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7"/>
        <w:gridCol w:w="1872"/>
        <w:gridCol w:w="245"/>
        <w:gridCol w:w="3110"/>
        <w:gridCol w:w="245"/>
        <w:gridCol w:w="3071"/>
      </w:tblGrid>
      <w:tr w:rsidR="00C61D0D" w:rsidRPr="00491428" w14:paraId="117244F7" w14:textId="77777777" w:rsidTr="001A6AD7">
        <w:trPr>
          <w:trHeight w:hRule="exact" w:val="864"/>
          <w:ins w:id="0" w:author="Katherine Bernabe" w:date="2023-01-03T13:46:00Z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665847" w14:textId="77777777" w:rsidR="00C61D0D" w:rsidRDefault="00C61D0D" w:rsidP="001A6AD7">
            <w:pPr>
              <w:pStyle w:val="Header"/>
              <w:spacing w:after="120"/>
              <w:rPr>
                <w:ins w:id="1" w:author="Katherine Bernabe" w:date="2023-01-03T13:46:00Z"/>
              </w:rPr>
            </w:pPr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553F62" w14:textId="77777777" w:rsidR="00C61D0D" w:rsidRPr="00491428" w:rsidRDefault="00C61D0D" w:rsidP="001A6AD7">
            <w:pPr>
              <w:pStyle w:val="HCh"/>
              <w:spacing w:after="80"/>
              <w:rPr>
                <w:ins w:id="2" w:author="Katherine Bernabe" w:date="2023-01-03T13:46:00Z"/>
                <w:b w:val="0"/>
                <w:spacing w:val="2"/>
                <w:w w:val="96"/>
                <w:rPrChange w:id="3" w:author="Amy FRUCHTER" w:date="2023-01-05T10:58:00Z">
                  <w:rPr>
                    <w:ins w:id="4" w:author="Katherine Bernabe" w:date="2023-01-03T13:46:00Z"/>
                    <w:b w:val="0"/>
                    <w:spacing w:val="2"/>
                    <w:w w:val="96"/>
                  </w:rPr>
                </w:rPrChange>
              </w:rPr>
            </w:pPr>
            <w:ins w:id="5" w:author="Katherine Bernabe" w:date="2023-01-03T13:46:00Z">
              <w:r w:rsidRPr="00491428">
                <w:rPr>
                  <w:b w:val="0"/>
                  <w:spacing w:val="2"/>
                  <w:w w:val="96"/>
                  <w:rPrChange w:id="6" w:author="Amy FRUCHTER" w:date="2023-01-05T10:58:00Z">
                    <w:rPr>
                      <w:b w:val="0"/>
                      <w:spacing w:val="2"/>
                      <w:w w:val="96"/>
                    </w:rPr>
                  </w:rPrChange>
                </w:rPr>
                <w:t>United Nations</w:t>
              </w:r>
            </w:ins>
          </w:p>
        </w:tc>
        <w:tc>
          <w:tcPr>
            <w:tcW w:w="2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6D7728" w14:textId="77777777" w:rsidR="00C61D0D" w:rsidRPr="00491428" w:rsidRDefault="00C61D0D" w:rsidP="001A6AD7">
            <w:pPr>
              <w:pStyle w:val="Header"/>
              <w:spacing w:after="120"/>
              <w:rPr>
                <w:ins w:id="7" w:author="Katherine Bernabe" w:date="2023-01-03T13:46:00Z"/>
                <w:rPrChange w:id="8" w:author="Amy FRUCHTER" w:date="2023-01-05T10:58:00Z">
                  <w:rPr>
                    <w:ins w:id="9" w:author="Katherine Bernabe" w:date="2023-01-03T13:46:00Z"/>
                  </w:rPr>
                </w:rPrChange>
              </w:rPr>
            </w:pPr>
          </w:p>
        </w:tc>
        <w:tc>
          <w:tcPr>
            <w:tcW w:w="642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810A3B" w14:textId="77777777" w:rsidR="00C61D0D" w:rsidRPr="00491428" w:rsidRDefault="00C61D0D" w:rsidP="001A6AD7">
            <w:pPr>
              <w:spacing w:after="80"/>
              <w:jc w:val="right"/>
              <w:rPr>
                <w:ins w:id="10" w:author="Katherine Bernabe" w:date="2023-01-03T13:46:00Z"/>
                <w:position w:val="-4"/>
                <w:rPrChange w:id="11" w:author="Amy FRUCHTER" w:date="2023-01-05T10:58:00Z">
                  <w:rPr>
                    <w:ins w:id="12" w:author="Katherine Bernabe" w:date="2023-01-03T13:46:00Z"/>
                    <w:position w:val="-4"/>
                  </w:rPr>
                </w:rPrChange>
              </w:rPr>
            </w:pPr>
            <w:ins w:id="13" w:author="Katherine Bernabe" w:date="2023-01-03T13:46:00Z">
              <w:r w:rsidRPr="00491428">
                <w:rPr>
                  <w:position w:val="-4"/>
                  <w:sz w:val="40"/>
                  <w:rPrChange w:id="14" w:author="Amy FRUCHTER" w:date="2023-01-05T10:58:00Z">
                    <w:rPr>
                      <w:position w:val="-4"/>
                      <w:sz w:val="40"/>
                    </w:rPr>
                  </w:rPrChange>
                </w:rPr>
                <w:t>S</w:t>
              </w:r>
              <w:r w:rsidRPr="00491428">
                <w:rPr>
                  <w:position w:val="-4"/>
                  <w:rPrChange w:id="15" w:author="Amy FRUCHTER" w:date="2023-01-05T10:58:00Z">
                    <w:rPr>
                      <w:position w:val="-4"/>
                    </w:rPr>
                  </w:rPrChange>
                </w:rPr>
                <w:t>/2023/9</w:t>
              </w:r>
            </w:ins>
          </w:p>
        </w:tc>
      </w:tr>
      <w:tr w:rsidR="00C61D0D" w:rsidRPr="00491428" w14:paraId="71E9DEEC" w14:textId="77777777" w:rsidTr="001A6AD7">
        <w:trPr>
          <w:trHeight w:hRule="exact" w:val="2880"/>
          <w:ins w:id="16" w:author="Katherine Bernabe" w:date="2023-01-03T13:46:00Z"/>
        </w:trPr>
        <w:tc>
          <w:tcPr>
            <w:tcW w:w="12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67CC6ECD" w14:textId="0B92E6C7" w:rsidR="00C61D0D" w:rsidRPr="00491428" w:rsidRDefault="00C61D0D" w:rsidP="001A6AD7">
            <w:pPr>
              <w:pStyle w:val="Header"/>
              <w:spacing w:before="109"/>
              <w:rPr>
                <w:ins w:id="17" w:author="Katherine Bernabe" w:date="2023-01-03T13:46:00Z"/>
                <w:rPrChange w:id="18" w:author="Amy FRUCHTER" w:date="2023-01-05T10:58:00Z">
                  <w:rPr>
                    <w:ins w:id="19" w:author="Katherine Bernabe" w:date="2023-01-03T13:46:00Z"/>
                  </w:rPr>
                </w:rPrChange>
              </w:rPr>
            </w:pPr>
            <w:ins w:id="20" w:author="Katherine Bernabe" w:date="2023-01-03T13:46:00Z">
              <w:r w:rsidRPr="00491428">
                <w:rPr>
                  <w:rPrChange w:id="21" w:author="Amy FRUCHTER" w:date="2023-01-05T10:58:00Z">
                    <w:rPr/>
                  </w:rPrChange>
                </w:rPr>
                <w:t xml:space="preserve"> </w:t>
              </w:r>
              <w:r w:rsidRPr="00491428">
                <w:rPr>
                  <w:noProof/>
                  <w:rPrChange w:id="22" w:author="Amy FRUCHTER" w:date="2023-01-05T10:58:00Z">
                    <w:rPr>
                      <w:noProof/>
                    </w:rPr>
                  </w:rPrChange>
                </w:rPr>
                <w:drawing>
                  <wp:inline distT="0" distB="0" distL="0" distR="0" wp14:anchorId="5F7AE314" wp14:editId="61CCDEF9">
                    <wp:extent cx="708660" cy="594360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08660" cy="594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28C39BB8" w14:textId="77777777" w:rsidR="00C61D0D" w:rsidRPr="00491428" w:rsidRDefault="00C61D0D" w:rsidP="001A6AD7">
            <w:pPr>
              <w:pStyle w:val="Header"/>
              <w:spacing w:before="109"/>
              <w:rPr>
                <w:ins w:id="23" w:author="Katherine Bernabe" w:date="2023-01-03T13:46:00Z"/>
                <w:rPrChange w:id="24" w:author="Amy FRUCHTER" w:date="2023-01-05T10:58:00Z">
                  <w:rPr>
                    <w:ins w:id="25" w:author="Katherine Bernabe" w:date="2023-01-03T13:46:00Z"/>
                  </w:rPr>
                </w:rPrChange>
              </w:rPr>
            </w:pPr>
          </w:p>
        </w:tc>
        <w:tc>
          <w:tcPr>
            <w:tcW w:w="5227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7339B53C" w14:textId="77777777" w:rsidR="00C61D0D" w:rsidRPr="00491428" w:rsidRDefault="00C61D0D" w:rsidP="001A6AD7">
            <w:pPr>
              <w:pStyle w:val="XLarge"/>
              <w:spacing w:before="109"/>
              <w:rPr>
                <w:ins w:id="26" w:author="Katherine Bernabe" w:date="2023-01-03T13:46:00Z"/>
                <w:rPrChange w:id="27" w:author="Amy FRUCHTER" w:date="2023-01-05T10:58:00Z">
                  <w:rPr>
                    <w:ins w:id="28" w:author="Katherine Bernabe" w:date="2023-01-03T13:46:00Z"/>
                  </w:rPr>
                </w:rPrChange>
              </w:rPr>
            </w:pPr>
            <w:ins w:id="29" w:author="Katherine Bernabe" w:date="2023-01-03T13:46:00Z">
              <w:r w:rsidRPr="00491428">
                <w:rPr>
                  <w:rPrChange w:id="30" w:author="Amy FRUCHTER" w:date="2023-01-05T10:58:00Z">
                    <w:rPr/>
                  </w:rPrChange>
                </w:rPr>
                <w:t>Security Council</w:t>
              </w:r>
            </w:ins>
          </w:p>
        </w:tc>
        <w:tc>
          <w:tcPr>
            <w:tcW w:w="2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7EAC55F" w14:textId="77777777" w:rsidR="00C61D0D" w:rsidRPr="00491428" w:rsidRDefault="00C61D0D" w:rsidP="001A6AD7">
            <w:pPr>
              <w:pStyle w:val="Header"/>
              <w:spacing w:before="109"/>
              <w:rPr>
                <w:ins w:id="31" w:author="Katherine Bernabe" w:date="2023-01-03T13:46:00Z"/>
                <w:rPrChange w:id="32" w:author="Amy FRUCHTER" w:date="2023-01-05T10:58:00Z">
                  <w:rPr>
                    <w:ins w:id="33" w:author="Katherine Bernabe" w:date="2023-01-03T13:46:00Z"/>
                  </w:rPr>
                </w:rPrChange>
              </w:rPr>
            </w:pPr>
          </w:p>
        </w:tc>
        <w:tc>
          <w:tcPr>
            <w:tcW w:w="307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4A289AE" w14:textId="77777777" w:rsidR="00C61D0D" w:rsidRPr="00491428" w:rsidRDefault="00C61D0D" w:rsidP="001A6AD7">
            <w:pPr>
              <w:spacing w:before="240"/>
              <w:rPr>
                <w:ins w:id="34" w:author="Katherine Bernabe" w:date="2023-01-03T13:46:00Z"/>
                <w:rPrChange w:id="35" w:author="Amy FRUCHTER" w:date="2023-01-05T10:58:00Z">
                  <w:rPr>
                    <w:ins w:id="36" w:author="Katherine Bernabe" w:date="2023-01-03T13:46:00Z"/>
                  </w:rPr>
                </w:rPrChange>
              </w:rPr>
            </w:pPr>
            <w:ins w:id="37" w:author="Katherine Bernabe" w:date="2023-01-03T13:46:00Z">
              <w:r w:rsidRPr="00491428">
                <w:rPr>
                  <w:rPrChange w:id="38" w:author="Amy FRUCHTER" w:date="2023-01-05T10:58:00Z">
                    <w:rPr/>
                  </w:rPrChange>
                </w:rPr>
                <w:t>Distr.: General</w:t>
              </w:r>
            </w:ins>
          </w:p>
          <w:p w14:paraId="7A88AC94" w14:textId="77777777" w:rsidR="00C61D0D" w:rsidRPr="00491428" w:rsidRDefault="00C61D0D" w:rsidP="001A6AD7">
            <w:pPr>
              <w:spacing w:before="240"/>
              <w:rPr>
                <w:ins w:id="39" w:author="Katherine Bernabe" w:date="2023-01-03T13:46:00Z"/>
                <w:rPrChange w:id="40" w:author="Amy FRUCHTER" w:date="2023-01-05T10:58:00Z">
                  <w:rPr>
                    <w:ins w:id="41" w:author="Katherine Bernabe" w:date="2023-01-03T13:46:00Z"/>
                  </w:rPr>
                </w:rPrChange>
              </w:rPr>
            </w:pPr>
            <w:ins w:id="42" w:author="Katherine Bernabe" w:date="2023-01-03T13:46:00Z">
              <w:r w:rsidRPr="00491428">
                <w:rPr>
                  <w:rPrChange w:id="43" w:author="Amy FRUCHTER" w:date="2023-01-05T10:58:00Z">
                    <w:rPr/>
                  </w:rPrChange>
                </w:rPr>
                <w:t>3 January 2023</w:t>
              </w:r>
            </w:ins>
          </w:p>
          <w:p w14:paraId="685197D5" w14:textId="77777777" w:rsidR="00C61D0D" w:rsidRPr="00491428" w:rsidRDefault="00C61D0D" w:rsidP="001A6AD7">
            <w:pPr>
              <w:rPr>
                <w:ins w:id="44" w:author="Katherine Bernabe" w:date="2023-01-03T13:46:00Z"/>
                <w:rPrChange w:id="45" w:author="Amy FRUCHTER" w:date="2023-01-05T10:58:00Z">
                  <w:rPr>
                    <w:ins w:id="46" w:author="Katherine Bernabe" w:date="2023-01-03T13:46:00Z"/>
                  </w:rPr>
                </w:rPrChange>
              </w:rPr>
            </w:pPr>
          </w:p>
          <w:p w14:paraId="1D3AC024" w14:textId="77777777" w:rsidR="00C61D0D" w:rsidRPr="00491428" w:rsidRDefault="00C61D0D" w:rsidP="001A6AD7">
            <w:pPr>
              <w:rPr>
                <w:ins w:id="47" w:author="Katherine Bernabe" w:date="2023-01-03T13:46:00Z"/>
                <w:rPrChange w:id="48" w:author="Amy FRUCHTER" w:date="2023-01-05T10:58:00Z">
                  <w:rPr>
                    <w:ins w:id="49" w:author="Katherine Bernabe" w:date="2023-01-03T13:46:00Z"/>
                  </w:rPr>
                </w:rPrChange>
              </w:rPr>
            </w:pPr>
            <w:ins w:id="50" w:author="Katherine Bernabe" w:date="2023-01-03T13:46:00Z">
              <w:r w:rsidRPr="00491428">
                <w:rPr>
                  <w:rPrChange w:id="51" w:author="Amy FRUCHTER" w:date="2023-01-05T10:58:00Z">
                    <w:rPr/>
                  </w:rPrChange>
                </w:rPr>
                <w:t>Original: English</w:t>
              </w:r>
            </w:ins>
          </w:p>
        </w:tc>
      </w:tr>
    </w:tbl>
    <w:p w14:paraId="0B86BD22" w14:textId="77777777" w:rsidR="00C61D0D" w:rsidRPr="00491428" w:rsidRDefault="00C61D0D">
      <w:pPr>
        <w:pStyle w:val="Heading2"/>
        <w:shd w:val="clear" w:color="auto" w:fill="FFFFFF"/>
        <w:tabs>
          <w:tab w:val="left" w:pos="720"/>
        </w:tabs>
        <w:spacing w:line="276" w:lineRule="auto"/>
        <w:jc w:val="left"/>
        <w:rPr>
          <w:ins w:id="52" w:author="Katherine Bernabe" w:date="2023-01-03T13:46:00Z"/>
          <w:rFonts w:ascii="Times New Roman" w:hAnsi="Times New Roman" w:cs="Times New Roman"/>
          <w:i w:val="0"/>
          <w:iCs w:val="0"/>
          <w:sz w:val="24"/>
          <w:szCs w:val="24"/>
          <w:lang w:val="en-GB"/>
          <w:rPrChange w:id="53" w:author="Amy FRUCHTER" w:date="2023-01-05T10:58:00Z">
            <w:rPr>
              <w:ins w:id="54" w:author="Katherine Bernabe" w:date="2023-01-03T13:46:00Z"/>
              <w:rFonts w:ascii="Times New Roman" w:hAnsi="Times New Roman" w:cs="Times New Roman"/>
              <w:b w:val="0"/>
              <w:bCs w:val="0"/>
              <w:i w:val="0"/>
              <w:iCs w:val="0"/>
              <w:sz w:val="24"/>
              <w:szCs w:val="24"/>
              <w:lang w:val="en-GB"/>
            </w:rPr>
          </w:rPrChange>
        </w:rPr>
        <w:pPrChange w:id="55" w:author="Katherine Bernabe" w:date="2023-01-03T13:46:00Z">
          <w:pPr>
            <w:pStyle w:val="Heading2"/>
            <w:shd w:val="clear" w:color="auto" w:fill="FFFFFF"/>
            <w:tabs>
              <w:tab w:val="left" w:pos="720"/>
            </w:tabs>
            <w:spacing w:line="276" w:lineRule="auto"/>
            <w:jc w:val="center"/>
          </w:pPr>
        </w:pPrChange>
      </w:pPr>
      <w:bookmarkStart w:id="56" w:name="_Hlk92460899"/>
      <w:commentRangeStart w:id="57"/>
      <w:ins w:id="58" w:author="Katherine Bernabe" w:date="2023-01-03T13:46:00Z">
        <w:r w:rsidRPr="00491428">
          <w:rPr>
            <w:rFonts w:ascii="Times New Roman" w:hAnsi="Times New Roman" w:cs="Times New Roman"/>
            <w:i w:val="0"/>
            <w:iCs w:val="0"/>
            <w:sz w:val="24"/>
            <w:szCs w:val="24"/>
            <w:lang w:val="en-GB"/>
            <w:rPrChange w:id="59" w:author="Amy FRUCHTER" w:date="2023-01-05T10:58:00Z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rPrChange>
          </w:rPr>
          <w:t>Letter</w:t>
        </w:r>
      </w:ins>
      <w:commentRangeEnd w:id="57"/>
      <w:r w:rsidR="008F4D21" w:rsidRPr="00491428">
        <w:rPr>
          <w:rStyle w:val="CommentReference"/>
          <w:rFonts w:ascii="Times New Roman" w:hAnsi="Times New Roman"/>
          <w:b w:val="0"/>
          <w:bCs w:val="0"/>
          <w:i w:val="0"/>
          <w:iCs w:val="0"/>
          <w:rPrChange w:id="60" w:author="Amy FRUCHTER" w:date="2023-01-05T10:58:00Z">
            <w:rPr>
              <w:rStyle w:val="CommentReference"/>
              <w:rFonts w:ascii="Times New Roman" w:hAnsi="Times New Roman"/>
              <w:b w:val="0"/>
              <w:bCs w:val="0"/>
              <w:i w:val="0"/>
              <w:iCs w:val="0"/>
            </w:rPr>
          </w:rPrChange>
        </w:rPr>
        <w:commentReference w:id="57"/>
      </w:r>
      <w:ins w:id="61" w:author="Katherine Bernabe" w:date="2023-01-03T13:46:00Z">
        <w:r w:rsidRPr="00491428">
          <w:rPr>
            <w:rFonts w:ascii="Times New Roman" w:hAnsi="Times New Roman" w:cs="Times New Roman"/>
            <w:i w:val="0"/>
            <w:iCs w:val="0"/>
            <w:sz w:val="24"/>
            <w:szCs w:val="24"/>
            <w:lang w:val="en-GB"/>
            <w:rPrChange w:id="62" w:author="Amy FRUCHTER" w:date="2023-01-05T10:58:00Z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rPrChange>
          </w:rPr>
          <w:t xml:space="preserve"> dated 3 January 2023 from the Permanent Representative of the Islamic Republic of Iran to the United Nations addressed to the Secretary-General and the President of the Security Council</w:t>
        </w:r>
        <w:bookmarkEnd w:id="56"/>
        <w:r w:rsidRPr="00491428">
          <w:rPr>
            <w:rFonts w:ascii="Times New Roman" w:hAnsi="Times New Roman" w:cs="Times New Roman"/>
            <w:i w:val="0"/>
            <w:iCs w:val="0"/>
            <w:sz w:val="24"/>
            <w:szCs w:val="24"/>
            <w:lang w:val="en-GB"/>
            <w:rPrChange w:id="63" w:author="Amy FRUCHTER" w:date="2023-01-05T10:58:00Z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rPrChange>
          </w:rPr>
          <w:t xml:space="preserve"> </w:t>
        </w:r>
      </w:ins>
    </w:p>
    <w:p w14:paraId="260D382D" w14:textId="102FE1A2" w:rsidR="00C675F8" w:rsidRPr="00491428" w:rsidDel="00C61D0D" w:rsidRDefault="00C675F8" w:rsidP="00C61D0D">
      <w:pPr>
        <w:pStyle w:val="Heading2"/>
        <w:shd w:val="clear" w:color="auto" w:fill="FFFFFF"/>
        <w:tabs>
          <w:tab w:val="left" w:pos="720"/>
        </w:tabs>
        <w:spacing w:line="276" w:lineRule="auto"/>
        <w:jc w:val="center"/>
        <w:rPr>
          <w:del w:id="64" w:author="Katherine Bernabe" w:date="2023-01-03T13:47:00Z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rPrChange w:id="65" w:author="Amy FRUCHTER" w:date="2023-01-05T10:58:00Z">
            <w:rPr>
              <w:del w:id="66" w:author="Katherine Bernabe" w:date="2023-01-03T13:47:00Z"/>
              <w:rFonts w:ascii="Times New Roman" w:hAnsi="Times New Roman" w:cs="Times New Roman"/>
              <w:b w:val="0"/>
              <w:bCs w:val="0"/>
              <w:i w:val="0"/>
              <w:iCs w:val="0"/>
              <w:sz w:val="24"/>
              <w:szCs w:val="24"/>
            </w:rPr>
          </w:rPrChange>
        </w:rPr>
      </w:pPr>
      <w:del w:id="67" w:author="Katherine Bernabe" w:date="2023-01-03T13:47:00Z">
        <w:r w:rsidRPr="00491428" w:rsidDel="00C61D0D">
          <w:rPr>
            <w:rFonts w:ascii="Times New Roman" w:hAnsi="Times New Roman" w:cs="Times New Roman"/>
            <w:b w:val="0"/>
            <w:bCs w:val="0"/>
            <w:i w:val="0"/>
            <w:iCs w:val="0"/>
            <w:sz w:val="24"/>
            <w:szCs w:val="24"/>
            <w:rPrChange w:id="68" w:author="Amy FRUCHTER" w:date="2023-01-05T10:58:00Z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rPrChange>
          </w:rPr>
          <w:delText>In the name of God, the most Compassionate, the most Merciful</w:delText>
        </w:r>
      </w:del>
    </w:p>
    <w:p w14:paraId="6430DFA0" w14:textId="17EFC4AB" w:rsidR="00C675F8" w:rsidRPr="00491428" w:rsidDel="00C61D0D" w:rsidRDefault="00C675F8" w:rsidP="00BC7B88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spacing w:line="276" w:lineRule="auto"/>
        <w:jc w:val="center"/>
        <w:rPr>
          <w:del w:id="69" w:author="Katherine Bernabe" w:date="2023-01-03T13:47:00Z"/>
          <w:rFonts w:cs="Times New Roman"/>
          <w:color w:val="auto"/>
          <w:kern w:val="0"/>
          <w:szCs w:val="24"/>
          <w:rPrChange w:id="70" w:author="Amy FRUCHTER" w:date="2023-01-05T10:58:00Z">
            <w:rPr>
              <w:del w:id="71" w:author="Katherine Bernabe" w:date="2023-01-03T13:47:00Z"/>
              <w:rFonts w:cs="Times New Roman"/>
              <w:color w:val="auto"/>
              <w:kern w:val="0"/>
              <w:szCs w:val="24"/>
            </w:rPr>
          </w:rPrChange>
        </w:rPr>
      </w:pPr>
    </w:p>
    <w:p w14:paraId="41FFEFB1" w14:textId="64588C2A" w:rsidR="00C675F8" w:rsidRPr="00491428" w:rsidDel="00C61D0D" w:rsidRDefault="00C675F8" w:rsidP="00BC7B88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spacing w:line="276" w:lineRule="auto"/>
        <w:rPr>
          <w:del w:id="72" w:author="Katherine Bernabe" w:date="2023-01-03T13:47:00Z"/>
          <w:rFonts w:cs="Times New Roman"/>
          <w:color w:val="auto"/>
          <w:kern w:val="0"/>
          <w:szCs w:val="24"/>
          <w:rPrChange w:id="73" w:author="Amy FRUCHTER" w:date="2023-01-05T10:58:00Z">
            <w:rPr>
              <w:del w:id="74" w:author="Katherine Bernabe" w:date="2023-01-03T13:47:00Z"/>
              <w:rFonts w:cs="Times New Roman"/>
              <w:color w:val="auto"/>
              <w:kern w:val="0"/>
              <w:szCs w:val="24"/>
            </w:rPr>
          </w:rPrChange>
        </w:rPr>
      </w:pPr>
    </w:p>
    <w:p w14:paraId="129B28BA" w14:textId="6D316F39" w:rsidR="00C675F8" w:rsidRPr="00491428" w:rsidDel="00C61D0D" w:rsidRDefault="00C675F8" w:rsidP="00E52C7E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spacing w:line="276" w:lineRule="auto"/>
        <w:rPr>
          <w:del w:id="75" w:author="Katherine Bernabe" w:date="2023-01-03T13:47:00Z"/>
          <w:rFonts w:cs="Times New Roman"/>
          <w:color w:val="auto"/>
          <w:kern w:val="0"/>
          <w:szCs w:val="24"/>
          <w:rPrChange w:id="76" w:author="Amy FRUCHTER" w:date="2023-01-05T10:58:00Z">
            <w:rPr>
              <w:del w:id="77" w:author="Katherine Bernabe" w:date="2023-01-03T13:47:00Z"/>
              <w:rFonts w:cs="Times New Roman"/>
              <w:color w:val="auto"/>
              <w:kern w:val="0"/>
              <w:szCs w:val="24"/>
            </w:rPr>
          </w:rPrChange>
        </w:rPr>
      </w:pPr>
      <w:del w:id="78" w:author="Katherine Bernabe" w:date="2023-01-03T13:47:00Z">
        <w:r w:rsidRPr="00491428" w:rsidDel="00C61D0D">
          <w:rPr>
            <w:rFonts w:cs="Times New Roman"/>
            <w:color w:val="auto"/>
            <w:kern w:val="0"/>
            <w:szCs w:val="24"/>
            <w:rPrChange w:id="79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delText>No.</w:delText>
        </w:r>
        <w:r w:rsidRPr="00491428" w:rsidDel="00C61D0D">
          <w:rPr>
            <w:rFonts w:cs="Times New Roman"/>
            <w:color w:val="auto"/>
            <w:kern w:val="0"/>
            <w:szCs w:val="24"/>
            <w:rPrChange w:id="80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tab/>
        </w:r>
        <w:r w:rsidRPr="00491428" w:rsidDel="00C61D0D">
          <w:rPr>
            <w:rFonts w:cs="Times New Roman"/>
            <w:color w:val="auto"/>
            <w:kern w:val="0"/>
            <w:szCs w:val="24"/>
            <w:rPrChange w:id="81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tab/>
        </w:r>
        <w:r w:rsidRPr="00491428" w:rsidDel="00C61D0D">
          <w:rPr>
            <w:rFonts w:cs="Times New Roman"/>
            <w:color w:val="auto"/>
            <w:kern w:val="0"/>
            <w:szCs w:val="24"/>
            <w:rPrChange w:id="82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tab/>
        </w:r>
        <w:r w:rsidRPr="00491428" w:rsidDel="00C61D0D">
          <w:rPr>
            <w:rFonts w:cs="Times New Roman"/>
            <w:color w:val="auto"/>
            <w:kern w:val="0"/>
            <w:szCs w:val="24"/>
            <w:rPrChange w:id="83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tab/>
        </w:r>
        <w:r w:rsidRPr="00491428" w:rsidDel="00C61D0D">
          <w:rPr>
            <w:rFonts w:cs="Times New Roman"/>
            <w:color w:val="auto"/>
            <w:kern w:val="0"/>
            <w:szCs w:val="24"/>
            <w:rPrChange w:id="84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tab/>
        </w:r>
        <w:r w:rsidRPr="00491428" w:rsidDel="00C61D0D">
          <w:rPr>
            <w:rFonts w:cs="Times New Roman"/>
            <w:color w:val="auto"/>
            <w:kern w:val="0"/>
            <w:szCs w:val="24"/>
            <w:rPrChange w:id="85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tab/>
          <w:delText xml:space="preserve">    </w:delText>
        </w:r>
        <w:r w:rsidR="00120BCE" w:rsidRPr="00491428" w:rsidDel="00C61D0D">
          <w:rPr>
            <w:rFonts w:cs="Times New Roman"/>
            <w:color w:val="auto"/>
            <w:kern w:val="0"/>
            <w:szCs w:val="24"/>
            <w:rPrChange w:id="86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delText xml:space="preserve">      </w:delText>
        </w:r>
        <w:r w:rsidR="00DC01F4" w:rsidRPr="00491428" w:rsidDel="00C61D0D">
          <w:rPr>
            <w:rFonts w:cs="Times New Roman"/>
            <w:color w:val="auto"/>
            <w:kern w:val="0"/>
            <w:szCs w:val="24"/>
            <w:rPrChange w:id="87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delText xml:space="preserve"> </w:delText>
        </w:r>
        <w:r w:rsidR="00120BCE" w:rsidRPr="00491428" w:rsidDel="00C61D0D">
          <w:rPr>
            <w:rFonts w:cs="Times New Roman"/>
            <w:color w:val="auto"/>
            <w:kern w:val="0"/>
            <w:szCs w:val="24"/>
            <w:rPrChange w:id="88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delText xml:space="preserve"> </w:delText>
        </w:r>
        <w:r w:rsidR="00E52C7E" w:rsidRPr="00491428" w:rsidDel="00C61D0D">
          <w:rPr>
            <w:rFonts w:cs="Times New Roman"/>
            <w:color w:val="auto"/>
            <w:kern w:val="0"/>
            <w:szCs w:val="24"/>
            <w:rPrChange w:id="89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tab/>
        </w:r>
        <w:r w:rsidR="00E52C7E" w:rsidRPr="00491428" w:rsidDel="00C61D0D">
          <w:rPr>
            <w:rFonts w:cs="Times New Roman"/>
            <w:color w:val="auto"/>
            <w:kern w:val="0"/>
            <w:szCs w:val="24"/>
            <w:rPrChange w:id="90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tab/>
          <w:delText xml:space="preserve">           </w:delText>
        </w:r>
        <w:r w:rsidR="00030A15" w:rsidRPr="00491428" w:rsidDel="00C61D0D">
          <w:rPr>
            <w:rFonts w:cs="Times New Roman"/>
            <w:color w:val="auto"/>
            <w:kern w:val="0"/>
            <w:szCs w:val="24"/>
            <w:rPrChange w:id="91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delText xml:space="preserve">3 </w:delText>
        </w:r>
        <w:r w:rsidR="003F5B4A" w:rsidRPr="00491428" w:rsidDel="00C61D0D">
          <w:rPr>
            <w:rFonts w:cs="Times New Roman"/>
            <w:color w:val="auto"/>
            <w:kern w:val="0"/>
            <w:szCs w:val="24"/>
            <w:rPrChange w:id="92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delText>J</w:delText>
        </w:r>
        <w:r w:rsidR="00030A15" w:rsidRPr="00491428" w:rsidDel="00C61D0D">
          <w:rPr>
            <w:rFonts w:cs="Times New Roman"/>
            <w:color w:val="auto"/>
            <w:kern w:val="0"/>
            <w:szCs w:val="24"/>
            <w:rPrChange w:id="93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delText>anuary</w:delText>
        </w:r>
        <w:r w:rsidR="003F5B4A" w:rsidRPr="00491428" w:rsidDel="00C61D0D">
          <w:rPr>
            <w:rFonts w:cs="Times New Roman"/>
            <w:color w:val="auto"/>
            <w:kern w:val="0"/>
            <w:szCs w:val="24"/>
            <w:rPrChange w:id="94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delText xml:space="preserve"> </w:delText>
        </w:r>
        <w:r w:rsidRPr="00491428" w:rsidDel="00C61D0D">
          <w:rPr>
            <w:rFonts w:cs="Times New Roman"/>
            <w:color w:val="auto"/>
            <w:kern w:val="0"/>
            <w:szCs w:val="24"/>
            <w:rPrChange w:id="95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delText>202</w:delText>
        </w:r>
        <w:r w:rsidR="00030A15" w:rsidRPr="00491428" w:rsidDel="00C61D0D">
          <w:rPr>
            <w:rFonts w:cs="Times New Roman"/>
            <w:color w:val="auto"/>
            <w:kern w:val="0"/>
            <w:szCs w:val="24"/>
            <w:rPrChange w:id="96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delText>3</w:delText>
        </w:r>
        <w:r w:rsidRPr="00491428" w:rsidDel="00C61D0D">
          <w:rPr>
            <w:rFonts w:cs="Times New Roman"/>
            <w:color w:val="auto"/>
            <w:kern w:val="0"/>
            <w:szCs w:val="24"/>
            <w:rPrChange w:id="97" w:author="Amy FRUCHTER" w:date="2023-01-05T10:58:00Z">
              <w:rPr>
                <w:rFonts w:cs="Times New Roman"/>
                <w:color w:val="auto"/>
                <w:kern w:val="0"/>
                <w:szCs w:val="24"/>
              </w:rPr>
            </w:rPrChange>
          </w:rPr>
          <w:delText xml:space="preserve"> </w:delText>
        </w:r>
      </w:del>
    </w:p>
    <w:p w14:paraId="65762FB9" w14:textId="1C84DD8A" w:rsidR="00C675F8" w:rsidRPr="00491428" w:rsidDel="00C61D0D" w:rsidRDefault="00C675F8" w:rsidP="00BC7B88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spacing w:line="276" w:lineRule="auto"/>
        <w:rPr>
          <w:del w:id="98" w:author="Katherine Bernabe" w:date="2023-01-03T13:47:00Z"/>
          <w:rFonts w:cs="Times New Roman"/>
          <w:color w:val="auto"/>
          <w:kern w:val="0"/>
          <w:szCs w:val="24"/>
          <w:rPrChange w:id="99" w:author="Amy FRUCHTER" w:date="2023-01-05T10:58:00Z">
            <w:rPr>
              <w:del w:id="100" w:author="Katherine Bernabe" w:date="2023-01-03T13:47:00Z"/>
              <w:rFonts w:cs="Times New Roman"/>
              <w:color w:val="auto"/>
              <w:kern w:val="0"/>
              <w:szCs w:val="24"/>
            </w:rPr>
          </w:rPrChange>
        </w:rPr>
      </w:pPr>
    </w:p>
    <w:p w14:paraId="0211C957" w14:textId="3033A61D" w:rsidR="00C675F8" w:rsidRPr="00491428" w:rsidDel="00C61D0D" w:rsidRDefault="00C675F8" w:rsidP="00BC7B88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spacing w:line="276" w:lineRule="auto"/>
        <w:rPr>
          <w:del w:id="101" w:author="Katherine Bernabe" w:date="2023-01-03T13:47:00Z"/>
          <w:rFonts w:cs="Times New Roman"/>
          <w:color w:val="auto"/>
          <w:kern w:val="0"/>
          <w:szCs w:val="24"/>
          <w:rPrChange w:id="102" w:author="Amy FRUCHTER" w:date="2023-01-05T10:58:00Z">
            <w:rPr>
              <w:del w:id="103" w:author="Katherine Bernabe" w:date="2023-01-03T13:47:00Z"/>
              <w:rFonts w:cs="Times New Roman"/>
              <w:color w:val="auto"/>
              <w:kern w:val="0"/>
              <w:szCs w:val="24"/>
            </w:rPr>
          </w:rPrChange>
        </w:rPr>
      </w:pPr>
    </w:p>
    <w:p w14:paraId="7F65CF1D" w14:textId="48787C1A" w:rsidR="00C675F8" w:rsidRPr="00491428" w:rsidDel="00C61D0D" w:rsidRDefault="00C675F8" w:rsidP="00BC7B88">
      <w:pPr>
        <w:shd w:val="clear" w:color="auto" w:fill="FFFFFF"/>
        <w:tabs>
          <w:tab w:val="left" w:pos="720"/>
        </w:tabs>
        <w:spacing w:line="276" w:lineRule="auto"/>
        <w:rPr>
          <w:del w:id="104" w:author="Katherine Bernabe" w:date="2023-01-03T13:47:00Z"/>
          <w:rFonts w:cs="Times New Roman"/>
          <w:szCs w:val="24"/>
          <w:rPrChange w:id="105" w:author="Amy FRUCHTER" w:date="2023-01-05T10:58:00Z">
            <w:rPr>
              <w:del w:id="106" w:author="Katherine Bernabe" w:date="2023-01-03T13:47:00Z"/>
              <w:rFonts w:cs="Times New Roman"/>
              <w:szCs w:val="24"/>
            </w:rPr>
          </w:rPrChange>
        </w:rPr>
      </w:pPr>
      <w:del w:id="107" w:author="Katherine Bernabe" w:date="2023-01-03T13:47:00Z">
        <w:r w:rsidRPr="00491428" w:rsidDel="00C61D0D">
          <w:rPr>
            <w:rFonts w:cs="Times New Roman"/>
            <w:szCs w:val="24"/>
            <w:rPrChange w:id="108" w:author="Amy FRUCHTER" w:date="2023-01-05T10:58:00Z">
              <w:rPr>
                <w:rFonts w:cs="Times New Roman"/>
                <w:szCs w:val="24"/>
              </w:rPr>
            </w:rPrChange>
          </w:rPr>
          <w:delText>Excellency,</w:delText>
        </w:r>
      </w:del>
    </w:p>
    <w:p w14:paraId="7FC79ACC" w14:textId="77777777" w:rsidR="003E7FEA" w:rsidRPr="00491428" w:rsidRDefault="003E7FEA" w:rsidP="00BC7B88">
      <w:pPr>
        <w:pStyle w:val="SingleTxt"/>
        <w:shd w:val="clear" w:color="auto" w:fill="FFFFFF"/>
        <w:tabs>
          <w:tab w:val="left" w:pos="720"/>
        </w:tabs>
        <w:spacing w:line="276" w:lineRule="auto"/>
        <w:ind w:left="0" w:right="0"/>
        <w:rPr>
          <w:sz w:val="24"/>
          <w:szCs w:val="24"/>
          <w:rPrChange w:id="109" w:author="Amy FRUCHTER" w:date="2023-01-05T10:58:00Z">
            <w:rPr>
              <w:sz w:val="24"/>
              <w:szCs w:val="24"/>
            </w:rPr>
          </w:rPrChange>
        </w:rPr>
      </w:pPr>
    </w:p>
    <w:p w14:paraId="278A806B" w14:textId="6AA88C28" w:rsidR="001C1F94" w:rsidRPr="00491428" w:rsidRDefault="0028700B" w:rsidP="00BC7B88">
      <w:pPr>
        <w:pStyle w:val="SingleTxt"/>
        <w:shd w:val="clear" w:color="auto" w:fill="FFFFFF"/>
        <w:tabs>
          <w:tab w:val="clear" w:pos="1742"/>
          <w:tab w:val="left" w:pos="720"/>
          <w:tab w:val="left" w:pos="6660"/>
          <w:tab w:val="left" w:pos="7020"/>
        </w:tabs>
        <w:spacing w:line="276" w:lineRule="auto"/>
        <w:ind w:left="14" w:right="0"/>
        <w:rPr>
          <w:sz w:val="24"/>
          <w:szCs w:val="24"/>
          <w:rPrChange w:id="110" w:author="Amy FRUCHTER" w:date="2023-01-05T10:58:00Z">
            <w:rPr>
              <w:sz w:val="24"/>
              <w:szCs w:val="24"/>
            </w:rPr>
          </w:rPrChange>
        </w:rPr>
      </w:pPr>
      <w:r w:rsidRPr="00491428">
        <w:rPr>
          <w:sz w:val="24"/>
          <w:szCs w:val="24"/>
          <w:rPrChange w:id="111" w:author="Amy FRUCHTER" w:date="2023-01-05T10:58:00Z">
            <w:rPr>
              <w:sz w:val="24"/>
              <w:szCs w:val="24"/>
            </w:rPr>
          </w:rPrChange>
        </w:rPr>
        <w:tab/>
      </w:r>
      <w:r w:rsidR="002B1B7F" w:rsidRPr="00491428">
        <w:rPr>
          <w:sz w:val="24"/>
          <w:szCs w:val="24"/>
          <w:rPrChange w:id="112" w:author="Amy FRUCHTER" w:date="2023-01-05T10:58:00Z">
            <w:rPr>
              <w:sz w:val="24"/>
              <w:szCs w:val="24"/>
            </w:rPr>
          </w:rPrChange>
        </w:rPr>
        <w:t xml:space="preserve">I would like to </w:t>
      </w:r>
      <w:r w:rsidR="000300F6" w:rsidRPr="00491428">
        <w:rPr>
          <w:sz w:val="24"/>
          <w:szCs w:val="24"/>
          <w:rPrChange w:id="113" w:author="Amy FRUCHTER" w:date="2023-01-05T10:58:00Z">
            <w:rPr>
              <w:sz w:val="24"/>
              <w:szCs w:val="24"/>
            </w:rPr>
          </w:rPrChange>
        </w:rPr>
        <w:t>draw</w:t>
      </w:r>
      <w:r w:rsidR="001C1F94" w:rsidRPr="00491428">
        <w:rPr>
          <w:sz w:val="24"/>
          <w:szCs w:val="24"/>
          <w:rPrChange w:id="114" w:author="Amy FRUCHTER" w:date="2023-01-05T10:58:00Z">
            <w:rPr>
              <w:sz w:val="24"/>
              <w:szCs w:val="24"/>
            </w:rPr>
          </w:rPrChange>
        </w:rPr>
        <w:t xml:space="preserve"> your attention to </w:t>
      </w:r>
      <w:r w:rsidR="001C1F94" w:rsidRPr="00491428">
        <w:rPr>
          <w:sz w:val="24"/>
          <w:szCs w:val="24"/>
          <w:rPrChange w:id="115" w:author="Amy FRUCHTER" w:date="2023-01-05T10:58:00Z">
            <w:rPr>
              <w:sz w:val="24"/>
              <w:szCs w:val="24"/>
              <w:highlight w:val="yellow"/>
            </w:rPr>
          </w:rPrChange>
        </w:rPr>
        <w:t>Israel's</w:t>
      </w:r>
      <w:r w:rsidR="001C1F94" w:rsidRPr="00491428">
        <w:rPr>
          <w:sz w:val="24"/>
          <w:szCs w:val="24"/>
          <w:rPrChange w:id="116" w:author="Amy FRUCHTER" w:date="2023-01-05T10:58:00Z">
            <w:rPr>
              <w:sz w:val="24"/>
              <w:szCs w:val="24"/>
            </w:rPr>
          </w:rPrChange>
        </w:rPr>
        <w:t xml:space="preserve"> ongoing breaches of international law and the </w:t>
      </w:r>
      <w:del w:id="117" w:author="Amy FRUCHTER" w:date="2023-01-05T10:42:00Z">
        <w:r w:rsidR="001C1F94" w:rsidRPr="00491428" w:rsidDel="00D13FB9">
          <w:rPr>
            <w:sz w:val="24"/>
            <w:szCs w:val="24"/>
            <w:rPrChange w:id="118" w:author="Amy FRUCHTER" w:date="2023-01-05T10:58:00Z">
              <w:rPr>
                <w:sz w:val="24"/>
                <w:szCs w:val="24"/>
              </w:rPr>
            </w:rPrChange>
          </w:rPr>
          <w:delText xml:space="preserve">UN </w:delText>
        </w:r>
      </w:del>
      <w:r w:rsidR="001C1F94" w:rsidRPr="00491428">
        <w:rPr>
          <w:sz w:val="24"/>
          <w:szCs w:val="24"/>
          <w:rPrChange w:id="119" w:author="Amy FRUCHTER" w:date="2023-01-05T10:58:00Z">
            <w:rPr>
              <w:sz w:val="24"/>
              <w:szCs w:val="24"/>
              <w:highlight w:val="magenta"/>
            </w:rPr>
          </w:rPrChange>
        </w:rPr>
        <w:t xml:space="preserve">Charter </w:t>
      </w:r>
      <w:ins w:id="120" w:author="Amy FRUCHTER" w:date="2023-01-05T10:42:00Z">
        <w:r w:rsidR="00D13FB9" w:rsidRPr="00491428">
          <w:rPr>
            <w:sz w:val="24"/>
            <w:szCs w:val="24"/>
            <w:rPrChange w:id="121" w:author="Amy FRUCHTER" w:date="2023-01-05T10:58:00Z">
              <w:rPr>
                <w:sz w:val="24"/>
                <w:szCs w:val="24"/>
                <w:highlight w:val="magenta"/>
              </w:rPr>
            </w:rPrChange>
          </w:rPr>
          <w:t>of the United Nations</w:t>
        </w:r>
        <w:r w:rsidR="00D13FB9" w:rsidRPr="00491428">
          <w:rPr>
            <w:sz w:val="24"/>
            <w:szCs w:val="24"/>
            <w:rPrChange w:id="122" w:author="Amy FRUCHTER" w:date="2023-01-05T10:58:00Z">
              <w:rPr>
                <w:sz w:val="24"/>
                <w:szCs w:val="24"/>
              </w:rPr>
            </w:rPrChange>
          </w:rPr>
          <w:t xml:space="preserve"> </w:t>
        </w:r>
      </w:ins>
      <w:r w:rsidR="001C1F94" w:rsidRPr="00491428">
        <w:rPr>
          <w:sz w:val="24"/>
          <w:szCs w:val="24"/>
          <w:rPrChange w:id="123" w:author="Amy FRUCHTER" w:date="2023-01-05T10:58:00Z">
            <w:rPr>
              <w:sz w:val="24"/>
              <w:szCs w:val="24"/>
            </w:rPr>
          </w:rPrChange>
        </w:rPr>
        <w:t xml:space="preserve">against the Islamic Republic of Iran. The Israeli regime continues to </w:t>
      </w:r>
      <w:ins w:id="124" w:author="Amy FRUCHTER" w:date="2023-01-05T10:46:00Z">
        <w:r w:rsidR="002E4DF0" w:rsidRPr="00491428">
          <w:rPr>
            <w:sz w:val="24"/>
            <w:szCs w:val="24"/>
            <w:rPrChange w:id="125" w:author="Amy FRUCHTER" w:date="2023-01-05T10:58:00Z">
              <w:rPr>
                <w:sz w:val="24"/>
                <w:szCs w:val="24"/>
              </w:rPr>
            </w:rPrChange>
          </w:rPr>
          <w:t xml:space="preserve">make </w:t>
        </w:r>
      </w:ins>
      <w:r w:rsidR="001C1F94" w:rsidRPr="00491428">
        <w:rPr>
          <w:sz w:val="24"/>
          <w:szCs w:val="24"/>
          <w:rPrChange w:id="126" w:author="Amy FRUCHTER" w:date="2023-01-05T10:58:00Z">
            <w:rPr>
              <w:sz w:val="24"/>
              <w:szCs w:val="24"/>
            </w:rPr>
          </w:rPrChange>
        </w:rPr>
        <w:t>threat</w:t>
      </w:r>
      <w:ins w:id="127" w:author="Amy FRUCHTER" w:date="2023-01-05T10:46:00Z">
        <w:r w:rsidR="002E4DF0" w:rsidRPr="00491428">
          <w:rPr>
            <w:sz w:val="24"/>
            <w:szCs w:val="24"/>
            <w:rPrChange w:id="128" w:author="Amy FRUCHTER" w:date="2023-01-05T10:58:00Z">
              <w:rPr>
                <w:sz w:val="24"/>
                <w:szCs w:val="24"/>
              </w:rPr>
            </w:rPrChange>
          </w:rPr>
          <w:t>s</w:t>
        </w:r>
      </w:ins>
      <w:del w:id="129" w:author="Amy FRUCHTER" w:date="2023-01-05T10:46:00Z">
        <w:r w:rsidR="001C1F94" w:rsidRPr="00491428" w:rsidDel="002E4DF0">
          <w:rPr>
            <w:sz w:val="24"/>
            <w:szCs w:val="24"/>
            <w:rPrChange w:id="130" w:author="Amy FRUCHTER" w:date="2023-01-05T10:58:00Z">
              <w:rPr>
                <w:sz w:val="24"/>
                <w:szCs w:val="24"/>
              </w:rPr>
            </w:rPrChange>
          </w:rPr>
          <w:delText>en</w:delText>
        </w:r>
      </w:del>
      <w:r w:rsidR="001C1F94" w:rsidRPr="00491428">
        <w:rPr>
          <w:sz w:val="24"/>
          <w:szCs w:val="24"/>
          <w:rPrChange w:id="131" w:author="Amy FRUCHTER" w:date="2023-01-05T10:58:00Z">
            <w:rPr>
              <w:sz w:val="24"/>
              <w:szCs w:val="24"/>
            </w:rPr>
          </w:rPrChange>
        </w:rPr>
        <w:t xml:space="preserve"> to use force against Iran, </w:t>
      </w:r>
      <w:r w:rsidR="001C1F94" w:rsidRPr="00491428">
        <w:rPr>
          <w:sz w:val="24"/>
          <w:szCs w:val="24"/>
          <w:rPrChange w:id="132" w:author="Amy FRUCHTER" w:date="2023-01-05T10:58:00Z">
            <w:rPr>
              <w:sz w:val="24"/>
              <w:szCs w:val="24"/>
            </w:rPr>
          </w:rPrChange>
        </w:rPr>
        <w:t xml:space="preserve">the most recent of which are statements </w:t>
      </w:r>
      <w:r w:rsidR="001C1F94" w:rsidRPr="00491428">
        <w:rPr>
          <w:sz w:val="24"/>
          <w:szCs w:val="24"/>
          <w:rPrChange w:id="133" w:author="Amy FRUCHTER" w:date="2023-01-05T10:58:00Z">
            <w:rPr>
              <w:sz w:val="24"/>
              <w:szCs w:val="24"/>
            </w:rPr>
          </w:rPrChange>
        </w:rPr>
        <w:t xml:space="preserve">made by regime authorities openly threatening to use force against </w:t>
      </w:r>
      <w:r w:rsidR="001C1F94" w:rsidRPr="00491428">
        <w:rPr>
          <w:sz w:val="24"/>
          <w:szCs w:val="24"/>
          <w:rPrChange w:id="134" w:author="Amy FRUCHTER" w:date="2023-01-05T10:58:00Z">
            <w:rPr>
              <w:sz w:val="24"/>
              <w:szCs w:val="24"/>
              <w:highlight w:val="yellow"/>
            </w:rPr>
          </w:rPrChange>
        </w:rPr>
        <w:t>Iran's</w:t>
      </w:r>
      <w:r w:rsidR="001C1F94" w:rsidRPr="00491428">
        <w:rPr>
          <w:sz w:val="24"/>
          <w:szCs w:val="24"/>
          <w:rPrChange w:id="135" w:author="Amy FRUCHTER" w:date="2023-01-05T10:58:00Z">
            <w:rPr>
              <w:sz w:val="24"/>
              <w:szCs w:val="24"/>
            </w:rPr>
          </w:rPrChange>
        </w:rPr>
        <w:t xml:space="preserve"> peaceful nuclear program</w:t>
      </w:r>
      <w:ins w:id="136" w:author="Amy FRUCHTER" w:date="2023-01-05T10:43:00Z">
        <w:r w:rsidR="00957B0D" w:rsidRPr="00491428">
          <w:rPr>
            <w:sz w:val="24"/>
            <w:szCs w:val="24"/>
            <w:rPrChange w:id="137" w:author="Amy FRUCHTER" w:date="2023-01-05T10:58:00Z">
              <w:rPr>
                <w:sz w:val="24"/>
                <w:szCs w:val="24"/>
              </w:rPr>
            </w:rPrChange>
          </w:rPr>
          <w:t>me</w:t>
        </w:r>
      </w:ins>
      <w:r w:rsidR="001C1F94" w:rsidRPr="00491428">
        <w:rPr>
          <w:sz w:val="24"/>
          <w:szCs w:val="24"/>
          <w:rPrChange w:id="138" w:author="Amy FRUCHTER" w:date="2023-01-05T10:58:00Z">
            <w:rPr>
              <w:sz w:val="24"/>
              <w:szCs w:val="24"/>
            </w:rPr>
          </w:rPrChange>
        </w:rPr>
        <w:t>s</w:t>
      </w:r>
      <w:r w:rsidR="008049D6" w:rsidRPr="00491428">
        <w:rPr>
          <w:sz w:val="24"/>
          <w:szCs w:val="24"/>
          <w:rPrChange w:id="139" w:author="Amy FRUCHTER" w:date="2023-01-05T10:58:00Z">
            <w:rPr>
              <w:sz w:val="24"/>
              <w:szCs w:val="24"/>
            </w:rPr>
          </w:rPrChange>
        </w:rPr>
        <w:t>.</w:t>
      </w:r>
    </w:p>
    <w:p w14:paraId="076D498A" w14:textId="378766C3" w:rsidR="004C5E00" w:rsidRPr="00491428" w:rsidRDefault="001C1F94" w:rsidP="00E52C7E">
      <w:pPr>
        <w:pStyle w:val="SingleTxt"/>
        <w:shd w:val="clear" w:color="auto" w:fill="FFFFFF"/>
        <w:tabs>
          <w:tab w:val="clear" w:pos="1742"/>
          <w:tab w:val="left" w:pos="720"/>
          <w:tab w:val="left" w:pos="6660"/>
          <w:tab w:val="left" w:pos="7020"/>
        </w:tabs>
        <w:spacing w:line="276" w:lineRule="auto"/>
        <w:ind w:left="14" w:right="0"/>
        <w:rPr>
          <w:color w:val="121212"/>
          <w:sz w:val="24"/>
          <w:szCs w:val="24"/>
          <w:shd w:val="clear" w:color="auto" w:fill="FFFFFF"/>
          <w:rPrChange w:id="140" w:author="Amy FRUCHTER" w:date="2023-01-05T10:58:00Z">
            <w:rPr>
              <w:color w:val="121212"/>
              <w:sz w:val="24"/>
              <w:szCs w:val="24"/>
              <w:shd w:val="clear" w:color="auto" w:fill="FFFFFF"/>
            </w:rPr>
          </w:rPrChange>
        </w:rPr>
      </w:pPr>
      <w:r w:rsidRPr="00491428">
        <w:rPr>
          <w:sz w:val="24"/>
          <w:szCs w:val="24"/>
          <w:rPrChange w:id="141" w:author="Amy FRUCHTER" w:date="2023-01-05T10:58:00Z">
            <w:rPr>
              <w:sz w:val="24"/>
              <w:szCs w:val="24"/>
            </w:rPr>
          </w:rPrChange>
        </w:rPr>
        <w:tab/>
      </w:r>
      <w:r w:rsidR="00631579" w:rsidRPr="00491428">
        <w:rPr>
          <w:color w:val="121212"/>
          <w:kern w:val="0"/>
          <w:sz w:val="24"/>
          <w:szCs w:val="24"/>
          <w:rPrChange w:id="142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On 28 December 2022, </w:t>
      </w:r>
      <w:commentRangeStart w:id="143"/>
      <w:r w:rsidR="00631579" w:rsidRPr="00491428">
        <w:rPr>
          <w:color w:val="121212"/>
          <w:kern w:val="0"/>
          <w:sz w:val="24"/>
          <w:szCs w:val="24"/>
          <w:rPrChange w:id="144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Benny </w:t>
      </w:r>
      <w:proofErr w:type="spellStart"/>
      <w:r w:rsidR="00631579" w:rsidRPr="00491428">
        <w:rPr>
          <w:color w:val="121212"/>
          <w:kern w:val="0"/>
          <w:sz w:val="24"/>
          <w:szCs w:val="24"/>
          <w:rPrChange w:id="145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Gantz</w:t>
      </w:r>
      <w:commentRangeEnd w:id="143"/>
      <w:proofErr w:type="spellEnd"/>
      <w:r w:rsidR="000C1AF2" w:rsidRPr="00491428">
        <w:rPr>
          <w:rStyle w:val="CommentReference"/>
          <w:rFonts w:eastAsia="Times New Roman" w:cs="Nazanin"/>
          <w:color w:val="000000"/>
          <w:spacing w:val="0"/>
          <w:w w:val="100"/>
          <w:kern w:val="28"/>
          <w:lang w:val="en-US"/>
          <w:rPrChange w:id="146" w:author="Amy FRUCHTER" w:date="2023-01-05T10:58:00Z">
            <w:rPr>
              <w:rStyle w:val="CommentReference"/>
              <w:rFonts w:eastAsia="Times New Roman" w:cs="Nazanin"/>
              <w:color w:val="000000"/>
              <w:spacing w:val="0"/>
              <w:w w:val="100"/>
              <w:kern w:val="28"/>
              <w:lang w:val="en-US"/>
            </w:rPr>
          </w:rPrChange>
        </w:rPr>
        <w:commentReference w:id="143"/>
      </w:r>
      <w:r w:rsidR="00631579" w:rsidRPr="00491428">
        <w:rPr>
          <w:color w:val="121212"/>
          <w:kern w:val="0"/>
          <w:sz w:val="24"/>
          <w:szCs w:val="24"/>
          <w:rPrChange w:id="147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, outgoing </w:t>
      </w:r>
      <w:del w:id="148" w:author="Amy FRUCHTER" w:date="2023-01-05T10:43:00Z">
        <w:r w:rsidR="00631579" w:rsidRPr="00491428" w:rsidDel="000C1AF2">
          <w:rPr>
            <w:color w:val="121212"/>
            <w:kern w:val="0"/>
            <w:sz w:val="24"/>
            <w:szCs w:val="24"/>
            <w:rPrChange w:id="149" w:author="Amy FRUCHTER" w:date="2023-01-05T10:58:00Z">
              <w:rPr>
                <w:color w:val="121212"/>
                <w:kern w:val="0"/>
                <w:sz w:val="24"/>
                <w:szCs w:val="24"/>
              </w:rPr>
            </w:rPrChange>
          </w:rPr>
          <w:delText>Defense</w:delText>
        </w:r>
      </w:del>
      <w:ins w:id="150" w:author="Amy FRUCHTER" w:date="2023-01-05T10:43:00Z">
        <w:r w:rsidR="000C1AF2" w:rsidRPr="00491428">
          <w:rPr>
            <w:color w:val="121212"/>
            <w:kern w:val="0"/>
            <w:sz w:val="24"/>
            <w:szCs w:val="24"/>
            <w:rPrChange w:id="151" w:author="Amy FRUCHTER" w:date="2023-01-05T10:58:00Z">
              <w:rPr>
                <w:color w:val="121212"/>
                <w:kern w:val="0"/>
                <w:sz w:val="24"/>
                <w:szCs w:val="24"/>
              </w:rPr>
            </w:rPrChange>
          </w:rPr>
          <w:t>Defence</w:t>
        </w:r>
      </w:ins>
      <w:r w:rsidR="00631579" w:rsidRPr="00491428">
        <w:rPr>
          <w:color w:val="121212"/>
          <w:kern w:val="0"/>
          <w:sz w:val="24"/>
          <w:szCs w:val="24"/>
          <w:rPrChange w:id="152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 Minister of the Israeli regime</w:t>
      </w:r>
      <w:r w:rsidR="00E52C7E" w:rsidRPr="00491428">
        <w:rPr>
          <w:color w:val="121212"/>
          <w:kern w:val="0"/>
          <w:sz w:val="24"/>
          <w:szCs w:val="24"/>
          <w:rPrChange w:id="153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,</w:t>
      </w:r>
      <w:r w:rsidR="00631579" w:rsidRPr="00491428">
        <w:rPr>
          <w:color w:val="121212"/>
          <w:kern w:val="0"/>
          <w:sz w:val="24"/>
          <w:szCs w:val="24"/>
          <w:rPrChange w:id="154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 declared</w:t>
      </w:r>
      <w:r w:rsidR="00E52C7E" w:rsidRPr="00491428">
        <w:rPr>
          <w:color w:val="121212"/>
          <w:kern w:val="0"/>
          <w:sz w:val="24"/>
          <w:szCs w:val="24"/>
          <w:rPrChange w:id="155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, </w:t>
      </w:r>
      <w:r w:rsidR="000B6349" w:rsidRPr="00491428">
        <w:rPr>
          <w:color w:val="121212"/>
          <w:kern w:val="0"/>
          <w:sz w:val="24"/>
          <w:szCs w:val="24"/>
          <w:rPrChange w:id="156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“Israel has significantly increased its preparedness in recent years and is preparing for the possibility of an attack on Iran”.</w:t>
      </w:r>
      <w:r w:rsidR="000B6349" w:rsidRPr="00491428">
        <w:rPr>
          <w:rStyle w:val="FootnoteReference"/>
          <w:sz w:val="24"/>
          <w:szCs w:val="24"/>
          <w:rPrChange w:id="157" w:author="Amy FRUCHTER" w:date="2023-01-05T10:58:00Z">
            <w:rPr>
              <w:rStyle w:val="FootnoteReference"/>
              <w:sz w:val="24"/>
              <w:szCs w:val="24"/>
            </w:rPr>
          </w:rPrChange>
        </w:rPr>
        <w:footnoteReference w:id="1"/>
      </w:r>
      <w:r w:rsidR="000B6349" w:rsidRPr="00491428">
        <w:rPr>
          <w:color w:val="121212"/>
          <w:kern w:val="0"/>
          <w:sz w:val="24"/>
          <w:szCs w:val="24"/>
          <w:rPrChange w:id="168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 </w:t>
      </w:r>
      <w:r w:rsidR="00E91BF9" w:rsidRPr="00491428">
        <w:rPr>
          <w:color w:val="121212"/>
          <w:kern w:val="0"/>
          <w:sz w:val="24"/>
          <w:szCs w:val="24"/>
          <w:rPrChange w:id="169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Similarly</w:t>
      </w:r>
      <w:r w:rsidR="00631579" w:rsidRPr="00491428">
        <w:rPr>
          <w:color w:val="121212"/>
          <w:kern w:val="0"/>
          <w:sz w:val="24"/>
          <w:szCs w:val="24"/>
          <w:rPrChange w:id="170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, </w:t>
      </w:r>
      <w:commentRangeStart w:id="171"/>
      <w:r w:rsidR="00631579" w:rsidRPr="00491428">
        <w:rPr>
          <w:color w:val="121212"/>
          <w:kern w:val="0"/>
          <w:sz w:val="24"/>
          <w:szCs w:val="24"/>
          <w:rPrChange w:id="172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Yair </w:t>
      </w:r>
      <w:proofErr w:type="spellStart"/>
      <w:r w:rsidR="00631579" w:rsidRPr="00491428">
        <w:rPr>
          <w:color w:val="121212"/>
          <w:kern w:val="0"/>
          <w:sz w:val="24"/>
          <w:szCs w:val="24"/>
          <w:rPrChange w:id="173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Lapid</w:t>
      </w:r>
      <w:proofErr w:type="spellEnd"/>
      <w:r w:rsidR="00631579" w:rsidRPr="00491428">
        <w:rPr>
          <w:color w:val="121212"/>
          <w:kern w:val="0"/>
          <w:sz w:val="24"/>
          <w:szCs w:val="24"/>
          <w:rPrChange w:id="174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,</w:t>
      </w:r>
      <w:commentRangeEnd w:id="171"/>
      <w:r w:rsidR="00C27FAB" w:rsidRPr="00491428">
        <w:rPr>
          <w:rStyle w:val="CommentReference"/>
          <w:rFonts w:eastAsia="Times New Roman" w:cs="Nazanin"/>
          <w:color w:val="000000"/>
          <w:spacing w:val="0"/>
          <w:w w:val="100"/>
          <w:kern w:val="28"/>
          <w:lang w:val="en-US"/>
          <w:rPrChange w:id="175" w:author="Amy FRUCHTER" w:date="2023-01-05T10:58:00Z">
            <w:rPr>
              <w:rStyle w:val="CommentReference"/>
              <w:rFonts w:eastAsia="Times New Roman" w:cs="Nazanin"/>
              <w:color w:val="000000"/>
              <w:spacing w:val="0"/>
              <w:w w:val="100"/>
              <w:kern w:val="28"/>
              <w:lang w:val="en-US"/>
            </w:rPr>
          </w:rPrChange>
        </w:rPr>
        <w:commentReference w:id="171"/>
      </w:r>
      <w:r w:rsidR="00631579" w:rsidRPr="00491428">
        <w:rPr>
          <w:color w:val="121212"/>
          <w:kern w:val="0"/>
          <w:sz w:val="24"/>
          <w:szCs w:val="24"/>
          <w:rPrChange w:id="176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 departing Prime Minister of the Israeli </w:t>
      </w:r>
      <w:r w:rsidR="00B46A3F" w:rsidRPr="00491428">
        <w:rPr>
          <w:color w:val="121212"/>
          <w:kern w:val="0"/>
          <w:sz w:val="24"/>
          <w:szCs w:val="24"/>
          <w:rPrChange w:id="177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regime</w:t>
      </w:r>
      <w:r w:rsidR="00E52C7E" w:rsidRPr="00491428">
        <w:rPr>
          <w:color w:val="121212"/>
          <w:kern w:val="0"/>
          <w:sz w:val="24"/>
          <w:szCs w:val="24"/>
          <w:rPrChange w:id="178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,</w:t>
      </w:r>
      <w:r w:rsidR="00B46A3F" w:rsidRPr="00491428">
        <w:rPr>
          <w:color w:val="121212"/>
          <w:kern w:val="0"/>
          <w:sz w:val="24"/>
          <w:szCs w:val="24"/>
          <w:rPrChange w:id="179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 </w:t>
      </w:r>
      <w:r w:rsidR="00631579" w:rsidRPr="00491428">
        <w:rPr>
          <w:color w:val="121212"/>
          <w:kern w:val="0"/>
          <w:sz w:val="24"/>
          <w:szCs w:val="24"/>
          <w:rPrChange w:id="180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repeated the same hostile tone and claimed</w:t>
      </w:r>
      <w:r w:rsidR="00E52C7E" w:rsidRPr="00491428">
        <w:rPr>
          <w:color w:val="121212"/>
          <w:kern w:val="0"/>
          <w:sz w:val="24"/>
          <w:szCs w:val="24"/>
          <w:rPrChange w:id="181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,</w:t>
      </w:r>
      <w:r w:rsidR="00631579" w:rsidRPr="00491428">
        <w:rPr>
          <w:color w:val="121212"/>
          <w:kern w:val="0"/>
          <w:sz w:val="24"/>
          <w:szCs w:val="24"/>
          <w:rPrChange w:id="182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 </w:t>
      </w:r>
      <w:r w:rsidR="006D46EF" w:rsidRPr="00491428">
        <w:rPr>
          <w:kern w:val="0"/>
          <w:sz w:val="24"/>
          <w:szCs w:val="24"/>
          <w:rPrChange w:id="183" w:author="Amy FRUCHTER" w:date="2023-01-05T10:58:00Z">
            <w:rPr>
              <w:kern w:val="0"/>
              <w:sz w:val="24"/>
              <w:szCs w:val="24"/>
            </w:rPr>
          </w:rPrChange>
        </w:rPr>
        <w:t>“</w:t>
      </w:r>
      <w:del w:id="184" w:author="Amy FRUCHTER" w:date="2023-01-05T10:45:00Z">
        <w:r w:rsidR="006D46EF" w:rsidRPr="00491428" w:rsidDel="00C27FAB">
          <w:rPr>
            <w:sz w:val="24"/>
            <w:szCs w:val="24"/>
            <w:shd w:val="clear" w:color="auto" w:fill="FFFFFF"/>
            <w:rPrChange w:id="185" w:author="Amy FRUCHTER" w:date="2023-01-05T10:58:00Z">
              <w:rPr>
                <w:sz w:val="24"/>
                <w:szCs w:val="24"/>
                <w:shd w:val="clear" w:color="auto" w:fill="FFFFFF"/>
              </w:rPr>
            </w:rPrChange>
          </w:rPr>
          <w:delText xml:space="preserve">  </w:delText>
        </w:r>
      </w:del>
      <w:r w:rsidR="00BB351C" w:rsidRPr="00491428">
        <w:rPr>
          <w:sz w:val="24"/>
          <w:szCs w:val="24"/>
          <w:shd w:val="clear" w:color="auto" w:fill="FFFFFF"/>
          <w:rPrChange w:id="186" w:author="Amy FRUCHTER" w:date="2023-01-05T10:58:00Z">
            <w:rPr>
              <w:sz w:val="24"/>
              <w:szCs w:val="24"/>
              <w:shd w:val="clear" w:color="auto" w:fill="FFFFFF"/>
            </w:rPr>
          </w:rPrChange>
        </w:rPr>
        <w:t>N</w:t>
      </w:r>
      <w:r w:rsidR="00E91BF9" w:rsidRPr="00491428">
        <w:rPr>
          <w:sz w:val="24"/>
          <w:szCs w:val="24"/>
          <w:shd w:val="clear" w:color="auto" w:fill="FFFFFF"/>
          <w:rPrChange w:id="187" w:author="Amy FRUCHTER" w:date="2023-01-05T10:58:00Z">
            <w:rPr>
              <w:sz w:val="24"/>
              <w:szCs w:val="24"/>
              <w:shd w:val="clear" w:color="auto" w:fill="FFFFFF"/>
            </w:rPr>
          </w:rPrChange>
        </w:rPr>
        <w:t xml:space="preserve">o </w:t>
      </w:r>
      <w:r w:rsidR="006D46EF" w:rsidRPr="00491428">
        <w:rPr>
          <w:sz w:val="24"/>
          <w:szCs w:val="24"/>
          <w:shd w:val="clear" w:color="auto" w:fill="FFFFFF"/>
          <w:rPrChange w:id="188" w:author="Amy FRUCHTER" w:date="2023-01-05T10:58:00Z">
            <w:rPr>
              <w:sz w:val="24"/>
              <w:szCs w:val="24"/>
              <w:shd w:val="clear" w:color="auto" w:fill="FFFFFF"/>
            </w:rPr>
          </w:rPrChange>
        </w:rPr>
        <w:t xml:space="preserve">Israeli </w:t>
      </w:r>
      <w:del w:id="189" w:author="Amy FRUCHTER" w:date="2023-01-05T10:46:00Z">
        <w:r w:rsidR="00BB351C" w:rsidRPr="00491428" w:rsidDel="00196D98">
          <w:rPr>
            <w:sz w:val="24"/>
            <w:szCs w:val="24"/>
            <w:shd w:val="clear" w:color="auto" w:fill="FFFFFF"/>
            <w:rPrChange w:id="190" w:author="Amy FRUCHTER" w:date="2023-01-05T10:58:00Z">
              <w:rPr>
                <w:sz w:val="24"/>
                <w:szCs w:val="24"/>
                <w:shd w:val="clear" w:color="auto" w:fill="FFFFFF"/>
              </w:rPr>
            </w:rPrChange>
          </w:rPr>
          <w:delText>G</w:delText>
        </w:r>
      </w:del>
      <w:ins w:id="191" w:author="Amy FRUCHTER" w:date="2023-01-05T10:46:00Z">
        <w:r w:rsidR="00196D98" w:rsidRPr="00491428">
          <w:rPr>
            <w:sz w:val="24"/>
            <w:szCs w:val="24"/>
            <w:shd w:val="clear" w:color="auto" w:fill="FFFFFF"/>
            <w:rPrChange w:id="192" w:author="Amy FRUCHTER" w:date="2023-01-05T10:58:00Z">
              <w:rPr>
                <w:sz w:val="24"/>
                <w:szCs w:val="24"/>
                <w:shd w:val="clear" w:color="auto" w:fill="FFFFFF"/>
              </w:rPr>
            </w:rPrChange>
          </w:rPr>
          <w:t>g</w:t>
        </w:r>
      </w:ins>
      <w:r w:rsidR="006D46EF" w:rsidRPr="00491428">
        <w:rPr>
          <w:sz w:val="24"/>
          <w:szCs w:val="24"/>
          <w:shd w:val="clear" w:color="auto" w:fill="FFFFFF"/>
          <w:rPrChange w:id="193" w:author="Amy FRUCHTER" w:date="2023-01-05T10:58:00Z">
            <w:rPr>
              <w:sz w:val="24"/>
              <w:szCs w:val="24"/>
              <w:shd w:val="clear" w:color="auto" w:fill="FFFFFF"/>
            </w:rPr>
          </w:rPrChange>
        </w:rPr>
        <w:t>overnment will allow a nuclear Iran. If it is necessary to act, we will act</w:t>
      </w:r>
      <w:r w:rsidR="006D46EF" w:rsidRPr="00491428">
        <w:rPr>
          <w:kern w:val="0"/>
          <w:sz w:val="24"/>
          <w:szCs w:val="24"/>
          <w:rPrChange w:id="194" w:author="Amy FRUCHTER" w:date="2023-01-05T10:58:00Z">
            <w:rPr>
              <w:kern w:val="0"/>
              <w:sz w:val="24"/>
              <w:szCs w:val="24"/>
            </w:rPr>
          </w:rPrChange>
        </w:rPr>
        <w:t>”.</w:t>
      </w:r>
      <w:del w:id="195" w:author="Amy FRUCHTER" w:date="2023-01-05T10:46:00Z">
        <w:r w:rsidR="006D46EF" w:rsidRPr="00491428" w:rsidDel="00196D98">
          <w:rPr>
            <w:kern w:val="0"/>
            <w:sz w:val="24"/>
            <w:szCs w:val="24"/>
            <w:rPrChange w:id="196" w:author="Amy FRUCHTER" w:date="2023-01-05T10:58:00Z">
              <w:rPr>
                <w:kern w:val="0"/>
                <w:sz w:val="24"/>
                <w:szCs w:val="24"/>
              </w:rPr>
            </w:rPrChange>
          </w:rPr>
          <w:delText xml:space="preserve"> </w:delText>
        </w:r>
      </w:del>
      <w:r w:rsidR="006D46EF" w:rsidRPr="00491428">
        <w:rPr>
          <w:rStyle w:val="FootnoteReference"/>
          <w:sz w:val="24"/>
          <w:szCs w:val="24"/>
          <w:rPrChange w:id="197" w:author="Amy FRUCHTER" w:date="2023-01-05T10:58:00Z">
            <w:rPr>
              <w:rStyle w:val="FootnoteReference"/>
              <w:sz w:val="24"/>
              <w:szCs w:val="24"/>
            </w:rPr>
          </w:rPrChange>
        </w:rPr>
        <w:footnoteReference w:id="2"/>
      </w:r>
      <w:r w:rsidR="00631579" w:rsidRPr="00491428">
        <w:rPr>
          <w:color w:val="121212"/>
          <w:kern w:val="0"/>
          <w:sz w:val="24"/>
          <w:szCs w:val="24"/>
          <w:rPrChange w:id="206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 </w:t>
      </w:r>
      <w:del w:id="207" w:author="Amy FRUCHTER" w:date="2023-01-05T10:46:00Z">
        <w:r w:rsidR="00E91BF9" w:rsidRPr="00491428" w:rsidDel="00196D98">
          <w:rPr>
            <w:color w:val="121212"/>
            <w:kern w:val="0"/>
            <w:sz w:val="24"/>
            <w:szCs w:val="24"/>
            <w:rPrChange w:id="208" w:author="Amy FRUCHTER" w:date="2023-01-05T10:58:00Z">
              <w:rPr>
                <w:color w:val="121212"/>
                <w:kern w:val="0"/>
                <w:sz w:val="24"/>
                <w:szCs w:val="24"/>
              </w:rPr>
            </w:rPrChange>
          </w:rPr>
          <w:delText xml:space="preserve"> </w:delText>
        </w:r>
      </w:del>
      <w:r w:rsidR="00E91BF9" w:rsidRPr="00491428">
        <w:rPr>
          <w:color w:val="121212"/>
          <w:kern w:val="0"/>
          <w:sz w:val="24"/>
          <w:szCs w:val="24"/>
          <w:rPrChange w:id="209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Furthermore,</w:t>
      </w:r>
      <w:r w:rsidR="00631579" w:rsidRPr="00491428">
        <w:rPr>
          <w:color w:val="121212"/>
          <w:kern w:val="0"/>
          <w:sz w:val="24"/>
          <w:szCs w:val="24"/>
          <w:rPrChange w:id="210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 on 27 December 2022, </w:t>
      </w:r>
      <w:commentRangeStart w:id="211"/>
      <w:r w:rsidR="00E52C7E" w:rsidRPr="00491428">
        <w:rPr>
          <w:color w:val="121212"/>
          <w:kern w:val="0"/>
          <w:sz w:val="24"/>
          <w:szCs w:val="24"/>
          <w:rPrChange w:id="212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Aviv </w:t>
      </w:r>
      <w:proofErr w:type="spellStart"/>
      <w:r w:rsidR="00E52C7E" w:rsidRPr="00491428">
        <w:rPr>
          <w:color w:val="121212"/>
          <w:kern w:val="0"/>
          <w:sz w:val="24"/>
          <w:szCs w:val="24"/>
          <w:rPrChange w:id="213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Kohavi</w:t>
      </w:r>
      <w:commentRangeEnd w:id="211"/>
      <w:proofErr w:type="spellEnd"/>
      <w:r w:rsidR="00221755" w:rsidRPr="00491428">
        <w:rPr>
          <w:rStyle w:val="CommentReference"/>
          <w:rFonts w:eastAsia="Times New Roman" w:cs="Nazanin"/>
          <w:color w:val="000000"/>
          <w:spacing w:val="0"/>
          <w:w w:val="100"/>
          <w:kern w:val="28"/>
          <w:lang w:val="en-US"/>
          <w:rPrChange w:id="214" w:author="Amy FRUCHTER" w:date="2023-01-05T10:58:00Z">
            <w:rPr>
              <w:rStyle w:val="CommentReference"/>
              <w:rFonts w:eastAsia="Times New Roman" w:cs="Nazanin"/>
              <w:color w:val="000000"/>
              <w:spacing w:val="0"/>
              <w:w w:val="100"/>
              <w:kern w:val="28"/>
              <w:lang w:val="en-US"/>
            </w:rPr>
          </w:rPrChange>
        </w:rPr>
        <w:commentReference w:id="211"/>
      </w:r>
      <w:r w:rsidR="00E52C7E" w:rsidRPr="00491428">
        <w:rPr>
          <w:color w:val="121212"/>
          <w:kern w:val="0"/>
          <w:sz w:val="24"/>
          <w:szCs w:val="24"/>
          <w:rPrChange w:id="215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, </w:t>
      </w:r>
      <w:r w:rsidR="00631579" w:rsidRPr="00491428">
        <w:rPr>
          <w:color w:val="121212"/>
          <w:kern w:val="0"/>
          <w:sz w:val="24"/>
          <w:szCs w:val="24"/>
          <w:rPrChange w:id="216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Chief of Staff </w:t>
      </w:r>
      <w:r w:rsidR="00D760A9" w:rsidRPr="00491428">
        <w:rPr>
          <w:color w:val="121212"/>
          <w:kern w:val="0"/>
          <w:sz w:val="24"/>
          <w:szCs w:val="24"/>
          <w:rPrChange w:id="217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of the</w:t>
      </w:r>
      <w:r w:rsidR="00E91BF9" w:rsidRPr="00491428">
        <w:rPr>
          <w:color w:val="121212"/>
          <w:kern w:val="0"/>
          <w:sz w:val="24"/>
          <w:szCs w:val="24"/>
          <w:rPrChange w:id="218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 Israeli</w:t>
      </w:r>
      <w:r w:rsidR="00D760A9" w:rsidRPr="00491428">
        <w:rPr>
          <w:color w:val="121212"/>
          <w:kern w:val="0"/>
          <w:sz w:val="24"/>
          <w:szCs w:val="24"/>
          <w:rPrChange w:id="219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 xml:space="preserve"> regime, </w:t>
      </w:r>
      <w:r w:rsidR="00631579" w:rsidRPr="00491428">
        <w:rPr>
          <w:color w:val="121212"/>
          <w:kern w:val="0"/>
          <w:sz w:val="24"/>
          <w:szCs w:val="24"/>
          <w:rPrChange w:id="220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remarked</w:t>
      </w:r>
      <w:r w:rsidR="00E52C7E" w:rsidRPr="00491428">
        <w:rPr>
          <w:color w:val="121212"/>
          <w:kern w:val="0"/>
          <w:sz w:val="24"/>
          <w:szCs w:val="24"/>
          <w:rPrChange w:id="221" w:author="Amy FRUCHTER" w:date="2023-01-05T10:58:00Z">
            <w:rPr>
              <w:color w:val="121212"/>
              <w:kern w:val="0"/>
              <w:sz w:val="24"/>
              <w:szCs w:val="24"/>
            </w:rPr>
          </w:rPrChange>
        </w:rPr>
        <w:t>,</w:t>
      </w:r>
      <w:r w:rsidR="006D46EF" w:rsidRPr="00491428">
        <w:rPr>
          <w:b/>
          <w:bCs/>
          <w:i/>
          <w:iCs/>
          <w:color w:val="4A4A4A"/>
          <w:sz w:val="24"/>
          <w:szCs w:val="24"/>
          <w:rPrChange w:id="222" w:author="Amy FRUCHTER" w:date="2023-01-05T10:58:00Z">
            <w:rPr>
              <w:b/>
              <w:bCs/>
              <w:i/>
              <w:iCs/>
              <w:color w:val="4A4A4A"/>
              <w:sz w:val="24"/>
              <w:szCs w:val="24"/>
            </w:rPr>
          </w:rPrChange>
        </w:rPr>
        <w:t xml:space="preserve"> </w:t>
      </w:r>
      <w:r w:rsidR="006D46EF" w:rsidRPr="00491428">
        <w:rPr>
          <w:sz w:val="24"/>
          <w:szCs w:val="24"/>
          <w:shd w:val="clear" w:color="auto" w:fill="FFFFFF"/>
          <w:rPrChange w:id="223" w:author="Amy FRUCHTER" w:date="2023-01-05T10:58:00Z">
            <w:rPr>
              <w:sz w:val="24"/>
              <w:szCs w:val="24"/>
              <w:shd w:val="clear" w:color="auto" w:fill="FFFFFF"/>
            </w:rPr>
          </w:rPrChange>
        </w:rPr>
        <w:t>“The level of preparedness for an operation in Iran has dramatically improved</w:t>
      </w:r>
      <w:del w:id="224" w:author="Amy FRUCHTER" w:date="2023-01-05T10:47:00Z">
        <w:r w:rsidR="00E45D70" w:rsidRPr="00491428" w:rsidDel="00221755">
          <w:rPr>
            <w:sz w:val="24"/>
            <w:szCs w:val="24"/>
            <w:shd w:val="clear" w:color="auto" w:fill="FFFFFF"/>
            <w:rPrChange w:id="225" w:author="Amy FRUCHTER" w:date="2023-01-05T10:58:00Z">
              <w:rPr>
                <w:sz w:val="24"/>
                <w:szCs w:val="24"/>
                <w:shd w:val="clear" w:color="auto" w:fill="FFFFFF"/>
              </w:rPr>
            </w:rPrChange>
          </w:rPr>
          <w:delText>.</w:delText>
        </w:r>
      </w:del>
      <w:r w:rsidR="006D46EF" w:rsidRPr="00491428">
        <w:rPr>
          <w:sz w:val="24"/>
          <w:szCs w:val="24"/>
          <w:shd w:val="clear" w:color="auto" w:fill="FFFFFF"/>
          <w:rPrChange w:id="226" w:author="Amy FRUCHTER" w:date="2023-01-05T10:58:00Z">
            <w:rPr>
              <w:sz w:val="24"/>
              <w:szCs w:val="24"/>
              <w:shd w:val="clear" w:color="auto" w:fill="FFFFFF"/>
            </w:rPr>
          </w:rPrChange>
        </w:rPr>
        <w:t>”</w:t>
      </w:r>
      <w:ins w:id="227" w:author="Amy FRUCHTER" w:date="2023-01-05T10:47:00Z">
        <w:r w:rsidR="00221755" w:rsidRPr="00491428">
          <w:rPr>
            <w:sz w:val="24"/>
            <w:szCs w:val="24"/>
            <w:shd w:val="clear" w:color="auto" w:fill="FFFFFF"/>
            <w:rPrChange w:id="228" w:author="Amy FRUCHTER" w:date="2023-01-05T10:58:00Z">
              <w:rPr>
                <w:sz w:val="24"/>
                <w:szCs w:val="24"/>
                <w:shd w:val="clear" w:color="auto" w:fill="FFFFFF"/>
              </w:rPr>
            </w:rPrChange>
          </w:rPr>
          <w:t>.</w:t>
        </w:r>
      </w:ins>
      <w:del w:id="229" w:author="Amy FRUCHTER" w:date="2023-01-05T10:47:00Z">
        <w:r w:rsidR="00E45D70" w:rsidRPr="00491428" w:rsidDel="00221755">
          <w:rPr>
            <w:sz w:val="24"/>
            <w:szCs w:val="24"/>
            <w:shd w:val="clear" w:color="auto" w:fill="FFFFFF"/>
            <w:rPrChange w:id="230" w:author="Amy FRUCHTER" w:date="2023-01-05T10:58:00Z">
              <w:rPr>
                <w:sz w:val="24"/>
                <w:szCs w:val="24"/>
                <w:shd w:val="clear" w:color="auto" w:fill="FFFFFF"/>
              </w:rPr>
            </w:rPrChange>
          </w:rPr>
          <w:delText xml:space="preserve"> </w:delText>
        </w:r>
      </w:del>
      <w:r w:rsidR="006E2683" w:rsidRPr="00491428">
        <w:rPr>
          <w:rStyle w:val="FootnoteReference"/>
          <w:sz w:val="24"/>
          <w:szCs w:val="24"/>
          <w:shd w:val="clear" w:color="auto" w:fill="FFFFFF"/>
          <w:rPrChange w:id="231" w:author="Amy FRUCHTER" w:date="2023-01-05T10:58:00Z">
            <w:rPr>
              <w:rStyle w:val="FootnoteReference"/>
              <w:sz w:val="24"/>
              <w:szCs w:val="24"/>
              <w:shd w:val="clear" w:color="auto" w:fill="FFFFFF"/>
            </w:rPr>
          </w:rPrChange>
        </w:rPr>
        <w:footnoteReference w:id="3"/>
      </w:r>
    </w:p>
    <w:p w14:paraId="06AADD3F" w14:textId="7406790B" w:rsidR="0032740E" w:rsidRPr="00491428" w:rsidRDefault="00347C5F" w:rsidP="0032740E">
      <w:pPr>
        <w:pStyle w:val="SingleTxt"/>
        <w:shd w:val="clear" w:color="auto" w:fill="FFFFFF"/>
        <w:tabs>
          <w:tab w:val="clear" w:pos="1742"/>
          <w:tab w:val="left" w:pos="720"/>
          <w:tab w:val="left" w:pos="6660"/>
          <w:tab w:val="left" w:pos="7020"/>
        </w:tabs>
        <w:spacing w:line="276" w:lineRule="auto"/>
        <w:ind w:left="14" w:right="0"/>
        <w:rPr>
          <w:sz w:val="24"/>
          <w:szCs w:val="24"/>
          <w:rPrChange w:id="239" w:author="Amy FRUCHTER" w:date="2023-01-05T10:58:00Z">
            <w:rPr>
              <w:sz w:val="24"/>
              <w:szCs w:val="24"/>
            </w:rPr>
          </w:rPrChange>
        </w:rPr>
      </w:pPr>
      <w:r w:rsidRPr="00491428">
        <w:rPr>
          <w:sz w:val="24"/>
          <w:szCs w:val="24"/>
          <w:rPrChange w:id="240" w:author="Amy FRUCHTER" w:date="2023-01-05T10:58:00Z">
            <w:rPr>
              <w:sz w:val="24"/>
              <w:szCs w:val="24"/>
            </w:rPr>
          </w:rPrChange>
        </w:rPr>
        <w:tab/>
      </w:r>
      <w:bookmarkStart w:id="241" w:name="_Hlk109767595"/>
      <w:r w:rsidR="0032740E" w:rsidRPr="00491428">
        <w:rPr>
          <w:sz w:val="24"/>
          <w:szCs w:val="24"/>
          <w:rPrChange w:id="242" w:author="Amy FRUCHTER" w:date="2023-01-05T10:58:00Z">
            <w:rPr>
              <w:sz w:val="24"/>
              <w:szCs w:val="24"/>
            </w:rPr>
          </w:rPrChange>
        </w:rPr>
        <w:t xml:space="preserve">These inflammatory and belligerent statements threatening to use force against </w:t>
      </w:r>
      <w:r w:rsidR="0032740E" w:rsidRPr="00491428">
        <w:rPr>
          <w:sz w:val="24"/>
          <w:szCs w:val="24"/>
          <w:rPrChange w:id="243" w:author="Amy FRUCHTER" w:date="2023-01-05T10:58:00Z">
            <w:rPr>
              <w:sz w:val="24"/>
              <w:szCs w:val="24"/>
              <w:highlight w:val="yellow"/>
            </w:rPr>
          </w:rPrChange>
        </w:rPr>
        <w:t>Iran's</w:t>
      </w:r>
      <w:r w:rsidR="0032740E" w:rsidRPr="00491428">
        <w:rPr>
          <w:sz w:val="24"/>
          <w:szCs w:val="24"/>
          <w:rPrChange w:id="244" w:author="Amy FRUCHTER" w:date="2023-01-05T10:58:00Z">
            <w:rPr>
              <w:sz w:val="24"/>
              <w:szCs w:val="24"/>
            </w:rPr>
          </w:rPrChange>
        </w:rPr>
        <w:t xml:space="preserve"> peaceful nuclear program</w:t>
      </w:r>
      <w:ins w:id="245" w:author="Amy FRUCHTER" w:date="2023-01-05T10:48:00Z">
        <w:r w:rsidR="00D2026D" w:rsidRPr="00491428">
          <w:rPr>
            <w:sz w:val="24"/>
            <w:szCs w:val="24"/>
            <w:rPrChange w:id="246" w:author="Amy FRUCHTER" w:date="2023-01-05T10:58:00Z">
              <w:rPr>
                <w:sz w:val="24"/>
                <w:szCs w:val="24"/>
              </w:rPr>
            </w:rPrChange>
          </w:rPr>
          <w:t>me</w:t>
        </w:r>
      </w:ins>
      <w:r w:rsidR="0032740E" w:rsidRPr="00491428">
        <w:rPr>
          <w:sz w:val="24"/>
          <w:szCs w:val="24"/>
          <w:rPrChange w:id="247" w:author="Amy FRUCHTER" w:date="2023-01-05T10:58:00Z">
            <w:rPr>
              <w:sz w:val="24"/>
              <w:szCs w:val="24"/>
            </w:rPr>
          </w:rPrChange>
        </w:rPr>
        <w:t xml:space="preserve">s, which have been </w:t>
      </w:r>
      <w:r w:rsidR="00BB351C" w:rsidRPr="00491428">
        <w:rPr>
          <w:sz w:val="24"/>
          <w:szCs w:val="24"/>
          <w:rPrChange w:id="248" w:author="Amy FRUCHTER" w:date="2023-01-05T10:58:00Z">
            <w:rPr>
              <w:sz w:val="24"/>
              <w:szCs w:val="24"/>
            </w:rPr>
          </w:rPrChange>
        </w:rPr>
        <w:t>under</w:t>
      </w:r>
      <w:r w:rsidR="0032740E" w:rsidRPr="00491428">
        <w:rPr>
          <w:sz w:val="24"/>
          <w:szCs w:val="24"/>
          <w:rPrChange w:id="249" w:author="Amy FRUCHTER" w:date="2023-01-05T10:58:00Z">
            <w:rPr>
              <w:sz w:val="24"/>
              <w:szCs w:val="24"/>
            </w:rPr>
          </w:rPrChange>
        </w:rPr>
        <w:t xml:space="preserve"> the most stringent and intrusive nuclear verification, monitoring and transparency measures ever implemented in a country in the </w:t>
      </w:r>
      <w:del w:id="250" w:author="Amy FRUCHTER" w:date="2023-01-05T10:48:00Z">
        <w:r w:rsidR="0032740E" w:rsidRPr="00491428" w:rsidDel="00D2026D">
          <w:rPr>
            <w:sz w:val="24"/>
            <w:szCs w:val="24"/>
            <w:rPrChange w:id="251" w:author="Amy FRUCHTER" w:date="2023-01-05T10:58:00Z">
              <w:rPr>
                <w:sz w:val="24"/>
                <w:szCs w:val="24"/>
              </w:rPr>
            </w:rPrChange>
          </w:rPr>
          <w:delText xml:space="preserve">IAEA's </w:delText>
        </w:r>
      </w:del>
      <w:r w:rsidR="0032740E" w:rsidRPr="00491428">
        <w:rPr>
          <w:sz w:val="24"/>
          <w:szCs w:val="24"/>
          <w:rPrChange w:id="252" w:author="Amy FRUCHTER" w:date="2023-01-05T10:58:00Z">
            <w:rPr>
              <w:sz w:val="24"/>
              <w:szCs w:val="24"/>
            </w:rPr>
          </w:rPrChange>
        </w:rPr>
        <w:t>history</w:t>
      </w:r>
      <w:ins w:id="253" w:author="Amy FRUCHTER" w:date="2023-01-05T10:48:00Z">
        <w:r w:rsidR="00D2026D" w:rsidRPr="00491428">
          <w:rPr>
            <w:sz w:val="24"/>
            <w:szCs w:val="24"/>
            <w:rPrChange w:id="254" w:author="Amy FRUCHTER" w:date="2023-01-05T10:58:00Z">
              <w:rPr>
                <w:sz w:val="24"/>
                <w:szCs w:val="24"/>
              </w:rPr>
            </w:rPrChange>
          </w:rPr>
          <w:t xml:space="preserve"> of the International Atomic Energy Agency</w:t>
        </w:r>
      </w:ins>
      <w:r w:rsidR="0032740E" w:rsidRPr="00491428">
        <w:rPr>
          <w:sz w:val="24"/>
          <w:szCs w:val="24"/>
          <w:rPrChange w:id="255" w:author="Amy FRUCHTER" w:date="2023-01-05T10:58:00Z">
            <w:rPr>
              <w:sz w:val="24"/>
              <w:szCs w:val="24"/>
            </w:rPr>
          </w:rPrChange>
        </w:rPr>
        <w:t xml:space="preserve">, are a flagrant violation of international law and the </w:t>
      </w:r>
      <w:del w:id="256" w:author="Amy FRUCHTER" w:date="2023-01-05T10:48:00Z">
        <w:r w:rsidR="0032740E" w:rsidRPr="00491428" w:rsidDel="00CE3158">
          <w:rPr>
            <w:sz w:val="24"/>
            <w:szCs w:val="24"/>
            <w:rPrChange w:id="257" w:author="Amy FRUCHTER" w:date="2023-01-05T10:58:00Z">
              <w:rPr>
                <w:sz w:val="24"/>
                <w:szCs w:val="24"/>
              </w:rPr>
            </w:rPrChange>
          </w:rPr>
          <w:delText xml:space="preserve">United Nations </w:delText>
        </w:r>
      </w:del>
      <w:r w:rsidR="0032740E" w:rsidRPr="00491428">
        <w:rPr>
          <w:sz w:val="24"/>
          <w:szCs w:val="24"/>
          <w:rPrChange w:id="258" w:author="Amy FRUCHTER" w:date="2023-01-05T10:58:00Z">
            <w:rPr>
              <w:sz w:val="24"/>
              <w:szCs w:val="24"/>
              <w:highlight w:val="magenta"/>
            </w:rPr>
          </w:rPrChange>
        </w:rPr>
        <w:t>Charter</w:t>
      </w:r>
      <w:ins w:id="259" w:author="Amy FRUCHTER" w:date="2023-01-05T10:48:00Z">
        <w:r w:rsidR="00CE3158" w:rsidRPr="00491428">
          <w:rPr>
            <w:sz w:val="24"/>
            <w:szCs w:val="24"/>
            <w:rPrChange w:id="260" w:author="Amy FRUCHTER" w:date="2023-01-05T10:58:00Z">
              <w:rPr>
                <w:sz w:val="24"/>
                <w:szCs w:val="24"/>
                <w:highlight w:val="magenta"/>
              </w:rPr>
            </w:rPrChange>
          </w:rPr>
          <w:t xml:space="preserve"> of the </w:t>
        </w:r>
        <w:r w:rsidR="00CE3158" w:rsidRPr="00491428">
          <w:rPr>
            <w:sz w:val="24"/>
            <w:szCs w:val="24"/>
            <w:rPrChange w:id="261" w:author="Amy FRUCHTER" w:date="2023-01-05T10:58:00Z">
              <w:rPr>
                <w:sz w:val="24"/>
                <w:szCs w:val="24"/>
                <w:highlight w:val="magenta"/>
              </w:rPr>
            </w:rPrChange>
          </w:rPr>
          <w:t>United Nations</w:t>
        </w:r>
      </w:ins>
      <w:r w:rsidR="0032740E" w:rsidRPr="00491428">
        <w:rPr>
          <w:sz w:val="24"/>
          <w:szCs w:val="24"/>
          <w:rPrChange w:id="262" w:author="Amy FRUCHTER" w:date="2023-01-05T10:58:00Z">
            <w:rPr>
              <w:sz w:val="24"/>
              <w:szCs w:val="24"/>
            </w:rPr>
          </w:rPrChange>
        </w:rPr>
        <w:t>, specificall</w:t>
      </w:r>
      <w:r w:rsidR="0032740E" w:rsidRPr="00491428">
        <w:rPr>
          <w:sz w:val="24"/>
          <w:szCs w:val="24"/>
          <w:rPrChange w:id="263" w:author="Amy FRUCHTER" w:date="2023-01-05T10:58:00Z">
            <w:rPr>
              <w:sz w:val="24"/>
              <w:szCs w:val="24"/>
              <w:highlight w:val="yellow"/>
            </w:rPr>
          </w:rPrChange>
        </w:rPr>
        <w:t>y Article</w:t>
      </w:r>
      <w:r w:rsidR="0032740E" w:rsidRPr="00491428">
        <w:rPr>
          <w:sz w:val="24"/>
          <w:szCs w:val="24"/>
          <w:rPrChange w:id="264" w:author="Amy FRUCHTER" w:date="2023-01-05T10:58:00Z">
            <w:rPr>
              <w:sz w:val="24"/>
              <w:szCs w:val="24"/>
            </w:rPr>
          </w:rPrChange>
        </w:rPr>
        <w:t xml:space="preserve"> 2</w:t>
      </w:r>
      <w:ins w:id="265" w:author="Amy FRUCHTER" w:date="2023-01-05T10:48:00Z">
        <w:r w:rsidR="00CE3158" w:rsidRPr="00491428">
          <w:rPr>
            <w:sz w:val="24"/>
            <w:szCs w:val="24"/>
            <w:rPrChange w:id="266" w:author="Amy FRUCHTER" w:date="2023-01-05T10:58:00Z">
              <w:rPr>
                <w:sz w:val="24"/>
                <w:szCs w:val="24"/>
              </w:rPr>
            </w:rPrChange>
          </w:rPr>
          <w:t xml:space="preserve"> </w:t>
        </w:r>
      </w:ins>
      <w:r w:rsidR="0032740E" w:rsidRPr="00491428">
        <w:rPr>
          <w:sz w:val="24"/>
          <w:szCs w:val="24"/>
          <w:rPrChange w:id="267" w:author="Amy FRUCHTER" w:date="2023-01-05T10:58:00Z">
            <w:rPr>
              <w:sz w:val="24"/>
              <w:szCs w:val="24"/>
            </w:rPr>
          </w:rPrChange>
        </w:rPr>
        <w:t>(4) of the Charter.</w:t>
      </w:r>
    </w:p>
    <w:p w14:paraId="63F67082" w14:textId="5827BF0F" w:rsidR="008C7217" w:rsidRPr="00491428" w:rsidRDefault="0032740E" w:rsidP="00A30C54">
      <w:pPr>
        <w:pStyle w:val="SingleTxt"/>
        <w:shd w:val="clear" w:color="auto" w:fill="FFFFFF"/>
        <w:tabs>
          <w:tab w:val="clear" w:pos="1742"/>
          <w:tab w:val="left" w:pos="720"/>
          <w:tab w:val="left" w:pos="6660"/>
          <w:tab w:val="left" w:pos="7020"/>
        </w:tabs>
        <w:spacing w:line="276" w:lineRule="auto"/>
        <w:ind w:left="14" w:right="0"/>
        <w:rPr>
          <w:sz w:val="24"/>
          <w:szCs w:val="24"/>
          <w:rtl/>
          <w:rPrChange w:id="268" w:author="Amy FRUCHTER" w:date="2023-01-05T10:58:00Z">
            <w:rPr>
              <w:sz w:val="24"/>
              <w:szCs w:val="24"/>
              <w:rtl/>
            </w:rPr>
          </w:rPrChange>
        </w:rPr>
      </w:pPr>
      <w:r w:rsidRPr="00491428">
        <w:rPr>
          <w:sz w:val="24"/>
          <w:szCs w:val="24"/>
          <w:rPrChange w:id="269" w:author="Amy FRUCHTER" w:date="2023-01-05T10:58:00Z">
            <w:rPr>
              <w:sz w:val="24"/>
              <w:szCs w:val="24"/>
            </w:rPr>
          </w:rPrChange>
        </w:rPr>
        <w:tab/>
        <w:t>This is not the first time the Israeli regime has threatened to use force</w:t>
      </w:r>
      <w:r w:rsidR="00BB351C" w:rsidRPr="00491428">
        <w:rPr>
          <w:sz w:val="24"/>
          <w:szCs w:val="24"/>
          <w:rPrChange w:id="270" w:author="Amy FRUCHTER" w:date="2023-01-05T10:58:00Z">
            <w:rPr>
              <w:sz w:val="24"/>
              <w:szCs w:val="24"/>
            </w:rPr>
          </w:rPrChange>
        </w:rPr>
        <w:t xml:space="preserve"> against Iran</w:t>
      </w:r>
      <w:r w:rsidRPr="00491428">
        <w:rPr>
          <w:sz w:val="24"/>
          <w:szCs w:val="24"/>
          <w:rPrChange w:id="271" w:author="Amy FRUCHTER" w:date="2023-01-05T10:58:00Z">
            <w:rPr>
              <w:sz w:val="24"/>
              <w:szCs w:val="24"/>
            </w:rPr>
          </w:rPrChange>
        </w:rPr>
        <w:t xml:space="preserve">. As emphasized in </w:t>
      </w:r>
      <w:r w:rsidRPr="00491428">
        <w:rPr>
          <w:sz w:val="24"/>
          <w:szCs w:val="24"/>
          <w:rPrChange w:id="272" w:author="Amy FRUCHTER" w:date="2023-01-05T10:58:00Z">
            <w:rPr>
              <w:sz w:val="24"/>
              <w:szCs w:val="24"/>
              <w:highlight w:val="yellow"/>
            </w:rPr>
          </w:rPrChange>
        </w:rPr>
        <w:t>Iran's</w:t>
      </w:r>
      <w:r w:rsidRPr="00491428">
        <w:rPr>
          <w:sz w:val="24"/>
          <w:szCs w:val="24"/>
          <w:rPrChange w:id="273" w:author="Amy FRUCHTER" w:date="2023-01-05T10:58:00Z">
            <w:rPr>
              <w:sz w:val="24"/>
              <w:szCs w:val="24"/>
            </w:rPr>
          </w:rPrChange>
        </w:rPr>
        <w:t xml:space="preserve"> letter dated </w:t>
      </w:r>
      <w:r w:rsidR="00E52C7E" w:rsidRPr="00491428">
        <w:rPr>
          <w:sz w:val="24"/>
          <w:szCs w:val="24"/>
          <w:rPrChange w:id="274" w:author="Amy FRUCHTER" w:date="2023-01-05T10:58:00Z">
            <w:rPr>
              <w:sz w:val="24"/>
              <w:szCs w:val="24"/>
            </w:rPr>
          </w:rPrChange>
        </w:rPr>
        <w:t xml:space="preserve">27 </w:t>
      </w:r>
      <w:r w:rsidRPr="00491428">
        <w:rPr>
          <w:sz w:val="24"/>
          <w:szCs w:val="24"/>
          <w:rPrChange w:id="275" w:author="Amy FRUCHTER" w:date="2023-01-05T10:58:00Z">
            <w:rPr>
              <w:sz w:val="24"/>
              <w:szCs w:val="24"/>
            </w:rPr>
          </w:rPrChange>
        </w:rPr>
        <w:t>July 2022</w:t>
      </w:r>
      <w:r w:rsidR="00E52C7E" w:rsidRPr="00491428">
        <w:rPr>
          <w:sz w:val="24"/>
          <w:szCs w:val="24"/>
          <w:rPrChange w:id="276" w:author="Amy FRUCHTER" w:date="2023-01-05T10:58:00Z">
            <w:rPr>
              <w:sz w:val="24"/>
              <w:szCs w:val="24"/>
            </w:rPr>
          </w:rPrChange>
        </w:rPr>
        <w:t xml:space="preserve"> </w:t>
      </w:r>
      <w:r w:rsidRPr="00491428">
        <w:rPr>
          <w:sz w:val="24"/>
          <w:szCs w:val="24"/>
          <w:rPrChange w:id="277" w:author="Amy FRUCHTER" w:date="2023-01-05T10:58:00Z">
            <w:rPr>
              <w:sz w:val="24"/>
              <w:szCs w:val="24"/>
            </w:rPr>
          </w:rPrChange>
        </w:rPr>
        <w:t xml:space="preserve">(S/2022/581), this regime has already blatantly and openly </w:t>
      </w:r>
      <w:r w:rsidR="00E52C7E" w:rsidRPr="00491428">
        <w:rPr>
          <w:sz w:val="24"/>
          <w:szCs w:val="24"/>
          <w:rPrChange w:id="278" w:author="Amy FRUCHTER" w:date="2023-01-05T10:58:00Z">
            <w:rPr>
              <w:sz w:val="24"/>
              <w:szCs w:val="24"/>
            </w:rPr>
          </w:rPrChange>
        </w:rPr>
        <w:t xml:space="preserve">admitted </w:t>
      </w:r>
      <w:r w:rsidRPr="00491428">
        <w:rPr>
          <w:sz w:val="24"/>
          <w:szCs w:val="24"/>
          <w:rPrChange w:id="279" w:author="Amy FRUCHTER" w:date="2023-01-05T10:58:00Z">
            <w:rPr>
              <w:sz w:val="24"/>
              <w:szCs w:val="24"/>
            </w:rPr>
          </w:rPrChange>
        </w:rPr>
        <w:t xml:space="preserve">its responsibility for the terrorist and destructive operations </w:t>
      </w:r>
      <w:r w:rsidR="00E52C7E" w:rsidRPr="00491428">
        <w:rPr>
          <w:sz w:val="24"/>
          <w:szCs w:val="24"/>
          <w:rPrChange w:id="280" w:author="Amy FRUCHTER" w:date="2023-01-05T10:58:00Z">
            <w:rPr>
              <w:sz w:val="24"/>
              <w:szCs w:val="24"/>
            </w:rPr>
          </w:rPrChange>
        </w:rPr>
        <w:t xml:space="preserve">committed </w:t>
      </w:r>
      <w:r w:rsidRPr="00491428">
        <w:rPr>
          <w:sz w:val="24"/>
          <w:szCs w:val="24"/>
          <w:rPrChange w:id="281" w:author="Amy FRUCHTER" w:date="2023-01-05T10:58:00Z">
            <w:rPr>
              <w:sz w:val="24"/>
              <w:szCs w:val="24"/>
            </w:rPr>
          </w:rPrChange>
        </w:rPr>
        <w:t>against Iranian officials, scientists</w:t>
      </w:r>
      <w:del w:id="282" w:author="Amy FRUCHTER" w:date="2023-01-05T10:50:00Z">
        <w:r w:rsidRPr="00491428" w:rsidDel="00FB3E3B">
          <w:rPr>
            <w:sz w:val="24"/>
            <w:szCs w:val="24"/>
            <w:rPrChange w:id="283" w:author="Amy FRUCHTER" w:date="2023-01-05T10:58:00Z">
              <w:rPr>
                <w:sz w:val="24"/>
                <w:szCs w:val="24"/>
              </w:rPr>
            </w:rPrChange>
          </w:rPr>
          <w:delText>,</w:delText>
        </w:r>
      </w:del>
      <w:ins w:id="284" w:author="Amy FRUCHTER" w:date="2023-01-05T10:50:00Z">
        <w:r w:rsidR="00FB3E3B" w:rsidRPr="00491428">
          <w:rPr>
            <w:sz w:val="24"/>
            <w:szCs w:val="24"/>
            <w:rPrChange w:id="285" w:author="Amy FRUCHTER" w:date="2023-01-05T10:58:00Z">
              <w:rPr>
                <w:sz w:val="24"/>
                <w:szCs w:val="24"/>
              </w:rPr>
            </w:rPrChange>
          </w:rPr>
          <w:t xml:space="preserve"> and</w:t>
        </w:r>
      </w:ins>
      <w:r w:rsidRPr="00491428">
        <w:rPr>
          <w:sz w:val="24"/>
          <w:szCs w:val="24"/>
          <w:rPrChange w:id="286" w:author="Amy FRUCHTER" w:date="2023-01-05T10:58:00Z">
            <w:rPr>
              <w:sz w:val="24"/>
              <w:szCs w:val="24"/>
            </w:rPr>
          </w:rPrChange>
        </w:rPr>
        <w:t xml:space="preserve"> civilians</w:t>
      </w:r>
      <w:del w:id="287" w:author="Amy FRUCHTER" w:date="2023-01-05T10:50:00Z">
        <w:r w:rsidR="003B0B83" w:rsidRPr="00491428" w:rsidDel="00FB3E3B">
          <w:rPr>
            <w:sz w:val="24"/>
            <w:szCs w:val="24"/>
            <w:rPrChange w:id="288" w:author="Amy FRUCHTER" w:date="2023-01-05T10:58:00Z">
              <w:rPr>
                <w:sz w:val="24"/>
                <w:szCs w:val="24"/>
              </w:rPr>
            </w:rPrChange>
          </w:rPr>
          <w:delText>,</w:delText>
        </w:r>
      </w:del>
      <w:r w:rsidRPr="00491428">
        <w:rPr>
          <w:sz w:val="24"/>
          <w:szCs w:val="24"/>
          <w:rPrChange w:id="289" w:author="Amy FRUCHTER" w:date="2023-01-05T10:58:00Z">
            <w:rPr>
              <w:sz w:val="24"/>
              <w:szCs w:val="24"/>
            </w:rPr>
          </w:rPrChange>
        </w:rPr>
        <w:t xml:space="preserve"> and </w:t>
      </w:r>
      <w:r w:rsidR="00E52C7E" w:rsidRPr="00491428">
        <w:rPr>
          <w:sz w:val="24"/>
          <w:szCs w:val="24"/>
          <w:rPrChange w:id="290" w:author="Amy FRUCHTER" w:date="2023-01-05T10:58:00Z">
            <w:rPr>
              <w:sz w:val="24"/>
              <w:szCs w:val="24"/>
            </w:rPr>
          </w:rPrChange>
        </w:rPr>
        <w:t xml:space="preserve">its </w:t>
      </w:r>
      <w:r w:rsidRPr="00491428">
        <w:rPr>
          <w:sz w:val="24"/>
          <w:szCs w:val="24"/>
          <w:rPrChange w:id="291" w:author="Amy FRUCHTER" w:date="2023-01-05T10:58:00Z">
            <w:rPr>
              <w:sz w:val="24"/>
              <w:szCs w:val="24"/>
            </w:rPr>
          </w:rPrChange>
        </w:rPr>
        <w:t>peaceful nuclear infrastructure by this</w:t>
      </w:r>
      <w:r w:rsidR="00102BEC" w:rsidRPr="00491428">
        <w:rPr>
          <w:sz w:val="24"/>
          <w:szCs w:val="24"/>
          <w:rPrChange w:id="292" w:author="Amy FRUCHTER" w:date="2023-01-05T10:58:00Z">
            <w:rPr>
              <w:sz w:val="24"/>
              <w:szCs w:val="24"/>
            </w:rPr>
          </w:rPrChange>
        </w:rPr>
        <w:t xml:space="preserve"> illegitimate </w:t>
      </w:r>
      <w:r w:rsidRPr="00491428">
        <w:rPr>
          <w:sz w:val="24"/>
          <w:szCs w:val="24"/>
          <w:rPrChange w:id="293" w:author="Amy FRUCHTER" w:date="2023-01-05T10:58:00Z">
            <w:rPr>
              <w:sz w:val="24"/>
              <w:szCs w:val="24"/>
            </w:rPr>
          </w:rPrChange>
        </w:rPr>
        <w:t>regime inside Iranian territory in recent years.</w:t>
      </w:r>
      <w:r w:rsidR="00D760A9" w:rsidRPr="00491428">
        <w:rPr>
          <w:sz w:val="24"/>
          <w:szCs w:val="24"/>
          <w:rPrChange w:id="294" w:author="Amy FRUCHTER" w:date="2023-01-05T10:58:00Z">
            <w:rPr>
              <w:sz w:val="24"/>
              <w:szCs w:val="24"/>
            </w:rPr>
          </w:rPrChange>
        </w:rPr>
        <w:t xml:space="preserve"> </w:t>
      </w:r>
      <w:r w:rsidR="00E91BF9" w:rsidRPr="00491428">
        <w:rPr>
          <w:sz w:val="24"/>
          <w:szCs w:val="24"/>
          <w:rPrChange w:id="295" w:author="Amy FRUCHTER" w:date="2023-01-05T10:58:00Z">
            <w:rPr>
              <w:sz w:val="24"/>
              <w:szCs w:val="24"/>
            </w:rPr>
          </w:rPrChange>
        </w:rPr>
        <w:t xml:space="preserve">Indeed, such </w:t>
      </w:r>
      <w:r w:rsidR="008C7217" w:rsidRPr="00491428">
        <w:rPr>
          <w:rFonts w:ascii="inherit" w:hAnsi="inherit"/>
          <w:color w:val="202124"/>
          <w:sz w:val="24"/>
          <w:szCs w:val="24"/>
          <w:lang w:val="en"/>
          <w:rPrChange w:id="296" w:author="Amy FRUCHTER" w:date="2023-01-05T10:58:00Z">
            <w:rPr>
              <w:rFonts w:ascii="inherit" w:hAnsi="inherit"/>
              <w:color w:val="202124"/>
              <w:sz w:val="24"/>
              <w:szCs w:val="24"/>
              <w:lang w:val="en"/>
            </w:rPr>
          </w:rPrChange>
        </w:rPr>
        <w:t xml:space="preserve">warmongering </w:t>
      </w:r>
      <w:r w:rsidR="00E91BF9" w:rsidRPr="00491428">
        <w:rPr>
          <w:sz w:val="24"/>
          <w:szCs w:val="24"/>
          <w:rPrChange w:id="297" w:author="Amy FRUCHTER" w:date="2023-01-05T10:58:00Z">
            <w:rPr>
              <w:sz w:val="24"/>
              <w:szCs w:val="24"/>
            </w:rPr>
          </w:rPrChange>
        </w:rPr>
        <w:t>statements demonstrate that the Israeli regime is responsible for all criminal and terrorist acts committed against Iran and must bear the consequences.</w:t>
      </w:r>
      <w:bookmarkStart w:id="298" w:name="_Hlk109808830"/>
      <w:bookmarkEnd w:id="241"/>
    </w:p>
    <w:p w14:paraId="00471508" w14:textId="6FCDC2D2" w:rsidR="00DA70E5" w:rsidRPr="00491428" w:rsidRDefault="007C3DFC" w:rsidP="00A30C54">
      <w:pPr>
        <w:pStyle w:val="SingleTxt"/>
        <w:shd w:val="clear" w:color="auto" w:fill="FFFFFF"/>
        <w:tabs>
          <w:tab w:val="clear" w:pos="1742"/>
          <w:tab w:val="left" w:pos="720"/>
          <w:tab w:val="left" w:pos="6660"/>
          <w:tab w:val="left" w:pos="7020"/>
        </w:tabs>
        <w:spacing w:line="276" w:lineRule="auto"/>
        <w:ind w:left="14" w:right="0"/>
        <w:rPr>
          <w:sz w:val="24"/>
          <w:szCs w:val="24"/>
          <w:rPrChange w:id="299" w:author="Amy FRUCHTER" w:date="2023-01-05T10:58:00Z">
            <w:rPr>
              <w:sz w:val="24"/>
              <w:szCs w:val="24"/>
            </w:rPr>
          </w:rPrChange>
        </w:rPr>
      </w:pPr>
      <w:r w:rsidRPr="00491428">
        <w:rPr>
          <w:sz w:val="24"/>
          <w:szCs w:val="24"/>
          <w:rPrChange w:id="300" w:author="Amy FRUCHTER" w:date="2023-01-05T10:58:00Z">
            <w:rPr>
              <w:sz w:val="24"/>
              <w:szCs w:val="24"/>
            </w:rPr>
          </w:rPrChange>
        </w:rPr>
        <w:tab/>
      </w:r>
      <w:r w:rsidR="005422D3" w:rsidRPr="00491428">
        <w:rPr>
          <w:sz w:val="24"/>
          <w:szCs w:val="24"/>
          <w:rPrChange w:id="301" w:author="Amy FRUCHTER" w:date="2023-01-05T10:58:00Z">
            <w:rPr>
              <w:sz w:val="24"/>
              <w:szCs w:val="24"/>
            </w:rPr>
          </w:rPrChange>
        </w:rPr>
        <w:t xml:space="preserve">While </w:t>
      </w:r>
      <w:r w:rsidR="005422D3" w:rsidRPr="00491428">
        <w:rPr>
          <w:sz w:val="24"/>
          <w:szCs w:val="24"/>
          <w:rPrChange w:id="302" w:author="Amy FRUCHTER" w:date="2023-01-05T10:58:00Z">
            <w:rPr>
              <w:sz w:val="24"/>
              <w:szCs w:val="24"/>
              <w:highlight w:val="yellow"/>
            </w:rPr>
          </w:rPrChange>
        </w:rPr>
        <w:t>warning against</w:t>
      </w:r>
      <w:r w:rsidR="005422D3" w:rsidRPr="00491428">
        <w:rPr>
          <w:sz w:val="24"/>
          <w:szCs w:val="24"/>
          <w:rPrChange w:id="303" w:author="Amy FRUCHTER" w:date="2023-01-05T10:58:00Z">
            <w:rPr>
              <w:sz w:val="24"/>
              <w:szCs w:val="24"/>
            </w:rPr>
          </w:rPrChange>
        </w:rPr>
        <w:t xml:space="preserve"> the Israeli regime</w:t>
      </w:r>
      <w:r w:rsidR="005422D3" w:rsidRPr="00491428">
        <w:rPr>
          <w:sz w:val="24"/>
          <w:szCs w:val="24"/>
          <w:rPrChange w:id="304" w:author="Amy FRUCHTER" w:date="2023-01-05T10:58:00Z">
            <w:rPr>
              <w:sz w:val="24"/>
              <w:szCs w:val="24"/>
              <w:highlight w:val="yellow"/>
            </w:rPr>
          </w:rPrChange>
        </w:rPr>
        <w:t>'</w:t>
      </w:r>
      <w:r w:rsidR="005422D3" w:rsidRPr="00491428">
        <w:rPr>
          <w:sz w:val="24"/>
          <w:szCs w:val="24"/>
          <w:rPrChange w:id="305" w:author="Amy FRUCHTER" w:date="2023-01-05T10:58:00Z">
            <w:rPr>
              <w:sz w:val="24"/>
              <w:szCs w:val="24"/>
            </w:rPr>
          </w:rPrChange>
        </w:rPr>
        <w:t xml:space="preserve">s military adventurism against Iran </w:t>
      </w:r>
      <w:proofErr w:type="gramStart"/>
      <w:r w:rsidR="005422D3" w:rsidRPr="00491428">
        <w:rPr>
          <w:sz w:val="24"/>
          <w:szCs w:val="24"/>
          <w:rPrChange w:id="306" w:author="Amy FRUCHTER" w:date="2023-01-05T10:58:00Z">
            <w:rPr>
              <w:sz w:val="24"/>
              <w:szCs w:val="24"/>
            </w:rPr>
          </w:rPrChange>
        </w:rPr>
        <w:t>in order to</w:t>
      </w:r>
      <w:proofErr w:type="gramEnd"/>
      <w:r w:rsidR="005422D3" w:rsidRPr="00491428">
        <w:rPr>
          <w:sz w:val="24"/>
          <w:szCs w:val="24"/>
          <w:rPrChange w:id="307" w:author="Amy FRUCHTER" w:date="2023-01-05T10:58:00Z">
            <w:rPr>
              <w:sz w:val="24"/>
              <w:szCs w:val="24"/>
            </w:rPr>
          </w:rPrChange>
        </w:rPr>
        <w:t xml:space="preserve"> pursue its malign policies in the region</w:t>
      </w:r>
      <w:r w:rsidR="00B35791" w:rsidRPr="00491428">
        <w:rPr>
          <w:sz w:val="24"/>
          <w:szCs w:val="24"/>
          <w:rPrChange w:id="308" w:author="Amy FRUCHTER" w:date="2023-01-05T10:58:00Z">
            <w:rPr>
              <w:sz w:val="24"/>
              <w:szCs w:val="24"/>
            </w:rPr>
          </w:rPrChange>
        </w:rPr>
        <w:t xml:space="preserve">, </w:t>
      </w:r>
      <w:bookmarkStart w:id="309" w:name="_Hlk116117495"/>
      <w:r w:rsidRPr="00491428">
        <w:rPr>
          <w:sz w:val="24"/>
          <w:szCs w:val="24"/>
          <w:rPrChange w:id="310" w:author="Amy FRUCHTER" w:date="2023-01-05T10:58:00Z">
            <w:rPr>
              <w:sz w:val="24"/>
              <w:szCs w:val="24"/>
            </w:rPr>
          </w:rPrChange>
        </w:rPr>
        <w:t>the</w:t>
      </w:r>
      <w:r w:rsidR="00C905C7" w:rsidRPr="00491428">
        <w:rPr>
          <w:sz w:val="24"/>
          <w:szCs w:val="24"/>
          <w:rPrChange w:id="311" w:author="Amy FRUCHTER" w:date="2023-01-05T10:58:00Z">
            <w:rPr>
              <w:sz w:val="24"/>
              <w:szCs w:val="24"/>
            </w:rPr>
          </w:rPrChange>
        </w:rPr>
        <w:t xml:space="preserve"> Islamic Republic of </w:t>
      </w:r>
      <w:r w:rsidR="00DA70E5" w:rsidRPr="00491428">
        <w:rPr>
          <w:sz w:val="24"/>
          <w:szCs w:val="24"/>
          <w:rPrChange w:id="312" w:author="Amy FRUCHTER" w:date="2023-01-05T10:58:00Z">
            <w:rPr>
              <w:sz w:val="24"/>
              <w:szCs w:val="24"/>
            </w:rPr>
          </w:rPrChange>
        </w:rPr>
        <w:t xml:space="preserve">Iran reserves </w:t>
      </w:r>
      <w:r w:rsidR="00876C67" w:rsidRPr="00491428">
        <w:rPr>
          <w:sz w:val="24"/>
          <w:szCs w:val="24"/>
          <w:rPrChange w:id="313" w:author="Amy FRUCHTER" w:date="2023-01-05T10:58:00Z">
            <w:rPr>
              <w:sz w:val="24"/>
              <w:szCs w:val="24"/>
            </w:rPr>
          </w:rPrChange>
        </w:rPr>
        <w:t xml:space="preserve">its </w:t>
      </w:r>
      <w:r w:rsidR="00DA70E5" w:rsidRPr="00491428">
        <w:rPr>
          <w:sz w:val="24"/>
          <w:szCs w:val="24"/>
          <w:rPrChange w:id="314" w:author="Amy FRUCHTER" w:date="2023-01-05T10:58:00Z">
            <w:rPr>
              <w:sz w:val="24"/>
              <w:szCs w:val="24"/>
            </w:rPr>
          </w:rPrChange>
        </w:rPr>
        <w:t xml:space="preserve">legitimate right, in accordance with international law and the </w:t>
      </w:r>
      <w:del w:id="315" w:author="Amy FRUCHTER" w:date="2023-01-05T10:51:00Z">
        <w:r w:rsidR="00DA70E5" w:rsidRPr="00491428" w:rsidDel="00DC4B99">
          <w:rPr>
            <w:sz w:val="24"/>
            <w:szCs w:val="24"/>
            <w:rPrChange w:id="316" w:author="Amy FRUCHTER" w:date="2023-01-05T10:58:00Z">
              <w:rPr>
                <w:sz w:val="24"/>
                <w:szCs w:val="24"/>
              </w:rPr>
            </w:rPrChange>
          </w:rPr>
          <w:delText xml:space="preserve">United Nations </w:delText>
        </w:r>
      </w:del>
      <w:r w:rsidR="00DA70E5" w:rsidRPr="00491428">
        <w:rPr>
          <w:sz w:val="24"/>
          <w:szCs w:val="24"/>
          <w:rPrChange w:id="317" w:author="Amy FRUCHTER" w:date="2023-01-05T10:58:00Z">
            <w:rPr>
              <w:sz w:val="24"/>
              <w:szCs w:val="24"/>
              <w:highlight w:val="magenta"/>
            </w:rPr>
          </w:rPrChange>
        </w:rPr>
        <w:t>Charter</w:t>
      </w:r>
      <w:ins w:id="318" w:author="Amy FRUCHTER" w:date="2023-01-05T10:51:00Z">
        <w:r w:rsidR="00DC4B99" w:rsidRPr="00491428">
          <w:rPr>
            <w:sz w:val="24"/>
            <w:szCs w:val="24"/>
            <w:rPrChange w:id="319" w:author="Amy FRUCHTER" w:date="2023-01-05T10:58:00Z">
              <w:rPr>
                <w:sz w:val="24"/>
                <w:szCs w:val="24"/>
                <w:highlight w:val="magenta"/>
              </w:rPr>
            </w:rPrChange>
          </w:rPr>
          <w:t xml:space="preserve"> of the </w:t>
        </w:r>
        <w:r w:rsidR="00DC4B99" w:rsidRPr="00491428">
          <w:rPr>
            <w:sz w:val="24"/>
            <w:szCs w:val="24"/>
            <w:rPrChange w:id="320" w:author="Amy FRUCHTER" w:date="2023-01-05T10:58:00Z">
              <w:rPr>
                <w:sz w:val="24"/>
                <w:szCs w:val="24"/>
                <w:highlight w:val="magenta"/>
              </w:rPr>
            </w:rPrChange>
          </w:rPr>
          <w:t>United Nations</w:t>
        </w:r>
      </w:ins>
      <w:r w:rsidR="00DA70E5" w:rsidRPr="00491428">
        <w:rPr>
          <w:sz w:val="24"/>
          <w:szCs w:val="24"/>
          <w:rPrChange w:id="321" w:author="Amy FRUCHTER" w:date="2023-01-05T10:58:00Z">
            <w:rPr>
              <w:sz w:val="24"/>
              <w:szCs w:val="24"/>
            </w:rPr>
          </w:rPrChange>
        </w:rPr>
        <w:t xml:space="preserve">, to respond to </w:t>
      </w:r>
      <w:r w:rsidR="008C7217" w:rsidRPr="00491428">
        <w:rPr>
          <w:sz w:val="24"/>
          <w:szCs w:val="24"/>
          <w:rPrChange w:id="322" w:author="Amy FRUCHTER" w:date="2023-01-05T10:58:00Z">
            <w:rPr>
              <w:sz w:val="24"/>
              <w:szCs w:val="24"/>
            </w:rPr>
          </w:rPrChange>
        </w:rPr>
        <w:t>any</w:t>
      </w:r>
      <w:r w:rsidR="00DA70E5" w:rsidRPr="00491428">
        <w:rPr>
          <w:sz w:val="24"/>
          <w:szCs w:val="24"/>
          <w:rPrChange w:id="323" w:author="Amy FRUCHTER" w:date="2023-01-05T10:58:00Z">
            <w:rPr>
              <w:sz w:val="24"/>
              <w:szCs w:val="24"/>
            </w:rPr>
          </w:rPrChange>
        </w:rPr>
        <w:t xml:space="preserve"> </w:t>
      </w:r>
      <w:r w:rsidR="008C7217" w:rsidRPr="00491428">
        <w:rPr>
          <w:sz w:val="24"/>
          <w:szCs w:val="24"/>
          <w:rPrChange w:id="324" w:author="Amy FRUCHTER" w:date="2023-01-05T10:58:00Z">
            <w:rPr>
              <w:sz w:val="24"/>
              <w:szCs w:val="24"/>
            </w:rPr>
          </w:rPrChange>
        </w:rPr>
        <w:t xml:space="preserve">threat </w:t>
      </w:r>
      <w:r w:rsidR="00CD5599" w:rsidRPr="00491428">
        <w:rPr>
          <w:sz w:val="24"/>
          <w:szCs w:val="24"/>
          <w:rPrChange w:id="325" w:author="Amy FRUCHTER" w:date="2023-01-05T10:58:00Z">
            <w:rPr>
              <w:sz w:val="24"/>
              <w:szCs w:val="24"/>
            </w:rPr>
          </w:rPrChange>
        </w:rPr>
        <w:t xml:space="preserve">posed </w:t>
      </w:r>
      <w:r w:rsidR="00B13478" w:rsidRPr="00491428">
        <w:rPr>
          <w:sz w:val="24"/>
          <w:szCs w:val="24"/>
          <w:rPrChange w:id="326" w:author="Amy FRUCHTER" w:date="2023-01-05T10:58:00Z">
            <w:rPr>
              <w:sz w:val="24"/>
              <w:szCs w:val="24"/>
            </w:rPr>
          </w:rPrChange>
        </w:rPr>
        <w:t xml:space="preserve">by the Israeli regime </w:t>
      </w:r>
      <w:r w:rsidR="00347C5F" w:rsidRPr="00491428">
        <w:rPr>
          <w:sz w:val="24"/>
          <w:szCs w:val="24"/>
          <w:rPrChange w:id="327" w:author="Amy FRUCHTER" w:date="2023-01-05T10:58:00Z">
            <w:rPr>
              <w:sz w:val="24"/>
              <w:szCs w:val="24"/>
            </w:rPr>
          </w:rPrChange>
        </w:rPr>
        <w:t>and protect its people</w:t>
      </w:r>
      <w:ins w:id="328" w:author="Amy FRUCHTER" w:date="2023-01-05T10:51:00Z">
        <w:r w:rsidR="00784697" w:rsidRPr="00491428">
          <w:rPr>
            <w:sz w:val="24"/>
            <w:szCs w:val="24"/>
            <w:rPrChange w:id="329" w:author="Amy FRUCHTER" w:date="2023-01-05T10:58:00Z">
              <w:rPr>
                <w:sz w:val="24"/>
                <w:szCs w:val="24"/>
              </w:rPr>
            </w:rPrChange>
          </w:rPr>
          <w:t>,</w:t>
        </w:r>
      </w:ins>
      <w:r w:rsidR="00347C5F" w:rsidRPr="00491428">
        <w:rPr>
          <w:sz w:val="24"/>
          <w:szCs w:val="24"/>
          <w:rPrChange w:id="330" w:author="Amy FRUCHTER" w:date="2023-01-05T10:58:00Z">
            <w:rPr>
              <w:sz w:val="24"/>
              <w:szCs w:val="24"/>
            </w:rPr>
          </w:rPrChange>
        </w:rPr>
        <w:t xml:space="preserve"> </w:t>
      </w:r>
      <w:r w:rsidR="00E52C7E" w:rsidRPr="00491428">
        <w:rPr>
          <w:sz w:val="24"/>
          <w:szCs w:val="24"/>
          <w:rPrChange w:id="331" w:author="Amy FRUCHTER" w:date="2023-01-05T10:58:00Z">
            <w:rPr>
              <w:sz w:val="24"/>
              <w:szCs w:val="24"/>
            </w:rPr>
          </w:rPrChange>
        </w:rPr>
        <w:t xml:space="preserve">as well as </w:t>
      </w:r>
      <w:r w:rsidR="00347C5F" w:rsidRPr="00491428">
        <w:rPr>
          <w:sz w:val="24"/>
          <w:szCs w:val="24"/>
          <w:rPrChange w:id="332" w:author="Amy FRUCHTER" w:date="2023-01-05T10:58:00Z">
            <w:rPr>
              <w:sz w:val="24"/>
              <w:szCs w:val="24"/>
            </w:rPr>
          </w:rPrChange>
        </w:rPr>
        <w:t>national security interest</w:t>
      </w:r>
      <w:r w:rsidR="00547A96" w:rsidRPr="00491428">
        <w:rPr>
          <w:sz w:val="24"/>
          <w:szCs w:val="24"/>
          <w:rPrChange w:id="333" w:author="Amy FRUCHTER" w:date="2023-01-05T10:58:00Z">
            <w:rPr>
              <w:sz w:val="24"/>
              <w:szCs w:val="24"/>
            </w:rPr>
          </w:rPrChange>
        </w:rPr>
        <w:t>s</w:t>
      </w:r>
      <w:ins w:id="334" w:author="Amy FRUCHTER" w:date="2023-01-05T10:51:00Z">
        <w:r w:rsidR="00784697" w:rsidRPr="00491428">
          <w:rPr>
            <w:sz w:val="24"/>
            <w:szCs w:val="24"/>
            <w:rPrChange w:id="335" w:author="Amy FRUCHTER" w:date="2023-01-05T10:58:00Z">
              <w:rPr>
                <w:sz w:val="24"/>
                <w:szCs w:val="24"/>
              </w:rPr>
            </w:rPrChange>
          </w:rPr>
          <w:t>,</w:t>
        </w:r>
      </w:ins>
      <w:r w:rsidR="00347C5F" w:rsidRPr="00491428">
        <w:rPr>
          <w:sz w:val="24"/>
          <w:szCs w:val="24"/>
          <w:rPrChange w:id="336" w:author="Amy FRUCHTER" w:date="2023-01-05T10:58:00Z">
            <w:rPr>
              <w:sz w:val="24"/>
              <w:szCs w:val="24"/>
            </w:rPr>
          </w:rPrChange>
        </w:rPr>
        <w:t xml:space="preserve"> </w:t>
      </w:r>
      <w:r w:rsidR="00DA70E5" w:rsidRPr="00491428">
        <w:rPr>
          <w:sz w:val="24"/>
          <w:szCs w:val="24"/>
          <w:rPrChange w:id="337" w:author="Amy FRUCHTER" w:date="2023-01-05T10:58:00Z">
            <w:rPr>
              <w:sz w:val="24"/>
              <w:szCs w:val="24"/>
            </w:rPr>
          </w:rPrChange>
        </w:rPr>
        <w:t>at any time it deems appropriate.</w:t>
      </w:r>
      <w:bookmarkEnd w:id="309"/>
    </w:p>
    <w:bookmarkEnd w:id="298"/>
    <w:p w14:paraId="41FE734D" w14:textId="0A65AEA9" w:rsidR="00417F17" w:rsidRPr="00491428" w:rsidRDefault="00A3071C" w:rsidP="00A30C54">
      <w:pPr>
        <w:pStyle w:val="SingleTxt"/>
        <w:shd w:val="clear" w:color="auto" w:fill="FFFFFF"/>
        <w:tabs>
          <w:tab w:val="clear" w:pos="1742"/>
          <w:tab w:val="left" w:pos="720"/>
          <w:tab w:val="left" w:pos="6660"/>
          <w:tab w:val="left" w:pos="7020"/>
        </w:tabs>
        <w:spacing w:line="276" w:lineRule="auto"/>
        <w:ind w:left="14" w:right="0"/>
        <w:rPr>
          <w:sz w:val="24"/>
          <w:szCs w:val="24"/>
          <w:rPrChange w:id="338" w:author="Amy FRUCHTER" w:date="2023-01-05T10:58:00Z">
            <w:rPr>
              <w:sz w:val="24"/>
              <w:szCs w:val="24"/>
            </w:rPr>
          </w:rPrChange>
        </w:rPr>
      </w:pPr>
      <w:r w:rsidRPr="00491428">
        <w:rPr>
          <w:sz w:val="24"/>
          <w:szCs w:val="24"/>
          <w:rPrChange w:id="339" w:author="Amy FRUCHTER" w:date="2023-01-05T10:58:00Z">
            <w:rPr>
              <w:sz w:val="24"/>
              <w:szCs w:val="24"/>
            </w:rPr>
          </w:rPrChange>
        </w:rPr>
        <w:tab/>
      </w:r>
      <w:r w:rsidR="00347C5F" w:rsidRPr="00491428">
        <w:rPr>
          <w:sz w:val="24"/>
          <w:szCs w:val="24"/>
          <w:rPrChange w:id="340" w:author="Amy FRUCHTER" w:date="2023-01-05T10:58:00Z">
            <w:rPr>
              <w:sz w:val="24"/>
              <w:szCs w:val="24"/>
            </w:rPr>
          </w:rPrChange>
        </w:rPr>
        <w:t>T</w:t>
      </w:r>
      <w:r w:rsidRPr="00491428">
        <w:rPr>
          <w:sz w:val="24"/>
          <w:szCs w:val="24"/>
          <w:rPrChange w:id="341" w:author="Amy FRUCHTER" w:date="2023-01-05T10:58:00Z">
            <w:rPr>
              <w:sz w:val="24"/>
              <w:szCs w:val="24"/>
            </w:rPr>
          </w:rPrChange>
        </w:rPr>
        <w:t xml:space="preserve">he </w:t>
      </w:r>
      <w:del w:id="342" w:author="Amy FRUCHTER" w:date="2023-01-05T10:51:00Z">
        <w:r w:rsidR="00CD5599" w:rsidRPr="00491428" w:rsidDel="00784697">
          <w:rPr>
            <w:sz w:val="24"/>
            <w:szCs w:val="24"/>
            <w:rPrChange w:id="343" w:author="Amy FRUCHTER" w:date="2023-01-05T10:58:00Z">
              <w:rPr>
                <w:sz w:val="24"/>
                <w:szCs w:val="24"/>
              </w:rPr>
            </w:rPrChange>
          </w:rPr>
          <w:delText xml:space="preserve">United Nations </w:delText>
        </w:r>
      </w:del>
      <w:r w:rsidRPr="00491428">
        <w:rPr>
          <w:sz w:val="24"/>
          <w:szCs w:val="24"/>
          <w:rPrChange w:id="344" w:author="Amy FRUCHTER" w:date="2023-01-05T10:58:00Z">
            <w:rPr>
              <w:sz w:val="24"/>
              <w:szCs w:val="24"/>
            </w:rPr>
          </w:rPrChange>
        </w:rPr>
        <w:t xml:space="preserve">Security Council </w:t>
      </w:r>
      <w:r w:rsidR="00B13478" w:rsidRPr="00491428">
        <w:rPr>
          <w:sz w:val="24"/>
          <w:szCs w:val="24"/>
          <w:rPrChange w:id="345" w:author="Amy FRUCHTER" w:date="2023-01-05T10:58:00Z">
            <w:rPr>
              <w:sz w:val="24"/>
              <w:szCs w:val="24"/>
            </w:rPr>
          </w:rPrChange>
        </w:rPr>
        <w:t>must</w:t>
      </w:r>
      <w:r w:rsidRPr="00491428">
        <w:rPr>
          <w:sz w:val="24"/>
          <w:szCs w:val="24"/>
          <w:rPrChange w:id="346" w:author="Amy FRUCHTER" w:date="2023-01-05T10:58:00Z">
            <w:rPr>
              <w:sz w:val="24"/>
              <w:szCs w:val="24"/>
            </w:rPr>
          </w:rPrChange>
        </w:rPr>
        <w:t xml:space="preserve"> uphold its </w:t>
      </w:r>
      <w:r w:rsidR="00E52C7E" w:rsidRPr="00491428">
        <w:rPr>
          <w:sz w:val="24"/>
          <w:szCs w:val="24"/>
          <w:rPrChange w:id="347" w:author="Amy FRUCHTER" w:date="2023-01-05T10:58:00Z">
            <w:rPr>
              <w:sz w:val="24"/>
              <w:szCs w:val="24"/>
            </w:rPr>
          </w:rPrChange>
        </w:rPr>
        <w:t>C</w:t>
      </w:r>
      <w:r w:rsidRPr="00491428">
        <w:rPr>
          <w:sz w:val="24"/>
          <w:szCs w:val="24"/>
          <w:rPrChange w:id="348" w:author="Amy FRUCHTER" w:date="2023-01-05T10:58:00Z">
            <w:rPr>
              <w:sz w:val="24"/>
              <w:szCs w:val="24"/>
            </w:rPr>
          </w:rPrChange>
        </w:rPr>
        <w:t xml:space="preserve">harter </w:t>
      </w:r>
      <w:r w:rsidR="00B13478" w:rsidRPr="00491428">
        <w:rPr>
          <w:sz w:val="24"/>
          <w:szCs w:val="24"/>
          <w:rPrChange w:id="349" w:author="Amy FRUCHTER" w:date="2023-01-05T10:58:00Z">
            <w:rPr>
              <w:sz w:val="24"/>
              <w:szCs w:val="24"/>
            </w:rPr>
          </w:rPrChange>
        </w:rPr>
        <w:t xml:space="preserve">responsibility in the maintenance of international </w:t>
      </w:r>
      <w:r w:rsidRPr="00491428">
        <w:rPr>
          <w:sz w:val="24"/>
          <w:szCs w:val="24"/>
          <w:rPrChange w:id="350" w:author="Amy FRUCHTER" w:date="2023-01-05T10:58:00Z">
            <w:rPr>
              <w:sz w:val="24"/>
              <w:szCs w:val="24"/>
            </w:rPr>
          </w:rPrChange>
        </w:rPr>
        <w:t>peace</w:t>
      </w:r>
      <w:ins w:id="351" w:author="Amy FRUCHTER" w:date="2023-01-05T10:51:00Z">
        <w:r w:rsidR="00784697" w:rsidRPr="00491428">
          <w:rPr>
            <w:sz w:val="24"/>
            <w:szCs w:val="24"/>
            <w:rPrChange w:id="352" w:author="Amy FRUCHTER" w:date="2023-01-05T10:58:00Z">
              <w:rPr>
                <w:sz w:val="24"/>
                <w:szCs w:val="24"/>
              </w:rPr>
            </w:rPrChange>
          </w:rPr>
          <w:t>,</w:t>
        </w:r>
      </w:ins>
      <w:r w:rsidRPr="00491428">
        <w:rPr>
          <w:sz w:val="24"/>
          <w:szCs w:val="24"/>
          <w:rPrChange w:id="353" w:author="Amy FRUCHTER" w:date="2023-01-05T10:58:00Z">
            <w:rPr>
              <w:sz w:val="24"/>
              <w:szCs w:val="24"/>
            </w:rPr>
          </w:rPrChange>
        </w:rPr>
        <w:t xml:space="preserve"> </w:t>
      </w:r>
      <w:r w:rsidR="00E52C7E" w:rsidRPr="00491428">
        <w:rPr>
          <w:sz w:val="24"/>
          <w:szCs w:val="24"/>
          <w:rPrChange w:id="354" w:author="Amy FRUCHTER" w:date="2023-01-05T10:58:00Z">
            <w:rPr>
              <w:sz w:val="24"/>
              <w:szCs w:val="24"/>
            </w:rPr>
          </w:rPrChange>
        </w:rPr>
        <w:t xml:space="preserve">as well as </w:t>
      </w:r>
      <w:r w:rsidRPr="00491428">
        <w:rPr>
          <w:sz w:val="24"/>
          <w:szCs w:val="24"/>
          <w:rPrChange w:id="355" w:author="Amy FRUCHTER" w:date="2023-01-05T10:58:00Z">
            <w:rPr>
              <w:sz w:val="24"/>
              <w:szCs w:val="24"/>
            </w:rPr>
          </w:rPrChange>
        </w:rPr>
        <w:t>security</w:t>
      </w:r>
      <w:ins w:id="356" w:author="Amy FRUCHTER" w:date="2023-01-05T10:51:00Z">
        <w:r w:rsidR="00784697" w:rsidRPr="00491428">
          <w:rPr>
            <w:sz w:val="24"/>
            <w:szCs w:val="24"/>
            <w:rPrChange w:id="357" w:author="Amy FRUCHTER" w:date="2023-01-05T10:58:00Z">
              <w:rPr>
                <w:sz w:val="24"/>
                <w:szCs w:val="24"/>
              </w:rPr>
            </w:rPrChange>
          </w:rPr>
          <w:t>,</w:t>
        </w:r>
      </w:ins>
      <w:r w:rsidRPr="00491428">
        <w:rPr>
          <w:sz w:val="24"/>
          <w:szCs w:val="24"/>
          <w:rPrChange w:id="358" w:author="Amy FRUCHTER" w:date="2023-01-05T10:58:00Z">
            <w:rPr>
              <w:sz w:val="24"/>
              <w:szCs w:val="24"/>
            </w:rPr>
          </w:rPrChange>
        </w:rPr>
        <w:t xml:space="preserve"> </w:t>
      </w:r>
      <w:r w:rsidR="00347C5F" w:rsidRPr="00491428">
        <w:rPr>
          <w:sz w:val="24"/>
          <w:szCs w:val="24"/>
          <w:rPrChange w:id="359" w:author="Amy FRUCHTER" w:date="2023-01-05T10:58:00Z">
            <w:rPr>
              <w:sz w:val="24"/>
              <w:szCs w:val="24"/>
            </w:rPr>
          </w:rPrChange>
        </w:rPr>
        <w:t xml:space="preserve">and </w:t>
      </w:r>
      <w:r w:rsidRPr="00491428">
        <w:rPr>
          <w:sz w:val="24"/>
          <w:szCs w:val="24"/>
          <w:rPrChange w:id="360" w:author="Amy FRUCHTER" w:date="2023-01-05T10:58:00Z">
            <w:rPr>
              <w:sz w:val="24"/>
              <w:szCs w:val="24"/>
            </w:rPr>
          </w:rPrChange>
        </w:rPr>
        <w:t>condemn the Israeli regime</w:t>
      </w:r>
      <w:r w:rsidRPr="00491428">
        <w:rPr>
          <w:sz w:val="24"/>
          <w:szCs w:val="24"/>
          <w:rPrChange w:id="361" w:author="Amy FRUCHTER" w:date="2023-01-05T10:58:00Z">
            <w:rPr>
              <w:sz w:val="24"/>
              <w:szCs w:val="24"/>
              <w:highlight w:val="yellow"/>
            </w:rPr>
          </w:rPrChange>
        </w:rPr>
        <w:t>'</w:t>
      </w:r>
      <w:r w:rsidRPr="00491428">
        <w:rPr>
          <w:sz w:val="24"/>
          <w:szCs w:val="24"/>
          <w:rPrChange w:id="362" w:author="Amy FRUCHTER" w:date="2023-01-05T10:58:00Z">
            <w:rPr>
              <w:sz w:val="24"/>
              <w:szCs w:val="24"/>
            </w:rPr>
          </w:rPrChange>
        </w:rPr>
        <w:t xml:space="preserve">s warmongering </w:t>
      </w:r>
      <w:r w:rsidR="00041B18" w:rsidRPr="00491428">
        <w:rPr>
          <w:sz w:val="24"/>
          <w:szCs w:val="24"/>
          <w:rPrChange w:id="363" w:author="Amy FRUCHTER" w:date="2023-01-05T10:58:00Z">
            <w:rPr>
              <w:sz w:val="24"/>
              <w:szCs w:val="24"/>
            </w:rPr>
          </w:rPrChange>
        </w:rPr>
        <w:t xml:space="preserve">statements </w:t>
      </w:r>
      <w:r w:rsidRPr="00491428">
        <w:rPr>
          <w:sz w:val="24"/>
          <w:szCs w:val="24"/>
          <w:rPrChange w:id="364" w:author="Amy FRUCHTER" w:date="2023-01-05T10:58:00Z">
            <w:rPr>
              <w:sz w:val="24"/>
              <w:szCs w:val="24"/>
            </w:rPr>
          </w:rPrChange>
        </w:rPr>
        <w:t xml:space="preserve">and </w:t>
      </w:r>
      <w:r w:rsidR="00D1408B" w:rsidRPr="00491428">
        <w:rPr>
          <w:sz w:val="24"/>
          <w:szCs w:val="24"/>
          <w:rPrChange w:id="365" w:author="Amy FRUCHTER" w:date="2023-01-05T10:58:00Z">
            <w:rPr>
              <w:sz w:val="24"/>
              <w:szCs w:val="24"/>
            </w:rPr>
          </w:rPrChange>
        </w:rPr>
        <w:t>malevolent activities</w:t>
      </w:r>
      <w:r w:rsidR="00547A96" w:rsidRPr="00491428">
        <w:rPr>
          <w:sz w:val="24"/>
          <w:szCs w:val="24"/>
          <w:rPrChange w:id="366" w:author="Amy FRUCHTER" w:date="2023-01-05T10:58:00Z">
            <w:rPr>
              <w:sz w:val="24"/>
              <w:szCs w:val="24"/>
            </w:rPr>
          </w:rPrChange>
        </w:rPr>
        <w:t>,</w:t>
      </w:r>
      <w:r w:rsidR="00D1408B" w:rsidRPr="00491428">
        <w:rPr>
          <w:sz w:val="24"/>
          <w:szCs w:val="24"/>
          <w:rPrChange w:id="367" w:author="Amy FRUCHTER" w:date="2023-01-05T10:58:00Z">
            <w:rPr>
              <w:sz w:val="24"/>
              <w:szCs w:val="24"/>
            </w:rPr>
          </w:rPrChange>
        </w:rPr>
        <w:t xml:space="preserve"> </w:t>
      </w:r>
      <w:r w:rsidR="00445DA7" w:rsidRPr="00491428">
        <w:rPr>
          <w:sz w:val="24"/>
          <w:szCs w:val="24"/>
          <w:lang w:val="en-US"/>
          <w:rPrChange w:id="368" w:author="Amy FRUCHTER" w:date="2023-01-05T10:58:00Z">
            <w:rPr>
              <w:sz w:val="24"/>
              <w:szCs w:val="24"/>
              <w:lang w:val="en-US"/>
            </w:rPr>
          </w:rPrChange>
        </w:rPr>
        <w:t xml:space="preserve">which </w:t>
      </w:r>
      <w:r w:rsidR="00D1408B" w:rsidRPr="00491428">
        <w:rPr>
          <w:sz w:val="24"/>
          <w:szCs w:val="24"/>
          <w:lang w:val="en-US"/>
          <w:rPrChange w:id="369" w:author="Amy FRUCHTER" w:date="2023-01-05T10:58:00Z">
            <w:rPr>
              <w:sz w:val="24"/>
              <w:szCs w:val="24"/>
              <w:lang w:val="en-US"/>
            </w:rPr>
          </w:rPrChange>
        </w:rPr>
        <w:t xml:space="preserve">are </w:t>
      </w:r>
      <w:r w:rsidR="00445DA7" w:rsidRPr="00491428">
        <w:rPr>
          <w:sz w:val="24"/>
          <w:szCs w:val="24"/>
          <w:lang w:val="en-US"/>
          <w:rPrChange w:id="370" w:author="Amy FRUCHTER" w:date="2023-01-05T10:58:00Z">
            <w:rPr>
              <w:sz w:val="24"/>
              <w:szCs w:val="24"/>
              <w:lang w:val="en-US"/>
            </w:rPr>
          </w:rPrChange>
        </w:rPr>
        <w:t>a real threat to international peace and security</w:t>
      </w:r>
      <w:r w:rsidR="009143FD" w:rsidRPr="00491428">
        <w:rPr>
          <w:sz w:val="24"/>
          <w:szCs w:val="24"/>
          <w:lang w:val="en-US"/>
          <w:rPrChange w:id="371" w:author="Amy FRUCHTER" w:date="2023-01-05T10:58:00Z">
            <w:rPr>
              <w:sz w:val="24"/>
              <w:szCs w:val="24"/>
              <w:lang w:val="en-US"/>
            </w:rPr>
          </w:rPrChange>
        </w:rPr>
        <w:t>. This regime must be</w:t>
      </w:r>
      <w:r w:rsidRPr="00491428">
        <w:rPr>
          <w:sz w:val="24"/>
          <w:szCs w:val="24"/>
          <w:rPrChange w:id="372" w:author="Amy FRUCHTER" w:date="2023-01-05T10:58:00Z">
            <w:rPr>
              <w:sz w:val="24"/>
              <w:szCs w:val="24"/>
            </w:rPr>
          </w:rPrChange>
        </w:rPr>
        <w:t xml:space="preserve"> forc</w:t>
      </w:r>
      <w:r w:rsidR="009143FD" w:rsidRPr="00491428">
        <w:rPr>
          <w:sz w:val="24"/>
          <w:szCs w:val="24"/>
          <w:rPrChange w:id="373" w:author="Amy FRUCHTER" w:date="2023-01-05T10:58:00Z">
            <w:rPr>
              <w:sz w:val="24"/>
              <w:szCs w:val="24"/>
            </w:rPr>
          </w:rPrChange>
        </w:rPr>
        <w:t>ed</w:t>
      </w:r>
      <w:r w:rsidR="0026585D" w:rsidRPr="00491428">
        <w:rPr>
          <w:sz w:val="24"/>
          <w:szCs w:val="24"/>
          <w:rPrChange w:id="374" w:author="Amy FRUCHTER" w:date="2023-01-05T10:58:00Z">
            <w:rPr>
              <w:sz w:val="24"/>
              <w:szCs w:val="24"/>
            </w:rPr>
          </w:rPrChange>
        </w:rPr>
        <w:t xml:space="preserve"> </w:t>
      </w:r>
      <w:r w:rsidR="00D1408B" w:rsidRPr="00491428">
        <w:rPr>
          <w:sz w:val="24"/>
          <w:szCs w:val="24"/>
          <w:rPrChange w:id="375" w:author="Amy FRUCHTER" w:date="2023-01-05T10:58:00Z">
            <w:rPr>
              <w:sz w:val="24"/>
              <w:szCs w:val="24"/>
            </w:rPr>
          </w:rPrChange>
        </w:rPr>
        <w:t xml:space="preserve">to comply with international law and </w:t>
      </w:r>
      <w:r w:rsidRPr="00491428">
        <w:rPr>
          <w:sz w:val="24"/>
          <w:szCs w:val="24"/>
          <w:rPrChange w:id="376" w:author="Amy FRUCHTER" w:date="2023-01-05T10:58:00Z">
            <w:rPr>
              <w:sz w:val="24"/>
              <w:szCs w:val="24"/>
            </w:rPr>
          </w:rPrChange>
        </w:rPr>
        <w:t xml:space="preserve">abandon its </w:t>
      </w:r>
      <w:r w:rsidR="00876C67" w:rsidRPr="00491428">
        <w:rPr>
          <w:sz w:val="24"/>
          <w:szCs w:val="24"/>
          <w:rPrChange w:id="377" w:author="Amy FRUCHTER" w:date="2023-01-05T10:58:00Z">
            <w:rPr>
              <w:sz w:val="24"/>
              <w:szCs w:val="24"/>
            </w:rPr>
          </w:rPrChange>
        </w:rPr>
        <w:t xml:space="preserve">dangerous </w:t>
      </w:r>
      <w:r w:rsidRPr="00491428">
        <w:rPr>
          <w:sz w:val="24"/>
          <w:szCs w:val="24"/>
          <w:rPrChange w:id="378" w:author="Amy FRUCHTER" w:date="2023-01-05T10:58:00Z">
            <w:rPr>
              <w:sz w:val="24"/>
              <w:szCs w:val="24"/>
            </w:rPr>
          </w:rPrChange>
        </w:rPr>
        <w:t>plans for the region.</w:t>
      </w:r>
    </w:p>
    <w:p w14:paraId="599A2EEF" w14:textId="77777777" w:rsidR="005322AE" w:rsidRPr="00491428" w:rsidRDefault="00417F17" w:rsidP="00A30C54">
      <w:pPr>
        <w:pStyle w:val="SingleTxt"/>
        <w:shd w:val="clear" w:color="auto" w:fill="FFFFFF"/>
        <w:tabs>
          <w:tab w:val="clear" w:pos="1742"/>
          <w:tab w:val="left" w:pos="720"/>
          <w:tab w:val="left" w:pos="6660"/>
          <w:tab w:val="left" w:pos="7020"/>
        </w:tabs>
        <w:spacing w:line="276" w:lineRule="auto"/>
        <w:ind w:left="14" w:right="0"/>
        <w:rPr>
          <w:sz w:val="24"/>
          <w:szCs w:val="24"/>
          <w:rPrChange w:id="379" w:author="Amy FRUCHTER" w:date="2023-01-05T10:58:00Z">
            <w:rPr>
              <w:sz w:val="24"/>
              <w:szCs w:val="24"/>
            </w:rPr>
          </w:rPrChange>
        </w:rPr>
      </w:pPr>
      <w:r w:rsidRPr="00491428">
        <w:rPr>
          <w:sz w:val="24"/>
          <w:szCs w:val="24"/>
          <w:rPrChange w:id="380" w:author="Amy FRUCHTER" w:date="2023-01-05T10:58:00Z">
            <w:rPr>
              <w:sz w:val="24"/>
              <w:szCs w:val="24"/>
            </w:rPr>
          </w:rPrChange>
        </w:rPr>
        <w:tab/>
      </w:r>
      <w:r w:rsidR="005322AE" w:rsidRPr="00491428">
        <w:rPr>
          <w:sz w:val="24"/>
          <w:szCs w:val="24"/>
          <w:rPrChange w:id="381" w:author="Amy FRUCHTER" w:date="2023-01-05T10:58:00Z">
            <w:rPr>
              <w:sz w:val="24"/>
              <w:szCs w:val="24"/>
            </w:rPr>
          </w:rPrChange>
        </w:rPr>
        <w:t>I should be grateful if you would have the present letter circulated as a document of the Security Council.</w:t>
      </w:r>
    </w:p>
    <w:p w14:paraId="0B076683" w14:textId="4D2AA47B" w:rsidR="00F326B1" w:rsidRPr="00491428" w:rsidDel="00C61D0D" w:rsidRDefault="00F326B1" w:rsidP="00BC7B88">
      <w:pPr>
        <w:pStyle w:val="SingleTxt"/>
        <w:shd w:val="clear" w:color="auto" w:fill="FFFFFF"/>
        <w:tabs>
          <w:tab w:val="left" w:pos="720"/>
        </w:tabs>
        <w:spacing w:line="276" w:lineRule="auto"/>
        <w:ind w:left="0" w:right="0"/>
        <w:rPr>
          <w:del w:id="382" w:author="Katherine Bernabe" w:date="2023-01-03T13:51:00Z"/>
          <w:sz w:val="24"/>
          <w:szCs w:val="24"/>
          <w:rPrChange w:id="383" w:author="Amy FRUCHTER" w:date="2023-01-05T10:58:00Z">
            <w:rPr>
              <w:del w:id="384" w:author="Katherine Bernabe" w:date="2023-01-03T13:51:00Z"/>
              <w:sz w:val="24"/>
              <w:szCs w:val="24"/>
            </w:rPr>
          </w:rPrChange>
        </w:rPr>
      </w:pPr>
      <w:r w:rsidRPr="00491428">
        <w:rPr>
          <w:sz w:val="24"/>
          <w:szCs w:val="24"/>
          <w:rPrChange w:id="385" w:author="Amy FRUCHTER" w:date="2023-01-05T10:58:00Z">
            <w:rPr>
              <w:sz w:val="24"/>
              <w:szCs w:val="24"/>
            </w:rPr>
          </w:rPrChange>
        </w:rPr>
        <w:tab/>
      </w:r>
      <w:del w:id="386" w:author="Katherine Bernabe" w:date="2023-01-03T13:51:00Z">
        <w:r w:rsidRPr="00491428" w:rsidDel="00C61D0D">
          <w:rPr>
            <w:sz w:val="24"/>
            <w:szCs w:val="24"/>
            <w:rPrChange w:id="387" w:author="Amy FRUCHTER" w:date="2023-01-05T10:58:00Z">
              <w:rPr>
                <w:sz w:val="24"/>
                <w:szCs w:val="24"/>
              </w:rPr>
            </w:rPrChange>
          </w:rPr>
          <w:delText>Please accept, Excellency, the assurances of my highest consideration.</w:delText>
        </w:r>
      </w:del>
    </w:p>
    <w:p w14:paraId="35F46158" w14:textId="77777777" w:rsidR="0028700B" w:rsidRPr="00491428" w:rsidRDefault="0028700B" w:rsidP="00C61D0D">
      <w:pPr>
        <w:pStyle w:val="SingleTxt"/>
        <w:shd w:val="clear" w:color="auto" w:fill="FFFFFF"/>
        <w:tabs>
          <w:tab w:val="left" w:pos="720"/>
        </w:tabs>
        <w:spacing w:line="276" w:lineRule="auto"/>
        <w:ind w:left="0" w:right="0"/>
        <w:rPr>
          <w:sz w:val="24"/>
          <w:szCs w:val="24"/>
          <w:rPrChange w:id="388" w:author="Amy FRUCHTER" w:date="2023-01-05T10:58:00Z">
            <w:rPr>
              <w:sz w:val="24"/>
              <w:szCs w:val="24"/>
            </w:rPr>
          </w:rPrChange>
        </w:rPr>
      </w:pPr>
    </w:p>
    <w:p w14:paraId="7B4737D2" w14:textId="77777777" w:rsidR="0028700B" w:rsidRPr="00491428" w:rsidRDefault="0028700B" w:rsidP="00BC7B88">
      <w:pPr>
        <w:pStyle w:val="SingleTxt"/>
        <w:shd w:val="clear" w:color="auto" w:fill="FFFFFF"/>
        <w:tabs>
          <w:tab w:val="left" w:pos="720"/>
        </w:tabs>
        <w:spacing w:line="276" w:lineRule="auto"/>
        <w:ind w:left="0" w:right="0"/>
        <w:rPr>
          <w:sz w:val="24"/>
          <w:szCs w:val="24"/>
          <w:rtl/>
          <w:lang w:bidi="fa-IR"/>
          <w:rPrChange w:id="389" w:author="Amy FRUCHTER" w:date="2023-01-05T10:58:00Z">
            <w:rPr>
              <w:sz w:val="24"/>
              <w:szCs w:val="24"/>
              <w:rtl/>
              <w:lang w:bidi="fa-IR"/>
            </w:rPr>
          </w:rPrChange>
        </w:rPr>
      </w:pPr>
    </w:p>
    <w:p w14:paraId="76355EBC" w14:textId="77777777" w:rsidR="00407C66" w:rsidRPr="00491428" w:rsidRDefault="00407C66" w:rsidP="00462DAD">
      <w:pPr>
        <w:shd w:val="clear" w:color="auto" w:fill="FFFFFF"/>
        <w:spacing w:line="276" w:lineRule="auto"/>
        <w:ind w:left="10" w:hanging="10"/>
        <w:jc w:val="right"/>
        <w:rPr>
          <w:rFonts w:cs="Times New Roman"/>
          <w:szCs w:val="24"/>
          <w:rPrChange w:id="390" w:author="Amy FRUCHTER" w:date="2023-01-05T10:58:00Z">
            <w:rPr>
              <w:rFonts w:cs="Times New Roman"/>
              <w:szCs w:val="24"/>
            </w:rPr>
          </w:rPrChange>
        </w:rPr>
        <w:pPrChange w:id="391" w:author="Amy FRUCHTER" w:date="2023-01-05T10:41:00Z">
          <w:pPr>
            <w:shd w:val="clear" w:color="auto" w:fill="FFFFFF"/>
            <w:spacing w:line="276" w:lineRule="auto"/>
            <w:ind w:left="10" w:right="341" w:hanging="10"/>
            <w:jc w:val="right"/>
          </w:pPr>
        </w:pPrChange>
      </w:pPr>
      <w:r w:rsidRPr="00491428">
        <w:rPr>
          <w:rFonts w:cs="Times New Roman"/>
          <w:szCs w:val="24"/>
          <w:rPrChange w:id="392" w:author="Amy FRUCHTER" w:date="2023-01-05T10:58:00Z">
            <w:rPr>
              <w:rFonts w:cs="Times New Roman"/>
              <w:szCs w:val="24"/>
            </w:rPr>
          </w:rPrChange>
        </w:rPr>
        <w:t xml:space="preserve">Amir </w:t>
      </w:r>
      <w:proofErr w:type="spellStart"/>
      <w:r w:rsidRPr="00491428">
        <w:rPr>
          <w:rFonts w:cs="Times New Roman"/>
          <w:szCs w:val="24"/>
          <w:rPrChange w:id="393" w:author="Amy FRUCHTER" w:date="2023-01-05T10:58:00Z">
            <w:rPr>
              <w:rFonts w:cs="Times New Roman"/>
              <w:szCs w:val="24"/>
            </w:rPr>
          </w:rPrChange>
        </w:rPr>
        <w:t>Saeid</w:t>
      </w:r>
      <w:proofErr w:type="spellEnd"/>
      <w:r w:rsidRPr="00491428">
        <w:rPr>
          <w:rFonts w:cs="Times New Roman"/>
          <w:szCs w:val="24"/>
          <w:rPrChange w:id="394" w:author="Amy FRUCHTER" w:date="2023-01-05T10:58:00Z">
            <w:rPr>
              <w:rFonts w:cs="Times New Roman"/>
              <w:szCs w:val="24"/>
            </w:rPr>
          </w:rPrChange>
        </w:rPr>
        <w:t xml:space="preserve"> </w:t>
      </w:r>
      <w:proofErr w:type="spellStart"/>
      <w:r w:rsidRPr="00491428">
        <w:rPr>
          <w:rFonts w:cs="Times New Roman"/>
          <w:b/>
          <w:bCs/>
          <w:szCs w:val="24"/>
          <w:rPrChange w:id="395" w:author="Amy FRUCHTER" w:date="2023-01-05T10:58:00Z">
            <w:rPr>
              <w:rFonts w:cs="Times New Roman"/>
              <w:szCs w:val="24"/>
            </w:rPr>
          </w:rPrChange>
        </w:rPr>
        <w:t>Iravani</w:t>
      </w:r>
      <w:proofErr w:type="spellEnd"/>
    </w:p>
    <w:p w14:paraId="78803E6A" w14:textId="77777777" w:rsidR="00407C66" w:rsidRPr="00491428" w:rsidRDefault="00407C66" w:rsidP="00462DAD">
      <w:pPr>
        <w:shd w:val="clear" w:color="auto" w:fill="FFFFFF"/>
        <w:spacing w:line="276" w:lineRule="auto"/>
        <w:ind w:left="10" w:hanging="10"/>
        <w:jc w:val="right"/>
        <w:rPr>
          <w:rFonts w:cs="Times New Roman"/>
          <w:szCs w:val="24"/>
          <w:rPrChange w:id="396" w:author="Amy FRUCHTER" w:date="2023-01-05T10:58:00Z">
            <w:rPr>
              <w:rFonts w:cs="Times New Roman"/>
              <w:szCs w:val="24"/>
            </w:rPr>
          </w:rPrChange>
        </w:rPr>
        <w:pPrChange w:id="397" w:author="Amy FRUCHTER" w:date="2023-01-05T10:41:00Z">
          <w:pPr>
            <w:shd w:val="clear" w:color="auto" w:fill="FFFFFF"/>
            <w:spacing w:line="276" w:lineRule="auto"/>
            <w:ind w:left="10" w:right="806" w:hanging="10"/>
            <w:jc w:val="right"/>
          </w:pPr>
        </w:pPrChange>
      </w:pPr>
      <w:r w:rsidRPr="00491428">
        <w:rPr>
          <w:rFonts w:cs="Times New Roman"/>
          <w:szCs w:val="24"/>
          <w:rPrChange w:id="398" w:author="Amy FRUCHTER" w:date="2023-01-05T10:58:00Z">
            <w:rPr>
              <w:rFonts w:cs="Times New Roman"/>
              <w:szCs w:val="24"/>
            </w:rPr>
          </w:rPrChange>
        </w:rPr>
        <w:t>Ambassador</w:t>
      </w:r>
    </w:p>
    <w:p w14:paraId="6AE76CE7" w14:textId="307ED161" w:rsidR="00407C66" w:rsidRPr="00491428" w:rsidRDefault="00407C66" w:rsidP="00462DAD">
      <w:pPr>
        <w:shd w:val="clear" w:color="auto" w:fill="FFFFFF"/>
        <w:spacing w:line="276" w:lineRule="auto"/>
        <w:ind w:left="5760"/>
        <w:jc w:val="right"/>
        <w:rPr>
          <w:rFonts w:cs="Times New Roman"/>
          <w:szCs w:val="24"/>
          <w:rPrChange w:id="399" w:author="Amy FRUCHTER" w:date="2023-01-05T10:58:00Z">
            <w:rPr>
              <w:rFonts w:cs="Times New Roman"/>
              <w:szCs w:val="24"/>
            </w:rPr>
          </w:rPrChange>
        </w:rPr>
        <w:pPrChange w:id="400" w:author="Amy FRUCHTER" w:date="2023-01-05T10:41:00Z">
          <w:pPr>
            <w:shd w:val="clear" w:color="auto" w:fill="FFFFFF"/>
            <w:spacing w:line="276" w:lineRule="auto"/>
            <w:ind w:left="5760"/>
            <w:jc w:val="right"/>
          </w:pPr>
        </w:pPrChange>
      </w:pPr>
      <w:r w:rsidRPr="00491428">
        <w:rPr>
          <w:rFonts w:cs="Times New Roman"/>
          <w:szCs w:val="24"/>
          <w:rPrChange w:id="401" w:author="Amy FRUCHTER" w:date="2023-01-05T10:58:00Z">
            <w:rPr>
              <w:rFonts w:cs="Times New Roman"/>
              <w:szCs w:val="24"/>
              <w:highlight w:val="yellow"/>
            </w:rPr>
          </w:rPrChange>
        </w:rPr>
        <w:t xml:space="preserve">    </w:t>
      </w:r>
      <w:r w:rsidRPr="00491428">
        <w:rPr>
          <w:rFonts w:cs="Times New Roman"/>
          <w:szCs w:val="24"/>
          <w:rPrChange w:id="402" w:author="Amy FRUCHTER" w:date="2023-01-05T10:58:00Z">
            <w:rPr>
              <w:rFonts w:cs="Times New Roman"/>
              <w:szCs w:val="24"/>
            </w:rPr>
          </w:rPrChange>
        </w:rPr>
        <w:t>Permanent Representative</w:t>
      </w:r>
      <w:del w:id="403" w:author="Amy FRUCHTER" w:date="2023-01-05T10:41:00Z">
        <w:r w:rsidRPr="00491428" w:rsidDel="00462DAD">
          <w:rPr>
            <w:rFonts w:cs="Times New Roman"/>
            <w:szCs w:val="24"/>
            <w:rPrChange w:id="404" w:author="Amy FRUCHTER" w:date="2023-01-05T10:58:00Z">
              <w:rPr>
                <w:rFonts w:cs="Times New Roman"/>
                <w:szCs w:val="24"/>
              </w:rPr>
            </w:rPrChange>
          </w:rPr>
          <w:delText xml:space="preserve"> </w:delText>
        </w:r>
      </w:del>
    </w:p>
    <w:p w14:paraId="4B49D89F" w14:textId="77777777" w:rsidR="00407C66" w:rsidRPr="00491428" w:rsidRDefault="00407C66" w:rsidP="00BC7B88">
      <w:pPr>
        <w:shd w:val="clear" w:color="auto" w:fill="FFFFFF"/>
        <w:spacing w:line="276" w:lineRule="auto"/>
        <w:jc w:val="right"/>
        <w:rPr>
          <w:rFonts w:cs="Times New Roman"/>
          <w:szCs w:val="24"/>
          <w:rPrChange w:id="405" w:author="Amy FRUCHTER" w:date="2023-01-05T10:58:00Z">
            <w:rPr>
              <w:rFonts w:cs="Times New Roman"/>
              <w:szCs w:val="24"/>
            </w:rPr>
          </w:rPrChange>
        </w:rPr>
      </w:pPr>
    </w:p>
    <w:p w14:paraId="6B082B98" w14:textId="77F4E1EA" w:rsidR="00407C66" w:rsidRPr="00491428" w:rsidDel="00C61D0D" w:rsidRDefault="00407C66" w:rsidP="00BC7B88">
      <w:pPr>
        <w:shd w:val="clear" w:color="auto" w:fill="FFFFFF"/>
        <w:tabs>
          <w:tab w:val="left" w:pos="720"/>
        </w:tabs>
        <w:spacing w:line="276" w:lineRule="auto"/>
        <w:rPr>
          <w:del w:id="406" w:author="Katherine Bernabe" w:date="2023-01-03T13:51:00Z"/>
          <w:rFonts w:cs="Times New Roman"/>
          <w:szCs w:val="24"/>
          <w:rPrChange w:id="407" w:author="Amy FRUCHTER" w:date="2023-01-05T10:58:00Z">
            <w:rPr>
              <w:del w:id="408" w:author="Katherine Bernabe" w:date="2023-01-03T13:51:00Z"/>
              <w:rFonts w:cs="Times New Roman"/>
              <w:szCs w:val="24"/>
            </w:rPr>
          </w:rPrChange>
        </w:rPr>
      </w:pPr>
      <w:bookmarkStart w:id="409" w:name="_Hlk118401766"/>
      <w:del w:id="410" w:author="Katherine Bernabe" w:date="2023-01-03T13:51:00Z">
        <w:r w:rsidRPr="00491428" w:rsidDel="00C61D0D">
          <w:rPr>
            <w:rFonts w:cs="Times New Roman"/>
            <w:szCs w:val="24"/>
            <w:rPrChange w:id="411" w:author="Amy FRUCHTER" w:date="2023-01-05T10:58:00Z">
              <w:rPr>
                <w:rFonts w:cs="Times New Roman"/>
                <w:szCs w:val="24"/>
              </w:rPr>
            </w:rPrChange>
          </w:rPr>
          <w:delText>H.E. Mr. Antonio Guterres</w:delText>
        </w:r>
      </w:del>
    </w:p>
    <w:p w14:paraId="337D4C46" w14:textId="088BC90B" w:rsidR="00407C66" w:rsidRPr="00491428" w:rsidDel="00C61D0D" w:rsidRDefault="00407C66" w:rsidP="00C61D0D">
      <w:pPr>
        <w:shd w:val="clear" w:color="auto" w:fill="FFFFFF"/>
        <w:tabs>
          <w:tab w:val="left" w:pos="720"/>
        </w:tabs>
        <w:spacing w:line="276" w:lineRule="auto"/>
        <w:rPr>
          <w:del w:id="412" w:author="Katherine Bernabe" w:date="2023-01-03T13:51:00Z"/>
          <w:rFonts w:cs="Times New Roman"/>
          <w:szCs w:val="24"/>
          <w:rPrChange w:id="413" w:author="Amy FRUCHTER" w:date="2023-01-05T10:58:00Z">
            <w:rPr>
              <w:del w:id="414" w:author="Katherine Bernabe" w:date="2023-01-03T13:51:00Z"/>
              <w:rFonts w:cs="Times New Roman"/>
              <w:szCs w:val="24"/>
            </w:rPr>
          </w:rPrChange>
        </w:rPr>
      </w:pPr>
      <w:del w:id="415" w:author="Katherine Bernabe" w:date="2023-01-03T13:51:00Z">
        <w:r w:rsidRPr="00491428" w:rsidDel="00C61D0D">
          <w:rPr>
            <w:rFonts w:cs="Times New Roman"/>
            <w:szCs w:val="24"/>
            <w:rPrChange w:id="416" w:author="Amy FRUCHTER" w:date="2023-01-05T10:58:00Z">
              <w:rPr>
                <w:rFonts w:cs="Times New Roman"/>
                <w:szCs w:val="24"/>
              </w:rPr>
            </w:rPrChange>
          </w:rPr>
          <w:delText>Secretary-General</w:delText>
        </w:r>
      </w:del>
    </w:p>
    <w:p w14:paraId="68E3DC30" w14:textId="317FA899" w:rsidR="00407C66" w:rsidRPr="00491428" w:rsidDel="00C61D0D" w:rsidRDefault="00407C66">
      <w:pPr>
        <w:shd w:val="clear" w:color="auto" w:fill="FFFFFF"/>
        <w:tabs>
          <w:tab w:val="left" w:pos="720"/>
        </w:tabs>
        <w:spacing w:line="276" w:lineRule="auto"/>
        <w:rPr>
          <w:del w:id="417" w:author="Katherine Bernabe" w:date="2023-01-03T13:51:00Z"/>
          <w:rFonts w:cs="Times New Roman"/>
          <w:szCs w:val="24"/>
          <w:rPrChange w:id="418" w:author="Amy FRUCHTER" w:date="2023-01-05T10:58:00Z">
            <w:rPr>
              <w:del w:id="419" w:author="Katherine Bernabe" w:date="2023-01-03T13:51:00Z"/>
              <w:rFonts w:cs="Times New Roman"/>
              <w:szCs w:val="24"/>
            </w:rPr>
          </w:rPrChange>
        </w:rPr>
        <w:pPrChange w:id="420" w:author="Katherine Bernabe" w:date="2023-01-03T13:51:00Z">
          <w:pPr>
            <w:shd w:val="clear" w:color="auto" w:fill="FFFFFF"/>
            <w:spacing w:line="276" w:lineRule="auto"/>
          </w:pPr>
        </w:pPrChange>
      </w:pPr>
      <w:del w:id="421" w:author="Katherine Bernabe" w:date="2023-01-03T13:51:00Z">
        <w:r w:rsidRPr="00491428" w:rsidDel="00C61D0D">
          <w:rPr>
            <w:rFonts w:cs="Times New Roman"/>
            <w:szCs w:val="24"/>
            <w:rPrChange w:id="422" w:author="Amy FRUCHTER" w:date="2023-01-05T10:58:00Z">
              <w:rPr>
                <w:rFonts w:cs="Times New Roman"/>
                <w:szCs w:val="24"/>
              </w:rPr>
            </w:rPrChange>
          </w:rPr>
          <w:delText>United Nations, New York</w:delText>
        </w:r>
      </w:del>
    </w:p>
    <w:bookmarkEnd w:id="409"/>
    <w:p w14:paraId="08831793" w14:textId="1C27D0F9" w:rsidR="00407C66" w:rsidRPr="00491428" w:rsidDel="00C61D0D" w:rsidRDefault="00407C66">
      <w:pPr>
        <w:shd w:val="clear" w:color="auto" w:fill="FFFFFF"/>
        <w:tabs>
          <w:tab w:val="left" w:pos="720"/>
        </w:tabs>
        <w:spacing w:line="276" w:lineRule="auto"/>
        <w:rPr>
          <w:del w:id="423" w:author="Katherine Bernabe" w:date="2023-01-03T13:51:00Z"/>
          <w:rFonts w:cs="Times New Roman"/>
          <w:szCs w:val="24"/>
          <w:rPrChange w:id="424" w:author="Amy FRUCHTER" w:date="2023-01-05T10:58:00Z">
            <w:rPr>
              <w:del w:id="425" w:author="Katherine Bernabe" w:date="2023-01-03T13:51:00Z"/>
              <w:rFonts w:cs="Times New Roman"/>
              <w:szCs w:val="24"/>
            </w:rPr>
          </w:rPrChange>
        </w:rPr>
        <w:pPrChange w:id="426" w:author="Katherine Bernabe" w:date="2023-01-03T13:51:00Z">
          <w:pPr>
            <w:shd w:val="clear" w:color="auto" w:fill="FFFFFF"/>
            <w:spacing w:line="276" w:lineRule="auto"/>
          </w:pPr>
        </w:pPrChange>
      </w:pPr>
    </w:p>
    <w:p w14:paraId="282C18BA" w14:textId="3E88A564" w:rsidR="00407C66" w:rsidRPr="00491428" w:rsidDel="00C61D0D" w:rsidRDefault="00407C66">
      <w:pPr>
        <w:shd w:val="clear" w:color="auto" w:fill="FFFFFF"/>
        <w:tabs>
          <w:tab w:val="left" w:pos="720"/>
        </w:tabs>
        <w:spacing w:line="276" w:lineRule="auto"/>
        <w:rPr>
          <w:del w:id="427" w:author="Katherine Bernabe" w:date="2023-01-03T13:51:00Z"/>
          <w:rFonts w:cs="Times New Roman"/>
          <w:szCs w:val="24"/>
          <w:rPrChange w:id="428" w:author="Amy FRUCHTER" w:date="2023-01-05T10:58:00Z">
            <w:rPr>
              <w:del w:id="429" w:author="Katherine Bernabe" w:date="2023-01-03T13:51:00Z"/>
              <w:rFonts w:cs="Times New Roman"/>
              <w:szCs w:val="24"/>
            </w:rPr>
          </w:rPrChange>
        </w:rPr>
        <w:pPrChange w:id="430" w:author="Katherine Bernabe" w:date="2023-01-03T13:51:00Z">
          <w:pPr>
            <w:shd w:val="clear" w:color="auto" w:fill="FFFFFF"/>
            <w:spacing w:line="276" w:lineRule="auto"/>
          </w:pPr>
        </w:pPrChange>
      </w:pPr>
    </w:p>
    <w:p w14:paraId="3EBD657F" w14:textId="1B3DCB5E" w:rsidR="00407C66" w:rsidRPr="00491428" w:rsidDel="00C61D0D" w:rsidRDefault="00407C66">
      <w:pPr>
        <w:shd w:val="clear" w:color="auto" w:fill="FFFFFF"/>
        <w:tabs>
          <w:tab w:val="left" w:pos="720"/>
        </w:tabs>
        <w:spacing w:line="276" w:lineRule="auto"/>
        <w:rPr>
          <w:del w:id="431" w:author="Katherine Bernabe" w:date="2023-01-03T13:51:00Z"/>
          <w:rFonts w:cs="Times New Roman"/>
          <w:szCs w:val="24"/>
          <w:rPrChange w:id="432" w:author="Amy FRUCHTER" w:date="2023-01-05T10:58:00Z">
            <w:rPr>
              <w:del w:id="433" w:author="Katherine Bernabe" w:date="2023-01-03T13:51:00Z"/>
              <w:rFonts w:cs="Times New Roman"/>
              <w:szCs w:val="24"/>
            </w:rPr>
          </w:rPrChange>
        </w:rPr>
        <w:pPrChange w:id="434" w:author="Katherine Bernabe" w:date="2023-01-03T13:51:00Z">
          <w:pPr>
            <w:shd w:val="clear" w:color="auto" w:fill="FFFFFF"/>
            <w:spacing w:line="276" w:lineRule="auto"/>
          </w:pPr>
        </w:pPrChange>
      </w:pPr>
    </w:p>
    <w:p w14:paraId="02EB8F62" w14:textId="2EF55278" w:rsidR="00407C66" w:rsidRPr="00491428" w:rsidDel="00C61D0D" w:rsidRDefault="00407C66">
      <w:pPr>
        <w:shd w:val="clear" w:color="auto" w:fill="FFFFFF"/>
        <w:tabs>
          <w:tab w:val="left" w:pos="720"/>
        </w:tabs>
        <w:spacing w:line="276" w:lineRule="auto"/>
        <w:rPr>
          <w:del w:id="435" w:author="Katherine Bernabe" w:date="2023-01-03T13:51:00Z"/>
          <w:rFonts w:cs="Times New Roman"/>
          <w:color w:val="333333"/>
          <w:szCs w:val="24"/>
          <w:shd w:val="clear" w:color="auto" w:fill="FFFFFF"/>
          <w:rPrChange w:id="436" w:author="Amy FRUCHTER" w:date="2023-01-05T10:58:00Z">
            <w:rPr>
              <w:del w:id="437" w:author="Katherine Bernabe" w:date="2023-01-03T13:51:00Z"/>
              <w:rFonts w:cs="Times New Roman"/>
              <w:color w:val="333333"/>
              <w:szCs w:val="24"/>
              <w:shd w:val="clear" w:color="auto" w:fill="FFFFFF"/>
            </w:rPr>
          </w:rPrChange>
        </w:rPr>
        <w:pPrChange w:id="438" w:author="Katherine Bernabe" w:date="2023-01-03T13:51:00Z">
          <w:pPr>
            <w:shd w:val="clear" w:color="auto" w:fill="FFFFFF"/>
            <w:spacing w:line="276" w:lineRule="auto"/>
          </w:pPr>
        </w:pPrChange>
      </w:pPr>
      <w:del w:id="439" w:author="Katherine Bernabe" w:date="2023-01-03T13:51:00Z">
        <w:r w:rsidRPr="00491428" w:rsidDel="00C61D0D">
          <w:rPr>
            <w:rFonts w:cs="Times New Roman"/>
            <w:szCs w:val="24"/>
            <w:rPrChange w:id="440" w:author="Amy FRUCHTER" w:date="2023-01-05T10:58:00Z">
              <w:rPr>
                <w:rFonts w:cs="Times New Roman"/>
                <w:szCs w:val="24"/>
              </w:rPr>
            </w:rPrChange>
          </w:rPr>
          <w:delText>H.E. Mr. Ishikane Kimihiro</w:delText>
        </w:r>
        <w:r w:rsidRPr="00491428" w:rsidDel="00C61D0D">
          <w:rPr>
            <w:rFonts w:cs="Times New Roman"/>
            <w:b/>
            <w:bCs/>
            <w:color w:val="FFFFFF"/>
            <w:szCs w:val="24"/>
            <w:shd w:val="clear" w:color="auto" w:fill="FFFFFF"/>
            <w:rPrChange w:id="441" w:author="Amy FRUCHTER" w:date="2023-01-05T10:58:00Z">
              <w:rPr>
                <w:rFonts w:cs="Times New Roman"/>
                <w:b/>
                <w:bCs/>
                <w:color w:val="FFFFFF"/>
                <w:szCs w:val="24"/>
                <w:shd w:val="clear" w:color="auto" w:fill="FFFFFF"/>
              </w:rPr>
            </w:rPrChange>
          </w:rPr>
          <w:delText>ISHIKANE Kimihiro,</w:delText>
        </w:r>
      </w:del>
    </w:p>
    <w:p w14:paraId="21E858B4" w14:textId="14698E94" w:rsidR="00407C66" w:rsidRPr="00491428" w:rsidDel="00C61D0D" w:rsidRDefault="00407C66">
      <w:pPr>
        <w:shd w:val="clear" w:color="auto" w:fill="FFFFFF"/>
        <w:tabs>
          <w:tab w:val="left" w:pos="720"/>
        </w:tabs>
        <w:spacing w:line="276" w:lineRule="auto"/>
        <w:rPr>
          <w:del w:id="442" w:author="Katherine Bernabe" w:date="2023-01-03T13:51:00Z"/>
          <w:rFonts w:cs="Times New Roman"/>
          <w:szCs w:val="24"/>
          <w:rPrChange w:id="443" w:author="Amy FRUCHTER" w:date="2023-01-05T10:58:00Z">
            <w:rPr>
              <w:del w:id="444" w:author="Katherine Bernabe" w:date="2023-01-03T13:51:00Z"/>
              <w:rFonts w:cs="Times New Roman"/>
              <w:szCs w:val="24"/>
            </w:rPr>
          </w:rPrChange>
        </w:rPr>
        <w:pPrChange w:id="445" w:author="Katherine Bernabe" w:date="2023-01-03T13:51:00Z">
          <w:pPr>
            <w:shd w:val="clear" w:color="auto" w:fill="FFFFFF"/>
            <w:spacing w:line="276" w:lineRule="auto"/>
          </w:pPr>
        </w:pPrChange>
      </w:pPr>
      <w:del w:id="446" w:author="Katherine Bernabe" w:date="2023-01-03T13:51:00Z">
        <w:r w:rsidRPr="00491428" w:rsidDel="00C61D0D">
          <w:rPr>
            <w:rFonts w:cs="Times New Roman"/>
            <w:szCs w:val="24"/>
            <w:rPrChange w:id="447" w:author="Amy FRUCHTER" w:date="2023-01-05T10:58:00Z">
              <w:rPr>
                <w:rFonts w:cs="Times New Roman"/>
                <w:szCs w:val="24"/>
              </w:rPr>
            </w:rPrChange>
          </w:rPr>
          <w:delText xml:space="preserve">President of the Security Council </w:delText>
        </w:r>
      </w:del>
    </w:p>
    <w:p w14:paraId="699FAA69" w14:textId="03B7D74D" w:rsidR="00ED1FF6" w:rsidRPr="00BC7B88" w:rsidRDefault="00407C66">
      <w:pPr>
        <w:shd w:val="clear" w:color="auto" w:fill="FFFFFF"/>
        <w:tabs>
          <w:tab w:val="left" w:pos="720"/>
        </w:tabs>
        <w:spacing w:line="276" w:lineRule="auto"/>
        <w:rPr>
          <w:rFonts w:cs="Times New Roman"/>
          <w:szCs w:val="24"/>
        </w:rPr>
        <w:pPrChange w:id="448" w:author="Katherine Bernabe" w:date="2023-01-03T13:51:00Z">
          <w:pPr>
            <w:shd w:val="clear" w:color="auto" w:fill="FFFFFF"/>
            <w:spacing w:line="276" w:lineRule="auto"/>
          </w:pPr>
        </w:pPrChange>
      </w:pPr>
      <w:del w:id="449" w:author="Katherine Bernabe" w:date="2023-01-03T13:51:00Z">
        <w:r w:rsidRPr="00491428" w:rsidDel="00C61D0D">
          <w:rPr>
            <w:rFonts w:cs="Times New Roman"/>
            <w:szCs w:val="24"/>
            <w:rPrChange w:id="450" w:author="Amy FRUCHTER" w:date="2023-01-05T10:58:00Z">
              <w:rPr>
                <w:rFonts w:cs="Times New Roman"/>
                <w:szCs w:val="24"/>
              </w:rPr>
            </w:rPrChange>
          </w:rPr>
          <w:delText>United Nations</w:delText>
        </w:r>
        <w:r w:rsidR="00E52C7E" w:rsidRPr="00491428" w:rsidDel="00C61D0D">
          <w:rPr>
            <w:rFonts w:cs="Times New Roman"/>
            <w:szCs w:val="24"/>
            <w:rPrChange w:id="451" w:author="Amy FRUCHTER" w:date="2023-01-05T10:58:00Z">
              <w:rPr>
                <w:rFonts w:cs="Times New Roman"/>
                <w:szCs w:val="24"/>
              </w:rPr>
            </w:rPrChange>
          </w:rPr>
          <w:delText xml:space="preserve">, </w:delText>
        </w:r>
        <w:r w:rsidRPr="00491428" w:rsidDel="00C61D0D">
          <w:rPr>
            <w:rFonts w:cs="Times New Roman"/>
            <w:szCs w:val="24"/>
            <w:rPrChange w:id="452" w:author="Amy FRUCHTER" w:date="2023-01-05T10:58:00Z">
              <w:rPr>
                <w:rFonts w:cs="Times New Roman"/>
                <w:szCs w:val="24"/>
              </w:rPr>
            </w:rPrChange>
          </w:rPr>
          <w:delText>New Yo</w:delText>
        </w:r>
        <w:r w:rsidR="00EE753A" w:rsidRPr="00491428" w:rsidDel="00C61D0D">
          <w:rPr>
            <w:rFonts w:cs="Times New Roman"/>
            <w:szCs w:val="24"/>
            <w:rPrChange w:id="453" w:author="Amy FRUCHTER" w:date="2023-01-05T10:58:00Z">
              <w:rPr>
                <w:rFonts w:cs="Times New Roman"/>
                <w:szCs w:val="24"/>
              </w:rPr>
            </w:rPrChange>
          </w:rPr>
          <w:delText>rk</w:delText>
        </w:r>
      </w:del>
    </w:p>
    <w:sectPr w:rsidR="00ED1FF6" w:rsidRPr="00BC7B88" w:rsidSect="004159B5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7" w:author="Amy FRUCHTER" w:date="2023-01-05T10:56:00Z" w:initials="AF">
    <w:p w14:paraId="285178BD" w14:textId="77777777" w:rsidR="008F4D21" w:rsidRDefault="008F4D21">
      <w:pPr>
        <w:pStyle w:val="CommentText"/>
      </w:pPr>
      <w:r>
        <w:rPr>
          <w:rStyle w:val="CommentReference"/>
        </w:rPr>
        <w:annotationRef/>
      </w:r>
      <w:r>
        <w:t>Ed text/2, Amy Fruchter (amy.fruchter@un.org)</w:t>
      </w:r>
    </w:p>
    <w:p w14:paraId="6A463E84" w14:textId="77777777" w:rsidR="008F4D21" w:rsidRDefault="008F4D21">
      <w:pPr>
        <w:pStyle w:val="CommentText"/>
      </w:pPr>
      <w:r>
        <w:t>Job No.: 2300094</w:t>
      </w:r>
    </w:p>
    <w:p w14:paraId="603101E1" w14:textId="77777777" w:rsidR="008F4D21" w:rsidRDefault="008F4D21">
      <w:pPr>
        <w:pStyle w:val="CommentText"/>
      </w:pPr>
    </w:p>
    <w:p w14:paraId="402CA08A" w14:textId="52FB8919" w:rsidR="008F4D21" w:rsidRDefault="008F4D21" w:rsidP="008F4D21">
      <w:pPr>
        <w:pStyle w:val="CommentText"/>
      </w:pPr>
      <w:r>
        <w:t xml:space="preserve">CO: Latifa from Permanent Mission; cc Nikolai </w:t>
      </w:r>
      <w:proofErr w:type="gramStart"/>
      <w:r>
        <w:t>Galkin  (</w:t>
      </w:r>
      <w:proofErr w:type="gramEnd"/>
      <w:r>
        <w:t>lh.irmission@gmail.com; cc galkin@un.org)</w:t>
      </w:r>
    </w:p>
  </w:comment>
  <w:comment w:id="143" w:author="Amy FRUCHTER" w:date="2023-01-05T10:43:00Z" w:initials="AF">
    <w:p w14:paraId="46C3794D" w14:textId="057A0D4A" w:rsidR="000C1AF2" w:rsidRDefault="000C1AF2">
      <w:pPr>
        <w:pStyle w:val="CommentText"/>
      </w:pPr>
      <w:r>
        <w:rPr>
          <w:rStyle w:val="CommentReference"/>
        </w:rPr>
        <w:annotationRef/>
      </w:r>
      <w:r>
        <w:t>man</w:t>
      </w:r>
    </w:p>
  </w:comment>
  <w:comment w:id="171" w:author="Amy FRUCHTER" w:date="2023-01-05T10:45:00Z" w:initials="AF">
    <w:p w14:paraId="082FE056" w14:textId="71D12651" w:rsidR="00C27FAB" w:rsidRDefault="00C27FAB">
      <w:pPr>
        <w:pStyle w:val="CommentText"/>
      </w:pPr>
      <w:r>
        <w:rPr>
          <w:rStyle w:val="CommentReference"/>
        </w:rPr>
        <w:annotationRef/>
      </w:r>
      <w:r>
        <w:t>man</w:t>
      </w:r>
    </w:p>
  </w:comment>
  <w:comment w:id="211" w:author="Amy FRUCHTER" w:date="2023-01-05T10:47:00Z" w:initials="AF">
    <w:p w14:paraId="3A85CAEC" w14:textId="21F2CB1E" w:rsidR="00221755" w:rsidRDefault="00221755">
      <w:pPr>
        <w:pStyle w:val="CommentText"/>
      </w:pPr>
      <w:r>
        <w:rPr>
          <w:rStyle w:val="CommentReference"/>
        </w:rPr>
        <w:annotationRef/>
      </w:r>
      <w:r>
        <w:t>man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2CA08A" w15:done="0"/>
  <w15:commentEx w15:paraId="46C3794D" w15:done="0"/>
  <w15:commentEx w15:paraId="082FE056" w15:done="0"/>
  <w15:commentEx w15:paraId="3A85CA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2B65" w16cex:dateUtc="2023-01-05T15:56:00Z"/>
  <w16cex:commentExtensible w16cex:durableId="2761285C" w16cex:dateUtc="2023-01-05T15:43:00Z"/>
  <w16cex:commentExtensible w16cex:durableId="276128B0" w16cex:dateUtc="2023-01-05T15:45:00Z"/>
  <w16cex:commentExtensible w16cex:durableId="27612932" w16cex:dateUtc="2023-01-05T1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2CA08A" w16cid:durableId="27612B65"/>
  <w16cid:commentId w16cid:paraId="46C3794D" w16cid:durableId="2761285C"/>
  <w16cid:commentId w16cid:paraId="082FE056" w16cid:durableId="276128B0"/>
  <w16cid:commentId w16cid:paraId="3A85CAEC" w16cid:durableId="276129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03BE3" w14:textId="77777777" w:rsidR="00C36B33" w:rsidRDefault="00C36B33">
      <w:r>
        <w:separator/>
      </w:r>
    </w:p>
  </w:endnote>
  <w:endnote w:type="continuationSeparator" w:id="0">
    <w:p w14:paraId="1153A159" w14:textId="77777777" w:rsidR="00C36B33" w:rsidRDefault="00C3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A3DC" w14:textId="77777777" w:rsidR="00C61D0D" w:rsidRDefault="00C61D0D">
    <w:pPr>
      <w:pStyle w:val="Footer"/>
      <w:jc w:val="center"/>
      <w:rPr>
        <w:ins w:id="454" w:author="Katherine Bernabe" w:date="2023-01-03T13:51:00Z"/>
      </w:rPr>
    </w:pPr>
    <w:ins w:id="455" w:author="Katherine Bernabe" w:date="2023-01-03T13:51:00Z">
      <w:r>
        <w:fldChar w:fldCharType="begin"/>
      </w:r>
      <w:r>
        <w:instrText xml:space="preserve"> PAGE   \* MERGEFORMAT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ins>
  </w:p>
  <w:p w14:paraId="00BECE0C" w14:textId="77777777" w:rsidR="00C61D0D" w:rsidRDefault="00C61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977C1" w14:textId="77777777" w:rsidR="00C36B33" w:rsidRDefault="00C36B33">
      <w:r>
        <w:separator/>
      </w:r>
    </w:p>
  </w:footnote>
  <w:footnote w:type="continuationSeparator" w:id="0">
    <w:p w14:paraId="1C930F60" w14:textId="77777777" w:rsidR="00C36B33" w:rsidRDefault="00C36B33">
      <w:r>
        <w:continuationSeparator/>
      </w:r>
    </w:p>
  </w:footnote>
  <w:footnote w:id="1">
    <w:p w14:paraId="46CAEA50" w14:textId="26244075" w:rsidR="000B6349" w:rsidRPr="00491428" w:rsidRDefault="000B6349" w:rsidP="000B6349">
      <w:pPr>
        <w:pStyle w:val="FootnoteText"/>
        <w:rPr>
          <w:lang w:val="en-US"/>
          <w:rPrChange w:id="158" w:author="Amy FRUCHTER" w:date="2023-01-05T10:58:00Z">
            <w:rPr>
              <w:lang w:val="en-US"/>
            </w:rPr>
          </w:rPrChange>
        </w:rPr>
      </w:pPr>
      <w:r w:rsidRPr="00491428">
        <w:rPr>
          <w:rStyle w:val="FootnoteReference"/>
          <w:rPrChange w:id="159" w:author="Amy FRUCHTER" w:date="2023-01-05T10:58:00Z">
            <w:rPr>
              <w:rStyle w:val="FootnoteReference"/>
            </w:rPr>
          </w:rPrChange>
        </w:rPr>
        <w:footnoteRef/>
      </w:r>
      <w:r w:rsidRPr="00491428">
        <w:rPr>
          <w:rPrChange w:id="160" w:author="Amy FRUCHTER" w:date="2023-01-05T10:58:00Z">
            <w:rPr/>
          </w:rPrChange>
        </w:rPr>
        <w:t xml:space="preserve"> </w:t>
      </w:r>
      <w:del w:id="161" w:author="Amy FRUCHTER" w:date="2023-01-05T10:44:00Z">
        <w:r w:rsidRPr="00491428" w:rsidDel="00377EE7">
          <w:rPr>
            <w:rPrChange w:id="162" w:author="Amy FRUCHTER" w:date="2023-01-05T10:58:00Z">
              <w:rPr/>
            </w:rPrChange>
          </w:rPr>
          <w:delText>https://</w:delText>
        </w:r>
      </w:del>
      <w:r w:rsidRPr="00491428">
        <w:rPr>
          <w:rPrChange w:id="163" w:author="Amy FRUCHTER" w:date="2023-01-05T10:58:00Z">
            <w:rPr/>
          </w:rPrChange>
        </w:rPr>
        <w:t>www.timesofisrael.com/gantz-tells-graduating-pilots-they-could-be-flying-to-attack-iran-in-</w:t>
      </w:r>
      <w:r w:rsidRPr="00491428">
        <w:rPr>
          <w:rPrChange w:id="164" w:author="Amy FRUCHTER" w:date="2023-01-05T10:58:00Z">
            <w:rPr>
              <w:highlight w:val="yellow"/>
            </w:rPr>
          </w:rPrChange>
        </w:rPr>
        <w:t>2-3</w:t>
      </w:r>
      <w:r w:rsidRPr="00491428">
        <w:rPr>
          <w:rPrChange w:id="165" w:author="Amy FRUCHTER" w:date="2023-01-05T10:58:00Z">
            <w:rPr/>
          </w:rPrChange>
        </w:rPr>
        <w:t>-years/</w:t>
      </w:r>
      <w:ins w:id="166" w:author="Amy FRUCHTER" w:date="2023-01-05T10:44:00Z">
        <w:r w:rsidR="00377EE7" w:rsidRPr="00491428">
          <w:rPr>
            <w:rPrChange w:id="167" w:author="Amy FRUCHTER" w:date="2023-01-05T10:58:00Z">
              <w:rPr/>
            </w:rPrChange>
          </w:rPr>
          <w:t>.</w:t>
        </w:r>
      </w:ins>
    </w:p>
  </w:footnote>
  <w:footnote w:id="2">
    <w:p w14:paraId="718BCD6F" w14:textId="4F390C1F" w:rsidR="006D46EF" w:rsidRPr="00491428" w:rsidRDefault="006D46EF">
      <w:pPr>
        <w:pStyle w:val="FootnoteText"/>
        <w:rPr>
          <w:lang w:val="en-US"/>
          <w:rPrChange w:id="198" w:author="Amy FRUCHTER" w:date="2023-01-05T10:58:00Z">
            <w:rPr>
              <w:lang w:val="en-US"/>
            </w:rPr>
          </w:rPrChange>
        </w:rPr>
      </w:pPr>
      <w:r w:rsidRPr="00491428">
        <w:rPr>
          <w:rStyle w:val="FootnoteReference"/>
          <w:rPrChange w:id="199" w:author="Amy FRUCHTER" w:date="2023-01-05T10:58:00Z">
            <w:rPr>
              <w:rStyle w:val="FootnoteReference"/>
            </w:rPr>
          </w:rPrChange>
        </w:rPr>
        <w:footnoteRef/>
      </w:r>
      <w:r w:rsidRPr="00491428">
        <w:rPr>
          <w:rPrChange w:id="200" w:author="Amy FRUCHTER" w:date="2023-01-05T10:58:00Z">
            <w:rPr/>
          </w:rPrChange>
        </w:rPr>
        <w:t xml:space="preserve"> </w:t>
      </w:r>
      <w:del w:id="201" w:author="Amy FRUCHTER" w:date="2023-01-05T10:46:00Z">
        <w:r w:rsidRPr="00491428" w:rsidDel="00196D98">
          <w:rPr>
            <w:rPrChange w:id="202" w:author="Amy FRUCHTER" w:date="2023-01-05T10:58:00Z">
              <w:rPr/>
            </w:rPrChange>
          </w:rPr>
          <w:delText>https://</w:delText>
        </w:r>
      </w:del>
      <w:r w:rsidRPr="00491428">
        <w:rPr>
          <w:rPrChange w:id="203" w:author="Amy FRUCHTER" w:date="2023-01-05T10:58:00Z">
            <w:rPr/>
          </w:rPrChange>
        </w:rPr>
        <w:t>www.jns.org/lapid-israel-will-use-force-to-prevent-iran-from-going-nuclear/</w:t>
      </w:r>
      <w:ins w:id="204" w:author="Amy FRUCHTER" w:date="2023-01-05T10:46:00Z">
        <w:r w:rsidR="00196D98" w:rsidRPr="00491428">
          <w:rPr>
            <w:rPrChange w:id="205" w:author="Amy FRUCHTER" w:date="2023-01-05T10:58:00Z">
              <w:rPr/>
            </w:rPrChange>
          </w:rPr>
          <w:t>.</w:t>
        </w:r>
      </w:ins>
    </w:p>
  </w:footnote>
  <w:footnote w:id="3">
    <w:p w14:paraId="1B551B61" w14:textId="62AB4A84" w:rsidR="006E2683" w:rsidRPr="00410FB3" w:rsidRDefault="006E2683">
      <w:pPr>
        <w:pStyle w:val="FootnoteText"/>
        <w:rPr>
          <w:lang w:val="en-US"/>
        </w:rPr>
      </w:pPr>
      <w:r w:rsidRPr="00491428">
        <w:rPr>
          <w:rStyle w:val="FootnoteReference"/>
          <w:rPrChange w:id="232" w:author="Amy FRUCHTER" w:date="2023-01-05T10:58:00Z">
            <w:rPr>
              <w:rStyle w:val="FootnoteReference"/>
            </w:rPr>
          </w:rPrChange>
        </w:rPr>
        <w:footnoteRef/>
      </w:r>
      <w:r w:rsidRPr="00491428">
        <w:rPr>
          <w:rPrChange w:id="233" w:author="Amy FRUCHTER" w:date="2023-01-05T10:58:00Z">
            <w:rPr/>
          </w:rPrChange>
        </w:rPr>
        <w:t xml:space="preserve"> </w:t>
      </w:r>
      <w:del w:id="234" w:author="Amy FRUCHTER" w:date="2023-01-05T10:52:00Z">
        <w:r w:rsidRPr="00491428" w:rsidDel="00D41B8B">
          <w:rPr>
            <w:rPrChange w:id="235" w:author="Amy FRUCHTER" w:date="2023-01-05T10:58:00Z">
              <w:rPr/>
            </w:rPrChange>
          </w:rPr>
          <w:delText>https://</w:delText>
        </w:r>
      </w:del>
      <w:r w:rsidRPr="00491428">
        <w:rPr>
          <w:rPrChange w:id="236" w:author="Amy FRUCHTER" w:date="2023-01-05T10:58:00Z">
            <w:rPr/>
          </w:rPrChange>
        </w:rPr>
        <w:t>www.jpost.com/arab-israeli-conflict/article-725920</w:t>
      </w:r>
      <w:ins w:id="237" w:author="Amy FRUCHTER" w:date="2023-01-05T10:53:00Z">
        <w:r w:rsidR="00D41B8B" w:rsidRPr="00491428">
          <w:rPr>
            <w:rPrChange w:id="238" w:author="Amy FRUCHTER" w:date="2023-01-05T10:58:00Z">
              <w:rPr/>
            </w:rPrChange>
          </w:rPr>
          <w:t>.</w:t>
        </w:r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2985"/>
    <w:multiLevelType w:val="hybridMultilevel"/>
    <w:tmpl w:val="A1D60AE2"/>
    <w:lvl w:ilvl="0" w:tplc="BC6C0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E42DA"/>
    <w:multiLevelType w:val="hybridMultilevel"/>
    <w:tmpl w:val="E7DC77D6"/>
    <w:lvl w:ilvl="0" w:tplc="CCA0B882">
      <w:start w:val="1"/>
      <w:numFmt w:val="decimal"/>
      <w:lvlText w:val="%1-"/>
      <w:lvlJc w:val="lef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" w15:restartNumberingAfterBreak="0">
    <w:nsid w:val="458F4B4F"/>
    <w:multiLevelType w:val="hybridMultilevel"/>
    <w:tmpl w:val="A51E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herine Bernabe">
    <w15:presenceInfo w15:providerId="AD" w15:userId="S::bernabek@un.org::f68e1222-ffdd-4e4d-a756-0e5846036354"/>
  </w15:person>
  <w15:person w15:author="Amy FRUCHTER">
    <w15:presenceInfo w15:providerId="AD" w15:userId="S::amy.fruchter@un.org::55450c3a-deee-4fd8-a0d5-586fffe2d1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formatting="0"/>
  <w:trackRevisions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0C"/>
    <w:rsid w:val="000039AD"/>
    <w:rsid w:val="0001024A"/>
    <w:rsid w:val="000105CC"/>
    <w:rsid w:val="00012D08"/>
    <w:rsid w:val="00014BFA"/>
    <w:rsid w:val="00023BA7"/>
    <w:rsid w:val="00023FD1"/>
    <w:rsid w:val="00024256"/>
    <w:rsid w:val="0002484D"/>
    <w:rsid w:val="00025746"/>
    <w:rsid w:val="000259CB"/>
    <w:rsid w:val="000300F6"/>
    <w:rsid w:val="000306E7"/>
    <w:rsid w:val="00030A15"/>
    <w:rsid w:val="00033AEB"/>
    <w:rsid w:val="00034EED"/>
    <w:rsid w:val="00041B18"/>
    <w:rsid w:val="000433D5"/>
    <w:rsid w:val="00044649"/>
    <w:rsid w:val="00046C8B"/>
    <w:rsid w:val="00053927"/>
    <w:rsid w:val="0005668C"/>
    <w:rsid w:val="00061875"/>
    <w:rsid w:val="00063695"/>
    <w:rsid w:val="00064341"/>
    <w:rsid w:val="00073122"/>
    <w:rsid w:val="00075799"/>
    <w:rsid w:val="00075B2A"/>
    <w:rsid w:val="000822BD"/>
    <w:rsid w:val="000855BD"/>
    <w:rsid w:val="00086352"/>
    <w:rsid w:val="0009119E"/>
    <w:rsid w:val="00093567"/>
    <w:rsid w:val="00096CE4"/>
    <w:rsid w:val="00096D73"/>
    <w:rsid w:val="000A2BD2"/>
    <w:rsid w:val="000A4D41"/>
    <w:rsid w:val="000B0D2E"/>
    <w:rsid w:val="000B319A"/>
    <w:rsid w:val="000B5BAB"/>
    <w:rsid w:val="000B6349"/>
    <w:rsid w:val="000C1AF2"/>
    <w:rsid w:val="000C5D35"/>
    <w:rsid w:val="000C669E"/>
    <w:rsid w:val="000D163E"/>
    <w:rsid w:val="000E3727"/>
    <w:rsid w:val="000E3CD0"/>
    <w:rsid w:val="000F1870"/>
    <w:rsid w:val="000F1948"/>
    <w:rsid w:val="000F71E7"/>
    <w:rsid w:val="0010104B"/>
    <w:rsid w:val="00102BEC"/>
    <w:rsid w:val="00104FD9"/>
    <w:rsid w:val="00112919"/>
    <w:rsid w:val="001152D0"/>
    <w:rsid w:val="00115AEA"/>
    <w:rsid w:val="001175FF"/>
    <w:rsid w:val="001203EA"/>
    <w:rsid w:val="00120BCE"/>
    <w:rsid w:val="001218FE"/>
    <w:rsid w:val="001256AC"/>
    <w:rsid w:val="0013292C"/>
    <w:rsid w:val="001347DD"/>
    <w:rsid w:val="001361C8"/>
    <w:rsid w:val="00137E33"/>
    <w:rsid w:val="00140D38"/>
    <w:rsid w:val="00141787"/>
    <w:rsid w:val="00145630"/>
    <w:rsid w:val="00150C31"/>
    <w:rsid w:val="001514C5"/>
    <w:rsid w:val="00153322"/>
    <w:rsid w:val="00156660"/>
    <w:rsid w:val="00161305"/>
    <w:rsid w:val="0016180B"/>
    <w:rsid w:val="0016524B"/>
    <w:rsid w:val="00170464"/>
    <w:rsid w:val="00170B8A"/>
    <w:rsid w:val="001720D7"/>
    <w:rsid w:val="00172F8C"/>
    <w:rsid w:val="00174A35"/>
    <w:rsid w:val="0017749A"/>
    <w:rsid w:val="001823E8"/>
    <w:rsid w:val="00182422"/>
    <w:rsid w:val="001859CC"/>
    <w:rsid w:val="00193183"/>
    <w:rsid w:val="001950F5"/>
    <w:rsid w:val="00195351"/>
    <w:rsid w:val="0019606C"/>
    <w:rsid w:val="00196D98"/>
    <w:rsid w:val="001A03EC"/>
    <w:rsid w:val="001A3B1E"/>
    <w:rsid w:val="001A7098"/>
    <w:rsid w:val="001A71C4"/>
    <w:rsid w:val="001B2D6F"/>
    <w:rsid w:val="001B5625"/>
    <w:rsid w:val="001B5E0D"/>
    <w:rsid w:val="001C1F94"/>
    <w:rsid w:val="001C5943"/>
    <w:rsid w:val="001C7EC7"/>
    <w:rsid w:val="001D0587"/>
    <w:rsid w:val="001D2064"/>
    <w:rsid w:val="001D6C94"/>
    <w:rsid w:val="001D6EB5"/>
    <w:rsid w:val="001E61D4"/>
    <w:rsid w:val="001E7EA2"/>
    <w:rsid w:val="001F2ABE"/>
    <w:rsid w:val="001F36FB"/>
    <w:rsid w:val="001F5988"/>
    <w:rsid w:val="00200BDA"/>
    <w:rsid w:val="00201137"/>
    <w:rsid w:val="00203133"/>
    <w:rsid w:val="00204951"/>
    <w:rsid w:val="0021223F"/>
    <w:rsid w:val="00220506"/>
    <w:rsid w:val="00221755"/>
    <w:rsid w:val="00230CC6"/>
    <w:rsid w:val="002350A5"/>
    <w:rsid w:val="00235517"/>
    <w:rsid w:val="00236952"/>
    <w:rsid w:val="0024268C"/>
    <w:rsid w:val="0024293B"/>
    <w:rsid w:val="00243BCD"/>
    <w:rsid w:val="002444EC"/>
    <w:rsid w:val="00244D36"/>
    <w:rsid w:val="00254393"/>
    <w:rsid w:val="0026307E"/>
    <w:rsid w:val="002638A2"/>
    <w:rsid w:val="00264A70"/>
    <w:rsid w:val="0026585D"/>
    <w:rsid w:val="00266100"/>
    <w:rsid w:val="00266210"/>
    <w:rsid w:val="00266905"/>
    <w:rsid w:val="00267632"/>
    <w:rsid w:val="00273206"/>
    <w:rsid w:val="00273977"/>
    <w:rsid w:val="002743AC"/>
    <w:rsid w:val="00275703"/>
    <w:rsid w:val="0028059E"/>
    <w:rsid w:val="0028700B"/>
    <w:rsid w:val="002902F0"/>
    <w:rsid w:val="002951D0"/>
    <w:rsid w:val="002976F1"/>
    <w:rsid w:val="00297DB6"/>
    <w:rsid w:val="002A0A3D"/>
    <w:rsid w:val="002A410E"/>
    <w:rsid w:val="002A4257"/>
    <w:rsid w:val="002A49B7"/>
    <w:rsid w:val="002A533D"/>
    <w:rsid w:val="002A5E82"/>
    <w:rsid w:val="002A6CBE"/>
    <w:rsid w:val="002B02C7"/>
    <w:rsid w:val="002B1B7F"/>
    <w:rsid w:val="002B4605"/>
    <w:rsid w:val="002C0453"/>
    <w:rsid w:val="002C08FB"/>
    <w:rsid w:val="002C7EB7"/>
    <w:rsid w:val="002D0708"/>
    <w:rsid w:val="002D4165"/>
    <w:rsid w:val="002D4376"/>
    <w:rsid w:val="002E04F0"/>
    <w:rsid w:val="002E2437"/>
    <w:rsid w:val="002E4DF0"/>
    <w:rsid w:val="002F14FD"/>
    <w:rsid w:val="002F1DBE"/>
    <w:rsid w:val="002F49A5"/>
    <w:rsid w:val="002F6F17"/>
    <w:rsid w:val="002F7B17"/>
    <w:rsid w:val="003006F1"/>
    <w:rsid w:val="00304EE8"/>
    <w:rsid w:val="00321909"/>
    <w:rsid w:val="00323724"/>
    <w:rsid w:val="00323B96"/>
    <w:rsid w:val="00325D94"/>
    <w:rsid w:val="0032740E"/>
    <w:rsid w:val="00331BF1"/>
    <w:rsid w:val="003341AE"/>
    <w:rsid w:val="00335549"/>
    <w:rsid w:val="0033622D"/>
    <w:rsid w:val="00336476"/>
    <w:rsid w:val="00343C05"/>
    <w:rsid w:val="00345E9A"/>
    <w:rsid w:val="00347C5F"/>
    <w:rsid w:val="0035616B"/>
    <w:rsid w:val="003620EF"/>
    <w:rsid w:val="003624B8"/>
    <w:rsid w:val="00363CE9"/>
    <w:rsid w:val="00365B49"/>
    <w:rsid w:val="0037198C"/>
    <w:rsid w:val="00371B2C"/>
    <w:rsid w:val="00376DBD"/>
    <w:rsid w:val="003772FB"/>
    <w:rsid w:val="00377B8F"/>
    <w:rsid w:val="00377EE7"/>
    <w:rsid w:val="00380C95"/>
    <w:rsid w:val="003814E2"/>
    <w:rsid w:val="0038684A"/>
    <w:rsid w:val="003977E4"/>
    <w:rsid w:val="003A18A6"/>
    <w:rsid w:val="003A24EB"/>
    <w:rsid w:val="003A2BD5"/>
    <w:rsid w:val="003A5B46"/>
    <w:rsid w:val="003B057C"/>
    <w:rsid w:val="003B0B83"/>
    <w:rsid w:val="003B40E1"/>
    <w:rsid w:val="003C055D"/>
    <w:rsid w:val="003D09D9"/>
    <w:rsid w:val="003D4E65"/>
    <w:rsid w:val="003D5C60"/>
    <w:rsid w:val="003D7130"/>
    <w:rsid w:val="003E0114"/>
    <w:rsid w:val="003E7FEA"/>
    <w:rsid w:val="003F382C"/>
    <w:rsid w:val="003F40F9"/>
    <w:rsid w:val="003F5B4A"/>
    <w:rsid w:val="003F710F"/>
    <w:rsid w:val="00400DFD"/>
    <w:rsid w:val="004011F1"/>
    <w:rsid w:val="004028CC"/>
    <w:rsid w:val="00407C66"/>
    <w:rsid w:val="00410FB3"/>
    <w:rsid w:val="0041512B"/>
    <w:rsid w:val="004159B5"/>
    <w:rsid w:val="00417F17"/>
    <w:rsid w:val="0042229C"/>
    <w:rsid w:val="00422A4F"/>
    <w:rsid w:val="004238F9"/>
    <w:rsid w:val="004247BC"/>
    <w:rsid w:val="00426979"/>
    <w:rsid w:val="00427954"/>
    <w:rsid w:val="00431534"/>
    <w:rsid w:val="004341F5"/>
    <w:rsid w:val="0043500C"/>
    <w:rsid w:val="00436EDA"/>
    <w:rsid w:val="004401D8"/>
    <w:rsid w:val="004408E6"/>
    <w:rsid w:val="0044158A"/>
    <w:rsid w:val="004430F6"/>
    <w:rsid w:val="00444A96"/>
    <w:rsid w:val="00445CE9"/>
    <w:rsid w:val="00445DA7"/>
    <w:rsid w:val="00457368"/>
    <w:rsid w:val="0046200F"/>
    <w:rsid w:val="00462DAD"/>
    <w:rsid w:val="00464BD9"/>
    <w:rsid w:val="00467E40"/>
    <w:rsid w:val="00475693"/>
    <w:rsid w:val="0047733B"/>
    <w:rsid w:val="00481703"/>
    <w:rsid w:val="00481E45"/>
    <w:rsid w:val="00483891"/>
    <w:rsid w:val="004838F4"/>
    <w:rsid w:val="00485A8F"/>
    <w:rsid w:val="0048713E"/>
    <w:rsid w:val="00491428"/>
    <w:rsid w:val="004A022F"/>
    <w:rsid w:val="004A08C0"/>
    <w:rsid w:val="004A2F5D"/>
    <w:rsid w:val="004B0F93"/>
    <w:rsid w:val="004B1D56"/>
    <w:rsid w:val="004B5854"/>
    <w:rsid w:val="004B67C0"/>
    <w:rsid w:val="004C3049"/>
    <w:rsid w:val="004C42BE"/>
    <w:rsid w:val="004C5E00"/>
    <w:rsid w:val="004E48CB"/>
    <w:rsid w:val="004E65D4"/>
    <w:rsid w:val="004E7654"/>
    <w:rsid w:val="004F54B0"/>
    <w:rsid w:val="00504AC6"/>
    <w:rsid w:val="00504B8C"/>
    <w:rsid w:val="005058EE"/>
    <w:rsid w:val="00505FF4"/>
    <w:rsid w:val="0051295D"/>
    <w:rsid w:val="00515771"/>
    <w:rsid w:val="00521AC0"/>
    <w:rsid w:val="005277A8"/>
    <w:rsid w:val="005304B0"/>
    <w:rsid w:val="005322AE"/>
    <w:rsid w:val="0053763A"/>
    <w:rsid w:val="00537ACB"/>
    <w:rsid w:val="005422D3"/>
    <w:rsid w:val="005445BA"/>
    <w:rsid w:val="0054762F"/>
    <w:rsid w:val="00547A96"/>
    <w:rsid w:val="00566C78"/>
    <w:rsid w:val="005710AE"/>
    <w:rsid w:val="00574040"/>
    <w:rsid w:val="00580F9C"/>
    <w:rsid w:val="00581230"/>
    <w:rsid w:val="00585C90"/>
    <w:rsid w:val="005A4926"/>
    <w:rsid w:val="005C38FC"/>
    <w:rsid w:val="005C4166"/>
    <w:rsid w:val="005C498E"/>
    <w:rsid w:val="005C4AC5"/>
    <w:rsid w:val="005C7339"/>
    <w:rsid w:val="005D35A2"/>
    <w:rsid w:val="005D3856"/>
    <w:rsid w:val="005D54B6"/>
    <w:rsid w:val="005D5706"/>
    <w:rsid w:val="005D65F5"/>
    <w:rsid w:val="005D70F4"/>
    <w:rsid w:val="005E4129"/>
    <w:rsid w:val="005F3475"/>
    <w:rsid w:val="005F6628"/>
    <w:rsid w:val="005F7552"/>
    <w:rsid w:val="00612E34"/>
    <w:rsid w:val="006145AA"/>
    <w:rsid w:val="006216C6"/>
    <w:rsid w:val="006246A1"/>
    <w:rsid w:val="00627623"/>
    <w:rsid w:val="0063128B"/>
    <w:rsid w:val="00631579"/>
    <w:rsid w:val="00632421"/>
    <w:rsid w:val="006338A5"/>
    <w:rsid w:val="00634627"/>
    <w:rsid w:val="00650274"/>
    <w:rsid w:val="00653512"/>
    <w:rsid w:val="006547A8"/>
    <w:rsid w:val="006562AA"/>
    <w:rsid w:val="00661194"/>
    <w:rsid w:val="00661E2F"/>
    <w:rsid w:val="0066723E"/>
    <w:rsid w:val="006707E9"/>
    <w:rsid w:val="00674DC4"/>
    <w:rsid w:val="00675CC3"/>
    <w:rsid w:val="00681D90"/>
    <w:rsid w:val="00683AAF"/>
    <w:rsid w:val="00692AB9"/>
    <w:rsid w:val="00693E22"/>
    <w:rsid w:val="0069627B"/>
    <w:rsid w:val="00697BEA"/>
    <w:rsid w:val="006A1152"/>
    <w:rsid w:val="006A21B3"/>
    <w:rsid w:val="006A4201"/>
    <w:rsid w:val="006A62FF"/>
    <w:rsid w:val="006A631B"/>
    <w:rsid w:val="006A7118"/>
    <w:rsid w:val="006A7D1E"/>
    <w:rsid w:val="006B21DE"/>
    <w:rsid w:val="006B4356"/>
    <w:rsid w:val="006B562D"/>
    <w:rsid w:val="006C5C3B"/>
    <w:rsid w:val="006D1976"/>
    <w:rsid w:val="006D46EF"/>
    <w:rsid w:val="006D5CF9"/>
    <w:rsid w:val="006E0299"/>
    <w:rsid w:val="006E2683"/>
    <w:rsid w:val="006E7991"/>
    <w:rsid w:val="006F0CBB"/>
    <w:rsid w:val="007012AD"/>
    <w:rsid w:val="007026F6"/>
    <w:rsid w:val="00705C33"/>
    <w:rsid w:val="007073B6"/>
    <w:rsid w:val="00712DF5"/>
    <w:rsid w:val="0071397B"/>
    <w:rsid w:val="00717586"/>
    <w:rsid w:val="00721C74"/>
    <w:rsid w:val="007315CE"/>
    <w:rsid w:val="0073505B"/>
    <w:rsid w:val="007370ED"/>
    <w:rsid w:val="00741B2F"/>
    <w:rsid w:val="00744DD7"/>
    <w:rsid w:val="00747923"/>
    <w:rsid w:val="0076667D"/>
    <w:rsid w:val="00775047"/>
    <w:rsid w:val="00776F4A"/>
    <w:rsid w:val="0077713A"/>
    <w:rsid w:val="00777F97"/>
    <w:rsid w:val="007827F2"/>
    <w:rsid w:val="00784697"/>
    <w:rsid w:val="00784CDC"/>
    <w:rsid w:val="00786EE3"/>
    <w:rsid w:val="00794C78"/>
    <w:rsid w:val="00795462"/>
    <w:rsid w:val="007A0A9F"/>
    <w:rsid w:val="007A2879"/>
    <w:rsid w:val="007A50F8"/>
    <w:rsid w:val="007B32FC"/>
    <w:rsid w:val="007B502A"/>
    <w:rsid w:val="007B68E0"/>
    <w:rsid w:val="007C3855"/>
    <w:rsid w:val="007C3DFC"/>
    <w:rsid w:val="007C588A"/>
    <w:rsid w:val="007D2FD0"/>
    <w:rsid w:val="007D4398"/>
    <w:rsid w:val="007D6667"/>
    <w:rsid w:val="007E018B"/>
    <w:rsid w:val="007E38F9"/>
    <w:rsid w:val="007F35E6"/>
    <w:rsid w:val="007F4430"/>
    <w:rsid w:val="007F5B12"/>
    <w:rsid w:val="008049D6"/>
    <w:rsid w:val="00804A59"/>
    <w:rsid w:val="00805D26"/>
    <w:rsid w:val="008076A2"/>
    <w:rsid w:val="0081453B"/>
    <w:rsid w:val="00814A4C"/>
    <w:rsid w:val="008202A0"/>
    <w:rsid w:val="00820BBD"/>
    <w:rsid w:val="00825992"/>
    <w:rsid w:val="00826C3B"/>
    <w:rsid w:val="0084223D"/>
    <w:rsid w:val="00842A75"/>
    <w:rsid w:val="00852E36"/>
    <w:rsid w:val="0085545C"/>
    <w:rsid w:val="008559E5"/>
    <w:rsid w:val="00862302"/>
    <w:rsid w:val="00862651"/>
    <w:rsid w:val="00864803"/>
    <w:rsid w:val="00866B9D"/>
    <w:rsid w:val="008714D4"/>
    <w:rsid w:val="00874C30"/>
    <w:rsid w:val="00876C67"/>
    <w:rsid w:val="0088491F"/>
    <w:rsid w:val="00885FA6"/>
    <w:rsid w:val="008A004A"/>
    <w:rsid w:val="008A1FC4"/>
    <w:rsid w:val="008A2B0F"/>
    <w:rsid w:val="008A5736"/>
    <w:rsid w:val="008B428E"/>
    <w:rsid w:val="008C7217"/>
    <w:rsid w:val="008D3C0C"/>
    <w:rsid w:val="008D3C1C"/>
    <w:rsid w:val="008D613D"/>
    <w:rsid w:val="008D7A10"/>
    <w:rsid w:val="008F13D0"/>
    <w:rsid w:val="008F4D21"/>
    <w:rsid w:val="00903D84"/>
    <w:rsid w:val="009113B0"/>
    <w:rsid w:val="00911610"/>
    <w:rsid w:val="009143FD"/>
    <w:rsid w:val="009165C6"/>
    <w:rsid w:val="00920BB1"/>
    <w:rsid w:val="009224DC"/>
    <w:rsid w:val="0092291C"/>
    <w:rsid w:val="00924A79"/>
    <w:rsid w:val="00924F78"/>
    <w:rsid w:val="00926DC3"/>
    <w:rsid w:val="00933057"/>
    <w:rsid w:val="009343F9"/>
    <w:rsid w:val="00937C11"/>
    <w:rsid w:val="00940465"/>
    <w:rsid w:val="00946347"/>
    <w:rsid w:val="009506B1"/>
    <w:rsid w:val="00951B4A"/>
    <w:rsid w:val="00953623"/>
    <w:rsid w:val="00957B0D"/>
    <w:rsid w:val="009619E3"/>
    <w:rsid w:val="00972EAD"/>
    <w:rsid w:val="00973ED6"/>
    <w:rsid w:val="009742E4"/>
    <w:rsid w:val="00982C7C"/>
    <w:rsid w:val="00985270"/>
    <w:rsid w:val="009913E8"/>
    <w:rsid w:val="0099673B"/>
    <w:rsid w:val="009A2EA8"/>
    <w:rsid w:val="009B1DF7"/>
    <w:rsid w:val="009B2E92"/>
    <w:rsid w:val="009B31A0"/>
    <w:rsid w:val="009B7B58"/>
    <w:rsid w:val="009C46F0"/>
    <w:rsid w:val="009E1843"/>
    <w:rsid w:val="009E3B11"/>
    <w:rsid w:val="009E4A78"/>
    <w:rsid w:val="009E4D26"/>
    <w:rsid w:val="009F167F"/>
    <w:rsid w:val="009F2055"/>
    <w:rsid w:val="009F51E4"/>
    <w:rsid w:val="009F69DA"/>
    <w:rsid w:val="00A00D54"/>
    <w:rsid w:val="00A04187"/>
    <w:rsid w:val="00A1655A"/>
    <w:rsid w:val="00A17DC5"/>
    <w:rsid w:val="00A219F8"/>
    <w:rsid w:val="00A2410E"/>
    <w:rsid w:val="00A24ADE"/>
    <w:rsid w:val="00A24BF7"/>
    <w:rsid w:val="00A25482"/>
    <w:rsid w:val="00A3071C"/>
    <w:rsid w:val="00A30C54"/>
    <w:rsid w:val="00A377A8"/>
    <w:rsid w:val="00A406B8"/>
    <w:rsid w:val="00A419E7"/>
    <w:rsid w:val="00A4310F"/>
    <w:rsid w:val="00A44EF7"/>
    <w:rsid w:val="00A467E6"/>
    <w:rsid w:val="00A501CD"/>
    <w:rsid w:val="00A51B05"/>
    <w:rsid w:val="00A5711A"/>
    <w:rsid w:val="00A64145"/>
    <w:rsid w:val="00A650DB"/>
    <w:rsid w:val="00A75581"/>
    <w:rsid w:val="00A819E2"/>
    <w:rsid w:val="00A826FD"/>
    <w:rsid w:val="00A857BB"/>
    <w:rsid w:val="00A86D19"/>
    <w:rsid w:val="00A933F8"/>
    <w:rsid w:val="00A95997"/>
    <w:rsid w:val="00AA169A"/>
    <w:rsid w:val="00AA75F1"/>
    <w:rsid w:val="00AB0B46"/>
    <w:rsid w:val="00AB2A84"/>
    <w:rsid w:val="00AC0F61"/>
    <w:rsid w:val="00AC4592"/>
    <w:rsid w:val="00AD1F9F"/>
    <w:rsid w:val="00AD3CB6"/>
    <w:rsid w:val="00AD70D8"/>
    <w:rsid w:val="00AE39C1"/>
    <w:rsid w:val="00AE6CAE"/>
    <w:rsid w:val="00AF2453"/>
    <w:rsid w:val="00AF3448"/>
    <w:rsid w:val="00AF485F"/>
    <w:rsid w:val="00AF6D58"/>
    <w:rsid w:val="00AF7E73"/>
    <w:rsid w:val="00B01064"/>
    <w:rsid w:val="00B02363"/>
    <w:rsid w:val="00B0376C"/>
    <w:rsid w:val="00B12B33"/>
    <w:rsid w:val="00B13478"/>
    <w:rsid w:val="00B1389F"/>
    <w:rsid w:val="00B2449D"/>
    <w:rsid w:val="00B27924"/>
    <w:rsid w:val="00B335EE"/>
    <w:rsid w:val="00B35791"/>
    <w:rsid w:val="00B35CAA"/>
    <w:rsid w:val="00B37ECE"/>
    <w:rsid w:val="00B46A3F"/>
    <w:rsid w:val="00B50469"/>
    <w:rsid w:val="00B54B29"/>
    <w:rsid w:val="00B5744C"/>
    <w:rsid w:val="00B5765B"/>
    <w:rsid w:val="00B57A2D"/>
    <w:rsid w:val="00B60888"/>
    <w:rsid w:val="00B648F2"/>
    <w:rsid w:val="00B73784"/>
    <w:rsid w:val="00B82D4A"/>
    <w:rsid w:val="00B8548E"/>
    <w:rsid w:val="00B87B57"/>
    <w:rsid w:val="00B9230A"/>
    <w:rsid w:val="00B936F9"/>
    <w:rsid w:val="00B952FE"/>
    <w:rsid w:val="00B96B6D"/>
    <w:rsid w:val="00BB2A04"/>
    <w:rsid w:val="00BB351C"/>
    <w:rsid w:val="00BB39BE"/>
    <w:rsid w:val="00BB77A9"/>
    <w:rsid w:val="00BB7F8C"/>
    <w:rsid w:val="00BC0685"/>
    <w:rsid w:val="00BC0E8E"/>
    <w:rsid w:val="00BC136A"/>
    <w:rsid w:val="00BC687A"/>
    <w:rsid w:val="00BC7B88"/>
    <w:rsid w:val="00BD4231"/>
    <w:rsid w:val="00BD5DFA"/>
    <w:rsid w:val="00BD7780"/>
    <w:rsid w:val="00BE2E4E"/>
    <w:rsid w:val="00BE496E"/>
    <w:rsid w:val="00BE79C1"/>
    <w:rsid w:val="00BF19B5"/>
    <w:rsid w:val="00BF5CB3"/>
    <w:rsid w:val="00BF69F1"/>
    <w:rsid w:val="00BF7F6D"/>
    <w:rsid w:val="00C00766"/>
    <w:rsid w:val="00C02529"/>
    <w:rsid w:val="00C050F8"/>
    <w:rsid w:val="00C208BB"/>
    <w:rsid w:val="00C21DE3"/>
    <w:rsid w:val="00C2270C"/>
    <w:rsid w:val="00C2414D"/>
    <w:rsid w:val="00C2530E"/>
    <w:rsid w:val="00C25367"/>
    <w:rsid w:val="00C27FAB"/>
    <w:rsid w:val="00C30E8E"/>
    <w:rsid w:val="00C3499E"/>
    <w:rsid w:val="00C355CC"/>
    <w:rsid w:val="00C36B33"/>
    <w:rsid w:val="00C37851"/>
    <w:rsid w:val="00C4070D"/>
    <w:rsid w:val="00C41AE6"/>
    <w:rsid w:val="00C42C10"/>
    <w:rsid w:val="00C43261"/>
    <w:rsid w:val="00C4362B"/>
    <w:rsid w:val="00C46ACA"/>
    <w:rsid w:val="00C46EE9"/>
    <w:rsid w:val="00C4719F"/>
    <w:rsid w:val="00C51446"/>
    <w:rsid w:val="00C51D7F"/>
    <w:rsid w:val="00C51F1F"/>
    <w:rsid w:val="00C55E96"/>
    <w:rsid w:val="00C603F4"/>
    <w:rsid w:val="00C61D0D"/>
    <w:rsid w:val="00C675F8"/>
    <w:rsid w:val="00C7190C"/>
    <w:rsid w:val="00C72286"/>
    <w:rsid w:val="00C77190"/>
    <w:rsid w:val="00C77350"/>
    <w:rsid w:val="00C81CC2"/>
    <w:rsid w:val="00C8742B"/>
    <w:rsid w:val="00C905C7"/>
    <w:rsid w:val="00C90691"/>
    <w:rsid w:val="00C95F85"/>
    <w:rsid w:val="00CA4A8E"/>
    <w:rsid w:val="00CB140D"/>
    <w:rsid w:val="00CB304A"/>
    <w:rsid w:val="00CB3A6F"/>
    <w:rsid w:val="00CC4709"/>
    <w:rsid w:val="00CC6053"/>
    <w:rsid w:val="00CC609A"/>
    <w:rsid w:val="00CD31B8"/>
    <w:rsid w:val="00CD3685"/>
    <w:rsid w:val="00CD3793"/>
    <w:rsid w:val="00CD43A0"/>
    <w:rsid w:val="00CD5599"/>
    <w:rsid w:val="00CD5F35"/>
    <w:rsid w:val="00CE3158"/>
    <w:rsid w:val="00CE67F8"/>
    <w:rsid w:val="00CF1621"/>
    <w:rsid w:val="00CF7346"/>
    <w:rsid w:val="00D019A1"/>
    <w:rsid w:val="00D02C41"/>
    <w:rsid w:val="00D1016A"/>
    <w:rsid w:val="00D13FB9"/>
    <w:rsid w:val="00D1408B"/>
    <w:rsid w:val="00D15003"/>
    <w:rsid w:val="00D2026D"/>
    <w:rsid w:val="00D217CE"/>
    <w:rsid w:val="00D217E6"/>
    <w:rsid w:val="00D326F5"/>
    <w:rsid w:val="00D3553D"/>
    <w:rsid w:val="00D412FD"/>
    <w:rsid w:val="00D41B8B"/>
    <w:rsid w:val="00D45B73"/>
    <w:rsid w:val="00D4625E"/>
    <w:rsid w:val="00D50AB8"/>
    <w:rsid w:val="00D51B1D"/>
    <w:rsid w:val="00D52417"/>
    <w:rsid w:val="00D52921"/>
    <w:rsid w:val="00D54A90"/>
    <w:rsid w:val="00D64819"/>
    <w:rsid w:val="00D655C5"/>
    <w:rsid w:val="00D657C7"/>
    <w:rsid w:val="00D729C8"/>
    <w:rsid w:val="00D74D96"/>
    <w:rsid w:val="00D760A9"/>
    <w:rsid w:val="00D80244"/>
    <w:rsid w:val="00D836C5"/>
    <w:rsid w:val="00D83D12"/>
    <w:rsid w:val="00D840DF"/>
    <w:rsid w:val="00D84669"/>
    <w:rsid w:val="00D957C3"/>
    <w:rsid w:val="00DA48A4"/>
    <w:rsid w:val="00DA70E5"/>
    <w:rsid w:val="00DB13E3"/>
    <w:rsid w:val="00DB2D19"/>
    <w:rsid w:val="00DB46B1"/>
    <w:rsid w:val="00DB5192"/>
    <w:rsid w:val="00DB5C35"/>
    <w:rsid w:val="00DC00BC"/>
    <w:rsid w:val="00DC01F4"/>
    <w:rsid w:val="00DC0BFA"/>
    <w:rsid w:val="00DC0DEC"/>
    <w:rsid w:val="00DC1C82"/>
    <w:rsid w:val="00DC3915"/>
    <w:rsid w:val="00DC4B99"/>
    <w:rsid w:val="00DC7DB3"/>
    <w:rsid w:val="00DD184B"/>
    <w:rsid w:val="00DD1F8A"/>
    <w:rsid w:val="00DD2EE2"/>
    <w:rsid w:val="00DD4119"/>
    <w:rsid w:val="00DE3B4B"/>
    <w:rsid w:val="00DF5281"/>
    <w:rsid w:val="00E00EAF"/>
    <w:rsid w:val="00E01C37"/>
    <w:rsid w:val="00E05201"/>
    <w:rsid w:val="00E10537"/>
    <w:rsid w:val="00E13946"/>
    <w:rsid w:val="00E14016"/>
    <w:rsid w:val="00E17053"/>
    <w:rsid w:val="00E22B1C"/>
    <w:rsid w:val="00E22EA7"/>
    <w:rsid w:val="00E3321E"/>
    <w:rsid w:val="00E34FA5"/>
    <w:rsid w:val="00E35637"/>
    <w:rsid w:val="00E367E0"/>
    <w:rsid w:val="00E40EE0"/>
    <w:rsid w:val="00E42483"/>
    <w:rsid w:val="00E45D70"/>
    <w:rsid w:val="00E500E1"/>
    <w:rsid w:val="00E5143E"/>
    <w:rsid w:val="00E52C7E"/>
    <w:rsid w:val="00E52CF2"/>
    <w:rsid w:val="00E54DE5"/>
    <w:rsid w:val="00E619CC"/>
    <w:rsid w:val="00E74110"/>
    <w:rsid w:val="00E75A1B"/>
    <w:rsid w:val="00E86634"/>
    <w:rsid w:val="00E91BF9"/>
    <w:rsid w:val="00EA51C3"/>
    <w:rsid w:val="00EB14B9"/>
    <w:rsid w:val="00EB3E64"/>
    <w:rsid w:val="00EB7887"/>
    <w:rsid w:val="00EC3DB7"/>
    <w:rsid w:val="00ED0D3A"/>
    <w:rsid w:val="00ED1FF6"/>
    <w:rsid w:val="00ED4E8F"/>
    <w:rsid w:val="00EE1020"/>
    <w:rsid w:val="00EE11B0"/>
    <w:rsid w:val="00EE47A3"/>
    <w:rsid w:val="00EE4D32"/>
    <w:rsid w:val="00EE753A"/>
    <w:rsid w:val="00EE75D0"/>
    <w:rsid w:val="00EF1672"/>
    <w:rsid w:val="00EF480D"/>
    <w:rsid w:val="00EF7E73"/>
    <w:rsid w:val="00F017B0"/>
    <w:rsid w:val="00F150E5"/>
    <w:rsid w:val="00F16B90"/>
    <w:rsid w:val="00F16E35"/>
    <w:rsid w:val="00F24DB7"/>
    <w:rsid w:val="00F302FB"/>
    <w:rsid w:val="00F30C8B"/>
    <w:rsid w:val="00F326B1"/>
    <w:rsid w:val="00F361AB"/>
    <w:rsid w:val="00F365F3"/>
    <w:rsid w:val="00F40761"/>
    <w:rsid w:val="00F42871"/>
    <w:rsid w:val="00F46591"/>
    <w:rsid w:val="00F51A6F"/>
    <w:rsid w:val="00F56C12"/>
    <w:rsid w:val="00F619F5"/>
    <w:rsid w:val="00F61A15"/>
    <w:rsid w:val="00F61E59"/>
    <w:rsid w:val="00F65340"/>
    <w:rsid w:val="00F6593A"/>
    <w:rsid w:val="00F66303"/>
    <w:rsid w:val="00F70807"/>
    <w:rsid w:val="00F75DEE"/>
    <w:rsid w:val="00F80A8C"/>
    <w:rsid w:val="00F812D0"/>
    <w:rsid w:val="00F872CD"/>
    <w:rsid w:val="00F9214A"/>
    <w:rsid w:val="00F944D5"/>
    <w:rsid w:val="00F96525"/>
    <w:rsid w:val="00FA24ED"/>
    <w:rsid w:val="00FA61E7"/>
    <w:rsid w:val="00FA6B1A"/>
    <w:rsid w:val="00FB1717"/>
    <w:rsid w:val="00FB3E3B"/>
    <w:rsid w:val="00FC57B8"/>
    <w:rsid w:val="00FC7266"/>
    <w:rsid w:val="00FC7E60"/>
    <w:rsid w:val="00FD2840"/>
    <w:rsid w:val="00FE4F0D"/>
    <w:rsid w:val="00FF282F"/>
    <w:rsid w:val="00FF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484B06B9"/>
  <w15:chartTrackingRefBased/>
  <w15:docId w15:val="{B1F15519-4DA3-4D59-AF82-25052242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2CD"/>
    <w:pPr>
      <w:jc w:val="both"/>
    </w:pPr>
    <w:rPr>
      <w:rFonts w:cs="Nazanin"/>
      <w:color w:val="000000"/>
      <w:kern w:val="28"/>
      <w:sz w:val="24"/>
      <w:szCs w:val="28"/>
      <w:lang w:eastAsia="en-US"/>
    </w:rPr>
  </w:style>
  <w:style w:type="paragraph" w:styleId="Heading1">
    <w:name w:val="heading 1"/>
    <w:basedOn w:val="Normal"/>
    <w:next w:val="Normal"/>
    <w:qFormat/>
    <w:rsid w:val="00FE4F0D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qFormat/>
    <w:rsid w:val="00FE4F0D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qFormat/>
    <w:rsid w:val="00FE4F0D"/>
    <w:pPr>
      <w:keepNext/>
      <w:spacing w:before="240" w:after="60"/>
      <w:outlineLvl w:val="2"/>
    </w:pPr>
    <w:rPr>
      <w:rFonts w:ascii="Arial" w:hAnsi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5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35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3500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951D0"/>
    <w:rPr>
      <w:color w:val="0000FF"/>
      <w:u w:val="single"/>
    </w:rPr>
  </w:style>
  <w:style w:type="paragraph" w:styleId="NormalWeb">
    <w:name w:val="Normal (Web)"/>
    <w:basedOn w:val="Normal"/>
    <w:uiPriority w:val="99"/>
    <w:rsid w:val="00804A59"/>
    <w:pPr>
      <w:spacing w:before="100" w:beforeAutospacing="1" w:after="100" w:afterAutospacing="1"/>
      <w:jc w:val="left"/>
    </w:pPr>
    <w:rPr>
      <w:rFonts w:cs="Times New Roman"/>
      <w:color w:val="auto"/>
      <w:kern w:val="0"/>
      <w:szCs w:val="24"/>
    </w:rPr>
  </w:style>
  <w:style w:type="character" w:styleId="Strong">
    <w:name w:val="Strong"/>
    <w:qFormat/>
    <w:rsid w:val="00804A59"/>
    <w:rPr>
      <w:b/>
      <w:bCs/>
    </w:rPr>
  </w:style>
  <w:style w:type="paragraph" w:styleId="BalloonText">
    <w:name w:val="Balloon Text"/>
    <w:basedOn w:val="Normal"/>
    <w:link w:val="BalloonTextChar"/>
    <w:rsid w:val="00926D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26DC3"/>
    <w:rPr>
      <w:rFonts w:ascii="Segoe UI" w:hAnsi="Segoe UI" w:cs="Segoe UI"/>
      <w:color w:val="000000"/>
      <w:kern w:val="28"/>
      <w:sz w:val="18"/>
      <w:szCs w:val="18"/>
    </w:rPr>
  </w:style>
  <w:style w:type="paragraph" w:customStyle="1" w:styleId="SingleTxt">
    <w:name w:val="__Single Txt"/>
    <w:basedOn w:val="Normal"/>
    <w:rsid w:val="002E04F0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after="120" w:line="240" w:lineRule="atLeast"/>
      <w:ind w:left="1267" w:right="1267"/>
    </w:pPr>
    <w:rPr>
      <w:rFonts w:eastAsia="Calibri" w:cs="Times New Roman"/>
      <w:color w:val="auto"/>
      <w:spacing w:val="4"/>
      <w:w w:val="103"/>
      <w:kern w:val="14"/>
      <w:sz w:val="20"/>
      <w:szCs w:val="20"/>
      <w:lang w:val="en-GB"/>
    </w:rPr>
  </w:style>
  <w:style w:type="character" w:styleId="FollowedHyperlink">
    <w:name w:val="FollowedHyperlink"/>
    <w:rsid w:val="00044649"/>
    <w:rPr>
      <w:color w:val="954F72"/>
      <w:u w:val="single"/>
    </w:rPr>
  </w:style>
  <w:style w:type="paragraph" w:styleId="Revision">
    <w:name w:val="Revision"/>
    <w:hidden/>
    <w:uiPriority w:val="99"/>
    <w:semiHidden/>
    <w:rsid w:val="00E40EE0"/>
    <w:rPr>
      <w:rFonts w:cs="Nazanin"/>
      <w:color w:val="000000"/>
      <w:kern w:val="28"/>
      <w:sz w:val="24"/>
      <w:szCs w:val="28"/>
      <w:lang w:eastAsia="en-US"/>
    </w:rPr>
  </w:style>
  <w:style w:type="paragraph" w:styleId="FootnoteText">
    <w:name w:val="footnote text"/>
    <w:basedOn w:val="Normal"/>
    <w:link w:val="FootnoteTextChar"/>
    <w:unhideWhenUsed/>
    <w:rsid w:val="004430F6"/>
    <w:pPr>
      <w:widowControl w:val="0"/>
      <w:tabs>
        <w:tab w:val="right" w:pos="418"/>
      </w:tabs>
      <w:suppressAutoHyphens/>
      <w:spacing w:line="210" w:lineRule="exact"/>
      <w:ind w:left="475" w:hanging="475"/>
      <w:jc w:val="left"/>
    </w:pPr>
    <w:rPr>
      <w:rFonts w:eastAsia="Calibri" w:cs="Times New Roman"/>
      <w:color w:val="auto"/>
      <w:spacing w:val="5"/>
      <w:w w:val="103"/>
      <w:kern w:val="14"/>
      <w:sz w:val="17"/>
      <w:szCs w:val="20"/>
      <w:lang w:val="en-GB"/>
    </w:rPr>
  </w:style>
  <w:style w:type="character" w:customStyle="1" w:styleId="FootnoteTextChar">
    <w:name w:val="Footnote Text Char"/>
    <w:link w:val="FootnoteText"/>
    <w:rsid w:val="004430F6"/>
    <w:rPr>
      <w:rFonts w:eastAsia="Calibri"/>
      <w:spacing w:val="5"/>
      <w:w w:val="103"/>
      <w:kern w:val="14"/>
      <w:sz w:val="17"/>
      <w:lang w:val="en-GB"/>
    </w:rPr>
  </w:style>
  <w:style w:type="character" w:styleId="FootnoteReference">
    <w:name w:val="footnote reference"/>
    <w:unhideWhenUsed/>
    <w:rsid w:val="004430F6"/>
    <w:rPr>
      <w:color w:val="auto"/>
      <w:spacing w:val="5"/>
      <w:w w:val="103"/>
      <w:kern w:val="14"/>
      <w:position w:val="0"/>
      <w:vertAlign w:val="superscript"/>
    </w:rPr>
  </w:style>
  <w:style w:type="character" w:styleId="CommentReference">
    <w:name w:val="annotation reference"/>
    <w:rsid w:val="00CD5F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5F35"/>
    <w:rPr>
      <w:sz w:val="20"/>
      <w:szCs w:val="20"/>
    </w:rPr>
  </w:style>
  <w:style w:type="character" w:customStyle="1" w:styleId="CommentTextChar">
    <w:name w:val="Comment Text Char"/>
    <w:link w:val="CommentText"/>
    <w:rsid w:val="00CD5F35"/>
    <w:rPr>
      <w:rFonts w:cs="Nazanin"/>
      <w:color w:val="000000"/>
      <w:kern w:val="28"/>
    </w:rPr>
  </w:style>
  <w:style w:type="paragraph" w:styleId="CommentSubject">
    <w:name w:val="annotation subject"/>
    <w:basedOn w:val="CommentText"/>
    <w:next w:val="CommentText"/>
    <w:link w:val="CommentSubjectChar"/>
    <w:rsid w:val="00CD5F35"/>
    <w:rPr>
      <w:b/>
      <w:bCs/>
    </w:rPr>
  </w:style>
  <w:style w:type="character" w:customStyle="1" w:styleId="CommentSubjectChar">
    <w:name w:val="Comment Subject Char"/>
    <w:link w:val="CommentSubject"/>
    <w:rsid w:val="00CD5F35"/>
    <w:rPr>
      <w:rFonts w:cs="Nazanin"/>
      <w:b/>
      <w:bCs/>
      <w:color w:val="000000"/>
      <w:kern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C7217"/>
    <w:rPr>
      <w:rFonts w:ascii="Courier New" w:hAnsi="Courier New" w:cs="Courier New"/>
    </w:rPr>
  </w:style>
  <w:style w:type="character" w:customStyle="1" w:styleId="y2iqfc">
    <w:name w:val="y2iqfc"/>
    <w:rsid w:val="008C7217"/>
  </w:style>
  <w:style w:type="paragraph" w:customStyle="1" w:styleId="HCh">
    <w:name w:val="_ H _Ch"/>
    <w:basedOn w:val="Normal"/>
    <w:next w:val="Normal"/>
    <w:rsid w:val="00C61D0D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line="300" w:lineRule="exact"/>
      <w:jc w:val="left"/>
      <w:outlineLvl w:val="0"/>
    </w:pPr>
    <w:rPr>
      <w:rFonts w:cs="Times New Roman"/>
      <w:b/>
      <w:color w:val="auto"/>
      <w:spacing w:val="-2"/>
      <w:w w:val="103"/>
      <w:kern w:val="14"/>
      <w:sz w:val="28"/>
      <w:szCs w:val="20"/>
      <w:lang w:val="en-GB"/>
    </w:rPr>
  </w:style>
  <w:style w:type="paragraph" w:customStyle="1" w:styleId="XLarge">
    <w:name w:val="XLarge"/>
    <w:basedOn w:val="Normal"/>
    <w:rsid w:val="00C61D0D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line="390" w:lineRule="exact"/>
      <w:jc w:val="left"/>
      <w:outlineLvl w:val="0"/>
    </w:pPr>
    <w:rPr>
      <w:rFonts w:cs="Times New Roman"/>
      <w:b/>
      <w:color w:val="auto"/>
      <w:spacing w:val="-4"/>
      <w:w w:val="98"/>
      <w:kern w:val="14"/>
      <w:sz w:val="4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61D0D"/>
    <w:rPr>
      <w:rFonts w:cs="Nazanin"/>
      <w:color w:val="000000"/>
      <w:kern w:val="28"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5ec44e-1bab-4c0b-9df0-6ba128686fc9" xsi:nil="true"/>
    <lcf76f155ced4ddcb4097134ff3c332f xmlns="ff390913-0a23-479f-8ac8-2b54e7c47c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8A87079BE917469101071A8C95A492" ma:contentTypeVersion="16" ma:contentTypeDescription="Create a new document." ma:contentTypeScope="" ma:versionID="86ec9d89eef9a11226955483f409f35e">
  <xsd:schema xmlns:xsd="http://www.w3.org/2001/XMLSchema" xmlns:xs="http://www.w3.org/2001/XMLSchema" xmlns:p="http://schemas.microsoft.com/office/2006/metadata/properties" xmlns:ns2="ff390913-0a23-479f-8ac8-2b54e7c47cdc" xmlns:ns3="ea0ec693-b112-41c0-8629-e3b04af4f42e" xmlns:ns4="985ec44e-1bab-4c0b-9df0-6ba128686fc9" targetNamespace="http://schemas.microsoft.com/office/2006/metadata/properties" ma:root="true" ma:fieldsID="2e48a14c9e32f92d7f40bae729415f3f" ns2:_="" ns3:_="" ns4:_="">
    <xsd:import namespace="ff390913-0a23-479f-8ac8-2b54e7c47cdc"/>
    <xsd:import namespace="ea0ec693-b112-41c0-8629-e3b04af4f42e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90913-0a23-479f-8ac8-2b54e7c47c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ec693-b112-41c0-8629-e3b04af4f42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180f89bb-8e87-4607-b6e0-4f50a40fb328}" ma:internalName="TaxCatchAll" ma:showField="CatchAllData" ma:web="ea0ec693-b112-41c0-8629-e3b04af4f4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ED117A-B580-4807-B68F-87E8CAC15D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108EC7-686D-484A-9981-C3A120F392A0}">
  <ds:schemaRefs>
    <ds:schemaRef ds:uri="http://schemas.microsoft.com/office/2006/metadata/properties"/>
    <ds:schemaRef ds:uri="http://schemas.microsoft.com/office/infopath/2007/PartnerControls"/>
    <ds:schemaRef ds:uri="985ec44e-1bab-4c0b-9df0-6ba128686fc9"/>
    <ds:schemaRef ds:uri="ff390913-0a23-479f-8ac8-2b54e7c47cdc"/>
  </ds:schemaRefs>
</ds:datastoreItem>
</file>

<file path=customXml/itemProps3.xml><?xml version="1.0" encoding="utf-8"?>
<ds:datastoreItem xmlns:ds="http://schemas.openxmlformats.org/officeDocument/2006/customXml" ds:itemID="{A17B2A90-5BCB-4B6D-B43D-467C8DD498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34931B-052A-446F-B535-5B8226A46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390913-0a23-479f-8ac8-2b54e7c47cdc"/>
    <ds:schemaRef ds:uri="ea0ec693-b112-41c0-8629-e3b04af4f42e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498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name of God, the Compassionate, the Merciful</vt:lpstr>
    </vt:vector>
  </TitlesOfParts>
  <Company> 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name of God, the Compassionate, the Merciful</dc:title>
  <dc:subject/>
  <dc:creator>MJZ</dc:creator>
  <cp:keywords/>
  <dc:description/>
  <cp:lastModifiedBy>Amy FRUCHTER</cp:lastModifiedBy>
  <cp:revision>25</cp:revision>
  <cp:lastPrinted>2022-01-07T12:31:00Z</cp:lastPrinted>
  <dcterms:created xsi:type="dcterms:W3CDTF">2023-01-05T15:33:00Z</dcterms:created>
  <dcterms:modified xsi:type="dcterms:W3CDTF">2023-01-05T15:58:00Z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97c2743d2ad567666dff7575777cd0b5826bcc604910ebfccdb17c63082f4180</vt:lpwstr>
  </property>
  <property fmtid="{D5CDD505-2E9C-101B-9397-08002B2CF9AE}" pid="3" name="ContentTypeId">
    <vt:lpwstr>0x010100148A87079BE917469101071A8C95A492</vt:lpwstr>
  </property>
  <property fmtid="{D5CDD505-2E9C-101B-9397-08002B2CF9AE}" pid="4" name="MediaServiceImageTags">
    <vt:lpwstr/>
  </property>
</Properties>
</file>
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-1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7"/>
        <w:gridCol w:w="1872"/>
        <w:gridCol w:w="245"/>
        <w:gridCol w:w="3110"/>
        <w:gridCol w:w="245"/>
        <w:gridCol w:w="3071"/>
      </w:tblGrid>
      <w:tr w:rsidR="00E82650" w:rsidRPr="006A24D8" w14:paraId="41ECA83F" w14:textId="77777777" w:rsidTr="00E82650">
        <w:trPr>
          <w:trHeight w:hRule="exact" w:val="864"/>
        </w:trPr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961B68" w14:textId="77777777" w:rsidR="00E82650" w:rsidRPr="009B0EB4" w:rsidRDefault="00E82650" w:rsidP="0035502E">
            <w:pPr>
              <w:rPr>
                <w:rFonts w:eastAsia="Malgun Gothic"/>
                <w:lang w:eastAsia="ko-KR"/>
              </w:rPr>
            </w:pPr>
            <w:bookmarkStart w:id="0" w:name="_Hlk503362885"/>
            <w:bookmarkStart w:id="1" w:name="_Hlk503437078"/>
          </w:p>
        </w:tc>
        <w:tc>
          <w:tcPr>
            <w:tcW w:w="187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A6533B" w14:textId="77777777" w:rsidR="00E82650" w:rsidRPr="006A24D8" w:rsidRDefault="00E82650" w:rsidP="0035502E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after="80" w:line="300" w:lineRule="exact"/>
              <w:outlineLvl w:val="0"/>
              <w:rPr>
                <w:spacing w:val="2"/>
                <w:w w:val="96"/>
                <w:kern w:val="14"/>
                <w:lang w:val="en-GB"/>
              </w:rPr>
            </w:pPr>
            <w:r w:rsidRPr="006A24D8">
              <w:rPr>
                <w:spacing w:val="2"/>
                <w:w w:val="96"/>
                <w:kern w:val="14"/>
                <w:lang w:val="en-GB"/>
              </w:rPr>
              <w:t>United Nations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D3A805" w14:textId="77777777" w:rsidR="00E82650" w:rsidRPr="006A24D8" w:rsidRDefault="00E82650" w:rsidP="0035502E">
            <w:pPr>
              <w:tabs>
                <w:tab w:val="center" w:pos="4320"/>
                <w:tab w:val="right" w:pos="8640"/>
              </w:tabs>
              <w:spacing w:after="120"/>
              <w:rPr>
                <w:noProof/>
                <w:sz w:val="17"/>
              </w:rPr>
            </w:pPr>
          </w:p>
        </w:tc>
        <w:tc>
          <w:tcPr>
            <w:tcW w:w="642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E19A63" w14:textId="77777777" w:rsidR="00E82650" w:rsidRPr="006A24D8" w:rsidRDefault="00E82650" w:rsidP="0035502E">
            <w:pPr>
              <w:suppressAutoHyphens/>
              <w:spacing w:after="80"/>
              <w:jc w:val="right"/>
              <w:rPr>
                <w:spacing w:val="4"/>
                <w:w w:val="103"/>
                <w:kern w:val="14"/>
                <w:position w:val="-4"/>
                <w:sz w:val="20"/>
                <w:lang w:val="en-GB"/>
              </w:rPr>
            </w:pPr>
            <w:r w:rsidRPr="006A24D8">
              <w:rPr>
                <w:spacing w:val="4"/>
                <w:w w:val="103"/>
                <w:kern w:val="14"/>
                <w:position w:val="-4"/>
                <w:sz w:val="40"/>
                <w:lang w:val="en-GB"/>
              </w:rPr>
              <w:t>S</w:t>
            </w:r>
            <w:r w:rsidRPr="006A24D8">
              <w:rPr>
                <w:spacing w:val="4"/>
                <w:w w:val="103"/>
                <w:kern w:val="14"/>
                <w:position w:val="-4"/>
                <w:sz w:val="20"/>
                <w:lang w:val="en-GB"/>
              </w:rPr>
              <w:t>/20</w:t>
            </w:r>
            <w:r>
              <w:rPr>
                <w:spacing w:val="4"/>
                <w:w w:val="103"/>
                <w:kern w:val="14"/>
                <w:position w:val="-4"/>
                <w:sz w:val="20"/>
                <w:lang w:val="en-GB"/>
              </w:rPr>
              <w:t>23/15</w:t>
            </w:r>
          </w:p>
        </w:tc>
      </w:tr>
      <w:tr w:rsidR="00E82650" w:rsidRPr="006E1909" w14:paraId="16F216E4" w14:textId="77777777" w:rsidTr="00E82650">
        <w:trPr>
          <w:trHeight w:hRule="exact" w:val="2880"/>
        </w:trPr>
        <w:tc>
          <w:tcPr>
            <w:tcW w:w="12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2EFF6263" w14:textId="77777777" w:rsidR="00E82650" w:rsidRPr="006A24D8" w:rsidRDefault="00E82650" w:rsidP="0035502E">
            <w:pPr>
              <w:tabs>
                <w:tab w:val="center" w:pos="4320"/>
                <w:tab w:val="right" w:pos="8640"/>
              </w:tabs>
              <w:spacing w:before="109"/>
              <w:rPr>
                <w:noProof/>
                <w:sz w:val="17"/>
              </w:rPr>
            </w:pPr>
            <w:r w:rsidRPr="006A24D8">
              <w:rPr>
                <w:noProof/>
                <w:sz w:val="17"/>
              </w:rPr>
              <w:drawing>
                <wp:inline distT="0" distB="0" distL="0" distR="0" wp14:anchorId="6064ECC9" wp14:editId="1ADCD18F">
                  <wp:extent cx="707390" cy="594995"/>
                  <wp:effectExtent l="0" t="0" r="0" b="0"/>
                  <wp:docPr id="1" name="Pictur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6E4037" w14:textId="77777777" w:rsidR="00E82650" w:rsidRPr="006A24D8" w:rsidRDefault="00E82650" w:rsidP="0035502E">
            <w:pPr>
              <w:tabs>
                <w:tab w:val="center" w:pos="4320"/>
                <w:tab w:val="right" w:pos="8640"/>
              </w:tabs>
              <w:spacing w:before="109"/>
              <w:rPr>
                <w:noProof/>
                <w:sz w:val="17"/>
              </w:rPr>
            </w:pPr>
          </w:p>
        </w:tc>
        <w:tc>
          <w:tcPr>
            <w:tcW w:w="5227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1EA24610" w14:textId="77777777" w:rsidR="00E82650" w:rsidRPr="006A24D8" w:rsidRDefault="00E82650" w:rsidP="0035502E">
            <w:pPr>
              <w:keepNext/>
              <w:keepLines/>
              <w:tabs>
                <w:tab w:val="right" w:pos="1022"/>
                <w:tab w:val="left" w:pos="1267"/>
                <w:tab w:val="left" w:pos="1742"/>
                <w:tab w:val="left" w:pos="2218"/>
                <w:tab w:val="left" w:pos="2693"/>
                <w:tab w:val="left" w:pos="3182"/>
                <w:tab w:val="left" w:pos="3658"/>
                <w:tab w:val="left" w:pos="4133"/>
                <w:tab w:val="left" w:pos="4622"/>
                <w:tab w:val="left" w:pos="5098"/>
                <w:tab w:val="left" w:pos="5573"/>
                <w:tab w:val="left" w:pos="6048"/>
              </w:tabs>
              <w:suppressAutoHyphens/>
              <w:spacing w:before="109" w:line="390" w:lineRule="exact"/>
              <w:outlineLvl w:val="0"/>
              <w:rPr>
                <w:b/>
                <w:spacing w:val="-4"/>
                <w:w w:val="98"/>
                <w:kern w:val="14"/>
                <w:sz w:val="40"/>
                <w:lang w:val="en-GB"/>
              </w:rPr>
            </w:pPr>
            <w:r w:rsidRPr="006A24D8">
              <w:rPr>
                <w:b/>
                <w:spacing w:val="-4"/>
                <w:w w:val="98"/>
                <w:kern w:val="14"/>
                <w:sz w:val="40"/>
                <w:lang w:val="en-GB"/>
              </w:rPr>
              <w:t>Security Council</w:t>
            </w:r>
          </w:p>
        </w:tc>
        <w:tc>
          <w:tcPr>
            <w:tcW w:w="24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5266A39C" w14:textId="77777777" w:rsidR="00E82650" w:rsidRPr="006A24D8" w:rsidRDefault="00E82650" w:rsidP="0035502E">
            <w:pPr>
              <w:tabs>
                <w:tab w:val="center" w:pos="4320"/>
                <w:tab w:val="right" w:pos="8640"/>
              </w:tabs>
              <w:spacing w:before="109"/>
              <w:rPr>
                <w:noProof/>
                <w:sz w:val="17"/>
              </w:rPr>
            </w:pPr>
          </w:p>
        </w:tc>
        <w:tc>
          <w:tcPr>
            <w:tcW w:w="307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14:paraId="469F82AB" w14:textId="77777777" w:rsidR="00E82650" w:rsidRPr="00147713" w:rsidRDefault="00E82650" w:rsidP="0035502E">
            <w:pPr>
              <w:suppressAutoHyphens/>
              <w:spacing w:before="240" w:line="240" w:lineRule="exact"/>
              <w:rPr>
                <w:spacing w:val="4"/>
                <w:w w:val="103"/>
                <w:kern w:val="14"/>
                <w:sz w:val="20"/>
              </w:rPr>
            </w:pPr>
            <w:r w:rsidRPr="00147713">
              <w:rPr>
                <w:spacing w:val="4"/>
                <w:w w:val="103"/>
                <w:kern w:val="14"/>
                <w:sz w:val="20"/>
              </w:rPr>
              <w:t>Distr.: General</w:t>
            </w:r>
          </w:p>
          <w:p w14:paraId="7064C2A5" w14:textId="77777777" w:rsidR="00E82650" w:rsidRPr="00147713" w:rsidRDefault="00E82650" w:rsidP="0035502E">
            <w:pPr>
              <w:suppressAutoHyphens/>
              <w:spacing w:line="240" w:lineRule="exact"/>
              <w:rPr>
                <w:spacing w:val="4"/>
                <w:w w:val="103"/>
                <w:kern w:val="14"/>
                <w:sz w:val="20"/>
              </w:rPr>
            </w:pPr>
            <w:r>
              <w:rPr>
                <w:spacing w:val="4"/>
                <w:w w:val="103"/>
                <w:kern w:val="14"/>
                <w:sz w:val="20"/>
              </w:rPr>
              <w:t>4 January 2023</w:t>
            </w:r>
          </w:p>
          <w:p w14:paraId="648C1CB0" w14:textId="77777777" w:rsidR="00E82650" w:rsidRPr="00147713" w:rsidRDefault="00E82650" w:rsidP="0035502E">
            <w:pPr>
              <w:suppressAutoHyphens/>
              <w:spacing w:line="240" w:lineRule="exact"/>
              <w:rPr>
                <w:spacing w:val="4"/>
                <w:w w:val="103"/>
                <w:kern w:val="14"/>
                <w:sz w:val="20"/>
              </w:rPr>
            </w:pPr>
          </w:p>
          <w:p w14:paraId="6E3589BD" w14:textId="77777777" w:rsidR="00E82650" w:rsidRPr="00147713" w:rsidRDefault="00E82650" w:rsidP="0035502E">
            <w:pPr>
              <w:suppressAutoHyphens/>
              <w:spacing w:line="240" w:lineRule="exact"/>
              <w:rPr>
                <w:spacing w:val="4"/>
                <w:w w:val="103"/>
                <w:kern w:val="14"/>
                <w:sz w:val="20"/>
              </w:rPr>
            </w:pPr>
            <w:r w:rsidRPr="00147713">
              <w:rPr>
                <w:spacing w:val="4"/>
                <w:w w:val="103"/>
                <w:kern w:val="14"/>
                <w:sz w:val="20"/>
              </w:rPr>
              <w:t>Original:</w:t>
            </w:r>
            <w:r>
              <w:rPr>
                <w:spacing w:val="4"/>
                <w:w w:val="103"/>
                <w:kern w:val="14"/>
                <w:sz w:val="20"/>
              </w:rPr>
              <w:t xml:space="preserve"> English</w:t>
            </w:r>
          </w:p>
        </w:tc>
      </w:tr>
    </w:tbl>
    <w:p w14:paraId="76407C92" w14:textId="77777777" w:rsidR="0094777F" w:rsidRDefault="0094777F" w:rsidP="0094777F">
      <w:pPr>
        <w:pStyle w:val="Default"/>
        <w:rPr>
          <w:b/>
          <w:bCs/>
        </w:rPr>
      </w:pPr>
      <w:bookmarkStart w:id="2" w:name="_Hlk61358220"/>
      <w:bookmarkStart w:id="3" w:name="_Hlk80887399"/>
      <w:bookmarkEnd w:id="0"/>
      <w:bookmarkEnd w:id="1"/>
      <w:commentRangeStart w:id="4"/>
      <w:r w:rsidRPr="00735D5A">
        <w:rPr>
          <w:b/>
          <w:bCs/>
        </w:rPr>
        <w:t xml:space="preserve">Letter </w:t>
      </w:r>
      <w:commentRangeEnd w:id="4"/>
      <w:r w:rsidR="00B27254">
        <w:rPr>
          <w:rStyle w:val="CommentReference"/>
          <w:snapToGrid w:val="0"/>
          <w:color w:val="auto"/>
          <w:lang w:bidi="ar-SA"/>
        </w:rPr>
        <w:commentReference w:id="4"/>
      </w:r>
      <w:r w:rsidRPr="00735D5A">
        <w:rPr>
          <w:b/>
          <w:bCs/>
        </w:rPr>
        <w:t xml:space="preserve">dated </w:t>
      </w:r>
      <w:r>
        <w:rPr>
          <w:b/>
          <w:bCs/>
        </w:rPr>
        <w:t xml:space="preserve">3 January 2023 </w:t>
      </w:r>
      <w:r w:rsidRPr="00735D5A">
        <w:rPr>
          <w:b/>
          <w:bCs/>
        </w:rPr>
        <w:t>from the President of the Security Council addressed to the Secretary-General</w:t>
      </w:r>
      <w:bookmarkEnd w:id="2"/>
    </w:p>
    <w:bookmarkEnd w:id="3"/>
    <w:p w14:paraId="1F0346DF" w14:textId="77777777" w:rsidR="00140458" w:rsidRPr="00AD7E9B" w:rsidRDefault="00140458" w:rsidP="000C74A2">
      <w:pPr>
        <w:rPr>
          <w:sz w:val="26"/>
          <w:szCs w:val="26"/>
          <w:u w:val="single"/>
        </w:rPr>
      </w:pPr>
    </w:p>
    <w:p w14:paraId="60CD57DD" w14:textId="77777777" w:rsidR="00140458" w:rsidRPr="00AD7E9B" w:rsidRDefault="00140458">
      <w:pPr>
        <w:jc w:val="center"/>
        <w:rPr>
          <w:sz w:val="26"/>
          <w:szCs w:val="26"/>
        </w:rPr>
      </w:pPr>
    </w:p>
    <w:p w14:paraId="4CEE919A" w14:textId="77777777" w:rsidR="00140458" w:rsidRPr="00AD7E9B" w:rsidRDefault="00140458">
      <w:pPr>
        <w:rPr>
          <w:sz w:val="26"/>
          <w:szCs w:val="26"/>
        </w:rPr>
      </w:pPr>
    </w:p>
    <w:p w14:paraId="273CB530" w14:textId="77777777" w:rsidR="00E57013" w:rsidRPr="00AD7E9B" w:rsidRDefault="00E57013" w:rsidP="00726E73">
      <w:pPr>
        <w:rPr>
          <w:sz w:val="26"/>
          <w:szCs w:val="26"/>
        </w:rPr>
      </w:pPr>
    </w:p>
    <w:p w14:paraId="06CAFFC7" w14:textId="7E9FBC9C" w:rsidR="00140458" w:rsidRPr="00DF1968" w:rsidRDefault="008E1AAF" w:rsidP="00726E73">
      <w:pPr>
        <w:ind w:firstLine="720"/>
        <w:rPr>
          <w:sz w:val="26"/>
          <w:szCs w:val="26"/>
        </w:rPr>
      </w:pPr>
      <w:r w:rsidRPr="00AD7E9B">
        <w:rPr>
          <w:sz w:val="26"/>
          <w:szCs w:val="26"/>
          <w:lang w:val="en-GB"/>
        </w:rPr>
        <w:t>I have the honour to in</w:t>
      </w:r>
      <w:r w:rsidR="008903EC" w:rsidRPr="00AD7E9B">
        <w:rPr>
          <w:sz w:val="26"/>
          <w:szCs w:val="26"/>
          <w:lang w:val="en-GB"/>
        </w:rPr>
        <w:t>f</w:t>
      </w:r>
      <w:r w:rsidR="002727A2" w:rsidRPr="00AD7E9B">
        <w:rPr>
          <w:sz w:val="26"/>
          <w:szCs w:val="26"/>
          <w:lang w:val="en-GB"/>
        </w:rPr>
        <w:t xml:space="preserve">orm you that your letter dated </w:t>
      </w:r>
      <w:r w:rsidR="00E23570">
        <w:rPr>
          <w:sz w:val="26"/>
          <w:szCs w:val="26"/>
          <w:lang w:val="en-GB"/>
        </w:rPr>
        <w:br/>
      </w:r>
      <w:r w:rsidR="00841476">
        <w:rPr>
          <w:sz w:val="26"/>
          <w:szCs w:val="26"/>
          <w:lang w:val="en-GB"/>
        </w:rPr>
        <w:t>2</w:t>
      </w:r>
      <w:r w:rsidR="00F95B87">
        <w:rPr>
          <w:sz w:val="26"/>
          <w:szCs w:val="26"/>
          <w:lang w:val="en-GB"/>
        </w:rPr>
        <w:t>9</w:t>
      </w:r>
      <w:r w:rsidR="00841476">
        <w:rPr>
          <w:sz w:val="26"/>
          <w:szCs w:val="26"/>
          <w:lang w:val="en-GB"/>
        </w:rPr>
        <w:t xml:space="preserve"> December</w:t>
      </w:r>
      <w:r w:rsidR="006453E5" w:rsidRPr="00AD7E9B">
        <w:rPr>
          <w:sz w:val="26"/>
          <w:szCs w:val="26"/>
          <w:lang w:val="en-GB"/>
        </w:rPr>
        <w:t xml:space="preserve"> 202</w:t>
      </w:r>
      <w:r w:rsidR="00DF1968">
        <w:rPr>
          <w:sz w:val="26"/>
          <w:szCs w:val="26"/>
          <w:lang w:val="en-GB"/>
        </w:rPr>
        <w:t>2</w:t>
      </w:r>
      <w:r w:rsidR="00F96777">
        <w:rPr>
          <w:sz w:val="26"/>
          <w:szCs w:val="26"/>
          <w:lang w:val="en-GB"/>
        </w:rPr>
        <w:t xml:space="preserve"> (S/2023/14)</w:t>
      </w:r>
      <w:del w:id="5" w:author="Luke Croll" w:date="2023-01-04T12:08:00Z">
        <w:r w:rsidR="00841476" w:rsidDel="00AB0E70">
          <w:rPr>
            <w:sz w:val="26"/>
            <w:szCs w:val="26"/>
            <w:lang w:val="en-GB"/>
          </w:rPr>
          <w:delText>,</w:delText>
        </w:r>
      </w:del>
      <w:r w:rsidR="00901458" w:rsidRPr="00AD7E9B">
        <w:rPr>
          <w:sz w:val="26"/>
          <w:szCs w:val="26"/>
          <w:lang w:val="en-GB"/>
        </w:rPr>
        <w:t xml:space="preserve"> </w:t>
      </w:r>
      <w:r w:rsidRPr="00AD7E9B">
        <w:rPr>
          <w:sz w:val="26"/>
          <w:szCs w:val="26"/>
          <w:lang w:val="en-GB"/>
        </w:rPr>
        <w:t xml:space="preserve">concerning your intention to </w:t>
      </w:r>
      <w:r w:rsidR="002727A2" w:rsidRPr="00AD7E9B">
        <w:rPr>
          <w:sz w:val="26"/>
          <w:szCs w:val="26"/>
          <w:lang w:val="en-GB"/>
        </w:rPr>
        <w:t xml:space="preserve">appoint </w:t>
      </w:r>
      <w:r w:rsidR="00841476" w:rsidRPr="00841476">
        <w:rPr>
          <w:sz w:val="26"/>
          <w:szCs w:val="26"/>
        </w:rPr>
        <w:t xml:space="preserve">Lieutenant General </w:t>
      </w:r>
      <w:proofErr w:type="spellStart"/>
      <w:r w:rsidR="00841476" w:rsidRPr="00841476">
        <w:rPr>
          <w:sz w:val="26"/>
          <w:szCs w:val="26"/>
        </w:rPr>
        <w:t>Otávio</w:t>
      </w:r>
      <w:proofErr w:type="spellEnd"/>
      <w:r w:rsidR="00841476" w:rsidRPr="00841476">
        <w:rPr>
          <w:sz w:val="26"/>
          <w:szCs w:val="26"/>
        </w:rPr>
        <w:t xml:space="preserve"> Rodrigues de Miranda Filho </w:t>
      </w:r>
      <w:r w:rsidR="00F95B87">
        <w:rPr>
          <w:sz w:val="26"/>
          <w:szCs w:val="26"/>
        </w:rPr>
        <w:t>(</w:t>
      </w:r>
      <w:r w:rsidR="00841476" w:rsidRPr="00841476">
        <w:rPr>
          <w:sz w:val="26"/>
          <w:szCs w:val="26"/>
        </w:rPr>
        <w:t>Brazil</w:t>
      </w:r>
      <w:r w:rsidR="00F95B87">
        <w:rPr>
          <w:sz w:val="26"/>
          <w:szCs w:val="26"/>
        </w:rPr>
        <w:t>)</w:t>
      </w:r>
      <w:r w:rsidR="00841476" w:rsidRPr="00841476">
        <w:rPr>
          <w:sz w:val="26"/>
          <w:szCs w:val="26"/>
        </w:rPr>
        <w:t xml:space="preserve"> </w:t>
      </w:r>
      <w:r w:rsidR="00323366" w:rsidRPr="00323366">
        <w:rPr>
          <w:sz w:val="26"/>
          <w:szCs w:val="26"/>
        </w:rPr>
        <w:t>as Force Commander</w:t>
      </w:r>
      <w:r w:rsidR="00323366">
        <w:rPr>
          <w:sz w:val="26"/>
          <w:szCs w:val="26"/>
        </w:rPr>
        <w:t xml:space="preserve"> </w:t>
      </w:r>
      <w:r w:rsidR="005D443A">
        <w:rPr>
          <w:sz w:val="26"/>
          <w:szCs w:val="26"/>
        </w:rPr>
        <w:t>for</w:t>
      </w:r>
      <w:r w:rsidR="00323366" w:rsidRPr="00323366">
        <w:rPr>
          <w:sz w:val="26"/>
          <w:szCs w:val="26"/>
        </w:rPr>
        <w:t xml:space="preserve"> </w:t>
      </w:r>
      <w:r w:rsidR="00F85C34" w:rsidRPr="00F85C34">
        <w:rPr>
          <w:sz w:val="26"/>
          <w:szCs w:val="26"/>
        </w:rPr>
        <w:t xml:space="preserve">the </w:t>
      </w:r>
      <w:r w:rsidR="00841476" w:rsidRPr="00841476">
        <w:rPr>
          <w:sz w:val="26"/>
          <w:szCs w:val="26"/>
        </w:rPr>
        <w:t>United Nations Organization Stabilization Mission in the Democratic Republic of the Congo</w:t>
      </w:r>
      <w:del w:id="6" w:author="Luke Croll" w:date="2023-01-04T12:08:00Z">
        <w:r w:rsidR="00841476" w:rsidRPr="00841476" w:rsidDel="007E0BFD">
          <w:rPr>
            <w:sz w:val="26"/>
            <w:szCs w:val="26"/>
          </w:rPr>
          <w:delText xml:space="preserve"> </w:delText>
        </w:r>
        <w:r w:rsidR="00F85C34" w:rsidRPr="00F85C34" w:rsidDel="007E0BFD">
          <w:rPr>
            <w:sz w:val="26"/>
            <w:szCs w:val="26"/>
          </w:rPr>
          <w:delText>(</w:delText>
        </w:r>
        <w:r w:rsidR="00841476" w:rsidDel="007E0BFD">
          <w:rPr>
            <w:sz w:val="26"/>
            <w:szCs w:val="26"/>
          </w:rPr>
          <w:delText>MONUSCO</w:delText>
        </w:r>
        <w:r w:rsidR="00F85C34" w:rsidRPr="00F85C34" w:rsidDel="007E0BFD">
          <w:rPr>
            <w:sz w:val="26"/>
            <w:szCs w:val="26"/>
          </w:rPr>
          <w:delText>)</w:delText>
        </w:r>
      </w:del>
      <w:r w:rsidR="00F85C34" w:rsidRPr="00F85C34">
        <w:rPr>
          <w:sz w:val="26"/>
          <w:szCs w:val="26"/>
        </w:rPr>
        <w:t xml:space="preserve"> </w:t>
      </w:r>
      <w:r w:rsidRPr="00AD7E9B">
        <w:rPr>
          <w:sz w:val="26"/>
          <w:szCs w:val="26"/>
          <w:lang w:val="en-GB"/>
        </w:rPr>
        <w:t>has been brought to the attention of the members of the Security</w:t>
      </w:r>
      <w:r w:rsidR="004B5650" w:rsidRPr="00AD7E9B">
        <w:rPr>
          <w:sz w:val="26"/>
          <w:szCs w:val="26"/>
          <w:lang w:val="en-GB"/>
        </w:rPr>
        <w:t xml:space="preserve"> Council. They take note of </w:t>
      </w:r>
      <w:r w:rsidRPr="00AD7E9B">
        <w:rPr>
          <w:sz w:val="26"/>
          <w:szCs w:val="26"/>
          <w:lang w:val="en-GB"/>
        </w:rPr>
        <w:t xml:space="preserve">the intention expressed therein. </w:t>
      </w:r>
    </w:p>
    <w:p w14:paraId="6275F16F" w14:textId="77777777" w:rsidR="00726E73" w:rsidRDefault="00726E73" w:rsidP="00726E73">
      <w:pPr>
        <w:ind w:firstLine="720"/>
        <w:rPr>
          <w:sz w:val="26"/>
          <w:szCs w:val="26"/>
        </w:rPr>
      </w:pPr>
    </w:p>
    <w:p w14:paraId="29F0B16D" w14:textId="77777777" w:rsidR="00996237" w:rsidRPr="00AD7E9B" w:rsidRDefault="00996237" w:rsidP="00996237">
      <w:pPr>
        <w:ind w:left="720"/>
        <w:rPr>
          <w:spacing w:val="-3"/>
          <w:sz w:val="26"/>
          <w:szCs w:val="26"/>
          <w:lang w:val="en-GB"/>
        </w:rPr>
      </w:pPr>
    </w:p>
    <w:p w14:paraId="11D36DD4" w14:textId="77777777" w:rsidR="008D6C33" w:rsidRPr="00AD7E9B" w:rsidRDefault="008D6C33" w:rsidP="003E6944">
      <w:pPr>
        <w:tabs>
          <w:tab w:val="center" w:pos="6480"/>
        </w:tabs>
        <w:ind w:left="720"/>
        <w:rPr>
          <w:spacing w:val="-3"/>
          <w:sz w:val="26"/>
          <w:szCs w:val="26"/>
          <w:lang w:val="en-GB"/>
        </w:rPr>
      </w:pPr>
    </w:p>
    <w:p w14:paraId="3DEFDB7F" w14:textId="2A097024" w:rsidR="00DF1968" w:rsidRPr="00DF1968" w:rsidRDefault="001246AF" w:rsidP="00DF1968">
      <w:pPr>
        <w:tabs>
          <w:tab w:val="center" w:pos="6120"/>
        </w:tabs>
        <w:rPr>
          <w:spacing w:val="-3"/>
          <w:sz w:val="26"/>
          <w:szCs w:val="26"/>
        </w:rPr>
      </w:pPr>
      <w:r w:rsidRPr="00E337F6">
        <w:rPr>
          <w:spacing w:val="-3"/>
          <w:sz w:val="26"/>
          <w:szCs w:val="26"/>
        </w:rPr>
        <w:t xml:space="preserve"> </w:t>
      </w:r>
    </w:p>
    <w:p w14:paraId="7FAD4821" w14:textId="5B475DC0" w:rsidR="003E6944" w:rsidRPr="00DF1968" w:rsidRDefault="00DF1968" w:rsidP="00624F9F">
      <w:pPr>
        <w:tabs>
          <w:tab w:val="center" w:pos="6120"/>
        </w:tabs>
        <w:rPr>
          <w:spacing w:val="-3"/>
          <w:sz w:val="26"/>
          <w:szCs w:val="26"/>
        </w:rPr>
      </w:pPr>
      <w:r>
        <w:rPr>
          <w:spacing w:val="-3"/>
          <w:sz w:val="26"/>
          <w:szCs w:val="26"/>
        </w:rPr>
        <w:tab/>
      </w:r>
      <w:ins w:id="7" w:author="Luke Croll" w:date="2023-01-04T12:07:00Z">
        <w:r w:rsidR="00483EBA">
          <w:rPr>
            <w:spacing w:val="-3"/>
            <w:sz w:val="26"/>
            <w:szCs w:val="26"/>
          </w:rPr>
          <w:t>(</w:t>
        </w:r>
        <w:r w:rsidR="00483EBA" w:rsidRPr="00483EBA">
          <w:rPr>
            <w:i/>
            <w:iCs/>
            <w:spacing w:val="-3"/>
            <w:sz w:val="26"/>
            <w:szCs w:val="26"/>
            <w:rPrChange w:id="8" w:author="Luke Croll" w:date="2023-01-04T12:08:00Z">
              <w:rPr>
                <w:spacing w:val="-3"/>
                <w:sz w:val="26"/>
                <w:szCs w:val="26"/>
              </w:rPr>
            </w:rPrChange>
          </w:rPr>
          <w:t>Signed</w:t>
        </w:r>
        <w:r w:rsidR="00483EBA">
          <w:rPr>
            <w:spacing w:val="-3"/>
            <w:sz w:val="26"/>
            <w:szCs w:val="26"/>
          </w:rPr>
          <w:t>)</w:t>
        </w:r>
      </w:ins>
      <w:r w:rsidR="007C7B55">
        <w:rPr>
          <w:spacing w:val="-3"/>
          <w:sz w:val="26"/>
          <w:szCs w:val="26"/>
        </w:rPr>
        <w:t xml:space="preserve"> </w:t>
      </w:r>
      <w:del w:id="9" w:author="Luke Croll" w:date="2023-01-04T12:08:00Z">
        <w:r w:rsidR="007228B4" w:rsidRPr="00624F9F" w:rsidDel="00483EBA">
          <w:rPr>
            <w:spacing w:val="-3"/>
            <w:sz w:val="26"/>
            <w:szCs w:val="26"/>
          </w:rPr>
          <w:delText>I</w:delText>
        </w:r>
        <w:r w:rsidR="00B45093" w:rsidDel="00483EBA">
          <w:rPr>
            <w:spacing w:val="-3"/>
            <w:sz w:val="26"/>
            <w:szCs w:val="26"/>
          </w:rPr>
          <w:delText>SH</w:delText>
        </w:r>
        <w:r w:rsidR="008B3EB5" w:rsidDel="00483EBA">
          <w:rPr>
            <w:spacing w:val="-3"/>
            <w:sz w:val="26"/>
            <w:szCs w:val="26"/>
          </w:rPr>
          <w:delText>IKANE</w:delText>
        </w:r>
        <w:r w:rsidR="007228B4" w:rsidRPr="00624F9F" w:rsidDel="00483EBA">
          <w:rPr>
            <w:spacing w:val="-3"/>
            <w:sz w:val="26"/>
            <w:szCs w:val="26"/>
          </w:rPr>
          <w:delText xml:space="preserve"> </w:delText>
        </w:r>
      </w:del>
      <w:proofErr w:type="spellStart"/>
      <w:ins w:id="10" w:author="Luke Croll" w:date="2023-01-04T12:08:00Z">
        <w:r w:rsidR="00483EBA" w:rsidRPr="00483EBA">
          <w:rPr>
            <w:b/>
            <w:bCs/>
            <w:spacing w:val="-3"/>
            <w:sz w:val="26"/>
            <w:szCs w:val="26"/>
            <w:rPrChange w:id="11" w:author="Luke Croll" w:date="2023-01-04T12:08:00Z">
              <w:rPr>
                <w:spacing w:val="-3"/>
                <w:sz w:val="26"/>
                <w:szCs w:val="26"/>
              </w:rPr>
            </w:rPrChange>
          </w:rPr>
          <w:t>Ishikane</w:t>
        </w:r>
        <w:proofErr w:type="spellEnd"/>
        <w:r w:rsidR="00483EBA" w:rsidRPr="00624F9F">
          <w:rPr>
            <w:spacing w:val="-3"/>
            <w:sz w:val="26"/>
            <w:szCs w:val="26"/>
          </w:rPr>
          <w:t xml:space="preserve"> </w:t>
        </w:r>
      </w:ins>
      <w:proofErr w:type="spellStart"/>
      <w:r w:rsidR="00624F9F" w:rsidRPr="00624F9F">
        <w:rPr>
          <w:spacing w:val="-3"/>
          <w:sz w:val="26"/>
          <w:szCs w:val="26"/>
        </w:rPr>
        <w:t>Kimihiro</w:t>
      </w:r>
      <w:proofErr w:type="spellEnd"/>
      <w:r w:rsidR="00624F9F" w:rsidRPr="00624F9F">
        <w:rPr>
          <w:spacing w:val="-3"/>
          <w:sz w:val="26"/>
          <w:szCs w:val="26"/>
        </w:rPr>
        <w:t xml:space="preserve"> </w:t>
      </w:r>
    </w:p>
    <w:p w14:paraId="35B51266" w14:textId="789A10DF" w:rsidR="00140458" w:rsidRPr="00AD7E9B" w:rsidRDefault="001246AF" w:rsidP="003E6944">
      <w:pPr>
        <w:tabs>
          <w:tab w:val="center" w:pos="6480"/>
        </w:tabs>
        <w:rPr>
          <w:spacing w:val="-3"/>
          <w:sz w:val="26"/>
          <w:szCs w:val="26"/>
          <w:lang w:val="en-GB"/>
        </w:rPr>
      </w:pPr>
      <w:r w:rsidRPr="00DF1968">
        <w:rPr>
          <w:sz w:val="26"/>
          <w:szCs w:val="26"/>
        </w:rPr>
        <w:t xml:space="preserve">                                                                    </w:t>
      </w:r>
      <w:r w:rsidR="00140458" w:rsidRPr="00AD7E9B">
        <w:rPr>
          <w:sz w:val="26"/>
          <w:szCs w:val="26"/>
        </w:rPr>
        <w:t>President of the Security Council</w:t>
      </w:r>
    </w:p>
    <w:p w14:paraId="7E8FA8FE" w14:textId="77777777" w:rsidR="003E6944" w:rsidRPr="00AD7E9B" w:rsidRDefault="003E6944">
      <w:pPr>
        <w:rPr>
          <w:sz w:val="26"/>
          <w:szCs w:val="26"/>
        </w:rPr>
      </w:pPr>
    </w:p>
    <w:p w14:paraId="58D5DB82" w14:textId="77777777" w:rsidR="00901458" w:rsidRPr="00AD7E9B" w:rsidRDefault="00901458">
      <w:pPr>
        <w:rPr>
          <w:sz w:val="26"/>
          <w:szCs w:val="26"/>
        </w:rPr>
      </w:pPr>
    </w:p>
    <w:p w14:paraId="05D03A48" w14:textId="77777777" w:rsidR="003E6944" w:rsidRPr="00AD7E9B" w:rsidRDefault="003E6944">
      <w:pPr>
        <w:rPr>
          <w:sz w:val="26"/>
          <w:szCs w:val="26"/>
        </w:rPr>
      </w:pPr>
    </w:p>
    <w:p w14:paraId="1A2F8B45" w14:textId="07647EA7" w:rsidR="00140458" w:rsidRPr="00AD7E9B" w:rsidRDefault="00140458">
      <w:pPr>
        <w:rPr>
          <w:sz w:val="26"/>
          <w:szCs w:val="26"/>
        </w:rPr>
      </w:pPr>
    </w:p>
    <w:sectPr w:rsidR="00140458" w:rsidRPr="00AD7E9B" w:rsidSect="00E23570">
      <w:endnotePr>
        <w:numFmt w:val="decimal"/>
      </w:endnotePr>
      <w:pgSz w:w="12240" w:h="15840"/>
      <w:pgMar w:top="1350" w:right="1800" w:bottom="1440" w:left="2430" w:header="1440" w:footer="144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Luke Croll" w:date="2023-01-04T12:07:00Z" w:initials="LC">
    <w:p w14:paraId="10B1FB3E" w14:textId="2EE47665" w:rsidR="00B27254" w:rsidRDefault="00B27254">
      <w:pPr>
        <w:pStyle w:val="CommentText"/>
      </w:pPr>
      <w:r>
        <w:rPr>
          <w:rStyle w:val="CommentReference"/>
        </w:rPr>
        <w:annotationRef/>
      </w:r>
      <w:r>
        <w:t xml:space="preserve">Croll, </w:t>
      </w:r>
      <w:hyperlink r:id="rId1" w:history="1">
        <w:r w:rsidRPr="00121B9A">
          <w:rPr>
            <w:rStyle w:val="Hyperlink"/>
          </w:rPr>
          <w:t>crolll@un.org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B1FB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FEA8D" w16cex:dateUtc="2023-01-04T1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B1FB3E" w16cid:durableId="275FEA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17162" w14:textId="77777777" w:rsidR="00CA62DE" w:rsidRDefault="00CA62DE" w:rsidP="002727A2">
      <w:r>
        <w:separator/>
      </w:r>
    </w:p>
  </w:endnote>
  <w:endnote w:type="continuationSeparator" w:id="0">
    <w:p w14:paraId="22717CF8" w14:textId="77777777" w:rsidR="00CA62DE" w:rsidRDefault="00CA62DE" w:rsidP="00272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E639" w14:textId="77777777" w:rsidR="00CA62DE" w:rsidRDefault="00CA62DE" w:rsidP="002727A2">
      <w:r>
        <w:separator/>
      </w:r>
    </w:p>
  </w:footnote>
  <w:footnote w:type="continuationSeparator" w:id="0">
    <w:p w14:paraId="4359B994" w14:textId="77777777" w:rsidR="00CA62DE" w:rsidRDefault="00CA62DE" w:rsidP="002727A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ke Croll">
    <w15:presenceInfo w15:providerId="AD" w15:userId="S::crolll@un.org::82f6372e-e66a-4e75-b16e-b3bd64305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5D"/>
    <w:rsid w:val="00007EC6"/>
    <w:rsid w:val="00022549"/>
    <w:rsid w:val="000226F5"/>
    <w:rsid w:val="000539CF"/>
    <w:rsid w:val="000C74A2"/>
    <w:rsid w:val="000E2A8E"/>
    <w:rsid w:val="00105D7E"/>
    <w:rsid w:val="001246AF"/>
    <w:rsid w:val="0014023A"/>
    <w:rsid w:val="00140458"/>
    <w:rsid w:val="001469ED"/>
    <w:rsid w:val="001B3891"/>
    <w:rsid w:val="001D1B6A"/>
    <w:rsid w:val="001E7C0A"/>
    <w:rsid w:val="0024603B"/>
    <w:rsid w:val="002667E6"/>
    <w:rsid w:val="002727A2"/>
    <w:rsid w:val="00274987"/>
    <w:rsid w:val="002833C1"/>
    <w:rsid w:val="00290E44"/>
    <w:rsid w:val="002A3F18"/>
    <w:rsid w:val="002B1448"/>
    <w:rsid w:val="002C2931"/>
    <w:rsid w:val="002C4A00"/>
    <w:rsid w:val="0031233F"/>
    <w:rsid w:val="00323366"/>
    <w:rsid w:val="0039357F"/>
    <w:rsid w:val="003D27F2"/>
    <w:rsid w:val="003D6B99"/>
    <w:rsid w:val="003E6944"/>
    <w:rsid w:val="004460FC"/>
    <w:rsid w:val="00483EBA"/>
    <w:rsid w:val="004B5650"/>
    <w:rsid w:val="00524570"/>
    <w:rsid w:val="0053699B"/>
    <w:rsid w:val="00545B4D"/>
    <w:rsid w:val="005778CA"/>
    <w:rsid w:val="00577C5D"/>
    <w:rsid w:val="005D443A"/>
    <w:rsid w:val="005E39C8"/>
    <w:rsid w:val="005F4100"/>
    <w:rsid w:val="0060525D"/>
    <w:rsid w:val="00624F9F"/>
    <w:rsid w:val="006453E5"/>
    <w:rsid w:val="00666480"/>
    <w:rsid w:val="006931EC"/>
    <w:rsid w:val="006B6D5D"/>
    <w:rsid w:val="007228B4"/>
    <w:rsid w:val="00726E73"/>
    <w:rsid w:val="00751211"/>
    <w:rsid w:val="00754973"/>
    <w:rsid w:val="0079371B"/>
    <w:rsid w:val="007A32FB"/>
    <w:rsid w:val="007C7B55"/>
    <w:rsid w:val="007E0BFD"/>
    <w:rsid w:val="00817515"/>
    <w:rsid w:val="00841476"/>
    <w:rsid w:val="0084311C"/>
    <w:rsid w:val="0088730A"/>
    <w:rsid w:val="008903EC"/>
    <w:rsid w:val="008A5802"/>
    <w:rsid w:val="008B3EB5"/>
    <w:rsid w:val="008C6813"/>
    <w:rsid w:val="008D6C33"/>
    <w:rsid w:val="008E1AAF"/>
    <w:rsid w:val="00901458"/>
    <w:rsid w:val="009107C8"/>
    <w:rsid w:val="00945ACF"/>
    <w:rsid w:val="0094777F"/>
    <w:rsid w:val="00953527"/>
    <w:rsid w:val="00955237"/>
    <w:rsid w:val="009632E9"/>
    <w:rsid w:val="0098563A"/>
    <w:rsid w:val="00996237"/>
    <w:rsid w:val="009A6F8A"/>
    <w:rsid w:val="009D08AF"/>
    <w:rsid w:val="00A10E22"/>
    <w:rsid w:val="00A272E3"/>
    <w:rsid w:val="00A5224C"/>
    <w:rsid w:val="00A72BFC"/>
    <w:rsid w:val="00A9141E"/>
    <w:rsid w:val="00AB0E70"/>
    <w:rsid w:val="00AC36EB"/>
    <w:rsid w:val="00AD7E9B"/>
    <w:rsid w:val="00AE39E6"/>
    <w:rsid w:val="00AE7C83"/>
    <w:rsid w:val="00B27254"/>
    <w:rsid w:val="00B45093"/>
    <w:rsid w:val="00B80775"/>
    <w:rsid w:val="00BA322D"/>
    <w:rsid w:val="00C1462B"/>
    <w:rsid w:val="00C37245"/>
    <w:rsid w:val="00C41DEA"/>
    <w:rsid w:val="00CA62DE"/>
    <w:rsid w:val="00CC75C4"/>
    <w:rsid w:val="00CF3C10"/>
    <w:rsid w:val="00CF7980"/>
    <w:rsid w:val="00D22A47"/>
    <w:rsid w:val="00D54C68"/>
    <w:rsid w:val="00D856CD"/>
    <w:rsid w:val="00D96C0A"/>
    <w:rsid w:val="00D97513"/>
    <w:rsid w:val="00DD1621"/>
    <w:rsid w:val="00DF1968"/>
    <w:rsid w:val="00E01D84"/>
    <w:rsid w:val="00E23570"/>
    <w:rsid w:val="00E24845"/>
    <w:rsid w:val="00E337F6"/>
    <w:rsid w:val="00E421FE"/>
    <w:rsid w:val="00E57013"/>
    <w:rsid w:val="00E82650"/>
    <w:rsid w:val="00E97112"/>
    <w:rsid w:val="00EF5D97"/>
    <w:rsid w:val="00F3206C"/>
    <w:rsid w:val="00F85C34"/>
    <w:rsid w:val="00F95B87"/>
    <w:rsid w:val="00F9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368503"/>
  <w15:chartTrackingRefBased/>
  <w15:docId w15:val="{E51C4C4C-2DB5-4374-946B-078D2824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eastAsia="en-US"/>
    </w:rPr>
  </w:style>
  <w:style w:type="paragraph" w:styleId="Heading8">
    <w:name w:val="heading 8"/>
    <w:basedOn w:val="Normal"/>
    <w:next w:val="Normal"/>
    <w:qFormat/>
    <w:rsid w:val="00996237"/>
    <w:pPr>
      <w:keepNext/>
      <w:widowControl/>
      <w:ind w:left="720" w:right="360"/>
      <w:jc w:val="right"/>
      <w:outlineLvl w:val="7"/>
    </w:pPr>
    <w:rPr>
      <w:snapToGrid/>
      <w:spacing w:val="-3"/>
      <w:sz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link w:val="HeaderChar"/>
    <w:rsid w:val="002727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727A2"/>
    <w:rPr>
      <w:snapToGrid w:val="0"/>
      <w:sz w:val="24"/>
      <w:lang w:eastAsia="en-US"/>
    </w:rPr>
  </w:style>
  <w:style w:type="paragraph" w:styleId="Footer">
    <w:name w:val="footer"/>
    <w:basedOn w:val="Normal"/>
    <w:link w:val="FooterChar"/>
    <w:rsid w:val="002727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727A2"/>
    <w:rPr>
      <w:snapToGrid w:val="0"/>
      <w:sz w:val="24"/>
      <w:lang w:eastAsia="en-US"/>
    </w:rPr>
  </w:style>
  <w:style w:type="paragraph" w:styleId="BalloonText">
    <w:name w:val="Balloon Text"/>
    <w:basedOn w:val="Normal"/>
    <w:link w:val="BalloonTextChar"/>
    <w:rsid w:val="00BA32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322D"/>
    <w:rPr>
      <w:rFonts w:ascii="Segoe UI" w:hAnsi="Segoe UI" w:cs="Segoe UI"/>
      <w:snapToGrid w:val="0"/>
      <w:sz w:val="18"/>
      <w:szCs w:val="18"/>
      <w:lang w:eastAsia="en-US"/>
    </w:rPr>
  </w:style>
  <w:style w:type="paragraph" w:customStyle="1" w:styleId="Default">
    <w:name w:val="Default"/>
    <w:rsid w:val="0094777F"/>
    <w:pPr>
      <w:autoSpaceDE w:val="0"/>
      <w:autoSpaceDN w:val="0"/>
      <w:adjustRightInd w:val="0"/>
    </w:pPr>
    <w:rPr>
      <w:color w:val="000000"/>
      <w:sz w:val="24"/>
      <w:szCs w:val="24"/>
      <w:lang w:eastAsia="en-US" w:bidi="he-IL"/>
    </w:rPr>
  </w:style>
  <w:style w:type="character" w:styleId="CommentReference">
    <w:name w:val="annotation reference"/>
    <w:basedOn w:val="DefaultParagraphFont"/>
    <w:rsid w:val="00B272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725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27254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7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27254"/>
    <w:rPr>
      <w:b/>
      <w:bCs/>
      <w:snapToGrid w:val="0"/>
      <w:lang w:eastAsia="en-US"/>
    </w:rPr>
  </w:style>
  <w:style w:type="character" w:styleId="Hyperlink">
    <w:name w:val="Hyperlink"/>
    <w:basedOn w:val="DefaultParagraphFont"/>
    <w:rsid w:val="00B2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crolll@un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9F519AFC9644FB8D3D4B9DB76C27E" ma:contentTypeVersion="16" ma:contentTypeDescription="Create a new document." ma:contentTypeScope="" ma:versionID="dfdb676f7382fc4f41cb4688c27415dc">
  <xsd:schema xmlns:xsd="http://www.w3.org/2001/XMLSchema" xmlns:xs="http://www.w3.org/2001/XMLSchema" xmlns:p="http://schemas.microsoft.com/office/2006/metadata/properties" xmlns:ns2="cfc03cda-bc36-4859-b431-cc9043cb4594" xmlns:ns3="4774538e-7891-43b6-a84b-740af6ca28fe" xmlns:ns4="985ec44e-1bab-4c0b-9df0-6ba128686fc9" targetNamespace="http://schemas.microsoft.com/office/2006/metadata/properties" ma:root="true" ma:fieldsID="5fec70b71140ba078f816a2dcb201078" ns2:_="" ns3:_="" ns4:_="">
    <xsd:import namespace="cfc03cda-bc36-4859-b431-cc9043cb4594"/>
    <xsd:import namespace="4774538e-7891-43b6-a84b-740af6ca28fe"/>
    <xsd:import namespace="985ec44e-1bab-4c0b-9df0-6ba128686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3cda-bc36-4859-b431-cc9043cb4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175662-8596-484a-92c7-351d01561e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4538e-7891-43b6-a84b-740af6ca2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ec44e-1bab-4c0b-9df0-6ba128686fc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bf0096c-6304-439c-afd6-40b8855e9c24}" ma:internalName="TaxCatchAll" ma:showField="CatchAllData" ma:web="4774538e-7891-43b6-a84b-740af6ca28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5ec44e-1bab-4c0b-9df0-6ba128686fc9" xsi:nil="true"/>
    <lcf76f155ced4ddcb4097134ff3c332f xmlns="cfc03cda-bc36-4859-b431-cc9043cb459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1489F-E26B-4027-9D87-BC27C1C406D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F142974-1C25-4396-84DB-498BB421A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c03cda-bc36-4859-b431-cc9043cb4594"/>
    <ds:schemaRef ds:uri="4774538e-7891-43b6-a84b-740af6ca28fe"/>
    <ds:schemaRef ds:uri="985ec44e-1bab-4c0b-9df0-6ba128686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708E94-CF2E-47B0-B46E-5D3841568531}">
  <ds:schemaRefs>
    <ds:schemaRef ds:uri="http://schemas.microsoft.com/office/2006/metadata/properties"/>
    <ds:schemaRef ds:uri="http://schemas.microsoft.com/office/infopath/2007/PartnerControls"/>
    <ds:schemaRef ds:uri="985ec44e-1bab-4c0b-9df0-6ba128686fc9"/>
    <ds:schemaRef ds:uri="cfc03cda-bc36-4859-b431-cc9043cb4594"/>
  </ds:schemaRefs>
</ds:datastoreItem>
</file>

<file path=customXml/itemProps4.xml><?xml version="1.0" encoding="utf-8"?>
<ds:datastoreItem xmlns:ds="http://schemas.openxmlformats.org/officeDocument/2006/customXml" ds:itemID="{59D2A80D-95D3-4430-81B3-119923954E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</vt:lpstr>
    </vt:vector>
  </TitlesOfParts>
  <Company>UN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CMSUser</dc:creator>
  <cp:keywords/>
  <cp:lastModifiedBy>Luke Croll</cp:lastModifiedBy>
  <cp:revision>10</cp:revision>
  <cp:lastPrinted>2014-01-06T16:20:00Z</cp:lastPrinted>
  <dcterms:created xsi:type="dcterms:W3CDTF">2023-01-04T14:58:00Z</dcterms:created>
  <dcterms:modified xsi:type="dcterms:W3CDTF">2023-01-04T17:08:00Z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Yali Zhang</vt:lpwstr>
  </property>
  <property fmtid="{D5CDD505-2E9C-101B-9397-08002B2CF9AE}" pid="3" name="Order">
    <vt:lpwstr>1352400.00000000</vt:lpwstr>
  </property>
  <property fmtid="{D5CDD505-2E9C-101B-9397-08002B2CF9AE}" pid="4" name="display_urn:schemas-microsoft-com:office:office#Author">
    <vt:lpwstr>Yali Zhang</vt:lpwstr>
  </property>
  <property fmtid="{D5CDD505-2E9C-101B-9397-08002B2CF9AE}" pid="5" name="ContentTypeId">
    <vt:lpwstr>0x0101000719F519AFC9644FB8D3D4B9DB76C27E</vt:lpwstr>
  </property>
  <property fmtid="{D5CDD505-2E9C-101B-9397-08002B2CF9AE}" pid="6" name="MediaServiceImageTags">
    <vt:lpwstr/>
  </property>
</Properties>
</file>
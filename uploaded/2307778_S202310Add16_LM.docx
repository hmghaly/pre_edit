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2775B" w14:textId="77777777" w:rsidR="003164CE" w:rsidRPr="00C42BF3" w:rsidRDefault="003164CE" w:rsidP="003164CE">
      <w:pPr>
        <w:spacing w:line="240" w:lineRule="auto"/>
        <w:rPr>
          <w:sz w:val="2"/>
        </w:rPr>
        <w:sectPr w:rsidR="003164CE" w:rsidRPr="00C42BF3" w:rsidSect="00C42BF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2240" w:h="15840"/>
          <w:pgMar w:top="1440" w:right="1200" w:bottom="1728" w:left="1200" w:header="432" w:footer="504" w:gutter="0"/>
          <w:cols w:space="720"/>
          <w:titlePg/>
          <w:docGrid w:linePitch="360"/>
        </w:sectPr>
      </w:pPr>
    </w:p>
    <w:p w14:paraId="33F9D918" w14:textId="77777777" w:rsidR="00C42BF3" w:rsidRPr="00B0034C" w:rsidRDefault="00C42BF3" w:rsidP="00C42BF3">
      <w:pPr>
        <w:pStyle w:val="TitleH1"/>
      </w:pPr>
      <w:r>
        <w:tab/>
      </w:r>
      <w:r>
        <w:tab/>
      </w:r>
      <w:commentRangeStart w:id="2"/>
      <w:r w:rsidRPr="00B0034C">
        <w:t>Summary</w:t>
      </w:r>
      <w:commentRangeEnd w:id="2"/>
      <w:r w:rsidR="00D472E3">
        <w:rPr>
          <w:rStyle w:val="CommentReference"/>
          <w:b w:val="0"/>
        </w:rPr>
        <w:commentReference w:id="2"/>
      </w:r>
      <w:r w:rsidRPr="00B0034C">
        <w:t xml:space="preserve"> statement by the Secret</w:t>
      </w:r>
      <w:r w:rsidR="00D535C3" w:rsidRPr="00B0034C">
        <w:t>ary-General of matters of which </w:t>
      </w:r>
      <w:r w:rsidRPr="00B0034C">
        <w:t>the Security Council is sei</w:t>
      </w:r>
      <w:r w:rsidR="00CC3CE9" w:rsidRPr="00B0034C">
        <w:t>zed and of the stage reached in </w:t>
      </w:r>
      <w:r w:rsidRPr="00B0034C">
        <w:t>their consideration</w:t>
      </w:r>
    </w:p>
    <w:p w14:paraId="130A2AF0" w14:textId="77777777" w:rsidR="00C42BF3" w:rsidRPr="00B0034C" w:rsidRDefault="00C42BF3" w:rsidP="00C42BF3">
      <w:pPr>
        <w:pStyle w:val="SingleTxt"/>
        <w:spacing w:after="0" w:line="120" w:lineRule="exact"/>
        <w:rPr>
          <w:sz w:val="10"/>
        </w:rPr>
      </w:pPr>
    </w:p>
    <w:p w14:paraId="081DFC07" w14:textId="77777777" w:rsidR="00C42BF3" w:rsidRPr="00B0034C" w:rsidRDefault="00C42BF3" w:rsidP="00C42BF3">
      <w:pPr>
        <w:pStyle w:val="SingleTxt"/>
        <w:spacing w:after="0" w:line="120" w:lineRule="exact"/>
        <w:rPr>
          <w:sz w:val="10"/>
        </w:rPr>
      </w:pPr>
    </w:p>
    <w:p w14:paraId="015A4CEC" w14:textId="77777777" w:rsidR="00C42BF3" w:rsidRPr="00B0034C" w:rsidRDefault="00C42BF3" w:rsidP="00C42BF3">
      <w:pPr>
        <w:pStyle w:val="TitleH2"/>
      </w:pPr>
      <w:r w:rsidRPr="00B0034C">
        <w:tab/>
        <w:t xml:space="preserve">Addendum </w:t>
      </w:r>
    </w:p>
    <w:p w14:paraId="0045ABF1" w14:textId="77777777" w:rsidR="00C42BF3" w:rsidRPr="00B0034C" w:rsidRDefault="00C42BF3" w:rsidP="00C42BF3">
      <w:pPr>
        <w:pStyle w:val="SingleTxt"/>
        <w:spacing w:after="0" w:line="120" w:lineRule="exact"/>
        <w:rPr>
          <w:sz w:val="10"/>
        </w:rPr>
      </w:pPr>
    </w:p>
    <w:p w14:paraId="0BE1E47E" w14:textId="1451BF40" w:rsidR="00C42BF3" w:rsidRPr="00B0034C" w:rsidRDefault="00C42BF3" w:rsidP="00E14BBE">
      <w:pPr>
        <w:pStyle w:val="SingleTxt"/>
        <w:numPr>
          <w:ilvl w:val="0"/>
          <w:numId w:val="33"/>
        </w:numPr>
        <w:tabs>
          <w:tab w:val="clear" w:pos="1267"/>
          <w:tab w:val="left" w:pos="1260"/>
        </w:tabs>
        <w:ind w:left="1260" w:firstLine="0"/>
      </w:pPr>
      <w:r w:rsidRPr="00B0034C">
        <w:t>Pursuant to rule 11 of the provisional rules of procedure of the Security Council and in accordance with the note by the President dated 30 August 2017 (</w:t>
      </w:r>
      <w:hyperlink r:id="rId20" w:history="1">
        <w:r w:rsidRPr="00B0034C">
          <w:t>S/2017/507</w:t>
        </w:r>
      </w:hyperlink>
      <w:r w:rsidRPr="00B0034C">
        <w:t>), the Secretary-General is subm</w:t>
      </w:r>
      <w:bookmarkStart w:id="3" w:name="BeginPage"/>
      <w:bookmarkEnd w:id="3"/>
      <w:r w:rsidRPr="00B0034C">
        <w:t xml:space="preserve">itting the following summary statement. </w:t>
      </w:r>
    </w:p>
    <w:p w14:paraId="74076DA1" w14:textId="7DC9046C" w:rsidR="00C42BF3" w:rsidRPr="00B0034C" w:rsidRDefault="00C42BF3" w:rsidP="00E14BBE">
      <w:pPr>
        <w:pStyle w:val="SingleTxt"/>
        <w:numPr>
          <w:ilvl w:val="0"/>
          <w:numId w:val="33"/>
        </w:numPr>
        <w:ind w:left="1260" w:firstLine="0"/>
      </w:pPr>
      <w:r w:rsidRPr="00B0034C">
        <w:t>The complete list of items of which the Sec</w:t>
      </w:r>
      <w:r w:rsidR="002D2CE3" w:rsidRPr="00B0034C">
        <w:t>urity Council was seized as at</w:t>
      </w:r>
      <w:r w:rsidR="00E14BBE" w:rsidRPr="00B0034C">
        <w:t xml:space="preserve"> </w:t>
      </w:r>
      <w:r w:rsidR="006E6999" w:rsidRPr="00B0034C">
        <w:t>1 April</w:t>
      </w:r>
      <w:r w:rsidR="00A37B4A" w:rsidRPr="00B0034C">
        <w:t xml:space="preserve"> </w:t>
      </w:r>
      <w:r w:rsidR="00E10BA7" w:rsidRPr="00B0034C">
        <w:t>2023</w:t>
      </w:r>
      <w:r w:rsidR="00A37B4A" w:rsidRPr="00B0034C">
        <w:t xml:space="preserve"> </w:t>
      </w:r>
      <w:r w:rsidRPr="00B0034C">
        <w:t>is contained in document</w:t>
      </w:r>
      <w:r w:rsidR="00826BA3" w:rsidRPr="00B0034C">
        <w:t xml:space="preserve"> </w:t>
      </w:r>
      <w:r w:rsidR="00E10BA7" w:rsidRPr="00B0034C">
        <w:t>S/2023/10/Add.</w:t>
      </w:r>
      <w:r w:rsidR="006E6999" w:rsidRPr="00B0034C">
        <w:t>13</w:t>
      </w:r>
      <w:r w:rsidR="00E10BA7" w:rsidRPr="00B0034C">
        <w:t>.</w:t>
      </w:r>
    </w:p>
    <w:p w14:paraId="322C2C2A" w14:textId="4E6523FD" w:rsidR="00014FB3" w:rsidRPr="00B0034C" w:rsidRDefault="00014FB3" w:rsidP="00014FB3">
      <w:pPr>
        <w:pStyle w:val="SingleTxt"/>
        <w:numPr>
          <w:ilvl w:val="0"/>
          <w:numId w:val="33"/>
        </w:numPr>
        <w:ind w:left="1260" w:firstLine="0"/>
      </w:pPr>
      <w:r w:rsidRPr="00B0034C">
        <w:t xml:space="preserve">The present addendum lists the items on which the Security Council took action during the week </w:t>
      </w:r>
      <w:r w:rsidRPr="004950B2">
        <w:t xml:space="preserve">ending </w:t>
      </w:r>
      <w:r w:rsidR="004950B2" w:rsidRPr="004950B2">
        <w:t>22</w:t>
      </w:r>
      <w:r w:rsidR="007F4A19" w:rsidRPr="004950B2">
        <w:t xml:space="preserve"> April</w:t>
      </w:r>
      <w:r w:rsidRPr="004950B2">
        <w:t xml:space="preserve"> 202</w:t>
      </w:r>
      <w:r w:rsidR="00D71C9F" w:rsidRPr="004950B2">
        <w:t>3</w:t>
      </w:r>
      <w:r w:rsidRPr="004950B2">
        <w:t>. The</w:t>
      </w:r>
      <w:r w:rsidRPr="00B0034C">
        <w:t xml:space="preserve"> dates given for each item indicate when the item was first taken up by the Council at a formal meeting, and the most recent formal meeting of the Council held on that item.</w:t>
      </w:r>
    </w:p>
    <w:p w14:paraId="63A72631" w14:textId="77777777" w:rsidR="00014FB3" w:rsidRPr="00B0034C" w:rsidRDefault="00014FB3" w:rsidP="00014FB3">
      <w:pPr>
        <w:pStyle w:val="SingleTxt"/>
        <w:spacing w:after="0" w:line="120" w:lineRule="exact"/>
        <w:ind w:left="0"/>
      </w:pPr>
      <w:r w:rsidRPr="00B0034C">
        <w:tab/>
      </w:r>
      <w:bookmarkStart w:id="4" w:name="_Hlk89072327"/>
    </w:p>
    <w:p w14:paraId="06D06780" w14:textId="3455ABD8" w:rsidR="002D7DC4" w:rsidRPr="00ED6BBF" w:rsidRDefault="00583DE1" w:rsidP="002D7DC4">
      <w:pPr>
        <w:pStyle w:val="SingleTxt"/>
        <w:tabs>
          <w:tab w:val="clear" w:pos="2218"/>
        </w:tabs>
        <w:ind w:left="1260" w:right="1110" w:firstLine="7"/>
        <w:jc w:val="left"/>
      </w:pPr>
      <w:r w:rsidRPr="00ED6BBF">
        <w:rPr>
          <w:b/>
          <w:bCs/>
        </w:rPr>
        <w:t>The situation in the Middle East</w:t>
      </w:r>
      <w:r w:rsidRPr="00ED6BBF">
        <w:t xml:space="preserve"> (24 October 1967; 17 April 2023).</w:t>
      </w:r>
    </w:p>
    <w:p w14:paraId="620F7A36" w14:textId="042A6DDA" w:rsidR="002D7DC4" w:rsidRPr="00ED6BBF" w:rsidRDefault="002D7DC4" w:rsidP="007C2D48">
      <w:pPr>
        <w:pStyle w:val="SingleTxt"/>
        <w:tabs>
          <w:tab w:val="left" w:pos="8280"/>
        </w:tabs>
        <w:ind w:left="1714" w:right="1109"/>
      </w:pPr>
      <w:r w:rsidRPr="00ED6BBF">
        <w:t>9</w:t>
      </w:r>
      <w:r w:rsidR="001A6027" w:rsidRPr="00ED6BBF">
        <w:t>30</w:t>
      </w:r>
      <w:r w:rsidR="00583DE1" w:rsidRPr="00ED6BBF">
        <w:t>4th</w:t>
      </w:r>
      <w:r w:rsidRPr="00ED6BBF">
        <w:t xml:space="preserve"> meeting, held on</w:t>
      </w:r>
      <w:r w:rsidR="005C1115" w:rsidRPr="00ED6BBF">
        <w:t xml:space="preserve"> </w:t>
      </w:r>
      <w:r w:rsidR="001A6027" w:rsidRPr="00ED6BBF">
        <w:t>1</w:t>
      </w:r>
      <w:r w:rsidR="00583DE1" w:rsidRPr="00ED6BBF">
        <w:t>7</w:t>
      </w:r>
      <w:r w:rsidR="001A6027" w:rsidRPr="00ED6BBF">
        <w:t xml:space="preserve"> April</w:t>
      </w:r>
      <w:r w:rsidR="00324760" w:rsidRPr="00ED6BBF">
        <w:t xml:space="preserve"> </w:t>
      </w:r>
      <w:r w:rsidRPr="00ED6BBF">
        <w:t>2023</w:t>
      </w:r>
      <w:r w:rsidR="001A6027" w:rsidRPr="00ED6BBF">
        <w:t>.</w:t>
      </w:r>
    </w:p>
    <w:p w14:paraId="1E7104F6" w14:textId="42BC5482" w:rsidR="00014FB3" w:rsidRPr="00ED6BBF" w:rsidRDefault="00583DE1" w:rsidP="00014FB3">
      <w:pPr>
        <w:pStyle w:val="SingleTxt"/>
        <w:tabs>
          <w:tab w:val="clear" w:pos="2218"/>
        </w:tabs>
        <w:ind w:left="1260" w:right="1110" w:firstLine="7"/>
        <w:jc w:val="left"/>
      </w:pPr>
      <w:r w:rsidRPr="00ED6BBF">
        <w:rPr>
          <w:b/>
          <w:bCs/>
        </w:rPr>
        <w:t>Non-proliferation/Democratic People’s Republic of Korea</w:t>
      </w:r>
      <w:r w:rsidRPr="00ED6BBF">
        <w:t xml:space="preserve"> (14 October 2006; </w:t>
      </w:r>
      <w:r w:rsidR="00002AF4" w:rsidRPr="00ED6BBF">
        <w:t>17 April</w:t>
      </w:r>
      <w:r w:rsidRPr="00ED6BBF">
        <w:t xml:space="preserve"> 2023).</w:t>
      </w:r>
    </w:p>
    <w:bookmarkEnd w:id="4"/>
    <w:p w14:paraId="06839FA4" w14:textId="6F5F0904" w:rsidR="001A6027" w:rsidRPr="00ED6BBF" w:rsidRDefault="001A6027" w:rsidP="001A6027">
      <w:pPr>
        <w:pStyle w:val="SingleTxt"/>
        <w:tabs>
          <w:tab w:val="left" w:pos="8280"/>
        </w:tabs>
        <w:ind w:left="1714" w:right="1109"/>
      </w:pPr>
      <w:r w:rsidRPr="00ED6BBF">
        <w:t>930</w:t>
      </w:r>
      <w:r w:rsidR="00002AF4" w:rsidRPr="00ED6BBF">
        <w:t>5th</w:t>
      </w:r>
      <w:r w:rsidRPr="00ED6BBF">
        <w:t xml:space="preserve"> meeting, held on 1</w:t>
      </w:r>
      <w:r w:rsidR="00002AF4" w:rsidRPr="00ED6BBF">
        <w:t>7</w:t>
      </w:r>
      <w:r w:rsidRPr="00ED6BBF">
        <w:t xml:space="preserve"> April 2023.</w:t>
      </w:r>
    </w:p>
    <w:p w14:paraId="1330E7AF" w14:textId="77777777" w:rsidR="00B35388" w:rsidRPr="00ED6BBF" w:rsidRDefault="00B35388" w:rsidP="00B35388">
      <w:pPr>
        <w:pStyle w:val="SingleTxt"/>
        <w:spacing w:after="0" w:line="120" w:lineRule="exact"/>
        <w:ind w:left="0"/>
      </w:pPr>
    </w:p>
    <w:p w14:paraId="5634E310" w14:textId="276F1780" w:rsidR="00B35388" w:rsidRPr="00ED6BBF" w:rsidRDefault="00002AF4" w:rsidP="00B35388">
      <w:pPr>
        <w:pStyle w:val="SingleTxt"/>
        <w:tabs>
          <w:tab w:val="clear" w:pos="2218"/>
        </w:tabs>
        <w:ind w:left="1260" w:right="1110" w:firstLine="7"/>
        <w:jc w:val="left"/>
      </w:pPr>
      <w:r w:rsidRPr="00ED6BBF">
        <w:rPr>
          <w:b/>
          <w:bCs/>
        </w:rPr>
        <w:t>The situation in Libya</w:t>
      </w:r>
      <w:r w:rsidRPr="00ED6BBF">
        <w:t xml:space="preserve"> (22 February 2011; 18 April 2023).</w:t>
      </w:r>
    </w:p>
    <w:p w14:paraId="45F7C962" w14:textId="3DEC2245" w:rsidR="00B35388" w:rsidRPr="00ED6BBF" w:rsidRDefault="003B6033" w:rsidP="00B35388">
      <w:pPr>
        <w:pStyle w:val="SingleTxt"/>
        <w:tabs>
          <w:tab w:val="left" w:pos="8280"/>
        </w:tabs>
        <w:ind w:left="1710" w:right="1110"/>
      </w:pPr>
      <w:r w:rsidRPr="00ED6BBF">
        <w:t>9</w:t>
      </w:r>
      <w:r w:rsidR="009E723C" w:rsidRPr="00ED6BBF">
        <w:t>30</w:t>
      </w:r>
      <w:r w:rsidR="00002AF4" w:rsidRPr="00ED6BBF">
        <w:t>6th</w:t>
      </w:r>
      <w:r w:rsidR="00B35388" w:rsidRPr="00ED6BBF">
        <w:t xml:space="preserve"> meeting, held on </w:t>
      </w:r>
      <w:bookmarkStart w:id="5" w:name="_GoBack"/>
      <w:bookmarkEnd w:id="5"/>
      <w:r w:rsidR="009E723C" w:rsidRPr="00ED6BBF">
        <w:t>1</w:t>
      </w:r>
      <w:r w:rsidR="00002AF4" w:rsidRPr="00ED6BBF">
        <w:t>8</w:t>
      </w:r>
      <w:r w:rsidR="009E723C" w:rsidRPr="00ED6BBF">
        <w:t xml:space="preserve"> April</w:t>
      </w:r>
      <w:r w:rsidR="004A74AF" w:rsidRPr="00ED6BBF">
        <w:t xml:space="preserve"> 2023</w:t>
      </w:r>
      <w:r w:rsidR="003E2074" w:rsidRPr="00ED6BBF">
        <w:t>.</w:t>
      </w:r>
    </w:p>
    <w:p w14:paraId="345F61EA" w14:textId="678E1739" w:rsidR="00002AF4" w:rsidRPr="00ED6BBF" w:rsidRDefault="004950B2" w:rsidP="00002AF4">
      <w:pPr>
        <w:pStyle w:val="SingleTxt"/>
        <w:tabs>
          <w:tab w:val="clear" w:pos="2218"/>
        </w:tabs>
        <w:ind w:left="1260" w:right="1110" w:firstLine="7"/>
        <w:jc w:val="left"/>
      </w:pPr>
      <w:r w:rsidRPr="00ED6BBF">
        <w:rPr>
          <w:b/>
          <w:bCs/>
        </w:rPr>
        <w:t>The situation in the Great Lakes region</w:t>
      </w:r>
      <w:r w:rsidRPr="00ED6BBF">
        <w:t xml:space="preserve"> (1 November 1996; 19 April 2023).</w:t>
      </w:r>
    </w:p>
    <w:p w14:paraId="4A3C0B73" w14:textId="18410DA0" w:rsidR="00002AF4" w:rsidRPr="00B0034C" w:rsidRDefault="00002AF4" w:rsidP="00002AF4">
      <w:pPr>
        <w:pStyle w:val="SingleTxt"/>
        <w:tabs>
          <w:tab w:val="left" w:pos="8280"/>
        </w:tabs>
        <w:ind w:left="1710" w:right="1110"/>
      </w:pPr>
      <w:r w:rsidRPr="00ED6BBF">
        <w:t>930</w:t>
      </w:r>
      <w:r w:rsidR="004950B2" w:rsidRPr="00ED6BBF">
        <w:t>7</w:t>
      </w:r>
      <w:r w:rsidRPr="00ED6BBF">
        <w:t>th meeting, held on 1</w:t>
      </w:r>
      <w:r w:rsidR="004950B2" w:rsidRPr="00ED6BBF">
        <w:t>9</w:t>
      </w:r>
      <w:r w:rsidRPr="00ED6BBF">
        <w:t xml:space="preserve"> April 2023.</w:t>
      </w:r>
    </w:p>
    <w:p w14:paraId="26EB8523" w14:textId="77777777" w:rsidR="00002AF4" w:rsidRPr="00B0034C" w:rsidRDefault="00002AF4" w:rsidP="00B35388">
      <w:pPr>
        <w:pStyle w:val="SingleTxt"/>
        <w:tabs>
          <w:tab w:val="left" w:pos="8280"/>
        </w:tabs>
        <w:ind w:left="1710" w:right="1110"/>
      </w:pPr>
    </w:p>
    <w:p w14:paraId="7E9ACF16" w14:textId="77777777" w:rsidR="00F84E04" w:rsidRPr="00B0034C" w:rsidRDefault="00F84E04" w:rsidP="00F84E04">
      <w:pPr>
        <w:pStyle w:val="SingleTxt"/>
        <w:spacing w:after="0" w:line="120" w:lineRule="exact"/>
        <w:ind w:left="0"/>
      </w:pPr>
    </w:p>
    <w:p w14:paraId="3C4D6AF1" w14:textId="77777777" w:rsidR="006C25C3" w:rsidRPr="00B0034C" w:rsidRDefault="006C25C3" w:rsidP="006C25C3">
      <w:pPr>
        <w:pStyle w:val="SingleTxt"/>
        <w:spacing w:after="0" w:line="120" w:lineRule="exact"/>
        <w:ind w:left="0"/>
      </w:pPr>
    </w:p>
    <w:p w14:paraId="21486D30" w14:textId="77777777" w:rsidR="00C42BF3" w:rsidRPr="00C42BF3" w:rsidRDefault="00731294" w:rsidP="006C25C3">
      <w:pPr>
        <w:pStyle w:val="SingleTxt"/>
        <w:ind w:left="0"/>
      </w:pPr>
      <w:r w:rsidRPr="00B0034C"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C390D1B" wp14:editId="33B8C743">
                <wp:simplePos x="0" y="0"/>
                <wp:positionH relativeFrom="column">
                  <wp:posOffset>2669540</wp:posOffset>
                </wp:positionH>
                <wp:positionV relativeFrom="paragraph">
                  <wp:posOffset>8890</wp:posOffset>
                </wp:positionV>
                <wp:extent cx="9144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01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11FFF47" id="Straight Connector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.2pt,.7pt" to="282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" strokecolor="#010000" strokeweight=".25pt">
                <o:lock v:ext="edit" shapetype="f"/>
              </v:line>
            </w:pict>
          </mc:Fallback>
        </mc:AlternateContent>
      </w:r>
    </w:p>
    <w:sectPr w:rsidR="00C42BF3" w:rsidRPr="00C42BF3" w:rsidSect="00C42BF3">
      <w:endnotePr>
        <w:numFmt w:val="decimal"/>
      </w:endnotePr>
      <w:type w:val="continuous"/>
      <w:pgSz w:w="12240" w:h="15840"/>
      <w:pgMar w:top="1440" w:right="1200" w:bottom="1152" w:left="1200" w:header="432" w:footer="504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aurie Munslow" w:date="2023-04-26T10:17:00Z" w:initials="LM">
    <w:p w14:paraId="1AB50DBE" w14:textId="1E3E0CDA" w:rsidR="00D472E3" w:rsidRDefault="00D472E3">
      <w:pPr>
        <w:pStyle w:val="CommentText"/>
      </w:pPr>
      <w:r>
        <w:rPr>
          <w:rStyle w:val="CommentReference"/>
        </w:rPr>
        <w:annotationRef/>
      </w:r>
      <w:r>
        <w:t xml:space="preserve">Edit </w:t>
      </w:r>
      <w:r w:rsidR="00C0252E">
        <w:t xml:space="preserve">/2: Laurie </w:t>
      </w:r>
      <w:proofErr w:type="spellStart"/>
      <w:r w:rsidR="00C0252E">
        <w:t>Munslow</w:t>
      </w:r>
      <w:proofErr w:type="spellEnd"/>
      <w:r w:rsidR="00C0252E">
        <w:t xml:space="preserve">, </w:t>
      </w:r>
      <w:hyperlink r:id="rId1" w:history="1">
        <w:r w:rsidR="00C0252E" w:rsidRPr="00B11E89">
          <w:rPr>
            <w:rStyle w:val="Hyperlink"/>
          </w:rPr>
          <w:t>laurie.munslow@un.org</w:t>
        </w:r>
      </w:hyperlink>
    </w:p>
    <w:p w14:paraId="24C1E24E" w14:textId="77777777" w:rsidR="00C0252E" w:rsidRDefault="00C0252E">
      <w:pPr>
        <w:pStyle w:val="CommentText"/>
      </w:pPr>
      <w:r>
        <w:t>Job no. 2307778</w:t>
      </w:r>
    </w:p>
    <w:p w14:paraId="78420957" w14:textId="6F2A94CA" w:rsidR="00C0252E" w:rsidRDefault="00C0252E">
      <w:pPr>
        <w:pStyle w:val="CommentText"/>
      </w:pPr>
      <w:r>
        <w:t xml:space="preserve">CO: Chloe </w:t>
      </w:r>
      <w:proofErr w:type="spellStart"/>
      <w:r>
        <w:t>Godon</w:t>
      </w:r>
      <w:proofErr w:type="spellEnd"/>
      <w:r>
        <w:t xml:space="preserve">, </w:t>
      </w:r>
      <w:hyperlink r:id="rId2" w:history="1">
        <w:r w:rsidRPr="00B11E89">
          <w:rPr>
            <w:rStyle w:val="Hyperlink"/>
          </w:rPr>
          <w:t>chloe.godon@un.org</w:t>
        </w:r>
      </w:hyperlink>
    </w:p>
    <w:p w14:paraId="06FFD185" w14:textId="77777777" w:rsidR="00C0252E" w:rsidRDefault="00C0252E">
      <w:pPr>
        <w:pStyle w:val="CommentText"/>
      </w:pPr>
    </w:p>
    <w:p w14:paraId="61B5316E" w14:textId="434D2603" w:rsidR="001D19C3" w:rsidRDefault="001D19C3">
      <w:pPr>
        <w:pStyle w:val="CommentText"/>
      </w:pPr>
      <w:r>
        <w:t>Previous: S/2023/10/Add.15</w:t>
      </w:r>
    </w:p>
    <w:p w14:paraId="0F2BBB65" w14:textId="77777777" w:rsidR="00C0252E" w:rsidRDefault="001D19C3">
      <w:pPr>
        <w:pStyle w:val="CommentText"/>
      </w:pPr>
      <w:r>
        <w:t>Previous monthly list: S/2023/10/Add.13</w:t>
      </w:r>
    </w:p>
    <w:p w14:paraId="4C05BA8E" w14:textId="77777777" w:rsidR="001D19C3" w:rsidRDefault="001D19C3">
      <w:pPr>
        <w:pStyle w:val="CommentText"/>
      </w:pPr>
    </w:p>
    <w:p w14:paraId="3AAFB1F3" w14:textId="77777777" w:rsidR="001D19C3" w:rsidRDefault="001D19C3">
      <w:pPr>
        <w:pStyle w:val="CommentText"/>
      </w:pPr>
    </w:p>
    <w:p w14:paraId="30A3CD61" w14:textId="77777777" w:rsidR="001D19C3" w:rsidRDefault="001D19C3">
      <w:pPr>
        <w:pStyle w:val="CommentText"/>
      </w:pPr>
      <w:r>
        <w:t>Please keep date in masthead</w:t>
      </w:r>
    </w:p>
    <w:p w14:paraId="68D0B744" w14:textId="0889B8D8" w:rsidR="00ED6BBF" w:rsidRDefault="00ED6BBF">
      <w:pPr>
        <w:pStyle w:val="CommentText"/>
      </w:pPr>
      <w:r>
        <w:t>No editorial changes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D0B7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D0B744" w16cid:durableId="27F378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280CD" w14:textId="77777777" w:rsidR="00F56419" w:rsidRDefault="00F56419" w:rsidP="00556720">
      <w:r>
        <w:separator/>
      </w:r>
    </w:p>
  </w:endnote>
  <w:endnote w:type="continuationSeparator" w:id="0">
    <w:p w14:paraId="4496E4A2" w14:textId="77777777" w:rsidR="00F56419" w:rsidRDefault="00F56419" w:rsidP="0055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3 of 9 by request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tblLayout w:type="fixed"/>
      <w:tblLook w:val="0000" w:firstRow="0" w:lastRow="0" w:firstColumn="0" w:lastColumn="0" w:noHBand="0" w:noVBand="0"/>
    </w:tblPr>
    <w:tblGrid>
      <w:gridCol w:w="5028"/>
      <w:gridCol w:w="5028"/>
    </w:tblGrid>
    <w:tr w:rsidR="003164CE" w:rsidRPr="001E392B" w14:paraId="6EED481A" w14:textId="77777777" w:rsidTr="003164CE">
      <w:tc>
        <w:tcPr>
          <w:tcW w:w="5028" w:type="dxa"/>
          <w:shd w:val="clear" w:color="auto" w:fill="auto"/>
        </w:tcPr>
        <w:p w14:paraId="4B3B737E" w14:textId="77777777" w:rsidR="003164CE" w:rsidRPr="001E392B" w:rsidRDefault="003164CE" w:rsidP="003164CE">
          <w:pPr>
            <w:pStyle w:val="Footer"/>
            <w:jc w:val="right"/>
            <w:rPr>
              <w:b w:val="0"/>
              <w:w w:val="103"/>
              <w:sz w:val="14"/>
            </w:rPr>
          </w:pPr>
        </w:p>
      </w:tc>
      <w:tc>
        <w:tcPr>
          <w:tcW w:w="5028" w:type="dxa"/>
          <w:shd w:val="clear" w:color="auto" w:fill="auto"/>
        </w:tcPr>
        <w:p w14:paraId="42CA88C2" w14:textId="77777777" w:rsidR="003164CE" w:rsidRPr="001E392B" w:rsidRDefault="003164CE" w:rsidP="003164CE">
          <w:pPr>
            <w:pStyle w:val="Footer"/>
            <w:rPr>
              <w:w w:val="103"/>
            </w:rPr>
          </w:pP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PAGE  \* Arabic  \* MERGEFORMAT </w:instrText>
          </w:r>
          <w:r w:rsidRPr="001E392B">
            <w:rPr>
              <w:w w:val="103"/>
            </w:rPr>
            <w:fldChar w:fldCharType="separate"/>
          </w:r>
          <w:r w:rsidR="00182CED">
            <w:rPr>
              <w:w w:val="103"/>
            </w:rPr>
            <w:t>2</w:t>
          </w:r>
          <w:r w:rsidRPr="001E392B">
            <w:rPr>
              <w:w w:val="103"/>
            </w:rPr>
            <w:fldChar w:fldCharType="end"/>
          </w:r>
          <w:r w:rsidRPr="001E392B">
            <w:rPr>
              <w:w w:val="103"/>
            </w:rPr>
            <w:t>/</w:t>
          </w: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NUMPAGES  \* Arabic  \* MERGEFORMAT </w:instrText>
          </w:r>
          <w:r w:rsidRPr="001E392B">
            <w:rPr>
              <w:w w:val="103"/>
            </w:rPr>
            <w:fldChar w:fldCharType="separate"/>
          </w:r>
          <w:r w:rsidR="00182CED">
            <w:rPr>
              <w:w w:val="103"/>
            </w:rPr>
            <w:t>2</w:t>
          </w:r>
          <w:r w:rsidRPr="001E392B">
            <w:rPr>
              <w:w w:val="103"/>
            </w:rPr>
            <w:fldChar w:fldCharType="end"/>
          </w:r>
        </w:p>
      </w:tc>
    </w:tr>
  </w:tbl>
  <w:p w14:paraId="1FF3EE2E" w14:textId="77777777" w:rsidR="003164CE" w:rsidRPr="003164CE" w:rsidRDefault="003164CE" w:rsidP="00316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tblLayout w:type="fixed"/>
      <w:tblLook w:val="0000" w:firstRow="0" w:lastRow="0" w:firstColumn="0" w:lastColumn="0" w:noHBand="0" w:noVBand="0"/>
    </w:tblPr>
    <w:tblGrid>
      <w:gridCol w:w="5028"/>
      <w:gridCol w:w="5028"/>
    </w:tblGrid>
    <w:tr w:rsidR="003164CE" w:rsidRPr="001E392B" w14:paraId="2341F630" w14:textId="77777777" w:rsidTr="003164CE">
      <w:tc>
        <w:tcPr>
          <w:tcW w:w="5028" w:type="dxa"/>
          <w:shd w:val="clear" w:color="auto" w:fill="auto"/>
        </w:tcPr>
        <w:p w14:paraId="1BDDF801" w14:textId="77777777" w:rsidR="003164CE" w:rsidRPr="001E392B" w:rsidRDefault="003164CE" w:rsidP="003164CE">
          <w:pPr>
            <w:pStyle w:val="Footer"/>
            <w:jc w:val="right"/>
            <w:rPr>
              <w:w w:val="103"/>
            </w:rPr>
          </w:pP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PAGE  \* Arabic  \* MERGEFORMAT </w:instrText>
          </w:r>
          <w:r w:rsidRPr="001E392B">
            <w:rPr>
              <w:w w:val="103"/>
            </w:rPr>
            <w:fldChar w:fldCharType="separate"/>
          </w:r>
          <w:r w:rsidR="00442970" w:rsidRPr="001E392B">
            <w:rPr>
              <w:w w:val="103"/>
            </w:rPr>
            <w:t>1</w:t>
          </w:r>
          <w:r w:rsidRPr="001E392B">
            <w:rPr>
              <w:w w:val="103"/>
            </w:rPr>
            <w:fldChar w:fldCharType="end"/>
          </w:r>
          <w:r w:rsidRPr="001E392B">
            <w:rPr>
              <w:w w:val="103"/>
            </w:rPr>
            <w:t>/</w:t>
          </w: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NUMPAGES  \* Arabic  \* MERGEFORMAT </w:instrText>
          </w:r>
          <w:r w:rsidRPr="001E392B">
            <w:rPr>
              <w:w w:val="103"/>
            </w:rPr>
            <w:fldChar w:fldCharType="separate"/>
          </w:r>
          <w:r w:rsidR="00442970" w:rsidRPr="001E392B">
            <w:rPr>
              <w:w w:val="103"/>
            </w:rPr>
            <w:t>1</w:t>
          </w:r>
          <w:r w:rsidRPr="001E392B">
            <w:rPr>
              <w:w w:val="103"/>
            </w:rPr>
            <w:fldChar w:fldCharType="end"/>
          </w:r>
        </w:p>
      </w:tc>
      <w:tc>
        <w:tcPr>
          <w:tcW w:w="5028" w:type="dxa"/>
          <w:shd w:val="clear" w:color="auto" w:fill="auto"/>
        </w:tcPr>
        <w:p w14:paraId="2D8004B9" w14:textId="77777777" w:rsidR="003164CE" w:rsidRPr="001E392B" w:rsidRDefault="003164CE" w:rsidP="003164CE">
          <w:pPr>
            <w:pStyle w:val="Footer"/>
            <w:rPr>
              <w:b w:val="0"/>
              <w:w w:val="103"/>
              <w:sz w:val="14"/>
            </w:rPr>
          </w:pPr>
          <w:r w:rsidRPr="001E392B">
            <w:rPr>
              <w:b w:val="0"/>
              <w:w w:val="103"/>
              <w:sz w:val="14"/>
            </w:rPr>
            <w:fldChar w:fldCharType="begin"/>
          </w:r>
          <w:r w:rsidRPr="001E392B">
            <w:rPr>
              <w:b w:val="0"/>
              <w:w w:val="103"/>
              <w:sz w:val="14"/>
            </w:rPr>
            <w:instrText xml:space="preserve"> DOCVARIABLE "FooterJN" \* MERGEFORMAT </w:instrText>
          </w:r>
          <w:r w:rsidRPr="001E392B">
            <w:rPr>
              <w:b w:val="0"/>
              <w:w w:val="103"/>
              <w:sz w:val="14"/>
            </w:rPr>
            <w:fldChar w:fldCharType="separate"/>
          </w:r>
          <w:r w:rsidR="00442970" w:rsidRPr="001E392B">
            <w:rPr>
              <w:b w:val="0"/>
              <w:w w:val="103"/>
              <w:sz w:val="14"/>
            </w:rPr>
            <w:t>17-21354</w:t>
          </w:r>
          <w:r w:rsidRPr="001E392B">
            <w:rPr>
              <w:b w:val="0"/>
              <w:w w:val="103"/>
              <w:sz w:val="14"/>
            </w:rPr>
            <w:fldChar w:fldCharType="end"/>
          </w:r>
        </w:p>
      </w:tc>
    </w:tr>
  </w:tbl>
  <w:p w14:paraId="348E6621" w14:textId="77777777" w:rsidR="003164CE" w:rsidRPr="003164CE" w:rsidRDefault="003164CE" w:rsidP="00316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801"/>
      <w:gridCol w:w="5028"/>
    </w:tblGrid>
    <w:tr w:rsidR="003164CE" w:rsidRPr="001E392B" w14:paraId="1BF7AA55" w14:textId="77777777" w:rsidTr="003164CE">
      <w:tc>
        <w:tcPr>
          <w:tcW w:w="3801" w:type="dxa"/>
        </w:tcPr>
        <w:p w14:paraId="61F901BD" w14:textId="77777777" w:rsidR="003164CE" w:rsidRPr="001E392B" w:rsidRDefault="003164CE" w:rsidP="003164CE">
          <w:pPr>
            <w:pStyle w:val="Footer"/>
            <w:spacing w:before="80" w:line="210" w:lineRule="exact"/>
            <w:rPr>
              <w:rFonts w:ascii="Barcode 3 of 9 by request" w:hAnsi="Barcode 3 of 9 by request"/>
              <w:sz w:val="24"/>
              <w:lang w:val="en-GB"/>
            </w:rPr>
          </w:pPr>
        </w:p>
      </w:tc>
      <w:tc>
        <w:tcPr>
          <w:tcW w:w="5028" w:type="dxa"/>
        </w:tcPr>
        <w:p w14:paraId="28C4AB98" w14:textId="77777777" w:rsidR="003164CE" w:rsidRPr="001E392B" w:rsidRDefault="003164CE" w:rsidP="003164CE">
          <w:pPr>
            <w:pStyle w:val="Footer"/>
            <w:jc w:val="right"/>
            <w:rPr>
              <w:b w:val="0"/>
              <w:sz w:val="20"/>
            </w:rPr>
          </w:pPr>
        </w:p>
      </w:tc>
    </w:tr>
  </w:tbl>
  <w:p w14:paraId="074E36A1" w14:textId="77777777" w:rsidR="003164CE" w:rsidRPr="003164CE" w:rsidRDefault="003164CE" w:rsidP="003164CE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E6990" w14:textId="77777777" w:rsidR="00F56419" w:rsidRDefault="00F56419" w:rsidP="00556720">
      <w:r>
        <w:separator/>
      </w:r>
    </w:p>
  </w:footnote>
  <w:footnote w:type="continuationSeparator" w:id="0">
    <w:p w14:paraId="0A5509A8" w14:textId="77777777" w:rsidR="00F56419" w:rsidRDefault="00F56419" w:rsidP="0055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28"/>
    </w:tblGrid>
    <w:tr w:rsidR="003164CE" w:rsidRPr="001E392B" w14:paraId="6AB2B95D" w14:textId="77777777" w:rsidTr="003164CE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14:paraId="0DEF1263" w14:textId="68FEB13A" w:rsidR="003164CE" w:rsidRPr="001E392B" w:rsidRDefault="003164CE" w:rsidP="003164CE">
          <w:pPr>
            <w:pStyle w:val="Header"/>
            <w:spacing w:after="80"/>
            <w:rPr>
              <w:b/>
            </w:rPr>
          </w:pPr>
          <w:r w:rsidRPr="001E392B">
            <w:rPr>
              <w:b/>
            </w:rPr>
            <w:fldChar w:fldCharType="begin"/>
          </w:r>
          <w:r w:rsidRPr="001E392B">
            <w:rPr>
              <w:b/>
            </w:rPr>
            <w:instrText xml:space="preserve"> DOCVARIABLE "sss1" \* MERGEFORMAT </w:instrText>
          </w:r>
          <w:r w:rsidRPr="001E392B">
            <w:rPr>
              <w:b/>
            </w:rPr>
            <w:fldChar w:fldCharType="separate"/>
          </w:r>
          <w:r w:rsidR="00442970" w:rsidRPr="001E392B">
            <w:rPr>
              <w:b/>
            </w:rPr>
            <w:t>S/20</w:t>
          </w:r>
          <w:r w:rsidR="000E4E36">
            <w:rPr>
              <w:b/>
            </w:rPr>
            <w:t>23</w:t>
          </w:r>
          <w:r w:rsidR="00442970" w:rsidRPr="001E392B">
            <w:rPr>
              <w:b/>
            </w:rPr>
            <w:t>/10/Add</w:t>
          </w:r>
          <w:r w:rsidR="002D4145">
            <w:rPr>
              <w:b/>
            </w:rPr>
            <w:t>.</w:t>
          </w:r>
          <w:r w:rsidR="003C634A">
            <w:rPr>
              <w:b/>
            </w:rPr>
            <w:t>1</w:t>
          </w:r>
          <w:r w:rsidR="00965A30">
            <w:rPr>
              <w:b/>
            </w:rPr>
            <w:t>2</w:t>
          </w:r>
          <w:r w:rsidRPr="001E392B">
            <w:rPr>
              <w:b/>
            </w:rPr>
            <w:fldChar w:fldCharType="end"/>
          </w:r>
        </w:p>
      </w:tc>
      <w:tc>
        <w:tcPr>
          <w:tcW w:w="5028" w:type="dxa"/>
          <w:shd w:val="clear" w:color="auto" w:fill="auto"/>
          <w:vAlign w:val="bottom"/>
        </w:tcPr>
        <w:p w14:paraId="27A11BC2" w14:textId="77777777" w:rsidR="003164CE" w:rsidRPr="001E392B" w:rsidRDefault="003164CE" w:rsidP="003164CE">
          <w:pPr>
            <w:pStyle w:val="Header"/>
          </w:pPr>
        </w:p>
      </w:tc>
    </w:tr>
  </w:tbl>
  <w:p w14:paraId="657E2775" w14:textId="77777777" w:rsidR="003164CE" w:rsidRPr="003164CE" w:rsidRDefault="003164CE" w:rsidP="00316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28"/>
    </w:tblGrid>
    <w:tr w:rsidR="003164CE" w:rsidRPr="001E392B" w14:paraId="6E0E0F6C" w14:textId="77777777" w:rsidTr="003164CE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14:paraId="680506E8" w14:textId="77777777" w:rsidR="003164CE" w:rsidRPr="001E392B" w:rsidRDefault="003164CE" w:rsidP="003164CE">
          <w:pPr>
            <w:pStyle w:val="Header"/>
          </w:pPr>
        </w:p>
      </w:tc>
      <w:tc>
        <w:tcPr>
          <w:tcW w:w="5028" w:type="dxa"/>
          <w:shd w:val="clear" w:color="auto" w:fill="auto"/>
          <w:vAlign w:val="bottom"/>
        </w:tcPr>
        <w:p w14:paraId="23E6F33C" w14:textId="77777777" w:rsidR="003164CE" w:rsidRPr="001E392B" w:rsidRDefault="003164CE" w:rsidP="003164CE">
          <w:pPr>
            <w:pStyle w:val="Header"/>
            <w:spacing w:after="80"/>
            <w:jc w:val="right"/>
            <w:rPr>
              <w:b/>
            </w:rPr>
          </w:pPr>
          <w:r w:rsidRPr="001E392B">
            <w:rPr>
              <w:b/>
            </w:rPr>
            <w:fldChar w:fldCharType="begin"/>
          </w:r>
          <w:r w:rsidRPr="001E392B">
            <w:rPr>
              <w:b/>
            </w:rPr>
            <w:instrText xml:space="preserve"> DOCVARIABLE "sss1" \* MERGEFORMAT </w:instrText>
          </w:r>
          <w:r w:rsidRPr="001E392B">
            <w:rPr>
              <w:b/>
            </w:rPr>
            <w:fldChar w:fldCharType="separate"/>
          </w:r>
          <w:r w:rsidR="00442970" w:rsidRPr="001E392B">
            <w:rPr>
              <w:b/>
            </w:rPr>
            <w:t>S/2017/10/Add.47</w:t>
          </w:r>
          <w:r w:rsidRPr="001E392B">
            <w:rPr>
              <w:b/>
            </w:rPr>
            <w:fldChar w:fldCharType="end"/>
          </w:r>
        </w:p>
      </w:tc>
    </w:tr>
  </w:tbl>
  <w:p w14:paraId="2C729F24" w14:textId="77777777" w:rsidR="003164CE" w:rsidRPr="003164CE" w:rsidRDefault="003164CE" w:rsidP="00316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140"/>
      <w:gridCol w:w="28"/>
    </w:tblGrid>
    <w:tr w:rsidR="003164CE" w:rsidRPr="001E392B" w14:paraId="17C079B2" w14:textId="77777777" w:rsidTr="003164CE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4CA4137" w14:textId="77777777" w:rsidR="003164CE" w:rsidRPr="001E392B" w:rsidRDefault="003164CE" w:rsidP="003164CE">
          <w:pPr>
            <w:pStyle w:val="Header"/>
            <w:spacing w:after="120"/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E349979" w14:textId="77777777" w:rsidR="003164CE" w:rsidRPr="001E392B" w:rsidRDefault="003164CE" w:rsidP="003164CE">
          <w:pPr>
            <w:pStyle w:val="HCh"/>
            <w:spacing w:after="80"/>
            <w:rPr>
              <w:b w:val="0"/>
              <w:spacing w:val="2"/>
              <w:w w:val="96"/>
            </w:rPr>
          </w:pPr>
          <w:r w:rsidRPr="001E392B"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2F07D2A" w14:textId="77777777" w:rsidR="003164CE" w:rsidRPr="001E392B" w:rsidRDefault="003164CE" w:rsidP="003164CE">
          <w:pPr>
            <w:pStyle w:val="Header"/>
            <w:spacing w:after="120"/>
          </w:pPr>
        </w:p>
      </w:tc>
      <w:tc>
        <w:tcPr>
          <w:tcW w:w="6523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4EFE95AA" w14:textId="687A24E4" w:rsidR="003164CE" w:rsidRPr="001E392B" w:rsidRDefault="003164CE" w:rsidP="00366D2F">
          <w:pPr>
            <w:spacing w:after="80" w:line="240" w:lineRule="auto"/>
            <w:jc w:val="right"/>
            <w:rPr>
              <w:position w:val="-4"/>
            </w:rPr>
          </w:pPr>
          <w:r w:rsidRPr="001E392B">
            <w:rPr>
              <w:position w:val="-4"/>
              <w:sz w:val="40"/>
            </w:rPr>
            <w:t>S</w:t>
          </w:r>
          <w:r w:rsidRPr="001E392B">
            <w:rPr>
              <w:position w:val="-4"/>
            </w:rPr>
            <w:t>/20</w:t>
          </w:r>
          <w:r w:rsidR="00DE1FA3">
            <w:rPr>
              <w:position w:val="-4"/>
            </w:rPr>
            <w:t>2</w:t>
          </w:r>
          <w:r w:rsidR="00285AF4">
            <w:rPr>
              <w:position w:val="-4"/>
            </w:rPr>
            <w:t>3</w:t>
          </w:r>
          <w:r w:rsidRPr="001E392B">
            <w:rPr>
              <w:position w:val="-4"/>
            </w:rPr>
            <w:t>/10/Add</w:t>
          </w:r>
          <w:r w:rsidR="00AE1003">
            <w:rPr>
              <w:position w:val="-4"/>
            </w:rPr>
            <w:t>.</w:t>
          </w:r>
          <w:r w:rsidR="003C634A">
            <w:rPr>
              <w:position w:val="-4"/>
            </w:rPr>
            <w:t>1</w:t>
          </w:r>
          <w:r w:rsidR="005E52DB">
            <w:rPr>
              <w:position w:val="-4"/>
            </w:rPr>
            <w:t>6</w:t>
          </w:r>
        </w:p>
      </w:tc>
    </w:tr>
    <w:tr w:rsidR="003164CE" w:rsidRPr="001E392B" w14:paraId="25E00EAF" w14:textId="77777777" w:rsidTr="003164CE">
      <w:trPr>
        <w:gridAfter w:val="1"/>
        <w:wAfter w:w="28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E095A76" w14:textId="77777777" w:rsidR="003164CE" w:rsidRPr="001E392B" w:rsidRDefault="003164CE" w:rsidP="003164CE">
          <w:pPr>
            <w:pStyle w:val="Header"/>
            <w:spacing w:before="120"/>
            <w:jc w:val="center"/>
          </w:pPr>
          <w:r w:rsidRPr="001E392B">
            <w:t xml:space="preserve"> </w:t>
          </w:r>
          <w:r w:rsidR="00580FDF" w:rsidRPr="001E392B">
            <w:rPr>
              <w:lang w:val="en-GB" w:eastAsia="en-GB"/>
            </w:rPr>
            <w:drawing>
              <wp:inline distT="0" distB="0" distL="0" distR="0" wp14:anchorId="52C111F5" wp14:editId="53DABBD2">
                <wp:extent cx="714375" cy="6000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57E02E91" w14:textId="77777777" w:rsidR="003164CE" w:rsidRPr="001E392B" w:rsidRDefault="003164CE" w:rsidP="003164CE">
          <w:pPr>
            <w:pStyle w:val="XLarge"/>
            <w:spacing w:before="109"/>
          </w:pPr>
          <w:r w:rsidRPr="001E392B">
            <w:t>Security Council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E675860" w14:textId="77777777" w:rsidR="003164CE" w:rsidRPr="001E392B" w:rsidRDefault="003164CE" w:rsidP="003164CE">
          <w:pPr>
            <w:pStyle w:val="Header"/>
            <w:spacing w:before="109"/>
          </w:pPr>
        </w:p>
      </w:tc>
      <w:tc>
        <w:tcPr>
          <w:tcW w:w="3140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6DB643B2" w14:textId="77777777" w:rsidR="003164CE" w:rsidRPr="001E392B" w:rsidRDefault="003164CE" w:rsidP="003164CE">
          <w:pPr>
            <w:pStyle w:val="Publication"/>
            <w:spacing w:before="240"/>
            <w:rPr>
              <w:color w:val="010000"/>
            </w:rPr>
          </w:pPr>
          <w:r w:rsidRPr="001E392B">
            <w:rPr>
              <w:color w:val="010000"/>
            </w:rPr>
            <w:t>Distr.: General</w:t>
          </w:r>
        </w:p>
        <w:p w14:paraId="0450084B" w14:textId="19A66CD3" w:rsidR="003164CE" w:rsidRPr="001E392B" w:rsidRDefault="005E52DB" w:rsidP="003164CE">
          <w:r>
            <w:t>24</w:t>
          </w:r>
          <w:r w:rsidR="00E62BA4">
            <w:t xml:space="preserve"> </w:t>
          </w:r>
          <w:r w:rsidR="007F4A19">
            <w:t>April</w:t>
          </w:r>
          <w:r w:rsidR="00E62BA4">
            <w:t xml:space="preserve"> 20</w:t>
          </w:r>
          <w:r w:rsidR="00846A63">
            <w:t>2</w:t>
          </w:r>
          <w:r w:rsidR="00285AF4">
            <w:t>3</w:t>
          </w:r>
          <w:r w:rsidR="002D2CE3" w:rsidRPr="001E392B">
            <w:t xml:space="preserve"> </w:t>
          </w:r>
          <w:ins w:id="0" w:author="Laurie Munslow" w:date="2023-04-26T10:18:00Z">
            <w:r w:rsidR="00C0252E">
              <w:t>[</w:t>
            </w:r>
          </w:ins>
          <w:r w:rsidR="002D2CE3" w:rsidRPr="001E392B">
            <w:t>[keep the date]</w:t>
          </w:r>
          <w:ins w:id="1" w:author="Laurie Munslow" w:date="2023-04-26T10:18:00Z">
            <w:r w:rsidR="00C0252E">
              <w:t>]</w:t>
            </w:r>
          </w:ins>
        </w:p>
        <w:p w14:paraId="0D5AC5D8" w14:textId="77777777" w:rsidR="003164CE" w:rsidRPr="001E392B" w:rsidRDefault="003164CE" w:rsidP="003164CE"/>
        <w:p w14:paraId="6E64A377" w14:textId="77777777" w:rsidR="003164CE" w:rsidRPr="001E392B" w:rsidRDefault="003164CE" w:rsidP="003164CE">
          <w:r w:rsidRPr="001E392B">
            <w:t>Original: English</w:t>
          </w:r>
        </w:p>
      </w:tc>
    </w:tr>
  </w:tbl>
  <w:p w14:paraId="1FA00C32" w14:textId="77777777" w:rsidR="003164CE" w:rsidRPr="003164CE" w:rsidRDefault="003164CE" w:rsidP="003164CE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534"/>
    <w:multiLevelType w:val="hybridMultilevel"/>
    <w:tmpl w:val="53207CD6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 w15:restartNumberingAfterBreak="0">
    <w:nsid w:val="20330AD0"/>
    <w:multiLevelType w:val="hybridMultilevel"/>
    <w:tmpl w:val="B13E15D6"/>
    <w:lvl w:ilvl="0" w:tplc="7E46B9FA">
      <w:start w:val="1"/>
      <w:numFmt w:val="bullet"/>
      <w:pStyle w:val="Bullet2"/>
      <w:lvlText w:val=""/>
      <w:lvlJc w:val="left"/>
      <w:pPr>
        <w:ind w:left="2807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2" w15:restartNumberingAfterBreak="0">
    <w:nsid w:val="3C456276"/>
    <w:multiLevelType w:val="hybridMultilevel"/>
    <w:tmpl w:val="19149710"/>
    <w:lvl w:ilvl="0" w:tplc="F4AAAF66">
      <w:start w:val="1"/>
      <w:numFmt w:val="bullet"/>
      <w:pStyle w:val="Bullet3"/>
      <w:lvlText w:val=""/>
      <w:lvlJc w:val="left"/>
      <w:pPr>
        <w:ind w:left="3283" w:hanging="360"/>
      </w:pPr>
      <w:rPr>
        <w:rFonts w:ascii="Symbol" w:hAnsi="Symbol" w:cs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3" w15:restartNumberingAfterBreak="0">
    <w:nsid w:val="4C8C5CA3"/>
    <w:multiLevelType w:val="hybridMultilevel"/>
    <w:tmpl w:val="2F66E524"/>
    <w:lvl w:ilvl="0" w:tplc="0409000F">
      <w:start w:val="1"/>
      <w:numFmt w:val="decimal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4" w15:restartNumberingAfterBreak="0">
    <w:nsid w:val="4CE669A5"/>
    <w:multiLevelType w:val="multilevel"/>
    <w:tmpl w:val="2B7A5FDC"/>
    <w:lvl w:ilvl="0">
      <w:start w:val="1"/>
      <w:numFmt w:val="bullet"/>
      <w:pStyle w:val="NormalBullet"/>
      <w:lvlText w:val=""/>
      <w:lvlJc w:val="left"/>
      <w:pPr>
        <w:tabs>
          <w:tab w:val="num" w:pos="2376"/>
        </w:tabs>
        <w:ind w:left="2218" w:hanging="20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16"/>
        </w:tabs>
        <w:ind w:left="38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176"/>
        </w:tabs>
        <w:ind w:left="41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56"/>
        </w:tabs>
        <w:ind w:left="5256" w:hanging="360"/>
      </w:pPr>
      <w:rPr>
        <w:rFonts w:hint="default"/>
      </w:rPr>
    </w:lvl>
  </w:abstractNum>
  <w:abstractNum w:abstractNumId="5" w15:restartNumberingAfterBreak="0">
    <w:nsid w:val="51376339"/>
    <w:multiLevelType w:val="hybridMultilevel"/>
    <w:tmpl w:val="198A3420"/>
    <w:lvl w:ilvl="0" w:tplc="967CBD4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6" w15:restartNumberingAfterBreak="0">
    <w:nsid w:val="62022005"/>
    <w:multiLevelType w:val="hybridMultilevel"/>
    <w:tmpl w:val="FC9C9730"/>
    <w:lvl w:ilvl="0" w:tplc="0338D746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7" w15:restartNumberingAfterBreak="0">
    <w:nsid w:val="64F14A04"/>
    <w:multiLevelType w:val="hybridMultilevel"/>
    <w:tmpl w:val="0F8E0BF2"/>
    <w:lvl w:ilvl="0" w:tplc="F404D8B4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1"/>
  </w:num>
  <w:num w:numId="19">
    <w:abstractNumId w:val="5"/>
  </w:num>
  <w:num w:numId="20">
    <w:abstractNumId w:val="4"/>
  </w:num>
  <w:num w:numId="21">
    <w:abstractNumId w:val="6"/>
  </w:num>
  <w:num w:numId="22">
    <w:abstractNumId w:val="1"/>
  </w:num>
  <w:num w:numId="23">
    <w:abstractNumId w:val="5"/>
  </w:num>
  <w:num w:numId="24">
    <w:abstractNumId w:val="4"/>
  </w:num>
  <w:num w:numId="25">
    <w:abstractNumId w:val="7"/>
  </w:num>
  <w:num w:numId="26">
    <w:abstractNumId w:val="2"/>
  </w:num>
  <w:num w:numId="27">
    <w:abstractNumId w:val="7"/>
  </w:num>
  <w:num w:numId="28">
    <w:abstractNumId w:val="2"/>
  </w:num>
  <w:num w:numId="29">
    <w:abstractNumId w:val="7"/>
  </w:num>
  <w:num w:numId="30">
    <w:abstractNumId w:val="2"/>
  </w:num>
  <w:num w:numId="31">
    <w:abstractNumId w:val="7"/>
  </w:num>
  <w:num w:numId="32">
    <w:abstractNumId w:val="2"/>
  </w:num>
  <w:num w:numId="33">
    <w:abstractNumId w:val="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trackRevisions/>
  <w:defaultTabStop w:val="475"/>
  <w:hyphenationZone w:val="20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rcode" w:val="*1721354*"/>
    <w:docVar w:name="CreationDt" w:val="04/12/2017 9:24: AM"/>
    <w:docVar w:name="DocCategory" w:val="Doc"/>
    <w:docVar w:name="DocType" w:val="Final"/>
    <w:docVar w:name="DutyStation" w:val="New York"/>
    <w:docVar w:name="FooterJN" w:val="17-21354"/>
    <w:docVar w:name="jobn" w:val="17-21354 (E)"/>
    <w:docVar w:name="jobnDT" w:val="17-21354 (E)   041217"/>
    <w:docVar w:name="jobnDTDT" w:val="17-21354 (E)   041217   041217"/>
    <w:docVar w:name="JobNo" w:val="1721354E"/>
    <w:docVar w:name="JobNo2" w:val="1740783E"/>
    <w:docVar w:name="LocalDrive" w:val="0"/>
    <w:docVar w:name="OandT" w:val="scc"/>
    <w:docVar w:name="sss1" w:val="S/2017/10/Add.47"/>
    <w:docVar w:name="sss2" w:val="-"/>
    <w:docVar w:name="Symbol1" w:val="S/2017/10/Add.47"/>
    <w:docVar w:name="Symbol2" w:val="-"/>
  </w:docVars>
  <w:rsids>
    <w:rsidRoot w:val="00C83A64"/>
    <w:rsid w:val="00002AF4"/>
    <w:rsid w:val="0001060A"/>
    <w:rsid w:val="00014FB3"/>
    <w:rsid w:val="00017FCF"/>
    <w:rsid w:val="00024D1E"/>
    <w:rsid w:val="00032F12"/>
    <w:rsid w:val="00037BF6"/>
    <w:rsid w:val="00041C9A"/>
    <w:rsid w:val="000576C2"/>
    <w:rsid w:val="00057B03"/>
    <w:rsid w:val="0006468B"/>
    <w:rsid w:val="00064EE9"/>
    <w:rsid w:val="00086194"/>
    <w:rsid w:val="0009644C"/>
    <w:rsid w:val="000C4C9C"/>
    <w:rsid w:val="000E2F80"/>
    <w:rsid w:val="000E4E36"/>
    <w:rsid w:val="000F4F42"/>
    <w:rsid w:val="001241EC"/>
    <w:rsid w:val="00137380"/>
    <w:rsid w:val="00141015"/>
    <w:rsid w:val="00141EC2"/>
    <w:rsid w:val="00153791"/>
    <w:rsid w:val="00165C8E"/>
    <w:rsid w:val="001674BA"/>
    <w:rsid w:val="00170267"/>
    <w:rsid w:val="00180069"/>
    <w:rsid w:val="00182CED"/>
    <w:rsid w:val="001A6027"/>
    <w:rsid w:val="001C342E"/>
    <w:rsid w:val="001D19C3"/>
    <w:rsid w:val="001D3C11"/>
    <w:rsid w:val="001D55F8"/>
    <w:rsid w:val="001E392B"/>
    <w:rsid w:val="00203CD4"/>
    <w:rsid w:val="00214645"/>
    <w:rsid w:val="00222071"/>
    <w:rsid w:val="00224AED"/>
    <w:rsid w:val="002706A2"/>
    <w:rsid w:val="00273F16"/>
    <w:rsid w:val="0028054A"/>
    <w:rsid w:val="002836A4"/>
    <w:rsid w:val="00285AF4"/>
    <w:rsid w:val="00287F3F"/>
    <w:rsid w:val="00294FA1"/>
    <w:rsid w:val="002C347E"/>
    <w:rsid w:val="002D2CE3"/>
    <w:rsid w:val="002D4145"/>
    <w:rsid w:val="002D7DC4"/>
    <w:rsid w:val="002E09A8"/>
    <w:rsid w:val="002F2AA7"/>
    <w:rsid w:val="003164CE"/>
    <w:rsid w:val="00324760"/>
    <w:rsid w:val="0033339B"/>
    <w:rsid w:val="003401A9"/>
    <w:rsid w:val="003411F1"/>
    <w:rsid w:val="00341295"/>
    <w:rsid w:val="00346F96"/>
    <w:rsid w:val="0035174B"/>
    <w:rsid w:val="003539E5"/>
    <w:rsid w:val="003651C9"/>
    <w:rsid w:val="0036601B"/>
    <w:rsid w:val="00366D2F"/>
    <w:rsid w:val="0037329B"/>
    <w:rsid w:val="0039715D"/>
    <w:rsid w:val="00397CB1"/>
    <w:rsid w:val="003A480D"/>
    <w:rsid w:val="003A756E"/>
    <w:rsid w:val="003B5132"/>
    <w:rsid w:val="003B5D02"/>
    <w:rsid w:val="003B6033"/>
    <w:rsid w:val="003C0ACD"/>
    <w:rsid w:val="003C634A"/>
    <w:rsid w:val="003E2074"/>
    <w:rsid w:val="003E3B08"/>
    <w:rsid w:val="003E723B"/>
    <w:rsid w:val="00413652"/>
    <w:rsid w:val="0043669F"/>
    <w:rsid w:val="004401CB"/>
    <w:rsid w:val="0044179B"/>
    <w:rsid w:val="00441D85"/>
    <w:rsid w:val="00442970"/>
    <w:rsid w:val="004476BB"/>
    <w:rsid w:val="004520B8"/>
    <w:rsid w:val="00467698"/>
    <w:rsid w:val="00471921"/>
    <w:rsid w:val="00481660"/>
    <w:rsid w:val="004856CD"/>
    <w:rsid w:val="00493A83"/>
    <w:rsid w:val="004950B2"/>
    <w:rsid w:val="004A74AF"/>
    <w:rsid w:val="004B0B18"/>
    <w:rsid w:val="004B4C46"/>
    <w:rsid w:val="004C0085"/>
    <w:rsid w:val="004D17DB"/>
    <w:rsid w:val="004D751B"/>
    <w:rsid w:val="004D75EA"/>
    <w:rsid w:val="004E090B"/>
    <w:rsid w:val="004E0FE6"/>
    <w:rsid w:val="004F7D57"/>
    <w:rsid w:val="00513138"/>
    <w:rsid w:val="00514EF7"/>
    <w:rsid w:val="0054093F"/>
    <w:rsid w:val="0054255D"/>
    <w:rsid w:val="00556720"/>
    <w:rsid w:val="00572BEE"/>
    <w:rsid w:val="00580FDF"/>
    <w:rsid w:val="00583DE1"/>
    <w:rsid w:val="00586EE5"/>
    <w:rsid w:val="005A3119"/>
    <w:rsid w:val="005A5C6A"/>
    <w:rsid w:val="005B0E78"/>
    <w:rsid w:val="005B67E8"/>
    <w:rsid w:val="005C1036"/>
    <w:rsid w:val="005C1115"/>
    <w:rsid w:val="005C49C8"/>
    <w:rsid w:val="005E52DB"/>
    <w:rsid w:val="005E757E"/>
    <w:rsid w:val="005E7641"/>
    <w:rsid w:val="00662E4B"/>
    <w:rsid w:val="00667738"/>
    <w:rsid w:val="00674235"/>
    <w:rsid w:val="00680D09"/>
    <w:rsid w:val="00681E0F"/>
    <w:rsid w:val="00694894"/>
    <w:rsid w:val="006A153C"/>
    <w:rsid w:val="006A5316"/>
    <w:rsid w:val="006B7530"/>
    <w:rsid w:val="006C25C3"/>
    <w:rsid w:val="006C4DEC"/>
    <w:rsid w:val="006E2149"/>
    <w:rsid w:val="006E6999"/>
    <w:rsid w:val="0072021D"/>
    <w:rsid w:val="00731294"/>
    <w:rsid w:val="00760570"/>
    <w:rsid w:val="00772E2F"/>
    <w:rsid w:val="00774D02"/>
    <w:rsid w:val="007A186A"/>
    <w:rsid w:val="007B1DEA"/>
    <w:rsid w:val="007C0C36"/>
    <w:rsid w:val="007C1BD2"/>
    <w:rsid w:val="007C2D48"/>
    <w:rsid w:val="007D3838"/>
    <w:rsid w:val="007D5228"/>
    <w:rsid w:val="007D64EC"/>
    <w:rsid w:val="007E630D"/>
    <w:rsid w:val="007F4A19"/>
    <w:rsid w:val="008205D8"/>
    <w:rsid w:val="008235B6"/>
    <w:rsid w:val="00826BA3"/>
    <w:rsid w:val="00840BE6"/>
    <w:rsid w:val="00846A63"/>
    <w:rsid w:val="00846D29"/>
    <w:rsid w:val="00855FFA"/>
    <w:rsid w:val="008723C3"/>
    <w:rsid w:val="00887837"/>
    <w:rsid w:val="008A156F"/>
    <w:rsid w:val="008A1CE8"/>
    <w:rsid w:val="008A63C1"/>
    <w:rsid w:val="008B2D00"/>
    <w:rsid w:val="008D673B"/>
    <w:rsid w:val="00901304"/>
    <w:rsid w:val="00912005"/>
    <w:rsid w:val="0092068D"/>
    <w:rsid w:val="0093375A"/>
    <w:rsid w:val="00936CA0"/>
    <w:rsid w:val="00965A30"/>
    <w:rsid w:val="00977C51"/>
    <w:rsid w:val="0099306A"/>
    <w:rsid w:val="009A33E8"/>
    <w:rsid w:val="009C52B3"/>
    <w:rsid w:val="009D3BE8"/>
    <w:rsid w:val="009E1969"/>
    <w:rsid w:val="009E723C"/>
    <w:rsid w:val="00A20AC0"/>
    <w:rsid w:val="00A25CCC"/>
    <w:rsid w:val="00A301EA"/>
    <w:rsid w:val="00A37B4A"/>
    <w:rsid w:val="00A67AD0"/>
    <w:rsid w:val="00A96D45"/>
    <w:rsid w:val="00AA2E74"/>
    <w:rsid w:val="00AD4C0F"/>
    <w:rsid w:val="00AE1003"/>
    <w:rsid w:val="00B0034C"/>
    <w:rsid w:val="00B07499"/>
    <w:rsid w:val="00B111B9"/>
    <w:rsid w:val="00B11E96"/>
    <w:rsid w:val="00B33BD4"/>
    <w:rsid w:val="00B35388"/>
    <w:rsid w:val="00B45E0E"/>
    <w:rsid w:val="00B47364"/>
    <w:rsid w:val="00B93C8F"/>
    <w:rsid w:val="00BA52AB"/>
    <w:rsid w:val="00BD02A8"/>
    <w:rsid w:val="00BF4909"/>
    <w:rsid w:val="00BF5B27"/>
    <w:rsid w:val="00BF6BE0"/>
    <w:rsid w:val="00C0252E"/>
    <w:rsid w:val="00C122BE"/>
    <w:rsid w:val="00C178D8"/>
    <w:rsid w:val="00C30FB2"/>
    <w:rsid w:val="00C42BF3"/>
    <w:rsid w:val="00C43BBE"/>
    <w:rsid w:val="00C444E6"/>
    <w:rsid w:val="00C469D0"/>
    <w:rsid w:val="00C46C23"/>
    <w:rsid w:val="00C473B7"/>
    <w:rsid w:val="00C54FB5"/>
    <w:rsid w:val="00C57DD6"/>
    <w:rsid w:val="00C70DF8"/>
    <w:rsid w:val="00C779E4"/>
    <w:rsid w:val="00C82974"/>
    <w:rsid w:val="00C83A64"/>
    <w:rsid w:val="00C85AF3"/>
    <w:rsid w:val="00C949AE"/>
    <w:rsid w:val="00CB2A78"/>
    <w:rsid w:val="00CC3112"/>
    <w:rsid w:val="00CC3CE9"/>
    <w:rsid w:val="00CD6079"/>
    <w:rsid w:val="00CE465D"/>
    <w:rsid w:val="00D41F5B"/>
    <w:rsid w:val="00D472E3"/>
    <w:rsid w:val="00D47A30"/>
    <w:rsid w:val="00D526E8"/>
    <w:rsid w:val="00D535C3"/>
    <w:rsid w:val="00D537E0"/>
    <w:rsid w:val="00D70E3F"/>
    <w:rsid w:val="00D71C9F"/>
    <w:rsid w:val="00D72B26"/>
    <w:rsid w:val="00DB005B"/>
    <w:rsid w:val="00DB3040"/>
    <w:rsid w:val="00DC7B16"/>
    <w:rsid w:val="00DE1170"/>
    <w:rsid w:val="00DE1FA3"/>
    <w:rsid w:val="00E04EF5"/>
    <w:rsid w:val="00E067B4"/>
    <w:rsid w:val="00E10BA7"/>
    <w:rsid w:val="00E14BBE"/>
    <w:rsid w:val="00E15DC8"/>
    <w:rsid w:val="00E17A2F"/>
    <w:rsid w:val="00E2626F"/>
    <w:rsid w:val="00E62BA4"/>
    <w:rsid w:val="00E852D3"/>
    <w:rsid w:val="00E870C2"/>
    <w:rsid w:val="00EB22B3"/>
    <w:rsid w:val="00EB4742"/>
    <w:rsid w:val="00ED6BBF"/>
    <w:rsid w:val="00EE7108"/>
    <w:rsid w:val="00F12276"/>
    <w:rsid w:val="00F229BD"/>
    <w:rsid w:val="00F27BF6"/>
    <w:rsid w:val="00F30184"/>
    <w:rsid w:val="00F33FF3"/>
    <w:rsid w:val="00F403D0"/>
    <w:rsid w:val="00F41A5B"/>
    <w:rsid w:val="00F52991"/>
    <w:rsid w:val="00F5593E"/>
    <w:rsid w:val="00F56419"/>
    <w:rsid w:val="00F61ADD"/>
    <w:rsid w:val="00F66E8F"/>
    <w:rsid w:val="00F80F8E"/>
    <w:rsid w:val="00F84E04"/>
    <w:rsid w:val="00F94321"/>
    <w:rsid w:val="00F94BC6"/>
    <w:rsid w:val="00F95D58"/>
    <w:rsid w:val="00F9649A"/>
    <w:rsid w:val="00FC49F5"/>
    <w:rsid w:val="00FD2B19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916025"/>
  <w15:docId w15:val="{35C25FCC-5F84-41E7-B4B6-1A07EB59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D00"/>
    <w:pPr>
      <w:suppressAutoHyphens/>
      <w:spacing w:line="240" w:lineRule="exact"/>
    </w:pPr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F5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9F5"/>
    <w:pPr>
      <w:keepNext/>
      <w:spacing w:before="240" w:after="60"/>
      <w:outlineLvl w:val="1"/>
    </w:pPr>
    <w:rPr>
      <w:rFonts w:ascii="Arial" w:eastAsia="Times New Roman" w:hAnsi="Arial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49F5"/>
    <w:pPr>
      <w:keepNext/>
      <w:spacing w:before="240" w:after="60"/>
      <w:outlineLvl w:val="2"/>
    </w:pPr>
    <w:rPr>
      <w:rFonts w:ascii="Arial" w:eastAsia="Times New Roman" w:hAnsi="Arial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F5"/>
    <w:p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F5"/>
    <w:pPr>
      <w:spacing w:before="20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F5"/>
    <w:pPr>
      <w:spacing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F5"/>
    <w:pPr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F5"/>
    <w:pPr>
      <w:outlineLvl w:val="7"/>
    </w:pPr>
    <w:rPr>
      <w:rFonts w:ascii="Cambria" w:eastAsia="Times New Roman" w:hAnsi="Cambri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F5"/>
    <w:pPr>
      <w:outlineLvl w:val="8"/>
    </w:pPr>
    <w:rPr>
      <w:rFonts w:ascii="Cambria" w:eastAsia="Times New Roman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P">
    <w:name w:val="_ 7_ P"/>
    <w:basedOn w:val="Normal"/>
    <w:next w:val="Normal"/>
    <w:qFormat/>
    <w:rsid w:val="00FC49F5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00" w:lineRule="exact"/>
      <w:ind w:left="1267" w:right="1267" w:hanging="1267"/>
      <w:outlineLvl w:val="3"/>
    </w:pPr>
    <w:rPr>
      <w:rFonts w:eastAsia="Times New Roman"/>
      <w:iCs/>
      <w:spacing w:val="3"/>
      <w:sz w:val="14"/>
      <w:szCs w:val="24"/>
    </w:rPr>
  </w:style>
  <w:style w:type="paragraph" w:customStyle="1" w:styleId="H1">
    <w:name w:val="_ H_1"/>
    <w:basedOn w:val="Normal"/>
    <w:next w:val="Normal"/>
    <w:rsid w:val="008B2D0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HCh">
    <w:name w:val="_ H _Ch"/>
    <w:basedOn w:val="H1"/>
    <w:next w:val="Normal"/>
    <w:rsid w:val="008B2D00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HM">
    <w:name w:val="_ H __M"/>
    <w:basedOn w:val="HCh"/>
    <w:next w:val="Normal"/>
    <w:rsid w:val="008B2D00"/>
    <w:pPr>
      <w:spacing w:line="360" w:lineRule="exact"/>
    </w:pPr>
    <w:rPr>
      <w:spacing w:val="-3"/>
      <w:w w:val="99"/>
      <w:sz w:val="34"/>
    </w:rPr>
  </w:style>
  <w:style w:type="paragraph" w:customStyle="1" w:styleId="H23">
    <w:name w:val="_ H_2/3"/>
    <w:basedOn w:val="Normal"/>
    <w:next w:val="SingleTxt"/>
    <w:rsid w:val="008B2D00"/>
    <w:pPr>
      <w:outlineLvl w:val="1"/>
    </w:pPr>
    <w:rPr>
      <w:b/>
      <w:lang w:val="en-US"/>
    </w:rPr>
  </w:style>
  <w:style w:type="paragraph" w:customStyle="1" w:styleId="H4">
    <w:name w:val="_ H_4"/>
    <w:basedOn w:val="Normal"/>
    <w:next w:val="Normal"/>
    <w:rsid w:val="008B2D0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rsid w:val="008B2D0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4"/>
    </w:pPr>
  </w:style>
  <w:style w:type="paragraph" w:customStyle="1" w:styleId="DualTxt">
    <w:name w:val="__Dual Txt"/>
    <w:basedOn w:val="Normal"/>
    <w:rsid w:val="008B2D00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rsid w:val="008B2D00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rsid w:val="008B2D00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8B2D00"/>
    <w:pPr>
      <w:ind w:left="1267" w:right="1267"/>
    </w:pPr>
  </w:style>
  <w:style w:type="paragraph" w:customStyle="1" w:styleId="SingleTxt">
    <w:name w:val="__Single Txt"/>
    <w:basedOn w:val="Normal"/>
    <w:rsid w:val="008B2D00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  <w:jc w:val="both"/>
    </w:pPr>
  </w:style>
  <w:style w:type="paragraph" w:customStyle="1" w:styleId="AgendaItemNormal">
    <w:name w:val="Agenda_Item_Normal"/>
    <w:next w:val="Normal"/>
    <w:qFormat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TitleH1">
    <w:name w:val="Title_H1"/>
    <w:basedOn w:val="H1"/>
    <w:next w:val="SingleTxt"/>
    <w:qFormat/>
    <w:rsid w:val="008B2D00"/>
    <w:pPr>
      <w:keepNext w:val="0"/>
      <w:keepLines w:val="0"/>
    </w:pPr>
  </w:style>
  <w:style w:type="paragraph" w:customStyle="1" w:styleId="AgendaTitleH2">
    <w:name w:val="Agenda_Title_H2"/>
    <w:basedOn w:val="TitleH1"/>
    <w:next w:val="Normal"/>
    <w:qFormat/>
    <w:rsid w:val="008B2D00"/>
    <w:pPr>
      <w:keepNext/>
      <w:keepLines/>
      <w:spacing w:line="240" w:lineRule="exact"/>
      <w:ind w:left="0" w:right="5040" w:firstLine="0"/>
      <w:outlineLvl w:val="1"/>
    </w:pPr>
    <w:rPr>
      <w:sz w:val="20"/>
    </w:rPr>
  </w:style>
  <w:style w:type="paragraph" w:styleId="BalloonText">
    <w:name w:val="Balloon Text"/>
    <w:basedOn w:val="Normal"/>
    <w:link w:val="BalloonTextChar"/>
    <w:semiHidden/>
    <w:rsid w:val="008B2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B2D00"/>
    <w:rPr>
      <w:rFonts w:ascii="Tahoma" w:eastAsia="Calibri" w:hAnsi="Tahoma" w:cs="Tahoma"/>
      <w:spacing w:val="4"/>
      <w:w w:val="103"/>
      <w:kern w:val="14"/>
      <w:sz w:val="16"/>
      <w:szCs w:val="16"/>
      <w:lang w:eastAsia="en-US"/>
    </w:rPr>
  </w:style>
  <w:style w:type="paragraph" w:customStyle="1" w:styleId="Bullet1">
    <w:name w:val="Bullet 1"/>
    <w:basedOn w:val="Normal"/>
    <w:qFormat/>
    <w:rsid w:val="008B2D00"/>
    <w:pPr>
      <w:numPr>
        <w:numId w:val="31"/>
      </w:numPr>
      <w:spacing w:after="120" w:line="240" w:lineRule="atLeast"/>
      <w:ind w:right="1267"/>
      <w:jc w:val="both"/>
    </w:pPr>
  </w:style>
  <w:style w:type="paragraph" w:customStyle="1" w:styleId="Bullet2">
    <w:name w:val="Bullet 2"/>
    <w:basedOn w:val="Normal"/>
    <w:qFormat/>
    <w:rsid w:val="00FC49F5"/>
    <w:pPr>
      <w:numPr>
        <w:numId w:val="22"/>
      </w:numPr>
      <w:spacing w:after="120"/>
      <w:ind w:right="1264"/>
      <w:jc w:val="both"/>
    </w:pPr>
  </w:style>
  <w:style w:type="paragraph" w:customStyle="1" w:styleId="Bullet3">
    <w:name w:val="Bullet 3"/>
    <w:basedOn w:val="SingleTxt"/>
    <w:qFormat/>
    <w:rsid w:val="008B2D00"/>
    <w:pPr>
      <w:numPr>
        <w:numId w:val="32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</w:tabs>
    </w:pPr>
  </w:style>
  <w:style w:type="paragraph" w:styleId="Caption">
    <w:name w:val="caption"/>
    <w:basedOn w:val="Normal"/>
    <w:next w:val="Normal"/>
    <w:uiPriority w:val="35"/>
    <w:semiHidden/>
    <w:unhideWhenUsed/>
    <w:rsid w:val="00FC49F5"/>
    <w:pPr>
      <w:spacing w:line="240" w:lineRule="auto"/>
    </w:pPr>
    <w:rPr>
      <w:b/>
      <w:bCs/>
      <w:color w:val="4F81BD"/>
      <w:sz w:val="18"/>
      <w:szCs w:val="18"/>
    </w:rPr>
  </w:style>
  <w:style w:type="character" w:styleId="CommentReference">
    <w:name w:val="annotation reference"/>
    <w:semiHidden/>
    <w:rsid w:val="008B2D00"/>
    <w:rPr>
      <w:sz w:val="6"/>
    </w:rPr>
  </w:style>
  <w:style w:type="paragraph" w:customStyle="1" w:styleId="Distribution">
    <w:name w:val="Distribution"/>
    <w:next w:val="Normal"/>
    <w:rsid w:val="008B2D00"/>
    <w:pPr>
      <w:spacing w:before="240"/>
    </w:pPr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character" w:styleId="EndnoteReference">
    <w:name w:val="endnote reference"/>
    <w:semiHidden/>
    <w:rsid w:val="008B2D00"/>
    <w:rPr>
      <w:color w:val="auto"/>
      <w:spacing w:val="5"/>
      <w:w w:val="103"/>
      <w:kern w:val="14"/>
      <w:position w:val="0"/>
      <w:vertAlign w:val="superscript"/>
    </w:rPr>
  </w:style>
  <w:style w:type="paragraph" w:styleId="FootnoteText">
    <w:name w:val="footnote text"/>
    <w:basedOn w:val="Normal"/>
    <w:link w:val="FootnoteTextChar"/>
    <w:rsid w:val="008B2D00"/>
    <w:pPr>
      <w:widowControl w:val="0"/>
      <w:tabs>
        <w:tab w:val="right" w:pos="418"/>
      </w:tabs>
      <w:spacing w:line="210" w:lineRule="exact"/>
      <w:ind w:left="475" w:hanging="475"/>
    </w:pPr>
    <w:rPr>
      <w:spacing w:val="5"/>
      <w:sz w:val="17"/>
    </w:rPr>
  </w:style>
  <w:style w:type="character" w:customStyle="1" w:styleId="FootnoteTextChar">
    <w:name w:val="Footnote Text Char"/>
    <w:link w:val="FootnoteText"/>
    <w:rsid w:val="008B2D00"/>
    <w:rPr>
      <w:rFonts w:ascii="Times New Roman" w:eastAsia="Calibr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EndnoteText">
    <w:name w:val="endnote text"/>
    <w:basedOn w:val="FootnoteText"/>
    <w:link w:val="EndnoteTextChar"/>
    <w:semiHidden/>
    <w:rsid w:val="008B2D00"/>
  </w:style>
  <w:style w:type="character" w:customStyle="1" w:styleId="EndnoteTextChar">
    <w:name w:val="Endnote Text Char"/>
    <w:link w:val="EndnoteText"/>
    <w:semiHidden/>
    <w:rsid w:val="008B2D00"/>
    <w:rPr>
      <w:rFonts w:ascii="Times New Roman" w:eastAsia="Calibr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Footer">
    <w:name w:val="footer"/>
    <w:link w:val="FooterChar"/>
    <w:rsid w:val="008B2D00"/>
    <w:pPr>
      <w:tabs>
        <w:tab w:val="center" w:pos="4320"/>
        <w:tab w:val="right" w:pos="8640"/>
      </w:tabs>
    </w:pPr>
    <w:rPr>
      <w:rFonts w:ascii="Times New Roman" w:eastAsia="Calibri" w:hAnsi="Times New Roman" w:cs="Times New Roman"/>
      <w:b/>
      <w:noProof/>
      <w:sz w:val="17"/>
      <w:lang w:eastAsia="en-US"/>
    </w:rPr>
  </w:style>
  <w:style w:type="character" w:customStyle="1" w:styleId="FooterChar">
    <w:name w:val="Footer Char"/>
    <w:link w:val="Footer"/>
    <w:rsid w:val="008B2D00"/>
    <w:rPr>
      <w:rFonts w:ascii="Times New Roman" w:eastAsia="Calibri" w:hAnsi="Times New Roman" w:cs="Times New Roman"/>
      <w:b/>
      <w:noProof/>
      <w:sz w:val="17"/>
      <w:szCs w:val="20"/>
      <w:lang w:val="en-US" w:eastAsia="en-US"/>
    </w:rPr>
  </w:style>
  <w:style w:type="character" w:styleId="FootnoteReference">
    <w:name w:val="footnote reference"/>
    <w:semiHidden/>
    <w:rsid w:val="008B2D00"/>
    <w:rPr>
      <w:color w:val="auto"/>
      <w:spacing w:val="5"/>
      <w:w w:val="103"/>
      <w:kern w:val="14"/>
      <w:position w:val="0"/>
      <w:vertAlign w:val="superscript"/>
    </w:rPr>
  </w:style>
  <w:style w:type="paragraph" w:customStyle="1" w:styleId="HdChapterLt">
    <w:name w:val="Hd Chapter Lt"/>
    <w:basedOn w:val="Normal"/>
    <w:next w:val="Normal"/>
    <w:qFormat/>
    <w:rsid w:val="00FC49F5"/>
    <w:pPr>
      <w:keepNext/>
      <w:keepLines/>
      <w:tabs>
        <w:tab w:val="left" w:pos="2218"/>
      </w:tabs>
      <w:spacing w:before="300" w:line="300" w:lineRule="exact"/>
    </w:pPr>
    <w:rPr>
      <w:spacing w:val="2"/>
      <w:w w:val="96"/>
      <w:kern w:val="34"/>
      <w:sz w:val="28"/>
      <w:szCs w:val="28"/>
    </w:rPr>
  </w:style>
  <w:style w:type="paragraph" w:customStyle="1" w:styleId="HdChapterBD">
    <w:name w:val="Hd Chapter BD"/>
    <w:basedOn w:val="HdChapterLt"/>
    <w:next w:val="Normal"/>
    <w:qFormat/>
    <w:rsid w:val="00FC49F5"/>
    <w:pPr>
      <w:spacing w:before="240"/>
    </w:pPr>
    <w:rPr>
      <w:b/>
      <w:spacing w:val="-2"/>
      <w:w w:val="100"/>
    </w:rPr>
  </w:style>
  <w:style w:type="paragraph" w:customStyle="1" w:styleId="HdChapterBdLg">
    <w:name w:val="Hd Chapter Bd Lg"/>
    <w:basedOn w:val="HdChapterBD"/>
    <w:next w:val="Normal"/>
    <w:qFormat/>
    <w:rsid w:val="00FC49F5"/>
    <w:rPr>
      <w:spacing w:val="-3"/>
      <w:w w:val="99"/>
      <w:kern w:val="14"/>
      <w:sz w:val="34"/>
      <w:szCs w:val="34"/>
    </w:rPr>
  </w:style>
  <w:style w:type="paragraph" w:styleId="Header">
    <w:name w:val="header"/>
    <w:link w:val="HeaderChar"/>
    <w:rsid w:val="008B2D00"/>
    <w:pPr>
      <w:tabs>
        <w:tab w:val="center" w:pos="4320"/>
        <w:tab w:val="right" w:pos="8640"/>
      </w:tabs>
    </w:pPr>
    <w:rPr>
      <w:rFonts w:ascii="Times New Roman" w:eastAsia="Calibri" w:hAnsi="Times New Roman" w:cs="Times New Roman"/>
      <w:noProof/>
      <w:sz w:val="17"/>
      <w:lang w:eastAsia="en-US"/>
    </w:rPr>
  </w:style>
  <w:style w:type="character" w:customStyle="1" w:styleId="HeaderChar">
    <w:name w:val="Header Char"/>
    <w:link w:val="Header"/>
    <w:rsid w:val="008B2D00"/>
    <w:rPr>
      <w:rFonts w:ascii="Times New Roman" w:eastAsia="Calibri" w:hAnsi="Times New Roman" w:cs="Times New Roman"/>
      <w:noProof/>
      <w:sz w:val="17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FC49F5"/>
    <w:rPr>
      <w:rFonts w:ascii="Arial" w:eastAsia="Times New Roman" w:hAnsi="Arial" w:cs="Times New Roman"/>
      <w:b/>
      <w:bCs/>
      <w:spacing w:val="4"/>
      <w:w w:val="103"/>
      <w:kern w:val="32"/>
      <w:sz w:val="32"/>
      <w:szCs w:val="28"/>
      <w:lang w:val="es-ES" w:eastAsia="en-US"/>
    </w:rPr>
  </w:style>
  <w:style w:type="character" w:customStyle="1" w:styleId="Heading2Char">
    <w:name w:val="Heading 2 Char"/>
    <w:link w:val="Heading2"/>
    <w:uiPriority w:val="9"/>
    <w:rsid w:val="00FC49F5"/>
    <w:rPr>
      <w:rFonts w:ascii="Arial" w:eastAsia="Times New Roman" w:hAnsi="Arial" w:cs="Times New Roman"/>
      <w:b/>
      <w:bCs/>
      <w:i/>
      <w:spacing w:val="4"/>
      <w:w w:val="103"/>
      <w:kern w:val="14"/>
      <w:sz w:val="28"/>
      <w:szCs w:val="26"/>
      <w:lang w:val="es-ES" w:eastAsia="en-US"/>
    </w:rPr>
  </w:style>
  <w:style w:type="character" w:customStyle="1" w:styleId="Heading3Char">
    <w:name w:val="Heading 3 Char"/>
    <w:link w:val="Heading3"/>
    <w:uiPriority w:val="9"/>
    <w:rsid w:val="00FC49F5"/>
    <w:rPr>
      <w:rFonts w:ascii="Arial" w:eastAsia="Times New Roman" w:hAnsi="Arial" w:cs="Times New Roman"/>
      <w:b/>
      <w:bCs/>
      <w:spacing w:val="4"/>
      <w:w w:val="103"/>
      <w:kern w:val="14"/>
      <w:sz w:val="26"/>
      <w:lang w:val="es-ES" w:eastAsia="en-US"/>
    </w:rPr>
  </w:style>
  <w:style w:type="character" w:customStyle="1" w:styleId="Heading4Char">
    <w:name w:val="Heading 4 Char"/>
    <w:link w:val="Heading4"/>
    <w:uiPriority w:val="9"/>
    <w:semiHidden/>
    <w:rsid w:val="00FC49F5"/>
    <w:rPr>
      <w:rFonts w:ascii="Cambria" w:eastAsia="Times New Roman" w:hAnsi="Cambria" w:cs="Times New Roman"/>
      <w:b/>
      <w:bCs/>
      <w:i/>
      <w:iCs/>
      <w:spacing w:val="4"/>
      <w:w w:val="103"/>
      <w:sz w:val="20"/>
      <w:lang w:val="es-ES" w:eastAsia="en-US"/>
    </w:rPr>
  </w:style>
  <w:style w:type="character" w:customStyle="1" w:styleId="Heading5Char">
    <w:name w:val="Heading 5 Char"/>
    <w:link w:val="Heading5"/>
    <w:uiPriority w:val="9"/>
    <w:semiHidden/>
    <w:rsid w:val="00FC49F5"/>
    <w:rPr>
      <w:rFonts w:ascii="Cambria" w:eastAsia="Times New Roman" w:hAnsi="Cambria" w:cs="Times New Roman"/>
      <w:b/>
      <w:bCs/>
      <w:color w:val="7F7F7F"/>
      <w:spacing w:val="4"/>
      <w:w w:val="103"/>
      <w:sz w:val="20"/>
      <w:lang w:val="es-ES" w:eastAsia="en-US"/>
    </w:rPr>
  </w:style>
  <w:style w:type="character" w:customStyle="1" w:styleId="Heading6Char">
    <w:name w:val="Heading 6 Char"/>
    <w:link w:val="Heading6"/>
    <w:uiPriority w:val="9"/>
    <w:semiHidden/>
    <w:rsid w:val="00FC49F5"/>
    <w:rPr>
      <w:rFonts w:ascii="Cambria" w:eastAsia="Times New Roman" w:hAnsi="Cambria" w:cs="Times New Roman"/>
      <w:b/>
      <w:bCs/>
      <w:i/>
      <w:iCs/>
      <w:color w:val="7F7F7F"/>
      <w:spacing w:val="4"/>
      <w:w w:val="103"/>
      <w:sz w:val="20"/>
      <w:lang w:val="es-ES" w:eastAsia="en-US"/>
    </w:rPr>
  </w:style>
  <w:style w:type="character" w:customStyle="1" w:styleId="Heading7Char">
    <w:name w:val="Heading 7 Char"/>
    <w:link w:val="Heading7"/>
    <w:uiPriority w:val="9"/>
    <w:semiHidden/>
    <w:rsid w:val="00FC49F5"/>
    <w:rPr>
      <w:rFonts w:ascii="Cambria" w:eastAsia="Times New Roman" w:hAnsi="Cambria" w:cs="Times New Roman"/>
      <w:i/>
      <w:iCs/>
      <w:spacing w:val="4"/>
      <w:w w:val="103"/>
      <w:sz w:val="20"/>
      <w:lang w:val="es-ES" w:eastAsia="en-US"/>
    </w:rPr>
  </w:style>
  <w:style w:type="character" w:customStyle="1" w:styleId="Heading8Char">
    <w:name w:val="Heading 8 Char"/>
    <w:link w:val="Heading8"/>
    <w:uiPriority w:val="9"/>
    <w:semiHidden/>
    <w:rsid w:val="00FC49F5"/>
    <w:rPr>
      <w:rFonts w:ascii="Cambria" w:eastAsia="Times New Roman" w:hAnsi="Cambria" w:cs="Times New Roman"/>
      <w:spacing w:val="4"/>
      <w:w w:val="103"/>
      <w:sz w:val="20"/>
      <w:szCs w:val="20"/>
      <w:lang w:val="es-ES" w:eastAsia="en-US"/>
    </w:rPr>
  </w:style>
  <w:style w:type="character" w:customStyle="1" w:styleId="Heading9Char">
    <w:name w:val="Heading 9 Char"/>
    <w:link w:val="Heading9"/>
    <w:uiPriority w:val="9"/>
    <w:semiHidden/>
    <w:rsid w:val="00FC49F5"/>
    <w:rPr>
      <w:rFonts w:ascii="Cambria" w:eastAsia="Times New Roman" w:hAnsi="Cambria" w:cs="Times New Roman"/>
      <w:i/>
      <w:iCs/>
      <w:spacing w:val="5"/>
      <w:w w:val="103"/>
      <w:sz w:val="20"/>
      <w:szCs w:val="20"/>
      <w:lang w:val="es-ES" w:eastAsia="en-US"/>
    </w:rPr>
  </w:style>
  <w:style w:type="character" w:styleId="LineNumber">
    <w:name w:val="line number"/>
    <w:rsid w:val="008B2D00"/>
    <w:rPr>
      <w:sz w:val="14"/>
    </w:rPr>
  </w:style>
  <w:style w:type="paragraph" w:styleId="NoSpacing">
    <w:name w:val="No Spacing"/>
    <w:basedOn w:val="Normal"/>
    <w:uiPriority w:val="1"/>
    <w:rsid w:val="00FC49F5"/>
    <w:pPr>
      <w:spacing w:line="240" w:lineRule="auto"/>
    </w:pPr>
  </w:style>
  <w:style w:type="paragraph" w:customStyle="1" w:styleId="NormalBullet">
    <w:name w:val="Normal Bullet"/>
    <w:basedOn w:val="Normal"/>
    <w:next w:val="Normal"/>
    <w:qFormat/>
    <w:rsid w:val="00FC49F5"/>
    <w:pPr>
      <w:keepLines/>
      <w:numPr>
        <w:numId w:val="24"/>
      </w:numPr>
      <w:tabs>
        <w:tab w:val="left" w:pos="2218"/>
      </w:tabs>
      <w:spacing w:before="40" w:after="80"/>
      <w:ind w:right="302"/>
    </w:pPr>
  </w:style>
  <w:style w:type="paragraph" w:customStyle="1" w:styleId="NormalSchedule">
    <w:name w:val="Normal Schedule"/>
    <w:basedOn w:val="Normal"/>
    <w:next w:val="Normal"/>
    <w:qFormat/>
    <w:rsid w:val="00FC49F5"/>
    <w:pPr>
      <w:tabs>
        <w:tab w:val="left" w:leader="dot" w:pos="2218"/>
        <w:tab w:val="left" w:pos="2707"/>
        <w:tab w:val="right" w:leader="dot" w:pos="9835"/>
      </w:tabs>
    </w:pPr>
  </w:style>
  <w:style w:type="paragraph" w:customStyle="1" w:styleId="Original">
    <w:name w:val="Original"/>
    <w:next w:val="Normal"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Publication">
    <w:name w:val="Publication"/>
    <w:next w:val="Normal"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ReleaseDate">
    <w:name w:val="ReleaseDate"/>
    <w:next w:val="Footer"/>
    <w:autoRedefine/>
    <w:qFormat/>
    <w:rsid w:val="00FC49F5"/>
    <w:rPr>
      <w:rFonts w:ascii="Times New Roman" w:eastAsia="Calibri" w:hAnsi="Times New Roman" w:cs="Times New Roman"/>
      <w:spacing w:val="4"/>
      <w:w w:val="103"/>
      <w:szCs w:val="22"/>
      <w:lang w:val="es-ES" w:eastAsia="en-US"/>
    </w:rPr>
  </w:style>
  <w:style w:type="paragraph" w:customStyle="1" w:styleId="Small">
    <w:name w:val="Small"/>
    <w:basedOn w:val="Normal"/>
    <w:next w:val="Normal"/>
    <w:rsid w:val="008B2D00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rsid w:val="008B2D00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TitleHCH">
    <w:name w:val="Title_H_CH"/>
    <w:basedOn w:val="HCh"/>
    <w:next w:val="SingleTxt"/>
    <w:qFormat/>
    <w:rsid w:val="008B2D00"/>
    <w:pPr>
      <w:ind w:left="1267" w:right="1267" w:hanging="1267"/>
    </w:pPr>
  </w:style>
  <w:style w:type="paragraph" w:customStyle="1" w:styleId="TitleH2">
    <w:name w:val="Title_H2"/>
    <w:basedOn w:val="H23"/>
    <w:qFormat/>
    <w:rsid w:val="008B2D00"/>
    <w:pPr>
      <w:ind w:left="1267" w:right="1267" w:hanging="1267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9F5"/>
    <w:pPr>
      <w:outlineLvl w:val="9"/>
    </w:pPr>
    <w:rPr>
      <w:rFonts w:eastAsia="SimSun"/>
      <w:lang w:bidi="en-US"/>
    </w:rPr>
  </w:style>
  <w:style w:type="paragraph" w:customStyle="1" w:styleId="XLarge">
    <w:name w:val="XLarge"/>
    <w:basedOn w:val="HM"/>
    <w:rsid w:val="008B2D00"/>
    <w:pPr>
      <w:spacing w:line="390" w:lineRule="exact"/>
    </w:pPr>
    <w:rPr>
      <w:spacing w:val="-4"/>
      <w:w w:val="98"/>
      <w:sz w:val="40"/>
    </w:rPr>
  </w:style>
  <w:style w:type="character" w:styleId="Hyperlink">
    <w:name w:val="Hyperlink"/>
    <w:rsid w:val="008B2D00"/>
    <w:rPr>
      <w:color w:val="0000FF"/>
      <w:u w:val="none"/>
    </w:rPr>
  </w:style>
  <w:style w:type="paragraph" w:styleId="PlainText">
    <w:name w:val="Plain Text"/>
    <w:basedOn w:val="Normal"/>
    <w:link w:val="PlainTextChar"/>
    <w:rsid w:val="008B2D00"/>
    <w:pPr>
      <w:suppressAutoHyphens w:val="0"/>
      <w:spacing w:line="240" w:lineRule="auto"/>
    </w:pPr>
    <w:rPr>
      <w:rFonts w:ascii="Courier New" w:eastAsia="Times New Roman" w:hAnsi="Courier New"/>
      <w:spacing w:val="0"/>
      <w:w w:val="100"/>
      <w:kern w:val="0"/>
      <w:lang w:val="en-US" w:eastAsia="en-GB"/>
    </w:rPr>
  </w:style>
  <w:style w:type="character" w:customStyle="1" w:styleId="PlainTextChar">
    <w:name w:val="Plain Text Char"/>
    <w:link w:val="PlainText"/>
    <w:rsid w:val="008B2D00"/>
    <w:rPr>
      <w:rFonts w:ascii="Courier New" w:eastAsia="Times New Roman" w:hAnsi="Courier New" w:cs="Times New Roman"/>
      <w:sz w:val="20"/>
      <w:szCs w:val="20"/>
      <w:lang w:val="en-US" w:eastAsia="en-GB"/>
    </w:rPr>
  </w:style>
  <w:style w:type="paragraph" w:customStyle="1" w:styleId="ReleaseDate0">
    <w:name w:val="Release Date"/>
    <w:next w:val="Footer"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Session">
    <w:name w:val="Session"/>
    <w:basedOn w:val="H23"/>
    <w:rsid w:val="008B2D00"/>
  </w:style>
  <w:style w:type="table" w:styleId="TableGrid">
    <w:name w:val="Table Grid"/>
    <w:basedOn w:val="TableNormal"/>
    <w:rsid w:val="008B2D00"/>
    <w:pPr>
      <w:suppressAutoHyphens/>
      <w:spacing w:line="240" w:lineRule="exact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164CE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3164CE"/>
    <w:rPr>
      <w:rFonts w:ascii="Times New Roman" w:eastAsia="Calibr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4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4CE"/>
    <w:rPr>
      <w:rFonts w:ascii="Times New Roman" w:eastAsia="Calibri" w:hAnsi="Times New Roman" w:cs="Times New Roman"/>
      <w:b/>
      <w:bCs/>
      <w:spacing w:val="4"/>
      <w:w w:val="103"/>
      <w:kern w:val="14"/>
      <w:sz w:val="20"/>
      <w:szCs w:val="20"/>
      <w:lang w:eastAsia="en-US"/>
    </w:rPr>
  </w:style>
  <w:style w:type="character" w:styleId="FollowedHyperlink">
    <w:name w:val="FollowedHyperlink"/>
    <w:uiPriority w:val="99"/>
    <w:semiHidden/>
    <w:unhideWhenUsed/>
    <w:rsid w:val="00C42BF3"/>
    <w:rPr>
      <w:color w:val="0000FF"/>
      <w:u w:val="none"/>
    </w:rPr>
  </w:style>
  <w:style w:type="character" w:styleId="UnresolvedMention">
    <w:name w:val="Unresolved Mention"/>
    <w:uiPriority w:val="99"/>
    <w:semiHidden/>
    <w:unhideWhenUsed/>
    <w:rsid w:val="00F41A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mailto:chloe.godon@un.org" TargetMode="External"/><Relationship Id="rId1" Type="http://schemas.openxmlformats.org/officeDocument/2006/relationships/hyperlink" Target="mailto:laurie.munslow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undocs.org/S/2017/50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2" ma:contentTypeDescription="Create a new document." ma:contentTypeScope="" ma:versionID="dcc75e5ebcc51eaa51bae4010fe7a98f">
  <xsd:schema xmlns:xsd="http://www.w3.org/2001/XMLSchema" xmlns:xs="http://www.w3.org/2001/XMLSchema" xmlns:p="http://schemas.microsoft.com/office/2006/metadata/properties" xmlns:ns2="cfc03cda-bc36-4859-b431-cc9043cb4594" xmlns:ns3="4774538e-7891-43b6-a84b-740af6ca28fe" targetNamespace="http://schemas.microsoft.com/office/2006/metadata/properties" ma:root="true" ma:fieldsID="2bc1ec7dd7d2901b49b8aa0d7af01845" ns2:_="" ns3:_="">
    <xsd:import namespace="cfc03cda-bc36-4859-b431-cc9043cb4594"/>
    <xsd:import namespace="4774538e-7891-43b6-a84b-740af6ca2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28E1D-E660-497D-9AD1-99CC9094E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78A5B8-04EA-4562-9B16-55D524D71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E9168A-5B71-4FF2-ACE8-E8E797622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4ACDC3-B8A6-D944-940E-D8F5F1A1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1317</CharactersWithSpaces>
  <SharedDoc>false</SharedDoc>
  <HLinks>
    <vt:vector size="12" baseType="variant">
      <vt:variant>
        <vt:i4>262231</vt:i4>
      </vt:variant>
      <vt:variant>
        <vt:i4>3</vt:i4>
      </vt:variant>
      <vt:variant>
        <vt:i4>0</vt:i4>
      </vt:variant>
      <vt:variant>
        <vt:i4>5</vt:i4>
      </vt:variant>
      <vt:variant>
        <vt:lpwstr>https://undocs.org/S/2018/10</vt:lpwstr>
      </vt:variant>
      <vt:variant>
        <vt:lpwstr/>
      </vt:variant>
      <vt:variant>
        <vt:i4>262236</vt:i4>
      </vt:variant>
      <vt:variant>
        <vt:i4>0</vt:i4>
      </vt:variant>
      <vt:variant>
        <vt:i4>0</vt:i4>
      </vt:variant>
      <vt:variant>
        <vt:i4>5</vt:i4>
      </vt:variant>
      <vt:variant>
        <vt:lpwstr>https://undocs.org/S/2017/507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Laurie Munslow</cp:lastModifiedBy>
  <cp:revision>3</cp:revision>
  <cp:lastPrinted>2017-12-04T16:34:00Z</cp:lastPrinted>
  <dcterms:created xsi:type="dcterms:W3CDTF">2023-04-26T08:11:00Z</dcterms:created>
  <dcterms:modified xsi:type="dcterms:W3CDTF">2023-04-26T08:41:00Z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1721354</vt:lpwstr>
  </property>
  <property fmtid="{D5CDD505-2E9C-101B-9397-08002B2CF9AE}" pid="3" name="ODSRefJobNo">
    <vt:lpwstr>1740783E</vt:lpwstr>
  </property>
  <property fmtid="{D5CDD505-2E9C-101B-9397-08002B2CF9AE}" pid="4" name="Symbol1">
    <vt:lpwstr>S/2017/10/Add.47</vt:lpwstr>
  </property>
  <property fmtid="{D5CDD505-2E9C-101B-9397-08002B2CF9AE}" pid="5" name="Symbol2">
    <vt:lpwstr/>
  </property>
  <property fmtid="{D5CDD505-2E9C-101B-9397-08002B2CF9AE}" pid="6" name="Translator">
    <vt:lpwstr/>
  </property>
  <property fmtid="{D5CDD505-2E9C-101B-9397-08002B2CF9AE}" pid="7" name="DocType">
    <vt:lpwstr>S</vt:lpwstr>
  </property>
  <property fmtid="{D5CDD505-2E9C-101B-9397-08002B2CF9AE}" pid="8" name="Category">
    <vt:lpwstr>Document</vt:lpwstr>
  </property>
  <property fmtid="{D5CDD505-2E9C-101B-9397-08002B2CF9AE}" pid="9" name="Language">
    <vt:lpwstr>English</vt:lpwstr>
  </property>
  <property fmtid="{D5CDD505-2E9C-101B-9397-08002B2CF9AE}" pid="10" name="Publication Date">
    <vt:lpwstr>Distr.: General</vt:lpwstr>
  </property>
  <property fmtid="{D5CDD505-2E9C-101B-9397-08002B2CF9AE}" pid="11" name="Release Date">
    <vt:lpwstr>041217</vt:lpwstr>
  </property>
  <property fmtid="{D5CDD505-2E9C-101B-9397-08002B2CF9AE}" pid="12" name="Title1">
    <vt:lpwstr>		Summary statement by the Secretary-General of matters of which the Security Council is seized and of the stage reached in their consideration</vt:lpwstr>
  </property>
  <property fmtid="{D5CDD505-2E9C-101B-9397-08002B2CF9AE}" pid="13" name="Title2">
    <vt:lpwstr>	Addendum</vt:lpwstr>
  </property>
  <property fmtid="{D5CDD505-2E9C-101B-9397-08002B2CF9AE}" pid="14" name="Comment">
    <vt:lpwstr/>
  </property>
  <property fmtid="{D5CDD505-2E9C-101B-9397-08002B2CF9AE}" pid="15" name="DraftPages">
    <vt:lpwstr>Final - 1p</vt:lpwstr>
  </property>
  <property fmtid="{D5CDD505-2E9C-101B-9397-08002B2CF9AE}" pid="16" name="Operator">
    <vt:lpwstr>scc (F)</vt:lpwstr>
  </property>
  <property fmtid="{D5CDD505-2E9C-101B-9397-08002B2CF9AE}" pid="17" name="ContentTypeId">
    <vt:lpwstr>0x0101000719F519AFC9644FB8D3D4B9DB76C27E</vt:lpwstr>
  </property>
  <property fmtid="{D5CDD505-2E9C-101B-9397-08002B2CF9AE}" pid="18" name="Order">
    <vt:r8>100200</vt:r8>
  </property>
</Properties>
</file>
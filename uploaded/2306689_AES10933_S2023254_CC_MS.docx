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198BD" w14:textId="77777777" w:rsidR="00467EE0" w:rsidRPr="00111D9B" w:rsidRDefault="00467EE0" w:rsidP="00467EE0">
      <w:pPr>
        <w:spacing w:line="240" w:lineRule="auto"/>
        <w:rPr>
          <w:sz w:val="2"/>
        </w:rPr>
        <w:sectPr w:rsidR="00467EE0" w:rsidRPr="00111D9B" w:rsidSect="00DA6281">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200" w:bottom="1728" w:left="1200" w:header="432" w:footer="504" w:gutter="0"/>
          <w:cols w:space="720"/>
          <w:titlePg/>
          <w:docGrid w:linePitch="360"/>
        </w:sectPr>
      </w:pPr>
    </w:p>
    <w:tbl>
      <w:tblPr>
        <w:tblW w:w="9994" w:type="dxa"/>
        <w:tblLayout w:type="fixed"/>
        <w:tblLook w:val="0000" w:firstRow="0" w:lastRow="0" w:firstColumn="0" w:lastColumn="0" w:noHBand="0" w:noVBand="0"/>
      </w:tblPr>
      <w:tblGrid>
        <w:gridCol w:w="5472"/>
        <w:gridCol w:w="288"/>
        <w:gridCol w:w="4234"/>
      </w:tblGrid>
      <w:tr w:rsidR="00467EE0" w:rsidRPr="00111D9B" w14:paraId="3F6DCCC6" w14:textId="77777777" w:rsidTr="00467EE0">
        <w:tc>
          <w:tcPr>
            <w:tcW w:w="5472" w:type="dxa"/>
            <w:shd w:val="clear" w:color="auto" w:fill="auto"/>
          </w:tcPr>
          <w:p w14:paraId="3C269EB1" w14:textId="77777777" w:rsidR="00467EE0" w:rsidRDefault="00467EE0" w:rsidP="00467EE0">
            <w:pPr>
              <w:pStyle w:val="H23"/>
              <w:rPr>
                <w:lang w:val="en-GB"/>
              </w:rPr>
            </w:pPr>
            <w:bookmarkStart w:id="0" w:name="_Hlk525221937"/>
            <w:commentRangeStart w:id="1"/>
            <w:r w:rsidRPr="00111D9B">
              <w:rPr>
                <w:lang w:val="en-GB"/>
              </w:rPr>
              <w:t xml:space="preserve">General </w:t>
            </w:r>
            <w:commentRangeEnd w:id="1"/>
            <w:r w:rsidR="004C4394">
              <w:rPr>
                <w:rStyle w:val="CommentReference"/>
                <w:b w:val="0"/>
                <w:lang w:val="en-GB"/>
              </w:rPr>
              <w:commentReference w:id="1"/>
            </w:r>
            <w:r w:rsidRPr="00111D9B">
              <w:rPr>
                <w:lang w:val="en-GB"/>
              </w:rPr>
              <w:t>Assembly</w:t>
            </w:r>
          </w:p>
          <w:p w14:paraId="2AE11228" w14:textId="07628733" w:rsidR="00B81F70" w:rsidRDefault="00B81F70" w:rsidP="003B629A">
            <w:pPr>
              <w:pStyle w:val="Session"/>
            </w:pPr>
            <w:r w:rsidRPr="00C66086">
              <w:t>Tenth emergency special session</w:t>
            </w:r>
          </w:p>
          <w:p w14:paraId="178258A2" w14:textId="77777777" w:rsidR="00B81F70" w:rsidRDefault="00B81F70" w:rsidP="003B629A">
            <w:pPr>
              <w:pStyle w:val="AgendaItemNormal"/>
            </w:pPr>
            <w:r>
              <w:t>Agenda item 5</w:t>
            </w:r>
          </w:p>
          <w:p w14:paraId="4CED50CB" w14:textId="02B98F67" w:rsidR="00B81F70" w:rsidRPr="00B81F70" w:rsidRDefault="00B81F70" w:rsidP="003B629A">
            <w:pPr>
              <w:pStyle w:val="AgendaTitleH2"/>
              <w:ind w:right="597"/>
            </w:pPr>
            <w:r w:rsidRPr="00C66086">
              <w:t>Illegal Israeli actions in Occupied East Jerusalem and the rest of the Occupied Palestinian Territory</w:t>
            </w:r>
            <w:bookmarkEnd w:id="0"/>
          </w:p>
        </w:tc>
        <w:tc>
          <w:tcPr>
            <w:tcW w:w="288" w:type="dxa"/>
            <w:shd w:val="clear" w:color="auto" w:fill="auto"/>
          </w:tcPr>
          <w:p w14:paraId="4741562F" w14:textId="77777777" w:rsidR="00467EE0" w:rsidRPr="00111D9B" w:rsidRDefault="00467EE0" w:rsidP="00467EE0">
            <w:pPr>
              <w:pStyle w:val="H23"/>
              <w:rPr>
                <w:lang w:val="en-GB"/>
              </w:rPr>
            </w:pPr>
          </w:p>
        </w:tc>
        <w:tc>
          <w:tcPr>
            <w:tcW w:w="4234" w:type="dxa"/>
            <w:shd w:val="clear" w:color="auto" w:fill="auto"/>
          </w:tcPr>
          <w:p w14:paraId="5F9C102F" w14:textId="77777777" w:rsidR="00467EE0" w:rsidRDefault="00467EE0" w:rsidP="00467EE0">
            <w:pPr>
              <w:pStyle w:val="H23"/>
              <w:rPr>
                <w:lang w:val="en-GB"/>
              </w:rPr>
            </w:pPr>
            <w:bookmarkStart w:id="2" w:name="_Hlk525222006"/>
            <w:r w:rsidRPr="00111D9B">
              <w:rPr>
                <w:lang w:val="en-GB"/>
              </w:rPr>
              <w:t>Security Council</w:t>
            </w:r>
            <w:bookmarkEnd w:id="2"/>
          </w:p>
          <w:p w14:paraId="55AB4195" w14:textId="67CFAD01" w:rsidR="00B81F70" w:rsidRDefault="00B81F70" w:rsidP="00B81F70">
            <w:pPr>
              <w:rPr>
                <w:b/>
              </w:rPr>
            </w:pPr>
            <w:bookmarkStart w:id="3" w:name="_Hlk525222043"/>
            <w:r w:rsidRPr="00C66086">
              <w:rPr>
                <w:b/>
              </w:rPr>
              <w:t>Seventy-</w:t>
            </w:r>
            <w:r w:rsidR="00AE74A4">
              <w:rPr>
                <w:b/>
              </w:rPr>
              <w:t>eigh</w:t>
            </w:r>
            <w:r w:rsidR="00DA6629">
              <w:rPr>
                <w:b/>
              </w:rPr>
              <w:t>th</w:t>
            </w:r>
            <w:r w:rsidRPr="00C66086">
              <w:rPr>
                <w:b/>
              </w:rPr>
              <w:t xml:space="preserve"> year</w:t>
            </w:r>
            <w:bookmarkEnd w:id="3"/>
          </w:p>
          <w:p w14:paraId="613CDC36" w14:textId="77777777" w:rsidR="00AE74A4" w:rsidRPr="00AE74A4" w:rsidRDefault="00AE74A4" w:rsidP="00AE74A4"/>
          <w:p w14:paraId="30942C21" w14:textId="76D8F847" w:rsidR="00AE74A4" w:rsidRPr="00AE74A4" w:rsidRDefault="00AE74A4" w:rsidP="00AE74A4">
            <w:pPr>
              <w:tabs>
                <w:tab w:val="left" w:pos="1440"/>
              </w:tabs>
            </w:pPr>
            <w:r>
              <w:tab/>
            </w:r>
          </w:p>
        </w:tc>
      </w:tr>
      <w:tr w:rsidR="00467EE0" w:rsidRPr="00111D9B" w14:paraId="0E552501" w14:textId="77777777" w:rsidTr="00467EE0">
        <w:tc>
          <w:tcPr>
            <w:tcW w:w="5472" w:type="dxa"/>
            <w:shd w:val="clear" w:color="auto" w:fill="auto"/>
          </w:tcPr>
          <w:p w14:paraId="72559926" w14:textId="77777777" w:rsidR="00467EE0" w:rsidRPr="00111D9B" w:rsidRDefault="00467EE0" w:rsidP="00467EE0">
            <w:pPr>
              <w:pStyle w:val="H23"/>
              <w:rPr>
                <w:lang w:val="en-GB"/>
              </w:rPr>
            </w:pPr>
          </w:p>
        </w:tc>
        <w:tc>
          <w:tcPr>
            <w:tcW w:w="288" w:type="dxa"/>
            <w:shd w:val="clear" w:color="auto" w:fill="auto"/>
          </w:tcPr>
          <w:p w14:paraId="58E1431C" w14:textId="77777777" w:rsidR="00467EE0" w:rsidRPr="00111D9B" w:rsidRDefault="00467EE0" w:rsidP="00467EE0">
            <w:pPr>
              <w:pStyle w:val="H23"/>
              <w:rPr>
                <w:lang w:val="en-GB"/>
              </w:rPr>
            </w:pPr>
          </w:p>
        </w:tc>
        <w:tc>
          <w:tcPr>
            <w:tcW w:w="4234" w:type="dxa"/>
            <w:shd w:val="clear" w:color="auto" w:fill="auto"/>
          </w:tcPr>
          <w:p w14:paraId="54D87033" w14:textId="77777777" w:rsidR="00467EE0" w:rsidRPr="00111D9B" w:rsidRDefault="00467EE0" w:rsidP="00467EE0">
            <w:pPr>
              <w:pStyle w:val="H23"/>
              <w:rPr>
                <w:lang w:val="en-GB"/>
              </w:rPr>
            </w:pPr>
          </w:p>
        </w:tc>
      </w:tr>
    </w:tbl>
    <w:p w14:paraId="08045409" w14:textId="131FCCF5" w:rsidR="00467EE0" w:rsidRPr="003B629A" w:rsidRDefault="00467EE0" w:rsidP="003B629A">
      <w:pPr>
        <w:pStyle w:val="SingleTxt"/>
        <w:spacing w:after="0" w:line="120" w:lineRule="exact"/>
        <w:rPr>
          <w:sz w:val="10"/>
        </w:rPr>
      </w:pPr>
    </w:p>
    <w:p w14:paraId="07BA0D50" w14:textId="77777777" w:rsidR="00A2513C" w:rsidRDefault="008D1C00" w:rsidP="008D1C00">
      <w:pPr>
        <w:pStyle w:val="TitleH1"/>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right="1260"/>
      </w:pPr>
      <w:r>
        <w:tab/>
      </w:r>
      <w:r>
        <w:tab/>
      </w:r>
      <w:bookmarkStart w:id="4" w:name="_Hlk525221961"/>
    </w:p>
    <w:p w14:paraId="3DE964AB" w14:textId="77777777" w:rsidR="00A2513C" w:rsidRDefault="00A2513C" w:rsidP="008D1C00">
      <w:pPr>
        <w:pStyle w:val="TitleH1"/>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right="1260"/>
      </w:pPr>
    </w:p>
    <w:p w14:paraId="18E9AA70" w14:textId="11FF1175" w:rsidR="003B629A" w:rsidRDefault="00A2513C" w:rsidP="008D1C00">
      <w:pPr>
        <w:pStyle w:val="TitleH1"/>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right="1260"/>
      </w:pPr>
      <w:r>
        <w:tab/>
      </w:r>
      <w:r>
        <w:tab/>
      </w:r>
      <w:r w:rsidR="003B629A">
        <w:t xml:space="preserve">Identical letters dated </w:t>
      </w:r>
      <w:r w:rsidR="00204482">
        <w:t>7</w:t>
      </w:r>
      <w:r w:rsidR="008C4D98">
        <w:t xml:space="preserve"> </w:t>
      </w:r>
      <w:r w:rsidR="00645AEA">
        <w:t>April</w:t>
      </w:r>
      <w:r w:rsidR="00E37395">
        <w:t xml:space="preserve"> </w:t>
      </w:r>
      <w:r w:rsidR="003B629A">
        <w:t>20</w:t>
      </w:r>
      <w:r w:rsidR="00BE74FC">
        <w:t>2</w:t>
      </w:r>
      <w:r w:rsidR="00AE74A4">
        <w:t>3</w:t>
      </w:r>
      <w:r w:rsidR="003B629A">
        <w:t xml:space="preserve"> from the Permanent Observer of the State of Palestine to the United Nations add</w:t>
      </w:r>
      <w:r w:rsidR="00AF6B6C">
        <w:t xml:space="preserve">ressed </w:t>
      </w:r>
      <w:bookmarkEnd w:id="4"/>
      <w:r w:rsidR="00DE51EF">
        <w:t xml:space="preserve">to </w:t>
      </w:r>
      <w:r w:rsidR="00DE51EF" w:rsidRPr="00DE51EF">
        <w:t xml:space="preserve">the Secretary-General, the President of the General </w:t>
      </w:r>
      <w:proofErr w:type="gramStart"/>
      <w:r w:rsidR="00DE51EF" w:rsidRPr="00DE51EF">
        <w:t>Assembly</w:t>
      </w:r>
      <w:proofErr w:type="gramEnd"/>
      <w:r w:rsidR="00DE51EF" w:rsidRPr="00DE51EF">
        <w:t xml:space="preserve"> and the President of the Security Council</w:t>
      </w:r>
    </w:p>
    <w:p w14:paraId="054404EB" w14:textId="1D7D4E24" w:rsidR="00DE51EF" w:rsidRDefault="00DE51EF" w:rsidP="00DE51EF">
      <w:pPr>
        <w:pStyle w:val="SingleTxt"/>
      </w:pPr>
    </w:p>
    <w:p w14:paraId="6B2B7957" w14:textId="77777777" w:rsidR="00DE51EF" w:rsidRPr="00DE51EF" w:rsidRDefault="00DE51EF" w:rsidP="00DE51EF">
      <w:pPr>
        <w:pStyle w:val="SingleTxt"/>
      </w:pPr>
    </w:p>
    <w:p w14:paraId="0F80A27B" w14:textId="31CF1134" w:rsidR="008D1C00" w:rsidRPr="008D1C00" w:rsidRDefault="008D1C00" w:rsidP="008D1C00">
      <w:pPr>
        <w:pStyle w:val="SingleTxt"/>
        <w:spacing w:after="0" w:line="120" w:lineRule="exact"/>
        <w:rPr>
          <w:sz w:val="10"/>
        </w:rPr>
      </w:pPr>
    </w:p>
    <w:p w14:paraId="11A21C2E" w14:textId="65297E69" w:rsidR="003B629A" w:rsidRDefault="00DE51EF" w:rsidP="00DE51EF">
      <w:pPr>
        <w:suppressAutoHyphens w:val="0"/>
        <w:spacing w:after="200" w:line="276" w:lineRule="auto"/>
        <w:jc w:val="center"/>
      </w:pPr>
      <w:r>
        <w:rPr>
          <w:noProof/>
        </w:rPr>
        <w:drawing>
          <wp:inline distT="0" distB="0" distL="0" distR="0" wp14:anchorId="0E957380" wp14:editId="691B0880">
            <wp:extent cx="123825" cy="1638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825" cy="1638300"/>
                    </a:xfrm>
                    <a:prstGeom prst="rect">
                      <a:avLst/>
                    </a:prstGeom>
                    <a:noFill/>
                  </pic:spPr>
                </pic:pic>
              </a:graphicData>
            </a:graphic>
          </wp:inline>
        </w:drawing>
      </w:r>
    </w:p>
    <w:p w14:paraId="03E37623" w14:textId="118BF27D" w:rsidR="006976F2" w:rsidRDefault="006976F2" w:rsidP="00DE51EF">
      <w:pPr>
        <w:suppressAutoHyphens w:val="0"/>
        <w:spacing w:after="200" w:line="276" w:lineRule="auto"/>
        <w:jc w:val="center"/>
      </w:pPr>
    </w:p>
    <w:p w14:paraId="40E256DD" w14:textId="0017E5BC" w:rsidR="007F32B0" w:rsidRDefault="007F32B0" w:rsidP="00DE51EF">
      <w:pPr>
        <w:suppressAutoHyphens w:val="0"/>
        <w:spacing w:after="200" w:line="276" w:lineRule="auto"/>
        <w:jc w:val="center"/>
      </w:pPr>
    </w:p>
    <w:p w14:paraId="2FD50FF3" w14:textId="1BD1AF07" w:rsidR="00545B30" w:rsidRDefault="00545B30" w:rsidP="00DE51EF">
      <w:pPr>
        <w:suppressAutoHyphens w:val="0"/>
        <w:spacing w:after="200" w:line="276" w:lineRule="auto"/>
        <w:jc w:val="center"/>
      </w:pPr>
    </w:p>
    <w:p w14:paraId="5634672C" w14:textId="3366F5B3" w:rsidR="00545B30" w:rsidRDefault="00545B30" w:rsidP="00DE51EF">
      <w:pPr>
        <w:suppressAutoHyphens w:val="0"/>
        <w:spacing w:after="200" w:line="276" w:lineRule="auto"/>
        <w:jc w:val="center"/>
      </w:pPr>
    </w:p>
    <w:p w14:paraId="0FECB164" w14:textId="065E093F" w:rsidR="00545B30" w:rsidRDefault="00545B30" w:rsidP="00DE51EF">
      <w:pPr>
        <w:suppressAutoHyphens w:val="0"/>
        <w:spacing w:after="200" w:line="276" w:lineRule="auto"/>
        <w:jc w:val="center"/>
      </w:pPr>
    </w:p>
    <w:p w14:paraId="6095670A" w14:textId="5E9ECA77" w:rsidR="00545B30" w:rsidRDefault="00545B30" w:rsidP="00DE51EF">
      <w:pPr>
        <w:suppressAutoHyphens w:val="0"/>
        <w:spacing w:after="200" w:line="276" w:lineRule="auto"/>
        <w:jc w:val="center"/>
      </w:pPr>
    </w:p>
    <w:p w14:paraId="0D7AB751" w14:textId="3219B0CE" w:rsidR="000D33F0" w:rsidRDefault="000D33F0" w:rsidP="00DE51EF">
      <w:pPr>
        <w:suppressAutoHyphens w:val="0"/>
        <w:spacing w:after="200" w:line="276" w:lineRule="auto"/>
        <w:jc w:val="center"/>
        <w:rPr>
          <w:lang w:val="fr-FR"/>
        </w:rPr>
      </w:pPr>
    </w:p>
    <w:p w14:paraId="1EA0A142" w14:textId="13573353" w:rsidR="00204482" w:rsidRDefault="00204482" w:rsidP="00DE51EF">
      <w:pPr>
        <w:suppressAutoHyphens w:val="0"/>
        <w:spacing w:after="200" w:line="276" w:lineRule="auto"/>
        <w:jc w:val="center"/>
        <w:rPr>
          <w:lang w:val="fr-FR"/>
        </w:rPr>
      </w:pPr>
    </w:p>
    <w:p w14:paraId="1358C289" w14:textId="4F2BAAE8" w:rsidR="00204482" w:rsidRDefault="00204482" w:rsidP="00DE51EF">
      <w:pPr>
        <w:suppressAutoHyphens w:val="0"/>
        <w:spacing w:after="200" w:line="276" w:lineRule="auto"/>
        <w:jc w:val="center"/>
        <w:rPr>
          <w:lang w:val="fr-FR"/>
        </w:rPr>
      </w:pPr>
    </w:p>
    <w:p w14:paraId="4701496D" w14:textId="2C94492B" w:rsidR="00204482" w:rsidRPr="009817F2" w:rsidDel="004C4394" w:rsidRDefault="00204482" w:rsidP="00204482">
      <w:pPr>
        <w:jc w:val="both"/>
        <w:rPr>
          <w:del w:id="5" w:author="Christine Cuk" w:date="2023-04-13T11:34:00Z"/>
        </w:rPr>
      </w:pPr>
      <w:del w:id="6" w:author="Christine Cuk" w:date="2023-04-13T11:34:00Z">
        <w:r w:rsidRPr="009817F2" w:rsidDel="004C4394">
          <w:delText>Ref.</w:delText>
        </w:r>
        <w:r w:rsidRPr="009817F2" w:rsidDel="004C4394">
          <w:tab/>
          <w:delText>SGC.</w:delText>
        </w:r>
        <w:r w:rsidDel="004C4394">
          <w:delText>86</w:delText>
        </w:r>
        <w:r w:rsidRPr="009817F2" w:rsidDel="004C4394">
          <w:delText>/2</w:delText>
        </w:r>
        <w:r w:rsidDel="004C4394">
          <w:delText>3</w:delText>
        </w:r>
        <w:r w:rsidRPr="009817F2" w:rsidDel="004C4394">
          <w:tab/>
        </w:r>
        <w:r w:rsidRPr="009817F2" w:rsidDel="004C4394">
          <w:tab/>
        </w:r>
        <w:r w:rsidRPr="009817F2" w:rsidDel="004C4394">
          <w:tab/>
        </w:r>
        <w:r w:rsidRPr="009817F2" w:rsidDel="004C4394">
          <w:tab/>
        </w:r>
        <w:r w:rsidRPr="009817F2" w:rsidDel="004C4394">
          <w:tab/>
        </w:r>
        <w:r w:rsidRPr="009817F2" w:rsidDel="004C4394">
          <w:tab/>
        </w:r>
        <w:r w:rsidRPr="009817F2" w:rsidDel="004C4394">
          <w:tab/>
        </w:r>
        <w:r w:rsidRPr="009817F2" w:rsidDel="004C4394">
          <w:tab/>
        </w:r>
        <w:r w:rsidRPr="009817F2" w:rsidDel="004C4394">
          <w:tab/>
        </w:r>
        <w:r w:rsidDel="004C4394">
          <w:delText>7 April 2023</w:delText>
        </w:r>
      </w:del>
    </w:p>
    <w:p w14:paraId="176AC1DA" w14:textId="4FC7D03C" w:rsidR="00204482" w:rsidRPr="009817F2" w:rsidDel="004C4394" w:rsidRDefault="00204482" w:rsidP="00204482">
      <w:pPr>
        <w:jc w:val="both"/>
        <w:rPr>
          <w:del w:id="7" w:author="Christine Cuk" w:date="2023-04-13T11:34:00Z"/>
        </w:rPr>
      </w:pPr>
    </w:p>
    <w:p w14:paraId="759B8735" w14:textId="09D519DB" w:rsidR="00204482" w:rsidDel="004C4394" w:rsidRDefault="00204482" w:rsidP="00204482">
      <w:pPr>
        <w:jc w:val="both"/>
        <w:rPr>
          <w:del w:id="8" w:author="Christine Cuk" w:date="2023-04-13T11:34:00Z"/>
        </w:rPr>
      </w:pPr>
      <w:del w:id="9" w:author="Christine Cuk" w:date="2023-04-13T11:34:00Z">
        <w:r w:rsidRPr="009817F2" w:rsidDel="004C4394">
          <w:delText>Excellency,</w:delText>
        </w:r>
      </w:del>
    </w:p>
    <w:p w14:paraId="6A9EF33D" w14:textId="77777777" w:rsidR="00204482" w:rsidRDefault="00204482" w:rsidP="00204482">
      <w:pPr>
        <w:jc w:val="both"/>
      </w:pPr>
    </w:p>
    <w:p w14:paraId="6EE65615" w14:textId="77777777" w:rsidR="00204482" w:rsidRPr="00360F92" w:rsidRDefault="00204482" w:rsidP="00204482">
      <w:pPr>
        <w:jc w:val="both"/>
        <w:rPr>
          <w:bCs/>
        </w:rPr>
      </w:pPr>
      <w:r>
        <w:tab/>
      </w:r>
      <w:r w:rsidRPr="004C4394">
        <w:rPr>
          <w:bCs/>
          <w:rPrChange w:id="10" w:author="Christine Cuk" w:date="2023-04-13T11:34:00Z">
            <w:rPr>
              <w:b/>
            </w:rPr>
          </w:rPrChange>
        </w:rPr>
        <w:t xml:space="preserve">While the Security Council remains silent and the world looks on, Israel remains undeterred, carrying on with its daily barbarity and criminality against the Palestinian people, escalating its violence, </w:t>
      </w:r>
      <w:proofErr w:type="gramStart"/>
      <w:r w:rsidRPr="004C4394">
        <w:rPr>
          <w:bCs/>
          <w:rPrChange w:id="11" w:author="Christine Cuk" w:date="2023-04-13T11:34:00Z">
            <w:rPr>
              <w:b/>
            </w:rPr>
          </w:rPrChange>
        </w:rPr>
        <w:t>punishment</w:t>
      </w:r>
      <w:proofErr w:type="gramEnd"/>
      <w:r w:rsidRPr="004C4394">
        <w:rPr>
          <w:bCs/>
          <w:rPrChange w:id="12" w:author="Christine Cuk" w:date="2023-04-13T11:34:00Z">
            <w:rPr>
              <w:b/>
            </w:rPr>
          </w:rPrChange>
        </w:rPr>
        <w:t xml:space="preserve"> and threats against them under every possible illegal and racist pretext</w:t>
      </w:r>
      <w:r w:rsidRPr="00360F92">
        <w:rPr>
          <w:bCs/>
        </w:rPr>
        <w:t>.</w:t>
      </w:r>
    </w:p>
    <w:p w14:paraId="15814530" w14:textId="77777777" w:rsidR="00204482" w:rsidRPr="00360F92" w:rsidRDefault="00204482" w:rsidP="00204482">
      <w:pPr>
        <w:jc w:val="both"/>
        <w:rPr>
          <w:bCs/>
        </w:rPr>
      </w:pPr>
    </w:p>
    <w:p w14:paraId="1B480919" w14:textId="2BC3A925" w:rsidR="00204482" w:rsidRPr="00360F92" w:rsidRDefault="00204482" w:rsidP="00204482">
      <w:pPr>
        <w:jc w:val="both"/>
        <w:rPr>
          <w:bCs/>
        </w:rPr>
      </w:pPr>
      <w:r>
        <w:tab/>
        <w:t xml:space="preserve">Since my last letter, on 5 April, </w:t>
      </w:r>
      <w:r w:rsidRPr="007C51CE">
        <w:rPr>
          <w:bCs/>
          <w:rPrChange w:id="13" w:author="Christine Cuk" w:date="2023-04-13T11:40:00Z">
            <w:rPr>
              <w:b/>
            </w:rPr>
          </w:rPrChange>
        </w:rPr>
        <w:t xml:space="preserve">Israeli occupying forces </w:t>
      </w:r>
      <w:del w:id="14" w:author="Christine Cuk" w:date="2023-04-13T11:40:00Z">
        <w:r w:rsidRPr="007C51CE" w:rsidDel="007C51CE">
          <w:rPr>
            <w:bCs/>
            <w:rPrChange w:id="15" w:author="Christine Cuk" w:date="2023-04-13T11:40:00Z">
              <w:rPr>
                <w:b/>
              </w:rPr>
            </w:rPrChange>
          </w:rPr>
          <w:delText xml:space="preserve">(IOF) </w:delText>
        </w:r>
      </w:del>
      <w:r w:rsidRPr="007C51CE">
        <w:rPr>
          <w:bCs/>
          <w:rPrChange w:id="16" w:author="Christine Cuk" w:date="2023-04-13T11:40:00Z">
            <w:rPr>
              <w:b/>
            </w:rPr>
          </w:rPrChange>
        </w:rPr>
        <w:t xml:space="preserve">have perpetrated </w:t>
      </w:r>
      <w:commentRangeStart w:id="17"/>
      <w:r w:rsidRPr="007C51CE">
        <w:rPr>
          <w:bCs/>
          <w:rPrChange w:id="18" w:author="Christine Cuk" w:date="2023-04-13T11:40:00Z">
            <w:rPr>
              <w:b/>
            </w:rPr>
          </w:rPrChange>
        </w:rPr>
        <w:t xml:space="preserve">numerous more </w:t>
      </w:r>
      <w:commentRangeEnd w:id="17"/>
      <w:r w:rsidR="003D6224">
        <w:rPr>
          <w:rStyle w:val="CommentReference"/>
        </w:rPr>
        <w:commentReference w:id="17"/>
      </w:r>
      <w:r w:rsidRPr="007C51CE">
        <w:rPr>
          <w:bCs/>
          <w:rPrChange w:id="19" w:author="Christine Cuk" w:date="2023-04-13T11:40:00Z">
            <w:rPr>
              <w:b/>
            </w:rPr>
          </w:rPrChange>
        </w:rPr>
        <w:t xml:space="preserve">raids on </w:t>
      </w:r>
      <w:del w:id="20" w:author="Christine Cuk" w:date="2023-04-13T11:43:00Z">
        <w:r w:rsidRPr="007C51CE" w:rsidDel="007C51CE">
          <w:rPr>
            <w:bCs/>
            <w:rPrChange w:id="21" w:author="Christine Cuk" w:date="2023-04-13T11:40:00Z">
              <w:rPr>
                <w:b/>
              </w:rPr>
            </w:rPrChange>
          </w:rPr>
          <w:delText>Al-</w:delText>
        </w:r>
      </w:del>
      <w:ins w:id="22" w:author="Christine Cuk" w:date="2023-04-13T11:43:00Z">
        <w:r w:rsidR="007C51CE">
          <w:rPr>
            <w:bCs/>
          </w:rPr>
          <w:t xml:space="preserve">the </w:t>
        </w:r>
      </w:ins>
      <w:r w:rsidRPr="007C51CE">
        <w:rPr>
          <w:bCs/>
          <w:rPrChange w:id="23" w:author="Christine Cuk" w:date="2023-04-13T11:40:00Z">
            <w:rPr>
              <w:b/>
            </w:rPr>
          </w:rPrChange>
        </w:rPr>
        <w:t>Aqsa Mosque/</w:t>
      </w:r>
      <w:del w:id="24" w:author="Christine Cuk" w:date="2023-04-13T11:41:00Z">
        <w:r w:rsidRPr="007C51CE" w:rsidDel="007C51CE">
          <w:rPr>
            <w:bCs/>
            <w:rPrChange w:id="25" w:author="Christine Cuk" w:date="2023-04-13T11:40:00Z">
              <w:rPr>
                <w:b/>
              </w:rPr>
            </w:rPrChange>
          </w:rPr>
          <w:delText>Al-</w:delText>
        </w:r>
      </w:del>
      <w:r w:rsidRPr="007C51CE">
        <w:rPr>
          <w:bCs/>
          <w:rPrChange w:id="26" w:author="Christine Cuk" w:date="2023-04-13T11:40:00Z">
            <w:rPr>
              <w:b/>
            </w:rPr>
          </w:rPrChange>
        </w:rPr>
        <w:t xml:space="preserve">Haram </w:t>
      </w:r>
      <w:del w:id="27" w:author="Christine Cuk" w:date="2023-04-13T11:42:00Z">
        <w:r w:rsidRPr="007C51CE" w:rsidDel="007C51CE">
          <w:rPr>
            <w:bCs/>
            <w:rPrChange w:id="28" w:author="Christine Cuk" w:date="2023-04-13T11:40:00Z">
              <w:rPr>
                <w:b/>
              </w:rPr>
            </w:rPrChange>
          </w:rPr>
          <w:delText>A</w:delText>
        </w:r>
      </w:del>
      <w:ins w:id="29" w:author="Christine Cuk" w:date="2023-04-13T11:42:00Z">
        <w:r w:rsidR="007C51CE">
          <w:rPr>
            <w:bCs/>
          </w:rPr>
          <w:t>a</w:t>
        </w:r>
      </w:ins>
      <w:r w:rsidRPr="007C51CE">
        <w:rPr>
          <w:bCs/>
          <w:rPrChange w:id="30" w:author="Christine Cuk" w:date="2023-04-13T11:40:00Z">
            <w:rPr>
              <w:b/>
            </w:rPr>
          </w:rPrChange>
        </w:rPr>
        <w:t>l-Sharif</w:t>
      </w:r>
      <w:ins w:id="31" w:author="Christine Cuk" w:date="2023-04-13T14:29:00Z">
        <w:r w:rsidR="00022567">
          <w:rPr>
            <w:bCs/>
          </w:rPr>
          <w:t xml:space="preserve">, </w:t>
        </w:r>
      </w:ins>
      <w:del w:id="32" w:author="Christine Cuk" w:date="2023-04-13T14:29:00Z">
        <w:r w:rsidRPr="007C51CE" w:rsidDel="00022567">
          <w:rPr>
            <w:bCs/>
            <w:rPrChange w:id="33" w:author="Christine Cuk" w:date="2023-04-13T11:40:00Z">
              <w:rPr>
                <w:b/>
              </w:rPr>
            </w:rPrChange>
          </w:rPr>
          <w:delText xml:space="preserve"> and </w:delText>
        </w:r>
      </w:del>
      <w:r w:rsidRPr="007C51CE">
        <w:rPr>
          <w:bCs/>
          <w:rPrChange w:id="34" w:author="Christine Cuk" w:date="2023-04-13T11:40:00Z">
            <w:rPr>
              <w:b/>
            </w:rPr>
          </w:rPrChange>
        </w:rPr>
        <w:t>assaults on Palestinian worshippers and a series of military air</w:t>
      </w:r>
      <w:ins w:id="35" w:author="Christine Cuk" w:date="2023-04-13T12:01:00Z">
        <w:r w:rsidR="00382D4E">
          <w:rPr>
            <w:bCs/>
          </w:rPr>
          <w:t xml:space="preserve"> </w:t>
        </w:r>
      </w:ins>
      <w:r w:rsidRPr="007C51CE">
        <w:rPr>
          <w:bCs/>
          <w:rPrChange w:id="36" w:author="Christine Cuk" w:date="2023-04-13T11:40:00Z">
            <w:rPr>
              <w:b/>
            </w:rPr>
          </w:rPrChange>
        </w:rPr>
        <w:t>strikes on the Gaza Strip, terrorizing our people and threatening even more loss of life and destruction</w:t>
      </w:r>
      <w:r w:rsidRPr="00360F92">
        <w:rPr>
          <w:bCs/>
        </w:rPr>
        <w:t>.</w:t>
      </w:r>
      <w:r>
        <w:t xml:space="preserve"> Yet again</w:t>
      </w:r>
      <w:ins w:id="37" w:author="Christine Cuk" w:date="2023-04-13T12:05:00Z">
        <w:r w:rsidR="00382D4E">
          <w:t>,</w:t>
        </w:r>
      </w:ins>
      <w:r>
        <w:t xml:space="preserve"> the holy month of Ramadan and Easter celebrations are being marred for Palestinian worshippers and the Muslim and Christian faithful around the world by </w:t>
      </w:r>
      <w:ins w:id="38" w:author="Christine Cuk" w:date="2023-04-13T12:05:00Z">
        <w:r w:rsidR="00382D4E">
          <w:t xml:space="preserve">the </w:t>
        </w:r>
      </w:ins>
      <w:r w:rsidRPr="00382D4E">
        <w:rPr>
          <w:bCs/>
          <w:rPrChange w:id="39" w:author="Christine Cuk" w:date="2023-04-13T12:05:00Z">
            <w:rPr>
              <w:b/>
            </w:rPr>
          </w:rPrChange>
        </w:rPr>
        <w:t>deliberate decisions of Israel, the occupying Power, to violate the sanctity of holy sites and to use force against civilians who are simply exercising their rights to religion and worship</w:t>
      </w:r>
      <w:r w:rsidRPr="00360F92">
        <w:rPr>
          <w:bCs/>
        </w:rPr>
        <w:t>.</w:t>
      </w:r>
    </w:p>
    <w:p w14:paraId="3591C293" w14:textId="77777777" w:rsidR="00204482" w:rsidRPr="00360F92" w:rsidRDefault="00204482" w:rsidP="00204482">
      <w:pPr>
        <w:jc w:val="both"/>
        <w:rPr>
          <w:bCs/>
        </w:rPr>
      </w:pPr>
    </w:p>
    <w:p w14:paraId="33E2479C" w14:textId="52282073" w:rsidR="00204482" w:rsidRDefault="00204482" w:rsidP="00204482">
      <w:pPr>
        <w:ind w:firstLine="720"/>
        <w:jc w:val="both"/>
      </w:pPr>
      <w:r>
        <w:t xml:space="preserve">The international community’s warnings and </w:t>
      </w:r>
      <w:r w:rsidRPr="00382D4E">
        <w:rPr>
          <w:bCs/>
          <w:rPrChange w:id="40" w:author="Christine Cuk" w:date="2023-04-13T12:06:00Z">
            <w:rPr>
              <w:b/>
            </w:rPr>
          </w:rPrChange>
        </w:rPr>
        <w:t>calls for de-escalation and calm are being blatantly ignored by Israel</w:t>
      </w:r>
      <w:r w:rsidRPr="00360F92">
        <w:rPr>
          <w:bCs/>
        </w:rPr>
        <w:t>,</w:t>
      </w:r>
      <w:r>
        <w:t xml:space="preserve"> the occupying Power. It has no interest in de-escalation and no regard for the international community, </w:t>
      </w:r>
      <w:del w:id="41" w:author="Christine Cuk" w:date="2023-04-13T12:28:00Z">
        <w:r w:rsidDel="00D62121">
          <w:delText xml:space="preserve">no </w:delText>
        </w:r>
      </w:del>
      <w:ins w:id="42" w:author="Christine Cuk" w:date="2023-04-13T12:28:00Z">
        <w:r w:rsidR="00D62121">
          <w:t xml:space="preserve">much </w:t>
        </w:r>
      </w:ins>
      <w:r>
        <w:t xml:space="preserve">less for international law and the rights of the Palestinian people. Its </w:t>
      </w:r>
      <w:r w:rsidRPr="00D62121">
        <w:rPr>
          <w:bCs/>
          <w:rPrChange w:id="43" w:author="Christine Cuk" w:date="2023-04-13T12:28:00Z">
            <w:rPr>
              <w:b/>
            </w:rPr>
          </w:rPrChange>
        </w:rPr>
        <w:t>only interest is in seizing every opportunity to exert its dominance over the Palestinian people and its control over their land and holy sites through increasingly violent and vulgar shows of force</w:t>
      </w:r>
      <w:r>
        <w:t xml:space="preserve"> and the tightening of its arbitrary, unlawful restrictions on Palestinians’ access to Jerusalem, </w:t>
      </w:r>
      <w:del w:id="44" w:author="Christine Cuk" w:date="2023-04-13T12:30:00Z">
        <w:r w:rsidDel="00D62121">
          <w:delText>to</w:delText>
        </w:r>
      </w:del>
      <w:ins w:id="45" w:author="Christine Cuk" w:date="2023-04-13T12:28:00Z">
        <w:r w:rsidR="00D62121">
          <w:t>the</w:t>
        </w:r>
      </w:ins>
      <w:r>
        <w:t xml:space="preserve"> </w:t>
      </w:r>
      <w:del w:id="46" w:author="Christine Cuk" w:date="2023-04-13T12:28:00Z">
        <w:r w:rsidDel="00D62121">
          <w:delText>Al-</w:delText>
        </w:r>
      </w:del>
      <w:r>
        <w:t>Aqsa Mosque/</w:t>
      </w:r>
      <w:del w:id="47" w:author="Christine Cuk" w:date="2023-04-13T12:28:00Z">
        <w:r w:rsidDel="00D62121">
          <w:delText>Al-</w:delText>
        </w:r>
      </w:del>
      <w:r>
        <w:t xml:space="preserve">Haram </w:t>
      </w:r>
      <w:del w:id="48" w:author="Christine Cuk" w:date="2023-04-13T12:29:00Z">
        <w:r w:rsidDel="00D62121">
          <w:delText>A</w:delText>
        </w:r>
      </w:del>
      <w:ins w:id="49" w:author="Christine Cuk" w:date="2023-04-13T12:29:00Z">
        <w:r w:rsidR="00D62121">
          <w:t>a</w:t>
        </w:r>
      </w:ins>
      <w:r>
        <w:t xml:space="preserve">l-Sharif and </w:t>
      </w:r>
      <w:del w:id="50" w:author="Christine Cuk" w:date="2023-04-13T12:31:00Z">
        <w:r w:rsidDel="00D62121">
          <w:delText xml:space="preserve">to </w:delText>
        </w:r>
      </w:del>
      <w:r>
        <w:t xml:space="preserve">churches in the </w:t>
      </w:r>
      <w:del w:id="51" w:author="Christine Cuk" w:date="2023-04-13T12:29:00Z">
        <w:r w:rsidDel="00D62121">
          <w:delText>C</w:delText>
        </w:r>
      </w:del>
      <w:ins w:id="52" w:author="Christine Cuk" w:date="2023-04-13T12:29:00Z">
        <w:r w:rsidR="00D62121">
          <w:t>c</w:t>
        </w:r>
      </w:ins>
      <w:r>
        <w:t>ity, along with the closure of other Palestinian cities and areas, including Nablus, Jericho and the Jordan Valley.</w:t>
      </w:r>
    </w:p>
    <w:p w14:paraId="0AE20D15" w14:textId="77777777" w:rsidR="00204482" w:rsidRDefault="00204482" w:rsidP="00204482">
      <w:pPr>
        <w:jc w:val="both"/>
      </w:pPr>
    </w:p>
    <w:p w14:paraId="1D1C9734" w14:textId="33DE7BBB" w:rsidR="00204482" w:rsidRPr="00D62121" w:rsidRDefault="00204482" w:rsidP="00204482">
      <w:pPr>
        <w:ind w:firstLine="720"/>
        <w:jc w:val="both"/>
        <w:rPr>
          <w:bCs/>
          <w:rPrChange w:id="53" w:author="Christine Cuk" w:date="2023-04-13T12:31:00Z">
            <w:rPr>
              <w:b/>
            </w:rPr>
          </w:rPrChange>
        </w:rPr>
      </w:pPr>
      <w:r w:rsidRPr="00D62121">
        <w:rPr>
          <w:bCs/>
          <w:rPrChange w:id="54" w:author="Christine Cuk" w:date="2023-04-13T12:31:00Z">
            <w:rPr>
              <w:b/>
            </w:rPr>
          </w:rPrChange>
        </w:rPr>
        <w:t xml:space="preserve">Rather than peaceful celebrations at the convergence of Ramadan, </w:t>
      </w:r>
      <w:proofErr w:type="gramStart"/>
      <w:r w:rsidRPr="00D62121">
        <w:rPr>
          <w:bCs/>
          <w:rPrChange w:id="55" w:author="Christine Cuk" w:date="2023-04-13T12:31:00Z">
            <w:rPr>
              <w:b/>
            </w:rPr>
          </w:rPrChange>
        </w:rPr>
        <w:t>Easter</w:t>
      </w:r>
      <w:proofErr w:type="gramEnd"/>
      <w:r w:rsidRPr="00D62121">
        <w:rPr>
          <w:bCs/>
          <w:rPrChange w:id="56" w:author="Christine Cuk" w:date="2023-04-13T12:31:00Z">
            <w:rPr>
              <w:b/>
            </w:rPr>
          </w:rPrChange>
        </w:rPr>
        <w:t xml:space="preserve"> and Passover, we are witness again to Palestinian men, women and children being beaten, chased, humiliated and viciously attacked</w:t>
      </w:r>
      <w:ins w:id="57" w:author="Christine Cuk" w:date="2023-04-13T14:35:00Z">
        <w:r w:rsidR="00022567">
          <w:rPr>
            <w:bCs/>
          </w:rPr>
          <w:t>;</w:t>
        </w:r>
      </w:ins>
      <w:del w:id="58" w:author="Christine Cuk" w:date="2023-04-13T14:35:00Z">
        <w:r w:rsidRPr="00D62121" w:rsidDel="00022567">
          <w:rPr>
            <w:bCs/>
            <w:rPrChange w:id="59" w:author="Christine Cuk" w:date="2023-04-13T12:31:00Z">
              <w:rPr>
                <w:b/>
              </w:rPr>
            </w:rPrChange>
          </w:rPr>
          <w:delText>,</w:delText>
        </w:r>
      </w:del>
      <w:r w:rsidRPr="00D62121">
        <w:rPr>
          <w:bCs/>
          <w:rPrChange w:id="60" w:author="Christine Cuk" w:date="2023-04-13T12:31:00Z">
            <w:rPr>
              <w:b/>
            </w:rPr>
          </w:rPrChange>
        </w:rPr>
        <w:t xml:space="preserve"> terror bombings o</w:t>
      </w:r>
      <w:ins w:id="61" w:author="Christine Cuk" w:date="2023-04-13T12:32:00Z">
        <w:r w:rsidR="00D62121">
          <w:rPr>
            <w:bCs/>
          </w:rPr>
          <w:t>f</w:t>
        </w:r>
      </w:ins>
      <w:del w:id="62" w:author="Christine Cuk" w:date="2023-04-13T12:32:00Z">
        <w:r w:rsidRPr="00D62121" w:rsidDel="00D62121">
          <w:rPr>
            <w:bCs/>
            <w:rPrChange w:id="63" w:author="Christine Cuk" w:date="2023-04-13T12:31:00Z">
              <w:rPr>
                <w:b/>
              </w:rPr>
            </w:rPrChange>
          </w:rPr>
          <w:delText>n</w:delText>
        </w:r>
      </w:del>
      <w:r w:rsidRPr="00D62121">
        <w:rPr>
          <w:bCs/>
          <w:rPrChange w:id="64" w:author="Christine Cuk" w:date="2023-04-13T12:31:00Z">
            <w:rPr>
              <w:b/>
            </w:rPr>
          </w:rPrChange>
        </w:rPr>
        <w:t xml:space="preserve"> Gaza spreading fear and panic</w:t>
      </w:r>
      <w:ins w:id="65" w:author="Christine Cuk" w:date="2023-04-13T14:36:00Z">
        <w:r w:rsidR="00022567">
          <w:rPr>
            <w:bCs/>
          </w:rPr>
          <w:t>;</w:t>
        </w:r>
      </w:ins>
      <w:del w:id="66" w:author="Christine Cuk" w:date="2023-04-13T14:36:00Z">
        <w:r w:rsidRPr="00D62121" w:rsidDel="00022567">
          <w:rPr>
            <w:bCs/>
            <w:rPrChange w:id="67" w:author="Christine Cuk" w:date="2023-04-13T12:31:00Z">
              <w:rPr>
                <w:b/>
              </w:rPr>
            </w:rPrChange>
          </w:rPr>
          <w:delText>,</w:delText>
        </w:r>
      </w:del>
      <w:r w:rsidRPr="00D62121">
        <w:rPr>
          <w:bCs/>
          <w:rPrChange w:id="68" w:author="Christine Cuk" w:date="2023-04-13T12:31:00Z">
            <w:rPr>
              <w:b/>
            </w:rPr>
          </w:rPrChange>
        </w:rPr>
        <w:t xml:space="preserve"> and the very presence of our people in their homeland under violent assault.</w:t>
      </w:r>
    </w:p>
    <w:p w14:paraId="6CE15EAF" w14:textId="77777777" w:rsidR="00204482" w:rsidRPr="00360F92" w:rsidRDefault="00204482" w:rsidP="00204482">
      <w:pPr>
        <w:ind w:firstLine="720"/>
        <w:jc w:val="both"/>
        <w:rPr>
          <w:bCs/>
        </w:rPr>
      </w:pPr>
    </w:p>
    <w:p w14:paraId="1CFA53A4" w14:textId="47C2E169" w:rsidR="00204482" w:rsidRPr="00DF0EF0" w:rsidRDefault="00204482" w:rsidP="00204482">
      <w:pPr>
        <w:ind w:firstLine="720"/>
        <w:jc w:val="both"/>
        <w:rPr>
          <w:b/>
        </w:rPr>
      </w:pPr>
      <w:r>
        <w:t xml:space="preserve">At this moment, </w:t>
      </w:r>
      <w:r w:rsidRPr="00D62121">
        <w:rPr>
          <w:bCs/>
          <w:rPrChange w:id="69" w:author="Christine Cuk" w:date="2023-04-13T12:33:00Z">
            <w:rPr>
              <w:b/>
            </w:rPr>
          </w:rPrChange>
        </w:rPr>
        <w:t>war</w:t>
      </w:r>
      <w:del w:id="70" w:author="Christine Cuk" w:date="2023-04-13T12:33:00Z">
        <w:r w:rsidRPr="00D62121" w:rsidDel="00D62121">
          <w:rPr>
            <w:bCs/>
            <w:rPrChange w:id="71" w:author="Christine Cuk" w:date="2023-04-13T12:33:00Z">
              <w:rPr>
                <w:b/>
              </w:rPr>
            </w:rPrChange>
          </w:rPr>
          <w:delText>-</w:delText>
        </w:r>
      </w:del>
      <w:r w:rsidRPr="00D62121">
        <w:rPr>
          <w:bCs/>
          <w:rPrChange w:id="72" w:author="Christine Cuk" w:date="2023-04-13T12:33:00Z">
            <w:rPr>
              <w:b/>
            </w:rPr>
          </w:rPrChange>
        </w:rPr>
        <w:t xml:space="preserve">mongering Israeli politicians and military commanders are not seeking to de-escalate. On the contrary, they are threatening more violence and punishment, mobilizing army </w:t>
      </w:r>
      <w:proofErr w:type="gramStart"/>
      <w:r w:rsidRPr="00D62121">
        <w:rPr>
          <w:bCs/>
          <w:rPrChange w:id="73" w:author="Christine Cuk" w:date="2023-04-13T12:33:00Z">
            <w:rPr>
              <w:b/>
            </w:rPr>
          </w:rPrChange>
        </w:rPr>
        <w:t>forces</w:t>
      </w:r>
      <w:proofErr w:type="gramEnd"/>
      <w:r w:rsidRPr="00D62121">
        <w:rPr>
          <w:bCs/>
          <w:rPrChange w:id="74" w:author="Christine Cuk" w:date="2023-04-13T12:33:00Z">
            <w:rPr>
              <w:b/>
            </w:rPr>
          </w:rPrChange>
        </w:rPr>
        <w:t xml:space="preserve"> and inciting their settler militias, preparing for more aggressions against a defen</w:t>
      </w:r>
      <w:ins w:id="75" w:author="Christine Cuk" w:date="2023-04-13T12:38:00Z">
        <w:r w:rsidR="00D13DA2">
          <w:rPr>
            <w:bCs/>
          </w:rPr>
          <w:t>c</w:t>
        </w:r>
      </w:ins>
      <w:del w:id="76" w:author="Christine Cuk" w:date="2023-04-13T12:38:00Z">
        <w:r w:rsidRPr="00D62121" w:rsidDel="00D13DA2">
          <w:rPr>
            <w:bCs/>
            <w:rPrChange w:id="77" w:author="Christine Cuk" w:date="2023-04-13T12:33:00Z">
              <w:rPr>
                <w:b/>
              </w:rPr>
            </w:rPrChange>
          </w:rPr>
          <w:delText>s</w:delText>
        </w:r>
      </w:del>
      <w:r w:rsidRPr="00D62121">
        <w:rPr>
          <w:bCs/>
          <w:rPrChange w:id="78" w:author="Christine Cuk" w:date="2023-04-13T12:33:00Z">
            <w:rPr>
              <w:b/>
            </w:rPr>
          </w:rPrChange>
        </w:rPr>
        <w:t>eless people</w:t>
      </w:r>
      <w:r>
        <w:t xml:space="preserve">. Hostile declarations against Palestinians by Israeli officials, including extremists in the government, leave no doubt as to the </w:t>
      </w:r>
      <w:r w:rsidRPr="00D13DA2">
        <w:rPr>
          <w:bCs/>
          <w:rPrChange w:id="79" w:author="Christine Cuk" w:date="2023-04-13T12:38:00Z">
            <w:rPr>
              <w:b/>
            </w:rPr>
          </w:rPrChange>
        </w:rPr>
        <w:t xml:space="preserve">predominant Israeli choice – never one for peace, always one for war, trampling international law and human rights in pursuit of a military solution that aims at nothing less than </w:t>
      </w:r>
      <w:ins w:id="80" w:author="Christine Cuk" w:date="2023-04-13T12:39:00Z">
        <w:r w:rsidR="00D13DA2">
          <w:rPr>
            <w:bCs/>
          </w:rPr>
          <w:t xml:space="preserve">the </w:t>
        </w:r>
      </w:ins>
      <w:r w:rsidRPr="00D13DA2">
        <w:rPr>
          <w:bCs/>
          <w:rPrChange w:id="81" w:author="Christine Cuk" w:date="2023-04-13T12:38:00Z">
            <w:rPr>
              <w:b/>
            </w:rPr>
          </w:rPrChange>
        </w:rPr>
        <w:t>submission and surrender of our people to this illegal settler-colonial occupation and apartheid regime</w:t>
      </w:r>
      <w:r w:rsidRPr="00360F92">
        <w:rPr>
          <w:bCs/>
        </w:rPr>
        <w:t>.</w:t>
      </w:r>
    </w:p>
    <w:p w14:paraId="4A677BFD" w14:textId="77777777" w:rsidR="00204482" w:rsidRDefault="00204482" w:rsidP="00204482">
      <w:pPr>
        <w:ind w:firstLine="720"/>
        <w:jc w:val="both"/>
      </w:pPr>
    </w:p>
    <w:p w14:paraId="7F0C88B3" w14:textId="77777777" w:rsidR="00204482" w:rsidRPr="00DF0EF0" w:rsidRDefault="00204482" w:rsidP="00204482">
      <w:pPr>
        <w:ind w:firstLine="720"/>
        <w:jc w:val="both"/>
        <w:rPr>
          <w:b/>
        </w:rPr>
      </w:pPr>
      <w:del w:id="82" w:author="Christine Cuk" w:date="2023-04-13T12:39:00Z">
        <w:r w:rsidDel="00D13DA2">
          <w:delText xml:space="preserve"> </w:delText>
        </w:r>
      </w:del>
      <w:r>
        <w:t xml:space="preserve">This dangerous situation threatening the lives of our people and regional and international peace and stability compels us to make yet another appeal to the international community. </w:t>
      </w:r>
      <w:r w:rsidRPr="00D13DA2">
        <w:rPr>
          <w:bCs/>
          <w:rPrChange w:id="83" w:author="Christine Cuk" w:date="2023-04-13T12:40:00Z">
            <w:rPr>
              <w:b/>
            </w:rPr>
          </w:rPrChange>
        </w:rPr>
        <w:t xml:space="preserve">We call on the Security Council and all States to act with responsibility and urgency to protect the Palestinian people in the face of this aggression and to uphold international law as the only path to justice and peace. </w:t>
      </w:r>
    </w:p>
    <w:p w14:paraId="1EE53B88" w14:textId="77777777" w:rsidR="00204482" w:rsidRDefault="00204482" w:rsidP="00204482">
      <w:pPr>
        <w:ind w:firstLine="720"/>
        <w:jc w:val="both"/>
      </w:pPr>
    </w:p>
    <w:p w14:paraId="5B2997A9" w14:textId="304FB97A" w:rsidR="00204482" w:rsidRPr="00360F92" w:rsidRDefault="00204482" w:rsidP="00204482">
      <w:pPr>
        <w:ind w:firstLine="720"/>
        <w:jc w:val="both"/>
        <w:rPr>
          <w:bCs/>
        </w:rPr>
      </w:pPr>
      <w:r>
        <w:t xml:space="preserve">By now it is </w:t>
      </w:r>
      <w:del w:id="84" w:author="Christine Cuk" w:date="2023-04-13T14:37:00Z">
        <w:r w:rsidDel="00022567">
          <w:delText xml:space="preserve">more </w:delText>
        </w:r>
      </w:del>
      <w:r>
        <w:t>clear</w:t>
      </w:r>
      <w:ins w:id="85" w:author="Christine Cuk" w:date="2023-04-13T14:37:00Z">
        <w:r w:rsidR="00022567">
          <w:t>er</w:t>
        </w:r>
      </w:ins>
      <w:r>
        <w:t xml:space="preserve"> than ever: </w:t>
      </w:r>
      <w:r w:rsidRPr="00D13DA2">
        <w:rPr>
          <w:bCs/>
          <w:rPrChange w:id="86" w:author="Christine Cuk" w:date="2023-04-13T12:40:00Z">
            <w:rPr>
              <w:b/>
            </w:rPr>
          </w:rPrChange>
        </w:rPr>
        <w:t>Israel will never stop its crimes of its own accord; it must be pressured to stop</w:t>
      </w:r>
      <w:ins w:id="87" w:author="Christine Cuk" w:date="2023-04-14T13:46:00Z">
        <w:r w:rsidR="003D6224">
          <w:rPr>
            <w:bCs/>
          </w:rPr>
          <w:t>,</w:t>
        </w:r>
      </w:ins>
      <w:r w:rsidRPr="00D13DA2">
        <w:rPr>
          <w:bCs/>
          <w:rPrChange w:id="88" w:author="Christine Cuk" w:date="2023-04-13T12:40:00Z">
            <w:rPr>
              <w:b/>
            </w:rPr>
          </w:rPrChange>
        </w:rPr>
        <w:t xml:space="preserve"> and this requires</w:t>
      </w:r>
      <w:ins w:id="89" w:author="Christine Cuk" w:date="2023-04-13T12:40:00Z">
        <w:r w:rsidR="00D13DA2">
          <w:rPr>
            <w:bCs/>
          </w:rPr>
          <w:t>,</w:t>
        </w:r>
      </w:ins>
      <w:r w:rsidRPr="00D13DA2">
        <w:rPr>
          <w:bCs/>
          <w:rPrChange w:id="90" w:author="Christine Cuk" w:date="2023-04-13T12:40:00Z">
            <w:rPr>
              <w:b/>
            </w:rPr>
          </w:rPrChange>
        </w:rPr>
        <w:t xml:space="preserve"> first and foremost</w:t>
      </w:r>
      <w:ins w:id="91" w:author="Christine Cuk" w:date="2023-04-13T12:41:00Z">
        <w:r w:rsidR="00D13DA2">
          <w:rPr>
            <w:bCs/>
          </w:rPr>
          <w:t>,</w:t>
        </w:r>
      </w:ins>
      <w:r w:rsidRPr="00D13DA2">
        <w:rPr>
          <w:bCs/>
          <w:rPrChange w:id="92" w:author="Christine Cuk" w:date="2023-04-13T12:40:00Z">
            <w:rPr>
              <w:b/>
            </w:rPr>
          </w:rPrChange>
        </w:rPr>
        <w:t xml:space="preserve"> accountability.</w:t>
      </w:r>
      <w:r>
        <w:t xml:space="preserve"> As long as accountability remains absent, Israel is proving time and again that it will continue </w:t>
      </w:r>
      <w:r w:rsidRPr="00DF0EF0">
        <w:t>wantonly and wi</w:t>
      </w:r>
      <w:del w:id="93" w:author="Christine Cuk" w:date="2023-04-13T12:42:00Z">
        <w:r w:rsidRPr="00DF0EF0" w:rsidDel="00D13DA2">
          <w:delText>l</w:delText>
        </w:r>
      </w:del>
      <w:r w:rsidRPr="00DF0EF0">
        <w:t xml:space="preserve">lfully </w:t>
      </w:r>
      <w:ins w:id="94" w:author="Christine Cuk" w:date="2023-04-13T12:42:00Z">
        <w:r w:rsidR="00D13DA2">
          <w:t xml:space="preserve">to </w:t>
        </w:r>
      </w:ins>
      <w:r w:rsidRPr="00DF0EF0">
        <w:t>breach</w:t>
      </w:r>
      <w:del w:id="95" w:author="Christine Cuk" w:date="2023-04-13T12:42:00Z">
        <w:r w:rsidRPr="00DF0EF0" w:rsidDel="00D13DA2">
          <w:delText>ing</w:delText>
        </w:r>
      </w:del>
      <w:r w:rsidRPr="00DF0EF0">
        <w:t xml:space="preserve"> international law, coloniz</w:t>
      </w:r>
      <w:ins w:id="96" w:author="Christine Cuk" w:date="2023-04-13T12:42:00Z">
        <w:r w:rsidR="00D13DA2">
          <w:t>e</w:t>
        </w:r>
      </w:ins>
      <w:del w:id="97" w:author="Christine Cuk" w:date="2023-04-13T12:42:00Z">
        <w:r w:rsidRPr="00DF0EF0" w:rsidDel="00D13DA2">
          <w:delText>ing</w:delText>
        </w:r>
      </w:del>
      <w:r w:rsidRPr="00DF0EF0">
        <w:t xml:space="preserve"> and annex</w:t>
      </w:r>
      <w:del w:id="98" w:author="Christine Cuk" w:date="2023-04-13T12:42:00Z">
        <w:r w:rsidRPr="00DF0EF0" w:rsidDel="00D13DA2">
          <w:delText>ing</w:delText>
        </w:r>
      </w:del>
      <w:r w:rsidRPr="00DF0EF0">
        <w:t xml:space="preserve"> </w:t>
      </w:r>
      <w:del w:id="99" w:author="Christine Cuk" w:date="2023-04-13T12:42:00Z">
        <w:r w:rsidRPr="00DF0EF0" w:rsidDel="00D13DA2">
          <w:delText xml:space="preserve">the </w:delText>
        </w:r>
      </w:del>
      <w:r w:rsidRPr="00DF0EF0">
        <w:t>Palestinian land and violat</w:t>
      </w:r>
      <w:ins w:id="100" w:author="Christine Cuk" w:date="2023-04-13T12:42:00Z">
        <w:r w:rsidR="00D13DA2">
          <w:t>e</w:t>
        </w:r>
      </w:ins>
      <w:del w:id="101" w:author="Christine Cuk" w:date="2023-04-13T12:42:00Z">
        <w:r w:rsidRPr="00DF0EF0" w:rsidDel="00D13DA2">
          <w:delText>ing</w:delText>
        </w:r>
      </w:del>
      <w:r w:rsidRPr="00DF0EF0">
        <w:t xml:space="preserve"> the human rights of the Palestinian people in broad daylight</w:t>
      </w:r>
      <w:r>
        <w:t xml:space="preserve">, </w:t>
      </w:r>
      <w:r w:rsidRPr="00DF0EF0">
        <w:t>daring the international community to react, yet confident it will never be held accountable</w:t>
      </w:r>
      <w:r>
        <w:t xml:space="preserve">. </w:t>
      </w:r>
      <w:r w:rsidRPr="00D13DA2">
        <w:rPr>
          <w:bCs/>
          <w:rPrChange w:id="102" w:author="Christine Cuk" w:date="2023-04-13T12:42:00Z">
            <w:rPr>
              <w:b/>
            </w:rPr>
          </w:rPrChange>
        </w:rPr>
        <w:t xml:space="preserve">This shameful record of action and inaction cannot continue. It is time to impose concrete and costly consequences on Israel, the occupying Power, for all of its illegal actions, including many </w:t>
      </w:r>
      <w:ins w:id="103" w:author="Christine Cuk" w:date="2023-04-13T12:43:00Z">
        <w:r w:rsidR="00D13DA2">
          <w:rPr>
            <w:bCs/>
          </w:rPr>
          <w:t xml:space="preserve">that </w:t>
        </w:r>
      </w:ins>
      <w:r w:rsidRPr="00D13DA2">
        <w:rPr>
          <w:bCs/>
          <w:rPrChange w:id="104" w:author="Christine Cuk" w:date="2023-04-13T12:42:00Z">
            <w:rPr>
              <w:b/>
            </w:rPr>
          </w:rPrChange>
        </w:rPr>
        <w:t>constitut</w:t>
      </w:r>
      <w:ins w:id="105" w:author="Christine Cuk" w:date="2023-04-13T12:43:00Z">
        <w:r w:rsidR="00D13DA2">
          <w:rPr>
            <w:bCs/>
          </w:rPr>
          <w:t>e</w:t>
        </w:r>
      </w:ins>
      <w:del w:id="106" w:author="Christine Cuk" w:date="2023-04-13T12:43:00Z">
        <w:r w:rsidRPr="00D13DA2" w:rsidDel="00D13DA2">
          <w:rPr>
            <w:bCs/>
            <w:rPrChange w:id="107" w:author="Christine Cuk" w:date="2023-04-13T12:42:00Z">
              <w:rPr>
                <w:b/>
              </w:rPr>
            </w:rPrChange>
          </w:rPr>
          <w:delText>ing</w:delText>
        </w:r>
      </w:del>
      <w:r w:rsidRPr="00D13DA2">
        <w:rPr>
          <w:bCs/>
          <w:rPrChange w:id="108" w:author="Christine Cuk" w:date="2023-04-13T12:42:00Z">
            <w:rPr>
              <w:b/>
            </w:rPr>
          </w:rPrChange>
        </w:rPr>
        <w:t xml:space="preserve"> war crimes and crimes against humanity</w:t>
      </w:r>
      <w:r w:rsidRPr="00360F92">
        <w:rPr>
          <w:bCs/>
        </w:rPr>
        <w:t>.</w:t>
      </w:r>
    </w:p>
    <w:p w14:paraId="65AC24A1" w14:textId="77777777" w:rsidR="00204482" w:rsidRDefault="00204482" w:rsidP="00204482">
      <w:pPr>
        <w:ind w:firstLine="720"/>
        <w:jc w:val="both"/>
      </w:pPr>
    </w:p>
    <w:p w14:paraId="18062675" w14:textId="10B8F382" w:rsidR="00204482" w:rsidRPr="00D560EE" w:rsidDel="00D13DA2" w:rsidRDefault="00204482" w:rsidP="00204482">
      <w:pPr>
        <w:pStyle w:val="NoSpacing"/>
        <w:rPr>
          <w:del w:id="109" w:author="Christine Cuk" w:date="2023-04-13T12:43:00Z"/>
        </w:rPr>
      </w:pPr>
      <w:del w:id="110" w:author="Christine Cuk" w:date="2023-04-13T12:43:00Z">
        <w:r w:rsidRPr="00D560EE" w:rsidDel="00D13DA2">
          <w:delText>H.E. Mr. António Guterres</w:delText>
        </w:r>
      </w:del>
    </w:p>
    <w:p w14:paraId="3EFE148C" w14:textId="655A20C0" w:rsidR="00204482" w:rsidRPr="00D560EE" w:rsidDel="00D13DA2" w:rsidRDefault="00204482" w:rsidP="00D13DA2">
      <w:pPr>
        <w:pStyle w:val="NoSpacing"/>
        <w:rPr>
          <w:del w:id="111" w:author="Christine Cuk" w:date="2023-04-13T12:43:00Z"/>
        </w:rPr>
      </w:pPr>
      <w:del w:id="112" w:author="Christine Cuk" w:date="2023-04-13T12:43:00Z">
        <w:r w:rsidRPr="00D560EE" w:rsidDel="00D13DA2">
          <w:delText>The Secretary-General of the United Nations</w:delText>
        </w:r>
      </w:del>
    </w:p>
    <w:p w14:paraId="3467019F" w14:textId="28D3C4C1" w:rsidR="00204482" w:rsidDel="00D13DA2" w:rsidRDefault="00204482" w:rsidP="00204482">
      <w:pPr>
        <w:jc w:val="both"/>
        <w:rPr>
          <w:del w:id="113" w:author="Christine Cuk" w:date="2023-04-13T12:43:00Z"/>
        </w:rPr>
      </w:pPr>
      <w:del w:id="114" w:author="Christine Cuk" w:date="2023-04-13T12:43:00Z">
        <w:r w:rsidDel="00D13DA2">
          <w:lastRenderedPageBreak/>
          <w:delText>The United Nations</w:delText>
        </w:r>
      </w:del>
    </w:p>
    <w:p w14:paraId="6EB60487" w14:textId="4970528B" w:rsidR="00204482" w:rsidDel="00D13DA2" w:rsidRDefault="00204482" w:rsidP="00204482">
      <w:pPr>
        <w:jc w:val="both"/>
        <w:rPr>
          <w:del w:id="115" w:author="Christine Cuk" w:date="2023-04-13T12:43:00Z"/>
        </w:rPr>
      </w:pPr>
      <w:del w:id="116" w:author="Christine Cuk" w:date="2023-04-13T12:43:00Z">
        <w:r w:rsidDel="00D13DA2">
          <w:delText>New York</w:delText>
        </w:r>
      </w:del>
    </w:p>
    <w:p w14:paraId="57D8B217" w14:textId="4601E001" w:rsidR="00204482" w:rsidRDefault="00204482" w:rsidP="00D13DA2">
      <w:pPr>
        <w:jc w:val="both"/>
      </w:pPr>
      <w:r>
        <w:tab/>
        <w:t xml:space="preserve">We reiterate our </w:t>
      </w:r>
      <w:r w:rsidRPr="00D13DA2">
        <w:rPr>
          <w:bCs/>
          <w:rPrChange w:id="117" w:author="Christine Cuk" w:date="2023-04-13T12:45:00Z">
            <w:rPr>
              <w:b/>
            </w:rPr>
          </w:rPrChange>
        </w:rPr>
        <w:t>calls on the international community to take a firm stand to oppose this ongoing Israeli aggression against the Palestinian people</w:t>
      </w:r>
      <w:r w:rsidRPr="00360F92">
        <w:rPr>
          <w:bCs/>
        </w:rPr>
        <w:t xml:space="preserve">. </w:t>
      </w:r>
      <w:r>
        <w:t xml:space="preserve">Israel must be </w:t>
      </w:r>
      <w:r w:rsidRPr="00D13DA2">
        <w:rPr>
          <w:bCs/>
          <w:rPrChange w:id="118" w:author="Christine Cuk" w:date="2023-04-13T12:45:00Z">
            <w:rPr>
              <w:b/>
            </w:rPr>
          </w:rPrChange>
        </w:rPr>
        <w:t>demanded to halt its attacks on Palestinian civilians</w:t>
      </w:r>
      <w:ins w:id="119" w:author="Christine Cuk" w:date="2023-04-13T12:46:00Z">
        <w:r w:rsidR="00D13DA2">
          <w:rPr>
            <w:bCs/>
          </w:rPr>
          <w:t>,</w:t>
        </w:r>
      </w:ins>
      <w:r w:rsidRPr="00D13DA2">
        <w:rPr>
          <w:bCs/>
          <w:rPrChange w:id="120" w:author="Christine Cuk" w:date="2023-04-13T12:45:00Z">
            <w:rPr>
              <w:b/>
            </w:rPr>
          </w:rPrChange>
        </w:rPr>
        <w:t xml:space="preserve"> </w:t>
      </w:r>
      <w:del w:id="121" w:author="Christine Cuk" w:date="2023-04-13T12:46:00Z">
        <w:r w:rsidRPr="00D13DA2" w:rsidDel="00D13DA2">
          <w:rPr>
            <w:bCs/>
            <w:rPrChange w:id="122" w:author="Christine Cuk" w:date="2023-04-13T12:45:00Z">
              <w:rPr>
                <w:b/>
              </w:rPr>
            </w:rPrChange>
          </w:rPr>
          <w:delText xml:space="preserve">and </w:delText>
        </w:r>
      </w:del>
      <w:r w:rsidRPr="00D13DA2">
        <w:rPr>
          <w:bCs/>
          <w:rPrChange w:id="123" w:author="Christine Cuk" w:date="2023-04-13T12:45:00Z">
            <w:rPr>
              <w:b/>
            </w:rPr>
          </w:rPrChange>
        </w:rPr>
        <w:t>to halt its military raids and air</w:t>
      </w:r>
      <w:ins w:id="124" w:author="Christine Cuk" w:date="2023-04-13T12:46:00Z">
        <w:r w:rsidR="00D13DA2">
          <w:rPr>
            <w:bCs/>
          </w:rPr>
          <w:t xml:space="preserve"> </w:t>
        </w:r>
      </w:ins>
      <w:r w:rsidRPr="00D13DA2">
        <w:rPr>
          <w:bCs/>
          <w:rPrChange w:id="125" w:author="Christine Cuk" w:date="2023-04-13T12:45:00Z">
            <w:rPr>
              <w:b/>
            </w:rPr>
          </w:rPrChange>
        </w:rPr>
        <w:t>strikes</w:t>
      </w:r>
      <w:r>
        <w:t xml:space="preserve"> and to respect all of its obligations, without exception, as the occupying Power in the Occupied Palestinian Territory, including East Jerusalem. </w:t>
      </w:r>
    </w:p>
    <w:p w14:paraId="2F3510B8" w14:textId="77777777" w:rsidR="00204482" w:rsidRDefault="00204482" w:rsidP="00204482">
      <w:pPr>
        <w:jc w:val="both"/>
      </w:pPr>
    </w:p>
    <w:p w14:paraId="21CF400F" w14:textId="31E14C05" w:rsidR="00204482" w:rsidRDefault="00204482" w:rsidP="00204482">
      <w:pPr>
        <w:ind w:firstLine="720"/>
        <w:jc w:val="both"/>
      </w:pPr>
      <w:r>
        <w:t xml:space="preserve">Moreover, </w:t>
      </w:r>
      <w:del w:id="126" w:author="Christine Cuk" w:date="2023-04-13T12:47:00Z">
        <w:r w:rsidDel="00D13DA2">
          <w:delText xml:space="preserve">it </w:delText>
        </w:r>
      </w:del>
      <w:ins w:id="127" w:author="Christine Cuk" w:date="2023-04-13T12:47:00Z">
        <w:r w:rsidR="00D13DA2">
          <w:t xml:space="preserve">Israel </w:t>
        </w:r>
      </w:ins>
      <w:r>
        <w:t xml:space="preserve">must be demanded to </w:t>
      </w:r>
      <w:r w:rsidRPr="00D13DA2">
        <w:rPr>
          <w:bCs/>
          <w:rPrChange w:id="128" w:author="Christine Cuk" w:date="2023-04-13T12:47:00Z">
            <w:rPr>
              <w:b/>
            </w:rPr>
          </w:rPrChange>
        </w:rPr>
        <w:t>cease its incitement and provocations against worshippers and holy sites, reckless actions that are threatening to ignite a religious war</w:t>
      </w:r>
      <w:ins w:id="129" w:author="Christine Cuk" w:date="2023-04-14T13:46:00Z">
        <w:r w:rsidR="003D6224">
          <w:rPr>
            <w:bCs/>
          </w:rPr>
          <w:t>,</w:t>
        </w:r>
      </w:ins>
      <w:r w:rsidRPr="00D13DA2">
        <w:rPr>
          <w:bCs/>
          <w:rPrChange w:id="130" w:author="Christine Cuk" w:date="2023-04-13T12:47:00Z">
            <w:rPr>
              <w:b/>
            </w:rPr>
          </w:rPrChange>
        </w:rPr>
        <w:t xml:space="preserve"> with disastrous ramifications</w:t>
      </w:r>
      <w:r w:rsidRPr="00360F92">
        <w:rPr>
          <w:bCs/>
        </w:rPr>
        <w:t xml:space="preserve">. Israel must </w:t>
      </w:r>
      <w:r w:rsidRPr="00D13DA2">
        <w:rPr>
          <w:bCs/>
          <w:rPrChange w:id="131" w:author="Christine Cuk" w:date="2023-04-13T12:47:00Z">
            <w:rPr>
              <w:b/>
            </w:rPr>
          </w:rPrChange>
        </w:rPr>
        <w:t>respect</w:t>
      </w:r>
      <w:ins w:id="132" w:author="Christine Cuk" w:date="2023-04-13T13:02:00Z">
        <w:r w:rsidR="00343DA1">
          <w:rPr>
            <w:bCs/>
          </w:rPr>
          <w:t>,</w:t>
        </w:r>
      </w:ins>
      <w:r w:rsidRPr="00D13DA2">
        <w:rPr>
          <w:bCs/>
          <w:rPrChange w:id="133" w:author="Christine Cuk" w:date="2023-04-13T12:47:00Z">
            <w:rPr>
              <w:b/>
            </w:rPr>
          </w:rPrChange>
        </w:rPr>
        <w:t xml:space="preserve"> in word and deed</w:t>
      </w:r>
      <w:ins w:id="134" w:author="Christine Cuk" w:date="2023-04-13T13:02:00Z">
        <w:r w:rsidR="00343DA1">
          <w:rPr>
            <w:bCs/>
          </w:rPr>
          <w:t>,</w:t>
        </w:r>
      </w:ins>
      <w:r w:rsidRPr="00D13DA2">
        <w:rPr>
          <w:bCs/>
          <w:rPrChange w:id="135" w:author="Christine Cuk" w:date="2023-04-13T12:47:00Z">
            <w:rPr>
              <w:b/>
            </w:rPr>
          </w:rPrChange>
        </w:rPr>
        <w:t xml:space="preserve"> the historic and legal status quo</w:t>
      </w:r>
      <w:r>
        <w:t xml:space="preserve"> at </w:t>
      </w:r>
      <w:ins w:id="136" w:author="Christine Cuk" w:date="2023-04-13T13:03:00Z">
        <w:r w:rsidR="00343DA1">
          <w:t xml:space="preserve">the </w:t>
        </w:r>
      </w:ins>
      <w:del w:id="137" w:author="Christine Cuk" w:date="2023-04-13T13:02:00Z">
        <w:r w:rsidDel="00343DA1">
          <w:delText>Al-</w:delText>
        </w:r>
      </w:del>
      <w:r>
        <w:t>Aqsa Mosque/</w:t>
      </w:r>
      <w:del w:id="138" w:author="Christine Cuk" w:date="2023-04-13T13:03:00Z">
        <w:r w:rsidDel="00343DA1">
          <w:delText>Al-</w:delText>
        </w:r>
      </w:del>
      <w:r>
        <w:t xml:space="preserve">Haram </w:t>
      </w:r>
      <w:del w:id="139" w:author="Christine Cuk" w:date="2023-04-13T13:03:00Z">
        <w:r w:rsidDel="00343DA1">
          <w:delText>A</w:delText>
        </w:r>
      </w:del>
      <w:ins w:id="140" w:author="Christine Cuk" w:date="2023-04-13T13:03:00Z">
        <w:r w:rsidR="00343DA1">
          <w:t>a</w:t>
        </w:r>
      </w:ins>
      <w:r>
        <w:t>l-Sharif and respect the authority of the Islamic Waqf and custodianship of the Hashemite Kingdom of Jordan for Jerusalem’s holy sites</w:t>
      </w:r>
      <w:ins w:id="141" w:author="Christine Cuk" w:date="2023-04-13T13:03:00Z">
        <w:r w:rsidR="00343DA1">
          <w:t>,</w:t>
        </w:r>
      </w:ins>
      <w:r>
        <w:t xml:space="preserve"> without interference or conditionality. </w:t>
      </w:r>
    </w:p>
    <w:p w14:paraId="26D9316E" w14:textId="77777777" w:rsidR="00204482" w:rsidRDefault="00204482" w:rsidP="00204482">
      <w:pPr>
        <w:ind w:firstLine="720"/>
        <w:jc w:val="both"/>
      </w:pPr>
    </w:p>
    <w:p w14:paraId="754A025A" w14:textId="620F264F" w:rsidR="00204482" w:rsidRDefault="00204482" w:rsidP="00204482">
      <w:pPr>
        <w:ind w:firstLine="720"/>
        <w:jc w:val="both"/>
      </w:pPr>
      <w:r>
        <w:t>Once again, it must be stated</w:t>
      </w:r>
      <w:r w:rsidRPr="00343DA1">
        <w:rPr>
          <w:bCs/>
          <w:rPrChange w:id="142" w:author="Christine Cuk" w:date="2023-04-13T13:04:00Z">
            <w:rPr>
              <w:b/>
            </w:rPr>
          </w:rPrChange>
        </w:rPr>
        <w:t xml:space="preserve">: Israel is the occupying Power and has no right whatsoever to restrict the access of our worshippers </w:t>
      </w:r>
      <w:del w:id="143" w:author="Christine Cuk" w:date="2023-04-13T13:04:00Z">
        <w:r w:rsidRPr="00343DA1" w:rsidDel="00343DA1">
          <w:rPr>
            <w:bCs/>
            <w:rPrChange w:id="144" w:author="Christine Cuk" w:date="2023-04-13T13:04:00Z">
              <w:rPr>
                <w:b/>
              </w:rPr>
            </w:rPrChange>
          </w:rPr>
          <w:delText xml:space="preserve">and </w:delText>
        </w:r>
      </w:del>
      <w:ins w:id="145" w:author="Christine Cuk" w:date="2023-04-13T13:04:00Z">
        <w:r w:rsidR="00343DA1">
          <w:rPr>
            <w:bCs/>
          </w:rPr>
          <w:t>or</w:t>
        </w:r>
        <w:r w:rsidR="00343DA1" w:rsidRPr="00343DA1">
          <w:rPr>
            <w:bCs/>
            <w:rPrChange w:id="146" w:author="Christine Cuk" w:date="2023-04-13T13:04:00Z">
              <w:rPr>
                <w:b/>
              </w:rPr>
            </w:rPrChange>
          </w:rPr>
          <w:t xml:space="preserve"> </w:t>
        </w:r>
      </w:ins>
      <w:r w:rsidRPr="00343DA1">
        <w:rPr>
          <w:bCs/>
          <w:rPrChange w:id="147" w:author="Christine Cuk" w:date="2023-04-13T13:04:00Z">
            <w:rPr>
              <w:b/>
            </w:rPr>
          </w:rPrChange>
        </w:rPr>
        <w:t>to assert its sovereignty or control at this holy site or anywhere else in East Jerusalem and the rest of the Occupied Palestinian Territory, where its presence and that of its military forces and settlers is absolutely illegal</w:t>
      </w:r>
      <w:r w:rsidRPr="00360F92">
        <w:rPr>
          <w:bCs/>
        </w:rPr>
        <w:t>.</w:t>
      </w:r>
    </w:p>
    <w:p w14:paraId="33493C25" w14:textId="77777777" w:rsidR="00204482" w:rsidRDefault="00204482" w:rsidP="00204482">
      <w:pPr>
        <w:jc w:val="both"/>
      </w:pPr>
    </w:p>
    <w:p w14:paraId="1B951E40" w14:textId="1C4D176E" w:rsidR="00204482" w:rsidRPr="00483CAC" w:rsidRDefault="00204482" w:rsidP="00204482">
      <w:pPr>
        <w:jc w:val="both"/>
      </w:pPr>
      <w:r>
        <w:tab/>
        <w:t>The Charter of the United Nations</w:t>
      </w:r>
      <w:ins w:id="148" w:author="Christine Cuk" w:date="2023-04-13T13:14:00Z">
        <w:r w:rsidR="000A6A2A">
          <w:t>,</w:t>
        </w:r>
      </w:ins>
      <w:r>
        <w:t xml:space="preserve"> </w:t>
      </w:r>
      <w:del w:id="149" w:author="Christine Cuk" w:date="2023-04-13T13:14:00Z">
        <w:r w:rsidDel="000A6A2A">
          <w:delText xml:space="preserve">and </w:delText>
        </w:r>
      </w:del>
      <w:r>
        <w:t xml:space="preserve">other relevant tenets of international law and countless relevant United Nations resolutions are unambiguous as to the </w:t>
      </w:r>
      <w:r w:rsidRPr="00AA3BD5">
        <w:t>need for action in the face of such egregious and systematic breaches</w:t>
      </w:r>
      <w:r>
        <w:t xml:space="preserve">. We thus </w:t>
      </w:r>
      <w:r w:rsidRPr="00343DA1">
        <w:rPr>
          <w:bCs/>
          <w:rPrChange w:id="150" w:author="Christine Cuk" w:date="2023-04-13T13:05:00Z">
            <w:rPr>
              <w:b/>
            </w:rPr>
          </w:rPrChange>
        </w:rPr>
        <w:t>reiterate our calls on the Security Council and all peace-loving nations to act</w:t>
      </w:r>
      <w:ins w:id="151" w:author="Christine Cuk" w:date="2023-04-13T13:15:00Z">
        <w:r w:rsidR="000A6A2A">
          <w:rPr>
            <w:bCs/>
          </w:rPr>
          <w:t>,</w:t>
        </w:r>
      </w:ins>
      <w:r w:rsidRPr="00343DA1">
        <w:rPr>
          <w:bCs/>
          <w:rPrChange w:id="152" w:author="Christine Cuk" w:date="2023-04-13T13:05:00Z">
            <w:rPr>
              <w:b/>
            </w:rPr>
          </w:rPrChange>
        </w:rPr>
        <w:t xml:space="preserve"> and on the Secretary-General to use his good offices to oppose this aggression, to demand its halt, to provide protection for the Palestinian people and to ensure for them a horizon for justice and the realization of the inalienable human rights they continue to be deprived of by this illegal Israeli settler-colonial occupation and apartheid regime</w:t>
      </w:r>
      <w:r w:rsidRPr="00360F92">
        <w:rPr>
          <w:bCs/>
        </w:rPr>
        <w:t>.</w:t>
      </w:r>
    </w:p>
    <w:p w14:paraId="42B649AD" w14:textId="77777777" w:rsidR="00204482" w:rsidRDefault="00204482" w:rsidP="00204482">
      <w:pPr>
        <w:jc w:val="both"/>
      </w:pPr>
    </w:p>
    <w:p w14:paraId="6635562D" w14:textId="5CE21B2F" w:rsidR="00204482" w:rsidRPr="009817F2" w:rsidRDefault="00204482" w:rsidP="00204482">
      <w:pPr>
        <w:ind w:firstLine="720"/>
        <w:jc w:val="both"/>
      </w:pPr>
      <w:r w:rsidRPr="009817F2">
        <w:t>Th</w:t>
      </w:r>
      <w:ins w:id="153" w:author="Christine Cuk" w:date="2023-04-13T13:15:00Z">
        <w:r w:rsidR="000A6A2A">
          <w:t>e</w:t>
        </w:r>
      </w:ins>
      <w:del w:id="154" w:author="Christine Cuk" w:date="2023-04-13T13:15:00Z">
        <w:r w:rsidRPr="009817F2" w:rsidDel="000A6A2A">
          <w:delText>is</w:delText>
        </w:r>
      </w:del>
      <w:r w:rsidRPr="009817F2">
        <w:t xml:space="preserve"> </w:t>
      </w:r>
      <w:ins w:id="155" w:author="Christine Cuk" w:date="2023-04-13T13:16:00Z">
        <w:r w:rsidR="000A6A2A">
          <w:t xml:space="preserve">present </w:t>
        </w:r>
      </w:ins>
      <w:r w:rsidRPr="009817F2">
        <w:t xml:space="preserve">letter is in follow-up to our </w:t>
      </w:r>
      <w:r w:rsidRPr="000A6A2A">
        <w:rPr>
          <w:bCs/>
          <w:rPrChange w:id="156" w:author="Christine Cuk" w:date="2023-04-13T13:14:00Z">
            <w:rPr>
              <w:b/>
            </w:rPr>
          </w:rPrChange>
        </w:rPr>
        <w:t>784 letters</w:t>
      </w:r>
      <w:r w:rsidRPr="009817F2">
        <w:t xml:space="preserve"> regarding the ongoing </w:t>
      </w:r>
      <w:r>
        <w:t xml:space="preserve">historic </w:t>
      </w:r>
      <w:r w:rsidRPr="009817F2">
        <w:t>injustice against the Palestinian people and the crimes being perpetrated by Israel, the occupying Power, in the Occupied Palestinian Territory, including East Jerusalem, which constitutes the territory of the State of Palestine. Th</w:t>
      </w:r>
      <w:ins w:id="157" w:author="Christine Cuk" w:date="2023-04-13T13:16:00Z">
        <w:r w:rsidR="000A6A2A">
          <w:t>o</w:t>
        </w:r>
      </w:ins>
      <w:del w:id="158" w:author="Christine Cuk" w:date="2023-04-13T13:16:00Z">
        <w:r w:rsidRPr="009817F2" w:rsidDel="000A6A2A">
          <w:delText>e</w:delText>
        </w:r>
      </w:del>
      <w:r w:rsidRPr="009817F2">
        <w:t>se letters, dated from 29 September 2000 (A/55/432</w:t>
      </w:r>
      <w:del w:id="159" w:author="Christine Cuk" w:date="2023-04-13T13:16:00Z">
        <w:r w:rsidRPr="009817F2" w:rsidDel="000A6A2A">
          <w:delText>-</w:delText>
        </w:r>
      </w:del>
      <w:ins w:id="160" w:author="Christine Cuk" w:date="2023-04-13T13:17:00Z">
        <w:r w:rsidR="000A6A2A">
          <w:t>–</w:t>
        </w:r>
      </w:ins>
      <w:r w:rsidRPr="009817F2">
        <w:t xml:space="preserve">S/2000/921) to </w:t>
      </w:r>
      <w:r>
        <w:t>5 April</w:t>
      </w:r>
      <w:r w:rsidRPr="009817F2">
        <w:t xml:space="preserve"> 202</w:t>
      </w:r>
      <w:r>
        <w:t>3</w:t>
      </w:r>
      <w:r w:rsidRPr="009817F2">
        <w:t xml:space="preserve"> (A/ES-10/</w:t>
      </w:r>
      <w:r>
        <w:t>932</w:t>
      </w:r>
      <w:r w:rsidRPr="009817F2">
        <w:t>–S/202</w:t>
      </w:r>
      <w:r>
        <w:t>3</w:t>
      </w:r>
      <w:r w:rsidRPr="009817F2">
        <w:t>/</w:t>
      </w:r>
      <w:ins w:id="161" w:author="Christine Cuk" w:date="2023-04-13T13:17:00Z">
        <w:r w:rsidR="000A6A2A">
          <w:t>249</w:t>
        </w:r>
      </w:ins>
      <w:del w:id="162" w:author="Christine Cuk" w:date="2023-04-13T13:17:00Z">
        <w:r w:rsidDel="000A6A2A">
          <w:delText>__</w:delText>
        </w:r>
      </w:del>
      <w:r w:rsidRPr="009817F2">
        <w:t>) constitute a basic record of the crimes being committed by Israel, the occupying Power, against the Palestinian people since September 2000. For all of these war crimes, acts of State terrorism and systematic human rights violations being committed against the Palestinian people, Israel must be held accountable and the perpetrators brought to justice.</w:t>
      </w:r>
    </w:p>
    <w:p w14:paraId="2737DE81" w14:textId="77777777" w:rsidR="00204482" w:rsidRPr="000A6A2A" w:rsidRDefault="00204482" w:rsidP="00204482">
      <w:pPr>
        <w:ind w:firstLine="720"/>
        <w:jc w:val="both"/>
        <w:rPr>
          <w:rPrChange w:id="163" w:author="Christine Cuk" w:date="2023-04-13T13:17:00Z">
            <w:rPr>
              <w:lang w:val="en-CA"/>
            </w:rPr>
          </w:rPrChange>
        </w:rPr>
      </w:pPr>
    </w:p>
    <w:p w14:paraId="255FD2C2" w14:textId="6BB3F50F" w:rsidR="00204482" w:rsidRPr="00EC45F7" w:rsidRDefault="00204482" w:rsidP="00204482">
      <w:pPr>
        <w:ind w:firstLine="720"/>
        <w:jc w:val="both"/>
      </w:pPr>
      <w:r w:rsidRPr="00EC45F7">
        <w:rPr>
          <w:lang w:val="en-CA"/>
        </w:rPr>
        <w:t>I should be grateful if you would arrange to have th</w:t>
      </w:r>
      <w:ins w:id="164" w:author="Christine Cuk" w:date="2023-04-13T13:19:00Z">
        <w:r w:rsidR="000A6A2A">
          <w:rPr>
            <w:lang w:val="en-CA"/>
          </w:rPr>
          <w:t>e</w:t>
        </w:r>
      </w:ins>
      <w:del w:id="165" w:author="Christine Cuk" w:date="2023-04-13T13:19:00Z">
        <w:r w:rsidRPr="00EC45F7" w:rsidDel="000A6A2A">
          <w:rPr>
            <w:lang w:val="en-CA"/>
          </w:rPr>
          <w:delText>is</w:delText>
        </w:r>
      </w:del>
      <w:r w:rsidRPr="00EC45F7">
        <w:rPr>
          <w:lang w:val="en-CA"/>
        </w:rPr>
        <w:t xml:space="preserve"> </w:t>
      </w:r>
      <w:ins w:id="166" w:author="Christine Cuk" w:date="2023-04-13T13:19:00Z">
        <w:r w:rsidR="000A6A2A">
          <w:rPr>
            <w:lang w:val="en-CA"/>
          </w:rPr>
          <w:t xml:space="preserve">present </w:t>
        </w:r>
      </w:ins>
      <w:r w:rsidRPr="00EC45F7">
        <w:rPr>
          <w:lang w:val="en-CA"/>
        </w:rPr>
        <w:t>letter distributed as a</w:t>
      </w:r>
      <w:del w:id="167" w:author="Christine Cuk" w:date="2023-04-13T13:19:00Z">
        <w:r w:rsidRPr="00EC45F7" w:rsidDel="000A6A2A">
          <w:rPr>
            <w:lang w:val="en-CA"/>
          </w:rPr>
          <w:delText xml:space="preserve">n official </w:delText>
        </w:r>
      </w:del>
      <w:ins w:id="168" w:author="Christine Cuk" w:date="2023-04-13T13:19:00Z">
        <w:r w:rsidR="000A6A2A">
          <w:rPr>
            <w:lang w:val="en-CA"/>
          </w:rPr>
          <w:t xml:space="preserve"> </w:t>
        </w:r>
      </w:ins>
      <w:r w:rsidRPr="00EC45F7">
        <w:rPr>
          <w:lang w:val="en-CA"/>
        </w:rPr>
        <w:t xml:space="preserve">document of the </w:t>
      </w:r>
      <w:del w:id="169" w:author="Christine Cuk" w:date="2023-04-13T13:19:00Z">
        <w:r w:rsidRPr="00EC45F7" w:rsidDel="000A6A2A">
          <w:rPr>
            <w:lang w:val="en-CA"/>
          </w:rPr>
          <w:delText>10</w:delText>
        </w:r>
        <w:r w:rsidRPr="00EC45F7" w:rsidDel="000A6A2A">
          <w:rPr>
            <w:vertAlign w:val="superscript"/>
            <w:lang w:val="en-CA"/>
          </w:rPr>
          <w:delText>th</w:delText>
        </w:r>
        <w:r w:rsidRPr="00EC45F7" w:rsidDel="000A6A2A">
          <w:rPr>
            <w:lang w:val="en-CA"/>
          </w:rPr>
          <w:delText xml:space="preserve"> </w:delText>
        </w:r>
      </w:del>
      <w:ins w:id="170" w:author="Christine Cuk" w:date="2023-04-13T13:19:00Z">
        <w:r w:rsidR="000A6A2A">
          <w:rPr>
            <w:lang w:val="en-CA"/>
          </w:rPr>
          <w:t>tenth</w:t>
        </w:r>
        <w:r w:rsidR="000A6A2A" w:rsidRPr="00EC45F7">
          <w:rPr>
            <w:lang w:val="en-CA"/>
          </w:rPr>
          <w:t xml:space="preserve"> </w:t>
        </w:r>
      </w:ins>
      <w:r w:rsidRPr="00EC45F7">
        <w:rPr>
          <w:lang w:val="en-CA"/>
        </w:rPr>
        <w:t>emergency special session of the General Assembly, under agenda item 5, and of the Security Council.</w:t>
      </w:r>
    </w:p>
    <w:p w14:paraId="6825126C" w14:textId="77777777" w:rsidR="00204482" w:rsidRDefault="00204482" w:rsidP="00204482">
      <w:pPr>
        <w:ind w:firstLine="720"/>
        <w:jc w:val="both"/>
      </w:pPr>
    </w:p>
    <w:p w14:paraId="7140B10B" w14:textId="56A381E0" w:rsidR="00204482" w:rsidRPr="009817F2" w:rsidDel="000A6A2A" w:rsidRDefault="00204482" w:rsidP="00204482">
      <w:pPr>
        <w:ind w:firstLine="720"/>
        <w:jc w:val="both"/>
        <w:rPr>
          <w:del w:id="171" w:author="Christine Cuk" w:date="2023-04-13T13:19:00Z"/>
        </w:rPr>
      </w:pPr>
      <w:del w:id="172" w:author="Christine Cuk" w:date="2023-04-13T13:19:00Z">
        <w:r w:rsidRPr="009817F2" w:rsidDel="000A6A2A">
          <w:delText>Please accept, Excellency, the assurances of my highest consideration.</w:delText>
        </w:r>
      </w:del>
    </w:p>
    <w:p w14:paraId="59D4DDD8" w14:textId="77777777" w:rsidR="00204482" w:rsidRDefault="00204482" w:rsidP="00204482">
      <w:pPr>
        <w:ind w:left="4320"/>
        <w:jc w:val="both"/>
        <w:rPr>
          <w:noProof/>
          <w:lang w:eastAsia="en-CA"/>
        </w:rPr>
      </w:pPr>
      <w:r w:rsidRPr="009817F2">
        <w:t xml:space="preserve">           </w:t>
      </w:r>
    </w:p>
    <w:p w14:paraId="564F8235" w14:textId="77777777" w:rsidR="00204482" w:rsidRPr="00652561" w:rsidRDefault="00204482" w:rsidP="00204482">
      <w:pPr>
        <w:ind w:left="4320"/>
        <w:jc w:val="both"/>
      </w:pPr>
    </w:p>
    <w:p w14:paraId="434303D2" w14:textId="7331FACE" w:rsidR="00204482" w:rsidRPr="00204482" w:rsidRDefault="000A6A2A" w:rsidP="00204482">
      <w:pPr>
        <w:ind w:left="4320" w:firstLine="720"/>
        <w:jc w:val="both"/>
        <w:rPr>
          <w:lang w:val="fr-FR"/>
        </w:rPr>
      </w:pPr>
      <w:ins w:id="173" w:author="Christine Cuk" w:date="2023-04-13T13:20:00Z">
        <w:r>
          <w:rPr>
            <w:lang w:val="fr-FR"/>
          </w:rPr>
          <w:t>(</w:t>
        </w:r>
        <w:proofErr w:type="spellStart"/>
        <w:r>
          <w:rPr>
            <w:i/>
            <w:iCs/>
            <w:lang w:val="fr-FR"/>
          </w:rPr>
          <w:t>Signed</w:t>
        </w:r>
        <w:proofErr w:type="spellEnd"/>
        <w:r>
          <w:rPr>
            <w:lang w:val="fr-FR"/>
          </w:rPr>
          <w:t xml:space="preserve">) </w:t>
        </w:r>
      </w:ins>
      <w:del w:id="174" w:author="Christine Cuk" w:date="2023-04-13T13:20:00Z">
        <w:r w:rsidR="00204482" w:rsidRPr="00204482" w:rsidDel="000A6A2A">
          <w:rPr>
            <w:lang w:val="fr-FR"/>
          </w:rPr>
          <w:delText xml:space="preserve">Dr. </w:delText>
        </w:r>
      </w:del>
      <w:r w:rsidR="00204482" w:rsidRPr="00204482">
        <w:rPr>
          <w:lang w:val="fr-FR"/>
        </w:rPr>
        <w:t xml:space="preserve">Riyad </w:t>
      </w:r>
      <w:r w:rsidR="00204482" w:rsidRPr="003D6224">
        <w:rPr>
          <w:b/>
          <w:bCs/>
          <w:lang w:val="fr-FR"/>
        </w:rPr>
        <w:t>Mansour</w:t>
      </w:r>
    </w:p>
    <w:p w14:paraId="7EDE17AF" w14:textId="77777777" w:rsidR="000A6A2A" w:rsidRDefault="00204482" w:rsidP="00204482">
      <w:pPr>
        <w:ind w:left="4320" w:firstLine="720"/>
        <w:jc w:val="both"/>
        <w:rPr>
          <w:ins w:id="175" w:author="Christine Cuk" w:date="2023-04-13T13:20:00Z"/>
          <w:lang w:val="fr-FR"/>
        </w:rPr>
      </w:pPr>
      <w:proofErr w:type="spellStart"/>
      <w:r w:rsidRPr="00204482">
        <w:rPr>
          <w:lang w:val="fr-FR"/>
        </w:rPr>
        <w:t>Minister</w:t>
      </w:r>
      <w:proofErr w:type="spellEnd"/>
    </w:p>
    <w:p w14:paraId="7CF65D96" w14:textId="5F19E11E" w:rsidR="00204482" w:rsidRPr="00204482" w:rsidRDefault="00204482" w:rsidP="00204482">
      <w:pPr>
        <w:ind w:left="4320" w:firstLine="720"/>
        <w:jc w:val="both"/>
        <w:rPr>
          <w:lang w:val="fr-FR"/>
        </w:rPr>
      </w:pPr>
      <w:del w:id="176" w:author="Christine Cuk" w:date="2023-04-13T13:20:00Z">
        <w:r w:rsidRPr="00204482" w:rsidDel="000A6A2A">
          <w:rPr>
            <w:lang w:val="fr-FR"/>
          </w:rPr>
          <w:delText xml:space="preserve">, </w:delText>
        </w:r>
      </w:del>
      <w:r w:rsidRPr="00204482">
        <w:rPr>
          <w:lang w:val="fr-FR"/>
        </w:rPr>
        <w:t>Permanent Observer</w:t>
      </w:r>
    </w:p>
    <w:p w14:paraId="12713C94" w14:textId="77777777" w:rsidR="00204482" w:rsidRPr="00204482" w:rsidRDefault="00204482" w:rsidP="00204482">
      <w:pPr>
        <w:rPr>
          <w:lang w:val="fr-FR"/>
        </w:rPr>
      </w:pPr>
    </w:p>
    <w:p w14:paraId="59485568" w14:textId="1E86D735" w:rsidR="00204482" w:rsidRDefault="0019590A" w:rsidP="00DE51EF">
      <w:pPr>
        <w:suppressAutoHyphens w:val="0"/>
        <w:spacing w:after="200" w:line="276" w:lineRule="auto"/>
        <w:jc w:val="center"/>
        <w:rPr>
          <w:ins w:id="177" w:author="Christine Cuk" w:date="2023-04-13T14:40:00Z"/>
          <w:lang w:val="fr-FR"/>
        </w:rPr>
      </w:pPr>
      <w:ins w:id="178" w:author="Christine Cuk" w:date="2023-04-13T14:40:00Z">
        <w:r>
          <w:rPr>
            <w:lang w:val="fr-FR"/>
          </w:rPr>
          <w:t>_____________</w:t>
        </w:r>
      </w:ins>
    </w:p>
    <w:p w14:paraId="69CE44AF" w14:textId="77777777" w:rsidR="0019590A" w:rsidRDefault="0019590A" w:rsidP="00DE51EF">
      <w:pPr>
        <w:suppressAutoHyphens w:val="0"/>
        <w:spacing w:after="200" w:line="276" w:lineRule="auto"/>
        <w:jc w:val="center"/>
        <w:rPr>
          <w:lang w:val="fr-FR"/>
        </w:rPr>
      </w:pPr>
    </w:p>
    <w:sectPr w:rsidR="0019590A" w:rsidSect="00DA6281">
      <w:endnotePr>
        <w:numFmt w:val="decimal"/>
      </w:endnotePr>
      <w:type w:val="continuous"/>
      <w:pgSz w:w="12240" w:h="15840"/>
      <w:pgMar w:top="1440" w:right="1200" w:bottom="1152" w:left="1200" w:header="432" w:footer="504" w:gutter="0"/>
      <w:cols w:space="720"/>
      <w:noEndnote/>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ristine Cuk" w:date="2023-04-13T11:27:00Z" w:initials="CC">
    <w:p w14:paraId="780702A0" w14:textId="08474ABB" w:rsidR="004C4394" w:rsidRDefault="004C4394">
      <w:pPr>
        <w:pStyle w:val="CommentText"/>
      </w:pPr>
      <w:r>
        <w:rPr>
          <w:rStyle w:val="CommentReference"/>
        </w:rPr>
        <w:annotationRef/>
      </w:r>
      <w:r>
        <w:t>Ed text/2, Christine Cuk (</w:t>
      </w:r>
      <w:hyperlink r:id="rId1" w:history="1">
        <w:r w:rsidRPr="00EF6FD6">
          <w:rPr>
            <w:rStyle w:val="Hyperlink"/>
          </w:rPr>
          <w:t>Christine.cuk@un.org</w:t>
        </w:r>
      </w:hyperlink>
      <w:r>
        <w:t>)</w:t>
      </w:r>
    </w:p>
    <w:p w14:paraId="492DE3C1" w14:textId="77777777" w:rsidR="004C4394" w:rsidRDefault="004C4394">
      <w:pPr>
        <w:pStyle w:val="CommentText"/>
      </w:pPr>
      <w:r>
        <w:t>Job No. 2306689</w:t>
      </w:r>
    </w:p>
    <w:p w14:paraId="106F75AC" w14:textId="77777777" w:rsidR="004C4394" w:rsidRDefault="004C4394">
      <w:pPr>
        <w:pStyle w:val="CommentText"/>
      </w:pPr>
    </w:p>
    <w:p w14:paraId="5C13DB49" w14:textId="71B6D907" w:rsidR="004C4394" w:rsidRDefault="004C4394">
      <w:pPr>
        <w:pStyle w:val="CommentText"/>
      </w:pPr>
      <w:r>
        <w:t xml:space="preserve">CO: </w:t>
      </w:r>
      <w:proofErr w:type="spellStart"/>
      <w:r>
        <w:t>Rachida</w:t>
      </w:r>
      <w:proofErr w:type="spellEnd"/>
      <w:r>
        <w:t xml:space="preserve"> </w:t>
      </w:r>
      <w:proofErr w:type="spellStart"/>
      <w:r>
        <w:t>Majouate</w:t>
      </w:r>
      <w:proofErr w:type="spellEnd"/>
      <w:r>
        <w:t xml:space="preserve"> (</w:t>
      </w:r>
      <w:hyperlink r:id="rId2" w:history="1">
        <w:r w:rsidRPr="00EF6FD6">
          <w:rPr>
            <w:rStyle w:val="Hyperlink"/>
          </w:rPr>
          <w:t>rcsr07@gmail.com</w:t>
        </w:r>
      </w:hyperlink>
      <w:r>
        <w:t>)</w:t>
      </w:r>
    </w:p>
    <w:p w14:paraId="421C05E2" w14:textId="77777777" w:rsidR="004C4394" w:rsidRDefault="004C4394">
      <w:pPr>
        <w:pStyle w:val="CommentText"/>
      </w:pPr>
      <w:r>
        <w:t>Previous: A/ES-10/932–S/2023/249</w:t>
      </w:r>
    </w:p>
    <w:p w14:paraId="5D77181A" w14:textId="77777777" w:rsidR="00383132" w:rsidRDefault="00383132">
      <w:pPr>
        <w:pStyle w:val="CommentText"/>
      </w:pPr>
    </w:p>
    <w:p w14:paraId="5D7B3FC6" w14:textId="353EAE08" w:rsidR="00383132" w:rsidRDefault="00383132">
      <w:pPr>
        <w:pStyle w:val="CommentText"/>
      </w:pPr>
      <w:r>
        <w:t>Rev: MS</w:t>
      </w:r>
    </w:p>
  </w:comment>
  <w:comment w:id="17" w:author="Christine Cuk" w:date="2023-04-14T13:45:00Z" w:initials="CC">
    <w:p w14:paraId="2E9227C3" w14:textId="35B64C18" w:rsidR="003D6224" w:rsidRDefault="003D6224">
      <w:pPr>
        <w:pStyle w:val="CommentText"/>
      </w:pPr>
      <w:r>
        <w:t>Translators: I am leaving this as is, even though it is awkward</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7B3FC6" w15:done="0"/>
  <w15:commentEx w15:paraId="2E9227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2658A" w16cex:dateUtc="2023-04-13T15:27:00Z"/>
  <w16cex:commentExtensible w16cex:durableId="27E3D78A" w16cex:dateUtc="2023-04-14T1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7B3FC6" w16cid:durableId="27E2658A"/>
  <w16cid:commentId w16cid:paraId="2E9227C3" w16cid:durableId="27E3D7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FB006" w14:textId="77777777" w:rsidR="000C081C" w:rsidRDefault="000C081C" w:rsidP="00556720">
      <w:r>
        <w:separator/>
      </w:r>
    </w:p>
  </w:endnote>
  <w:endnote w:type="continuationSeparator" w:id="0">
    <w:p w14:paraId="450989A7" w14:textId="77777777" w:rsidR="000C081C" w:rsidRDefault="000C081C" w:rsidP="00556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rcode 3 of 9 by request">
    <w:altName w:val="Britannic Bold"/>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CellMar>
        <w:left w:w="0" w:type="dxa"/>
        <w:right w:w="0" w:type="dxa"/>
      </w:tblCellMar>
      <w:tblLook w:val="0000" w:firstRow="0" w:lastRow="0" w:firstColumn="0" w:lastColumn="0" w:noHBand="0" w:noVBand="0"/>
    </w:tblPr>
    <w:tblGrid>
      <w:gridCol w:w="4920"/>
      <w:gridCol w:w="4920"/>
    </w:tblGrid>
    <w:tr w:rsidR="00467EE0" w14:paraId="2AFAEF07" w14:textId="77777777" w:rsidTr="00467EE0">
      <w:tc>
        <w:tcPr>
          <w:tcW w:w="4920" w:type="dxa"/>
          <w:shd w:val="clear" w:color="auto" w:fill="auto"/>
        </w:tcPr>
        <w:p w14:paraId="07337CE6" w14:textId="11798E35" w:rsidR="00467EE0" w:rsidRPr="00467EE0" w:rsidRDefault="00467EE0" w:rsidP="00EC1F71">
          <w:pPr>
            <w:pStyle w:val="Footer"/>
            <w:ind w:right="142"/>
            <w:jc w:val="right"/>
            <w:rPr>
              <w:b w:val="0"/>
              <w:w w:val="103"/>
              <w:sz w:val="14"/>
            </w:rPr>
          </w:pPr>
        </w:p>
      </w:tc>
      <w:tc>
        <w:tcPr>
          <w:tcW w:w="4920" w:type="dxa"/>
          <w:shd w:val="clear" w:color="auto" w:fill="auto"/>
        </w:tcPr>
        <w:p w14:paraId="5D4B409F" w14:textId="47877163" w:rsidR="00467EE0" w:rsidRPr="00467EE0" w:rsidRDefault="00467EE0" w:rsidP="00467EE0">
          <w:pPr>
            <w:pStyle w:val="Footer"/>
            <w:rPr>
              <w:w w:val="103"/>
            </w:rPr>
          </w:pPr>
          <w:r>
            <w:rPr>
              <w:w w:val="103"/>
            </w:rPr>
            <w:fldChar w:fldCharType="begin"/>
          </w:r>
          <w:r>
            <w:rPr>
              <w:w w:val="103"/>
            </w:rPr>
            <w:instrText xml:space="preserve"> PAGE  \* Arabic  \* MERGEFORMAT </w:instrText>
          </w:r>
          <w:r>
            <w:rPr>
              <w:w w:val="103"/>
            </w:rPr>
            <w:fldChar w:fldCharType="separate"/>
          </w:r>
          <w:r w:rsidR="00C05401">
            <w:rPr>
              <w:w w:val="103"/>
            </w:rPr>
            <w:t>4</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sidR="00C05401">
            <w:rPr>
              <w:w w:val="103"/>
            </w:rPr>
            <w:t>4</w:t>
          </w:r>
          <w:r>
            <w:rPr>
              <w:w w:val="103"/>
            </w:rPr>
            <w:fldChar w:fldCharType="end"/>
          </w:r>
        </w:p>
      </w:tc>
    </w:tr>
  </w:tbl>
  <w:p w14:paraId="77B09C28" w14:textId="77777777" w:rsidR="00467EE0" w:rsidRPr="00467EE0" w:rsidRDefault="00467EE0" w:rsidP="00467E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CellMar>
        <w:left w:w="0" w:type="dxa"/>
        <w:right w:w="0" w:type="dxa"/>
      </w:tblCellMar>
      <w:tblLook w:val="0000" w:firstRow="0" w:lastRow="0" w:firstColumn="0" w:lastColumn="0" w:noHBand="0" w:noVBand="0"/>
    </w:tblPr>
    <w:tblGrid>
      <w:gridCol w:w="4920"/>
      <w:gridCol w:w="4920"/>
    </w:tblGrid>
    <w:tr w:rsidR="00467EE0" w14:paraId="6669FBCC" w14:textId="77777777" w:rsidTr="00467EE0">
      <w:tc>
        <w:tcPr>
          <w:tcW w:w="4920" w:type="dxa"/>
          <w:shd w:val="clear" w:color="auto" w:fill="auto"/>
        </w:tcPr>
        <w:p w14:paraId="034C2377" w14:textId="72524EA1" w:rsidR="00467EE0" w:rsidRPr="00467EE0" w:rsidRDefault="00467EE0" w:rsidP="00467EE0">
          <w:pPr>
            <w:pStyle w:val="Footer"/>
            <w:jc w:val="right"/>
            <w:rPr>
              <w:w w:val="103"/>
            </w:rPr>
          </w:pPr>
          <w:r>
            <w:rPr>
              <w:w w:val="103"/>
            </w:rPr>
            <w:fldChar w:fldCharType="begin"/>
          </w:r>
          <w:r>
            <w:rPr>
              <w:w w:val="103"/>
            </w:rPr>
            <w:instrText xml:space="preserve"> PAGE  \* Arabic  \* MERGEFORMAT </w:instrText>
          </w:r>
          <w:r>
            <w:rPr>
              <w:w w:val="103"/>
            </w:rPr>
            <w:fldChar w:fldCharType="separate"/>
          </w:r>
          <w:r w:rsidR="00C05401">
            <w:rPr>
              <w:w w:val="103"/>
            </w:rPr>
            <w:t>3</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sidR="00C05401">
            <w:rPr>
              <w:w w:val="103"/>
            </w:rPr>
            <w:t>4</w:t>
          </w:r>
          <w:r>
            <w:rPr>
              <w:w w:val="103"/>
            </w:rPr>
            <w:fldChar w:fldCharType="end"/>
          </w:r>
        </w:p>
      </w:tc>
      <w:tc>
        <w:tcPr>
          <w:tcW w:w="4920" w:type="dxa"/>
          <w:shd w:val="clear" w:color="auto" w:fill="auto"/>
        </w:tcPr>
        <w:p w14:paraId="1AF93B70" w14:textId="736C0144" w:rsidR="00467EE0" w:rsidRPr="00467EE0" w:rsidRDefault="00467EE0" w:rsidP="00467EE0">
          <w:pPr>
            <w:pStyle w:val="Footer"/>
            <w:rPr>
              <w:b w:val="0"/>
              <w:w w:val="103"/>
              <w:sz w:val="14"/>
            </w:rPr>
          </w:pPr>
        </w:p>
      </w:tc>
    </w:tr>
  </w:tbl>
  <w:p w14:paraId="0AEDB63A" w14:textId="77777777" w:rsidR="00467EE0" w:rsidRPr="00467EE0" w:rsidRDefault="00467EE0" w:rsidP="00467E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801"/>
      <w:gridCol w:w="4920"/>
      <w:gridCol w:w="4920"/>
    </w:tblGrid>
    <w:tr w:rsidR="009338CC" w14:paraId="258085B9" w14:textId="09E789B9" w:rsidTr="00EC1F71">
      <w:tc>
        <w:tcPr>
          <w:tcW w:w="3801" w:type="dxa"/>
        </w:tcPr>
        <w:p w14:paraId="70E63376" w14:textId="7E5C07AB" w:rsidR="009338CC" w:rsidRPr="00467EE0" w:rsidRDefault="009338CC" w:rsidP="00467EE0">
          <w:pPr>
            <w:pStyle w:val="Footer"/>
            <w:spacing w:before="80" w:line="210" w:lineRule="exact"/>
            <w:rPr>
              <w:rFonts w:ascii="Barcode 3 of 9 by request" w:hAnsi="Barcode 3 of 9 by request"/>
              <w:sz w:val="24"/>
              <w:lang w:val="en-GB"/>
            </w:rPr>
          </w:pPr>
        </w:p>
      </w:tc>
      <w:tc>
        <w:tcPr>
          <w:tcW w:w="4920" w:type="dxa"/>
        </w:tcPr>
        <w:p w14:paraId="4A51218A" w14:textId="2B9F196B" w:rsidR="009338CC" w:rsidRDefault="009338CC" w:rsidP="00467EE0">
          <w:pPr>
            <w:pStyle w:val="Footer"/>
            <w:jc w:val="right"/>
            <w:rPr>
              <w:b w:val="0"/>
              <w:sz w:val="20"/>
            </w:rPr>
          </w:pPr>
        </w:p>
      </w:tc>
      <w:tc>
        <w:tcPr>
          <w:tcW w:w="4920" w:type="dxa"/>
        </w:tcPr>
        <w:p w14:paraId="129B3A4D" w14:textId="77777777" w:rsidR="009338CC" w:rsidRDefault="009338CC" w:rsidP="00467EE0">
          <w:pPr>
            <w:pStyle w:val="Footer"/>
            <w:jc w:val="right"/>
            <w:rPr>
              <w:b w:val="0"/>
              <w:sz w:val="20"/>
            </w:rPr>
          </w:pPr>
        </w:p>
      </w:tc>
    </w:tr>
  </w:tbl>
  <w:p w14:paraId="4E96D4D6" w14:textId="77777777" w:rsidR="00467EE0" w:rsidRPr="00467EE0" w:rsidRDefault="00467EE0" w:rsidP="00467EE0">
    <w:pPr>
      <w:pStyle w:val="Footer"/>
      <w:spacing w:line="56"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16BC6" w14:textId="77777777" w:rsidR="000C081C" w:rsidRDefault="000C081C" w:rsidP="00556720">
      <w:r>
        <w:separator/>
      </w:r>
    </w:p>
  </w:footnote>
  <w:footnote w:type="continuationSeparator" w:id="0">
    <w:p w14:paraId="29FEF3D5" w14:textId="77777777" w:rsidR="000C081C" w:rsidRDefault="000C081C" w:rsidP="005567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2" w:space="0" w:color="000000"/>
      </w:tblBorders>
      <w:tblLayout w:type="fixed"/>
      <w:tblCellMar>
        <w:left w:w="0" w:type="dxa"/>
        <w:right w:w="0" w:type="dxa"/>
      </w:tblCellMar>
      <w:tblLook w:val="0000" w:firstRow="0" w:lastRow="0" w:firstColumn="0" w:lastColumn="0" w:noHBand="0" w:noVBand="0"/>
    </w:tblPr>
    <w:tblGrid>
      <w:gridCol w:w="4920"/>
      <w:gridCol w:w="4920"/>
    </w:tblGrid>
    <w:tr w:rsidR="00467EE0" w14:paraId="03F19209" w14:textId="77777777" w:rsidTr="00467EE0">
      <w:trPr>
        <w:trHeight w:hRule="exact" w:val="864"/>
      </w:trPr>
      <w:tc>
        <w:tcPr>
          <w:tcW w:w="4920" w:type="dxa"/>
          <w:shd w:val="clear" w:color="auto" w:fill="auto"/>
          <w:vAlign w:val="bottom"/>
        </w:tcPr>
        <w:p w14:paraId="4B4E8FD8" w14:textId="3B79D5D8" w:rsidR="00467EE0" w:rsidRPr="00467EE0" w:rsidRDefault="00467EE0" w:rsidP="00467EE0">
          <w:pPr>
            <w:pStyle w:val="Header"/>
            <w:spacing w:after="80"/>
            <w:rPr>
              <w:b/>
            </w:rPr>
          </w:pPr>
        </w:p>
      </w:tc>
      <w:tc>
        <w:tcPr>
          <w:tcW w:w="4920" w:type="dxa"/>
          <w:shd w:val="clear" w:color="auto" w:fill="auto"/>
          <w:vAlign w:val="bottom"/>
        </w:tcPr>
        <w:p w14:paraId="1FF137AC" w14:textId="77777777" w:rsidR="00467EE0" w:rsidRDefault="00467EE0" w:rsidP="00467EE0">
          <w:pPr>
            <w:pStyle w:val="Header"/>
          </w:pPr>
        </w:p>
      </w:tc>
    </w:tr>
  </w:tbl>
  <w:p w14:paraId="657C20DC" w14:textId="77777777" w:rsidR="00467EE0" w:rsidRPr="00467EE0" w:rsidRDefault="00467EE0" w:rsidP="00467E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2" w:space="0" w:color="000000"/>
      </w:tblBorders>
      <w:tblLayout w:type="fixed"/>
      <w:tblCellMar>
        <w:left w:w="0" w:type="dxa"/>
        <w:right w:w="0" w:type="dxa"/>
      </w:tblCellMar>
      <w:tblLook w:val="0000" w:firstRow="0" w:lastRow="0" w:firstColumn="0" w:lastColumn="0" w:noHBand="0" w:noVBand="0"/>
    </w:tblPr>
    <w:tblGrid>
      <w:gridCol w:w="4920"/>
      <w:gridCol w:w="4920"/>
    </w:tblGrid>
    <w:tr w:rsidR="00467EE0" w14:paraId="05FB4C86" w14:textId="77777777" w:rsidTr="00467EE0">
      <w:trPr>
        <w:trHeight w:hRule="exact" w:val="864"/>
      </w:trPr>
      <w:tc>
        <w:tcPr>
          <w:tcW w:w="4920" w:type="dxa"/>
          <w:shd w:val="clear" w:color="auto" w:fill="auto"/>
          <w:vAlign w:val="bottom"/>
        </w:tcPr>
        <w:p w14:paraId="7BB04313" w14:textId="77777777" w:rsidR="00467EE0" w:rsidRDefault="00467EE0" w:rsidP="00467EE0">
          <w:pPr>
            <w:pStyle w:val="Header"/>
          </w:pPr>
        </w:p>
      </w:tc>
      <w:tc>
        <w:tcPr>
          <w:tcW w:w="4920" w:type="dxa"/>
          <w:shd w:val="clear" w:color="auto" w:fill="auto"/>
          <w:vAlign w:val="bottom"/>
        </w:tcPr>
        <w:p w14:paraId="340A30B5" w14:textId="759753CF" w:rsidR="00467EE0" w:rsidRPr="00467EE0" w:rsidRDefault="00467EE0" w:rsidP="00467EE0">
          <w:pPr>
            <w:pStyle w:val="Header"/>
            <w:spacing w:after="80"/>
            <w:jc w:val="right"/>
            <w:rPr>
              <w:b/>
            </w:rPr>
          </w:pPr>
        </w:p>
      </w:tc>
    </w:tr>
  </w:tbl>
  <w:p w14:paraId="14B37012" w14:textId="77777777" w:rsidR="00467EE0" w:rsidRPr="00467EE0" w:rsidRDefault="00467EE0" w:rsidP="00467E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50" w:type="dxa"/>
      <w:tblLayout w:type="fixed"/>
      <w:tblCellMar>
        <w:left w:w="0" w:type="dxa"/>
        <w:right w:w="0" w:type="dxa"/>
      </w:tblCellMar>
      <w:tblLook w:val="0000" w:firstRow="0" w:lastRow="0" w:firstColumn="0" w:lastColumn="0" w:noHBand="0" w:noVBand="0"/>
    </w:tblPr>
    <w:tblGrid>
      <w:gridCol w:w="1267"/>
      <w:gridCol w:w="1872"/>
      <w:gridCol w:w="245"/>
      <w:gridCol w:w="3110"/>
      <w:gridCol w:w="245"/>
      <w:gridCol w:w="3096"/>
      <w:gridCol w:w="15"/>
    </w:tblGrid>
    <w:tr w:rsidR="00467EE0" w:rsidRPr="00CF359F" w14:paraId="70AFB211" w14:textId="77777777" w:rsidTr="00467EE0">
      <w:trPr>
        <w:trHeight w:hRule="exact" w:val="864"/>
      </w:trPr>
      <w:tc>
        <w:tcPr>
          <w:tcW w:w="1267" w:type="dxa"/>
          <w:tcBorders>
            <w:bottom w:val="single" w:sz="4" w:space="0" w:color="auto"/>
          </w:tcBorders>
          <w:shd w:val="clear" w:color="auto" w:fill="auto"/>
          <w:vAlign w:val="bottom"/>
        </w:tcPr>
        <w:p w14:paraId="7C342CDD" w14:textId="34AE6C2F" w:rsidR="00467EE0" w:rsidRDefault="00467EE0" w:rsidP="00467EE0">
          <w:pPr>
            <w:pStyle w:val="Header"/>
            <w:spacing w:after="120"/>
          </w:pPr>
        </w:p>
      </w:tc>
      <w:tc>
        <w:tcPr>
          <w:tcW w:w="1872" w:type="dxa"/>
          <w:tcBorders>
            <w:bottom w:val="single" w:sz="4" w:space="0" w:color="auto"/>
          </w:tcBorders>
          <w:shd w:val="clear" w:color="auto" w:fill="auto"/>
          <w:vAlign w:val="bottom"/>
        </w:tcPr>
        <w:p w14:paraId="78AA2426" w14:textId="77777777" w:rsidR="00467EE0" w:rsidRPr="00467EE0" w:rsidRDefault="00467EE0" w:rsidP="00467EE0">
          <w:pPr>
            <w:pStyle w:val="HCh"/>
            <w:spacing w:after="80"/>
            <w:rPr>
              <w:b w:val="0"/>
              <w:spacing w:val="2"/>
              <w:w w:val="96"/>
            </w:rPr>
          </w:pPr>
          <w:r>
            <w:rPr>
              <w:b w:val="0"/>
              <w:spacing w:val="2"/>
              <w:w w:val="96"/>
            </w:rPr>
            <w:t>United Nations</w:t>
          </w:r>
        </w:p>
      </w:tc>
      <w:tc>
        <w:tcPr>
          <w:tcW w:w="245" w:type="dxa"/>
          <w:tcBorders>
            <w:bottom w:val="single" w:sz="4" w:space="0" w:color="auto"/>
          </w:tcBorders>
          <w:shd w:val="clear" w:color="auto" w:fill="auto"/>
          <w:vAlign w:val="bottom"/>
        </w:tcPr>
        <w:p w14:paraId="3239CE66" w14:textId="77777777" w:rsidR="00467EE0" w:rsidRDefault="00467EE0" w:rsidP="00467EE0">
          <w:pPr>
            <w:pStyle w:val="Header"/>
            <w:spacing w:after="120"/>
          </w:pPr>
        </w:p>
      </w:tc>
      <w:tc>
        <w:tcPr>
          <w:tcW w:w="6466" w:type="dxa"/>
          <w:gridSpan w:val="4"/>
          <w:tcBorders>
            <w:bottom w:val="single" w:sz="4" w:space="0" w:color="auto"/>
          </w:tcBorders>
          <w:shd w:val="clear" w:color="auto" w:fill="auto"/>
          <w:vAlign w:val="bottom"/>
        </w:tcPr>
        <w:p w14:paraId="6EAFFDFC" w14:textId="7F918AA4" w:rsidR="00467EE0" w:rsidRPr="00EC1F71" w:rsidRDefault="00467EE0" w:rsidP="00467EE0">
          <w:pPr>
            <w:spacing w:after="80" w:line="240" w:lineRule="auto"/>
            <w:jc w:val="right"/>
            <w:rPr>
              <w:position w:val="-4"/>
              <w:lang w:val="es-ES"/>
            </w:rPr>
          </w:pPr>
          <w:r w:rsidRPr="00EC1F71">
            <w:rPr>
              <w:position w:val="-4"/>
              <w:sz w:val="40"/>
              <w:lang w:val="es-ES"/>
            </w:rPr>
            <w:t>A</w:t>
          </w:r>
          <w:r w:rsidRPr="00EC1F71">
            <w:rPr>
              <w:position w:val="-4"/>
              <w:lang w:val="es-ES"/>
            </w:rPr>
            <w:t>/ES-10/</w:t>
          </w:r>
          <w:r w:rsidR="003D49E0">
            <w:rPr>
              <w:position w:val="-4"/>
              <w:lang w:val="es-ES"/>
            </w:rPr>
            <w:t>9</w:t>
          </w:r>
          <w:r w:rsidR="008C4D98">
            <w:rPr>
              <w:position w:val="-4"/>
              <w:lang w:val="es-ES"/>
            </w:rPr>
            <w:t>3</w:t>
          </w:r>
          <w:r w:rsidR="00204482">
            <w:rPr>
              <w:position w:val="-4"/>
              <w:lang w:val="es-ES"/>
            </w:rPr>
            <w:t>3</w:t>
          </w:r>
          <w:r w:rsidRPr="00EC1F71">
            <w:rPr>
              <w:position w:val="-4"/>
              <w:lang w:val="es-ES"/>
            </w:rPr>
            <w:t>–</w:t>
          </w:r>
          <w:r w:rsidRPr="00EC1F71">
            <w:rPr>
              <w:position w:val="-4"/>
              <w:sz w:val="40"/>
              <w:lang w:val="es-ES"/>
            </w:rPr>
            <w:t>S</w:t>
          </w:r>
          <w:r w:rsidRPr="00EC1F71">
            <w:rPr>
              <w:position w:val="-4"/>
              <w:lang w:val="es-ES"/>
            </w:rPr>
            <w:t>/20</w:t>
          </w:r>
          <w:r w:rsidR="00BE74FC">
            <w:rPr>
              <w:position w:val="-4"/>
              <w:lang w:val="es-ES"/>
            </w:rPr>
            <w:t>2</w:t>
          </w:r>
          <w:r w:rsidR="00AE74A4">
            <w:rPr>
              <w:position w:val="-4"/>
              <w:lang w:val="es-ES"/>
            </w:rPr>
            <w:t>3</w:t>
          </w:r>
          <w:r w:rsidR="00740E66">
            <w:rPr>
              <w:position w:val="-4"/>
              <w:lang w:val="es-ES"/>
            </w:rPr>
            <w:t>/</w:t>
          </w:r>
          <w:r w:rsidR="00E743FC">
            <w:rPr>
              <w:position w:val="-4"/>
              <w:lang w:val="es-ES"/>
            </w:rPr>
            <w:t>254</w:t>
          </w:r>
        </w:p>
      </w:tc>
    </w:tr>
    <w:tr w:rsidR="00467EE0" w:rsidRPr="00467EE0" w14:paraId="368A2C71" w14:textId="77777777" w:rsidTr="00467EE0">
      <w:trPr>
        <w:gridAfter w:val="1"/>
        <w:wAfter w:w="15" w:type="dxa"/>
        <w:trHeight w:hRule="exact" w:val="2880"/>
      </w:trPr>
      <w:tc>
        <w:tcPr>
          <w:tcW w:w="1267" w:type="dxa"/>
          <w:tcBorders>
            <w:top w:val="single" w:sz="4" w:space="0" w:color="auto"/>
            <w:bottom w:val="single" w:sz="12" w:space="0" w:color="auto"/>
          </w:tcBorders>
          <w:shd w:val="clear" w:color="auto" w:fill="auto"/>
        </w:tcPr>
        <w:p w14:paraId="1F4F2A64" w14:textId="77777777" w:rsidR="00467EE0" w:rsidRPr="00467EE0" w:rsidRDefault="00467EE0" w:rsidP="00467EE0">
          <w:pPr>
            <w:pStyle w:val="Header"/>
            <w:spacing w:before="120"/>
            <w:jc w:val="center"/>
          </w:pPr>
          <w:r w:rsidRPr="00EC1F71">
            <w:rPr>
              <w:lang w:val="es-ES"/>
            </w:rPr>
            <w:t xml:space="preserve"> </w:t>
          </w:r>
          <w:r>
            <w:drawing>
              <wp:inline distT="0" distB="0" distL="0" distR="0" wp14:anchorId="731A613B" wp14:editId="56110E57">
                <wp:extent cx="713232" cy="597103"/>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13232" cy="597103"/>
                        </a:xfrm>
                        <a:prstGeom prst="rect">
                          <a:avLst/>
                        </a:prstGeom>
                      </pic:spPr>
                    </pic:pic>
                  </a:graphicData>
                </a:graphic>
              </wp:inline>
            </w:drawing>
          </w:r>
        </w:p>
      </w:tc>
      <w:tc>
        <w:tcPr>
          <w:tcW w:w="5227" w:type="dxa"/>
          <w:gridSpan w:val="3"/>
          <w:tcBorders>
            <w:top w:val="single" w:sz="4" w:space="0" w:color="auto"/>
            <w:bottom w:val="single" w:sz="12" w:space="0" w:color="auto"/>
          </w:tcBorders>
          <w:shd w:val="clear" w:color="auto" w:fill="auto"/>
        </w:tcPr>
        <w:p w14:paraId="3B1A0DAE" w14:textId="77777777" w:rsidR="00467EE0" w:rsidRDefault="00467EE0" w:rsidP="00467EE0">
          <w:pPr>
            <w:pStyle w:val="XLarge"/>
            <w:spacing w:before="109"/>
          </w:pPr>
          <w:r>
            <w:t>General Assembly</w:t>
          </w:r>
        </w:p>
        <w:p w14:paraId="718B8D65" w14:textId="77777777" w:rsidR="00467EE0" w:rsidRPr="00467EE0" w:rsidRDefault="00467EE0" w:rsidP="00467EE0">
          <w:pPr>
            <w:pStyle w:val="XLarge"/>
          </w:pPr>
          <w:r>
            <w:t>Security Council</w:t>
          </w:r>
        </w:p>
      </w:tc>
      <w:tc>
        <w:tcPr>
          <w:tcW w:w="245" w:type="dxa"/>
          <w:tcBorders>
            <w:top w:val="single" w:sz="4" w:space="0" w:color="auto"/>
            <w:bottom w:val="single" w:sz="12" w:space="0" w:color="auto"/>
          </w:tcBorders>
          <w:shd w:val="clear" w:color="auto" w:fill="auto"/>
        </w:tcPr>
        <w:p w14:paraId="11BC5CF2" w14:textId="77777777" w:rsidR="00467EE0" w:rsidRPr="00467EE0" w:rsidRDefault="00467EE0" w:rsidP="00467EE0">
          <w:pPr>
            <w:pStyle w:val="Header"/>
            <w:spacing w:before="109"/>
          </w:pPr>
        </w:p>
      </w:tc>
      <w:tc>
        <w:tcPr>
          <w:tcW w:w="3096" w:type="dxa"/>
          <w:tcBorders>
            <w:top w:val="single" w:sz="4" w:space="0" w:color="auto"/>
            <w:bottom w:val="single" w:sz="12" w:space="0" w:color="auto"/>
          </w:tcBorders>
          <w:shd w:val="clear" w:color="auto" w:fill="auto"/>
        </w:tcPr>
        <w:p w14:paraId="02467022" w14:textId="77777777" w:rsidR="00467EE0" w:rsidRDefault="00467EE0" w:rsidP="00467EE0">
          <w:pPr>
            <w:pStyle w:val="Publication"/>
            <w:spacing w:before="240"/>
            <w:rPr>
              <w:color w:val="010000"/>
            </w:rPr>
          </w:pPr>
          <w:r>
            <w:rPr>
              <w:color w:val="010000"/>
            </w:rPr>
            <w:t>Distr.: General</w:t>
          </w:r>
        </w:p>
        <w:p w14:paraId="6CD7BBCD" w14:textId="3BF0CC21" w:rsidR="00467EE0" w:rsidRDefault="00204482" w:rsidP="00BE74FC">
          <w:r>
            <w:t>11</w:t>
          </w:r>
          <w:r w:rsidR="009256BE">
            <w:t xml:space="preserve"> </w:t>
          </w:r>
          <w:r w:rsidR="00645AEA">
            <w:t>April</w:t>
          </w:r>
          <w:r w:rsidR="00E84B42">
            <w:t xml:space="preserve"> </w:t>
          </w:r>
          <w:r w:rsidR="00BE74FC">
            <w:t>202</w:t>
          </w:r>
          <w:r w:rsidR="00655232">
            <w:t>3</w:t>
          </w:r>
        </w:p>
        <w:p w14:paraId="2B4CA607" w14:textId="77777777" w:rsidR="00467EE0" w:rsidRPr="00467EE0" w:rsidRDefault="00467EE0" w:rsidP="00467EE0">
          <w:r>
            <w:t>Original: English</w:t>
          </w:r>
        </w:p>
      </w:tc>
    </w:tr>
  </w:tbl>
  <w:p w14:paraId="6DD7B2FB" w14:textId="77777777" w:rsidR="00467EE0" w:rsidRPr="00467EE0" w:rsidRDefault="00467EE0" w:rsidP="00467EE0">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2352"/>
    <w:multiLevelType w:val="hybridMultilevel"/>
    <w:tmpl w:val="557A9822"/>
    <w:lvl w:ilvl="0" w:tplc="BD8080A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DFE78AF"/>
    <w:multiLevelType w:val="hybridMultilevel"/>
    <w:tmpl w:val="DD76A10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F9865C5"/>
    <w:multiLevelType w:val="hybridMultilevel"/>
    <w:tmpl w:val="36A01A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20330AD0"/>
    <w:multiLevelType w:val="hybridMultilevel"/>
    <w:tmpl w:val="B13E15D6"/>
    <w:lvl w:ilvl="0" w:tplc="7E46B9FA">
      <w:start w:val="1"/>
      <w:numFmt w:val="bullet"/>
      <w:pStyle w:val="Bullet2"/>
      <w:lvlText w:val=""/>
      <w:lvlJc w:val="left"/>
      <w:pPr>
        <w:ind w:left="2807" w:hanging="360"/>
      </w:pPr>
      <w:rPr>
        <w:rFonts w:ascii="Symbol" w:hAnsi="Symbol" w:hint="default"/>
        <w:sz w:val="14"/>
      </w:rPr>
    </w:lvl>
    <w:lvl w:ilvl="1" w:tplc="04090003" w:tentative="1">
      <w:start w:val="1"/>
      <w:numFmt w:val="bullet"/>
      <w:lvlText w:val="o"/>
      <w:lvlJc w:val="left"/>
      <w:pPr>
        <w:ind w:left="3527" w:hanging="360"/>
      </w:pPr>
      <w:rPr>
        <w:rFonts w:ascii="Courier New" w:hAnsi="Courier New" w:cs="Courier New" w:hint="default"/>
      </w:rPr>
    </w:lvl>
    <w:lvl w:ilvl="2" w:tplc="04090005" w:tentative="1">
      <w:start w:val="1"/>
      <w:numFmt w:val="bullet"/>
      <w:lvlText w:val=""/>
      <w:lvlJc w:val="left"/>
      <w:pPr>
        <w:ind w:left="4247" w:hanging="360"/>
      </w:pPr>
      <w:rPr>
        <w:rFonts w:ascii="Wingdings" w:hAnsi="Wingdings" w:hint="default"/>
      </w:rPr>
    </w:lvl>
    <w:lvl w:ilvl="3" w:tplc="04090001" w:tentative="1">
      <w:start w:val="1"/>
      <w:numFmt w:val="bullet"/>
      <w:lvlText w:val=""/>
      <w:lvlJc w:val="left"/>
      <w:pPr>
        <w:ind w:left="4967" w:hanging="360"/>
      </w:pPr>
      <w:rPr>
        <w:rFonts w:ascii="Symbol" w:hAnsi="Symbol" w:hint="default"/>
      </w:rPr>
    </w:lvl>
    <w:lvl w:ilvl="4" w:tplc="04090003" w:tentative="1">
      <w:start w:val="1"/>
      <w:numFmt w:val="bullet"/>
      <w:lvlText w:val="o"/>
      <w:lvlJc w:val="left"/>
      <w:pPr>
        <w:ind w:left="5687" w:hanging="360"/>
      </w:pPr>
      <w:rPr>
        <w:rFonts w:ascii="Courier New" w:hAnsi="Courier New" w:cs="Courier New" w:hint="default"/>
      </w:rPr>
    </w:lvl>
    <w:lvl w:ilvl="5" w:tplc="04090005" w:tentative="1">
      <w:start w:val="1"/>
      <w:numFmt w:val="bullet"/>
      <w:lvlText w:val=""/>
      <w:lvlJc w:val="left"/>
      <w:pPr>
        <w:ind w:left="6407" w:hanging="360"/>
      </w:pPr>
      <w:rPr>
        <w:rFonts w:ascii="Wingdings" w:hAnsi="Wingdings" w:hint="default"/>
      </w:rPr>
    </w:lvl>
    <w:lvl w:ilvl="6" w:tplc="04090001" w:tentative="1">
      <w:start w:val="1"/>
      <w:numFmt w:val="bullet"/>
      <w:lvlText w:val=""/>
      <w:lvlJc w:val="left"/>
      <w:pPr>
        <w:ind w:left="7127" w:hanging="360"/>
      </w:pPr>
      <w:rPr>
        <w:rFonts w:ascii="Symbol" w:hAnsi="Symbol" w:hint="default"/>
      </w:rPr>
    </w:lvl>
    <w:lvl w:ilvl="7" w:tplc="04090003" w:tentative="1">
      <w:start w:val="1"/>
      <w:numFmt w:val="bullet"/>
      <w:lvlText w:val="o"/>
      <w:lvlJc w:val="left"/>
      <w:pPr>
        <w:ind w:left="7847" w:hanging="360"/>
      </w:pPr>
      <w:rPr>
        <w:rFonts w:ascii="Courier New" w:hAnsi="Courier New" w:cs="Courier New" w:hint="default"/>
      </w:rPr>
    </w:lvl>
    <w:lvl w:ilvl="8" w:tplc="04090005" w:tentative="1">
      <w:start w:val="1"/>
      <w:numFmt w:val="bullet"/>
      <w:lvlText w:val=""/>
      <w:lvlJc w:val="left"/>
      <w:pPr>
        <w:ind w:left="8567" w:hanging="360"/>
      </w:pPr>
      <w:rPr>
        <w:rFonts w:ascii="Wingdings" w:hAnsi="Wingdings" w:hint="default"/>
      </w:rPr>
    </w:lvl>
  </w:abstractNum>
  <w:abstractNum w:abstractNumId="4" w15:restartNumberingAfterBreak="0">
    <w:nsid w:val="3C456276"/>
    <w:multiLevelType w:val="hybridMultilevel"/>
    <w:tmpl w:val="19149710"/>
    <w:lvl w:ilvl="0" w:tplc="F4AAAF66">
      <w:start w:val="1"/>
      <w:numFmt w:val="bullet"/>
      <w:pStyle w:val="Bullet3"/>
      <w:lvlText w:val=""/>
      <w:lvlJc w:val="left"/>
      <w:pPr>
        <w:ind w:left="3283" w:hanging="360"/>
      </w:pPr>
      <w:rPr>
        <w:rFonts w:ascii="Symbol" w:hAnsi="Symbol" w:cs="Symbol" w:hint="default"/>
        <w:sz w:val="14"/>
        <w:szCs w:val="14"/>
      </w:rPr>
    </w:lvl>
    <w:lvl w:ilvl="1" w:tplc="08090003" w:tentative="1">
      <w:start w:val="1"/>
      <w:numFmt w:val="bullet"/>
      <w:lvlText w:val="o"/>
      <w:lvlJc w:val="left"/>
      <w:pPr>
        <w:ind w:left="4003" w:hanging="360"/>
      </w:pPr>
      <w:rPr>
        <w:rFonts w:ascii="Courier New" w:hAnsi="Courier New" w:cs="Courier New" w:hint="default"/>
      </w:rPr>
    </w:lvl>
    <w:lvl w:ilvl="2" w:tplc="08090005" w:tentative="1">
      <w:start w:val="1"/>
      <w:numFmt w:val="bullet"/>
      <w:lvlText w:val=""/>
      <w:lvlJc w:val="left"/>
      <w:pPr>
        <w:ind w:left="4723" w:hanging="360"/>
      </w:pPr>
      <w:rPr>
        <w:rFonts w:ascii="Wingdings" w:hAnsi="Wingdings" w:hint="default"/>
      </w:rPr>
    </w:lvl>
    <w:lvl w:ilvl="3" w:tplc="08090001" w:tentative="1">
      <w:start w:val="1"/>
      <w:numFmt w:val="bullet"/>
      <w:lvlText w:val=""/>
      <w:lvlJc w:val="left"/>
      <w:pPr>
        <w:ind w:left="5443" w:hanging="360"/>
      </w:pPr>
      <w:rPr>
        <w:rFonts w:ascii="Symbol" w:hAnsi="Symbol" w:hint="default"/>
      </w:rPr>
    </w:lvl>
    <w:lvl w:ilvl="4" w:tplc="08090003" w:tentative="1">
      <w:start w:val="1"/>
      <w:numFmt w:val="bullet"/>
      <w:lvlText w:val="o"/>
      <w:lvlJc w:val="left"/>
      <w:pPr>
        <w:ind w:left="6163" w:hanging="360"/>
      </w:pPr>
      <w:rPr>
        <w:rFonts w:ascii="Courier New" w:hAnsi="Courier New" w:cs="Courier New" w:hint="default"/>
      </w:rPr>
    </w:lvl>
    <w:lvl w:ilvl="5" w:tplc="08090005" w:tentative="1">
      <w:start w:val="1"/>
      <w:numFmt w:val="bullet"/>
      <w:lvlText w:val=""/>
      <w:lvlJc w:val="left"/>
      <w:pPr>
        <w:ind w:left="6883" w:hanging="360"/>
      </w:pPr>
      <w:rPr>
        <w:rFonts w:ascii="Wingdings" w:hAnsi="Wingdings" w:hint="default"/>
      </w:rPr>
    </w:lvl>
    <w:lvl w:ilvl="6" w:tplc="08090001" w:tentative="1">
      <w:start w:val="1"/>
      <w:numFmt w:val="bullet"/>
      <w:lvlText w:val=""/>
      <w:lvlJc w:val="left"/>
      <w:pPr>
        <w:ind w:left="7603" w:hanging="360"/>
      </w:pPr>
      <w:rPr>
        <w:rFonts w:ascii="Symbol" w:hAnsi="Symbol" w:hint="default"/>
      </w:rPr>
    </w:lvl>
    <w:lvl w:ilvl="7" w:tplc="08090003" w:tentative="1">
      <w:start w:val="1"/>
      <w:numFmt w:val="bullet"/>
      <w:lvlText w:val="o"/>
      <w:lvlJc w:val="left"/>
      <w:pPr>
        <w:ind w:left="8323" w:hanging="360"/>
      </w:pPr>
      <w:rPr>
        <w:rFonts w:ascii="Courier New" w:hAnsi="Courier New" w:cs="Courier New" w:hint="default"/>
      </w:rPr>
    </w:lvl>
    <w:lvl w:ilvl="8" w:tplc="08090005" w:tentative="1">
      <w:start w:val="1"/>
      <w:numFmt w:val="bullet"/>
      <w:lvlText w:val=""/>
      <w:lvlJc w:val="left"/>
      <w:pPr>
        <w:ind w:left="9043" w:hanging="360"/>
      </w:pPr>
      <w:rPr>
        <w:rFonts w:ascii="Wingdings" w:hAnsi="Wingdings" w:hint="default"/>
      </w:rPr>
    </w:lvl>
  </w:abstractNum>
  <w:abstractNum w:abstractNumId="5" w15:restartNumberingAfterBreak="0">
    <w:nsid w:val="4CE669A5"/>
    <w:multiLevelType w:val="multilevel"/>
    <w:tmpl w:val="2B7A5FDC"/>
    <w:lvl w:ilvl="0">
      <w:start w:val="1"/>
      <w:numFmt w:val="bullet"/>
      <w:pStyle w:val="NormalBullet"/>
      <w:lvlText w:val=""/>
      <w:lvlJc w:val="left"/>
      <w:pPr>
        <w:tabs>
          <w:tab w:val="num" w:pos="2376"/>
        </w:tabs>
        <w:ind w:left="2218" w:hanging="202"/>
      </w:pPr>
      <w:rPr>
        <w:rFonts w:ascii="Symbol" w:hAnsi="Symbol" w:hint="default"/>
      </w:rPr>
    </w:lvl>
    <w:lvl w:ilvl="1">
      <w:start w:val="1"/>
      <w:numFmt w:val="lowerLetter"/>
      <w:lvlText w:val="%2)"/>
      <w:lvlJc w:val="left"/>
      <w:pPr>
        <w:tabs>
          <w:tab w:val="num" w:pos="2736"/>
        </w:tabs>
        <w:ind w:left="2736" w:hanging="360"/>
      </w:pPr>
      <w:rPr>
        <w:rFonts w:hint="default"/>
      </w:rPr>
    </w:lvl>
    <w:lvl w:ilvl="2">
      <w:start w:val="1"/>
      <w:numFmt w:val="lowerRoman"/>
      <w:lvlText w:val="%3)"/>
      <w:lvlJc w:val="left"/>
      <w:pPr>
        <w:tabs>
          <w:tab w:val="num" w:pos="3096"/>
        </w:tabs>
        <w:ind w:left="3096" w:hanging="360"/>
      </w:pPr>
      <w:rPr>
        <w:rFonts w:hint="default"/>
      </w:rPr>
    </w:lvl>
    <w:lvl w:ilvl="3">
      <w:start w:val="1"/>
      <w:numFmt w:val="decimal"/>
      <w:lvlText w:val="(%4)"/>
      <w:lvlJc w:val="left"/>
      <w:pPr>
        <w:tabs>
          <w:tab w:val="num" w:pos="3456"/>
        </w:tabs>
        <w:ind w:left="3456" w:hanging="360"/>
      </w:pPr>
      <w:rPr>
        <w:rFonts w:hint="default"/>
      </w:rPr>
    </w:lvl>
    <w:lvl w:ilvl="4">
      <w:start w:val="1"/>
      <w:numFmt w:val="lowerLetter"/>
      <w:lvlText w:val="(%5)"/>
      <w:lvlJc w:val="left"/>
      <w:pPr>
        <w:tabs>
          <w:tab w:val="num" w:pos="3816"/>
        </w:tabs>
        <w:ind w:left="3816" w:hanging="360"/>
      </w:pPr>
      <w:rPr>
        <w:rFonts w:hint="default"/>
      </w:rPr>
    </w:lvl>
    <w:lvl w:ilvl="5">
      <w:start w:val="1"/>
      <w:numFmt w:val="lowerRoman"/>
      <w:lvlText w:val="(%6)"/>
      <w:lvlJc w:val="left"/>
      <w:pPr>
        <w:tabs>
          <w:tab w:val="num" w:pos="4176"/>
        </w:tabs>
        <w:ind w:left="4176" w:hanging="360"/>
      </w:pPr>
      <w:rPr>
        <w:rFonts w:hint="default"/>
      </w:rPr>
    </w:lvl>
    <w:lvl w:ilvl="6">
      <w:start w:val="1"/>
      <w:numFmt w:val="decimal"/>
      <w:lvlText w:val="%7."/>
      <w:lvlJc w:val="left"/>
      <w:pPr>
        <w:tabs>
          <w:tab w:val="num" w:pos="4536"/>
        </w:tabs>
        <w:ind w:left="4536" w:hanging="360"/>
      </w:pPr>
      <w:rPr>
        <w:rFonts w:hint="default"/>
      </w:rPr>
    </w:lvl>
    <w:lvl w:ilvl="7">
      <w:start w:val="1"/>
      <w:numFmt w:val="lowerLetter"/>
      <w:lvlText w:val="%8."/>
      <w:lvlJc w:val="left"/>
      <w:pPr>
        <w:tabs>
          <w:tab w:val="num" w:pos="4896"/>
        </w:tabs>
        <w:ind w:left="4896" w:hanging="360"/>
      </w:pPr>
      <w:rPr>
        <w:rFonts w:hint="default"/>
      </w:rPr>
    </w:lvl>
    <w:lvl w:ilvl="8">
      <w:start w:val="1"/>
      <w:numFmt w:val="lowerRoman"/>
      <w:lvlText w:val="%9."/>
      <w:lvlJc w:val="left"/>
      <w:pPr>
        <w:tabs>
          <w:tab w:val="num" w:pos="5256"/>
        </w:tabs>
        <w:ind w:left="5256" w:hanging="360"/>
      </w:pPr>
      <w:rPr>
        <w:rFonts w:hint="default"/>
      </w:rPr>
    </w:lvl>
  </w:abstractNum>
  <w:abstractNum w:abstractNumId="6" w15:restartNumberingAfterBreak="0">
    <w:nsid w:val="51376339"/>
    <w:multiLevelType w:val="hybridMultilevel"/>
    <w:tmpl w:val="198A3420"/>
    <w:lvl w:ilvl="0" w:tplc="967CBD4C">
      <w:start w:val="1"/>
      <w:numFmt w:val="bullet"/>
      <w:lvlText w:val=""/>
      <w:lvlJc w:val="left"/>
      <w:pPr>
        <w:ind w:left="2923" w:hanging="360"/>
      </w:pPr>
      <w:rPr>
        <w:rFonts w:ascii="Symbol" w:hAnsi="Symbol" w:hint="default"/>
        <w:sz w:val="14"/>
      </w:rPr>
    </w:lvl>
    <w:lvl w:ilvl="1" w:tplc="04090003" w:tentative="1">
      <w:start w:val="1"/>
      <w:numFmt w:val="bullet"/>
      <w:lvlText w:val="o"/>
      <w:lvlJc w:val="left"/>
      <w:pPr>
        <w:ind w:left="4003" w:hanging="360"/>
      </w:pPr>
      <w:rPr>
        <w:rFonts w:ascii="Courier New" w:hAnsi="Courier New" w:cs="Courier New" w:hint="default"/>
      </w:rPr>
    </w:lvl>
    <w:lvl w:ilvl="2" w:tplc="04090005" w:tentative="1">
      <w:start w:val="1"/>
      <w:numFmt w:val="bullet"/>
      <w:lvlText w:val=""/>
      <w:lvlJc w:val="left"/>
      <w:pPr>
        <w:ind w:left="4723" w:hanging="360"/>
      </w:pPr>
      <w:rPr>
        <w:rFonts w:ascii="Wingdings" w:hAnsi="Wingdings" w:hint="default"/>
      </w:rPr>
    </w:lvl>
    <w:lvl w:ilvl="3" w:tplc="04090001" w:tentative="1">
      <w:start w:val="1"/>
      <w:numFmt w:val="bullet"/>
      <w:lvlText w:val=""/>
      <w:lvlJc w:val="left"/>
      <w:pPr>
        <w:ind w:left="5443" w:hanging="360"/>
      </w:pPr>
      <w:rPr>
        <w:rFonts w:ascii="Symbol" w:hAnsi="Symbol" w:hint="default"/>
      </w:rPr>
    </w:lvl>
    <w:lvl w:ilvl="4" w:tplc="04090003" w:tentative="1">
      <w:start w:val="1"/>
      <w:numFmt w:val="bullet"/>
      <w:lvlText w:val="o"/>
      <w:lvlJc w:val="left"/>
      <w:pPr>
        <w:ind w:left="6163" w:hanging="360"/>
      </w:pPr>
      <w:rPr>
        <w:rFonts w:ascii="Courier New" w:hAnsi="Courier New" w:cs="Courier New" w:hint="default"/>
      </w:rPr>
    </w:lvl>
    <w:lvl w:ilvl="5" w:tplc="04090005" w:tentative="1">
      <w:start w:val="1"/>
      <w:numFmt w:val="bullet"/>
      <w:lvlText w:val=""/>
      <w:lvlJc w:val="left"/>
      <w:pPr>
        <w:ind w:left="6883" w:hanging="360"/>
      </w:pPr>
      <w:rPr>
        <w:rFonts w:ascii="Wingdings" w:hAnsi="Wingdings" w:hint="default"/>
      </w:rPr>
    </w:lvl>
    <w:lvl w:ilvl="6" w:tplc="04090001" w:tentative="1">
      <w:start w:val="1"/>
      <w:numFmt w:val="bullet"/>
      <w:lvlText w:val=""/>
      <w:lvlJc w:val="left"/>
      <w:pPr>
        <w:ind w:left="7603" w:hanging="360"/>
      </w:pPr>
      <w:rPr>
        <w:rFonts w:ascii="Symbol" w:hAnsi="Symbol" w:hint="default"/>
      </w:rPr>
    </w:lvl>
    <w:lvl w:ilvl="7" w:tplc="04090003" w:tentative="1">
      <w:start w:val="1"/>
      <w:numFmt w:val="bullet"/>
      <w:lvlText w:val="o"/>
      <w:lvlJc w:val="left"/>
      <w:pPr>
        <w:ind w:left="8323" w:hanging="360"/>
      </w:pPr>
      <w:rPr>
        <w:rFonts w:ascii="Courier New" w:hAnsi="Courier New" w:cs="Courier New" w:hint="default"/>
      </w:rPr>
    </w:lvl>
    <w:lvl w:ilvl="8" w:tplc="04090005" w:tentative="1">
      <w:start w:val="1"/>
      <w:numFmt w:val="bullet"/>
      <w:lvlText w:val=""/>
      <w:lvlJc w:val="left"/>
      <w:pPr>
        <w:ind w:left="9043" w:hanging="360"/>
      </w:pPr>
      <w:rPr>
        <w:rFonts w:ascii="Wingdings" w:hAnsi="Wingdings" w:hint="default"/>
      </w:rPr>
    </w:lvl>
  </w:abstractNum>
  <w:abstractNum w:abstractNumId="7" w15:restartNumberingAfterBreak="0">
    <w:nsid w:val="61B23520"/>
    <w:multiLevelType w:val="multilevel"/>
    <w:tmpl w:val="9B26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022005"/>
    <w:multiLevelType w:val="hybridMultilevel"/>
    <w:tmpl w:val="FC9C9730"/>
    <w:lvl w:ilvl="0" w:tplc="0338D746">
      <w:start w:val="1"/>
      <w:numFmt w:val="bullet"/>
      <w:lvlText w:val=""/>
      <w:lvlJc w:val="left"/>
      <w:pPr>
        <w:ind w:left="1976" w:hanging="360"/>
      </w:pPr>
      <w:rPr>
        <w:rFonts w:ascii="Symbol" w:hAnsi="Symbol" w:hint="default"/>
        <w:sz w:val="14"/>
      </w:rPr>
    </w:lvl>
    <w:lvl w:ilvl="1" w:tplc="04090003" w:tentative="1">
      <w:start w:val="1"/>
      <w:numFmt w:val="bullet"/>
      <w:lvlText w:val="o"/>
      <w:lvlJc w:val="left"/>
      <w:pPr>
        <w:ind w:left="3056" w:hanging="360"/>
      </w:pPr>
      <w:rPr>
        <w:rFonts w:ascii="Courier New" w:hAnsi="Courier New" w:cs="Courier New" w:hint="default"/>
      </w:rPr>
    </w:lvl>
    <w:lvl w:ilvl="2" w:tplc="04090005" w:tentative="1">
      <w:start w:val="1"/>
      <w:numFmt w:val="bullet"/>
      <w:lvlText w:val=""/>
      <w:lvlJc w:val="left"/>
      <w:pPr>
        <w:ind w:left="3776" w:hanging="360"/>
      </w:pPr>
      <w:rPr>
        <w:rFonts w:ascii="Wingdings" w:hAnsi="Wingdings" w:hint="default"/>
      </w:rPr>
    </w:lvl>
    <w:lvl w:ilvl="3" w:tplc="04090001" w:tentative="1">
      <w:start w:val="1"/>
      <w:numFmt w:val="bullet"/>
      <w:lvlText w:val=""/>
      <w:lvlJc w:val="left"/>
      <w:pPr>
        <w:ind w:left="4496" w:hanging="360"/>
      </w:pPr>
      <w:rPr>
        <w:rFonts w:ascii="Symbol" w:hAnsi="Symbol" w:hint="default"/>
      </w:rPr>
    </w:lvl>
    <w:lvl w:ilvl="4" w:tplc="04090003" w:tentative="1">
      <w:start w:val="1"/>
      <w:numFmt w:val="bullet"/>
      <w:lvlText w:val="o"/>
      <w:lvlJc w:val="left"/>
      <w:pPr>
        <w:ind w:left="5216" w:hanging="360"/>
      </w:pPr>
      <w:rPr>
        <w:rFonts w:ascii="Courier New" w:hAnsi="Courier New" w:cs="Courier New" w:hint="default"/>
      </w:rPr>
    </w:lvl>
    <w:lvl w:ilvl="5" w:tplc="04090005" w:tentative="1">
      <w:start w:val="1"/>
      <w:numFmt w:val="bullet"/>
      <w:lvlText w:val=""/>
      <w:lvlJc w:val="left"/>
      <w:pPr>
        <w:ind w:left="5936" w:hanging="360"/>
      </w:pPr>
      <w:rPr>
        <w:rFonts w:ascii="Wingdings" w:hAnsi="Wingdings" w:hint="default"/>
      </w:rPr>
    </w:lvl>
    <w:lvl w:ilvl="6" w:tplc="04090001" w:tentative="1">
      <w:start w:val="1"/>
      <w:numFmt w:val="bullet"/>
      <w:lvlText w:val=""/>
      <w:lvlJc w:val="left"/>
      <w:pPr>
        <w:ind w:left="6656" w:hanging="360"/>
      </w:pPr>
      <w:rPr>
        <w:rFonts w:ascii="Symbol" w:hAnsi="Symbol" w:hint="default"/>
      </w:rPr>
    </w:lvl>
    <w:lvl w:ilvl="7" w:tplc="04090003" w:tentative="1">
      <w:start w:val="1"/>
      <w:numFmt w:val="bullet"/>
      <w:lvlText w:val="o"/>
      <w:lvlJc w:val="left"/>
      <w:pPr>
        <w:ind w:left="7376" w:hanging="360"/>
      </w:pPr>
      <w:rPr>
        <w:rFonts w:ascii="Courier New" w:hAnsi="Courier New" w:cs="Courier New" w:hint="default"/>
      </w:rPr>
    </w:lvl>
    <w:lvl w:ilvl="8" w:tplc="04090005" w:tentative="1">
      <w:start w:val="1"/>
      <w:numFmt w:val="bullet"/>
      <w:lvlText w:val=""/>
      <w:lvlJc w:val="left"/>
      <w:pPr>
        <w:ind w:left="8096" w:hanging="360"/>
      </w:pPr>
      <w:rPr>
        <w:rFonts w:ascii="Wingdings" w:hAnsi="Wingdings" w:hint="default"/>
      </w:rPr>
    </w:lvl>
  </w:abstractNum>
  <w:abstractNum w:abstractNumId="9" w15:restartNumberingAfterBreak="0">
    <w:nsid w:val="64F14A04"/>
    <w:multiLevelType w:val="hybridMultilevel"/>
    <w:tmpl w:val="0F8E0BF2"/>
    <w:lvl w:ilvl="0" w:tplc="F404D8B4">
      <w:start w:val="1"/>
      <w:numFmt w:val="bullet"/>
      <w:pStyle w:val="Bullet1"/>
      <w:lvlText w:val=""/>
      <w:lvlJc w:val="left"/>
      <w:pPr>
        <w:ind w:left="1976" w:hanging="360"/>
      </w:pPr>
      <w:rPr>
        <w:rFonts w:ascii="Symbol" w:hAnsi="Symbol" w:cs="Symbol" w:hint="default"/>
        <w:sz w:val="14"/>
      </w:rPr>
    </w:lvl>
    <w:lvl w:ilvl="1" w:tplc="04090003" w:tentative="1">
      <w:start w:val="1"/>
      <w:numFmt w:val="bullet"/>
      <w:lvlText w:val="o"/>
      <w:lvlJc w:val="left"/>
      <w:pPr>
        <w:ind w:left="3056" w:hanging="360"/>
      </w:pPr>
      <w:rPr>
        <w:rFonts w:ascii="Courier New" w:hAnsi="Courier New" w:cs="Courier New" w:hint="default"/>
      </w:rPr>
    </w:lvl>
    <w:lvl w:ilvl="2" w:tplc="04090005" w:tentative="1">
      <w:start w:val="1"/>
      <w:numFmt w:val="bullet"/>
      <w:lvlText w:val=""/>
      <w:lvlJc w:val="left"/>
      <w:pPr>
        <w:ind w:left="3776" w:hanging="360"/>
      </w:pPr>
      <w:rPr>
        <w:rFonts w:ascii="Wingdings" w:hAnsi="Wingdings" w:hint="default"/>
      </w:rPr>
    </w:lvl>
    <w:lvl w:ilvl="3" w:tplc="04090001" w:tentative="1">
      <w:start w:val="1"/>
      <w:numFmt w:val="bullet"/>
      <w:lvlText w:val=""/>
      <w:lvlJc w:val="left"/>
      <w:pPr>
        <w:ind w:left="4496" w:hanging="360"/>
      </w:pPr>
      <w:rPr>
        <w:rFonts w:ascii="Symbol" w:hAnsi="Symbol" w:hint="default"/>
      </w:rPr>
    </w:lvl>
    <w:lvl w:ilvl="4" w:tplc="04090003" w:tentative="1">
      <w:start w:val="1"/>
      <w:numFmt w:val="bullet"/>
      <w:lvlText w:val="o"/>
      <w:lvlJc w:val="left"/>
      <w:pPr>
        <w:ind w:left="5216" w:hanging="360"/>
      </w:pPr>
      <w:rPr>
        <w:rFonts w:ascii="Courier New" w:hAnsi="Courier New" w:cs="Courier New" w:hint="default"/>
      </w:rPr>
    </w:lvl>
    <w:lvl w:ilvl="5" w:tplc="04090005" w:tentative="1">
      <w:start w:val="1"/>
      <w:numFmt w:val="bullet"/>
      <w:lvlText w:val=""/>
      <w:lvlJc w:val="left"/>
      <w:pPr>
        <w:ind w:left="5936" w:hanging="360"/>
      </w:pPr>
      <w:rPr>
        <w:rFonts w:ascii="Wingdings" w:hAnsi="Wingdings" w:hint="default"/>
      </w:rPr>
    </w:lvl>
    <w:lvl w:ilvl="6" w:tplc="04090001" w:tentative="1">
      <w:start w:val="1"/>
      <w:numFmt w:val="bullet"/>
      <w:lvlText w:val=""/>
      <w:lvlJc w:val="left"/>
      <w:pPr>
        <w:ind w:left="6656" w:hanging="360"/>
      </w:pPr>
      <w:rPr>
        <w:rFonts w:ascii="Symbol" w:hAnsi="Symbol" w:hint="default"/>
      </w:rPr>
    </w:lvl>
    <w:lvl w:ilvl="7" w:tplc="04090003" w:tentative="1">
      <w:start w:val="1"/>
      <w:numFmt w:val="bullet"/>
      <w:lvlText w:val="o"/>
      <w:lvlJc w:val="left"/>
      <w:pPr>
        <w:ind w:left="7376" w:hanging="360"/>
      </w:pPr>
      <w:rPr>
        <w:rFonts w:ascii="Courier New" w:hAnsi="Courier New" w:cs="Courier New" w:hint="default"/>
      </w:rPr>
    </w:lvl>
    <w:lvl w:ilvl="8" w:tplc="04090005" w:tentative="1">
      <w:start w:val="1"/>
      <w:numFmt w:val="bullet"/>
      <w:lvlText w:val=""/>
      <w:lvlJc w:val="left"/>
      <w:pPr>
        <w:ind w:left="8096" w:hanging="360"/>
      </w:pPr>
      <w:rPr>
        <w:rFonts w:ascii="Wingdings" w:hAnsi="Wingdings" w:hint="default"/>
      </w:rPr>
    </w:lvl>
  </w:abstractNum>
  <w:abstractNum w:abstractNumId="10" w15:restartNumberingAfterBreak="0">
    <w:nsid w:val="6B0E4488"/>
    <w:multiLevelType w:val="multilevel"/>
    <w:tmpl w:val="A1DC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0054720">
    <w:abstractNumId w:val="8"/>
  </w:num>
  <w:num w:numId="2" w16cid:durableId="1775321686">
    <w:abstractNumId w:val="3"/>
  </w:num>
  <w:num w:numId="3" w16cid:durableId="1425682866">
    <w:abstractNumId w:val="6"/>
  </w:num>
  <w:num w:numId="4" w16cid:durableId="1055356624">
    <w:abstractNumId w:val="5"/>
  </w:num>
  <w:num w:numId="5" w16cid:durableId="1457748712">
    <w:abstractNumId w:val="8"/>
  </w:num>
  <w:num w:numId="6" w16cid:durableId="252591159">
    <w:abstractNumId w:val="3"/>
  </w:num>
  <w:num w:numId="7" w16cid:durableId="277883086">
    <w:abstractNumId w:val="6"/>
  </w:num>
  <w:num w:numId="8" w16cid:durableId="1677152710">
    <w:abstractNumId w:val="5"/>
  </w:num>
  <w:num w:numId="9" w16cid:durableId="376511615">
    <w:abstractNumId w:val="8"/>
  </w:num>
  <w:num w:numId="10" w16cid:durableId="2112163913">
    <w:abstractNumId w:val="3"/>
  </w:num>
  <w:num w:numId="11" w16cid:durableId="1317029404">
    <w:abstractNumId w:val="6"/>
  </w:num>
  <w:num w:numId="12" w16cid:durableId="416512482">
    <w:abstractNumId w:val="5"/>
  </w:num>
  <w:num w:numId="13" w16cid:durableId="1539584525">
    <w:abstractNumId w:val="8"/>
  </w:num>
  <w:num w:numId="14" w16cid:durableId="437600507">
    <w:abstractNumId w:val="3"/>
  </w:num>
  <w:num w:numId="15" w16cid:durableId="59060274">
    <w:abstractNumId w:val="6"/>
  </w:num>
  <w:num w:numId="16" w16cid:durableId="131755268">
    <w:abstractNumId w:val="5"/>
  </w:num>
  <w:num w:numId="17" w16cid:durableId="761340130">
    <w:abstractNumId w:val="8"/>
  </w:num>
  <w:num w:numId="18" w16cid:durableId="1582791438">
    <w:abstractNumId w:val="3"/>
  </w:num>
  <w:num w:numId="19" w16cid:durableId="398599781">
    <w:abstractNumId w:val="6"/>
  </w:num>
  <w:num w:numId="20" w16cid:durableId="432937897">
    <w:abstractNumId w:val="5"/>
  </w:num>
  <w:num w:numId="21" w16cid:durableId="930553187">
    <w:abstractNumId w:val="8"/>
  </w:num>
  <w:num w:numId="22" w16cid:durableId="180049869">
    <w:abstractNumId w:val="3"/>
  </w:num>
  <w:num w:numId="23" w16cid:durableId="262491598">
    <w:abstractNumId w:val="6"/>
  </w:num>
  <w:num w:numId="24" w16cid:durableId="1885293983">
    <w:abstractNumId w:val="5"/>
  </w:num>
  <w:num w:numId="25" w16cid:durableId="1049306039">
    <w:abstractNumId w:val="9"/>
  </w:num>
  <w:num w:numId="26" w16cid:durableId="31149585">
    <w:abstractNumId w:val="4"/>
  </w:num>
  <w:num w:numId="27" w16cid:durableId="191462443">
    <w:abstractNumId w:val="9"/>
  </w:num>
  <w:num w:numId="28" w16cid:durableId="297733973">
    <w:abstractNumId w:val="4"/>
  </w:num>
  <w:num w:numId="29" w16cid:durableId="1100446797">
    <w:abstractNumId w:val="9"/>
  </w:num>
  <w:num w:numId="30" w16cid:durableId="2017463940">
    <w:abstractNumId w:val="4"/>
  </w:num>
  <w:num w:numId="31" w16cid:durableId="1020082688">
    <w:abstractNumId w:val="9"/>
  </w:num>
  <w:num w:numId="32" w16cid:durableId="2113672016">
    <w:abstractNumId w:val="4"/>
  </w:num>
  <w:num w:numId="33" w16cid:durableId="694117081">
    <w:abstractNumId w:val="9"/>
  </w:num>
  <w:num w:numId="34" w16cid:durableId="47341647">
    <w:abstractNumId w:val="4"/>
  </w:num>
  <w:num w:numId="35" w16cid:durableId="777674539">
    <w:abstractNumId w:val="2"/>
  </w:num>
  <w:num w:numId="36" w16cid:durableId="811020120">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37" w16cid:durableId="986974176">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38" w16cid:durableId="265701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787720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ne Cuk">
    <w15:presenceInfo w15:providerId="None" w15:userId="Christine Cu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475"/>
  <w:hyphenationZone w:val="20"/>
  <w:doNotHyphenateCaps/>
  <w:evenAndOddHeaders/>
  <w:characterSpacingControl w:val="doNotCompress"/>
  <w:hdrShapeDefaults>
    <o:shapedefaults v:ext="edit" spidmax="2050"/>
  </w:hdrShapeDefaults>
  <w:footnotePr>
    <w:footnote w:id="-1"/>
    <w:footnote w:id="0"/>
  </w:footnotePr>
  <w:endnotePr>
    <w:pos w:val="sectEnd"/>
    <w:numFmt w:val="decimal"/>
    <w:endnote w:id="-1"/>
    <w:endnote w:id="0"/>
  </w:endnotePr>
  <w:compat>
    <w:suppressBottomSpacing/>
    <w:suppressTop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arcode" w:val="*1802418*"/>
    <w:docVar w:name="CreationDt" w:val="21/02/2018 10:51 AM"/>
    <w:docVar w:name="DocCategory" w:val="Doc"/>
    <w:docVar w:name="DocType" w:val="Final"/>
    <w:docVar w:name="DutyStation" w:val="New York"/>
    <w:docVar w:name="FooterJN" w:val="18-02418"/>
    <w:docVar w:name="jobn" w:val="18-02418 (E)"/>
    <w:docVar w:name="jobnDT" w:val="18-02418 (E)   210218"/>
    <w:docVar w:name="jobnDTDT" w:val="18-02418 (E)   210218   210218"/>
    <w:docVar w:name="JobNo" w:val="1802418E"/>
    <w:docVar w:name="JobNo2" w:val="1804368E"/>
    <w:docVar w:name="LocalDrive" w:val="0"/>
    <w:docVar w:name="OandT" w:val="JPR"/>
    <w:docVar w:name="sss1" w:val="A/ES-10/767"/>
    <w:docVar w:name="sss2" w:val="S/2018/113"/>
    <w:docVar w:name="Symbol1" w:val="A/ES-10/767"/>
    <w:docVar w:name="Symbol2" w:val="S/2018/113"/>
  </w:docVars>
  <w:rsids>
    <w:rsidRoot w:val="00237F18"/>
    <w:rsid w:val="00002D41"/>
    <w:rsid w:val="00005DCD"/>
    <w:rsid w:val="0001325F"/>
    <w:rsid w:val="00014C0F"/>
    <w:rsid w:val="00017FCF"/>
    <w:rsid w:val="00022567"/>
    <w:rsid w:val="00024D1E"/>
    <w:rsid w:val="00040B56"/>
    <w:rsid w:val="000448A5"/>
    <w:rsid w:val="0005217D"/>
    <w:rsid w:val="000610D8"/>
    <w:rsid w:val="00073D2E"/>
    <w:rsid w:val="00074389"/>
    <w:rsid w:val="00074724"/>
    <w:rsid w:val="0008175F"/>
    <w:rsid w:val="00082A56"/>
    <w:rsid w:val="00082F1A"/>
    <w:rsid w:val="00087275"/>
    <w:rsid w:val="000929B4"/>
    <w:rsid w:val="000A12E8"/>
    <w:rsid w:val="000A6A2A"/>
    <w:rsid w:val="000B3288"/>
    <w:rsid w:val="000C081C"/>
    <w:rsid w:val="000C4C9C"/>
    <w:rsid w:val="000D139B"/>
    <w:rsid w:val="000D33F0"/>
    <w:rsid w:val="000D3F1A"/>
    <w:rsid w:val="000D437D"/>
    <w:rsid w:val="000D5B7C"/>
    <w:rsid w:val="000E6515"/>
    <w:rsid w:val="000F2D3C"/>
    <w:rsid w:val="00111D9B"/>
    <w:rsid w:val="00113BB6"/>
    <w:rsid w:val="00116626"/>
    <w:rsid w:val="001316DE"/>
    <w:rsid w:val="00132BAE"/>
    <w:rsid w:val="00137462"/>
    <w:rsid w:val="00137C1E"/>
    <w:rsid w:val="00154625"/>
    <w:rsid w:val="0016477A"/>
    <w:rsid w:val="00167CF4"/>
    <w:rsid w:val="0017065A"/>
    <w:rsid w:val="00174483"/>
    <w:rsid w:val="00181203"/>
    <w:rsid w:val="00191FB0"/>
    <w:rsid w:val="0019590A"/>
    <w:rsid w:val="00197ECA"/>
    <w:rsid w:val="001A0691"/>
    <w:rsid w:val="001A0EED"/>
    <w:rsid w:val="001B04B0"/>
    <w:rsid w:val="001B102E"/>
    <w:rsid w:val="001B3C4C"/>
    <w:rsid w:val="001B7733"/>
    <w:rsid w:val="001C03E4"/>
    <w:rsid w:val="001C0683"/>
    <w:rsid w:val="001C5BCB"/>
    <w:rsid w:val="001D00F6"/>
    <w:rsid w:val="001D77A6"/>
    <w:rsid w:val="002016B4"/>
    <w:rsid w:val="00204482"/>
    <w:rsid w:val="002060F0"/>
    <w:rsid w:val="00210920"/>
    <w:rsid w:val="00214645"/>
    <w:rsid w:val="0021736F"/>
    <w:rsid w:val="002231F2"/>
    <w:rsid w:val="002266B7"/>
    <w:rsid w:val="00233DA3"/>
    <w:rsid w:val="00234A40"/>
    <w:rsid w:val="00237F18"/>
    <w:rsid w:val="00263C9B"/>
    <w:rsid w:val="002706A2"/>
    <w:rsid w:val="00276C05"/>
    <w:rsid w:val="0028470B"/>
    <w:rsid w:val="002864F9"/>
    <w:rsid w:val="00290FC0"/>
    <w:rsid w:val="002C02C6"/>
    <w:rsid w:val="002D08E9"/>
    <w:rsid w:val="002D119C"/>
    <w:rsid w:val="002D1EF2"/>
    <w:rsid w:val="002D3CE9"/>
    <w:rsid w:val="002E09A8"/>
    <w:rsid w:val="002E2A2C"/>
    <w:rsid w:val="002F28C5"/>
    <w:rsid w:val="002F5253"/>
    <w:rsid w:val="00301ACF"/>
    <w:rsid w:val="003045B7"/>
    <w:rsid w:val="003050D6"/>
    <w:rsid w:val="00305C54"/>
    <w:rsid w:val="003118CC"/>
    <w:rsid w:val="003213BD"/>
    <w:rsid w:val="00325220"/>
    <w:rsid w:val="0033509B"/>
    <w:rsid w:val="0034063C"/>
    <w:rsid w:val="00341B11"/>
    <w:rsid w:val="00343DA1"/>
    <w:rsid w:val="0035032F"/>
    <w:rsid w:val="00351817"/>
    <w:rsid w:val="00353325"/>
    <w:rsid w:val="00360F92"/>
    <w:rsid w:val="003703E6"/>
    <w:rsid w:val="003704F0"/>
    <w:rsid w:val="00370B5A"/>
    <w:rsid w:val="00371989"/>
    <w:rsid w:val="00382D4E"/>
    <w:rsid w:val="00383132"/>
    <w:rsid w:val="00386015"/>
    <w:rsid w:val="003917F2"/>
    <w:rsid w:val="00392701"/>
    <w:rsid w:val="00397B86"/>
    <w:rsid w:val="003A4552"/>
    <w:rsid w:val="003B2678"/>
    <w:rsid w:val="003B629A"/>
    <w:rsid w:val="003C0D9B"/>
    <w:rsid w:val="003C17B8"/>
    <w:rsid w:val="003C6F06"/>
    <w:rsid w:val="003D1F61"/>
    <w:rsid w:val="003D3945"/>
    <w:rsid w:val="003D49E0"/>
    <w:rsid w:val="003D6224"/>
    <w:rsid w:val="003E1AF7"/>
    <w:rsid w:val="003E219D"/>
    <w:rsid w:val="003E3B08"/>
    <w:rsid w:val="003E55D8"/>
    <w:rsid w:val="003E63EE"/>
    <w:rsid w:val="003E723B"/>
    <w:rsid w:val="003F76B6"/>
    <w:rsid w:val="00413DC6"/>
    <w:rsid w:val="00413E02"/>
    <w:rsid w:val="00426A82"/>
    <w:rsid w:val="004307AF"/>
    <w:rsid w:val="00432E72"/>
    <w:rsid w:val="004358D4"/>
    <w:rsid w:val="0043716C"/>
    <w:rsid w:val="0044179B"/>
    <w:rsid w:val="0044429B"/>
    <w:rsid w:val="004562E4"/>
    <w:rsid w:val="0046507A"/>
    <w:rsid w:val="00467EE0"/>
    <w:rsid w:val="00481491"/>
    <w:rsid w:val="004856CD"/>
    <w:rsid w:val="00492412"/>
    <w:rsid w:val="004928A7"/>
    <w:rsid w:val="004969CB"/>
    <w:rsid w:val="004A03BE"/>
    <w:rsid w:val="004B0B18"/>
    <w:rsid w:val="004B4C46"/>
    <w:rsid w:val="004B4D8C"/>
    <w:rsid w:val="004C2CB8"/>
    <w:rsid w:val="004C4394"/>
    <w:rsid w:val="004C7DB1"/>
    <w:rsid w:val="004D17DB"/>
    <w:rsid w:val="004D499E"/>
    <w:rsid w:val="004D6CB3"/>
    <w:rsid w:val="004E2752"/>
    <w:rsid w:val="004E56BB"/>
    <w:rsid w:val="004E6398"/>
    <w:rsid w:val="004F67D5"/>
    <w:rsid w:val="00503AB9"/>
    <w:rsid w:val="00503B31"/>
    <w:rsid w:val="0050431E"/>
    <w:rsid w:val="0050480A"/>
    <w:rsid w:val="005129DB"/>
    <w:rsid w:val="0051389C"/>
    <w:rsid w:val="00532F48"/>
    <w:rsid w:val="00533E29"/>
    <w:rsid w:val="00533E3D"/>
    <w:rsid w:val="005373FF"/>
    <w:rsid w:val="00541C74"/>
    <w:rsid w:val="00544492"/>
    <w:rsid w:val="00545B30"/>
    <w:rsid w:val="00556720"/>
    <w:rsid w:val="0058097F"/>
    <w:rsid w:val="00585967"/>
    <w:rsid w:val="00594C22"/>
    <w:rsid w:val="005A61CD"/>
    <w:rsid w:val="005C49C8"/>
    <w:rsid w:val="005C59AC"/>
    <w:rsid w:val="005D2587"/>
    <w:rsid w:val="005F2CDE"/>
    <w:rsid w:val="005F2F1C"/>
    <w:rsid w:val="00615C11"/>
    <w:rsid w:val="00623373"/>
    <w:rsid w:val="00624ECA"/>
    <w:rsid w:val="00637423"/>
    <w:rsid w:val="00645234"/>
    <w:rsid w:val="00645AEA"/>
    <w:rsid w:val="00655232"/>
    <w:rsid w:val="00656211"/>
    <w:rsid w:val="00670185"/>
    <w:rsid w:val="00674235"/>
    <w:rsid w:val="00690987"/>
    <w:rsid w:val="00691AFB"/>
    <w:rsid w:val="00691FE4"/>
    <w:rsid w:val="0069307D"/>
    <w:rsid w:val="006976F2"/>
    <w:rsid w:val="006976F6"/>
    <w:rsid w:val="006B6D8F"/>
    <w:rsid w:val="006C3F07"/>
    <w:rsid w:val="006C572F"/>
    <w:rsid w:val="006C7048"/>
    <w:rsid w:val="006D248C"/>
    <w:rsid w:val="006D58E5"/>
    <w:rsid w:val="006D7655"/>
    <w:rsid w:val="006E7679"/>
    <w:rsid w:val="006F1632"/>
    <w:rsid w:val="006F4C33"/>
    <w:rsid w:val="0071457E"/>
    <w:rsid w:val="00714DD4"/>
    <w:rsid w:val="00734903"/>
    <w:rsid w:val="00740E66"/>
    <w:rsid w:val="007416C0"/>
    <w:rsid w:val="00761DAC"/>
    <w:rsid w:val="0076243A"/>
    <w:rsid w:val="00765EE7"/>
    <w:rsid w:val="00767EBE"/>
    <w:rsid w:val="00775022"/>
    <w:rsid w:val="00775AB3"/>
    <w:rsid w:val="00777887"/>
    <w:rsid w:val="00782F51"/>
    <w:rsid w:val="007935FD"/>
    <w:rsid w:val="007A5C42"/>
    <w:rsid w:val="007A620C"/>
    <w:rsid w:val="007B6DC1"/>
    <w:rsid w:val="007C423E"/>
    <w:rsid w:val="007C51CE"/>
    <w:rsid w:val="007E4A1B"/>
    <w:rsid w:val="007E50DC"/>
    <w:rsid w:val="007F1638"/>
    <w:rsid w:val="007F32B0"/>
    <w:rsid w:val="0080052D"/>
    <w:rsid w:val="00807561"/>
    <w:rsid w:val="0082746D"/>
    <w:rsid w:val="008406CB"/>
    <w:rsid w:val="00846D29"/>
    <w:rsid w:val="00853709"/>
    <w:rsid w:val="00855FFA"/>
    <w:rsid w:val="0085707B"/>
    <w:rsid w:val="008615CC"/>
    <w:rsid w:val="00864B2A"/>
    <w:rsid w:val="008723C3"/>
    <w:rsid w:val="008864E1"/>
    <w:rsid w:val="00894403"/>
    <w:rsid w:val="00895677"/>
    <w:rsid w:val="00895B50"/>
    <w:rsid w:val="00896A01"/>
    <w:rsid w:val="008A0462"/>
    <w:rsid w:val="008A156F"/>
    <w:rsid w:val="008B3474"/>
    <w:rsid w:val="008C277A"/>
    <w:rsid w:val="008C4D98"/>
    <w:rsid w:val="008C4F16"/>
    <w:rsid w:val="008D1C00"/>
    <w:rsid w:val="008F119F"/>
    <w:rsid w:val="008F1C5D"/>
    <w:rsid w:val="008F295A"/>
    <w:rsid w:val="00906A48"/>
    <w:rsid w:val="00920B91"/>
    <w:rsid w:val="009256BE"/>
    <w:rsid w:val="00927E0B"/>
    <w:rsid w:val="009338CC"/>
    <w:rsid w:val="0093554F"/>
    <w:rsid w:val="00936720"/>
    <w:rsid w:val="009479BA"/>
    <w:rsid w:val="00952CBD"/>
    <w:rsid w:val="009545BD"/>
    <w:rsid w:val="00965221"/>
    <w:rsid w:val="009707B8"/>
    <w:rsid w:val="0097530C"/>
    <w:rsid w:val="0098480A"/>
    <w:rsid w:val="00994215"/>
    <w:rsid w:val="009A1AEF"/>
    <w:rsid w:val="009C569D"/>
    <w:rsid w:val="009E1969"/>
    <w:rsid w:val="009E6B5C"/>
    <w:rsid w:val="009E7C8D"/>
    <w:rsid w:val="009F000E"/>
    <w:rsid w:val="009F5A5D"/>
    <w:rsid w:val="00A022C1"/>
    <w:rsid w:val="00A13CA9"/>
    <w:rsid w:val="00A20AC0"/>
    <w:rsid w:val="00A2513C"/>
    <w:rsid w:val="00A41F55"/>
    <w:rsid w:val="00A53961"/>
    <w:rsid w:val="00A53F6D"/>
    <w:rsid w:val="00A54A93"/>
    <w:rsid w:val="00A61D35"/>
    <w:rsid w:val="00A87E13"/>
    <w:rsid w:val="00A93A73"/>
    <w:rsid w:val="00A95702"/>
    <w:rsid w:val="00AA2E74"/>
    <w:rsid w:val="00AA4B59"/>
    <w:rsid w:val="00AA6B23"/>
    <w:rsid w:val="00AB03C5"/>
    <w:rsid w:val="00AB3BD2"/>
    <w:rsid w:val="00AE0188"/>
    <w:rsid w:val="00AE74A4"/>
    <w:rsid w:val="00AF6B6C"/>
    <w:rsid w:val="00B101EB"/>
    <w:rsid w:val="00B27E2C"/>
    <w:rsid w:val="00B4147B"/>
    <w:rsid w:val="00B672AC"/>
    <w:rsid w:val="00B67CA4"/>
    <w:rsid w:val="00B75F77"/>
    <w:rsid w:val="00B81F70"/>
    <w:rsid w:val="00B84B60"/>
    <w:rsid w:val="00B873BE"/>
    <w:rsid w:val="00B911D1"/>
    <w:rsid w:val="00B921C6"/>
    <w:rsid w:val="00B959D5"/>
    <w:rsid w:val="00BA2950"/>
    <w:rsid w:val="00BA5CF2"/>
    <w:rsid w:val="00BB5C7D"/>
    <w:rsid w:val="00BB6920"/>
    <w:rsid w:val="00BC418C"/>
    <w:rsid w:val="00BE0C69"/>
    <w:rsid w:val="00BE2B2F"/>
    <w:rsid w:val="00BE74FC"/>
    <w:rsid w:val="00BF1FC0"/>
    <w:rsid w:val="00BF2517"/>
    <w:rsid w:val="00BF44B0"/>
    <w:rsid w:val="00BF5B27"/>
    <w:rsid w:val="00BF6BE0"/>
    <w:rsid w:val="00BF7D85"/>
    <w:rsid w:val="00C05401"/>
    <w:rsid w:val="00C117AA"/>
    <w:rsid w:val="00C2047D"/>
    <w:rsid w:val="00C4577B"/>
    <w:rsid w:val="00C52556"/>
    <w:rsid w:val="00C67D9E"/>
    <w:rsid w:val="00C71800"/>
    <w:rsid w:val="00C779E4"/>
    <w:rsid w:val="00C81A9D"/>
    <w:rsid w:val="00C9203B"/>
    <w:rsid w:val="00CA56FF"/>
    <w:rsid w:val="00CB08AC"/>
    <w:rsid w:val="00CB5B43"/>
    <w:rsid w:val="00CC1664"/>
    <w:rsid w:val="00CE1543"/>
    <w:rsid w:val="00CE2B94"/>
    <w:rsid w:val="00CE784A"/>
    <w:rsid w:val="00CF359F"/>
    <w:rsid w:val="00CF6BA9"/>
    <w:rsid w:val="00D05F5A"/>
    <w:rsid w:val="00D13DA2"/>
    <w:rsid w:val="00D1692B"/>
    <w:rsid w:val="00D262B0"/>
    <w:rsid w:val="00D43EE7"/>
    <w:rsid w:val="00D43FA2"/>
    <w:rsid w:val="00D449AD"/>
    <w:rsid w:val="00D519DA"/>
    <w:rsid w:val="00D526E8"/>
    <w:rsid w:val="00D52982"/>
    <w:rsid w:val="00D612DC"/>
    <w:rsid w:val="00D62121"/>
    <w:rsid w:val="00D64CC1"/>
    <w:rsid w:val="00D65F05"/>
    <w:rsid w:val="00D66417"/>
    <w:rsid w:val="00D77281"/>
    <w:rsid w:val="00DA6281"/>
    <w:rsid w:val="00DA6629"/>
    <w:rsid w:val="00DB17F3"/>
    <w:rsid w:val="00DB52C5"/>
    <w:rsid w:val="00DC7B16"/>
    <w:rsid w:val="00DD217D"/>
    <w:rsid w:val="00DD5C00"/>
    <w:rsid w:val="00DE195A"/>
    <w:rsid w:val="00DE3DF8"/>
    <w:rsid w:val="00DE51EF"/>
    <w:rsid w:val="00DE52AB"/>
    <w:rsid w:val="00DE5A47"/>
    <w:rsid w:val="00DF0232"/>
    <w:rsid w:val="00DF647E"/>
    <w:rsid w:val="00E03048"/>
    <w:rsid w:val="00E23857"/>
    <w:rsid w:val="00E37395"/>
    <w:rsid w:val="00E4436B"/>
    <w:rsid w:val="00E4603B"/>
    <w:rsid w:val="00E7012F"/>
    <w:rsid w:val="00E743FC"/>
    <w:rsid w:val="00E84B42"/>
    <w:rsid w:val="00E870C2"/>
    <w:rsid w:val="00E9583B"/>
    <w:rsid w:val="00E97362"/>
    <w:rsid w:val="00EA0F15"/>
    <w:rsid w:val="00EA3D27"/>
    <w:rsid w:val="00EA623B"/>
    <w:rsid w:val="00EB3696"/>
    <w:rsid w:val="00EB3C64"/>
    <w:rsid w:val="00EB7C88"/>
    <w:rsid w:val="00EC1F71"/>
    <w:rsid w:val="00ED05C4"/>
    <w:rsid w:val="00EE1D31"/>
    <w:rsid w:val="00EF7647"/>
    <w:rsid w:val="00F01237"/>
    <w:rsid w:val="00F04435"/>
    <w:rsid w:val="00F27BF6"/>
    <w:rsid w:val="00F300D3"/>
    <w:rsid w:val="00F30184"/>
    <w:rsid w:val="00F373AB"/>
    <w:rsid w:val="00F37B52"/>
    <w:rsid w:val="00F44D51"/>
    <w:rsid w:val="00F5593E"/>
    <w:rsid w:val="00F55D2B"/>
    <w:rsid w:val="00F617BB"/>
    <w:rsid w:val="00F70F37"/>
    <w:rsid w:val="00F72E89"/>
    <w:rsid w:val="00F77102"/>
    <w:rsid w:val="00F832DB"/>
    <w:rsid w:val="00F87926"/>
    <w:rsid w:val="00F92ED4"/>
    <w:rsid w:val="00F94BC6"/>
    <w:rsid w:val="00FB1491"/>
    <w:rsid w:val="00FC49F5"/>
    <w:rsid w:val="00FD5BC4"/>
    <w:rsid w:val="00FE0D8E"/>
    <w:rsid w:val="00FE15A9"/>
    <w:rsid w:val="00FE7F25"/>
    <w:rsid w:val="00FF1FC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38701"/>
  <w15:chartTrackingRefBased/>
  <w15:docId w15:val="{7E9AA2E0-E11F-4C09-A957-E5CBC8EAA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qFormat="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587"/>
    <w:pPr>
      <w:suppressAutoHyphens/>
      <w:spacing w:after="0" w:line="240" w:lineRule="exact"/>
    </w:pPr>
    <w:rPr>
      <w:rFonts w:ascii="Times New Roman" w:eastAsiaTheme="minorHAnsi" w:hAnsi="Times New Roman" w:cs="Times New Roman"/>
      <w:spacing w:val="4"/>
      <w:w w:val="103"/>
      <w:kern w:val="14"/>
      <w:sz w:val="20"/>
      <w:szCs w:val="20"/>
      <w:lang w:eastAsia="en-US"/>
    </w:rPr>
  </w:style>
  <w:style w:type="paragraph" w:styleId="Heading1">
    <w:name w:val="heading 1"/>
    <w:basedOn w:val="Normal"/>
    <w:next w:val="Normal"/>
    <w:link w:val="Heading1Char"/>
    <w:uiPriority w:val="9"/>
    <w:qFormat/>
    <w:rsid w:val="00FC49F5"/>
    <w:pPr>
      <w:keepNext/>
      <w:spacing w:before="240" w:after="60"/>
      <w:outlineLvl w:val="0"/>
    </w:pPr>
    <w:rPr>
      <w:rFonts w:ascii="Arial" w:eastAsia="Times New Roman" w:hAnsi="Arial"/>
      <w:b/>
      <w:bCs/>
      <w:kern w:val="32"/>
      <w:sz w:val="32"/>
      <w:szCs w:val="28"/>
    </w:rPr>
  </w:style>
  <w:style w:type="paragraph" w:styleId="Heading2">
    <w:name w:val="heading 2"/>
    <w:basedOn w:val="Normal"/>
    <w:next w:val="Normal"/>
    <w:link w:val="Heading2Char"/>
    <w:uiPriority w:val="9"/>
    <w:qFormat/>
    <w:rsid w:val="00FC49F5"/>
    <w:pPr>
      <w:keepNext/>
      <w:spacing w:before="240" w:after="60"/>
      <w:outlineLvl w:val="1"/>
    </w:pPr>
    <w:rPr>
      <w:rFonts w:ascii="Arial" w:eastAsia="Times New Roman" w:hAnsi="Arial"/>
      <w:b/>
      <w:bCs/>
      <w:i/>
      <w:sz w:val="28"/>
      <w:szCs w:val="26"/>
    </w:rPr>
  </w:style>
  <w:style w:type="paragraph" w:styleId="Heading3">
    <w:name w:val="heading 3"/>
    <w:basedOn w:val="Normal"/>
    <w:next w:val="Normal"/>
    <w:link w:val="Heading3Char"/>
    <w:uiPriority w:val="9"/>
    <w:qFormat/>
    <w:rsid w:val="00FC49F5"/>
    <w:pPr>
      <w:keepNext/>
      <w:spacing w:before="240" w:after="60"/>
      <w:outlineLvl w:val="2"/>
    </w:pPr>
    <w:rPr>
      <w:rFonts w:ascii="Arial" w:eastAsia="Times New Roman" w:hAnsi="Arial"/>
      <w:b/>
      <w:bCs/>
      <w:sz w:val="26"/>
    </w:rPr>
  </w:style>
  <w:style w:type="paragraph" w:styleId="Heading4">
    <w:name w:val="heading 4"/>
    <w:basedOn w:val="Normal"/>
    <w:next w:val="Normal"/>
    <w:link w:val="Heading4Char"/>
    <w:uiPriority w:val="9"/>
    <w:semiHidden/>
    <w:unhideWhenUsed/>
    <w:qFormat/>
    <w:rsid w:val="00FC49F5"/>
    <w:pPr>
      <w:spacing w:before="200"/>
      <w:outlineLvl w:val="3"/>
    </w:pPr>
    <w:rPr>
      <w:rFonts w:ascii="Cambria" w:eastAsia="Times New Roman" w:hAnsi="Cambria"/>
      <w:b/>
      <w:bCs/>
      <w:i/>
      <w:iCs/>
    </w:rPr>
  </w:style>
  <w:style w:type="paragraph" w:styleId="Heading5">
    <w:name w:val="heading 5"/>
    <w:basedOn w:val="Normal"/>
    <w:next w:val="Normal"/>
    <w:link w:val="Heading5Char"/>
    <w:uiPriority w:val="9"/>
    <w:semiHidden/>
    <w:unhideWhenUsed/>
    <w:qFormat/>
    <w:rsid w:val="00FC49F5"/>
    <w:pPr>
      <w:spacing w:before="200"/>
      <w:outlineLvl w:val="4"/>
    </w:pPr>
    <w:rPr>
      <w:rFonts w:ascii="Cambria" w:eastAsia="Times New Roman" w:hAnsi="Cambria"/>
      <w:b/>
      <w:bCs/>
      <w:color w:val="7F7F7F"/>
    </w:rPr>
  </w:style>
  <w:style w:type="paragraph" w:styleId="Heading6">
    <w:name w:val="heading 6"/>
    <w:basedOn w:val="Normal"/>
    <w:next w:val="Normal"/>
    <w:link w:val="Heading6Char"/>
    <w:uiPriority w:val="9"/>
    <w:semiHidden/>
    <w:unhideWhenUsed/>
    <w:qFormat/>
    <w:rsid w:val="00FC49F5"/>
    <w:pPr>
      <w:spacing w:line="271" w:lineRule="auto"/>
      <w:outlineLvl w:val="5"/>
    </w:pPr>
    <w:rPr>
      <w:rFonts w:ascii="Cambria" w:eastAsia="Times New Roman" w:hAnsi="Cambria"/>
      <w:b/>
      <w:bCs/>
      <w:i/>
      <w:iCs/>
      <w:color w:val="7F7F7F"/>
    </w:rPr>
  </w:style>
  <w:style w:type="paragraph" w:styleId="Heading7">
    <w:name w:val="heading 7"/>
    <w:basedOn w:val="Normal"/>
    <w:next w:val="Normal"/>
    <w:link w:val="Heading7Char"/>
    <w:uiPriority w:val="9"/>
    <w:semiHidden/>
    <w:unhideWhenUsed/>
    <w:qFormat/>
    <w:rsid w:val="00FC49F5"/>
    <w:pPr>
      <w:outlineLvl w:val="6"/>
    </w:pPr>
    <w:rPr>
      <w:rFonts w:ascii="Cambria" w:eastAsia="Times New Roman" w:hAnsi="Cambria"/>
      <w:i/>
      <w:iCs/>
    </w:rPr>
  </w:style>
  <w:style w:type="paragraph" w:styleId="Heading8">
    <w:name w:val="heading 8"/>
    <w:basedOn w:val="Normal"/>
    <w:next w:val="Normal"/>
    <w:link w:val="Heading8Char"/>
    <w:uiPriority w:val="9"/>
    <w:semiHidden/>
    <w:unhideWhenUsed/>
    <w:qFormat/>
    <w:rsid w:val="00FC49F5"/>
    <w:pPr>
      <w:outlineLvl w:val="7"/>
    </w:pPr>
    <w:rPr>
      <w:rFonts w:ascii="Cambria" w:eastAsia="Times New Roman" w:hAnsi="Cambria"/>
    </w:rPr>
  </w:style>
  <w:style w:type="paragraph" w:styleId="Heading9">
    <w:name w:val="heading 9"/>
    <w:basedOn w:val="Normal"/>
    <w:next w:val="Normal"/>
    <w:link w:val="Heading9Char"/>
    <w:uiPriority w:val="9"/>
    <w:semiHidden/>
    <w:unhideWhenUsed/>
    <w:qFormat/>
    <w:rsid w:val="00FC49F5"/>
    <w:pPr>
      <w:outlineLvl w:val="8"/>
    </w:pPr>
    <w:rPr>
      <w:rFonts w:ascii="Cambria" w:eastAsia="Times New Roman" w:hAnsi="Cambria"/>
      <w:i/>
      <w:iCs/>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P">
    <w:name w:val="_ 7_ P"/>
    <w:basedOn w:val="Normal"/>
    <w:next w:val="Normal"/>
    <w:qFormat/>
    <w:rsid w:val="00FC49F5"/>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00" w:lineRule="exact"/>
      <w:ind w:left="1267" w:right="1267" w:hanging="1267"/>
      <w:outlineLvl w:val="3"/>
    </w:pPr>
    <w:rPr>
      <w:rFonts w:eastAsia="Times New Roman"/>
      <w:iCs/>
      <w:spacing w:val="3"/>
      <w:sz w:val="14"/>
      <w:szCs w:val="24"/>
    </w:rPr>
  </w:style>
  <w:style w:type="paragraph" w:customStyle="1" w:styleId="H1">
    <w:name w:val="_ H_1"/>
    <w:basedOn w:val="Normal"/>
    <w:next w:val="SingleTxt"/>
    <w:rsid w:val="005D2587"/>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1267" w:right="1267" w:hanging="1267"/>
      <w:outlineLvl w:val="0"/>
    </w:pPr>
    <w:rPr>
      <w:b/>
      <w:sz w:val="24"/>
    </w:rPr>
  </w:style>
  <w:style w:type="paragraph" w:customStyle="1" w:styleId="HCh">
    <w:name w:val="_ H _Ch"/>
    <w:basedOn w:val="H1"/>
    <w:next w:val="Normal"/>
    <w:rsid w:val="005D2587"/>
    <w:pPr>
      <w:spacing w:line="300" w:lineRule="exact"/>
      <w:ind w:left="0" w:right="0" w:firstLine="0"/>
    </w:pPr>
    <w:rPr>
      <w:spacing w:val="-2"/>
      <w:sz w:val="28"/>
    </w:rPr>
  </w:style>
  <w:style w:type="paragraph" w:customStyle="1" w:styleId="HM">
    <w:name w:val="_ H __M"/>
    <w:basedOn w:val="HCh"/>
    <w:next w:val="Normal"/>
    <w:rsid w:val="005D2587"/>
    <w:pPr>
      <w:spacing w:line="360" w:lineRule="exact"/>
    </w:pPr>
    <w:rPr>
      <w:spacing w:val="-3"/>
      <w:w w:val="99"/>
      <w:sz w:val="34"/>
    </w:rPr>
  </w:style>
  <w:style w:type="paragraph" w:customStyle="1" w:styleId="H23">
    <w:name w:val="_ H_2/3"/>
    <w:basedOn w:val="Normal"/>
    <w:next w:val="SingleTxt"/>
    <w:rsid w:val="005D2587"/>
    <w:pPr>
      <w:outlineLvl w:val="1"/>
    </w:pPr>
    <w:rPr>
      <w:b/>
      <w:lang w:val="en-US"/>
    </w:rPr>
  </w:style>
  <w:style w:type="paragraph" w:customStyle="1" w:styleId="H4">
    <w:name w:val="_ H_4"/>
    <w:basedOn w:val="Normal"/>
    <w:next w:val="Normal"/>
    <w:rsid w:val="005D2587"/>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3"/>
    </w:pPr>
    <w:rPr>
      <w:i/>
      <w:spacing w:val="3"/>
    </w:rPr>
  </w:style>
  <w:style w:type="paragraph" w:customStyle="1" w:styleId="H56">
    <w:name w:val="_ H_5/6"/>
    <w:basedOn w:val="Normal"/>
    <w:next w:val="Normal"/>
    <w:rsid w:val="005D2587"/>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4"/>
    </w:pPr>
  </w:style>
  <w:style w:type="paragraph" w:customStyle="1" w:styleId="DualTxt">
    <w:name w:val="__Dual Txt"/>
    <w:basedOn w:val="Normal"/>
    <w:rsid w:val="005D2587"/>
    <w:pPr>
      <w:tabs>
        <w:tab w:val="left" w:pos="480"/>
        <w:tab w:val="left" w:pos="960"/>
        <w:tab w:val="left" w:pos="1440"/>
        <w:tab w:val="left" w:pos="1915"/>
        <w:tab w:val="left" w:pos="2405"/>
        <w:tab w:val="left" w:pos="2880"/>
        <w:tab w:val="left" w:pos="3355"/>
      </w:tabs>
      <w:spacing w:after="120"/>
      <w:jc w:val="both"/>
    </w:pPr>
  </w:style>
  <w:style w:type="paragraph" w:customStyle="1" w:styleId="SM">
    <w:name w:val="__S_M"/>
    <w:basedOn w:val="Normal"/>
    <w:next w:val="Normal"/>
    <w:rsid w:val="005D2587"/>
    <w:pPr>
      <w:keepNext/>
      <w:keepLines/>
      <w:tabs>
        <w:tab w:val="right" w:leader="dot" w:pos="360"/>
      </w:tabs>
      <w:spacing w:line="390" w:lineRule="exact"/>
      <w:ind w:left="1267" w:right="1267"/>
      <w:outlineLvl w:val="0"/>
    </w:pPr>
    <w:rPr>
      <w:b/>
      <w:spacing w:val="-4"/>
      <w:w w:val="98"/>
      <w:sz w:val="40"/>
    </w:rPr>
  </w:style>
  <w:style w:type="paragraph" w:customStyle="1" w:styleId="SL">
    <w:name w:val="__S_L"/>
    <w:basedOn w:val="SM"/>
    <w:next w:val="Normal"/>
    <w:rsid w:val="005D2587"/>
    <w:pPr>
      <w:spacing w:line="540" w:lineRule="exact"/>
    </w:pPr>
    <w:rPr>
      <w:spacing w:val="-8"/>
      <w:w w:val="96"/>
      <w:sz w:val="57"/>
    </w:rPr>
  </w:style>
  <w:style w:type="paragraph" w:customStyle="1" w:styleId="SS">
    <w:name w:val="__S_S"/>
    <w:basedOn w:val="HCh"/>
    <w:next w:val="Normal"/>
    <w:rsid w:val="005D2587"/>
    <w:pPr>
      <w:ind w:left="1267" w:right="1267"/>
    </w:pPr>
  </w:style>
  <w:style w:type="paragraph" w:customStyle="1" w:styleId="SingleTxt">
    <w:name w:val="__Single Txt"/>
    <w:basedOn w:val="Normal"/>
    <w:rsid w:val="005D2587"/>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pPr>
  </w:style>
  <w:style w:type="paragraph" w:customStyle="1" w:styleId="AgendaItemNormal">
    <w:name w:val="Agenda_Item_Normal"/>
    <w:next w:val="Normal"/>
    <w:qFormat/>
    <w:rsid w:val="005D2587"/>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TitleH1">
    <w:name w:val="Title_H1"/>
    <w:basedOn w:val="Normal"/>
    <w:next w:val="SingleTxt"/>
    <w:qFormat/>
    <w:rsid w:val="005D2587"/>
    <w:pPr>
      <w:keepNext/>
      <w:keepLines/>
      <w:spacing w:line="270" w:lineRule="exact"/>
      <w:ind w:left="1267" w:right="1267" w:hanging="1267"/>
      <w:outlineLvl w:val="0"/>
    </w:pPr>
    <w:rPr>
      <w:b/>
      <w:sz w:val="24"/>
    </w:rPr>
  </w:style>
  <w:style w:type="paragraph" w:customStyle="1" w:styleId="AgendaTitleH2">
    <w:name w:val="Agenda_Title_H2"/>
    <w:basedOn w:val="TitleH1"/>
    <w:next w:val="Normal"/>
    <w:qFormat/>
    <w:rsid w:val="005D2587"/>
    <w:pPr>
      <w:spacing w:line="240" w:lineRule="exact"/>
      <w:ind w:left="0" w:right="5040" w:firstLine="0"/>
      <w:outlineLvl w:val="1"/>
    </w:pPr>
    <w:rPr>
      <w:sz w:val="20"/>
    </w:rPr>
  </w:style>
  <w:style w:type="paragraph" w:styleId="BalloonText">
    <w:name w:val="Balloon Text"/>
    <w:basedOn w:val="Normal"/>
    <w:link w:val="BalloonTextChar"/>
    <w:semiHidden/>
    <w:rsid w:val="005D2587"/>
    <w:rPr>
      <w:rFonts w:ascii="Tahoma" w:hAnsi="Tahoma" w:cs="Tahoma"/>
      <w:sz w:val="16"/>
      <w:szCs w:val="16"/>
    </w:rPr>
  </w:style>
  <w:style w:type="character" w:customStyle="1" w:styleId="BalloonTextChar">
    <w:name w:val="Balloon Text Char"/>
    <w:basedOn w:val="DefaultParagraphFont"/>
    <w:link w:val="BalloonText"/>
    <w:semiHidden/>
    <w:rsid w:val="005D2587"/>
    <w:rPr>
      <w:rFonts w:ascii="Tahoma" w:eastAsiaTheme="minorHAnsi" w:hAnsi="Tahoma" w:cs="Tahoma"/>
      <w:spacing w:val="4"/>
      <w:w w:val="103"/>
      <w:kern w:val="14"/>
      <w:sz w:val="16"/>
      <w:szCs w:val="16"/>
      <w:lang w:eastAsia="en-US"/>
    </w:rPr>
  </w:style>
  <w:style w:type="paragraph" w:customStyle="1" w:styleId="Bullet1">
    <w:name w:val="Bullet 1"/>
    <w:basedOn w:val="Normal"/>
    <w:qFormat/>
    <w:rsid w:val="005D2587"/>
    <w:pPr>
      <w:numPr>
        <w:numId w:val="33"/>
      </w:numPr>
      <w:spacing w:after="120" w:line="240" w:lineRule="atLeast"/>
      <w:ind w:right="1267"/>
      <w:jc w:val="both"/>
    </w:pPr>
  </w:style>
  <w:style w:type="paragraph" w:customStyle="1" w:styleId="Bullet2">
    <w:name w:val="Bullet 2"/>
    <w:basedOn w:val="Normal"/>
    <w:qFormat/>
    <w:rsid w:val="00FC49F5"/>
    <w:pPr>
      <w:numPr>
        <w:numId w:val="22"/>
      </w:numPr>
      <w:spacing w:after="120"/>
      <w:ind w:right="1264"/>
      <w:jc w:val="both"/>
    </w:pPr>
  </w:style>
  <w:style w:type="paragraph" w:customStyle="1" w:styleId="Bullet3">
    <w:name w:val="Bullet 3"/>
    <w:basedOn w:val="SingleTxt"/>
    <w:qFormat/>
    <w:rsid w:val="005D2587"/>
    <w:pPr>
      <w:numPr>
        <w:numId w:val="34"/>
      </w:numPr>
      <w:tabs>
        <w:tab w:val="clear" w:pos="1267"/>
        <w:tab w:val="clear" w:pos="1742"/>
        <w:tab w:val="clear" w:pos="2218"/>
        <w:tab w:val="clear" w:pos="2693"/>
        <w:tab w:val="clear" w:pos="3182"/>
        <w:tab w:val="clear" w:pos="3658"/>
        <w:tab w:val="clear" w:pos="4133"/>
        <w:tab w:val="clear" w:pos="4622"/>
        <w:tab w:val="clear" w:pos="5098"/>
        <w:tab w:val="clear" w:pos="5573"/>
        <w:tab w:val="clear" w:pos="6048"/>
      </w:tabs>
    </w:pPr>
  </w:style>
  <w:style w:type="paragraph" w:styleId="Caption">
    <w:name w:val="caption"/>
    <w:basedOn w:val="Normal"/>
    <w:next w:val="Normal"/>
    <w:uiPriority w:val="35"/>
    <w:semiHidden/>
    <w:unhideWhenUsed/>
    <w:rsid w:val="00FC49F5"/>
    <w:pPr>
      <w:spacing w:line="240" w:lineRule="auto"/>
    </w:pPr>
    <w:rPr>
      <w:b/>
      <w:bCs/>
      <w:color w:val="4F81BD"/>
      <w:sz w:val="18"/>
      <w:szCs w:val="18"/>
    </w:rPr>
  </w:style>
  <w:style w:type="character" w:styleId="CommentReference">
    <w:name w:val="annotation reference"/>
    <w:semiHidden/>
    <w:rsid w:val="005D2587"/>
    <w:rPr>
      <w:sz w:val="6"/>
    </w:rPr>
  </w:style>
  <w:style w:type="paragraph" w:customStyle="1" w:styleId="Distribution">
    <w:name w:val="Distribution"/>
    <w:next w:val="Normal"/>
    <w:rsid w:val="005D2587"/>
    <w:pPr>
      <w:spacing w:before="240" w:after="0" w:line="240" w:lineRule="auto"/>
    </w:pPr>
    <w:rPr>
      <w:rFonts w:ascii="Times New Roman" w:eastAsiaTheme="minorHAnsi" w:hAnsi="Times New Roman" w:cs="Times New Roman"/>
      <w:spacing w:val="4"/>
      <w:w w:val="103"/>
      <w:kern w:val="14"/>
      <w:sz w:val="20"/>
      <w:szCs w:val="20"/>
      <w:lang w:eastAsia="en-US"/>
    </w:rPr>
  </w:style>
  <w:style w:type="character" w:styleId="EndnoteReference">
    <w:name w:val="endnote reference"/>
    <w:semiHidden/>
    <w:rsid w:val="005D2587"/>
    <w:rPr>
      <w:color w:val="auto"/>
      <w:spacing w:val="5"/>
      <w:w w:val="103"/>
      <w:kern w:val="14"/>
      <w:position w:val="0"/>
      <w:vertAlign w:val="superscript"/>
      <w14:ligatures w14:val="none"/>
      <w14:numForm w14:val="default"/>
      <w14:numSpacing w14:val="default"/>
      <w14:stylisticSets/>
      <w14:cntxtAlts w14:val="0"/>
    </w:rPr>
  </w:style>
  <w:style w:type="paragraph" w:styleId="FootnoteText">
    <w:name w:val="footnote text"/>
    <w:basedOn w:val="Normal"/>
    <w:link w:val="FootnoteTextChar"/>
    <w:uiPriority w:val="99"/>
    <w:rsid w:val="005D2587"/>
    <w:pPr>
      <w:widowControl w:val="0"/>
      <w:tabs>
        <w:tab w:val="right" w:pos="418"/>
      </w:tabs>
      <w:spacing w:line="210" w:lineRule="exact"/>
      <w:ind w:left="475" w:hanging="475"/>
    </w:pPr>
    <w:rPr>
      <w:spacing w:val="5"/>
      <w:sz w:val="17"/>
    </w:rPr>
  </w:style>
  <w:style w:type="character" w:customStyle="1" w:styleId="FootnoteTextChar">
    <w:name w:val="Footnote Text Char"/>
    <w:basedOn w:val="DefaultParagraphFont"/>
    <w:link w:val="FootnoteText"/>
    <w:uiPriority w:val="99"/>
    <w:rsid w:val="005D2587"/>
    <w:rPr>
      <w:rFonts w:ascii="Times New Roman" w:eastAsiaTheme="minorHAnsi" w:hAnsi="Times New Roman" w:cs="Times New Roman"/>
      <w:spacing w:val="5"/>
      <w:w w:val="103"/>
      <w:kern w:val="14"/>
      <w:sz w:val="17"/>
      <w:szCs w:val="20"/>
      <w:lang w:eastAsia="en-US"/>
    </w:rPr>
  </w:style>
  <w:style w:type="paragraph" w:styleId="EndnoteText">
    <w:name w:val="endnote text"/>
    <w:basedOn w:val="FootnoteText"/>
    <w:link w:val="EndnoteTextChar"/>
    <w:semiHidden/>
    <w:rsid w:val="005D2587"/>
  </w:style>
  <w:style w:type="character" w:customStyle="1" w:styleId="EndnoteTextChar">
    <w:name w:val="Endnote Text Char"/>
    <w:basedOn w:val="DefaultParagraphFont"/>
    <w:link w:val="EndnoteText"/>
    <w:semiHidden/>
    <w:rsid w:val="005D2587"/>
    <w:rPr>
      <w:rFonts w:ascii="Times New Roman" w:eastAsiaTheme="minorHAnsi" w:hAnsi="Times New Roman" w:cs="Times New Roman"/>
      <w:spacing w:val="5"/>
      <w:w w:val="103"/>
      <w:kern w:val="14"/>
      <w:sz w:val="17"/>
      <w:szCs w:val="20"/>
      <w:lang w:eastAsia="en-US"/>
    </w:rPr>
  </w:style>
  <w:style w:type="paragraph" w:styleId="Footer">
    <w:name w:val="footer"/>
    <w:link w:val="FooterChar"/>
    <w:rsid w:val="005D2587"/>
    <w:pPr>
      <w:tabs>
        <w:tab w:val="center" w:pos="4320"/>
        <w:tab w:val="right" w:pos="8640"/>
      </w:tabs>
      <w:spacing w:after="0" w:line="240" w:lineRule="auto"/>
    </w:pPr>
    <w:rPr>
      <w:rFonts w:ascii="Times New Roman" w:eastAsiaTheme="minorHAnsi" w:hAnsi="Times New Roman" w:cs="Times New Roman"/>
      <w:b/>
      <w:noProof/>
      <w:sz w:val="17"/>
      <w:szCs w:val="20"/>
      <w:lang w:val="en-US" w:eastAsia="en-US"/>
    </w:rPr>
  </w:style>
  <w:style w:type="character" w:customStyle="1" w:styleId="FooterChar">
    <w:name w:val="Footer Char"/>
    <w:basedOn w:val="DefaultParagraphFont"/>
    <w:link w:val="Footer"/>
    <w:rsid w:val="005D2587"/>
    <w:rPr>
      <w:rFonts w:ascii="Times New Roman" w:eastAsiaTheme="minorHAnsi" w:hAnsi="Times New Roman" w:cs="Times New Roman"/>
      <w:b/>
      <w:noProof/>
      <w:sz w:val="17"/>
      <w:szCs w:val="20"/>
      <w:lang w:val="en-US" w:eastAsia="en-US"/>
    </w:rPr>
  </w:style>
  <w:style w:type="character" w:styleId="FootnoteReference">
    <w:name w:val="footnote reference"/>
    <w:uiPriority w:val="99"/>
    <w:semiHidden/>
    <w:rsid w:val="005D2587"/>
    <w:rPr>
      <w:color w:val="auto"/>
      <w:spacing w:val="5"/>
      <w:w w:val="103"/>
      <w:kern w:val="14"/>
      <w:position w:val="0"/>
      <w:vertAlign w:val="superscript"/>
      <w14:ligatures w14:val="none"/>
      <w14:numForm w14:val="default"/>
      <w14:numSpacing w14:val="default"/>
      <w14:stylisticSets/>
      <w14:cntxtAlts w14:val="0"/>
    </w:rPr>
  </w:style>
  <w:style w:type="paragraph" w:customStyle="1" w:styleId="HdBanner">
    <w:name w:val="Hd Banner"/>
    <w:basedOn w:val="Normal"/>
    <w:next w:val="Normal"/>
    <w:qFormat/>
    <w:rsid w:val="00FC49F5"/>
    <w:pPr>
      <w:keepLines/>
      <w:shd w:val="pct10" w:color="auto" w:fill="FFFFFF"/>
      <w:tabs>
        <w:tab w:val="left" w:pos="2218"/>
      </w:tabs>
      <w:spacing w:line="360" w:lineRule="exact"/>
    </w:pPr>
    <w:rPr>
      <w:b/>
      <w:spacing w:val="1"/>
      <w:position w:val="6"/>
      <w:sz w:val="24"/>
      <w:szCs w:val="24"/>
    </w:rPr>
  </w:style>
  <w:style w:type="paragraph" w:customStyle="1" w:styleId="HdChapterLt">
    <w:name w:val="Hd Chapter Lt"/>
    <w:basedOn w:val="Normal"/>
    <w:next w:val="Normal"/>
    <w:qFormat/>
    <w:rsid w:val="00FC49F5"/>
    <w:pPr>
      <w:keepNext/>
      <w:keepLines/>
      <w:tabs>
        <w:tab w:val="left" w:pos="2218"/>
      </w:tabs>
      <w:spacing w:before="300" w:line="300" w:lineRule="exact"/>
    </w:pPr>
    <w:rPr>
      <w:spacing w:val="2"/>
      <w:w w:val="96"/>
      <w:kern w:val="34"/>
      <w:sz w:val="28"/>
      <w:szCs w:val="28"/>
    </w:rPr>
  </w:style>
  <w:style w:type="paragraph" w:customStyle="1" w:styleId="HdChapterBD">
    <w:name w:val="Hd Chapter BD"/>
    <w:basedOn w:val="HdChapterLt"/>
    <w:next w:val="Normal"/>
    <w:qFormat/>
    <w:rsid w:val="00FC49F5"/>
    <w:pPr>
      <w:spacing w:before="240"/>
    </w:pPr>
    <w:rPr>
      <w:b/>
      <w:spacing w:val="-2"/>
      <w:w w:val="100"/>
    </w:rPr>
  </w:style>
  <w:style w:type="paragraph" w:customStyle="1" w:styleId="HdChapterBdLg">
    <w:name w:val="Hd Chapter Bd Lg"/>
    <w:basedOn w:val="HdChapterBD"/>
    <w:next w:val="Normal"/>
    <w:qFormat/>
    <w:rsid w:val="00FC49F5"/>
    <w:rPr>
      <w:spacing w:val="-3"/>
      <w:w w:val="99"/>
      <w:kern w:val="14"/>
      <w:sz w:val="34"/>
      <w:szCs w:val="34"/>
    </w:rPr>
  </w:style>
  <w:style w:type="paragraph" w:styleId="Header">
    <w:name w:val="header"/>
    <w:link w:val="HeaderChar"/>
    <w:rsid w:val="005D2587"/>
    <w:pPr>
      <w:tabs>
        <w:tab w:val="center" w:pos="4320"/>
        <w:tab w:val="right" w:pos="8640"/>
      </w:tabs>
      <w:spacing w:after="0" w:line="240" w:lineRule="auto"/>
    </w:pPr>
    <w:rPr>
      <w:rFonts w:ascii="Times New Roman" w:eastAsiaTheme="minorHAnsi" w:hAnsi="Times New Roman" w:cs="Times New Roman"/>
      <w:noProof/>
      <w:sz w:val="17"/>
      <w:szCs w:val="20"/>
      <w:lang w:val="en-US" w:eastAsia="en-US"/>
    </w:rPr>
  </w:style>
  <w:style w:type="character" w:customStyle="1" w:styleId="HeaderChar">
    <w:name w:val="Header Char"/>
    <w:basedOn w:val="DefaultParagraphFont"/>
    <w:link w:val="Header"/>
    <w:rsid w:val="005D2587"/>
    <w:rPr>
      <w:rFonts w:ascii="Times New Roman" w:eastAsiaTheme="minorHAnsi" w:hAnsi="Times New Roman" w:cs="Times New Roman"/>
      <w:noProof/>
      <w:sz w:val="17"/>
      <w:szCs w:val="20"/>
      <w:lang w:val="en-US" w:eastAsia="en-US"/>
    </w:rPr>
  </w:style>
  <w:style w:type="character" w:customStyle="1" w:styleId="Heading1Char">
    <w:name w:val="Heading 1 Char"/>
    <w:link w:val="Heading1"/>
    <w:uiPriority w:val="9"/>
    <w:rsid w:val="00FC49F5"/>
    <w:rPr>
      <w:rFonts w:ascii="Arial" w:eastAsia="Times New Roman" w:hAnsi="Arial" w:cs="Times New Roman"/>
      <w:b/>
      <w:bCs/>
      <w:spacing w:val="4"/>
      <w:w w:val="103"/>
      <w:kern w:val="32"/>
      <w:sz w:val="32"/>
      <w:szCs w:val="28"/>
      <w:lang w:val="es-ES" w:eastAsia="en-US"/>
    </w:rPr>
  </w:style>
  <w:style w:type="character" w:customStyle="1" w:styleId="Heading2Char">
    <w:name w:val="Heading 2 Char"/>
    <w:link w:val="Heading2"/>
    <w:uiPriority w:val="9"/>
    <w:rsid w:val="00FC49F5"/>
    <w:rPr>
      <w:rFonts w:ascii="Arial" w:eastAsia="Times New Roman" w:hAnsi="Arial" w:cs="Times New Roman"/>
      <w:b/>
      <w:bCs/>
      <w:i/>
      <w:spacing w:val="4"/>
      <w:w w:val="103"/>
      <w:kern w:val="14"/>
      <w:sz w:val="28"/>
      <w:szCs w:val="26"/>
      <w:lang w:val="es-ES" w:eastAsia="en-US"/>
    </w:rPr>
  </w:style>
  <w:style w:type="character" w:customStyle="1" w:styleId="Heading3Char">
    <w:name w:val="Heading 3 Char"/>
    <w:link w:val="Heading3"/>
    <w:uiPriority w:val="9"/>
    <w:rsid w:val="00FC49F5"/>
    <w:rPr>
      <w:rFonts w:ascii="Arial" w:eastAsia="Times New Roman" w:hAnsi="Arial" w:cs="Times New Roman"/>
      <w:b/>
      <w:bCs/>
      <w:spacing w:val="4"/>
      <w:w w:val="103"/>
      <w:kern w:val="14"/>
      <w:sz w:val="26"/>
      <w:lang w:val="es-ES" w:eastAsia="en-US"/>
    </w:rPr>
  </w:style>
  <w:style w:type="character" w:customStyle="1" w:styleId="Heading4Char">
    <w:name w:val="Heading 4 Char"/>
    <w:link w:val="Heading4"/>
    <w:uiPriority w:val="9"/>
    <w:semiHidden/>
    <w:rsid w:val="00FC49F5"/>
    <w:rPr>
      <w:rFonts w:ascii="Cambria" w:eastAsia="Times New Roman" w:hAnsi="Cambria" w:cs="Times New Roman"/>
      <w:b/>
      <w:bCs/>
      <w:i/>
      <w:iCs/>
      <w:spacing w:val="4"/>
      <w:w w:val="103"/>
      <w:sz w:val="20"/>
      <w:lang w:val="es-ES" w:eastAsia="en-US"/>
    </w:rPr>
  </w:style>
  <w:style w:type="character" w:customStyle="1" w:styleId="Heading5Char">
    <w:name w:val="Heading 5 Char"/>
    <w:link w:val="Heading5"/>
    <w:uiPriority w:val="9"/>
    <w:semiHidden/>
    <w:rsid w:val="00FC49F5"/>
    <w:rPr>
      <w:rFonts w:ascii="Cambria" w:eastAsia="Times New Roman" w:hAnsi="Cambria" w:cs="Times New Roman"/>
      <w:b/>
      <w:bCs/>
      <w:color w:val="7F7F7F"/>
      <w:spacing w:val="4"/>
      <w:w w:val="103"/>
      <w:sz w:val="20"/>
      <w:lang w:val="es-ES" w:eastAsia="en-US"/>
    </w:rPr>
  </w:style>
  <w:style w:type="character" w:customStyle="1" w:styleId="Heading6Char">
    <w:name w:val="Heading 6 Char"/>
    <w:link w:val="Heading6"/>
    <w:uiPriority w:val="9"/>
    <w:semiHidden/>
    <w:rsid w:val="00FC49F5"/>
    <w:rPr>
      <w:rFonts w:ascii="Cambria" w:eastAsia="Times New Roman" w:hAnsi="Cambria" w:cs="Times New Roman"/>
      <w:b/>
      <w:bCs/>
      <w:i/>
      <w:iCs/>
      <w:color w:val="7F7F7F"/>
      <w:spacing w:val="4"/>
      <w:w w:val="103"/>
      <w:sz w:val="20"/>
      <w:lang w:val="es-ES" w:eastAsia="en-US"/>
    </w:rPr>
  </w:style>
  <w:style w:type="character" w:customStyle="1" w:styleId="Heading7Char">
    <w:name w:val="Heading 7 Char"/>
    <w:link w:val="Heading7"/>
    <w:uiPriority w:val="9"/>
    <w:semiHidden/>
    <w:rsid w:val="00FC49F5"/>
    <w:rPr>
      <w:rFonts w:ascii="Cambria" w:eastAsia="Times New Roman" w:hAnsi="Cambria" w:cs="Times New Roman"/>
      <w:i/>
      <w:iCs/>
      <w:spacing w:val="4"/>
      <w:w w:val="103"/>
      <w:sz w:val="20"/>
      <w:lang w:val="es-ES" w:eastAsia="en-US"/>
    </w:rPr>
  </w:style>
  <w:style w:type="character" w:customStyle="1" w:styleId="Heading8Char">
    <w:name w:val="Heading 8 Char"/>
    <w:link w:val="Heading8"/>
    <w:uiPriority w:val="9"/>
    <w:semiHidden/>
    <w:rsid w:val="00FC49F5"/>
    <w:rPr>
      <w:rFonts w:ascii="Cambria" w:eastAsia="Times New Roman" w:hAnsi="Cambria" w:cs="Times New Roman"/>
      <w:spacing w:val="4"/>
      <w:w w:val="103"/>
      <w:sz w:val="20"/>
      <w:szCs w:val="20"/>
      <w:lang w:val="es-ES" w:eastAsia="en-US"/>
    </w:rPr>
  </w:style>
  <w:style w:type="character" w:customStyle="1" w:styleId="Heading9Char">
    <w:name w:val="Heading 9 Char"/>
    <w:link w:val="Heading9"/>
    <w:uiPriority w:val="9"/>
    <w:semiHidden/>
    <w:rsid w:val="00FC49F5"/>
    <w:rPr>
      <w:rFonts w:ascii="Cambria" w:eastAsia="Times New Roman" w:hAnsi="Cambria" w:cs="Times New Roman"/>
      <w:i/>
      <w:iCs/>
      <w:spacing w:val="5"/>
      <w:w w:val="103"/>
      <w:sz w:val="20"/>
      <w:szCs w:val="20"/>
      <w:lang w:val="es-ES" w:eastAsia="en-US"/>
    </w:rPr>
  </w:style>
  <w:style w:type="paragraph" w:customStyle="1" w:styleId="JournalHeading1">
    <w:name w:val="Journal_Heading1"/>
    <w:basedOn w:val="Normal"/>
    <w:next w:val="Normal"/>
    <w:qFormat/>
    <w:rsid w:val="00FC49F5"/>
    <w:pPr>
      <w:keepNext/>
      <w:spacing w:before="190" w:line="270" w:lineRule="exact"/>
    </w:pPr>
    <w:rPr>
      <w:b/>
      <w:sz w:val="24"/>
    </w:rPr>
  </w:style>
  <w:style w:type="paragraph" w:customStyle="1" w:styleId="JournalHeading2">
    <w:name w:val="Journal_Heading2"/>
    <w:basedOn w:val="Normal"/>
    <w:next w:val="Normal"/>
    <w:qFormat/>
    <w:rsid w:val="00FC49F5"/>
    <w:pPr>
      <w:keepNext/>
      <w:keepLines/>
      <w:spacing w:before="240"/>
      <w:outlineLvl w:val="1"/>
    </w:pPr>
    <w:rPr>
      <w:b/>
      <w:spacing w:val="2"/>
    </w:rPr>
  </w:style>
  <w:style w:type="paragraph" w:customStyle="1" w:styleId="JournalHeading4">
    <w:name w:val="Journal_Heading4"/>
    <w:basedOn w:val="Normal"/>
    <w:next w:val="Normal"/>
    <w:qFormat/>
    <w:rsid w:val="00FC49F5"/>
    <w:pPr>
      <w:keepNext/>
      <w:keepLines/>
      <w:spacing w:before="240"/>
      <w:outlineLvl w:val="3"/>
    </w:pPr>
    <w:rPr>
      <w:i/>
    </w:rPr>
  </w:style>
  <w:style w:type="character" w:styleId="LineNumber">
    <w:name w:val="line number"/>
    <w:rsid w:val="005D2587"/>
    <w:rPr>
      <w:sz w:val="14"/>
    </w:rPr>
  </w:style>
  <w:style w:type="paragraph" w:styleId="NoSpacing">
    <w:name w:val="No Spacing"/>
    <w:basedOn w:val="Normal"/>
    <w:uiPriority w:val="1"/>
    <w:qFormat/>
    <w:rsid w:val="00FC49F5"/>
    <w:pPr>
      <w:spacing w:line="240" w:lineRule="auto"/>
    </w:pPr>
  </w:style>
  <w:style w:type="paragraph" w:customStyle="1" w:styleId="NormalBullet">
    <w:name w:val="Normal Bullet"/>
    <w:basedOn w:val="Normal"/>
    <w:next w:val="Normal"/>
    <w:qFormat/>
    <w:rsid w:val="00FC49F5"/>
    <w:pPr>
      <w:keepLines/>
      <w:numPr>
        <w:numId w:val="24"/>
      </w:numPr>
      <w:tabs>
        <w:tab w:val="left" w:pos="2218"/>
      </w:tabs>
      <w:spacing w:before="40" w:after="80"/>
      <w:ind w:right="302"/>
    </w:pPr>
  </w:style>
  <w:style w:type="paragraph" w:customStyle="1" w:styleId="NormalSchedule">
    <w:name w:val="Normal Schedule"/>
    <w:basedOn w:val="Normal"/>
    <w:next w:val="Normal"/>
    <w:qFormat/>
    <w:rsid w:val="00FC49F5"/>
    <w:pPr>
      <w:tabs>
        <w:tab w:val="left" w:leader="dot" w:pos="2218"/>
        <w:tab w:val="left" w:pos="2707"/>
        <w:tab w:val="right" w:leader="dot" w:pos="9835"/>
      </w:tabs>
    </w:pPr>
  </w:style>
  <w:style w:type="paragraph" w:customStyle="1" w:styleId="Original">
    <w:name w:val="Original"/>
    <w:next w:val="Normal"/>
    <w:rsid w:val="005D2587"/>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Publication">
    <w:name w:val="Publication"/>
    <w:next w:val="Normal"/>
    <w:rsid w:val="005D2587"/>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ReleaseDate">
    <w:name w:val="ReleaseDate"/>
    <w:next w:val="Footer"/>
    <w:autoRedefine/>
    <w:qFormat/>
    <w:rsid w:val="00FC49F5"/>
    <w:pPr>
      <w:spacing w:after="0" w:line="240" w:lineRule="auto"/>
    </w:pPr>
    <w:rPr>
      <w:rFonts w:ascii="Times New Roman" w:eastAsiaTheme="minorHAnsi" w:hAnsi="Times New Roman" w:cs="Times New Roman"/>
      <w:spacing w:val="4"/>
      <w:w w:val="103"/>
      <w:sz w:val="20"/>
      <w:lang w:val="es-ES" w:eastAsia="en-US"/>
    </w:rPr>
  </w:style>
  <w:style w:type="paragraph" w:customStyle="1" w:styleId="Small">
    <w:name w:val="Small"/>
    <w:basedOn w:val="Normal"/>
    <w:next w:val="Normal"/>
    <w:rsid w:val="005D2587"/>
    <w:pPr>
      <w:tabs>
        <w:tab w:val="right" w:pos="9965"/>
      </w:tabs>
      <w:spacing w:line="210" w:lineRule="exact"/>
    </w:pPr>
    <w:rPr>
      <w:spacing w:val="5"/>
      <w:w w:val="104"/>
      <w:sz w:val="17"/>
    </w:rPr>
  </w:style>
  <w:style w:type="paragraph" w:customStyle="1" w:styleId="SmallX">
    <w:name w:val="SmallX"/>
    <w:basedOn w:val="Small"/>
    <w:next w:val="Normal"/>
    <w:rsid w:val="005D2587"/>
    <w:pPr>
      <w:spacing w:line="180" w:lineRule="exact"/>
      <w:jc w:val="right"/>
    </w:pPr>
    <w:rPr>
      <w:spacing w:val="6"/>
      <w:w w:val="106"/>
      <w:sz w:val="14"/>
    </w:rPr>
  </w:style>
  <w:style w:type="paragraph" w:customStyle="1" w:styleId="TitleHCH">
    <w:name w:val="Title_H_CH"/>
    <w:basedOn w:val="H1"/>
    <w:next w:val="Normal"/>
    <w:qFormat/>
    <w:rsid w:val="005D2587"/>
    <w:pPr>
      <w:spacing w:line="300" w:lineRule="exact"/>
      <w:ind w:left="0" w:right="0" w:firstLine="0"/>
    </w:pPr>
    <w:rPr>
      <w:spacing w:val="-2"/>
      <w:sz w:val="28"/>
    </w:rPr>
  </w:style>
  <w:style w:type="paragraph" w:customStyle="1" w:styleId="TitleH2">
    <w:name w:val="Title_H2"/>
    <w:basedOn w:val="Normal"/>
    <w:next w:val="Normal"/>
    <w:qFormat/>
    <w:rsid w:val="005D2587"/>
    <w:pPr>
      <w:outlineLvl w:val="1"/>
    </w:pPr>
    <w:rPr>
      <w:b/>
    </w:rPr>
  </w:style>
  <w:style w:type="paragraph" w:styleId="TOCHeading">
    <w:name w:val="TOC Heading"/>
    <w:basedOn w:val="Heading1"/>
    <w:next w:val="Normal"/>
    <w:uiPriority w:val="39"/>
    <w:semiHidden/>
    <w:unhideWhenUsed/>
    <w:qFormat/>
    <w:rsid w:val="00FC49F5"/>
    <w:pPr>
      <w:outlineLvl w:val="9"/>
    </w:pPr>
    <w:rPr>
      <w:rFonts w:eastAsiaTheme="majorEastAsia" w:cstheme="majorBidi"/>
      <w:lang w:bidi="en-US"/>
    </w:rPr>
  </w:style>
  <w:style w:type="paragraph" w:customStyle="1" w:styleId="XLarge">
    <w:name w:val="XLarge"/>
    <w:basedOn w:val="HM"/>
    <w:rsid w:val="005D2587"/>
    <w:pPr>
      <w:spacing w:line="390" w:lineRule="exact"/>
    </w:pPr>
    <w:rPr>
      <w:spacing w:val="-4"/>
      <w:w w:val="98"/>
      <w:sz w:val="40"/>
    </w:rPr>
  </w:style>
  <w:style w:type="character" w:styleId="Hyperlink">
    <w:name w:val="Hyperlink"/>
    <w:basedOn w:val="DefaultParagraphFont"/>
    <w:rsid w:val="005D2587"/>
    <w:rPr>
      <w:color w:val="0000FF" w:themeColor="hyperlink"/>
      <w:u w:val="none"/>
    </w:rPr>
  </w:style>
  <w:style w:type="paragraph" w:styleId="PlainText">
    <w:name w:val="Plain Text"/>
    <w:basedOn w:val="Normal"/>
    <w:link w:val="PlainTextChar"/>
    <w:rsid w:val="005D2587"/>
    <w:pPr>
      <w:suppressAutoHyphens w:val="0"/>
      <w:spacing w:line="240" w:lineRule="auto"/>
    </w:pPr>
    <w:rPr>
      <w:rFonts w:ascii="Courier New" w:eastAsia="Times New Roman" w:hAnsi="Courier New"/>
      <w:spacing w:val="0"/>
      <w:w w:val="100"/>
      <w:kern w:val="0"/>
      <w:lang w:val="en-US" w:eastAsia="en-GB"/>
    </w:rPr>
  </w:style>
  <w:style w:type="character" w:customStyle="1" w:styleId="PlainTextChar">
    <w:name w:val="Plain Text Char"/>
    <w:basedOn w:val="DefaultParagraphFont"/>
    <w:link w:val="PlainText"/>
    <w:rsid w:val="005D2587"/>
    <w:rPr>
      <w:rFonts w:ascii="Courier New" w:eastAsia="Times New Roman" w:hAnsi="Courier New" w:cs="Times New Roman"/>
      <w:sz w:val="20"/>
      <w:szCs w:val="20"/>
      <w:lang w:val="en-US" w:eastAsia="en-GB"/>
    </w:rPr>
  </w:style>
  <w:style w:type="paragraph" w:customStyle="1" w:styleId="ReleaseDate0">
    <w:name w:val="Release Date"/>
    <w:next w:val="Footer"/>
    <w:rsid w:val="005D2587"/>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Session">
    <w:name w:val="Session"/>
    <w:basedOn w:val="H23"/>
    <w:rsid w:val="005D2587"/>
  </w:style>
  <w:style w:type="table" w:styleId="TableGrid">
    <w:name w:val="Table Grid"/>
    <w:basedOn w:val="TableNormal"/>
    <w:rsid w:val="005D2587"/>
    <w:pPr>
      <w:suppressAutoHyphens/>
      <w:spacing w:after="0" w:line="240" w:lineRule="exact"/>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onsors">
    <w:name w:val="Sponsors"/>
    <w:basedOn w:val="Normal"/>
    <w:next w:val="Normal"/>
    <w:qFormat/>
    <w:rsid w:val="00B27E2C"/>
    <w:pPr>
      <w:outlineLvl w:val="1"/>
    </w:pPr>
    <w:rPr>
      <w:b/>
    </w:rPr>
  </w:style>
  <w:style w:type="paragraph" w:styleId="CommentText">
    <w:name w:val="annotation text"/>
    <w:basedOn w:val="Normal"/>
    <w:link w:val="CommentTextChar"/>
    <w:uiPriority w:val="99"/>
    <w:semiHidden/>
    <w:unhideWhenUsed/>
    <w:rsid w:val="00467EE0"/>
    <w:pPr>
      <w:spacing w:line="240" w:lineRule="auto"/>
    </w:pPr>
  </w:style>
  <w:style w:type="character" w:customStyle="1" w:styleId="CommentTextChar">
    <w:name w:val="Comment Text Char"/>
    <w:basedOn w:val="DefaultParagraphFont"/>
    <w:link w:val="CommentText"/>
    <w:uiPriority w:val="99"/>
    <w:semiHidden/>
    <w:rsid w:val="00467EE0"/>
    <w:rPr>
      <w:rFonts w:ascii="Times New Roman" w:eastAsiaTheme="minorHAnsi" w:hAnsi="Times New Roman" w:cs="Times New Roman"/>
      <w:spacing w:val="4"/>
      <w:w w:val="103"/>
      <w:kern w:val="14"/>
      <w:sz w:val="20"/>
      <w:szCs w:val="20"/>
      <w:lang w:eastAsia="en-US"/>
    </w:rPr>
  </w:style>
  <w:style w:type="paragraph" w:styleId="CommentSubject">
    <w:name w:val="annotation subject"/>
    <w:basedOn w:val="CommentText"/>
    <w:next w:val="CommentText"/>
    <w:link w:val="CommentSubjectChar"/>
    <w:uiPriority w:val="99"/>
    <w:semiHidden/>
    <w:unhideWhenUsed/>
    <w:rsid w:val="00467EE0"/>
    <w:rPr>
      <w:b/>
      <w:bCs/>
    </w:rPr>
  </w:style>
  <w:style w:type="character" w:customStyle="1" w:styleId="CommentSubjectChar">
    <w:name w:val="Comment Subject Char"/>
    <w:basedOn w:val="CommentTextChar"/>
    <w:link w:val="CommentSubject"/>
    <w:uiPriority w:val="99"/>
    <w:semiHidden/>
    <w:rsid w:val="00467EE0"/>
    <w:rPr>
      <w:rFonts w:ascii="Times New Roman" w:eastAsiaTheme="minorHAnsi" w:hAnsi="Times New Roman" w:cs="Times New Roman"/>
      <w:b/>
      <w:bCs/>
      <w:spacing w:val="4"/>
      <w:w w:val="103"/>
      <w:kern w:val="14"/>
      <w:sz w:val="20"/>
      <w:szCs w:val="20"/>
      <w:lang w:eastAsia="en-US"/>
    </w:rPr>
  </w:style>
  <w:style w:type="character" w:styleId="FollowedHyperlink">
    <w:name w:val="FollowedHyperlink"/>
    <w:basedOn w:val="DefaultParagraphFont"/>
    <w:uiPriority w:val="99"/>
    <w:semiHidden/>
    <w:unhideWhenUsed/>
    <w:rsid w:val="004E6398"/>
    <w:rPr>
      <w:color w:val="0000FF"/>
      <w:u w:val="none"/>
    </w:rPr>
  </w:style>
  <w:style w:type="character" w:styleId="UnresolvedMention">
    <w:name w:val="Unresolved Mention"/>
    <w:basedOn w:val="DefaultParagraphFont"/>
    <w:uiPriority w:val="99"/>
    <w:semiHidden/>
    <w:unhideWhenUsed/>
    <w:rsid w:val="004E6398"/>
    <w:rPr>
      <w:color w:val="808080"/>
      <w:shd w:val="clear" w:color="auto" w:fill="E6E6E6"/>
    </w:rPr>
  </w:style>
  <w:style w:type="paragraph" w:styleId="Revision">
    <w:name w:val="Revision"/>
    <w:hidden/>
    <w:uiPriority w:val="99"/>
    <w:semiHidden/>
    <w:rsid w:val="003118CC"/>
    <w:pPr>
      <w:spacing w:after="0" w:line="240" w:lineRule="auto"/>
    </w:pPr>
    <w:rPr>
      <w:rFonts w:ascii="Times New Roman" w:eastAsiaTheme="minorHAnsi" w:hAnsi="Times New Roman" w:cs="Times New Roman"/>
      <w:spacing w:val="4"/>
      <w:w w:val="103"/>
      <w:kern w:val="14"/>
      <w:sz w:val="20"/>
      <w:szCs w:val="20"/>
      <w:lang w:eastAsia="en-US"/>
    </w:rPr>
  </w:style>
  <w:style w:type="paragraph" w:styleId="NormalWeb">
    <w:name w:val="Normal (Web)"/>
    <w:basedOn w:val="Normal"/>
    <w:uiPriority w:val="99"/>
    <w:unhideWhenUsed/>
    <w:rsid w:val="006976F2"/>
    <w:pPr>
      <w:suppressAutoHyphens w:val="0"/>
      <w:spacing w:before="100" w:beforeAutospacing="1" w:after="100" w:afterAutospacing="1" w:line="240" w:lineRule="auto"/>
    </w:pPr>
    <w:rPr>
      <w:rFonts w:eastAsia="Times New Roman"/>
      <w:spacing w:val="0"/>
      <w:w w:val="100"/>
      <w:kern w:val="0"/>
      <w:sz w:val="24"/>
      <w:szCs w:val="24"/>
      <w:lang w:val="en-US"/>
    </w:rPr>
  </w:style>
  <w:style w:type="paragraph" w:styleId="ListParagraph">
    <w:name w:val="List Paragraph"/>
    <w:basedOn w:val="Normal"/>
    <w:uiPriority w:val="34"/>
    <w:qFormat/>
    <w:rsid w:val="007A5C42"/>
    <w:pPr>
      <w:suppressAutoHyphens w:val="0"/>
      <w:spacing w:line="240" w:lineRule="auto"/>
      <w:ind w:left="720"/>
      <w:contextualSpacing/>
    </w:pPr>
    <w:rPr>
      <w:rFonts w:asciiTheme="minorHAnsi" w:hAnsiTheme="minorHAnsi" w:cstheme="minorBidi"/>
      <w:spacing w:val="0"/>
      <w:w w:val="100"/>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mailto:rcsr07@gmail.com" TargetMode="External"/><Relationship Id="rId1" Type="http://schemas.openxmlformats.org/officeDocument/2006/relationships/hyperlink" Target="mailto:Christine.cuk@un.org"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5BD1F-6ED0-47B5-8E05-A76C396E9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Rodriguez</dc:creator>
  <cp:keywords/>
  <dc:description/>
  <cp:lastModifiedBy>Christine Cuk</cp:lastModifiedBy>
  <cp:revision>2</cp:revision>
  <cp:lastPrinted>2018-10-18T20:37:00Z</cp:lastPrinted>
  <dcterms:created xsi:type="dcterms:W3CDTF">2023-04-14T17:47:00Z</dcterms:created>
  <dcterms:modified xsi:type="dcterms:W3CDTF">2023-04-14T17:47:00Z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obNo">
    <vt:lpwstr>1802418</vt:lpwstr>
  </property>
  <property fmtid="{D5CDD505-2E9C-101B-9397-08002B2CF9AE}" pid="3" name="ODSRefJobNo">
    <vt:lpwstr>1804368E</vt:lpwstr>
  </property>
  <property fmtid="{D5CDD505-2E9C-101B-9397-08002B2CF9AE}" pid="4" name="Symbol1">
    <vt:lpwstr>A/ES-10/767</vt:lpwstr>
  </property>
  <property fmtid="{D5CDD505-2E9C-101B-9397-08002B2CF9AE}" pid="5" name="Symbol2">
    <vt:lpwstr>S/2018/113</vt:lpwstr>
  </property>
  <property fmtid="{D5CDD505-2E9C-101B-9397-08002B2CF9AE}" pid="6" name="Translator">
    <vt:lpwstr/>
  </property>
  <property fmtid="{D5CDD505-2E9C-101B-9397-08002B2CF9AE}" pid="7" name="DocType">
    <vt:lpwstr>S</vt:lpwstr>
  </property>
  <property fmtid="{D5CDD505-2E9C-101B-9397-08002B2CF9AE}" pid="8" name="Category">
    <vt:lpwstr>Document</vt:lpwstr>
  </property>
  <property fmtid="{D5CDD505-2E9C-101B-9397-08002B2CF9AE}" pid="9" name="Language">
    <vt:lpwstr>English</vt:lpwstr>
  </property>
  <property fmtid="{D5CDD505-2E9C-101B-9397-08002B2CF9AE}" pid="10" name="Session">
    <vt:lpwstr>Tenth emergency special session_x000d_</vt:lpwstr>
  </property>
  <property fmtid="{D5CDD505-2E9C-101B-9397-08002B2CF9AE}" pid="11" name="Publication Date">
    <vt:lpwstr>Distr.: General</vt:lpwstr>
  </property>
  <property fmtid="{D5CDD505-2E9C-101B-9397-08002B2CF9AE}" pid="12" name="Release Date">
    <vt:lpwstr/>
  </property>
  <property fmtid="{D5CDD505-2E9C-101B-9397-08002B2CF9AE}" pid="13" name="Agenda">
    <vt:lpwstr>Agenda item 5_x000d_</vt:lpwstr>
  </property>
  <property fmtid="{D5CDD505-2E9C-101B-9397-08002B2CF9AE}" pid="14" name="Agenda Title0">
    <vt:lpwstr>General Assembly_x000d_Tenth emergency special session_x000d_Agenda item 5_x000d_Illegal Israeli actions in Occupied East Jerusalem and the rest of the Occupied Palestinian Territory_x000d__x0007_</vt:lpwstr>
  </property>
  <property fmtid="{D5CDD505-2E9C-101B-9397-08002B2CF9AE}" pid="15" name="Title1">
    <vt:lpwstr>		Identical letters dated 12 February 2018 from the Permanent Observer of the State of Palestine to the United Nations addressed to the Secretary-General, the President of the General Assembly and the President of the Security Council _x000d_</vt:lpwstr>
  </property>
  <property fmtid="{D5CDD505-2E9C-101B-9397-08002B2CF9AE}" pid="16" name="Comment">
    <vt:lpwstr/>
  </property>
  <property fmtid="{D5CDD505-2E9C-101B-9397-08002B2CF9AE}" pid="17" name="DraftPages">
    <vt:lpwstr> 4</vt:lpwstr>
  </property>
  <property fmtid="{D5CDD505-2E9C-101B-9397-08002B2CF9AE}" pid="18" name="Operator">
    <vt:lpwstr>he (f)</vt:lpwstr>
  </property>
</Properties>
</file>
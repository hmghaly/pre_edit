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ECFD" w14:textId="77777777" w:rsidR="00AD06F9" w:rsidRPr="00865471" w:rsidRDefault="00AD06F9" w:rsidP="00AD06F9">
      <w:pPr>
        <w:spacing w:line="240" w:lineRule="auto"/>
        <w:rPr>
          <w:sz w:val="2"/>
        </w:rPr>
        <w:sectPr w:rsidR="00AD06F9" w:rsidRPr="00865471" w:rsidSect="009F326F">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200" w:bottom="1728" w:left="1200" w:header="432" w:footer="504" w:gutter="0"/>
          <w:cols w:space="720"/>
          <w:titlePg/>
          <w:docGrid w:linePitch="360"/>
        </w:sectPr>
      </w:pPr>
      <w:bookmarkStart w:id="0" w:name="BeginPage"/>
      <w:bookmarkEnd w:id="0"/>
    </w:p>
    <w:tbl>
      <w:tblPr>
        <w:tblW w:w="10030" w:type="dxa"/>
        <w:tblInd w:w="-180" w:type="dxa"/>
        <w:tblLayout w:type="fixed"/>
        <w:tblCellMar>
          <w:left w:w="0" w:type="dxa"/>
          <w:right w:w="0" w:type="dxa"/>
        </w:tblCellMar>
        <w:tblLook w:val="0000" w:firstRow="0" w:lastRow="0" w:firstColumn="0" w:lastColumn="0" w:noHBand="0" w:noVBand="0"/>
      </w:tblPr>
      <w:tblGrid>
        <w:gridCol w:w="5652"/>
        <w:gridCol w:w="288"/>
        <w:gridCol w:w="4090"/>
      </w:tblGrid>
      <w:tr w:rsidR="00AD06F9" w:rsidRPr="00865471" w14:paraId="49737D8A" w14:textId="77777777" w:rsidTr="00197A9B">
        <w:tc>
          <w:tcPr>
            <w:tcW w:w="5652" w:type="dxa"/>
            <w:shd w:val="clear" w:color="auto" w:fill="auto"/>
          </w:tcPr>
          <w:p w14:paraId="676B6F30" w14:textId="77777777" w:rsidR="00AD06F9" w:rsidRPr="00865471" w:rsidRDefault="00AD06F9" w:rsidP="00AD06F9">
            <w:pPr>
              <w:pStyle w:val="H23"/>
              <w:rPr>
                <w:lang w:val="en-GB"/>
              </w:rPr>
            </w:pPr>
            <w:commentRangeStart w:id="1"/>
            <w:r w:rsidRPr="00865471">
              <w:rPr>
                <w:lang w:val="en-GB"/>
              </w:rPr>
              <w:t>General Assembly</w:t>
            </w:r>
            <w:commentRangeEnd w:id="1"/>
            <w:r w:rsidR="00C81BE0">
              <w:rPr>
                <w:rStyle w:val="CommentReference"/>
                <w:b w:val="0"/>
                <w:lang w:val="en-GB"/>
              </w:rPr>
              <w:commentReference w:id="1"/>
            </w:r>
          </w:p>
        </w:tc>
        <w:tc>
          <w:tcPr>
            <w:tcW w:w="288" w:type="dxa"/>
            <w:shd w:val="clear" w:color="auto" w:fill="auto"/>
          </w:tcPr>
          <w:p w14:paraId="1F957701" w14:textId="77777777" w:rsidR="00AD06F9" w:rsidRPr="00865471" w:rsidRDefault="00AD06F9" w:rsidP="00AD06F9">
            <w:pPr>
              <w:pStyle w:val="H23"/>
              <w:rPr>
                <w:lang w:val="en-GB"/>
              </w:rPr>
            </w:pPr>
          </w:p>
        </w:tc>
        <w:tc>
          <w:tcPr>
            <w:tcW w:w="4090" w:type="dxa"/>
            <w:shd w:val="clear" w:color="auto" w:fill="auto"/>
          </w:tcPr>
          <w:p w14:paraId="440330CA" w14:textId="77777777" w:rsidR="00AD06F9" w:rsidRPr="00865471" w:rsidRDefault="00AD06F9" w:rsidP="00AD06F9">
            <w:pPr>
              <w:pStyle w:val="H23"/>
              <w:rPr>
                <w:lang w:val="en-GB"/>
              </w:rPr>
            </w:pPr>
            <w:r w:rsidRPr="00865471">
              <w:rPr>
                <w:lang w:val="en-GB"/>
              </w:rPr>
              <w:t>Security Council</w:t>
            </w:r>
          </w:p>
        </w:tc>
      </w:tr>
      <w:tr w:rsidR="00AD06F9" w:rsidRPr="00865471" w14:paraId="55A88005" w14:textId="77777777" w:rsidTr="00197A9B">
        <w:tc>
          <w:tcPr>
            <w:tcW w:w="5652" w:type="dxa"/>
            <w:shd w:val="clear" w:color="auto" w:fill="auto"/>
          </w:tcPr>
          <w:p w14:paraId="2DAF17F1" w14:textId="2E49699E" w:rsidR="009F326F" w:rsidRPr="009F326F" w:rsidRDefault="009F326F" w:rsidP="00DC3484">
            <w:pPr>
              <w:pStyle w:val="Session"/>
            </w:pPr>
            <w:r w:rsidRPr="009F326F">
              <w:t>Seventy-</w:t>
            </w:r>
            <w:r w:rsidR="00294401">
              <w:t>s</w:t>
            </w:r>
            <w:r w:rsidR="00154AC3">
              <w:t>eventh</w:t>
            </w:r>
            <w:r w:rsidRPr="009F326F">
              <w:t xml:space="preserve"> session</w:t>
            </w:r>
          </w:p>
          <w:p w14:paraId="018037F6" w14:textId="57C35E36" w:rsidR="00AD06F9" w:rsidRDefault="00565604" w:rsidP="00600F7E">
            <w:pPr>
              <w:pStyle w:val="AgendaItemNormal"/>
            </w:pPr>
            <w:r>
              <w:t>Agenda i</w:t>
            </w:r>
            <w:r w:rsidR="009F326F" w:rsidRPr="00C03904">
              <w:t>tem</w:t>
            </w:r>
            <w:r w:rsidR="00772912">
              <w:t xml:space="preserve">s </w:t>
            </w:r>
            <w:r w:rsidR="00197A9B">
              <w:t>3</w:t>
            </w:r>
            <w:r w:rsidR="00154AC3">
              <w:t>0</w:t>
            </w:r>
            <w:r w:rsidR="00DA5586">
              <w:t xml:space="preserve">, </w:t>
            </w:r>
            <w:r w:rsidR="00154AC3">
              <w:t>66, 67</w:t>
            </w:r>
            <w:r w:rsidR="00DA5586">
              <w:t xml:space="preserve">, </w:t>
            </w:r>
            <w:r w:rsidR="00154AC3">
              <w:t>68</w:t>
            </w:r>
            <w:r w:rsidR="00D91E21">
              <w:t>, 73, 84</w:t>
            </w:r>
            <w:r w:rsidR="00154AC3">
              <w:t xml:space="preserve"> </w:t>
            </w:r>
            <w:r w:rsidR="00DA5586">
              <w:t>and 13</w:t>
            </w:r>
            <w:r w:rsidR="00154AC3">
              <w:t>2</w:t>
            </w:r>
          </w:p>
          <w:p w14:paraId="29D843A9" w14:textId="68A87CBD" w:rsidR="00197A9B" w:rsidRPr="00197A9B" w:rsidRDefault="00197A9B" w:rsidP="00197A9B">
            <w:pPr>
              <w:rPr>
                <w:b/>
                <w:bCs/>
              </w:rPr>
            </w:pPr>
          </w:p>
          <w:p w14:paraId="22C65067" w14:textId="2614EDF5" w:rsidR="00197A9B" w:rsidRDefault="00197A9B" w:rsidP="00197A9B">
            <w:pPr>
              <w:rPr>
                <w:b/>
                <w:bCs/>
              </w:rPr>
            </w:pPr>
            <w:r w:rsidRPr="00197A9B">
              <w:rPr>
                <w:b/>
                <w:bCs/>
              </w:rPr>
              <w:t>Prevention of armed conflict</w:t>
            </w:r>
          </w:p>
          <w:p w14:paraId="0BF990AC" w14:textId="002FC099" w:rsidR="00B157F0" w:rsidRPr="00B157F0" w:rsidRDefault="00B157F0" w:rsidP="00197A9B">
            <w:pPr>
              <w:rPr>
                <w:b/>
                <w:bCs/>
              </w:rPr>
            </w:pPr>
          </w:p>
          <w:p w14:paraId="42FC6434" w14:textId="5028C00B" w:rsidR="00B157F0" w:rsidRPr="00B157F0" w:rsidRDefault="00B157F0" w:rsidP="00197A9B">
            <w:pPr>
              <w:rPr>
                <w:b/>
                <w:bCs/>
                <w:spacing w:val="2"/>
              </w:rPr>
            </w:pPr>
            <w:r w:rsidRPr="00B157F0">
              <w:rPr>
                <w:b/>
                <w:bCs/>
                <w:spacing w:val="2"/>
              </w:rPr>
              <w:t>Elimination of racism, racial discrimination, xenophobia and related intolerance</w:t>
            </w:r>
          </w:p>
          <w:p w14:paraId="465C5171" w14:textId="5EAD4805" w:rsidR="00B157F0" w:rsidRPr="00B157F0" w:rsidRDefault="00B157F0" w:rsidP="00197A9B">
            <w:pPr>
              <w:rPr>
                <w:b/>
                <w:bCs/>
                <w:spacing w:val="2"/>
              </w:rPr>
            </w:pPr>
          </w:p>
          <w:p w14:paraId="38B0DE34" w14:textId="0336CCA7" w:rsidR="00B157F0" w:rsidRPr="00B157F0" w:rsidRDefault="00B157F0" w:rsidP="00197A9B">
            <w:pPr>
              <w:rPr>
                <w:b/>
                <w:bCs/>
              </w:rPr>
            </w:pPr>
            <w:r w:rsidRPr="00B157F0">
              <w:rPr>
                <w:b/>
                <w:bCs/>
              </w:rPr>
              <w:t>Right of peoples to self-determination</w:t>
            </w:r>
          </w:p>
          <w:p w14:paraId="6855C668" w14:textId="3DA97646" w:rsidR="00B157F0" w:rsidRPr="00B157F0" w:rsidRDefault="00B157F0" w:rsidP="00197A9B">
            <w:pPr>
              <w:rPr>
                <w:b/>
                <w:bCs/>
              </w:rPr>
            </w:pPr>
          </w:p>
          <w:p w14:paraId="292B3AE4" w14:textId="364109D8" w:rsidR="00B157F0" w:rsidRDefault="00B157F0" w:rsidP="00197A9B">
            <w:pPr>
              <w:rPr>
                <w:b/>
                <w:bCs/>
              </w:rPr>
            </w:pPr>
            <w:r w:rsidRPr="00B157F0">
              <w:rPr>
                <w:b/>
                <w:bCs/>
              </w:rPr>
              <w:t>Promotion and protection of human rights</w:t>
            </w:r>
          </w:p>
          <w:p w14:paraId="78237A9B" w14:textId="04239608" w:rsidR="00D91E21" w:rsidRDefault="00D91E21" w:rsidP="00197A9B">
            <w:pPr>
              <w:rPr>
                <w:b/>
                <w:bCs/>
              </w:rPr>
            </w:pPr>
          </w:p>
          <w:p w14:paraId="1F720B44" w14:textId="594C1550" w:rsidR="00D91E21" w:rsidRDefault="00D91E21" w:rsidP="00197A9B">
            <w:pPr>
              <w:rPr>
                <w:b/>
                <w:bCs/>
              </w:rPr>
            </w:pPr>
            <w:r w:rsidRPr="00D91E21">
              <w:rPr>
                <w:b/>
                <w:bCs/>
              </w:rPr>
              <w:t>Responsibility of States for internationally wrongful acts</w:t>
            </w:r>
          </w:p>
          <w:p w14:paraId="56DA78CD" w14:textId="1659290A" w:rsidR="00D91E21" w:rsidRDefault="00D91E21" w:rsidP="00197A9B">
            <w:pPr>
              <w:rPr>
                <w:b/>
                <w:bCs/>
              </w:rPr>
            </w:pPr>
          </w:p>
          <w:p w14:paraId="758832EE" w14:textId="0516CD8D" w:rsidR="00D91E21" w:rsidRPr="00D91E21" w:rsidRDefault="00D91E21" w:rsidP="00197A9B">
            <w:pPr>
              <w:rPr>
                <w:b/>
                <w:bCs/>
              </w:rPr>
            </w:pPr>
            <w:r w:rsidRPr="00D91E21">
              <w:rPr>
                <w:b/>
                <w:bCs/>
              </w:rPr>
              <w:t>The rule of law at the national and international levels</w:t>
            </w:r>
          </w:p>
          <w:p w14:paraId="3EC9A2A9" w14:textId="5871FE04" w:rsidR="00197A9B" w:rsidRPr="00B157F0" w:rsidRDefault="00197A9B" w:rsidP="00197A9B">
            <w:pPr>
              <w:rPr>
                <w:b/>
                <w:bCs/>
              </w:rPr>
            </w:pPr>
          </w:p>
          <w:p w14:paraId="0B402C18" w14:textId="72870CEC" w:rsidR="00A70FA9" w:rsidRPr="00B157F0" w:rsidRDefault="00B157F0" w:rsidP="00A70FA9">
            <w:pPr>
              <w:rPr>
                <w:b/>
                <w:bCs/>
              </w:rPr>
            </w:pPr>
            <w:r w:rsidRPr="00B157F0">
              <w:rPr>
                <w:b/>
                <w:bCs/>
              </w:rPr>
              <w:t>The responsibility to protect and the prevention of genocide, war crimes, ethnic cleansing and crimes against humanity</w:t>
            </w:r>
          </w:p>
          <w:p w14:paraId="2779ED77" w14:textId="0B97BCAF" w:rsidR="00772912" w:rsidRDefault="00772912" w:rsidP="00600F7E">
            <w:pPr>
              <w:rPr>
                <w:b/>
                <w:bCs/>
              </w:rPr>
            </w:pPr>
          </w:p>
          <w:p w14:paraId="6EA3EDE6" w14:textId="01E239C1" w:rsidR="00D51A5C" w:rsidRPr="00600F7E" w:rsidRDefault="00D51A5C" w:rsidP="009265D1"/>
        </w:tc>
        <w:tc>
          <w:tcPr>
            <w:tcW w:w="288" w:type="dxa"/>
            <w:shd w:val="clear" w:color="auto" w:fill="auto"/>
          </w:tcPr>
          <w:p w14:paraId="21EA776F" w14:textId="77777777" w:rsidR="00AD06F9" w:rsidRPr="00865471" w:rsidRDefault="00AD06F9" w:rsidP="00AD06F9">
            <w:pPr>
              <w:pStyle w:val="H23"/>
              <w:rPr>
                <w:lang w:val="en-GB"/>
              </w:rPr>
            </w:pPr>
          </w:p>
        </w:tc>
        <w:tc>
          <w:tcPr>
            <w:tcW w:w="4090" w:type="dxa"/>
            <w:shd w:val="clear" w:color="auto" w:fill="auto"/>
          </w:tcPr>
          <w:p w14:paraId="3AF49FF0" w14:textId="771E503D" w:rsidR="00AD06F9" w:rsidRPr="009F326F" w:rsidRDefault="009F326F" w:rsidP="009F326F">
            <w:pPr>
              <w:rPr>
                <w:b/>
                <w:bCs/>
              </w:rPr>
            </w:pPr>
            <w:r w:rsidRPr="009F326F">
              <w:rPr>
                <w:b/>
                <w:bCs/>
              </w:rPr>
              <w:t>Seventy-</w:t>
            </w:r>
            <w:r w:rsidR="00524D77">
              <w:rPr>
                <w:b/>
                <w:bCs/>
              </w:rPr>
              <w:t>eight</w:t>
            </w:r>
            <w:r w:rsidR="00D91E21">
              <w:rPr>
                <w:b/>
                <w:bCs/>
              </w:rPr>
              <w:t>h</w:t>
            </w:r>
            <w:r w:rsidRPr="009F326F">
              <w:rPr>
                <w:b/>
                <w:bCs/>
              </w:rPr>
              <w:t xml:space="preserve"> </w:t>
            </w:r>
            <w:r w:rsidRPr="001A5634">
              <w:rPr>
                <w:b/>
                <w:bCs/>
              </w:rPr>
              <w:t>year</w:t>
            </w:r>
          </w:p>
        </w:tc>
      </w:tr>
      <w:tr w:rsidR="009D0743" w:rsidRPr="00865471" w14:paraId="44FACBAD" w14:textId="77777777" w:rsidTr="00197A9B">
        <w:tc>
          <w:tcPr>
            <w:tcW w:w="5652" w:type="dxa"/>
            <w:shd w:val="clear" w:color="auto" w:fill="auto"/>
          </w:tcPr>
          <w:p w14:paraId="6F3130F6" w14:textId="6C247D45" w:rsidR="00B00DA5" w:rsidRDefault="00B00DA5" w:rsidP="009F326F">
            <w:pPr>
              <w:pStyle w:val="Session"/>
            </w:pPr>
          </w:p>
          <w:p w14:paraId="18B2CC6D" w14:textId="444AC5E8" w:rsidR="00B00DA5" w:rsidRPr="009F326F" w:rsidRDefault="00B00DA5" w:rsidP="009F326F">
            <w:pPr>
              <w:pStyle w:val="Session"/>
            </w:pPr>
          </w:p>
        </w:tc>
        <w:tc>
          <w:tcPr>
            <w:tcW w:w="288" w:type="dxa"/>
            <w:shd w:val="clear" w:color="auto" w:fill="auto"/>
          </w:tcPr>
          <w:p w14:paraId="1E5932DD" w14:textId="77777777" w:rsidR="009D0743" w:rsidRPr="00865471" w:rsidRDefault="009D0743" w:rsidP="00AD06F9">
            <w:pPr>
              <w:pStyle w:val="H23"/>
              <w:rPr>
                <w:lang w:val="en-GB"/>
              </w:rPr>
            </w:pPr>
          </w:p>
        </w:tc>
        <w:tc>
          <w:tcPr>
            <w:tcW w:w="4090" w:type="dxa"/>
            <w:shd w:val="clear" w:color="auto" w:fill="auto"/>
          </w:tcPr>
          <w:p w14:paraId="5F0103C7" w14:textId="77777777" w:rsidR="009D0743" w:rsidRPr="009F326F" w:rsidRDefault="009D0743" w:rsidP="009F326F">
            <w:pPr>
              <w:rPr>
                <w:b/>
                <w:bCs/>
              </w:rPr>
            </w:pPr>
          </w:p>
        </w:tc>
      </w:tr>
    </w:tbl>
    <w:p w14:paraId="2637ED9A" w14:textId="2491552E" w:rsidR="005E235B" w:rsidRPr="00A9333E" w:rsidRDefault="00A12CBB" w:rsidP="00A12CBB">
      <w:pPr>
        <w:pStyle w:val="H1"/>
        <w:tabs>
          <w:tab w:val="left" w:pos="450"/>
        </w:tabs>
        <w:ind w:left="0" w:right="-2150" w:firstLine="0"/>
        <w:rPr>
          <w:rFonts w:eastAsia="SimSun"/>
          <w:sz w:val="28"/>
          <w:szCs w:val="22"/>
          <w:lang w:eastAsia="zh-CN"/>
          <w:rPrChange w:id="2" w:author="Jonathan Spurrell" w:date="2023-04-27T15:17:00Z">
            <w:rPr>
              <w:rFonts w:eastAsia="SimSun"/>
              <w:lang w:eastAsia="zh-CN"/>
            </w:rPr>
          </w:rPrChange>
        </w:rPr>
      </w:pPr>
      <w:r w:rsidRPr="00A9333E">
        <w:rPr>
          <w:sz w:val="28"/>
          <w:szCs w:val="22"/>
          <w:rPrChange w:id="3" w:author="Jonathan Spurrell" w:date="2023-04-27T15:17:00Z">
            <w:rPr/>
          </w:rPrChange>
        </w:rPr>
        <w:t xml:space="preserve">    </w:t>
      </w:r>
      <w:r w:rsidR="005E235B" w:rsidRPr="00A9333E">
        <w:rPr>
          <w:sz w:val="28"/>
          <w:szCs w:val="22"/>
          <w:rPrChange w:id="4" w:author="Jonathan Spurrell" w:date="2023-04-27T15:17:00Z">
            <w:rPr/>
          </w:rPrChange>
        </w:rPr>
        <w:t xml:space="preserve">  </w:t>
      </w:r>
      <w:r w:rsidR="005E235B" w:rsidRPr="00A9333E">
        <w:rPr>
          <w:w w:val="102"/>
          <w:sz w:val="28"/>
          <w:szCs w:val="22"/>
          <w:rPrChange w:id="5" w:author="Jonathan Spurrell" w:date="2023-04-27T15:17:00Z">
            <w:rPr>
              <w:w w:val="102"/>
            </w:rPr>
          </w:rPrChange>
        </w:rPr>
        <w:t>Letter dated</w:t>
      </w:r>
      <w:r w:rsidR="00294401" w:rsidRPr="00A9333E">
        <w:rPr>
          <w:w w:val="102"/>
          <w:sz w:val="28"/>
          <w:szCs w:val="22"/>
          <w:rPrChange w:id="6" w:author="Jonathan Spurrell" w:date="2023-04-27T15:17:00Z">
            <w:rPr>
              <w:w w:val="102"/>
            </w:rPr>
          </w:rPrChange>
        </w:rPr>
        <w:t xml:space="preserve"> </w:t>
      </w:r>
      <w:r w:rsidR="009265D1" w:rsidRPr="00A9333E">
        <w:rPr>
          <w:w w:val="102"/>
          <w:sz w:val="28"/>
          <w:szCs w:val="22"/>
          <w:rPrChange w:id="7" w:author="Jonathan Spurrell" w:date="2023-04-27T15:17:00Z">
            <w:rPr>
              <w:w w:val="102"/>
            </w:rPr>
          </w:rPrChange>
        </w:rPr>
        <w:t>21</w:t>
      </w:r>
      <w:r w:rsidR="00DA5586" w:rsidRPr="00A9333E">
        <w:rPr>
          <w:w w:val="102"/>
          <w:sz w:val="28"/>
          <w:szCs w:val="22"/>
          <w:rPrChange w:id="8" w:author="Jonathan Spurrell" w:date="2023-04-27T15:17:00Z">
            <w:rPr>
              <w:w w:val="102"/>
            </w:rPr>
          </w:rPrChange>
        </w:rPr>
        <w:t xml:space="preserve"> </w:t>
      </w:r>
      <w:r w:rsidR="009265D1" w:rsidRPr="00A9333E">
        <w:rPr>
          <w:w w:val="102"/>
          <w:sz w:val="28"/>
          <w:szCs w:val="22"/>
          <w:rPrChange w:id="9" w:author="Jonathan Spurrell" w:date="2023-04-27T15:17:00Z">
            <w:rPr>
              <w:w w:val="102"/>
            </w:rPr>
          </w:rPrChange>
        </w:rPr>
        <w:t>April</w:t>
      </w:r>
      <w:r w:rsidR="00150B84" w:rsidRPr="00A9333E">
        <w:rPr>
          <w:w w:val="102"/>
          <w:sz w:val="28"/>
          <w:szCs w:val="22"/>
          <w:rPrChange w:id="10" w:author="Jonathan Spurrell" w:date="2023-04-27T15:17:00Z">
            <w:rPr>
              <w:w w:val="102"/>
            </w:rPr>
          </w:rPrChange>
        </w:rPr>
        <w:t xml:space="preserve"> </w:t>
      </w:r>
      <w:r w:rsidR="005E235B" w:rsidRPr="00A9333E">
        <w:rPr>
          <w:w w:val="102"/>
          <w:sz w:val="28"/>
          <w:szCs w:val="22"/>
          <w:rPrChange w:id="11" w:author="Jonathan Spurrell" w:date="2023-04-27T15:17:00Z">
            <w:rPr>
              <w:w w:val="102"/>
            </w:rPr>
          </w:rPrChange>
        </w:rPr>
        <w:t>20</w:t>
      </w:r>
      <w:r w:rsidR="00600F7E" w:rsidRPr="00A9333E">
        <w:rPr>
          <w:w w:val="102"/>
          <w:sz w:val="28"/>
          <w:szCs w:val="22"/>
          <w:rPrChange w:id="12" w:author="Jonathan Spurrell" w:date="2023-04-27T15:17:00Z">
            <w:rPr>
              <w:w w:val="102"/>
            </w:rPr>
          </w:rPrChange>
        </w:rPr>
        <w:t>2</w:t>
      </w:r>
      <w:r w:rsidR="00524D77" w:rsidRPr="00A9333E">
        <w:rPr>
          <w:w w:val="102"/>
          <w:sz w:val="28"/>
          <w:szCs w:val="22"/>
          <w:rPrChange w:id="13" w:author="Jonathan Spurrell" w:date="2023-04-27T15:17:00Z">
            <w:rPr>
              <w:w w:val="102"/>
            </w:rPr>
          </w:rPrChange>
        </w:rPr>
        <w:t>3</w:t>
      </w:r>
      <w:r w:rsidR="005E235B" w:rsidRPr="00A9333E">
        <w:rPr>
          <w:w w:val="102"/>
          <w:sz w:val="28"/>
          <w:szCs w:val="22"/>
          <w:rPrChange w:id="14" w:author="Jonathan Spurrell" w:date="2023-04-27T15:17:00Z">
            <w:rPr>
              <w:w w:val="102"/>
            </w:rPr>
          </w:rPrChange>
        </w:rPr>
        <w:t xml:space="preserve"> from the Permanent Representative </w:t>
      </w:r>
      <w:bookmarkStart w:id="15" w:name="TmpSave"/>
      <w:bookmarkEnd w:id="15"/>
      <w:r w:rsidR="005E235B" w:rsidRPr="00A9333E">
        <w:rPr>
          <w:w w:val="102"/>
          <w:sz w:val="28"/>
          <w:szCs w:val="22"/>
          <w:rPrChange w:id="16" w:author="Jonathan Spurrell" w:date="2023-04-27T15:17:00Z">
            <w:rPr>
              <w:w w:val="102"/>
            </w:rPr>
          </w:rPrChange>
        </w:rPr>
        <w:t xml:space="preserve">of </w:t>
      </w:r>
      <w:r w:rsidR="008967E5" w:rsidRPr="00A9333E">
        <w:rPr>
          <w:w w:val="102"/>
          <w:sz w:val="28"/>
          <w:szCs w:val="22"/>
          <w:rPrChange w:id="17" w:author="Jonathan Spurrell" w:date="2023-04-27T15:17:00Z">
            <w:rPr>
              <w:w w:val="102"/>
            </w:rPr>
          </w:rPrChange>
        </w:rPr>
        <w:t>Armenia</w:t>
      </w:r>
      <w:r w:rsidR="005E235B" w:rsidRPr="00A9333E">
        <w:rPr>
          <w:w w:val="102"/>
          <w:sz w:val="28"/>
          <w:szCs w:val="22"/>
          <w:rPrChange w:id="18" w:author="Jonathan Spurrell" w:date="2023-04-27T15:17:00Z">
            <w:rPr>
              <w:w w:val="102"/>
            </w:rPr>
          </w:rPrChange>
        </w:rPr>
        <w:t xml:space="preserve"> </w:t>
      </w:r>
    </w:p>
    <w:p w14:paraId="4AA2F76C" w14:textId="0B37FDAA" w:rsidR="005E235B" w:rsidRPr="00A9333E" w:rsidRDefault="005E235B" w:rsidP="005E235B">
      <w:pPr>
        <w:pStyle w:val="H1"/>
        <w:tabs>
          <w:tab w:val="left" w:pos="450"/>
        </w:tabs>
        <w:ind w:left="1350" w:right="-2150"/>
        <w:rPr>
          <w:sz w:val="28"/>
          <w:szCs w:val="22"/>
          <w:rPrChange w:id="19" w:author="Jonathan Spurrell" w:date="2023-04-27T15:17:00Z">
            <w:rPr/>
          </w:rPrChange>
        </w:rPr>
      </w:pPr>
      <w:r w:rsidRPr="00A9333E">
        <w:rPr>
          <w:w w:val="102"/>
          <w:sz w:val="28"/>
          <w:szCs w:val="22"/>
          <w:rPrChange w:id="20" w:author="Jonathan Spurrell" w:date="2023-04-27T15:17:00Z">
            <w:rPr>
              <w:w w:val="102"/>
            </w:rPr>
          </w:rPrChange>
        </w:rPr>
        <w:t xml:space="preserve">  </w:t>
      </w:r>
      <w:r w:rsidR="001D6037" w:rsidRPr="00A9333E">
        <w:rPr>
          <w:w w:val="102"/>
          <w:sz w:val="28"/>
          <w:szCs w:val="22"/>
          <w:rPrChange w:id="21" w:author="Jonathan Spurrell" w:date="2023-04-27T15:17:00Z">
            <w:rPr>
              <w:w w:val="102"/>
            </w:rPr>
          </w:rPrChange>
        </w:rPr>
        <w:t xml:space="preserve">   </w:t>
      </w:r>
      <w:r w:rsidRPr="00A9333E">
        <w:rPr>
          <w:w w:val="102"/>
          <w:sz w:val="28"/>
          <w:szCs w:val="22"/>
          <w:rPrChange w:id="22" w:author="Jonathan Spurrell" w:date="2023-04-27T15:17:00Z">
            <w:rPr>
              <w:w w:val="102"/>
            </w:rPr>
          </w:rPrChange>
        </w:rPr>
        <w:t>to the United Nations addressed to the Secretary-General</w:t>
      </w:r>
    </w:p>
    <w:p w14:paraId="464C68DA" w14:textId="0233EA08" w:rsidR="00634440" w:rsidRPr="00D45D16" w:rsidRDefault="00634440" w:rsidP="00DC3484">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rPr>
          <w:w w:val="102"/>
        </w:rPr>
      </w:pPr>
    </w:p>
    <w:p w14:paraId="308B9768" w14:textId="7C875260" w:rsidR="009F326F" w:rsidRPr="009D0743" w:rsidRDefault="009F326F" w:rsidP="009D0743">
      <w:pPr>
        <w:pStyle w:val="SingleTxt"/>
        <w:spacing w:after="0" w:line="120" w:lineRule="exact"/>
        <w:rPr>
          <w:sz w:val="10"/>
        </w:rPr>
      </w:pPr>
    </w:p>
    <w:p w14:paraId="6E7033AB" w14:textId="725D79F6" w:rsidR="009D0743" w:rsidRPr="009D0743" w:rsidDel="00A9333E" w:rsidRDefault="009D0743" w:rsidP="009D0743">
      <w:pPr>
        <w:pStyle w:val="SingleTxt"/>
        <w:spacing w:after="0" w:line="120" w:lineRule="exact"/>
        <w:rPr>
          <w:del w:id="23" w:author="Jonathan Spurrell" w:date="2023-04-27T15:15:00Z"/>
          <w:sz w:val="10"/>
        </w:rPr>
      </w:pPr>
    </w:p>
    <w:p w14:paraId="05C33E65" w14:textId="6C34E525" w:rsidR="00600F7E" w:rsidDel="00A9333E" w:rsidRDefault="00600F7E" w:rsidP="00B00DA5">
      <w:pPr>
        <w:pStyle w:val="SingleTxt"/>
        <w:rPr>
          <w:del w:id="24" w:author="Jonathan Spurrell" w:date="2023-04-27T15:15:00Z"/>
        </w:rPr>
      </w:pPr>
    </w:p>
    <w:p w14:paraId="0585E653" w14:textId="4447B467" w:rsidR="00223B7A" w:rsidDel="00A9333E" w:rsidRDefault="00223B7A" w:rsidP="00B00DA5">
      <w:pPr>
        <w:pStyle w:val="SingleTxt"/>
        <w:rPr>
          <w:del w:id="25" w:author="Jonathan Spurrell" w:date="2023-04-27T15:15:00Z"/>
        </w:rPr>
      </w:pPr>
    </w:p>
    <w:p w14:paraId="23B1B52E" w14:textId="0DE0A5EB" w:rsidR="00A344FC" w:rsidDel="00A9333E" w:rsidRDefault="00A344FC" w:rsidP="00B00DA5">
      <w:pPr>
        <w:pStyle w:val="SingleTxt"/>
        <w:rPr>
          <w:del w:id="26" w:author="Jonathan Spurrell" w:date="2023-04-27T15:15:00Z"/>
        </w:rPr>
      </w:pPr>
    </w:p>
    <w:p w14:paraId="45A738C1" w14:textId="726FC668" w:rsidR="00A344FC" w:rsidDel="00A9333E" w:rsidRDefault="00A344FC" w:rsidP="002401EB">
      <w:pPr>
        <w:jc w:val="both"/>
        <w:rPr>
          <w:del w:id="27" w:author="Jonathan Spurrell" w:date="2023-04-27T15:15:00Z"/>
          <w:rFonts w:eastAsia="Times New Roman"/>
          <w:sz w:val="24"/>
          <w:szCs w:val="24"/>
        </w:rPr>
      </w:pPr>
      <w:del w:id="28" w:author="Jonathan Spurrell" w:date="2023-04-27T15:15:00Z">
        <w:r w:rsidRPr="00606FB4" w:rsidDel="00A9333E">
          <w:rPr>
            <w:rFonts w:eastAsia="Times New Roman"/>
            <w:sz w:val="24"/>
            <w:szCs w:val="24"/>
          </w:rPr>
          <w:tab/>
        </w:r>
      </w:del>
    </w:p>
    <w:p w14:paraId="308E8D15" w14:textId="451B7A18" w:rsidR="005E5D50" w:rsidDel="00A9333E" w:rsidRDefault="005E5D50" w:rsidP="002401EB">
      <w:pPr>
        <w:jc w:val="both"/>
        <w:rPr>
          <w:del w:id="29" w:author="Jonathan Spurrell" w:date="2023-04-27T15:15:00Z"/>
          <w:rFonts w:eastAsia="Times New Roman"/>
          <w:sz w:val="24"/>
          <w:szCs w:val="24"/>
        </w:rPr>
      </w:pPr>
    </w:p>
    <w:p w14:paraId="6174DDC3" w14:textId="4A27BD5D" w:rsidR="005E5D50" w:rsidDel="00A9333E" w:rsidRDefault="005E5D50" w:rsidP="002401EB">
      <w:pPr>
        <w:jc w:val="both"/>
        <w:rPr>
          <w:del w:id="30" w:author="Jonathan Spurrell" w:date="2023-04-27T15:15:00Z"/>
          <w:rFonts w:eastAsia="Times New Roman"/>
          <w:sz w:val="24"/>
          <w:szCs w:val="24"/>
        </w:rPr>
      </w:pPr>
    </w:p>
    <w:p w14:paraId="6B6141B4" w14:textId="71988009" w:rsidR="005E5D50" w:rsidRPr="00606FB4" w:rsidDel="00A9333E" w:rsidRDefault="005E5D50" w:rsidP="002401EB">
      <w:pPr>
        <w:jc w:val="both"/>
        <w:rPr>
          <w:del w:id="31" w:author="Jonathan Spurrell" w:date="2023-04-27T15:15:00Z"/>
          <w:rFonts w:eastAsia="Times New Roman"/>
          <w:sz w:val="24"/>
          <w:szCs w:val="24"/>
        </w:rPr>
      </w:pPr>
    </w:p>
    <w:p w14:paraId="3B392EBD" w14:textId="0274BEA7" w:rsidR="00A344FC" w:rsidRPr="00606FB4" w:rsidDel="00A9333E" w:rsidRDefault="00A344FC" w:rsidP="002401EB">
      <w:pPr>
        <w:jc w:val="both"/>
        <w:rPr>
          <w:del w:id="32" w:author="Jonathan Spurrell" w:date="2023-04-27T15:15:00Z"/>
          <w:sz w:val="24"/>
          <w:szCs w:val="24"/>
        </w:rPr>
      </w:pPr>
    </w:p>
    <w:p w14:paraId="25C3DC47" w14:textId="6FF36CE4" w:rsidR="009265D1" w:rsidRPr="009D3876" w:rsidDel="00A9333E" w:rsidRDefault="00154AC3" w:rsidP="00EE7056">
      <w:pPr>
        <w:spacing w:line="240" w:lineRule="auto"/>
        <w:jc w:val="both"/>
        <w:rPr>
          <w:del w:id="33" w:author="Jonathan Spurrell" w:date="2023-04-27T15:15:00Z"/>
          <w:color w:val="000000" w:themeColor="text1"/>
          <w:sz w:val="24"/>
          <w:szCs w:val="24"/>
        </w:rPr>
      </w:pPr>
      <w:del w:id="34" w:author="Jonathan Spurrell" w:date="2023-04-27T15:15:00Z">
        <w:r w:rsidRPr="00D91E21" w:rsidDel="00A9333E">
          <w:rPr>
            <w:rFonts w:eastAsia="Times New Roman"/>
            <w:sz w:val="24"/>
            <w:szCs w:val="24"/>
          </w:rPr>
          <w:tab/>
        </w:r>
      </w:del>
    </w:p>
    <w:p w14:paraId="65E65028" w14:textId="68A55B44" w:rsidR="009265D1" w:rsidRPr="009D3876" w:rsidDel="00A9333E" w:rsidRDefault="009265D1" w:rsidP="00EE7056">
      <w:pPr>
        <w:spacing w:line="240" w:lineRule="auto"/>
        <w:jc w:val="both"/>
        <w:rPr>
          <w:del w:id="35" w:author="Jonathan Spurrell" w:date="2023-04-27T15:15:00Z"/>
          <w:color w:val="000000" w:themeColor="text1"/>
          <w:sz w:val="24"/>
          <w:szCs w:val="24"/>
        </w:rPr>
      </w:pPr>
    </w:p>
    <w:p w14:paraId="4F9DE97E" w14:textId="2AAB2409" w:rsidR="009265D1" w:rsidRPr="009265D1" w:rsidDel="00A9333E" w:rsidRDefault="009265D1" w:rsidP="00EE7056">
      <w:pPr>
        <w:spacing w:line="240" w:lineRule="auto"/>
        <w:jc w:val="both"/>
        <w:rPr>
          <w:del w:id="36" w:author="Jonathan Spurrell" w:date="2023-04-27T15:15:00Z"/>
          <w:color w:val="000000" w:themeColor="text1"/>
          <w:sz w:val="24"/>
          <w:szCs w:val="24"/>
        </w:rPr>
      </w:pPr>
    </w:p>
    <w:p w14:paraId="7813743E" w14:textId="071CC8AF" w:rsidR="009265D1" w:rsidRPr="009265D1" w:rsidDel="00A9333E" w:rsidRDefault="009265D1" w:rsidP="00EE7056">
      <w:pPr>
        <w:spacing w:line="240" w:lineRule="auto"/>
        <w:jc w:val="both"/>
        <w:rPr>
          <w:del w:id="37" w:author="Jonathan Spurrell" w:date="2023-04-27T15:15:00Z"/>
          <w:color w:val="000000" w:themeColor="text1"/>
          <w:sz w:val="24"/>
          <w:szCs w:val="24"/>
        </w:rPr>
      </w:pPr>
    </w:p>
    <w:p w14:paraId="1D5F56D3" w14:textId="4B8DF1CF" w:rsidR="009265D1" w:rsidRPr="009265D1" w:rsidDel="00A9333E" w:rsidRDefault="009265D1" w:rsidP="00EE7056">
      <w:pPr>
        <w:spacing w:line="240" w:lineRule="auto"/>
        <w:jc w:val="both"/>
        <w:rPr>
          <w:del w:id="38" w:author="Jonathan Spurrell" w:date="2023-04-27T15:15:00Z"/>
          <w:color w:val="000000" w:themeColor="text1"/>
          <w:sz w:val="24"/>
          <w:szCs w:val="24"/>
        </w:rPr>
      </w:pPr>
      <w:del w:id="39" w:author="Jonathan Spurrell" w:date="2023-04-27T15:15:00Z">
        <w:r w:rsidRPr="009265D1" w:rsidDel="00A9333E">
          <w:rPr>
            <w:color w:val="000000" w:themeColor="text1"/>
            <w:sz w:val="24"/>
            <w:szCs w:val="24"/>
          </w:rPr>
          <w:delText>UN/3101/218/2023</w:delText>
        </w:r>
        <w:r w:rsidRPr="009265D1" w:rsidDel="00A9333E">
          <w:rPr>
            <w:color w:val="000000" w:themeColor="text1"/>
            <w:sz w:val="24"/>
            <w:szCs w:val="24"/>
          </w:rPr>
          <w:tab/>
        </w:r>
        <w:r w:rsidRPr="009265D1" w:rsidDel="00A9333E">
          <w:rPr>
            <w:color w:val="000000" w:themeColor="text1"/>
            <w:sz w:val="24"/>
            <w:szCs w:val="24"/>
          </w:rPr>
          <w:tab/>
        </w:r>
        <w:r w:rsidRPr="009265D1" w:rsidDel="00A9333E">
          <w:rPr>
            <w:color w:val="000000" w:themeColor="text1"/>
            <w:sz w:val="24"/>
            <w:szCs w:val="24"/>
          </w:rPr>
          <w:tab/>
        </w:r>
        <w:r w:rsidRPr="009265D1" w:rsidDel="00A9333E">
          <w:rPr>
            <w:color w:val="000000" w:themeColor="text1"/>
            <w:sz w:val="24"/>
            <w:szCs w:val="24"/>
          </w:rPr>
          <w:tab/>
        </w:r>
        <w:r w:rsidRPr="009265D1" w:rsidDel="00A9333E">
          <w:rPr>
            <w:color w:val="000000" w:themeColor="text1"/>
            <w:sz w:val="24"/>
            <w:szCs w:val="24"/>
          </w:rPr>
          <w:tab/>
        </w:r>
        <w:r w:rsidRPr="009265D1" w:rsidDel="00A9333E">
          <w:rPr>
            <w:color w:val="000000" w:themeColor="text1"/>
            <w:sz w:val="24"/>
            <w:szCs w:val="24"/>
          </w:rPr>
          <w:tab/>
        </w:r>
        <w:r w:rsidRPr="009265D1" w:rsidDel="00A9333E">
          <w:rPr>
            <w:color w:val="000000" w:themeColor="text1"/>
            <w:sz w:val="24"/>
            <w:szCs w:val="24"/>
          </w:rPr>
          <w:tab/>
        </w:r>
      </w:del>
    </w:p>
    <w:p w14:paraId="6D92B07F" w14:textId="1F8277BB" w:rsidR="009265D1" w:rsidRPr="009265D1" w:rsidDel="00A9333E" w:rsidRDefault="009265D1" w:rsidP="00EE7056">
      <w:pPr>
        <w:spacing w:line="240" w:lineRule="auto"/>
        <w:jc w:val="right"/>
        <w:rPr>
          <w:del w:id="40" w:author="Jonathan Spurrell" w:date="2023-04-27T15:15:00Z"/>
          <w:i/>
          <w:color w:val="000000" w:themeColor="text1"/>
          <w:sz w:val="24"/>
          <w:szCs w:val="24"/>
        </w:rPr>
      </w:pPr>
    </w:p>
    <w:p w14:paraId="2F89DBCB" w14:textId="5D5D49AB" w:rsidR="009265D1" w:rsidRPr="009265D1" w:rsidDel="00A9333E" w:rsidRDefault="009265D1" w:rsidP="00EE7056">
      <w:pPr>
        <w:spacing w:line="240" w:lineRule="auto"/>
        <w:jc w:val="right"/>
        <w:rPr>
          <w:del w:id="41" w:author="Jonathan Spurrell" w:date="2023-04-27T15:15:00Z"/>
          <w:i/>
          <w:color w:val="000000" w:themeColor="text1"/>
          <w:sz w:val="24"/>
          <w:szCs w:val="24"/>
        </w:rPr>
      </w:pPr>
      <w:del w:id="42" w:author="Jonathan Spurrell" w:date="2023-04-27T15:15:00Z">
        <w:r w:rsidRPr="009265D1" w:rsidDel="00A9333E">
          <w:rPr>
            <w:i/>
            <w:color w:val="000000" w:themeColor="text1"/>
            <w:sz w:val="24"/>
            <w:szCs w:val="24"/>
          </w:rPr>
          <w:delText xml:space="preserve">21 April 2023, New York </w:delText>
        </w:r>
      </w:del>
    </w:p>
    <w:p w14:paraId="56C1C4B3" w14:textId="5EE00780" w:rsidR="009265D1" w:rsidRPr="009265D1" w:rsidDel="00A9333E" w:rsidRDefault="009265D1" w:rsidP="00EE7056">
      <w:pPr>
        <w:spacing w:line="240" w:lineRule="auto"/>
        <w:jc w:val="both"/>
        <w:rPr>
          <w:del w:id="43" w:author="Jonathan Spurrell" w:date="2023-04-27T15:15:00Z"/>
          <w:color w:val="000000" w:themeColor="text1"/>
          <w:sz w:val="24"/>
          <w:szCs w:val="24"/>
        </w:rPr>
      </w:pPr>
    </w:p>
    <w:p w14:paraId="62A3EB94" w14:textId="55D4818F" w:rsidR="009265D1" w:rsidRPr="009265D1" w:rsidDel="00A9333E" w:rsidRDefault="009265D1" w:rsidP="00EE7056">
      <w:pPr>
        <w:spacing w:line="240" w:lineRule="auto"/>
        <w:jc w:val="both"/>
        <w:rPr>
          <w:del w:id="44" w:author="Jonathan Spurrell" w:date="2023-04-27T15:15:00Z"/>
          <w:color w:val="000000" w:themeColor="text1"/>
          <w:sz w:val="24"/>
          <w:szCs w:val="24"/>
        </w:rPr>
      </w:pPr>
      <w:del w:id="45" w:author="Jonathan Spurrell" w:date="2023-04-27T15:15:00Z">
        <w:r w:rsidRPr="009265D1" w:rsidDel="00A9333E">
          <w:rPr>
            <w:color w:val="000000" w:themeColor="text1"/>
            <w:sz w:val="24"/>
            <w:szCs w:val="24"/>
          </w:rPr>
          <w:delText>Excellency,</w:delText>
        </w:r>
      </w:del>
    </w:p>
    <w:p w14:paraId="459183D4" w14:textId="77777777" w:rsidR="009265D1" w:rsidRPr="009265D1" w:rsidRDefault="009265D1" w:rsidP="00EE7056">
      <w:pPr>
        <w:autoSpaceDE w:val="0"/>
        <w:autoSpaceDN w:val="0"/>
        <w:adjustRightInd w:val="0"/>
        <w:spacing w:line="240" w:lineRule="auto"/>
        <w:rPr>
          <w:color w:val="000000"/>
          <w:sz w:val="24"/>
          <w:szCs w:val="24"/>
        </w:rPr>
      </w:pPr>
    </w:p>
    <w:p w14:paraId="7A7B278A" w14:textId="56FCC1E7" w:rsidR="009265D1" w:rsidRPr="009265D1" w:rsidRDefault="009265D1">
      <w:pPr>
        <w:spacing w:line="240" w:lineRule="auto"/>
        <w:ind w:firstLine="475"/>
        <w:jc w:val="both"/>
        <w:rPr>
          <w:color w:val="000000" w:themeColor="text1"/>
          <w:sz w:val="24"/>
          <w:szCs w:val="24"/>
        </w:rPr>
        <w:pPrChange w:id="46" w:author="Jonathan Spurrell" w:date="2023-04-27T15:17:00Z">
          <w:pPr>
            <w:spacing w:line="240" w:lineRule="auto"/>
            <w:jc w:val="both"/>
          </w:pPr>
        </w:pPrChange>
      </w:pPr>
      <w:r w:rsidRPr="009265D1">
        <w:rPr>
          <w:color w:val="000000" w:themeColor="text1"/>
          <w:sz w:val="24"/>
          <w:szCs w:val="24"/>
        </w:rPr>
        <w:t xml:space="preserve">Further to my letter dated 27 February 2023 (A/77/776-S/2023/150), I am writing to you in relation to Azerbaijan’s continued attempts to deny responsibility for the well-documented fact of the systematic, massive violence perpetrated against the Armenian population in Sumgait, as demonstrated in the letter </w:t>
      </w:r>
      <w:del w:id="47" w:author="Jonathan Spurrell" w:date="2023-04-27T15:19:00Z">
        <w:r w:rsidRPr="009265D1" w:rsidDel="009D12D8">
          <w:rPr>
            <w:color w:val="000000" w:themeColor="text1"/>
            <w:sz w:val="24"/>
            <w:szCs w:val="24"/>
          </w:rPr>
          <w:delText xml:space="preserve">of </w:delText>
        </w:r>
      </w:del>
      <w:ins w:id="48" w:author="Jonathan Spurrell" w:date="2023-04-27T15:19:00Z">
        <w:r w:rsidR="009D12D8">
          <w:rPr>
            <w:color w:val="000000" w:themeColor="text1"/>
            <w:sz w:val="24"/>
            <w:szCs w:val="24"/>
          </w:rPr>
          <w:t>from</w:t>
        </w:r>
        <w:r w:rsidR="009D12D8" w:rsidRPr="009265D1">
          <w:rPr>
            <w:color w:val="000000" w:themeColor="text1"/>
            <w:sz w:val="24"/>
            <w:szCs w:val="24"/>
          </w:rPr>
          <w:t xml:space="preserve"> </w:t>
        </w:r>
      </w:ins>
      <w:r w:rsidRPr="009265D1">
        <w:rPr>
          <w:color w:val="000000" w:themeColor="text1"/>
          <w:sz w:val="24"/>
          <w:szCs w:val="24"/>
        </w:rPr>
        <w:t xml:space="preserve">the Permanent Representative of Azerbaijan dated 16 March 2023 (A/77/807-S/2023/204). </w:t>
      </w:r>
    </w:p>
    <w:p w14:paraId="61A8DCEE" w14:textId="623076FC"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49" w:author="Jonathan Spurrell" w:date="2023-04-27T15:17:00Z">
          <w:pPr>
            <w:autoSpaceDE w:val="0"/>
            <w:autoSpaceDN w:val="0"/>
            <w:adjustRightInd w:val="0"/>
            <w:spacing w:before="120" w:after="120" w:line="240" w:lineRule="auto"/>
            <w:jc w:val="both"/>
          </w:pPr>
        </w:pPrChange>
      </w:pPr>
      <w:r w:rsidRPr="009265D1">
        <w:rPr>
          <w:color w:val="000000" w:themeColor="text1"/>
          <w:sz w:val="24"/>
          <w:szCs w:val="24"/>
        </w:rPr>
        <w:t>The Sumgait massacre was the first in a series of violent crimes organized against the Armenian population by Azerbaijan. Eyewitnesses</w:t>
      </w:r>
      <w:del w:id="50" w:author="Jonathan Spurrell" w:date="2023-04-27T15:19:00Z">
        <w:r w:rsidRPr="009265D1" w:rsidDel="003143B5">
          <w:rPr>
            <w:color w:val="000000" w:themeColor="text1"/>
            <w:sz w:val="24"/>
            <w:szCs w:val="24"/>
          </w:rPr>
          <w:delText>,</w:delText>
        </w:r>
      </w:del>
      <w:ins w:id="51" w:author="Jonathan Spurrell" w:date="2023-04-27T15:19:00Z">
        <w:r w:rsidR="003143B5">
          <w:rPr>
            <w:color w:val="000000" w:themeColor="text1"/>
            <w:sz w:val="24"/>
            <w:szCs w:val="24"/>
          </w:rPr>
          <w:t xml:space="preserve"> and</w:t>
        </w:r>
      </w:ins>
      <w:r w:rsidRPr="009265D1">
        <w:rPr>
          <w:color w:val="000000" w:themeColor="text1"/>
          <w:sz w:val="24"/>
          <w:szCs w:val="24"/>
        </w:rPr>
        <w:t xml:space="preserve"> local and international media reported extensively on gangs roaming around the city in search </w:t>
      </w:r>
      <w:del w:id="52" w:author="Jonathan Spurrell" w:date="2023-04-27T15:19:00Z">
        <w:r w:rsidRPr="009265D1" w:rsidDel="003143B5">
          <w:rPr>
            <w:color w:val="000000" w:themeColor="text1"/>
            <w:sz w:val="24"/>
            <w:szCs w:val="24"/>
          </w:rPr>
          <w:delText>fo</w:delText>
        </w:r>
      </w:del>
      <w:del w:id="53" w:author="Jonathan Spurrell" w:date="2023-04-27T15:20:00Z">
        <w:r w:rsidRPr="009265D1" w:rsidDel="003143B5">
          <w:rPr>
            <w:color w:val="000000" w:themeColor="text1"/>
            <w:sz w:val="24"/>
            <w:szCs w:val="24"/>
          </w:rPr>
          <w:delText>r</w:delText>
        </w:r>
      </w:del>
      <w:ins w:id="54" w:author="Jonathan Spurrell" w:date="2023-04-27T15:20:00Z">
        <w:r w:rsidR="003143B5">
          <w:rPr>
            <w:color w:val="000000" w:themeColor="text1"/>
            <w:sz w:val="24"/>
            <w:szCs w:val="24"/>
          </w:rPr>
          <w:t>of</w:t>
        </w:r>
      </w:ins>
      <w:r w:rsidRPr="009265D1">
        <w:rPr>
          <w:color w:val="000000" w:themeColor="text1"/>
          <w:sz w:val="24"/>
          <w:szCs w:val="24"/>
        </w:rPr>
        <w:t xml:space="preserve"> ethnic Armenians to attack. The well-documented, detailed accounts of the atrocities include reports of Armenian victims “who were so badly mutilated by axes that their bodies could not be identified”, of women “stripped naked and set on fire, several raped repeatedly</w:t>
      </w:r>
      <w:del w:id="55" w:author="Jonathan Spurrell" w:date="2023-04-27T15:20:00Z">
        <w:r w:rsidRPr="009265D1" w:rsidDel="003143B5">
          <w:rPr>
            <w:color w:val="000000" w:themeColor="text1"/>
            <w:sz w:val="24"/>
            <w:szCs w:val="24"/>
          </w:rPr>
          <w:delText>,</w:delText>
        </w:r>
      </w:del>
      <w:r w:rsidRPr="009265D1">
        <w:rPr>
          <w:color w:val="000000" w:themeColor="text1"/>
          <w:sz w:val="24"/>
          <w:szCs w:val="24"/>
        </w:rPr>
        <w:t>”</w:t>
      </w:r>
      <w:ins w:id="56" w:author="Jonathan Spurrell" w:date="2023-04-27T15:20:00Z">
        <w:r w:rsidR="003143B5">
          <w:rPr>
            <w:color w:val="000000" w:themeColor="text1"/>
            <w:sz w:val="24"/>
            <w:szCs w:val="24"/>
          </w:rPr>
          <w:t>,</w:t>
        </w:r>
      </w:ins>
      <w:r w:rsidRPr="009265D1">
        <w:rPr>
          <w:color w:val="000000" w:themeColor="text1"/>
          <w:sz w:val="24"/>
          <w:szCs w:val="24"/>
        </w:rPr>
        <w:t xml:space="preserve"> and </w:t>
      </w:r>
      <w:ins w:id="57" w:author="Jonathan Spurrell" w:date="2023-04-28T12:30:00Z">
        <w:r w:rsidR="003B4B4E">
          <w:rPr>
            <w:color w:val="000000" w:themeColor="text1"/>
            <w:sz w:val="24"/>
            <w:szCs w:val="24"/>
          </w:rPr>
          <w:t xml:space="preserve">of </w:t>
        </w:r>
      </w:ins>
      <w:r w:rsidRPr="009265D1">
        <w:rPr>
          <w:color w:val="000000" w:themeColor="text1"/>
          <w:sz w:val="24"/>
          <w:szCs w:val="24"/>
        </w:rPr>
        <w:t>other despicable crimes committed against the Armenian residents of the city</w:t>
      </w:r>
      <w:ins w:id="58" w:author="Jonathan Spurrell" w:date="2023-04-27T15:20:00Z">
        <w:r w:rsidR="00B23E35">
          <w:rPr>
            <w:color w:val="000000" w:themeColor="text1"/>
            <w:sz w:val="24"/>
            <w:szCs w:val="24"/>
          </w:rPr>
          <w:t>.</w:t>
        </w:r>
      </w:ins>
      <w:r w:rsidRPr="009265D1">
        <w:rPr>
          <w:rStyle w:val="FootnoteReference"/>
          <w:color w:val="000000" w:themeColor="text1"/>
          <w:sz w:val="24"/>
          <w:szCs w:val="24"/>
        </w:rPr>
        <w:footnoteReference w:id="1"/>
      </w:r>
      <w:del w:id="62" w:author="Jonathan Spurrell" w:date="2023-04-27T15:20:00Z">
        <w:r w:rsidRPr="009265D1" w:rsidDel="00B23E35">
          <w:rPr>
            <w:color w:val="000000" w:themeColor="text1"/>
            <w:sz w:val="24"/>
            <w:szCs w:val="24"/>
          </w:rPr>
          <w:delText>.</w:delText>
        </w:r>
      </w:del>
      <w:r w:rsidRPr="009265D1">
        <w:rPr>
          <w:color w:val="000000" w:themeColor="text1"/>
          <w:sz w:val="24"/>
          <w:szCs w:val="24"/>
        </w:rPr>
        <w:t xml:space="preserve"> </w:t>
      </w:r>
      <w:ins w:id="63" w:author="Jonathan Spurrell" w:date="2023-04-28T12:31:00Z">
        <w:r w:rsidR="00CB551B">
          <w:rPr>
            <w:color w:val="000000" w:themeColor="text1"/>
            <w:sz w:val="24"/>
            <w:szCs w:val="24"/>
          </w:rPr>
          <w:t xml:space="preserve">The </w:t>
        </w:r>
      </w:ins>
      <w:r w:rsidRPr="009265D1">
        <w:rPr>
          <w:color w:val="000000" w:themeColor="text1"/>
          <w:sz w:val="24"/>
          <w:szCs w:val="24"/>
        </w:rPr>
        <w:t xml:space="preserve">Deputy Prosecutor General of the </w:t>
      </w:r>
      <w:del w:id="64" w:author="Jonathan Spurrell" w:date="2023-04-27T15:21:00Z">
        <w:r w:rsidRPr="009265D1" w:rsidDel="00C97045">
          <w:rPr>
            <w:color w:val="000000" w:themeColor="text1"/>
            <w:sz w:val="24"/>
            <w:szCs w:val="24"/>
          </w:rPr>
          <w:delText xml:space="preserve">USSR </w:delText>
        </w:r>
      </w:del>
      <w:ins w:id="65" w:author="Jonathan Spurrell" w:date="2023-04-27T15:21:00Z">
        <w:r w:rsidR="00C97045">
          <w:rPr>
            <w:color w:val="000000" w:themeColor="text1"/>
            <w:sz w:val="24"/>
            <w:szCs w:val="24"/>
          </w:rPr>
          <w:t>Union of Soviet Socialist Republics</w:t>
        </w:r>
        <w:r w:rsidR="00C97045" w:rsidRPr="009265D1">
          <w:rPr>
            <w:color w:val="000000" w:themeColor="text1"/>
            <w:sz w:val="24"/>
            <w:szCs w:val="24"/>
          </w:rPr>
          <w:t xml:space="preserve"> </w:t>
        </w:r>
      </w:ins>
      <w:r w:rsidRPr="009265D1">
        <w:rPr>
          <w:color w:val="000000" w:themeColor="text1"/>
          <w:sz w:val="24"/>
          <w:szCs w:val="24"/>
        </w:rPr>
        <w:t xml:space="preserve">reported that gangs of youths hunting Armenians </w:t>
      </w:r>
      <w:ins w:id="66" w:author="Jonathan Spurrell" w:date="2023-04-27T15:21:00Z">
        <w:r w:rsidR="00C97045">
          <w:rPr>
            <w:color w:val="000000" w:themeColor="text1"/>
            <w:sz w:val="24"/>
            <w:szCs w:val="24"/>
          </w:rPr>
          <w:t xml:space="preserve">had </w:t>
        </w:r>
      </w:ins>
      <w:r w:rsidRPr="009265D1">
        <w:rPr>
          <w:color w:val="000000" w:themeColor="text1"/>
          <w:sz w:val="24"/>
          <w:szCs w:val="24"/>
        </w:rPr>
        <w:t xml:space="preserve">committed </w:t>
      </w:r>
      <w:ins w:id="67" w:author="Jonathan Spurrell" w:date="2023-04-27T15:21:00Z">
        <w:r w:rsidR="00C97045">
          <w:rPr>
            <w:color w:val="000000" w:themeColor="text1"/>
            <w:sz w:val="24"/>
            <w:szCs w:val="24"/>
          </w:rPr>
          <w:t>“</w:t>
        </w:r>
      </w:ins>
      <w:del w:id="68" w:author="Jonathan Spurrell" w:date="2023-04-27T15:21:00Z">
        <w:r w:rsidRPr="00C97045" w:rsidDel="00C97045">
          <w:rPr>
            <w:color w:val="000000" w:themeColor="text1"/>
            <w:sz w:val="24"/>
            <w:szCs w:val="24"/>
          </w:rPr>
          <w:delText>"</w:delText>
        </w:r>
      </w:del>
      <w:r w:rsidRPr="00C97045">
        <w:rPr>
          <w:color w:val="000000" w:themeColor="text1"/>
          <w:sz w:val="24"/>
          <w:szCs w:val="24"/>
          <w:rPrChange w:id="69" w:author="Jonathan Spurrell" w:date="2023-04-27T15:21:00Z">
            <w:rPr>
              <w:i/>
              <w:color w:val="000000" w:themeColor="text1"/>
              <w:sz w:val="24"/>
              <w:szCs w:val="24"/>
            </w:rPr>
          </w:rPrChange>
        </w:rPr>
        <w:t>terrible crimes</w:t>
      </w:r>
      <w:del w:id="70" w:author="Jonathan Spurrell" w:date="2023-04-27T15:21:00Z">
        <w:r w:rsidRPr="009265D1" w:rsidDel="00C97045">
          <w:rPr>
            <w:color w:val="000000" w:themeColor="text1"/>
            <w:sz w:val="24"/>
            <w:szCs w:val="24"/>
          </w:rPr>
          <w:delText>"</w:delText>
        </w:r>
      </w:del>
      <w:ins w:id="71" w:author="Jonathan Spurrell" w:date="2023-04-27T15:21:00Z">
        <w:r w:rsidR="00C97045">
          <w:rPr>
            <w:color w:val="000000" w:themeColor="text1"/>
            <w:sz w:val="24"/>
            <w:szCs w:val="24"/>
          </w:rPr>
          <w:t>”</w:t>
        </w:r>
      </w:ins>
      <w:r w:rsidRPr="009265D1">
        <w:rPr>
          <w:color w:val="000000" w:themeColor="text1"/>
          <w:sz w:val="24"/>
          <w:szCs w:val="24"/>
        </w:rPr>
        <w:t xml:space="preserve"> and that “</w:t>
      </w:r>
      <w:r w:rsidRPr="00C97045">
        <w:rPr>
          <w:iCs/>
          <w:color w:val="000000" w:themeColor="text1"/>
          <w:sz w:val="24"/>
          <w:szCs w:val="24"/>
          <w:rPrChange w:id="72" w:author="Jonathan Spurrell" w:date="2023-04-27T15:21:00Z">
            <w:rPr>
              <w:i/>
              <w:color w:val="000000" w:themeColor="text1"/>
              <w:sz w:val="24"/>
              <w:szCs w:val="24"/>
            </w:rPr>
          </w:rPrChange>
        </w:rPr>
        <w:t>there were massive disorders, accompanied by pogroms, arson and other outrages</w:t>
      </w:r>
      <w:del w:id="73" w:author="Jonathan Spurrell" w:date="2023-04-27T15:21:00Z">
        <w:r w:rsidRPr="009265D1" w:rsidDel="00C97045">
          <w:rPr>
            <w:i/>
            <w:color w:val="000000" w:themeColor="text1"/>
            <w:sz w:val="24"/>
            <w:szCs w:val="24"/>
          </w:rPr>
          <w:delText>…</w:delText>
        </w:r>
      </w:del>
      <w:r w:rsidRPr="009265D1">
        <w:rPr>
          <w:color w:val="000000" w:themeColor="text1"/>
          <w:sz w:val="24"/>
          <w:szCs w:val="24"/>
        </w:rPr>
        <w:t>”</w:t>
      </w:r>
      <w:ins w:id="74" w:author="Jonathan Spurrell" w:date="2023-04-27T15:21:00Z">
        <w:r w:rsidR="00C97045">
          <w:rPr>
            <w:color w:val="000000" w:themeColor="text1"/>
            <w:sz w:val="24"/>
            <w:szCs w:val="24"/>
          </w:rPr>
          <w:t>.</w:t>
        </w:r>
      </w:ins>
      <w:r w:rsidRPr="009265D1">
        <w:rPr>
          <w:rStyle w:val="FootnoteReference"/>
          <w:color w:val="000000" w:themeColor="text1"/>
          <w:sz w:val="24"/>
          <w:szCs w:val="24"/>
        </w:rPr>
        <w:footnoteReference w:id="2"/>
      </w:r>
      <w:del w:id="81" w:author="Jonathan Spurrell" w:date="2023-04-27T15:21:00Z">
        <w:r w:rsidRPr="009265D1" w:rsidDel="00C97045">
          <w:rPr>
            <w:color w:val="000000" w:themeColor="text1"/>
            <w:sz w:val="24"/>
            <w:szCs w:val="24"/>
          </w:rPr>
          <w:delText>.</w:delText>
        </w:r>
      </w:del>
      <w:r w:rsidRPr="009265D1">
        <w:rPr>
          <w:color w:val="000000" w:themeColor="text1"/>
          <w:sz w:val="24"/>
          <w:szCs w:val="24"/>
        </w:rPr>
        <w:t xml:space="preserve"> </w:t>
      </w:r>
    </w:p>
    <w:p w14:paraId="263083C9" w14:textId="45B9C8CC"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82" w:author="Jonathan Spurrell" w:date="2023-04-27T15:17:00Z">
          <w:pPr>
            <w:autoSpaceDE w:val="0"/>
            <w:autoSpaceDN w:val="0"/>
            <w:adjustRightInd w:val="0"/>
            <w:spacing w:before="120" w:after="120" w:line="240" w:lineRule="auto"/>
            <w:jc w:val="both"/>
          </w:pPr>
        </w:pPrChange>
      </w:pPr>
      <w:r w:rsidRPr="009265D1">
        <w:rPr>
          <w:color w:val="000000" w:themeColor="text1"/>
          <w:sz w:val="24"/>
          <w:szCs w:val="24"/>
        </w:rPr>
        <w:t>Due to the criminal inaction of the local law enforcement bodies, unchecked</w:t>
      </w:r>
      <w:del w:id="83" w:author="Jonathan Spurrell" w:date="2023-04-28T12:31:00Z">
        <w:r w:rsidRPr="009265D1" w:rsidDel="001D2439">
          <w:rPr>
            <w:color w:val="000000" w:themeColor="text1"/>
            <w:sz w:val="24"/>
            <w:szCs w:val="24"/>
          </w:rPr>
          <w:delText>,</w:delText>
        </w:r>
      </w:del>
      <w:r w:rsidRPr="009265D1">
        <w:rPr>
          <w:color w:val="000000" w:themeColor="text1"/>
          <w:sz w:val="24"/>
          <w:szCs w:val="24"/>
        </w:rPr>
        <w:t xml:space="preserve"> barbaric violence against the Armenian population in Sumgait continued for three days, during which violent mobs attacked innocent civilians on the streets and in their apartments, targeting them exclusively on the grounds of ethnicity. No amount of </w:t>
      </w:r>
      <w:r w:rsidRPr="009265D1">
        <w:rPr>
          <w:sz w:val="24"/>
          <w:szCs w:val="24"/>
          <w:shd w:val="clear" w:color="auto" w:fill="FFFFFF"/>
        </w:rPr>
        <w:t xml:space="preserve">deceptive, intentionally manipulative narrative can alter the truth that the Sumgait massacre was planned </w:t>
      </w:r>
      <w:r w:rsidRPr="009265D1">
        <w:rPr>
          <w:color w:val="000000" w:themeColor="text1"/>
          <w:sz w:val="24"/>
          <w:szCs w:val="24"/>
        </w:rPr>
        <w:t xml:space="preserve">and executed with the encouragement and deliberate inaction of the Soviet Azerbaijani authorities. </w:t>
      </w:r>
    </w:p>
    <w:p w14:paraId="2E3C6A05" w14:textId="7F2083A2"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84" w:author="Jonathan Spurrell" w:date="2023-04-27T15:17:00Z">
          <w:pPr>
            <w:autoSpaceDE w:val="0"/>
            <w:autoSpaceDN w:val="0"/>
            <w:adjustRightInd w:val="0"/>
            <w:spacing w:before="120" w:after="120" w:line="240" w:lineRule="auto"/>
            <w:jc w:val="both"/>
          </w:pPr>
        </w:pPrChange>
      </w:pPr>
      <w:r w:rsidRPr="009265D1">
        <w:rPr>
          <w:color w:val="000000" w:themeColor="text1"/>
          <w:sz w:val="24"/>
          <w:szCs w:val="24"/>
        </w:rPr>
        <w:t>The Armenian residents of Sumgait became the first target of Azerbaijan’s systematic anti-Armenian policy. The second wave of violence in November</w:t>
      </w:r>
      <w:del w:id="85" w:author="Jonathan Spurrell" w:date="2023-04-27T15:22:00Z">
        <w:r w:rsidRPr="009265D1" w:rsidDel="00867C41">
          <w:rPr>
            <w:color w:val="000000" w:themeColor="text1"/>
            <w:sz w:val="24"/>
            <w:szCs w:val="24"/>
          </w:rPr>
          <w:delText>-</w:delText>
        </w:r>
      </w:del>
      <w:ins w:id="86" w:author="Jonathan Spurrell" w:date="2023-04-27T15:22:00Z">
        <w:r w:rsidR="00867C41">
          <w:rPr>
            <w:color w:val="000000" w:themeColor="text1"/>
            <w:sz w:val="24"/>
            <w:szCs w:val="24"/>
          </w:rPr>
          <w:t>–</w:t>
        </w:r>
      </w:ins>
      <w:r w:rsidRPr="009265D1">
        <w:rPr>
          <w:color w:val="000000" w:themeColor="text1"/>
          <w:sz w:val="24"/>
          <w:szCs w:val="24"/>
        </w:rPr>
        <w:t>December 1988 included massacres of Armenians in Kirovabad, Shamakhi, Shamkhor</w:t>
      </w:r>
      <w:del w:id="87" w:author="Jonathan Spurrell" w:date="2023-04-28T12:32:00Z">
        <w:r w:rsidRPr="009265D1" w:rsidDel="00D824E0">
          <w:rPr>
            <w:color w:val="000000" w:themeColor="text1"/>
            <w:sz w:val="24"/>
            <w:szCs w:val="24"/>
          </w:rPr>
          <w:delText>,</w:delText>
        </w:r>
      </w:del>
      <w:ins w:id="88" w:author="Jonathan Spurrell" w:date="2023-04-28T12:32:00Z">
        <w:r w:rsidR="00D824E0">
          <w:rPr>
            <w:color w:val="000000" w:themeColor="text1"/>
            <w:sz w:val="24"/>
            <w:szCs w:val="24"/>
          </w:rPr>
          <w:t xml:space="preserve"> and</w:t>
        </w:r>
      </w:ins>
      <w:r w:rsidRPr="009265D1">
        <w:rPr>
          <w:color w:val="000000" w:themeColor="text1"/>
          <w:sz w:val="24"/>
          <w:szCs w:val="24"/>
        </w:rPr>
        <w:t xml:space="preserve"> Mingechaur, followed by the large-scale pogroms perpetrated against the Armenian residents of Baku in January 1990, which resulted in the mass killings and final displacement of 250</w:t>
      </w:r>
      <w:ins w:id="89" w:author="Jonathan Spurrell" w:date="2023-04-27T15:22:00Z">
        <w:r w:rsidR="000C4283">
          <w:rPr>
            <w:color w:val="000000" w:themeColor="text1"/>
            <w:sz w:val="24"/>
            <w:szCs w:val="24"/>
          </w:rPr>
          <w:t>,</w:t>
        </w:r>
      </w:ins>
      <w:del w:id="90" w:author="Jonathan Spurrell" w:date="2023-04-27T15:22:00Z">
        <w:r w:rsidRPr="009265D1" w:rsidDel="000C4283">
          <w:rPr>
            <w:color w:val="000000" w:themeColor="text1"/>
            <w:sz w:val="24"/>
            <w:szCs w:val="24"/>
          </w:rPr>
          <w:delText>.</w:delText>
        </w:r>
      </w:del>
      <w:r w:rsidRPr="009265D1">
        <w:rPr>
          <w:color w:val="000000" w:themeColor="text1"/>
          <w:sz w:val="24"/>
          <w:szCs w:val="24"/>
        </w:rPr>
        <w:t>000 Armenians of the city.</w:t>
      </w:r>
    </w:p>
    <w:p w14:paraId="5EBC1DE7" w14:textId="2557C824" w:rsidR="009265D1" w:rsidRPr="009265D1" w:rsidDel="00A9333E" w:rsidRDefault="00A9333E" w:rsidP="00EE7056">
      <w:pPr>
        <w:autoSpaceDE w:val="0"/>
        <w:autoSpaceDN w:val="0"/>
        <w:adjustRightInd w:val="0"/>
        <w:spacing w:line="240" w:lineRule="auto"/>
        <w:jc w:val="both"/>
        <w:rPr>
          <w:del w:id="91" w:author="Jonathan Spurrell" w:date="2023-04-27T15:15:00Z"/>
          <w:color w:val="000000" w:themeColor="text1"/>
          <w:sz w:val="24"/>
          <w:szCs w:val="24"/>
        </w:rPr>
      </w:pPr>
      <w:ins w:id="92" w:author="Jonathan Spurrell" w:date="2023-04-27T15:16:00Z">
        <w:r>
          <w:rPr>
            <w:color w:val="000000" w:themeColor="text1"/>
            <w:sz w:val="24"/>
            <w:szCs w:val="24"/>
          </w:rPr>
          <w:tab/>
        </w:r>
      </w:ins>
    </w:p>
    <w:p w14:paraId="71D409D2" w14:textId="31B830A8" w:rsidR="009265D1" w:rsidRPr="009265D1" w:rsidDel="00A9333E" w:rsidRDefault="009265D1" w:rsidP="00EE7056">
      <w:pPr>
        <w:autoSpaceDE w:val="0"/>
        <w:autoSpaceDN w:val="0"/>
        <w:adjustRightInd w:val="0"/>
        <w:spacing w:line="240" w:lineRule="auto"/>
        <w:jc w:val="both"/>
        <w:rPr>
          <w:del w:id="93" w:author="Jonathan Spurrell" w:date="2023-04-27T15:15:00Z"/>
          <w:color w:val="000000" w:themeColor="text1"/>
          <w:sz w:val="24"/>
          <w:szCs w:val="24"/>
        </w:rPr>
      </w:pPr>
    </w:p>
    <w:p w14:paraId="6E89B47F" w14:textId="6E04E7D1" w:rsidR="009265D1" w:rsidRPr="009265D1" w:rsidDel="00A9333E" w:rsidRDefault="009265D1" w:rsidP="00EE7056">
      <w:pPr>
        <w:autoSpaceDE w:val="0"/>
        <w:autoSpaceDN w:val="0"/>
        <w:adjustRightInd w:val="0"/>
        <w:spacing w:line="240" w:lineRule="auto"/>
        <w:jc w:val="both"/>
        <w:rPr>
          <w:del w:id="94" w:author="Jonathan Spurrell" w:date="2023-04-27T15:15:00Z"/>
          <w:color w:val="000000" w:themeColor="text1"/>
          <w:sz w:val="24"/>
          <w:szCs w:val="24"/>
        </w:rPr>
      </w:pPr>
      <w:del w:id="95" w:author="Jonathan Spurrell" w:date="2023-04-27T15:15:00Z">
        <w:r w:rsidRPr="009265D1" w:rsidDel="00A9333E">
          <w:rPr>
            <w:color w:val="000000" w:themeColor="text1"/>
            <w:sz w:val="24"/>
            <w:szCs w:val="24"/>
          </w:rPr>
          <w:delText>H.E. MR. ANTÓNIO GUTERRES</w:delText>
        </w:r>
      </w:del>
    </w:p>
    <w:p w14:paraId="33DE6C0A" w14:textId="64BC8644" w:rsidR="009265D1" w:rsidRPr="009265D1" w:rsidDel="00A9333E" w:rsidRDefault="009265D1" w:rsidP="00EE7056">
      <w:pPr>
        <w:autoSpaceDE w:val="0"/>
        <w:autoSpaceDN w:val="0"/>
        <w:adjustRightInd w:val="0"/>
        <w:spacing w:line="240" w:lineRule="auto"/>
        <w:jc w:val="both"/>
        <w:rPr>
          <w:del w:id="96" w:author="Jonathan Spurrell" w:date="2023-04-27T15:15:00Z"/>
          <w:color w:val="000000" w:themeColor="text1"/>
          <w:sz w:val="24"/>
          <w:szCs w:val="24"/>
        </w:rPr>
      </w:pPr>
      <w:del w:id="97" w:author="Jonathan Spurrell" w:date="2023-04-27T15:15:00Z">
        <w:r w:rsidRPr="009265D1" w:rsidDel="00A9333E">
          <w:rPr>
            <w:color w:val="000000" w:themeColor="text1"/>
            <w:sz w:val="24"/>
            <w:szCs w:val="24"/>
          </w:rPr>
          <w:delText xml:space="preserve">SECRETARY-GENERAL OF THE </w:delText>
        </w:r>
      </w:del>
    </w:p>
    <w:p w14:paraId="76E397DE" w14:textId="156C5C93" w:rsidR="009265D1" w:rsidRPr="009265D1" w:rsidDel="00A9333E" w:rsidRDefault="009265D1" w:rsidP="00EE7056">
      <w:pPr>
        <w:autoSpaceDE w:val="0"/>
        <w:autoSpaceDN w:val="0"/>
        <w:adjustRightInd w:val="0"/>
        <w:spacing w:line="240" w:lineRule="auto"/>
        <w:jc w:val="both"/>
        <w:rPr>
          <w:del w:id="98" w:author="Jonathan Spurrell" w:date="2023-04-27T15:15:00Z"/>
          <w:color w:val="000000" w:themeColor="text1"/>
          <w:sz w:val="24"/>
          <w:szCs w:val="24"/>
        </w:rPr>
      </w:pPr>
      <w:del w:id="99" w:author="Jonathan Spurrell" w:date="2023-04-27T15:15:00Z">
        <w:r w:rsidRPr="009265D1" w:rsidDel="00A9333E">
          <w:rPr>
            <w:color w:val="000000" w:themeColor="text1"/>
            <w:sz w:val="24"/>
            <w:szCs w:val="24"/>
          </w:rPr>
          <w:delText>UNITED NATIONS</w:delText>
        </w:r>
      </w:del>
    </w:p>
    <w:p w14:paraId="1446107E" w14:textId="131AE66A" w:rsidR="009265D1" w:rsidRPr="009265D1" w:rsidDel="00A9333E" w:rsidRDefault="009265D1" w:rsidP="00EE7056">
      <w:pPr>
        <w:autoSpaceDE w:val="0"/>
        <w:autoSpaceDN w:val="0"/>
        <w:adjustRightInd w:val="0"/>
        <w:spacing w:line="240" w:lineRule="auto"/>
        <w:jc w:val="both"/>
        <w:rPr>
          <w:del w:id="100" w:author="Jonathan Spurrell" w:date="2023-04-27T15:15:00Z"/>
          <w:color w:val="000000" w:themeColor="text1"/>
          <w:sz w:val="24"/>
          <w:szCs w:val="24"/>
        </w:rPr>
      </w:pPr>
      <w:del w:id="101" w:author="Jonathan Spurrell" w:date="2023-04-27T15:15:00Z">
        <w:r w:rsidRPr="009265D1" w:rsidDel="00A9333E">
          <w:rPr>
            <w:color w:val="000000" w:themeColor="text1"/>
            <w:sz w:val="24"/>
            <w:szCs w:val="24"/>
          </w:rPr>
          <w:delText>NEW YORK</w:delText>
        </w:r>
      </w:del>
    </w:p>
    <w:p w14:paraId="5EF37A87" w14:textId="62601A15" w:rsidR="009265D1" w:rsidRPr="009265D1" w:rsidRDefault="009265D1" w:rsidP="00EE7056">
      <w:pPr>
        <w:autoSpaceDE w:val="0"/>
        <w:autoSpaceDN w:val="0"/>
        <w:adjustRightInd w:val="0"/>
        <w:spacing w:before="120" w:after="120" w:line="240" w:lineRule="auto"/>
        <w:jc w:val="both"/>
        <w:rPr>
          <w:color w:val="000000" w:themeColor="text1"/>
          <w:sz w:val="24"/>
          <w:szCs w:val="24"/>
        </w:rPr>
      </w:pPr>
      <w:r w:rsidRPr="009265D1">
        <w:rPr>
          <w:color w:val="000000" w:themeColor="text1"/>
          <w:sz w:val="24"/>
          <w:szCs w:val="24"/>
        </w:rPr>
        <w:t>On 7 July 1988, the European Parliament adopted a resolution</w:t>
      </w:r>
      <w:r w:rsidRPr="009265D1">
        <w:rPr>
          <w:rStyle w:val="FootnoteReference"/>
          <w:color w:val="000000" w:themeColor="text1"/>
          <w:sz w:val="24"/>
          <w:szCs w:val="24"/>
        </w:rPr>
        <w:footnoteReference w:id="3"/>
      </w:r>
      <w:r w:rsidRPr="009265D1">
        <w:rPr>
          <w:color w:val="000000" w:themeColor="text1"/>
          <w:sz w:val="24"/>
          <w:szCs w:val="24"/>
        </w:rPr>
        <w:t xml:space="preserve"> condemning the massacres in Sumgait and the serious acts of violence in Baku</w:t>
      </w:r>
      <w:del w:id="110" w:author="Jonathan Spurrell" w:date="2023-04-28T12:32:00Z">
        <w:r w:rsidRPr="009265D1" w:rsidDel="00020CA1">
          <w:rPr>
            <w:color w:val="000000" w:themeColor="text1"/>
            <w:sz w:val="24"/>
            <w:szCs w:val="24"/>
          </w:rPr>
          <w:delText>,</w:delText>
        </w:r>
      </w:del>
      <w:r w:rsidRPr="009265D1">
        <w:rPr>
          <w:color w:val="000000" w:themeColor="text1"/>
          <w:sz w:val="24"/>
          <w:szCs w:val="24"/>
        </w:rPr>
        <w:t xml:space="preserve"> and indicating that such events</w:t>
      </w:r>
      <w:del w:id="111" w:author="Jonathan Spurrell" w:date="2023-04-28T12:33:00Z">
        <w:r w:rsidRPr="009265D1" w:rsidDel="00020CA1">
          <w:rPr>
            <w:color w:val="000000" w:themeColor="text1"/>
            <w:sz w:val="24"/>
            <w:szCs w:val="24"/>
          </w:rPr>
          <w:delText>,</w:delText>
        </w:r>
      </w:del>
      <w:r w:rsidRPr="009265D1">
        <w:rPr>
          <w:color w:val="000000" w:themeColor="text1"/>
          <w:sz w:val="24"/>
          <w:szCs w:val="24"/>
        </w:rPr>
        <w:t xml:space="preserve"> indeed</w:t>
      </w:r>
      <w:del w:id="112" w:author="Jonathan Spurrell" w:date="2023-04-28T12:33:00Z">
        <w:r w:rsidRPr="009265D1" w:rsidDel="00020CA1">
          <w:rPr>
            <w:color w:val="000000" w:themeColor="text1"/>
            <w:sz w:val="24"/>
            <w:szCs w:val="24"/>
          </w:rPr>
          <w:delText>,</w:delText>
        </w:r>
      </w:del>
      <w:r w:rsidRPr="009265D1">
        <w:rPr>
          <w:color w:val="000000" w:themeColor="text1"/>
          <w:sz w:val="24"/>
          <w:szCs w:val="24"/>
        </w:rPr>
        <w:t xml:space="preserve"> constituted a threat to the safety of the Armenians living in Azerbaijan.</w:t>
      </w:r>
    </w:p>
    <w:p w14:paraId="3DB07532" w14:textId="77777777"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113"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lastRenderedPageBreak/>
        <w:t xml:space="preserve">The pogroms against the Armenians had an aim of forcibly suppressing the democratic expression of the Armenians of Nagorno-Karabakh, heavily preceded by a wave of anti-Armenian statements and rallies that swept over Azerbaijan in February 1988. </w:t>
      </w:r>
    </w:p>
    <w:p w14:paraId="358CC513" w14:textId="32913E49"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114"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t>The Sumgait massacre and the large-scale anti-Armenian pogroms that ensued in other areas of Soviet Azerbaijan resulted in complete eradication of the Armenian community from Azerbaijan, with more than 400</w:t>
      </w:r>
      <w:ins w:id="115" w:author="Jonathan Spurrell" w:date="2023-04-27T15:23:00Z">
        <w:r w:rsidR="00B04015">
          <w:rPr>
            <w:color w:val="000000" w:themeColor="text1"/>
            <w:sz w:val="24"/>
            <w:szCs w:val="24"/>
          </w:rPr>
          <w:t>,</w:t>
        </w:r>
      </w:ins>
      <w:del w:id="116" w:author="Jonathan Spurrell" w:date="2023-04-27T15:23:00Z">
        <w:r w:rsidRPr="009265D1" w:rsidDel="00B04015">
          <w:rPr>
            <w:color w:val="000000" w:themeColor="text1"/>
            <w:sz w:val="24"/>
            <w:szCs w:val="24"/>
          </w:rPr>
          <w:delText>.</w:delText>
        </w:r>
      </w:del>
      <w:r w:rsidRPr="009265D1">
        <w:rPr>
          <w:color w:val="000000" w:themeColor="text1"/>
          <w:sz w:val="24"/>
          <w:szCs w:val="24"/>
        </w:rPr>
        <w:t xml:space="preserve">000 people becoming refugees. </w:t>
      </w:r>
      <w:del w:id="117" w:author="Jonathan Spurrell" w:date="2023-04-27T15:23:00Z">
        <w:r w:rsidRPr="009265D1" w:rsidDel="00B04015">
          <w:rPr>
            <w:color w:val="000000" w:themeColor="text1"/>
            <w:sz w:val="24"/>
            <w:szCs w:val="24"/>
          </w:rPr>
          <w:delText xml:space="preserve"> </w:delText>
        </w:r>
      </w:del>
      <w:r w:rsidRPr="009265D1">
        <w:rPr>
          <w:color w:val="000000" w:themeColor="text1"/>
          <w:sz w:val="24"/>
          <w:szCs w:val="24"/>
        </w:rPr>
        <w:t xml:space="preserve">In 2003, </w:t>
      </w:r>
      <w:ins w:id="118" w:author="Jonathan Spurrell" w:date="2023-04-27T15:23:00Z">
        <w:r w:rsidR="00235E49">
          <w:rPr>
            <w:color w:val="000000" w:themeColor="text1"/>
            <w:sz w:val="24"/>
            <w:szCs w:val="24"/>
          </w:rPr>
          <w:t xml:space="preserve">the </w:t>
        </w:r>
      </w:ins>
      <w:r w:rsidRPr="009265D1">
        <w:rPr>
          <w:color w:val="000000" w:themeColor="text1"/>
          <w:sz w:val="24"/>
          <w:szCs w:val="24"/>
        </w:rPr>
        <w:t xml:space="preserve">former Prosecutor of the Azerbaijani </w:t>
      </w:r>
      <w:del w:id="119" w:author="Jonathan Spurrell" w:date="2023-04-27T15:23:00Z">
        <w:r w:rsidRPr="009265D1" w:rsidDel="00235E49">
          <w:rPr>
            <w:color w:val="000000" w:themeColor="text1"/>
            <w:sz w:val="24"/>
            <w:szCs w:val="24"/>
          </w:rPr>
          <w:delText xml:space="preserve">SSR </w:delText>
        </w:r>
      </w:del>
      <w:ins w:id="120" w:author="Jonathan Spurrell" w:date="2023-04-27T15:23:00Z">
        <w:r w:rsidR="00235E49">
          <w:rPr>
            <w:color w:val="000000" w:themeColor="text1"/>
            <w:sz w:val="24"/>
            <w:szCs w:val="24"/>
          </w:rPr>
          <w:t>Soviet Socialist Republic,</w:t>
        </w:r>
        <w:r w:rsidR="00235E49" w:rsidRPr="009265D1">
          <w:rPr>
            <w:color w:val="000000" w:themeColor="text1"/>
            <w:sz w:val="24"/>
            <w:szCs w:val="24"/>
          </w:rPr>
          <w:t xml:space="preserve"> </w:t>
        </w:r>
      </w:ins>
      <w:commentRangeStart w:id="121"/>
      <w:r w:rsidRPr="009265D1">
        <w:rPr>
          <w:color w:val="000000" w:themeColor="text1"/>
          <w:sz w:val="24"/>
          <w:szCs w:val="24"/>
        </w:rPr>
        <w:t>Ilias Ismayilov</w:t>
      </w:r>
      <w:commentRangeEnd w:id="121"/>
      <w:r w:rsidR="003C6AA8">
        <w:rPr>
          <w:rStyle w:val="CommentReference"/>
        </w:rPr>
        <w:commentReference w:id="121"/>
      </w:r>
      <w:ins w:id="122" w:author="Jonathan Spurrell" w:date="2023-04-27T15:23:00Z">
        <w:r w:rsidR="00235E49">
          <w:rPr>
            <w:color w:val="000000" w:themeColor="text1"/>
            <w:sz w:val="24"/>
            <w:szCs w:val="24"/>
          </w:rPr>
          <w:t>,</w:t>
        </w:r>
      </w:ins>
      <w:r w:rsidRPr="009265D1">
        <w:rPr>
          <w:color w:val="000000" w:themeColor="text1"/>
          <w:sz w:val="24"/>
          <w:szCs w:val="24"/>
        </w:rPr>
        <w:t xml:space="preserve"> was on record </w:t>
      </w:r>
      <w:ins w:id="123" w:author="Jonathan Spurrell" w:date="2023-04-28T12:33:00Z">
        <w:r w:rsidR="009609C5">
          <w:rPr>
            <w:color w:val="000000" w:themeColor="text1"/>
            <w:sz w:val="24"/>
            <w:szCs w:val="24"/>
          </w:rPr>
          <w:t xml:space="preserve">as </w:t>
        </w:r>
      </w:ins>
      <w:r w:rsidRPr="009265D1">
        <w:rPr>
          <w:color w:val="000000" w:themeColor="text1"/>
          <w:sz w:val="24"/>
          <w:szCs w:val="24"/>
        </w:rPr>
        <w:t>saying that “</w:t>
      </w:r>
      <w:del w:id="124" w:author="Jonathan Spurrell" w:date="2023-04-27T15:23:00Z">
        <w:r w:rsidRPr="00235E49" w:rsidDel="00235E49">
          <w:rPr>
            <w:iCs/>
            <w:color w:val="000000" w:themeColor="text1"/>
            <w:sz w:val="24"/>
            <w:szCs w:val="24"/>
            <w:rPrChange w:id="125" w:author="Jonathan Spurrell" w:date="2023-04-27T15:23:00Z">
              <w:rPr>
                <w:i/>
                <w:color w:val="000000" w:themeColor="text1"/>
                <w:sz w:val="24"/>
                <w:szCs w:val="24"/>
              </w:rPr>
            </w:rPrChange>
          </w:rPr>
          <w:delText xml:space="preserve">Those </w:delText>
        </w:r>
      </w:del>
      <w:ins w:id="126" w:author="Jonathan Spurrell" w:date="2023-04-27T15:23:00Z">
        <w:r w:rsidR="00235E49" w:rsidRPr="00235E49">
          <w:rPr>
            <w:iCs/>
            <w:color w:val="000000" w:themeColor="text1"/>
            <w:sz w:val="24"/>
            <w:szCs w:val="24"/>
            <w:rPrChange w:id="127" w:author="Jonathan Spurrell" w:date="2023-04-27T15:23:00Z">
              <w:rPr>
                <w:i/>
                <w:color w:val="000000" w:themeColor="text1"/>
                <w:sz w:val="24"/>
                <w:szCs w:val="24"/>
              </w:rPr>
            </w:rPrChange>
          </w:rPr>
          <w:t xml:space="preserve">those </w:t>
        </w:r>
      </w:ins>
      <w:r w:rsidRPr="00235E49">
        <w:rPr>
          <w:iCs/>
          <w:color w:val="000000" w:themeColor="text1"/>
          <w:sz w:val="24"/>
          <w:szCs w:val="24"/>
          <w:rPrChange w:id="128" w:author="Jonathan Spurrell" w:date="2023-04-27T15:23:00Z">
            <w:rPr>
              <w:i/>
              <w:color w:val="000000" w:themeColor="text1"/>
              <w:sz w:val="24"/>
              <w:szCs w:val="24"/>
            </w:rPr>
          </w:rPrChange>
        </w:rPr>
        <w:t>responsible for inciting the pogroms [in Sumgait]</w:t>
      </w:r>
      <w:del w:id="129" w:author="Jonathan Spurrell" w:date="2023-04-27T15:24:00Z">
        <w:r w:rsidRPr="00235E49" w:rsidDel="00235E49">
          <w:rPr>
            <w:iCs/>
            <w:color w:val="000000" w:themeColor="text1"/>
            <w:sz w:val="24"/>
            <w:szCs w:val="24"/>
            <w:rPrChange w:id="130" w:author="Jonathan Spurrell" w:date="2023-04-27T15:23:00Z">
              <w:rPr>
                <w:i/>
                <w:color w:val="000000" w:themeColor="text1"/>
                <w:sz w:val="24"/>
                <w:szCs w:val="24"/>
              </w:rPr>
            </w:rPrChange>
          </w:rPr>
          <w:delText>,</w:delText>
        </w:r>
      </w:del>
      <w:r w:rsidRPr="00235E49">
        <w:rPr>
          <w:iCs/>
          <w:color w:val="000000" w:themeColor="text1"/>
          <w:sz w:val="24"/>
          <w:szCs w:val="24"/>
          <w:rPrChange w:id="131" w:author="Jonathan Spurrell" w:date="2023-04-27T15:23:00Z">
            <w:rPr>
              <w:i/>
              <w:color w:val="000000" w:themeColor="text1"/>
              <w:sz w:val="24"/>
              <w:szCs w:val="24"/>
            </w:rPr>
          </w:rPrChange>
        </w:rPr>
        <w:t xml:space="preserve"> now sit in Milli Majlis </w:t>
      </w:r>
      <w:del w:id="132" w:author="Jonathan Spurrell" w:date="2023-04-27T15:24:00Z">
        <w:r w:rsidRPr="00235E49" w:rsidDel="000877A7">
          <w:rPr>
            <w:iCs/>
            <w:color w:val="000000" w:themeColor="text1"/>
            <w:sz w:val="24"/>
            <w:szCs w:val="24"/>
            <w:rPrChange w:id="133" w:author="Jonathan Spurrell" w:date="2023-04-27T15:23:00Z">
              <w:rPr>
                <w:i/>
                <w:color w:val="000000" w:themeColor="text1"/>
                <w:sz w:val="24"/>
                <w:szCs w:val="24"/>
              </w:rPr>
            </w:rPrChange>
          </w:rPr>
          <w:delText>(</w:delText>
        </w:r>
      </w:del>
      <w:ins w:id="134" w:author="Jonathan Spurrell" w:date="2023-04-27T15:24:00Z">
        <w:r w:rsidR="000877A7">
          <w:rPr>
            <w:iCs/>
            <w:color w:val="000000" w:themeColor="text1"/>
            <w:sz w:val="24"/>
            <w:szCs w:val="24"/>
          </w:rPr>
          <w:t>[</w:t>
        </w:r>
      </w:ins>
      <w:r w:rsidRPr="00235E49">
        <w:rPr>
          <w:iCs/>
          <w:color w:val="000000" w:themeColor="text1"/>
          <w:sz w:val="24"/>
          <w:szCs w:val="24"/>
          <w:rPrChange w:id="135" w:author="Jonathan Spurrell" w:date="2023-04-27T15:23:00Z">
            <w:rPr>
              <w:i/>
              <w:color w:val="000000" w:themeColor="text1"/>
              <w:sz w:val="24"/>
              <w:szCs w:val="24"/>
            </w:rPr>
          </w:rPrChange>
        </w:rPr>
        <w:t>Azerbaijani Parliament</w:t>
      </w:r>
      <w:del w:id="136" w:author="Jonathan Spurrell" w:date="2023-04-27T15:24:00Z">
        <w:r w:rsidRPr="00235E49" w:rsidDel="000877A7">
          <w:rPr>
            <w:iCs/>
            <w:color w:val="000000" w:themeColor="text1"/>
            <w:sz w:val="24"/>
            <w:szCs w:val="24"/>
            <w:rPrChange w:id="137" w:author="Jonathan Spurrell" w:date="2023-04-27T15:23:00Z">
              <w:rPr>
                <w:i/>
                <w:color w:val="000000" w:themeColor="text1"/>
                <w:sz w:val="24"/>
                <w:szCs w:val="24"/>
              </w:rPr>
            </w:rPrChange>
          </w:rPr>
          <w:delText>)</w:delText>
        </w:r>
      </w:del>
      <w:ins w:id="138" w:author="Jonathan Spurrell" w:date="2023-04-27T15:24:00Z">
        <w:r w:rsidR="000877A7">
          <w:rPr>
            <w:iCs/>
            <w:color w:val="000000" w:themeColor="text1"/>
            <w:sz w:val="24"/>
            <w:szCs w:val="24"/>
          </w:rPr>
          <w:t>]</w:t>
        </w:r>
      </w:ins>
      <w:r w:rsidRPr="00235E49">
        <w:rPr>
          <w:iCs/>
          <w:color w:val="000000" w:themeColor="text1"/>
          <w:sz w:val="24"/>
          <w:szCs w:val="24"/>
          <w:rPrChange w:id="139" w:author="Jonathan Spurrell" w:date="2023-04-27T15:23:00Z">
            <w:rPr>
              <w:i/>
              <w:color w:val="000000" w:themeColor="text1"/>
              <w:sz w:val="24"/>
              <w:szCs w:val="24"/>
            </w:rPr>
          </w:rPrChange>
        </w:rPr>
        <w:t xml:space="preserve"> with parliamentary mandates in their pockets</w:t>
      </w:r>
      <w:ins w:id="140" w:author="Jonathan Spurrell" w:date="2023-04-27T15:24:00Z">
        <w:r w:rsidR="000877A7">
          <w:rPr>
            <w:iCs/>
            <w:color w:val="000000" w:themeColor="text1"/>
            <w:sz w:val="24"/>
            <w:szCs w:val="24"/>
          </w:rPr>
          <w:t>”.</w:t>
        </w:r>
      </w:ins>
      <w:del w:id="141" w:author="Jonathan Spurrell" w:date="2023-04-27T15:24:00Z">
        <w:r w:rsidRPr="009265D1" w:rsidDel="000877A7">
          <w:rPr>
            <w:rStyle w:val="FootnoteReference"/>
            <w:color w:val="000000" w:themeColor="text1"/>
            <w:sz w:val="24"/>
            <w:szCs w:val="24"/>
          </w:rPr>
          <w:delText xml:space="preserve"> </w:delText>
        </w:r>
      </w:del>
      <w:r w:rsidRPr="009265D1">
        <w:rPr>
          <w:rStyle w:val="FootnoteReference"/>
          <w:color w:val="000000" w:themeColor="text1"/>
          <w:sz w:val="24"/>
          <w:szCs w:val="24"/>
        </w:rPr>
        <w:footnoteReference w:id="4"/>
      </w:r>
      <w:del w:id="143" w:author="Jonathan Spurrell" w:date="2023-04-27T15:24:00Z">
        <w:r w:rsidRPr="009265D1" w:rsidDel="000877A7">
          <w:rPr>
            <w:color w:val="000000" w:themeColor="text1"/>
            <w:sz w:val="24"/>
            <w:szCs w:val="24"/>
          </w:rPr>
          <w:delText>”.</w:delText>
        </w:r>
      </w:del>
      <w:r w:rsidRPr="009265D1">
        <w:rPr>
          <w:color w:val="000000" w:themeColor="text1"/>
          <w:sz w:val="24"/>
          <w:szCs w:val="24"/>
        </w:rPr>
        <w:t xml:space="preserve"> The pogroms were followed by the instigation of an armed conflict against the Armenians of Nagorno-Karabakh, including the military operation “Koltso” (“Ring”) performed in 1991, as a result of which the Armenian population was ethnically cleansed from 22 villages; the systematic massacre of civilians, including the elderly, women and children, perpetrated in Maragha village </w:t>
      </w:r>
      <w:del w:id="144" w:author="Jonathan Spurrell" w:date="2023-04-27T15:24:00Z">
        <w:r w:rsidRPr="009265D1" w:rsidDel="000877A7">
          <w:rPr>
            <w:color w:val="000000" w:themeColor="text1"/>
            <w:sz w:val="24"/>
            <w:szCs w:val="24"/>
          </w:rPr>
          <w:delText xml:space="preserve">of </w:delText>
        </w:r>
      </w:del>
      <w:ins w:id="145" w:author="Jonathan Spurrell" w:date="2023-04-27T15:24:00Z">
        <w:r w:rsidR="000877A7">
          <w:rPr>
            <w:color w:val="000000" w:themeColor="text1"/>
            <w:sz w:val="24"/>
            <w:szCs w:val="24"/>
          </w:rPr>
          <w:t>in</w:t>
        </w:r>
        <w:r w:rsidR="000877A7" w:rsidRPr="009265D1">
          <w:rPr>
            <w:color w:val="000000" w:themeColor="text1"/>
            <w:sz w:val="24"/>
            <w:szCs w:val="24"/>
          </w:rPr>
          <w:t xml:space="preserve"> </w:t>
        </w:r>
      </w:ins>
      <w:r w:rsidRPr="009265D1">
        <w:rPr>
          <w:color w:val="000000" w:themeColor="text1"/>
          <w:sz w:val="24"/>
          <w:szCs w:val="24"/>
        </w:rPr>
        <w:t xml:space="preserve">Nagorno-Karabakh in 1992; </w:t>
      </w:r>
      <w:ins w:id="146" w:author="Jonathan Spurrell" w:date="2023-04-27T15:24:00Z">
        <w:r w:rsidR="000877A7">
          <w:rPr>
            <w:color w:val="000000" w:themeColor="text1"/>
            <w:sz w:val="24"/>
            <w:szCs w:val="24"/>
          </w:rPr>
          <w:t xml:space="preserve">and </w:t>
        </w:r>
      </w:ins>
      <w:r w:rsidRPr="009265D1">
        <w:rPr>
          <w:color w:val="000000" w:themeColor="text1"/>
          <w:sz w:val="24"/>
          <w:szCs w:val="24"/>
        </w:rPr>
        <w:t>the ethnic cleansing of the Shahumyan region and part of the Martakert region in 1992.</w:t>
      </w:r>
    </w:p>
    <w:p w14:paraId="74712F6F" w14:textId="78CEF08A"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147"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t xml:space="preserve">Whatever distortions Azerbaijan may diligently fabricate while referring to the chronology of the Nagorno-Karabakh conflict, the fact of the matter is that no anti-Azerbaijani massacre took place in Armenia. Unlike the Armenian population in Azerbaijan, who became victims of massive, barbaric atrocities, there are no verified reports of any form of atrocity or </w:t>
      </w:r>
      <w:del w:id="148" w:author="Jonathan Spurrell" w:date="2023-04-27T15:33:00Z">
        <w:r w:rsidRPr="009265D1" w:rsidDel="00E47941">
          <w:rPr>
            <w:color w:val="000000" w:themeColor="text1"/>
            <w:sz w:val="24"/>
            <w:szCs w:val="24"/>
          </w:rPr>
          <w:delText>s</w:delText>
        </w:r>
      </w:del>
      <w:ins w:id="149" w:author="Jonathan Spurrell" w:date="2023-04-27T15:33:00Z">
        <w:r w:rsidR="00E47941">
          <w:rPr>
            <w:color w:val="000000" w:themeColor="text1"/>
            <w:sz w:val="24"/>
            <w:szCs w:val="24"/>
          </w:rPr>
          <w:t>S</w:t>
        </w:r>
      </w:ins>
      <w:r w:rsidRPr="009265D1">
        <w:rPr>
          <w:color w:val="000000" w:themeColor="text1"/>
          <w:sz w:val="24"/>
          <w:szCs w:val="24"/>
        </w:rPr>
        <w:t xml:space="preserve">tate-sponsored mass killings against ethnic Azerbaijanis in Armenia. </w:t>
      </w:r>
    </w:p>
    <w:p w14:paraId="3535A4BE" w14:textId="4F09F99D"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150"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t xml:space="preserve">According to the 2003 </w:t>
      </w:r>
      <w:del w:id="151" w:author="Jonathan Spurrell" w:date="2023-04-27T15:33:00Z">
        <w:r w:rsidRPr="009265D1" w:rsidDel="00E47941">
          <w:rPr>
            <w:color w:val="000000" w:themeColor="text1"/>
            <w:sz w:val="24"/>
            <w:szCs w:val="24"/>
          </w:rPr>
          <w:delText>R</w:delText>
        </w:r>
      </w:del>
      <w:ins w:id="152" w:author="Jonathan Spurrell" w:date="2023-04-27T15:33:00Z">
        <w:r w:rsidR="00E47941">
          <w:rPr>
            <w:color w:val="000000" w:themeColor="text1"/>
            <w:sz w:val="24"/>
            <w:szCs w:val="24"/>
          </w:rPr>
          <w:t>r</w:t>
        </w:r>
      </w:ins>
      <w:r w:rsidRPr="009265D1">
        <w:rPr>
          <w:color w:val="000000" w:themeColor="text1"/>
          <w:sz w:val="24"/>
          <w:szCs w:val="24"/>
        </w:rPr>
        <w:t xml:space="preserve">eport of the </w:t>
      </w:r>
      <w:commentRangeStart w:id="153"/>
      <w:r w:rsidRPr="009265D1">
        <w:rPr>
          <w:color w:val="000000" w:themeColor="text1"/>
          <w:sz w:val="24"/>
          <w:szCs w:val="24"/>
        </w:rPr>
        <w:t>U</w:t>
      </w:r>
      <w:ins w:id="154" w:author="Jonathan Spurrell" w:date="2023-04-27T15:33:00Z">
        <w:r w:rsidR="00E47941">
          <w:rPr>
            <w:color w:val="000000" w:themeColor="text1"/>
            <w:sz w:val="24"/>
            <w:szCs w:val="24"/>
          </w:rPr>
          <w:t xml:space="preserve">nited </w:t>
        </w:r>
      </w:ins>
      <w:r w:rsidRPr="009265D1">
        <w:rPr>
          <w:color w:val="000000" w:themeColor="text1"/>
          <w:sz w:val="24"/>
          <w:szCs w:val="24"/>
        </w:rPr>
        <w:t>N</w:t>
      </w:r>
      <w:ins w:id="155" w:author="Jonathan Spurrell" w:date="2023-04-27T15:33:00Z">
        <w:r w:rsidR="00E47941">
          <w:rPr>
            <w:color w:val="000000" w:themeColor="text1"/>
            <w:sz w:val="24"/>
            <w:szCs w:val="24"/>
          </w:rPr>
          <w:t>ations</w:t>
        </w:r>
      </w:ins>
      <w:r w:rsidRPr="009265D1">
        <w:rPr>
          <w:color w:val="000000" w:themeColor="text1"/>
          <w:sz w:val="24"/>
          <w:szCs w:val="24"/>
        </w:rPr>
        <w:t xml:space="preserve"> High Commissioner for Refugees</w:t>
      </w:r>
      <w:commentRangeEnd w:id="153"/>
      <w:r w:rsidR="0049200D">
        <w:rPr>
          <w:rStyle w:val="CommentReference"/>
        </w:rPr>
        <w:commentReference w:id="153"/>
      </w:r>
      <w:ins w:id="156" w:author="Jonathan Spurrell" w:date="2023-04-27T15:33:00Z">
        <w:r w:rsidR="00E47941">
          <w:rPr>
            <w:color w:val="000000" w:themeColor="text1"/>
            <w:sz w:val="24"/>
            <w:szCs w:val="24"/>
          </w:rPr>
          <w:t>,</w:t>
        </w:r>
      </w:ins>
      <w:r w:rsidRPr="009265D1">
        <w:rPr>
          <w:rStyle w:val="FootnoteReference"/>
          <w:color w:val="000000" w:themeColor="text1"/>
          <w:sz w:val="24"/>
          <w:szCs w:val="24"/>
        </w:rPr>
        <w:footnoteReference w:id="5"/>
      </w:r>
      <w:del w:id="167" w:author="Jonathan Spurrell" w:date="2023-04-27T15:33:00Z">
        <w:r w:rsidRPr="009265D1" w:rsidDel="00E47941">
          <w:rPr>
            <w:color w:val="000000" w:themeColor="text1"/>
            <w:sz w:val="24"/>
            <w:szCs w:val="24"/>
          </w:rPr>
          <w:delText>,</w:delText>
        </w:r>
      </w:del>
      <w:r w:rsidRPr="009265D1">
        <w:rPr>
          <w:color w:val="000000" w:themeColor="text1"/>
          <w:sz w:val="24"/>
          <w:szCs w:val="24"/>
        </w:rPr>
        <w:t xml:space="preserve"> </w:t>
      </w:r>
      <w:r w:rsidRPr="00D37173">
        <w:rPr>
          <w:color w:val="000000" w:themeColor="text1"/>
          <w:sz w:val="24"/>
          <w:szCs w:val="24"/>
        </w:rPr>
        <w:t>the Azerbaijanis in Armenia</w:t>
      </w:r>
      <w:r w:rsidRPr="009265D1">
        <w:rPr>
          <w:color w:val="000000" w:themeColor="text1"/>
          <w:sz w:val="24"/>
          <w:szCs w:val="24"/>
        </w:rPr>
        <w:t xml:space="preserve"> fled out of fear following the anti-Armenian pogroms in Sumgait and Baku in 1988</w:t>
      </w:r>
      <w:ins w:id="168" w:author="Jonathan Spurrell" w:date="2023-04-27T15:39:00Z">
        <w:r w:rsidR="00D37173">
          <w:rPr>
            <w:color w:val="000000" w:themeColor="text1"/>
            <w:sz w:val="24"/>
            <w:szCs w:val="24"/>
          </w:rPr>
          <w:t>–</w:t>
        </w:r>
      </w:ins>
      <w:del w:id="169" w:author="Jonathan Spurrell" w:date="2023-04-27T15:39:00Z">
        <w:r w:rsidRPr="009265D1" w:rsidDel="00D37173">
          <w:rPr>
            <w:color w:val="000000" w:themeColor="text1"/>
            <w:sz w:val="24"/>
            <w:szCs w:val="24"/>
          </w:rPr>
          <w:delText>-</w:delText>
        </w:r>
      </w:del>
      <w:r w:rsidRPr="009265D1">
        <w:rPr>
          <w:color w:val="000000" w:themeColor="text1"/>
          <w:sz w:val="24"/>
          <w:szCs w:val="24"/>
        </w:rPr>
        <w:t>1989. The unaccountable assertions of “forcible deportation of Azerbaijanis from their historical homeland”, which allegedly predate the anti-Armenian massacre in Sumgait, thus</w:t>
      </w:r>
      <w:del w:id="170" w:author="Jonathan Spurrell" w:date="2023-04-27T15:39:00Z">
        <w:r w:rsidRPr="009265D1" w:rsidDel="00D37173">
          <w:rPr>
            <w:color w:val="000000" w:themeColor="text1"/>
            <w:sz w:val="24"/>
            <w:szCs w:val="24"/>
          </w:rPr>
          <w:delText>,</w:delText>
        </w:r>
      </w:del>
      <w:r w:rsidRPr="009265D1">
        <w:rPr>
          <w:color w:val="000000" w:themeColor="text1"/>
          <w:sz w:val="24"/>
          <w:szCs w:val="24"/>
        </w:rPr>
        <w:t xml:space="preserve"> render all efforts to verify any such allegation </w:t>
      </w:r>
      <w:del w:id="171" w:author="Jonathan Spurrell" w:date="2023-04-27T15:39:00Z">
        <w:r w:rsidRPr="009265D1" w:rsidDel="00D37173">
          <w:rPr>
            <w:color w:val="000000" w:themeColor="text1"/>
            <w:sz w:val="24"/>
            <w:szCs w:val="24"/>
          </w:rPr>
          <w:delText xml:space="preserve">as </w:delText>
        </w:r>
      </w:del>
      <w:r w:rsidRPr="009265D1">
        <w:rPr>
          <w:color w:val="000000" w:themeColor="text1"/>
          <w:sz w:val="24"/>
          <w:szCs w:val="24"/>
        </w:rPr>
        <w:t xml:space="preserve">quite </w:t>
      </w:r>
      <w:r w:rsidRPr="002321C7">
        <w:rPr>
          <w:color w:val="000000" w:themeColor="text1"/>
          <w:sz w:val="24"/>
          <w:szCs w:val="24"/>
        </w:rPr>
        <w:t>unavailing</w:t>
      </w:r>
      <w:r w:rsidRPr="009265D1">
        <w:rPr>
          <w:color w:val="000000" w:themeColor="text1"/>
          <w:sz w:val="24"/>
          <w:szCs w:val="24"/>
        </w:rPr>
        <w:t>, not least because most of the localities</w:t>
      </w:r>
      <w:del w:id="172" w:author="Jonathan Spurrell" w:date="2023-04-27T15:40:00Z">
        <w:r w:rsidRPr="009265D1" w:rsidDel="00D37173">
          <w:rPr>
            <w:color w:val="000000" w:themeColor="text1"/>
            <w:sz w:val="24"/>
            <w:szCs w:val="24"/>
          </w:rPr>
          <w:delText>,</w:delText>
        </w:r>
      </w:del>
      <w:r w:rsidRPr="009265D1">
        <w:rPr>
          <w:color w:val="000000" w:themeColor="text1"/>
          <w:sz w:val="24"/>
          <w:szCs w:val="24"/>
        </w:rPr>
        <w:t xml:space="preserve"> to which Azerbaijan’s letter refers while making such assertions</w:t>
      </w:r>
      <w:del w:id="173" w:author="Jonathan Spurrell" w:date="2023-04-27T15:40:00Z">
        <w:r w:rsidRPr="009265D1" w:rsidDel="00D37173">
          <w:rPr>
            <w:color w:val="000000" w:themeColor="text1"/>
            <w:sz w:val="24"/>
            <w:szCs w:val="24"/>
          </w:rPr>
          <w:delText>,</w:delText>
        </w:r>
      </w:del>
      <w:r w:rsidRPr="009265D1">
        <w:rPr>
          <w:color w:val="000000" w:themeColor="text1"/>
          <w:sz w:val="24"/>
          <w:szCs w:val="24"/>
        </w:rPr>
        <w:t xml:space="preserve"> appear to be either misspelled or misconstrued</w:t>
      </w:r>
      <w:del w:id="174" w:author="Jonathan Spurrell" w:date="2023-04-27T15:40:00Z">
        <w:r w:rsidRPr="009265D1" w:rsidDel="009379D9">
          <w:rPr>
            <w:color w:val="000000" w:themeColor="text1"/>
            <w:sz w:val="24"/>
            <w:szCs w:val="24"/>
          </w:rPr>
          <w:delText>,</w:delText>
        </w:r>
      </w:del>
      <w:r w:rsidRPr="009265D1">
        <w:rPr>
          <w:color w:val="000000" w:themeColor="text1"/>
          <w:sz w:val="24"/>
          <w:szCs w:val="24"/>
        </w:rPr>
        <w:t xml:space="preserve"> and, therefore, impossible to identify.     </w:t>
      </w:r>
    </w:p>
    <w:p w14:paraId="65FDEAC2" w14:textId="065640CB"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175"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t xml:space="preserve">Azerbaijan’s narratives continue to be conceived and formulated from the perspective of hate and discrimination, at the core of which is the brazen denial of the atrocities committed against the Armenian people. It is, for example, quite an indication that, in his letter dated 16 March, the Representative of Azerbaijan finds it “especially noteworthy” to highlight the identity of one particular individual, who was reportedly part of the group of “more than 90 perpetrators and accomplices” responsible for the Sumgait violence – exclusively on the basis of the aforementioned individual’s ethnicity. </w:t>
      </w:r>
      <w:commentRangeStart w:id="176"/>
      <w:r w:rsidRPr="009265D1">
        <w:rPr>
          <w:color w:val="000000" w:themeColor="text1"/>
          <w:sz w:val="24"/>
          <w:szCs w:val="24"/>
        </w:rPr>
        <w:t xml:space="preserve">In </w:t>
      </w:r>
      <w:commentRangeEnd w:id="176"/>
      <w:r w:rsidR="00F31BB8">
        <w:rPr>
          <w:rStyle w:val="CommentReference"/>
        </w:rPr>
        <w:commentReference w:id="176"/>
      </w:r>
      <w:r w:rsidRPr="009265D1">
        <w:rPr>
          <w:color w:val="000000" w:themeColor="text1"/>
          <w:sz w:val="24"/>
          <w:szCs w:val="24"/>
        </w:rPr>
        <w:t>his letter addressed to the Secretary-General, the Representative of Azerbaijan finds it appropriate to single out one particular criminal out of as many as over 90, simply because that person reportedly happens to be of Armenian descent. Such ethnically motivated selectivity is</w:t>
      </w:r>
      <w:del w:id="177" w:author="Jonathan Spurrell" w:date="2023-04-28T12:40:00Z">
        <w:r w:rsidRPr="009265D1" w:rsidDel="00364EEF">
          <w:rPr>
            <w:color w:val="000000" w:themeColor="text1"/>
            <w:sz w:val="24"/>
            <w:szCs w:val="24"/>
          </w:rPr>
          <w:delText>,</w:delText>
        </w:r>
      </w:del>
      <w:r w:rsidRPr="009265D1">
        <w:rPr>
          <w:color w:val="000000" w:themeColor="text1"/>
          <w:sz w:val="24"/>
          <w:szCs w:val="24"/>
        </w:rPr>
        <w:t xml:space="preserve"> indeed</w:t>
      </w:r>
      <w:del w:id="178" w:author="Jonathan Spurrell" w:date="2023-04-28T12:40:00Z">
        <w:r w:rsidRPr="009265D1" w:rsidDel="00364EEF">
          <w:rPr>
            <w:color w:val="000000" w:themeColor="text1"/>
            <w:sz w:val="24"/>
            <w:szCs w:val="24"/>
          </w:rPr>
          <w:delText>,</w:delText>
        </w:r>
      </w:del>
      <w:r w:rsidRPr="009265D1">
        <w:rPr>
          <w:color w:val="000000" w:themeColor="text1"/>
          <w:sz w:val="24"/>
          <w:szCs w:val="24"/>
        </w:rPr>
        <w:t xml:space="preserve"> symptomatic of deep-rooted racism and Armenophobia, including at the level of officials and public institutions </w:t>
      </w:r>
      <w:r w:rsidRPr="009265D1">
        <w:rPr>
          <w:sz w:val="24"/>
          <w:szCs w:val="24"/>
        </w:rPr>
        <w:t xml:space="preserve">– </w:t>
      </w:r>
      <w:r w:rsidRPr="009265D1">
        <w:rPr>
          <w:color w:val="000000" w:themeColor="text1"/>
          <w:sz w:val="24"/>
          <w:szCs w:val="24"/>
        </w:rPr>
        <w:t>a policy</w:t>
      </w:r>
      <w:del w:id="179" w:author="Jonathan Spurrell" w:date="2023-04-27T15:40:00Z">
        <w:r w:rsidRPr="009265D1" w:rsidDel="00F8689C">
          <w:rPr>
            <w:color w:val="000000" w:themeColor="text1"/>
            <w:sz w:val="24"/>
            <w:szCs w:val="24"/>
          </w:rPr>
          <w:delText>,</w:delText>
        </w:r>
      </w:del>
      <w:r w:rsidRPr="009265D1">
        <w:rPr>
          <w:color w:val="000000" w:themeColor="text1"/>
          <w:sz w:val="24"/>
          <w:szCs w:val="24"/>
        </w:rPr>
        <w:t xml:space="preserve"> from which Azerbaijan has been asked to refrain by the International Court of Justice</w:t>
      </w:r>
      <w:ins w:id="180" w:author="Jonathan Spurrell" w:date="2023-04-27T15:40:00Z">
        <w:r w:rsidR="00F8689C">
          <w:rPr>
            <w:color w:val="000000" w:themeColor="text1"/>
            <w:sz w:val="24"/>
            <w:szCs w:val="24"/>
          </w:rPr>
          <w:t>.</w:t>
        </w:r>
      </w:ins>
      <w:r w:rsidRPr="009265D1">
        <w:rPr>
          <w:rStyle w:val="FootnoteReference"/>
          <w:color w:val="000000" w:themeColor="text1"/>
          <w:sz w:val="24"/>
          <w:szCs w:val="24"/>
        </w:rPr>
        <w:footnoteReference w:id="6"/>
      </w:r>
      <w:del w:id="186" w:author="Jonathan Spurrell" w:date="2023-04-27T15:40:00Z">
        <w:r w:rsidRPr="009265D1" w:rsidDel="00F8689C">
          <w:rPr>
            <w:color w:val="000000" w:themeColor="text1"/>
            <w:sz w:val="24"/>
            <w:szCs w:val="24"/>
          </w:rPr>
          <w:delText>.</w:delText>
        </w:r>
      </w:del>
      <w:r w:rsidRPr="009265D1">
        <w:rPr>
          <w:color w:val="000000" w:themeColor="text1"/>
          <w:sz w:val="24"/>
          <w:szCs w:val="24"/>
        </w:rPr>
        <w:t xml:space="preserve"> </w:t>
      </w:r>
    </w:p>
    <w:p w14:paraId="5923F73B" w14:textId="07FD0A3F" w:rsidR="009265D1" w:rsidRPr="009265D1" w:rsidRDefault="009265D1">
      <w:pPr>
        <w:pStyle w:val="Default"/>
        <w:ind w:firstLine="475"/>
        <w:jc w:val="both"/>
        <w:rPr>
          <w:lang w:val="en-GB"/>
        </w:rPr>
        <w:pPrChange w:id="187" w:author="Jonathan Spurrell" w:date="2023-04-27T15:16:00Z">
          <w:pPr>
            <w:pStyle w:val="Default"/>
            <w:jc w:val="both"/>
          </w:pPr>
        </w:pPrChange>
      </w:pPr>
      <w:r w:rsidRPr="008A59D4">
        <w:rPr>
          <w:lang w:val="en-GB"/>
        </w:rPr>
        <w:lastRenderedPageBreak/>
        <w:t>Evidently, the lack of accountability</w:t>
      </w:r>
      <w:r w:rsidRPr="009265D1">
        <w:rPr>
          <w:lang w:val="en-GB"/>
        </w:rPr>
        <w:t xml:space="preserve"> for the past crimes has created fertile ground for elevating the instigation of anti-Armenian sentiments to the level of </w:t>
      </w:r>
      <w:del w:id="188" w:author="Jonathan Spurrell" w:date="2023-04-27T15:46:00Z">
        <w:r w:rsidRPr="009265D1" w:rsidDel="008A59D4">
          <w:rPr>
            <w:lang w:val="en-GB"/>
          </w:rPr>
          <w:delText>s</w:delText>
        </w:r>
      </w:del>
      <w:ins w:id="189" w:author="Jonathan Spurrell" w:date="2023-04-27T15:46:00Z">
        <w:r w:rsidR="008A59D4">
          <w:rPr>
            <w:lang w:val="en-GB"/>
          </w:rPr>
          <w:t>S</w:t>
        </w:r>
      </w:ins>
      <w:r w:rsidRPr="009265D1">
        <w:rPr>
          <w:lang w:val="en-GB"/>
        </w:rPr>
        <w:t xml:space="preserve">tate policy in Azerbaijan. </w:t>
      </w:r>
      <w:r w:rsidRPr="009265D1">
        <w:rPr>
          <w:bdr w:val="none" w:sz="0" w:space="0" w:color="auto" w:frame="1"/>
        </w:rPr>
        <w:t xml:space="preserve">Over the years, the prominent historic, cultural and religious heritage of the Armenian communities in territories that were under the control </w:t>
      </w:r>
      <w:r w:rsidRPr="00B74CD7">
        <w:rPr>
          <w:bdr w:val="none" w:sz="0" w:space="0" w:color="auto" w:frame="1"/>
        </w:rPr>
        <w:t xml:space="preserve">of Azerbaijani authorities came to be razed to the ground. </w:t>
      </w:r>
      <w:r w:rsidRPr="00B74CD7">
        <w:rPr>
          <w:lang w:val="en-GB"/>
        </w:rPr>
        <w:t>The barbaric destruction of over 5,000 medieval Christian Armenian cross-stones, which was carried out in 1998</w:t>
      </w:r>
      <w:del w:id="190" w:author="Jonathan Spurrell" w:date="2023-04-27T15:47:00Z">
        <w:r w:rsidRPr="00B74CD7" w:rsidDel="008A59D4">
          <w:rPr>
            <w:lang w:val="en-GB"/>
          </w:rPr>
          <w:delText>-</w:delText>
        </w:r>
      </w:del>
      <w:ins w:id="191" w:author="Jonathan Spurrell" w:date="2023-04-27T15:47:00Z">
        <w:r w:rsidR="008A59D4" w:rsidRPr="00B74CD7">
          <w:rPr>
            <w:color w:val="000000" w:themeColor="text1"/>
          </w:rPr>
          <w:t>–</w:t>
        </w:r>
      </w:ins>
      <w:r w:rsidRPr="00B74CD7">
        <w:rPr>
          <w:lang w:val="en-GB"/>
        </w:rPr>
        <w:t>2005 in Nakhijevan, is a stark indicator of the policy of cultural genocide</w:t>
      </w:r>
      <w:r w:rsidRPr="00B74CD7">
        <w:rPr>
          <w:rStyle w:val="FootnoteReference"/>
          <w:lang w:val="en-GB"/>
        </w:rPr>
        <w:footnoteReference w:id="7"/>
      </w:r>
      <w:r w:rsidRPr="00B74CD7">
        <w:rPr>
          <w:lang w:val="en-GB"/>
        </w:rPr>
        <w:t xml:space="preserve"> by the country positioning itself as a “model of tolerance and multiculturalism”. Notably, Azerbaijan has rejected all requests for international fact-finding missions to research the extent</w:t>
      </w:r>
      <w:del w:id="209" w:author="Jonathan Spurrell" w:date="2023-04-27T15:47:00Z">
        <w:r w:rsidRPr="00B74CD7" w:rsidDel="0043376D">
          <w:rPr>
            <w:lang w:val="en-GB"/>
          </w:rPr>
          <w:delText>,</w:delText>
        </w:r>
      </w:del>
      <w:r w:rsidRPr="00B74CD7">
        <w:rPr>
          <w:lang w:val="en-GB"/>
        </w:rPr>
        <w:t xml:space="preserve"> to which the valuable objects of medieval</w:t>
      </w:r>
      <w:r w:rsidRPr="009265D1">
        <w:rPr>
          <w:lang w:val="en-GB"/>
        </w:rPr>
        <w:t xml:space="preserve"> culture came under destruction in Nakhijevan. </w:t>
      </w:r>
    </w:p>
    <w:p w14:paraId="53D07BB5" w14:textId="05989BBE" w:rsidR="009265D1" w:rsidRPr="009265D1" w:rsidRDefault="009265D1">
      <w:pPr>
        <w:autoSpaceDE w:val="0"/>
        <w:autoSpaceDN w:val="0"/>
        <w:adjustRightInd w:val="0"/>
        <w:spacing w:before="120" w:after="120" w:line="240" w:lineRule="auto"/>
        <w:ind w:firstLine="475"/>
        <w:jc w:val="both"/>
        <w:rPr>
          <w:sz w:val="24"/>
          <w:szCs w:val="24"/>
          <w:bdr w:val="none" w:sz="0" w:space="0" w:color="auto" w:frame="1"/>
        </w:rPr>
        <w:pPrChange w:id="210" w:author="Jonathan Spurrell" w:date="2023-04-27T15:16:00Z">
          <w:pPr>
            <w:autoSpaceDE w:val="0"/>
            <w:autoSpaceDN w:val="0"/>
            <w:adjustRightInd w:val="0"/>
            <w:spacing w:before="120" w:after="120" w:line="240" w:lineRule="auto"/>
            <w:jc w:val="both"/>
          </w:pPr>
        </w:pPrChange>
      </w:pPr>
      <w:del w:id="211" w:author="Jonathan Spurrell" w:date="2023-04-27T15:48:00Z">
        <w:r w:rsidRPr="009265D1" w:rsidDel="00457604">
          <w:rPr>
            <w:color w:val="000000" w:themeColor="text1"/>
            <w:sz w:val="24"/>
            <w:szCs w:val="24"/>
          </w:rPr>
          <w:delText>C</w:delText>
        </w:r>
      </w:del>
      <w:ins w:id="212" w:author="Jonathan Spurrell" w:date="2023-04-27T15:48:00Z">
        <w:r w:rsidR="00457604">
          <w:rPr>
            <w:color w:val="000000" w:themeColor="text1"/>
            <w:sz w:val="24"/>
            <w:szCs w:val="24"/>
          </w:rPr>
          <w:t>The c</w:t>
        </w:r>
      </w:ins>
      <w:r w:rsidRPr="009265D1">
        <w:rPr>
          <w:color w:val="000000" w:themeColor="text1"/>
          <w:sz w:val="24"/>
          <w:szCs w:val="24"/>
        </w:rPr>
        <w:t>ultivation of racism and anti-Armenian hatred, along with the continued incitement of violence on ethnic and religious grounds</w:t>
      </w:r>
      <w:ins w:id="213" w:author="Jonathan Spurrell" w:date="2023-04-27T15:48:00Z">
        <w:r w:rsidR="00457604">
          <w:rPr>
            <w:color w:val="000000" w:themeColor="text1"/>
            <w:sz w:val="24"/>
            <w:szCs w:val="24"/>
          </w:rPr>
          <w:t>,</w:t>
        </w:r>
      </w:ins>
      <w:r w:rsidRPr="009265D1">
        <w:rPr>
          <w:color w:val="000000" w:themeColor="text1"/>
          <w:sz w:val="24"/>
          <w:szCs w:val="24"/>
        </w:rPr>
        <w:t xml:space="preserve"> have long come to be well</w:t>
      </w:r>
      <w:del w:id="214" w:author="Jonathan Spurrell" w:date="2023-04-27T15:48:00Z">
        <w:r w:rsidRPr="009265D1" w:rsidDel="00457604">
          <w:rPr>
            <w:color w:val="000000" w:themeColor="text1"/>
            <w:sz w:val="24"/>
            <w:szCs w:val="24"/>
          </w:rPr>
          <w:delText>-</w:delText>
        </w:r>
      </w:del>
      <w:ins w:id="215" w:author="Jonathan Spurrell" w:date="2023-04-27T15:48:00Z">
        <w:r w:rsidR="00457604">
          <w:rPr>
            <w:color w:val="000000" w:themeColor="text1"/>
            <w:sz w:val="24"/>
            <w:szCs w:val="24"/>
          </w:rPr>
          <w:t xml:space="preserve"> </w:t>
        </w:r>
      </w:ins>
      <w:r w:rsidRPr="009265D1">
        <w:rPr>
          <w:color w:val="000000" w:themeColor="text1"/>
          <w:sz w:val="24"/>
          <w:szCs w:val="24"/>
        </w:rPr>
        <w:t xml:space="preserve">documented in numerous reports of </w:t>
      </w:r>
      <w:del w:id="216" w:author="Jonathan Spurrell" w:date="2023-04-27T15:48:00Z">
        <w:r w:rsidRPr="009265D1" w:rsidDel="00457604">
          <w:rPr>
            <w:color w:val="000000" w:themeColor="text1"/>
            <w:sz w:val="24"/>
            <w:szCs w:val="24"/>
          </w:rPr>
          <w:delText xml:space="preserve">the </w:delText>
        </w:r>
      </w:del>
      <w:r w:rsidRPr="009265D1">
        <w:rPr>
          <w:color w:val="000000" w:themeColor="text1"/>
          <w:sz w:val="24"/>
          <w:szCs w:val="24"/>
        </w:rPr>
        <w:t xml:space="preserve">international organizations, including the </w:t>
      </w:r>
      <w:r w:rsidRPr="00B74CD7">
        <w:rPr>
          <w:color w:val="000000" w:themeColor="text1"/>
          <w:sz w:val="24"/>
          <w:szCs w:val="24"/>
        </w:rPr>
        <w:t>Committee on the Elimination of Racial Discrimination</w:t>
      </w:r>
      <w:r w:rsidRPr="00B74CD7">
        <w:rPr>
          <w:rStyle w:val="FootnoteReference"/>
          <w:sz w:val="24"/>
          <w:szCs w:val="24"/>
          <w:bdr w:val="none" w:sz="0" w:space="0" w:color="auto" w:frame="1"/>
        </w:rPr>
        <w:footnoteReference w:id="8"/>
      </w:r>
      <w:r w:rsidRPr="00B74CD7">
        <w:rPr>
          <w:color w:val="000000" w:themeColor="text1"/>
          <w:sz w:val="24"/>
          <w:szCs w:val="24"/>
        </w:rPr>
        <w:t xml:space="preserve"> and the European Commission against Racism and Intolerance</w:t>
      </w:r>
      <w:ins w:id="224" w:author="Jonathan Spurrell" w:date="2023-04-27T15:48:00Z">
        <w:r w:rsidR="00457604">
          <w:rPr>
            <w:color w:val="000000" w:themeColor="text1"/>
            <w:sz w:val="24"/>
            <w:szCs w:val="24"/>
          </w:rPr>
          <w:t>,</w:t>
        </w:r>
      </w:ins>
      <w:r w:rsidRPr="009265D1">
        <w:rPr>
          <w:rStyle w:val="FootnoteReference"/>
          <w:color w:val="000000" w:themeColor="text1"/>
          <w:sz w:val="24"/>
          <w:szCs w:val="24"/>
        </w:rPr>
        <w:footnoteReference w:id="9"/>
      </w:r>
      <w:del w:id="230" w:author="Jonathan Spurrell" w:date="2023-04-27T15:48:00Z">
        <w:r w:rsidRPr="009265D1" w:rsidDel="00457604">
          <w:rPr>
            <w:color w:val="000000" w:themeColor="text1"/>
            <w:sz w:val="24"/>
            <w:szCs w:val="24"/>
          </w:rPr>
          <w:delText>,</w:delText>
        </w:r>
      </w:del>
      <w:r w:rsidRPr="009265D1">
        <w:rPr>
          <w:color w:val="000000" w:themeColor="text1"/>
          <w:sz w:val="24"/>
          <w:szCs w:val="24"/>
        </w:rPr>
        <w:t xml:space="preserve"> revealing the systemic nature of racial profiling, hateful and incendiary rhetoric, the prevailing sense of impunity and </w:t>
      </w:r>
      <w:ins w:id="231" w:author="Jonathan Spurrell" w:date="2023-04-28T12:42:00Z">
        <w:r w:rsidR="00AC74C9">
          <w:rPr>
            <w:color w:val="000000" w:themeColor="text1"/>
            <w:sz w:val="24"/>
            <w:szCs w:val="24"/>
          </w:rPr>
          <w:t xml:space="preserve">the </w:t>
        </w:r>
      </w:ins>
      <w:r w:rsidRPr="00266006">
        <w:rPr>
          <w:color w:val="000000" w:themeColor="text1"/>
          <w:sz w:val="24"/>
          <w:szCs w:val="24"/>
        </w:rPr>
        <w:t xml:space="preserve">glorification of </w:t>
      </w:r>
      <w:commentRangeStart w:id="232"/>
      <w:r w:rsidRPr="00266006">
        <w:rPr>
          <w:color w:val="000000" w:themeColor="text1"/>
          <w:sz w:val="24"/>
          <w:szCs w:val="24"/>
        </w:rPr>
        <w:t>hate crime</w:t>
      </w:r>
      <w:del w:id="233" w:author="Jonathan Spurrell" w:date="2023-04-28T07:44:00Z">
        <w:r w:rsidRPr="00266006" w:rsidDel="003A489C">
          <w:rPr>
            <w:color w:val="000000" w:themeColor="text1"/>
            <w:sz w:val="24"/>
            <w:szCs w:val="24"/>
          </w:rPr>
          <w:delText>s</w:delText>
        </w:r>
      </w:del>
      <w:r w:rsidRPr="00266006">
        <w:rPr>
          <w:color w:val="000000" w:themeColor="text1"/>
          <w:sz w:val="24"/>
          <w:szCs w:val="24"/>
        </w:rPr>
        <w:t xml:space="preserve"> perpetrators </w:t>
      </w:r>
      <w:commentRangeEnd w:id="232"/>
      <w:r w:rsidR="003A489C">
        <w:rPr>
          <w:rStyle w:val="CommentReference"/>
        </w:rPr>
        <w:commentReference w:id="232"/>
      </w:r>
      <w:r w:rsidRPr="00266006">
        <w:rPr>
          <w:color w:val="000000" w:themeColor="text1"/>
          <w:sz w:val="24"/>
          <w:szCs w:val="24"/>
        </w:rPr>
        <w:t>in Azerbaijan</w:t>
      </w:r>
      <w:ins w:id="234" w:author="Jonathan Spurrell" w:date="2023-04-27T15:48:00Z">
        <w:r w:rsidR="005A5BF2">
          <w:rPr>
            <w:color w:val="000000" w:themeColor="text1"/>
            <w:sz w:val="24"/>
            <w:szCs w:val="24"/>
          </w:rPr>
          <w:t>.</w:t>
        </w:r>
      </w:ins>
      <w:del w:id="235" w:author="Jonathan Spurrell" w:date="2023-04-27T15:48:00Z">
        <w:r w:rsidRPr="009265D1" w:rsidDel="005A5BF2">
          <w:rPr>
            <w:rStyle w:val="FootnoteReference"/>
            <w:sz w:val="24"/>
            <w:szCs w:val="24"/>
            <w:bdr w:val="none" w:sz="0" w:space="0" w:color="auto" w:frame="1"/>
          </w:rPr>
          <w:delText>.</w:delText>
        </w:r>
      </w:del>
      <w:r w:rsidRPr="009265D1">
        <w:rPr>
          <w:rStyle w:val="FootnoteReference"/>
          <w:sz w:val="24"/>
          <w:szCs w:val="24"/>
          <w:bdr w:val="none" w:sz="0" w:space="0" w:color="auto" w:frame="1"/>
        </w:rPr>
        <w:t xml:space="preserve"> </w:t>
      </w:r>
      <w:r w:rsidRPr="009265D1">
        <w:rPr>
          <w:color w:val="000000" w:themeColor="text1"/>
          <w:sz w:val="24"/>
          <w:szCs w:val="24"/>
        </w:rPr>
        <w:t>To this date, Azerbaijan has not undertaken any measures to bring those responsible for anti-Armenian hate crimes to justice</w:t>
      </w:r>
      <w:del w:id="236" w:author="Jonathan Spurrell" w:date="2023-04-28T12:42:00Z">
        <w:r w:rsidRPr="009265D1" w:rsidDel="00CA6CA1">
          <w:rPr>
            <w:color w:val="000000" w:themeColor="text1"/>
            <w:sz w:val="24"/>
            <w:szCs w:val="24"/>
          </w:rPr>
          <w:delText>,</w:delText>
        </w:r>
      </w:del>
      <w:r w:rsidRPr="009265D1">
        <w:rPr>
          <w:color w:val="000000" w:themeColor="text1"/>
          <w:sz w:val="24"/>
          <w:szCs w:val="24"/>
        </w:rPr>
        <w:t xml:space="preserve"> and has, instead, adopted legislation prohibiting entry to the country </w:t>
      </w:r>
      <w:del w:id="237" w:author="Jonathan Spurrell" w:date="2023-04-27T15:49:00Z">
        <w:r w:rsidRPr="009265D1" w:rsidDel="005A5BF2">
          <w:rPr>
            <w:color w:val="000000" w:themeColor="text1"/>
            <w:sz w:val="24"/>
            <w:szCs w:val="24"/>
          </w:rPr>
          <w:delText xml:space="preserve">of </w:delText>
        </w:r>
      </w:del>
      <w:ins w:id="238" w:author="Jonathan Spurrell" w:date="2023-04-27T15:49:00Z">
        <w:r w:rsidR="005A5BF2">
          <w:rPr>
            <w:color w:val="000000" w:themeColor="text1"/>
            <w:sz w:val="24"/>
            <w:szCs w:val="24"/>
          </w:rPr>
          <w:t>for</w:t>
        </w:r>
        <w:r w:rsidR="005A5BF2" w:rsidRPr="009265D1">
          <w:rPr>
            <w:color w:val="000000" w:themeColor="text1"/>
            <w:sz w:val="24"/>
            <w:szCs w:val="24"/>
          </w:rPr>
          <w:t xml:space="preserve"> </w:t>
        </w:r>
      </w:ins>
      <w:r w:rsidRPr="009265D1">
        <w:rPr>
          <w:color w:val="000000" w:themeColor="text1"/>
          <w:sz w:val="24"/>
          <w:szCs w:val="24"/>
        </w:rPr>
        <w:t>any person of Armenian origin, regardless of their citizenship</w:t>
      </w:r>
      <w:ins w:id="239" w:author="Jonathan Spurrell" w:date="2023-04-27T15:49:00Z">
        <w:r w:rsidR="005A5BF2">
          <w:rPr>
            <w:color w:val="000000" w:themeColor="text1"/>
            <w:sz w:val="24"/>
            <w:szCs w:val="24"/>
          </w:rPr>
          <w:t>,</w:t>
        </w:r>
      </w:ins>
      <w:r w:rsidRPr="009265D1">
        <w:rPr>
          <w:rStyle w:val="FootnoteReference"/>
          <w:sz w:val="24"/>
          <w:szCs w:val="24"/>
          <w:bdr w:val="none" w:sz="0" w:space="0" w:color="auto" w:frame="1"/>
        </w:rPr>
        <w:footnoteReference w:id="10"/>
      </w:r>
      <w:del w:id="249" w:author="Jonathan Spurrell" w:date="2023-04-27T15:49:00Z">
        <w:r w:rsidRPr="009265D1" w:rsidDel="005A5BF2">
          <w:rPr>
            <w:sz w:val="24"/>
            <w:szCs w:val="24"/>
            <w:bdr w:val="none" w:sz="0" w:space="0" w:color="auto" w:frame="1"/>
          </w:rPr>
          <w:delText>,</w:delText>
        </w:r>
      </w:del>
      <w:r w:rsidRPr="009265D1">
        <w:rPr>
          <w:sz w:val="24"/>
          <w:szCs w:val="24"/>
          <w:bdr w:val="none" w:sz="0" w:space="0" w:color="auto" w:frame="1"/>
        </w:rPr>
        <w:t xml:space="preserve"> “</w:t>
      </w:r>
      <w:r w:rsidRPr="009265D1">
        <w:rPr>
          <w:color w:val="000000" w:themeColor="text1"/>
          <w:sz w:val="24"/>
          <w:szCs w:val="24"/>
        </w:rPr>
        <w:t>because the authorities would be unable to provide them with security since they are ethnic Armenians</w:t>
      </w:r>
      <w:ins w:id="250" w:author="Jonathan Spurrell" w:date="2023-04-27T15:49:00Z">
        <w:r w:rsidR="005A5BF2">
          <w:rPr>
            <w:color w:val="000000" w:themeColor="text1"/>
            <w:sz w:val="24"/>
            <w:szCs w:val="24"/>
          </w:rPr>
          <w:t>”.</w:t>
        </w:r>
      </w:ins>
      <w:r w:rsidRPr="009265D1">
        <w:rPr>
          <w:rStyle w:val="FootnoteReference"/>
          <w:sz w:val="24"/>
          <w:szCs w:val="24"/>
          <w:bdr w:val="none" w:sz="0" w:space="0" w:color="auto" w:frame="1"/>
        </w:rPr>
        <w:footnoteReference w:id="11"/>
      </w:r>
      <w:del w:id="258" w:author="Jonathan Spurrell" w:date="2023-04-27T15:49:00Z">
        <w:r w:rsidRPr="009265D1" w:rsidDel="005A5BF2">
          <w:rPr>
            <w:sz w:val="24"/>
            <w:szCs w:val="24"/>
            <w:bdr w:val="none" w:sz="0" w:space="0" w:color="auto" w:frame="1"/>
          </w:rPr>
          <w:delText>”.</w:delText>
        </w:r>
      </w:del>
    </w:p>
    <w:p w14:paraId="0026B077" w14:textId="1067FA21"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259"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t>In September 2020, Azerbaijan initiated a new wave of deadly violence in the region, launching massive military attacks amid</w:t>
      </w:r>
      <w:del w:id="260" w:author="Jonathan Spurrell" w:date="2023-04-27T15:49:00Z">
        <w:r w:rsidRPr="009265D1" w:rsidDel="005A5BF2">
          <w:rPr>
            <w:color w:val="000000" w:themeColor="text1"/>
            <w:sz w:val="24"/>
            <w:szCs w:val="24"/>
          </w:rPr>
          <w:delText>st</w:delText>
        </w:r>
      </w:del>
      <w:r w:rsidRPr="009265D1">
        <w:rPr>
          <w:color w:val="000000" w:themeColor="text1"/>
          <w:sz w:val="24"/>
          <w:szCs w:val="24"/>
        </w:rPr>
        <w:t xml:space="preserve"> an unprecedented global pandemic in an attempt to resolve the Nagorno-Karabakh conflict by force. Despite Azerbaijan</w:t>
      </w:r>
      <w:del w:id="261" w:author="Jonathan Spurrell" w:date="2023-04-27T15:49:00Z">
        <w:r w:rsidRPr="009265D1" w:rsidDel="005A5BF2">
          <w:rPr>
            <w:color w:val="000000" w:themeColor="text1"/>
            <w:sz w:val="24"/>
            <w:szCs w:val="24"/>
          </w:rPr>
          <w:delText>'</w:delText>
        </w:r>
      </w:del>
      <w:ins w:id="262" w:author="Jonathan Spurrell" w:date="2023-04-27T15:49:00Z">
        <w:r w:rsidR="005A5BF2">
          <w:rPr>
            <w:color w:val="000000" w:themeColor="text1"/>
            <w:sz w:val="24"/>
            <w:szCs w:val="24"/>
          </w:rPr>
          <w:t>’</w:t>
        </w:r>
      </w:ins>
      <w:r w:rsidRPr="009265D1">
        <w:rPr>
          <w:color w:val="000000" w:themeColor="text1"/>
          <w:sz w:val="24"/>
          <w:szCs w:val="24"/>
        </w:rPr>
        <w:t>s efforts to offer justifications for its large-scale military aggression in September</w:t>
      </w:r>
      <w:del w:id="263" w:author="Jonathan Spurrell" w:date="2023-04-27T15:49:00Z">
        <w:r w:rsidRPr="009265D1" w:rsidDel="005A5BF2">
          <w:rPr>
            <w:color w:val="000000" w:themeColor="text1"/>
            <w:sz w:val="24"/>
            <w:szCs w:val="24"/>
          </w:rPr>
          <w:delText>-</w:delText>
        </w:r>
      </w:del>
      <w:ins w:id="264" w:author="Jonathan Spurrell" w:date="2023-04-27T15:49:00Z">
        <w:r w:rsidR="005A5BF2" w:rsidRPr="009265D1">
          <w:rPr>
            <w:color w:val="000000" w:themeColor="text1"/>
            <w:sz w:val="24"/>
            <w:szCs w:val="24"/>
          </w:rPr>
          <w:t>–</w:t>
        </w:r>
      </w:ins>
      <w:r w:rsidRPr="009265D1">
        <w:rPr>
          <w:color w:val="000000" w:themeColor="text1"/>
          <w:sz w:val="24"/>
          <w:szCs w:val="24"/>
        </w:rPr>
        <w:t xml:space="preserve">November 2020, it was in reality the product of an intentional decision to walk away from negotiations and to begin a war, exposing the lives of thousands of people to imminent existential danger. </w:t>
      </w:r>
    </w:p>
    <w:p w14:paraId="674C734F" w14:textId="0E02EF3F"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265"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t xml:space="preserve">Azerbaijan’s large-scale military attacks against the territorial integrity of Armenia in September 2022 targeted densely populated areas and civilian infrastructure. The Azerbaijani military captured, tortured and executed female members of the Armenian military personnel, while videos of such despicable war crimes continue to be cheered and extensively celebrated over </w:t>
      </w:r>
      <w:del w:id="266" w:author="Jonathan Spurrell" w:date="2023-04-27T15:49:00Z">
        <w:r w:rsidRPr="009265D1" w:rsidDel="00266006">
          <w:rPr>
            <w:color w:val="000000" w:themeColor="text1"/>
            <w:sz w:val="24"/>
            <w:szCs w:val="24"/>
          </w:rPr>
          <w:delText xml:space="preserve">the </w:delText>
        </w:r>
      </w:del>
      <w:r w:rsidRPr="009265D1">
        <w:rPr>
          <w:color w:val="000000" w:themeColor="text1"/>
          <w:sz w:val="24"/>
          <w:szCs w:val="24"/>
        </w:rPr>
        <w:t xml:space="preserve">Azerbaijani social networks. </w:t>
      </w:r>
    </w:p>
    <w:p w14:paraId="7AF092BC" w14:textId="0740D190" w:rsidR="009265D1" w:rsidRPr="009265D1" w:rsidRDefault="009265D1">
      <w:pPr>
        <w:autoSpaceDE w:val="0"/>
        <w:autoSpaceDN w:val="0"/>
        <w:adjustRightInd w:val="0"/>
        <w:spacing w:before="120" w:after="120" w:line="240" w:lineRule="auto"/>
        <w:ind w:firstLine="475"/>
        <w:jc w:val="both"/>
        <w:rPr>
          <w:color w:val="000000" w:themeColor="text1"/>
          <w:sz w:val="24"/>
          <w:szCs w:val="24"/>
        </w:rPr>
        <w:pPrChange w:id="267" w:author="Jonathan Spurrell" w:date="2023-04-27T15:16:00Z">
          <w:pPr>
            <w:autoSpaceDE w:val="0"/>
            <w:autoSpaceDN w:val="0"/>
            <w:adjustRightInd w:val="0"/>
            <w:spacing w:before="120" w:after="120" w:line="240" w:lineRule="auto"/>
            <w:jc w:val="both"/>
          </w:pPr>
        </w:pPrChange>
      </w:pPr>
      <w:r w:rsidRPr="007D660C">
        <w:rPr>
          <w:color w:val="000000" w:themeColor="text1"/>
          <w:sz w:val="24"/>
          <w:szCs w:val="24"/>
        </w:rPr>
        <w:t>The destabilizing actions of Azerbaijan</w:t>
      </w:r>
      <w:del w:id="268" w:author="Jonathan Spurrell" w:date="2023-04-28T12:44:00Z">
        <w:r w:rsidRPr="009265D1" w:rsidDel="0041018F">
          <w:rPr>
            <w:color w:val="000000" w:themeColor="text1"/>
            <w:sz w:val="24"/>
            <w:szCs w:val="24"/>
          </w:rPr>
          <w:delText>,</w:delText>
        </w:r>
      </w:del>
      <w:ins w:id="269" w:author="Jonathan Spurrell" w:date="2023-04-28T12:44:00Z">
        <w:r w:rsidR="0041018F">
          <w:rPr>
            <w:color w:val="000000" w:themeColor="text1"/>
            <w:sz w:val="24"/>
            <w:szCs w:val="24"/>
          </w:rPr>
          <w:t xml:space="preserve"> and</w:t>
        </w:r>
      </w:ins>
      <w:r w:rsidRPr="009265D1">
        <w:rPr>
          <w:color w:val="000000" w:themeColor="text1"/>
          <w:sz w:val="24"/>
          <w:szCs w:val="24"/>
        </w:rPr>
        <w:t xml:space="preserve"> the ongoing blockade of </w:t>
      </w:r>
      <w:ins w:id="270" w:author="Jonathan Spurrell" w:date="2023-04-28T07:44:00Z">
        <w:r w:rsidR="00D73042">
          <w:rPr>
            <w:color w:val="000000" w:themeColor="text1"/>
            <w:sz w:val="24"/>
            <w:szCs w:val="24"/>
          </w:rPr>
          <w:t xml:space="preserve">the </w:t>
        </w:r>
      </w:ins>
      <w:r w:rsidRPr="00D73042">
        <w:rPr>
          <w:color w:val="000000" w:themeColor="text1"/>
          <w:sz w:val="24"/>
          <w:szCs w:val="24"/>
        </w:rPr>
        <w:t xml:space="preserve">Lachin </w:t>
      </w:r>
      <w:del w:id="271" w:author="Jonathan Spurrell" w:date="2023-04-28T07:44:00Z">
        <w:r w:rsidRPr="00D73042" w:rsidDel="00D73042">
          <w:rPr>
            <w:color w:val="000000" w:themeColor="text1"/>
            <w:sz w:val="24"/>
            <w:szCs w:val="24"/>
          </w:rPr>
          <w:delText>C</w:delText>
        </w:r>
      </w:del>
      <w:ins w:id="272" w:author="Jonathan Spurrell" w:date="2023-04-28T07:44:00Z">
        <w:r w:rsidR="00D73042">
          <w:rPr>
            <w:color w:val="000000" w:themeColor="text1"/>
            <w:sz w:val="24"/>
            <w:szCs w:val="24"/>
          </w:rPr>
          <w:t>c</w:t>
        </w:r>
      </w:ins>
      <w:r w:rsidRPr="00D73042">
        <w:rPr>
          <w:color w:val="000000" w:themeColor="text1"/>
          <w:sz w:val="24"/>
          <w:szCs w:val="24"/>
        </w:rPr>
        <w:t>orridor</w:t>
      </w:r>
      <w:r w:rsidRPr="009265D1">
        <w:rPr>
          <w:color w:val="000000" w:themeColor="text1"/>
          <w:sz w:val="24"/>
          <w:szCs w:val="24"/>
        </w:rPr>
        <w:t xml:space="preserve"> </w:t>
      </w:r>
      <w:del w:id="273" w:author="Jonathan Spurrell" w:date="2023-04-27T15:51:00Z">
        <w:r w:rsidRPr="009265D1" w:rsidDel="007D660C">
          <w:rPr>
            <w:color w:val="000000" w:themeColor="text1"/>
            <w:sz w:val="24"/>
            <w:szCs w:val="24"/>
          </w:rPr>
          <w:delText>-</w:delText>
        </w:r>
      </w:del>
      <w:ins w:id="274" w:author="Jonathan Spurrell" w:date="2023-04-27T15:51:00Z">
        <w:r w:rsidR="007D660C" w:rsidRPr="009265D1">
          <w:rPr>
            <w:color w:val="000000" w:themeColor="text1"/>
            <w:sz w:val="24"/>
            <w:szCs w:val="24"/>
          </w:rPr>
          <w:t>–</w:t>
        </w:r>
      </w:ins>
      <w:r w:rsidRPr="009265D1">
        <w:rPr>
          <w:color w:val="000000" w:themeColor="text1"/>
          <w:sz w:val="24"/>
          <w:szCs w:val="24"/>
        </w:rPr>
        <w:t xml:space="preserve"> the only humanitarian </w:t>
      </w:r>
      <w:r w:rsidRPr="0090070C">
        <w:rPr>
          <w:color w:val="000000" w:themeColor="text1"/>
          <w:sz w:val="24"/>
          <w:szCs w:val="24"/>
        </w:rPr>
        <w:t>lifeline</w:t>
      </w:r>
      <w:r w:rsidRPr="009265D1">
        <w:rPr>
          <w:color w:val="000000" w:themeColor="text1"/>
          <w:sz w:val="24"/>
          <w:szCs w:val="24"/>
        </w:rPr>
        <w:t xml:space="preserve"> connecting Nagorno-Karabakh to the outer world </w:t>
      </w:r>
      <w:del w:id="275" w:author="Jonathan Spurrell" w:date="2023-04-27T15:51:00Z">
        <w:r w:rsidRPr="009265D1" w:rsidDel="007D660C">
          <w:rPr>
            <w:color w:val="000000" w:themeColor="text1"/>
            <w:sz w:val="24"/>
            <w:szCs w:val="24"/>
          </w:rPr>
          <w:delText>-</w:delText>
        </w:r>
      </w:del>
      <w:ins w:id="276" w:author="Jonathan Spurrell" w:date="2023-04-27T15:51:00Z">
        <w:r w:rsidR="007D660C" w:rsidRPr="009265D1">
          <w:rPr>
            <w:color w:val="000000" w:themeColor="text1"/>
            <w:sz w:val="24"/>
            <w:szCs w:val="24"/>
          </w:rPr>
          <w:t>–</w:t>
        </w:r>
      </w:ins>
      <w:r w:rsidRPr="009265D1">
        <w:rPr>
          <w:color w:val="000000" w:themeColor="text1"/>
          <w:sz w:val="24"/>
          <w:szCs w:val="24"/>
        </w:rPr>
        <w:t xml:space="preserve"> accompanied by territorial claims, military threats and incendiary rhetoric against Armenia and the Armenian people, only serve to undermine the efforts aimed at de-escalating the situation and at finding solutions to sustainable peace in the region. </w:t>
      </w:r>
    </w:p>
    <w:p w14:paraId="7A3A3A3E" w14:textId="53820B7F" w:rsidR="009265D1" w:rsidRPr="009265D1" w:rsidRDefault="009265D1">
      <w:pPr>
        <w:autoSpaceDE w:val="0"/>
        <w:autoSpaceDN w:val="0"/>
        <w:adjustRightInd w:val="0"/>
        <w:spacing w:before="120" w:after="120" w:line="240" w:lineRule="auto"/>
        <w:ind w:firstLine="475"/>
        <w:jc w:val="both"/>
        <w:rPr>
          <w:sz w:val="24"/>
          <w:szCs w:val="24"/>
        </w:rPr>
        <w:pPrChange w:id="277" w:author="Jonathan Spurrell" w:date="2023-04-27T15:16:00Z">
          <w:pPr>
            <w:autoSpaceDE w:val="0"/>
            <w:autoSpaceDN w:val="0"/>
            <w:adjustRightInd w:val="0"/>
            <w:spacing w:before="120" w:after="120" w:line="240" w:lineRule="auto"/>
            <w:jc w:val="both"/>
          </w:pPr>
        </w:pPrChange>
      </w:pPr>
      <w:r w:rsidRPr="009265D1">
        <w:rPr>
          <w:color w:val="000000" w:themeColor="text1"/>
          <w:sz w:val="24"/>
          <w:szCs w:val="24"/>
        </w:rPr>
        <w:lastRenderedPageBreak/>
        <w:t xml:space="preserve">Strengthening adherence to the norms and principles of </w:t>
      </w:r>
      <w:del w:id="278" w:author="Jonathan Spurrell" w:date="2023-04-27T15:51:00Z">
        <w:r w:rsidRPr="009265D1" w:rsidDel="007D660C">
          <w:rPr>
            <w:color w:val="000000" w:themeColor="text1"/>
            <w:sz w:val="24"/>
            <w:szCs w:val="24"/>
          </w:rPr>
          <w:delText xml:space="preserve">the </w:delText>
        </w:r>
      </w:del>
      <w:r w:rsidRPr="009265D1">
        <w:rPr>
          <w:color w:val="000000" w:themeColor="text1"/>
          <w:sz w:val="24"/>
          <w:szCs w:val="24"/>
        </w:rPr>
        <w:t xml:space="preserve">international law is vital for the promotion of justice, accountability and </w:t>
      </w:r>
      <w:ins w:id="279" w:author="Jonathan Spurrell" w:date="2023-04-27T15:51:00Z">
        <w:r w:rsidR="007D660C">
          <w:rPr>
            <w:color w:val="000000" w:themeColor="text1"/>
            <w:sz w:val="24"/>
            <w:szCs w:val="24"/>
          </w:rPr>
          <w:t xml:space="preserve">the </w:t>
        </w:r>
      </w:ins>
      <w:r w:rsidRPr="009265D1">
        <w:rPr>
          <w:color w:val="000000" w:themeColor="text1"/>
          <w:sz w:val="24"/>
          <w:szCs w:val="24"/>
        </w:rPr>
        <w:t xml:space="preserve">rule of law. </w:t>
      </w:r>
      <w:del w:id="280" w:author="Jonathan Spurrell" w:date="2023-04-27T15:51:00Z">
        <w:r w:rsidRPr="009265D1" w:rsidDel="007D660C">
          <w:rPr>
            <w:color w:val="000000" w:themeColor="text1"/>
            <w:sz w:val="24"/>
            <w:szCs w:val="24"/>
          </w:rPr>
          <w:delText xml:space="preserve"> </w:delText>
        </w:r>
      </w:del>
      <w:r w:rsidRPr="009265D1">
        <w:rPr>
          <w:color w:val="000000" w:themeColor="text1"/>
          <w:sz w:val="24"/>
          <w:szCs w:val="24"/>
        </w:rPr>
        <w:t>It is long overdue for Azerbaijan to reject the aggressive, violent conduct</w:t>
      </w:r>
      <w:r w:rsidRPr="009265D1">
        <w:rPr>
          <w:sz w:val="24"/>
          <w:szCs w:val="24"/>
        </w:rPr>
        <w:t xml:space="preserve"> in the region and commit, instead, to the full and unconditional implementation of the existing legal obligations, including those stemming from the legally binding orders issued by the International Court of Justice at the request of Armenia in 2021</w:t>
      </w:r>
      <w:r w:rsidRPr="009265D1">
        <w:rPr>
          <w:rStyle w:val="FootnoteReference"/>
          <w:color w:val="000000" w:themeColor="text1"/>
          <w:sz w:val="24"/>
          <w:szCs w:val="24"/>
        </w:rPr>
        <w:footnoteReference w:id="12"/>
      </w:r>
      <w:r w:rsidRPr="009265D1">
        <w:rPr>
          <w:sz w:val="24"/>
          <w:szCs w:val="24"/>
        </w:rPr>
        <w:t xml:space="preserve"> and 2023</w:t>
      </w:r>
      <w:ins w:id="288" w:author="Jonathan Spurrell" w:date="2023-04-27T15:51:00Z">
        <w:r w:rsidR="007D660C">
          <w:rPr>
            <w:sz w:val="24"/>
            <w:szCs w:val="24"/>
          </w:rPr>
          <w:t>,</w:t>
        </w:r>
      </w:ins>
      <w:r w:rsidRPr="009265D1">
        <w:rPr>
          <w:rStyle w:val="FootnoteReference"/>
          <w:color w:val="000000" w:themeColor="text1"/>
          <w:sz w:val="24"/>
          <w:szCs w:val="24"/>
        </w:rPr>
        <w:footnoteReference w:id="13"/>
      </w:r>
      <w:del w:id="294" w:author="Jonathan Spurrell" w:date="2023-04-27T15:51:00Z">
        <w:r w:rsidRPr="009265D1" w:rsidDel="007D660C">
          <w:rPr>
            <w:sz w:val="24"/>
            <w:szCs w:val="24"/>
          </w:rPr>
          <w:delText>,</w:delText>
        </w:r>
      </w:del>
      <w:r w:rsidRPr="009265D1">
        <w:rPr>
          <w:sz w:val="24"/>
          <w:szCs w:val="24"/>
        </w:rPr>
        <w:t xml:space="preserve"> respectively.</w:t>
      </w:r>
    </w:p>
    <w:p w14:paraId="26D957C8" w14:textId="2C5A6101" w:rsidR="009265D1" w:rsidRPr="009265D1" w:rsidRDefault="009265D1">
      <w:pPr>
        <w:spacing w:before="120" w:after="120" w:line="240" w:lineRule="auto"/>
        <w:ind w:firstLine="475"/>
        <w:jc w:val="both"/>
        <w:rPr>
          <w:rFonts w:eastAsia="Times New Roman"/>
          <w:color w:val="000000" w:themeColor="text1"/>
          <w:sz w:val="24"/>
          <w:szCs w:val="24"/>
        </w:rPr>
        <w:pPrChange w:id="295" w:author="Jonathan Spurrell" w:date="2023-04-27T15:16:00Z">
          <w:pPr>
            <w:spacing w:before="120" w:after="120" w:line="240" w:lineRule="auto"/>
            <w:jc w:val="both"/>
          </w:pPr>
        </w:pPrChange>
      </w:pPr>
      <w:r w:rsidRPr="009265D1">
        <w:rPr>
          <w:color w:val="000000" w:themeColor="text1"/>
          <w:sz w:val="24"/>
          <w:szCs w:val="24"/>
        </w:rPr>
        <w:t xml:space="preserve">I kindly ask that the present letter be circulated as a document of the </w:t>
      </w:r>
      <w:del w:id="296" w:author="Jonathan Spurrell" w:date="2023-04-28T12:45:00Z">
        <w:r w:rsidRPr="009265D1" w:rsidDel="008E661B">
          <w:rPr>
            <w:color w:val="000000" w:themeColor="text1"/>
            <w:sz w:val="24"/>
            <w:szCs w:val="24"/>
          </w:rPr>
          <w:delText>77</w:delText>
        </w:r>
        <w:r w:rsidRPr="009265D1" w:rsidDel="008E661B">
          <w:rPr>
            <w:color w:val="000000" w:themeColor="text1"/>
            <w:sz w:val="24"/>
            <w:szCs w:val="24"/>
            <w:vertAlign w:val="superscript"/>
          </w:rPr>
          <w:delText>th</w:delText>
        </w:r>
        <w:r w:rsidRPr="009265D1" w:rsidDel="008E661B">
          <w:rPr>
            <w:color w:val="000000" w:themeColor="text1"/>
            <w:sz w:val="24"/>
            <w:szCs w:val="24"/>
          </w:rPr>
          <w:delText xml:space="preserve"> session of the </w:delText>
        </w:r>
      </w:del>
      <w:r w:rsidRPr="009265D1">
        <w:rPr>
          <w:color w:val="000000" w:themeColor="text1"/>
          <w:sz w:val="24"/>
          <w:szCs w:val="24"/>
        </w:rPr>
        <w:t>General Assembly, under agenda items 30</w:t>
      </w:r>
      <w:del w:id="297" w:author="Jonathan Spurrell" w:date="2023-04-28T12:45:00Z">
        <w:r w:rsidRPr="009265D1" w:rsidDel="008E661B">
          <w:rPr>
            <w:color w:val="000000" w:themeColor="text1"/>
            <w:sz w:val="24"/>
            <w:szCs w:val="24"/>
          </w:rPr>
          <w:delText xml:space="preserve"> [</w:delText>
        </w:r>
        <w:r w:rsidRPr="009265D1" w:rsidDel="008E661B">
          <w:rPr>
            <w:i/>
            <w:color w:val="000000" w:themeColor="text1"/>
            <w:sz w:val="24"/>
            <w:szCs w:val="24"/>
          </w:rPr>
          <w:delText>Prevention of armed conflict</w:delText>
        </w:r>
        <w:r w:rsidRPr="009265D1" w:rsidDel="008E661B">
          <w:rPr>
            <w:color w:val="000000" w:themeColor="text1"/>
            <w:sz w:val="24"/>
            <w:szCs w:val="24"/>
          </w:rPr>
          <w:delText>]</w:delText>
        </w:r>
      </w:del>
      <w:r w:rsidRPr="009265D1">
        <w:rPr>
          <w:color w:val="000000" w:themeColor="text1"/>
          <w:sz w:val="24"/>
          <w:szCs w:val="24"/>
        </w:rPr>
        <w:t>, 66</w:t>
      </w:r>
      <w:del w:id="298" w:author="Jonathan Spurrell" w:date="2023-04-28T12:45:00Z">
        <w:r w:rsidRPr="009265D1" w:rsidDel="008E661B">
          <w:rPr>
            <w:color w:val="000000" w:themeColor="text1"/>
            <w:sz w:val="24"/>
            <w:szCs w:val="24"/>
          </w:rPr>
          <w:delText xml:space="preserve"> [</w:delText>
        </w:r>
        <w:r w:rsidRPr="009265D1" w:rsidDel="008E661B">
          <w:rPr>
            <w:i/>
            <w:color w:val="000000" w:themeColor="text1"/>
            <w:sz w:val="24"/>
            <w:szCs w:val="24"/>
          </w:rPr>
          <w:delText>Elimination of racism, racial discrimination, xenophobia and related intolerance</w:delText>
        </w:r>
        <w:r w:rsidRPr="009265D1" w:rsidDel="008E661B">
          <w:rPr>
            <w:color w:val="000000" w:themeColor="text1"/>
            <w:sz w:val="24"/>
            <w:szCs w:val="24"/>
          </w:rPr>
          <w:delText>]</w:delText>
        </w:r>
      </w:del>
      <w:r w:rsidRPr="009265D1">
        <w:rPr>
          <w:color w:val="000000" w:themeColor="text1"/>
          <w:sz w:val="24"/>
          <w:szCs w:val="24"/>
        </w:rPr>
        <w:t xml:space="preserve">, </w:t>
      </w:r>
      <w:r w:rsidRPr="009265D1">
        <w:rPr>
          <w:rFonts w:eastAsia="Times New Roman"/>
          <w:color w:val="000000" w:themeColor="text1"/>
          <w:sz w:val="24"/>
          <w:szCs w:val="24"/>
        </w:rPr>
        <w:t>67</w:t>
      </w:r>
      <w:del w:id="299" w:author="Jonathan Spurrell" w:date="2023-04-28T12:45:00Z">
        <w:r w:rsidRPr="009265D1" w:rsidDel="008E661B">
          <w:rPr>
            <w:rFonts w:eastAsia="Times New Roman"/>
            <w:color w:val="000000" w:themeColor="text1"/>
            <w:sz w:val="24"/>
            <w:szCs w:val="24"/>
          </w:rPr>
          <w:delText xml:space="preserve"> [</w:delText>
        </w:r>
        <w:r w:rsidRPr="009265D1" w:rsidDel="008E661B">
          <w:rPr>
            <w:rFonts w:eastAsia="Times New Roman"/>
            <w:i/>
            <w:color w:val="000000" w:themeColor="text1"/>
            <w:sz w:val="24"/>
            <w:szCs w:val="24"/>
          </w:rPr>
          <w:delText>Rights of peoples to self-determi</w:delText>
        </w:r>
      </w:del>
      <w:del w:id="300" w:author="Jonathan Spurrell" w:date="2023-04-28T12:46:00Z">
        <w:r w:rsidRPr="009265D1" w:rsidDel="008E661B">
          <w:rPr>
            <w:rFonts w:eastAsia="Times New Roman"/>
            <w:i/>
            <w:color w:val="000000" w:themeColor="text1"/>
            <w:sz w:val="24"/>
            <w:szCs w:val="24"/>
          </w:rPr>
          <w:delText>nation</w:delText>
        </w:r>
        <w:r w:rsidRPr="009265D1" w:rsidDel="008E661B">
          <w:rPr>
            <w:rFonts w:eastAsia="Times New Roman"/>
            <w:color w:val="000000" w:themeColor="text1"/>
            <w:sz w:val="24"/>
            <w:szCs w:val="24"/>
          </w:rPr>
          <w:delText>]</w:delText>
        </w:r>
      </w:del>
      <w:r w:rsidRPr="009265D1">
        <w:rPr>
          <w:rFonts w:eastAsia="Times New Roman"/>
          <w:color w:val="000000" w:themeColor="text1"/>
          <w:sz w:val="24"/>
          <w:szCs w:val="24"/>
        </w:rPr>
        <w:t>, 68</w:t>
      </w:r>
      <w:del w:id="301" w:author="Jonathan Spurrell" w:date="2023-04-28T12:46:00Z">
        <w:r w:rsidRPr="009265D1" w:rsidDel="008E661B">
          <w:rPr>
            <w:rFonts w:eastAsia="Times New Roman"/>
            <w:color w:val="000000" w:themeColor="text1"/>
            <w:sz w:val="24"/>
            <w:szCs w:val="24"/>
          </w:rPr>
          <w:delText xml:space="preserve"> [</w:delText>
        </w:r>
        <w:r w:rsidRPr="009265D1" w:rsidDel="008E661B">
          <w:rPr>
            <w:rFonts w:eastAsia="Times New Roman"/>
            <w:i/>
            <w:color w:val="000000" w:themeColor="text1"/>
            <w:sz w:val="24"/>
            <w:szCs w:val="24"/>
          </w:rPr>
          <w:delText>Promotion and protection of human rights</w:delText>
        </w:r>
        <w:r w:rsidRPr="009265D1" w:rsidDel="008E661B">
          <w:rPr>
            <w:rFonts w:eastAsia="Times New Roman"/>
            <w:color w:val="000000" w:themeColor="text1"/>
            <w:sz w:val="24"/>
            <w:szCs w:val="24"/>
          </w:rPr>
          <w:delText>]</w:delText>
        </w:r>
      </w:del>
      <w:r w:rsidRPr="009265D1">
        <w:rPr>
          <w:rFonts w:eastAsia="Times New Roman"/>
          <w:color w:val="000000" w:themeColor="text1"/>
          <w:sz w:val="24"/>
          <w:szCs w:val="24"/>
        </w:rPr>
        <w:t>, 73</w:t>
      </w:r>
      <w:del w:id="302" w:author="Jonathan Spurrell" w:date="2023-04-28T12:46:00Z">
        <w:r w:rsidRPr="009265D1" w:rsidDel="008E661B">
          <w:rPr>
            <w:rFonts w:eastAsia="Times New Roman"/>
            <w:color w:val="000000" w:themeColor="text1"/>
            <w:sz w:val="24"/>
            <w:szCs w:val="24"/>
          </w:rPr>
          <w:delText xml:space="preserve"> [</w:delText>
        </w:r>
        <w:r w:rsidRPr="009265D1" w:rsidDel="008E661B">
          <w:rPr>
            <w:rFonts w:eastAsia="Times New Roman"/>
            <w:i/>
            <w:color w:val="000000" w:themeColor="text1"/>
            <w:sz w:val="24"/>
            <w:szCs w:val="24"/>
          </w:rPr>
          <w:delText>Responsibility of States for internationally wrongful acts</w:delText>
        </w:r>
        <w:r w:rsidRPr="009265D1" w:rsidDel="008E661B">
          <w:rPr>
            <w:rFonts w:eastAsia="Times New Roman"/>
            <w:color w:val="000000" w:themeColor="text1"/>
            <w:sz w:val="24"/>
            <w:szCs w:val="24"/>
          </w:rPr>
          <w:delText>]</w:delText>
        </w:r>
      </w:del>
      <w:r w:rsidRPr="009265D1">
        <w:rPr>
          <w:rFonts w:eastAsia="Times New Roman"/>
          <w:color w:val="000000" w:themeColor="text1"/>
          <w:sz w:val="24"/>
          <w:szCs w:val="24"/>
        </w:rPr>
        <w:t>, 84</w:t>
      </w:r>
      <w:del w:id="303" w:author="Jonathan Spurrell" w:date="2023-04-28T12:46:00Z">
        <w:r w:rsidRPr="009265D1" w:rsidDel="008E661B">
          <w:rPr>
            <w:rFonts w:eastAsia="Times New Roman"/>
            <w:color w:val="000000" w:themeColor="text1"/>
            <w:sz w:val="24"/>
            <w:szCs w:val="24"/>
          </w:rPr>
          <w:delText xml:space="preserve"> [</w:delText>
        </w:r>
        <w:r w:rsidRPr="009265D1" w:rsidDel="008E661B">
          <w:rPr>
            <w:rFonts w:eastAsia="Times New Roman"/>
            <w:i/>
            <w:color w:val="000000" w:themeColor="text1"/>
            <w:sz w:val="24"/>
            <w:szCs w:val="24"/>
          </w:rPr>
          <w:delText>The rule of law at the national and international levels</w:delText>
        </w:r>
        <w:r w:rsidRPr="009265D1" w:rsidDel="008E661B">
          <w:rPr>
            <w:rFonts w:eastAsia="Times New Roman"/>
            <w:color w:val="000000" w:themeColor="text1"/>
            <w:sz w:val="24"/>
            <w:szCs w:val="24"/>
          </w:rPr>
          <w:delText>]</w:delText>
        </w:r>
      </w:del>
      <w:r w:rsidRPr="009265D1">
        <w:rPr>
          <w:rFonts w:eastAsia="Times New Roman"/>
          <w:i/>
          <w:color w:val="000000" w:themeColor="text1"/>
          <w:sz w:val="24"/>
          <w:szCs w:val="24"/>
        </w:rPr>
        <w:t xml:space="preserve"> </w:t>
      </w:r>
      <w:r w:rsidRPr="009265D1">
        <w:rPr>
          <w:rFonts w:eastAsia="Times New Roman"/>
          <w:color w:val="000000" w:themeColor="text1"/>
          <w:sz w:val="24"/>
          <w:szCs w:val="24"/>
        </w:rPr>
        <w:t>and 132</w:t>
      </w:r>
      <w:ins w:id="304" w:author="Jonathan Spurrell" w:date="2023-04-28T12:46:00Z">
        <w:r w:rsidR="008E661B">
          <w:rPr>
            <w:rFonts w:eastAsia="Times New Roman"/>
            <w:color w:val="000000" w:themeColor="text1"/>
            <w:sz w:val="24"/>
            <w:szCs w:val="24"/>
          </w:rPr>
          <w:t>,</w:t>
        </w:r>
      </w:ins>
      <w:r w:rsidRPr="009265D1">
        <w:rPr>
          <w:rFonts w:eastAsia="Times New Roman"/>
          <w:color w:val="000000" w:themeColor="text1"/>
          <w:sz w:val="24"/>
          <w:szCs w:val="24"/>
        </w:rPr>
        <w:t xml:space="preserve"> </w:t>
      </w:r>
      <w:del w:id="305" w:author="Jonathan Spurrell" w:date="2023-04-28T12:46:00Z">
        <w:r w:rsidRPr="009265D1" w:rsidDel="008E661B">
          <w:rPr>
            <w:rFonts w:eastAsia="Times New Roman"/>
            <w:color w:val="000000" w:themeColor="text1"/>
            <w:sz w:val="24"/>
            <w:szCs w:val="24"/>
          </w:rPr>
          <w:delText>[</w:delText>
        </w:r>
        <w:r w:rsidRPr="009265D1" w:rsidDel="008E661B">
          <w:rPr>
            <w:rFonts w:eastAsia="Times New Roman"/>
            <w:i/>
            <w:color w:val="000000" w:themeColor="text1"/>
            <w:sz w:val="24"/>
            <w:szCs w:val="24"/>
          </w:rPr>
          <w:delText>The responsibility to protect and the prevention of genocide, war crimes, ethnic cleansing and crimes against humanity</w:delText>
        </w:r>
        <w:r w:rsidRPr="009265D1" w:rsidDel="008E661B">
          <w:rPr>
            <w:rFonts w:eastAsia="Times New Roman"/>
            <w:color w:val="000000" w:themeColor="text1"/>
            <w:sz w:val="24"/>
            <w:szCs w:val="24"/>
          </w:rPr>
          <w:delText xml:space="preserve">] </w:delText>
        </w:r>
      </w:del>
      <w:r w:rsidRPr="009265D1">
        <w:rPr>
          <w:rFonts w:eastAsia="Times New Roman"/>
          <w:color w:val="000000" w:themeColor="text1"/>
          <w:sz w:val="24"/>
          <w:szCs w:val="24"/>
        </w:rPr>
        <w:t>and of the Security Council.</w:t>
      </w:r>
    </w:p>
    <w:p w14:paraId="7B0965D9" w14:textId="09941043" w:rsidR="009265D1" w:rsidRPr="009265D1" w:rsidDel="00A9333E" w:rsidRDefault="009265D1" w:rsidP="00EE7056">
      <w:pPr>
        <w:spacing w:line="240" w:lineRule="auto"/>
        <w:ind w:firstLine="720"/>
        <w:rPr>
          <w:del w:id="306" w:author="Jonathan Spurrell" w:date="2023-04-27T15:16:00Z"/>
          <w:sz w:val="24"/>
          <w:szCs w:val="24"/>
        </w:rPr>
      </w:pPr>
    </w:p>
    <w:p w14:paraId="32954000" w14:textId="77777777" w:rsidR="009265D1" w:rsidRPr="009265D1" w:rsidRDefault="009265D1" w:rsidP="00EE7056">
      <w:pPr>
        <w:spacing w:line="240" w:lineRule="auto"/>
        <w:ind w:firstLine="720"/>
        <w:rPr>
          <w:sz w:val="24"/>
          <w:szCs w:val="24"/>
        </w:rPr>
      </w:pPr>
    </w:p>
    <w:p w14:paraId="22C517BE" w14:textId="4FFF3037" w:rsidR="009265D1" w:rsidRPr="009265D1" w:rsidDel="00A9333E" w:rsidRDefault="009265D1" w:rsidP="00EE7056">
      <w:pPr>
        <w:spacing w:line="240" w:lineRule="auto"/>
        <w:ind w:firstLine="720"/>
        <w:rPr>
          <w:del w:id="307" w:author="Jonathan Spurrell" w:date="2023-04-27T15:16:00Z"/>
          <w:rFonts w:eastAsia="Arial"/>
          <w:sz w:val="24"/>
          <w:szCs w:val="24"/>
        </w:rPr>
      </w:pPr>
    </w:p>
    <w:p w14:paraId="7E2CA265" w14:textId="7F256451" w:rsidR="009265D1" w:rsidRPr="00A9333E" w:rsidRDefault="009265D1">
      <w:pPr>
        <w:spacing w:line="240" w:lineRule="auto"/>
        <w:jc w:val="right"/>
        <w:rPr>
          <w:b/>
          <w:bCs/>
          <w:sz w:val="24"/>
          <w:szCs w:val="24"/>
          <w:rPrChange w:id="308" w:author="Jonathan Spurrell" w:date="2023-04-27T15:16:00Z">
            <w:rPr>
              <w:sz w:val="24"/>
              <w:szCs w:val="24"/>
            </w:rPr>
          </w:rPrChange>
        </w:rPr>
        <w:pPrChange w:id="309" w:author="Jonathan Spurrell" w:date="2023-04-27T15:16:00Z">
          <w:pPr>
            <w:spacing w:line="240" w:lineRule="auto"/>
          </w:pPr>
        </w:pPrChange>
      </w:pPr>
      <w:r w:rsidRPr="009265D1">
        <w:rPr>
          <w:sz w:val="24"/>
          <w:szCs w:val="24"/>
        </w:rPr>
        <w:tab/>
      </w:r>
      <w:r w:rsidRPr="009265D1">
        <w:rPr>
          <w:sz w:val="24"/>
          <w:szCs w:val="24"/>
        </w:rPr>
        <w:tab/>
      </w:r>
      <w:r w:rsidRPr="009265D1">
        <w:rPr>
          <w:sz w:val="24"/>
          <w:szCs w:val="24"/>
        </w:rPr>
        <w:tab/>
      </w:r>
      <w:r w:rsidRPr="009265D1">
        <w:rPr>
          <w:sz w:val="24"/>
          <w:szCs w:val="24"/>
        </w:rPr>
        <w:tab/>
      </w:r>
      <w:r w:rsidRPr="009265D1">
        <w:rPr>
          <w:sz w:val="24"/>
          <w:szCs w:val="24"/>
        </w:rPr>
        <w:tab/>
      </w:r>
      <w:r w:rsidRPr="009265D1">
        <w:rPr>
          <w:sz w:val="24"/>
          <w:szCs w:val="24"/>
        </w:rPr>
        <w:tab/>
      </w:r>
      <w:r w:rsidRPr="009265D1">
        <w:rPr>
          <w:sz w:val="24"/>
          <w:szCs w:val="24"/>
        </w:rPr>
        <w:tab/>
      </w:r>
      <w:r>
        <w:rPr>
          <w:sz w:val="24"/>
          <w:szCs w:val="24"/>
        </w:rPr>
        <w:t xml:space="preserve">                        </w:t>
      </w:r>
      <w:del w:id="310" w:author="Jonathan Spurrell" w:date="2023-04-27T15:16:00Z">
        <w:r w:rsidRPr="009265D1" w:rsidDel="00A9333E">
          <w:rPr>
            <w:sz w:val="24"/>
            <w:szCs w:val="24"/>
          </w:rPr>
          <w:delText>MHER MARGARYAN</w:delText>
        </w:r>
      </w:del>
      <w:ins w:id="311" w:author="Jonathan Spurrell" w:date="2023-04-27T15:16:00Z">
        <w:r w:rsidR="00A9333E">
          <w:rPr>
            <w:sz w:val="24"/>
            <w:szCs w:val="24"/>
          </w:rPr>
          <w:t>(</w:t>
        </w:r>
        <w:r w:rsidR="00A9333E">
          <w:rPr>
            <w:i/>
            <w:iCs/>
            <w:sz w:val="24"/>
            <w:szCs w:val="24"/>
          </w:rPr>
          <w:t>Signed</w:t>
        </w:r>
        <w:r w:rsidR="00A9333E">
          <w:rPr>
            <w:sz w:val="24"/>
            <w:szCs w:val="24"/>
          </w:rPr>
          <w:t xml:space="preserve">) Mher </w:t>
        </w:r>
        <w:r w:rsidR="00A9333E">
          <w:rPr>
            <w:b/>
            <w:bCs/>
            <w:sz w:val="24"/>
            <w:szCs w:val="24"/>
          </w:rPr>
          <w:t>Margaryan</w:t>
        </w:r>
      </w:ins>
    </w:p>
    <w:p w14:paraId="1D5671A8" w14:textId="77777777" w:rsidR="00A9333E" w:rsidRDefault="009265D1" w:rsidP="00A9333E">
      <w:pPr>
        <w:spacing w:line="240" w:lineRule="auto"/>
        <w:ind w:left="2160" w:firstLine="720"/>
        <w:jc w:val="right"/>
        <w:rPr>
          <w:ins w:id="312" w:author="Jonathan Spurrell" w:date="2023-04-27T15:16:00Z"/>
          <w:bCs/>
          <w:iCs/>
          <w:sz w:val="24"/>
          <w:szCs w:val="24"/>
          <w:shd w:val="clear" w:color="auto" w:fill="FFFFFF"/>
        </w:rPr>
      </w:pPr>
      <w:r w:rsidRPr="009265D1">
        <w:rPr>
          <w:bCs/>
          <w:iCs/>
          <w:sz w:val="24"/>
          <w:szCs w:val="24"/>
          <w:shd w:val="clear" w:color="auto" w:fill="FFFFFF"/>
        </w:rPr>
        <w:t>Ambassador</w:t>
      </w:r>
      <w:del w:id="313" w:author="Jonathan Spurrell" w:date="2023-04-27T15:16:00Z">
        <w:r w:rsidRPr="009265D1" w:rsidDel="00A9333E">
          <w:rPr>
            <w:bCs/>
            <w:iCs/>
            <w:sz w:val="24"/>
            <w:szCs w:val="24"/>
            <w:shd w:val="clear" w:color="auto" w:fill="FFFFFF"/>
          </w:rPr>
          <w:delText xml:space="preserve">, </w:delText>
        </w:r>
      </w:del>
    </w:p>
    <w:p w14:paraId="115EFCBF" w14:textId="5409F706" w:rsidR="009265D1" w:rsidRPr="009265D1" w:rsidRDefault="009265D1">
      <w:pPr>
        <w:spacing w:line="240" w:lineRule="auto"/>
        <w:ind w:left="2160" w:firstLine="720"/>
        <w:jc w:val="right"/>
        <w:rPr>
          <w:sz w:val="24"/>
          <w:szCs w:val="24"/>
        </w:rPr>
        <w:pPrChange w:id="314" w:author="Jonathan Spurrell" w:date="2023-04-27T15:16:00Z">
          <w:pPr>
            <w:spacing w:line="240" w:lineRule="auto"/>
            <w:ind w:left="2160" w:firstLine="720"/>
            <w:jc w:val="center"/>
          </w:pPr>
        </w:pPrChange>
      </w:pPr>
      <w:r w:rsidRPr="009265D1">
        <w:rPr>
          <w:bCs/>
          <w:iCs/>
          <w:sz w:val="24"/>
          <w:szCs w:val="24"/>
          <w:shd w:val="clear" w:color="auto" w:fill="FFFFFF"/>
        </w:rPr>
        <w:t>Permanent Representative</w:t>
      </w:r>
    </w:p>
    <w:p w14:paraId="0412EF33" w14:textId="77777777" w:rsidR="009265D1" w:rsidRDefault="009265D1">
      <w:pPr>
        <w:rPr>
          <w:ins w:id="315" w:author="Jonathan Spurrell" w:date="2023-04-27T15:16:00Z"/>
        </w:rPr>
      </w:pPr>
    </w:p>
    <w:p w14:paraId="195D2A1F" w14:textId="7667F817" w:rsidR="00A9333E" w:rsidRPr="009D3876" w:rsidRDefault="00A9333E">
      <w:pPr>
        <w:jc w:val="center"/>
        <w:pPrChange w:id="316" w:author="Jonathan Spurrell" w:date="2023-04-27T15:16:00Z">
          <w:pPr/>
        </w:pPrChange>
      </w:pPr>
      <w:ins w:id="317" w:author="Jonathan Spurrell" w:date="2023-04-27T15:16:00Z">
        <w:r>
          <w:t>_______________</w:t>
        </w:r>
      </w:ins>
    </w:p>
    <w:p w14:paraId="214EACFD" w14:textId="656F39C3" w:rsidR="00D91E21" w:rsidRPr="00E66CE0" w:rsidRDefault="00D91E21" w:rsidP="009265D1">
      <w:pPr>
        <w:jc w:val="both"/>
        <w:rPr>
          <w:rFonts w:ascii="GHEA Grapalat" w:hAnsi="GHEA Grapalat"/>
        </w:rPr>
      </w:pPr>
    </w:p>
    <w:p w14:paraId="65447099" w14:textId="77777777" w:rsidR="00D91E21" w:rsidRDefault="00D91E21" w:rsidP="00027E43">
      <w:pPr>
        <w:rPr>
          <w:sz w:val="24"/>
          <w:szCs w:val="24"/>
        </w:rPr>
      </w:pPr>
    </w:p>
    <w:sectPr w:rsidR="00D91E21" w:rsidSect="003C6D8A">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Spurrell" w:date="2023-04-27T15:14:00Z" w:initials="JS">
    <w:p w14:paraId="00C56E7C" w14:textId="6D7AD461" w:rsidR="00C81BE0" w:rsidRDefault="00C81BE0">
      <w:pPr>
        <w:pStyle w:val="CommentText"/>
      </w:pPr>
      <w:r>
        <w:rPr>
          <w:rStyle w:val="CommentReference"/>
        </w:rPr>
        <w:annotationRef/>
      </w:r>
      <w:r>
        <w:t xml:space="preserve">Ed. text/2, Jonathan Spurrell, </w:t>
      </w:r>
      <w:hyperlink r:id="rId1" w:history="1">
        <w:r w:rsidRPr="00D9580F">
          <w:rPr>
            <w:rStyle w:val="Hyperlink"/>
          </w:rPr>
          <w:t>jonathan.spurrell@un.org</w:t>
        </w:r>
      </w:hyperlink>
      <w:r>
        <w:t xml:space="preserve">; job </w:t>
      </w:r>
      <w:r w:rsidR="002A09E8">
        <w:t>2307664 (2306942 A/77/847-S/2023/265); CO:</w:t>
      </w:r>
      <w:r w:rsidR="00A9333E">
        <w:t xml:space="preserve"> Permanent Mission of Armenia, </w:t>
      </w:r>
      <w:hyperlink r:id="rId2" w:history="1">
        <w:r w:rsidR="00A9333E" w:rsidRPr="00D9580F">
          <w:rPr>
            <w:rStyle w:val="Hyperlink"/>
          </w:rPr>
          <w:t>armenia@missionun.org</w:t>
        </w:r>
      </w:hyperlink>
      <w:r w:rsidR="00A9333E">
        <w:t xml:space="preserve">. </w:t>
      </w:r>
    </w:p>
  </w:comment>
  <w:comment w:id="121" w:author="Jonathan Spurrell" w:date="2023-04-28T12:36:00Z" w:initials="JS">
    <w:p w14:paraId="6A672725" w14:textId="11F0D813" w:rsidR="003C6AA8" w:rsidRDefault="003C6AA8">
      <w:pPr>
        <w:pStyle w:val="CommentText"/>
      </w:pPr>
      <w:r>
        <w:rPr>
          <w:rStyle w:val="CommentReference"/>
        </w:rPr>
        <w:annotationRef/>
      </w:r>
      <w:r>
        <w:t>Trans: a man.</w:t>
      </w:r>
    </w:p>
  </w:comment>
  <w:comment w:id="153" w:author="Jonathan Spurrell" w:date="2023-04-28T12:35:00Z" w:initials="JS">
    <w:p w14:paraId="3EAE067D" w14:textId="6F3A85AC" w:rsidR="0049200D" w:rsidRDefault="0049200D">
      <w:pPr>
        <w:pStyle w:val="CommentText"/>
      </w:pPr>
      <w:r>
        <w:rPr>
          <w:rStyle w:val="CommentReference"/>
        </w:rPr>
        <w:annotationRef/>
      </w:r>
      <w:r>
        <w:t>Trans: a man.</w:t>
      </w:r>
    </w:p>
  </w:comment>
  <w:comment w:id="176" w:author="Jonathan Spurrell" w:date="2023-04-28T12:38:00Z" w:initials="JS">
    <w:p w14:paraId="73A61C98" w14:textId="35DF2F8F" w:rsidR="00F31BB8" w:rsidRDefault="00F31BB8">
      <w:pPr>
        <w:pStyle w:val="CommentText"/>
      </w:pPr>
      <w:r>
        <w:rPr>
          <w:rStyle w:val="CommentReference"/>
        </w:rPr>
        <w:annotationRef/>
      </w:r>
      <w:r>
        <w:t>Trans: this sentence</w:t>
      </w:r>
      <w:r w:rsidR="00B605C9">
        <w:t xml:space="preserve"> more or less</w:t>
      </w:r>
      <w:r>
        <w:t xml:space="preserve"> repeats the information </w:t>
      </w:r>
      <w:r w:rsidR="00FD2361">
        <w:t>in the previous sentence, but I didn’t query it: perhaps the Mission wanted to drive home the point.</w:t>
      </w:r>
    </w:p>
  </w:comment>
  <w:comment w:id="232" w:author="Jonathan Spurrell" w:date="2023-04-28T07:44:00Z" w:initials="JS">
    <w:p w14:paraId="535EBE9F" w14:textId="15979108" w:rsidR="003A489C" w:rsidRDefault="003A489C">
      <w:pPr>
        <w:pStyle w:val="CommentText"/>
      </w:pPr>
      <w:r>
        <w:rPr>
          <w:rStyle w:val="CommentReference"/>
        </w:rPr>
        <w:annotationRef/>
      </w:r>
      <w:r>
        <w:t>Confirmed by 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C56E7C" w15:done="0"/>
  <w15:commentEx w15:paraId="6A672725" w15:done="0"/>
  <w15:commentEx w15:paraId="3EAE067D" w15:done="0"/>
  <w15:commentEx w15:paraId="73A61C98" w15:done="0"/>
  <w15:commentEx w15:paraId="535EB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0FDD" w16cex:dateUtc="2023-04-27T19:14:00Z"/>
  <w16cex:commentExtensible w16cex:durableId="27F63C31" w16cex:dateUtc="2023-04-28T16:36:00Z"/>
  <w16cex:commentExtensible w16cex:durableId="27F63C12" w16cex:dateUtc="2023-04-28T16:35:00Z"/>
  <w16cex:commentExtensible w16cex:durableId="27F63CBF" w16cex:dateUtc="2023-04-28T16:38:00Z"/>
  <w16cex:commentExtensible w16cex:durableId="27F5F7D5" w16cex:dateUtc="2023-04-28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C56E7C" w16cid:durableId="27F50FDD"/>
  <w16cid:commentId w16cid:paraId="6A672725" w16cid:durableId="27F63C31"/>
  <w16cid:commentId w16cid:paraId="3EAE067D" w16cid:durableId="27F63C12"/>
  <w16cid:commentId w16cid:paraId="73A61C98" w16cid:durableId="27F63CBF"/>
  <w16cid:commentId w16cid:paraId="535EBE9F" w16cid:durableId="27F5F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70FB" w14:textId="77777777" w:rsidR="005657E6" w:rsidRDefault="005657E6" w:rsidP="00556720">
      <w:r>
        <w:separator/>
      </w:r>
    </w:p>
  </w:endnote>
  <w:endnote w:type="continuationSeparator" w:id="0">
    <w:p w14:paraId="79DC12BE" w14:textId="77777777" w:rsidR="005657E6" w:rsidRDefault="005657E6"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rcode 3 of 9 by request">
    <w:altName w:val="Calibri"/>
    <w:charset w:val="00"/>
    <w:family w:val="swiss"/>
    <w:pitch w:val="variable"/>
    <w:sig w:usb0="00000003" w:usb1="00000000" w:usb2="00000000" w:usb3="00000000" w:csb0="00000001" w:csb1="00000000"/>
  </w:font>
  <w:font w:name="GHEA Grapalat">
    <w:altName w:val="Sylfaen"/>
    <w:panose1 w:val="00000000000000000000"/>
    <w:charset w:val="00"/>
    <w:family w:val="modern"/>
    <w:notTrueType/>
    <w:pitch w:val="variable"/>
    <w:sig w:usb0="A00006A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7644BF" w14:paraId="675D114D" w14:textId="77777777" w:rsidTr="00AD06F9">
      <w:tc>
        <w:tcPr>
          <w:tcW w:w="4920" w:type="dxa"/>
          <w:shd w:val="clear" w:color="auto" w:fill="auto"/>
        </w:tcPr>
        <w:p w14:paraId="49E45050" w14:textId="5E45B961" w:rsidR="007644BF" w:rsidRPr="00AD06F9" w:rsidRDefault="007644BF" w:rsidP="00AD06F9">
          <w:pPr>
            <w:pStyle w:val="Footer"/>
            <w:jc w:val="right"/>
            <w:rPr>
              <w:b w:val="0"/>
              <w:w w:val="103"/>
              <w:sz w:val="14"/>
            </w:rPr>
          </w:pPr>
        </w:p>
      </w:tc>
      <w:tc>
        <w:tcPr>
          <w:tcW w:w="4920" w:type="dxa"/>
          <w:shd w:val="clear" w:color="auto" w:fill="auto"/>
        </w:tcPr>
        <w:p w14:paraId="56E9EE05" w14:textId="0E4BB3AF" w:rsidR="007644BF" w:rsidRPr="00AD06F9" w:rsidRDefault="007644BF" w:rsidP="00AD06F9">
          <w:pPr>
            <w:pStyle w:val="Footer"/>
            <w:rPr>
              <w:w w:val="103"/>
            </w:rPr>
          </w:pPr>
        </w:p>
      </w:tc>
    </w:tr>
  </w:tbl>
  <w:p w14:paraId="786DAEDB" w14:textId="77777777" w:rsidR="007644BF" w:rsidRPr="00AD06F9" w:rsidRDefault="007644BF" w:rsidP="00AD0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7644BF" w14:paraId="5942FD5E" w14:textId="77777777" w:rsidTr="00AD06F9">
      <w:tc>
        <w:tcPr>
          <w:tcW w:w="4920" w:type="dxa"/>
          <w:shd w:val="clear" w:color="auto" w:fill="auto"/>
        </w:tcPr>
        <w:p w14:paraId="1F40AE6B" w14:textId="0938EF7C" w:rsidR="007644BF" w:rsidRPr="00AD06F9" w:rsidRDefault="007644BF" w:rsidP="00AD06F9">
          <w:pPr>
            <w:pStyle w:val="Footer"/>
            <w:jc w:val="right"/>
            <w:rPr>
              <w:w w:val="103"/>
            </w:rPr>
          </w:pPr>
        </w:p>
      </w:tc>
      <w:tc>
        <w:tcPr>
          <w:tcW w:w="4920" w:type="dxa"/>
          <w:shd w:val="clear" w:color="auto" w:fill="auto"/>
        </w:tcPr>
        <w:p w14:paraId="0F7010D9" w14:textId="090637F3" w:rsidR="007644BF" w:rsidRPr="00AD06F9" w:rsidRDefault="007644BF" w:rsidP="00AD06F9">
          <w:pPr>
            <w:pStyle w:val="Footer"/>
            <w:rPr>
              <w:b w:val="0"/>
              <w:w w:val="103"/>
              <w:sz w:val="14"/>
            </w:rPr>
          </w:pPr>
        </w:p>
      </w:tc>
    </w:tr>
  </w:tbl>
  <w:p w14:paraId="79FEE340" w14:textId="77777777" w:rsidR="007644BF" w:rsidRPr="00AD06F9" w:rsidRDefault="007644BF" w:rsidP="00AD06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7644BF" w14:paraId="123F5E33" w14:textId="77777777" w:rsidTr="00AD06F9">
      <w:tc>
        <w:tcPr>
          <w:tcW w:w="3801" w:type="dxa"/>
        </w:tcPr>
        <w:p w14:paraId="22808B02" w14:textId="1107201F" w:rsidR="007644BF" w:rsidRPr="00AD06F9" w:rsidRDefault="007644BF" w:rsidP="00AD06F9">
          <w:pPr>
            <w:pStyle w:val="Footer"/>
            <w:spacing w:before="80" w:line="210" w:lineRule="exact"/>
            <w:rPr>
              <w:rFonts w:ascii="Barcode 3 of 9 by request" w:hAnsi="Barcode 3 of 9 by request"/>
              <w:b w:val="0"/>
              <w:sz w:val="24"/>
              <w:lang w:val="en-GB"/>
            </w:rPr>
          </w:pPr>
        </w:p>
      </w:tc>
      <w:tc>
        <w:tcPr>
          <w:tcW w:w="4920" w:type="dxa"/>
        </w:tcPr>
        <w:p w14:paraId="38619289" w14:textId="693D1FC5" w:rsidR="007644BF" w:rsidRDefault="007644BF" w:rsidP="00AD06F9">
          <w:pPr>
            <w:pStyle w:val="Footer"/>
            <w:jc w:val="right"/>
            <w:rPr>
              <w:b w:val="0"/>
              <w:sz w:val="20"/>
            </w:rPr>
          </w:pPr>
        </w:p>
      </w:tc>
    </w:tr>
  </w:tbl>
  <w:p w14:paraId="240D887F" w14:textId="77777777" w:rsidR="007644BF" w:rsidRPr="00AD06F9" w:rsidRDefault="007644BF" w:rsidP="00AD06F9">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8179" w14:textId="77777777" w:rsidR="005657E6" w:rsidRDefault="005657E6" w:rsidP="00556720">
      <w:r>
        <w:separator/>
      </w:r>
    </w:p>
  </w:footnote>
  <w:footnote w:type="continuationSeparator" w:id="0">
    <w:p w14:paraId="3027F5B4" w14:textId="77777777" w:rsidR="005657E6" w:rsidRDefault="005657E6" w:rsidP="00556720">
      <w:r>
        <w:continuationSeparator/>
      </w:r>
    </w:p>
  </w:footnote>
  <w:footnote w:id="1">
    <w:p w14:paraId="7707DD8E" w14:textId="36500550" w:rsidR="009265D1" w:rsidRPr="009D3876" w:rsidRDefault="009265D1" w:rsidP="009D3876">
      <w:pPr>
        <w:pStyle w:val="FootnoteText"/>
        <w:jc w:val="both"/>
      </w:pPr>
      <w:r w:rsidRPr="009D3876">
        <w:rPr>
          <w:rStyle w:val="FootnoteReference"/>
        </w:rPr>
        <w:footnoteRef/>
      </w:r>
      <w:r w:rsidRPr="009D3876">
        <w:t xml:space="preserve"> Thomas de Waal</w:t>
      </w:r>
      <w:ins w:id="59" w:author="Jonathan Spurrell" w:date="2023-04-27T15:24:00Z">
        <w:r w:rsidR="000877A7">
          <w:t>,</w:t>
        </w:r>
      </w:ins>
      <w:del w:id="60" w:author="Jonathan Spurrell" w:date="2023-04-27T15:24:00Z">
        <w:r w:rsidRPr="009D3876" w:rsidDel="000877A7">
          <w:delText xml:space="preserve"> –</w:delText>
        </w:r>
      </w:del>
      <w:r w:rsidRPr="009D3876">
        <w:t xml:space="preserve"> “Black Garden: Armenia and Azerbaijan through Peace and War”, 2003</w:t>
      </w:r>
      <w:ins w:id="61" w:author="Jonathan Spurrell" w:date="2023-04-28T13:11:00Z">
        <w:r w:rsidR="00262E73">
          <w:t>.</w:t>
        </w:r>
      </w:ins>
      <w:r w:rsidRPr="009D3876">
        <w:t xml:space="preserve"> </w:t>
      </w:r>
    </w:p>
  </w:footnote>
  <w:footnote w:id="2">
    <w:p w14:paraId="03CB8A20" w14:textId="60849F4C" w:rsidR="009265D1" w:rsidRPr="009D3876" w:rsidRDefault="009265D1" w:rsidP="009D3876">
      <w:pPr>
        <w:pStyle w:val="FootnoteText"/>
        <w:jc w:val="both"/>
      </w:pPr>
      <w:r w:rsidRPr="009D3876">
        <w:rPr>
          <w:rStyle w:val="FootnoteReference"/>
        </w:rPr>
        <w:footnoteRef/>
      </w:r>
      <w:r w:rsidRPr="009D3876">
        <w:t xml:space="preserve"> “Soviet tells of </w:t>
      </w:r>
      <w:ins w:id="75" w:author="Jonathan Spurrell" w:date="2023-04-27T15:25:00Z">
        <w:r w:rsidR="000877A7">
          <w:t>‘</w:t>
        </w:r>
      </w:ins>
      <w:del w:id="76" w:author="Jonathan Spurrell" w:date="2023-04-27T15:25:00Z">
        <w:r w:rsidRPr="009D3876" w:rsidDel="000877A7">
          <w:delText>'</w:delText>
        </w:r>
      </w:del>
      <w:r w:rsidRPr="009D3876">
        <w:t>pogroms</w:t>
      </w:r>
      <w:del w:id="77" w:author="Jonathan Spurrell" w:date="2023-04-27T15:25:00Z">
        <w:r w:rsidRPr="009D3876" w:rsidDel="000877A7">
          <w:delText>'</w:delText>
        </w:r>
      </w:del>
      <w:ins w:id="78" w:author="Jonathan Spurrell" w:date="2023-04-27T15:25:00Z">
        <w:r w:rsidR="000877A7">
          <w:t>’</w:t>
        </w:r>
      </w:ins>
      <w:r w:rsidRPr="009D3876">
        <w:t xml:space="preserve"> by rioters in Azerbaijan”, </w:t>
      </w:r>
      <w:r w:rsidRPr="000877A7">
        <w:rPr>
          <w:i/>
          <w:iCs/>
          <w:rPrChange w:id="79" w:author="Jonathan Spurrell" w:date="2023-04-27T15:25:00Z">
            <w:rPr/>
          </w:rPrChange>
        </w:rPr>
        <w:t>The Washington Post</w:t>
      </w:r>
      <w:r w:rsidRPr="009D3876">
        <w:t>, 15 March 1988</w:t>
      </w:r>
      <w:ins w:id="80" w:author="Jonathan Spurrell" w:date="2023-04-27T15:25:00Z">
        <w:r w:rsidR="000877A7">
          <w:t>.</w:t>
        </w:r>
      </w:ins>
    </w:p>
  </w:footnote>
  <w:footnote w:id="3">
    <w:p w14:paraId="327E92B7" w14:textId="7B6EFF8A" w:rsidR="009265D1" w:rsidRPr="009D3876" w:rsidRDefault="009265D1" w:rsidP="009D3876">
      <w:pPr>
        <w:pStyle w:val="FootnoteText"/>
        <w:jc w:val="both"/>
      </w:pPr>
      <w:r w:rsidRPr="009D3876">
        <w:rPr>
          <w:rStyle w:val="FootnoteReference"/>
        </w:rPr>
        <w:footnoteRef/>
      </w:r>
      <w:r w:rsidRPr="009D3876">
        <w:t xml:space="preserve"> Joint resolution replacing </w:t>
      </w:r>
      <w:del w:id="102" w:author="Jonathan Spurrell" w:date="2023-04-27T15:25:00Z">
        <w:r w:rsidRPr="009D3876" w:rsidDel="000877A7">
          <w:delText>Docs</w:delText>
        </w:r>
      </w:del>
      <w:ins w:id="103" w:author="Jonathan Spurrell" w:date="2023-04-27T15:25:00Z">
        <w:r w:rsidR="000877A7">
          <w:t>d</w:t>
        </w:r>
        <w:r w:rsidR="000877A7" w:rsidRPr="009D3876">
          <w:t>ocs</w:t>
        </w:r>
      </w:ins>
      <w:r w:rsidRPr="009D3876">
        <w:t xml:space="preserve">. B2-538 and 587/88: </w:t>
      </w:r>
      <w:del w:id="104" w:author="Jonathan Spurrell" w:date="2023-04-27T15:25:00Z">
        <w:r w:rsidRPr="009D3876" w:rsidDel="00524491">
          <w:delText xml:space="preserve">Resolution </w:delText>
        </w:r>
      </w:del>
      <w:ins w:id="105" w:author="Jonathan Spurrell" w:date="2023-04-27T15:25:00Z">
        <w:r w:rsidR="00524491">
          <w:t>r</w:t>
        </w:r>
        <w:r w:rsidR="00524491" w:rsidRPr="009D3876">
          <w:t xml:space="preserve">esolution </w:t>
        </w:r>
      </w:ins>
      <w:r w:rsidRPr="009D3876">
        <w:t>on the situation in Soviet Armenia, No</w:t>
      </w:r>
      <w:ins w:id="106" w:author="Jonathan Spurrell" w:date="2023-04-27T15:25:00Z">
        <w:r w:rsidR="00524491">
          <w:t>.</w:t>
        </w:r>
      </w:ins>
      <w:r w:rsidRPr="009D3876">
        <w:t xml:space="preserve"> C 235/106, </w:t>
      </w:r>
      <w:r w:rsidR="00921ACF" w:rsidRPr="00524491">
        <w:fldChar w:fldCharType="begin"/>
      </w:r>
      <w:r w:rsidR="00921ACF" w:rsidRPr="00524491">
        <w:instrText xml:space="preserve"> HYPERLINK "https://eur-lex.europa.eu/legal-content/EN/TXT/PDF/?uri=OJ:JOC_1988_235_R_0080_01&amp;from=EN" </w:instrText>
      </w:r>
      <w:r w:rsidR="00921ACF" w:rsidRPr="00524491">
        <w:fldChar w:fldCharType="separate"/>
      </w:r>
      <w:r w:rsidRPr="00524491">
        <w:rPr>
          <w:rStyle w:val="Hyperlink"/>
          <w:u w:val="none"/>
          <w:rPrChange w:id="107" w:author="Jonathan Spurrell" w:date="2023-04-27T15:25:00Z">
            <w:rPr>
              <w:rStyle w:val="Hyperlink"/>
            </w:rPr>
          </w:rPrChange>
        </w:rPr>
        <w:t>https://eur-lex.europa.eu/legal-content/EN/TXT/PDF/?uri=OJ:JOC_1988_235_R_0080_01&amp;from=EN</w:t>
      </w:r>
      <w:r w:rsidR="00921ACF" w:rsidRPr="00524491">
        <w:rPr>
          <w:rStyle w:val="Hyperlink"/>
          <w:u w:val="none"/>
          <w:rPrChange w:id="108" w:author="Jonathan Spurrell" w:date="2023-04-27T15:25:00Z">
            <w:rPr>
              <w:rStyle w:val="Hyperlink"/>
            </w:rPr>
          </w:rPrChange>
        </w:rPr>
        <w:fldChar w:fldCharType="end"/>
      </w:r>
      <w:ins w:id="109" w:author="Jonathan Spurrell" w:date="2023-04-27T15:25:00Z">
        <w:r w:rsidR="00524491">
          <w:rPr>
            <w:rStyle w:val="Hyperlink"/>
            <w:u w:val="none"/>
          </w:rPr>
          <w:t>.</w:t>
        </w:r>
      </w:ins>
    </w:p>
  </w:footnote>
  <w:footnote w:id="4">
    <w:p w14:paraId="3CCF4CF3" w14:textId="324C4042" w:rsidR="009265D1" w:rsidRPr="009D3876" w:rsidRDefault="009265D1" w:rsidP="009D3876">
      <w:pPr>
        <w:pStyle w:val="FootnoteText"/>
        <w:jc w:val="both"/>
      </w:pPr>
      <w:r w:rsidRPr="009D3876">
        <w:rPr>
          <w:rStyle w:val="FootnoteReference"/>
        </w:rPr>
        <w:footnoteRef/>
      </w:r>
      <w:r w:rsidRPr="009D3876">
        <w:t xml:space="preserve"> “Zerkalo” newspaper, Azerbaijan, 21 February 2003</w:t>
      </w:r>
      <w:ins w:id="142" w:author="Jonathan Spurrell" w:date="2023-04-27T15:25:00Z">
        <w:r w:rsidR="000877A7">
          <w:t>.</w:t>
        </w:r>
      </w:ins>
    </w:p>
  </w:footnote>
  <w:footnote w:id="5">
    <w:p w14:paraId="77C7D147" w14:textId="38091CB7" w:rsidR="009265D1" w:rsidRPr="00F91039" w:rsidRDefault="009265D1" w:rsidP="009D3876">
      <w:pPr>
        <w:pStyle w:val="FootnoteText"/>
        <w:jc w:val="both"/>
      </w:pPr>
      <w:r w:rsidRPr="00F91039">
        <w:rPr>
          <w:rStyle w:val="FootnoteReference"/>
        </w:rPr>
        <w:footnoteRef/>
      </w:r>
      <w:r w:rsidRPr="00F91039">
        <w:t xml:space="preserve"> “International Protection Considerations Regarding Armenian Asylum-Seekers and Refugees</w:t>
      </w:r>
      <w:del w:id="157" w:author="Jonathan Spurrell" w:date="2023-04-28T13:13:00Z">
        <w:r w:rsidRPr="00F91039" w:rsidDel="00472A50">
          <w:delText>,</w:delText>
        </w:r>
      </w:del>
      <w:r w:rsidRPr="00F91039">
        <w:t>”</w:t>
      </w:r>
      <w:ins w:id="158" w:author="Jonathan Spurrell" w:date="2023-04-28T13:13:00Z">
        <w:r w:rsidR="00472A50">
          <w:t>,</w:t>
        </w:r>
      </w:ins>
      <w:r w:rsidRPr="00F91039">
        <w:t xml:space="preserve"> United Nations High Commissioner for Refugees</w:t>
      </w:r>
      <w:del w:id="159" w:author="Jonathan Spurrell" w:date="2023-04-28T12:20:00Z">
        <w:r w:rsidRPr="00F91039" w:rsidDel="006A24B8">
          <w:delText xml:space="preserve"> (UNHCR)</w:delText>
        </w:r>
      </w:del>
      <w:r w:rsidRPr="00F91039">
        <w:t>, Geneva, September 2003</w:t>
      </w:r>
      <w:ins w:id="160" w:author="Jonathan Spurrell" w:date="2023-04-28T12:21:00Z">
        <w:r w:rsidR="000C498D">
          <w:t xml:space="preserve">. </w:t>
        </w:r>
      </w:ins>
      <w:del w:id="161" w:author="Jonathan Spurrell" w:date="2023-04-28T12:21:00Z">
        <w:r w:rsidRPr="00F91039" w:rsidDel="000C498D">
          <w:delText>, a</w:delText>
        </w:r>
      </w:del>
      <w:ins w:id="162" w:author="Jonathan Spurrell" w:date="2023-04-28T12:21:00Z">
        <w:r w:rsidR="000C498D">
          <w:t>A</w:t>
        </w:r>
      </w:ins>
      <w:r w:rsidRPr="00F91039">
        <w:t xml:space="preserve">vailable at </w:t>
      </w:r>
      <w:r w:rsidRPr="006A24B8">
        <w:fldChar w:fldCharType="begin"/>
      </w:r>
      <w:r w:rsidRPr="006A24B8">
        <w:instrText xml:space="preserve"> HYPERLINK "https://www.refworld.org/docid/3f5f27d14.html" </w:instrText>
      </w:r>
      <w:r w:rsidRPr="006A24B8">
        <w:rPr>
          <w:rPrChange w:id="163" w:author="Jonathan Spurrell" w:date="2023-04-28T12:20:00Z">
            <w:rPr>
              <w:rStyle w:val="Hyperlink"/>
            </w:rPr>
          </w:rPrChange>
        </w:rPr>
        <w:fldChar w:fldCharType="separate"/>
      </w:r>
      <w:r w:rsidRPr="006A24B8">
        <w:rPr>
          <w:rStyle w:val="Hyperlink"/>
          <w:u w:val="none"/>
          <w:rPrChange w:id="164" w:author="Jonathan Spurrell" w:date="2023-04-28T12:20:00Z">
            <w:rPr>
              <w:rStyle w:val="Hyperlink"/>
            </w:rPr>
          </w:rPrChange>
        </w:rPr>
        <w:t>https://www.refworld.org/docid/3f5f27d14.html</w:t>
      </w:r>
      <w:r w:rsidRPr="006A24B8">
        <w:rPr>
          <w:rStyle w:val="Hyperlink"/>
          <w:u w:val="none"/>
          <w:rPrChange w:id="165" w:author="Jonathan Spurrell" w:date="2023-04-28T12:20:00Z">
            <w:rPr>
              <w:rStyle w:val="Hyperlink"/>
            </w:rPr>
          </w:rPrChange>
        </w:rPr>
        <w:fldChar w:fldCharType="end"/>
      </w:r>
      <w:ins w:id="166" w:author="Jonathan Spurrell" w:date="2023-04-28T12:20:00Z">
        <w:r w:rsidR="006A24B8">
          <w:rPr>
            <w:rStyle w:val="Hyperlink"/>
            <w:u w:val="none"/>
          </w:rPr>
          <w:t>.</w:t>
        </w:r>
      </w:ins>
    </w:p>
  </w:footnote>
  <w:footnote w:id="6">
    <w:p w14:paraId="47B48A2D" w14:textId="3F00AD4D" w:rsidR="009265D1" w:rsidRPr="00F91039" w:rsidRDefault="009265D1" w:rsidP="009D3876">
      <w:pPr>
        <w:autoSpaceDE w:val="0"/>
        <w:autoSpaceDN w:val="0"/>
        <w:adjustRightInd w:val="0"/>
        <w:spacing w:line="240" w:lineRule="auto"/>
        <w:jc w:val="both"/>
      </w:pPr>
      <w:r w:rsidRPr="00F91039">
        <w:rPr>
          <w:rStyle w:val="FootnoteReference"/>
        </w:rPr>
        <w:footnoteRef/>
      </w:r>
      <w:r w:rsidRPr="00F91039">
        <w:t xml:space="preserve"> </w:t>
      </w:r>
      <w:r w:rsidRPr="00F91039">
        <w:rPr>
          <w:color w:val="000000" w:themeColor="text1"/>
        </w:rPr>
        <w:t xml:space="preserve">Order on the request for the indication of provisional measures made by the Republic of Armenia in the case concerning </w:t>
      </w:r>
      <w:r w:rsidRPr="00B74701">
        <w:rPr>
          <w:i/>
          <w:iCs/>
          <w:color w:val="000000" w:themeColor="text1"/>
          <w:rPrChange w:id="181" w:author="Jonathan Spurrell" w:date="2023-04-28T12:21:00Z">
            <w:rPr>
              <w:color w:val="000000" w:themeColor="text1"/>
            </w:rPr>
          </w:rPrChange>
        </w:rPr>
        <w:t>Application of the International Convention on the Elimination of All Forms of Racial Discrimination</w:t>
      </w:r>
      <w:r w:rsidRPr="009D3876">
        <w:rPr>
          <w:color w:val="000000" w:themeColor="text1"/>
        </w:rPr>
        <w:t xml:space="preserve"> </w:t>
      </w:r>
      <w:r w:rsidRPr="00B74701">
        <w:rPr>
          <w:i/>
          <w:iCs/>
          <w:color w:val="000000" w:themeColor="text1"/>
          <w:rPrChange w:id="182" w:author="Jonathan Spurrell" w:date="2023-04-28T12:21:00Z">
            <w:rPr>
              <w:color w:val="000000" w:themeColor="text1"/>
            </w:rPr>
          </w:rPrChange>
        </w:rPr>
        <w:t>(Armenia v. Azerbaijan)</w:t>
      </w:r>
      <w:r w:rsidRPr="00F91039">
        <w:rPr>
          <w:color w:val="000000" w:themeColor="text1"/>
        </w:rPr>
        <w:t xml:space="preserve">, 7 December 2021. Available at </w:t>
      </w:r>
      <w:r w:rsidRPr="00F91039">
        <w:fldChar w:fldCharType="begin"/>
      </w:r>
      <w:r w:rsidRPr="00F91039">
        <w:instrText xml:space="preserve"> HYPERLINK "http://www.icj-cij.org/sites/default/files/case-related/180/180-20211207-PRE-01-00-EN.pdf" </w:instrText>
      </w:r>
      <w:r w:rsidRPr="00F91039">
        <w:rPr>
          <w:rPrChange w:id="183" w:author="Jonathan Spurrell" w:date="2023-04-28T12:19:00Z">
            <w:rPr>
              <w:rStyle w:val="Hyperlink"/>
            </w:rPr>
          </w:rPrChange>
        </w:rPr>
        <w:fldChar w:fldCharType="separate"/>
      </w:r>
      <w:r w:rsidRPr="00F91039">
        <w:rPr>
          <w:rStyle w:val="Hyperlink"/>
        </w:rPr>
        <w:t>www.i</w:t>
      </w:r>
      <w:r w:rsidRPr="00F91039">
        <w:rPr>
          <w:rStyle w:val="Hyperlink"/>
        </w:rPr>
        <w:t>c</w:t>
      </w:r>
      <w:r w:rsidRPr="00F91039">
        <w:rPr>
          <w:rStyle w:val="Hyperlink"/>
        </w:rPr>
        <w:t>j-cij.org/sites/default/files/case-related/180/180-20211207-PRE-01-00-EN.pdf</w:t>
      </w:r>
      <w:r w:rsidRPr="00F91039">
        <w:rPr>
          <w:rStyle w:val="Hyperlink"/>
        </w:rPr>
        <w:fldChar w:fldCharType="end"/>
      </w:r>
      <w:ins w:id="184" w:author="Jonathan Spurrell" w:date="2023-04-28T12:21:00Z">
        <w:r w:rsidR="000C498D" w:rsidRPr="00472A50">
          <w:rPr>
            <w:rStyle w:val="Hyperlink"/>
            <w:u w:val="none"/>
            <w:rPrChange w:id="185" w:author="Jonathan Spurrell" w:date="2023-04-28T13:13:00Z">
              <w:rPr>
                <w:rStyle w:val="Hyperlink"/>
              </w:rPr>
            </w:rPrChange>
          </w:rPr>
          <w:t>.</w:t>
        </w:r>
      </w:ins>
    </w:p>
  </w:footnote>
  <w:footnote w:id="7">
    <w:p w14:paraId="7425C413" w14:textId="0C603D08" w:rsidR="009265D1" w:rsidRPr="00F91039" w:rsidRDefault="009265D1" w:rsidP="009D3876">
      <w:pPr>
        <w:pStyle w:val="FootnoteText"/>
        <w:jc w:val="both"/>
      </w:pPr>
      <w:r w:rsidRPr="000C498D">
        <w:rPr>
          <w:rStyle w:val="FootnoteReference"/>
        </w:rPr>
        <w:footnoteRef/>
      </w:r>
      <w:r w:rsidRPr="000C498D">
        <w:t xml:space="preserve"> </w:t>
      </w:r>
      <w:ins w:id="192" w:author="Jonathan Spurrell" w:date="2023-04-28T12:22:00Z">
        <w:r w:rsidR="000C498D">
          <w:t>“</w:t>
        </w:r>
      </w:ins>
      <w:r w:rsidRPr="000C498D">
        <w:rPr>
          <w:rFonts w:eastAsia="Times New Roman"/>
          <w:kern w:val="36"/>
          <w:rPrChange w:id="193" w:author="Jonathan Spurrell" w:date="2023-04-28T12:22:00Z">
            <w:rPr>
              <w:rFonts w:eastAsia="Times New Roman"/>
              <w:i/>
              <w:iCs/>
              <w:kern w:val="36"/>
            </w:rPr>
          </w:rPrChange>
        </w:rPr>
        <w:t xml:space="preserve">Monumental loss: Azerbaijan and </w:t>
      </w:r>
      <w:ins w:id="194" w:author="Jonathan Spurrell" w:date="2023-04-28T12:22:00Z">
        <w:r w:rsidR="000C498D">
          <w:rPr>
            <w:rFonts w:eastAsia="Times New Roman"/>
            <w:kern w:val="36"/>
          </w:rPr>
          <w:t>‘</w:t>
        </w:r>
      </w:ins>
      <w:del w:id="195" w:author="Jonathan Spurrell" w:date="2023-04-28T12:22:00Z">
        <w:r w:rsidRPr="000C498D" w:rsidDel="000C498D">
          <w:rPr>
            <w:rFonts w:eastAsia="Times New Roman"/>
            <w:kern w:val="36"/>
            <w:rPrChange w:id="196" w:author="Jonathan Spurrell" w:date="2023-04-28T12:22:00Z">
              <w:rPr>
                <w:rFonts w:eastAsia="Times New Roman"/>
                <w:i/>
                <w:iCs/>
                <w:kern w:val="36"/>
              </w:rPr>
            </w:rPrChange>
          </w:rPr>
          <w:delText>'</w:delText>
        </w:r>
      </w:del>
      <w:r w:rsidRPr="000C498D">
        <w:rPr>
          <w:rFonts w:eastAsia="Times New Roman"/>
          <w:kern w:val="36"/>
          <w:rPrChange w:id="197" w:author="Jonathan Spurrell" w:date="2023-04-28T12:22:00Z">
            <w:rPr>
              <w:rFonts w:eastAsia="Times New Roman"/>
              <w:i/>
              <w:iCs/>
              <w:kern w:val="36"/>
            </w:rPr>
          </w:rPrChange>
        </w:rPr>
        <w:t>the worst cultural genocide of the 21st century</w:t>
      </w:r>
      <w:del w:id="198" w:author="Jonathan Spurrell" w:date="2023-04-28T12:22:00Z">
        <w:r w:rsidRPr="000C498D" w:rsidDel="000C498D">
          <w:rPr>
            <w:rFonts w:eastAsia="Times New Roman"/>
            <w:kern w:val="36"/>
            <w:rPrChange w:id="199" w:author="Jonathan Spurrell" w:date="2023-04-28T12:22:00Z">
              <w:rPr>
                <w:rFonts w:eastAsia="Times New Roman"/>
                <w:i/>
                <w:iCs/>
                <w:kern w:val="36"/>
              </w:rPr>
            </w:rPrChange>
          </w:rPr>
          <w:delText>'</w:delText>
        </w:r>
      </w:del>
      <w:ins w:id="200" w:author="Jonathan Spurrell" w:date="2023-04-28T12:22:00Z">
        <w:r w:rsidR="00D21109">
          <w:rPr>
            <w:rFonts w:eastAsia="Times New Roman"/>
            <w:kern w:val="36"/>
          </w:rPr>
          <w:t>’</w:t>
        </w:r>
      </w:ins>
      <w:ins w:id="201" w:author="Jonathan Spurrell" w:date="2023-04-28T13:13:00Z">
        <w:r w:rsidR="000B69C0">
          <w:rPr>
            <w:rFonts w:eastAsia="Times New Roman"/>
            <w:kern w:val="36"/>
          </w:rPr>
          <w:t>”</w:t>
        </w:r>
      </w:ins>
      <w:ins w:id="202" w:author="Jonathan Spurrell" w:date="2023-04-28T12:22:00Z">
        <w:r w:rsidR="00D21109">
          <w:rPr>
            <w:rFonts w:eastAsia="Times New Roman"/>
            <w:kern w:val="36"/>
          </w:rPr>
          <w:t xml:space="preserve">, </w:t>
        </w:r>
      </w:ins>
      <w:del w:id="203" w:author="Jonathan Spurrell" w:date="2023-04-28T12:22:00Z">
        <w:r w:rsidRPr="000C498D" w:rsidDel="00D21109">
          <w:rPr>
            <w:rFonts w:eastAsia="Times New Roman"/>
            <w:kern w:val="36"/>
            <w:rPrChange w:id="204" w:author="Jonathan Spurrell" w:date="2023-04-28T12:22:00Z">
              <w:rPr>
                <w:rFonts w:eastAsia="Times New Roman"/>
                <w:i/>
                <w:iCs/>
                <w:kern w:val="36"/>
              </w:rPr>
            </w:rPrChange>
          </w:rPr>
          <w:delText xml:space="preserve">: </w:delText>
        </w:r>
      </w:del>
      <w:ins w:id="205" w:author="Jonathan Spurrell" w:date="2023-04-28T12:22:00Z">
        <w:r w:rsidR="000C498D" w:rsidRPr="000C498D">
          <w:rPr>
            <w:rFonts w:eastAsia="Times New Roman"/>
            <w:kern w:val="36"/>
          </w:rPr>
          <w:fldChar w:fldCharType="begin"/>
        </w:r>
        <w:r w:rsidR="000C498D" w:rsidRPr="000C498D">
          <w:rPr>
            <w:rFonts w:eastAsia="Times New Roman"/>
            <w:kern w:val="36"/>
          </w:rPr>
          <w:instrText xml:space="preserve"> HYPERLINK "</w:instrText>
        </w:r>
      </w:ins>
      <w:r w:rsidR="000C498D" w:rsidRPr="000C498D">
        <w:rPr>
          <w:rFonts w:eastAsia="Times New Roman"/>
          <w:kern w:val="36"/>
        </w:rPr>
        <w:instrText>https://www.theguardian.com/artanddesign/2019/mar/01/monumental-loss-azerbaijan-cultural-genocide-khachkars</w:instrText>
      </w:r>
      <w:ins w:id="206" w:author="Jonathan Spurrell" w:date="2023-04-28T12:22:00Z">
        <w:r w:rsidR="000C498D" w:rsidRPr="000C498D">
          <w:rPr>
            <w:rFonts w:eastAsia="Times New Roman"/>
            <w:kern w:val="36"/>
          </w:rPr>
          <w:instrText xml:space="preserve">" </w:instrText>
        </w:r>
        <w:r w:rsidR="000C498D" w:rsidRPr="000C498D">
          <w:rPr>
            <w:rFonts w:eastAsia="Times New Roman"/>
            <w:kern w:val="36"/>
          </w:rPr>
          <w:fldChar w:fldCharType="separate"/>
        </w:r>
      </w:ins>
      <w:r w:rsidR="000C498D" w:rsidRPr="000C498D">
        <w:rPr>
          <w:rStyle w:val="Hyperlink"/>
          <w:rFonts w:eastAsia="Times New Roman"/>
          <w:kern w:val="36"/>
          <w:u w:val="none"/>
          <w:rPrChange w:id="207" w:author="Jonathan Spurrell" w:date="2023-04-28T12:22:00Z">
            <w:rPr>
              <w:rStyle w:val="Hyperlink"/>
              <w:rFonts w:eastAsia="Times New Roman"/>
              <w:kern w:val="36"/>
            </w:rPr>
          </w:rPrChange>
        </w:rPr>
        <w:t>https://www.theguardian.com/artanddesign/2019/mar/01/monumental-loss-azerbaijan-cultural-genocide-khachkars</w:t>
      </w:r>
      <w:ins w:id="208" w:author="Jonathan Spurrell" w:date="2023-04-28T12:22:00Z">
        <w:r w:rsidR="000C498D" w:rsidRPr="000C498D">
          <w:rPr>
            <w:rFonts w:eastAsia="Times New Roman"/>
            <w:kern w:val="36"/>
          </w:rPr>
          <w:fldChar w:fldCharType="end"/>
        </w:r>
        <w:r w:rsidR="000C498D" w:rsidRPr="000C498D">
          <w:rPr>
            <w:rFonts w:eastAsia="Times New Roman"/>
            <w:kern w:val="36"/>
          </w:rPr>
          <w:t xml:space="preserve">. </w:t>
        </w:r>
      </w:ins>
    </w:p>
  </w:footnote>
  <w:footnote w:id="8">
    <w:p w14:paraId="67E00409" w14:textId="3AD73552" w:rsidR="009265D1" w:rsidRPr="00F91039" w:rsidRDefault="009265D1" w:rsidP="009D3876">
      <w:pPr>
        <w:pStyle w:val="FootnoteText"/>
        <w:jc w:val="both"/>
      </w:pPr>
      <w:r w:rsidRPr="00F91039">
        <w:rPr>
          <w:rStyle w:val="FootnoteReference"/>
        </w:rPr>
        <w:footnoteRef/>
      </w:r>
      <w:r w:rsidRPr="00F91039">
        <w:t xml:space="preserve"> Committee on the Elimination of Racial Discrimination, </w:t>
      </w:r>
      <w:ins w:id="217" w:author="Jonathan Spurrell" w:date="2023-04-28T12:24:00Z">
        <w:r w:rsidR="00971423">
          <w:t>“</w:t>
        </w:r>
      </w:ins>
      <w:r w:rsidRPr="00F91039">
        <w:t>Concluding observations on the combined tenth to twelfth periodic reports of Azerbaijan</w:t>
      </w:r>
      <w:ins w:id="218" w:author="Jonathan Spurrell" w:date="2023-04-28T12:24:00Z">
        <w:r w:rsidR="00971423">
          <w:t>”</w:t>
        </w:r>
      </w:ins>
      <w:r w:rsidRPr="00F91039">
        <w:t xml:space="preserve">, </w:t>
      </w:r>
      <w:r w:rsidRPr="00D21109">
        <w:fldChar w:fldCharType="begin"/>
      </w:r>
      <w:r w:rsidRPr="00D21109">
        <w:instrText xml:space="preserve"> HYPERLINK "http://www.undocs.org/CERD/C/AZE/CO/10-12" \t "_blank" </w:instrText>
      </w:r>
      <w:r w:rsidRPr="00D21109">
        <w:rPr>
          <w:rPrChange w:id="219" w:author="Jonathan Spurrell" w:date="2023-04-28T12:22:00Z">
            <w:rPr>
              <w:rStyle w:val="Hyperlink"/>
              <w:shd w:val="clear" w:color="auto" w:fill="FFFFFF"/>
            </w:rPr>
          </w:rPrChange>
        </w:rPr>
        <w:fldChar w:fldCharType="separate"/>
      </w:r>
      <w:r w:rsidRPr="00D21109">
        <w:rPr>
          <w:rStyle w:val="Hyperlink"/>
          <w:u w:val="none"/>
          <w:shd w:val="clear" w:color="auto" w:fill="FFFFFF"/>
          <w:rPrChange w:id="220" w:author="Jonathan Spurrell" w:date="2023-04-28T12:22:00Z">
            <w:rPr>
              <w:rStyle w:val="Hyperlink"/>
              <w:shd w:val="clear" w:color="auto" w:fill="FFFFFF"/>
            </w:rPr>
          </w:rPrChange>
        </w:rPr>
        <w:t>www.undocs.org/CERD/C/AZE/CO/10-12</w:t>
      </w:r>
      <w:r w:rsidRPr="00D21109">
        <w:rPr>
          <w:rStyle w:val="Hyperlink"/>
          <w:u w:val="none"/>
          <w:shd w:val="clear" w:color="auto" w:fill="FFFFFF"/>
          <w:rPrChange w:id="221" w:author="Jonathan Spurrell" w:date="2023-04-28T12:22:00Z">
            <w:rPr>
              <w:rStyle w:val="Hyperlink"/>
              <w:shd w:val="clear" w:color="auto" w:fill="FFFFFF"/>
            </w:rPr>
          </w:rPrChange>
        </w:rPr>
        <w:fldChar w:fldCharType="end"/>
      </w:r>
      <w:ins w:id="222" w:author="Jonathan Spurrell" w:date="2023-04-28T12:22:00Z">
        <w:r w:rsidR="00D21109" w:rsidRPr="000B69C0">
          <w:rPr>
            <w:rStyle w:val="Hyperlink"/>
            <w:u w:val="none"/>
            <w:shd w:val="clear" w:color="auto" w:fill="FFFFFF"/>
            <w:rPrChange w:id="223" w:author="Jonathan Spurrell" w:date="2023-04-28T13:13:00Z">
              <w:rPr>
                <w:rStyle w:val="Hyperlink"/>
                <w:shd w:val="clear" w:color="auto" w:fill="FFFFFF"/>
              </w:rPr>
            </w:rPrChange>
          </w:rPr>
          <w:t>.</w:t>
        </w:r>
        <w:r w:rsidR="00D21109">
          <w:rPr>
            <w:rStyle w:val="Hyperlink"/>
            <w:shd w:val="clear" w:color="auto" w:fill="FFFFFF"/>
          </w:rPr>
          <w:t xml:space="preserve"> </w:t>
        </w:r>
      </w:ins>
    </w:p>
  </w:footnote>
  <w:footnote w:id="9">
    <w:p w14:paraId="1807C648" w14:textId="7DB8D799" w:rsidR="009265D1" w:rsidRPr="005E7CAF" w:rsidRDefault="009265D1" w:rsidP="009D3876">
      <w:pPr>
        <w:pStyle w:val="FootnoteText"/>
        <w:jc w:val="both"/>
      </w:pPr>
      <w:r w:rsidRPr="00F91039">
        <w:rPr>
          <w:rStyle w:val="FootnoteReference"/>
        </w:rPr>
        <w:footnoteRef/>
      </w:r>
      <w:r w:rsidRPr="00F91039">
        <w:t xml:space="preserve"> European </w:t>
      </w:r>
      <w:r w:rsidRPr="005E7CAF">
        <w:t xml:space="preserve">Commission against Racism and Intolerance (fifth monitoring cycle), </w:t>
      </w:r>
      <w:r w:rsidRPr="005E7CAF">
        <w:fldChar w:fldCharType="begin"/>
      </w:r>
      <w:r w:rsidRPr="005E7CAF">
        <w:instrText xml:space="preserve"> HYPERLINK "https://rm.coe.int/fourth-report-on-azerbaijan/16808b5581" </w:instrText>
      </w:r>
      <w:r w:rsidRPr="005E7CAF">
        <w:rPr>
          <w:rPrChange w:id="225" w:author="Jonathan Spurrell" w:date="2023-04-28T12:23:00Z">
            <w:rPr>
              <w:rStyle w:val="Hyperlink"/>
            </w:rPr>
          </w:rPrChange>
        </w:rPr>
        <w:fldChar w:fldCharType="separate"/>
      </w:r>
      <w:r w:rsidRPr="005E7CAF">
        <w:rPr>
          <w:rStyle w:val="Hyperlink"/>
          <w:u w:val="none"/>
          <w:rPrChange w:id="226" w:author="Jonathan Spurrell" w:date="2023-04-28T12:23:00Z">
            <w:rPr>
              <w:rStyle w:val="Hyperlink"/>
            </w:rPr>
          </w:rPrChange>
        </w:rPr>
        <w:t>https://rm.coe.int/fourth-report-on-azerbaijan/16808b5581</w:t>
      </w:r>
      <w:r w:rsidRPr="005E7CAF">
        <w:rPr>
          <w:rStyle w:val="Hyperlink"/>
          <w:u w:val="none"/>
          <w:rPrChange w:id="227" w:author="Jonathan Spurrell" w:date="2023-04-28T12:23:00Z">
            <w:rPr>
              <w:rStyle w:val="Hyperlink"/>
            </w:rPr>
          </w:rPrChange>
        </w:rPr>
        <w:fldChar w:fldCharType="end"/>
      </w:r>
      <w:ins w:id="228" w:author="Jonathan Spurrell" w:date="2023-04-28T12:23:00Z">
        <w:r w:rsidR="005E7CAF" w:rsidRPr="005E7CAF">
          <w:rPr>
            <w:rStyle w:val="Hyperlink"/>
            <w:u w:val="none"/>
            <w:rPrChange w:id="229" w:author="Jonathan Spurrell" w:date="2023-04-28T12:23:00Z">
              <w:rPr>
                <w:rStyle w:val="Hyperlink"/>
              </w:rPr>
            </w:rPrChange>
          </w:rPr>
          <w:t xml:space="preserve">. </w:t>
        </w:r>
      </w:ins>
    </w:p>
  </w:footnote>
  <w:footnote w:id="10">
    <w:p w14:paraId="7D4E790A" w14:textId="3A49F389" w:rsidR="009265D1" w:rsidRPr="005E7CAF" w:rsidRDefault="009265D1" w:rsidP="009D3876">
      <w:pPr>
        <w:pStyle w:val="FootnoteText"/>
        <w:jc w:val="both"/>
      </w:pPr>
      <w:r w:rsidRPr="005E7CAF">
        <w:rPr>
          <w:rStyle w:val="FootnoteReference"/>
        </w:rPr>
        <w:footnoteRef/>
      </w:r>
      <w:r w:rsidRPr="005E7CAF">
        <w:t xml:space="preserve"> </w:t>
      </w:r>
      <w:del w:id="240" w:author="Jonathan Spurrell" w:date="2023-04-28T12:23:00Z">
        <w:r w:rsidRPr="005E7CAF" w:rsidDel="005E7CAF">
          <w:delText>OSCE ODIHR</w:delText>
        </w:r>
      </w:del>
      <w:ins w:id="241" w:author="Jonathan Spurrell" w:date="2023-04-28T12:23:00Z">
        <w:r w:rsidR="005E7CAF">
          <w:t>Organization for Security and Cooperation in Europe, Office for Democratic Institutions and Human Rights,</w:t>
        </w:r>
      </w:ins>
      <w:r w:rsidRPr="005E7CAF">
        <w:t xml:space="preserve"> </w:t>
      </w:r>
      <w:ins w:id="242" w:author="Jonathan Spurrell" w:date="2023-04-28T12:24:00Z">
        <w:r w:rsidR="00971423">
          <w:t>“</w:t>
        </w:r>
      </w:ins>
      <w:r w:rsidRPr="005E7CAF">
        <w:t>Baseline study on cross-border mobility in the region</w:t>
      </w:r>
      <w:ins w:id="243" w:author="Jonathan Spurrell" w:date="2023-04-28T12:24:00Z">
        <w:r w:rsidR="00971423">
          <w:t>”</w:t>
        </w:r>
      </w:ins>
      <w:r w:rsidRPr="005E7CAF">
        <w:t xml:space="preserve">, </w:t>
      </w:r>
      <w:del w:id="244" w:author="Jonathan Spurrell" w:date="2023-04-28T13:13:00Z">
        <w:r w:rsidRPr="005E7CAF" w:rsidDel="000B69C0">
          <w:delText xml:space="preserve"> </w:delText>
        </w:r>
      </w:del>
      <w:r w:rsidRPr="005E7CAF">
        <w:fldChar w:fldCharType="begin"/>
      </w:r>
      <w:r w:rsidRPr="005E7CAF">
        <w:instrText xml:space="preserve"> HYPERLINK "https://www.osce.org/files/f/documents/c/d/118506.pdf" </w:instrText>
      </w:r>
      <w:r w:rsidRPr="005E7CAF">
        <w:rPr>
          <w:rPrChange w:id="245" w:author="Jonathan Spurrell" w:date="2023-04-28T12:23:00Z">
            <w:rPr>
              <w:rStyle w:val="Hyperlink"/>
            </w:rPr>
          </w:rPrChange>
        </w:rPr>
        <w:fldChar w:fldCharType="separate"/>
      </w:r>
      <w:r w:rsidRPr="005E7CAF">
        <w:rPr>
          <w:rStyle w:val="Hyperlink"/>
          <w:u w:val="none"/>
          <w:rPrChange w:id="246" w:author="Jonathan Spurrell" w:date="2023-04-28T12:23:00Z">
            <w:rPr>
              <w:rStyle w:val="Hyperlink"/>
            </w:rPr>
          </w:rPrChange>
        </w:rPr>
        <w:t>https://www.osce.org/files/f/documents/c/d/118506.pdf</w:t>
      </w:r>
      <w:r w:rsidRPr="005E7CAF">
        <w:rPr>
          <w:rStyle w:val="Hyperlink"/>
          <w:u w:val="none"/>
          <w:rPrChange w:id="247" w:author="Jonathan Spurrell" w:date="2023-04-28T12:23:00Z">
            <w:rPr>
              <w:rStyle w:val="Hyperlink"/>
            </w:rPr>
          </w:rPrChange>
        </w:rPr>
        <w:fldChar w:fldCharType="end"/>
      </w:r>
      <w:ins w:id="248" w:author="Jonathan Spurrell" w:date="2023-04-28T12:24:00Z">
        <w:r w:rsidR="005E7CAF">
          <w:rPr>
            <w:rStyle w:val="Hyperlink"/>
            <w:u w:val="none"/>
          </w:rPr>
          <w:t>.</w:t>
        </w:r>
      </w:ins>
      <w:r w:rsidRPr="005E7CAF">
        <w:t xml:space="preserve"> </w:t>
      </w:r>
    </w:p>
  </w:footnote>
  <w:footnote w:id="11">
    <w:p w14:paraId="46868060" w14:textId="4D5B2A45" w:rsidR="009265D1" w:rsidRPr="009D3876" w:rsidRDefault="009265D1" w:rsidP="009D3876">
      <w:pPr>
        <w:pStyle w:val="FootnoteText"/>
        <w:jc w:val="both"/>
      </w:pPr>
      <w:r w:rsidRPr="005E7CAF">
        <w:rPr>
          <w:rStyle w:val="FootnoteReference"/>
        </w:rPr>
        <w:footnoteRef/>
      </w:r>
      <w:r w:rsidRPr="005E7CAF">
        <w:t xml:space="preserve"> </w:t>
      </w:r>
      <w:r w:rsidRPr="005E7CAF">
        <w:rPr>
          <w:bdr w:val="none" w:sz="0" w:space="0" w:color="auto" w:frame="1"/>
        </w:rPr>
        <w:t>Committee to Protect Journalists,</w:t>
      </w:r>
      <w:r w:rsidRPr="005E7CAF">
        <w:rPr>
          <w:rFonts w:eastAsia="Times New Roman"/>
          <w:bdr w:val="none" w:sz="0" w:space="0" w:color="auto" w:frame="1"/>
        </w:rPr>
        <w:t> </w:t>
      </w:r>
      <w:ins w:id="251" w:author="Jonathan Spurrell" w:date="2023-04-28T12:24:00Z">
        <w:r w:rsidR="00971423">
          <w:rPr>
            <w:rFonts w:eastAsia="Times New Roman"/>
            <w:bdr w:val="none" w:sz="0" w:space="0" w:color="auto" w:frame="1"/>
          </w:rPr>
          <w:t>“</w:t>
        </w:r>
      </w:ins>
      <w:r w:rsidRPr="00971423">
        <w:rPr>
          <w:bdr w:val="none" w:sz="0" w:space="0" w:color="auto" w:frame="1"/>
          <w:rPrChange w:id="252" w:author="Jonathan Spurrell" w:date="2023-04-28T12:24:00Z">
            <w:rPr>
              <w:i/>
              <w:iCs/>
              <w:bdr w:val="none" w:sz="0" w:space="0" w:color="auto" w:frame="1"/>
            </w:rPr>
          </w:rPrChange>
        </w:rPr>
        <w:t>Citing ethnicity, Azerbaijan bars photojournalist</w:t>
      </w:r>
      <w:ins w:id="253" w:author="Jonathan Spurrell" w:date="2023-04-28T12:24:00Z">
        <w:r w:rsidR="00971423">
          <w:rPr>
            <w:bdr w:val="none" w:sz="0" w:space="0" w:color="auto" w:frame="1"/>
          </w:rPr>
          <w:t>”</w:t>
        </w:r>
      </w:ins>
      <w:r w:rsidRPr="005E7CAF">
        <w:rPr>
          <w:bdr w:val="none" w:sz="0" w:space="0" w:color="auto" w:frame="1"/>
        </w:rPr>
        <w:t>,</w:t>
      </w:r>
      <w:r w:rsidRPr="005E7CAF">
        <w:rPr>
          <w:rFonts w:eastAsia="Times New Roman"/>
          <w:bdr w:val="none" w:sz="0" w:space="0" w:color="auto" w:frame="1"/>
        </w:rPr>
        <w:t> </w:t>
      </w:r>
      <w:r w:rsidRPr="005E7CAF">
        <w:fldChar w:fldCharType="begin"/>
      </w:r>
      <w:r w:rsidRPr="005E7CAF">
        <w:instrText xml:space="preserve"> HYPERLINK "https://cpj.org/2011/07/citing-ethnicity-azerbaijan-bars-photojournalist/" </w:instrText>
      </w:r>
      <w:r w:rsidRPr="005E7CAF">
        <w:rPr>
          <w:rPrChange w:id="254" w:author="Jonathan Spurrell" w:date="2023-04-28T12:23:00Z">
            <w:rPr>
              <w:rStyle w:val="Hyperlink"/>
              <w:bdr w:val="none" w:sz="0" w:space="0" w:color="auto" w:frame="1"/>
            </w:rPr>
          </w:rPrChange>
        </w:rPr>
        <w:fldChar w:fldCharType="separate"/>
      </w:r>
      <w:r w:rsidRPr="005E7CAF">
        <w:rPr>
          <w:rStyle w:val="Hyperlink"/>
          <w:u w:val="none"/>
          <w:bdr w:val="none" w:sz="0" w:space="0" w:color="auto" w:frame="1"/>
          <w:rPrChange w:id="255" w:author="Jonathan Spurrell" w:date="2023-04-28T12:23:00Z">
            <w:rPr>
              <w:rStyle w:val="Hyperlink"/>
              <w:bdr w:val="none" w:sz="0" w:space="0" w:color="auto" w:frame="1"/>
            </w:rPr>
          </w:rPrChange>
        </w:rPr>
        <w:t>https://cpj.org/2011/07/citing-ethnicity-azerbaijan-bars-photojournalist/</w:t>
      </w:r>
      <w:r w:rsidRPr="005E7CAF">
        <w:rPr>
          <w:rStyle w:val="Hyperlink"/>
          <w:u w:val="none"/>
          <w:bdr w:val="none" w:sz="0" w:space="0" w:color="auto" w:frame="1"/>
          <w:rPrChange w:id="256" w:author="Jonathan Spurrell" w:date="2023-04-28T12:23:00Z">
            <w:rPr>
              <w:rStyle w:val="Hyperlink"/>
              <w:bdr w:val="none" w:sz="0" w:space="0" w:color="auto" w:frame="1"/>
            </w:rPr>
          </w:rPrChange>
        </w:rPr>
        <w:fldChar w:fldCharType="end"/>
      </w:r>
      <w:ins w:id="257" w:author="Jonathan Spurrell" w:date="2023-04-28T12:24:00Z">
        <w:r w:rsidR="005E7CAF">
          <w:rPr>
            <w:rStyle w:val="Hyperlink"/>
            <w:u w:val="none"/>
            <w:bdr w:val="none" w:sz="0" w:space="0" w:color="auto" w:frame="1"/>
          </w:rPr>
          <w:t>.</w:t>
        </w:r>
      </w:ins>
      <w:r w:rsidRPr="009D3876">
        <w:rPr>
          <w:bdr w:val="none" w:sz="0" w:space="0" w:color="auto" w:frame="1"/>
        </w:rPr>
        <w:t xml:space="preserve"> </w:t>
      </w:r>
    </w:p>
  </w:footnote>
  <w:footnote w:id="12">
    <w:p w14:paraId="30F7B393" w14:textId="1B2F1204" w:rsidR="009265D1" w:rsidRPr="00971423" w:rsidRDefault="009265D1" w:rsidP="009D3876">
      <w:pPr>
        <w:pStyle w:val="FootnoteText"/>
        <w:jc w:val="both"/>
      </w:pPr>
      <w:r w:rsidRPr="00F91039">
        <w:rPr>
          <w:rStyle w:val="FootnoteReference"/>
        </w:rPr>
        <w:footnoteRef/>
      </w:r>
      <w:r w:rsidRPr="00F91039">
        <w:t xml:space="preserve"> </w:t>
      </w:r>
      <w:r w:rsidRPr="00F91039">
        <w:rPr>
          <w:color w:val="000000" w:themeColor="text1"/>
        </w:rPr>
        <w:t xml:space="preserve">Order on the request for the indication of provisional measures made by the Republic of Armenia in the case concerning </w:t>
      </w:r>
      <w:r w:rsidRPr="005E0018">
        <w:rPr>
          <w:i/>
          <w:iCs/>
          <w:color w:val="000000" w:themeColor="text1"/>
          <w:rPrChange w:id="281" w:author="Jonathan Spurrell" w:date="2023-04-28T12:25:00Z">
            <w:rPr>
              <w:color w:val="000000" w:themeColor="text1"/>
            </w:rPr>
          </w:rPrChange>
        </w:rPr>
        <w:t>Application of the International Convention on the Elimination of All Forms of Racial Discrimination (Armenia v. Azerbaijan)</w:t>
      </w:r>
      <w:r w:rsidRPr="00971423">
        <w:rPr>
          <w:color w:val="000000" w:themeColor="text1"/>
        </w:rPr>
        <w:t xml:space="preserve">, 7 December 2021. Available at </w:t>
      </w:r>
      <w:r w:rsidRPr="00971423">
        <w:fldChar w:fldCharType="begin"/>
      </w:r>
      <w:r w:rsidRPr="00971423">
        <w:instrText xml:space="preserve"> HYPERLINK "http://www.icj-cij.org/sites/default/files/case-related/180/180-20211207-PRE-01-00-EN.pdf" </w:instrText>
      </w:r>
      <w:r w:rsidRPr="00971423">
        <w:rPr>
          <w:rPrChange w:id="282" w:author="Jonathan Spurrell" w:date="2023-04-28T12:24:00Z">
            <w:rPr>
              <w:rStyle w:val="Hyperlink"/>
            </w:rPr>
          </w:rPrChange>
        </w:rPr>
        <w:fldChar w:fldCharType="separate"/>
      </w:r>
      <w:r w:rsidRPr="00971423">
        <w:rPr>
          <w:rStyle w:val="Hyperlink"/>
          <w:u w:val="none"/>
          <w:rPrChange w:id="283" w:author="Jonathan Spurrell" w:date="2023-04-28T12:24:00Z">
            <w:rPr>
              <w:rStyle w:val="Hyperlink"/>
            </w:rPr>
          </w:rPrChange>
        </w:rPr>
        <w:t>www.icj-cij.org/sites/default/files/case-related/180/180-20211207-PRE-01-00-E</w:t>
      </w:r>
      <w:r w:rsidRPr="00971423">
        <w:rPr>
          <w:rStyle w:val="Hyperlink"/>
          <w:u w:val="none"/>
          <w:rPrChange w:id="284" w:author="Jonathan Spurrell" w:date="2023-04-28T12:24:00Z">
            <w:rPr>
              <w:rStyle w:val="Hyperlink"/>
            </w:rPr>
          </w:rPrChange>
        </w:rPr>
        <w:t>N</w:t>
      </w:r>
      <w:r w:rsidRPr="00971423">
        <w:rPr>
          <w:rStyle w:val="Hyperlink"/>
          <w:u w:val="none"/>
          <w:rPrChange w:id="285" w:author="Jonathan Spurrell" w:date="2023-04-28T12:24:00Z">
            <w:rPr>
              <w:rStyle w:val="Hyperlink"/>
            </w:rPr>
          </w:rPrChange>
        </w:rPr>
        <w:t>.pdf</w:t>
      </w:r>
      <w:r w:rsidRPr="00971423">
        <w:rPr>
          <w:rStyle w:val="Hyperlink"/>
          <w:u w:val="none"/>
          <w:rPrChange w:id="286" w:author="Jonathan Spurrell" w:date="2023-04-28T12:24:00Z">
            <w:rPr>
              <w:rStyle w:val="Hyperlink"/>
            </w:rPr>
          </w:rPrChange>
        </w:rPr>
        <w:fldChar w:fldCharType="end"/>
      </w:r>
      <w:ins w:id="287" w:author="Jonathan Spurrell" w:date="2023-04-28T12:24:00Z">
        <w:r w:rsidR="00971423">
          <w:rPr>
            <w:rStyle w:val="Hyperlink"/>
            <w:u w:val="none"/>
          </w:rPr>
          <w:t>.</w:t>
        </w:r>
      </w:ins>
    </w:p>
  </w:footnote>
  <w:footnote w:id="13">
    <w:p w14:paraId="29B0D9EF" w14:textId="2D9BE5E9" w:rsidR="009265D1" w:rsidRPr="00971423" w:rsidRDefault="009265D1" w:rsidP="009D3876">
      <w:pPr>
        <w:pStyle w:val="FootnoteText"/>
        <w:jc w:val="both"/>
        <w:rPr>
          <w:color w:val="000000" w:themeColor="text1"/>
        </w:rPr>
      </w:pPr>
      <w:r w:rsidRPr="00971423">
        <w:rPr>
          <w:rStyle w:val="FootnoteReference"/>
        </w:rPr>
        <w:footnoteRef/>
      </w:r>
      <w:r w:rsidRPr="00971423">
        <w:t xml:space="preserve"> </w:t>
      </w:r>
      <w:r w:rsidRPr="00971423">
        <w:rPr>
          <w:color w:val="000000" w:themeColor="text1"/>
        </w:rPr>
        <w:t xml:space="preserve">Order on the request for the indication of provisional measures made by the Republic of Armenia in the case concerning </w:t>
      </w:r>
      <w:r w:rsidRPr="005E0018">
        <w:rPr>
          <w:i/>
          <w:iCs/>
          <w:color w:val="000000" w:themeColor="text1"/>
          <w:rPrChange w:id="289" w:author="Jonathan Spurrell" w:date="2023-04-28T12:25:00Z">
            <w:rPr>
              <w:color w:val="000000" w:themeColor="text1"/>
            </w:rPr>
          </w:rPrChange>
        </w:rPr>
        <w:t>Application of the International Convention on the Elimination of All Forms of Racial Discrimination (Armenia v. Azerbaijan)</w:t>
      </w:r>
      <w:r w:rsidRPr="00971423">
        <w:rPr>
          <w:color w:val="000000" w:themeColor="text1"/>
        </w:rPr>
        <w:t xml:space="preserve">, 22 February 2023. Available at </w:t>
      </w:r>
      <w:r w:rsidRPr="00971423">
        <w:fldChar w:fldCharType="begin"/>
      </w:r>
      <w:r w:rsidRPr="00971423">
        <w:instrText xml:space="preserve"> HYPERLINK "https://www.icj-cij.org/sites/default/files/case-related/180/180-20230222-ORD-01-00-EN.pdf" </w:instrText>
      </w:r>
      <w:r w:rsidRPr="00971423">
        <w:rPr>
          <w:rPrChange w:id="290" w:author="Jonathan Spurrell" w:date="2023-04-28T12:24:00Z">
            <w:rPr>
              <w:rStyle w:val="Hyperlink"/>
            </w:rPr>
          </w:rPrChange>
        </w:rPr>
        <w:fldChar w:fldCharType="separate"/>
      </w:r>
      <w:r w:rsidRPr="00971423">
        <w:rPr>
          <w:rStyle w:val="Hyperlink"/>
          <w:u w:val="none"/>
          <w:rPrChange w:id="291" w:author="Jonathan Spurrell" w:date="2023-04-28T12:24:00Z">
            <w:rPr>
              <w:rStyle w:val="Hyperlink"/>
            </w:rPr>
          </w:rPrChange>
        </w:rPr>
        <w:t>https://www.icj-cij.org/sites/default/files/case-related/180/180-20230222-ORD-01-00-EN.pdf</w:t>
      </w:r>
      <w:r w:rsidRPr="00971423">
        <w:rPr>
          <w:rStyle w:val="Hyperlink"/>
          <w:u w:val="none"/>
          <w:rPrChange w:id="292" w:author="Jonathan Spurrell" w:date="2023-04-28T12:24:00Z">
            <w:rPr>
              <w:rStyle w:val="Hyperlink"/>
            </w:rPr>
          </w:rPrChange>
        </w:rPr>
        <w:fldChar w:fldCharType="end"/>
      </w:r>
      <w:ins w:id="293" w:author="Jonathan Spurrell" w:date="2023-04-28T12:25:00Z">
        <w:r w:rsidR="00971423">
          <w:rPr>
            <w:rStyle w:val="Hyperlink"/>
            <w:u w:val="none"/>
          </w:rPr>
          <w:t>.</w:t>
        </w:r>
      </w:ins>
    </w:p>
    <w:p w14:paraId="00A55CE7" w14:textId="77777777" w:rsidR="009265D1" w:rsidRPr="009D3876" w:rsidRDefault="009265D1" w:rsidP="009D3876">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7644BF" w14:paraId="1B53BA57" w14:textId="77777777" w:rsidTr="00AD06F9">
      <w:trPr>
        <w:trHeight w:hRule="exact" w:val="864"/>
      </w:trPr>
      <w:tc>
        <w:tcPr>
          <w:tcW w:w="4920" w:type="dxa"/>
          <w:shd w:val="clear" w:color="auto" w:fill="auto"/>
          <w:vAlign w:val="bottom"/>
        </w:tcPr>
        <w:p w14:paraId="21C7A016" w14:textId="40E21F64" w:rsidR="007644BF" w:rsidRPr="00AD06F9" w:rsidRDefault="007644BF" w:rsidP="00AD06F9">
          <w:pPr>
            <w:pStyle w:val="Header"/>
            <w:spacing w:after="80"/>
            <w:rPr>
              <w:b/>
            </w:rPr>
          </w:pPr>
        </w:p>
      </w:tc>
      <w:tc>
        <w:tcPr>
          <w:tcW w:w="4920" w:type="dxa"/>
          <w:shd w:val="clear" w:color="auto" w:fill="auto"/>
          <w:vAlign w:val="bottom"/>
        </w:tcPr>
        <w:p w14:paraId="02553EB8" w14:textId="77777777" w:rsidR="007644BF" w:rsidRDefault="007644BF" w:rsidP="00AD06F9">
          <w:pPr>
            <w:pStyle w:val="Header"/>
          </w:pPr>
        </w:p>
      </w:tc>
    </w:tr>
  </w:tbl>
  <w:p w14:paraId="76205680" w14:textId="77777777" w:rsidR="007644BF" w:rsidRPr="00AD06F9" w:rsidRDefault="007644BF" w:rsidP="00AD06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7644BF" w14:paraId="7A5DC99F" w14:textId="77777777" w:rsidTr="00AD06F9">
      <w:trPr>
        <w:trHeight w:hRule="exact" w:val="864"/>
      </w:trPr>
      <w:tc>
        <w:tcPr>
          <w:tcW w:w="4920" w:type="dxa"/>
          <w:shd w:val="clear" w:color="auto" w:fill="auto"/>
          <w:vAlign w:val="bottom"/>
        </w:tcPr>
        <w:p w14:paraId="01ED90D7" w14:textId="77777777" w:rsidR="007644BF" w:rsidRDefault="007644BF" w:rsidP="00134DCC">
          <w:pPr>
            <w:pStyle w:val="Header"/>
          </w:pPr>
        </w:p>
      </w:tc>
      <w:tc>
        <w:tcPr>
          <w:tcW w:w="4920" w:type="dxa"/>
          <w:shd w:val="clear" w:color="auto" w:fill="auto"/>
          <w:vAlign w:val="bottom"/>
        </w:tcPr>
        <w:p w14:paraId="11DA2F85" w14:textId="1102E41C" w:rsidR="007644BF" w:rsidRPr="00AD06F9" w:rsidRDefault="007644BF" w:rsidP="00134DCC">
          <w:pPr>
            <w:pStyle w:val="Header"/>
            <w:spacing w:after="80"/>
            <w:jc w:val="right"/>
            <w:rPr>
              <w:b/>
            </w:rPr>
          </w:pPr>
        </w:p>
      </w:tc>
    </w:tr>
  </w:tbl>
  <w:p w14:paraId="7B0CD477" w14:textId="77777777" w:rsidR="007644BF" w:rsidRPr="00AD06F9" w:rsidRDefault="007644BF" w:rsidP="00AD06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7644BF" w14:paraId="6230757B" w14:textId="77777777" w:rsidTr="00AD06F9">
      <w:trPr>
        <w:trHeight w:hRule="exact" w:val="864"/>
      </w:trPr>
      <w:tc>
        <w:tcPr>
          <w:tcW w:w="1267" w:type="dxa"/>
          <w:tcBorders>
            <w:bottom w:val="single" w:sz="4" w:space="0" w:color="auto"/>
          </w:tcBorders>
          <w:shd w:val="clear" w:color="auto" w:fill="auto"/>
          <w:vAlign w:val="bottom"/>
        </w:tcPr>
        <w:p w14:paraId="1E915F9E" w14:textId="77777777" w:rsidR="007644BF" w:rsidRDefault="007644BF" w:rsidP="00AD06F9">
          <w:pPr>
            <w:pStyle w:val="Header"/>
            <w:spacing w:after="120"/>
          </w:pPr>
        </w:p>
      </w:tc>
      <w:tc>
        <w:tcPr>
          <w:tcW w:w="1872" w:type="dxa"/>
          <w:tcBorders>
            <w:bottom w:val="single" w:sz="4" w:space="0" w:color="auto"/>
          </w:tcBorders>
          <w:shd w:val="clear" w:color="auto" w:fill="auto"/>
          <w:vAlign w:val="bottom"/>
        </w:tcPr>
        <w:p w14:paraId="4A0DEC31" w14:textId="77777777" w:rsidR="007644BF" w:rsidRPr="00AD06F9" w:rsidRDefault="007644BF" w:rsidP="00AD06F9">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132AEBB2" w14:textId="77777777" w:rsidR="007644BF" w:rsidRDefault="007644BF" w:rsidP="00AD06F9">
          <w:pPr>
            <w:pStyle w:val="Header"/>
            <w:spacing w:after="120"/>
          </w:pPr>
        </w:p>
      </w:tc>
      <w:tc>
        <w:tcPr>
          <w:tcW w:w="6466" w:type="dxa"/>
          <w:gridSpan w:val="4"/>
          <w:tcBorders>
            <w:bottom w:val="single" w:sz="4" w:space="0" w:color="auto"/>
          </w:tcBorders>
          <w:shd w:val="clear" w:color="auto" w:fill="auto"/>
          <w:vAlign w:val="bottom"/>
        </w:tcPr>
        <w:p w14:paraId="70A0C19C" w14:textId="63B72E7A" w:rsidR="007644BF" w:rsidRPr="00AD06F9" w:rsidRDefault="007644BF" w:rsidP="00AD06F9">
          <w:pPr>
            <w:spacing w:after="80" w:line="240" w:lineRule="auto"/>
            <w:jc w:val="right"/>
            <w:rPr>
              <w:position w:val="-4"/>
            </w:rPr>
          </w:pPr>
          <w:r>
            <w:rPr>
              <w:position w:val="-4"/>
              <w:sz w:val="40"/>
            </w:rPr>
            <w:t>A</w:t>
          </w:r>
          <w:r>
            <w:rPr>
              <w:position w:val="-4"/>
            </w:rPr>
            <w:t>/7</w:t>
          </w:r>
          <w:r w:rsidR="00154AC3">
            <w:rPr>
              <w:position w:val="-4"/>
            </w:rPr>
            <w:t>7</w:t>
          </w:r>
          <w:r w:rsidR="007E799E">
            <w:rPr>
              <w:position w:val="-4"/>
            </w:rPr>
            <w:t>/</w:t>
          </w:r>
          <w:r w:rsidR="00D91E21">
            <w:rPr>
              <w:position w:val="-4"/>
            </w:rPr>
            <w:t>8</w:t>
          </w:r>
          <w:r w:rsidR="009265D1">
            <w:rPr>
              <w:position w:val="-4"/>
            </w:rPr>
            <w:t>67</w:t>
          </w:r>
          <w:r>
            <w:rPr>
              <w:position w:val="-4"/>
            </w:rPr>
            <w:t>–</w:t>
          </w:r>
          <w:r>
            <w:rPr>
              <w:position w:val="-4"/>
              <w:sz w:val="40"/>
            </w:rPr>
            <w:t>S</w:t>
          </w:r>
          <w:r>
            <w:rPr>
              <w:position w:val="-4"/>
            </w:rPr>
            <w:t>/202</w:t>
          </w:r>
          <w:r w:rsidR="00524D77">
            <w:rPr>
              <w:position w:val="-4"/>
            </w:rPr>
            <w:t>3</w:t>
          </w:r>
          <w:r w:rsidR="00DA1DE1">
            <w:rPr>
              <w:position w:val="-4"/>
            </w:rPr>
            <w:t>/</w:t>
          </w:r>
          <w:r w:rsidR="009265D1">
            <w:rPr>
              <w:position w:val="-4"/>
            </w:rPr>
            <w:t>287</w:t>
          </w:r>
        </w:p>
      </w:tc>
    </w:tr>
    <w:tr w:rsidR="007644BF" w:rsidRPr="00AD06F9" w14:paraId="2ED697AE" w14:textId="77777777" w:rsidTr="00AD06F9">
      <w:trPr>
        <w:gridAfter w:val="1"/>
        <w:wAfter w:w="15" w:type="dxa"/>
        <w:trHeight w:hRule="exact" w:val="2880"/>
      </w:trPr>
      <w:tc>
        <w:tcPr>
          <w:tcW w:w="1267" w:type="dxa"/>
          <w:tcBorders>
            <w:top w:val="single" w:sz="4" w:space="0" w:color="auto"/>
            <w:bottom w:val="single" w:sz="12" w:space="0" w:color="auto"/>
          </w:tcBorders>
          <w:shd w:val="clear" w:color="auto" w:fill="auto"/>
        </w:tcPr>
        <w:p w14:paraId="7817DA9A" w14:textId="77777777" w:rsidR="007644BF" w:rsidRPr="00AD06F9" w:rsidRDefault="007644BF" w:rsidP="00AD06F9">
          <w:pPr>
            <w:pStyle w:val="Header"/>
            <w:spacing w:before="120"/>
            <w:jc w:val="center"/>
          </w:pPr>
          <w:r>
            <w:t xml:space="preserve"> </w:t>
          </w:r>
          <w:r>
            <w:drawing>
              <wp:inline distT="0" distB="0" distL="0" distR="0" wp14:anchorId="338F0951" wp14:editId="116547D0">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462A4DDD" w14:textId="77777777" w:rsidR="007644BF" w:rsidRDefault="007644BF" w:rsidP="00AD06F9">
          <w:pPr>
            <w:pStyle w:val="XLarge"/>
            <w:spacing w:before="109"/>
          </w:pPr>
          <w:r>
            <w:t>General Assembly</w:t>
          </w:r>
        </w:p>
        <w:p w14:paraId="5FFA044E" w14:textId="77777777" w:rsidR="007644BF" w:rsidRPr="00AD06F9" w:rsidRDefault="007644BF" w:rsidP="00AD06F9">
          <w:pPr>
            <w:pStyle w:val="XLarge"/>
          </w:pPr>
          <w:r>
            <w:t>Security Council</w:t>
          </w:r>
        </w:p>
      </w:tc>
      <w:tc>
        <w:tcPr>
          <w:tcW w:w="245" w:type="dxa"/>
          <w:tcBorders>
            <w:top w:val="single" w:sz="4" w:space="0" w:color="auto"/>
            <w:bottom w:val="single" w:sz="12" w:space="0" w:color="auto"/>
          </w:tcBorders>
          <w:shd w:val="clear" w:color="auto" w:fill="auto"/>
        </w:tcPr>
        <w:p w14:paraId="15840931" w14:textId="77777777" w:rsidR="007644BF" w:rsidRPr="00AD06F9" w:rsidRDefault="007644BF" w:rsidP="00AD06F9">
          <w:pPr>
            <w:pStyle w:val="Header"/>
            <w:spacing w:before="109"/>
          </w:pPr>
        </w:p>
      </w:tc>
      <w:tc>
        <w:tcPr>
          <w:tcW w:w="3096" w:type="dxa"/>
          <w:tcBorders>
            <w:top w:val="single" w:sz="4" w:space="0" w:color="auto"/>
            <w:bottom w:val="single" w:sz="12" w:space="0" w:color="auto"/>
          </w:tcBorders>
          <w:shd w:val="clear" w:color="auto" w:fill="auto"/>
        </w:tcPr>
        <w:p w14:paraId="05616303" w14:textId="77777777" w:rsidR="007644BF" w:rsidRDefault="007644BF" w:rsidP="00AD06F9">
          <w:pPr>
            <w:pStyle w:val="Publication"/>
            <w:spacing w:before="240"/>
            <w:rPr>
              <w:color w:val="010000"/>
            </w:rPr>
          </w:pPr>
          <w:r>
            <w:rPr>
              <w:color w:val="010000"/>
            </w:rPr>
            <w:t>Distr.: General</w:t>
          </w:r>
        </w:p>
        <w:p w14:paraId="04202523" w14:textId="723F6023" w:rsidR="007644BF" w:rsidRDefault="009265D1" w:rsidP="005359CA">
          <w:r>
            <w:t>24</w:t>
          </w:r>
          <w:r w:rsidR="007644BF">
            <w:t xml:space="preserve"> </w:t>
          </w:r>
          <w:r>
            <w:t>April</w:t>
          </w:r>
          <w:r w:rsidR="007644BF">
            <w:t xml:space="preserve"> 202</w:t>
          </w:r>
          <w:r w:rsidR="00524D77">
            <w:t>3</w:t>
          </w:r>
        </w:p>
        <w:p w14:paraId="603D6849" w14:textId="77777777" w:rsidR="007644BF" w:rsidRPr="00AD06F9" w:rsidRDefault="007644BF" w:rsidP="00AD06F9">
          <w:pPr>
            <w:spacing w:before="120"/>
          </w:pPr>
          <w:r>
            <w:t>Original: English</w:t>
          </w:r>
        </w:p>
      </w:tc>
    </w:tr>
  </w:tbl>
  <w:p w14:paraId="7985BBE9" w14:textId="77777777" w:rsidR="007644BF" w:rsidRPr="00AD06F9" w:rsidRDefault="007644BF" w:rsidP="00AD06F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8903F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0F67A5"/>
    <w:multiLevelType w:val="multilevel"/>
    <w:tmpl w:val="CD34F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3" w15:restartNumberingAfterBreak="0">
    <w:nsid w:val="248C4A90"/>
    <w:multiLevelType w:val="multilevel"/>
    <w:tmpl w:val="92568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C55190"/>
    <w:multiLevelType w:val="multilevel"/>
    <w:tmpl w:val="7B56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0C434B"/>
    <w:multiLevelType w:val="multilevel"/>
    <w:tmpl w:val="9AA88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28637B"/>
    <w:multiLevelType w:val="multilevel"/>
    <w:tmpl w:val="86E0B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8" w15:restartNumberingAfterBreak="0">
    <w:nsid w:val="465C753B"/>
    <w:multiLevelType w:val="multilevel"/>
    <w:tmpl w:val="2DE0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03686"/>
    <w:multiLevelType w:val="multilevel"/>
    <w:tmpl w:val="0672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11" w15:restartNumberingAfterBreak="0">
    <w:nsid w:val="4DF90961"/>
    <w:multiLevelType w:val="multilevel"/>
    <w:tmpl w:val="F2AEA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4A6889"/>
    <w:multiLevelType w:val="hybridMultilevel"/>
    <w:tmpl w:val="1938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204A9"/>
    <w:multiLevelType w:val="multilevel"/>
    <w:tmpl w:val="F3D4C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15" w15:restartNumberingAfterBreak="0">
    <w:nsid w:val="66964441"/>
    <w:multiLevelType w:val="multilevel"/>
    <w:tmpl w:val="486CC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9F1099"/>
    <w:multiLevelType w:val="multilevel"/>
    <w:tmpl w:val="E3B08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1448EE"/>
    <w:multiLevelType w:val="multilevel"/>
    <w:tmpl w:val="1BF4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A77FA4"/>
    <w:multiLevelType w:val="multilevel"/>
    <w:tmpl w:val="F8B84C8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4931723">
    <w:abstractNumId w:val="2"/>
  </w:num>
  <w:num w:numId="2" w16cid:durableId="740832264">
    <w:abstractNumId w:val="10"/>
  </w:num>
  <w:num w:numId="3" w16cid:durableId="1751196557">
    <w:abstractNumId w:val="14"/>
  </w:num>
  <w:num w:numId="4" w16cid:durableId="1197618510">
    <w:abstractNumId w:val="7"/>
  </w:num>
  <w:num w:numId="5" w16cid:durableId="325399391">
    <w:abstractNumId w:val="0"/>
  </w:num>
  <w:num w:numId="6" w16cid:durableId="1809779859">
    <w:abstractNumId w:val="12"/>
  </w:num>
  <w:num w:numId="7" w16cid:durableId="1601331828">
    <w:abstractNumId w:val="9"/>
  </w:num>
  <w:num w:numId="8" w16cid:durableId="1699307224">
    <w:abstractNumId w:val="5"/>
  </w:num>
  <w:num w:numId="9" w16cid:durableId="1409497714">
    <w:abstractNumId w:val="1"/>
  </w:num>
  <w:num w:numId="10" w16cid:durableId="1759213971">
    <w:abstractNumId w:val="13"/>
  </w:num>
  <w:num w:numId="11" w16cid:durableId="348799803">
    <w:abstractNumId w:val="8"/>
  </w:num>
  <w:num w:numId="12" w16cid:durableId="1311442991">
    <w:abstractNumId w:val="4"/>
  </w:num>
  <w:num w:numId="13" w16cid:durableId="1584072824">
    <w:abstractNumId w:val="15"/>
  </w:num>
  <w:num w:numId="14" w16cid:durableId="1286812666">
    <w:abstractNumId w:val="3"/>
  </w:num>
  <w:num w:numId="15" w16cid:durableId="8724495">
    <w:abstractNumId w:val="6"/>
  </w:num>
  <w:num w:numId="16" w16cid:durableId="193422785">
    <w:abstractNumId w:val="17"/>
  </w:num>
  <w:num w:numId="17" w16cid:durableId="972294685">
    <w:abstractNumId w:val="18"/>
  </w:num>
  <w:num w:numId="18" w16cid:durableId="1750690203">
    <w:abstractNumId w:val="16"/>
  </w:num>
  <w:num w:numId="19" w16cid:durableId="1917275966">
    <w:abstractNumId w:val="1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Spurrell">
    <w15:presenceInfo w15:providerId="AD" w15:userId="S::jonathan.spurrell@un.org::bc95c870-baac-468c-9d6b-74b975691e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visionView w:formatting="0"/>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817317*"/>
    <w:docVar w:name="CreationDt" w:val="22/10/2018 12:19 PM"/>
    <w:docVar w:name="DocCategory" w:val="Doc"/>
    <w:docVar w:name="DocType" w:val="Final"/>
    <w:docVar w:name="DutyStation" w:val="New York"/>
    <w:docVar w:name="FooterJN" w:val="18-17317"/>
    <w:docVar w:name="jobn" w:val="18-17317 (E)"/>
    <w:docVar w:name="jobnDT" w:val="18-17317 (E)   221018"/>
    <w:docVar w:name="jobnDTDT" w:val="18-17317 (E)   221018   221018"/>
    <w:docVar w:name="JobNo" w:val="1817317E"/>
    <w:docVar w:name="JobNo2" w:val="1832639E"/>
    <w:docVar w:name="LocalDrive" w:val="0"/>
    <w:docVar w:name="OandT" w:val="cm"/>
    <w:docVar w:name="sss1" w:val="A/73/439"/>
    <w:docVar w:name="sss2" w:val="S/2018/925"/>
    <w:docVar w:name="Symbol1" w:val="A/73/439"/>
    <w:docVar w:name="Symbol2" w:val="S/2018/925"/>
  </w:docVars>
  <w:rsids>
    <w:rsidRoot w:val="00286C10"/>
    <w:rsid w:val="00005F50"/>
    <w:rsid w:val="00010E0F"/>
    <w:rsid w:val="0001325F"/>
    <w:rsid w:val="000175FC"/>
    <w:rsid w:val="00017FCF"/>
    <w:rsid w:val="00020CA1"/>
    <w:rsid w:val="00024D1E"/>
    <w:rsid w:val="0003157D"/>
    <w:rsid w:val="00032C0A"/>
    <w:rsid w:val="000349F2"/>
    <w:rsid w:val="00046F63"/>
    <w:rsid w:val="00050B36"/>
    <w:rsid w:val="0006672A"/>
    <w:rsid w:val="00066BD2"/>
    <w:rsid w:val="00082DE0"/>
    <w:rsid w:val="000834BE"/>
    <w:rsid w:val="00086ACB"/>
    <w:rsid w:val="000877A7"/>
    <w:rsid w:val="00091A89"/>
    <w:rsid w:val="000A388C"/>
    <w:rsid w:val="000B2B8A"/>
    <w:rsid w:val="000B3288"/>
    <w:rsid w:val="000B69C0"/>
    <w:rsid w:val="000C054C"/>
    <w:rsid w:val="000C0903"/>
    <w:rsid w:val="000C139E"/>
    <w:rsid w:val="000C4283"/>
    <w:rsid w:val="000C498D"/>
    <w:rsid w:val="000C4C9C"/>
    <w:rsid w:val="000D0407"/>
    <w:rsid w:val="000D4D67"/>
    <w:rsid w:val="000F0398"/>
    <w:rsid w:val="001026B4"/>
    <w:rsid w:val="00107F7F"/>
    <w:rsid w:val="00116353"/>
    <w:rsid w:val="001167A4"/>
    <w:rsid w:val="00122AB6"/>
    <w:rsid w:val="001335A4"/>
    <w:rsid w:val="00134DCC"/>
    <w:rsid w:val="001441E9"/>
    <w:rsid w:val="00150B84"/>
    <w:rsid w:val="00154AC3"/>
    <w:rsid w:val="001630CE"/>
    <w:rsid w:val="00163832"/>
    <w:rsid w:val="00166F84"/>
    <w:rsid w:val="001813F6"/>
    <w:rsid w:val="0018520A"/>
    <w:rsid w:val="001859DB"/>
    <w:rsid w:val="00185A9F"/>
    <w:rsid w:val="001945C1"/>
    <w:rsid w:val="00197A9B"/>
    <w:rsid w:val="001A1D39"/>
    <w:rsid w:val="001A207A"/>
    <w:rsid w:val="001A5634"/>
    <w:rsid w:val="001B0FFF"/>
    <w:rsid w:val="001B440E"/>
    <w:rsid w:val="001B77BC"/>
    <w:rsid w:val="001C2CCE"/>
    <w:rsid w:val="001D2439"/>
    <w:rsid w:val="001D6037"/>
    <w:rsid w:val="001E1117"/>
    <w:rsid w:val="001E3BF0"/>
    <w:rsid w:val="002007C7"/>
    <w:rsid w:val="00200F9C"/>
    <w:rsid w:val="002010DF"/>
    <w:rsid w:val="00214645"/>
    <w:rsid w:val="00222203"/>
    <w:rsid w:val="00223699"/>
    <w:rsid w:val="00223B7A"/>
    <w:rsid w:val="00231D06"/>
    <w:rsid w:val="002321C7"/>
    <w:rsid w:val="00235E49"/>
    <w:rsid w:val="00262260"/>
    <w:rsid w:val="00262E73"/>
    <w:rsid w:val="00266006"/>
    <w:rsid w:val="002706A2"/>
    <w:rsid w:val="00276643"/>
    <w:rsid w:val="00286C10"/>
    <w:rsid w:val="00292E70"/>
    <w:rsid w:val="00294401"/>
    <w:rsid w:val="002A09E8"/>
    <w:rsid w:val="002A21AA"/>
    <w:rsid w:val="002C6291"/>
    <w:rsid w:val="002D3109"/>
    <w:rsid w:val="002D3298"/>
    <w:rsid w:val="002D39CA"/>
    <w:rsid w:val="002E09A8"/>
    <w:rsid w:val="002E0DD0"/>
    <w:rsid w:val="002E1787"/>
    <w:rsid w:val="002E2CAE"/>
    <w:rsid w:val="003120C0"/>
    <w:rsid w:val="003143B5"/>
    <w:rsid w:val="00324731"/>
    <w:rsid w:val="00330D23"/>
    <w:rsid w:val="00331AFB"/>
    <w:rsid w:val="00336319"/>
    <w:rsid w:val="00337330"/>
    <w:rsid w:val="00346E64"/>
    <w:rsid w:val="003553E1"/>
    <w:rsid w:val="00364EEF"/>
    <w:rsid w:val="00393005"/>
    <w:rsid w:val="003A489C"/>
    <w:rsid w:val="003A6DC3"/>
    <w:rsid w:val="003B4B4E"/>
    <w:rsid w:val="003C6AA8"/>
    <w:rsid w:val="003C6D8A"/>
    <w:rsid w:val="003D159A"/>
    <w:rsid w:val="003E2B5E"/>
    <w:rsid w:val="003E3B08"/>
    <w:rsid w:val="003E534F"/>
    <w:rsid w:val="003E723B"/>
    <w:rsid w:val="003F491F"/>
    <w:rsid w:val="00405D5C"/>
    <w:rsid w:val="00406438"/>
    <w:rsid w:val="0041018F"/>
    <w:rsid w:val="00413D67"/>
    <w:rsid w:val="00432B40"/>
    <w:rsid w:val="0043376D"/>
    <w:rsid w:val="00433DFA"/>
    <w:rsid w:val="0044179B"/>
    <w:rsid w:val="00457604"/>
    <w:rsid w:val="00463E67"/>
    <w:rsid w:val="00472A50"/>
    <w:rsid w:val="004856CD"/>
    <w:rsid w:val="0049200D"/>
    <w:rsid w:val="004963EF"/>
    <w:rsid w:val="004B0B18"/>
    <w:rsid w:val="004B4C46"/>
    <w:rsid w:val="004C0549"/>
    <w:rsid w:val="004C09E5"/>
    <w:rsid w:val="004C0AED"/>
    <w:rsid w:val="004C680C"/>
    <w:rsid w:val="004D17DB"/>
    <w:rsid w:val="004D4134"/>
    <w:rsid w:val="004D59FF"/>
    <w:rsid w:val="004E2217"/>
    <w:rsid w:val="004F2C0B"/>
    <w:rsid w:val="004F6E7A"/>
    <w:rsid w:val="005005C1"/>
    <w:rsid w:val="00500EFE"/>
    <w:rsid w:val="00524491"/>
    <w:rsid w:val="00524D77"/>
    <w:rsid w:val="005330BE"/>
    <w:rsid w:val="005359CA"/>
    <w:rsid w:val="00535D13"/>
    <w:rsid w:val="005372EF"/>
    <w:rsid w:val="00540BAA"/>
    <w:rsid w:val="00556720"/>
    <w:rsid w:val="005647CA"/>
    <w:rsid w:val="00565604"/>
    <w:rsid w:val="005657E6"/>
    <w:rsid w:val="00596483"/>
    <w:rsid w:val="005A5BF2"/>
    <w:rsid w:val="005A5C07"/>
    <w:rsid w:val="005C49C8"/>
    <w:rsid w:val="005D4C7E"/>
    <w:rsid w:val="005E0018"/>
    <w:rsid w:val="005E235B"/>
    <w:rsid w:val="005E5D50"/>
    <w:rsid w:val="005E6944"/>
    <w:rsid w:val="005E7391"/>
    <w:rsid w:val="005E7CAF"/>
    <w:rsid w:val="005F2085"/>
    <w:rsid w:val="005F2F1C"/>
    <w:rsid w:val="005F7829"/>
    <w:rsid w:val="00600F7E"/>
    <w:rsid w:val="00601891"/>
    <w:rsid w:val="00612565"/>
    <w:rsid w:val="006137E4"/>
    <w:rsid w:val="006166D5"/>
    <w:rsid w:val="00622EF6"/>
    <w:rsid w:val="006269CE"/>
    <w:rsid w:val="006329A6"/>
    <w:rsid w:val="00634440"/>
    <w:rsid w:val="00634F63"/>
    <w:rsid w:val="00640345"/>
    <w:rsid w:val="00664394"/>
    <w:rsid w:val="0067327E"/>
    <w:rsid w:val="00674235"/>
    <w:rsid w:val="006A24B8"/>
    <w:rsid w:val="006C70C7"/>
    <w:rsid w:val="006E3147"/>
    <w:rsid w:val="006E3CAB"/>
    <w:rsid w:val="006E7157"/>
    <w:rsid w:val="006F0419"/>
    <w:rsid w:val="006F384E"/>
    <w:rsid w:val="00707CAD"/>
    <w:rsid w:val="00714754"/>
    <w:rsid w:val="00724009"/>
    <w:rsid w:val="00727C41"/>
    <w:rsid w:val="0073281D"/>
    <w:rsid w:val="007404A3"/>
    <w:rsid w:val="0074653C"/>
    <w:rsid w:val="007644BF"/>
    <w:rsid w:val="00764DD9"/>
    <w:rsid w:val="00772912"/>
    <w:rsid w:val="00777887"/>
    <w:rsid w:val="0078504C"/>
    <w:rsid w:val="007A0FCE"/>
    <w:rsid w:val="007A1B4E"/>
    <w:rsid w:val="007A4F5B"/>
    <w:rsid w:val="007A620C"/>
    <w:rsid w:val="007B73E9"/>
    <w:rsid w:val="007C28B4"/>
    <w:rsid w:val="007C3734"/>
    <w:rsid w:val="007D36A2"/>
    <w:rsid w:val="007D6411"/>
    <w:rsid w:val="007D660C"/>
    <w:rsid w:val="007E799E"/>
    <w:rsid w:val="007F1EE6"/>
    <w:rsid w:val="007F325D"/>
    <w:rsid w:val="007F3725"/>
    <w:rsid w:val="007F3D2E"/>
    <w:rsid w:val="007F4286"/>
    <w:rsid w:val="007F562F"/>
    <w:rsid w:val="00801FE6"/>
    <w:rsid w:val="00804C0D"/>
    <w:rsid w:val="00804D81"/>
    <w:rsid w:val="0081387F"/>
    <w:rsid w:val="00846D29"/>
    <w:rsid w:val="00855FFA"/>
    <w:rsid w:val="00865471"/>
    <w:rsid w:val="00867C41"/>
    <w:rsid w:val="008723C3"/>
    <w:rsid w:val="00874B18"/>
    <w:rsid w:val="00894106"/>
    <w:rsid w:val="008967E5"/>
    <w:rsid w:val="008968AA"/>
    <w:rsid w:val="008A156F"/>
    <w:rsid w:val="008A18FB"/>
    <w:rsid w:val="008A59D4"/>
    <w:rsid w:val="008B5CFD"/>
    <w:rsid w:val="008C4F69"/>
    <w:rsid w:val="008E661B"/>
    <w:rsid w:val="008F1C5D"/>
    <w:rsid w:val="0090070C"/>
    <w:rsid w:val="00906FDF"/>
    <w:rsid w:val="00911FC3"/>
    <w:rsid w:val="00915EA8"/>
    <w:rsid w:val="00921ACF"/>
    <w:rsid w:val="009265D1"/>
    <w:rsid w:val="009379D9"/>
    <w:rsid w:val="0094201F"/>
    <w:rsid w:val="00943D76"/>
    <w:rsid w:val="00952277"/>
    <w:rsid w:val="009609C5"/>
    <w:rsid w:val="00967E5D"/>
    <w:rsid w:val="00971423"/>
    <w:rsid w:val="0097348B"/>
    <w:rsid w:val="00983882"/>
    <w:rsid w:val="009D0743"/>
    <w:rsid w:val="009D12D8"/>
    <w:rsid w:val="009D7E27"/>
    <w:rsid w:val="009E14E3"/>
    <w:rsid w:val="009E1969"/>
    <w:rsid w:val="009F0A84"/>
    <w:rsid w:val="009F1056"/>
    <w:rsid w:val="009F326F"/>
    <w:rsid w:val="009F5BC4"/>
    <w:rsid w:val="00A00207"/>
    <w:rsid w:val="00A00674"/>
    <w:rsid w:val="00A12CBB"/>
    <w:rsid w:val="00A15492"/>
    <w:rsid w:val="00A20AC0"/>
    <w:rsid w:val="00A26CF4"/>
    <w:rsid w:val="00A27F7C"/>
    <w:rsid w:val="00A32A3E"/>
    <w:rsid w:val="00A344FC"/>
    <w:rsid w:val="00A43A89"/>
    <w:rsid w:val="00A50833"/>
    <w:rsid w:val="00A54DA6"/>
    <w:rsid w:val="00A622A4"/>
    <w:rsid w:val="00A67A0D"/>
    <w:rsid w:val="00A70FA9"/>
    <w:rsid w:val="00A76BA8"/>
    <w:rsid w:val="00A9333E"/>
    <w:rsid w:val="00A93A73"/>
    <w:rsid w:val="00AA2E74"/>
    <w:rsid w:val="00AA54DC"/>
    <w:rsid w:val="00AA5BE6"/>
    <w:rsid w:val="00AB68E7"/>
    <w:rsid w:val="00AC617F"/>
    <w:rsid w:val="00AC74C9"/>
    <w:rsid w:val="00AD06F9"/>
    <w:rsid w:val="00AD229C"/>
    <w:rsid w:val="00AD61DC"/>
    <w:rsid w:val="00AF2E88"/>
    <w:rsid w:val="00AF350D"/>
    <w:rsid w:val="00B008FA"/>
    <w:rsid w:val="00B00DA5"/>
    <w:rsid w:val="00B033E9"/>
    <w:rsid w:val="00B04015"/>
    <w:rsid w:val="00B112C0"/>
    <w:rsid w:val="00B11C4C"/>
    <w:rsid w:val="00B14C7A"/>
    <w:rsid w:val="00B157F0"/>
    <w:rsid w:val="00B173E7"/>
    <w:rsid w:val="00B22B9E"/>
    <w:rsid w:val="00B23E35"/>
    <w:rsid w:val="00B25375"/>
    <w:rsid w:val="00B2642B"/>
    <w:rsid w:val="00B27E2C"/>
    <w:rsid w:val="00B37914"/>
    <w:rsid w:val="00B37A0D"/>
    <w:rsid w:val="00B40842"/>
    <w:rsid w:val="00B41ADE"/>
    <w:rsid w:val="00B605C9"/>
    <w:rsid w:val="00B62B6C"/>
    <w:rsid w:val="00B72F14"/>
    <w:rsid w:val="00B74701"/>
    <w:rsid w:val="00B74CD7"/>
    <w:rsid w:val="00B9350E"/>
    <w:rsid w:val="00BA0B96"/>
    <w:rsid w:val="00BA2785"/>
    <w:rsid w:val="00BB5C7D"/>
    <w:rsid w:val="00BC670F"/>
    <w:rsid w:val="00BF5B27"/>
    <w:rsid w:val="00BF6BE0"/>
    <w:rsid w:val="00C03904"/>
    <w:rsid w:val="00C04150"/>
    <w:rsid w:val="00C11066"/>
    <w:rsid w:val="00C13A17"/>
    <w:rsid w:val="00C24A8A"/>
    <w:rsid w:val="00C36EE0"/>
    <w:rsid w:val="00C530D1"/>
    <w:rsid w:val="00C541E5"/>
    <w:rsid w:val="00C61506"/>
    <w:rsid w:val="00C704E5"/>
    <w:rsid w:val="00C72B82"/>
    <w:rsid w:val="00C7346A"/>
    <w:rsid w:val="00C76D76"/>
    <w:rsid w:val="00C779E4"/>
    <w:rsid w:val="00C81BE0"/>
    <w:rsid w:val="00C91823"/>
    <w:rsid w:val="00C97045"/>
    <w:rsid w:val="00CA02B4"/>
    <w:rsid w:val="00CA3219"/>
    <w:rsid w:val="00CA6CA1"/>
    <w:rsid w:val="00CB3C2A"/>
    <w:rsid w:val="00CB551B"/>
    <w:rsid w:val="00CC19E3"/>
    <w:rsid w:val="00CC43F7"/>
    <w:rsid w:val="00CD17E8"/>
    <w:rsid w:val="00CD4AC4"/>
    <w:rsid w:val="00CF4910"/>
    <w:rsid w:val="00D04E46"/>
    <w:rsid w:val="00D10E40"/>
    <w:rsid w:val="00D162D0"/>
    <w:rsid w:val="00D21109"/>
    <w:rsid w:val="00D30366"/>
    <w:rsid w:val="00D37173"/>
    <w:rsid w:val="00D40F4E"/>
    <w:rsid w:val="00D42233"/>
    <w:rsid w:val="00D434B8"/>
    <w:rsid w:val="00D45D16"/>
    <w:rsid w:val="00D51A5C"/>
    <w:rsid w:val="00D526E8"/>
    <w:rsid w:val="00D57825"/>
    <w:rsid w:val="00D60264"/>
    <w:rsid w:val="00D73042"/>
    <w:rsid w:val="00D7321F"/>
    <w:rsid w:val="00D76D9C"/>
    <w:rsid w:val="00D77482"/>
    <w:rsid w:val="00D824E0"/>
    <w:rsid w:val="00D83F2D"/>
    <w:rsid w:val="00D91E21"/>
    <w:rsid w:val="00D935DE"/>
    <w:rsid w:val="00D9574A"/>
    <w:rsid w:val="00DA1DE1"/>
    <w:rsid w:val="00DA5586"/>
    <w:rsid w:val="00DB05A0"/>
    <w:rsid w:val="00DB5FC8"/>
    <w:rsid w:val="00DC3484"/>
    <w:rsid w:val="00DC4B9C"/>
    <w:rsid w:val="00DC7B16"/>
    <w:rsid w:val="00DD7F03"/>
    <w:rsid w:val="00DE3994"/>
    <w:rsid w:val="00E1389D"/>
    <w:rsid w:val="00E24F4D"/>
    <w:rsid w:val="00E26C43"/>
    <w:rsid w:val="00E27B3C"/>
    <w:rsid w:val="00E4319E"/>
    <w:rsid w:val="00E44B25"/>
    <w:rsid w:val="00E47941"/>
    <w:rsid w:val="00E47D19"/>
    <w:rsid w:val="00E72A12"/>
    <w:rsid w:val="00E72D85"/>
    <w:rsid w:val="00E83BAC"/>
    <w:rsid w:val="00E870C2"/>
    <w:rsid w:val="00EA1E70"/>
    <w:rsid w:val="00EA65FF"/>
    <w:rsid w:val="00EB46C1"/>
    <w:rsid w:val="00EB78E1"/>
    <w:rsid w:val="00EC2FBA"/>
    <w:rsid w:val="00ED2FF4"/>
    <w:rsid w:val="00ED42F5"/>
    <w:rsid w:val="00ED55AE"/>
    <w:rsid w:val="00EE5B19"/>
    <w:rsid w:val="00EF1419"/>
    <w:rsid w:val="00F03DD7"/>
    <w:rsid w:val="00F05402"/>
    <w:rsid w:val="00F21F62"/>
    <w:rsid w:val="00F27BF6"/>
    <w:rsid w:val="00F30184"/>
    <w:rsid w:val="00F31BB8"/>
    <w:rsid w:val="00F31CE5"/>
    <w:rsid w:val="00F350A3"/>
    <w:rsid w:val="00F40BAF"/>
    <w:rsid w:val="00F42F24"/>
    <w:rsid w:val="00F4335F"/>
    <w:rsid w:val="00F5593E"/>
    <w:rsid w:val="00F74F15"/>
    <w:rsid w:val="00F75C21"/>
    <w:rsid w:val="00F76615"/>
    <w:rsid w:val="00F8600E"/>
    <w:rsid w:val="00F8689C"/>
    <w:rsid w:val="00F91039"/>
    <w:rsid w:val="00F91BF9"/>
    <w:rsid w:val="00F92E82"/>
    <w:rsid w:val="00F94BC6"/>
    <w:rsid w:val="00FA1E2F"/>
    <w:rsid w:val="00FC49F5"/>
    <w:rsid w:val="00FC4AA1"/>
    <w:rsid w:val="00FC696F"/>
    <w:rsid w:val="00FD09F0"/>
    <w:rsid w:val="00FD2361"/>
    <w:rsid w:val="00FD32A2"/>
    <w:rsid w:val="00FE5915"/>
    <w:rsid w:val="00FF61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FEEC"/>
  <w15:chartTrackingRefBased/>
  <w15:docId w15:val="{F53A419F-365C-4900-92B0-7190059E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54"/>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qFormat/>
    <w:rsid w:val="00FC49F5"/>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qFormat/>
    <w:rsid w:val="00FC49F5"/>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FC49F5"/>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FC49F5"/>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FC49F5"/>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FC49F5"/>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FC49F5"/>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FC49F5"/>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FC49F5"/>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9F5"/>
    <w:rPr>
      <w:rFonts w:ascii="Arial" w:eastAsia="Times New Roman" w:hAnsi="Arial" w:cs="Times New Roman"/>
      <w:b/>
      <w:bCs/>
      <w:spacing w:val="4"/>
      <w:w w:val="103"/>
      <w:kern w:val="32"/>
      <w:sz w:val="32"/>
      <w:szCs w:val="28"/>
      <w:lang w:val="es-ES" w:eastAsia="en-US"/>
    </w:rPr>
  </w:style>
  <w:style w:type="character" w:customStyle="1" w:styleId="Heading2Char">
    <w:name w:val="Heading 2 Char"/>
    <w:link w:val="Heading2"/>
    <w:uiPriority w:val="9"/>
    <w:rsid w:val="00FC49F5"/>
    <w:rPr>
      <w:rFonts w:ascii="Arial" w:eastAsia="Times New Roman" w:hAnsi="Arial" w:cs="Times New Roman"/>
      <w:b/>
      <w:bCs/>
      <w:i/>
      <w:spacing w:val="4"/>
      <w:w w:val="103"/>
      <w:kern w:val="14"/>
      <w:sz w:val="28"/>
      <w:szCs w:val="26"/>
      <w:lang w:val="es-ES" w:eastAsia="en-US"/>
    </w:rPr>
  </w:style>
  <w:style w:type="character" w:customStyle="1" w:styleId="Heading3Char">
    <w:name w:val="Heading 3 Char"/>
    <w:link w:val="Heading3"/>
    <w:uiPriority w:val="9"/>
    <w:rsid w:val="00FC49F5"/>
    <w:rPr>
      <w:rFonts w:ascii="Arial" w:eastAsia="Times New Roman" w:hAnsi="Arial" w:cs="Times New Roman"/>
      <w:b/>
      <w:bCs/>
      <w:spacing w:val="4"/>
      <w:w w:val="103"/>
      <w:kern w:val="14"/>
      <w:sz w:val="26"/>
      <w:lang w:val="es-ES" w:eastAsia="en-US"/>
    </w:rPr>
  </w:style>
  <w:style w:type="character" w:customStyle="1" w:styleId="Heading4Char">
    <w:name w:val="Heading 4 Char"/>
    <w:link w:val="Heading4"/>
    <w:uiPriority w:val="9"/>
    <w:semiHidden/>
    <w:rsid w:val="00FC49F5"/>
    <w:rPr>
      <w:rFonts w:ascii="Cambria" w:eastAsia="Times New Roman" w:hAnsi="Cambria" w:cs="Times New Roman"/>
      <w:b/>
      <w:bCs/>
      <w:i/>
      <w:iCs/>
      <w:spacing w:val="4"/>
      <w:w w:val="103"/>
      <w:sz w:val="20"/>
      <w:lang w:val="es-ES" w:eastAsia="en-US"/>
    </w:rPr>
  </w:style>
  <w:style w:type="character" w:customStyle="1" w:styleId="Heading5Char">
    <w:name w:val="Heading 5 Char"/>
    <w:link w:val="Heading5"/>
    <w:uiPriority w:val="9"/>
    <w:semiHidden/>
    <w:rsid w:val="00FC49F5"/>
    <w:rPr>
      <w:rFonts w:ascii="Cambria" w:eastAsia="Times New Roman" w:hAnsi="Cambria" w:cs="Times New Roman"/>
      <w:b/>
      <w:bCs/>
      <w:color w:val="7F7F7F"/>
      <w:spacing w:val="4"/>
      <w:w w:val="103"/>
      <w:sz w:val="20"/>
      <w:lang w:val="es-ES" w:eastAsia="en-US"/>
    </w:rPr>
  </w:style>
  <w:style w:type="character" w:customStyle="1" w:styleId="Heading6Char">
    <w:name w:val="Heading 6 Char"/>
    <w:link w:val="Heading6"/>
    <w:uiPriority w:val="9"/>
    <w:semiHidden/>
    <w:rsid w:val="00FC49F5"/>
    <w:rPr>
      <w:rFonts w:ascii="Cambria" w:eastAsia="Times New Roman" w:hAnsi="Cambria" w:cs="Times New Roman"/>
      <w:b/>
      <w:bCs/>
      <w:i/>
      <w:iCs/>
      <w:color w:val="7F7F7F"/>
      <w:spacing w:val="4"/>
      <w:w w:val="103"/>
      <w:sz w:val="20"/>
      <w:lang w:val="es-ES" w:eastAsia="en-US"/>
    </w:rPr>
  </w:style>
  <w:style w:type="character" w:customStyle="1" w:styleId="Heading7Char">
    <w:name w:val="Heading 7 Char"/>
    <w:link w:val="Heading7"/>
    <w:uiPriority w:val="9"/>
    <w:semiHidden/>
    <w:rsid w:val="00FC49F5"/>
    <w:rPr>
      <w:rFonts w:ascii="Cambria" w:eastAsia="Times New Roman" w:hAnsi="Cambria" w:cs="Times New Roman"/>
      <w:i/>
      <w:iCs/>
      <w:spacing w:val="4"/>
      <w:w w:val="103"/>
      <w:sz w:val="20"/>
      <w:lang w:val="es-ES" w:eastAsia="en-US"/>
    </w:rPr>
  </w:style>
  <w:style w:type="character" w:customStyle="1" w:styleId="Heading8Char">
    <w:name w:val="Heading 8 Char"/>
    <w:link w:val="Heading8"/>
    <w:uiPriority w:val="9"/>
    <w:semiHidden/>
    <w:rsid w:val="00FC49F5"/>
    <w:rPr>
      <w:rFonts w:ascii="Cambria" w:eastAsia="Times New Roman" w:hAnsi="Cambria" w:cs="Times New Roman"/>
      <w:spacing w:val="4"/>
      <w:w w:val="103"/>
      <w:sz w:val="20"/>
      <w:szCs w:val="20"/>
      <w:lang w:val="es-ES" w:eastAsia="en-US"/>
    </w:rPr>
  </w:style>
  <w:style w:type="character" w:customStyle="1" w:styleId="Heading9Char">
    <w:name w:val="Heading 9 Char"/>
    <w:link w:val="Heading9"/>
    <w:uiPriority w:val="9"/>
    <w:semiHidden/>
    <w:rsid w:val="00FC49F5"/>
    <w:rPr>
      <w:rFonts w:ascii="Cambria" w:eastAsia="Times New Roman" w:hAnsi="Cambria" w:cs="Times New Roman"/>
      <w:i/>
      <w:iCs/>
      <w:spacing w:val="5"/>
      <w:w w:val="103"/>
      <w:sz w:val="20"/>
      <w:szCs w:val="20"/>
      <w:lang w:val="es-ES" w:eastAsia="en-US"/>
    </w:rPr>
  </w:style>
  <w:style w:type="paragraph" w:customStyle="1" w:styleId="7P">
    <w:name w:val="_ 7_ P"/>
    <w:basedOn w:val="Normal"/>
    <w:next w:val="Normal"/>
    <w:qFormat/>
    <w:rsid w:val="00FC49F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71475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SingleTxt">
    <w:name w:val="__Single Txt"/>
    <w:basedOn w:val="Normal"/>
    <w:rsid w:val="00714754"/>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HCh">
    <w:name w:val="_ H _Ch"/>
    <w:basedOn w:val="H1"/>
    <w:next w:val="Normal"/>
    <w:rsid w:val="00714754"/>
    <w:pPr>
      <w:spacing w:line="300" w:lineRule="exact"/>
      <w:ind w:left="0" w:right="0" w:firstLine="0"/>
    </w:pPr>
    <w:rPr>
      <w:spacing w:val="-2"/>
      <w:sz w:val="28"/>
    </w:rPr>
  </w:style>
  <w:style w:type="paragraph" w:customStyle="1" w:styleId="HM">
    <w:name w:val="_ H __M"/>
    <w:basedOn w:val="HCh"/>
    <w:next w:val="Normal"/>
    <w:rsid w:val="00714754"/>
    <w:pPr>
      <w:spacing w:line="360" w:lineRule="exact"/>
    </w:pPr>
    <w:rPr>
      <w:spacing w:val="-3"/>
      <w:w w:val="99"/>
      <w:sz w:val="34"/>
    </w:rPr>
  </w:style>
  <w:style w:type="paragraph" w:customStyle="1" w:styleId="H23">
    <w:name w:val="_ H_2/3"/>
    <w:basedOn w:val="Normal"/>
    <w:next w:val="Normal"/>
    <w:rsid w:val="00714754"/>
    <w:pPr>
      <w:outlineLvl w:val="1"/>
    </w:pPr>
    <w:rPr>
      <w:b/>
      <w:lang w:val="en-US"/>
    </w:rPr>
  </w:style>
  <w:style w:type="paragraph" w:customStyle="1" w:styleId="H4">
    <w:name w:val="_ H_4"/>
    <w:basedOn w:val="Normal"/>
    <w:next w:val="Normal"/>
    <w:rsid w:val="0071475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71475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714754"/>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714754"/>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714754"/>
    <w:pPr>
      <w:spacing w:line="540" w:lineRule="exact"/>
    </w:pPr>
    <w:rPr>
      <w:spacing w:val="-8"/>
      <w:w w:val="96"/>
      <w:sz w:val="57"/>
    </w:rPr>
  </w:style>
  <w:style w:type="paragraph" w:customStyle="1" w:styleId="SS">
    <w:name w:val="__S_S"/>
    <w:basedOn w:val="HCh"/>
    <w:next w:val="Normal"/>
    <w:rsid w:val="00714754"/>
    <w:pPr>
      <w:ind w:left="1267" w:right="1267"/>
    </w:pPr>
  </w:style>
  <w:style w:type="paragraph" w:customStyle="1" w:styleId="AgendaItemNormal">
    <w:name w:val="Agenda_Item_Normal"/>
    <w:next w:val="Normal"/>
    <w:qFormat/>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714754"/>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714754"/>
    <w:pPr>
      <w:spacing w:line="240" w:lineRule="exact"/>
      <w:ind w:left="0" w:right="5040" w:firstLine="0"/>
      <w:outlineLvl w:val="1"/>
    </w:pPr>
    <w:rPr>
      <w:sz w:val="20"/>
    </w:rPr>
  </w:style>
  <w:style w:type="paragraph" w:styleId="BalloonText">
    <w:name w:val="Balloon Text"/>
    <w:basedOn w:val="Normal"/>
    <w:link w:val="BalloonTextChar"/>
    <w:uiPriority w:val="99"/>
    <w:semiHidden/>
    <w:rsid w:val="00714754"/>
    <w:rPr>
      <w:rFonts w:ascii="Tahoma" w:hAnsi="Tahoma" w:cs="Tahoma"/>
      <w:sz w:val="16"/>
      <w:szCs w:val="16"/>
    </w:rPr>
  </w:style>
  <w:style w:type="character" w:customStyle="1" w:styleId="BalloonTextChar">
    <w:name w:val="Balloon Text Char"/>
    <w:basedOn w:val="DefaultParagraphFont"/>
    <w:link w:val="BalloonText"/>
    <w:uiPriority w:val="99"/>
    <w:semiHidden/>
    <w:rsid w:val="00714754"/>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714754"/>
    <w:pPr>
      <w:numPr>
        <w:numId w:val="3"/>
      </w:numPr>
      <w:spacing w:after="120" w:line="240" w:lineRule="atLeast"/>
      <w:ind w:right="1267"/>
      <w:jc w:val="both"/>
    </w:pPr>
  </w:style>
  <w:style w:type="paragraph" w:customStyle="1" w:styleId="Bullet2">
    <w:name w:val="Bullet 2"/>
    <w:basedOn w:val="Normal"/>
    <w:qFormat/>
    <w:rsid w:val="00FC49F5"/>
    <w:pPr>
      <w:numPr>
        <w:numId w:val="1"/>
      </w:numPr>
      <w:spacing w:after="120"/>
      <w:ind w:right="1264"/>
      <w:jc w:val="both"/>
    </w:pPr>
  </w:style>
  <w:style w:type="paragraph" w:customStyle="1" w:styleId="Bullet3">
    <w:name w:val="Bullet 3"/>
    <w:basedOn w:val="SingleTxt"/>
    <w:qFormat/>
    <w:rsid w:val="00714754"/>
    <w:pPr>
      <w:numPr>
        <w:numId w:val="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unhideWhenUsed/>
    <w:qFormat/>
    <w:rsid w:val="00FC49F5"/>
    <w:pPr>
      <w:spacing w:line="240" w:lineRule="auto"/>
    </w:pPr>
    <w:rPr>
      <w:b/>
      <w:bCs/>
      <w:color w:val="4F81BD"/>
      <w:sz w:val="18"/>
      <w:szCs w:val="18"/>
    </w:rPr>
  </w:style>
  <w:style w:type="character" w:styleId="CommentReference">
    <w:name w:val="annotation reference"/>
    <w:uiPriority w:val="99"/>
    <w:semiHidden/>
    <w:rsid w:val="00714754"/>
    <w:rPr>
      <w:sz w:val="6"/>
    </w:rPr>
  </w:style>
  <w:style w:type="paragraph" w:customStyle="1" w:styleId="Distribution">
    <w:name w:val="Distribution"/>
    <w:next w:val="Normal"/>
    <w:rsid w:val="00714754"/>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714754"/>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aliases w:val="Fußnotentext Char,Footnote Text Char2,Footnote Text Char1 Char1,Footnote Text Char Char Char1,Footnote Text Char1 Char Char Char,Footnote Text Char Char Char Char Char,Footnote Text Char Char1 Char,Footnote Text Char Char2, Знак,FA,fn,ADB"/>
    <w:basedOn w:val="Normal"/>
    <w:link w:val="FootnoteTextChar"/>
    <w:qFormat/>
    <w:rsid w:val="00714754"/>
    <w:pPr>
      <w:widowControl w:val="0"/>
      <w:tabs>
        <w:tab w:val="right" w:pos="418"/>
      </w:tabs>
      <w:spacing w:line="210" w:lineRule="exact"/>
      <w:ind w:left="475" w:hanging="475"/>
    </w:pPr>
    <w:rPr>
      <w:spacing w:val="5"/>
      <w:sz w:val="17"/>
    </w:rPr>
  </w:style>
  <w:style w:type="character" w:customStyle="1" w:styleId="FootnoteTextChar">
    <w:name w:val="Footnote Text Char"/>
    <w:aliases w:val="Fußnotentext Char Char,Footnote Text Char2 Char,Footnote Text Char1 Char1 Char,Footnote Text Char Char Char1 Char,Footnote Text Char1 Char Char Char Char,Footnote Text Char Char Char Char Char Char,Footnote Text Char Char1 Char Char"/>
    <w:basedOn w:val="DefaultParagraphFont"/>
    <w:link w:val="FootnoteText"/>
    <w:qFormat/>
    <w:rsid w:val="00714754"/>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714754"/>
  </w:style>
  <w:style w:type="character" w:customStyle="1" w:styleId="EndnoteTextChar">
    <w:name w:val="Endnote Text Char"/>
    <w:basedOn w:val="DefaultParagraphFont"/>
    <w:link w:val="EndnoteText"/>
    <w:semiHidden/>
    <w:rsid w:val="00714754"/>
    <w:rPr>
      <w:rFonts w:ascii="Times New Roman" w:eastAsiaTheme="minorHAnsi" w:hAnsi="Times New Roman" w:cs="Times New Roman"/>
      <w:spacing w:val="5"/>
      <w:w w:val="103"/>
      <w:kern w:val="14"/>
      <w:sz w:val="17"/>
      <w:szCs w:val="20"/>
      <w:lang w:eastAsia="en-US"/>
    </w:rPr>
  </w:style>
  <w:style w:type="paragraph" w:styleId="Footer">
    <w:name w:val="footer"/>
    <w:link w:val="FooterChar"/>
    <w:uiPriority w:val="99"/>
    <w:rsid w:val="00714754"/>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uiPriority w:val="99"/>
    <w:rsid w:val="00714754"/>
    <w:rPr>
      <w:rFonts w:ascii="Times New Roman" w:eastAsiaTheme="minorHAnsi" w:hAnsi="Times New Roman" w:cs="Times New Roman"/>
      <w:b/>
      <w:noProof/>
      <w:sz w:val="17"/>
      <w:szCs w:val="20"/>
      <w:lang w:val="en-US" w:eastAsia="en-US"/>
    </w:rPr>
  </w:style>
  <w:style w:type="character" w:styleId="FootnoteReference">
    <w:name w:val="footnote reference"/>
    <w:aliases w:val="ftref,Ref,de nota al pie,CVR Ref. de nota al pie,註腳內容,de nota al pie + (Asian) MS Mincho,11 pt,JFR-Fußnotenzeichen,*Footnote Reference,Fußnotenzeichen_neu,Fußnotentext2,Style 56,Style 32,Style 5,4_G,4_G Char Char,Ref Char"/>
    <w:link w:val="4GChar"/>
    <w:qFormat/>
    <w:rsid w:val="00714754"/>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FC49F5"/>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FC49F5"/>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FC49F5"/>
    <w:pPr>
      <w:spacing w:before="240"/>
    </w:pPr>
    <w:rPr>
      <w:b/>
      <w:spacing w:val="-2"/>
      <w:w w:val="100"/>
    </w:rPr>
  </w:style>
  <w:style w:type="paragraph" w:customStyle="1" w:styleId="HdChapterBdLg">
    <w:name w:val="Hd Chapter Bd Lg"/>
    <w:basedOn w:val="HdChapterBD"/>
    <w:next w:val="Normal"/>
    <w:qFormat/>
    <w:rsid w:val="00FC49F5"/>
    <w:rPr>
      <w:spacing w:val="-3"/>
      <w:w w:val="99"/>
      <w:kern w:val="14"/>
      <w:sz w:val="34"/>
      <w:szCs w:val="34"/>
    </w:rPr>
  </w:style>
  <w:style w:type="paragraph" w:styleId="Header">
    <w:name w:val="header"/>
    <w:link w:val="HeaderChar"/>
    <w:uiPriority w:val="99"/>
    <w:rsid w:val="00714754"/>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uiPriority w:val="99"/>
    <w:rsid w:val="00714754"/>
    <w:rPr>
      <w:rFonts w:ascii="Times New Roman" w:eastAsiaTheme="minorHAnsi" w:hAnsi="Times New Roman" w:cs="Times New Roman"/>
      <w:noProof/>
      <w:sz w:val="17"/>
      <w:szCs w:val="20"/>
      <w:lang w:val="en-US" w:eastAsia="en-US"/>
    </w:rPr>
  </w:style>
  <w:style w:type="paragraph" w:customStyle="1" w:styleId="JournalHeading1">
    <w:name w:val="Journal_Heading1"/>
    <w:basedOn w:val="Normal"/>
    <w:next w:val="Normal"/>
    <w:qFormat/>
    <w:rsid w:val="00FC49F5"/>
    <w:pPr>
      <w:keepNext/>
      <w:spacing w:before="190" w:line="270" w:lineRule="exact"/>
    </w:pPr>
    <w:rPr>
      <w:b/>
      <w:sz w:val="24"/>
    </w:rPr>
  </w:style>
  <w:style w:type="paragraph" w:customStyle="1" w:styleId="JournalHeading2">
    <w:name w:val="Journal_Heading2"/>
    <w:basedOn w:val="Normal"/>
    <w:next w:val="Normal"/>
    <w:qFormat/>
    <w:rsid w:val="00FC49F5"/>
    <w:pPr>
      <w:keepNext/>
      <w:keepLines/>
      <w:spacing w:before="240"/>
      <w:outlineLvl w:val="1"/>
    </w:pPr>
    <w:rPr>
      <w:b/>
      <w:spacing w:val="2"/>
    </w:rPr>
  </w:style>
  <w:style w:type="paragraph" w:customStyle="1" w:styleId="JournalHeading4">
    <w:name w:val="Journal_Heading4"/>
    <w:basedOn w:val="Normal"/>
    <w:next w:val="Normal"/>
    <w:qFormat/>
    <w:rsid w:val="00FC49F5"/>
    <w:pPr>
      <w:keepNext/>
      <w:keepLines/>
      <w:spacing w:before="240"/>
      <w:outlineLvl w:val="3"/>
    </w:pPr>
    <w:rPr>
      <w:i/>
    </w:rPr>
  </w:style>
  <w:style w:type="character" w:styleId="LineNumber">
    <w:name w:val="line number"/>
    <w:rsid w:val="00714754"/>
    <w:rPr>
      <w:sz w:val="14"/>
    </w:rPr>
  </w:style>
  <w:style w:type="paragraph" w:styleId="NoSpacing">
    <w:name w:val="No Spacing"/>
    <w:aliases w:val="Quote 1"/>
    <w:basedOn w:val="Normal"/>
    <w:uiPriority w:val="1"/>
    <w:qFormat/>
    <w:rsid w:val="00FC49F5"/>
    <w:pPr>
      <w:spacing w:line="240" w:lineRule="auto"/>
    </w:pPr>
  </w:style>
  <w:style w:type="paragraph" w:customStyle="1" w:styleId="NormalBullet">
    <w:name w:val="Normal Bullet"/>
    <w:basedOn w:val="Normal"/>
    <w:next w:val="Normal"/>
    <w:qFormat/>
    <w:rsid w:val="00FC49F5"/>
    <w:pPr>
      <w:keepLines/>
      <w:numPr>
        <w:numId w:val="2"/>
      </w:numPr>
      <w:tabs>
        <w:tab w:val="left" w:pos="2218"/>
      </w:tabs>
      <w:spacing w:before="40" w:after="80"/>
      <w:ind w:right="302"/>
    </w:pPr>
  </w:style>
  <w:style w:type="paragraph" w:customStyle="1" w:styleId="NormalSchedule">
    <w:name w:val="Normal Schedule"/>
    <w:basedOn w:val="Normal"/>
    <w:next w:val="Normal"/>
    <w:qFormat/>
    <w:rsid w:val="00FC49F5"/>
    <w:pPr>
      <w:tabs>
        <w:tab w:val="left" w:leader="dot" w:pos="2218"/>
        <w:tab w:val="left" w:pos="2707"/>
        <w:tab w:val="right" w:leader="dot" w:pos="9835"/>
      </w:tabs>
    </w:pPr>
  </w:style>
  <w:style w:type="paragraph" w:customStyle="1" w:styleId="Original">
    <w:name w:val="Original"/>
    <w:next w:val="Normal"/>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FC49F5"/>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714754"/>
    <w:pPr>
      <w:tabs>
        <w:tab w:val="right" w:pos="9965"/>
      </w:tabs>
      <w:spacing w:line="210" w:lineRule="exact"/>
    </w:pPr>
    <w:rPr>
      <w:spacing w:val="5"/>
      <w:w w:val="104"/>
      <w:sz w:val="17"/>
    </w:rPr>
  </w:style>
  <w:style w:type="paragraph" w:customStyle="1" w:styleId="SmallX">
    <w:name w:val="SmallX"/>
    <w:basedOn w:val="Small"/>
    <w:next w:val="Normal"/>
    <w:rsid w:val="00714754"/>
    <w:pPr>
      <w:spacing w:line="180" w:lineRule="exact"/>
      <w:jc w:val="right"/>
    </w:pPr>
    <w:rPr>
      <w:spacing w:val="6"/>
      <w:w w:val="106"/>
      <w:sz w:val="14"/>
    </w:rPr>
  </w:style>
  <w:style w:type="paragraph" w:customStyle="1" w:styleId="TitleHCH">
    <w:name w:val="Title_H_CH"/>
    <w:basedOn w:val="H1"/>
    <w:next w:val="Normal"/>
    <w:qFormat/>
    <w:rsid w:val="00714754"/>
    <w:pPr>
      <w:spacing w:line="300" w:lineRule="exact"/>
      <w:ind w:left="0" w:right="0" w:firstLine="0"/>
    </w:pPr>
    <w:rPr>
      <w:spacing w:val="-2"/>
      <w:sz w:val="28"/>
    </w:rPr>
  </w:style>
  <w:style w:type="paragraph" w:customStyle="1" w:styleId="TitleH2">
    <w:name w:val="Title_H2"/>
    <w:basedOn w:val="Normal"/>
    <w:next w:val="Normal"/>
    <w:qFormat/>
    <w:rsid w:val="00714754"/>
    <w:pPr>
      <w:outlineLvl w:val="1"/>
    </w:pPr>
    <w:rPr>
      <w:b/>
    </w:rPr>
  </w:style>
  <w:style w:type="paragraph" w:styleId="TOCHeading">
    <w:name w:val="TOC Heading"/>
    <w:basedOn w:val="Heading1"/>
    <w:next w:val="Normal"/>
    <w:uiPriority w:val="71"/>
    <w:semiHidden/>
    <w:unhideWhenUsed/>
    <w:qFormat/>
    <w:rsid w:val="00FC49F5"/>
    <w:pPr>
      <w:outlineLvl w:val="9"/>
    </w:pPr>
    <w:rPr>
      <w:rFonts w:eastAsiaTheme="majorEastAsia" w:cstheme="majorBidi"/>
      <w:lang w:bidi="en-US"/>
    </w:rPr>
  </w:style>
  <w:style w:type="paragraph" w:customStyle="1" w:styleId="XLarge">
    <w:name w:val="XLarge"/>
    <w:basedOn w:val="HM"/>
    <w:rsid w:val="00714754"/>
    <w:pPr>
      <w:spacing w:line="390" w:lineRule="exact"/>
    </w:pPr>
    <w:rPr>
      <w:spacing w:val="-4"/>
      <w:w w:val="98"/>
      <w:sz w:val="40"/>
    </w:rPr>
  </w:style>
  <w:style w:type="character" w:styleId="Hyperlink">
    <w:name w:val="Hyperlink"/>
    <w:basedOn w:val="DefaultParagraphFont"/>
    <w:uiPriority w:val="99"/>
    <w:qFormat/>
    <w:rsid w:val="00714754"/>
    <w:rPr>
      <w:color w:val="0000FF" w:themeColor="hyperlink"/>
      <w:u w:val="single"/>
    </w:rPr>
  </w:style>
  <w:style w:type="paragraph" w:styleId="PlainText">
    <w:name w:val="Plain Text"/>
    <w:basedOn w:val="Normal"/>
    <w:link w:val="PlainTextChar"/>
    <w:uiPriority w:val="99"/>
    <w:rsid w:val="00714754"/>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uiPriority w:val="99"/>
    <w:rsid w:val="00714754"/>
    <w:rPr>
      <w:rFonts w:ascii="Courier New" w:eastAsia="Times New Roman" w:hAnsi="Courier New" w:cs="Times New Roman"/>
      <w:sz w:val="20"/>
      <w:szCs w:val="20"/>
      <w:lang w:val="en-US" w:eastAsia="en-GB"/>
    </w:rPr>
  </w:style>
  <w:style w:type="paragraph" w:customStyle="1" w:styleId="ReleaseDate0">
    <w:name w:val="Release Date"/>
    <w:next w:val="Footer"/>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714754"/>
  </w:style>
  <w:style w:type="table" w:styleId="TableGrid">
    <w:name w:val="Table Grid"/>
    <w:basedOn w:val="TableNormal"/>
    <w:uiPriority w:val="39"/>
    <w:rsid w:val="00714754"/>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B27E2C"/>
    <w:pPr>
      <w:outlineLvl w:val="1"/>
    </w:pPr>
    <w:rPr>
      <w:b/>
    </w:rPr>
  </w:style>
  <w:style w:type="paragraph" w:customStyle="1" w:styleId="STitleM">
    <w:name w:val="S_Title_M"/>
    <w:basedOn w:val="Normal"/>
    <w:next w:val="Normal"/>
    <w:qFormat/>
    <w:rsid w:val="00200F9C"/>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200F9C"/>
    <w:pPr>
      <w:ind w:left="1264" w:right="1264"/>
    </w:pPr>
  </w:style>
  <w:style w:type="paragraph" w:customStyle="1" w:styleId="STitleL">
    <w:name w:val="S_Title_L"/>
    <w:basedOn w:val="SM"/>
    <w:next w:val="Normal"/>
    <w:qFormat/>
    <w:rsid w:val="006137E4"/>
    <w:pPr>
      <w:spacing w:line="540" w:lineRule="exact"/>
    </w:pPr>
    <w:rPr>
      <w:rFonts w:eastAsiaTheme="minorEastAsia"/>
      <w:spacing w:val="-8"/>
      <w:w w:val="96"/>
      <w:sz w:val="57"/>
      <w:lang w:eastAsia="zh-CN"/>
    </w:rPr>
  </w:style>
  <w:style w:type="paragraph" w:styleId="CommentText">
    <w:name w:val="annotation text"/>
    <w:basedOn w:val="Normal"/>
    <w:link w:val="CommentTextChar"/>
    <w:uiPriority w:val="99"/>
    <w:semiHidden/>
    <w:unhideWhenUsed/>
    <w:rsid w:val="00AD06F9"/>
    <w:pPr>
      <w:spacing w:line="240" w:lineRule="auto"/>
    </w:pPr>
  </w:style>
  <w:style w:type="character" w:customStyle="1" w:styleId="CommentTextChar">
    <w:name w:val="Comment Text Char"/>
    <w:basedOn w:val="DefaultParagraphFont"/>
    <w:link w:val="CommentText"/>
    <w:uiPriority w:val="99"/>
    <w:semiHidden/>
    <w:rsid w:val="00AD06F9"/>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AD06F9"/>
    <w:rPr>
      <w:b/>
      <w:bCs/>
    </w:rPr>
  </w:style>
  <w:style w:type="character" w:customStyle="1" w:styleId="CommentSubjectChar">
    <w:name w:val="Comment Subject Char"/>
    <w:basedOn w:val="CommentTextChar"/>
    <w:link w:val="CommentSubject"/>
    <w:uiPriority w:val="99"/>
    <w:semiHidden/>
    <w:rsid w:val="00AD06F9"/>
    <w:rPr>
      <w:rFonts w:ascii="Times New Roman" w:eastAsiaTheme="minorHAnsi" w:hAnsi="Times New Roman" w:cs="Times New Roman"/>
      <w:b/>
      <w:bCs/>
      <w:spacing w:val="4"/>
      <w:w w:val="103"/>
      <w:kern w:val="14"/>
      <w:sz w:val="20"/>
      <w:szCs w:val="20"/>
      <w:lang w:eastAsia="en-US"/>
    </w:rPr>
  </w:style>
  <w:style w:type="character" w:styleId="FollowedHyperlink">
    <w:name w:val="FollowedHyperlink"/>
    <w:basedOn w:val="DefaultParagraphFont"/>
    <w:uiPriority w:val="99"/>
    <w:semiHidden/>
    <w:unhideWhenUsed/>
    <w:rsid w:val="0018520A"/>
    <w:rPr>
      <w:strike w:val="0"/>
      <w:dstrike w:val="0"/>
      <w:color w:val="0000FF"/>
      <w:u w:val="none"/>
      <w:effect w:val="none"/>
    </w:rPr>
  </w:style>
  <w:style w:type="paragraph" w:customStyle="1" w:styleId="msonormal0">
    <w:name w:val="msonormal"/>
    <w:basedOn w:val="Normal"/>
    <w:rsid w:val="0018520A"/>
    <w:pPr>
      <w:suppressAutoHyphens w:val="0"/>
      <w:spacing w:before="100" w:beforeAutospacing="1" w:after="100" w:afterAutospacing="1" w:line="240" w:lineRule="auto"/>
    </w:pPr>
    <w:rPr>
      <w:rFonts w:eastAsia="Times New Roman"/>
      <w:spacing w:val="0"/>
      <w:w w:val="100"/>
      <w:kern w:val="0"/>
      <w:sz w:val="24"/>
      <w:szCs w:val="24"/>
      <w:lang w:val="en-US" w:eastAsia="zh-CN"/>
    </w:rPr>
  </w:style>
  <w:style w:type="paragraph" w:styleId="Revision">
    <w:name w:val="Revision"/>
    <w:hidden/>
    <w:uiPriority w:val="99"/>
    <w:semiHidden/>
    <w:rsid w:val="00FD32A2"/>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Default">
    <w:name w:val="Default"/>
    <w:qFormat/>
    <w:rsid w:val="00A26CF4"/>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724009"/>
    <w:pPr>
      <w:suppressAutoHyphens w:val="0"/>
      <w:spacing w:after="160" w:line="259" w:lineRule="auto"/>
      <w:ind w:left="720"/>
      <w:contextualSpacing/>
    </w:pPr>
    <w:rPr>
      <w:rFonts w:asciiTheme="minorHAnsi" w:hAnsiTheme="minorHAnsi" w:cstheme="minorBidi"/>
      <w:spacing w:val="0"/>
      <w:w w:val="100"/>
      <w:kern w:val="0"/>
      <w:sz w:val="22"/>
      <w:szCs w:val="22"/>
      <w:lang w:val="ru-RU"/>
    </w:rPr>
  </w:style>
  <w:style w:type="character" w:customStyle="1" w:styleId="contextualextensionhighlight">
    <w:name w:val="contextualextensionhighlight"/>
    <w:basedOn w:val="DefaultParagraphFont"/>
    <w:rsid w:val="005E235B"/>
  </w:style>
  <w:style w:type="character" w:styleId="Strong">
    <w:name w:val="Strong"/>
    <w:basedOn w:val="DefaultParagraphFont"/>
    <w:uiPriority w:val="22"/>
    <w:qFormat/>
    <w:rsid w:val="00223B7A"/>
    <w:rPr>
      <w:b/>
      <w:bCs/>
    </w:rPr>
  </w:style>
  <w:style w:type="paragraph" w:styleId="NormalWeb">
    <w:name w:val="Normal (Web)"/>
    <w:basedOn w:val="Normal"/>
    <w:uiPriority w:val="99"/>
    <w:unhideWhenUsed/>
    <w:rsid w:val="004F6E7A"/>
    <w:pPr>
      <w:suppressAutoHyphens w:val="0"/>
      <w:spacing w:before="100" w:beforeAutospacing="1" w:after="100" w:afterAutospacing="1" w:line="240" w:lineRule="auto"/>
    </w:pPr>
    <w:rPr>
      <w:rFonts w:eastAsia="Times New Roman"/>
      <w:spacing w:val="0"/>
      <w:w w:val="100"/>
      <w:kern w:val="0"/>
      <w:sz w:val="24"/>
      <w:szCs w:val="24"/>
      <w:lang w:val="en-US"/>
    </w:rPr>
  </w:style>
  <w:style w:type="paragraph" w:customStyle="1" w:styleId="traduction">
    <w:name w:val="traduction"/>
    <w:basedOn w:val="Header"/>
    <w:rsid w:val="00983882"/>
    <w:pPr>
      <w:tabs>
        <w:tab w:val="clear" w:pos="4320"/>
        <w:tab w:val="clear" w:pos="8640"/>
      </w:tabs>
    </w:pPr>
    <w:rPr>
      <w:rFonts w:eastAsia="Times New Roman"/>
      <w:noProof w:val="0"/>
      <w:sz w:val="24"/>
      <w:lang w:val="en-GB"/>
    </w:rPr>
  </w:style>
  <w:style w:type="character" w:customStyle="1" w:styleId="Caption1">
    <w:name w:val="Caption1"/>
    <w:basedOn w:val="DefaultParagraphFont"/>
    <w:rsid w:val="00983882"/>
  </w:style>
  <w:style w:type="paragraph" w:customStyle="1" w:styleId="JuPara">
    <w:name w:val="Ju_Para"/>
    <w:aliases w:val="Left,First line:  0 cm"/>
    <w:basedOn w:val="Normal"/>
    <w:link w:val="JuParaChar"/>
    <w:rsid w:val="00983882"/>
    <w:pPr>
      <w:spacing w:line="240" w:lineRule="auto"/>
      <w:ind w:firstLine="284"/>
      <w:jc w:val="both"/>
    </w:pPr>
    <w:rPr>
      <w:rFonts w:eastAsia="Times New Roman"/>
      <w:spacing w:val="0"/>
      <w:w w:val="100"/>
      <w:kern w:val="0"/>
      <w:sz w:val="24"/>
    </w:rPr>
  </w:style>
  <w:style w:type="character" w:customStyle="1" w:styleId="JuParaChar">
    <w:name w:val="Ju_Para Char"/>
    <w:link w:val="JuPara"/>
    <w:rsid w:val="00983882"/>
    <w:rPr>
      <w:rFonts w:ascii="Times New Roman" w:eastAsia="Times New Roman" w:hAnsi="Times New Roman" w:cs="Times New Roman"/>
      <w:sz w:val="24"/>
      <w:szCs w:val="20"/>
      <w:lang w:eastAsia="en-US"/>
    </w:rPr>
  </w:style>
  <w:style w:type="paragraph" w:customStyle="1" w:styleId="noindent">
    <w:name w:val="noindent"/>
    <w:basedOn w:val="PlainText"/>
    <w:rsid w:val="00983882"/>
    <w:pPr>
      <w:spacing w:line="480" w:lineRule="auto"/>
      <w:jc w:val="both"/>
    </w:pPr>
    <w:rPr>
      <w:rFonts w:ascii="Times New Roman" w:hAnsi="Times New Roman"/>
      <w:sz w:val="24"/>
    </w:rPr>
  </w:style>
  <w:style w:type="paragraph" w:customStyle="1" w:styleId="ECHRParaQuote">
    <w:name w:val="ECHR_Para_Quote"/>
    <w:aliases w:val="Ju_Quot"/>
    <w:basedOn w:val="Normal"/>
    <w:link w:val="JuQuotChar"/>
    <w:uiPriority w:val="14"/>
    <w:qFormat/>
    <w:rsid w:val="00983882"/>
    <w:pPr>
      <w:suppressAutoHyphens w:val="0"/>
      <w:spacing w:before="120" w:after="120" w:line="240" w:lineRule="auto"/>
      <w:ind w:left="425" w:firstLine="142"/>
      <w:jc w:val="both"/>
    </w:pPr>
    <w:rPr>
      <w:rFonts w:asciiTheme="minorHAnsi" w:eastAsiaTheme="minorEastAsia" w:hAnsiTheme="minorHAnsi" w:cstheme="minorBidi"/>
      <w:spacing w:val="0"/>
      <w:w w:val="100"/>
      <w:kern w:val="0"/>
      <w:szCs w:val="22"/>
      <w:lang w:val="en-US"/>
    </w:rPr>
  </w:style>
  <w:style w:type="character" w:customStyle="1" w:styleId="JuQuotChar">
    <w:name w:val="Ju_Quot Char"/>
    <w:link w:val="ECHRParaQuote"/>
    <w:uiPriority w:val="14"/>
    <w:rsid w:val="00983882"/>
    <w:rPr>
      <w:sz w:val="20"/>
      <w:lang w:val="en-US" w:eastAsia="en-US"/>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FootnoteReference"/>
    <w:uiPriority w:val="99"/>
    <w:qFormat/>
    <w:rsid w:val="00983882"/>
    <w:pPr>
      <w:suppressAutoHyphens w:val="0"/>
      <w:spacing w:line="360" w:lineRule="auto"/>
      <w:jc w:val="both"/>
    </w:pPr>
    <w:rPr>
      <w:rFonts w:asciiTheme="minorHAnsi" w:eastAsiaTheme="minorEastAsia" w:hAnsiTheme="minorHAnsi" w:cstheme="minorBidi"/>
      <w:spacing w:val="5"/>
      <w:sz w:val="22"/>
      <w:szCs w:val="22"/>
      <w:vertAlign w:val="superscript"/>
      <w:lang w:eastAsia="zh-CN"/>
    </w:rPr>
  </w:style>
  <w:style w:type="character" w:customStyle="1" w:styleId="s6b621b36">
    <w:name w:val="s6b621b36"/>
    <w:basedOn w:val="DefaultParagraphFont"/>
    <w:rsid w:val="00983882"/>
  </w:style>
  <w:style w:type="character" w:customStyle="1" w:styleId="UnresolvedMention1">
    <w:name w:val="Unresolved Mention1"/>
    <w:basedOn w:val="DefaultParagraphFont"/>
    <w:uiPriority w:val="99"/>
    <w:semiHidden/>
    <w:unhideWhenUsed/>
    <w:rsid w:val="00983882"/>
    <w:rPr>
      <w:color w:val="605E5C"/>
      <w:shd w:val="clear" w:color="auto" w:fill="E1DFDD"/>
    </w:rPr>
  </w:style>
  <w:style w:type="character" w:styleId="Emphasis">
    <w:name w:val="Emphasis"/>
    <w:basedOn w:val="DefaultParagraphFont"/>
    <w:uiPriority w:val="20"/>
    <w:qFormat/>
    <w:rsid w:val="002D3109"/>
    <w:rPr>
      <w:i/>
      <w:iCs/>
    </w:rPr>
  </w:style>
  <w:style w:type="character" w:customStyle="1" w:styleId="apple-tab-span">
    <w:name w:val="apple-tab-span"/>
    <w:basedOn w:val="DefaultParagraphFont"/>
    <w:rsid w:val="00EC2FBA"/>
  </w:style>
  <w:style w:type="character" w:customStyle="1" w:styleId="author">
    <w:name w:val="author"/>
    <w:basedOn w:val="DefaultParagraphFont"/>
    <w:rsid w:val="00EC2FBA"/>
  </w:style>
  <w:style w:type="paragraph" w:customStyle="1" w:styleId="Normal1">
    <w:name w:val="Normal1"/>
    <w:uiPriority w:val="99"/>
    <w:rsid w:val="00EC2FBA"/>
    <w:pPr>
      <w:spacing w:after="0"/>
    </w:pPr>
    <w:rPr>
      <w:rFonts w:ascii="Arial" w:eastAsia="Arial" w:hAnsi="Arial" w:cs="Arial"/>
      <w:lang w:val="en" w:eastAsia="en-US"/>
    </w:rPr>
  </w:style>
  <w:style w:type="paragraph" w:customStyle="1" w:styleId="TOCHeading1">
    <w:name w:val="TOC Heading1"/>
    <w:basedOn w:val="Heading1"/>
    <w:next w:val="Normal"/>
    <w:uiPriority w:val="39"/>
    <w:unhideWhenUsed/>
    <w:qFormat/>
    <w:rsid w:val="00E47D19"/>
    <w:pPr>
      <w:keepLines/>
      <w:suppressAutoHyphens w:val="0"/>
      <w:spacing w:after="0" w:line="259" w:lineRule="auto"/>
      <w:outlineLvl w:val="9"/>
    </w:pPr>
    <w:rPr>
      <w:rFonts w:ascii="Calibri Light" w:hAnsi="Calibri Light"/>
      <w:b w:val="0"/>
      <w:bCs w:val="0"/>
      <w:color w:val="2E74B5"/>
      <w:spacing w:val="0"/>
      <w:w w:val="100"/>
      <w:kern w:val="0"/>
      <w:szCs w:val="32"/>
      <w:lang w:val="en-US"/>
    </w:rPr>
  </w:style>
  <w:style w:type="paragraph" w:styleId="TOC1">
    <w:name w:val="toc 1"/>
    <w:basedOn w:val="Normal"/>
    <w:next w:val="Normal"/>
    <w:autoRedefine/>
    <w:uiPriority w:val="39"/>
    <w:unhideWhenUsed/>
    <w:rsid w:val="00E47D19"/>
    <w:pPr>
      <w:suppressAutoHyphens w:val="0"/>
      <w:spacing w:after="100" w:line="240" w:lineRule="auto"/>
    </w:pPr>
    <w:rPr>
      <w:rFonts w:ascii="Calibri" w:eastAsia="Times New Roman" w:hAnsi="Calibri"/>
      <w:spacing w:val="0"/>
      <w:w w:val="100"/>
      <w:kern w:val="0"/>
      <w:sz w:val="24"/>
      <w:szCs w:val="24"/>
      <w:lang w:val="ru-RU"/>
    </w:rPr>
  </w:style>
  <w:style w:type="paragraph" w:styleId="ListBullet">
    <w:name w:val="List Bullet"/>
    <w:basedOn w:val="Normal"/>
    <w:uiPriority w:val="99"/>
    <w:unhideWhenUsed/>
    <w:rsid w:val="00E47D19"/>
    <w:pPr>
      <w:numPr>
        <w:numId w:val="5"/>
      </w:numPr>
      <w:suppressAutoHyphens w:val="0"/>
      <w:spacing w:line="240" w:lineRule="auto"/>
      <w:contextualSpacing/>
    </w:pPr>
    <w:rPr>
      <w:rFonts w:ascii="Calibri" w:eastAsia="Times New Roman" w:hAnsi="Calibri"/>
      <w:spacing w:val="0"/>
      <w:w w:val="100"/>
      <w:kern w:val="0"/>
      <w:sz w:val="24"/>
      <w:szCs w:val="24"/>
      <w:lang w:val="ru-RU"/>
    </w:rPr>
  </w:style>
  <w:style w:type="character" w:customStyle="1" w:styleId="2">
    <w:name w:val="Основной текст (2)_"/>
    <w:link w:val="20"/>
    <w:uiPriority w:val="99"/>
    <w:rsid w:val="00082DE0"/>
    <w:rPr>
      <w:rFonts w:ascii="Times New Roman" w:hAnsi="Times New Roman" w:cs="Times New Roman"/>
      <w:b/>
      <w:bCs/>
      <w:spacing w:val="7"/>
      <w:shd w:val="clear" w:color="auto" w:fill="FFFFFF"/>
    </w:rPr>
  </w:style>
  <w:style w:type="character" w:customStyle="1" w:styleId="BodyTextChar">
    <w:name w:val="Body Text Char"/>
    <w:link w:val="BodyText"/>
    <w:uiPriority w:val="99"/>
    <w:rsid w:val="00082DE0"/>
    <w:rPr>
      <w:rFonts w:ascii="Times New Roman" w:hAnsi="Times New Roman" w:cs="Times New Roman"/>
      <w:spacing w:val="5"/>
      <w:shd w:val="clear" w:color="auto" w:fill="FFFFFF"/>
    </w:rPr>
  </w:style>
  <w:style w:type="paragraph" w:customStyle="1" w:styleId="20">
    <w:name w:val="Основной текст (2)"/>
    <w:basedOn w:val="Normal"/>
    <w:link w:val="2"/>
    <w:uiPriority w:val="99"/>
    <w:rsid w:val="00082DE0"/>
    <w:pPr>
      <w:widowControl w:val="0"/>
      <w:shd w:val="clear" w:color="auto" w:fill="FFFFFF"/>
      <w:suppressAutoHyphens w:val="0"/>
      <w:spacing w:after="420" w:line="240" w:lineRule="atLeast"/>
      <w:jc w:val="center"/>
    </w:pPr>
    <w:rPr>
      <w:rFonts w:eastAsiaTheme="minorEastAsia"/>
      <w:b/>
      <w:bCs/>
      <w:spacing w:val="7"/>
      <w:w w:val="100"/>
      <w:kern w:val="0"/>
      <w:sz w:val="22"/>
      <w:szCs w:val="22"/>
      <w:lang w:eastAsia="zh-CN"/>
    </w:rPr>
  </w:style>
  <w:style w:type="paragraph" w:styleId="BodyText">
    <w:name w:val="Body Text"/>
    <w:basedOn w:val="Normal"/>
    <w:link w:val="BodyTextChar"/>
    <w:uiPriority w:val="99"/>
    <w:rsid w:val="00082DE0"/>
    <w:pPr>
      <w:widowControl w:val="0"/>
      <w:shd w:val="clear" w:color="auto" w:fill="FFFFFF"/>
      <w:suppressAutoHyphens w:val="0"/>
      <w:spacing w:before="300" w:line="480" w:lineRule="exact"/>
      <w:jc w:val="both"/>
    </w:pPr>
    <w:rPr>
      <w:rFonts w:eastAsiaTheme="minorEastAsia"/>
      <w:spacing w:val="5"/>
      <w:w w:val="100"/>
      <w:kern w:val="0"/>
      <w:sz w:val="22"/>
      <w:szCs w:val="22"/>
      <w:lang w:eastAsia="zh-CN"/>
    </w:rPr>
  </w:style>
  <w:style w:type="character" w:customStyle="1" w:styleId="BodyTextChar1">
    <w:name w:val="Body Text Char1"/>
    <w:basedOn w:val="DefaultParagraphFont"/>
    <w:uiPriority w:val="99"/>
    <w:semiHidden/>
    <w:rsid w:val="00082DE0"/>
    <w:rPr>
      <w:rFonts w:ascii="Times New Roman" w:eastAsiaTheme="minorHAnsi" w:hAnsi="Times New Roman" w:cs="Times New Roman"/>
      <w:spacing w:val="4"/>
      <w:w w:val="103"/>
      <w:kern w:val="14"/>
      <w:sz w:val="20"/>
      <w:szCs w:val="20"/>
      <w:lang w:eastAsia="en-US"/>
    </w:rPr>
  </w:style>
  <w:style w:type="paragraph" w:customStyle="1" w:styleId="FHBlockText">
    <w:name w:val="FH Block Text"/>
    <w:basedOn w:val="Normal"/>
    <w:qFormat/>
    <w:rsid w:val="00D91E21"/>
    <w:pPr>
      <w:suppressAutoHyphens w:val="0"/>
      <w:spacing w:after="240" w:line="240" w:lineRule="auto"/>
    </w:pPr>
    <w:rPr>
      <w:rFonts w:eastAsia="Times New Roman"/>
      <w:spacing w:val="0"/>
      <w:w w:val="100"/>
      <w:kern w:val="0"/>
      <w:sz w:val="24"/>
      <w:szCs w:val="24"/>
      <w:lang w:val="en-US"/>
    </w:rPr>
  </w:style>
  <w:style w:type="character" w:styleId="UnresolvedMention">
    <w:name w:val="Unresolved Mention"/>
    <w:basedOn w:val="DefaultParagraphFont"/>
    <w:uiPriority w:val="99"/>
    <w:semiHidden/>
    <w:unhideWhenUsed/>
    <w:rsid w:val="00C81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8558">
      <w:bodyDiv w:val="1"/>
      <w:marLeft w:val="0"/>
      <w:marRight w:val="0"/>
      <w:marTop w:val="0"/>
      <w:marBottom w:val="0"/>
      <w:divBdr>
        <w:top w:val="none" w:sz="0" w:space="0" w:color="auto"/>
        <w:left w:val="none" w:sz="0" w:space="0" w:color="auto"/>
        <w:bottom w:val="none" w:sz="0" w:space="0" w:color="auto"/>
        <w:right w:val="none" w:sz="0" w:space="0" w:color="auto"/>
      </w:divBdr>
    </w:div>
    <w:div w:id="133572711">
      <w:bodyDiv w:val="1"/>
      <w:marLeft w:val="0"/>
      <w:marRight w:val="0"/>
      <w:marTop w:val="0"/>
      <w:marBottom w:val="0"/>
      <w:divBdr>
        <w:top w:val="none" w:sz="0" w:space="0" w:color="auto"/>
        <w:left w:val="none" w:sz="0" w:space="0" w:color="auto"/>
        <w:bottom w:val="none" w:sz="0" w:space="0" w:color="auto"/>
        <w:right w:val="none" w:sz="0" w:space="0" w:color="auto"/>
      </w:divBdr>
    </w:div>
    <w:div w:id="161285822">
      <w:bodyDiv w:val="1"/>
      <w:marLeft w:val="0"/>
      <w:marRight w:val="0"/>
      <w:marTop w:val="0"/>
      <w:marBottom w:val="0"/>
      <w:divBdr>
        <w:top w:val="none" w:sz="0" w:space="0" w:color="auto"/>
        <w:left w:val="none" w:sz="0" w:space="0" w:color="auto"/>
        <w:bottom w:val="none" w:sz="0" w:space="0" w:color="auto"/>
        <w:right w:val="none" w:sz="0" w:space="0" w:color="auto"/>
      </w:divBdr>
    </w:div>
    <w:div w:id="323513324">
      <w:bodyDiv w:val="1"/>
      <w:marLeft w:val="0"/>
      <w:marRight w:val="0"/>
      <w:marTop w:val="0"/>
      <w:marBottom w:val="0"/>
      <w:divBdr>
        <w:top w:val="none" w:sz="0" w:space="0" w:color="auto"/>
        <w:left w:val="none" w:sz="0" w:space="0" w:color="auto"/>
        <w:bottom w:val="none" w:sz="0" w:space="0" w:color="auto"/>
        <w:right w:val="none" w:sz="0" w:space="0" w:color="auto"/>
      </w:divBdr>
    </w:div>
    <w:div w:id="652949098">
      <w:bodyDiv w:val="1"/>
      <w:marLeft w:val="0"/>
      <w:marRight w:val="0"/>
      <w:marTop w:val="0"/>
      <w:marBottom w:val="0"/>
      <w:divBdr>
        <w:top w:val="none" w:sz="0" w:space="0" w:color="auto"/>
        <w:left w:val="none" w:sz="0" w:space="0" w:color="auto"/>
        <w:bottom w:val="none" w:sz="0" w:space="0" w:color="auto"/>
        <w:right w:val="none" w:sz="0" w:space="0" w:color="auto"/>
      </w:divBdr>
    </w:div>
    <w:div w:id="1637029403">
      <w:bodyDiv w:val="1"/>
      <w:marLeft w:val="0"/>
      <w:marRight w:val="0"/>
      <w:marTop w:val="0"/>
      <w:marBottom w:val="0"/>
      <w:divBdr>
        <w:top w:val="none" w:sz="0" w:space="0" w:color="auto"/>
        <w:left w:val="none" w:sz="0" w:space="0" w:color="auto"/>
        <w:bottom w:val="none" w:sz="0" w:space="0" w:color="auto"/>
        <w:right w:val="none" w:sz="0" w:space="0" w:color="auto"/>
      </w:divBdr>
    </w:div>
    <w:div w:id="21181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armenia@missionun.org" TargetMode="External"/><Relationship Id="rId1" Type="http://schemas.openxmlformats.org/officeDocument/2006/relationships/hyperlink" Target="mailto:jonathan.spurrell@un.org"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2FE81-4790-4D6C-A829-6EA7774F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Mavrodin</dc:creator>
  <cp:keywords/>
  <dc:description/>
  <cp:lastModifiedBy>Jonathan Spurrell</cp:lastModifiedBy>
  <cp:revision>64</cp:revision>
  <cp:lastPrinted>2018-10-22T23:01:00Z</cp:lastPrinted>
  <dcterms:created xsi:type="dcterms:W3CDTF">2023-04-24T16:54:00Z</dcterms:created>
  <dcterms:modified xsi:type="dcterms:W3CDTF">2023-04-28T17:14:00Z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1817317</vt:lpwstr>
  </property>
  <property fmtid="{D5CDD505-2E9C-101B-9397-08002B2CF9AE}" pid="3" name="ODSRefJobNo">
    <vt:lpwstr>1832639E</vt:lpwstr>
  </property>
  <property fmtid="{D5CDD505-2E9C-101B-9397-08002B2CF9AE}" pid="4" name="Symbol1">
    <vt:lpwstr>A/73/439</vt:lpwstr>
  </property>
  <property fmtid="{D5CDD505-2E9C-101B-9397-08002B2CF9AE}" pid="5" name="Symbol2">
    <vt:lpwstr>S/2018/925</vt:lpwstr>
  </property>
  <property fmtid="{D5CDD505-2E9C-101B-9397-08002B2CF9AE}" pid="6" name="Translator">
    <vt:lpwstr/>
  </property>
  <property fmtid="{D5CDD505-2E9C-101B-9397-08002B2CF9AE}" pid="7" name="DocType">
    <vt:lpwstr>S</vt:lpwstr>
  </property>
  <property fmtid="{D5CDD505-2E9C-101B-9397-08002B2CF9AE}" pid="8" name="Category">
    <vt:lpwstr>Document</vt:lpwstr>
  </property>
  <property fmtid="{D5CDD505-2E9C-101B-9397-08002B2CF9AE}" pid="9" name="Language">
    <vt:lpwstr>English</vt:lpwstr>
  </property>
  <property fmtid="{D5CDD505-2E9C-101B-9397-08002B2CF9AE}" pid="10" name="Distribution">
    <vt:lpwstr>General</vt:lpwstr>
  </property>
  <property fmtid="{D5CDD505-2E9C-101B-9397-08002B2CF9AE}" pid="11" name="Release Date">
    <vt:lpwstr>221018</vt:lpwstr>
  </property>
  <property fmtid="{D5CDD505-2E9C-101B-9397-08002B2CF9AE}" pid="12" name="Comment">
    <vt:lpwstr/>
  </property>
  <property fmtid="{D5CDD505-2E9C-101B-9397-08002B2CF9AE}" pid="13" name="DraftPages">
    <vt:lpwstr>Final - 11</vt:lpwstr>
  </property>
  <property fmtid="{D5CDD505-2E9C-101B-9397-08002B2CF9AE}" pid="14" name="Operator">
    <vt:lpwstr>scc (F)</vt:lpwstr>
  </property>
  <property fmtid="{D5CDD505-2E9C-101B-9397-08002B2CF9AE}" pid="15" name="_DocHome">
    <vt:i4>-1631406931</vt:i4>
  </property>
</Properties>
</file>
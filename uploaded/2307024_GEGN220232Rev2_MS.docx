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315F" w14:textId="77777777" w:rsidR="001D6ACA" w:rsidRPr="00974FD8" w:rsidRDefault="001D6ACA" w:rsidP="001D6ACA">
      <w:pPr>
        <w:spacing w:line="240" w:lineRule="auto"/>
        <w:rPr>
          <w:sz w:val="2"/>
        </w:rPr>
        <w:sectPr w:rsidR="001D6ACA" w:rsidRPr="00974FD8" w:rsidSect="009F3F3F">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200" w:bottom="1728" w:left="1200" w:header="432" w:footer="504" w:gutter="0"/>
          <w:cols w:space="720"/>
          <w:titlePg/>
          <w:docGrid w:linePitch="360"/>
        </w:sectPr>
      </w:pPr>
    </w:p>
    <w:p w14:paraId="12F8FF94" w14:textId="67C7DE28" w:rsidR="009F3F3F" w:rsidRPr="00974FD8" w:rsidRDefault="009F3F3F" w:rsidP="00974FD8">
      <w:pPr>
        <w:pStyle w:val="H1"/>
        <w:ind w:left="0" w:right="4464" w:firstLine="0"/>
      </w:pPr>
      <w:r w:rsidRPr="00974FD8">
        <w:t>United Nations Group of Experts on Geographical Names</w:t>
      </w:r>
    </w:p>
    <w:p w14:paraId="757197B8" w14:textId="77777777" w:rsidR="009F3F3F" w:rsidRPr="00974FD8" w:rsidRDefault="009F3F3F" w:rsidP="009F3F3F">
      <w:pPr>
        <w:pStyle w:val="Session"/>
      </w:pPr>
      <w:r w:rsidRPr="00974FD8">
        <w:t>2023 session</w:t>
      </w:r>
    </w:p>
    <w:p w14:paraId="21D66E93" w14:textId="77777777" w:rsidR="009F3F3F" w:rsidRPr="00974FD8" w:rsidRDefault="009F3F3F" w:rsidP="00974FD8">
      <w:r w:rsidRPr="00974FD8">
        <w:t>New York, 1–5 May 2023</w:t>
      </w:r>
    </w:p>
    <w:p w14:paraId="13F676E6" w14:textId="17F8EE98" w:rsidR="009F3F3F" w:rsidRPr="00974FD8" w:rsidRDefault="009F3F3F" w:rsidP="009F3F3F">
      <w:pPr>
        <w:framePr w:w="9792" w:h="432" w:hSpace="180" w:wrap="notBeside" w:hAnchor="page" w:x="1210" w:yAlign="bottom"/>
        <w:spacing w:line="240" w:lineRule="auto"/>
        <w:rPr>
          <w:sz w:val="2"/>
        </w:rPr>
      </w:pPr>
      <w:r w:rsidRPr="00974FD8">
        <w:rPr>
          <w:noProof/>
          <w:w w:val="100"/>
          <w:sz w:val="2"/>
        </w:rPr>
        <mc:AlternateContent>
          <mc:Choice Requires="wps">
            <w:drawing>
              <wp:anchor distT="0" distB="0" distL="114300" distR="114300" simplePos="0" relativeHeight="251658240" behindDoc="0" locked="0" layoutInCell="1" allowOverlap="1" wp14:anchorId="0ABDDAD5" wp14:editId="569A4D18">
                <wp:simplePos x="0" y="0"/>
                <wp:positionH relativeFrom="page">
                  <wp:posOffset>639445</wp:posOffset>
                </wp:positionH>
                <wp:positionV relativeFrom="paragraph">
                  <wp:posOffset>-12700</wp:posOffset>
                </wp:positionV>
                <wp:extent cx="914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C398FE" id="Straight Connector 4"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text" from="50.35pt,-1pt" to="12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" strokecolor="#010000" strokeweight=".25pt">
                <w10:wrap anchorx="page"/>
              </v:line>
            </w:pict>
          </mc:Fallback>
        </mc:AlternateContent>
      </w:r>
    </w:p>
    <w:p w14:paraId="5E453451" w14:textId="193B44AE" w:rsidR="009F3F3F" w:rsidRPr="00974FD8" w:rsidRDefault="009F3F3F" w:rsidP="009F3F3F">
      <w:pPr>
        <w:framePr w:w="9792" w:h="432" w:hSpace="180" w:wrap="notBeside" w:hAnchor="page" w:x="1210" w:yAlign="bottom"/>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line="210" w:lineRule="exact"/>
        <w:ind w:left="1267" w:right="1267" w:hanging="576"/>
        <w:rPr>
          <w:spacing w:val="5"/>
          <w:w w:val="104"/>
          <w:sz w:val="17"/>
        </w:rPr>
      </w:pPr>
      <w:r w:rsidRPr="00974FD8">
        <w:rPr>
          <w:spacing w:val="5"/>
          <w:w w:val="104"/>
          <w:sz w:val="17"/>
        </w:rPr>
        <w:tab/>
        <w:t>*</w:t>
      </w:r>
      <w:r w:rsidRPr="00974FD8">
        <w:rPr>
          <w:spacing w:val="5"/>
          <w:w w:val="104"/>
          <w:sz w:val="17"/>
        </w:rPr>
        <w:tab/>
      </w:r>
      <w:hyperlink r:id="rId16" w:history="1">
        <w:r w:rsidRPr="00974FD8">
          <w:rPr>
            <w:rStyle w:val="Hyperlink"/>
            <w:spacing w:val="5"/>
            <w:w w:val="104"/>
            <w:sz w:val="17"/>
          </w:rPr>
          <w:t>GEGN.2/2023/1</w:t>
        </w:r>
      </w:hyperlink>
      <w:r w:rsidRPr="00974FD8">
        <w:rPr>
          <w:spacing w:val="5"/>
          <w:w w:val="104"/>
          <w:sz w:val="17"/>
        </w:rPr>
        <w:t>.</w:t>
      </w:r>
    </w:p>
    <w:p w14:paraId="615AD3EB" w14:textId="41DE3478" w:rsidR="009F3F3F" w:rsidRPr="00974FD8" w:rsidRDefault="009F3F3F" w:rsidP="009F3F3F">
      <w:pPr>
        <w:framePr w:w="9792" w:h="432" w:hSpace="180" w:wrap="notBeside" w:hAnchor="page" w:x="1210" w:yAlign="bottom"/>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line="210" w:lineRule="exact"/>
        <w:ind w:left="1267" w:right="1267" w:hanging="576"/>
        <w:rPr>
          <w:spacing w:val="5"/>
          <w:w w:val="104"/>
          <w:sz w:val="17"/>
        </w:rPr>
      </w:pPr>
      <w:r w:rsidRPr="00974FD8">
        <w:rPr>
          <w:spacing w:val="5"/>
          <w:w w:val="104"/>
          <w:sz w:val="17"/>
        </w:rPr>
        <w:tab/>
        <w:t>**</w:t>
      </w:r>
      <w:r w:rsidRPr="00974FD8">
        <w:rPr>
          <w:spacing w:val="5"/>
          <w:w w:val="104"/>
          <w:sz w:val="17"/>
        </w:rPr>
        <w:tab/>
        <w:t>The Chair may be assisted by a facilitator to facilitate the discussions of agenda items.</w:t>
      </w:r>
    </w:p>
    <w:p w14:paraId="3A5CB347" w14:textId="77777777" w:rsidR="009F3F3F" w:rsidRPr="00974FD8" w:rsidRDefault="009F3F3F" w:rsidP="009F3F3F">
      <w:pPr>
        <w:pStyle w:val="AgendaItemNormal"/>
      </w:pPr>
      <w:r w:rsidRPr="00974FD8">
        <w:t>Item 2 (b) of the provisional agenda*</w:t>
      </w:r>
    </w:p>
    <w:p w14:paraId="11567546" w14:textId="77777777" w:rsidR="009F3F3F" w:rsidRPr="00974FD8" w:rsidRDefault="009F3F3F" w:rsidP="009F3F3F">
      <w:pPr>
        <w:pStyle w:val="AgendaTitleH2"/>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rsidRPr="00974FD8">
        <w:t>Organizational matters</w:t>
      </w:r>
    </w:p>
    <w:p w14:paraId="3CDDC709" w14:textId="50F65000" w:rsidR="009F3F3F" w:rsidRPr="00974FD8" w:rsidRDefault="009F3F3F" w:rsidP="009F3F3F">
      <w:pPr>
        <w:pStyle w:val="SingleTxt"/>
        <w:spacing w:after="0" w:line="120" w:lineRule="exact"/>
        <w:rPr>
          <w:sz w:val="10"/>
        </w:rPr>
      </w:pPr>
    </w:p>
    <w:p w14:paraId="1467FE73" w14:textId="74992B36" w:rsidR="009F3F3F" w:rsidRPr="00974FD8" w:rsidRDefault="009F3F3F" w:rsidP="009F3F3F">
      <w:pPr>
        <w:pStyle w:val="SingleTxt"/>
        <w:spacing w:after="0" w:line="120" w:lineRule="exact"/>
        <w:rPr>
          <w:sz w:val="10"/>
        </w:rPr>
      </w:pPr>
    </w:p>
    <w:p w14:paraId="331BA19E" w14:textId="4613EC8F" w:rsidR="009F3F3F" w:rsidRPr="00974FD8" w:rsidRDefault="009F3F3F" w:rsidP="009F3F3F">
      <w:pPr>
        <w:pStyle w:val="SingleTxt"/>
        <w:spacing w:after="0" w:line="120" w:lineRule="exact"/>
        <w:rPr>
          <w:sz w:val="10"/>
        </w:rPr>
      </w:pPr>
    </w:p>
    <w:p w14:paraId="20699376" w14:textId="1F6E41FD" w:rsidR="009F3F3F" w:rsidRPr="00974FD8" w:rsidRDefault="009F3F3F" w:rsidP="00732EB9">
      <w:pPr>
        <w:pStyle w:val="TitleHCH"/>
        <w:ind w:left="1267" w:right="1267"/>
      </w:pPr>
      <w:commentRangeStart w:id="0"/>
      <w:r w:rsidRPr="00974FD8">
        <w:t>Organi</w:t>
      </w:r>
      <w:commentRangeEnd w:id="0"/>
      <w:r w:rsidR="00C74DD0">
        <w:rPr>
          <w:rStyle w:val="CommentReference"/>
          <w:b w:val="0"/>
          <w:spacing w:val="4"/>
        </w:rPr>
        <w:commentReference w:id="0"/>
      </w:r>
      <w:r w:rsidRPr="00974FD8">
        <w:t>zation of work</w:t>
      </w:r>
      <w:r w:rsidRPr="00974FD8">
        <w:rPr>
          <w:b w:val="0"/>
          <w:bCs/>
          <w:sz w:val="20"/>
        </w:rPr>
        <w:t>**</w:t>
      </w:r>
      <w:r w:rsidRPr="00974FD8">
        <w:rPr>
          <w:b w:val="0"/>
          <w:bCs/>
        </w:rPr>
        <w:t xml:space="preserve"> </w:t>
      </w:r>
    </w:p>
    <w:p w14:paraId="0D4AD9C1" w14:textId="77777777" w:rsidR="009F3F3F" w:rsidRPr="00974FD8" w:rsidRDefault="009F3F3F" w:rsidP="00732EB9">
      <w:pPr>
        <w:pStyle w:val="SingleTxt"/>
        <w:spacing w:after="0" w:line="120" w:lineRule="exact"/>
        <w:rPr>
          <w:sz w:val="10"/>
        </w:rPr>
      </w:pPr>
    </w:p>
    <w:p w14:paraId="177F3E69" w14:textId="77777777" w:rsidR="00732EB9" w:rsidRPr="00974FD8" w:rsidRDefault="00732EB9" w:rsidP="00732EB9">
      <w:pPr>
        <w:pStyle w:val="SingleTxt"/>
        <w:spacing w:after="0" w:line="120" w:lineRule="exact"/>
        <w:rPr>
          <w:sz w:val="10"/>
        </w:rPr>
      </w:pPr>
    </w:p>
    <w:p w14:paraId="43173106" w14:textId="62B72417" w:rsidR="009F3F3F" w:rsidRPr="00974FD8" w:rsidRDefault="009F3F3F" w:rsidP="00732EB9">
      <w:pPr>
        <w:pStyle w:val="TitleH1"/>
        <w:ind w:firstLine="0"/>
      </w:pPr>
      <w:r w:rsidRPr="00974FD8">
        <w:t>Note by the Secretariat</w:t>
      </w:r>
    </w:p>
    <w:p w14:paraId="6BC086B9" w14:textId="77777777" w:rsidR="009F3F3F" w:rsidRPr="00974FD8" w:rsidRDefault="009F3F3F" w:rsidP="00732EB9">
      <w:pPr>
        <w:pStyle w:val="SingleTxt"/>
        <w:spacing w:after="0" w:line="120" w:lineRule="exact"/>
        <w:rPr>
          <w:sz w:val="10"/>
        </w:rPr>
      </w:pPr>
    </w:p>
    <w:p w14:paraId="7125531F" w14:textId="77777777" w:rsidR="00732EB9" w:rsidRPr="00974FD8" w:rsidRDefault="00732EB9" w:rsidP="00732EB9">
      <w:pPr>
        <w:pStyle w:val="SingleTxt"/>
        <w:spacing w:after="0" w:line="120" w:lineRule="exact"/>
        <w:rPr>
          <w:sz w:val="10"/>
        </w:rPr>
      </w:pPr>
    </w:p>
    <w:p w14:paraId="38C03822" w14:textId="77777777" w:rsidR="009F3F3F" w:rsidRPr="00974FD8" w:rsidRDefault="009F3F3F" w:rsidP="009F3F3F">
      <w:pPr>
        <w:pStyle w:val="SingleTxt"/>
      </w:pPr>
      <w:r w:rsidRPr="00974FD8">
        <w:t>1.</w:t>
      </w:r>
      <w:r w:rsidRPr="00974FD8">
        <w:tab/>
        <w:t xml:space="preserve">The proposed organization of work and times for the 2023 session of the United Nations Group of Experts on Geographical Names has been prepared pursuant to relevant decisions of the General Assembly, the Economic and Social Council and the Bureau of the Group of Experts </w:t>
      </w:r>
      <w:proofErr w:type="gramStart"/>
      <w:r w:rsidRPr="00974FD8">
        <w:t>in order to</w:t>
      </w:r>
      <w:proofErr w:type="gramEnd"/>
      <w:r w:rsidRPr="00974FD8">
        <w:t xml:space="preserve"> facilitate the consideration of agenda items within the time and services allocated to the Group.</w:t>
      </w:r>
    </w:p>
    <w:p w14:paraId="41365368" w14:textId="77777777" w:rsidR="009F3F3F" w:rsidRPr="00974FD8" w:rsidRDefault="009F3F3F" w:rsidP="009F3F3F">
      <w:pPr>
        <w:pStyle w:val="SingleTxt"/>
      </w:pPr>
      <w:r w:rsidRPr="00974FD8">
        <w:t>2.</w:t>
      </w:r>
      <w:r w:rsidRPr="00974FD8">
        <w:tab/>
        <w:t>The first meeting of the 2023 session of the Group of Experts will be convened on Monday, 1 May 2023, at 10.30 a.m. Facilities will be available for two formal meetings each day. Morning meetings will be held from 10 a.m. to 1 p.m. (except on Monday, 1 May, when the first meeting will start at 10.30 a.m.); afternoon meetings will be held from 3 to 6 p.m.</w:t>
      </w:r>
    </w:p>
    <w:p w14:paraId="5C2A9B90" w14:textId="4DDA2397" w:rsidR="009F3F3F" w:rsidRPr="00974FD8" w:rsidRDefault="009F3F3F" w:rsidP="009F3F3F">
      <w:pPr>
        <w:pStyle w:val="SingleTxt"/>
      </w:pPr>
    </w:p>
    <w:p w14:paraId="12008CB0" w14:textId="77777777" w:rsidR="00732EB9" w:rsidRPr="00974FD8" w:rsidRDefault="00732EB9">
      <w:pPr>
        <w:suppressAutoHyphens w:val="0"/>
        <w:spacing w:after="200" w:line="276" w:lineRule="auto"/>
      </w:pPr>
      <w:r w:rsidRPr="00974FD8">
        <w:br w:type="page"/>
      </w:r>
    </w:p>
    <w:p w14:paraId="699EDAE5" w14:textId="10A48149" w:rsidR="009F3F3F" w:rsidRPr="00974FD8" w:rsidRDefault="009F3F3F" w:rsidP="00C637DC">
      <w:pPr>
        <w:pStyle w:val="HCh"/>
        <w:ind w:left="1267" w:right="1260" w:hanging="1267"/>
      </w:pPr>
      <w:r w:rsidRPr="00974FD8">
        <w:lastRenderedPageBreak/>
        <w:tab/>
      </w:r>
      <w:r w:rsidRPr="00974FD8">
        <w:tab/>
        <w:t>Proposed organization of work</w:t>
      </w:r>
    </w:p>
    <w:p w14:paraId="0E407F80" w14:textId="77777777" w:rsidR="009F3F3F" w:rsidRPr="00974FD8" w:rsidRDefault="009F3F3F" w:rsidP="00C637DC">
      <w:pPr>
        <w:pStyle w:val="SingleTxt"/>
        <w:spacing w:after="0" w:line="120" w:lineRule="exact"/>
        <w:rPr>
          <w:sz w:val="10"/>
        </w:rPr>
      </w:pPr>
    </w:p>
    <w:p w14:paraId="4AA1D768" w14:textId="77777777" w:rsidR="00C637DC" w:rsidRPr="00974FD8" w:rsidRDefault="00C637DC" w:rsidP="00C637DC">
      <w:pPr>
        <w:pStyle w:val="SingleTxt"/>
        <w:spacing w:after="0" w:line="120" w:lineRule="exact"/>
        <w:rPr>
          <w:sz w:val="10"/>
        </w:rPr>
      </w:pP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37"/>
        <w:gridCol w:w="3384"/>
        <w:gridCol w:w="4729"/>
      </w:tblGrid>
      <w:tr w:rsidR="007E2AA5" w:rsidRPr="00974FD8" w14:paraId="324F64DD" w14:textId="77777777" w:rsidTr="2F0EAB64">
        <w:trPr>
          <w:tblHeader/>
        </w:trPr>
        <w:tc>
          <w:tcPr>
            <w:tcW w:w="1737" w:type="dxa"/>
            <w:tcBorders>
              <w:top w:val="single" w:sz="4" w:space="0" w:color="auto"/>
              <w:bottom w:val="single" w:sz="12" w:space="0" w:color="auto"/>
            </w:tcBorders>
            <w:shd w:val="clear" w:color="auto" w:fill="auto"/>
            <w:vAlign w:val="bottom"/>
          </w:tcPr>
          <w:p w14:paraId="55A1C774"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81" w:after="81" w:line="160" w:lineRule="exact"/>
              <w:ind w:left="0" w:right="40"/>
              <w:rPr>
                <w:i/>
                <w:sz w:val="14"/>
                <w:lang w:val="en-GB"/>
              </w:rPr>
            </w:pPr>
            <w:r w:rsidRPr="00974FD8">
              <w:rPr>
                <w:i/>
                <w:sz w:val="14"/>
                <w:lang w:val="en-GB"/>
              </w:rPr>
              <w:t>Date/time</w:t>
            </w:r>
          </w:p>
        </w:tc>
        <w:tc>
          <w:tcPr>
            <w:tcW w:w="3384" w:type="dxa"/>
            <w:tcBorders>
              <w:top w:val="single" w:sz="4" w:space="0" w:color="auto"/>
              <w:bottom w:val="single" w:sz="12" w:space="0" w:color="auto"/>
            </w:tcBorders>
            <w:shd w:val="clear" w:color="auto" w:fill="auto"/>
            <w:vAlign w:val="bottom"/>
          </w:tcPr>
          <w:p w14:paraId="3A6D961E"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81" w:after="81" w:line="160" w:lineRule="exact"/>
              <w:ind w:left="144" w:right="43"/>
              <w:jc w:val="left"/>
              <w:rPr>
                <w:i/>
                <w:sz w:val="14"/>
                <w:lang w:val="en-GB"/>
              </w:rPr>
            </w:pPr>
            <w:r w:rsidRPr="00974FD8">
              <w:rPr>
                <w:i/>
                <w:sz w:val="14"/>
                <w:lang w:val="en-GB"/>
              </w:rPr>
              <w:t>Agenda item</w:t>
            </w:r>
          </w:p>
        </w:tc>
        <w:tc>
          <w:tcPr>
            <w:tcW w:w="4729" w:type="dxa"/>
            <w:tcBorders>
              <w:top w:val="single" w:sz="4" w:space="0" w:color="auto"/>
              <w:bottom w:val="single" w:sz="12" w:space="0" w:color="auto"/>
            </w:tcBorders>
            <w:shd w:val="clear" w:color="auto" w:fill="auto"/>
            <w:vAlign w:val="bottom"/>
          </w:tcPr>
          <w:p w14:paraId="1924C2BC"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81" w:after="81" w:line="160" w:lineRule="exact"/>
              <w:ind w:left="144" w:right="43"/>
              <w:jc w:val="left"/>
              <w:rPr>
                <w:i/>
                <w:sz w:val="14"/>
                <w:lang w:val="en-GB"/>
              </w:rPr>
            </w:pPr>
            <w:r w:rsidRPr="00974FD8">
              <w:rPr>
                <w:i/>
                <w:sz w:val="14"/>
                <w:lang w:val="en-GB"/>
              </w:rPr>
              <w:t>Programme</w:t>
            </w:r>
          </w:p>
        </w:tc>
      </w:tr>
      <w:tr w:rsidR="007E2AA5" w:rsidRPr="00974FD8" w14:paraId="20F7C5F6" w14:textId="77777777" w:rsidTr="2F0EAB64">
        <w:trPr>
          <w:trHeight w:hRule="exact" w:val="115"/>
          <w:tblHeader/>
        </w:trPr>
        <w:tc>
          <w:tcPr>
            <w:tcW w:w="1737" w:type="dxa"/>
            <w:tcBorders>
              <w:top w:val="single" w:sz="12" w:space="0" w:color="auto"/>
            </w:tcBorders>
            <w:shd w:val="clear" w:color="auto" w:fill="auto"/>
            <w:vAlign w:val="bottom"/>
          </w:tcPr>
          <w:p w14:paraId="2ADD3F77"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0" w:right="40"/>
              <w:rPr>
                <w:lang w:val="en-GB"/>
              </w:rPr>
            </w:pPr>
          </w:p>
        </w:tc>
        <w:tc>
          <w:tcPr>
            <w:tcW w:w="3384" w:type="dxa"/>
            <w:tcBorders>
              <w:top w:val="single" w:sz="12" w:space="0" w:color="auto"/>
            </w:tcBorders>
            <w:shd w:val="clear" w:color="auto" w:fill="auto"/>
            <w:vAlign w:val="bottom"/>
          </w:tcPr>
          <w:p w14:paraId="04D86F28"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c>
          <w:tcPr>
            <w:tcW w:w="4729" w:type="dxa"/>
            <w:tcBorders>
              <w:top w:val="single" w:sz="12" w:space="0" w:color="auto"/>
            </w:tcBorders>
            <w:shd w:val="clear" w:color="auto" w:fill="auto"/>
            <w:vAlign w:val="bottom"/>
          </w:tcPr>
          <w:p w14:paraId="7E2D0A79"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r>
      <w:tr w:rsidR="007E2AA5" w:rsidRPr="00974FD8" w14:paraId="4E88743B" w14:textId="77777777" w:rsidTr="2F0EAB64">
        <w:tc>
          <w:tcPr>
            <w:tcW w:w="1737" w:type="dxa"/>
            <w:shd w:val="clear" w:color="auto" w:fill="auto"/>
          </w:tcPr>
          <w:p w14:paraId="5C722789"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b/>
                <w:bCs/>
                <w:lang w:val="en-GB"/>
              </w:rPr>
            </w:pPr>
            <w:r w:rsidRPr="00974FD8">
              <w:rPr>
                <w:b/>
                <w:bCs/>
                <w:lang w:val="en-GB"/>
              </w:rPr>
              <w:t>Monday, 1 May</w:t>
            </w:r>
          </w:p>
        </w:tc>
        <w:tc>
          <w:tcPr>
            <w:tcW w:w="3384" w:type="dxa"/>
            <w:shd w:val="clear" w:color="auto" w:fill="auto"/>
          </w:tcPr>
          <w:p w14:paraId="2263A350"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c>
          <w:tcPr>
            <w:tcW w:w="4729" w:type="dxa"/>
            <w:shd w:val="clear" w:color="auto" w:fill="auto"/>
          </w:tcPr>
          <w:p w14:paraId="637D0728"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r>
      <w:tr w:rsidR="007E2AA5" w:rsidRPr="00974FD8" w14:paraId="060C85E8" w14:textId="77777777" w:rsidTr="2F0EAB64">
        <w:tc>
          <w:tcPr>
            <w:tcW w:w="1737" w:type="dxa"/>
            <w:shd w:val="clear" w:color="auto" w:fill="auto"/>
          </w:tcPr>
          <w:p w14:paraId="63DFC815"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r w:rsidRPr="00974FD8">
              <w:rPr>
                <w:lang w:val="en-GB"/>
              </w:rPr>
              <w:t>10.30 a.m.–1 p.m.</w:t>
            </w:r>
          </w:p>
        </w:tc>
        <w:tc>
          <w:tcPr>
            <w:tcW w:w="3384" w:type="dxa"/>
            <w:shd w:val="clear" w:color="auto" w:fill="auto"/>
          </w:tcPr>
          <w:p w14:paraId="1B0BC6DE"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1.</w:t>
            </w:r>
            <w:r w:rsidRPr="00974FD8">
              <w:rPr>
                <w:lang w:val="en-GB"/>
              </w:rPr>
              <w:tab/>
              <w:t>Opening of the session</w:t>
            </w:r>
          </w:p>
        </w:tc>
        <w:tc>
          <w:tcPr>
            <w:tcW w:w="4729" w:type="dxa"/>
            <w:shd w:val="clear" w:color="auto" w:fill="auto"/>
          </w:tcPr>
          <w:p w14:paraId="2DD8E214"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Opening address by the Chair of the United Nations Group of Experts on Geographical Names</w:t>
            </w:r>
          </w:p>
          <w:p w14:paraId="7465F247" w14:textId="18C1BD03"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 xml:space="preserve">Welcome remarks by </w:t>
            </w:r>
            <w:ins w:id="1" w:author="Madeline Simon" w:date="2023-04-18T10:31:00Z">
              <w:r w:rsidR="00473470">
                <w:rPr>
                  <w:lang w:val="en-GB"/>
                </w:rPr>
                <w:t xml:space="preserve">the </w:t>
              </w:r>
            </w:ins>
            <w:r w:rsidRPr="00974FD8">
              <w:rPr>
                <w:lang w:val="en-GB"/>
              </w:rPr>
              <w:t>Assistant Secretary-General</w:t>
            </w:r>
            <w:del w:id="2" w:author="Madeline Simon" w:date="2023-04-18T10:31:00Z">
              <w:r w:rsidRPr="00974FD8" w:rsidDel="00343B4F">
                <w:rPr>
                  <w:lang w:val="en-GB"/>
                </w:rPr>
                <w:delText>,</w:delText>
              </w:r>
            </w:del>
            <w:r w:rsidRPr="00974FD8">
              <w:rPr>
                <w:lang w:val="en-GB"/>
              </w:rPr>
              <w:t xml:space="preserve"> </w:t>
            </w:r>
            <w:commentRangeStart w:id="3"/>
            <w:r w:rsidR="00393587">
              <w:rPr>
                <w:lang w:val="en-GB"/>
              </w:rPr>
              <w:t xml:space="preserve">for </w:t>
            </w:r>
            <w:r w:rsidRPr="00974FD8">
              <w:rPr>
                <w:lang w:val="en-GB"/>
              </w:rPr>
              <w:t xml:space="preserve">Economic </w:t>
            </w:r>
            <w:r w:rsidR="004620D5">
              <w:rPr>
                <w:lang w:val="en-GB"/>
              </w:rPr>
              <w:t xml:space="preserve">Development and </w:t>
            </w:r>
            <w:r w:rsidR="00724F67">
              <w:rPr>
                <w:lang w:val="en-GB"/>
              </w:rPr>
              <w:t>Chief Economist</w:t>
            </w:r>
            <w:ins w:id="4" w:author="Madeline Simon" w:date="2023-04-18T09:45:00Z">
              <w:r w:rsidR="00EC165E">
                <w:rPr>
                  <w:lang w:val="en-GB"/>
                </w:rPr>
                <w:t xml:space="preserve"> </w:t>
              </w:r>
            </w:ins>
            <w:ins w:id="5" w:author="Madeline Simon" w:date="2023-04-18T10:14:00Z">
              <w:r w:rsidR="007E52E0">
                <w:rPr>
                  <w:lang w:val="en-GB"/>
                </w:rPr>
                <w:t>in</w:t>
              </w:r>
            </w:ins>
            <w:ins w:id="6" w:author="Madeline Simon" w:date="2023-04-18T09:45:00Z">
              <w:r w:rsidR="00EC165E">
                <w:rPr>
                  <w:lang w:val="en-GB"/>
                </w:rPr>
                <w:t xml:space="preserve"> </w:t>
              </w:r>
            </w:ins>
            <w:ins w:id="7" w:author="Madeline Simon" w:date="2023-04-18T10:13:00Z">
              <w:r w:rsidR="00824BB6">
                <w:rPr>
                  <w:lang w:val="en-GB"/>
                </w:rPr>
                <w:t>the Department of Economic and Social Affairs</w:t>
              </w:r>
            </w:ins>
            <w:commentRangeEnd w:id="3"/>
            <w:ins w:id="8" w:author="Madeline Simon" w:date="2023-04-18T10:14:00Z">
              <w:r w:rsidR="007E52E0">
                <w:rPr>
                  <w:rStyle w:val="CommentReference"/>
                  <w:lang w:val="en-GB"/>
                </w:rPr>
                <w:commentReference w:id="3"/>
              </w:r>
            </w:ins>
          </w:p>
        </w:tc>
      </w:tr>
      <w:tr w:rsidR="007E2AA5" w:rsidRPr="00974FD8" w14:paraId="5FC430BA" w14:textId="77777777" w:rsidTr="2F0EAB64">
        <w:tc>
          <w:tcPr>
            <w:tcW w:w="1737" w:type="dxa"/>
            <w:shd w:val="clear" w:color="auto" w:fill="auto"/>
          </w:tcPr>
          <w:p w14:paraId="2979CF5A"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411480C5"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2.</w:t>
            </w:r>
            <w:r w:rsidRPr="00974FD8">
              <w:rPr>
                <w:lang w:val="en-GB"/>
              </w:rPr>
              <w:tab/>
              <w:t>Organizational matters</w:t>
            </w:r>
          </w:p>
          <w:p w14:paraId="4A9CCD92"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ab/>
              <w:t>(a)</w:t>
            </w:r>
            <w:r w:rsidRPr="00974FD8">
              <w:rPr>
                <w:lang w:val="en-GB"/>
              </w:rPr>
              <w:tab/>
              <w:t>Adoption of the agenda</w:t>
            </w:r>
          </w:p>
          <w:p w14:paraId="7C87493B"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ab/>
              <w:t>(b)</w:t>
            </w:r>
            <w:r w:rsidRPr="00974FD8">
              <w:rPr>
                <w:lang w:val="en-GB"/>
              </w:rPr>
              <w:tab/>
              <w:t>Organization of work</w:t>
            </w:r>
          </w:p>
          <w:p w14:paraId="6D114B8D"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ab/>
              <w:t>(c)</w:t>
            </w:r>
            <w:r w:rsidRPr="00974FD8">
              <w:rPr>
                <w:lang w:val="en-GB"/>
              </w:rPr>
              <w:tab/>
              <w:t>Credentials of observers</w:t>
            </w:r>
          </w:p>
        </w:tc>
        <w:tc>
          <w:tcPr>
            <w:tcW w:w="4729" w:type="dxa"/>
            <w:shd w:val="clear" w:color="auto" w:fill="auto"/>
          </w:tcPr>
          <w:p w14:paraId="4B8C4873"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Adoption of the agenda, organization of work, credentials of observers</w:t>
            </w:r>
          </w:p>
        </w:tc>
      </w:tr>
      <w:tr w:rsidR="007E2AA5" w:rsidRPr="00974FD8" w14:paraId="7DF81471" w14:textId="77777777" w:rsidTr="2F0EAB64">
        <w:tc>
          <w:tcPr>
            <w:tcW w:w="1737" w:type="dxa"/>
            <w:shd w:val="clear" w:color="auto" w:fill="auto"/>
          </w:tcPr>
          <w:p w14:paraId="048E3E51"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5FF96EBC"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r w:rsidRPr="00974FD8">
              <w:rPr>
                <w:lang w:val="en-GB"/>
              </w:rPr>
              <w:t>3.</w:t>
            </w:r>
            <w:r w:rsidRPr="00974FD8">
              <w:rPr>
                <w:lang w:val="en-GB"/>
              </w:rPr>
              <w:tab/>
              <w:t>Reports of the Chair and the Secretariat</w:t>
            </w:r>
          </w:p>
        </w:tc>
        <w:tc>
          <w:tcPr>
            <w:tcW w:w="4729" w:type="dxa"/>
            <w:shd w:val="clear" w:color="auto" w:fill="auto"/>
          </w:tcPr>
          <w:p w14:paraId="7F19FCCF"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Introduction of reports</w:t>
            </w:r>
          </w:p>
          <w:p w14:paraId="23047B3A"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General discussion and summary</w:t>
            </w:r>
          </w:p>
        </w:tc>
      </w:tr>
      <w:tr w:rsidR="007E2AA5" w:rsidRPr="00643300" w14:paraId="4B508434" w14:textId="77777777" w:rsidTr="2F0EAB64">
        <w:tc>
          <w:tcPr>
            <w:tcW w:w="1737" w:type="dxa"/>
            <w:shd w:val="clear" w:color="auto" w:fill="auto"/>
          </w:tcPr>
          <w:p w14:paraId="313531FB"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60CB38A2"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4.</w:t>
            </w:r>
            <w:r w:rsidRPr="00974FD8">
              <w:rPr>
                <w:lang w:val="en-GB"/>
              </w:rPr>
              <w:tab/>
              <w:t>Reports</w:t>
            </w:r>
          </w:p>
        </w:tc>
        <w:tc>
          <w:tcPr>
            <w:tcW w:w="4729" w:type="dxa"/>
            <w:shd w:val="clear" w:color="auto" w:fill="auto"/>
          </w:tcPr>
          <w:p w14:paraId="6F487F82" w14:textId="1A1F4D17" w:rsidR="001C475A" w:rsidRPr="00643300" w:rsidRDefault="007E2AA5" w:rsidP="0056394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fr-FR"/>
              </w:rPr>
            </w:pPr>
            <w:r w:rsidRPr="00643300">
              <w:rPr>
                <w:lang w:val="fr-FR"/>
              </w:rPr>
              <w:t>National dialogue</w:t>
            </w:r>
            <w:r w:rsidR="00982050">
              <w:rPr>
                <w:lang w:val="fr-FR"/>
              </w:rPr>
              <w:t xml:space="preserve"> on</w:t>
            </w:r>
            <w:r w:rsidR="00696BE4" w:rsidRPr="00643300">
              <w:rPr>
                <w:lang w:val="fr-FR"/>
              </w:rPr>
              <w:t xml:space="preserve"> </w:t>
            </w:r>
            <w:del w:id="9" w:author="Madeline Simon" w:date="2023-04-18T10:15:00Z">
              <w:r w:rsidR="00E0161C" w:rsidRPr="00643300" w:rsidDel="00F95499">
                <w:rPr>
                  <w:i/>
                  <w:iCs/>
                  <w:lang w:val="fr-FR"/>
                </w:rPr>
                <w:delText>N</w:delText>
              </w:r>
              <w:r w:rsidR="00696BE4" w:rsidRPr="00643300" w:rsidDel="00F95499">
                <w:rPr>
                  <w:i/>
                  <w:iCs/>
                  <w:lang w:val="fr-FR"/>
                </w:rPr>
                <w:delText>ational names standardization</w:delText>
              </w:r>
              <w:r w:rsidR="00E0161C" w:rsidRPr="00643300" w:rsidDel="00F95499">
                <w:rPr>
                  <w:i/>
                  <w:iCs/>
                  <w:lang w:val="fr-FR"/>
                </w:rPr>
                <w:delText> </w:delText>
              </w:r>
            </w:del>
            <w:commentRangeStart w:id="10"/>
            <w:ins w:id="11" w:author="Madeline Simon" w:date="2023-04-18T10:19:00Z">
              <w:r w:rsidR="00303EA5">
                <w:rPr>
                  <w:lang w:val="fr-FR"/>
                </w:rPr>
                <w:t xml:space="preserve">national </w:t>
              </w:r>
              <w:proofErr w:type="spellStart"/>
              <w:r w:rsidR="00303EA5">
                <w:rPr>
                  <w:lang w:val="fr-FR"/>
                </w:rPr>
                <w:t>names</w:t>
              </w:r>
              <w:proofErr w:type="spellEnd"/>
              <w:r w:rsidR="00303EA5">
                <w:rPr>
                  <w:lang w:val="fr-FR"/>
                </w:rPr>
                <w:t xml:space="preserve"> </w:t>
              </w:r>
              <w:proofErr w:type="spellStart"/>
              <w:r w:rsidR="00303EA5">
                <w:rPr>
                  <w:lang w:val="fr-FR"/>
                </w:rPr>
                <w:t>s</w:t>
              </w:r>
            </w:ins>
            <w:ins w:id="12" w:author="Madeline Simon" w:date="2023-04-18T10:16:00Z">
              <w:r w:rsidR="00181674">
                <w:rPr>
                  <w:lang w:val="fr-FR"/>
                </w:rPr>
                <w:t>tandardization</w:t>
              </w:r>
            </w:ins>
            <w:commentRangeEnd w:id="10"/>
            <w:proofErr w:type="spellEnd"/>
            <w:ins w:id="13" w:author="Madeline Simon" w:date="2023-04-18T12:30:00Z">
              <w:r w:rsidR="0088028F">
                <w:rPr>
                  <w:rStyle w:val="CommentReference"/>
                  <w:lang w:val="en-GB"/>
                </w:rPr>
                <w:commentReference w:id="10"/>
              </w:r>
            </w:ins>
            <w:ins w:id="14" w:author="Madeline Simon" w:date="2023-04-18T10:15:00Z">
              <w:r w:rsidR="00F95499" w:rsidRPr="00181674">
                <w:rPr>
                  <w:lang w:val="fr-FR"/>
                  <w:rPrChange w:id="15" w:author="Madeline Simon" w:date="2023-04-18T10:15:00Z">
                    <w:rPr>
                      <w:i/>
                      <w:iCs/>
                      <w:lang w:val="fr-FR"/>
                    </w:rPr>
                  </w:rPrChange>
                </w:rPr>
                <w:t> </w:t>
              </w:r>
            </w:ins>
          </w:p>
        </w:tc>
      </w:tr>
      <w:tr w:rsidR="007E2AA5" w:rsidRPr="00974FD8" w14:paraId="5509C58E" w14:textId="77777777" w:rsidTr="2F0EAB64">
        <w:tc>
          <w:tcPr>
            <w:tcW w:w="1737" w:type="dxa"/>
            <w:shd w:val="clear" w:color="auto" w:fill="auto"/>
          </w:tcPr>
          <w:p w14:paraId="6AECA0F8" w14:textId="77777777" w:rsidR="007E2AA5" w:rsidRPr="00643300"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fr-FR"/>
              </w:rPr>
            </w:pPr>
          </w:p>
        </w:tc>
        <w:tc>
          <w:tcPr>
            <w:tcW w:w="3384" w:type="dxa"/>
            <w:shd w:val="clear" w:color="auto" w:fill="auto"/>
          </w:tcPr>
          <w:p w14:paraId="12E84162" w14:textId="356B1F0F" w:rsidR="007E2AA5" w:rsidRPr="00974FD8" w:rsidRDefault="00974FD8"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s>
              <w:spacing w:before="40" w:line="240" w:lineRule="exact"/>
              <w:ind w:left="950" w:right="43" w:hanging="806"/>
              <w:jc w:val="left"/>
            </w:pPr>
            <w:r w:rsidRPr="00643300">
              <w:rPr>
                <w:lang w:val="fr-FR"/>
              </w:rPr>
              <w:tab/>
            </w:r>
            <w:r w:rsidR="007E2AA5" w:rsidRPr="00974FD8">
              <w:rPr>
                <w:lang w:val="en-GB"/>
              </w:rPr>
              <w:t>(a)</w:t>
            </w:r>
            <w:r w:rsidR="007E2AA5" w:rsidRPr="00974FD8">
              <w:rPr>
                <w:lang w:val="en-GB"/>
              </w:rPr>
              <w:tab/>
              <w:t>Governments on the situation in their countries and on the progress made in the standardization of geographical names</w:t>
            </w:r>
          </w:p>
        </w:tc>
        <w:tc>
          <w:tcPr>
            <w:tcW w:w="4729" w:type="dxa"/>
            <w:shd w:val="clear" w:color="auto" w:fill="auto"/>
          </w:tcPr>
          <w:p w14:paraId="732106AB"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General discussion and summary</w:t>
            </w:r>
          </w:p>
        </w:tc>
      </w:tr>
      <w:tr w:rsidR="007E2AA5" w:rsidRPr="00974FD8" w14:paraId="6D70E5D9" w14:textId="77777777" w:rsidTr="2F0EAB64">
        <w:tc>
          <w:tcPr>
            <w:tcW w:w="1737" w:type="dxa"/>
            <w:shd w:val="clear" w:color="auto" w:fill="auto"/>
          </w:tcPr>
          <w:p w14:paraId="72ECC71A"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pPr>
          </w:p>
        </w:tc>
        <w:tc>
          <w:tcPr>
            <w:tcW w:w="3384" w:type="dxa"/>
            <w:shd w:val="clear" w:color="auto" w:fill="auto"/>
          </w:tcPr>
          <w:p w14:paraId="009F2D94"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s>
              <w:spacing w:before="40" w:line="240" w:lineRule="exact"/>
              <w:ind w:left="950" w:right="43" w:hanging="806"/>
              <w:jc w:val="left"/>
            </w:pPr>
            <w:r w:rsidRPr="00974FD8">
              <w:rPr>
                <w:lang w:val="en-GB"/>
              </w:rPr>
              <w:tab/>
              <w:t>(b)</w:t>
            </w:r>
            <w:r w:rsidRPr="00974FD8">
              <w:rPr>
                <w:lang w:val="en-GB"/>
              </w:rPr>
              <w:tab/>
              <w:t>Divisions of the Groups of Experts</w:t>
            </w:r>
          </w:p>
        </w:tc>
        <w:tc>
          <w:tcPr>
            <w:tcW w:w="4729" w:type="dxa"/>
            <w:shd w:val="clear" w:color="auto" w:fill="auto"/>
          </w:tcPr>
          <w:p w14:paraId="75A4476D"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 xml:space="preserve">Introduction of divisional reports </w:t>
            </w:r>
          </w:p>
          <w:p w14:paraId="248602A8" w14:textId="77777777" w:rsidR="007E2AA5"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General discussion and summary</w:t>
            </w:r>
          </w:p>
          <w:p w14:paraId="3A551770" w14:textId="1EF47DAC" w:rsidR="0076019A" w:rsidRPr="00974FD8" w:rsidRDefault="0076019A"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pPr>
          </w:p>
        </w:tc>
      </w:tr>
      <w:tr w:rsidR="007E2AA5" w:rsidRPr="00974FD8" w14:paraId="6A45D907" w14:textId="77777777" w:rsidTr="2F0EAB64">
        <w:tc>
          <w:tcPr>
            <w:tcW w:w="1737" w:type="dxa"/>
            <w:shd w:val="clear" w:color="auto" w:fill="auto"/>
          </w:tcPr>
          <w:p w14:paraId="1F2E9E96"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r w:rsidRPr="00974FD8">
              <w:rPr>
                <w:lang w:val="en-GB"/>
              </w:rPr>
              <w:t>3–6 p.m.</w:t>
            </w:r>
          </w:p>
        </w:tc>
        <w:tc>
          <w:tcPr>
            <w:tcW w:w="3384" w:type="dxa"/>
            <w:shd w:val="clear" w:color="auto" w:fill="auto"/>
          </w:tcPr>
          <w:p w14:paraId="5A869192"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r w:rsidRPr="00974FD8">
              <w:rPr>
                <w:lang w:val="en-GB"/>
              </w:rPr>
              <w:t>8.</w:t>
            </w:r>
            <w:r w:rsidRPr="00974FD8">
              <w:rPr>
                <w:lang w:val="en-GB"/>
              </w:rPr>
              <w:tab/>
              <w:t>Monitoring and evaluation of the strategic plan and programme of work, 2021–2029, and of the work of the Group of Experts</w:t>
            </w:r>
          </w:p>
        </w:tc>
        <w:tc>
          <w:tcPr>
            <w:tcW w:w="4729" w:type="dxa"/>
            <w:shd w:val="clear" w:color="auto" w:fill="auto"/>
          </w:tcPr>
          <w:p w14:paraId="778B66E7"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Introduction and presentation of documents</w:t>
            </w:r>
          </w:p>
          <w:p w14:paraId="39F79618"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General discussion and summary</w:t>
            </w:r>
          </w:p>
        </w:tc>
      </w:tr>
      <w:tr w:rsidR="007E2AA5" w:rsidRPr="00974FD8" w14:paraId="390DFA94" w14:textId="77777777" w:rsidTr="2F0EAB64">
        <w:tc>
          <w:tcPr>
            <w:tcW w:w="1737" w:type="dxa"/>
            <w:shd w:val="clear" w:color="auto" w:fill="auto"/>
          </w:tcPr>
          <w:p w14:paraId="14A3D83B"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pPr>
          </w:p>
        </w:tc>
        <w:tc>
          <w:tcPr>
            <w:tcW w:w="3384" w:type="dxa"/>
            <w:shd w:val="clear" w:color="auto" w:fill="auto"/>
          </w:tcPr>
          <w:p w14:paraId="6CAB1E7B"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4.</w:t>
            </w:r>
            <w:r w:rsidRPr="00974FD8">
              <w:rPr>
                <w:lang w:val="en-GB"/>
              </w:rPr>
              <w:tab/>
              <w:t>Reports (</w:t>
            </w:r>
            <w:r w:rsidRPr="00974FD8">
              <w:rPr>
                <w:i/>
                <w:lang w:val="en-GB"/>
              </w:rPr>
              <w:t>continued</w:t>
            </w:r>
            <w:r w:rsidRPr="00974FD8">
              <w:rPr>
                <w:lang w:val="en-GB"/>
              </w:rPr>
              <w:t xml:space="preserve">) </w:t>
            </w:r>
          </w:p>
          <w:p w14:paraId="7BBD46B9"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s>
              <w:spacing w:before="40" w:line="240" w:lineRule="exact"/>
              <w:ind w:left="950" w:right="43" w:hanging="806"/>
              <w:jc w:val="left"/>
              <w:rPr>
                <w:lang w:val="en-GB"/>
              </w:rPr>
            </w:pPr>
            <w:r w:rsidRPr="00974FD8">
              <w:rPr>
                <w:lang w:val="en-GB"/>
              </w:rPr>
              <w:tab/>
              <w:t>(c)</w:t>
            </w:r>
            <w:r w:rsidRPr="00974FD8">
              <w:rPr>
                <w:lang w:val="en-GB"/>
              </w:rPr>
              <w:tab/>
              <w:t xml:space="preserve">Activities on the standardization of geographical names in </w:t>
            </w:r>
            <w:proofErr w:type="gramStart"/>
            <w:r w:rsidRPr="00974FD8">
              <w:rPr>
                <w:lang w:val="en-GB"/>
              </w:rPr>
              <w:t>Africa;</w:t>
            </w:r>
            <w:proofErr w:type="gramEnd"/>
          </w:p>
          <w:p w14:paraId="274F12BB"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s>
              <w:spacing w:before="40" w:line="240" w:lineRule="exact"/>
              <w:ind w:left="950" w:right="43" w:hanging="806"/>
              <w:jc w:val="left"/>
            </w:pPr>
            <w:r w:rsidRPr="00974FD8">
              <w:rPr>
                <w:lang w:val="en-GB"/>
              </w:rPr>
              <w:tab/>
              <w:t>(d)</w:t>
            </w:r>
            <w:r w:rsidRPr="00974FD8">
              <w:rPr>
                <w:lang w:val="en-GB"/>
              </w:rPr>
              <w:tab/>
              <w:t>National and international meetings and conferences</w:t>
            </w:r>
          </w:p>
        </w:tc>
        <w:tc>
          <w:tcPr>
            <w:tcW w:w="4729" w:type="dxa"/>
            <w:shd w:val="clear" w:color="auto" w:fill="auto"/>
          </w:tcPr>
          <w:p w14:paraId="1F8E5C96"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Introduction of reports</w:t>
            </w:r>
          </w:p>
          <w:p w14:paraId="3382B95D"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pPr>
            <w:r w:rsidRPr="00974FD8">
              <w:rPr>
                <w:lang w:val="en-GB"/>
              </w:rPr>
              <w:t>General discussion and summary</w:t>
            </w:r>
          </w:p>
        </w:tc>
      </w:tr>
      <w:tr w:rsidR="007E2AA5" w:rsidRPr="00974FD8" w14:paraId="60B66E1D" w14:textId="77777777" w:rsidTr="2F0EAB64">
        <w:tc>
          <w:tcPr>
            <w:tcW w:w="1737" w:type="dxa"/>
            <w:shd w:val="clear" w:color="auto" w:fill="auto"/>
          </w:tcPr>
          <w:p w14:paraId="6852D8C7"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4D534267"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r w:rsidRPr="00974FD8">
              <w:rPr>
                <w:lang w:val="en-GB"/>
              </w:rPr>
              <w:t>5.</w:t>
            </w:r>
            <w:r w:rsidRPr="00974FD8">
              <w:rPr>
                <w:lang w:val="en-GB"/>
              </w:rPr>
              <w:tab/>
              <w:t xml:space="preserve">Cooperation and liaison with other organizations </w:t>
            </w:r>
          </w:p>
          <w:p w14:paraId="0E2749C7"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s>
              <w:spacing w:before="40" w:line="240" w:lineRule="exact"/>
              <w:ind w:left="950" w:right="43" w:hanging="806"/>
              <w:jc w:val="left"/>
              <w:rPr>
                <w:lang w:val="en-GB"/>
              </w:rPr>
            </w:pPr>
            <w:r w:rsidRPr="00974FD8">
              <w:rPr>
                <w:lang w:val="en-GB"/>
              </w:rPr>
              <w:tab/>
              <w:t>(a)</w:t>
            </w:r>
            <w:r w:rsidRPr="00974FD8">
              <w:rPr>
                <w:lang w:val="en-GB"/>
              </w:rPr>
              <w:tab/>
              <w:t>International organizations</w:t>
            </w:r>
          </w:p>
          <w:p w14:paraId="14462166"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s>
              <w:spacing w:before="40" w:line="240" w:lineRule="exact"/>
              <w:ind w:left="950" w:right="43" w:hanging="806"/>
              <w:jc w:val="left"/>
              <w:rPr>
                <w:lang w:val="en-GB"/>
              </w:rPr>
            </w:pPr>
            <w:r w:rsidRPr="00974FD8">
              <w:rPr>
                <w:lang w:val="en-GB"/>
              </w:rPr>
              <w:tab/>
              <w:t>(b)</w:t>
            </w:r>
            <w:r w:rsidRPr="00974FD8">
              <w:rPr>
                <w:lang w:val="en-GB"/>
              </w:rPr>
              <w:tab/>
              <w:t>Economic Commission for Africa</w:t>
            </w:r>
          </w:p>
          <w:p w14:paraId="617C122E"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s>
              <w:spacing w:before="40" w:line="240" w:lineRule="exact"/>
              <w:ind w:left="950" w:right="43" w:hanging="806"/>
              <w:jc w:val="left"/>
              <w:rPr>
                <w:lang w:val="en-GB"/>
              </w:rPr>
            </w:pPr>
            <w:r w:rsidRPr="00974FD8">
              <w:rPr>
                <w:lang w:val="en-GB"/>
              </w:rPr>
              <w:lastRenderedPageBreak/>
              <w:tab/>
              <w:t>(c)</w:t>
            </w:r>
            <w:r w:rsidRPr="00974FD8">
              <w:rPr>
                <w:lang w:val="en-GB"/>
              </w:rPr>
              <w:tab/>
              <w:t>Committee of Experts on Global Geospatial Information Management</w:t>
            </w:r>
          </w:p>
        </w:tc>
        <w:tc>
          <w:tcPr>
            <w:tcW w:w="4729" w:type="dxa"/>
            <w:shd w:val="clear" w:color="auto" w:fill="auto"/>
          </w:tcPr>
          <w:p w14:paraId="6FD25D87"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lastRenderedPageBreak/>
              <w:t xml:space="preserve">Introduction of reports </w:t>
            </w:r>
          </w:p>
          <w:p w14:paraId="745AF6AE"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General discussion and summary</w:t>
            </w:r>
          </w:p>
        </w:tc>
      </w:tr>
      <w:tr w:rsidR="007E2AA5" w:rsidRPr="00974FD8" w14:paraId="2ECFD835" w14:textId="77777777" w:rsidTr="2F0EAB64">
        <w:tc>
          <w:tcPr>
            <w:tcW w:w="1737" w:type="dxa"/>
            <w:shd w:val="clear" w:color="auto" w:fill="auto"/>
          </w:tcPr>
          <w:p w14:paraId="51AB46F2" w14:textId="77777777" w:rsidR="007E2AA5" w:rsidRPr="00974FD8" w:rsidRDefault="007E2AA5" w:rsidP="007E2AA5">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b/>
                <w:bCs/>
                <w:lang w:val="en-GB"/>
              </w:rPr>
            </w:pPr>
            <w:r w:rsidRPr="00974FD8">
              <w:rPr>
                <w:b/>
                <w:bCs/>
                <w:lang w:val="en-GB"/>
              </w:rPr>
              <w:t>Tuesday, 2 May</w:t>
            </w:r>
          </w:p>
        </w:tc>
        <w:tc>
          <w:tcPr>
            <w:tcW w:w="3384" w:type="dxa"/>
            <w:shd w:val="clear" w:color="auto" w:fill="auto"/>
          </w:tcPr>
          <w:p w14:paraId="32CD87C8" w14:textId="77777777" w:rsidR="007E2AA5" w:rsidRPr="00974FD8" w:rsidRDefault="007E2AA5"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c>
          <w:tcPr>
            <w:tcW w:w="4729" w:type="dxa"/>
            <w:shd w:val="clear" w:color="auto" w:fill="auto"/>
          </w:tcPr>
          <w:p w14:paraId="11DEE3A4" w14:textId="77777777" w:rsidR="007E2AA5" w:rsidRPr="00974FD8" w:rsidRDefault="007E2AA5"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r>
      <w:tr w:rsidR="007E2AA5" w:rsidRPr="00974FD8" w14:paraId="0F7175A7" w14:textId="77777777" w:rsidTr="2F0EAB64">
        <w:tc>
          <w:tcPr>
            <w:tcW w:w="1737" w:type="dxa"/>
            <w:shd w:val="clear" w:color="auto" w:fill="auto"/>
          </w:tcPr>
          <w:p w14:paraId="76A6239F" w14:textId="77777777" w:rsidR="007E2AA5" w:rsidRPr="00974FD8" w:rsidRDefault="007E2AA5" w:rsidP="007E2AA5">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r w:rsidRPr="00974FD8">
              <w:rPr>
                <w:lang w:val="en-GB"/>
              </w:rPr>
              <w:t>10 a.m.–1 p.m.</w:t>
            </w:r>
          </w:p>
        </w:tc>
        <w:tc>
          <w:tcPr>
            <w:tcW w:w="3384" w:type="dxa"/>
            <w:shd w:val="clear" w:color="auto" w:fill="auto"/>
          </w:tcPr>
          <w:p w14:paraId="5EB177B5" w14:textId="5444FDCF" w:rsidR="007E2AA5" w:rsidRPr="00974FD8" w:rsidRDefault="004B0D6B"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Special presentation</w:t>
            </w:r>
          </w:p>
        </w:tc>
        <w:tc>
          <w:tcPr>
            <w:tcW w:w="4729" w:type="dxa"/>
            <w:shd w:val="clear" w:color="auto" w:fill="auto"/>
          </w:tcPr>
          <w:p w14:paraId="594A38CA" w14:textId="62801E86" w:rsidR="007E2AA5" w:rsidRPr="00974FD8" w:rsidRDefault="009D42CC"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t xml:space="preserve">United Nations </w:t>
            </w:r>
            <w:r w:rsidR="001B31CE">
              <w:t>Permanent Forum on Indigenous Issues</w:t>
            </w:r>
            <w:commentRangeStart w:id="16"/>
            <w:del w:id="17" w:author="Madeline Simon" w:date="2023-04-18T10:36:00Z">
              <w:r w:rsidR="001B31CE" w:rsidDel="008023E2">
                <w:delText xml:space="preserve">, </w:delText>
              </w:r>
            </w:del>
            <w:del w:id="18" w:author="Madeline Simon" w:date="2023-04-18T10:17:00Z">
              <w:r w:rsidRPr="009D42CC" w:rsidDel="000E5AB5">
                <w:rPr>
                  <w:lang w:val="en-GB"/>
                </w:rPr>
                <w:delText xml:space="preserve">Ms. </w:delText>
              </w:r>
            </w:del>
            <w:del w:id="19" w:author="Madeline Simon" w:date="2023-04-18T10:36:00Z">
              <w:r w:rsidRPr="009D42CC" w:rsidDel="008023E2">
                <w:rPr>
                  <w:lang w:val="en-GB"/>
                </w:rPr>
                <w:delText>Aluki Kotierk (Canada)</w:delText>
              </w:r>
            </w:del>
            <w:commentRangeEnd w:id="16"/>
            <w:r w:rsidR="008023E2">
              <w:rPr>
                <w:rStyle w:val="CommentReference"/>
                <w:lang w:val="en-GB"/>
              </w:rPr>
              <w:commentReference w:id="16"/>
            </w:r>
          </w:p>
        </w:tc>
      </w:tr>
      <w:tr w:rsidR="007E2AA5" w:rsidRPr="00974FD8" w14:paraId="0E4FB3E4" w14:textId="77777777" w:rsidTr="2F0EAB64">
        <w:tc>
          <w:tcPr>
            <w:tcW w:w="1737" w:type="dxa"/>
            <w:shd w:val="clear" w:color="auto" w:fill="auto"/>
          </w:tcPr>
          <w:p w14:paraId="0EBB3A19" w14:textId="77777777" w:rsidR="007E2AA5" w:rsidRPr="00974FD8" w:rsidRDefault="007E2AA5" w:rsidP="007E2AA5">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pPr>
          </w:p>
        </w:tc>
        <w:tc>
          <w:tcPr>
            <w:tcW w:w="3384" w:type="dxa"/>
            <w:shd w:val="clear" w:color="auto" w:fill="auto"/>
          </w:tcPr>
          <w:p w14:paraId="58B469E4" w14:textId="77777777" w:rsidR="007E2AA5" w:rsidRDefault="007E2AA5"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ins w:id="20" w:author="Madeline Simon" w:date="2023-04-18T11:16:00Z"/>
                <w:lang w:val="en-GB"/>
              </w:rPr>
            </w:pPr>
            <w:r w:rsidRPr="00974FD8">
              <w:rPr>
                <w:lang w:val="en-GB"/>
              </w:rPr>
              <w:t>4</w:t>
            </w:r>
            <w:ins w:id="21" w:author="Madeline Simon" w:date="2023-04-18T11:16:00Z">
              <w:r w:rsidR="008A0BC3">
                <w:rPr>
                  <w:lang w:val="en-GB"/>
                </w:rPr>
                <w:t>. Reports</w:t>
              </w:r>
            </w:ins>
            <w:r w:rsidRPr="00974FD8">
              <w:rPr>
                <w:lang w:val="en-GB"/>
              </w:rPr>
              <w:t xml:space="preserve"> </w:t>
            </w:r>
            <w:del w:id="22" w:author="Madeline Simon" w:date="2023-04-18T11:16:00Z">
              <w:r w:rsidRPr="00974FD8" w:rsidDel="005C012F">
                <w:rPr>
                  <w:lang w:val="en-GB"/>
                </w:rPr>
                <w:delText xml:space="preserve">(a) </w:delText>
              </w:r>
            </w:del>
            <w:r w:rsidRPr="00974FD8">
              <w:rPr>
                <w:lang w:val="en-GB"/>
              </w:rPr>
              <w:t>(</w:t>
            </w:r>
            <w:r w:rsidRPr="00974FD8">
              <w:rPr>
                <w:i/>
                <w:lang w:val="en-GB"/>
              </w:rPr>
              <w:t>continued</w:t>
            </w:r>
            <w:r w:rsidRPr="00974FD8">
              <w:rPr>
                <w:lang w:val="en-GB"/>
              </w:rPr>
              <w:t>)</w:t>
            </w:r>
          </w:p>
          <w:p w14:paraId="3FB08DED" w14:textId="41D7BA04" w:rsidR="005C012F" w:rsidRPr="00974FD8" w:rsidDel="00090C40" w:rsidRDefault="005C012F"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pPr>
            <w:ins w:id="23" w:author="Madeline Simon" w:date="2023-04-18T11:16:00Z">
              <w:r>
                <w:rPr>
                  <w:lang w:val="en-GB"/>
                </w:rPr>
                <w:t xml:space="preserve">(a) </w:t>
              </w:r>
              <w:r w:rsidRPr="00974FD8">
                <w:rPr>
                  <w:lang w:val="en-GB"/>
                </w:rPr>
                <w:t>Governments on the situation in their countries and on the progress made in the standardization of geographical names</w:t>
              </w:r>
            </w:ins>
          </w:p>
        </w:tc>
        <w:tc>
          <w:tcPr>
            <w:tcW w:w="4729" w:type="dxa"/>
            <w:shd w:val="clear" w:color="auto" w:fill="auto"/>
          </w:tcPr>
          <w:p w14:paraId="73418374" w14:textId="6D8617E0" w:rsidR="007E2AA5" w:rsidRPr="00974FD8" w:rsidRDefault="007E2AA5"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National dialogue</w:t>
            </w:r>
            <w:r w:rsidR="00E0161C">
              <w:rPr>
                <w:lang w:val="en-GB"/>
              </w:rPr>
              <w:t xml:space="preserve"> on</w:t>
            </w:r>
            <w:r w:rsidR="00F2005D">
              <w:rPr>
                <w:lang w:val="en-GB"/>
              </w:rPr>
              <w:t xml:space="preserve"> </w:t>
            </w:r>
            <w:del w:id="24" w:author="Madeline Simon" w:date="2023-04-18T10:18:00Z">
              <w:r w:rsidR="00E0161C" w:rsidDel="002D1E0B">
                <w:rPr>
                  <w:lang w:val="en-GB"/>
                </w:rPr>
                <w:delText>"</w:delText>
              </w:r>
              <w:r w:rsidR="00E0161C" w:rsidRPr="00643300" w:rsidDel="002D1E0B">
                <w:rPr>
                  <w:i/>
                  <w:iCs/>
                </w:rPr>
                <w:delText>C</w:delText>
              </w:r>
              <w:r w:rsidR="00D32453" w:rsidRPr="00643300" w:rsidDel="002D1E0B">
                <w:rPr>
                  <w:i/>
                  <w:iCs/>
                </w:rPr>
                <w:delText>ultural aspects of geographical names standardization</w:delText>
              </w:r>
              <w:r w:rsidR="00E0161C" w:rsidDel="002D1E0B">
                <w:rPr>
                  <w:lang w:val="en-GB"/>
                </w:rPr>
                <w:delText>”</w:delText>
              </w:r>
            </w:del>
            <w:ins w:id="25" w:author="Madeline Simon" w:date="2023-04-18T10:18:00Z">
              <w:r w:rsidR="002D1E0B">
                <w:rPr>
                  <w:lang w:val="en-GB"/>
                </w:rPr>
                <w:t xml:space="preserve"> </w:t>
              </w:r>
              <w:r w:rsidR="00292132" w:rsidRPr="00292132">
                <w:t>cultur</w:t>
              </w:r>
              <w:r w:rsidR="00292132">
                <w:t>al</w:t>
              </w:r>
              <w:r w:rsidR="002D1E0B" w:rsidRPr="002D1E0B">
                <w:rPr>
                  <w:rPrChange w:id="26" w:author="Madeline Simon" w:date="2023-04-18T10:18:00Z">
                    <w:rPr>
                      <w:i/>
                      <w:iCs/>
                    </w:rPr>
                  </w:rPrChange>
                </w:rPr>
                <w:t xml:space="preserve"> aspects of geographical names standardization</w:t>
              </w:r>
            </w:ins>
          </w:p>
          <w:p w14:paraId="335CE87C" w14:textId="77777777" w:rsidR="007E2AA5" w:rsidRPr="00974FD8" w:rsidRDefault="007E2AA5"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pPr>
            <w:r w:rsidRPr="00974FD8">
              <w:rPr>
                <w:lang w:val="en-GB"/>
              </w:rPr>
              <w:t>General discussion and summary</w:t>
            </w:r>
          </w:p>
        </w:tc>
      </w:tr>
      <w:tr w:rsidR="007E2AA5" w:rsidRPr="00974FD8" w14:paraId="02E54E64" w14:textId="77777777" w:rsidTr="2F0EAB64">
        <w:tc>
          <w:tcPr>
            <w:tcW w:w="1737" w:type="dxa"/>
            <w:shd w:val="clear" w:color="auto" w:fill="auto"/>
          </w:tcPr>
          <w:p w14:paraId="22B4F950"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pPr>
          </w:p>
        </w:tc>
        <w:tc>
          <w:tcPr>
            <w:tcW w:w="3384" w:type="dxa"/>
            <w:shd w:val="clear" w:color="auto" w:fill="auto"/>
          </w:tcPr>
          <w:p w14:paraId="13CD307B"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r w:rsidRPr="00974FD8">
              <w:rPr>
                <w:lang w:val="en-GB"/>
              </w:rPr>
              <w:t>6.</w:t>
            </w:r>
            <w:r w:rsidRPr="00974FD8">
              <w:rPr>
                <w:lang w:val="en-GB"/>
              </w:rPr>
              <w:tab/>
              <w:t xml:space="preserve">National and international standardization of geographical names </w:t>
            </w:r>
          </w:p>
          <w:p w14:paraId="41C99DEC" w14:textId="434C33C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s>
              <w:spacing w:before="40" w:line="240" w:lineRule="exact"/>
              <w:ind w:left="950" w:right="43" w:hanging="806"/>
              <w:jc w:val="left"/>
              <w:rPr>
                <w:lang w:val="en-GB"/>
              </w:rPr>
            </w:pPr>
            <w:r w:rsidRPr="00974FD8">
              <w:rPr>
                <w:lang w:val="en-GB"/>
              </w:rPr>
              <w:tab/>
              <w:t>(a)</w:t>
            </w:r>
            <w:r w:rsidRPr="00974FD8">
              <w:rPr>
                <w:lang w:val="en-GB"/>
              </w:rPr>
              <w:tab/>
              <w:t>Names collection, office treatment, national authorities, features beyond a single sovereignty and international cooperation</w:t>
            </w:r>
          </w:p>
        </w:tc>
        <w:tc>
          <w:tcPr>
            <w:tcW w:w="4729" w:type="dxa"/>
            <w:shd w:val="clear" w:color="auto" w:fill="auto"/>
          </w:tcPr>
          <w:p w14:paraId="6EBC4C42"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Introduction and presentation of documents</w:t>
            </w:r>
          </w:p>
          <w:p w14:paraId="48C684E6"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pPr>
            <w:r w:rsidRPr="00974FD8">
              <w:rPr>
                <w:lang w:val="en-GB"/>
              </w:rPr>
              <w:t>General discussion and summary</w:t>
            </w:r>
          </w:p>
        </w:tc>
      </w:tr>
      <w:tr w:rsidR="007E2AA5" w:rsidRPr="00974FD8" w14:paraId="6899B8DD" w14:textId="77777777" w:rsidTr="2F0EAB64">
        <w:tc>
          <w:tcPr>
            <w:tcW w:w="1737" w:type="dxa"/>
            <w:shd w:val="clear" w:color="auto" w:fill="auto"/>
          </w:tcPr>
          <w:p w14:paraId="31FCF5D8"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r w:rsidRPr="00974FD8">
              <w:rPr>
                <w:lang w:val="en-GB"/>
              </w:rPr>
              <w:t>3–6 p.m.</w:t>
            </w:r>
          </w:p>
        </w:tc>
        <w:tc>
          <w:tcPr>
            <w:tcW w:w="3384" w:type="dxa"/>
            <w:shd w:val="clear" w:color="auto" w:fill="auto"/>
          </w:tcPr>
          <w:p w14:paraId="50703D0E" w14:textId="23F6D4B1"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6.</w:t>
            </w:r>
            <w:ins w:id="27" w:author="Madeline Simon" w:date="2023-04-18T11:17:00Z">
              <w:r w:rsidR="0059179E">
                <w:rPr>
                  <w:lang w:val="en-GB"/>
                </w:rPr>
                <w:t xml:space="preserve"> </w:t>
              </w:r>
              <w:r w:rsidR="0059179E" w:rsidRPr="00974FD8">
                <w:rPr>
                  <w:lang w:val="en-GB"/>
                </w:rPr>
                <w:t>National and international standardization of geographical names</w:t>
              </w:r>
            </w:ins>
            <w:r w:rsidRPr="00974FD8">
              <w:rPr>
                <w:lang w:val="en-GB"/>
              </w:rPr>
              <w:tab/>
              <w:t>(</w:t>
            </w:r>
            <w:r w:rsidRPr="00974FD8">
              <w:rPr>
                <w:i/>
                <w:lang w:val="en-GB"/>
              </w:rPr>
              <w:t>continued</w:t>
            </w:r>
            <w:r w:rsidRPr="00974FD8">
              <w:rPr>
                <w:lang w:val="en-GB"/>
              </w:rPr>
              <w:t xml:space="preserve">) </w:t>
            </w:r>
          </w:p>
          <w:p w14:paraId="7CE32DE8" w14:textId="5D6B3621"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s>
              <w:spacing w:before="40" w:line="240" w:lineRule="exact"/>
              <w:ind w:left="950" w:right="43" w:hanging="806"/>
              <w:jc w:val="left"/>
              <w:rPr>
                <w:lang w:val="en-GB"/>
              </w:rPr>
            </w:pPr>
            <w:r w:rsidRPr="00974FD8">
              <w:rPr>
                <w:lang w:val="en-GB"/>
              </w:rPr>
              <w:tab/>
              <w:t>(b)</w:t>
            </w:r>
            <w:r w:rsidRPr="00974FD8">
              <w:rPr>
                <w:lang w:val="en-GB"/>
              </w:rPr>
              <w:tab/>
              <w:t>Toponymic guidelines for map and other editors for international use</w:t>
            </w:r>
          </w:p>
        </w:tc>
        <w:tc>
          <w:tcPr>
            <w:tcW w:w="4729" w:type="dxa"/>
            <w:shd w:val="clear" w:color="auto" w:fill="auto"/>
          </w:tcPr>
          <w:p w14:paraId="326505BC"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r>
      <w:tr w:rsidR="007E2AA5" w:rsidRPr="00974FD8" w14:paraId="7774A818" w14:textId="77777777" w:rsidTr="2F0EAB64">
        <w:tc>
          <w:tcPr>
            <w:tcW w:w="1737" w:type="dxa"/>
            <w:shd w:val="clear" w:color="auto" w:fill="auto"/>
          </w:tcPr>
          <w:p w14:paraId="6C55DFA2"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35713287"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r w:rsidRPr="00974FD8">
              <w:rPr>
                <w:lang w:val="en-GB"/>
              </w:rPr>
              <w:t>7.</w:t>
            </w:r>
            <w:r w:rsidRPr="00974FD8">
              <w:rPr>
                <w:lang w:val="en-GB"/>
              </w:rPr>
              <w:tab/>
              <w:t>Social and economic benefits, supporting sustainable development, measures taken and proposed for the implementation of resolutions</w:t>
            </w:r>
          </w:p>
        </w:tc>
        <w:tc>
          <w:tcPr>
            <w:tcW w:w="4729" w:type="dxa"/>
            <w:shd w:val="clear" w:color="auto" w:fill="auto"/>
          </w:tcPr>
          <w:p w14:paraId="52AC3571"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Introduction and presentation of documents</w:t>
            </w:r>
          </w:p>
          <w:p w14:paraId="338B0612"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General discussion and summary</w:t>
            </w:r>
          </w:p>
        </w:tc>
      </w:tr>
      <w:tr w:rsidR="007E2AA5" w:rsidRPr="00974FD8" w14:paraId="3D7D0CA3" w14:textId="77777777" w:rsidTr="2F0EAB64">
        <w:tc>
          <w:tcPr>
            <w:tcW w:w="1737" w:type="dxa"/>
            <w:shd w:val="clear" w:color="auto" w:fill="auto"/>
          </w:tcPr>
          <w:p w14:paraId="51618C77"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pPr>
          </w:p>
        </w:tc>
        <w:tc>
          <w:tcPr>
            <w:tcW w:w="3384" w:type="dxa"/>
            <w:shd w:val="clear" w:color="auto" w:fill="auto"/>
          </w:tcPr>
          <w:p w14:paraId="265692DD"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pPr>
            <w:r w:rsidRPr="00974FD8">
              <w:rPr>
                <w:lang w:val="en-GB"/>
              </w:rPr>
              <w:t>Panel discussion</w:t>
            </w:r>
          </w:p>
        </w:tc>
        <w:tc>
          <w:tcPr>
            <w:tcW w:w="4729" w:type="dxa"/>
            <w:shd w:val="clear" w:color="auto" w:fill="auto"/>
          </w:tcPr>
          <w:p w14:paraId="624CF5C2" w14:textId="24C0F01B" w:rsidR="007E2AA5" w:rsidRPr="00643300" w:rsidRDefault="0017302D"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i/>
                <w:iCs/>
              </w:rPr>
            </w:pPr>
            <w:del w:id="28" w:author="Madeline Simon" w:date="2023-04-18T10:40:00Z">
              <w:r w:rsidRPr="00643300" w:rsidDel="00F80E43">
                <w:rPr>
                  <w:i/>
                  <w:iCs/>
                </w:rPr>
                <w:delText>Strengthening re</w:delText>
              </w:r>
              <w:r w:rsidR="00653668" w:rsidRPr="00643300" w:rsidDel="00F80E43">
                <w:rPr>
                  <w:i/>
                  <w:iCs/>
                </w:rPr>
                <w:delText>lationships, links and connections</w:delText>
              </w:r>
              <w:r w:rsidR="00772D27" w:rsidRPr="00643300" w:rsidDel="00F80E43">
                <w:rPr>
                  <w:i/>
                  <w:iCs/>
                </w:rPr>
                <w:delText xml:space="preserve"> in geographical names standardization and for sustainable development and pandemic recovery</w:delText>
              </w:r>
              <w:r w:rsidR="00653668" w:rsidRPr="00643300" w:rsidDel="00F80E43">
                <w:rPr>
                  <w:i/>
                  <w:iCs/>
                </w:rPr>
                <w:delText xml:space="preserve"> </w:delText>
              </w:r>
            </w:del>
            <w:ins w:id="29" w:author="Madeline Simon" w:date="2023-04-18T10:40:00Z">
              <w:r w:rsidR="00F80E43" w:rsidRPr="0002502F">
                <w:rPr>
                  <w:rPrChange w:id="30" w:author="Madeline Simon" w:date="2023-04-18T10:40:00Z">
                    <w:rPr>
                      <w:i/>
                      <w:iCs/>
                    </w:rPr>
                  </w:rPrChange>
                </w:rPr>
                <w:t xml:space="preserve">Strengthening relationships, </w:t>
              </w:r>
              <w:proofErr w:type="gramStart"/>
              <w:r w:rsidR="00F80E43" w:rsidRPr="0002502F">
                <w:rPr>
                  <w:rPrChange w:id="31" w:author="Madeline Simon" w:date="2023-04-18T10:40:00Z">
                    <w:rPr>
                      <w:i/>
                      <w:iCs/>
                    </w:rPr>
                  </w:rPrChange>
                </w:rPr>
                <w:t>links</w:t>
              </w:r>
              <w:proofErr w:type="gramEnd"/>
              <w:r w:rsidR="00F80E43" w:rsidRPr="0002502F">
                <w:rPr>
                  <w:rPrChange w:id="32" w:author="Madeline Simon" w:date="2023-04-18T10:40:00Z">
                    <w:rPr>
                      <w:i/>
                      <w:iCs/>
                    </w:rPr>
                  </w:rPrChange>
                </w:rPr>
                <w:t xml:space="preserve"> and connections in geographical names standardization and for sustainable development and pandemic recovery</w:t>
              </w:r>
            </w:ins>
          </w:p>
        </w:tc>
      </w:tr>
      <w:tr w:rsidR="007E2AA5" w:rsidRPr="00974FD8" w14:paraId="540D5891" w14:textId="77777777" w:rsidTr="2F0EAB64">
        <w:tc>
          <w:tcPr>
            <w:tcW w:w="1737" w:type="dxa"/>
            <w:shd w:val="clear" w:color="auto" w:fill="auto"/>
          </w:tcPr>
          <w:p w14:paraId="015A980B"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b/>
                <w:bCs/>
                <w:lang w:val="en-GB"/>
              </w:rPr>
            </w:pPr>
            <w:r w:rsidRPr="00974FD8">
              <w:rPr>
                <w:b/>
                <w:bCs/>
                <w:lang w:val="en-GB"/>
              </w:rPr>
              <w:t>Wednesday, 3 May</w:t>
            </w:r>
          </w:p>
        </w:tc>
        <w:tc>
          <w:tcPr>
            <w:tcW w:w="3384" w:type="dxa"/>
            <w:shd w:val="clear" w:color="auto" w:fill="auto"/>
          </w:tcPr>
          <w:p w14:paraId="0B8794C6"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c>
          <w:tcPr>
            <w:tcW w:w="4729" w:type="dxa"/>
            <w:shd w:val="clear" w:color="auto" w:fill="auto"/>
          </w:tcPr>
          <w:p w14:paraId="6B631AF0"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r>
      <w:tr w:rsidR="007E2AA5" w:rsidRPr="00974FD8" w14:paraId="58142F4D" w14:textId="77777777" w:rsidTr="2F0EAB64">
        <w:tc>
          <w:tcPr>
            <w:tcW w:w="1737" w:type="dxa"/>
            <w:shd w:val="clear" w:color="auto" w:fill="auto"/>
          </w:tcPr>
          <w:p w14:paraId="1F0BA026"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r w:rsidRPr="00974FD8">
              <w:rPr>
                <w:lang w:val="en-GB"/>
              </w:rPr>
              <w:t>10 a.m.–1 p.m.</w:t>
            </w:r>
          </w:p>
        </w:tc>
        <w:tc>
          <w:tcPr>
            <w:tcW w:w="3384" w:type="dxa"/>
            <w:shd w:val="clear" w:color="auto" w:fill="auto"/>
          </w:tcPr>
          <w:p w14:paraId="1C0B93BE" w14:textId="1C802EDE" w:rsidR="007E2AA5" w:rsidRPr="00974FD8" w:rsidRDefault="00240C11"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Special presentation</w:t>
            </w:r>
          </w:p>
        </w:tc>
        <w:tc>
          <w:tcPr>
            <w:tcW w:w="4729" w:type="dxa"/>
            <w:shd w:val="clear" w:color="auto" w:fill="auto"/>
          </w:tcPr>
          <w:p w14:paraId="032FB3DF" w14:textId="435B8B94" w:rsidR="007E2AA5" w:rsidRPr="00974FD8" w:rsidRDefault="3E897E0D"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del w:id="33" w:author="Madeline Simon" w:date="2023-04-18T10:41:00Z">
              <w:r w:rsidRPr="2F0EAB64" w:rsidDel="002C642C">
                <w:rPr>
                  <w:lang w:val="en-GB"/>
                </w:rPr>
                <w:delText xml:space="preserve"> “</w:delText>
              </w:r>
              <w:r w:rsidRPr="00643300" w:rsidDel="002C642C">
                <w:rPr>
                  <w:i/>
                  <w:iCs/>
                </w:rPr>
                <w:delText>Addressing</w:delText>
              </w:r>
              <w:r w:rsidRPr="2F0EAB64" w:rsidDel="002C642C">
                <w:rPr>
                  <w:lang w:val="en-GB"/>
                </w:rPr>
                <w:delText xml:space="preserve"> </w:delText>
              </w:r>
              <w:r w:rsidR="5C93EEDC" w:rsidRPr="00643300" w:rsidDel="002C642C">
                <w:rPr>
                  <w:i/>
                  <w:iCs/>
                </w:rPr>
                <w:delText>Data challenges responding to emergencies and disasters”</w:delText>
              </w:r>
              <w:r w:rsidR="5C93EEDC" w:rsidRPr="2F0EAB64" w:rsidDel="002C642C">
                <w:rPr>
                  <w:lang w:val="en-GB"/>
                </w:rPr>
                <w:delText xml:space="preserve"> </w:delText>
              </w:r>
              <w:commentRangeStart w:id="34"/>
              <w:r w:rsidR="0C958DCE" w:rsidRPr="2F0EAB64" w:rsidDel="002C642C">
                <w:rPr>
                  <w:lang w:val="en-GB"/>
                </w:rPr>
                <w:delText xml:space="preserve">Sohail Elabd, </w:delText>
              </w:r>
              <w:r w:rsidR="5C93EEDC" w:rsidRPr="2F0EAB64" w:rsidDel="002C642C">
                <w:rPr>
                  <w:lang w:val="en-GB"/>
                </w:rPr>
                <w:delText>Esri</w:delText>
              </w:r>
              <w:r w:rsidR="22B42784" w:rsidRPr="2F0EAB64" w:rsidDel="002C642C">
                <w:rPr>
                  <w:lang w:val="en-GB"/>
                </w:rPr>
                <w:delText xml:space="preserve"> USA</w:delText>
              </w:r>
            </w:del>
            <w:commentRangeEnd w:id="34"/>
            <w:r w:rsidR="00DF7E45">
              <w:rPr>
                <w:rStyle w:val="CommentReference"/>
                <w:lang w:val="en-GB"/>
              </w:rPr>
              <w:commentReference w:id="34"/>
            </w:r>
            <w:ins w:id="35" w:author="Madeline Simon" w:date="2023-04-18T10:41:00Z">
              <w:r w:rsidR="002C642C" w:rsidRPr="002C642C">
                <w:rPr>
                  <w:rPrChange w:id="36" w:author="Madeline Simon" w:date="2023-04-18T10:41:00Z">
                    <w:rPr>
                      <w:i/>
                      <w:iCs/>
                    </w:rPr>
                  </w:rPrChange>
                </w:rPr>
                <w:t>Addressing</w:t>
              </w:r>
              <w:r w:rsidR="002C642C" w:rsidRPr="002C642C">
                <w:rPr>
                  <w:lang w:val="en-GB"/>
                </w:rPr>
                <w:t xml:space="preserve"> </w:t>
              </w:r>
              <w:r w:rsidR="002C642C">
                <w:rPr>
                  <w:lang w:val="en-GB"/>
                </w:rPr>
                <w:t>d</w:t>
              </w:r>
              <w:proofErr w:type="spellStart"/>
              <w:r w:rsidR="002C642C" w:rsidRPr="002C642C">
                <w:rPr>
                  <w:rPrChange w:id="37" w:author="Madeline Simon" w:date="2023-04-18T10:41:00Z">
                    <w:rPr>
                      <w:i/>
                      <w:iCs/>
                    </w:rPr>
                  </w:rPrChange>
                </w:rPr>
                <w:t>ata</w:t>
              </w:r>
              <w:proofErr w:type="spellEnd"/>
              <w:r w:rsidR="002C642C" w:rsidRPr="002C642C">
                <w:rPr>
                  <w:rPrChange w:id="38" w:author="Madeline Simon" w:date="2023-04-18T10:41:00Z">
                    <w:rPr>
                      <w:i/>
                      <w:iCs/>
                    </w:rPr>
                  </w:rPrChange>
                </w:rPr>
                <w:t xml:space="preserve"> challenges </w:t>
              </w:r>
              <w:commentRangeStart w:id="39"/>
              <w:r w:rsidR="002C642C" w:rsidRPr="002C642C">
                <w:rPr>
                  <w:rPrChange w:id="40" w:author="Madeline Simon" w:date="2023-04-18T10:41:00Z">
                    <w:rPr>
                      <w:i/>
                      <w:iCs/>
                    </w:rPr>
                  </w:rPrChange>
                </w:rPr>
                <w:t>res</w:t>
              </w:r>
            </w:ins>
            <w:commentRangeEnd w:id="39"/>
            <w:ins w:id="41" w:author="Madeline Simon" w:date="2023-04-18T16:51:00Z">
              <w:r w:rsidR="00C74DD0">
                <w:rPr>
                  <w:rStyle w:val="CommentReference"/>
                  <w:lang w:val="en-GB"/>
                </w:rPr>
                <w:commentReference w:id="39"/>
              </w:r>
            </w:ins>
            <w:ins w:id="42" w:author="Madeline Simon" w:date="2023-04-18T10:41:00Z">
              <w:r w:rsidR="002C642C" w:rsidRPr="002C642C">
                <w:rPr>
                  <w:rPrChange w:id="43" w:author="Madeline Simon" w:date="2023-04-18T10:41:00Z">
                    <w:rPr>
                      <w:i/>
                      <w:iCs/>
                    </w:rPr>
                  </w:rPrChange>
                </w:rPr>
                <w:t>ponding to emergencies and disasters</w:t>
              </w:r>
            </w:ins>
          </w:p>
        </w:tc>
      </w:tr>
      <w:tr w:rsidR="007E2AA5" w:rsidRPr="00974FD8" w14:paraId="6C58E0B8" w14:textId="77777777" w:rsidTr="2F0EAB64">
        <w:tc>
          <w:tcPr>
            <w:tcW w:w="1737" w:type="dxa"/>
            <w:shd w:val="clear" w:color="auto" w:fill="auto"/>
          </w:tcPr>
          <w:p w14:paraId="19678D25"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3EAC2BF9" w14:textId="77777777" w:rsidR="007E2AA5"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ins w:id="44" w:author="Madeline Simon" w:date="2023-04-18T11:17:00Z"/>
                <w:lang w:val="en-GB"/>
              </w:rPr>
            </w:pPr>
            <w:r w:rsidRPr="00974FD8">
              <w:rPr>
                <w:lang w:val="en-GB"/>
              </w:rPr>
              <w:t>4</w:t>
            </w:r>
            <w:ins w:id="45" w:author="Madeline Simon" w:date="2023-04-18T11:17:00Z">
              <w:r w:rsidR="0059179E">
                <w:rPr>
                  <w:lang w:val="en-GB"/>
                </w:rPr>
                <w:t>. Reports</w:t>
              </w:r>
            </w:ins>
            <w:del w:id="46" w:author="Madeline Simon" w:date="2023-04-18T11:17:00Z">
              <w:r w:rsidRPr="00974FD8" w:rsidDel="0059179E">
                <w:rPr>
                  <w:lang w:val="en-GB"/>
                </w:rPr>
                <w:delText xml:space="preserve"> (a)</w:delText>
              </w:r>
            </w:del>
            <w:r w:rsidRPr="00974FD8">
              <w:rPr>
                <w:lang w:val="en-GB"/>
              </w:rPr>
              <w:t xml:space="preserve"> (</w:t>
            </w:r>
            <w:r w:rsidRPr="00974FD8">
              <w:rPr>
                <w:i/>
                <w:lang w:val="en-GB"/>
              </w:rPr>
              <w:t>continued</w:t>
            </w:r>
            <w:r w:rsidRPr="00974FD8">
              <w:rPr>
                <w:lang w:val="en-GB"/>
              </w:rPr>
              <w:t>)</w:t>
            </w:r>
          </w:p>
          <w:p w14:paraId="349E8BB3" w14:textId="34C5398C" w:rsidR="0059179E" w:rsidRPr="00974FD8" w:rsidRDefault="0059179E"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ins w:id="47" w:author="Madeline Simon" w:date="2023-04-18T11:17:00Z">
              <w:r>
                <w:rPr>
                  <w:lang w:val="en-GB"/>
                </w:rPr>
                <w:t xml:space="preserve">(a) </w:t>
              </w:r>
            </w:ins>
            <w:ins w:id="48" w:author="Madeline Simon" w:date="2023-04-18T11:18:00Z">
              <w:r w:rsidR="00D13156" w:rsidRPr="00974FD8">
                <w:rPr>
                  <w:lang w:val="en-GB"/>
                </w:rPr>
                <w:t>Governments on the situation in their countries and on the progress made in the standardization of geographical names</w:t>
              </w:r>
            </w:ins>
          </w:p>
        </w:tc>
        <w:tc>
          <w:tcPr>
            <w:tcW w:w="4729" w:type="dxa"/>
            <w:shd w:val="clear" w:color="auto" w:fill="auto"/>
          </w:tcPr>
          <w:p w14:paraId="416221E7" w14:textId="5585FFBB" w:rsidR="007E2AA5" w:rsidRPr="002C642C"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rPrChange w:id="49" w:author="Madeline Simon" w:date="2023-04-18T10:42:00Z">
                  <w:rPr>
                    <w:i/>
                    <w:iCs/>
                  </w:rPr>
                </w:rPrChange>
              </w:rPr>
            </w:pPr>
            <w:del w:id="50" w:author="Madeline Simon" w:date="2023-04-18T10:41:00Z">
              <w:r w:rsidRPr="00643300" w:rsidDel="002C642C">
                <w:rPr>
                  <w:i/>
                  <w:iCs/>
                </w:rPr>
                <w:delText>National dialogue</w:delText>
              </w:r>
              <w:r w:rsidR="00E6226A" w:rsidRPr="00643300" w:rsidDel="002C642C">
                <w:rPr>
                  <w:i/>
                  <w:iCs/>
                </w:rPr>
                <w:delText xml:space="preserve"> on</w:delText>
              </w:r>
              <w:r w:rsidR="00C836E0" w:rsidRPr="00643300" w:rsidDel="002C642C">
                <w:rPr>
                  <w:i/>
                  <w:iCs/>
                </w:rPr>
                <w:delText xml:space="preserve"> </w:delText>
              </w:r>
              <w:r w:rsidR="00CA4F61" w:rsidRPr="00643300" w:rsidDel="002C642C">
                <w:rPr>
                  <w:i/>
                  <w:iCs/>
                </w:rPr>
                <w:delText>“</w:delText>
              </w:r>
              <w:r w:rsidR="00C836E0" w:rsidRPr="00643300" w:rsidDel="002C642C">
                <w:rPr>
                  <w:i/>
                  <w:iCs/>
                </w:rPr>
                <w:delText>Technology</w:delText>
              </w:r>
              <w:r w:rsidR="0059781F" w:rsidRPr="00643300" w:rsidDel="002C642C">
                <w:rPr>
                  <w:i/>
                  <w:iCs/>
                </w:rPr>
                <w:delText>, innovation a</w:delText>
              </w:r>
              <w:r w:rsidR="0059781F" w:rsidRPr="00643300" w:rsidDel="002C642C">
                <w:rPr>
                  <w:i/>
                  <w:iCs/>
                  <w:lang w:val="en-GB"/>
                </w:rPr>
                <w:delText>nd standards for g</w:delText>
              </w:r>
              <w:r w:rsidR="0059781F" w:rsidRPr="00643300" w:rsidDel="002C642C">
                <w:rPr>
                  <w:i/>
                  <w:iCs/>
                </w:rPr>
                <w:delText xml:space="preserve">eographical names data </w:delText>
              </w:r>
              <w:r w:rsidR="00CA4F61" w:rsidRPr="00643300" w:rsidDel="002C642C">
                <w:rPr>
                  <w:i/>
                  <w:iCs/>
                </w:rPr>
                <w:delText>management”</w:delText>
              </w:r>
            </w:del>
            <w:ins w:id="51" w:author="Madeline Simon" w:date="2023-04-18T10:42:00Z">
              <w:r w:rsidR="002C642C">
                <w:rPr>
                  <w:i/>
                  <w:iCs/>
                </w:rPr>
                <w:t xml:space="preserve"> </w:t>
              </w:r>
              <w:r w:rsidR="002C642C" w:rsidRPr="002C642C">
                <w:rPr>
                  <w:rPrChange w:id="52" w:author="Madeline Simon" w:date="2023-04-18T10:42:00Z">
                    <w:rPr>
                      <w:i/>
                      <w:iCs/>
                    </w:rPr>
                  </w:rPrChange>
                </w:rPr>
                <w:t xml:space="preserve">National dialogue on </w:t>
              </w:r>
              <w:r w:rsidR="002C642C">
                <w:t>t</w:t>
              </w:r>
              <w:r w:rsidR="002C642C" w:rsidRPr="002C642C">
                <w:rPr>
                  <w:rPrChange w:id="53" w:author="Madeline Simon" w:date="2023-04-18T10:42:00Z">
                    <w:rPr>
                      <w:i/>
                      <w:iCs/>
                    </w:rPr>
                  </w:rPrChange>
                </w:rPr>
                <w:t xml:space="preserve">echnology, </w:t>
              </w:r>
              <w:proofErr w:type="gramStart"/>
              <w:r w:rsidR="002C642C" w:rsidRPr="002C642C">
                <w:rPr>
                  <w:rPrChange w:id="54" w:author="Madeline Simon" w:date="2023-04-18T10:42:00Z">
                    <w:rPr>
                      <w:i/>
                      <w:iCs/>
                    </w:rPr>
                  </w:rPrChange>
                </w:rPr>
                <w:t>innovation</w:t>
              </w:r>
              <w:proofErr w:type="gramEnd"/>
              <w:r w:rsidR="002C642C" w:rsidRPr="002C642C">
                <w:rPr>
                  <w:rPrChange w:id="55" w:author="Madeline Simon" w:date="2023-04-18T10:42:00Z">
                    <w:rPr>
                      <w:i/>
                      <w:iCs/>
                    </w:rPr>
                  </w:rPrChange>
                </w:rPr>
                <w:t xml:space="preserve"> a</w:t>
              </w:r>
              <w:proofErr w:type="spellStart"/>
              <w:r w:rsidR="002C642C" w:rsidRPr="002C642C">
                <w:rPr>
                  <w:lang w:val="en-GB"/>
                  <w:rPrChange w:id="56" w:author="Madeline Simon" w:date="2023-04-18T10:42:00Z">
                    <w:rPr>
                      <w:i/>
                      <w:iCs/>
                      <w:lang w:val="en-GB"/>
                    </w:rPr>
                  </w:rPrChange>
                </w:rPr>
                <w:t>nd</w:t>
              </w:r>
              <w:proofErr w:type="spellEnd"/>
              <w:r w:rsidR="002C642C" w:rsidRPr="002C642C">
                <w:rPr>
                  <w:lang w:val="en-GB"/>
                  <w:rPrChange w:id="57" w:author="Madeline Simon" w:date="2023-04-18T10:42:00Z">
                    <w:rPr>
                      <w:i/>
                      <w:iCs/>
                      <w:lang w:val="en-GB"/>
                    </w:rPr>
                  </w:rPrChange>
                </w:rPr>
                <w:t xml:space="preserve"> standards for </w:t>
              </w:r>
              <w:r w:rsidR="002C642C" w:rsidRPr="002C642C">
                <w:t>geographical</w:t>
              </w:r>
              <w:r w:rsidR="002C642C" w:rsidRPr="002C642C">
                <w:rPr>
                  <w:rPrChange w:id="58" w:author="Madeline Simon" w:date="2023-04-18T10:42:00Z">
                    <w:rPr>
                      <w:i/>
                      <w:iCs/>
                    </w:rPr>
                  </w:rPrChange>
                </w:rPr>
                <w:t xml:space="preserve"> names data management</w:t>
              </w:r>
            </w:ins>
          </w:p>
          <w:p w14:paraId="6CBB6685"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General discussion and summary</w:t>
            </w:r>
          </w:p>
        </w:tc>
      </w:tr>
      <w:tr w:rsidR="007E2AA5" w:rsidRPr="00974FD8" w14:paraId="03AEC20D" w14:textId="77777777" w:rsidTr="2F0EAB64">
        <w:tc>
          <w:tcPr>
            <w:tcW w:w="1737" w:type="dxa"/>
            <w:shd w:val="clear" w:color="auto" w:fill="auto"/>
          </w:tcPr>
          <w:p w14:paraId="28B1DBF8"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4A508CF0"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r w:rsidRPr="00974FD8">
              <w:rPr>
                <w:lang w:val="en-GB"/>
              </w:rPr>
              <w:t>9.</w:t>
            </w:r>
            <w:r w:rsidRPr="00974FD8">
              <w:rPr>
                <w:lang w:val="en-GB"/>
              </w:rPr>
              <w:tab/>
              <w:t>Issues of publicity for the Group of Experts and funding of Group projects</w:t>
            </w:r>
          </w:p>
        </w:tc>
        <w:tc>
          <w:tcPr>
            <w:tcW w:w="4729" w:type="dxa"/>
            <w:shd w:val="clear" w:color="auto" w:fill="auto"/>
          </w:tcPr>
          <w:p w14:paraId="0F3BB6D8"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Presentation by the Convenor of the Working Group on Publicity and Funding</w:t>
            </w:r>
          </w:p>
          <w:p w14:paraId="00E24647"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General discussion and summary</w:t>
            </w:r>
          </w:p>
        </w:tc>
      </w:tr>
      <w:tr w:rsidR="007E2AA5" w:rsidRPr="00974FD8" w14:paraId="0443581D" w14:textId="77777777" w:rsidTr="2F0EAB64">
        <w:tc>
          <w:tcPr>
            <w:tcW w:w="1737" w:type="dxa"/>
            <w:shd w:val="clear" w:color="auto" w:fill="auto"/>
          </w:tcPr>
          <w:p w14:paraId="62571F4C"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r w:rsidRPr="00974FD8">
              <w:rPr>
                <w:lang w:val="en-GB"/>
              </w:rPr>
              <w:t>3–6 p.m.</w:t>
            </w:r>
          </w:p>
        </w:tc>
        <w:tc>
          <w:tcPr>
            <w:tcW w:w="3384" w:type="dxa"/>
            <w:shd w:val="clear" w:color="auto" w:fill="auto"/>
          </w:tcPr>
          <w:p w14:paraId="4358A33F"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10.</w:t>
            </w:r>
            <w:r w:rsidRPr="00974FD8">
              <w:rPr>
                <w:lang w:val="en-GB"/>
              </w:rPr>
              <w:tab/>
              <w:t>Toponymic education</w:t>
            </w:r>
          </w:p>
        </w:tc>
        <w:tc>
          <w:tcPr>
            <w:tcW w:w="4729" w:type="dxa"/>
            <w:shd w:val="clear" w:color="auto" w:fill="auto"/>
          </w:tcPr>
          <w:p w14:paraId="3A7B9369"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Presentation by the Convenor of the Working Group on Training Courses in Toponymy</w:t>
            </w:r>
          </w:p>
          <w:p w14:paraId="31D2EFB9"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lastRenderedPageBreak/>
              <w:t>General discussion and summary</w:t>
            </w:r>
          </w:p>
        </w:tc>
      </w:tr>
      <w:tr w:rsidR="007E2AA5" w:rsidRPr="00974FD8" w14:paraId="1C8DA185" w14:textId="77777777" w:rsidTr="2F0EAB64">
        <w:tc>
          <w:tcPr>
            <w:tcW w:w="1737" w:type="dxa"/>
            <w:shd w:val="clear" w:color="auto" w:fill="auto"/>
          </w:tcPr>
          <w:p w14:paraId="26980416"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30E198A2"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11.</w:t>
            </w:r>
            <w:r w:rsidRPr="00974FD8">
              <w:rPr>
                <w:lang w:val="en-GB"/>
              </w:rPr>
              <w:tab/>
              <w:t>Toponymic terminology</w:t>
            </w:r>
          </w:p>
        </w:tc>
        <w:tc>
          <w:tcPr>
            <w:tcW w:w="4729" w:type="dxa"/>
            <w:shd w:val="clear" w:color="auto" w:fill="auto"/>
          </w:tcPr>
          <w:p w14:paraId="59A9541E"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Presentation by the Convenor of the Working Group on Toponymic Terminology</w:t>
            </w:r>
          </w:p>
          <w:p w14:paraId="500CF7DC"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 xml:space="preserve">General discussion and summary </w:t>
            </w:r>
          </w:p>
        </w:tc>
      </w:tr>
      <w:tr w:rsidR="007E2AA5" w:rsidRPr="00974FD8" w14:paraId="516FC392" w14:textId="77777777" w:rsidTr="2F0EAB64">
        <w:tc>
          <w:tcPr>
            <w:tcW w:w="1737" w:type="dxa"/>
            <w:shd w:val="clear" w:color="auto" w:fill="auto"/>
          </w:tcPr>
          <w:p w14:paraId="007A22B1"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pPr>
          </w:p>
        </w:tc>
        <w:tc>
          <w:tcPr>
            <w:tcW w:w="3384" w:type="dxa"/>
            <w:shd w:val="clear" w:color="auto" w:fill="auto"/>
          </w:tcPr>
          <w:p w14:paraId="68919CB1"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pPr>
            <w:r w:rsidRPr="00974FD8">
              <w:rPr>
                <w:lang w:val="en-GB"/>
              </w:rPr>
              <w:t>Panel discussion</w:t>
            </w:r>
          </w:p>
        </w:tc>
        <w:tc>
          <w:tcPr>
            <w:tcW w:w="4729" w:type="dxa"/>
            <w:shd w:val="clear" w:color="auto" w:fill="auto"/>
          </w:tcPr>
          <w:p w14:paraId="35351B94" w14:textId="015FA02E" w:rsidR="007E2AA5" w:rsidRPr="00643300" w:rsidRDefault="00653668"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i/>
                <w:iCs/>
              </w:rPr>
            </w:pPr>
            <w:del w:id="59" w:author="Madeline Simon" w:date="2023-04-18T10:42:00Z">
              <w:r w:rsidRPr="00643300" w:rsidDel="00DC6246">
                <w:rPr>
                  <w:i/>
                  <w:iCs/>
                </w:rPr>
                <w:delText xml:space="preserve">Connections between geographical names and the environment </w:delText>
              </w:r>
            </w:del>
            <w:ins w:id="60" w:author="Madeline Simon" w:date="2023-04-18T10:42:00Z">
              <w:r w:rsidR="00DC6246" w:rsidRPr="00DC6246">
                <w:rPr>
                  <w:rPrChange w:id="61" w:author="Madeline Simon" w:date="2023-04-18T10:43:00Z">
                    <w:rPr>
                      <w:i/>
                      <w:iCs/>
                    </w:rPr>
                  </w:rPrChange>
                </w:rPr>
                <w:t>Connections between geographical names and the environment</w:t>
              </w:r>
            </w:ins>
          </w:p>
        </w:tc>
      </w:tr>
      <w:tr w:rsidR="007E2AA5" w:rsidRPr="00974FD8" w14:paraId="31453084" w14:textId="77777777" w:rsidTr="2F0EAB64">
        <w:tc>
          <w:tcPr>
            <w:tcW w:w="1737" w:type="dxa"/>
            <w:shd w:val="clear" w:color="auto" w:fill="auto"/>
          </w:tcPr>
          <w:p w14:paraId="47AEAAD4" w14:textId="77777777" w:rsidR="007E2AA5" w:rsidRPr="00974FD8" w:rsidRDefault="007E2AA5" w:rsidP="007E2AA5">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b/>
                <w:bCs/>
                <w:lang w:val="en-GB"/>
              </w:rPr>
            </w:pPr>
            <w:r w:rsidRPr="00974FD8">
              <w:rPr>
                <w:b/>
                <w:bCs/>
                <w:lang w:val="en-GB"/>
              </w:rPr>
              <w:t>Thursday, 4 May</w:t>
            </w:r>
          </w:p>
        </w:tc>
        <w:tc>
          <w:tcPr>
            <w:tcW w:w="3384" w:type="dxa"/>
            <w:shd w:val="clear" w:color="auto" w:fill="auto"/>
          </w:tcPr>
          <w:p w14:paraId="12DC6B59" w14:textId="77777777" w:rsidR="007E2AA5" w:rsidRPr="00974FD8" w:rsidRDefault="007E2AA5"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c>
          <w:tcPr>
            <w:tcW w:w="4729" w:type="dxa"/>
            <w:shd w:val="clear" w:color="auto" w:fill="auto"/>
          </w:tcPr>
          <w:p w14:paraId="2D0EF120" w14:textId="77777777" w:rsidR="007E2AA5" w:rsidRPr="00974FD8" w:rsidRDefault="007E2AA5"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r>
      <w:tr w:rsidR="007E2AA5" w:rsidRPr="00974FD8" w14:paraId="372A8342" w14:textId="77777777" w:rsidTr="2F0EAB64">
        <w:tc>
          <w:tcPr>
            <w:tcW w:w="1737" w:type="dxa"/>
            <w:shd w:val="clear" w:color="auto" w:fill="auto"/>
          </w:tcPr>
          <w:p w14:paraId="46631444" w14:textId="77777777" w:rsidR="007E2AA5" w:rsidRPr="00974FD8" w:rsidRDefault="007E2AA5" w:rsidP="007E2AA5">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r w:rsidRPr="00974FD8">
              <w:rPr>
                <w:lang w:val="en-GB"/>
              </w:rPr>
              <w:t>10 a.m.–1 p.m.</w:t>
            </w:r>
          </w:p>
        </w:tc>
        <w:tc>
          <w:tcPr>
            <w:tcW w:w="3384" w:type="dxa"/>
            <w:shd w:val="clear" w:color="auto" w:fill="auto"/>
          </w:tcPr>
          <w:p w14:paraId="620D4626" w14:textId="466F91BF" w:rsidR="007E2AA5" w:rsidRPr="00974FD8" w:rsidRDefault="00F2547E"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Special presentation</w:t>
            </w:r>
          </w:p>
        </w:tc>
        <w:tc>
          <w:tcPr>
            <w:tcW w:w="4729" w:type="dxa"/>
            <w:shd w:val="clear" w:color="auto" w:fill="auto"/>
          </w:tcPr>
          <w:p w14:paraId="32490AA7" w14:textId="224E24B6" w:rsidR="007E2AA5" w:rsidRPr="00974FD8" w:rsidRDefault="00F2547E"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commentRangeStart w:id="62"/>
            <w:del w:id="63" w:author="Madeline Simon" w:date="2023-04-18T10:43:00Z">
              <w:r w:rsidDel="00836E14">
                <w:rPr>
                  <w:lang w:val="en-GB"/>
                </w:rPr>
                <w:delText xml:space="preserve">Herder Institute </w:delText>
              </w:r>
              <w:r w:rsidR="003306B4" w:rsidDel="00836E14">
                <w:rPr>
                  <w:lang w:val="en-GB"/>
                </w:rPr>
                <w:delText>(Germany) “</w:delText>
              </w:r>
            </w:del>
            <w:commentRangeEnd w:id="62"/>
            <w:r w:rsidR="004B2081">
              <w:rPr>
                <w:rStyle w:val="CommentReference"/>
                <w:lang w:val="en-GB"/>
              </w:rPr>
              <w:commentReference w:id="62"/>
            </w:r>
            <w:r w:rsidR="00010D33" w:rsidRPr="00010D33">
              <w:rPr>
                <w:lang w:val="en-GB"/>
              </w:rPr>
              <w:t xml:space="preserve">The Gazetteers.net Web Application: A </w:t>
            </w:r>
            <w:del w:id="64" w:author="Madeline Simon" w:date="2023-04-18T10:43:00Z">
              <w:r w:rsidR="00010D33" w:rsidRPr="00010D33" w:rsidDel="00836E14">
                <w:rPr>
                  <w:lang w:val="en-GB"/>
                </w:rPr>
                <w:delText>T</w:delText>
              </w:r>
            </w:del>
            <w:ins w:id="65" w:author="Madeline Simon" w:date="2023-04-18T10:43:00Z">
              <w:r w:rsidR="00836E14">
                <w:rPr>
                  <w:lang w:val="en-GB"/>
                </w:rPr>
                <w:t>t</w:t>
              </w:r>
            </w:ins>
            <w:r w:rsidR="00010D33" w:rsidRPr="00010D33">
              <w:rPr>
                <w:lang w:val="en-GB"/>
              </w:rPr>
              <w:t xml:space="preserve">ool for </w:t>
            </w:r>
            <w:del w:id="66" w:author="Madeline Simon" w:date="2023-04-18T10:43:00Z">
              <w:r w:rsidR="00010D33" w:rsidRPr="00010D33" w:rsidDel="00836E14">
                <w:rPr>
                  <w:lang w:val="en-GB"/>
                </w:rPr>
                <w:delText>H</w:delText>
              </w:r>
            </w:del>
            <w:ins w:id="67" w:author="Madeline Simon" w:date="2023-04-18T10:43:00Z">
              <w:r w:rsidR="00836E14">
                <w:rPr>
                  <w:lang w:val="en-GB"/>
                </w:rPr>
                <w:t>h</w:t>
              </w:r>
            </w:ins>
            <w:r w:rsidR="00010D33" w:rsidRPr="00010D33">
              <w:rPr>
                <w:lang w:val="en-GB"/>
              </w:rPr>
              <w:t xml:space="preserve">arvesting </w:t>
            </w:r>
            <w:del w:id="68" w:author="Madeline Simon" w:date="2023-04-18T10:43:00Z">
              <w:r w:rsidR="00010D33" w:rsidRPr="00010D33" w:rsidDel="00836E14">
                <w:rPr>
                  <w:lang w:val="en-GB"/>
                </w:rPr>
                <w:delText>D</w:delText>
              </w:r>
            </w:del>
            <w:ins w:id="69" w:author="Madeline Simon" w:date="2023-04-18T10:43:00Z">
              <w:r w:rsidR="00836E14">
                <w:rPr>
                  <w:lang w:val="en-GB"/>
                </w:rPr>
                <w:t>d</w:t>
              </w:r>
            </w:ins>
            <w:r w:rsidR="00010D33" w:rsidRPr="00010D33">
              <w:rPr>
                <w:lang w:val="en-GB"/>
              </w:rPr>
              <w:t xml:space="preserve">igital </w:t>
            </w:r>
            <w:ins w:id="70" w:author="Madeline Simon" w:date="2023-04-18T10:43:00Z">
              <w:r w:rsidR="00836E14">
                <w:rPr>
                  <w:lang w:val="en-GB"/>
                </w:rPr>
                <w:t>g</w:t>
              </w:r>
            </w:ins>
            <w:del w:id="71" w:author="Madeline Simon" w:date="2023-04-18T10:43:00Z">
              <w:r w:rsidR="00010D33" w:rsidRPr="00010D33" w:rsidDel="00836E14">
                <w:rPr>
                  <w:lang w:val="en-GB"/>
                </w:rPr>
                <w:delText>G</w:delText>
              </w:r>
            </w:del>
            <w:r w:rsidR="00010D33" w:rsidRPr="00010D33">
              <w:rPr>
                <w:lang w:val="en-GB"/>
              </w:rPr>
              <w:t>azetteers</w:t>
            </w:r>
            <w:del w:id="72" w:author="Madeline Simon" w:date="2023-04-18T10:43:00Z">
              <w:r w:rsidR="003306B4" w:rsidDel="00836E14">
                <w:rPr>
                  <w:lang w:val="en-GB"/>
                </w:rPr>
                <w:delText>”</w:delText>
              </w:r>
            </w:del>
          </w:p>
        </w:tc>
      </w:tr>
      <w:tr w:rsidR="007E2AA5" w:rsidRPr="00974FD8" w14:paraId="202F4650" w14:textId="77777777" w:rsidTr="2F0EAB64">
        <w:tc>
          <w:tcPr>
            <w:tcW w:w="1737" w:type="dxa"/>
            <w:shd w:val="clear" w:color="auto" w:fill="auto"/>
          </w:tcPr>
          <w:p w14:paraId="74FA459A" w14:textId="77777777" w:rsidR="007E2AA5" w:rsidRPr="00974FD8" w:rsidRDefault="007E2AA5" w:rsidP="007E2AA5">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pPr>
          </w:p>
        </w:tc>
        <w:tc>
          <w:tcPr>
            <w:tcW w:w="3384" w:type="dxa"/>
            <w:shd w:val="clear" w:color="auto" w:fill="auto"/>
          </w:tcPr>
          <w:p w14:paraId="13C3B244" w14:textId="70351ED7" w:rsidR="00F268BA" w:rsidRDefault="007E2AA5"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ins w:id="73" w:author="Madeline Simon" w:date="2023-04-18T10:47:00Z"/>
                <w:lang w:val="en-GB"/>
              </w:rPr>
            </w:pPr>
            <w:r w:rsidRPr="00974FD8">
              <w:rPr>
                <w:lang w:val="en-GB"/>
              </w:rPr>
              <w:t>4</w:t>
            </w:r>
            <w:ins w:id="74" w:author="Madeline Simon" w:date="2023-04-18T10:47:00Z">
              <w:r w:rsidR="00F268BA">
                <w:rPr>
                  <w:lang w:val="en-GB"/>
                </w:rPr>
                <w:t>. Reports</w:t>
              </w:r>
              <w:r w:rsidR="00057ED1">
                <w:rPr>
                  <w:lang w:val="en-GB"/>
                </w:rPr>
                <w:t xml:space="preserve"> (</w:t>
              </w:r>
              <w:r w:rsidR="00057ED1" w:rsidRPr="00057ED1">
                <w:rPr>
                  <w:i/>
                  <w:iCs/>
                  <w:lang w:val="en-GB"/>
                  <w:rPrChange w:id="75" w:author="Madeline Simon" w:date="2023-04-18T10:47:00Z">
                    <w:rPr>
                      <w:lang w:val="en-GB"/>
                    </w:rPr>
                  </w:rPrChange>
                </w:rPr>
                <w:t>continued</w:t>
              </w:r>
              <w:r w:rsidR="00057ED1">
                <w:rPr>
                  <w:lang w:val="en-GB"/>
                </w:rPr>
                <w:t>)</w:t>
              </w:r>
            </w:ins>
          </w:p>
          <w:p w14:paraId="404D21DA" w14:textId="7438421C" w:rsidR="007E2AA5" w:rsidRPr="00974FD8" w:rsidRDefault="007E2AA5"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pPr>
            <w:r w:rsidRPr="00974FD8">
              <w:rPr>
                <w:lang w:val="en-GB"/>
              </w:rPr>
              <w:t xml:space="preserve"> (a) </w:t>
            </w:r>
            <w:ins w:id="76" w:author="Madeline Simon" w:date="2023-04-18T10:48:00Z">
              <w:r w:rsidR="006C55CB" w:rsidRPr="00974FD8">
                <w:rPr>
                  <w:lang w:val="en-GB"/>
                </w:rPr>
                <w:t>Governments on the situation in their countries and on the progress made in the standardization of geographical names</w:t>
              </w:r>
              <w:r w:rsidR="006C55CB" w:rsidRPr="00974FD8" w:rsidDel="00057ED1">
                <w:rPr>
                  <w:lang w:val="en-GB"/>
                </w:rPr>
                <w:t xml:space="preserve"> </w:t>
              </w:r>
            </w:ins>
            <w:del w:id="77" w:author="Madeline Simon" w:date="2023-04-18T10:47:00Z">
              <w:r w:rsidRPr="00974FD8" w:rsidDel="00057ED1">
                <w:rPr>
                  <w:lang w:val="en-GB"/>
                </w:rPr>
                <w:delText>(</w:delText>
              </w:r>
              <w:r w:rsidRPr="00974FD8" w:rsidDel="00057ED1">
                <w:rPr>
                  <w:i/>
                  <w:lang w:val="en-GB"/>
                </w:rPr>
                <w:delText>continued</w:delText>
              </w:r>
              <w:r w:rsidRPr="00974FD8" w:rsidDel="00057ED1">
                <w:rPr>
                  <w:lang w:val="en-GB"/>
                </w:rPr>
                <w:delText>)</w:delText>
              </w:r>
            </w:del>
          </w:p>
        </w:tc>
        <w:tc>
          <w:tcPr>
            <w:tcW w:w="4729" w:type="dxa"/>
            <w:shd w:val="clear" w:color="auto" w:fill="auto"/>
          </w:tcPr>
          <w:p w14:paraId="6A187A3D" w14:textId="7F8A38A5" w:rsidR="007E2AA5" w:rsidRPr="00836E14" w:rsidRDefault="007E2AA5" w:rsidP="00FA72F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Change w:id="78" w:author="Madeline Simon" w:date="2023-04-18T10:43:00Z">
                  <w:rPr>
                    <w:i/>
                    <w:iCs/>
                    <w:lang w:val="en-GB"/>
                  </w:rPr>
                </w:rPrChange>
              </w:rPr>
            </w:pPr>
            <w:r w:rsidRPr="00974FD8">
              <w:rPr>
                <w:lang w:val="en-GB"/>
              </w:rPr>
              <w:t>National dialogue</w:t>
            </w:r>
            <w:r w:rsidR="00E6226A">
              <w:rPr>
                <w:lang w:val="en-GB"/>
              </w:rPr>
              <w:t xml:space="preserve"> on</w:t>
            </w:r>
            <w:r w:rsidR="00FA72F8">
              <w:rPr>
                <w:lang w:val="en-GB"/>
              </w:rPr>
              <w:t xml:space="preserve"> </w:t>
            </w:r>
            <w:del w:id="79" w:author="Madeline Simon" w:date="2023-04-18T10:43:00Z">
              <w:r w:rsidR="00E6226A" w:rsidDel="00836E14">
                <w:rPr>
                  <w:lang w:val="en-GB"/>
                </w:rPr>
                <w:delText>“</w:delText>
              </w:r>
              <w:r w:rsidR="00FA72F8" w:rsidRPr="00643300" w:rsidDel="00836E14">
                <w:rPr>
                  <w:i/>
                  <w:iCs/>
                </w:rPr>
                <w:delText xml:space="preserve">Cooperation, </w:delText>
              </w:r>
              <w:r w:rsidR="003533BB" w:rsidRPr="00643300" w:rsidDel="00836E14">
                <w:rPr>
                  <w:i/>
                  <w:iCs/>
                </w:rPr>
                <w:delText>training,</w:delText>
              </w:r>
              <w:r w:rsidR="00FA72F8" w:rsidRPr="00643300" w:rsidDel="00836E14">
                <w:rPr>
                  <w:i/>
                  <w:iCs/>
                </w:rPr>
                <w:delText xml:space="preserve"> and pro</w:delText>
              </w:r>
              <w:r w:rsidR="006233DB" w:rsidRPr="00643300" w:rsidDel="00836E14">
                <w:rPr>
                  <w:i/>
                  <w:iCs/>
                </w:rPr>
                <w:delText>motion</w:delText>
              </w:r>
              <w:r w:rsidR="00E6226A" w:rsidRPr="00643300" w:rsidDel="00836E14">
                <w:rPr>
                  <w:i/>
                  <w:iCs/>
                </w:rPr>
                <w:delText>”</w:delText>
              </w:r>
            </w:del>
            <w:ins w:id="80" w:author="Madeline Simon" w:date="2023-04-18T12:31:00Z">
              <w:r w:rsidR="004B2081">
                <w:t>co</w:t>
              </w:r>
            </w:ins>
            <w:ins w:id="81" w:author="Madeline Simon" w:date="2023-04-18T10:43:00Z">
              <w:r w:rsidR="00836E14" w:rsidRPr="00836E14">
                <w:rPr>
                  <w:rPrChange w:id="82" w:author="Madeline Simon" w:date="2023-04-18T10:44:00Z">
                    <w:rPr>
                      <w:i/>
                      <w:iCs/>
                    </w:rPr>
                  </w:rPrChange>
                </w:rPr>
                <w:t xml:space="preserve">operation, </w:t>
              </w:r>
              <w:proofErr w:type="gramStart"/>
              <w:r w:rsidR="00836E14" w:rsidRPr="00836E14">
                <w:rPr>
                  <w:rPrChange w:id="83" w:author="Madeline Simon" w:date="2023-04-18T10:44:00Z">
                    <w:rPr>
                      <w:i/>
                      <w:iCs/>
                    </w:rPr>
                  </w:rPrChange>
                </w:rPr>
                <w:t>training</w:t>
              </w:r>
              <w:proofErr w:type="gramEnd"/>
              <w:r w:rsidR="00836E14" w:rsidRPr="00836E14">
                <w:rPr>
                  <w:rPrChange w:id="84" w:author="Madeline Simon" w:date="2023-04-18T10:44:00Z">
                    <w:rPr>
                      <w:i/>
                      <w:iCs/>
                    </w:rPr>
                  </w:rPrChange>
                </w:rPr>
                <w:t xml:space="preserve"> and promotion</w:t>
              </w:r>
            </w:ins>
          </w:p>
          <w:p w14:paraId="48167264" w14:textId="77777777" w:rsidR="007E2AA5" w:rsidRPr="00974FD8" w:rsidRDefault="007E2AA5" w:rsidP="00974FD8">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pPr>
            <w:r w:rsidRPr="00974FD8">
              <w:rPr>
                <w:lang w:val="en-GB"/>
              </w:rPr>
              <w:t>General discussion and summary</w:t>
            </w:r>
          </w:p>
        </w:tc>
      </w:tr>
      <w:tr w:rsidR="007E2AA5" w:rsidRPr="00974FD8" w14:paraId="3B8FC91C" w14:textId="77777777" w:rsidTr="2F0EAB64">
        <w:tc>
          <w:tcPr>
            <w:tcW w:w="1737" w:type="dxa"/>
            <w:shd w:val="clear" w:color="auto" w:fill="auto"/>
          </w:tcPr>
          <w:p w14:paraId="50A938B0"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pPr>
          </w:p>
        </w:tc>
        <w:tc>
          <w:tcPr>
            <w:tcW w:w="3384" w:type="dxa"/>
            <w:shd w:val="clear" w:color="auto" w:fill="auto"/>
          </w:tcPr>
          <w:p w14:paraId="06F098AC"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pPr>
            <w:r w:rsidRPr="00974FD8">
              <w:rPr>
                <w:lang w:val="en-GB"/>
              </w:rPr>
              <w:t>12.</w:t>
            </w:r>
            <w:r w:rsidRPr="00974FD8">
              <w:rPr>
                <w:lang w:val="en-GB"/>
              </w:rPr>
              <w:tab/>
              <w:t xml:space="preserve">Geographical names as culture, </w:t>
            </w:r>
            <w:proofErr w:type="gramStart"/>
            <w:r w:rsidRPr="00974FD8">
              <w:rPr>
                <w:lang w:val="en-GB"/>
              </w:rPr>
              <w:t>heritage</w:t>
            </w:r>
            <w:proofErr w:type="gramEnd"/>
            <w:r w:rsidRPr="00974FD8">
              <w:rPr>
                <w:lang w:val="en-GB"/>
              </w:rPr>
              <w:t xml:space="preserve"> and identity, including indigenous, minority and regional languages and multilingual issues</w:t>
            </w:r>
          </w:p>
        </w:tc>
        <w:tc>
          <w:tcPr>
            <w:tcW w:w="4729" w:type="dxa"/>
            <w:shd w:val="clear" w:color="auto" w:fill="auto"/>
          </w:tcPr>
          <w:p w14:paraId="571DC511"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Introduction by the Convenor of the Working Group on Geographical Names as Cultural Heritage</w:t>
            </w:r>
          </w:p>
          <w:p w14:paraId="2C1DFB10"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Presentation of documents</w:t>
            </w:r>
          </w:p>
          <w:p w14:paraId="15355F25"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pPr>
            <w:r w:rsidRPr="00974FD8">
              <w:rPr>
                <w:lang w:val="en-GB"/>
              </w:rPr>
              <w:t>General discussion and summary</w:t>
            </w:r>
          </w:p>
        </w:tc>
      </w:tr>
      <w:tr w:rsidR="007E2AA5" w:rsidRPr="00974FD8" w14:paraId="754AF705" w14:textId="77777777" w:rsidTr="2F0EAB64">
        <w:tc>
          <w:tcPr>
            <w:tcW w:w="1737" w:type="dxa"/>
            <w:shd w:val="clear" w:color="auto" w:fill="auto"/>
          </w:tcPr>
          <w:p w14:paraId="162319A1"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5B9B02E3"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13.</w:t>
            </w:r>
            <w:r w:rsidRPr="00974FD8">
              <w:rPr>
                <w:lang w:val="en-GB"/>
              </w:rPr>
              <w:tab/>
              <w:t>Exonyms</w:t>
            </w:r>
          </w:p>
        </w:tc>
        <w:tc>
          <w:tcPr>
            <w:tcW w:w="4729" w:type="dxa"/>
            <w:shd w:val="clear" w:color="auto" w:fill="auto"/>
          </w:tcPr>
          <w:p w14:paraId="64CAB0A7"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Introduction by the Convenor of the Working Group on Exonyms</w:t>
            </w:r>
          </w:p>
          <w:p w14:paraId="4EE7EFFA"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Presentation of documents</w:t>
            </w:r>
          </w:p>
          <w:p w14:paraId="32EE2695"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General discussion and summary</w:t>
            </w:r>
          </w:p>
        </w:tc>
      </w:tr>
      <w:tr w:rsidR="007E2AA5" w:rsidRPr="00974FD8" w14:paraId="595D9945" w14:textId="77777777" w:rsidTr="2F0EAB64">
        <w:tc>
          <w:tcPr>
            <w:tcW w:w="1737" w:type="dxa"/>
            <w:shd w:val="clear" w:color="auto" w:fill="auto"/>
          </w:tcPr>
          <w:p w14:paraId="57F3734D"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r w:rsidRPr="00974FD8">
              <w:rPr>
                <w:lang w:val="en-GB"/>
              </w:rPr>
              <w:t>3–6 p.m.</w:t>
            </w:r>
          </w:p>
        </w:tc>
        <w:tc>
          <w:tcPr>
            <w:tcW w:w="3384" w:type="dxa"/>
            <w:shd w:val="clear" w:color="auto" w:fill="auto"/>
          </w:tcPr>
          <w:p w14:paraId="5E05DD1C" w14:textId="1B8EC25B" w:rsidR="002632DD" w:rsidRDefault="006C3A07"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r>
              <w:rPr>
                <w:lang w:val="en-GB"/>
              </w:rPr>
              <w:t>3</w:t>
            </w:r>
            <w:r w:rsidR="002A40DA">
              <w:rPr>
                <w:lang w:val="en-GB"/>
              </w:rPr>
              <w:t>.</w:t>
            </w:r>
            <w:r>
              <w:rPr>
                <w:lang w:val="en-GB"/>
              </w:rPr>
              <w:t xml:space="preserve"> </w:t>
            </w:r>
            <w:ins w:id="85" w:author="Madeline Simon" w:date="2023-04-18T10:48:00Z">
              <w:r w:rsidR="006A4EFE">
                <w:rPr>
                  <w:lang w:val="en-GB"/>
                </w:rPr>
                <w:t xml:space="preserve">Reports of the Chair and the Secretariat </w:t>
              </w:r>
            </w:ins>
            <w:r>
              <w:rPr>
                <w:lang w:val="en-GB"/>
              </w:rPr>
              <w:t>(</w:t>
            </w:r>
            <w:del w:id="86" w:author="Madeline Simon" w:date="2023-04-18T10:48:00Z">
              <w:r w:rsidDel="006A4EFE">
                <w:rPr>
                  <w:lang w:val="en-GB"/>
                </w:rPr>
                <w:delText>con</w:delText>
              </w:r>
            </w:del>
            <w:del w:id="87" w:author="Madeline Simon" w:date="2023-04-18T10:49:00Z">
              <w:r w:rsidDel="006A4EFE">
                <w:rPr>
                  <w:lang w:val="en-GB"/>
                </w:rPr>
                <w:delText>tinued</w:delText>
              </w:r>
            </w:del>
            <w:ins w:id="88" w:author="Madeline Simon" w:date="2023-04-18T10:49:00Z">
              <w:r w:rsidR="006A4EFE" w:rsidRPr="006A4EFE">
                <w:rPr>
                  <w:i/>
                  <w:iCs/>
                  <w:lang w:val="en-GB"/>
                  <w:rPrChange w:id="89" w:author="Madeline Simon" w:date="2023-04-18T10:49:00Z">
                    <w:rPr>
                      <w:lang w:val="en-GB"/>
                    </w:rPr>
                  </w:rPrChange>
                </w:rPr>
                <w:t>continued</w:t>
              </w:r>
            </w:ins>
            <w:r>
              <w:rPr>
                <w:lang w:val="en-GB"/>
              </w:rPr>
              <w:t>)</w:t>
            </w:r>
          </w:p>
          <w:p w14:paraId="2C0066FF" w14:textId="77777777" w:rsidR="006C3A07" w:rsidRDefault="006C3A07"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p>
          <w:p w14:paraId="4BED3496" w14:textId="77777777" w:rsidR="002A40DA" w:rsidRDefault="002A40DA"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p>
          <w:p w14:paraId="319B2DCF" w14:textId="2C3D6F8D"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r w:rsidRPr="00974FD8">
              <w:rPr>
                <w:lang w:val="en-GB"/>
              </w:rPr>
              <w:t>14.</w:t>
            </w:r>
            <w:r w:rsidRPr="00974FD8">
              <w:rPr>
                <w:lang w:val="en-GB"/>
              </w:rPr>
              <w:tab/>
              <w:t>Geographical names data management</w:t>
            </w:r>
          </w:p>
        </w:tc>
        <w:tc>
          <w:tcPr>
            <w:tcW w:w="4729" w:type="dxa"/>
            <w:shd w:val="clear" w:color="auto" w:fill="auto"/>
          </w:tcPr>
          <w:p w14:paraId="4E7CFDB0" w14:textId="1CF3B18D" w:rsidR="006C3A07" w:rsidRDefault="00742853"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Pr>
                <w:lang w:val="en-GB"/>
              </w:rPr>
              <w:t>Report of the Secretariat –</w:t>
            </w:r>
            <w:del w:id="90" w:author="Madeline Simon" w:date="2023-04-18T12:32:00Z">
              <w:r w:rsidDel="00C40788">
                <w:rPr>
                  <w:lang w:val="en-GB"/>
                </w:rPr>
                <w:delText xml:space="preserve"> UNGEGN </w:delText>
              </w:r>
            </w:del>
            <w:r>
              <w:rPr>
                <w:lang w:val="en-GB"/>
              </w:rPr>
              <w:t>World Geographical Names Database</w:t>
            </w:r>
          </w:p>
          <w:p w14:paraId="2703D279" w14:textId="2226DA9F" w:rsidR="00DB6F68" w:rsidRDefault="00DB6F68"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5F03CB4D">
              <w:rPr>
                <w:lang w:val="en-GB"/>
              </w:rPr>
              <w:t>Presentation</w:t>
            </w:r>
            <w:r w:rsidR="00E47963" w:rsidRPr="5F03CB4D">
              <w:rPr>
                <w:lang w:val="en-GB"/>
              </w:rPr>
              <w:t>,</w:t>
            </w:r>
            <w:r w:rsidRPr="5F03CB4D">
              <w:rPr>
                <w:lang w:val="en-GB"/>
              </w:rPr>
              <w:t xml:space="preserve"> </w:t>
            </w:r>
            <w:proofErr w:type="gramStart"/>
            <w:r w:rsidR="459F6DD3" w:rsidRPr="5F03CB4D">
              <w:rPr>
                <w:lang w:val="en-GB"/>
              </w:rPr>
              <w:t>discussion</w:t>
            </w:r>
            <w:proofErr w:type="gramEnd"/>
            <w:r w:rsidR="459F6DD3" w:rsidRPr="5F03CB4D">
              <w:rPr>
                <w:lang w:val="en-GB"/>
              </w:rPr>
              <w:t xml:space="preserve"> and</w:t>
            </w:r>
            <w:r w:rsidR="00E47963" w:rsidRPr="5F03CB4D">
              <w:rPr>
                <w:lang w:val="en-GB"/>
              </w:rPr>
              <w:t xml:space="preserve"> summary</w:t>
            </w:r>
          </w:p>
          <w:p w14:paraId="29393A10" w14:textId="2B8717AB" w:rsidR="007E2AA5" w:rsidRPr="00974FD8" w:rsidRDefault="007E2AA5" w:rsidP="00643300">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84" w:right="43"/>
              <w:jc w:val="left"/>
              <w:rPr>
                <w:lang w:val="en-GB"/>
              </w:rPr>
            </w:pPr>
            <w:r w:rsidRPr="00974FD8">
              <w:rPr>
                <w:lang w:val="en-GB"/>
              </w:rPr>
              <w:t>Introduction by the Convenor of the Working Group on Geographical Names Data Management</w:t>
            </w:r>
          </w:p>
          <w:p w14:paraId="137545D1"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 xml:space="preserve">Presentation of documents </w:t>
            </w:r>
          </w:p>
          <w:p w14:paraId="150419C7"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General discussion and summary</w:t>
            </w:r>
          </w:p>
        </w:tc>
      </w:tr>
      <w:tr w:rsidR="007E2AA5" w:rsidRPr="00974FD8" w14:paraId="3DBD82AC" w14:textId="77777777" w:rsidTr="2F0EAB64">
        <w:trPr>
          <w:cantSplit/>
        </w:trPr>
        <w:tc>
          <w:tcPr>
            <w:tcW w:w="1737" w:type="dxa"/>
            <w:shd w:val="clear" w:color="auto" w:fill="auto"/>
          </w:tcPr>
          <w:p w14:paraId="76CDCBD2"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50113CBC"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r w:rsidRPr="00974FD8">
              <w:rPr>
                <w:lang w:val="en-GB"/>
              </w:rPr>
              <w:t>15.</w:t>
            </w:r>
            <w:r w:rsidRPr="00974FD8">
              <w:rPr>
                <w:lang w:val="en-GB"/>
              </w:rPr>
              <w:tab/>
              <w:t xml:space="preserve">Writing systems and pronunciation </w:t>
            </w:r>
          </w:p>
        </w:tc>
        <w:tc>
          <w:tcPr>
            <w:tcW w:w="4729" w:type="dxa"/>
            <w:shd w:val="clear" w:color="auto" w:fill="auto"/>
          </w:tcPr>
          <w:p w14:paraId="4053E578"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Introduction by the Convenor of the Working Group on Romanization Systems</w:t>
            </w:r>
          </w:p>
          <w:p w14:paraId="6D96F905"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Presentation of documents</w:t>
            </w:r>
          </w:p>
          <w:p w14:paraId="53DC1925"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General discussion and summary</w:t>
            </w:r>
          </w:p>
        </w:tc>
      </w:tr>
      <w:tr w:rsidR="007E2AA5" w:rsidRPr="00974FD8" w14:paraId="579654CE" w14:textId="77777777" w:rsidTr="2F0EAB64">
        <w:tc>
          <w:tcPr>
            <w:tcW w:w="1737" w:type="dxa"/>
            <w:shd w:val="clear" w:color="auto" w:fill="auto"/>
          </w:tcPr>
          <w:p w14:paraId="2A4ADF58"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b/>
                <w:bCs/>
                <w:lang w:val="en-GB"/>
              </w:rPr>
            </w:pPr>
            <w:r w:rsidRPr="00974FD8">
              <w:rPr>
                <w:b/>
                <w:bCs/>
                <w:lang w:val="en-GB"/>
              </w:rPr>
              <w:t>Friday, 5 May</w:t>
            </w:r>
          </w:p>
        </w:tc>
        <w:tc>
          <w:tcPr>
            <w:tcW w:w="3384" w:type="dxa"/>
            <w:shd w:val="clear" w:color="auto" w:fill="auto"/>
          </w:tcPr>
          <w:p w14:paraId="15670B2A"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c>
          <w:tcPr>
            <w:tcW w:w="4729" w:type="dxa"/>
            <w:shd w:val="clear" w:color="auto" w:fill="auto"/>
          </w:tcPr>
          <w:p w14:paraId="2D23F5B8"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r>
      <w:tr w:rsidR="007E2AA5" w:rsidRPr="00974FD8" w14:paraId="050DF511" w14:textId="77777777" w:rsidTr="2F0EAB64">
        <w:tc>
          <w:tcPr>
            <w:tcW w:w="1737" w:type="dxa"/>
            <w:shd w:val="clear" w:color="auto" w:fill="auto"/>
          </w:tcPr>
          <w:p w14:paraId="3D404F2F"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r w:rsidRPr="00974FD8">
              <w:rPr>
                <w:lang w:val="en-GB"/>
              </w:rPr>
              <w:t>10 a.m.–1 p.m.</w:t>
            </w:r>
          </w:p>
        </w:tc>
        <w:tc>
          <w:tcPr>
            <w:tcW w:w="3384" w:type="dxa"/>
            <w:shd w:val="clear" w:color="auto" w:fill="auto"/>
          </w:tcPr>
          <w:p w14:paraId="672A8A93" w14:textId="03D558F9" w:rsidR="007E2AA5" w:rsidRPr="00974FD8" w:rsidRDefault="00C87218"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Special presentation</w:t>
            </w:r>
          </w:p>
        </w:tc>
        <w:tc>
          <w:tcPr>
            <w:tcW w:w="4729" w:type="dxa"/>
            <w:shd w:val="clear" w:color="auto" w:fill="auto"/>
          </w:tcPr>
          <w:p w14:paraId="661314B3" w14:textId="78C27ABB" w:rsidR="007E2AA5" w:rsidRPr="00974FD8" w:rsidRDefault="0044267C" w:rsidP="0044267C">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del w:id="91" w:author="Madeline Simon" w:date="2023-04-18T10:50:00Z">
              <w:r w:rsidRPr="00643300" w:rsidDel="001C39E1">
                <w:rPr>
                  <w:i/>
                  <w:iCs/>
                </w:rPr>
                <w:delText>"Geographical names at Google: Giving users the most useful names for their daily tasks"</w:delText>
              </w:r>
              <w:r w:rsidR="001F5488" w:rsidDel="001C39E1">
                <w:rPr>
                  <w:lang w:val="en-GB"/>
                </w:rPr>
                <w:delText xml:space="preserve">, </w:delText>
              </w:r>
              <w:r w:rsidR="00D71D45" w:rsidDel="001C39E1">
                <w:rPr>
                  <w:lang w:val="en-GB"/>
                </w:rPr>
                <w:delText>Osi Peters and Ethan Russell</w:delText>
              </w:r>
              <w:r w:rsidDel="001C39E1">
                <w:rPr>
                  <w:lang w:val="en-GB"/>
                </w:rPr>
                <w:delText xml:space="preserve"> (Google)</w:delText>
              </w:r>
            </w:del>
            <w:ins w:id="92" w:author="Madeline Simon" w:date="2023-04-18T10:50:00Z">
              <w:r w:rsidR="001C39E1" w:rsidRPr="00643300">
                <w:rPr>
                  <w:i/>
                  <w:iCs/>
                </w:rPr>
                <w:t xml:space="preserve"> </w:t>
              </w:r>
              <w:r w:rsidR="001C39E1" w:rsidRPr="001C39E1">
                <w:rPr>
                  <w:rPrChange w:id="93" w:author="Madeline Simon" w:date="2023-04-18T10:50:00Z">
                    <w:rPr>
                      <w:i/>
                      <w:iCs/>
                    </w:rPr>
                  </w:rPrChange>
                </w:rPr>
                <w:t>Geographical names at Google: Giving users the most useful names for their daily tasks</w:t>
              </w:r>
            </w:ins>
          </w:p>
        </w:tc>
      </w:tr>
      <w:tr w:rsidR="007E2AA5" w:rsidRPr="00974FD8" w14:paraId="33699D5D" w14:textId="77777777" w:rsidTr="2F0EAB64">
        <w:tc>
          <w:tcPr>
            <w:tcW w:w="1737" w:type="dxa"/>
            <w:shd w:val="clear" w:color="auto" w:fill="auto"/>
          </w:tcPr>
          <w:p w14:paraId="037F3F15"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24044EA6" w14:textId="77777777" w:rsidR="007E2AA5"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ins w:id="94" w:author="Madeline Simon" w:date="2023-04-18T10:49:00Z"/>
                <w:lang w:val="en-GB"/>
              </w:rPr>
            </w:pPr>
            <w:r w:rsidRPr="00974FD8">
              <w:rPr>
                <w:lang w:val="en-GB"/>
              </w:rPr>
              <w:t>4</w:t>
            </w:r>
            <w:ins w:id="95" w:author="Madeline Simon" w:date="2023-04-18T10:49:00Z">
              <w:r w:rsidR="00B070E0">
                <w:rPr>
                  <w:lang w:val="en-GB"/>
                </w:rPr>
                <w:t>. Reports</w:t>
              </w:r>
            </w:ins>
            <w:del w:id="96" w:author="Madeline Simon" w:date="2023-04-18T10:49:00Z">
              <w:r w:rsidRPr="00974FD8" w:rsidDel="00B070E0">
                <w:rPr>
                  <w:lang w:val="en-GB"/>
                </w:rPr>
                <w:delText xml:space="preserve"> (a)</w:delText>
              </w:r>
            </w:del>
            <w:r w:rsidRPr="00974FD8">
              <w:rPr>
                <w:lang w:val="en-GB"/>
              </w:rPr>
              <w:t xml:space="preserve"> (</w:t>
            </w:r>
            <w:r w:rsidRPr="00974FD8">
              <w:rPr>
                <w:i/>
                <w:lang w:val="en-GB"/>
              </w:rPr>
              <w:t>continued</w:t>
            </w:r>
            <w:r w:rsidRPr="00974FD8">
              <w:rPr>
                <w:lang w:val="en-GB"/>
              </w:rPr>
              <w:t>)</w:t>
            </w:r>
          </w:p>
          <w:p w14:paraId="43A3BB0E" w14:textId="22271F52" w:rsidR="00B070E0" w:rsidRPr="00974FD8" w:rsidRDefault="00B070E0"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ins w:id="97" w:author="Madeline Simon" w:date="2023-04-18T10:49:00Z">
              <w:r>
                <w:rPr>
                  <w:lang w:val="en-GB"/>
                </w:rPr>
                <w:t xml:space="preserve">(a) </w:t>
              </w:r>
              <w:r w:rsidR="001C39E1" w:rsidRPr="00974FD8">
                <w:rPr>
                  <w:lang w:val="en-GB"/>
                </w:rPr>
                <w:t>Governments on the situation in their countries and on the progress made in the standardization of geographical names</w:t>
              </w:r>
            </w:ins>
          </w:p>
        </w:tc>
        <w:tc>
          <w:tcPr>
            <w:tcW w:w="4729" w:type="dxa"/>
            <w:shd w:val="clear" w:color="auto" w:fill="auto"/>
          </w:tcPr>
          <w:p w14:paraId="7B4BEB4A" w14:textId="28ECD9EF" w:rsidR="007E2AA5" w:rsidRPr="00643300"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pPr>
            <w:r w:rsidRPr="009934EE">
              <w:t>National dialogue</w:t>
            </w:r>
            <w:r w:rsidR="00C95553">
              <w:t xml:space="preserve"> on </w:t>
            </w:r>
            <w:del w:id="98" w:author="Madeline Simon" w:date="2023-04-18T10:50:00Z">
              <w:r w:rsidR="00C95553" w:rsidDel="00311630">
                <w:delText>“</w:delText>
              </w:r>
              <w:r w:rsidR="00824DC2" w:rsidRPr="00643300" w:rsidDel="00311630">
                <w:rPr>
                  <w:i/>
                  <w:iCs/>
                </w:rPr>
                <w:delText>Romanization, Maritime n</w:delText>
              </w:r>
              <w:r w:rsidR="00824DC2" w:rsidRPr="00643300" w:rsidDel="00311630">
                <w:rPr>
                  <w:i/>
                  <w:iCs/>
                  <w:lang w:val="en-GB"/>
                </w:rPr>
                <w:delText xml:space="preserve">ames </w:delText>
              </w:r>
              <w:r w:rsidR="009934EE" w:rsidRPr="00643300" w:rsidDel="00311630">
                <w:rPr>
                  <w:i/>
                  <w:iCs/>
                  <w:lang w:val="en-GB"/>
                </w:rPr>
                <w:delText>and o</w:delText>
              </w:r>
              <w:r w:rsidR="009934EE" w:rsidRPr="00643300" w:rsidDel="00311630">
                <w:rPr>
                  <w:i/>
                  <w:iCs/>
                </w:rPr>
                <w:delText>ther topics</w:delText>
              </w:r>
              <w:r w:rsidR="00DC1A7D" w:rsidDel="00311630">
                <w:delText>”</w:delText>
              </w:r>
            </w:del>
            <w:ins w:id="99" w:author="Madeline Simon" w:date="2023-04-18T10:50:00Z">
              <w:r w:rsidR="00311630">
                <w:t xml:space="preserve"> </w:t>
              </w:r>
            </w:ins>
            <w:ins w:id="100" w:author="Madeline Simon" w:date="2023-04-18T16:30:00Z">
              <w:r w:rsidR="00E27518">
                <w:t>r</w:t>
              </w:r>
            </w:ins>
            <w:ins w:id="101" w:author="Madeline Simon" w:date="2023-04-18T10:50:00Z">
              <w:r w:rsidR="00311630" w:rsidRPr="00311630">
                <w:rPr>
                  <w:rPrChange w:id="102" w:author="Madeline Simon" w:date="2023-04-18T10:50:00Z">
                    <w:rPr>
                      <w:i/>
                      <w:iCs/>
                    </w:rPr>
                  </w:rPrChange>
                </w:rPr>
                <w:t xml:space="preserve">omanization, </w:t>
              </w:r>
            </w:ins>
            <w:ins w:id="103" w:author="Madeline Simon" w:date="2023-04-18T10:51:00Z">
              <w:r w:rsidR="00311630">
                <w:t>m</w:t>
              </w:r>
            </w:ins>
            <w:ins w:id="104" w:author="Madeline Simon" w:date="2023-04-18T10:50:00Z">
              <w:r w:rsidR="00311630" w:rsidRPr="00311630">
                <w:rPr>
                  <w:rPrChange w:id="105" w:author="Madeline Simon" w:date="2023-04-18T10:50:00Z">
                    <w:rPr>
                      <w:i/>
                      <w:iCs/>
                    </w:rPr>
                  </w:rPrChange>
                </w:rPr>
                <w:t>aritime n</w:t>
              </w:r>
              <w:proofErr w:type="spellStart"/>
              <w:r w:rsidR="00311630" w:rsidRPr="00311630">
                <w:rPr>
                  <w:lang w:val="en-GB"/>
                  <w:rPrChange w:id="106" w:author="Madeline Simon" w:date="2023-04-18T10:50:00Z">
                    <w:rPr>
                      <w:i/>
                      <w:iCs/>
                      <w:lang w:val="en-GB"/>
                    </w:rPr>
                  </w:rPrChange>
                </w:rPr>
                <w:t>ames</w:t>
              </w:r>
              <w:proofErr w:type="spellEnd"/>
              <w:r w:rsidR="00311630" w:rsidRPr="00311630">
                <w:rPr>
                  <w:lang w:val="en-GB"/>
                  <w:rPrChange w:id="107" w:author="Madeline Simon" w:date="2023-04-18T10:50:00Z">
                    <w:rPr>
                      <w:i/>
                      <w:iCs/>
                      <w:lang w:val="en-GB"/>
                    </w:rPr>
                  </w:rPrChange>
                </w:rPr>
                <w:t xml:space="preserve"> and o</w:t>
              </w:r>
              <w:proofErr w:type="spellStart"/>
              <w:r w:rsidR="00311630" w:rsidRPr="00311630">
                <w:rPr>
                  <w:rPrChange w:id="108" w:author="Madeline Simon" w:date="2023-04-18T10:50:00Z">
                    <w:rPr>
                      <w:i/>
                      <w:iCs/>
                    </w:rPr>
                  </w:rPrChange>
                </w:rPr>
                <w:t>ther</w:t>
              </w:r>
              <w:proofErr w:type="spellEnd"/>
              <w:r w:rsidR="00311630" w:rsidRPr="00311630">
                <w:rPr>
                  <w:rPrChange w:id="109" w:author="Madeline Simon" w:date="2023-04-18T10:50:00Z">
                    <w:rPr>
                      <w:i/>
                      <w:iCs/>
                    </w:rPr>
                  </w:rPrChange>
                </w:rPr>
                <w:t xml:space="preserve"> topics</w:t>
              </w:r>
            </w:ins>
          </w:p>
          <w:p w14:paraId="2A8E629B"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lastRenderedPageBreak/>
              <w:t>General discussion and summary</w:t>
            </w:r>
          </w:p>
        </w:tc>
      </w:tr>
      <w:tr w:rsidR="007E2AA5" w:rsidRPr="00974FD8" w14:paraId="39B332F0" w14:textId="77777777" w:rsidTr="2F0EAB64">
        <w:tc>
          <w:tcPr>
            <w:tcW w:w="1737" w:type="dxa"/>
            <w:shd w:val="clear" w:color="auto" w:fill="auto"/>
          </w:tcPr>
          <w:p w14:paraId="75C6D671"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pPr>
          </w:p>
        </w:tc>
        <w:tc>
          <w:tcPr>
            <w:tcW w:w="3384" w:type="dxa"/>
            <w:shd w:val="clear" w:color="auto" w:fill="auto"/>
          </w:tcPr>
          <w:p w14:paraId="681DAF33"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pPr>
            <w:r w:rsidRPr="00974FD8">
              <w:rPr>
                <w:lang w:val="en-GB"/>
              </w:rPr>
              <w:t>16.</w:t>
            </w:r>
            <w:r w:rsidRPr="00974FD8">
              <w:rPr>
                <w:lang w:val="en-GB"/>
              </w:rPr>
              <w:tab/>
              <w:t>Other geographical issues</w:t>
            </w:r>
          </w:p>
        </w:tc>
        <w:tc>
          <w:tcPr>
            <w:tcW w:w="4729" w:type="dxa"/>
            <w:shd w:val="clear" w:color="auto" w:fill="auto"/>
          </w:tcPr>
          <w:p w14:paraId="55D724FF"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pPr>
            <w:r w:rsidRPr="00974FD8">
              <w:rPr>
                <w:lang w:val="en-GB"/>
              </w:rPr>
              <w:t>General discussion and summary</w:t>
            </w:r>
          </w:p>
        </w:tc>
      </w:tr>
      <w:tr w:rsidR="007E2AA5" w:rsidRPr="00974FD8" w14:paraId="3102C2E5" w14:textId="77777777" w:rsidTr="2F0EAB64">
        <w:tc>
          <w:tcPr>
            <w:tcW w:w="1737" w:type="dxa"/>
            <w:shd w:val="clear" w:color="auto" w:fill="auto"/>
          </w:tcPr>
          <w:p w14:paraId="2AB5F509"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21861790"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r w:rsidRPr="00974FD8">
              <w:rPr>
                <w:lang w:val="en-GB"/>
              </w:rPr>
              <w:t>17.</w:t>
            </w:r>
            <w:r w:rsidRPr="00974FD8">
              <w:rPr>
                <w:lang w:val="en-GB"/>
              </w:rPr>
              <w:tab/>
              <w:t>Presentation and adoption of decisions</w:t>
            </w:r>
          </w:p>
        </w:tc>
        <w:tc>
          <w:tcPr>
            <w:tcW w:w="4729" w:type="dxa"/>
            <w:shd w:val="clear" w:color="auto" w:fill="auto"/>
          </w:tcPr>
          <w:p w14:paraId="3042B91E"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Presentation of informal papers</w:t>
            </w:r>
          </w:p>
          <w:p w14:paraId="0AC48A85"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Discussion and consideration of the draft decisions</w:t>
            </w:r>
          </w:p>
        </w:tc>
      </w:tr>
      <w:tr w:rsidR="007E2AA5" w:rsidRPr="00974FD8" w14:paraId="57B2BC00" w14:textId="77777777" w:rsidTr="2F0EAB64">
        <w:tc>
          <w:tcPr>
            <w:tcW w:w="1737" w:type="dxa"/>
            <w:shd w:val="clear" w:color="auto" w:fill="auto"/>
          </w:tcPr>
          <w:p w14:paraId="51FB95F8"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3BB52F93"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r w:rsidRPr="00974FD8">
              <w:rPr>
                <w:lang w:val="en-GB"/>
              </w:rPr>
              <w:t>19.</w:t>
            </w:r>
            <w:r w:rsidRPr="00974FD8">
              <w:rPr>
                <w:lang w:val="en-GB"/>
              </w:rPr>
              <w:tab/>
              <w:t>Arrangements for the 2025 session of the Group of Experts</w:t>
            </w:r>
          </w:p>
        </w:tc>
        <w:tc>
          <w:tcPr>
            <w:tcW w:w="4729" w:type="dxa"/>
            <w:shd w:val="clear" w:color="auto" w:fill="auto"/>
          </w:tcPr>
          <w:p w14:paraId="30EEE422"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Consideration of draft provisional agenda of the 2025 session of the Group of Experts</w:t>
            </w:r>
          </w:p>
        </w:tc>
      </w:tr>
      <w:tr w:rsidR="007E2AA5" w:rsidRPr="00974FD8" w14:paraId="18364977" w14:textId="77777777" w:rsidTr="2F0EAB64">
        <w:tc>
          <w:tcPr>
            <w:tcW w:w="1737" w:type="dxa"/>
            <w:shd w:val="clear" w:color="auto" w:fill="auto"/>
          </w:tcPr>
          <w:p w14:paraId="7EE3290F"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r w:rsidRPr="00974FD8">
              <w:rPr>
                <w:lang w:val="en-GB"/>
              </w:rPr>
              <w:t>3–6 p.m.</w:t>
            </w:r>
          </w:p>
        </w:tc>
        <w:tc>
          <w:tcPr>
            <w:tcW w:w="3384" w:type="dxa"/>
            <w:shd w:val="clear" w:color="auto" w:fill="auto"/>
          </w:tcPr>
          <w:p w14:paraId="6BAB1537"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21.</w:t>
            </w:r>
            <w:r w:rsidRPr="00974FD8">
              <w:rPr>
                <w:lang w:val="en-GB"/>
              </w:rPr>
              <w:tab/>
              <w:t>Other business</w:t>
            </w:r>
          </w:p>
        </w:tc>
        <w:tc>
          <w:tcPr>
            <w:tcW w:w="4729" w:type="dxa"/>
            <w:shd w:val="clear" w:color="auto" w:fill="auto"/>
          </w:tcPr>
          <w:p w14:paraId="1D59C70F"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p>
        </w:tc>
      </w:tr>
      <w:tr w:rsidR="007E2AA5" w:rsidRPr="00974FD8" w14:paraId="5CEDFEE5" w14:textId="77777777" w:rsidTr="2F0EAB64">
        <w:tc>
          <w:tcPr>
            <w:tcW w:w="1737" w:type="dxa"/>
            <w:shd w:val="clear" w:color="auto" w:fill="auto"/>
          </w:tcPr>
          <w:p w14:paraId="75AD2ADA"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0F51D81F"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475" w:right="43" w:hanging="331"/>
              <w:jc w:val="left"/>
              <w:rPr>
                <w:lang w:val="en-GB"/>
              </w:rPr>
            </w:pPr>
            <w:r w:rsidRPr="00974FD8">
              <w:rPr>
                <w:lang w:val="en-GB"/>
              </w:rPr>
              <w:t>18.</w:t>
            </w:r>
            <w:r w:rsidRPr="00974FD8">
              <w:rPr>
                <w:lang w:val="en-GB"/>
              </w:rPr>
              <w:tab/>
              <w:t>Adoption of the report on the 2023 session</w:t>
            </w:r>
          </w:p>
        </w:tc>
        <w:tc>
          <w:tcPr>
            <w:tcW w:w="4729" w:type="dxa"/>
            <w:shd w:val="clear" w:color="auto" w:fill="auto"/>
          </w:tcPr>
          <w:p w14:paraId="51DCD887"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Presentation of the draft report</w:t>
            </w:r>
          </w:p>
          <w:p w14:paraId="206BA6E2"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0"/>
              <w:jc w:val="left"/>
              <w:rPr>
                <w:spacing w:val="2"/>
                <w:lang w:val="en-GB"/>
              </w:rPr>
            </w:pPr>
            <w:r w:rsidRPr="00974FD8">
              <w:rPr>
                <w:spacing w:val="2"/>
                <w:lang w:val="en-GB"/>
              </w:rPr>
              <w:t>Interactive discussion and adoption of the draft report</w:t>
            </w:r>
          </w:p>
        </w:tc>
      </w:tr>
      <w:tr w:rsidR="007E2AA5" w:rsidRPr="00974FD8" w14:paraId="229C0AC5" w14:textId="77777777" w:rsidTr="2F0EAB64">
        <w:tc>
          <w:tcPr>
            <w:tcW w:w="1737" w:type="dxa"/>
            <w:shd w:val="clear" w:color="auto" w:fill="auto"/>
          </w:tcPr>
          <w:p w14:paraId="31588C61"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shd w:val="clear" w:color="auto" w:fill="auto"/>
          </w:tcPr>
          <w:p w14:paraId="2D0E4260" w14:textId="0F1CF455"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20.</w:t>
            </w:r>
            <w:r>
              <w:tab/>
            </w:r>
            <w:r w:rsidRPr="00974FD8">
              <w:rPr>
                <w:lang w:val="en-GB"/>
              </w:rPr>
              <w:t>Election of officers</w:t>
            </w:r>
            <w:r w:rsidR="2367481C" w:rsidRPr="18B3D05E">
              <w:rPr>
                <w:lang w:val="en-GB"/>
              </w:rPr>
              <w:t xml:space="preserve"> for the subsequent session</w:t>
            </w:r>
          </w:p>
        </w:tc>
        <w:tc>
          <w:tcPr>
            <w:tcW w:w="4729" w:type="dxa"/>
            <w:shd w:val="clear" w:color="auto" w:fill="auto"/>
          </w:tcPr>
          <w:p w14:paraId="17152E40"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Nominations to membership in the Bureau and their consideration by the Group of Experts</w:t>
            </w:r>
          </w:p>
        </w:tc>
      </w:tr>
      <w:tr w:rsidR="007E2AA5" w:rsidRPr="00974FD8" w14:paraId="026C7800" w14:textId="77777777" w:rsidTr="2F0EAB64">
        <w:tc>
          <w:tcPr>
            <w:tcW w:w="1737" w:type="dxa"/>
            <w:tcBorders>
              <w:bottom w:val="single" w:sz="12" w:space="0" w:color="auto"/>
            </w:tcBorders>
            <w:shd w:val="clear" w:color="auto" w:fill="auto"/>
          </w:tcPr>
          <w:p w14:paraId="5755DFE9" w14:textId="77777777" w:rsidR="007E2AA5" w:rsidRPr="00974FD8" w:rsidRDefault="007E2AA5" w:rsidP="007E2AA5">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line="240" w:lineRule="exact"/>
              <w:ind w:left="0" w:right="40"/>
              <w:rPr>
                <w:lang w:val="en-GB"/>
              </w:rPr>
            </w:pPr>
          </w:p>
        </w:tc>
        <w:tc>
          <w:tcPr>
            <w:tcW w:w="3384" w:type="dxa"/>
            <w:tcBorders>
              <w:bottom w:val="single" w:sz="12" w:space="0" w:color="auto"/>
            </w:tcBorders>
            <w:shd w:val="clear" w:color="auto" w:fill="auto"/>
          </w:tcPr>
          <w:p w14:paraId="147BDE44"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22.</w:t>
            </w:r>
            <w:r w:rsidRPr="00974FD8">
              <w:rPr>
                <w:lang w:val="en-GB"/>
              </w:rPr>
              <w:tab/>
              <w:t>Closing of the session</w:t>
            </w:r>
          </w:p>
        </w:tc>
        <w:tc>
          <w:tcPr>
            <w:tcW w:w="4729" w:type="dxa"/>
            <w:tcBorders>
              <w:bottom w:val="single" w:sz="12" w:space="0" w:color="auto"/>
            </w:tcBorders>
            <w:shd w:val="clear" w:color="auto" w:fill="auto"/>
          </w:tcPr>
          <w:p w14:paraId="6F0A8A67" w14:textId="77777777" w:rsidR="007E2AA5" w:rsidRPr="00974FD8" w:rsidRDefault="007E2AA5" w:rsidP="00974FD8">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line="240" w:lineRule="exact"/>
              <w:ind w:left="144" w:right="43"/>
              <w:jc w:val="left"/>
              <w:rPr>
                <w:lang w:val="en-GB"/>
              </w:rPr>
            </w:pPr>
            <w:r w:rsidRPr="00974FD8">
              <w:rPr>
                <w:lang w:val="en-GB"/>
              </w:rPr>
              <w:t>Conclusion of the session</w:t>
            </w:r>
          </w:p>
        </w:tc>
      </w:tr>
    </w:tbl>
    <w:bookmarkStart w:id="110" w:name="BeginPage"/>
    <w:bookmarkEnd w:id="110"/>
    <w:p w14:paraId="60FF65ED" w14:textId="45D1E1D6" w:rsidR="00974FD8" w:rsidRPr="00974FD8" w:rsidRDefault="00974FD8" w:rsidP="00974FD8">
      <w:pPr>
        <w:pStyle w:val="SingleTxt"/>
        <w:spacing w:after="0" w:line="120" w:lineRule="exact"/>
        <w:rPr>
          <w:sz w:val="10"/>
        </w:rPr>
      </w:pPr>
      <w:r w:rsidRPr="00974FD8">
        <w:rPr>
          <w:noProof/>
          <w:w w:val="100"/>
          <w:sz w:val="10"/>
        </w:rPr>
        <mc:AlternateContent>
          <mc:Choice Requires="wps">
            <w:drawing>
              <wp:anchor distT="0" distB="0" distL="114300" distR="114300" simplePos="0" relativeHeight="251658241" behindDoc="0" locked="0" layoutInCell="1" allowOverlap="1" wp14:anchorId="1FD1B15A" wp14:editId="1ED304A2">
                <wp:simplePos x="0" y="0"/>
                <wp:positionH relativeFrom="column">
                  <wp:posOffset>2669540</wp:posOffset>
                </wp:positionH>
                <wp:positionV relativeFrom="paragraph">
                  <wp:posOffset>304800</wp:posOffset>
                </wp:positionV>
                <wp:extent cx="9144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0A4F0" id="Straight Connector 6"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" strokecolor="#010000" strokeweight=".25pt"/>
            </w:pict>
          </mc:Fallback>
        </mc:AlternateContent>
      </w:r>
    </w:p>
    <w:sectPr w:rsidR="00974FD8" w:rsidRPr="00974FD8" w:rsidSect="009F3F3F">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deline Simon" w:date="2023-04-18T16:54:00Z" w:initials="MS">
    <w:p w14:paraId="02E6ED41" w14:textId="3A5814CE" w:rsidR="00C74DD0" w:rsidRDefault="00C74DD0">
      <w:pPr>
        <w:pStyle w:val="CommentText"/>
      </w:pPr>
      <w:r>
        <w:rPr>
          <w:rStyle w:val="CommentReference"/>
        </w:rPr>
        <w:annotationRef/>
      </w:r>
      <w:r>
        <w:t xml:space="preserve">Ed text/2: Madeline Simon, </w:t>
      </w:r>
      <w:proofErr w:type="gramStart"/>
      <w:r>
        <w:t>simonm@un.org ;</w:t>
      </w:r>
      <w:proofErr w:type="gramEnd"/>
      <w:r>
        <w:t xml:space="preserve"> Job No. 2307024; CO: Cecille Blake, </w:t>
      </w:r>
      <w:hyperlink r:id="rId1" w:history="1">
        <w:r w:rsidRPr="004B7DDD">
          <w:rPr>
            <w:rStyle w:val="Hyperlink"/>
          </w:rPr>
          <w:t>blake1@un.org</w:t>
        </w:r>
      </w:hyperlink>
    </w:p>
    <w:p w14:paraId="38F6AE03" w14:textId="77777777" w:rsidR="00C74DD0" w:rsidRDefault="00C74DD0">
      <w:pPr>
        <w:pStyle w:val="CommentText"/>
      </w:pPr>
    </w:p>
    <w:p w14:paraId="10428A0D" w14:textId="198FF535" w:rsidR="00C74DD0" w:rsidRDefault="00C74DD0">
      <w:pPr>
        <w:pStyle w:val="CommentText"/>
      </w:pPr>
      <w:r>
        <w:t>Query pending</w:t>
      </w:r>
    </w:p>
  </w:comment>
  <w:comment w:id="3" w:author="Madeline Simon" w:date="2023-04-18T10:14:00Z" w:initials="MS">
    <w:p w14:paraId="66E41E9E" w14:textId="0352C525" w:rsidR="007E52E0" w:rsidRDefault="007E52E0">
      <w:pPr>
        <w:pStyle w:val="CommentText"/>
      </w:pPr>
      <w:r>
        <w:rPr>
          <w:rStyle w:val="CommentReference"/>
        </w:rPr>
        <w:annotationRef/>
      </w:r>
      <w:r>
        <w:t>New, as per GEGN.2/2023/1/Rev.2</w:t>
      </w:r>
      <w:r w:rsidR="00936207">
        <w:t>; title as of 2 April 2018</w:t>
      </w:r>
    </w:p>
  </w:comment>
  <w:comment w:id="10" w:author="Madeline Simon" w:date="2023-04-18T12:30:00Z" w:initials="MS">
    <w:p w14:paraId="6E9BFCD8" w14:textId="3747A7D5" w:rsidR="0088028F" w:rsidRDefault="0088028F">
      <w:pPr>
        <w:pStyle w:val="CommentText"/>
      </w:pPr>
      <w:r>
        <w:rPr>
          <w:rStyle w:val="CommentReference"/>
        </w:rPr>
        <w:annotationRef/>
      </w:r>
      <w:r>
        <w:t>CO confirmed wording should not be changed</w:t>
      </w:r>
      <w:r w:rsidR="00566844">
        <w:t>, i.e., should not read “standardization of national names”. Also did not want “national” to be more specific, as in “national place” or “national geographical names”</w:t>
      </w:r>
    </w:p>
  </w:comment>
  <w:comment w:id="16" w:author="Madeline Simon" w:date="2023-04-18T10:36:00Z" w:initials="MS">
    <w:p w14:paraId="417A1F40" w14:textId="0AF61E83" w:rsidR="008023E2" w:rsidRDefault="008023E2">
      <w:pPr>
        <w:pStyle w:val="CommentText"/>
      </w:pPr>
      <w:r>
        <w:rPr>
          <w:rStyle w:val="CommentReference"/>
        </w:rPr>
        <w:annotationRef/>
      </w:r>
      <w:r>
        <w:t xml:space="preserve">CO </w:t>
      </w:r>
      <w:r w:rsidR="0088028F">
        <w:t>confirmed name could be deleted</w:t>
      </w:r>
    </w:p>
  </w:comment>
  <w:comment w:id="34" w:author="Madeline Simon" w:date="2023-04-18T12:31:00Z" w:initials="MS">
    <w:p w14:paraId="25F138FC" w14:textId="459041F2" w:rsidR="00DF7E45" w:rsidRDefault="00DF7E45">
      <w:pPr>
        <w:pStyle w:val="CommentText"/>
      </w:pPr>
      <w:r>
        <w:rPr>
          <w:rStyle w:val="CommentReference"/>
        </w:rPr>
        <w:annotationRef/>
      </w:r>
      <w:r>
        <w:t>CO confirmed deletion of name and org</w:t>
      </w:r>
    </w:p>
  </w:comment>
  <w:comment w:id="39" w:author="Madeline Simon" w:date="2023-04-18T16:51:00Z" w:initials="MS">
    <w:p w14:paraId="6FE8E337" w14:textId="54A229BD" w:rsidR="00C74DD0" w:rsidRDefault="00C74DD0">
      <w:pPr>
        <w:pStyle w:val="CommentText"/>
      </w:pPr>
      <w:r>
        <w:rPr>
          <w:rStyle w:val="CommentReference"/>
        </w:rPr>
        <w:annotationRef/>
      </w:r>
      <w:r>
        <w:t>CO queried</w:t>
      </w:r>
    </w:p>
  </w:comment>
  <w:comment w:id="62" w:author="Madeline Simon" w:date="2023-04-18T12:31:00Z" w:initials="MS">
    <w:p w14:paraId="1A52712C" w14:textId="20626482" w:rsidR="004B2081" w:rsidRDefault="004B2081">
      <w:pPr>
        <w:pStyle w:val="CommentText"/>
      </w:pPr>
      <w:r>
        <w:rPr>
          <w:rStyle w:val="CommentReference"/>
        </w:rPr>
        <w:annotationRef/>
      </w:r>
      <w:r>
        <w:t>CO confirmed deletion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428A0D" w15:done="0"/>
  <w15:commentEx w15:paraId="66E41E9E" w15:done="0"/>
  <w15:commentEx w15:paraId="6E9BFCD8" w15:done="0"/>
  <w15:commentEx w15:paraId="417A1F40" w15:done="0"/>
  <w15:commentEx w15:paraId="25F138FC" w15:done="0"/>
  <w15:commentEx w15:paraId="6FE8E337" w15:done="0"/>
  <w15:commentEx w15:paraId="1A5271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49D0" w16cex:dateUtc="2023-04-18T20:54:00Z"/>
  <w16cex:commentExtensible w16cex:durableId="27E8EC0D" w16cex:dateUtc="2023-04-18T14:14:00Z"/>
  <w16cex:commentExtensible w16cex:durableId="27E90BDC" w16cex:dateUtc="2023-04-18T16:30:00Z"/>
  <w16cex:commentExtensible w16cex:durableId="27E8F126" w16cex:dateUtc="2023-04-18T14:36:00Z"/>
  <w16cex:commentExtensible w16cex:durableId="27E90C10" w16cex:dateUtc="2023-04-18T16:31:00Z"/>
  <w16cex:commentExtensible w16cex:durableId="27E94916" w16cex:dateUtc="2023-04-18T20:51:00Z"/>
  <w16cex:commentExtensible w16cex:durableId="27E90C30" w16cex:dateUtc="2023-04-18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428A0D" w16cid:durableId="27E949D0"/>
  <w16cid:commentId w16cid:paraId="66E41E9E" w16cid:durableId="27E8EC0D"/>
  <w16cid:commentId w16cid:paraId="6E9BFCD8" w16cid:durableId="27E90BDC"/>
  <w16cid:commentId w16cid:paraId="417A1F40" w16cid:durableId="27E8F126"/>
  <w16cid:commentId w16cid:paraId="25F138FC" w16cid:durableId="27E90C10"/>
  <w16cid:commentId w16cid:paraId="6FE8E337" w16cid:durableId="27E94916"/>
  <w16cid:commentId w16cid:paraId="1A52712C" w16cid:durableId="27E90C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5D97B" w14:textId="77777777" w:rsidR="0057438D" w:rsidRDefault="0057438D" w:rsidP="00556720">
      <w:r>
        <w:separator/>
      </w:r>
    </w:p>
  </w:endnote>
  <w:endnote w:type="continuationSeparator" w:id="0">
    <w:p w14:paraId="6F6A07DA" w14:textId="77777777" w:rsidR="0057438D" w:rsidRDefault="0057438D" w:rsidP="00556720">
      <w:r>
        <w:continuationSeparator/>
      </w:r>
    </w:p>
  </w:endnote>
  <w:endnote w:type="continuationNotice" w:id="1">
    <w:p w14:paraId="3877C728" w14:textId="77777777" w:rsidR="0057438D" w:rsidRDefault="0057438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1D6ACA" w14:paraId="791A4791" w14:textId="77777777" w:rsidTr="001D6ACA">
      <w:tc>
        <w:tcPr>
          <w:tcW w:w="4920" w:type="dxa"/>
          <w:shd w:val="clear" w:color="auto" w:fill="auto"/>
        </w:tcPr>
        <w:p w14:paraId="5B7A4719" w14:textId="1B040A45" w:rsidR="001D6ACA" w:rsidRPr="001D6ACA" w:rsidRDefault="001D6ACA" w:rsidP="001D6ACA">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8850DF">
            <w:rPr>
              <w:b w:val="0"/>
              <w:w w:val="103"/>
              <w:sz w:val="14"/>
            </w:rPr>
            <w:t>23-05630</w:t>
          </w:r>
          <w:r>
            <w:rPr>
              <w:b w:val="0"/>
              <w:w w:val="103"/>
              <w:sz w:val="14"/>
            </w:rPr>
            <w:fldChar w:fldCharType="end"/>
          </w:r>
        </w:p>
      </w:tc>
      <w:tc>
        <w:tcPr>
          <w:tcW w:w="4920" w:type="dxa"/>
          <w:shd w:val="clear" w:color="auto" w:fill="auto"/>
        </w:tcPr>
        <w:p w14:paraId="7D06633E" w14:textId="1F57AAE2" w:rsidR="001D6ACA" w:rsidRPr="001D6ACA" w:rsidRDefault="001D6ACA" w:rsidP="001D6ACA">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5D74C2AE" w14:textId="77777777" w:rsidR="001D6ACA" w:rsidRPr="001D6ACA" w:rsidRDefault="001D6ACA" w:rsidP="001D6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1D6ACA" w14:paraId="7EFA9C79" w14:textId="77777777" w:rsidTr="001D6ACA">
      <w:tc>
        <w:tcPr>
          <w:tcW w:w="4920" w:type="dxa"/>
          <w:shd w:val="clear" w:color="auto" w:fill="auto"/>
        </w:tcPr>
        <w:p w14:paraId="4A3BB400" w14:textId="3C489B68" w:rsidR="001D6ACA" w:rsidRPr="001D6ACA" w:rsidRDefault="001D6ACA" w:rsidP="001D6ACA">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c>
        <w:tcPr>
          <w:tcW w:w="4920" w:type="dxa"/>
          <w:shd w:val="clear" w:color="auto" w:fill="auto"/>
        </w:tcPr>
        <w:p w14:paraId="6F753838" w14:textId="06856668" w:rsidR="001D6ACA" w:rsidRPr="001D6ACA" w:rsidRDefault="001D6ACA" w:rsidP="001D6ACA">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8850DF">
            <w:rPr>
              <w:b w:val="0"/>
              <w:w w:val="103"/>
              <w:sz w:val="14"/>
            </w:rPr>
            <w:t>23-05630</w:t>
          </w:r>
          <w:r>
            <w:rPr>
              <w:b w:val="0"/>
              <w:w w:val="103"/>
              <w:sz w:val="14"/>
            </w:rPr>
            <w:fldChar w:fldCharType="end"/>
          </w:r>
        </w:p>
      </w:tc>
    </w:tr>
  </w:tbl>
  <w:p w14:paraId="6478DA29" w14:textId="77777777" w:rsidR="001D6ACA" w:rsidRPr="001D6ACA" w:rsidRDefault="001D6ACA" w:rsidP="001D6A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4920"/>
    </w:tblGrid>
    <w:tr w:rsidR="001D6ACA" w14:paraId="4AB40830" w14:textId="77777777" w:rsidTr="001D6ACA">
      <w:tc>
        <w:tcPr>
          <w:tcW w:w="3801" w:type="dxa"/>
        </w:tcPr>
        <w:p w14:paraId="4E192F7D" w14:textId="56031FB2" w:rsidR="001D6ACA" w:rsidRDefault="001D6ACA" w:rsidP="001D6ACA">
          <w:pPr>
            <w:pStyle w:val="ReleaseDate0"/>
          </w:pPr>
          <w:r>
            <w:rPr>
              <w:noProof/>
            </w:rPr>
            <w:drawing>
              <wp:anchor distT="0" distB="0" distL="114300" distR="114300" simplePos="0" relativeHeight="251658240" behindDoc="0" locked="0" layoutInCell="1" allowOverlap="1" wp14:anchorId="5D20EB8C" wp14:editId="3C069D70">
                <wp:simplePos x="0" y="0"/>
                <wp:positionH relativeFrom="column">
                  <wp:posOffset>5458460</wp:posOffset>
                </wp:positionH>
                <wp:positionV relativeFrom="paragraph">
                  <wp:posOffset>-365760</wp:posOffset>
                </wp:positionV>
                <wp:extent cx="69469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t>23-05630 (</w:t>
          </w:r>
          <w:proofErr w:type="gramStart"/>
          <w:r>
            <w:t xml:space="preserve">E)   </w:t>
          </w:r>
          <w:proofErr w:type="gramEnd"/>
          <w:r>
            <w:t xml:space="preserve"> 290323    </w:t>
          </w:r>
        </w:p>
        <w:p w14:paraId="2BE02EBA" w14:textId="373FBA88" w:rsidR="001D6ACA" w:rsidRPr="001D6ACA" w:rsidRDefault="001D6ACA" w:rsidP="001D6ACA">
          <w:pPr>
            <w:pStyle w:val="Footer"/>
            <w:spacing w:before="80" w:line="210" w:lineRule="exact"/>
            <w:rPr>
              <w:rFonts w:ascii="Barcode 3 of 9 by request" w:hAnsi="Barcode 3 of 9 by request"/>
              <w:b w:val="0"/>
              <w:sz w:val="24"/>
              <w:lang w:val="en-GB"/>
            </w:rPr>
          </w:pPr>
          <w:r>
            <w:rPr>
              <w:rFonts w:ascii="Barcode 3 of 9 by request" w:hAnsi="Barcode 3 of 9 by request"/>
              <w:sz w:val="24"/>
              <w:lang w:val="en-GB"/>
            </w:rPr>
            <w:t>*2305630*</w:t>
          </w:r>
        </w:p>
      </w:tc>
      <w:tc>
        <w:tcPr>
          <w:tcW w:w="4920" w:type="dxa"/>
        </w:tcPr>
        <w:p w14:paraId="526D6B23" w14:textId="18E3D473" w:rsidR="001D6ACA" w:rsidRDefault="001D6ACA" w:rsidP="001D6ACA">
          <w:pPr>
            <w:pStyle w:val="Footer"/>
            <w:jc w:val="right"/>
            <w:rPr>
              <w:b w:val="0"/>
              <w:sz w:val="20"/>
            </w:rPr>
          </w:pPr>
          <w:r>
            <w:rPr>
              <w:b w:val="0"/>
              <w:sz w:val="20"/>
            </w:rPr>
            <w:drawing>
              <wp:inline distT="0" distB="0" distL="0" distR="0" wp14:anchorId="7759F652" wp14:editId="02C87C0F">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a:stretch>
                          <a:fillRect/>
                        </a:stretch>
                      </pic:blipFill>
                      <pic:spPr>
                        <a:xfrm>
                          <a:off x="0" y="0"/>
                          <a:ext cx="929642" cy="231648"/>
                        </a:xfrm>
                        <a:prstGeom prst="rect">
                          <a:avLst/>
                        </a:prstGeom>
                      </pic:spPr>
                    </pic:pic>
                  </a:graphicData>
                </a:graphic>
              </wp:inline>
            </w:drawing>
          </w:r>
        </w:p>
      </w:tc>
    </w:tr>
  </w:tbl>
  <w:p w14:paraId="6000FCF1" w14:textId="77777777" w:rsidR="001D6ACA" w:rsidRPr="001D6ACA" w:rsidRDefault="001D6ACA" w:rsidP="001D6ACA">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D5A28" w14:textId="77777777" w:rsidR="0057438D" w:rsidRDefault="0057438D" w:rsidP="00556720">
      <w:r>
        <w:separator/>
      </w:r>
    </w:p>
  </w:footnote>
  <w:footnote w:type="continuationSeparator" w:id="0">
    <w:p w14:paraId="4551F92E" w14:textId="77777777" w:rsidR="0057438D" w:rsidRDefault="0057438D" w:rsidP="00556720">
      <w:r>
        <w:continuationSeparator/>
      </w:r>
    </w:p>
  </w:footnote>
  <w:footnote w:type="continuationNotice" w:id="1">
    <w:p w14:paraId="18EFD72E" w14:textId="77777777" w:rsidR="0057438D" w:rsidRDefault="0057438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1D6ACA" w14:paraId="3609BE91" w14:textId="77777777" w:rsidTr="001D6ACA">
      <w:trPr>
        <w:trHeight w:hRule="exact" w:val="864"/>
      </w:trPr>
      <w:tc>
        <w:tcPr>
          <w:tcW w:w="4920" w:type="dxa"/>
          <w:shd w:val="clear" w:color="auto" w:fill="auto"/>
          <w:vAlign w:val="bottom"/>
        </w:tcPr>
        <w:p w14:paraId="6B8A6528" w14:textId="73E339E8" w:rsidR="001D6ACA" w:rsidRPr="001D6ACA" w:rsidRDefault="000076BC" w:rsidP="001D6ACA">
          <w:pPr>
            <w:pStyle w:val="Header"/>
            <w:spacing w:after="80"/>
            <w:rPr>
              <w:b/>
            </w:rPr>
          </w:pPr>
          <w:r>
            <w:rPr>
              <w:b/>
            </w:rPr>
            <w:fldChar w:fldCharType="begin"/>
          </w:r>
          <w:r>
            <w:rPr>
              <w:b/>
            </w:rPr>
            <w:instrText xml:space="preserve"> DOCVARIABLE "sss1" \* MERGEFORMAT </w:instrText>
          </w:r>
          <w:r>
            <w:rPr>
              <w:b/>
            </w:rPr>
            <w:fldChar w:fldCharType="separate"/>
          </w:r>
          <w:r>
            <w:rPr>
              <w:b/>
            </w:rPr>
            <w:t>GEGN.2/2023/2/Rev.2</w:t>
          </w:r>
          <w:r>
            <w:rPr>
              <w:b/>
            </w:rPr>
            <w:fldChar w:fldCharType="end"/>
          </w:r>
        </w:p>
      </w:tc>
      <w:tc>
        <w:tcPr>
          <w:tcW w:w="4920" w:type="dxa"/>
          <w:shd w:val="clear" w:color="auto" w:fill="auto"/>
          <w:vAlign w:val="bottom"/>
        </w:tcPr>
        <w:p w14:paraId="3757955C" w14:textId="77777777" w:rsidR="001D6ACA" w:rsidRDefault="001D6ACA" w:rsidP="001D6ACA">
          <w:pPr>
            <w:pStyle w:val="Header"/>
          </w:pPr>
        </w:p>
      </w:tc>
    </w:tr>
  </w:tbl>
  <w:p w14:paraId="104E2E57" w14:textId="77777777" w:rsidR="001D6ACA" w:rsidRPr="001D6ACA" w:rsidRDefault="001D6ACA" w:rsidP="001D6A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1D6ACA" w14:paraId="7137EA1B" w14:textId="77777777" w:rsidTr="001D6ACA">
      <w:trPr>
        <w:trHeight w:hRule="exact" w:val="864"/>
      </w:trPr>
      <w:tc>
        <w:tcPr>
          <w:tcW w:w="4920" w:type="dxa"/>
          <w:shd w:val="clear" w:color="auto" w:fill="auto"/>
          <w:vAlign w:val="bottom"/>
        </w:tcPr>
        <w:p w14:paraId="5111349A" w14:textId="77777777" w:rsidR="001D6ACA" w:rsidRDefault="001D6ACA" w:rsidP="001D6ACA">
          <w:pPr>
            <w:pStyle w:val="Header"/>
          </w:pPr>
        </w:p>
      </w:tc>
      <w:tc>
        <w:tcPr>
          <w:tcW w:w="4920" w:type="dxa"/>
          <w:shd w:val="clear" w:color="auto" w:fill="auto"/>
          <w:vAlign w:val="bottom"/>
        </w:tcPr>
        <w:p w14:paraId="1C1BCA98" w14:textId="6F317DFA" w:rsidR="001D6ACA" w:rsidRPr="001D6ACA" w:rsidRDefault="001D6ACA" w:rsidP="001D6ACA">
          <w:pPr>
            <w:pStyle w:val="Header"/>
            <w:spacing w:after="80"/>
            <w:jc w:val="right"/>
            <w:rPr>
              <w:b/>
            </w:rPr>
          </w:pPr>
          <w:r>
            <w:rPr>
              <w:b/>
            </w:rPr>
            <w:fldChar w:fldCharType="begin"/>
          </w:r>
          <w:r>
            <w:rPr>
              <w:b/>
            </w:rPr>
            <w:instrText xml:space="preserve"> DOCVARIABLE "sss1" \* MERGEFORMAT </w:instrText>
          </w:r>
          <w:r>
            <w:rPr>
              <w:b/>
            </w:rPr>
            <w:fldChar w:fldCharType="separate"/>
          </w:r>
          <w:r w:rsidR="008850DF">
            <w:rPr>
              <w:b/>
            </w:rPr>
            <w:t>GEGN.2/2023/2/Rev.</w:t>
          </w:r>
          <w:r>
            <w:rPr>
              <w:b/>
            </w:rPr>
            <w:fldChar w:fldCharType="end"/>
          </w:r>
          <w:r w:rsidR="000076BC">
            <w:rPr>
              <w:b/>
            </w:rPr>
            <w:t>2</w:t>
          </w:r>
        </w:p>
      </w:tc>
    </w:tr>
  </w:tbl>
  <w:p w14:paraId="6ABEB9A5" w14:textId="77777777" w:rsidR="001D6ACA" w:rsidRPr="001D6ACA" w:rsidRDefault="001D6ACA" w:rsidP="001D6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1D6ACA" w14:paraId="32622E82" w14:textId="77777777" w:rsidTr="001D6ACA">
      <w:trPr>
        <w:trHeight w:hRule="exact" w:val="864"/>
      </w:trPr>
      <w:tc>
        <w:tcPr>
          <w:tcW w:w="1267" w:type="dxa"/>
          <w:tcBorders>
            <w:bottom w:val="single" w:sz="4" w:space="0" w:color="auto"/>
          </w:tcBorders>
          <w:shd w:val="clear" w:color="auto" w:fill="auto"/>
          <w:vAlign w:val="bottom"/>
        </w:tcPr>
        <w:p w14:paraId="358976B2" w14:textId="77777777" w:rsidR="001D6ACA" w:rsidRDefault="001D6ACA" w:rsidP="001D6ACA">
          <w:pPr>
            <w:pStyle w:val="Header"/>
            <w:spacing w:after="120"/>
          </w:pPr>
        </w:p>
      </w:tc>
      <w:tc>
        <w:tcPr>
          <w:tcW w:w="1872" w:type="dxa"/>
          <w:tcBorders>
            <w:bottom w:val="single" w:sz="4" w:space="0" w:color="auto"/>
          </w:tcBorders>
          <w:shd w:val="clear" w:color="auto" w:fill="auto"/>
          <w:vAlign w:val="bottom"/>
        </w:tcPr>
        <w:p w14:paraId="759B604E" w14:textId="7606CE86" w:rsidR="001D6ACA" w:rsidRPr="001D6ACA" w:rsidRDefault="001D6ACA" w:rsidP="001D6ACA">
          <w:pPr>
            <w:pStyle w:val="HCh"/>
            <w:spacing w:after="80"/>
            <w:rPr>
              <w:b w:val="0"/>
              <w:spacing w:val="2"/>
              <w:w w:val="96"/>
            </w:rPr>
          </w:pPr>
        </w:p>
      </w:tc>
      <w:tc>
        <w:tcPr>
          <w:tcW w:w="245" w:type="dxa"/>
          <w:tcBorders>
            <w:bottom w:val="single" w:sz="4" w:space="0" w:color="auto"/>
          </w:tcBorders>
          <w:shd w:val="clear" w:color="auto" w:fill="auto"/>
          <w:vAlign w:val="bottom"/>
        </w:tcPr>
        <w:p w14:paraId="64CA81C7" w14:textId="77777777" w:rsidR="001D6ACA" w:rsidRDefault="001D6ACA" w:rsidP="001D6ACA">
          <w:pPr>
            <w:pStyle w:val="Header"/>
            <w:spacing w:after="120"/>
          </w:pPr>
        </w:p>
      </w:tc>
      <w:tc>
        <w:tcPr>
          <w:tcW w:w="6466" w:type="dxa"/>
          <w:gridSpan w:val="4"/>
          <w:tcBorders>
            <w:bottom w:val="single" w:sz="4" w:space="0" w:color="auto"/>
          </w:tcBorders>
          <w:shd w:val="clear" w:color="auto" w:fill="auto"/>
          <w:vAlign w:val="bottom"/>
        </w:tcPr>
        <w:p w14:paraId="47E1896E" w14:textId="338D52C3" w:rsidR="001D6ACA" w:rsidRPr="001D6ACA" w:rsidRDefault="001D6ACA" w:rsidP="001D6ACA">
          <w:pPr>
            <w:spacing w:after="80" w:line="240" w:lineRule="auto"/>
            <w:jc w:val="right"/>
            <w:rPr>
              <w:position w:val="-4"/>
            </w:rPr>
          </w:pPr>
          <w:r>
            <w:rPr>
              <w:position w:val="-4"/>
              <w:sz w:val="40"/>
            </w:rPr>
            <w:t>GEGN.2</w:t>
          </w:r>
          <w:r>
            <w:rPr>
              <w:position w:val="-4"/>
            </w:rPr>
            <w:t>/2023/2/Rev.</w:t>
          </w:r>
          <w:r w:rsidR="005F45F5">
            <w:rPr>
              <w:position w:val="-4"/>
            </w:rPr>
            <w:t>2</w:t>
          </w:r>
        </w:p>
      </w:tc>
    </w:tr>
    <w:tr w:rsidR="001D6ACA" w:rsidRPr="001D6ACA" w14:paraId="33420D2F" w14:textId="77777777" w:rsidTr="001D6ACA">
      <w:trPr>
        <w:gridAfter w:val="1"/>
        <w:wAfter w:w="15" w:type="dxa"/>
        <w:trHeight w:hRule="exact" w:val="2880"/>
      </w:trPr>
      <w:tc>
        <w:tcPr>
          <w:tcW w:w="1267" w:type="dxa"/>
          <w:tcBorders>
            <w:top w:val="single" w:sz="4" w:space="0" w:color="auto"/>
            <w:bottom w:val="single" w:sz="12" w:space="0" w:color="auto"/>
          </w:tcBorders>
          <w:shd w:val="clear" w:color="auto" w:fill="auto"/>
        </w:tcPr>
        <w:p w14:paraId="7B9EFA21" w14:textId="170D5872" w:rsidR="001D6ACA" w:rsidRPr="001D6ACA" w:rsidRDefault="001D6ACA" w:rsidP="001D6ACA">
          <w:pPr>
            <w:pStyle w:val="Header"/>
            <w:spacing w:before="120"/>
            <w:jc w:val="center"/>
          </w:pPr>
          <w:r>
            <w:t xml:space="preserve"> </w:t>
          </w:r>
        </w:p>
      </w:tc>
      <w:tc>
        <w:tcPr>
          <w:tcW w:w="5227" w:type="dxa"/>
          <w:gridSpan w:val="3"/>
          <w:tcBorders>
            <w:top w:val="single" w:sz="4" w:space="0" w:color="auto"/>
            <w:bottom w:val="single" w:sz="12" w:space="0" w:color="auto"/>
          </w:tcBorders>
          <w:shd w:val="clear" w:color="auto" w:fill="auto"/>
        </w:tcPr>
        <w:p w14:paraId="1CEEBA14" w14:textId="77777777" w:rsidR="001D6ACA" w:rsidRPr="001D6ACA" w:rsidRDefault="001D6ACA" w:rsidP="001D6ACA">
          <w:pPr>
            <w:pStyle w:val="XLarge"/>
            <w:spacing w:before="109"/>
          </w:pPr>
        </w:p>
      </w:tc>
      <w:tc>
        <w:tcPr>
          <w:tcW w:w="245" w:type="dxa"/>
          <w:tcBorders>
            <w:top w:val="single" w:sz="4" w:space="0" w:color="auto"/>
            <w:bottom w:val="single" w:sz="12" w:space="0" w:color="auto"/>
          </w:tcBorders>
          <w:shd w:val="clear" w:color="auto" w:fill="auto"/>
        </w:tcPr>
        <w:p w14:paraId="0D654EEF" w14:textId="77777777" w:rsidR="001D6ACA" w:rsidRPr="001D6ACA" w:rsidRDefault="001D6ACA" w:rsidP="001D6ACA">
          <w:pPr>
            <w:pStyle w:val="Header"/>
            <w:spacing w:before="109"/>
          </w:pPr>
        </w:p>
      </w:tc>
      <w:tc>
        <w:tcPr>
          <w:tcW w:w="3096" w:type="dxa"/>
          <w:tcBorders>
            <w:top w:val="single" w:sz="4" w:space="0" w:color="auto"/>
            <w:bottom w:val="single" w:sz="12" w:space="0" w:color="auto"/>
          </w:tcBorders>
          <w:shd w:val="clear" w:color="auto" w:fill="auto"/>
        </w:tcPr>
        <w:p w14:paraId="6F90D1D4" w14:textId="7A6187EE" w:rsidR="001D6ACA" w:rsidRDefault="001D6ACA" w:rsidP="001D6ACA">
          <w:pPr>
            <w:pStyle w:val="Publication"/>
            <w:spacing w:before="240"/>
            <w:rPr>
              <w:color w:val="010000"/>
            </w:rPr>
          </w:pPr>
        </w:p>
        <w:p w14:paraId="0E6C77D2" w14:textId="32A3F307" w:rsidR="001D6ACA" w:rsidRDefault="003152A0" w:rsidP="001D6ACA">
          <w:r>
            <w:t>1</w:t>
          </w:r>
          <w:r w:rsidR="00E46B71">
            <w:t>4</w:t>
          </w:r>
          <w:r>
            <w:t xml:space="preserve"> April </w:t>
          </w:r>
          <w:r w:rsidR="001D6ACA">
            <w:t>2023</w:t>
          </w:r>
        </w:p>
        <w:p w14:paraId="56B595EE" w14:textId="0AA89F30" w:rsidR="001D6ACA" w:rsidRDefault="001D6ACA" w:rsidP="001D6ACA"/>
        <w:p w14:paraId="0291ED1C" w14:textId="007B4EC6" w:rsidR="001D6ACA" w:rsidRPr="001D6ACA" w:rsidRDefault="001D6ACA" w:rsidP="001D6ACA">
          <w:r>
            <w:t>Original: English</w:t>
          </w:r>
        </w:p>
      </w:tc>
    </w:tr>
  </w:tbl>
  <w:p w14:paraId="1E7FA3B6" w14:textId="77777777" w:rsidR="001D6ACA" w:rsidRPr="001D6ACA" w:rsidRDefault="001D6ACA" w:rsidP="001D6AC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2"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3"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16cid:durableId="622345081">
    <w:abstractNumId w:val="0"/>
  </w:num>
  <w:num w:numId="2" w16cid:durableId="1313604525">
    <w:abstractNumId w:val="2"/>
  </w:num>
  <w:num w:numId="3" w16cid:durableId="1096946043">
    <w:abstractNumId w:val="3"/>
  </w:num>
  <w:num w:numId="4" w16cid:durableId="1966964505">
    <w:abstractNumId w:val="1"/>
  </w:num>
  <w:num w:numId="5" w16cid:durableId="1364090727">
    <w:abstractNumId w:val="3"/>
  </w:num>
  <w:num w:numId="6" w16cid:durableId="1029912140">
    <w:abstractNumId w:val="1"/>
  </w:num>
  <w:num w:numId="7" w16cid:durableId="362636050">
    <w:abstractNumId w:val="3"/>
  </w:num>
  <w:num w:numId="8" w16cid:durableId="495340426">
    <w:abstractNumId w:val="1"/>
  </w:num>
  <w:num w:numId="9" w16cid:durableId="769276954">
    <w:abstractNumId w:val="3"/>
  </w:num>
  <w:num w:numId="10" w16cid:durableId="779840637">
    <w:abstractNumId w:val="1"/>
  </w:num>
  <w:num w:numId="11" w16cid:durableId="2038768786">
    <w:abstractNumId w:val="3"/>
  </w:num>
  <w:num w:numId="12" w16cid:durableId="565653425">
    <w:abstractNumId w:val="0"/>
  </w:num>
  <w:num w:numId="13" w16cid:durableId="1507556951">
    <w:abstractNumId w:val="1"/>
  </w:num>
  <w:num w:numId="14" w16cid:durableId="29036493">
    <w:abstractNumId w:val="2"/>
  </w:num>
  <w:num w:numId="15" w16cid:durableId="1641959445">
    <w:abstractNumId w:val="3"/>
  </w:num>
  <w:num w:numId="16" w16cid:durableId="1667827480">
    <w:abstractNumId w:val="0"/>
  </w:num>
  <w:num w:numId="17" w16cid:durableId="924649511">
    <w:abstractNumId w:val="1"/>
  </w:num>
  <w:num w:numId="18" w16cid:durableId="166291698">
    <w:abstractNumId w:val="2"/>
  </w:num>
  <w:num w:numId="19" w16cid:durableId="589507833">
    <w:abstractNumId w:val="3"/>
  </w:num>
  <w:num w:numId="20" w16cid:durableId="908733781">
    <w:abstractNumId w:val="1"/>
  </w:num>
  <w:num w:numId="21" w16cid:durableId="2090468646">
    <w:abstractNumId w:val="3"/>
  </w:num>
  <w:num w:numId="22" w16cid:durableId="2043626455">
    <w:abstractNumId w:val="1"/>
  </w:num>
  <w:num w:numId="23" w16cid:durableId="1564024024">
    <w:abstractNumId w:val="3"/>
  </w:num>
  <w:num w:numId="24" w16cid:durableId="1147627253">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eline Simon">
    <w15:presenceInfo w15:providerId="None" w15:userId="Madeline 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formatting="0"/>
  <w:trackRevisions/>
  <w:defaultTabStop w:val="475"/>
  <w:hyphenationZone w:val="20"/>
  <w:doNotHyphenateCaps/>
  <w:evenAndOddHeaders/>
  <w:characterSpacingControl w:val="doNotCompress"/>
  <w:hdrShapeDefaults>
    <o:shapedefaults v:ext="edit" spidmax="2050"/>
  </w:hdrShapeDefaults>
  <w:footnotePr>
    <w:footnote w:id="-1"/>
    <w:footnote w:id="0"/>
    <w:footnote w:id="1"/>
  </w:footnotePr>
  <w:endnotePr>
    <w:pos w:val="sectEnd"/>
    <w:numFmt w:val="decimal"/>
    <w:endnote w:id="-1"/>
    <w:endnote w:id="0"/>
    <w:endnote w:id="1"/>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genda Title1" w:val="Organizational matters_x000d_"/>
    <w:docVar w:name="Agenda1" w:val="Item 2 (b) of the provisional agenda*_x000d_"/>
    <w:docVar w:name="Barcode" w:val="*2305630*"/>
    <w:docVar w:name="CreationDt" w:val="29/03/2023 9:24: AM"/>
    <w:docVar w:name="DocCategory" w:val="Doc"/>
    <w:docVar w:name="DocType" w:val="Final"/>
    <w:docVar w:name="DutyStation" w:val="New York"/>
    <w:docVar w:name="FooterJN" w:val="23-05630"/>
    <w:docVar w:name="jobn" w:val="23-05630 (E)"/>
    <w:docVar w:name="jobnDT" w:val="23-05630 (E)   290323"/>
    <w:docVar w:name="jobnDTDT" w:val="23-05630 (E)   290323   290323"/>
    <w:docVar w:name="JobNo" w:val="2305630E"/>
    <w:docVar w:name="JobNo2" w:val="2308716E"/>
    <w:docVar w:name="LocalDrive" w:val="0"/>
    <w:docVar w:name="OandT" w:val=" "/>
    <w:docVar w:name="Session1" w:val="2023 session_x000d_"/>
    <w:docVar w:name="sss1" w:val="GEGN.2/2023/2/Rev.1"/>
    <w:docVar w:name="sss2" w:val="-"/>
    <w:docVar w:name="Symbol1" w:val="GEGN.2/2023/2/Rev.1"/>
    <w:docVar w:name="Symbol2" w:val="-"/>
    <w:docVar w:name="Title1" w:val="Organization of work** _x000d_"/>
    <w:docVar w:name="Title2" w:val="Note by the Secretariat_x000d_"/>
  </w:docVars>
  <w:rsids>
    <w:rsidRoot w:val="00181D72"/>
    <w:rsid w:val="000076BC"/>
    <w:rsid w:val="00010D33"/>
    <w:rsid w:val="00012805"/>
    <w:rsid w:val="0001325F"/>
    <w:rsid w:val="00017FCF"/>
    <w:rsid w:val="00024D1E"/>
    <w:rsid w:val="0002502F"/>
    <w:rsid w:val="000408AB"/>
    <w:rsid w:val="00057ED1"/>
    <w:rsid w:val="0008456E"/>
    <w:rsid w:val="000B1121"/>
    <w:rsid w:val="000B3288"/>
    <w:rsid w:val="000B5AFB"/>
    <w:rsid w:val="000C4C9C"/>
    <w:rsid w:val="000E5AB5"/>
    <w:rsid w:val="0011766D"/>
    <w:rsid w:val="0015192F"/>
    <w:rsid w:val="0017302D"/>
    <w:rsid w:val="00181674"/>
    <w:rsid w:val="00181D72"/>
    <w:rsid w:val="001A207A"/>
    <w:rsid w:val="001B2F0D"/>
    <w:rsid w:val="001B31CE"/>
    <w:rsid w:val="001C22A4"/>
    <w:rsid w:val="001C39E1"/>
    <w:rsid w:val="001C475A"/>
    <w:rsid w:val="001C66B8"/>
    <w:rsid w:val="001D152F"/>
    <w:rsid w:val="001D3BF7"/>
    <w:rsid w:val="001D6ACA"/>
    <w:rsid w:val="001D79B0"/>
    <w:rsid w:val="001F5488"/>
    <w:rsid w:val="002007C7"/>
    <w:rsid w:val="00200F9C"/>
    <w:rsid w:val="00201732"/>
    <w:rsid w:val="00214645"/>
    <w:rsid w:val="00220BCB"/>
    <w:rsid w:val="00240C11"/>
    <w:rsid w:val="002632DD"/>
    <w:rsid w:val="002706A2"/>
    <w:rsid w:val="00275D53"/>
    <w:rsid w:val="00291D41"/>
    <w:rsid w:val="00292132"/>
    <w:rsid w:val="002A40DA"/>
    <w:rsid w:val="002A76CE"/>
    <w:rsid w:val="002B1926"/>
    <w:rsid w:val="002B4BDF"/>
    <w:rsid w:val="002B6141"/>
    <w:rsid w:val="002B7CAD"/>
    <w:rsid w:val="002C1E98"/>
    <w:rsid w:val="002C633D"/>
    <w:rsid w:val="002C642C"/>
    <w:rsid w:val="002D1E0B"/>
    <w:rsid w:val="002D394F"/>
    <w:rsid w:val="002D5AB8"/>
    <w:rsid w:val="002E09A8"/>
    <w:rsid w:val="002E2E60"/>
    <w:rsid w:val="00300B6A"/>
    <w:rsid w:val="00303EA5"/>
    <w:rsid w:val="00311630"/>
    <w:rsid w:val="003152A0"/>
    <w:rsid w:val="003306B4"/>
    <w:rsid w:val="00342E93"/>
    <w:rsid w:val="00343B4F"/>
    <w:rsid w:val="00346E64"/>
    <w:rsid w:val="003533BB"/>
    <w:rsid w:val="00371A3B"/>
    <w:rsid w:val="00376521"/>
    <w:rsid w:val="00393587"/>
    <w:rsid w:val="003A0A16"/>
    <w:rsid w:val="003B3D71"/>
    <w:rsid w:val="003C2A83"/>
    <w:rsid w:val="003D159A"/>
    <w:rsid w:val="003E3B08"/>
    <w:rsid w:val="003E723B"/>
    <w:rsid w:val="003E79B5"/>
    <w:rsid w:val="003F25BA"/>
    <w:rsid w:val="0044179B"/>
    <w:rsid w:val="0044267C"/>
    <w:rsid w:val="00445081"/>
    <w:rsid w:val="004620D5"/>
    <w:rsid w:val="004641D5"/>
    <w:rsid w:val="00473470"/>
    <w:rsid w:val="004845CA"/>
    <w:rsid w:val="004856CD"/>
    <w:rsid w:val="00492ED8"/>
    <w:rsid w:val="004A199E"/>
    <w:rsid w:val="004A6554"/>
    <w:rsid w:val="004B0B18"/>
    <w:rsid w:val="004B0D6B"/>
    <w:rsid w:val="004B2081"/>
    <w:rsid w:val="004B4C46"/>
    <w:rsid w:val="004D17DB"/>
    <w:rsid w:val="004F480D"/>
    <w:rsid w:val="00525648"/>
    <w:rsid w:val="00536A29"/>
    <w:rsid w:val="0054091E"/>
    <w:rsid w:val="00556720"/>
    <w:rsid w:val="00563948"/>
    <w:rsid w:val="00564E7E"/>
    <w:rsid w:val="00566844"/>
    <w:rsid w:val="0057438D"/>
    <w:rsid w:val="0059179E"/>
    <w:rsid w:val="0059781F"/>
    <w:rsid w:val="005C012F"/>
    <w:rsid w:val="005C49C8"/>
    <w:rsid w:val="005C5BB5"/>
    <w:rsid w:val="005F2F1C"/>
    <w:rsid w:val="005F45F5"/>
    <w:rsid w:val="00612565"/>
    <w:rsid w:val="006137E4"/>
    <w:rsid w:val="006233DB"/>
    <w:rsid w:val="00636929"/>
    <w:rsid w:val="0064252E"/>
    <w:rsid w:val="00643300"/>
    <w:rsid w:val="0064424E"/>
    <w:rsid w:val="00651750"/>
    <w:rsid w:val="00653668"/>
    <w:rsid w:val="00657FCE"/>
    <w:rsid w:val="00674235"/>
    <w:rsid w:val="0068232E"/>
    <w:rsid w:val="00696BE4"/>
    <w:rsid w:val="006A4EFE"/>
    <w:rsid w:val="006C3A07"/>
    <w:rsid w:val="006C55CB"/>
    <w:rsid w:val="006D269C"/>
    <w:rsid w:val="006D6278"/>
    <w:rsid w:val="006E19F3"/>
    <w:rsid w:val="006E2FA3"/>
    <w:rsid w:val="007075F7"/>
    <w:rsid w:val="00707CAD"/>
    <w:rsid w:val="00724F67"/>
    <w:rsid w:val="007255F2"/>
    <w:rsid w:val="00732EB9"/>
    <w:rsid w:val="00737C30"/>
    <w:rsid w:val="00742853"/>
    <w:rsid w:val="00747697"/>
    <w:rsid w:val="0076019A"/>
    <w:rsid w:val="00764DD9"/>
    <w:rsid w:val="00772D27"/>
    <w:rsid w:val="00775943"/>
    <w:rsid w:val="00775CC9"/>
    <w:rsid w:val="00777887"/>
    <w:rsid w:val="00783A88"/>
    <w:rsid w:val="007A4C14"/>
    <w:rsid w:val="007A620C"/>
    <w:rsid w:val="007C01BB"/>
    <w:rsid w:val="007E2AA5"/>
    <w:rsid w:val="007E4906"/>
    <w:rsid w:val="007E52E0"/>
    <w:rsid w:val="007F1EE6"/>
    <w:rsid w:val="008023E2"/>
    <w:rsid w:val="00811400"/>
    <w:rsid w:val="00811F97"/>
    <w:rsid w:val="00824BB6"/>
    <w:rsid w:val="00824DC2"/>
    <w:rsid w:val="00826F90"/>
    <w:rsid w:val="00836E14"/>
    <w:rsid w:val="00846D29"/>
    <w:rsid w:val="00855FFA"/>
    <w:rsid w:val="008723C3"/>
    <w:rsid w:val="0088028F"/>
    <w:rsid w:val="008850DF"/>
    <w:rsid w:val="00890662"/>
    <w:rsid w:val="0089085F"/>
    <w:rsid w:val="008A0BC3"/>
    <w:rsid w:val="008A156F"/>
    <w:rsid w:val="008F1C5D"/>
    <w:rsid w:val="00936207"/>
    <w:rsid w:val="00947922"/>
    <w:rsid w:val="009517EC"/>
    <w:rsid w:val="00974FD8"/>
    <w:rsid w:val="00982050"/>
    <w:rsid w:val="009934EE"/>
    <w:rsid w:val="009A6662"/>
    <w:rsid w:val="009D42CC"/>
    <w:rsid w:val="009E1969"/>
    <w:rsid w:val="009F3F3F"/>
    <w:rsid w:val="00A20AC0"/>
    <w:rsid w:val="00A30DCB"/>
    <w:rsid w:val="00A67B69"/>
    <w:rsid w:val="00A73452"/>
    <w:rsid w:val="00A81678"/>
    <w:rsid w:val="00A82725"/>
    <w:rsid w:val="00A93A73"/>
    <w:rsid w:val="00AA2E74"/>
    <w:rsid w:val="00AA31F4"/>
    <w:rsid w:val="00AB2BAB"/>
    <w:rsid w:val="00AC617F"/>
    <w:rsid w:val="00AE72A3"/>
    <w:rsid w:val="00B070E0"/>
    <w:rsid w:val="00B27E2C"/>
    <w:rsid w:val="00B40842"/>
    <w:rsid w:val="00B51475"/>
    <w:rsid w:val="00BA666B"/>
    <w:rsid w:val="00BB5C7D"/>
    <w:rsid w:val="00BC35A7"/>
    <w:rsid w:val="00BE196B"/>
    <w:rsid w:val="00BF5B27"/>
    <w:rsid w:val="00BF6BE0"/>
    <w:rsid w:val="00C17C8D"/>
    <w:rsid w:val="00C30DA1"/>
    <w:rsid w:val="00C40788"/>
    <w:rsid w:val="00C46E77"/>
    <w:rsid w:val="00C57BF8"/>
    <w:rsid w:val="00C637DC"/>
    <w:rsid w:val="00C74DD0"/>
    <w:rsid w:val="00C779E4"/>
    <w:rsid w:val="00C836E0"/>
    <w:rsid w:val="00C87218"/>
    <w:rsid w:val="00C95553"/>
    <w:rsid w:val="00CA4F61"/>
    <w:rsid w:val="00CD4AC4"/>
    <w:rsid w:val="00CE3FA1"/>
    <w:rsid w:val="00D122B7"/>
    <w:rsid w:val="00D13156"/>
    <w:rsid w:val="00D32453"/>
    <w:rsid w:val="00D526E8"/>
    <w:rsid w:val="00D60DBA"/>
    <w:rsid w:val="00D71D45"/>
    <w:rsid w:val="00D94A42"/>
    <w:rsid w:val="00DB1DBE"/>
    <w:rsid w:val="00DB6F68"/>
    <w:rsid w:val="00DC1A7D"/>
    <w:rsid w:val="00DC6246"/>
    <w:rsid w:val="00DC7B16"/>
    <w:rsid w:val="00DD42F7"/>
    <w:rsid w:val="00DE527C"/>
    <w:rsid w:val="00DF7E45"/>
    <w:rsid w:val="00E00B92"/>
    <w:rsid w:val="00E0161C"/>
    <w:rsid w:val="00E20237"/>
    <w:rsid w:val="00E21063"/>
    <w:rsid w:val="00E27518"/>
    <w:rsid w:val="00E46B71"/>
    <w:rsid w:val="00E47963"/>
    <w:rsid w:val="00E5457A"/>
    <w:rsid w:val="00E6226A"/>
    <w:rsid w:val="00E73891"/>
    <w:rsid w:val="00E870C2"/>
    <w:rsid w:val="00EC165E"/>
    <w:rsid w:val="00ED42F5"/>
    <w:rsid w:val="00ED5AA7"/>
    <w:rsid w:val="00EF6793"/>
    <w:rsid w:val="00F2005D"/>
    <w:rsid w:val="00F2547E"/>
    <w:rsid w:val="00F268BA"/>
    <w:rsid w:val="00F27BF6"/>
    <w:rsid w:val="00F30184"/>
    <w:rsid w:val="00F301F1"/>
    <w:rsid w:val="00F33217"/>
    <w:rsid w:val="00F5593E"/>
    <w:rsid w:val="00F7600D"/>
    <w:rsid w:val="00F80E43"/>
    <w:rsid w:val="00F8600E"/>
    <w:rsid w:val="00F94BC6"/>
    <w:rsid w:val="00F95499"/>
    <w:rsid w:val="00FA72F8"/>
    <w:rsid w:val="00FC0E84"/>
    <w:rsid w:val="00FC29CA"/>
    <w:rsid w:val="00FC49F5"/>
    <w:rsid w:val="0C958DCE"/>
    <w:rsid w:val="0DFFDB3D"/>
    <w:rsid w:val="18B3D05E"/>
    <w:rsid w:val="22B42784"/>
    <w:rsid w:val="2367481C"/>
    <w:rsid w:val="2F0EAB64"/>
    <w:rsid w:val="3E897E0D"/>
    <w:rsid w:val="40C75E25"/>
    <w:rsid w:val="42632E86"/>
    <w:rsid w:val="459F6DD3"/>
    <w:rsid w:val="5081F354"/>
    <w:rsid w:val="530B56D2"/>
    <w:rsid w:val="5C93EEDC"/>
    <w:rsid w:val="5F03CB4D"/>
    <w:rsid w:val="6B7D101B"/>
    <w:rsid w:val="6D18E07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314E7C"/>
  <w15:chartTrackingRefBased/>
  <w15:docId w15:val="{E5AA47B2-DA93-45C7-9DB7-A3E67E5C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CE"/>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SingleTxt"/>
    <w:rsid w:val="002A76CE"/>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2A76CE"/>
    <w:pPr>
      <w:spacing w:line="300" w:lineRule="exact"/>
      <w:ind w:left="0" w:right="0" w:firstLine="0"/>
    </w:pPr>
    <w:rPr>
      <w:spacing w:val="-2"/>
      <w:sz w:val="28"/>
    </w:rPr>
  </w:style>
  <w:style w:type="paragraph" w:customStyle="1" w:styleId="HM">
    <w:name w:val="_ H __M"/>
    <w:basedOn w:val="HCh"/>
    <w:next w:val="Normal"/>
    <w:rsid w:val="002A76CE"/>
    <w:pPr>
      <w:spacing w:line="360" w:lineRule="exact"/>
    </w:pPr>
    <w:rPr>
      <w:spacing w:val="-3"/>
      <w:w w:val="99"/>
      <w:sz w:val="34"/>
    </w:rPr>
  </w:style>
  <w:style w:type="paragraph" w:customStyle="1" w:styleId="H23">
    <w:name w:val="_ H_2/3"/>
    <w:basedOn w:val="Normal"/>
    <w:next w:val="Normal"/>
    <w:rsid w:val="002A76CE"/>
    <w:pPr>
      <w:outlineLvl w:val="1"/>
    </w:pPr>
    <w:rPr>
      <w:b/>
      <w:lang w:val="en-US"/>
    </w:rPr>
  </w:style>
  <w:style w:type="paragraph" w:customStyle="1" w:styleId="H4">
    <w:name w:val="_ H_4"/>
    <w:basedOn w:val="Normal"/>
    <w:next w:val="Normal"/>
    <w:rsid w:val="002A76CE"/>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2A76CE"/>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2A76CE"/>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2A76CE"/>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2A76CE"/>
    <w:pPr>
      <w:spacing w:line="540" w:lineRule="exact"/>
    </w:pPr>
    <w:rPr>
      <w:spacing w:val="-8"/>
      <w:w w:val="96"/>
      <w:sz w:val="57"/>
    </w:rPr>
  </w:style>
  <w:style w:type="paragraph" w:customStyle="1" w:styleId="SS">
    <w:name w:val="__S_S"/>
    <w:basedOn w:val="HCh"/>
    <w:next w:val="Normal"/>
    <w:rsid w:val="002A76CE"/>
    <w:pPr>
      <w:ind w:left="1267" w:right="1267"/>
    </w:pPr>
  </w:style>
  <w:style w:type="paragraph" w:customStyle="1" w:styleId="SingleTxt">
    <w:name w:val="__Single Txt"/>
    <w:basedOn w:val="Normal"/>
    <w:rsid w:val="002A76C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2A76CE"/>
    <w:pPr>
      <w:spacing w:after="0" w:line="240" w:lineRule="exact"/>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Normal"/>
    <w:qFormat/>
    <w:rsid w:val="002A76CE"/>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2A76CE"/>
    <w:pPr>
      <w:spacing w:line="240" w:lineRule="exact"/>
      <w:ind w:left="0" w:right="5040" w:firstLine="0"/>
      <w:outlineLvl w:val="1"/>
    </w:pPr>
    <w:rPr>
      <w:sz w:val="20"/>
    </w:rPr>
  </w:style>
  <w:style w:type="paragraph" w:styleId="BalloonText">
    <w:name w:val="Balloon Text"/>
    <w:basedOn w:val="Normal"/>
    <w:link w:val="BalloonTextChar"/>
    <w:semiHidden/>
    <w:rsid w:val="002A76CE"/>
    <w:rPr>
      <w:rFonts w:ascii="Tahoma" w:hAnsi="Tahoma" w:cs="Tahoma"/>
      <w:sz w:val="16"/>
      <w:szCs w:val="16"/>
    </w:rPr>
  </w:style>
  <w:style w:type="character" w:customStyle="1" w:styleId="BalloonTextChar">
    <w:name w:val="Balloon Text Char"/>
    <w:basedOn w:val="DefaultParagraphFont"/>
    <w:link w:val="BalloonText"/>
    <w:semiHidden/>
    <w:rsid w:val="002A76CE"/>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2A76CE"/>
    <w:pPr>
      <w:numPr>
        <w:numId w:val="23"/>
      </w:numPr>
      <w:spacing w:after="120" w:line="240" w:lineRule="atLeast"/>
      <w:ind w:right="1267"/>
      <w:jc w:val="both"/>
    </w:pPr>
  </w:style>
  <w:style w:type="paragraph" w:customStyle="1" w:styleId="Bullet2">
    <w:name w:val="Bullet 2"/>
    <w:basedOn w:val="Normal"/>
    <w:qFormat/>
    <w:rsid w:val="003A0A16"/>
    <w:pPr>
      <w:numPr>
        <w:numId w:val="16"/>
      </w:numPr>
      <w:spacing w:after="120"/>
      <w:ind w:right="1264"/>
      <w:jc w:val="both"/>
    </w:pPr>
  </w:style>
  <w:style w:type="paragraph" w:customStyle="1" w:styleId="Bullet3">
    <w:name w:val="Bullet 3"/>
    <w:basedOn w:val="SingleTxt"/>
    <w:qFormat/>
    <w:rsid w:val="002A76CE"/>
    <w:pPr>
      <w:numPr>
        <w:numId w:val="24"/>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3A0A16"/>
    <w:pPr>
      <w:spacing w:line="240" w:lineRule="auto"/>
    </w:pPr>
    <w:rPr>
      <w:b/>
      <w:bCs/>
      <w:color w:val="4F81BD"/>
      <w:sz w:val="18"/>
      <w:szCs w:val="18"/>
    </w:rPr>
  </w:style>
  <w:style w:type="character" w:styleId="CommentReference">
    <w:name w:val="annotation reference"/>
    <w:semiHidden/>
    <w:rsid w:val="002A76CE"/>
    <w:rPr>
      <w:sz w:val="6"/>
    </w:rPr>
  </w:style>
  <w:style w:type="paragraph" w:customStyle="1" w:styleId="Distribution">
    <w:name w:val="Distribution"/>
    <w:next w:val="Normal"/>
    <w:rsid w:val="002A76CE"/>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2A76CE"/>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2A76CE"/>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2A76CE"/>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2A76CE"/>
  </w:style>
  <w:style w:type="character" w:customStyle="1" w:styleId="EndnoteTextChar">
    <w:name w:val="Endnote Text Char"/>
    <w:basedOn w:val="DefaultParagraphFont"/>
    <w:link w:val="EndnoteText"/>
    <w:semiHidden/>
    <w:rsid w:val="002A76CE"/>
    <w:rPr>
      <w:rFonts w:ascii="Times New Roman" w:eastAsiaTheme="minorHAnsi" w:hAnsi="Times New Roman" w:cs="Times New Roman"/>
      <w:spacing w:val="5"/>
      <w:w w:val="103"/>
      <w:kern w:val="14"/>
      <w:sz w:val="17"/>
      <w:szCs w:val="20"/>
      <w:lang w:eastAsia="en-US"/>
    </w:rPr>
  </w:style>
  <w:style w:type="paragraph" w:styleId="Footer">
    <w:name w:val="footer"/>
    <w:link w:val="FooterChar"/>
    <w:rsid w:val="002A76CE"/>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2A76CE"/>
    <w:rPr>
      <w:rFonts w:ascii="Times New Roman" w:eastAsiaTheme="minorHAnsi" w:hAnsi="Times New Roman" w:cs="Times New Roman"/>
      <w:b/>
      <w:noProof/>
      <w:sz w:val="17"/>
      <w:szCs w:val="20"/>
      <w:lang w:val="en-US" w:eastAsia="en-US"/>
    </w:rPr>
  </w:style>
  <w:style w:type="character" w:styleId="FootnoteReference">
    <w:name w:val="footnote reference"/>
    <w:semiHidden/>
    <w:rsid w:val="002A76CE"/>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Header">
    <w:name w:val="header"/>
    <w:link w:val="HeaderChar"/>
    <w:rsid w:val="002A76CE"/>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2A76CE"/>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LineNumber">
    <w:name w:val="line number"/>
    <w:rsid w:val="002A76CE"/>
    <w:rPr>
      <w:sz w:val="14"/>
    </w:rPr>
  </w:style>
  <w:style w:type="paragraph" w:styleId="NoSpacing">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numPr>
        <w:numId w:val="18"/>
      </w:numPr>
      <w:tabs>
        <w:tab w:val="left" w:pos="2218"/>
      </w:tabs>
      <w:spacing w:before="40" w:after="80"/>
      <w:ind w:right="302"/>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2A76CE"/>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2A76CE"/>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3A0A16"/>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2A76CE"/>
    <w:pPr>
      <w:tabs>
        <w:tab w:val="right" w:pos="9965"/>
      </w:tabs>
      <w:spacing w:line="210" w:lineRule="exact"/>
    </w:pPr>
    <w:rPr>
      <w:spacing w:val="5"/>
      <w:w w:val="104"/>
      <w:sz w:val="17"/>
    </w:rPr>
  </w:style>
  <w:style w:type="paragraph" w:customStyle="1" w:styleId="SmallX">
    <w:name w:val="SmallX"/>
    <w:basedOn w:val="Small"/>
    <w:next w:val="Normal"/>
    <w:rsid w:val="002A76CE"/>
    <w:pPr>
      <w:spacing w:line="180" w:lineRule="exact"/>
      <w:jc w:val="right"/>
    </w:pPr>
    <w:rPr>
      <w:spacing w:val="6"/>
      <w:w w:val="106"/>
      <w:sz w:val="14"/>
    </w:rPr>
  </w:style>
  <w:style w:type="paragraph" w:customStyle="1" w:styleId="TitleHCH">
    <w:name w:val="Title_H_CH"/>
    <w:basedOn w:val="H1"/>
    <w:next w:val="Normal"/>
    <w:qFormat/>
    <w:rsid w:val="002A76CE"/>
    <w:pPr>
      <w:spacing w:line="300" w:lineRule="exact"/>
      <w:ind w:left="0" w:right="0" w:firstLine="0"/>
    </w:pPr>
    <w:rPr>
      <w:spacing w:val="-2"/>
      <w:sz w:val="28"/>
    </w:rPr>
  </w:style>
  <w:style w:type="paragraph" w:customStyle="1" w:styleId="TitleH2">
    <w:name w:val="Title_H2"/>
    <w:basedOn w:val="Normal"/>
    <w:next w:val="Normal"/>
    <w:qFormat/>
    <w:rsid w:val="002A76CE"/>
    <w:pPr>
      <w:outlineLvl w:val="1"/>
    </w:pPr>
    <w:rPr>
      <w:b/>
    </w:rPr>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2A76CE"/>
    <w:pPr>
      <w:spacing w:line="390" w:lineRule="exact"/>
    </w:pPr>
    <w:rPr>
      <w:spacing w:val="-4"/>
      <w:w w:val="98"/>
      <w:sz w:val="40"/>
    </w:rPr>
  </w:style>
  <w:style w:type="character" w:styleId="Hyperlink">
    <w:name w:val="Hyperlink"/>
    <w:basedOn w:val="DefaultParagraphFont"/>
    <w:rsid w:val="002A76CE"/>
    <w:rPr>
      <w:color w:val="0000FF"/>
      <w:u w:val="none"/>
    </w:rPr>
  </w:style>
  <w:style w:type="paragraph" w:styleId="PlainText">
    <w:name w:val="Plain Text"/>
    <w:basedOn w:val="Normal"/>
    <w:link w:val="PlainTextChar"/>
    <w:rsid w:val="002A76CE"/>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2A76CE"/>
    <w:rPr>
      <w:rFonts w:ascii="Courier New" w:eastAsia="Times New Roman" w:hAnsi="Courier New" w:cs="Times New Roman"/>
      <w:sz w:val="20"/>
      <w:szCs w:val="20"/>
      <w:lang w:val="en-US" w:eastAsia="en-GB"/>
    </w:rPr>
  </w:style>
  <w:style w:type="paragraph" w:customStyle="1" w:styleId="ReleaseDate0">
    <w:name w:val="Release Date"/>
    <w:next w:val="Footer"/>
    <w:rsid w:val="002A76CE"/>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2A76CE"/>
  </w:style>
  <w:style w:type="table" w:styleId="TableGrid">
    <w:name w:val="Table Grid"/>
    <w:basedOn w:val="TableNormal"/>
    <w:rsid w:val="002A76CE"/>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6E2FA3"/>
    <w:pPr>
      <w:ind w:left="1267" w:right="1267" w:hanging="1267"/>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eastAsiaTheme="minorHAnsi"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qFormat/>
    <w:rsid w:val="003A0A16"/>
    <w:pPr>
      <w:spacing w:after="0" w:line="240" w:lineRule="exact"/>
    </w:pPr>
    <w:rPr>
      <w:rFonts w:ascii="Times New Roman" w:eastAsiaTheme="minorHAnsi"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paragraph" w:styleId="CommentText">
    <w:name w:val="annotation text"/>
    <w:basedOn w:val="Normal"/>
    <w:link w:val="CommentTextChar"/>
    <w:uiPriority w:val="99"/>
    <w:semiHidden/>
    <w:unhideWhenUsed/>
    <w:rsid w:val="001D6ACA"/>
    <w:pPr>
      <w:spacing w:line="240" w:lineRule="auto"/>
    </w:pPr>
  </w:style>
  <w:style w:type="character" w:customStyle="1" w:styleId="CommentTextChar">
    <w:name w:val="Comment Text Char"/>
    <w:basedOn w:val="DefaultParagraphFont"/>
    <w:link w:val="CommentText"/>
    <w:uiPriority w:val="99"/>
    <w:semiHidden/>
    <w:rsid w:val="001D6ACA"/>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1D6ACA"/>
    <w:rPr>
      <w:b/>
      <w:bCs/>
    </w:rPr>
  </w:style>
  <w:style w:type="character" w:customStyle="1" w:styleId="CommentSubjectChar">
    <w:name w:val="Comment Subject Char"/>
    <w:basedOn w:val="CommentTextChar"/>
    <w:link w:val="CommentSubject"/>
    <w:uiPriority w:val="99"/>
    <w:semiHidden/>
    <w:rsid w:val="001D6ACA"/>
    <w:rPr>
      <w:rFonts w:ascii="Times New Roman" w:eastAsiaTheme="minorHAnsi" w:hAnsi="Times New Roman" w:cs="Times New Roman"/>
      <w:b/>
      <w:bCs/>
      <w:spacing w:val="4"/>
      <w:w w:val="103"/>
      <w:kern w:val="14"/>
      <w:sz w:val="20"/>
      <w:szCs w:val="20"/>
      <w:lang w:eastAsia="en-US"/>
    </w:rPr>
  </w:style>
  <w:style w:type="character" w:styleId="UnresolvedMention">
    <w:name w:val="Unresolved Mention"/>
    <w:basedOn w:val="DefaultParagraphFont"/>
    <w:uiPriority w:val="99"/>
    <w:semiHidden/>
    <w:unhideWhenUsed/>
    <w:rsid w:val="00974FD8"/>
    <w:rPr>
      <w:color w:val="605E5C"/>
      <w:shd w:val="clear" w:color="auto" w:fill="E1DFDD"/>
    </w:rPr>
  </w:style>
  <w:style w:type="paragraph" w:styleId="Revision">
    <w:name w:val="Revision"/>
    <w:hidden/>
    <w:uiPriority w:val="99"/>
    <w:semiHidden/>
    <w:rsid w:val="007075F7"/>
    <w:pPr>
      <w:spacing w:after="0" w:line="240" w:lineRule="auto"/>
    </w:pPr>
    <w:rPr>
      <w:rFonts w:ascii="Times New Roman" w:eastAsiaTheme="minorHAnsi" w:hAnsi="Times New Roman" w:cs="Times New Roman"/>
      <w:spacing w:val="4"/>
      <w:w w:val="103"/>
      <w:kern w:val="14"/>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blake1@un.org"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https://undocs.org/en/GEGN.2/2023/1"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microsoft.com/office/2011/relationships/people" Target="people.xm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0b4fa15-76ba-48c8-b961-b781e21574d2">
      <Terms xmlns="http://schemas.microsoft.com/office/infopath/2007/PartnerControls"/>
    </lcf76f155ced4ddcb4097134ff3c332f>
    <TaxCatchAll xmlns="985ec44e-1bab-4c0b-9df0-6ba128686fc9" xsi:nil="true"/>
    <Time xmlns="80b4fa15-76ba-48c8-b961-b781e21574d2">No action</Time>
    <Image xmlns="80b4fa15-76ba-48c8-b961-b781e21574d2" xsi:nil="true"/>
    <_Flow_SignoffStatus xmlns="80b4fa15-76ba-48c8-b961-b781e21574d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1BF2F834EA4346881D152C2A068B67" ma:contentTypeVersion="19" ma:contentTypeDescription="Create a new document." ma:contentTypeScope="" ma:versionID="65823827aa7eab6536d4e501f51033b9">
  <xsd:schema xmlns:xsd="http://www.w3.org/2001/XMLSchema" xmlns:xs="http://www.w3.org/2001/XMLSchema" xmlns:p="http://schemas.microsoft.com/office/2006/metadata/properties" xmlns:ns2="80b4fa15-76ba-48c8-b961-b781e21574d2" xmlns:ns3="d0274a15-5367-45e1-987a-873acbd8baaa" xmlns:ns4="985ec44e-1bab-4c0b-9df0-6ba128686fc9" targetNamespace="http://schemas.microsoft.com/office/2006/metadata/properties" ma:root="true" ma:fieldsID="88a85a50db69973f0b17a7fe601a8d7b" ns2:_="" ns3:_="" ns4:_="">
    <xsd:import namespace="80b4fa15-76ba-48c8-b961-b781e21574d2"/>
    <xsd:import namespace="d0274a15-5367-45e1-987a-873acbd8baaa"/>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_Flow_SignoffStatus" minOccurs="0"/>
                <xsd:element ref="ns2:MediaLengthInSeconds" minOccurs="0"/>
                <xsd:element ref="ns2:Time" minOccurs="0"/>
                <xsd:element ref="ns2:Imag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4fa15-76ba-48c8-b961-b781e2157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Time" ma:index="22" nillable="true" ma:displayName="Progress" ma:default="No action" ma:format="Dropdown" ma:internalName="Time">
      <xsd:simpleType>
        <xsd:restriction base="dms:Choice">
          <xsd:enumeration value="Completed"/>
          <xsd:enumeration value="No action"/>
          <xsd:enumeration value="Processing"/>
        </xsd:restriction>
      </xsd:simpleType>
    </xsd:element>
    <xsd:element name="Image" ma:index="23" nillable="true" ma:displayName="Image" ma:internalName="Imag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0274a15-5367-45e1-987a-873acbd8baa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11277486-0853-43b3-8e89-471c10f59da4}" ma:internalName="TaxCatchAll" ma:showField="CatchAllData" ma:web="d0274a15-5367-45e1-987a-873acbd8ba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90D35A-AA83-4F85-9823-4C79DB48844C}">
  <ds:schemaRefs>
    <ds:schemaRef ds:uri="http://www.w3.org/XML/1998/namespace"/>
    <ds:schemaRef ds:uri="http://purl.org/dc/terms/"/>
    <ds:schemaRef ds:uri="http://schemas.microsoft.com/office/2006/metadata/properties"/>
    <ds:schemaRef ds:uri="http://purl.org/dc/dcmitype/"/>
    <ds:schemaRef ds:uri="985ec44e-1bab-4c0b-9df0-6ba128686fc9"/>
    <ds:schemaRef ds:uri="d0274a15-5367-45e1-987a-873acbd8baaa"/>
    <ds:schemaRef ds:uri="80b4fa15-76ba-48c8-b961-b781e21574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B5185ADC-8265-4C07-8BDA-7419177E2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4fa15-76ba-48c8-b961-b781e21574d2"/>
    <ds:schemaRef ds:uri="d0274a15-5367-45e1-987a-873acbd8baaa"/>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3228E0-9837-4B6C-B3D6-0CC5ADA165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Carter</dc:creator>
  <cp:keywords/>
  <dc:description/>
  <cp:lastModifiedBy>Madeline Simon</cp:lastModifiedBy>
  <cp:revision>2</cp:revision>
  <cp:lastPrinted>2023-04-05T16:58:00Z</cp:lastPrinted>
  <dcterms:created xsi:type="dcterms:W3CDTF">2023-04-18T20:56:00Z</dcterms:created>
  <dcterms:modified xsi:type="dcterms:W3CDTF">2023-04-18T20:56:00Z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2305630</vt:lpwstr>
  </property>
  <property fmtid="{D5CDD505-2E9C-101B-9397-08002B2CF9AE}" pid="3" name="ODSRefJobNo">
    <vt:lpwstr>2308716E</vt:lpwstr>
  </property>
  <property fmtid="{D5CDD505-2E9C-101B-9397-08002B2CF9AE}" pid="4" name="Symbol1">
    <vt:lpwstr>GEGN.2/2023/2/Rev.1</vt:lpwstr>
  </property>
  <property fmtid="{D5CDD505-2E9C-101B-9397-08002B2CF9AE}" pid="5" name="Symbol2">
    <vt:lpwstr/>
  </property>
  <property fmtid="{D5CDD505-2E9C-101B-9397-08002B2CF9AE}" pid="6" name="Translator">
    <vt:lpwstr/>
  </property>
  <property fmtid="{D5CDD505-2E9C-101B-9397-08002B2CF9AE}" pid="7" name="Operator">
    <vt:lpwstr/>
  </property>
  <property fmtid="{D5CDD505-2E9C-101B-9397-08002B2CF9AE}" pid="8" name="DraftPages">
    <vt:lpwstr> </vt:lpwstr>
  </property>
  <property fmtid="{D5CDD505-2E9C-101B-9397-08002B2CF9AE}" pid="9" name="Comment">
    <vt:lpwstr/>
  </property>
  <property fmtid="{D5CDD505-2E9C-101B-9397-08002B2CF9AE}" pid="10" name="DocType">
    <vt:lpwstr>S</vt:lpwstr>
  </property>
  <property fmtid="{D5CDD505-2E9C-101B-9397-08002B2CF9AE}" pid="11" name="Category">
    <vt:lpwstr>Document</vt:lpwstr>
  </property>
  <property fmtid="{D5CDD505-2E9C-101B-9397-08002B2CF9AE}" pid="12" name="Language">
    <vt:lpwstr>English</vt:lpwstr>
  </property>
  <property fmtid="{D5CDD505-2E9C-101B-9397-08002B2CF9AE}" pid="13" name="Release Date">
    <vt:lpwstr/>
  </property>
  <property fmtid="{D5CDD505-2E9C-101B-9397-08002B2CF9AE}" pid="14" name="Session1">
    <vt:lpwstr>2023 session_x000d_</vt:lpwstr>
  </property>
  <property fmtid="{D5CDD505-2E9C-101B-9397-08002B2CF9AE}" pid="15" name="Agenda1">
    <vt:lpwstr>Item 2 (b) of the provisional agenda</vt:lpwstr>
  </property>
  <property fmtid="{D5CDD505-2E9C-101B-9397-08002B2CF9AE}" pid="16" name="Agenda Title1">
    <vt:lpwstr>Organizational matters_x000d_</vt:lpwstr>
  </property>
  <property fmtid="{D5CDD505-2E9C-101B-9397-08002B2CF9AE}" pid="17" name="Title1">
    <vt:lpwstr>Organization of work</vt:lpwstr>
  </property>
  <property fmtid="{D5CDD505-2E9C-101B-9397-08002B2CF9AE}" pid="18" name="Title2">
    <vt:lpwstr>Note by the Secretariat_x000d_</vt:lpwstr>
  </property>
  <property fmtid="{D5CDD505-2E9C-101B-9397-08002B2CF9AE}" pid="19" name="ContentTypeId">
    <vt:lpwstr>0x010100B51BF2F834EA4346881D152C2A068B67</vt:lpwstr>
  </property>
  <property fmtid="{D5CDD505-2E9C-101B-9397-08002B2CF9AE}" pid="20" name="MediaServiceImageTags">
    <vt:lpwstr/>
  </property>
</Properties>
</file>
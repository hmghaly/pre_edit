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margin" w:tblpXSpec="right" w:tblpY="-749"/>
        <w:tblW w:w="9850" w:type="dxa"/>
        <w:tblLayout w:type="fixed"/>
        <w:tblCellMar>
          <w:left w:w="0" w:type="dxa"/>
          <w:right w:w="0" w:type="dxa"/>
        </w:tblCellMar>
        <w:tblLook w:val="0000" w:firstRow="0" w:lastRow="0" w:firstColumn="0" w:lastColumn="0" w:noHBand="0" w:noVBand="0"/>
      </w:tblPr>
      <w:tblGrid>
        <w:gridCol w:w="1267"/>
        <w:gridCol w:w="1872"/>
        <w:gridCol w:w="245"/>
        <w:gridCol w:w="3110"/>
        <w:gridCol w:w="245"/>
        <w:gridCol w:w="3100"/>
        <w:gridCol w:w="11"/>
      </w:tblGrid>
      <w:tr w:rsidR="004C45F3" w:rsidRPr="001906B2" w14:paraId="346BD78C" w14:textId="77777777" w:rsidTr="004C45F3">
        <w:trPr>
          <w:trHeight w:hRule="exact" w:val="864"/>
        </w:trPr>
        <w:tc>
          <w:tcPr>
            <w:tcW w:w="1267" w:type="dxa"/>
            <w:tcBorders>
              <w:bottom w:val="single" w:sz="4" w:space="0" w:color="auto"/>
            </w:tcBorders>
            <w:shd w:val="clear" w:color="auto" w:fill="auto"/>
            <w:vAlign w:val="bottom"/>
          </w:tcPr>
          <w:p w14:paraId="0CD87C80" w14:textId="77777777" w:rsidR="004C45F3" w:rsidRPr="001906B2" w:rsidRDefault="004C45F3" w:rsidP="004C45F3">
            <w:pPr>
              <w:pStyle w:val="Header"/>
              <w:spacing w:after="120"/>
              <w:rPr>
                <w:color w:val="000000" w:themeColor="text1"/>
                <w:lang w:val="en-GB"/>
              </w:rPr>
            </w:pPr>
          </w:p>
        </w:tc>
        <w:tc>
          <w:tcPr>
            <w:tcW w:w="1872" w:type="dxa"/>
            <w:tcBorders>
              <w:bottom w:val="single" w:sz="4" w:space="0" w:color="auto"/>
            </w:tcBorders>
            <w:shd w:val="clear" w:color="auto" w:fill="auto"/>
            <w:vAlign w:val="bottom"/>
          </w:tcPr>
          <w:p w14:paraId="682CEA4D" w14:textId="77777777" w:rsidR="004C45F3" w:rsidRPr="001906B2" w:rsidRDefault="004C45F3" w:rsidP="004C45F3">
            <w:pPr>
              <w:pStyle w:val="HCh"/>
              <w:spacing w:after="80"/>
              <w:rPr>
                <w:b w:val="0"/>
                <w:color w:val="000000" w:themeColor="text1"/>
                <w:spacing w:val="2"/>
                <w:w w:val="96"/>
              </w:rPr>
            </w:pPr>
          </w:p>
        </w:tc>
        <w:tc>
          <w:tcPr>
            <w:tcW w:w="245" w:type="dxa"/>
            <w:tcBorders>
              <w:bottom w:val="single" w:sz="4" w:space="0" w:color="auto"/>
            </w:tcBorders>
            <w:shd w:val="clear" w:color="auto" w:fill="auto"/>
            <w:vAlign w:val="bottom"/>
          </w:tcPr>
          <w:p w14:paraId="1E2587D5" w14:textId="77777777" w:rsidR="004C45F3" w:rsidRPr="001906B2" w:rsidRDefault="004C45F3" w:rsidP="004C45F3">
            <w:pPr>
              <w:pStyle w:val="Header"/>
              <w:spacing w:after="120"/>
              <w:rPr>
                <w:color w:val="000000" w:themeColor="text1"/>
                <w:lang w:val="en-GB"/>
              </w:rPr>
            </w:pPr>
          </w:p>
        </w:tc>
        <w:tc>
          <w:tcPr>
            <w:tcW w:w="6466" w:type="dxa"/>
            <w:gridSpan w:val="4"/>
            <w:tcBorders>
              <w:bottom w:val="single" w:sz="4" w:space="0" w:color="auto"/>
            </w:tcBorders>
            <w:shd w:val="clear" w:color="auto" w:fill="auto"/>
            <w:vAlign w:val="bottom"/>
          </w:tcPr>
          <w:p w14:paraId="20D8B386" w14:textId="22249C45" w:rsidR="004C45F3" w:rsidRPr="001906B2" w:rsidRDefault="00010DCD" w:rsidP="004C45F3">
            <w:pPr>
              <w:spacing w:after="80" w:line="240" w:lineRule="auto"/>
              <w:jc w:val="right"/>
              <w:rPr>
                <w:color w:val="000000" w:themeColor="text1"/>
                <w:position w:val="-4"/>
              </w:rPr>
            </w:pPr>
            <w:r w:rsidRPr="001906B2">
              <w:rPr>
                <w:color w:val="000000" w:themeColor="text1"/>
                <w:position w:val="-4"/>
                <w:sz w:val="40"/>
              </w:rPr>
              <w:t>A/77/CRP.</w:t>
            </w:r>
            <w:del w:id="0" w:author="Johanna Stansfield" w:date="2023-04-13T08:44:00Z">
              <w:r w:rsidR="006D43F8" w:rsidRPr="001906B2" w:rsidDel="00152655">
                <w:rPr>
                  <w:color w:val="000000" w:themeColor="text1"/>
                  <w:position w:val="-4"/>
                  <w:sz w:val="40"/>
                </w:rPr>
                <w:delText>X</w:delText>
              </w:r>
            </w:del>
            <w:ins w:id="1" w:author="Johanna Stansfield" w:date="2023-04-13T08:44:00Z">
              <w:r w:rsidR="00152655">
                <w:rPr>
                  <w:color w:val="000000" w:themeColor="text1"/>
                  <w:position w:val="-4"/>
                  <w:sz w:val="40"/>
                </w:rPr>
                <w:t>1/Add.3</w:t>
              </w:r>
            </w:ins>
          </w:p>
        </w:tc>
      </w:tr>
      <w:tr w:rsidR="004C45F3" w:rsidRPr="001906B2" w14:paraId="2D3C50DC" w14:textId="77777777" w:rsidTr="004C45F3">
        <w:trPr>
          <w:gridAfter w:val="1"/>
          <w:wAfter w:w="11" w:type="dxa"/>
          <w:trHeight w:hRule="exact" w:val="2880"/>
        </w:trPr>
        <w:tc>
          <w:tcPr>
            <w:tcW w:w="1267" w:type="dxa"/>
            <w:tcBorders>
              <w:top w:val="single" w:sz="4" w:space="0" w:color="auto"/>
              <w:bottom w:val="single" w:sz="12" w:space="0" w:color="auto"/>
            </w:tcBorders>
            <w:shd w:val="clear" w:color="auto" w:fill="auto"/>
          </w:tcPr>
          <w:p w14:paraId="2838F4B8" w14:textId="77777777" w:rsidR="004C45F3" w:rsidRPr="001906B2" w:rsidRDefault="004C45F3" w:rsidP="004C45F3">
            <w:pPr>
              <w:pStyle w:val="Header"/>
              <w:spacing w:before="120"/>
              <w:jc w:val="center"/>
              <w:rPr>
                <w:color w:val="000000" w:themeColor="text1"/>
                <w:lang w:val="en-GB"/>
              </w:rPr>
            </w:pPr>
            <w:r w:rsidRPr="001906B2">
              <w:rPr>
                <w:color w:val="000000" w:themeColor="text1"/>
                <w:lang w:val="en-GB"/>
              </w:rPr>
              <w:t xml:space="preserve"> </w:t>
            </w:r>
          </w:p>
        </w:tc>
        <w:tc>
          <w:tcPr>
            <w:tcW w:w="5227" w:type="dxa"/>
            <w:gridSpan w:val="3"/>
            <w:tcBorders>
              <w:top w:val="single" w:sz="4" w:space="0" w:color="auto"/>
              <w:bottom w:val="single" w:sz="12" w:space="0" w:color="auto"/>
            </w:tcBorders>
            <w:shd w:val="clear" w:color="auto" w:fill="auto"/>
          </w:tcPr>
          <w:p w14:paraId="2C110F09" w14:textId="77777777" w:rsidR="004C45F3" w:rsidRPr="001906B2" w:rsidRDefault="004C45F3" w:rsidP="004C45F3">
            <w:pPr>
              <w:pStyle w:val="XLarge"/>
              <w:spacing w:before="109" w:line="390" w:lineRule="atLeast"/>
              <w:rPr>
                <w:color w:val="000000" w:themeColor="text1"/>
              </w:rPr>
            </w:pPr>
          </w:p>
        </w:tc>
        <w:tc>
          <w:tcPr>
            <w:tcW w:w="245" w:type="dxa"/>
            <w:tcBorders>
              <w:top w:val="single" w:sz="4" w:space="0" w:color="auto"/>
              <w:bottom w:val="single" w:sz="12" w:space="0" w:color="auto"/>
            </w:tcBorders>
            <w:shd w:val="clear" w:color="auto" w:fill="auto"/>
          </w:tcPr>
          <w:p w14:paraId="257A9E18" w14:textId="77777777" w:rsidR="004C45F3" w:rsidRPr="001906B2" w:rsidRDefault="004C45F3" w:rsidP="004C45F3">
            <w:pPr>
              <w:pStyle w:val="Header"/>
              <w:spacing w:before="109"/>
              <w:rPr>
                <w:color w:val="000000" w:themeColor="text1"/>
                <w:lang w:val="en-GB"/>
              </w:rPr>
            </w:pPr>
          </w:p>
        </w:tc>
        <w:tc>
          <w:tcPr>
            <w:tcW w:w="3100" w:type="dxa"/>
            <w:tcBorders>
              <w:top w:val="single" w:sz="4" w:space="0" w:color="auto"/>
              <w:bottom w:val="single" w:sz="12" w:space="0" w:color="auto"/>
            </w:tcBorders>
            <w:shd w:val="clear" w:color="auto" w:fill="auto"/>
          </w:tcPr>
          <w:p w14:paraId="6C0FBFAE" w14:textId="77777777" w:rsidR="004C45F3" w:rsidRPr="001906B2" w:rsidRDefault="004C45F3" w:rsidP="004C45F3">
            <w:pPr>
              <w:pStyle w:val="Publication"/>
              <w:rPr>
                <w:color w:val="000000" w:themeColor="text1"/>
              </w:rPr>
            </w:pPr>
          </w:p>
          <w:p w14:paraId="3339628F" w14:textId="77777777" w:rsidR="004C45F3" w:rsidRPr="001906B2" w:rsidRDefault="004C45F3" w:rsidP="004C45F3">
            <w:pPr>
              <w:pStyle w:val="Publication"/>
              <w:rPr>
                <w:color w:val="000000" w:themeColor="text1"/>
              </w:rPr>
            </w:pPr>
          </w:p>
          <w:p w14:paraId="3B86D49A" w14:textId="7DA98118" w:rsidR="004C45F3" w:rsidRPr="001906B2" w:rsidRDefault="00273A14" w:rsidP="004C45F3">
            <w:pPr>
              <w:pStyle w:val="Publication"/>
              <w:rPr>
                <w:color w:val="000000" w:themeColor="text1"/>
              </w:rPr>
            </w:pPr>
            <w:r w:rsidRPr="001906B2">
              <w:rPr>
                <w:color w:val="000000" w:themeColor="text1"/>
              </w:rPr>
              <w:t>11 April</w:t>
            </w:r>
            <w:r w:rsidR="00FE679F" w:rsidRPr="001906B2">
              <w:rPr>
                <w:color w:val="000000" w:themeColor="text1"/>
              </w:rPr>
              <w:t xml:space="preserve"> </w:t>
            </w:r>
            <w:del w:id="2" w:author="Johanna Stansfield" w:date="2023-04-13T08:44:00Z">
              <w:r w:rsidR="00FE679F" w:rsidRPr="001906B2" w:rsidDel="00152655">
                <w:rPr>
                  <w:color w:val="000000" w:themeColor="text1"/>
                </w:rPr>
                <w:delText xml:space="preserve">month </w:delText>
              </w:r>
            </w:del>
            <w:r w:rsidR="004C45F3" w:rsidRPr="001906B2">
              <w:rPr>
                <w:color w:val="000000" w:themeColor="text1"/>
              </w:rPr>
              <w:t>2023</w:t>
            </w:r>
          </w:p>
          <w:p w14:paraId="3E96EAD1" w14:textId="77777777" w:rsidR="004C45F3" w:rsidRPr="001906B2" w:rsidRDefault="004C45F3" w:rsidP="004C45F3">
            <w:pPr>
              <w:rPr>
                <w:color w:val="000000" w:themeColor="text1"/>
              </w:rPr>
            </w:pPr>
          </w:p>
          <w:p w14:paraId="3EBB29B8" w14:textId="77777777" w:rsidR="004C45F3" w:rsidRPr="001906B2" w:rsidRDefault="004C45F3" w:rsidP="004C45F3">
            <w:pPr>
              <w:rPr>
                <w:color w:val="000000" w:themeColor="text1"/>
              </w:rPr>
            </w:pPr>
            <w:r w:rsidRPr="001906B2">
              <w:rPr>
                <w:color w:val="000000" w:themeColor="text1"/>
              </w:rPr>
              <w:t>Original: English</w:t>
            </w:r>
          </w:p>
        </w:tc>
      </w:tr>
    </w:tbl>
    <w:p w14:paraId="5F338EAB" w14:textId="77777777" w:rsidR="00334201" w:rsidRPr="001906B2" w:rsidRDefault="00334201" w:rsidP="00334201">
      <w:pPr>
        <w:spacing w:line="240" w:lineRule="auto"/>
        <w:rPr>
          <w:color w:val="000000" w:themeColor="text1"/>
          <w:sz w:val="2"/>
        </w:rPr>
      </w:pPr>
    </w:p>
    <w:tbl>
      <w:tblPr>
        <w:tblW w:w="9850" w:type="dxa"/>
        <w:tblLayout w:type="fixed"/>
        <w:tblCellMar>
          <w:left w:w="0" w:type="dxa"/>
          <w:right w:w="0" w:type="dxa"/>
        </w:tblCellMar>
        <w:tblLook w:val="0000" w:firstRow="0" w:lastRow="0" w:firstColumn="0" w:lastColumn="0" w:noHBand="0" w:noVBand="0"/>
      </w:tblPr>
      <w:tblGrid>
        <w:gridCol w:w="9850"/>
      </w:tblGrid>
      <w:tr w:rsidR="00733EBC" w:rsidRPr="001906B2" w14:paraId="57D489ED" w14:textId="77777777" w:rsidTr="00FC5808">
        <w:tc>
          <w:tcPr>
            <w:tcW w:w="5472" w:type="dxa"/>
            <w:shd w:val="clear" w:color="auto" w:fill="auto"/>
          </w:tcPr>
          <w:p w14:paraId="0DD8F8FC" w14:textId="385FCD4F" w:rsidR="00733EBC" w:rsidRPr="001906B2" w:rsidRDefault="00733EBC" w:rsidP="00FC5808">
            <w:pPr>
              <w:pStyle w:val="H23"/>
            </w:pPr>
            <w:r w:rsidRPr="001906B2">
              <w:t>General Assembly</w:t>
            </w:r>
          </w:p>
        </w:tc>
      </w:tr>
      <w:tr w:rsidR="00733EBC" w:rsidRPr="001906B2" w14:paraId="4716FFEC" w14:textId="77777777" w:rsidTr="00480A9C">
        <w:trPr>
          <w:trHeight w:val="765"/>
        </w:trPr>
        <w:tc>
          <w:tcPr>
            <w:tcW w:w="5472" w:type="dxa"/>
            <w:shd w:val="clear" w:color="auto" w:fill="auto"/>
          </w:tcPr>
          <w:p w14:paraId="0FBC33A6" w14:textId="77777777" w:rsidR="00733EBC" w:rsidRPr="001906B2" w:rsidRDefault="00733EBC" w:rsidP="00FC5808">
            <w:pPr>
              <w:pStyle w:val="Session"/>
            </w:pPr>
            <w:r w:rsidRPr="001906B2">
              <w:t xml:space="preserve">Seventy-seventh </w:t>
            </w:r>
            <w:commentRangeStart w:id="3"/>
            <w:r w:rsidRPr="001906B2">
              <w:t>session</w:t>
            </w:r>
            <w:commentRangeEnd w:id="3"/>
            <w:r w:rsidR="00576155">
              <w:rPr>
                <w:rStyle w:val="CommentReference"/>
                <w:b w:val="0"/>
              </w:rPr>
              <w:commentReference w:id="3"/>
            </w:r>
          </w:p>
          <w:p w14:paraId="42162605" w14:textId="4427FA04" w:rsidR="00733EBC" w:rsidRPr="001906B2" w:rsidRDefault="00733EBC" w:rsidP="00FC5808">
            <w:pPr>
              <w:pStyle w:val="AgendaItemNormal"/>
            </w:pPr>
            <w:r w:rsidRPr="001906B2">
              <w:t xml:space="preserve">Agenda item </w:t>
            </w:r>
            <w:del w:id="4" w:author="Johanna Stansfield" w:date="2023-04-13T08:45:00Z">
              <w:r w:rsidR="002F2A69" w:rsidRPr="001906B2" w:rsidDel="00EC217E">
                <w:delText>XX</w:delText>
              </w:r>
            </w:del>
            <w:ins w:id="5" w:author="Johanna Stansfield" w:date="2023-04-13T08:45:00Z">
              <w:r w:rsidR="00EC217E">
                <w:t>126 (a)</w:t>
              </w:r>
            </w:ins>
          </w:p>
          <w:p w14:paraId="20C1703C" w14:textId="77777777" w:rsidR="009F17D0" w:rsidRPr="001906B2" w:rsidRDefault="009F17D0" w:rsidP="00FC5808">
            <w:pPr>
              <w:spacing w:line="240" w:lineRule="auto"/>
              <w:rPr>
                <w:b/>
              </w:rPr>
            </w:pPr>
            <w:r w:rsidRPr="001906B2">
              <w:rPr>
                <w:b/>
              </w:rPr>
              <w:t xml:space="preserve">Strengthening of the United Nations system: </w:t>
            </w:r>
          </w:p>
          <w:p w14:paraId="0B6F4782" w14:textId="2729DBFA" w:rsidR="00733EBC" w:rsidRPr="001906B2" w:rsidRDefault="007E43B2" w:rsidP="00FC5808">
            <w:pPr>
              <w:spacing w:line="240" w:lineRule="auto"/>
              <w:rPr>
                <w:sz w:val="2"/>
                <w:szCs w:val="2"/>
              </w:rPr>
            </w:pPr>
            <w:r w:rsidRPr="001906B2">
              <w:rPr>
                <w:b/>
              </w:rPr>
              <w:t>s</w:t>
            </w:r>
            <w:r w:rsidR="009F17D0" w:rsidRPr="001906B2">
              <w:rPr>
                <w:b/>
              </w:rPr>
              <w:t>trengthening of the United Nations system</w:t>
            </w:r>
          </w:p>
        </w:tc>
      </w:tr>
    </w:tbl>
    <w:p w14:paraId="70D3B221" w14:textId="77777777" w:rsidR="009568C4" w:rsidRPr="001906B2" w:rsidRDefault="009568C4" w:rsidP="009568C4">
      <w:pPr>
        <w:rPr>
          <w:color w:val="000000" w:themeColor="text1"/>
          <w:sz w:val="2"/>
        </w:rPr>
      </w:pPr>
    </w:p>
    <w:p w14:paraId="0A885314" w14:textId="4815D13B" w:rsidR="001E3B8E" w:rsidRPr="001906B2" w:rsidRDefault="00D16FAA" w:rsidP="0DAF6131">
      <w:pPr>
        <w:pStyle w:val="SingleTxt"/>
        <w:snapToGrid w:val="0"/>
        <w:ind w:left="1267" w:right="1267"/>
        <w:rPr>
          <w:b/>
          <w:bCs/>
          <w:color w:val="000000" w:themeColor="text1"/>
          <w:sz w:val="28"/>
          <w:szCs w:val="28"/>
        </w:rPr>
      </w:pPr>
      <w:r w:rsidRPr="001906B2">
        <w:rPr>
          <w:b/>
          <w:bCs/>
          <w:color w:val="000000" w:themeColor="text1"/>
          <w:sz w:val="28"/>
          <w:szCs w:val="28"/>
        </w:rPr>
        <w:t>Our Common Agenda</w:t>
      </w:r>
    </w:p>
    <w:p w14:paraId="4413E929" w14:textId="14E811E5" w:rsidR="00360264" w:rsidRPr="001906B2" w:rsidDel="007C3FED" w:rsidRDefault="00D16FAA" w:rsidP="007C3FED">
      <w:pPr>
        <w:jc w:val="center"/>
        <w:rPr>
          <w:del w:id="6" w:author="Johanna Stansfield" w:date="2023-04-14T12:19:00Z"/>
          <w:b/>
          <w:bCs/>
          <w:color w:val="000000" w:themeColor="text1"/>
          <w:sz w:val="28"/>
          <w:szCs w:val="28"/>
        </w:rPr>
      </w:pPr>
      <w:r w:rsidRPr="001906B2">
        <w:rPr>
          <w:b/>
          <w:bCs/>
          <w:color w:val="000000" w:themeColor="text1"/>
          <w:sz w:val="28"/>
          <w:szCs w:val="28"/>
        </w:rPr>
        <w:t xml:space="preserve">Policy </w:t>
      </w:r>
      <w:del w:id="7" w:author="Johanna Stansfield" w:date="2023-04-13T08:49:00Z">
        <w:r w:rsidR="0061775D" w:rsidRPr="001906B2" w:rsidDel="005E4704">
          <w:rPr>
            <w:b/>
            <w:bCs/>
            <w:color w:val="000000" w:themeColor="text1"/>
            <w:sz w:val="28"/>
            <w:szCs w:val="28"/>
          </w:rPr>
          <w:delText>B</w:delText>
        </w:r>
      </w:del>
      <w:ins w:id="8" w:author="Johanna Stansfield" w:date="2023-04-13T08:49:00Z">
        <w:r w:rsidR="005E4704">
          <w:rPr>
            <w:b/>
            <w:bCs/>
            <w:color w:val="000000" w:themeColor="text1"/>
            <w:sz w:val="28"/>
            <w:szCs w:val="28"/>
          </w:rPr>
          <w:t>b</w:t>
        </w:r>
      </w:ins>
      <w:r w:rsidRPr="001906B2">
        <w:rPr>
          <w:b/>
          <w:bCs/>
          <w:color w:val="000000" w:themeColor="text1"/>
          <w:sz w:val="28"/>
          <w:szCs w:val="28"/>
        </w:rPr>
        <w:t>rief</w:t>
      </w:r>
      <w:r w:rsidR="0002555A" w:rsidRPr="001906B2">
        <w:rPr>
          <w:b/>
          <w:bCs/>
          <w:color w:val="000000" w:themeColor="text1"/>
          <w:sz w:val="28"/>
          <w:szCs w:val="28"/>
        </w:rPr>
        <w:t xml:space="preserve"> </w:t>
      </w:r>
      <w:r w:rsidR="00273A14" w:rsidRPr="001906B2">
        <w:rPr>
          <w:b/>
          <w:bCs/>
          <w:color w:val="000000" w:themeColor="text1"/>
          <w:sz w:val="28"/>
          <w:szCs w:val="28"/>
        </w:rPr>
        <w:t>4</w:t>
      </w:r>
      <w:del w:id="9" w:author="Johanna Stansfield" w:date="2023-04-13T08:50:00Z">
        <w:r w:rsidR="00FE679F" w:rsidRPr="001906B2" w:rsidDel="005E4704">
          <w:rPr>
            <w:b/>
            <w:bCs/>
            <w:color w:val="000000" w:themeColor="text1"/>
            <w:sz w:val="28"/>
            <w:szCs w:val="28"/>
          </w:rPr>
          <w:delText xml:space="preserve"> </w:delText>
        </w:r>
      </w:del>
      <w:r w:rsidRPr="001906B2">
        <w:rPr>
          <w:b/>
          <w:bCs/>
          <w:color w:val="000000" w:themeColor="text1"/>
          <w:sz w:val="28"/>
          <w:szCs w:val="28"/>
        </w:rPr>
        <w:t xml:space="preserve">: </w:t>
      </w:r>
      <w:del w:id="10" w:author="Johanna Stansfield" w:date="2023-04-13T08:50:00Z">
        <w:r w:rsidR="00360264" w:rsidRPr="001906B2" w:rsidDel="005E4704">
          <w:rPr>
            <w:b/>
            <w:bCs/>
            <w:color w:val="000000" w:themeColor="text1"/>
            <w:sz w:val="28"/>
            <w:szCs w:val="28"/>
          </w:rPr>
          <w:delText>‘V</w:delText>
        </w:r>
      </w:del>
      <w:del w:id="11" w:author="Johanna Stansfield" w:date="2023-04-14T12:19:00Z">
        <w:r w:rsidR="00360264" w:rsidRPr="001906B2" w:rsidDel="007C3FED">
          <w:rPr>
            <w:b/>
            <w:bCs/>
            <w:color w:val="000000" w:themeColor="text1"/>
            <w:sz w:val="28"/>
            <w:szCs w:val="28"/>
          </w:rPr>
          <w:delText xml:space="preserve">aluing </w:delText>
        </w:r>
      </w:del>
      <w:del w:id="12" w:author="Johanna Stansfield" w:date="2023-04-13T08:50:00Z">
        <w:r w:rsidR="00360264" w:rsidRPr="001906B2" w:rsidDel="005E4704">
          <w:rPr>
            <w:b/>
            <w:bCs/>
            <w:color w:val="000000" w:themeColor="text1"/>
            <w:sz w:val="28"/>
            <w:szCs w:val="28"/>
          </w:rPr>
          <w:delText>W</w:delText>
        </w:r>
      </w:del>
      <w:del w:id="13" w:author="Johanna Stansfield" w:date="2023-04-14T12:19:00Z">
        <w:r w:rsidR="00360264" w:rsidRPr="001906B2" w:rsidDel="007C3FED">
          <w:rPr>
            <w:b/>
            <w:bCs/>
            <w:color w:val="000000" w:themeColor="text1"/>
            <w:sz w:val="28"/>
            <w:szCs w:val="28"/>
          </w:rPr>
          <w:delText xml:space="preserve">hat </w:delText>
        </w:r>
      </w:del>
      <w:del w:id="14" w:author="Johanna Stansfield" w:date="2023-04-13T08:50:00Z">
        <w:r w:rsidR="00360264" w:rsidRPr="001906B2" w:rsidDel="005E4704">
          <w:rPr>
            <w:b/>
            <w:bCs/>
            <w:color w:val="000000" w:themeColor="text1"/>
            <w:sz w:val="28"/>
            <w:szCs w:val="28"/>
          </w:rPr>
          <w:delText>C</w:delText>
        </w:r>
      </w:del>
      <w:del w:id="15" w:author="Johanna Stansfield" w:date="2023-04-14T12:19:00Z">
        <w:r w:rsidR="00360264" w:rsidRPr="001906B2" w:rsidDel="007C3FED">
          <w:rPr>
            <w:b/>
            <w:bCs/>
            <w:color w:val="000000" w:themeColor="text1"/>
            <w:sz w:val="28"/>
            <w:szCs w:val="28"/>
          </w:rPr>
          <w:delText>ounts</w:delText>
        </w:r>
      </w:del>
      <w:del w:id="16" w:author="Johanna Stansfield" w:date="2023-04-13T08:50:00Z">
        <w:r w:rsidR="00360264" w:rsidRPr="001906B2" w:rsidDel="005E4704">
          <w:rPr>
            <w:b/>
            <w:bCs/>
            <w:color w:val="000000" w:themeColor="text1"/>
            <w:sz w:val="28"/>
            <w:szCs w:val="28"/>
          </w:rPr>
          <w:delText>’ -</w:delText>
        </w:r>
      </w:del>
      <w:del w:id="17" w:author="Johanna Stansfield" w:date="2023-04-14T12:19:00Z">
        <w:r w:rsidR="00360264" w:rsidRPr="001906B2" w:rsidDel="007C3FED">
          <w:rPr>
            <w:b/>
            <w:bCs/>
            <w:color w:val="000000" w:themeColor="text1"/>
            <w:sz w:val="28"/>
            <w:szCs w:val="28"/>
          </w:rPr>
          <w:delText xml:space="preserve"> </w:delText>
        </w:r>
      </w:del>
    </w:p>
    <w:p w14:paraId="4AE4A322" w14:textId="75003613" w:rsidR="00360264" w:rsidRPr="001906B2" w:rsidRDefault="00360264" w:rsidP="007C3FED">
      <w:pPr>
        <w:jc w:val="center"/>
        <w:rPr>
          <w:b/>
          <w:bCs/>
          <w:color w:val="000000" w:themeColor="text1"/>
          <w:sz w:val="28"/>
          <w:szCs w:val="28"/>
        </w:rPr>
      </w:pPr>
      <w:del w:id="18" w:author="Johanna Stansfield" w:date="2023-04-13T15:25:00Z">
        <w:r w:rsidRPr="005365A5" w:rsidDel="005365A5">
          <w:rPr>
            <w:b/>
            <w:bCs/>
            <w:color w:val="000000" w:themeColor="text1"/>
            <w:sz w:val="28"/>
            <w:szCs w:val="28"/>
          </w:rPr>
          <w:delText>F</w:delText>
        </w:r>
      </w:del>
      <w:del w:id="19" w:author="Johanna Stansfield" w:date="2023-04-14T12:19:00Z">
        <w:r w:rsidRPr="005365A5" w:rsidDel="007C3FED">
          <w:rPr>
            <w:b/>
            <w:bCs/>
            <w:color w:val="000000" w:themeColor="text1"/>
            <w:sz w:val="28"/>
            <w:szCs w:val="28"/>
          </w:rPr>
          <w:delText xml:space="preserve">ramework to </w:delText>
        </w:r>
      </w:del>
      <w:del w:id="20" w:author="Johanna Stansfield" w:date="2023-04-13T15:25:00Z">
        <w:r w:rsidRPr="005365A5" w:rsidDel="005365A5">
          <w:rPr>
            <w:b/>
            <w:bCs/>
            <w:color w:val="000000" w:themeColor="text1"/>
            <w:sz w:val="28"/>
            <w:szCs w:val="28"/>
          </w:rPr>
          <w:delText>P</w:delText>
        </w:r>
      </w:del>
      <w:del w:id="21" w:author="Johanna Stansfield" w:date="2023-04-14T12:19:00Z">
        <w:r w:rsidRPr="005365A5" w:rsidDel="007C3FED">
          <w:rPr>
            <w:b/>
            <w:bCs/>
            <w:color w:val="000000" w:themeColor="text1"/>
            <w:sz w:val="28"/>
            <w:szCs w:val="28"/>
          </w:rPr>
          <w:delText xml:space="preserve">rogress </w:delText>
        </w:r>
      </w:del>
      <w:del w:id="22" w:author="Johanna Stansfield" w:date="2023-04-13T15:25:00Z">
        <w:r w:rsidRPr="005365A5" w:rsidDel="005365A5">
          <w:rPr>
            <w:b/>
            <w:bCs/>
            <w:color w:val="000000" w:themeColor="text1"/>
            <w:sz w:val="28"/>
            <w:szCs w:val="28"/>
          </w:rPr>
          <w:delText>B</w:delText>
        </w:r>
      </w:del>
      <w:del w:id="23" w:author="Johanna Stansfield" w:date="2023-04-14T12:19:00Z">
        <w:r w:rsidRPr="005365A5" w:rsidDel="007C3FED">
          <w:rPr>
            <w:b/>
            <w:bCs/>
            <w:color w:val="000000" w:themeColor="text1"/>
            <w:sz w:val="28"/>
            <w:szCs w:val="28"/>
          </w:rPr>
          <w:delText xml:space="preserve">eyond </w:delText>
        </w:r>
      </w:del>
      <w:del w:id="24" w:author="Johanna Stansfield" w:date="2023-04-13T08:50:00Z">
        <w:r w:rsidRPr="005365A5" w:rsidDel="005E4704">
          <w:rPr>
            <w:b/>
            <w:bCs/>
            <w:color w:val="000000" w:themeColor="text1"/>
            <w:sz w:val="28"/>
            <w:szCs w:val="28"/>
          </w:rPr>
          <w:delText xml:space="preserve">GDP </w:delText>
        </w:r>
      </w:del>
      <w:ins w:id="25" w:author="Johanna Stansfield" w:date="2023-04-14T13:27:00Z">
        <w:r w:rsidR="007A4816">
          <w:rPr>
            <w:b/>
            <w:bCs/>
            <w:color w:val="000000" w:themeColor="text1"/>
            <w:sz w:val="28"/>
            <w:szCs w:val="28"/>
          </w:rPr>
          <w:t>p</w:t>
        </w:r>
      </w:ins>
      <w:commentRangeStart w:id="26"/>
      <w:ins w:id="27" w:author="Johanna Stansfield" w:date="2023-04-14T12:19:00Z">
        <w:r w:rsidR="007C3FED">
          <w:rPr>
            <w:b/>
            <w:bCs/>
            <w:color w:val="000000" w:themeColor="text1"/>
            <w:sz w:val="28"/>
            <w:szCs w:val="28"/>
          </w:rPr>
          <w:t>rogressin</w:t>
        </w:r>
      </w:ins>
      <w:ins w:id="28" w:author="Johanna Stansfield" w:date="2023-04-14T12:20:00Z">
        <w:r w:rsidR="007C3FED">
          <w:rPr>
            <w:b/>
            <w:bCs/>
            <w:color w:val="000000" w:themeColor="text1"/>
            <w:sz w:val="28"/>
            <w:szCs w:val="28"/>
          </w:rPr>
          <w:t xml:space="preserve">g beyond gross </w:t>
        </w:r>
      </w:ins>
      <w:commentRangeEnd w:id="26"/>
      <w:ins w:id="29" w:author="Johanna Stansfield" w:date="2023-04-14T12:21:00Z">
        <w:r w:rsidR="007C3FED">
          <w:rPr>
            <w:rStyle w:val="CommentReference"/>
          </w:rPr>
          <w:commentReference w:id="26"/>
        </w:r>
      </w:ins>
      <w:ins w:id="30" w:author="Johanna Stansfield" w:date="2023-04-14T12:20:00Z">
        <w:r w:rsidR="007C3FED">
          <w:rPr>
            <w:b/>
            <w:bCs/>
            <w:color w:val="000000" w:themeColor="text1"/>
            <w:sz w:val="28"/>
            <w:szCs w:val="28"/>
          </w:rPr>
          <w:t>domestic product through a framework to value what counts</w:t>
        </w:r>
      </w:ins>
    </w:p>
    <w:p w14:paraId="377C663B" w14:textId="40533601" w:rsidR="001E3B8E" w:rsidRPr="001906B2" w:rsidRDefault="001E3B8E" w:rsidP="00FE679F">
      <w:pPr>
        <w:pStyle w:val="SingleTxt"/>
        <w:snapToGrid w:val="0"/>
        <w:ind w:left="1267" w:right="1267"/>
        <w:rPr>
          <w:b/>
          <w:bCs/>
          <w:color w:val="000000" w:themeColor="text1"/>
          <w:sz w:val="28"/>
          <w:szCs w:val="28"/>
        </w:rPr>
      </w:pPr>
    </w:p>
    <w:p w14:paraId="3E7C8712" w14:textId="4A56949B" w:rsidR="001E3B8E" w:rsidRPr="001906B2" w:rsidRDefault="001E3B8E" w:rsidP="001E3B8E">
      <w:pPr>
        <w:pStyle w:val="SingleTxt"/>
        <w:rPr>
          <w:b/>
          <w:bCs/>
          <w:color w:val="000000" w:themeColor="text1"/>
          <w:sz w:val="28"/>
          <w:szCs w:val="28"/>
        </w:rPr>
      </w:pPr>
    </w:p>
    <w:tbl>
      <w:tblPr>
        <w:tblW w:w="9850" w:type="dxa"/>
        <w:tblBorders>
          <w:left w:val="single" w:sz="2" w:space="0" w:color="auto"/>
          <w:right w:val="single" w:sz="2" w:space="0" w:color="auto"/>
        </w:tblBorders>
        <w:tblLayout w:type="fixed"/>
        <w:tblCellMar>
          <w:left w:w="0" w:type="dxa"/>
          <w:right w:w="0" w:type="dxa"/>
        </w:tblCellMar>
        <w:tblLook w:val="0000" w:firstRow="0" w:lastRow="0" w:firstColumn="0" w:lastColumn="0" w:noHBand="0" w:noVBand="0"/>
      </w:tblPr>
      <w:tblGrid>
        <w:gridCol w:w="9850"/>
      </w:tblGrid>
      <w:tr w:rsidR="00C27909" w:rsidRPr="001906B2" w14:paraId="35454713" w14:textId="77777777" w:rsidTr="00D04D10">
        <w:tc>
          <w:tcPr>
            <w:tcW w:w="9850" w:type="dxa"/>
            <w:tcBorders>
              <w:top w:val="single" w:sz="2" w:space="0" w:color="auto"/>
            </w:tcBorders>
            <w:shd w:val="clear" w:color="auto" w:fill="auto"/>
          </w:tcPr>
          <w:p w14:paraId="032172FF" w14:textId="77777777" w:rsidR="00C27909" w:rsidRPr="001906B2" w:rsidRDefault="00C27909" w:rsidP="00D04D10">
            <w:pPr>
              <w:tabs>
                <w:tab w:val="left" w:pos="240"/>
              </w:tabs>
              <w:spacing w:before="240" w:after="120"/>
              <w:rPr>
                <w:i/>
                <w:sz w:val="24"/>
              </w:rPr>
            </w:pPr>
            <w:r w:rsidRPr="001906B2">
              <w:rPr>
                <w:i/>
                <w:sz w:val="24"/>
              </w:rPr>
              <w:tab/>
              <w:t>Summary</w:t>
            </w:r>
          </w:p>
        </w:tc>
      </w:tr>
      <w:tr w:rsidR="00C27909" w:rsidRPr="001906B2" w14:paraId="37241EAC" w14:textId="77777777" w:rsidTr="00D04D10">
        <w:tc>
          <w:tcPr>
            <w:tcW w:w="9850" w:type="dxa"/>
            <w:shd w:val="clear" w:color="auto" w:fill="auto"/>
          </w:tcPr>
          <w:p w14:paraId="0DA0194C" w14:textId="44414822" w:rsidR="00360264" w:rsidRDefault="00C27909" w:rsidP="00360264">
            <w:pPr>
              <w:snapToGrid w:val="0"/>
              <w:spacing w:line="240" w:lineRule="auto"/>
              <w:contextualSpacing/>
              <w:jc w:val="both"/>
              <w:rPr>
                <w:ins w:id="31" w:author="Johanna Stansfield" w:date="2023-04-14T14:17:00Z"/>
                <w:color w:val="000000" w:themeColor="text1"/>
              </w:rPr>
            </w:pPr>
            <w:r w:rsidRPr="001906B2">
              <w:tab/>
            </w:r>
            <w:r w:rsidR="00D16FAA" w:rsidRPr="001906B2">
              <w:rPr>
                <w:color w:val="000000" w:themeColor="text1"/>
              </w:rPr>
              <w:t xml:space="preserve">The challenges we face can only be addressed through stronger international cooperation. </w:t>
            </w:r>
            <w:del w:id="32" w:author="Johanna Stansfield" w:date="2023-04-13T08:51:00Z">
              <w:r w:rsidR="00360264" w:rsidRPr="001906B2" w:rsidDel="00836C9D">
                <w:rPr>
                  <w:color w:val="000000" w:themeColor="text1"/>
                </w:rPr>
                <w:delText xml:space="preserve">The challenges that we face can only be addressed through stronger international cooperation. </w:delText>
              </w:r>
            </w:del>
            <w:r w:rsidR="00360264" w:rsidRPr="001906B2">
              <w:rPr>
                <w:color w:val="000000" w:themeColor="text1"/>
              </w:rPr>
              <w:t xml:space="preserve">The Summit of the Future in 2024 is an opportunity to agree on multilateral solutions for a better tomorrow, </w:t>
            </w:r>
            <w:del w:id="33" w:author="Johanna Stansfield" w:date="2023-04-13T15:46:00Z">
              <w:r w:rsidR="00360264" w:rsidRPr="001906B2" w:rsidDel="00CB0D0A">
                <w:rPr>
                  <w:color w:val="000000" w:themeColor="text1"/>
                </w:rPr>
                <w:delText xml:space="preserve">by </w:delText>
              </w:r>
            </w:del>
            <w:r w:rsidR="00360264" w:rsidRPr="001906B2">
              <w:rPr>
                <w:color w:val="000000" w:themeColor="text1"/>
              </w:rPr>
              <w:t>strengthening global governance for both present and future generations (General Assembly resolution 76/307). In my capacity as Secretary-General, I have been invited to provide inputs to the preparations for the Summit in the form of action-oriented recommendations, building on the proposals contained in my report entitled “Our Common Agenda” (A/75/982), which was itself a response to the declaration on the commemoration of the seventy-fifth anniversary of the United Nations (General Assembly resolution 75/1). The present policy brief is one such input. It elaborates on the ideas first proposed in Our Common Agenda, taking into account subsequent guidance from Member States and over one year of intergovernmental and multi-stakeholder consultations, and rooted in the purposes and the principles of the Charter of the United Nations, the Universal Declaration of Human Rights and other international instruments.</w:t>
            </w:r>
          </w:p>
          <w:p w14:paraId="1C790374" w14:textId="77777777" w:rsidR="004337B8" w:rsidRPr="001906B2" w:rsidRDefault="004337B8" w:rsidP="00360264">
            <w:pPr>
              <w:snapToGrid w:val="0"/>
              <w:spacing w:line="240" w:lineRule="auto"/>
              <w:contextualSpacing/>
              <w:jc w:val="both"/>
              <w:rPr>
                <w:rFonts w:eastAsia="Roboto Condensed Light"/>
                <w:sz w:val="24"/>
                <w:szCs w:val="24"/>
              </w:rPr>
            </w:pPr>
          </w:p>
          <w:p w14:paraId="5D342FFC" w14:textId="51F72C89" w:rsidR="00D16FAA" w:rsidRPr="001906B2" w:rsidDel="00EC0F85" w:rsidRDefault="00D16FAA" w:rsidP="00D16FAA">
            <w:pPr>
              <w:autoSpaceDE w:val="0"/>
              <w:autoSpaceDN w:val="0"/>
              <w:adjustRightInd w:val="0"/>
              <w:spacing w:line="240" w:lineRule="auto"/>
              <w:jc w:val="both"/>
              <w:rPr>
                <w:del w:id="34" w:author="Johanna Stansfield" w:date="2023-04-13T08:57:00Z"/>
                <w:color w:val="000000" w:themeColor="text1"/>
              </w:rPr>
            </w:pPr>
          </w:p>
          <w:p w14:paraId="3621CDE9" w14:textId="17C0B023" w:rsidR="00D16FAA" w:rsidDel="004337B8" w:rsidRDefault="00D16FAA" w:rsidP="00D16FAA">
            <w:pPr>
              <w:autoSpaceDE w:val="0"/>
              <w:autoSpaceDN w:val="0"/>
              <w:adjustRightInd w:val="0"/>
              <w:spacing w:line="240" w:lineRule="auto"/>
              <w:jc w:val="both"/>
              <w:rPr>
                <w:del w:id="35" w:author="Johanna Stansfield" w:date="2023-04-13T08:57:00Z"/>
                <w:rFonts w:cstheme="minorHAnsi"/>
                <w:b/>
                <w:bCs/>
                <w:color w:val="000000" w:themeColor="text1"/>
                <w:sz w:val="28"/>
                <w:szCs w:val="28"/>
              </w:rPr>
            </w:pPr>
            <w:del w:id="36" w:author="Johanna Stansfield" w:date="2023-04-13T08:57:00Z">
              <w:r w:rsidRPr="001906B2" w:rsidDel="00EC0F85">
                <w:rPr>
                  <w:rFonts w:cstheme="minorHAnsi"/>
                  <w:b/>
                  <w:bCs/>
                  <w:i/>
                  <w:iCs/>
                  <w:color w:val="000000" w:themeColor="text1"/>
                </w:rPr>
                <w:delText>Purpose of this policy brief</w:delText>
              </w:r>
            </w:del>
            <w:ins w:id="37" w:author="Johanna Stansfield" w:date="2023-04-14T14:15:00Z">
              <w:r w:rsidR="004337B8" w:rsidRPr="004337B8">
                <w:rPr>
                  <w:rFonts w:cstheme="minorHAnsi"/>
                  <w:b/>
                  <w:bCs/>
                  <w:color w:val="000000" w:themeColor="text1"/>
                  <w:sz w:val="28"/>
                  <w:szCs w:val="28"/>
                  <w:rPrChange w:id="38" w:author="Johanna Stansfield" w:date="2023-04-14T14:15:00Z">
                    <w:rPr>
                      <w:rFonts w:cstheme="minorHAnsi"/>
                      <w:b/>
                      <w:bCs/>
                      <w:i/>
                      <w:iCs/>
                      <w:color w:val="000000" w:themeColor="text1"/>
                    </w:rPr>
                  </w:rPrChange>
                </w:rPr>
                <w:t>I. Introd</w:t>
              </w:r>
              <w:commentRangeStart w:id="39"/>
              <w:r w:rsidR="004337B8" w:rsidRPr="004337B8">
                <w:rPr>
                  <w:rFonts w:cstheme="minorHAnsi"/>
                  <w:b/>
                  <w:bCs/>
                  <w:color w:val="000000" w:themeColor="text1"/>
                  <w:sz w:val="28"/>
                  <w:szCs w:val="28"/>
                  <w:rPrChange w:id="40" w:author="Johanna Stansfield" w:date="2023-04-14T14:15:00Z">
                    <w:rPr>
                      <w:rFonts w:cstheme="minorHAnsi"/>
                      <w:b/>
                      <w:bCs/>
                      <w:i/>
                      <w:iCs/>
                      <w:color w:val="000000" w:themeColor="text1"/>
                    </w:rPr>
                  </w:rPrChange>
                </w:rPr>
                <w:t>uction</w:t>
              </w:r>
            </w:ins>
            <w:commentRangeEnd w:id="39"/>
            <w:ins w:id="41" w:author="Johanna Stansfield" w:date="2023-04-14T14:16:00Z">
              <w:r w:rsidR="004337B8">
                <w:rPr>
                  <w:rStyle w:val="CommentReference"/>
                </w:rPr>
                <w:commentReference w:id="39"/>
              </w:r>
            </w:ins>
          </w:p>
          <w:p w14:paraId="036CAC76" w14:textId="77777777" w:rsidR="004337B8" w:rsidRPr="001906B2" w:rsidRDefault="004337B8" w:rsidP="00D16FAA">
            <w:pPr>
              <w:spacing w:line="240" w:lineRule="auto"/>
              <w:rPr>
                <w:ins w:id="42" w:author="Johanna Stansfield" w:date="2023-04-14T14:17:00Z"/>
                <w:rFonts w:cstheme="minorHAnsi"/>
                <w:b/>
                <w:bCs/>
                <w:i/>
                <w:iCs/>
                <w:color w:val="000000" w:themeColor="text1"/>
              </w:rPr>
            </w:pPr>
          </w:p>
          <w:p w14:paraId="49E524AF" w14:textId="77777777" w:rsidR="00D16FAA" w:rsidRPr="001906B2" w:rsidRDefault="00D16FAA" w:rsidP="00D16FAA">
            <w:pPr>
              <w:autoSpaceDE w:val="0"/>
              <w:autoSpaceDN w:val="0"/>
              <w:adjustRightInd w:val="0"/>
              <w:spacing w:line="240" w:lineRule="auto"/>
              <w:jc w:val="both"/>
              <w:rPr>
                <w:color w:val="000000" w:themeColor="text1"/>
              </w:rPr>
            </w:pPr>
          </w:p>
          <w:p w14:paraId="4C35C003" w14:textId="4D7D4E80" w:rsidR="00360264" w:rsidRPr="001906B2" w:rsidRDefault="004337B8" w:rsidP="00360264">
            <w:pPr>
              <w:widowControl w:val="0"/>
              <w:adjustRightInd w:val="0"/>
              <w:snapToGrid w:val="0"/>
              <w:spacing w:line="240" w:lineRule="auto"/>
              <w:jc w:val="both"/>
              <w:rPr>
                <w:color w:val="000000" w:themeColor="text1"/>
              </w:rPr>
            </w:pPr>
            <w:ins w:id="43" w:author="Johanna Stansfield" w:date="2023-04-14T14:18:00Z">
              <w:r>
                <w:rPr>
                  <w:color w:val="000000" w:themeColor="text1"/>
                </w:rPr>
                <w:t xml:space="preserve">1. </w:t>
              </w:r>
            </w:ins>
            <w:ins w:id="44" w:author="Johanna Stansfield" w:date="2023-04-14T14:29:00Z">
              <w:r w:rsidR="00943257">
                <w:rPr>
                  <w:color w:val="000000" w:themeColor="text1"/>
                </w:rPr>
                <w:t xml:space="preserve">In </w:t>
              </w:r>
            </w:ins>
            <w:del w:id="45" w:author="Johanna Stansfield" w:date="2023-04-14T14:29:00Z">
              <w:r w:rsidR="00360264" w:rsidRPr="001906B2" w:rsidDel="00943257">
                <w:rPr>
                  <w:color w:val="000000" w:themeColor="text1"/>
                </w:rPr>
                <w:delText>T</w:delText>
              </w:r>
            </w:del>
            <w:ins w:id="46" w:author="Johanna Stansfield" w:date="2023-04-14T14:29:00Z">
              <w:r w:rsidR="00943257">
                <w:rPr>
                  <w:color w:val="000000" w:themeColor="text1"/>
                </w:rPr>
                <w:t>t</w:t>
              </w:r>
            </w:ins>
            <w:r w:rsidR="00360264" w:rsidRPr="001906B2">
              <w:rPr>
                <w:color w:val="000000" w:themeColor="text1"/>
              </w:rPr>
              <w:t xml:space="preserve">he 2030 Agenda for Sustainable Development and </w:t>
            </w:r>
            <w:ins w:id="47" w:author="Johanna Stansfield" w:date="2023-04-14T14:28:00Z">
              <w:r w:rsidR="00943257">
                <w:rPr>
                  <w:color w:val="000000" w:themeColor="text1"/>
                </w:rPr>
                <w:t>my report entitled “</w:t>
              </w:r>
            </w:ins>
            <w:r w:rsidR="00360264" w:rsidRPr="001906B2">
              <w:rPr>
                <w:color w:val="000000" w:themeColor="text1"/>
              </w:rPr>
              <w:t>Our Common Agenda</w:t>
            </w:r>
            <w:ins w:id="48" w:author="Johanna Stansfield" w:date="2023-04-14T14:28:00Z">
              <w:r w:rsidR="00943257">
                <w:rPr>
                  <w:color w:val="000000" w:themeColor="text1"/>
                </w:rPr>
                <w:t>”</w:t>
              </w:r>
              <w:r w:rsidR="00943257" w:rsidRPr="001906B2">
                <w:rPr>
                  <w:color w:val="000000" w:themeColor="text1"/>
                </w:rPr>
                <w:t xml:space="preserve"> </w:t>
              </w:r>
              <w:r w:rsidR="00943257" w:rsidRPr="001906B2">
                <w:rPr>
                  <w:color w:val="000000" w:themeColor="text1"/>
                </w:rPr>
                <w:t>(A/75/982)</w:t>
              </w:r>
            </w:ins>
            <w:ins w:id="49" w:author="Johanna Stansfield" w:date="2023-04-14T14:29:00Z">
              <w:r w:rsidR="00943257">
                <w:rPr>
                  <w:color w:val="000000" w:themeColor="text1"/>
                </w:rPr>
                <w:t>,</w:t>
              </w:r>
            </w:ins>
            <w:r w:rsidR="00360264" w:rsidRPr="001906B2">
              <w:rPr>
                <w:color w:val="000000" w:themeColor="text1"/>
              </w:rPr>
              <w:t xml:space="preserve"> </w:t>
            </w:r>
            <w:ins w:id="50" w:author="Johanna Stansfield" w:date="2023-04-14T14:29:00Z">
              <w:r w:rsidR="00943257">
                <w:rPr>
                  <w:color w:val="000000" w:themeColor="text1"/>
                </w:rPr>
                <w:t xml:space="preserve">it is </w:t>
              </w:r>
            </w:ins>
            <w:r w:rsidR="00360264" w:rsidRPr="001906B2">
              <w:rPr>
                <w:color w:val="000000" w:themeColor="text1"/>
              </w:rPr>
              <w:t>recogni</w:t>
            </w:r>
            <w:ins w:id="51" w:author="Johanna Stansfield" w:date="2023-04-14T14:30:00Z">
              <w:r w:rsidR="00943257">
                <w:rPr>
                  <w:color w:val="000000" w:themeColor="text1"/>
                </w:rPr>
                <w:t>zed</w:t>
              </w:r>
            </w:ins>
            <w:del w:id="52" w:author="Johanna Stansfield" w:date="2023-04-14T14:29:00Z">
              <w:r w:rsidR="00360264" w:rsidRPr="001906B2" w:rsidDel="00943257">
                <w:rPr>
                  <w:color w:val="000000" w:themeColor="text1"/>
                </w:rPr>
                <w:delText>ze</w:delText>
              </w:r>
            </w:del>
            <w:r w:rsidR="00360264" w:rsidRPr="001906B2">
              <w:rPr>
                <w:color w:val="000000" w:themeColor="text1"/>
              </w:rPr>
              <w:t xml:space="preserve"> </w:t>
            </w:r>
            <w:ins w:id="53" w:author="Johanna Stansfield" w:date="2023-04-14T14:29:00Z">
              <w:r w:rsidR="00943257">
                <w:rPr>
                  <w:color w:val="000000" w:themeColor="text1"/>
                </w:rPr>
                <w:t xml:space="preserve">that </w:t>
              </w:r>
            </w:ins>
            <w:r w:rsidR="00360264" w:rsidRPr="001906B2">
              <w:rPr>
                <w:color w:val="000000" w:themeColor="text1"/>
              </w:rPr>
              <w:t xml:space="preserve">a harmful anachronism </w:t>
            </w:r>
            <w:ins w:id="54" w:author="Johanna Stansfield" w:date="2023-04-14T14:29:00Z">
              <w:r w:rsidR="00943257">
                <w:rPr>
                  <w:color w:val="000000" w:themeColor="text1"/>
                </w:rPr>
                <w:t xml:space="preserve">exists </w:t>
              </w:r>
            </w:ins>
            <w:r w:rsidR="00360264" w:rsidRPr="001906B2">
              <w:rPr>
                <w:color w:val="000000" w:themeColor="text1"/>
              </w:rPr>
              <w:t xml:space="preserve">at the heart of global policymaking, </w:t>
            </w:r>
            <w:ins w:id="55" w:author="Johanna Stansfield" w:date="2023-04-14T14:29:00Z">
              <w:r w:rsidR="00943257">
                <w:rPr>
                  <w:color w:val="000000" w:themeColor="text1"/>
                </w:rPr>
                <w:t xml:space="preserve">which is </w:t>
              </w:r>
            </w:ins>
            <w:r w:rsidR="00360264" w:rsidRPr="001906B2">
              <w:rPr>
                <w:color w:val="000000" w:themeColor="text1"/>
              </w:rPr>
              <w:t>that our economic models and measurements overlook many aspects that sustain life and contribute to human well-being, while perversely placing disproportionate value on activities that deplete the planet. The intention of the proposals presented in th</w:t>
            </w:r>
            <w:ins w:id="56" w:author="Johanna Stansfield" w:date="2023-04-13T09:00:00Z">
              <w:r w:rsidR="00AC0C16">
                <w:rPr>
                  <w:color w:val="000000" w:themeColor="text1"/>
                </w:rPr>
                <w:t>e</w:t>
              </w:r>
            </w:ins>
            <w:del w:id="57" w:author="Johanna Stansfield" w:date="2023-04-13T09:00:00Z">
              <w:r w:rsidR="00360264" w:rsidRPr="001906B2" w:rsidDel="00AC0C16">
                <w:rPr>
                  <w:color w:val="000000" w:themeColor="text1"/>
                </w:rPr>
                <w:delText>is</w:delText>
              </w:r>
            </w:del>
            <w:ins w:id="58" w:author="Johanna Stansfield" w:date="2023-04-13T09:00:00Z">
              <w:r w:rsidR="00AC0C16">
                <w:rPr>
                  <w:color w:val="000000" w:themeColor="text1"/>
                </w:rPr>
                <w:t xml:space="preserve"> present</w:t>
              </w:r>
            </w:ins>
            <w:r w:rsidR="00360264" w:rsidRPr="001906B2">
              <w:rPr>
                <w:color w:val="000000" w:themeColor="text1"/>
              </w:rPr>
              <w:t xml:space="preserve"> policy brief is not to replace </w:t>
            </w:r>
            <w:del w:id="59" w:author="Johanna Stansfield" w:date="2023-04-13T09:01:00Z">
              <w:r w:rsidR="00360264" w:rsidRPr="001906B2" w:rsidDel="00293E63">
                <w:rPr>
                  <w:color w:val="000000" w:themeColor="text1"/>
                </w:rPr>
                <w:delText>G</w:delText>
              </w:r>
            </w:del>
            <w:ins w:id="60" w:author="Johanna Stansfield" w:date="2023-04-13T09:01:00Z">
              <w:r w:rsidR="00293E63">
                <w:rPr>
                  <w:color w:val="000000" w:themeColor="text1"/>
                </w:rPr>
                <w:t>g</w:t>
              </w:r>
            </w:ins>
            <w:r w:rsidR="00360264" w:rsidRPr="001906B2">
              <w:rPr>
                <w:color w:val="000000" w:themeColor="text1"/>
              </w:rPr>
              <w:t xml:space="preserve">ross </w:t>
            </w:r>
            <w:del w:id="61" w:author="Johanna Stansfield" w:date="2023-04-13T09:01:00Z">
              <w:r w:rsidR="00360264" w:rsidRPr="001906B2" w:rsidDel="00293E63">
                <w:rPr>
                  <w:color w:val="000000" w:themeColor="text1"/>
                </w:rPr>
                <w:delText>D</w:delText>
              </w:r>
            </w:del>
            <w:ins w:id="62" w:author="Johanna Stansfield" w:date="2023-04-13T09:01:00Z">
              <w:r w:rsidR="00293E63">
                <w:rPr>
                  <w:color w:val="000000" w:themeColor="text1"/>
                </w:rPr>
                <w:t>d</w:t>
              </w:r>
            </w:ins>
            <w:r w:rsidR="00360264" w:rsidRPr="001906B2">
              <w:rPr>
                <w:color w:val="000000" w:themeColor="text1"/>
              </w:rPr>
              <w:t xml:space="preserve">omestic </w:t>
            </w:r>
            <w:del w:id="63" w:author="Johanna Stansfield" w:date="2023-04-13T09:01:00Z">
              <w:r w:rsidR="00360264" w:rsidRPr="001906B2" w:rsidDel="00293E63">
                <w:rPr>
                  <w:color w:val="000000" w:themeColor="text1"/>
                </w:rPr>
                <w:delText>P</w:delText>
              </w:r>
            </w:del>
            <w:ins w:id="64" w:author="Johanna Stansfield" w:date="2023-04-13T09:01:00Z">
              <w:r w:rsidR="00293E63">
                <w:rPr>
                  <w:color w:val="000000" w:themeColor="text1"/>
                </w:rPr>
                <w:t>p</w:t>
              </w:r>
            </w:ins>
            <w:r w:rsidR="00360264" w:rsidRPr="001906B2">
              <w:rPr>
                <w:color w:val="000000" w:themeColor="text1"/>
              </w:rPr>
              <w:t>roduct (GDP)</w:t>
            </w:r>
            <w:del w:id="65" w:author="Johanna Stansfield" w:date="2023-04-13T10:10:00Z">
              <w:r w:rsidR="00360264" w:rsidRPr="001906B2" w:rsidDel="00FF08B4">
                <w:rPr>
                  <w:color w:val="000000" w:themeColor="text1"/>
                </w:rPr>
                <w:delText>,</w:delText>
              </w:r>
            </w:del>
            <w:r w:rsidR="00360264" w:rsidRPr="001906B2">
              <w:rPr>
                <w:color w:val="000000" w:themeColor="text1"/>
              </w:rPr>
              <w:t xml:space="preserve"> but to outline a path to </w:t>
            </w:r>
            <w:ins w:id="66" w:author="Johanna Stansfield" w:date="2023-04-13T09:02:00Z">
              <w:r w:rsidR="000C06F2" w:rsidRPr="00BB5E4D">
                <w:rPr>
                  <w:color w:val="000000" w:themeColor="text1"/>
                </w:rPr>
                <w:t>develop</w:t>
              </w:r>
              <w:r w:rsidR="00865FCD">
                <w:rPr>
                  <w:color w:val="000000" w:themeColor="text1"/>
                </w:rPr>
                <w:t xml:space="preserve"> </w:t>
              </w:r>
            </w:ins>
            <w:r w:rsidR="00360264" w:rsidRPr="001906B2">
              <w:rPr>
                <w:color w:val="000000" w:themeColor="text1"/>
              </w:rPr>
              <w:t xml:space="preserve">complementary metrics </w:t>
            </w:r>
            <w:del w:id="67" w:author="Johanna Stansfield" w:date="2023-04-13T15:48:00Z">
              <w:r w:rsidR="00360264" w:rsidRPr="001906B2" w:rsidDel="00BB5E4D">
                <w:rPr>
                  <w:color w:val="000000" w:themeColor="text1"/>
                </w:rPr>
                <w:delText xml:space="preserve">to GDP </w:delText>
              </w:r>
            </w:del>
            <w:r w:rsidR="00360264" w:rsidRPr="001906B2">
              <w:rPr>
                <w:color w:val="000000" w:themeColor="text1"/>
              </w:rPr>
              <w:t>that more completely focus on what matters to people, the planet</w:t>
            </w:r>
            <w:del w:id="68" w:author="Johanna Stansfield" w:date="2023-04-13T09:01:00Z">
              <w:r w:rsidR="00360264" w:rsidRPr="001906B2" w:rsidDel="00641DE2">
                <w:rPr>
                  <w:color w:val="000000" w:themeColor="text1"/>
                </w:rPr>
                <w:delText>,</w:delText>
              </w:r>
            </w:del>
            <w:r w:rsidR="00360264" w:rsidRPr="001906B2">
              <w:rPr>
                <w:color w:val="000000" w:themeColor="text1"/>
              </w:rPr>
              <w:t xml:space="preserve"> and the future.</w:t>
            </w:r>
          </w:p>
          <w:p w14:paraId="26CCE196" w14:textId="1CF70B57" w:rsidR="00360264" w:rsidRPr="001906B2" w:rsidRDefault="00360264" w:rsidP="00360264">
            <w:pPr>
              <w:widowControl w:val="0"/>
              <w:adjustRightInd w:val="0"/>
              <w:snapToGrid w:val="0"/>
              <w:spacing w:line="240" w:lineRule="auto"/>
              <w:jc w:val="both"/>
              <w:rPr>
                <w:color w:val="000000" w:themeColor="text1"/>
              </w:rPr>
            </w:pPr>
          </w:p>
          <w:p w14:paraId="68DF5A92" w14:textId="5F7D0E2F" w:rsidR="00360264" w:rsidRPr="001906B2" w:rsidRDefault="004337B8" w:rsidP="00360264">
            <w:pPr>
              <w:widowControl w:val="0"/>
              <w:adjustRightInd w:val="0"/>
              <w:snapToGrid w:val="0"/>
              <w:spacing w:line="240" w:lineRule="auto"/>
              <w:jc w:val="both"/>
              <w:rPr>
                <w:color w:val="000000" w:themeColor="text1"/>
              </w:rPr>
            </w:pPr>
            <w:ins w:id="69" w:author="Johanna Stansfield" w:date="2023-04-14T14:18:00Z">
              <w:r>
                <w:rPr>
                  <w:color w:val="000000" w:themeColor="text1"/>
                </w:rPr>
                <w:t xml:space="preserve">2. </w:t>
              </w:r>
            </w:ins>
            <w:r w:rsidR="00360264" w:rsidRPr="001906B2">
              <w:rPr>
                <w:color w:val="000000" w:themeColor="text1"/>
              </w:rPr>
              <w:t xml:space="preserve">Today, the world is facing catastrophic and interconnected crises – including climate change, deteriorating ecosystems and biodiversity loss, </w:t>
            </w:r>
            <w:commentRangeStart w:id="70"/>
            <w:r w:rsidR="00360264" w:rsidRPr="001906B2">
              <w:rPr>
                <w:color w:val="000000" w:themeColor="text1"/>
              </w:rPr>
              <w:t>devastating conflicts</w:t>
            </w:r>
            <w:commentRangeEnd w:id="70"/>
            <w:r w:rsidR="00205C0C">
              <w:rPr>
                <w:rStyle w:val="CommentReference"/>
              </w:rPr>
              <w:commentReference w:id="70"/>
            </w:r>
            <w:del w:id="71" w:author="Johanna Stansfield" w:date="2023-04-13T15:49:00Z">
              <w:r w:rsidR="00360264" w:rsidRPr="001906B2" w:rsidDel="00BB5E4D">
                <w:rPr>
                  <w:color w:val="000000" w:themeColor="text1"/>
                </w:rPr>
                <w:delText>,</w:delText>
              </w:r>
            </w:del>
            <w:r w:rsidR="00360264" w:rsidRPr="001906B2">
              <w:rPr>
                <w:color w:val="000000" w:themeColor="text1"/>
              </w:rPr>
              <w:t xml:space="preserve"> and violence, increasing poverty, hunger, inequalities, unsustainable debt burdens</w:t>
            </w:r>
            <w:del w:id="72" w:author="Johanna Stansfield" w:date="2023-04-13T09:07:00Z">
              <w:r w:rsidR="00360264" w:rsidRPr="001906B2" w:rsidDel="00E524A4">
                <w:rPr>
                  <w:color w:val="000000" w:themeColor="text1"/>
                </w:rPr>
                <w:delText>,</w:delText>
              </w:r>
            </w:del>
            <w:r w:rsidR="00360264" w:rsidRPr="001906B2">
              <w:rPr>
                <w:color w:val="000000" w:themeColor="text1"/>
              </w:rPr>
              <w:t xml:space="preserve"> and heightened costs of living – which show no sign of abating. The Sustainable Development Goals</w:t>
            </w:r>
            <w:del w:id="73" w:author="Johanna Stansfield" w:date="2023-04-13T09:04:00Z">
              <w:r w:rsidR="00360264" w:rsidRPr="001906B2" w:rsidDel="00507DD5">
                <w:rPr>
                  <w:color w:val="000000" w:themeColor="text1"/>
                </w:rPr>
                <w:delText xml:space="preserve"> (SDGs)</w:delText>
              </w:r>
            </w:del>
            <w:r w:rsidR="00360264" w:rsidRPr="001906B2">
              <w:rPr>
                <w:color w:val="000000" w:themeColor="text1"/>
              </w:rPr>
              <w:t xml:space="preserve"> are badly off-track. GDP has become a proxy for how we determine value, how we measure wealth creation and </w:t>
            </w:r>
            <w:r w:rsidR="00360264" w:rsidRPr="00BB5E4D">
              <w:rPr>
                <w:color w:val="000000" w:themeColor="text1"/>
              </w:rPr>
              <w:t>development progress</w:t>
            </w:r>
            <w:del w:id="74" w:author="Johanna Stansfield" w:date="2023-04-13T10:14:00Z">
              <w:r w:rsidR="00360264" w:rsidRPr="00BB5E4D" w:rsidDel="002B2694">
                <w:rPr>
                  <w:color w:val="000000" w:themeColor="text1"/>
                </w:rPr>
                <w:delText>,</w:delText>
              </w:r>
            </w:del>
            <w:r w:rsidR="00360264" w:rsidRPr="001906B2">
              <w:rPr>
                <w:color w:val="000000" w:themeColor="text1"/>
              </w:rPr>
              <w:t xml:space="preserve"> and how we allocate resources on that basis. </w:t>
            </w:r>
          </w:p>
          <w:p w14:paraId="5BA2842E" w14:textId="77777777" w:rsidR="00360264" w:rsidRPr="001906B2" w:rsidRDefault="00360264" w:rsidP="00360264">
            <w:pPr>
              <w:widowControl w:val="0"/>
              <w:adjustRightInd w:val="0"/>
              <w:snapToGrid w:val="0"/>
              <w:spacing w:line="240" w:lineRule="auto"/>
              <w:jc w:val="both"/>
              <w:rPr>
                <w:color w:val="000000" w:themeColor="text1"/>
              </w:rPr>
            </w:pPr>
          </w:p>
          <w:p w14:paraId="04B5BD32" w14:textId="0A05688C" w:rsidR="00360264" w:rsidRPr="001906B2" w:rsidRDefault="004337B8" w:rsidP="00360264">
            <w:pPr>
              <w:widowControl w:val="0"/>
              <w:adjustRightInd w:val="0"/>
              <w:snapToGrid w:val="0"/>
              <w:spacing w:line="240" w:lineRule="auto"/>
              <w:jc w:val="both"/>
              <w:rPr>
                <w:color w:val="000000" w:themeColor="text1"/>
              </w:rPr>
            </w:pPr>
            <w:ins w:id="75" w:author="Johanna Stansfield" w:date="2023-04-14T14:18:00Z">
              <w:r>
                <w:rPr>
                  <w:color w:val="000000" w:themeColor="text1"/>
                </w:rPr>
                <w:t xml:space="preserve">3. </w:t>
              </w:r>
            </w:ins>
            <w:r w:rsidR="00360264" w:rsidRPr="001906B2">
              <w:rPr>
                <w:color w:val="000000" w:themeColor="text1"/>
              </w:rPr>
              <w:t xml:space="preserve">As mentioned in </w:t>
            </w:r>
            <w:ins w:id="76" w:author="Johanna Stansfield" w:date="2023-04-13T09:12:00Z">
              <w:r w:rsidR="001B59AF">
                <w:rPr>
                  <w:color w:val="000000" w:themeColor="text1"/>
                </w:rPr>
                <w:t xml:space="preserve">paragraphs 38 and </w:t>
              </w:r>
              <w:r w:rsidR="00A33ADC">
                <w:rPr>
                  <w:color w:val="000000" w:themeColor="text1"/>
                </w:rPr>
                <w:t xml:space="preserve">39 of </w:t>
              </w:r>
            </w:ins>
            <w:del w:id="77" w:author="Johanna Stansfield" w:date="2023-04-13T09:10:00Z">
              <w:r w:rsidR="00360264" w:rsidRPr="001906B2" w:rsidDel="00A61908">
                <w:rPr>
                  <w:color w:val="000000" w:themeColor="text1"/>
                </w:rPr>
                <w:delText xml:space="preserve">my </w:delText>
              </w:r>
            </w:del>
            <w:r w:rsidR="00360264" w:rsidRPr="001906B2">
              <w:rPr>
                <w:color w:val="000000" w:themeColor="text1"/>
              </w:rPr>
              <w:t>Our Common Agenda</w:t>
            </w:r>
            <w:ins w:id="78" w:author="Johanna Stansfield" w:date="2023-04-13T09:11:00Z">
              <w:r w:rsidR="00A61908">
                <w:rPr>
                  <w:color w:val="000000" w:themeColor="text1"/>
                </w:rPr>
                <w:t>,</w:t>
              </w:r>
            </w:ins>
            <w:del w:id="79" w:author="Johanna Stansfield" w:date="2023-04-13T09:11:00Z">
              <w:r w:rsidR="00360264" w:rsidRPr="001906B2" w:rsidDel="00A61908">
                <w:rPr>
                  <w:color w:val="000000" w:themeColor="text1"/>
                </w:rPr>
                <w:delText xml:space="preserve"> report</w:delText>
              </w:r>
            </w:del>
            <w:del w:id="80" w:author="Johanna Stansfield" w:date="2023-04-13T09:13:00Z">
              <w:r w:rsidR="00360264" w:rsidRPr="001906B2" w:rsidDel="002A4038">
                <w:rPr>
                  <w:rStyle w:val="FootnoteReference"/>
                </w:rPr>
                <w:footnoteReference w:id="1"/>
              </w:r>
            </w:del>
            <w:del w:id="83" w:author="Johanna Stansfield" w:date="2023-04-13T09:11:00Z">
              <w:r w:rsidR="00360264" w:rsidRPr="001906B2" w:rsidDel="00A61908">
                <w:rPr>
                  <w:color w:val="000000" w:themeColor="text1"/>
                </w:rPr>
                <w:delText>,</w:delText>
              </w:r>
            </w:del>
            <w:r w:rsidR="00360264" w:rsidRPr="001906B2">
              <w:rPr>
                <w:color w:val="000000" w:themeColor="text1"/>
              </w:rPr>
              <w:t xml:space="preserve"> GDP does not account for human well-being, environmental sustainability, unpaid household services, </w:t>
            </w:r>
            <w:commentRangeStart w:id="84"/>
            <w:r w:rsidR="00360264" w:rsidRPr="001906B2">
              <w:rPr>
                <w:color w:val="000000" w:themeColor="text1"/>
              </w:rPr>
              <w:t xml:space="preserve">such as </w:t>
            </w:r>
            <w:del w:id="85" w:author="Johanna Stansfield" w:date="2023-04-13T15:57:00Z">
              <w:r w:rsidR="00360264" w:rsidRPr="001906B2" w:rsidDel="00BB5E4D">
                <w:rPr>
                  <w:color w:val="000000" w:themeColor="text1"/>
                </w:rPr>
                <w:delText xml:space="preserve">the </w:delText>
              </w:r>
            </w:del>
            <w:r w:rsidR="00360264" w:rsidRPr="001906B2">
              <w:rPr>
                <w:color w:val="000000" w:themeColor="text1"/>
              </w:rPr>
              <w:t xml:space="preserve">care </w:t>
            </w:r>
            <w:del w:id="86" w:author="Johanna Stansfield" w:date="2023-04-13T15:57:00Z">
              <w:r w:rsidR="00360264" w:rsidRPr="001906B2" w:rsidDel="00BB5E4D">
                <w:rPr>
                  <w:color w:val="000000" w:themeColor="text1"/>
                </w:rPr>
                <w:delText>economy</w:delText>
              </w:r>
            </w:del>
            <w:ins w:id="87" w:author="Johanna Stansfield" w:date="2023-04-13T15:57:00Z">
              <w:r w:rsidR="00BB5E4D">
                <w:rPr>
                  <w:color w:val="000000" w:themeColor="text1"/>
                </w:rPr>
                <w:t>work</w:t>
              </w:r>
            </w:ins>
            <w:commentRangeEnd w:id="84"/>
            <w:ins w:id="88" w:author="Johanna Stansfield" w:date="2023-04-13T15:59:00Z">
              <w:r w:rsidR="00595DD9">
                <w:rPr>
                  <w:rStyle w:val="CommentReference"/>
                </w:rPr>
                <w:commentReference w:id="84"/>
              </w:r>
            </w:ins>
            <w:r w:rsidR="00360264" w:rsidRPr="001906B2">
              <w:rPr>
                <w:color w:val="000000" w:themeColor="text1"/>
              </w:rPr>
              <w:t xml:space="preserve">, and the </w:t>
            </w:r>
            <w:commentRangeStart w:id="89"/>
            <w:ins w:id="90" w:author="Johanna Stansfield" w:date="2023-04-13T20:15:00Z">
              <w:r w:rsidR="00BD1AD2" w:rsidRPr="00BD1AD2">
                <w:rPr>
                  <w:color w:val="000000" w:themeColor="text1"/>
                </w:rPr>
                <w:t>biased distributional dimensions of economic activity.</w:t>
              </w:r>
            </w:ins>
            <w:del w:id="91" w:author="Johanna Stansfield" w:date="2023-04-13T20:15:00Z">
              <w:r w:rsidR="00360264" w:rsidRPr="001906B2" w:rsidDel="00BD1AD2">
                <w:rPr>
                  <w:color w:val="000000" w:themeColor="text1"/>
                </w:rPr>
                <w:delText xml:space="preserve">unequal </w:delText>
              </w:r>
            </w:del>
            <w:commentRangeEnd w:id="89"/>
            <w:r w:rsidR="00BD1AD2">
              <w:rPr>
                <w:rStyle w:val="CommentReference"/>
              </w:rPr>
              <w:commentReference w:id="89"/>
            </w:r>
            <w:del w:id="92" w:author="Johanna Stansfield" w:date="2023-04-13T20:15:00Z">
              <w:r w:rsidR="00360264" w:rsidRPr="001906B2" w:rsidDel="00BD1AD2">
                <w:rPr>
                  <w:color w:val="000000" w:themeColor="text1"/>
                </w:rPr>
                <w:delText>impact of economic activity.</w:delText>
              </w:r>
            </w:del>
            <w:r w:rsidR="00360264" w:rsidRPr="001906B2">
              <w:rPr>
                <w:color w:val="000000" w:themeColor="text1"/>
              </w:rPr>
              <w:t xml:space="preserve"> Moreover, it fails to capture the human and environmental destruction of some economic activities. Harmful practices, such as deforestation, overfishing</w:t>
            </w:r>
            <w:del w:id="93" w:author="Johanna Stansfield" w:date="2023-04-13T15:55:00Z">
              <w:r w:rsidR="00360264" w:rsidRPr="001906B2" w:rsidDel="00BB5E4D">
                <w:rPr>
                  <w:color w:val="000000" w:themeColor="text1"/>
                </w:rPr>
                <w:delText>,</w:delText>
              </w:r>
            </w:del>
            <w:ins w:id="94" w:author="Johanna Stansfield" w:date="2023-04-13T15:55:00Z">
              <w:r w:rsidR="00BB5E4D">
                <w:rPr>
                  <w:color w:val="000000" w:themeColor="text1"/>
                </w:rPr>
                <w:t xml:space="preserve"> and</w:t>
              </w:r>
            </w:ins>
            <w:r w:rsidR="00360264" w:rsidRPr="001906B2">
              <w:rPr>
                <w:color w:val="000000" w:themeColor="text1"/>
              </w:rPr>
              <w:t xml:space="preserve"> the burning of fossil fuels</w:t>
            </w:r>
            <w:del w:id="95" w:author="Johanna Stansfield" w:date="2023-04-13T15:55:00Z">
              <w:r w:rsidR="00360264" w:rsidRPr="001906B2" w:rsidDel="00BB5E4D">
                <w:rPr>
                  <w:color w:val="000000" w:themeColor="text1"/>
                </w:rPr>
                <w:delText xml:space="preserve"> and other destr</w:delText>
              </w:r>
            </w:del>
            <w:del w:id="96" w:author="Johanna Stansfield" w:date="2023-04-13T09:16:00Z">
              <w:r w:rsidR="00360264" w:rsidRPr="001906B2" w:rsidDel="001C2448">
                <w:rPr>
                  <w:color w:val="000000" w:themeColor="text1"/>
                </w:rPr>
                <w:delText>uction of</w:delText>
              </w:r>
            </w:del>
            <w:del w:id="97" w:author="Johanna Stansfield" w:date="2023-04-13T15:55:00Z">
              <w:r w:rsidR="00360264" w:rsidRPr="001906B2" w:rsidDel="00BB5E4D">
                <w:rPr>
                  <w:color w:val="000000" w:themeColor="text1"/>
                </w:rPr>
                <w:delText xml:space="preserve"> nature</w:delText>
              </w:r>
            </w:del>
            <w:r w:rsidR="00360264" w:rsidRPr="001906B2">
              <w:rPr>
                <w:color w:val="000000" w:themeColor="text1"/>
              </w:rPr>
              <w:t xml:space="preserve">, often count as an increase in GDP. To achieve the targets </w:t>
            </w:r>
            <w:ins w:id="98" w:author="Johanna Stansfield" w:date="2023-04-13T09:16:00Z">
              <w:r w:rsidR="00E40A43">
                <w:rPr>
                  <w:color w:val="000000" w:themeColor="text1"/>
                </w:rPr>
                <w:t xml:space="preserve">that </w:t>
              </w:r>
            </w:ins>
            <w:r w:rsidR="00360264" w:rsidRPr="001906B2">
              <w:rPr>
                <w:color w:val="000000" w:themeColor="text1"/>
              </w:rPr>
              <w:t xml:space="preserve">we have set to address the triple planetary </w:t>
            </w:r>
            <w:ins w:id="99" w:author="Johanna Stansfield" w:date="2023-04-13T15:56:00Z">
              <w:r w:rsidR="00BB5E4D">
                <w:rPr>
                  <w:color w:val="000000" w:themeColor="text1"/>
                </w:rPr>
                <w:t xml:space="preserve">crisis </w:t>
              </w:r>
            </w:ins>
            <w:r w:rsidR="00360264" w:rsidRPr="001906B2">
              <w:rPr>
                <w:color w:val="000000" w:themeColor="text1"/>
              </w:rPr>
              <w:t xml:space="preserve">and other </w:t>
            </w:r>
            <w:r w:rsidR="00360264" w:rsidRPr="001906B2">
              <w:rPr>
                <w:color w:val="000000" w:themeColor="text1"/>
              </w:rPr>
              <w:lastRenderedPageBreak/>
              <w:t xml:space="preserve">crises, a fundamental shift in how we measure progress is urgently needed.  </w:t>
            </w:r>
          </w:p>
          <w:p w14:paraId="738F81DE" w14:textId="63761530" w:rsidR="00360264" w:rsidRPr="001906B2" w:rsidRDefault="00360264" w:rsidP="00360264">
            <w:pPr>
              <w:widowControl w:val="0"/>
              <w:adjustRightInd w:val="0"/>
              <w:snapToGrid w:val="0"/>
              <w:spacing w:line="240" w:lineRule="auto"/>
              <w:jc w:val="both"/>
              <w:rPr>
                <w:color w:val="000000" w:themeColor="text1"/>
              </w:rPr>
            </w:pPr>
          </w:p>
          <w:p w14:paraId="2E51CD73" w14:textId="77777777" w:rsidR="00595DD9" w:rsidRDefault="00595DD9" w:rsidP="00360264">
            <w:pPr>
              <w:widowControl w:val="0"/>
              <w:adjustRightInd w:val="0"/>
              <w:snapToGrid w:val="0"/>
              <w:spacing w:line="240" w:lineRule="auto"/>
              <w:jc w:val="both"/>
              <w:rPr>
                <w:ins w:id="100" w:author="Johanna Stansfield" w:date="2023-04-13T16:01:00Z"/>
                <w:color w:val="000000" w:themeColor="text1"/>
              </w:rPr>
            </w:pPr>
          </w:p>
          <w:p w14:paraId="5BC2EB41" w14:textId="2CA4E5E5" w:rsidR="00360264" w:rsidRPr="001906B2" w:rsidRDefault="004337B8" w:rsidP="00360264">
            <w:pPr>
              <w:widowControl w:val="0"/>
              <w:adjustRightInd w:val="0"/>
              <w:snapToGrid w:val="0"/>
              <w:spacing w:line="240" w:lineRule="auto"/>
              <w:jc w:val="both"/>
              <w:rPr>
                <w:rFonts w:eastAsia="Roboto Condensed Light"/>
                <w:sz w:val="24"/>
                <w:szCs w:val="24"/>
              </w:rPr>
            </w:pPr>
            <w:ins w:id="101" w:author="Johanna Stansfield" w:date="2023-04-14T14:18:00Z">
              <w:r>
                <w:rPr>
                  <w:color w:val="000000" w:themeColor="text1"/>
                </w:rPr>
                <w:t xml:space="preserve">4. </w:t>
              </w:r>
            </w:ins>
            <w:r w:rsidR="00360264" w:rsidRPr="001906B2">
              <w:rPr>
                <w:color w:val="000000" w:themeColor="text1"/>
              </w:rPr>
              <w:t xml:space="preserve">Discussions on moving </w:t>
            </w:r>
            <w:del w:id="102" w:author="Johanna Stansfield" w:date="2023-04-13T09:30:00Z">
              <w:r w:rsidR="00360264" w:rsidRPr="001906B2" w:rsidDel="00E616C2">
                <w:rPr>
                  <w:color w:val="000000" w:themeColor="text1"/>
                </w:rPr>
                <w:delText>‘B</w:delText>
              </w:r>
            </w:del>
            <w:ins w:id="103" w:author="Johanna Stansfield" w:date="2023-04-13T09:30:00Z">
              <w:r w:rsidR="00E616C2">
                <w:rPr>
                  <w:color w:val="000000" w:themeColor="text1"/>
                </w:rPr>
                <w:t>b</w:t>
              </w:r>
            </w:ins>
            <w:r w:rsidR="00360264" w:rsidRPr="001906B2">
              <w:rPr>
                <w:color w:val="000000" w:themeColor="text1"/>
              </w:rPr>
              <w:t>eyond GDP</w:t>
            </w:r>
            <w:del w:id="104" w:author="Johanna Stansfield" w:date="2023-04-13T09:30:00Z">
              <w:r w:rsidR="00360264" w:rsidRPr="001906B2" w:rsidDel="00E616C2">
                <w:rPr>
                  <w:color w:val="000000" w:themeColor="text1"/>
                </w:rPr>
                <w:delText>’</w:delText>
              </w:r>
            </w:del>
            <w:r w:rsidR="00360264" w:rsidRPr="001906B2">
              <w:rPr>
                <w:color w:val="000000" w:themeColor="text1"/>
              </w:rPr>
              <w:t xml:space="preserve"> have been </w:t>
            </w:r>
            <w:del w:id="105" w:author="Johanna Stansfield" w:date="2023-04-13T09:18:00Z">
              <w:r w:rsidR="00360264" w:rsidRPr="001906B2" w:rsidDel="00E62DF1">
                <w:rPr>
                  <w:color w:val="000000" w:themeColor="text1"/>
                </w:rPr>
                <w:delText xml:space="preserve">ongoing </w:delText>
              </w:r>
            </w:del>
            <w:ins w:id="106" w:author="Johanna Stansfield" w:date="2023-04-13T09:18:00Z">
              <w:r w:rsidR="00E62DF1">
                <w:rPr>
                  <w:color w:val="000000" w:themeColor="text1"/>
                </w:rPr>
                <w:t xml:space="preserve">under way </w:t>
              </w:r>
            </w:ins>
            <w:r w:rsidR="00360264" w:rsidRPr="001906B2">
              <w:rPr>
                <w:color w:val="000000" w:themeColor="text1"/>
              </w:rPr>
              <w:t>for decades</w:t>
            </w:r>
            <w:ins w:id="107" w:author="Johanna Stansfield" w:date="2023-04-13T09:18:00Z">
              <w:r w:rsidR="00C65AAE">
                <w:rPr>
                  <w:color w:val="000000" w:themeColor="text1"/>
                </w:rPr>
                <w:t>.</w:t>
              </w:r>
            </w:ins>
            <w:r w:rsidR="00360264" w:rsidRPr="001906B2">
              <w:rPr>
                <w:rStyle w:val="FootnoteReference"/>
              </w:rPr>
              <w:footnoteReference w:id="2"/>
            </w:r>
            <w:ins w:id="130" w:author="Johanna Stansfield" w:date="2023-04-13T09:30:00Z">
              <w:r w:rsidR="00E616C2">
                <w:rPr>
                  <w:color w:val="000000" w:themeColor="text1"/>
                </w:rPr>
                <w:t xml:space="preserve"> </w:t>
              </w:r>
            </w:ins>
            <w:del w:id="131" w:author="Johanna Stansfield" w:date="2023-04-13T09:19:00Z">
              <w:r w:rsidR="00360264" w:rsidRPr="001906B2" w:rsidDel="006922E5">
                <w:rPr>
                  <w:color w:val="000000" w:themeColor="text1"/>
                </w:rPr>
                <w:delText>.</w:delText>
              </w:r>
            </w:del>
            <w:r w:rsidR="00360264" w:rsidRPr="001906B2">
              <w:rPr>
                <w:color w:val="000000" w:themeColor="text1"/>
              </w:rPr>
              <w:t>These efforts have laid the foundation</w:t>
            </w:r>
            <w:del w:id="132" w:author="Johanna Stansfield" w:date="2023-04-13T10:26:00Z">
              <w:r w:rsidR="00360264" w:rsidRPr="001906B2" w:rsidDel="00AC5F22">
                <w:rPr>
                  <w:color w:val="000000" w:themeColor="text1"/>
                </w:rPr>
                <w:delText>s</w:delText>
              </w:r>
            </w:del>
            <w:r w:rsidR="00360264" w:rsidRPr="001906B2">
              <w:rPr>
                <w:color w:val="000000" w:themeColor="text1"/>
              </w:rPr>
              <w:t xml:space="preserve"> for establishing a shared language and community of practice to go beyond GDP</w:t>
            </w:r>
            <w:r w:rsidR="00360264" w:rsidRPr="001906B2">
              <w:rPr>
                <w:rFonts w:eastAsia="Roboto Condensed Light"/>
                <w:sz w:val="24"/>
                <w:szCs w:val="24"/>
              </w:rPr>
              <w:t xml:space="preserve">. </w:t>
            </w:r>
          </w:p>
          <w:p w14:paraId="63BCA90A" w14:textId="57ADC537" w:rsidR="00D454A0" w:rsidRPr="001906B2" w:rsidRDefault="00D454A0" w:rsidP="00360264">
            <w:pPr>
              <w:widowControl w:val="0"/>
              <w:adjustRightInd w:val="0"/>
              <w:snapToGrid w:val="0"/>
              <w:spacing w:line="240" w:lineRule="auto"/>
              <w:jc w:val="both"/>
              <w:rPr>
                <w:rFonts w:eastAsia="Roboto Condensed Light"/>
                <w:sz w:val="24"/>
                <w:szCs w:val="24"/>
              </w:rPr>
            </w:pPr>
          </w:p>
          <w:tbl>
            <w:tblPr>
              <w:tblStyle w:val="TableGrid"/>
              <w:tblW w:w="0" w:type="auto"/>
              <w:tblLayout w:type="fixed"/>
              <w:tblLook w:val="04A0" w:firstRow="1" w:lastRow="0" w:firstColumn="1" w:lastColumn="0" w:noHBand="0" w:noVBand="1"/>
            </w:tblPr>
            <w:tblGrid>
              <w:gridCol w:w="9835"/>
            </w:tblGrid>
            <w:tr w:rsidR="00D454A0" w:rsidRPr="001906B2" w14:paraId="64188FDB" w14:textId="77777777" w:rsidTr="00D454A0">
              <w:tc>
                <w:tcPr>
                  <w:tcW w:w="9835" w:type="dxa"/>
                </w:tcPr>
                <w:p w14:paraId="55217E9D" w14:textId="1C7AFC3D" w:rsidR="00D454A0" w:rsidRPr="001906B2" w:rsidRDefault="00D454A0" w:rsidP="00D454A0">
                  <w:pPr>
                    <w:widowControl w:val="0"/>
                    <w:adjustRightInd w:val="0"/>
                    <w:snapToGrid w:val="0"/>
                    <w:spacing w:line="240" w:lineRule="auto"/>
                    <w:jc w:val="both"/>
                    <w:rPr>
                      <w:color w:val="000000" w:themeColor="text1"/>
                      <w:lang w:val="en-GB"/>
                    </w:rPr>
                  </w:pPr>
                  <w:commentRangeStart w:id="133"/>
                  <w:r w:rsidRPr="001906B2">
                    <w:rPr>
                      <w:color w:val="000000" w:themeColor="text1"/>
                      <w:lang w:val="en-GB"/>
                    </w:rPr>
                    <w:t>Example</w:t>
                  </w:r>
                  <w:commentRangeEnd w:id="133"/>
                  <w:r w:rsidR="00045A3D">
                    <w:rPr>
                      <w:rStyle w:val="CommentReference"/>
                      <w:lang w:val="en-GB"/>
                    </w:rPr>
                    <w:commentReference w:id="133"/>
                  </w:r>
                  <w:r w:rsidRPr="001906B2">
                    <w:rPr>
                      <w:color w:val="000000" w:themeColor="text1"/>
                      <w:lang w:val="en-GB"/>
                    </w:rPr>
                    <w:t xml:space="preserve">s of recent initiatives include: </w:t>
                  </w:r>
                </w:p>
                <w:p w14:paraId="0103229C" w14:textId="77777777" w:rsidR="00D454A0" w:rsidRPr="001906B2" w:rsidRDefault="00D454A0" w:rsidP="00D454A0">
                  <w:pPr>
                    <w:widowControl w:val="0"/>
                    <w:adjustRightInd w:val="0"/>
                    <w:snapToGrid w:val="0"/>
                    <w:spacing w:line="240" w:lineRule="auto"/>
                    <w:jc w:val="both"/>
                    <w:rPr>
                      <w:color w:val="000000" w:themeColor="text1"/>
                      <w:lang w:val="en-GB"/>
                    </w:rPr>
                  </w:pPr>
                </w:p>
                <w:p w14:paraId="7053586A" w14:textId="7E87BAD1" w:rsidR="00D454A0" w:rsidRPr="001906B2" w:rsidRDefault="00045A3D">
                  <w:pPr>
                    <w:suppressAutoHyphens w:val="0"/>
                    <w:spacing w:line="257" w:lineRule="auto"/>
                    <w:ind w:left="1077"/>
                    <w:jc w:val="both"/>
                    <w:rPr>
                      <w:color w:val="000000" w:themeColor="text1"/>
                      <w:lang w:val="en-GB"/>
                    </w:rPr>
                    <w:pPrChange w:id="134" w:author="Johanna Stansfield" w:date="2023-04-13T09:32:00Z">
                      <w:pPr>
                        <w:numPr>
                          <w:numId w:val="10"/>
                        </w:numPr>
                        <w:suppressAutoHyphens w:val="0"/>
                        <w:spacing w:line="257" w:lineRule="auto"/>
                        <w:ind w:left="1077" w:hanging="357"/>
                        <w:jc w:val="both"/>
                      </w:pPr>
                    </w:pPrChange>
                  </w:pPr>
                  <w:ins w:id="135" w:author="Johanna Stansfield" w:date="2023-04-13T09:32:00Z">
                    <w:r>
                      <w:rPr>
                        <w:color w:val="000000" w:themeColor="text1"/>
                        <w:lang w:val="en-GB"/>
                      </w:rPr>
                      <w:t>(a)</w:t>
                    </w:r>
                    <w:r>
                      <w:rPr>
                        <w:color w:val="000000" w:themeColor="text1"/>
                        <w:lang w:val="en-GB"/>
                      </w:rPr>
                      <w:tab/>
                    </w:r>
                  </w:ins>
                  <w:r w:rsidR="00D454A0" w:rsidRPr="001906B2">
                    <w:rPr>
                      <w:color w:val="000000" w:themeColor="text1"/>
                      <w:lang w:val="en-GB"/>
                    </w:rPr>
                    <w:t xml:space="preserve">The 2030 Agenda and the </w:t>
                  </w:r>
                  <w:del w:id="136" w:author="Johanna Stansfield" w:date="2023-04-13T09:33:00Z">
                    <w:r w:rsidR="00D454A0" w:rsidRPr="001906B2" w:rsidDel="009F60F1">
                      <w:rPr>
                        <w:color w:val="000000" w:themeColor="text1"/>
                        <w:lang w:val="en-GB"/>
                      </w:rPr>
                      <w:delText xml:space="preserve">SDGs </w:delText>
                    </w:r>
                  </w:del>
                  <w:ins w:id="137" w:author="Johanna Stansfield" w:date="2023-04-13T09:33:00Z">
                    <w:r w:rsidR="009F60F1">
                      <w:rPr>
                        <w:color w:val="000000" w:themeColor="text1"/>
                        <w:lang w:val="en-GB"/>
                      </w:rPr>
                      <w:t>Sustainable Development Goals</w:t>
                    </w:r>
                    <w:r w:rsidR="003D3F6A">
                      <w:rPr>
                        <w:color w:val="000000" w:themeColor="text1"/>
                        <w:lang w:val="en-GB"/>
                      </w:rPr>
                      <w:t>,</w:t>
                    </w:r>
                    <w:r w:rsidR="009F60F1" w:rsidRPr="001906B2">
                      <w:rPr>
                        <w:color w:val="000000" w:themeColor="text1"/>
                        <w:lang w:val="en-GB"/>
                      </w:rPr>
                      <w:t xml:space="preserve"> </w:t>
                    </w:r>
                  </w:ins>
                  <w:r w:rsidR="00D454A0" w:rsidRPr="001906B2">
                    <w:rPr>
                      <w:color w:val="000000" w:themeColor="text1"/>
                      <w:lang w:val="en-GB"/>
                    </w:rPr>
                    <w:t>with their economic, social</w:t>
                  </w:r>
                  <w:del w:id="138" w:author="Johanna Stansfield" w:date="2023-04-13T09:34:00Z">
                    <w:r w:rsidR="00D454A0" w:rsidRPr="001906B2" w:rsidDel="003D3F6A">
                      <w:rPr>
                        <w:color w:val="000000" w:themeColor="text1"/>
                        <w:lang w:val="en-GB"/>
                      </w:rPr>
                      <w:delText>,</w:delText>
                    </w:r>
                  </w:del>
                  <w:r w:rsidR="00D454A0" w:rsidRPr="001906B2">
                    <w:rPr>
                      <w:color w:val="000000" w:themeColor="text1"/>
                      <w:lang w:val="en-GB"/>
                    </w:rPr>
                    <w:t xml:space="preserve"> and environmental dimensions</w:t>
                  </w:r>
                  <w:del w:id="139" w:author="Johanna Stansfield" w:date="2023-04-13T09:34:00Z">
                    <w:r w:rsidR="00D454A0" w:rsidRPr="001906B2" w:rsidDel="003D3F6A">
                      <w:rPr>
                        <w:color w:val="000000" w:themeColor="text1"/>
                        <w:lang w:val="en-GB"/>
                      </w:rPr>
                      <w:delText>.</w:delText>
                    </w:r>
                  </w:del>
                  <w:ins w:id="140" w:author="Johanna Stansfield" w:date="2023-04-13T09:34:00Z">
                    <w:r w:rsidR="003D3F6A">
                      <w:rPr>
                        <w:color w:val="000000" w:themeColor="text1"/>
                        <w:lang w:val="en-GB"/>
                      </w:rPr>
                      <w:t>;</w:t>
                    </w:r>
                  </w:ins>
                  <w:r w:rsidR="00D454A0" w:rsidRPr="001906B2">
                    <w:rPr>
                      <w:color w:val="000000" w:themeColor="text1"/>
                      <w:lang w:val="en-GB"/>
                    </w:rPr>
                    <w:t xml:space="preserve"> </w:t>
                  </w:r>
                </w:p>
                <w:p w14:paraId="4873DEFB" w14:textId="4AC24870" w:rsidR="00D454A0" w:rsidRPr="001906B2" w:rsidRDefault="00045A3D">
                  <w:pPr>
                    <w:pStyle w:val="ListParagraph"/>
                    <w:spacing w:after="0" w:line="256" w:lineRule="auto"/>
                    <w:ind w:left="1080"/>
                    <w:jc w:val="both"/>
                    <w:rPr>
                      <w:rFonts w:ascii="Times New Roman" w:hAnsi="Times New Roman" w:cs="Times New Roman"/>
                      <w:color w:val="000000" w:themeColor="text1"/>
                      <w:spacing w:val="4"/>
                      <w:w w:val="103"/>
                      <w:kern w:val="14"/>
                      <w:sz w:val="20"/>
                      <w:szCs w:val="20"/>
                      <w:lang w:val="en-GB"/>
                    </w:rPr>
                    <w:pPrChange w:id="141" w:author="Johanna Stansfield" w:date="2023-04-13T09:32:00Z">
                      <w:pPr>
                        <w:pStyle w:val="ListParagraph"/>
                        <w:numPr>
                          <w:numId w:val="10"/>
                        </w:numPr>
                        <w:spacing w:after="0" w:line="256" w:lineRule="auto"/>
                        <w:ind w:left="1080" w:hanging="360"/>
                        <w:jc w:val="both"/>
                      </w:pPr>
                    </w:pPrChange>
                  </w:pPr>
                  <w:ins w:id="142" w:author="Johanna Stansfield" w:date="2023-04-13T09:32:00Z">
                    <w:r>
                      <w:rPr>
                        <w:rFonts w:ascii="Times New Roman" w:hAnsi="Times New Roman" w:cs="Times New Roman"/>
                        <w:color w:val="000000" w:themeColor="text1"/>
                        <w:spacing w:val="4"/>
                        <w:w w:val="103"/>
                        <w:kern w:val="14"/>
                        <w:sz w:val="20"/>
                        <w:szCs w:val="20"/>
                        <w:lang w:val="en-GB"/>
                      </w:rPr>
                      <w:t>(b)</w:t>
                    </w:r>
                    <w:r>
                      <w:rPr>
                        <w:rFonts w:ascii="Times New Roman" w:hAnsi="Times New Roman" w:cs="Times New Roman"/>
                        <w:color w:val="000000" w:themeColor="text1"/>
                        <w:spacing w:val="4"/>
                        <w:w w:val="103"/>
                        <w:kern w:val="14"/>
                        <w:sz w:val="20"/>
                        <w:szCs w:val="20"/>
                        <w:lang w:val="en-GB"/>
                      </w:rPr>
                      <w:tab/>
                    </w:r>
                  </w:ins>
                  <w:ins w:id="143" w:author="Johanna Stansfield" w:date="2023-04-14T12:23:00Z">
                    <w:r w:rsidR="007C3FED">
                      <w:rPr>
                        <w:rFonts w:ascii="Times New Roman" w:hAnsi="Times New Roman" w:cs="Times New Roman"/>
                        <w:color w:val="000000" w:themeColor="text1"/>
                        <w:spacing w:val="4"/>
                        <w:w w:val="103"/>
                        <w:kern w:val="14"/>
                        <w:sz w:val="20"/>
                        <w:szCs w:val="20"/>
                        <w:lang w:val="en-GB"/>
                      </w:rPr>
                      <w:t xml:space="preserve">The </w:t>
                    </w:r>
                  </w:ins>
                  <w:commentRangeStart w:id="144"/>
                  <w:del w:id="145" w:author="Johanna Stansfield" w:date="2023-04-14T12:24:00Z">
                    <w:r w:rsidR="00D454A0" w:rsidRPr="001906B2" w:rsidDel="007C3FED">
                      <w:rPr>
                        <w:rFonts w:ascii="Times New Roman" w:hAnsi="Times New Roman" w:cs="Times New Roman"/>
                        <w:color w:val="000000" w:themeColor="text1"/>
                        <w:spacing w:val="4"/>
                        <w:w w:val="103"/>
                        <w:kern w:val="14"/>
                        <w:sz w:val="20"/>
                        <w:szCs w:val="20"/>
                        <w:lang w:val="en-GB"/>
                      </w:rPr>
                      <w:delText>Human development indices (</w:delText>
                    </w:r>
                  </w:del>
                  <w:r w:rsidR="00D454A0" w:rsidRPr="001906B2">
                    <w:rPr>
                      <w:rFonts w:ascii="Times New Roman" w:hAnsi="Times New Roman" w:cs="Times New Roman"/>
                      <w:color w:val="000000" w:themeColor="text1"/>
                      <w:spacing w:val="4"/>
                      <w:w w:val="103"/>
                      <w:kern w:val="14"/>
                      <w:sz w:val="20"/>
                      <w:szCs w:val="20"/>
                      <w:lang w:val="en-GB"/>
                    </w:rPr>
                    <w:t>U</w:t>
                  </w:r>
                  <w:ins w:id="146" w:author="Johanna Stansfield" w:date="2023-04-13T09:38:00Z">
                    <w:r w:rsidR="00AC7751">
                      <w:rPr>
                        <w:rFonts w:ascii="Times New Roman" w:hAnsi="Times New Roman" w:cs="Times New Roman"/>
                        <w:color w:val="000000" w:themeColor="text1"/>
                        <w:spacing w:val="4"/>
                        <w:w w:val="103"/>
                        <w:kern w:val="14"/>
                        <w:sz w:val="20"/>
                        <w:szCs w:val="20"/>
                        <w:lang w:val="en-GB"/>
                      </w:rPr>
                      <w:t xml:space="preserve">nited </w:t>
                    </w:r>
                  </w:ins>
                  <w:r w:rsidR="00D454A0" w:rsidRPr="001906B2">
                    <w:rPr>
                      <w:rFonts w:ascii="Times New Roman" w:hAnsi="Times New Roman" w:cs="Times New Roman"/>
                      <w:color w:val="000000" w:themeColor="text1"/>
                      <w:spacing w:val="4"/>
                      <w:w w:val="103"/>
                      <w:kern w:val="14"/>
                      <w:sz w:val="20"/>
                      <w:szCs w:val="20"/>
                      <w:lang w:val="en-GB"/>
                    </w:rPr>
                    <w:t>N</w:t>
                  </w:r>
                  <w:ins w:id="147" w:author="Johanna Stansfield" w:date="2023-04-13T09:38:00Z">
                    <w:r w:rsidR="00AC7751">
                      <w:rPr>
                        <w:rFonts w:ascii="Times New Roman" w:hAnsi="Times New Roman" w:cs="Times New Roman"/>
                        <w:color w:val="000000" w:themeColor="text1"/>
                        <w:spacing w:val="4"/>
                        <w:w w:val="103"/>
                        <w:kern w:val="14"/>
                        <w:sz w:val="20"/>
                        <w:szCs w:val="20"/>
                        <w:lang w:val="en-GB"/>
                      </w:rPr>
                      <w:t xml:space="preserve">ations </w:t>
                    </w:r>
                  </w:ins>
                  <w:r w:rsidR="00D454A0" w:rsidRPr="001906B2">
                    <w:rPr>
                      <w:rFonts w:ascii="Times New Roman" w:hAnsi="Times New Roman" w:cs="Times New Roman"/>
                      <w:color w:val="000000" w:themeColor="text1"/>
                      <w:spacing w:val="4"/>
                      <w:w w:val="103"/>
                      <w:kern w:val="14"/>
                      <w:sz w:val="20"/>
                      <w:szCs w:val="20"/>
                      <w:lang w:val="en-GB"/>
                    </w:rPr>
                    <w:t>D</w:t>
                  </w:r>
                  <w:ins w:id="148" w:author="Johanna Stansfield" w:date="2023-04-13T09:38:00Z">
                    <w:r w:rsidR="007A07D4">
                      <w:rPr>
                        <w:rFonts w:ascii="Times New Roman" w:hAnsi="Times New Roman" w:cs="Times New Roman"/>
                        <w:color w:val="000000" w:themeColor="text1"/>
                        <w:spacing w:val="4"/>
                        <w:w w:val="103"/>
                        <w:kern w:val="14"/>
                        <w:sz w:val="20"/>
                        <w:szCs w:val="20"/>
                        <w:lang w:val="en-GB"/>
                      </w:rPr>
                      <w:t xml:space="preserve">evelopment </w:t>
                    </w:r>
                  </w:ins>
                  <w:r w:rsidR="00D454A0" w:rsidRPr="001906B2">
                    <w:rPr>
                      <w:rFonts w:ascii="Times New Roman" w:hAnsi="Times New Roman" w:cs="Times New Roman"/>
                      <w:color w:val="000000" w:themeColor="text1"/>
                      <w:spacing w:val="4"/>
                      <w:w w:val="103"/>
                      <w:kern w:val="14"/>
                      <w:sz w:val="20"/>
                      <w:szCs w:val="20"/>
                      <w:lang w:val="en-GB"/>
                    </w:rPr>
                    <w:t>P</w:t>
                  </w:r>
                  <w:ins w:id="149" w:author="Johanna Stansfield" w:date="2023-04-13T09:38:00Z">
                    <w:r w:rsidR="007A07D4">
                      <w:rPr>
                        <w:rFonts w:ascii="Times New Roman" w:hAnsi="Times New Roman" w:cs="Times New Roman"/>
                        <w:color w:val="000000" w:themeColor="text1"/>
                        <w:spacing w:val="4"/>
                        <w:w w:val="103"/>
                        <w:kern w:val="14"/>
                        <w:sz w:val="20"/>
                        <w:szCs w:val="20"/>
                        <w:lang w:val="en-GB"/>
                      </w:rPr>
                      <w:t>rogramme</w:t>
                    </w:r>
                  </w:ins>
                  <w:del w:id="150" w:author="Johanna Stansfield" w:date="2023-04-14T12:24:00Z">
                    <w:r w:rsidR="00D454A0" w:rsidRPr="001906B2" w:rsidDel="007C3FED">
                      <w:rPr>
                        <w:rFonts w:ascii="Times New Roman" w:hAnsi="Times New Roman" w:cs="Times New Roman"/>
                        <w:color w:val="000000" w:themeColor="text1"/>
                        <w:spacing w:val="4"/>
                        <w:w w:val="103"/>
                        <w:kern w:val="14"/>
                        <w:sz w:val="20"/>
                        <w:szCs w:val="20"/>
                        <w:lang w:val="en-GB"/>
                      </w:rPr>
                      <w:delText>)</w:delText>
                    </w:r>
                  </w:del>
                  <w:ins w:id="151" w:author="Johanna Stansfield" w:date="2023-04-14T12:24:00Z">
                    <w:r w:rsidR="007C3FED">
                      <w:rPr>
                        <w:rFonts w:ascii="Times New Roman" w:hAnsi="Times New Roman" w:cs="Times New Roman"/>
                        <w:color w:val="000000" w:themeColor="text1"/>
                        <w:spacing w:val="4"/>
                        <w:w w:val="103"/>
                        <w:kern w:val="14"/>
                        <w:sz w:val="20"/>
                        <w:szCs w:val="20"/>
                        <w:lang w:val="en-GB"/>
                      </w:rPr>
                      <w:t xml:space="preserve"> human development index</w:t>
                    </w:r>
                  </w:ins>
                  <w:commentRangeEnd w:id="144"/>
                  <w:ins w:id="152" w:author="Johanna Stansfield" w:date="2023-04-14T12:25:00Z">
                    <w:r w:rsidR="007C3FED">
                      <w:rPr>
                        <w:rStyle w:val="CommentReference"/>
                        <w:rFonts w:ascii="Times New Roman" w:hAnsi="Times New Roman" w:cs="Times New Roman"/>
                        <w:spacing w:val="4"/>
                        <w:w w:val="103"/>
                        <w:kern w:val="14"/>
                        <w:szCs w:val="20"/>
                        <w:lang w:val="en-GB"/>
                      </w:rPr>
                      <w:commentReference w:id="144"/>
                    </w:r>
                  </w:ins>
                  <w:r w:rsidR="00D454A0" w:rsidRPr="001906B2">
                    <w:rPr>
                      <w:rFonts w:ascii="Times New Roman" w:hAnsi="Times New Roman" w:cs="Times New Roman"/>
                      <w:color w:val="000000" w:themeColor="text1"/>
                      <w:spacing w:val="4"/>
                      <w:w w:val="103"/>
                      <w:kern w:val="14"/>
                      <w:sz w:val="20"/>
                      <w:szCs w:val="20"/>
                      <w:lang w:val="en-GB"/>
                    </w:rPr>
                    <w:t xml:space="preserve">, </w:t>
                  </w:r>
                  <w:ins w:id="153" w:author="Johanna Stansfield" w:date="2023-04-13T16:16:00Z">
                    <w:r w:rsidR="00173ED8">
                      <w:rPr>
                        <w:rFonts w:ascii="Times New Roman" w:hAnsi="Times New Roman" w:cs="Times New Roman"/>
                        <w:color w:val="000000" w:themeColor="text1"/>
                        <w:spacing w:val="4"/>
                        <w:w w:val="103"/>
                        <w:kern w:val="14"/>
                        <w:sz w:val="20"/>
                        <w:szCs w:val="20"/>
                        <w:lang w:val="en-GB"/>
                      </w:rPr>
                      <w:t xml:space="preserve">which </w:t>
                    </w:r>
                  </w:ins>
                  <w:r w:rsidR="00D454A0" w:rsidRPr="001906B2">
                    <w:rPr>
                      <w:rFonts w:ascii="Times New Roman" w:hAnsi="Times New Roman" w:cs="Times New Roman"/>
                      <w:color w:val="000000" w:themeColor="text1"/>
                      <w:spacing w:val="4"/>
                      <w:w w:val="103"/>
                      <w:kern w:val="14"/>
                      <w:sz w:val="20"/>
                      <w:szCs w:val="20"/>
                      <w:lang w:val="en-GB"/>
                    </w:rPr>
                    <w:t>supplement</w:t>
                  </w:r>
                  <w:ins w:id="154" w:author="Johanna Stansfield" w:date="2023-04-14T12:24:00Z">
                    <w:r w:rsidR="007C3FED">
                      <w:rPr>
                        <w:rFonts w:ascii="Times New Roman" w:hAnsi="Times New Roman" w:cs="Times New Roman"/>
                        <w:color w:val="000000" w:themeColor="text1"/>
                        <w:spacing w:val="4"/>
                        <w:w w:val="103"/>
                        <w:kern w:val="14"/>
                        <w:sz w:val="20"/>
                        <w:szCs w:val="20"/>
                        <w:lang w:val="en-GB"/>
                      </w:rPr>
                      <w:t>s</w:t>
                    </w:r>
                  </w:ins>
                  <w:del w:id="155" w:author="Johanna Stansfield" w:date="2023-04-13T16:16:00Z">
                    <w:r w:rsidR="00D454A0" w:rsidRPr="001906B2" w:rsidDel="00173ED8">
                      <w:rPr>
                        <w:rFonts w:ascii="Times New Roman" w:hAnsi="Times New Roman" w:cs="Times New Roman"/>
                        <w:color w:val="000000" w:themeColor="text1"/>
                        <w:spacing w:val="4"/>
                        <w:w w:val="103"/>
                        <w:kern w:val="14"/>
                        <w:sz w:val="20"/>
                        <w:szCs w:val="20"/>
                        <w:lang w:val="en-GB"/>
                      </w:rPr>
                      <w:delText>ing</w:delText>
                    </w:r>
                  </w:del>
                  <w:r w:rsidR="00D454A0" w:rsidRPr="001906B2">
                    <w:rPr>
                      <w:rFonts w:ascii="Times New Roman" w:hAnsi="Times New Roman" w:cs="Times New Roman"/>
                      <w:color w:val="000000" w:themeColor="text1"/>
                      <w:spacing w:val="4"/>
                      <w:w w:val="103"/>
                      <w:kern w:val="14"/>
                      <w:sz w:val="20"/>
                      <w:szCs w:val="20"/>
                      <w:lang w:val="en-GB"/>
                    </w:rPr>
                    <w:t xml:space="preserve"> GDP with </w:t>
                  </w:r>
                  <w:ins w:id="156" w:author="Johanna Stansfield" w:date="2023-04-13T09:34:00Z">
                    <w:r w:rsidR="00DB3787">
                      <w:rPr>
                        <w:rFonts w:ascii="Times New Roman" w:hAnsi="Times New Roman" w:cs="Times New Roman"/>
                        <w:color w:val="000000" w:themeColor="text1"/>
                        <w:spacing w:val="4"/>
                        <w:w w:val="103"/>
                        <w:kern w:val="14"/>
                        <w:sz w:val="20"/>
                        <w:szCs w:val="20"/>
                        <w:lang w:val="en-GB"/>
                      </w:rPr>
                      <w:t xml:space="preserve">measures of </w:t>
                    </w:r>
                  </w:ins>
                  <w:r w:rsidR="00D454A0" w:rsidRPr="001906B2">
                    <w:rPr>
                      <w:rFonts w:ascii="Times New Roman" w:hAnsi="Times New Roman" w:cs="Times New Roman"/>
                      <w:color w:val="000000" w:themeColor="text1"/>
                      <w:spacing w:val="4"/>
                      <w:w w:val="103"/>
                      <w:kern w:val="14"/>
                      <w:sz w:val="20"/>
                      <w:szCs w:val="20"/>
                      <w:lang w:val="en-GB"/>
                    </w:rPr>
                    <w:t>well</w:t>
                  </w:r>
                  <w:ins w:id="157" w:author="Johanna Stansfield" w:date="2023-04-13T09:34:00Z">
                    <w:r w:rsidR="00DB3787">
                      <w:rPr>
                        <w:rFonts w:ascii="Times New Roman" w:hAnsi="Times New Roman" w:cs="Times New Roman"/>
                        <w:color w:val="000000" w:themeColor="text1"/>
                        <w:spacing w:val="4"/>
                        <w:w w:val="103"/>
                        <w:kern w:val="14"/>
                        <w:sz w:val="20"/>
                        <w:szCs w:val="20"/>
                        <w:lang w:val="en-GB"/>
                      </w:rPr>
                      <w:t>-</w:t>
                    </w:r>
                  </w:ins>
                  <w:r w:rsidR="00D454A0" w:rsidRPr="001906B2">
                    <w:rPr>
                      <w:rFonts w:ascii="Times New Roman" w:hAnsi="Times New Roman" w:cs="Times New Roman"/>
                      <w:color w:val="000000" w:themeColor="text1"/>
                      <w:spacing w:val="4"/>
                      <w:w w:val="103"/>
                      <w:kern w:val="14"/>
                      <w:sz w:val="20"/>
                      <w:szCs w:val="20"/>
                      <w:lang w:val="en-GB"/>
                    </w:rPr>
                    <w:t>being and agency, inequality</w:t>
                  </w:r>
                  <w:del w:id="158" w:author="Johanna Stansfield" w:date="2023-04-13T09:38:00Z">
                    <w:r w:rsidR="00D454A0" w:rsidRPr="001906B2" w:rsidDel="007A07D4">
                      <w:rPr>
                        <w:rFonts w:ascii="Times New Roman" w:hAnsi="Times New Roman" w:cs="Times New Roman"/>
                        <w:color w:val="000000" w:themeColor="text1"/>
                        <w:spacing w:val="4"/>
                        <w:w w:val="103"/>
                        <w:kern w:val="14"/>
                        <w:sz w:val="20"/>
                        <w:szCs w:val="20"/>
                        <w:lang w:val="en-GB"/>
                      </w:rPr>
                      <w:delText>,</w:delText>
                    </w:r>
                  </w:del>
                  <w:ins w:id="159" w:author="Johanna Stansfield" w:date="2023-04-13T09:38:00Z">
                    <w:r w:rsidR="007A07D4">
                      <w:rPr>
                        <w:rFonts w:ascii="Times New Roman" w:hAnsi="Times New Roman" w:cs="Times New Roman"/>
                        <w:color w:val="000000" w:themeColor="text1"/>
                        <w:spacing w:val="4"/>
                        <w:w w:val="103"/>
                        <w:kern w:val="14"/>
                        <w:sz w:val="20"/>
                        <w:szCs w:val="20"/>
                        <w:lang w:val="en-GB"/>
                      </w:rPr>
                      <w:t xml:space="preserve"> and</w:t>
                    </w:r>
                  </w:ins>
                  <w:r w:rsidR="00D454A0" w:rsidRPr="001906B2">
                    <w:rPr>
                      <w:rFonts w:ascii="Times New Roman" w:hAnsi="Times New Roman" w:cs="Times New Roman"/>
                      <w:color w:val="000000" w:themeColor="text1"/>
                      <w:spacing w:val="4"/>
                      <w:w w:val="103"/>
                      <w:kern w:val="14"/>
                      <w:sz w:val="20"/>
                      <w:szCs w:val="20"/>
                      <w:lang w:val="en-GB"/>
                    </w:rPr>
                    <w:t xml:space="preserve"> multidimensional poverty</w:t>
                  </w:r>
                  <w:del w:id="160" w:author="Johanna Stansfield" w:date="2023-04-13T10:26:00Z">
                    <w:r w:rsidR="00D454A0" w:rsidRPr="001906B2" w:rsidDel="00AC5F22">
                      <w:rPr>
                        <w:rFonts w:ascii="Times New Roman" w:hAnsi="Times New Roman" w:cs="Times New Roman"/>
                        <w:color w:val="000000" w:themeColor="text1"/>
                        <w:spacing w:val="4"/>
                        <w:w w:val="103"/>
                        <w:kern w:val="14"/>
                        <w:sz w:val="20"/>
                        <w:szCs w:val="20"/>
                        <w:lang w:val="en-GB"/>
                      </w:rPr>
                      <w:delText>,</w:delText>
                    </w:r>
                  </w:del>
                  <w:r w:rsidR="00D454A0" w:rsidRPr="001906B2">
                    <w:rPr>
                      <w:rFonts w:ascii="Times New Roman" w:hAnsi="Times New Roman" w:cs="Times New Roman"/>
                      <w:color w:val="000000" w:themeColor="text1"/>
                      <w:spacing w:val="4"/>
                      <w:w w:val="103"/>
                      <w:kern w:val="14"/>
                      <w:sz w:val="20"/>
                      <w:szCs w:val="20"/>
                      <w:lang w:val="en-GB"/>
                    </w:rPr>
                    <w:t xml:space="preserve"> and </w:t>
                  </w:r>
                  <w:del w:id="161" w:author="Johanna Stansfield" w:date="2023-04-13T10:26:00Z">
                    <w:r w:rsidR="00D454A0" w:rsidRPr="001906B2" w:rsidDel="00AC5F22">
                      <w:rPr>
                        <w:rFonts w:ascii="Times New Roman" w:hAnsi="Times New Roman" w:cs="Times New Roman"/>
                        <w:color w:val="000000" w:themeColor="text1"/>
                        <w:spacing w:val="4"/>
                        <w:w w:val="103"/>
                        <w:kern w:val="14"/>
                        <w:sz w:val="20"/>
                        <w:szCs w:val="20"/>
                        <w:lang w:val="en-GB"/>
                      </w:rPr>
                      <w:delText xml:space="preserve">considering </w:delText>
                    </w:r>
                  </w:del>
                  <w:ins w:id="162" w:author="Johanna Stansfield" w:date="2023-04-13T10:26:00Z">
                    <w:r w:rsidR="00AC5F22">
                      <w:rPr>
                        <w:rFonts w:ascii="Times New Roman" w:hAnsi="Times New Roman" w:cs="Times New Roman"/>
                        <w:color w:val="000000" w:themeColor="text1"/>
                        <w:spacing w:val="4"/>
                        <w:w w:val="103"/>
                        <w:kern w:val="14"/>
                        <w:sz w:val="20"/>
                        <w:szCs w:val="20"/>
                        <w:lang w:val="en-GB"/>
                      </w:rPr>
                      <w:t>tak</w:t>
                    </w:r>
                  </w:ins>
                  <w:ins w:id="163" w:author="Johanna Stansfield" w:date="2023-04-13T16:16:00Z">
                    <w:r w:rsidR="00173ED8">
                      <w:rPr>
                        <w:rFonts w:ascii="Times New Roman" w:hAnsi="Times New Roman" w:cs="Times New Roman"/>
                        <w:color w:val="000000" w:themeColor="text1"/>
                        <w:spacing w:val="4"/>
                        <w:w w:val="103"/>
                        <w:kern w:val="14"/>
                        <w:sz w:val="20"/>
                        <w:szCs w:val="20"/>
                        <w:lang w:val="en-GB"/>
                      </w:rPr>
                      <w:t>e</w:t>
                    </w:r>
                  </w:ins>
                  <w:ins w:id="164" w:author="Johanna Stansfield" w:date="2023-04-14T12:24:00Z">
                    <w:r w:rsidR="007C3FED">
                      <w:rPr>
                        <w:rFonts w:ascii="Times New Roman" w:hAnsi="Times New Roman" w:cs="Times New Roman"/>
                        <w:color w:val="000000" w:themeColor="text1"/>
                        <w:spacing w:val="4"/>
                        <w:w w:val="103"/>
                        <w:kern w:val="14"/>
                        <w:sz w:val="20"/>
                        <w:szCs w:val="20"/>
                        <w:lang w:val="en-GB"/>
                      </w:rPr>
                      <w:t>s</w:t>
                    </w:r>
                  </w:ins>
                  <w:ins w:id="165" w:author="Johanna Stansfield" w:date="2023-04-13T10:26:00Z">
                    <w:r w:rsidR="00AC5F22">
                      <w:rPr>
                        <w:rFonts w:ascii="Times New Roman" w:hAnsi="Times New Roman" w:cs="Times New Roman"/>
                        <w:color w:val="000000" w:themeColor="text1"/>
                        <w:spacing w:val="4"/>
                        <w:w w:val="103"/>
                        <w:kern w:val="14"/>
                        <w:sz w:val="20"/>
                        <w:szCs w:val="20"/>
                        <w:lang w:val="en-GB"/>
                      </w:rPr>
                      <w:t xml:space="preserve"> into account</w:t>
                    </w:r>
                    <w:r w:rsidR="00AC5F22" w:rsidRPr="001906B2">
                      <w:rPr>
                        <w:rFonts w:ascii="Times New Roman" w:hAnsi="Times New Roman" w:cs="Times New Roman"/>
                        <w:color w:val="000000" w:themeColor="text1"/>
                        <w:spacing w:val="4"/>
                        <w:w w:val="103"/>
                        <w:kern w:val="14"/>
                        <w:sz w:val="20"/>
                        <w:szCs w:val="20"/>
                        <w:lang w:val="en-GB"/>
                      </w:rPr>
                      <w:t xml:space="preserve"> </w:t>
                    </w:r>
                  </w:ins>
                  <w:r w:rsidR="00D454A0" w:rsidRPr="001906B2">
                    <w:rPr>
                      <w:rFonts w:ascii="Times New Roman" w:hAnsi="Times New Roman" w:cs="Times New Roman"/>
                      <w:color w:val="000000" w:themeColor="text1"/>
                      <w:spacing w:val="4"/>
                      <w:w w:val="103"/>
                      <w:kern w:val="14"/>
                      <w:sz w:val="20"/>
                      <w:szCs w:val="20"/>
                      <w:lang w:val="en-GB"/>
                    </w:rPr>
                    <w:t>the interconnectedness of socioeconomic and planetary systems</w:t>
                  </w:r>
                  <w:ins w:id="166" w:author="Johanna Stansfield" w:date="2023-04-13T09:40:00Z">
                    <w:r w:rsidR="001A2820">
                      <w:rPr>
                        <w:rFonts w:ascii="Times New Roman" w:hAnsi="Times New Roman" w:cs="Times New Roman"/>
                        <w:color w:val="000000" w:themeColor="text1"/>
                        <w:spacing w:val="4"/>
                        <w:w w:val="103"/>
                        <w:kern w:val="14"/>
                        <w:sz w:val="20"/>
                        <w:szCs w:val="20"/>
                        <w:lang w:val="en-GB"/>
                      </w:rPr>
                      <w:t>;</w:t>
                    </w:r>
                  </w:ins>
                  <w:del w:id="167" w:author="Johanna Stansfield" w:date="2023-04-13T09:40:00Z">
                    <w:r w:rsidR="00D454A0" w:rsidRPr="001906B2" w:rsidDel="001A2820">
                      <w:rPr>
                        <w:rFonts w:ascii="Times New Roman" w:hAnsi="Times New Roman" w:cs="Times New Roman"/>
                        <w:color w:val="000000" w:themeColor="text1"/>
                        <w:spacing w:val="4"/>
                        <w:w w:val="103"/>
                        <w:kern w:val="14"/>
                        <w:sz w:val="20"/>
                        <w:szCs w:val="20"/>
                        <w:lang w:val="en-GB"/>
                      </w:rPr>
                      <w:delText>.</w:delText>
                    </w:r>
                  </w:del>
                </w:p>
                <w:p w14:paraId="203E2DF5" w14:textId="54FC0C44" w:rsidR="00D454A0" w:rsidRPr="001906B2" w:rsidRDefault="00392BE0">
                  <w:pPr>
                    <w:pStyle w:val="ListParagraph"/>
                    <w:spacing w:after="0" w:line="256" w:lineRule="auto"/>
                    <w:ind w:left="1080"/>
                    <w:jc w:val="both"/>
                    <w:rPr>
                      <w:rFonts w:ascii="Times New Roman" w:hAnsi="Times New Roman" w:cs="Times New Roman"/>
                      <w:color w:val="000000" w:themeColor="text1"/>
                      <w:spacing w:val="4"/>
                      <w:w w:val="103"/>
                      <w:kern w:val="14"/>
                      <w:sz w:val="20"/>
                      <w:szCs w:val="20"/>
                      <w:lang w:val="en-GB"/>
                    </w:rPr>
                    <w:pPrChange w:id="168" w:author="Johanna Stansfield" w:date="2023-04-13T09:32:00Z">
                      <w:pPr>
                        <w:pStyle w:val="ListParagraph"/>
                        <w:numPr>
                          <w:numId w:val="10"/>
                        </w:numPr>
                        <w:spacing w:after="0" w:line="256" w:lineRule="auto"/>
                        <w:ind w:left="1080" w:hanging="360"/>
                        <w:jc w:val="both"/>
                      </w:pPr>
                    </w:pPrChange>
                  </w:pPr>
                  <w:ins w:id="169" w:author="Johanna Stansfield" w:date="2023-04-13T09:32:00Z">
                    <w:r>
                      <w:rPr>
                        <w:rFonts w:ascii="Times New Roman" w:hAnsi="Times New Roman" w:cs="Times New Roman"/>
                        <w:color w:val="000000" w:themeColor="text1"/>
                        <w:spacing w:val="4"/>
                        <w:w w:val="103"/>
                        <w:kern w:val="14"/>
                        <w:sz w:val="20"/>
                        <w:szCs w:val="20"/>
                        <w:lang w:val="en-GB"/>
                      </w:rPr>
                      <w:t>(c)</w:t>
                    </w:r>
                    <w:r>
                      <w:rPr>
                        <w:rFonts w:ascii="Times New Roman" w:hAnsi="Times New Roman" w:cs="Times New Roman"/>
                        <w:color w:val="000000" w:themeColor="text1"/>
                        <w:spacing w:val="4"/>
                        <w:w w:val="103"/>
                        <w:kern w:val="14"/>
                        <w:sz w:val="20"/>
                        <w:szCs w:val="20"/>
                        <w:lang w:val="en-GB"/>
                      </w:rPr>
                      <w:tab/>
                    </w:r>
                  </w:ins>
                  <w:r w:rsidR="00D454A0" w:rsidRPr="001906B2">
                    <w:rPr>
                      <w:rFonts w:ascii="Times New Roman" w:hAnsi="Times New Roman" w:cs="Times New Roman"/>
                      <w:color w:val="000000" w:themeColor="text1"/>
                      <w:spacing w:val="4"/>
                      <w:w w:val="103"/>
                      <w:kern w:val="14"/>
                      <w:sz w:val="20"/>
                      <w:szCs w:val="20"/>
                      <w:lang w:val="en-GB"/>
                    </w:rPr>
                    <w:t xml:space="preserve">Gender-specific indicators across thematic areas that go beyond </w:t>
                  </w:r>
                  <w:del w:id="170" w:author="Johanna Stansfield" w:date="2023-04-13T09:39:00Z">
                    <w:r w:rsidR="00D454A0" w:rsidRPr="001906B2" w:rsidDel="00D56505">
                      <w:rPr>
                        <w:rFonts w:ascii="Times New Roman" w:hAnsi="Times New Roman" w:cs="Times New Roman"/>
                        <w:color w:val="000000" w:themeColor="text1"/>
                        <w:spacing w:val="4"/>
                        <w:w w:val="103"/>
                        <w:kern w:val="14"/>
                        <w:sz w:val="20"/>
                        <w:szCs w:val="20"/>
                        <w:lang w:val="en-GB"/>
                      </w:rPr>
                      <w:delText xml:space="preserve">SDGs </w:delText>
                    </w:r>
                  </w:del>
                  <w:ins w:id="171" w:author="Johanna Stansfield" w:date="2023-04-13T09:39:00Z">
                    <w:r w:rsidR="00D56505">
                      <w:rPr>
                        <w:rFonts w:ascii="Times New Roman" w:hAnsi="Times New Roman" w:cs="Times New Roman"/>
                        <w:color w:val="000000" w:themeColor="text1"/>
                        <w:spacing w:val="4"/>
                        <w:w w:val="103"/>
                        <w:kern w:val="14"/>
                        <w:sz w:val="20"/>
                        <w:szCs w:val="20"/>
                        <w:lang w:val="en-GB"/>
                      </w:rPr>
                      <w:t>the Goals</w:t>
                    </w:r>
                    <w:r w:rsidR="00D56505" w:rsidRPr="001906B2">
                      <w:rPr>
                        <w:rFonts w:ascii="Times New Roman" w:hAnsi="Times New Roman" w:cs="Times New Roman"/>
                        <w:color w:val="000000" w:themeColor="text1"/>
                        <w:spacing w:val="4"/>
                        <w:w w:val="103"/>
                        <w:kern w:val="14"/>
                        <w:sz w:val="20"/>
                        <w:szCs w:val="20"/>
                        <w:lang w:val="en-GB"/>
                      </w:rPr>
                      <w:t xml:space="preserve"> </w:t>
                    </w:r>
                  </w:ins>
                  <w:r w:rsidR="00D454A0" w:rsidRPr="001906B2">
                    <w:rPr>
                      <w:rFonts w:ascii="Times New Roman" w:hAnsi="Times New Roman" w:cs="Times New Roman"/>
                      <w:color w:val="000000" w:themeColor="text1"/>
                      <w:spacing w:val="4"/>
                      <w:w w:val="103"/>
                      <w:kern w:val="14"/>
                      <w:sz w:val="20"/>
                      <w:szCs w:val="20"/>
                      <w:lang w:val="en-GB"/>
                    </w:rPr>
                    <w:t xml:space="preserve">and adequately measure and compare the situation of women and men in all areas of life, including measures of time spent on unpaid care and domestic work and its </w:t>
                  </w:r>
                  <w:r w:rsidR="00D454A0" w:rsidRPr="00C34802">
                    <w:rPr>
                      <w:rFonts w:ascii="Times New Roman" w:hAnsi="Times New Roman" w:cs="Times New Roman"/>
                      <w:color w:val="000000" w:themeColor="text1"/>
                      <w:spacing w:val="4"/>
                      <w:w w:val="103"/>
                      <w:kern w:val="14"/>
                      <w:sz w:val="20"/>
                      <w:szCs w:val="20"/>
                      <w:lang w:val="en-GB"/>
                    </w:rPr>
                    <w:t>distribution</w:t>
                  </w:r>
                  <w:r w:rsidR="00D454A0" w:rsidRPr="001906B2">
                    <w:rPr>
                      <w:rFonts w:ascii="Times New Roman" w:hAnsi="Times New Roman" w:cs="Times New Roman"/>
                      <w:color w:val="000000" w:themeColor="text1"/>
                      <w:spacing w:val="4"/>
                      <w:w w:val="103"/>
                      <w:kern w:val="14"/>
                      <w:sz w:val="20"/>
                      <w:szCs w:val="20"/>
                      <w:lang w:val="en-GB"/>
                    </w:rPr>
                    <w:t xml:space="preserve"> and economic value, along with other measures</w:t>
                  </w:r>
                  <w:ins w:id="172" w:author="Johanna Stansfield" w:date="2023-04-13T09:39:00Z">
                    <w:r w:rsidR="00D56505">
                      <w:rPr>
                        <w:rFonts w:ascii="Times New Roman" w:hAnsi="Times New Roman" w:cs="Times New Roman"/>
                        <w:color w:val="000000" w:themeColor="text1"/>
                        <w:spacing w:val="4"/>
                        <w:w w:val="103"/>
                        <w:kern w:val="14"/>
                        <w:sz w:val="20"/>
                        <w:szCs w:val="20"/>
                        <w:lang w:val="en-GB"/>
                      </w:rPr>
                      <w:t>,</w:t>
                    </w:r>
                  </w:ins>
                  <w:r w:rsidR="00D454A0" w:rsidRPr="001906B2">
                    <w:rPr>
                      <w:rFonts w:ascii="Times New Roman" w:hAnsi="Times New Roman" w:cs="Times New Roman"/>
                      <w:color w:val="000000" w:themeColor="text1"/>
                      <w:spacing w:val="4"/>
                      <w:w w:val="103"/>
                      <w:kern w:val="14"/>
                      <w:sz w:val="20"/>
                      <w:szCs w:val="20"/>
                      <w:lang w:val="en-GB"/>
                    </w:rPr>
                    <w:t xml:space="preserve"> such as the economic cost of violence against women</w:t>
                  </w:r>
                  <w:ins w:id="173" w:author="Johanna Stansfield" w:date="2023-04-13T10:29:00Z">
                    <w:r w:rsidR="00AC5F22">
                      <w:rPr>
                        <w:rFonts w:ascii="Times New Roman" w:hAnsi="Times New Roman" w:cs="Times New Roman"/>
                        <w:color w:val="000000" w:themeColor="text1"/>
                        <w:spacing w:val="4"/>
                        <w:w w:val="103"/>
                        <w:kern w:val="14"/>
                        <w:sz w:val="20"/>
                        <w:szCs w:val="20"/>
                        <w:lang w:val="en-GB"/>
                      </w:rPr>
                      <w:t>;</w:t>
                    </w:r>
                  </w:ins>
                  <w:r w:rsidR="00D454A0" w:rsidRPr="001906B2">
                    <w:rPr>
                      <w:rStyle w:val="FootnoteReference"/>
                      <w:rFonts w:ascii="Times New Roman" w:hAnsi="Times New Roman" w:cs="Times New Roman"/>
                      <w:sz w:val="20"/>
                      <w:szCs w:val="20"/>
                      <w:lang w:val="en-GB"/>
                    </w:rPr>
                    <w:footnoteReference w:id="3"/>
                  </w:r>
                  <w:del w:id="188" w:author="Johanna Stansfield" w:date="2023-04-13T09:39:00Z">
                    <w:r w:rsidR="00D454A0" w:rsidRPr="001906B2" w:rsidDel="00D56505">
                      <w:rPr>
                        <w:rFonts w:ascii="Times New Roman" w:hAnsi="Times New Roman" w:cs="Times New Roman"/>
                        <w:color w:val="000000" w:themeColor="text1"/>
                        <w:spacing w:val="4"/>
                        <w:sz w:val="20"/>
                        <w:szCs w:val="20"/>
                        <w:lang w:val="en-GB"/>
                      </w:rPr>
                      <w:delText>.</w:delText>
                    </w:r>
                  </w:del>
                </w:p>
                <w:p w14:paraId="0C75E3A1" w14:textId="5073354F" w:rsidR="00D454A0" w:rsidRPr="001906B2" w:rsidRDefault="00392BE0">
                  <w:pPr>
                    <w:pStyle w:val="ListParagraph"/>
                    <w:spacing w:after="0" w:line="256" w:lineRule="auto"/>
                    <w:ind w:left="1080"/>
                    <w:jc w:val="both"/>
                    <w:rPr>
                      <w:rFonts w:ascii="Times New Roman" w:hAnsi="Times New Roman" w:cs="Times New Roman"/>
                      <w:color w:val="000000" w:themeColor="text1"/>
                      <w:spacing w:val="4"/>
                      <w:w w:val="103"/>
                      <w:kern w:val="14"/>
                      <w:sz w:val="20"/>
                      <w:szCs w:val="20"/>
                      <w:lang w:val="en-GB"/>
                    </w:rPr>
                    <w:pPrChange w:id="189" w:author="Johanna Stansfield" w:date="2023-04-13T09:32:00Z">
                      <w:pPr>
                        <w:pStyle w:val="ListParagraph"/>
                        <w:numPr>
                          <w:numId w:val="10"/>
                        </w:numPr>
                        <w:spacing w:after="0" w:line="256" w:lineRule="auto"/>
                        <w:ind w:left="1080" w:hanging="360"/>
                        <w:jc w:val="both"/>
                      </w:pPr>
                    </w:pPrChange>
                  </w:pPr>
                  <w:ins w:id="190" w:author="Johanna Stansfield" w:date="2023-04-13T09:32:00Z">
                    <w:r>
                      <w:rPr>
                        <w:rFonts w:ascii="Times New Roman" w:hAnsi="Times New Roman" w:cs="Times New Roman"/>
                        <w:color w:val="000000" w:themeColor="text1"/>
                        <w:spacing w:val="4"/>
                        <w:w w:val="103"/>
                        <w:kern w:val="14"/>
                        <w:sz w:val="20"/>
                        <w:szCs w:val="20"/>
                        <w:lang w:val="en-GB"/>
                      </w:rPr>
                      <w:t>(d)</w:t>
                    </w:r>
                  </w:ins>
                  <w:ins w:id="191" w:author="Johanna Stansfield" w:date="2023-04-13T09:33:00Z">
                    <w:r>
                      <w:rPr>
                        <w:rFonts w:ascii="Times New Roman" w:hAnsi="Times New Roman" w:cs="Times New Roman"/>
                        <w:color w:val="000000" w:themeColor="text1"/>
                        <w:spacing w:val="4"/>
                        <w:w w:val="103"/>
                        <w:kern w:val="14"/>
                        <w:sz w:val="20"/>
                        <w:szCs w:val="20"/>
                        <w:lang w:val="en-GB"/>
                      </w:rPr>
                      <w:tab/>
                    </w:r>
                  </w:ins>
                  <w:commentRangeStart w:id="192"/>
                  <w:ins w:id="193" w:author="Johanna Stansfield" w:date="2023-04-13T09:50:00Z">
                    <w:r w:rsidR="003D08EA">
                      <w:rPr>
                        <w:rFonts w:ascii="Times New Roman" w:hAnsi="Times New Roman" w:cs="Times New Roman"/>
                        <w:color w:val="000000" w:themeColor="text1"/>
                        <w:spacing w:val="4"/>
                        <w:w w:val="103"/>
                        <w:kern w:val="14"/>
                        <w:sz w:val="20"/>
                        <w:szCs w:val="20"/>
                        <w:lang w:val="en-GB"/>
                      </w:rPr>
                      <w:t xml:space="preserve">Work </w:t>
                    </w:r>
                  </w:ins>
                  <w:ins w:id="194" w:author="Johanna Stansfield" w:date="2023-04-13T16:19:00Z">
                    <w:r w:rsidR="00C34802">
                      <w:rPr>
                        <w:rFonts w:ascii="Times New Roman" w:hAnsi="Times New Roman" w:cs="Times New Roman"/>
                        <w:color w:val="000000" w:themeColor="text1"/>
                        <w:spacing w:val="4"/>
                        <w:w w:val="103"/>
                        <w:kern w:val="14"/>
                        <w:sz w:val="20"/>
                        <w:szCs w:val="20"/>
                        <w:lang w:val="en-GB"/>
                      </w:rPr>
                      <w:t xml:space="preserve">focused </w:t>
                    </w:r>
                  </w:ins>
                  <w:ins w:id="195" w:author="Johanna Stansfield" w:date="2023-04-13T09:50:00Z">
                    <w:r w:rsidR="003D08EA">
                      <w:rPr>
                        <w:rFonts w:ascii="Times New Roman" w:hAnsi="Times New Roman" w:cs="Times New Roman"/>
                        <w:color w:val="000000" w:themeColor="text1"/>
                        <w:spacing w:val="4"/>
                        <w:w w:val="103"/>
                        <w:kern w:val="14"/>
                        <w:sz w:val="20"/>
                        <w:szCs w:val="20"/>
                        <w:lang w:val="en-GB"/>
                      </w:rPr>
                      <w:t xml:space="preserve">on </w:t>
                    </w:r>
                  </w:ins>
                  <w:del w:id="196" w:author="Johanna Stansfield" w:date="2023-04-13T09:50:00Z">
                    <w:r w:rsidR="00D454A0" w:rsidRPr="001906B2" w:rsidDel="003D08EA">
                      <w:rPr>
                        <w:rFonts w:ascii="Times New Roman" w:hAnsi="Times New Roman" w:cs="Times New Roman"/>
                        <w:color w:val="000000" w:themeColor="text1"/>
                        <w:spacing w:val="4"/>
                        <w:w w:val="103"/>
                        <w:kern w:val="14"/>
                        <w:sz w:val="20"/>
                        <w:szCs w:val="20"/>
                        <w:lang w:val="en-GB"/>
                      </w:rPr>
                      <w:delText>I</w:delText>
                    </w:r>
                  </w:del>
                  <w:ins w:id="197" w:author="Johanna Stansfield" w:date="2023-04-13T09:50:00Z">
                    <w:r w:rsidR="003D08EA">
                      <w:rPr>
                        <w:rFonts w:ascii="Times New Roman" w:hAnsi="Times New Roman" w:cs="Times New Roman"/>
                        <w:color w:val="000000" w:themeColor="text1"/>
                        <w:spacing w:val="4"/>
                        <w:w w:val="103"/>
                        <w:kern w:val="14"/>
                        <w:sz w:val="20"/>
                        <w:szCs w:val="20"/>
                        <w:lang w:val="en-GB"/>
                      </w:rPr>
                      <w:t>i</w:t>
                    </w:r>
                  </w:ins>
                  <w:r w:rsidR="00D454A0" w:rsidRPr="001906B2">
                    <w:rPr>
                      <w:rFonts w:ascii="Times New Roman" w:hAnsi="Times New Roman" w:cs="Times New Roman"/>
                      <w:color w:val="000000" w:themeColor="text1"/>
                      <w:spacing w:val="4"/>
                      <w:w w:val="103"/>
                      <w:kern w:val="14"/>
                      <w:sz w:val="20"/>
                      <w:szCs w:val="20"/>
                      <w:lang w:val="en-GB"/>
                    </w:rPr>
                    <w:t xml:space="preserve">nclusive growth and </w:t>
                  </w:r>
                  <w:ins w:id="198" w:author="Johanna Stansfield" w:date="2023-04-13T09:50:00Z">
                    <w:r w:rsidR="003D08EA">
                      <w:rPr>
                        <w:rFonts w:ascii="Times New Roman" w:hAnsi="Times New Roman" w:cs="Times New Roman"/>
                        <w:color w:val="000000" w:themeColor="text1"/>
                        <w:spacing w:val="4"/>
                        <w:w w:val="103"/>
                        <w:kern w:val="14"/>
                        <w:sz w:val="20"/>
                        <w:szCs w:val="20"/>
                        <w:lang w:val="en-GB"/>
                      </w:rPr>
                      <w:t xml:space="preserve">going </w:t>
                    </w:r>
                  </w:ins>
                  <w:del w:id="199" w:author="Johanna Stansfield" w:date="2023-04-13T09:46:00Z">
                    <w:r w:rsidR="00D454A0" w:rsidRPr="001906B2" w:rsidDel="003D08EA">
                      <w:rPr>
                        <w:rFonts w:ascii="Times New Roman" w:hAnsi="Times New Roman" w:cs="Times New Roman"/>
                        <w:color w:val="000000" w:themeColor="text1"/>
                        <w:spacing w:val="4"/>
                        <w:w w:val="103"/>
                        <w:kern w:val="14"/>
                        <w:sz w:val="20"/>
                        <w:szCs w:val="20"/>
                        <w:lang w:val="en-GB"/>
                      </w:rPr>
                      <w:delText>B</w:delText>
                    </w:r>
                  </w:del>
                  <w:ins w:id="200" w:author="Johanna Stansfield" w:date="2023-04-13T09:46:00Z">
                    <w:r w:rsidR="003D08EA">
                      <w:rPr>
                        <w:rFonts w:ascii="Times New Roman" w:hAnsi="Times New Roman" w:cs="Times New Roman"/>
                        <w:color w:val="000000" w:themeColor="text1"/>
                        <w:spacing w:val="4"/>
                        <w:w w:val="103"/>
                        <w:kern w:val="14"/>
                        <w:sz w:val="20"/>
                        <w:szCs w:val="20"/>
                        <w:lang w:val="en-GB"/>
                      </w:rPr>
                      <w:t>b</w:t>
                    </w:r>
                  </w:ins>
                  <w:r w:rsidR="00D454A0" w:rsidRPr="001906B2">
                    <w:rPr>
                      <w:rFonts w:ascii="Times New Roman" w:hAnsi="Times New Roman" w:cs="Times New Roman"/>
                      <w:color w:val="000000" w:themeColor="text1"/>
                      <w:spacing w:val="4"/>
                      <w:w w:val="103"/>
                      <w:kern w:val="14"/>
                      <w:sz w:val="20"/>
                      <w:szCs w:val="20"/>
                      <w:lang w:val="en-GB"/>
                    </w:rPr>
                    <w:t>eyond GDP</w:t>
                  </w:r>
                  <w:ins w:id="201" w:author="Johanna Stansfield" w:date="2023-04-13T10:28:00Z">
                    <w:r w:rsidR="00AC5F22">
                      <w:rPr>
                        <w:rFonts w:ascii="Times New Roman" w:hAnsi="Times New Roman" w:cs="Times New Roman"/>
                        <w:color w:val="000000" w:themeColor="text1"/>
                        <w:spacing w:val="4"/>
                        <w:w w:val="103"/>
                        <w:kern w:val="14"/>
                        <w:sz w:val="20"/>
                        <w:szCs w:val="20"/>
                        <w:lang w:val="en-GB"/>
                      </w:rPr>
                      <w:t xml:space="preserve"> by </w:t>
                    </w:r>
                  </w:ins>
                  <w:commentRangeEnd w:id="192"/>
                  <w:ins w:id="202" w:author="Johanna Stansfield" w:date="2023-04-13T20:21:00Z">
                    <w:r w:rsidR="00BD1AD2">
                      <w:rPr>
                        <w:rStyle w:val="CommentReference"/>
                        <w:rFonts w:ascii="Times New Roman" w:hAnsi="Times New Roman" w:cs="Times New Roman"/>
                        <w:spacing w:val="4"/>
                        <w:w w:val="103"/>
                        <w:kern w:val="14"/>
                        <w:szCs w:val="20"/>
                        <w:lang w:val="en-GB"/>
                      </w:rPr>
                      <w:commentReference w:id="192"/>
                    </w:r>
                  </w:ins>
                  <w:ins w:id="203" w:author="Johanna Stansfield" w:date="2023-04-13T10:28:00Z">
                    <w:r w:rsidR="00AC5F22">
                      <w:rPr>
                        <w:rFonts w:ascii="Times New Roman" w:hAnsi="Times New Roman" w:cs="Times New Roman"/>
                        <w:color w:val="000000" w:themeColor="text1"/>
                        <w:spacing w:val="4"/>
                        <w:w w:val="103"/>
                        <w:kern w:val="14"/>
                        <w:sz w:val="20"/>
                        <w:szCs w:val="20"/>
                        <w:lang w:val="en-GB"/>
                      </w:rPr>
                      <w:t>the</w:t>
                    </w:r>
                  </w:ins>
                  <w:del w:id="204" w:author="Johanna Stansfield" w:date="2023-04-13T09:50:00Z">
                    <w:r w:rsidR="00D454A0" w:rsidRPr="001906B2" w:rsidDel="003D08EA">
                      <w:rPr>
                        <w:rFonts w:ascii="Times New Roman" w:hAnsi="Times New Roman" w:cs="Times New Roman"/>
                        <w:color w:val="000000" w:themeColor="text1"/>
                        <w:spacing w:val="4"/>
                        <w:w w:val="103"/>
                        <w:kern w:val="14"/>
                        <w:sz w:val="20"/>
                        <w:szCs w:val="20"/>
                        <w:lang w:val="en-GB"/>
                      </w:rPr>
                      <w:delText xml:space="preserve"> work</w:delText>
                    </w:r>
                  </w:del>
                  <w:del w:id="205" w:author="Johanna Stansfield" w:date="2023-04-13T10:28:00Z">
                    <w:r w:rsidR="00D454A0" w:rsidRPr="001906B2" w:rsidDel="00AC5F22">
                      <w:rPr>
                        <w:rFonts w:ascii="Times New Roman" w:hAnsi="Times New Roman" w:cs="Times New Roman"/>
                        <w:color w:val="000000" w:themeColor="text1"/>
                        <w:spacing w:val="4"/>
                        <w:w w:val="103"/>
                        <w:kern w:val="14"/>
                        <w:sz w:val="20"/>
                        <w:szCs w:val="20"/>
                        <w:lang w:val="en-GB"/>
                      </w:rPr>
                      <w:delText xml:space="preserve"> (</w:delText>
                    </w:r>
                  </w:del>
                  <w:ins w:id="206" w:author="Johanna Stansfield" w:date="2023-04-13T10:28:00Z">
                    <w:r w:rsidR="00AC5F22">
                      <w:rPr>
                        <w:rFonts w:ascii="Times New Roman" w:hAnsi="Times New Roman" w:cs="Times New Roman"/>
                        <w:color w:val="000000" w:themeColor="text1"/>
                        <w:spacing w:val="4"/>
                        <w:w w:val="103"/>
                        <w:kern w:val="14"/>
                        <w:sz w:val="20"/>
                        <w:szCs w:val="20"/>
                        <w:lang w:val="en-GB"/>
                      </w:rPr>
                      <w:t xml:space="preserve"> </w:t>
                    </w:r>
                  </w:ins>
                  <w:ins w:id="207" w:author="Johanna Stansfield" w:date="2023-04-13T09:46:00Z">
                    <w:r w:rsidR="003D08EA" w:rsidRPr="003D08EA">
                      <w:rPr>
                        <w:rFonts w:ascii="Times New Roman" w:hAnsi="Times New Roman" w:cs="Times New Roman"/>
                        <w:color w:val="000000" w:themeColor="text1"/>
                        <w:spacing w:val="4"/>
                        <w:w w:val="103"/>
                        <w:kern w:val="14"/>
                        <w:sz w:val="20"/>
                        <w:szCs w:val="20"/>
                        <w:lang w:val="en-GB"/>
                      </w:rPr>
                      <w:t>Organisation for Economic Co-operation and Development</w:t>
                    </w:r>
                  </w:ins>
                  <w:del w:id="208" w:author="Johanna Stansfield" w:date="2023-04-13T09:46:00Z">
                    <w:r w:rsidR="00D454A0" w:rsidRPr="001906B2" w:rsidDel="003D08EA">
                      <w:rPr>
                        <w:rFonts w:ascii="Times New Roman" w:hAnsi="Times New Roman" w:cs="Times New Roman"/>
                        <w:color w:val="000000" w:themeColor="text1"/>
                        <w:spacing w:val="4"/>
                        <w:w w:val="103"/>
                        <w:kern w:val="14"/>
                        <w:sz w:val="20"/>
                        <w:szCs w:val="20"/>
                        <w:lang w:val="en-GB"/>
                      </w:rPr>
                      <w:delText>OECD</w:delText>
                    </w:r>
                  </w:del>
                  <w:r w:rsidR="00D454A0" w:rsidRPr="001906B2">
                    <w:rPr>
                      <w:rFonts w:ascii="Times New Roman" w:hAnsi="Times New Roman" w:cs="Times New Roman"/>
                      <w:color w:val="000000" w:themeColor="text1"/>
                      <w:spacing w:val="4"/>
                      <w:w w:val="103"/>
                      <w:kern w:val="14"/>
                      <w:sz w:val="20"/>
                      <w:szCs w:val="20"/>
                      <w:lang w:val="en-GB"/>
                    </w:rPr>
                    <w:t xml:space="preserve">, </w:t>
                  </w:r>
                  <w:ins w:id="209" w:author="Johanna Stansfield" w:date="2023-04-13T10:28:00Z">
                    <w:r w:rsidR="00AC5F22">
                      <w:rPr>
                        <w:rFonts w:ascii="Times New Roman" w:hAnsi="Times New Roman" w:cs="Times New Roman"/>
                        <w:color w:val="000000" w:themeColor="text1"/>
                        <w:spacing w:val="4"/>
                        <w:w w:val="103"/>
                        <w:kern w:val="14"/>
                        <w:sz w:val="20"/>
                        <w:szCs w:val="20"/>
                        <w:lang w:val="en-GB"/>
                      </w:rPr>
                      <w:t xml:space="preserve">the </w:t>
                    </w:r>
                  </w:ins>
                  <w:r w:rsidR="00D454A0" w:rsidRPr="001906B2">
                    <w:rPr>
                      <w:rFonts w:ascii="Times New Roman" w:hAnsi="Times New Roman" w:cs="Times New Roman"/>
                      <w:color w:val="000000" w:themeColor="text1"/>
                      <w:spacing w:val="4"/>
                      <w:w w:val="103"/>
                      <w:kern w:val="14"/>
                      <w:sz w:val="20"/>
                      <w:szCs w:val="20"/>
                      <w:lang w:val="en-GB"/>
                    </w:rPr>
                    <w:t xml:space="preserve">European Commission, </w:t>
                  </w:r>
                  <w:ins w:id="210" w:author="Johanna Stansfield" w:date="2023-04-13T10:28:00Z">
                    <w:r w:rsidR="00AC5F22">
                      <w:rPr>
                        <w:rFonts w:ascii="Times New Roman" w:hAnsi="Times New Roman" w:cs="Times New Roman"/>
                        <w:color w:val="000000" w:themeColor="text1"/>
                        <w:spacing w:val="4"/>
                        <w:w w:val="103"/>
                        <w:kern w:val="14"/>
                        <w:sz w:val="20"/>
                        <w:szCs w:val="20"/>
                        <w:lang w:val="en-GB"/>
                      </w:rPr>
                      <w:t xml:space="preserve">the </w:t>
                    </w:r>
                  </w:ins>
                  <w:r w:rsidR="00D454A0" w:rsidRPr="001906B2">
                    <w:rPr>
                      <w:rFonts w:ascii="Times New Roman" w:hAnsi="Times New Roman" w:cs="Times New Roman"/>
                      <w:color w:val="000000" w:themeColor="text1"/>
                      <w:spacing w:val="4"/>
                      <w:w w:val="103"/>
                      <w:kern w:val="14"/>
                      <w:sz w:val="20"/>
                      <w:szCs w:val="20"/>
                      <w:lang w:val="en-GB"/>
                    </w:rPr>
                    <w:t>World Bank</w:t>
                  </w:r>
                  <w:del w:id="211" w:author="Johanna Stansfield" w:date="2023-04-13T10:28:00Z">
                    <w:r w:rsidR="00D454A0" w:rsidRPr="001906B2" w:rsidDel="00AC5F22">
                      <w:rPr>
                        <w:rFonts w:ascii="Times New Roman" w:hAnsi="Times New Roman" w:cs="Times New Roman"/>
                        <w:color w:val="000000" w:themeColor="text1"/>
                        <w:spacing w:val="4"/>
                        <w:w w:val="103"/>
                        <w:kern w:val="14"/>
                        <w:sz w:val="20"/>
                        <w:szCs w:val="20"/>
                        <w:lang w:val="en-GB"/>
                      </w:rPr>
                      <w:delText>,</w:delText>
                    </w:r>
                  </w:del>
                  <w:ins w:id="212" w:author="Johanna Stansfield" w:date="2023-04-13T10:28:00Z">
                    <w:r w:rsidR="00AC5F22">
                      <w:rPr>
                        <w:rFonts w:ascii="Times New Roman" w:hAnsi="Times New Roman" w:cs="Times New Roman"/>
                        <w:color w:val="000000" w:themeColor="text1"/>
                        <w:spacing w:val="4"/>
                        <w:w w:val="103"/>
                        <w:kern w:val="14"/>
                        <w:sz w:val="20"/>
                        <w:szCs w:val="20"/>
                        <w:lang w:val="en-GB"/>
                      </w:rPr>
                      <w:t xml:space="preserve"> and the</w:t>
                    </w:r>
                  </w:ins>
                  <w:r w:rsidR="00D454A0" w:rsidRPr="001906B2">
                    <w:rPr>
                      <w:rFonts w:ascii="Times New Roman" w:hAnsi="Times New Roman" w:cs="Times New Roman"/>
                      <w:color w:val="000000" w:themeColor="text1"/>
                      <w:spacing w:val="4"/>
                      <w:w w:val="103"/>
                      <w:kern w:val="14"/>
                      <w:sz w:val="20"/>
                      <w:szCs w:val="20"/>
                      <w:lang w:val="en-GB"/>
                    </w:rPr>
                    <w:t xml:space="preserve"> </w:t>
                  </w:r>
                  <w:ins w:id="213" w:author="Johanna Stansfield" w:date="2023-04-13T09:47:00Z">
                    <w:r w:rsidR="003D08EA" w:rsidRPr="003D08EA">
                      <w:rPr>
                        <w:rFonts w:ascii="Times New Roman" w:hAnsi="Times New Roman" w:cs="Times New Roman"/>
                        <w:color w:val="000000" w:themeColor="text1"/>
                        <w:spacing w:val="4"/>
                        <w:w w:val="103"/>
                        <w:kern w:val="14"/>
                        <w:sz w:val="20"/>
                        <w:szCs w:val="20"/>
                        <w:lang w:val="en-GB"/>
                      </w:rPr>
                      <w:t>International Monetary Fund</w:t>
                    </w:r>
                  </w:ins>
                  <w:del w:id="214" w:author="Johanna Stansfield" w:date="2023-04-13T09:47:00Z">
                    <w:r w:rsidR="00D454A0" w:rsidRPr="001906B2" w:rsidDel="003D08EA">
                      <w:rPr>
                        <w:rFonts w:ascii="Times New Roman" w:hAnsi="Times New Roman" w:cs="Times New Roman"/>
                        <w:color w:val="000000" w:themeColor="text1"/>
                        <w:spacing w:val="4"/>
                        <w:w w:val="103"/>
                        <w:kern w:val="14"/>
                        <w:sz w:val="20"/>
                        <w:szCs w:val="20"/>
                        <w:lang w:val="en-GB"/>
                      </w:rPr>
                      <w:delText>IMF</w:delText>
                    </w:r>
                  </w:del>
                  <w:del w:id="215" w:author="Johanna Stansfield" w:date="2023-04-13T10:28:00Z">
                    <w:r w:rsidR="00D454A0" w:rsidRPr="001906B2" w:rsidDel="00AC5F22">
                      <w:rPr>
                        <w:rFonts w:ascii="Times New Roman" w:hAnsi="Times New Roman" w:cs="Times New Roman"/>
                        <w:color w:val="000000" w:themeColor="text1"/>
                        <w:spacing w:val="4"/>
                        <w:w w:val="103"/>
                        <w:kern w:val="14"/>
                        <w:sz w:val="20"/>
                        <w:szCs w:val="20"/>
                        <w:lang w:val="en-GB"/>
                      </w:rPr>
                      <w:delText>)</w:delText>
                    </w:r>
                  </w:del>
                  <w:del w:id="216" w:author="Johanna Stansfield" w:date="2023-04-13T10:29:00Z">
                    <w:r w:rsidR="00D454A0" w:rsidRPr="001906B2" w:rsidDel="00AC5F22">
                      <w:rPr>
                        <w:rFonts w:ascii="Times New Roman" w:hAnsi="Times New Roman" w:cs="Times New Roman"/>
                        <w:color w:val="000000" w:themeColor="text1"/>
                        <w:spacing w:val="4"/>
                        <w:w w:val="103"/>
                        <w:kern w:val="14"/>
                        <w:sz w:val="20"/>
                        <w:szCs w:val="20"/>
                        <w:lang w:val="en-GB"/>
                      </w:rPr>
                      <w:delText>.</w:delText>
                    </w:r>
                  </w:del>
                  <w:ins w:id="217" w:author="Johanna Stansfield" w:date="2023-04-13T10:29:00Z">
                    <w:r w:rsidR="00AC5F22">
                      <w:rPr>
                        <w:rFonts w:ascii="Times New Roman" w:hAnsi="Times New Roman" w:cs="Times New Roman"/>
                        <w:color w:val="000000" w:themeColor="text1"/>
                        <w:spacing w:val="4"/>
                        <w:w w:val="103"/>
                        <w:kern w:val="14"/>
                        <w:sz w:val="20"/>
                        <w:szCs w:val="20"/>
                        <w:lang w:val="en-GB"/>
                      </w:rPr>
                      <w:t>;</w:t>
                    </w:r>
                  </w:ins>
                </w:p>
                <w:p w14:paraId="21AA3FE0" w14:textId="209639E2" w:rsidR="00D454A0" w:rsidRPr="001906B2" w:rsidRDefault="00392BE0">
                  <w:pPr>
                    <w:suppressAutoHyphens w:val="0"/>
                    <w:spacing w:after="220" w:line="256" w:lineRule="auto"/>
                    <w:ind w:left="1080"/>
                    <w:jc w:val="both"/>
                    <w:rPr>
                      <w:color w:val="000000" w:themeColor="text1"/>
                      <w:lang w:val="en-GB"/>
                    </w:rPr>
                    <w:pPrChange w:id="218" w:author="Johanna Stansfield" w:date="2023-04-13T09:33:00Z">
                      <w:pPr>
                        <w:numPr>
                          <w:numId w:val="10"/>
                        </w:numPr>
                        <w:suppressAutoHyphens w:val="0"/>
                        <w:spacing w:after="220" w:line="256" w:lineRule="auto"/>
                        <w:ind w:left="1080" w:hanging="360"/>
                        <w:jc w:val="both"/>
                      </w:pPr>
                    </w:pPrChange>
                  </w:pPr>
                  <w:ins w:id="219" w:author="Johanna Stansfield" w:date="2023-04-13T09:33:00Z">
                    <w:r>
                      <w:rPr>
                        <w:color w:val="000000" w:themeColor="text1"/>
                        <w:lang w:val="en-GB"/>
                      </w:rPr>
                      <w:t>(e)</w:t>
                    </w:r>
                    <w:r>
                      <w:rPr>
                        <w:color w:val="000000" w:themeColor="text1"/>
                        <w:lang w:val="en-GB"/>
                      </w:rPr>
                      <w:tab/>
                    </w:r>
                  </w:ins>
                  <w:r w:rsidR="00D454A0" w:rsidRPr="001906B2">
                    <w:rPr>
                      <w:color w:val="000000" w:themeColor="text1"/>
                      <w:lang w:val="en-GB"/>
                    </w:rPr>
                    <w:t>Measures of environmental degradation and depletion, environmental and economic accounting</w:t>
                  </w:r>
                  <w:del w:id="220" w:author="Johanna Stansfield" w:date="2023-04-13T09:47:00Z">
                    <w:r w:rsidR="00D454A0" w:rsidRPr="001906B2" w:rsidDel="003D08EA">
                      <w:rPr>
                        <w:color w:val="000000" w:themeColor="text1"/>
                        <w:lang w:val="en-GB"/>
                      </w:rPr>
                      <w:delText>,</w:delText>
                    </w:r>
                  </w:del>
                  <w:r w:rsidR="00D454A0" w:rsidRPr="001906B2">
                    <w:rPr>
                      <w:color w:val="000000" w:themeColor="text1"/>
                      <w:lang w:val="en-GB"/>
                    </w:rPr>
                    <w:t xml:space="preserve"> and measures of inclusive or comprehensive wealth by the </w:t>
                  </w:r>
                  <w:del w:id="221" w:author="Johanna Stansfield" w:date="2023-04-13T09:48:00Z">
                    <w:r w:rsidR="00D454A0" w:rsidRPr="001906B2" w:rsidDel="003D08EA">
                      <w:rPr>
                        <w:color w:val="000000" w:themeColor="text1"/>
                        <w:lang w:val="en-GB"/>
                      </w:rPr>
                      <w:delText xml:space="preserve">UN </w:delText>
                    </w:r>
                  </w:del>
                  <w:ins w:id="222" w:author="Johanna Stansfield" w:date="2023-04-13T09:48:00Z">
                    <w:r w:rsidR="003D08EA">
                      <w:rPr>
                        <w:color w:val="000000" w:themeColor="text1"/>
                        <w:lang w:val="en-GB"/>
                      </w:rPr>
                      <w:t>United Nations</w:t>
                    </w:r>
                    <w:r w:rsidR="003D08EA" w:rsidRPr="001906B2">
                      <w:rPr>
                        <w:color w:val="000000" w:themeColor="text1"/>
                        <w:lang w:val="en-GB"/>
                      </w:rPr>
                      <w:t xml:space="preserve"> </w:t>
                    </w:r>
                  </w:ins>
                  <w:r w:rsidR="00D454A0" w:rsidRPr="001906B2">
                    <w:rPr>
                      <w:color w:val="000000" w:themeColor="text1"/>
                      <w:lang w:val="en-GB"/>
                    </w:rPr>
                    <w:t xml:space="preserve">Environment Programme and </w:t>
                  </w:r>
                  <w:ins w:id="223" w:author="Johanna Stansfield" w:date="2023-04-13T09:48:00Z">
                    <w:r w:rsidR="003D08EA">
                      <w:rPr>
                        <w:color w:val="000000" w:themeColor="text1"/>
                        <w:lang w:val="en-GB"/>
                      </w:rPr>
                      <w:t xml:space="preserve">the </w:t>
                    </w:r>
                  </w:ins>
                  <w:r w:rsidR="00D454A0" w:rsidRPr="001906B2">
                    <w:rPr>
                      <w:color w:val="000000" w:themeColor="text1"/>
                      <w:lang w:val="en-GB"/>
                    </w:rPr>
                    <w:t xml:space="preserve">World Bank. </w:t>
                  </w:r>
                </w:p>
                <w:p w14:paraId="7C04ED82" w14:textId="77777777" w:rsidR="00D454A0" w:rsidRPr="001906B2" w:rsidRDefault="00D454A0" w:rsidP="00360264">
                  <w:pPr>
                    <w:widowControl w:val="0"/>
                    <w:adjustRightInd w:val="0"/>
                    <w:snapToGrid w:val="0"/>
                    <w:spacing w:line="240" w:lineRule="auto"/>
                    <w:jc w:val="both"/>
                    <w:rPr>
                      <w:rFonts w:eastAsia="Roboto Condensed Light"/>
                      <w:sz w:val="24"/>
                      <w:szCs w:val="24"/>
                      <w:lang w:val="en-GB"/>
                    </w:rPr>
                  </w:pPr>
                </w:p>
              </w:tc>
            </w:tr>
          </w:tbl>
          <w:p w14:paraId="4073ADFD" w14:textId="77777777" w:rsidR="00D454A0" w:rsidRPr="001906B2" w:rsidRDefault="00D454A0" w:rsidP="00360264">
            <w:pPr>
              <w:widowControl w:val="0"/>
              <w:adjustRightInd w:val="0"/>
              <w:snapToGrid w:val="0"/>
              <w:spacing w:line="240" w:lineRule="auto"/>
              <w:jc w:val="both"/>
              <w:rPr>
                <w:rFonts w:eastAsia="Roboto Condensed Light"/>
                <w:sz w:val="24"/>
                <w:szCs w:val="24"/>
              </w:rPr>
            </w:pPr>
          </w:p>
          <w:p w14:paraId="4417AFE0" w14:textId="77777777" w:rsidR="00360264" w:rsidRPr="001906B2" w:rsidRDefault="00360264" w:rsidP="00360264">
            <w:pPr>
              <w:widowControl w:val="0"/>
              <w:adjustRightInd w:val="0"/>
              <w:snapToGrid w:val="0"/>
              <w:spacing w:line="240" w:lineRule="auto"/>
              <w:jc w:val="both"/>
              <w:rPr>
                <w:color w:val="000000" w:themeColor="text1"/>
              </w:rPr>
            </w:pPr>
          </w:p>
          <w:p w14:paraId="000A0EAA" w14:textId="35A02AD7" w:rsidR="00662ECB" w:rsidRPr="001906B2" w:rsidRDefault="004337B8" w:rsidP="00662ECB">
            <w:pPr>
              <w:widowControl w:val="0"/>
              <w:adjustRightInd w:val="0"/>
              <w:snapToGrid w:val="0"/>
              <w:spacing w:line="240" w:lineRule="auto"/>
              <w:jc w:val="both"/>
              <w:rPr>
                <w:color w:val="000000" w:themeColor="text1"/>
              </w:rPr>
            </w:pPr>
            <w:ins w:id="224" w:author="Johanna Stansfield" w:date="2023-04-14T14:19:00Z">
              <w:r>
                <w:rPr>
                  <w:color w:val="000000" w:themeColor="text1"/>
                </w:rPr>
                <w:t xml:space="preserve">5. </w:t>
              </w:r>
            </w:ins>
            <w:r w:rsidR="00662ECB" w:rsidRPr="001906B2">
              <w:rPr>
                <w:color w:val="000000" w:themeColor="text1"/>
              </w:rPr>
              <w:t>Of these</w:t>
            </w:r>
            <w:ins w:id="225" w:author="Johanna Stansfield" w:date="2023-04-13T09:50:00Z">
              <w:r w:rsidR="0062128C">
                <w:rPr>
                  <w:color w:val="000000" w:themeColor="text1"/>
                </w:rPr>
                <w:t xml:space="preserve"> initiatives</w:t>
              </w:r>
            </w:ins>
            <w:r w:rsidR="00662ECB" w:rsidRPr="001906B2">
              <w:rPr>
                <w:color w:val="000000" w:themeColor="text1"/>
              </w:rPr>
              <w:t xml:space="preserve">, the </w:t>
            </w:r>
            <w:ins w:id="226" w:author="Johanna Stansfield" w:date="2023-04-13T09:51:00Z">
              <w:r w:rsidR="0062128C">
                <w:rPr>
                  <w:color w:val="000000" w:themeColor="text1"/>
                </w:rPr>
                <w:t>Sustainable Development Goals</w:t>
              </w:r>
            </w:ins>
            <w:del w:id="227" w:author="Johanna Stansfield" w:date="2023-04-13T09:51:00Z">
              <w:r w:rsidR="00662ECB" w:rsidRPr="001906B2" w:rsidDel="0062128C">
                <w:rPr>
                  <w:color w:val="000000" w:themeColor="text1"/>
                </w:rPr>
                <w:delText>SDGs</w:delText>
              </w:r>
            </w:del>
            <w:r w:rsidR="00662ECB" w:rsidRPr="001906B2">
              <w:rPr>
                <w:color w:val="000000" w:themeColor="text1"/>
              </w:rPr>
              <w:t xml:space="preserve"> and their indicators, universally adopted by Member States, were consciously crafted to address the shortcomings of GDP. Indeed, the </w:t>
            </w:r>
            <w:del w:id="228" w:author="Johanna Stansfield" w:date="2023-04-13T09:51:00Z">
              <w:r w:rsidR="00662ECB" w:rsidRPr="001906B2" w:rsidDel="0062128C">
                <w:rPr>
                  <w:color w:val="000000" w:themeColor="text1"/>
                </w:rPr>
                <w:delText xml:space="preserve">SDGs </w:delText>
              </w:r>
            </w:del>
            <w:ins w:id="229" w:author="Johanna Stansfield" w:date="2023-04-13T09:51:00Z">
              <w:r w:rsidR="0062128C">
                <w:rPr>
                  <w:color w:val="000000" w:themeColor="text1"/>
                </w:rPr>
                <w:t>Goals</w:t>
              </w:r>
              <w:r w:rsidR="0062128C" w:rsidRPr="001906B2">
                <w:rPr>
                  <w:color w:val="000000" w:themeColor="text1"/>
                </w:rPr>
                <w:t xml:space="preserve"> </w:t>
              </w:r>
            </w:ins>
            <w:r w:rsidR="00662ECB" w:rsidRPr="001906B2">
              <w:rPr>
                <w:color w:val="000000" w:themeColor="text1"/>
              </w:rPr>
              <w:t xml:space="preserve">and their indicators are the most comprehensive </w:t>
            </w:r>
            <w:ins w:id="230" w:author="Johanna Stansfield" w:date="2023-04-13T09:51:00Z">
              <w:r w:rsidR="0062128C">
                <w:rPr>
                  <w:color w:val="000000" w:themeColor="text1"/>
                </w:rPr>
                <w:t>“</w:t>
              </w:r>
            </w:ins>
            <w:del w:id="231" w:author="Johanna Stansfield" w:date="2023-04-13T09:51:00Z">
              <w:r w:rsidR="00662ECB" w:rsidRPr="001906B2" w:rsidDel="0062128C">
                <w:rPr>
                  <w:color w:val="000000" w:themeColor="text1"/>
                </w:rPr>
                <w:delText>‘B</w:delText>
              </w:r>
            </w:del>
            <w:ins w:id="232" w:author="Johanna Stansfield" w:date="2023-04-13T09:51:00Z">
              <w:r w:rsidR="0062128C">
                <w:rPr>
                  <w:color w:val="000000" w:themeColor="text1"/>
                </w:rPr>
                <w:t>b</w:t>
              </w:r>
            </w:ins>
            <w:r w:rsidR="00662ECB" w:rsidRPr="001906B2">
              <w:rPr>
                <w:color w:val="000000" w:themeColor="text1"/>
              </w:rPr>
              <w:t>eyond GDP</w:t>
            </w:r>
            <w:del w:id="233" w:author="Johanna Stansfield" w:date="2023-04-13T09:51:00Z">
              <w:r w:rsidR="00662ECB" w:rsidRPr="001906B2" w:rsidDel="0062128C">
                <w:rPr>
                  <w:color w:val="000000" w:themeColor="text1"/>
                </w:rPr>
                <w:delText>’</w:delText>
              </w:r>
            </w:del>
            <w:ins w:id="234" w:author="Johanna Stansfield" w:date="2023-04-13T09:51:00Z">
              <w:r w:rsidR="0062128C">
                <w:rPr>
                  <w:color w:val="000000" w:themeColor="text1"/>
                </w:rPr>
                <w:t>”</w:t>
              </w:r>
            </w:ins>
            <w:r w:rsidR="00662ECB" w:rsidRPr="001906B2">
              <w:rPr>
                <w:color w:val="000000" w:themeColor="text1"/>
              </w:rPr>
              <w:t xml:space="preserve"> framework agreed to and measured today. Moreover,</w:t>
            </w:r>
            <w:del w:id="235" w:author="Johanna Stansfield" w:date="2023-04-13T10:29:00Z">
              <w:r w:rsidR="00662ECB" w:rsidRPr="001906B2" w:rsidDel="00AC5F22">
                <w:rPr>
                  <w:color w:val="000000" w:themeColor="text1"/>
                </w:rPr>
                <w:delText xml:space="preserve"> </w:delText>
              </w:r>
            </w:del>
            <w:del w:id="236" w:author="Johanna Stansfield" w:date="2023-04-13T09:52:00Z">
              <w:r w:rsidR="00662ECB" w:rsidRPr="001906B2" w:rsidDel="0062128C">
                <w:rPr>
                  <w:color w:val="000000" w:themeColor="text1"/>
                </w:rPr>
                <w:delText xml:space="preserve">SDG </w:delText>
              </w:r>
            </w:del>
            <w:ins w:id="237" w:author="Johanna Stansfield" w:date="2023-04-13T09:52:00Z">
              <w:r w:rsidR="0062128C" w:rsidRPr="001906B2">
                <w:rPr>
                  <w:color w:val="000000" w:themeColor="text1"/>
                </w:rPr>
                <w:t xml:space="preserve"> </w:t>
              </w:r>
              <w:r w:rsidR="0062128C">
                <w:rPr>
                  <w:color w:val="000000" w:themeColor="text1"/>
                </w:rPr>
                <w:t xml:space="preserve">in </w:t>
              </w:r>
            </w:ins>
            <w:r w:rsidR="00662ECB" w:rsidRPr="001906B2">
              <w:rPr>
                <w:color w:val="000000" w:themeColor="text1"/>
              </w:rPr>
              <w:t>target 17.19</w:t>
            </w:r>
            <w:ins w:id="238" w:author="Johanna Stansfield" w:date="2023-04-13T09:52:00Z">
              <w:r w:rsidR="0062128C">
                <w:rPr>
                  <w:color w:val="000000" w:themeColor="text1"/>
                </w:rPr>
                <w:t xml:space="preserve"> of the Goals,</w:t>
              </w:r>
            </w:ins>
            <w:r w:rsidR="00662ECB" w:rsidRPr="001906B2">
              <w:rPr>
                <w:color w:val="000000" w:themeColor="text1"/>
              </w:rPr>
              <w:t xml:space="preserve"> </w:t>
            </w:r>
            <w:del w:id="239" w:author="Johanna Stansfield" w:date="2023-04-13T09:52:00Z">
              <w:r w:rsidR="00662ECB" w:rsidRPr="001906B2" w:rsidDel="0062128C">
                <w:rPr>
                  <w:color w:val="000000" w:themeColor="text1"/>
                </w:rPr>
                <w:delText xml:space="preserve">specifically calls for </w:delText>
              </w:r>
            </w:del>
            <w:r w:rsidR="00662ECB" w:rsidRPr="001906B2">
              <w:rPr>
                <w:color w:val="000000" w:themeColor="text1"/>
              </w:rPr>
              <w:t xml:space="preserve">Member States </w:t>
            </w:r>
            <w:ins w:id="240" w:author="Johanna Stansfield" w:date="2023-04-13T09:52:00Z">
              <w:r w:rsidR="0062128C">
                <w:rPr>
                  <w:color w:val="000000" w:themeColor="text1"/>
                </w:rPr>
                <w:t xml:space="preserve">are specifically called upon </w:t>
              </w:r>
            </w:ins>
            <w:r w:rsidR="00662ECB" w:rsidRPr="001906B2">
              <w:rPr>
                <w:color w:val="000000" w:themeColor="text1"/>
              </w:rPr>
              <w:t xml:space="preserve">to </w:t>
            </w:r>
            <w:del w:id="241" w:author="Johanna Stansfield" w:date="2023-04-13T09:54:00Z">
              <w:r w:rsidR="00662ECB" w:rsidRPr="001906B2" w:rsidDel="00231254">
                <w:rPr>
                  <w:color w:val="000000" w:themeColor="text1"/>
                </w:rPr>
                <w:delText>“</w:delText>
              </w:r>
            </w:del>
            <w:r w:rsidR="00662ECB" w:rsidRPr="001906B2">
              <w:rPr>
                <w:color w:val="000000" w:themeColor="text1"/>
              </w:rPr>
              <w:t xml:space="preserve">build on existing initiatives to develop measurements of progress on sustainable development that complement </w:t>
            </w:r>
            <w:del w:id="242" w:author="Johanna Stansfield" w:date="2023-04-13T09:54:00Z">
              <w:r w:rsidR="00662ECB" w:rsidRPr="001906B2" w:rsidDel="00231254">
                <w:rPr>
                  <w:color w:val="000000" w:themeColor="text1"/>
                </w:rPr>
                <w:delText>Gross Domestic Product</w:delText>
              </w:r>
            </w:del>
            <w:ins w:id="243" w:author="Johanna Stansfield" w:date="2023-04-13T09:54:00Z">
              <w:r w:rsidR="00231254">
                <w:rPr>
                  <w:color w:val="000000" w:themeColor="text1"/>
                </w:rPr>
                <w:t>GDP</w:t>
              </w:r>
            </w:ins>
            <w:r w:rsidR="00662ECB" w:rsidRPr="001906B2">
              <w:rPr>
                <w:color w:val="000000" w:themeColor="text1"/>
              </w:rPr>
              <w:t xml:space="preserve"> and support statistical capacity-building in developing countries</w:t>
            </w:r>
            <w:del w:id="244" w:author="Johanna Stansfield" w:date="2023-04-13T09:53:00Z">
              <w:r w:rsidR="00662ECB" w:rsidRPr="001906B2" w:rsidDel="00231254">
                <w:rPr>
                  <w:color w:val="000000" w:themeColor="text1"/>
                </w:rPr>
                <w:delText>”</w:delText>
              </w:r>
            </w:del>
            <w:r w:rsidR="00662ECB" w:rsidRPr="001906B2">
              <w:rPr>
                <w:color w:val="000000" w:themeColor="text1"/>
              </w:rPr>
              <w:t xml:space="preserve"> by 2030. </w:t>
            </w:r>
          </w:p>
          <w:p w14:paraId="4C7AC5E5" w14:textId="77777777" w:rsidR="00360264" w:rsidRPr="001906B2" w:rsidRDefault="00360264" w:rsidP="00360264">
            <w:pPr>
              <w:widowControl w:val="0"/>
              <w:adjustRightInd w:val="0"/>
              <w:snapToGrid w:val="0"/>
              <w:spacing w:line="240" w:lineRule="auto"/>
              <w:jc w:val="both"/>
              <w:rPr>
                <w:rStyle w:val="normaltextrun"/>
                <w:sz w:val="24"/>
                <w:szCs w:val="24"/>
                <w:shd w:val="clear" w:color="auto" w:fill="FFFFFF"/>
              </w:rPr>
            </w:pPr>
          </w:p>
          <w:p w14:paraId="096DD74B" w14:textId="5363B35D" w:rsidR="00662ECB" w:rsidRPr="001906B2" w:rsidRDefault="004337B8" w:rsidP="00662ECB">
            <w:pPr>
              <w:widowControl w:val="0"/>
              <w:adjustRightInd w:val="0"/>
              <w:snapToGrid w:val="0"/>
              <w:spacing w:line="240" w:lineRule="auto"/>
              <w:jc w:val="both"/>
              <w:rPr>
                <w:color w:val="000000" w:themeColor="text1"/>
              </w:rPr>
            </w:pPr>
            <w:ins w:id="245" w:author="Johanna Stansfield" w:date="2023-04-14T14:19:00Z">
              <w:r>
                <w:rPr>
                  <w:color w:val="000000" w:themeColor="text1"/>
                </w:rPr>
                <w:t xml:space="preserve">6. </w:t>
              </w:r>
            </w:ins>
            <w:r w:rsidR="00662ECB" w:rsidRPr="001906B2">
              <w:rPr>
                <w:color w:val="000000" w:themeColor="text1"/>
              </w:rPr>
              <w:t>This call was taken up in Our Common Agenda</w:t>
            </w:r>
            <w:del w:id="246" w:author="Johanna Stansfield" w:date="2023-04-13T10:30:00Z">
              <w:r w:rsidR="00662ECB" w:rsidRPr="001906B2" w:rsidDel="00AC5F22">
                <w:rPr>
                  <w:color w:val="000000" w:themeColor="text1"/>
                </w:rPr>
                <w:delText>,</w:delText>
              </w:r>
            </w:del>
            <w:r w:rsidR="00662ECB" w:rsidRPr="001906B2">
              <w:rPr>
                <w:color w:val="000000" w:themeColor="text1"/>
              </w:rPr>
              <w:t xml:space="preserve"> and</w:t>
            </w:r>
            <w:ins w:id="247" w:author="Johanna Stansfield" w:date="2023-04-13T10:30:00Z">
              <w:r w:rsidR="00AC5F22">
                <w:rPr>
                  <w:color w:val="000000" w:themeColor="text1"/>
                </w:rPr>
                <w:t xml:space="preserve"> in</w:t>
              </w:r>
            </w:ins>
            <w:r w:rsidR="00662ECB" w:rsidRPr="001906B2">
              <w:rPr>
                <w:color w:val="000000" w:themeColor="text1"/>
              </w:rPr>
              <w:t xml:space="preserve"> the</w:t>
            </w:r>
            <w:del w:id="248" w:author="Johanna Stansfield" w:date="2023-04-13T09:54:00Z">
              <w:r w:rsidR="00662ECB" w:rsidRPr="001906B2" w:rsidDel="00231254">
                <w:rPr>
                  <w:color w:val="000000" w:themeColor="text1"/>
                </w:rPr>
                <w:delText xml:space="preserve"> UN</w:delText>
              </w:r>
            </w:del>
            <w:r w:rsidR="00662ECB" w:rsidRPr="001906B2">
              <w:rPr>
                <w:color w:val="000000" w:themeColor="text1"/>
              </w:rPr>
              <w:t xml:space="preserve"> </w:t>
            </w:r>
            <w:ins w:id="249" w:author="Johanna Stansfield" w:date="2023-04-13T10:30:00Z">
              <w:r w:rsidR="00AC5F22">
                <w:rPr>
                  <w:color w:val="000000" w:themeColor="text1"/>
                </w:rPr>
                <w:t xml:space="preserve">report of the </w:t>
              </w:r>
            </w:ins>
            <w:r w:rsidR="00662ECB" w:rsidRPr="001906B2">
              <w:rPr>
                <w:color w:val="000000" w:themeColor="text1"/>
              </w:rPr>
              <w:t>High-</w:t>
            </w:r>
            <w:del w:id="250" w:author="Johanna Stansfield" w:date="2023-04-13T09:54:00Z">
              <w:r w:rsidR="00662ECB" w:rsidRPr="001906B2" w:rsidDel="00231254">
                <w:rPr>
                  <w:color w:val="000000" w:themeColor="text1"/>
                </w:rPr>
                <w:delText>L</w:delText>
              </w:r>
            </w:del>
            <w:ins w:id="251" w:author="Johanna Stansfield" w:date="2023-04-13T09:54:00Z">
              <w:r w:rsidR="00231254">
                <w:rPr>
                  <w:color w:val="000000" w:themeColor="text1"/>
                </w:rPr>
                <w:t>l</w:t>
              </w:r>
            </w:ins>
            <w:r w:rsidR="00662ECB" w:rsidRPr="001906B2">
              <w:rPr>
                <w:color w:val="000000" w:themeColor="text1"/>
              </w:rPr>
              <w:t>evel Committee on Programmes</w:t>
            </w:r>
            <w:del w:id="252" w:author="Johanna Stansfield" w:date="2023-04-13T09:54:00Z">
              <w:r w:rsidR="00662ECB" w:rsidRPr="001906B2" w:rsidDel="00231254">
                <w:rPr>
                  <w:color w:val="000000" w:themeColor="text1"/>
                </w:rPr>
                <w:delText>’ (HLCP)</w:delText>
              </w:r>
            </w:del>
            <w:r w:rsidR="00662ECB" w:rsidRPr="001906B2">
              <w:rPr>
                <w:color w:val="000000" w:themeColor="text1"/>
              </w:rPr>
              <w:t xml:space="preserve"> </w:t>
            </w:r>
            <w:del w:id="253" w:author="Johanna Stansfield" w:date="2023-04-13T10:30:00Z">
              <w:r w:rsidR="00662ECB" w:rsidRPr="001906B2" w:rsidDel="00AC5F22">
                <w:rPr>
                  <w:color w:val="000000" w:themeColor="text1"/>
                </w:rPr>
                <w:delText>report</w:delText>
              </w:r>
            </w:del>
            <w:ins w:id="254" w:author="Johanna Stansfield" w:date="2023-04-13T09:56:00Z">
              <w:r w:rsidR="00231254">
                <w:rPr>
                  <w:color w:val="000000" w:themeColor="text1"/>
                </w:rPr>
                <w:t>entitled</w:t>
              </w:r>
            </w:ins>
            <w:r w:rsidR="00662ECB" w:rsidRPr="001906B2">
              <w:rPr>
                <w:color w:val="000000" w:themeColor="text1"/>
              </w:rPr>
              <w:t xml:space="preserve"> </w:t>
            </w:r>
            <w:del w:id="255" w:author="Johanna Stansfield" w:date="2023-04-13T10:30:00Z">
              <w:r w:rsidR="00662ECB" w:rsidRPr="001906B2" w:rsidDel="00AC5F22">
                <w:rPr>
                  <w:color w:val="000000" w:themeColor="text1"/>
                </w:rPr>
                <w:delText>‘</w:delText>
              </w:r>
            </w:del>
            <w:del w:id="256" w:author="Johanna Stansfield" w:date="2023-04-13T09:56:00Z">
              <w:r w:rsidR="00662ECB" w:rsidDel="00231254">
                <w:fldChar w:fldCharType="begin"/>
              </w:r>
              <w:r w:rsidR="00662ECB" w:rsidDel="00231254">
                <w:delInstrText>HYPERLINK "https://unsceb.org/valuing-what-counts-united-nations-system-wide-contribution-beyond-gross-domestic-product-gdp" \h</w:delInstrText>
              </w:r>
              <w:r w:rsidR="00662ECB" w:rsidDel="00231254">
                <w:fldChar w:fldCharType="separate"/>
              </w:r>
              <w:r w:rsidR="00662ECB" w:rsidRPr="001906B2" w:rsidDel="00231254">
                <w:rPr>
                  <w:color w:val="000000" w:themeColor="text1"/>
                </w:rPr>
                <w:delText>Valuing What Counts: United Nations System Contribution on Progress Beyond Gross Domestic Product</w:delText>
              </w:r>
              <w:r w:rsidR="00662ECB" w:rsidDel="00231254">
                <w:rPr>
                  <w:color w:val="000000" w:themeColor="text1"/>
                </w:rPr>
                <w:fldChar w:fldCharType="end"/>
              </w:r>
            </w:del>
            <w:ins w:id="257" w:author="Johanna Stansfield" w:date="2023-04-13T09:56:00Z">
              <w:r w:rsidR="00231254" w:rsidRPr="00231254">
                <w:rPr>
                  <w:i/>
                  <w:iCs/>
                  <w:color w:val="000000" w:themeColor="text1"/>
                  <w:rPrChange w:id="258" w:author="Johanna Stansfield" w:date="2023-04-13T09:56:00Z">
                    <w:rPr>
                      <w:color w:val="000000" w:themeColor="text1"/>
                    </w:rPr>
                  </w:rPrChange>
                </w:rPr>
                <w:t>Valuing What Counts: United Nations System</w:t>
              </w:r>
              <w:r w:rsidR="00231254">
                <w:rPr>
                  <w:i/>
                  <w:iCs/>
                  <w:color w:val="000000" w:themeColor="text1"/>
                </w:rPr>
                <w:t>-</w:t>
              </w:r>
            </w:ins>
            <w:ins w:id="259" w:author="Johanna Stansfield" w:date="2023-04-13T09:57:00Z">
              <w:r w:rsidR="00231254">
                <w:rPr>
                  <w:i/>
                  <w:iCs/>
                  <w:color w:val="000000" w:themeColor="text1"/>
                </w:rPr>
                <w:t>w</w:t>
              </w:r>
            </w:ins>
            <w:ins w:id="260" w:author="Johanna Stansfield" w:date="2023-04-13T09:56:00Z">
              <w:r w:rsidR="00231254">
                <w:rPr>
                  <w:i/>
                  <w:iCs/>
                  <w:color w:val="000000" w:themeColor="text1"/>
                </w:rPr>
                <w:t>ide</w:t>
              </w:r>
              <w:r w:rsidR="00231254" w:rsidRPr="00231254">
                <w:rPr>
                  <w:i/>
                  <w:iCs/>
                  <w:color w:val="000000" w:themeColor="text1"/>
                  <w:rPrChange w:id="261" w:author="Johanna Stansfield" w:date="2023-04-13T09:56:00Z">
                    <w:rPr>
                      <w:color w:val="000000" w:themeColor="text1"/>
                    </w:rPr>
                  </w:rPrChange>
                </w:rPr>
                <w:t xml:space="preserve"> Contribution on Progress Beyond Gross Domestic Product</w:t>
              </w:r>
            </w:ins>
            <w:commentRangeStart w:id="262"/>
            <w:r w:rsidR="00662ECB" w:rsidRPr="001906B2">
              <w:rPr>
                <w:color w:val="000000" w:themeColor="text1"/>
              </w:rPr>
              <w:t>,</w:t>
            </w:r>
            <w:ins w:id="263" w:author="Johanna Stansfield" w:date="2023-04-14T14:35:00Z">
              <w:r w:rsidR="00943257" w:rsidRPr="001906B2">
                <w:rPr>
                  <w:rStyle w:val="FootnoteReference"/>
                </w:rPr>
                <w:footnoteReference w:id="4"/>
              </w:r>
            </w:ins>
            <w:del w:id="266" w:author="Johanna Stansfield" w:date="2023-04-13T09:57:00Z">
              <w:r w:rsidR="00662ECB" w:rsidRPr="001906B2" w:rsidDel="00231254">
                <w:rPr>
                  <w:color w:val="000000" w:themeColor="text1"/>
                </w:rPr>
                <w:delText>’</w:delText>
              </w:r>
            </w:del>
            <w:r w:rsidR="00662ECB" w:rsidRPr="001906B2">
              <w:rPr>
                <w:color w:val="000000" w:themeColor="text1"/>
              </w:rPr>
              <w:t xml:space="preserve"> </w:t>
            </w:r>
            <w:commentRangeEnd w:id="262"/>
            <w:r w:rsidR="00943257">
              <w:rPr>
                <w:rStyle w:val="CommentReference"/>
              </w:rPr>
              <w:commentReference w:id="262"/>
            </w:r>
            <w:r w:rsidR="00662ECB" w:rsidRPr="001906B2">
              <w:rPr>
                <w:color w:val="000000" w:themeColor="text1"/>
              </w:rPr>
              <w:t xml:space="preserve">which serves as the technical foundation </w:t>
            </w:r>
            <w:del w:id="267" w:author="Johanna Stansfield" w:date="2023-04-13T10:31:00Z">
              <w:r w:rsidR="00662ECB" w:rsidRPr="001906B2" w:rsidDel="00AC5F22">
                <w:rPr>
                  <w:color w:val="000000" w:themeColor="text1"/>
                </w:rPr>
                <w:delText>to</w:delText>
              </w:r>
            </w:del>
            <w:ins w:id="268" w:author="Johanna Stansfield" w:date="2023-04-13T10:31:00Z">
              <w:r w:rsidR="00AC5F22">
                <w:rPr>
                  <w:color w:val="000000" w:themeColor="text1"/>
                </w:rPr>
                <w:t>for</w:t>
              </w:r>
            </w:ins>
            <w:del w:id="269" w:author="Johanna Stansfield" w:date="2023-04-13T09:57:00Z">
              <w:r w:rsidR="00662ECB" w:rsidRPr="001906B2" w:rsidDel="00231254">
                <w:rPr>
                  <w:color w:val="000000" w:themeColor="text1"/>
                </w:rPr>
                <w:delText xml:space="preserve"> this</w:delText>
              </w:r>
            </w:del>
            <w:ins w:id="270" w:author="Johanna Stansfield" w:date="2023-04-13T09:57:00Z">
              <w:r w:rsidR="00231254">
                <w:rPr>
                  <w:color w:val="000000" w:themeColor="text1"/>
                </w:rPr>
                <w:t xml:space="preserve"> the present</w:t>
              </w:r>
            </w:ins>
            <w:r w:rsidR="00662ECB" w:rsidRPr="001906B2">
              <w:rPr>
                <w:color w:val="000000" w:themeColor="text1"/>
              </w:rPr>
              <w:t xml:space="preserve"> policy brief</w:t>
            </w:r>
            <w:ins w:id="271" w:author="Johanna Stansfield" w:date="2023-04-13T09:58:00Z">
              <w:r w:rsidR="00231254">
                <w:rPr>
                  <w:color w:val="000000" w:themeColor="text1"/>
                </w:rPr>
                <w:t>.</w:t>
              </w:r>
            </w:ins>
            <w:del w:id="272" w:author="Johanna Stansfield" w:date="2023-04-14T14:35:00Z">
              <w:r w:rsidR="00662ECB" w:rsidRPr="001906B2" w:rsidDel="00943257">
                <w:rPr>
                  <w:rStyle w:val="FootnoteReference"/>
                </w:rPr>
                <w:footnoteReference w:id="5"/>
              </w:r>
            </w:del>
            <w:del w:id="282" w:author="Johanna Stansfield" w:date="2023-04-13T09:58:00Z">
              <w:r w:rsidR="00662ECB" w:rsidRPr="001906B2" w:rsidDel="00231254">
                <w:rPr>
                  <w:color w:val="000000" w:themeColor="text1"/>
                </w:rPr>
                <w:delText>.</w:delText>
              </w:r>
            </w:del>
            <w:r w:rsidR="00662ECB" w:rsidRPr="001906B2">
              <w:rPr>
                <w:color w:val="000000" w:themeColor="text1"/>
              </w:rPr>
              <w:t xml:space="preserve"> </w:t>
            </w:r>
            <w:del w:id="283" w:author="Johanna Stansfield" w:date="2023-04-13T09:58:00Z">
              <w:r w:rsidR="00662ECB" w:rsidRPr="001906B2" w:rsidDel="00231254">
                <w:rPr>
                  <w:color w:val="000000" w:themeColor="text1"/>
                </w:rPr>
                <w:delText xml:space="preserve">This </w:delText>
              </w:r>
            </w:del>
            <w:ins w:id="284" w:author="Johanna Stansfield" w:date="2023-04-13T09:58:00Z">
              <w:r w:rsidR="00231254" w:rsidRPr="001906B2">
                <w:rPr>
                  <w:color w:val="000000" w:themeColor="text1"/>
                </w:rPr>
                <w:t>Th</w:t>
              </w:r>
              <w:r w:rsidR="00231254">
                <w:rPr>
                  <w:color w:val="000000" w:themeColor="text1"/>
                </w:rPr>
                <w:t xml:space="preserve">e </w:t>
              </w:r>
            </w:ins>
            <w:r w:rsidR="00662ECB" w:rsidRPr="001906B2">
              <w:rPr>
                <w:color w:val="000000" w:themeColor="text1"/>
              </w:rPr>
              <w:t xml:space="preserve">brief </w:t>
            </w:r>
            <w:ins w:id="285" w:author="Johanna Stansfield" w:date="2023-04-13T09:58:00Z">
              <w:r w:rsidR="00231254">
                <w:rPr>
                  <w:color w:val="000000" w:themeColor="text1"/>
                </w:rPr>
                <w:t xml:space="preserve">is </w:t>
              </w:r>
            </w:ins>
            <w:r w:rsidR="00662ECB" w:rsidRPr="001906B2">
              <w:rPr>
                <w:color w:val="000000" w:themeColor="text1"/>
              </w:rPr>
              <w:t>also aim</w:t>
            </w:r>
            <w:ins w:id="286" w:author="Johanna Stansfield" w:date="2023-04-13T09:58:00Z">
              <w:r w:rsidR="00231254">
                <w:rPr>
                  <w:color w:val="000000" w:themeColor="text1"/>
                </w:rPr>
                <w:t>ed</w:t>
              </w:r>
            </w:ins>
            <w:del w:id="287" w:author="Johanna Stansfield" w:date="2023-04-13T09:58:00Z">
              <w:r w:rsidR="00662ECB" w:rsidRPr="001906B2" w:rsidDel="00231254">
                <w:rPr>
                  <w:color w:val="000000" w:themeColor="text1"/>
                </w:rPr>
                <w:delText>s to</w:delText>
              </w:r>
            </w:del>
            <w:ins w:id="288" w:author="Johanna Stansfield" w:date="2023-04-13T09:58:00Z">
              <w:r w:rsidR="00231254">
                <w:rPr>
                  <w:color w:val="000000" w:themeColor="text1"/>
                </w:rPr>
                <w:t xml:space="preserve"> at</w:t>
              </w:r>
            </w:ins>
            <w:r w:rsidR="00662ECB" w:rsidRPr="001906B2">
              <w:rPr>
                <w:color w:val="000000" w:themeColor="text1"/>
              </w:rPr>
              <w:t xml:space="preserve"> build</w:t>
            </w:r>
            <w:ins w:id="289" w:author="Johanna Stansfield" w:date="2023-04-13T09:58:00Z">
              <w:r w:rsidR="00231254">
                <w:rPr>
                  <w:color w:val="000000" w:themeColor="text1"/>
                </w:rPr>
                <w:t>ing</w:t>
              </w:r>
            </w:ins>
            <w:r w:rsidR="00662ECB" w:rsidRPr="001906B2">
              <w:rPr>
                <w:color w:val="000000" w:themeColor="text1"/>
              </w:rPr>
              <w:t xml:space="preserve"> on ongoing processes, including the multi-year update of the </w:t>
            </w:r>
            <w:ins w:id="290" w:author="Johanna Stansfield" w:date="2023-04-13T10:00:00Z">
              <w:r w:rsidR="00231254">
                <w:rPr>
                  <w:color w:val="000000" w:themeColor="text1"/>
                </w:rPr>
                <w:t>2</w:t>
              </w:r>
            </w:ins>
            <w:ins w:id="291" w:author="Johanna Stansfield" w:date="2023-04-13T10:01:00Z">
              <w:r w:rsidR="00231254">
                <w:rPr>
                  <w:color w:val="000000" w:themeColor="text1"/>
                </w:rPr>
                <w:t xml:space="preserve">008 </w:t>
              </w:r>
            </w:ins>
            <w:r w:rsidR="00662ECB" w:rsidRPr="001906B2">
              <w:rPr>
                <w:color w:val="000000" w:themeColor="text1"/>
              </w:rPr>
              <w:t>United Nations System of National Accounts</w:t>
            </w:r>
            <w:del w:id="292" w:author="Johanna Stansfield" w:date="2023-04-13T09:59:00Z">
              <w:r w:rsidR="00662ECB" w:rsidRPr="001906B2" w:rsidDel="00231254">
                <w:rPr>
                  <w:color w:val="000000" w:themeColor="text1"/>
                </w:rPr>
                <w:delText xml:space="preserve"> (SNA)</w:delText>
              </w:r>
            </w:del>
            <w:r w:rsidR="00662ECB" w:rsidRPr="001906B2">
              <w:rPr>
                <w:rStyle w:val="FootnoteReference"/>
              </w:rPr>
              <w:footnoteReference w:id="6"/>
            </w:r>
            <w:r w:rsidR="00662ECB" w:rsidRPr="001906B2">
              <w:rPr>
                <w:color w:val="000000" w:themeColor="text1"/>
              </w:rPr>
              <w:t xml:space="preserve"> by 2025 and the implementation of the System of Environmental-Economic Accounting </w:t>
            </w:r>
            <w:del w:id="300" w:author="Johanna Stansfield" w:date="2023-04-13T10:02:00Z">
              <w:r w:rsidR="00662ECB" w:rsidRPr="001906B2" w:rsidDel="00231254">
                <w:rPr>
                  <w:color w:val="000000" w:themeColor="text1"/>
                </w:rPr>
                <w:delText xml:space="preserve">(SEEA) </w:delText>
              </w:r>
            </w:del>
            <w:r w:rsidR="00662ECB" w:rsidRPr="001906B2">
              <w:rPr>
                <w:color w:val="000000" w:themeColor="text1"/>
              </w:rPr>
              <w:t xml:space="preserve">and </w:t>
            </w:r>
            <w:del w:id="301" w:author="Johanna Stansfield" w:date="2023-04-13T10:04:00Z">
              <w:r w:rsidR="00662ECB" w:rsidRPr="001906B2" w:rsidDel="00FF08B4">
                <w:rPr>
                  <w:color w:val="000000" w:themeColor="text1"/>
                </w:rPr>
                <w:delText xml:space="preserve">SEEA </w:delText>
              </w:r>
            </w:del>
            <w:ins w:id="302" w:author="Johanna Stansfield" w:date="2023-04-13T10:04:00Z">
              <w:r w:rsidR="00FF08B4">
                <w:rPr>
                  <w:color w:val="000000" w:themeColor="text1"/>
                </w:rPr>
                <w:t xml:space="preserve">the </w:t>
              </w:r>
              <w:r w:rsidR="00FF08B4" w:rsidRPr="00FF08B4">
                <w:rPr>
                  <w:color w:val="000000" w:themeColor="text1"/>
                </w:rPr>
                <w:t xml:space="preserve">System of Environmental-Economic Accounting </w:t>
              </w:r>
              <w:r w:rsidR="00FF08B4">
                <w:rPr>
                  <w:color w:val="000000" w:themeColor="text1"/>
                </w:rPr>
                <w:t>–</w:t>
              </w:r>
              <w:r w:rsidR="00FF08B4" w:rsidRPr="001906B2">
                <w:rPr>
                  <w:color w:val="000000" w:themeColor="text1"/>
                </w:rPr>
                <w:t xml:space="preserve"> </w:t>
              </w:r>
            </w:ins>
            <w:commentRangeStart w:id="303"/>
            <w:r w:rsidR="00662ECB" w:rsidRPr="001906B2">
              <w:rPr>
                <w:color w:val="000000" w:themeColor="text1"/>
              </w:rPr>
              <w:t>Ecosystem Accounting</w:t>
            </w:r>
            <w:ins w:id="304" w:author="Johanna Stansfield" w:date="2023-04-13T10:04:00Z">
              <w:r w:rsidR="00FF08B4">
                <w:rPr>
                  <w:color w:val="000000" w:themeColor="text1"/>
                </w:rPr>
                <w:t>.</w:t>
              </w:r>
            </w:ins>
            <w:r w:rsidR="00662ECB" w:rsidRPr="001906B2">
              <w:rPr>
                <w:rStyle w:val="FootnoteReference"/>
              </w:rPr>
              <w:footnoteReference w:id="7"/>
            </w:r>
            <w:del w:id="316" w:author="Johanna Stansfield" w:date="2023-04-13T10:04:00Z">
              <w:r w:rsidR="00662ECB" w:rsidRPr="001906B2" w:rsidDel="00FF08B4">
                <w:rPr>
                  <w:color w:val="000000" w:themeColor="text1"/>
                </w:rPr>
                <w:delText>.</w:delText>
              </w:r>
            </w:del>
            <w:r w:rsidR="00662ECB" w:rsidRPr="001906B2">
              <w:rPr>
                <w:color w:val="000000" w:themeColor="text1"/>
              </w:rPr>
              <w:t xml:space="preserve"> </w:t>
            </w:r>
            <w:commentRangeEnd w:id="303"/>
            <w:r w:rsidR="002919BB">
              <w:rPr>
                <w:rStyle w:val="CommentReference"/>
              </w:rPr>
              <w:commentReference w:id="303"/>
            </w:r>
          </w:p>
          <w:p w14:paraId="33D5B468" w14:textId="45141D1D" w:rsidR="00C27909" w:rsidRPr="001906B2" w:rsidRDefault="00C27909" w:rsidP="00FE679F">
            <w:pPr>
              <w:spacing w:line="240" w:lineRule="auto"/>
              <w:jc w:val="both"/>
              <w:rPr>
                <w:color w:val="000000" w:themeColor="text1"/>
              </w:rPr>
            </w:pPr>
          </w:p>
          <w:p w14:paraId="7FCC69AF" w14:textId="0F7A48AD" w:rsidR="00662ECB" w:rsidRPr="001906B2" w:rsidRDefault="004337B8" w:rsidP="00662ECB">
            <w:pPr>
              <w:widowControl w:val="0"/>
              <w:adjustRightInd w:val="0"/>
              <w:snapToGrid w:val="0"/>
              <w:spacing w:line="240" w:lineRule="auto"/>
              <w:jc w:val="both"/>
              <w:rPr>
                <w:color w:val="000000" w:themeColor="text1"/>
              </w:rPr>
            </w:pPr>
            <w:ins w:id="317" w:author="Johanna Stansfield" w:date="2023-04-14T14:19:00Z">
              <w:r>
                <w:rPr>
                  <w:color w:val="000000" w:themeColor="text1"/>
                </w:rPr>
                <w:t xml:space="preserve">7. </w:t>
              </w:r>
            </w:ins>
            <w:r w:rsidR="00662ECB" w:rsidRPr="00862A07">
              <w:rPr>
                <w:color w:val="000000" w:themeColor="text1"/>
              </w:rPr>
              <w:t>Building on that work,</w:t>
            </w:r>
            <w:r w:rsidR="00662ECB" w:rsidRPr="001906B2">
              <w:rPr>
                <w:color w:val="000000" w:themeColor="text1"/>
              </w:rPr>
              <w:t xml:space="preserve"> I </w:t>
            </w:r>
            <w:del w:id="318" w:author="Johanna Stansfield" w:date="2023-04-13T10:39:00Z">
              <w:r w:rsidR="00662ECB" w:rsidRPr="001906B2" w:rsidDel="002919BB">
                <w:rPr>
                  <w:color w:val="000000" w:themeColor="text1"/>
                </w:rPr>
                <w:delText xml:space="preserve">now </w:delText>
              </w:r>
            </w:del>
            <w:ins w:id="319" w:author="Johanna Stansfield" w:date="2023-04-13T10:40:00Z">
              <w:r w:rsidR="002919BB">
                <w:rPr>
                  <w:color w:val="000000" w:themeColor="text1"/>
                </w:rPr>
                <w:t>hereby</w:t>
              </w:r>
            </w:ins>
            <w:ins w:id="320" w:author="Johanna Stansfield" w:date="2023-04-13T10:39:00Z">
              <w:r w:rsidR="002919BB" w:rsidRPr="001906B2">
                <w:rPr>
                  <w:color w:val="000000" w:themeColor="text1"/>
                </w:rPr>
                <w:t xml:space="preserve"> </w:t>
              </w:r>
            </w:ins>
            <w:r w:rsidR="00662ECB" w:rsidRPr="001906B2">
              <w:rPr>
                <w:color w:val="000000" w:themeColor="text1"/>
              </w:rPr>
              <w:t xml:space="preserve">present proposals to help </w:t>
            </w:r>
            <w:ins w:id="321" w:author="Johanna Stansfield" w:date="2023-04-13T10:39:00Z">
              <w:r w:rsidR="002919BB">
                <w:rPr>
                  <w:color w:val="000000" w:themeColor="text1"/>
                </w:rPr>
                <w:t xml:space="preserve">to </w:t>
              </w:r>
            </w:ins>
            <w:r w:rsidR="00662ECB" w:rsidRPr="001906B2">
              <w:rPr>
                <w:color w:val="000000" w:themeColor="text1"/>
              </w:rPr>
              <w:t xml:space="preserve">develop a universal and comprehensive measurement of progress and sustainable development to complement GDP. There are three concrete recommendations for Member States to consider: </w:t>
            </w:r>
          </w:p>
          <w:p w14:paraId="5FFF5F13" w14:textId="77777777" w:rsidR="00662ECB" w:rsidRPr="001906B2" w:rsidRDefault="00662ECB" w:rsidP="00662ECB">
            <w:pPr>
              <w:widowControl w:val="0"/>
              <w:adjustRightInd w:val="0"/>
              <w:snapToGrid w:val="0"/>
              <w:spacing w:line="240" w:lineRule="auto"/>
              <w:jc w:val="both"/>
              <w:rPr>
                <w:rFonts w:eastAsia="Roboto Condensed"/>
                <w:sz w:val="24"/>
                <w:szCs w:val="24"/>
              </w:rPr>
            </w:pPr>
          </w:p>
          <w:p w14:paraId="62EF4985" w14:textId="767C6632" w:rsidR="00662ECB" w:rsidRPr="001906B2" w:rsidRDefault="002919BB">
            <w:pPr>
              <w:pStyle w:val="ListParagraph"/>
              <w:widowControl w:val="0"/>
              <w:adjustRightInd w:val="0"/>
              <w:snapToGrid w:val="0"/>
              <w:spacing w:after="0" w:line="240" w:lineRule="auto"/>
              <w:jc w:val="both"/>
              <w:rPr>
                <w:rFonts w:ascii="Times New Roman" w:hAnsi="Times New Roman" w:cs="Times New Roman"/>
                <w:color w:val="000000" w:themeColor="text1"/>
                <w:spacing w:val="4"/>
                <w:w w:val="103"/>
                <w:kern w:val="14"/>
                <w:sz w:val="20"/>
                <w:szCs w:val="20"/>
              </w:rPr>
              <w:pPrChange w:id="322" w:author="Johanna Stansfield" w:date="2023-04-13T10:39:00Z">
                <w:pPr>
                  <w:pStyle w:val="ListParagraph"/>
                  <w:widowControl w:val="0"/>
                  <w:numPr>
                    <w:numId w:val="11"/>
                  </w:numPr>
                  <w:adjustRightInd w:val="0"/>
                  <w:snapToGrid w:val="0"/>
                  <w:spacing w:after="0" w:line="240" w:lineRule="auto"/>
                  <w:ind w:hanging="360"/>
                  <w:jc w:val="both"/>
                </w:pPr>
              </w:pPrChange>
            </w:pPr>
            <w:ins w:id="323" w:author="Johanna Stansfield" w:date="2023-04-13T10:39:00Z">
              <w:r>
                <w:rPr>
                  <w:rFonts w:ascii="Times New Roman" w:hAnsi="Times New Roman" w:cs="Times New Roman"/>
                  <w:color w:val="000000" w:themeColor="text1"/>
                  <w:spacing w:val="4"/>
                  <w:w w:val="103"/>
                  <w:kern w:val="14"/>
                  <w:sz w:val="20"/>
                  <w:szCs w:val="20"/>
                </w:rPr>
                <w:t>(a)</w:t>
              </w:r>
              <w:r>
                <w:rPr>
                  <w:rFonts w:ascii="Times New Roman" w:hAnsi="Times New Roman" w:cs="Times New Roman"/>
                  <w:color w:val="000000" w:themeColor="text1"/>
                  <w:spacing w:val="4"/>
                  <w:w w:val="103"/>
                  <w:kern w:val="14"/>
                  <w:sz w:val="20"/>
                  <w:szCs w:val="20"/>
                </w:rPr>
                <w:tab/>
              </w:r>
            </w:ins>
            <w:del w:id="324" w:author="Johanna Stansfield" w:date="2023-04-13T10:40:00Z">
              <w:r w:rsidR="00662ECB" w:rsidRPr="001906B2" w:rsidDel="002919BB">
                <w:rPr>
                  <w:rFonts w:ascii="Times New Roman" w:hAnsi="Times New Roman" w:cs="Times New Roman"/>
                  <w:color w:val="000000" w:themeColor="text1"/>
                  <w:spacing w:val="4"/>
                  <w:w w:val="103"/>
                  <w:kern w:val="14"/>
                  <w:sz w:val="20"/>
                  <w:szCs w:val="20"/>
                </w:rPr>
                <w:delText>a</w:delText>
              </w:r>
            </w:del>
            <w:ins w:id="325" w:author="Johanna Stansfield" w:date="2023-04-13T10:40:00Z">
              <w:r>
                <w:rPr>
                  <w:rFonts w:ascii="Times New Roman" w:hAnsi="Times New Roman" w:cs="Times New Roman"/>
                  <w:color w:val="000000" w:themeColor="text1"/>
                  <w:spacing w:val="4"/>
                  <w:w w:val="103"/>
                  <w:kern w:val="14"/>
                  <w:sz w:val="20"/>
                  <w:szCs w:val="20"/>
                </w:rPr>
                <w:t>A</w:t>
              </w:r>
            </w:ins>
            <w:r w:rsidR="00662ECB" w:rsidRPr="001906B2">
              <w:rPr>
                <w:rFonts w:ascii="Times New Roman" w:hAnsi="Times New Roman" w:cs="Times New Roman"/>
                <w:color w:val="000000" w:themeColor="text1"/>
                <w:spacing w:val="4"/>
                <w:w w:val="103"/>
                <w:kern w:val="14"/>
                <w:sz w:val="20"/>
                <w:szCs w:val="20"/>
              </w:rPr>
              <w:t xml:space="preserve"> renewed political commitment to create a </w:t>
            </w:r>
            <w:commentRangeStart w:id="326"/>
            <w:r w:rsidR="00662ECB" w:rsidRPr="001906B2">
              <w:rPr>
                <w:rFonts w:ascii="Times New Roman" w:hAnsi="Times New Roman" w:cs="Times New Roman"/>
                <w:color w:val="000000" w:themeColor="text1"/>
                <w:spacing w:val="4"/>
                <w:w w:val="103"/>
                <w:kern w:val="14"/>
                <w:sz w:val="20"/>
                <w:szCs w:val="20"/>
              </w:rPr>
              <w:t xml:space="preserve">conceptual </w:t>
            </w:r>
            <w:del w:id="327" w:author="Johanna Stansfield" w:date="2023-04-13T10:43:00Z">
              <w:r w:rsidR="00662ECB" w:rsidRPr="001906B2" w:rsidDel="002919BB">
                <w:rPr>
                  <w:rFonts w:ascii="Times New Roman" w:hAnsi="Times New Roman" w:cs="Times New Roman"/>
                  <w:color w:val="000000" w:themeColor="text1"/>
                  <w:spacing w:val="4"/>
                  <w:w w:val="103"/>
                  <w:kern w:val="14"/>
                  <w:sz w:val="20"/>
                  <w:szCs w:val="20"/>
                </w:rPr>
                <w:delText xml:space="preserve">value </w:delText>
              </w:r>
            </w:del>
            <w:r w:rsidR="00662ECB" w:rsidRPr="001906B2">
              <w:rPr>
                <w:rFonts w:ascii="Times New Roman" w:hAnsi="Times New Roman" w:cs="Times New Roman"/>
                <w:color w:val="000000" w:themeColor="text1"/>
                <w:spacing w:val="4"/>
                <w:w w:val="103"/>
                <w:kern w:val="14"/>
                <w:sz w:val="20"/>
                <w:szCs w:val="20"/>
              </w:rPr>
              <w:t xml:space="preserve">framework </w:t>
            </w:r>
            <w:commentRangeEnd w:id="326"/>
            <w:r w:rsidR="00D86195">
              <w:rPr>
                <w:rStyle w:val="CommentReference"/>
                <w:rFonts w:ascii="Times New Roman" w:hAnsi="Times New Roman" w:cs="Times New Roman"/>
                <w:spacing w:val="4"/>
                <w:w w:val="103"/>
                <w:kern w:val="14"/>
                <w:szCs w:val="20"/>
              </w:rPr>
              <w:commentReference w:id="326"/>
            </w:r>
            <w:r w:rsidR="00662ECB" w:rsidRPr="001906B2">
              <w:rPr>
                <w:rFonts w:ascii="Times New Roman" w:hAnsi="Times New Roman" w:cs="Times New Roman"/>
                <w:color w:val="000000" w:themeColor="text1"/>
                <w:spacing w:val="4"/>
                <w:w w:val="103"/>
                <w:kern w:val="14"/>
                <w:sz w:val="20"/>
                <w:szCs w:val="20"/>
              </w:rPr>
              <w:t xml:space="preserve">that can accurately </w:t>
            </w:r>
            <w:ins w:id="328" w:author="Johanna Stansfield" w:date="2023-04-13T10:41:00Z">
              <w:r>
                <w:rPr>
                  <w:rFonts w:ascii="Times New Roman" w:hAnsi="Times New Roman" w:cs="Times New Roman"/>
                  <w:color w:val="000000" w:themeColor="text1"/>
                  <w:spacing w:val="4"/>
                  <w:w w:val="103"/>
                  <w:kern w:val="14"/>
                  <w:sz w:val="20"/>
                  <w:szCs w:val="20"/>
                </w:rPr>
                <w:t>“</w:t>
              </w:r>
            </w:ins>
            <w:del w:id="329" w:author="Johanna Stansfield" w:date="2023-04-13T10:41:00Z">
              <w:r w:rsidR="00662ECB" w:rsidRPr="001906B2" w:rsidDel="002919BB">
                <w:rPr>
                  <w:rFonts w:ascii="Times New Roman" w:hAnsi="Times New Roman" w:cs="Times New Roman"/>
                  <w:color w:val="000000" w:themeColor="text1"/>
                  <w:spacing w:val="4"/>
                  <w:w w:val="103"/>
                  <w:kern w:val="14"/>
                  <w:sz w:val="20"/>
                  <w:szCs w:val="20"/>
                </w:rPr>
                <w:delText>‘</w:delText>
              </w:r>
            </w:del>
            <w:r w:rsidR="00662ECB" w:rsidRPr="001906B2">
              <w:rPr>
                <w:rFonts w:ascii="Times New Roman" w:hAnsi="Times New Roman" w:cs="Times New Roman"/>
                <w:color w:val="000000" w:themeColor="text1"/>
                <w:spacing w:val="4"/>
                <w:w w:val="103"/>
                <w:kern w:val="14"/>
                <w:sz w:val="20"/>
                <w:szCs w:val="20"/>
              </w:rPr>
              <w:t>value what counts</w:t>
            </w:r>
            <w:del w:id="330" w:author="Johanna Stansfield" w:date="2023-04-13T10:41:00Z">
              <w:r w:rsidR="00662ECB" w:rsidRPr="001906B2" w:rsidDel="002919BB">
                <w:rPr>
                  <w:rFonts w:ascii="Times New Roman" w:hAnsi="Times New Roman" w:cs="Times New Roman"/>
                  <w:color w:val="000000" w:themeColor="text1"/>
                  <w:spacing w:val="4"/>
                  <w:w w:val="103"/>
                  <w:kern w:val="14"/>
                  <w:sz w:val="20"/>
                  <w:szCs w:val="20"/>
                </w:rPr>
                <w:delText>’</w:delText>
              </w:r>
            </w:del>
            <w:ins w:id="331" w:author="Johanna Stansfield" w:date="2023-04-13T10:41:00Z">
              <w:r>
                <w:rPr>
                  <w:rFonts w:ascii="Times New Roman" w:hAnsi="Times New Roman" w:cs="Times New Roman"/>
                  <w:color w:val="000000" w:themeColor="text1"/>
                  <w:spacing w:val="4"/>
                  <w:w w:val="103"/>
                  <w:kern w:val="14"/>
                  <w:sz w:val="20"/>
                  <w:szCs w:val="20"/>
                </w:rPr>
                <w:t>”</w:t>
              </w:r>
            </w:ins>
            <w:r w:rsidR="00662ECB" w:rsidRPr="001906B2">
              <w:rPr>
                <w:rFonts w:ascii="Times New Roman" w:hAnsi="Times New Roman" w:cs="Times New Roman"/>
                <w:color w:val="000000" w:themeColor="text1"/>
                <w:spacing w:val="4"/>
                <w:w w:val="103"/>
                <w:kern w:val="14"/>
                <w:sz w:val="20"/>
                <w:szCs w:val="20"/>
              </w:rPr>
              <w:t xml:space="preserve"> for people, the planet</w:t>
            </w:r>
            <w:del w:id="332" w:author="Johanna Stansfield" w:date="2023-04-13T10:41:00Z">
              <w:r w:rsidR="00662ECB" w:rsidRPr="001906B2" w:rsidDel="002919BB">
                <w:rPr>
                  <w:rFonts w:ascii="Times New Roman" w:hAnsi="Times New Roman" w:cs="Times New Roman"/>
                  <w:color w:val="000000" w:themeColor="text1"/>
                  <w:spacing w:val="4"/>
                  <w:w w:val="103"/>
                  <w:kern w:val="14"/>
                  <w:sz w:val="20"/>
                  <w:szCs w:val="20"/>
                </w:rPr>
                <w:delText>,</w:delText>
              </w:r>
            </w:del>
            <w:r w:rsidR="00662ECB" w:rsidRPr="001906B2">
              <w:rPr>
                <w:rFonts w:ascii="Times New Roman" w:hAnsi="Times New Roman" w:cs="Times New Roman"/>
                <w:color w:val="000000" w:themeColor="text1"/>
                <w:spacing w:val="4"/>
                <w:w w:val="103"/>
                <w:kern w:val="14"/>
                <w:sz w:val="20"/>
                <w:szCs w:val="20"/>
              </w:rPr>
              <w:t xml:space="preserve"> and the future, anchored in the 2030 Agenda </w:t>
            </w:r>
            <w:del w:id="333" w:author="Johanna Stansfield" w:date="2023-04-13T10:41:00Z">
              <w:r w:rsidR="00662ECB" w:rsidRPr="001906B2" w:rsidDel="002919BB">
                <w:rPr>
                  <w:rFonts w:ascii="Times New Roman" w:hAnsi="Times New Roman" w:cs="Times New Roman"/>
                  <w:color w:val="000000" w:themeColor="text1"/>
                  <w:spacing w:val="4"/>
                  <w:w w:val="103"/>
                  <w:kern w:val="14"/>
                  <w:sz w:val="20"/>
                  <w:szCs w:val="20"/>
                </w:rPr>
                <w:delText xml:space="preserve">for Sustainable Development </w:delText>
              </w:r>
            </w:del>
            <w:r w:rsidR="00662ECB" w:rsidRPr="001906B2">
              <w:rPr>
                <w:rFonts w:ascii="Times New Roman" w:hAnsi="Times New Roman" w:cs="Times New Roman"/>
                <w:color w:val="000000" w:themeColor="text1"/>
                <w:spacing w:val="4"/>
                <w:w w:val="103"/>
                <w:kern w:val="14"/>
                <w:sz w:val="20"/>
                <w:szCs w:val="20"/>
              </w:rPr>
              <w:t xml:space="preserve">and its commitment to leave no one behind; </w:t>
            </w:r>
          </w:p>
          <w:p w14:paraId="10E4698E" w14:textId="1B84C8D4" w:rsidR="00662ECB" w:rsidRPr="001906B2" w:rsidRDefault="002919BB">
            <w:pPr>
              <w:pStyle w:val="ListParagraph"/>
              <w:widowControl w:val="0"/>
              <w:adjustRightInd w:val="0"/>
              <w:snapToGrid w:val="0"/>
              <w:spacing w:after="0" w:line="240" w:lineRule="auto"/>
              <w:jc w:val="both"/>
              <w:rPr>
                <w:rFonts w:ascii="Times New Roman" w:hAnsi="Times New Roman" w:cs="Times New Roman"/>
                <w:color w:val="000000" w:themeColor="text1"/>
                <w:spacing w:val="4"/>
                <w:w w:val="103"/>
                <w:kern w:val="14"/>
                <w:sz w:val="20"/>
                <w:szCs w:val="20"/>
              </w:rPr>
              <w:pPrChange w:id="334" w:author="Johanna Stansfield" w:date="2023-04-13T10:39:00Z">
                <w:pPr>
                  <w:pStyle w:val="ListParagraph"/>
                  <w:widowControl w:val="0"/>
                  <w:numPr>
                    <w:numId w:val="11"/>
                  </w:numPr>
                  <w:adjustRightInd w:val="0"/>
                  <w:snapToGrid w:val="0"/>
                  <w:spacing w:after="0" w:line="240" w:lineRule="auto"/>
                  <w:ind w:hanging="360"/>
                  <w:jc w:val="both"/>
                </w:pPr>
              </w:pPrChange>
            </w:pPr>
            <w:ins w:id="335" w:author="Johanna Stansfield" w:date="2023-04-13T10:39:00Z">
              <w:r>
                <w:rPr>
                  <w:rFonts w:ascii="Times New Roman" w:hAnsi="Times New Roman" w:cs="Times New Roman"/>
                  <w:color w:val="000000" w:themeColor="text1"/>
                  <w:spacing w:val="4"/>
                  <w:w w:val="103"/>
                  <w:kern w:val="14"/>
                  <w:sz w:val="20"/>
                  <w:szCs w:val="20"/>
                </w:rPr>
                <w:t>(b)</w:t>
              </w:r>
              <w:r>
                <w:rPr>
                  <w:rFonts w:ascii="Times New Roman" w:hAnsi="Times New Roman" w:cs="Times New Roman"/>
                  <w:color w:val="000000" w:themeColor="text1"/>
                  <w:spacing w:val="4"/>
                  <w:w w:val="103"/>
                  <w:kern w:val="14"/>
                  <w:sz w:val="20"/>
                  <w:szCs w:val="20"/>
                </w:rPr>
                <w:tab/>
              </w:r>
            </w:ins>
            <w:del w:id="336" w:author="Johanna Stansfield" w:date="2023-04-13T10:41:00Z">
              <w:r w:rsidR="00662ECB" w:rsidRPr="001906B2" w:rsidDel="002919BB">
                <w:rPr>
                  <w:rFonts w:ascii="Times New Roman" w:hAnsi="Times New Roman" w:cs="Times New Roman"/>
                  <w:color w:val="000000" w:themeColor="text1"/>
                  <w:spacing w:val="4"/>
                  <w:w w:val="103"/>
                  <w:kern w:val="14"/>
                  <w:sz w:val="20"/>
                  <w:szCs w:val="20"/>
                </w:rPr>
                <w:delText>t</w:delText>
              </w:r>
            </w:del>
            <w:ins w:id="337" w:author="Johanna Stansfield" w:date="2023-04-13T10:41:00Z">
              <w:r>
                <w:rPr>
                  <w:rFonts w:ascii="Times New Roman" w:hAnsi="Times New Roman" w:cs="Times New Roman"/>
                  <w:color w:val="000000" w:themeColor="text1"/>
                  <w:spacing w:val="4"/>
                  <w:w w:val="103"/>
                  <w:kern w:val="14"/>
                  <w:sz w:val="20"/>
                  <w:szCs w:val="20"/>
                </w:rPr>
                <w:t>T</w:t>
              </w:r>
            </w:ins>
            <w:r w:rsidR="00662ECB" w:rsidRPr="001906B2">
              <w:rPr>
                <w:rFonts w:ascii="Times New Roman" w:hAnsi="Times New Roman" w:cs="Times New Roman"/>
                <w:color w:val="000000" w:themeColor="text1"/>
                <w:spacing w:val="4"/>
                <w:w w:val="103"/>
                <w:kern w:val="14"/>
                <w:sz w:val="20"/>
                <w:szCs w:val="20"/>
              </w:rPr>
              <w:t>he elaboration of a robust technical</w:t>
            </w:r>
            <w:del w:id="338" w:author="Johanna Stansfield" w:date="2023-04-13T10:41:00Z">
              <w:r w:rsidR="00662ECB" w:rsidRPr="001906B2" w:rsidDel="002919BB">
                <w:rPr>
                  <w:rFonts w:ascii="Times New Roman" w:hAnsi="Times New Roman" w:cs="Times New Roman"/>
                  <w:color w:val="000000" w:themeColor="text1"/>
                  <w:spacing w:val="4"/>
                  <w:w w:val="103"/>
                  <w:kern w:val="14"/>
                  <w:sz w:val="20"/>
                  <w:szCs w:val="20"/>
                </w:rPr>
                <w:delText>,</w:delText>
              </w:r>
            </w:del>
            <w:ins w:id="339" w:author="Johanna Stansfield" w:date="2023-04-13T10:41:00Z">
              <w:r>
                <w:rPr>
                  <w:rFonts w:ascii="Times New Roman" w:hAnsi="Times New Roman" w:cs="Times New Roman"/>
                  <w:color w:val="000000" w:themeColor="text1"/>
                  <w:spacing w:val="4"/>
                  <w:w w:val="103"/>
                  <w:kern w:val="14"/>
                  <w:sz w:val="20"/>
                  <w:szCs w:val="20"/>
                </w:rPr>
                <w:t xml:space="preserve"> and</w:t>
              </w:r>
            </w:ins>
            <w:r w:rsidR="00662ECB" w:rsidRPr="001906B2">
              <w:rPr>
                <w:rFonts w:ascii="Times New Roman" w:hAnsi="Times New Roman" w:cs="Times New Roman"/>
                <w:color w:val="000000" w:themeColor="text1"/>
                <w:spacing w:val="4"/>
                <w:w w:val="103"/>
                <w:kern w:val="14"/>
                <w:sz w:val="20"/>
                <w:szCs w:val="20"/>
              </w:rPr>
              <w:t xml:space="preserve"> scientific process, informed by sound and disaggregated data, resulting in a </w:t>
            </w:r>
            <w:del w:id="340" w:author="Johanna Stansfield" w:date="2023-04-13T10:41:00Z">
              <w:r w:rsidR="00662ECB" w:rsidRPr="001906B2" w:rsidDel="002919BB">
                <w:rPr>
                  <w:rFonts w:ascii="Times New Roman" w:hAnsi="Times New Roman" w:cs="Times New Roman"/>
                  <w:color w:val="000000" w:themeColor="text1"/>
                  <w:spacing w:val="4"/>
                  <w:w w:val="103"/>
                  <w:kern w:val="14"/>
                  <w:sz w:val="20"/>
                  <w:szCs w:val="20"/>
                </w:rPr>
                <w:delText xml:space="preserve">UN </w:delText>
              </w:r>
            </w:del>
            <w:ins w:id="341" w:author="Johanna Stansfield" w:date="2023-04-13T10:41:00Z">
              <w:r>
                <w:rPr>
                  <w:rFonts w:ascii="Times New Roman" w:hAnsi="Times New Roman" w:cs="Times New Roman"/>
                  <w:color w:val="000000" w:themeColor="text1"/>
                  <w:spacing w:val="4"/>
                  <w:w w:val="103"/>
                  <w:kern w:val="14"/>
                  <w:sz w:val="20"/>
                  <w:szCs w:val="20"/>
                </w:rPr>
                <w:t>United Nations</w:t>
              </w:r>
              <w:r w:rsidRPr="001906B2">
                <w:rPr>
                  <w:rFonts w:ascii="Times New Roman" w:hAnsi="Times New Roman" w:cs="Times New Roman"/>
                  <w:color w:val="000000" w:themeColor="text1"/>
                  <w:spacing w:val="4"/>
                  <w:w w:val="103"/>
                  <w:kern w:val="14"/>
                  <w:sz w:val="20"/>
                  <w:szCs w:val="20"/>
                </w:rPr>
                <w:t xml:space="preserve"> </w:t>
              </w:r>
            </w:ins>
            <w:commentRangeStart w:id="342"/>
            <w:r w:rsidR="00662ECB" w:rsidRPr="004F60AC">
              <w:rPr>
                <w:rFonts w:ascii="Times New Roman" w:hAnsi="Times New Roman" w:cs="Times New Roman"/>
                <w:color w:val="000000" w:themeColor="text1"/>
                <w:spacing w:val="4"/>
                <w:w w:val="103"/>
                <w:kern w:val="14"/>
                <w:sz w:val="20"/>
                <w:szCs w:val="20"/>
              </w:rPr>
              <w:t>value da</w:t>
            </w:r>
            <w:r w:rsidR="00662ECB" w:rsidRPr="001906B2">
              <w:rPr>
                <w:rFonts w:ascii="Times New Roman" w:hAnsi="Times New Roman" w:cs="Times New Roman"/>
                <w:color w:val="000000" w:themeColor="text1"/>
                <w:spacing w:val="4"/>
                <w:w w:val="103"/>
                <w:kern w:val="14"/>
                <w:sz w:val="20"/>
                <w:szCs w:val="20"/>
              </w:rPr>
              <w:t xml:space="preserve">shboard </w:t>
            </w:r>
            <w:commentRangeEnd w:id="342"/>
            <w:r w:rsidR="00D86195">
              <w:rPr>
                <w:rStyle w:val="CommentReference"/>
                <w:rFonts w:ascii="Times New Roman" w:hAnsi="Times New Roman" w:cs="Times New Roman"/>
                <w:spacing w:val="4"/>
                <w:w w:val="103"/>
                <w:kern w:val="14"/>
                <w:szCs w:val="20"/>
              </w:rPr>
              <w:commentReference w:id="342"/>
            </w:r>
            <w:r w:rsidR="00662ECB" w:rsidRPr="001906B2">
              <w:rPr>
                <w:rFonts w:ascii="Times New Roman" w:hAnsi="Times New Roman" w:cs="Times New Roman"/>
                <w:color w:val="000000" w:themeColor="text1"/>
                <w:spacing w:val="4"/>
                <w:w w:val="103"/>
                <w:kern w:val="14"/>
                <w:sz w:val="20"/>
                <w:szCs w:val="20"/>
              </w:rPr>
              <w:t xml:space="preserve">of a limited number of </w:t>
            </w:r>
            <w:r w:rsidR="00662ECB" w:rsidRPr="004F60AC">
              <w:rPr>
                <w:rFonts w:ascii="Times New Roman" w:hAnsi="Times New Roman" w:cs="Times New Roman"/>
                <w:color w:val="000000" w:themeColor="text1"/>
                <w:spacing w:val="4"/>
                <w:w w:val="103"/>
                <w:kern w:val="14"/>
                <w:sz w:val="20"/>
                <w:szCs w:val="20"/>
              </w:rPr>
              <w:t xml:space="preserve">key </w:t>
            </w:r>
            <w:commentRangeStart w:id="343"/>
            <w:r w:rsidR="00662ECB" w:rsidRPr="004F60AC">
              <w:rPr>
                <w:rFonts w:ascii="Times New Roman" w:hAnsi="Times New Roman" w:cs="Times New Roman"/>
                <w:color w:val="000000" w:themeColor="text1"/>
                <w:spacing w:val="4"/>
                <w:w w:val="103"/>
                <w:kern w:val="14"/>
                <w:sz w:val="20"/>
                <w:szCs w:val="20"/>
              </w:rPr>
              <w:t xml:space="preserve">indicators </w:t>
            </w:r>
            <w:del w:id="344" w:author="Johanna Stansfield" w:date="2023-04-14T12:33:00Z">
              <w:r w:rsidR="00662ECB" w:rsidRPr="004F60AC" w:rsidDel="009C1B9D">
                <w:rPr>
                  <w:rFonts w:ascii="Times New Roman" w:hAnsi="Times New Roman" w:cs="Times New Roman"/>
                  <w:color w:val="000000" w:themeColor="text1"/>
                  <w:spacing w:val="4"/>
                  <w:w w:val="103"/>
                  <w:kern w:val="14"/>
                  <w:sz w:val="20"/>
                  <w:szCs w:val="20"/>
                </w:rPr>
                <w:delText xml:space="preserve">of </w:delText>
              </w:r>
            </w:del>
            <w:ins w:id="345" w:author="Johanna Stansfield" w:date="2023-04-14T12:33:00Z">
              <w:r w:rsidR="009C1B9D" w:rsidRPr="004F60AC">
                <w:rPr>
                  <w:rFonts w:ascii="Times New Roman" w:hAnsi="Times New Roman" w:cs="Times New Roman"/>
                  <w:color w:val="000000" w:themeColor="text1"/>
                  <w:spacing w:val="4"/>
                  <w:w w:val="103"/>
                  <w:kern w:val="14"/>
                  <w:sz w:val="20"/>
                  <w:szCs w:val="20"/>
                  <w:rPrChange w:id="346" w:author="Johanna Stansfield" w:date="2023-04-14T12:34:00Z">
                    <w:rPr>
                      <w:rFonts w:ascii="Times New Roman" w:hAnsi="Times New Roman" w:cs="Times New Roman"/>
                      <w:color w:val="000000" w:themeColor="text1"/>
                      <w:spacing w:val="4"/>
                      <w:w w:val="103"/>
                      <w:kern w:val="14"/>
                      <w:sz w:val="20"/>
                      <w:szCs w:val="20"/>
                      <w:highlight w:val="yellow"/>
                    </w:rPr>
                  </w:rPrChange>
                </w:rPr>
                <w:t xml:space="preserve">that </w:t>
              </w:r>
              <w:r w:rsidR="004F60AC" w:rsidRPr="004F60AC">
                <w:rPr>
                  <w:rFonts w:ascii="Times New Roman" w:hAnsi="Times New Roman" w:cs="Times New Roman"/>
                  <w:color w:val="000000" w:themeColor="text1"/>
                  <w:spacing w:val="4"/>
                  <w:w w:val="103"/>
                  <w:kern w:val="14"/>
                  <w:sz w:val="20"/>
                  <w:szCs w:val="20"/>
                  <w:rPrChange w:id="347" w:author="Johanna Stansfield" w:date="2023-04-14T12:34:00Z">
                    <w:rPr>
                      <w:rFonts w:ascii="Times New Roman" w:hAnsi="Times New Roman" w:cs="Times New Roman"/>
                      <w:color w:val="000000" w:themeColor="text1"/>
                      <w:spacing w:val="4"/>
                      <w:w w:val="103"/>
                      <w:kern w:val="14"/>
                      <w:sz w:val="20"/>
                      <w:szCs w:val="20"/>
                      <w:highlight w:val="yellow"/>
                    </w:rPr>
                  </w:rPrChange>
                </w:rPr>
                <w:t xml:space="preserve">go </w:t>
              </w:r>
            </w:ins>
            <w:del w:id="348" w:author="Johanna Stansfield" w:date="2023-04-13T10:42:00Z">
              <w:r w:rsidR="00662ECB" w:rsidRPr="004F60AC" w:rsidDel="002919BB">
                <w:rPr>
                  <w:rFonts w:ascii="Times New Roman" w:hAnsi="Times New Roman" w:cs="Times New Roman"/>
                  <w:color w:val="000000" w:themeColor="text1"/>
                  <w:spacing w:val="4"/>
                  <w:w w:val="103"/>
                  <w:kern w:val="14"/>
                  <w:sz w:val="20"/>
                  <w:szCs w:val="20"/>
                </w:rPr>
                <w:delText>B</w:delText>
              </w:r>
            </w:del>
            <w:ins w:id="349" w:author="Johanna Stansfield" w:date="2023-04-13T10:42:00Z">
              <w:r w:rsidRPr="004F60AC">
                <w:rPr>
                  <w:rFonts w:ascii="Times New Roman" w:hAnsi="Times New Roman" w:cs="Times New Roman"/>
                  <w:color w:val="000000" w:themeColor="text1"/>
                  <w:spacing w:val="4"/>
                  <w:w w:val="103"/>
                  <w:kern w:val="14"/>
                  <w:sz w:val="20"/>
                  <w:szCs w:val="20"/>
                </w:rPr>
                <w:t>b</w:t>
              </w:r>
            </w:ins>
            <w:r w:rsidR="00662ECB" w:rsidRPr="004F60AC">
              <w:rPr>
                <w:rFonts w:ascii="Times New Roman" w:hAnsi="Times New Roman" w:cs="Times New Roman"/>
                <w:color w:val="000000" w:themeColor="text1"/>
                <w:spacing w:val="4"/>
                <w:w w:val="103"/>
                <w:kern w:val="14"/>
                <w:sz w:val="20"/>
                <w:szCs w:val="20"/>
              </w:rPr>
              <w:t xml:space="preserve">eyond </w:t>
            </w:r>
            <w:commentRangeEnd w:id="343"/>
            <w:r w:rsidR="00CB0D0A" w:rsidRPr="004F60AC">
              <w:rPr>
                <w:rStyle w:val="CommentReference"/>
                <w:rFonts w:ascii="Times New Roman" w:hAnsi="Times New Roman" w:cs="Times New Roman"/>
                <w:spacing w:val="4"/>
                <w:w w:val="103"/>
                <w:kern w:val="14"/>
                <w:szCs w:val="20"/>
              </w:rPr>
              <w:commentReference w:id="343"/>
            </w:r>
            <w:r w:rsidR="00662ECB" w:rsidRPr="004F60AC">
              <w:rPr>
                <w:rFonts w:ascii="Times New Roman" w:hAnsi="Times New Roman" w:cs="Times New Roman"/>
                <w:color w:val="000000" w:themeColor="text1"/>
                <w:spacing w:val="4"/>
                <w:w w:val="103"/>
                <w:kern w:val="14"/>
                <w:sz w:val="20"/>
                <w:szCs w:val="20"/>
              </w:rPr>
              <w:t xml:space="preserve">GDP; </w:t>
            </w:r>
            <w:del w:id="350" w:author="Johanna Stansfield" w:date="2023-04-13T10:42:00Z">
              <w:r w:rsidR="00662ECB" w:rsidRPr="004F60AC" w:rsidDel="002919BB">
                <w:rPr>
                  <w:rFonts w:ascii="Times New Roman" w:hAnsi="Times New Roman" w:cs="Times New Roman"/>
                  <w:color w:val="000000" w:themeColor="text1"/>
                  <w:spacing w:val="4"/>
                  <w:w w:val="103"/>
                  <w:kern w:val="14"/>
                  <w:sz w:val="20"/>
                  <w:szCs w:val="20"/>
                </w:rPr>
                <w:delText>and</w:delText>
              </w:r>
              <w:r w:rsidR="00662ECB" w:rsidRPr="001906B2" w:rsidDel="002919BB">
                <w:rPr>
                  <w:rFonts w:ascii="Times New Roman" w:hAnsi="Times New Roman" w:cs="Times New Roman"/>
                  <w:color w:val="000000" w:themeColor="text1"/>
                  <w:spacing w:val="4"/>
                  <w:w w:val="103"/>
                  <w:kern w:val="14"/>
                  <w:sz w:val="20"/>
                  <w:szCs w:val="20"/>
                </w:rPr>
                <w:delText xml:space="preserve"> </w:delText>
              </w:r>
            </w:del>
          </w:p>
          <w:p w14:paraId="25B23831" w14:textId="526F8F36" w:rsidR="00662ECB" w:rsidRDefault="002919BB" w:rsidP="002919BB">
            <w:pPr>
              <w:pStyle w:val="ListParagraph"/>
              <w:widowControl w:val="0"/>
              <w:adjustRightInd w:val="0"/>
              <w:snapToGrid w:val="0"/>
              <w:spacing w:after="0" w:line="240" w:lineRule="auto"/>
              <w:jc w:val="both"/>
              <w:rPr>
                <w:ins w:id="351" w:author="Johanna Stansfield" w:date="2023-04-13T16:27:00Z"/>
                <w:rFonts w:ascii="Times New Roman" w:hAnsi="Times New Roman" w:cs="Times New Roman"/>
                <w:color w:val="000000" w:themeColor="text1"/>
                <w:spacing w:val="4"/>
                <w:w w:val="103"/>
                <w:kern w:val="14"/>
                <w:sz w:val="20"/>
                <w:szCs w:val="20"/>
              </w:rPr>
            </w:pPr>
            <w:ins w:id="352" w:author="Johanna Stansfield" w:date="2023-04-13T10:39:00Z">
              <w:r>
                <w:rPr>
                  <w:rFonts w:ascii="Times New Roman" w:hAnsi="Times New Roman" w:cs="Times New Roman"/>
                  <w:color w:val="000000" w:themeColor="text1"/>
                  <w:spacing w:val="4"/>
                  <w:w w:val="103"/>
                  <w:kern w:val="14"/>
                  <w:sz w:val="20"/>
                  <w:szCs w:val="20"/>
                </w:rPr>
                <w:t>(c)</w:t>
              </w:r>
              <w:r>
                <w:rPr>
                  <w:rFonts w:ascii="Times New Roman" w:hAnsi="Times New Roman" w:cs="Times New Roman"/>
                  <w:color w:val="000000" w:themeColor="text1"/>
                  <w:spacing w:val="4"/>
                  <w:w w:val="103"/>
                  <w:kern w:val="14"/>
                  <w:sz w:val="20"/>
                  <w:szCs w:val="20"/>
                </w:rPr>
                <w:tab/>
              </w:r>
            </w:ins>
            <w:del w:id="353" w:author="Johanna Stansfield" w:date="2023-04-13T10:42:00Z">
              <w:r w:rsidR="00662ECB" w:rsidRPr="001906B2" w:rsidDel="002919BB">
                <w:rPr>
                  <w:rFonts w:ascii="Times New Roman" w:hAnsi="Times New Roman" w:cs="Times New Roman"/>
                  <w:color w:val="000000" w:themeColor="text1"/>
                  <w:spacing w:val="4"/>
                  <w:w w:val="103"/>
                  <w:kern w:val="14"/>
                  <w:sz w:val="20"/>
                  <w:szCs w:val="20"/>
                </w:rPr>
                <w:delText>a</w:delText>
              </w:r>
            </w:del>
            <w:ins w:id="354" w:author="Johanna Stansfield" w:date="2023-04-13T10:42:00Z">
              <w:r>
                <w:rPr>
                  <w:rFonts w:ascii="Times New Roman" w:hAnsi="Times New Roman" w:cs="Times New Roman"/>
                  <w:color w:val="000000" w:themeColor="text1"/>
                  <w:spacing w:val="4"/>
                  <w:w w:val="103"/>
                  <w:kern w:val="14"/>
                  <w:sz w:val="20"/>
                  <w:szCs w:val="20"/>
                </w:rPr>
                <w:t>A</w:t>
              </w:r>
            </w:ins>
            <w:r w:rsidR="00662ECB" w:rsidRPr="001906B2">
              <w:rPr>
                <w:rFonts w:ascii="Times New Roman" w:hAnsi="Times New Roman" w:cs="Times New Roman"/>
                <w:color w:val="000000" w:themeColor="text1"/>
                <w:spacing w:val="4"/>
                <w:w w:val="103"/>
                <w:kern w:val="14"/>
                <w:sz w:val="20"/>
                <w:szCs w:val="20"/>
              </w:rPr>
              <w:t xml:space="preserve"> major capacity</w:t>
            </w:r>
            <w:ins w:id="355" w:author="Johanna Stansfield" w:date="2023-04-13T10:42:00Z">
              <w:r>
                <w:rPr>
                  <w:rFonts w:ascii="Times New Roman" w:hAnsi="Times New Roman" w:cs="Times New Roman"/>
                  <w:color w:val="000000" w:themeColor="text1"/>
                  <w:spacing w:val="4"/>
                  <w:w w:val="103"/>
                  <w:kern w:val="14"/>
                  <w:sz w:val="20"/>
                  <w:szCs w:val="20"/>
                </w:rPr>
                <w:t>-</w:t>
              </w:r>
            </w:ins>
            <w:del w:id="356" w:author="Johanna Stansfield" w:date="2023-04-13T10:42:00Z">
              <w:r w:rsidR="00662ECB" w:rsidRPr="001906B2" w:rsidDel="002919BB">
                <w:rPr>
                  <w:rFonts w:ascii="Times New Roman" w:hAnsi="Times New Roman" w:cs="Times New Roman"/>
                  <w:color w:val="000000" w:themeColor="text1"/>
                  <w:spacing w:val="4"/>
                  <w:w w:val="103"/>
                  <w:kern w:val="14"/>
                  <w:sz w:val="20"/>
                  <w:szCs w:val="20"/>
                </w:rPr>
                <w:delText xml:space="preserve"> </w:delText>
              </w:r>
            </w:del>
            <w:r w:rsidR="00662ECB" w:rsidRPr="001906B2">
              <w:rPr>
                <w:rFonts w:ascii="Times New Roman" w:hAnsi="Times New Roman" w:cs="Times New Roman"/>
                <w:color w:val="000000" w:themeColor="text1"/>
                <w:spacing w:val="4"/>
                <w:w w:val="103"/>
                <w:kern w:val="14"/>
                <w:sz w:val="20"/>
                <w:szCs w:val="20"/>
              </w:rPr>
              <w:t xml:space="preserve">building and resourcing initiative to enable Member States to use the new framework effectively. </w:t>
            </w:r>
          </w:p>
          <w:p w14:paraId="278ED44E" w14:textId="77777777" w:rsidR="00C34802" w:rsidRPr="001906B2" w:rsidRDefault="00C34802">
            <w:pPr>
              <w:pStyle w:val="ListParagraph"/>
              <w:widowControl w:val="0"/>
              <w:adjustRightInd w:val="0"/>
              <w:snapToGrid w:val="0"/>
              <w:spacing w:after="0" w:line="240" w:lineRule="auto"/>
              <w:jc w:val="both"/>
              <w:rPr>
                <w:rFonts w:eastAsia="Arial"/>
                <w:b/>
                <w:bCs/>
                <w:sz w:val="24"/>
                <w:szCs w:val="24"/>
              </w:rPr>
              <w:pPrChange w:id="357" w:author="Johanna Stansfield" w:date="2023-04-13T10:39:00Z">
                <w:pPr>
                  <w:pStyle w:val="ListParagraph"/>
                  <w:widowControl w:val="0"/>
                  <w:numPr>
                    <w:numId w:val="11"/>
                  </w:numPr>
                  <w:adjustRightInd w:val="0"/>
                  <w:snapToGrid w:val="0"/>
                  <w:spacing w:after="0" w:line="240" w:lineRule="auto"/>
                  <w:ind w:hanging="360"/>
                  <w:jc w:val="both"/>
                </w:pPr>
              </w:pPrChange>
            </w:pPr>
          </w:p>
          <w:p w14:paraId="563619AB" w14:textId="1195A274" w:rsidR="00662ECB" w:rsidRPr="001906B2" w:rsidRDefault="00C34802" w:rsidP="00662ECB">
            <w:pPr>
              <w:autoSpaceDE w:val="0"/>
              <w:autoSpaceDN w:val="0"/>
              <w:adjustRightInd w:val="0"/>
              <w:spacing w:line="240" w:lineRule="auto"/>
              <w:jc w:val="both"/>
              <w:rPr>
                <w:rFonts w:eastAsia="Times New Roman" w:cstheme="minorHAnsi"/>
                <w:b/>
                <w:color w:val="000000" w:themeColor="text1"/>
                <w:sz w:val="32"/>
                <w:szCs w:val="32"/>
                <w:lang w:eastAsia="zh-CN"/>
              </w:rPr>
            </w:pPr>
            <w:ins w:id="358" w:author="Johanna Stansfield" w:date="2023-04-13T16:24:00Z">
              <w:r>
                <w:rPr>
                  <w:rFonts w:eastAsia="Times New Roman" w:cstheme="minorHAnsi"/>
                  <w:b/>
                  <w:color w:val="000000" w:themeColor="text1"/>
                  <w:sz w:val="32"/>
                  <w:szCs w:val="32"/>
                  <w:lang w:eastAsia="zh-CN"/>
                </w:rPr>
                <w:t>I</w:t>
              </w:r>
            </w:ins>
            <w:ins w:id="359" w:author="Johanna Stansfield" w:date="2023-04-14T14:17:00Z">
              <w:r w:rsidR="004337B8">
                <w:rPr>
                  <w:rFonts w:eastAsia="Times New Roman" w:cstheme="minorHAnsi"/>
                  <w:b/>
                  <w:color w:val="000000" w:themeColor="text1"/>
                  <w:sz w:val="32"/>
                  <w:szCs w:val="32"/>
                  <w:lang w:eastAsia="zh-CN"/>
                </w:rPr>
                <w:t>I</w:t>
              </w:r>
            </w:ins>
            <w:ins w:id="360" w:author="Johanna Stansfield" w:date="2023-04-13T16:01:00Z">
              <w:r w:rsidR="00595DD9">
                <w:rPr>
                  <w:rFonts w:eastAsia="Times New Roman" w:cstheme="minorHAnsi"/>
                  <w:b/>
                  <w:color w:val="000000" w:themeColor="text1"/>
                  <w:sz w:val="32"/>
                  <w:szCs w:val="32"/>
                  <w:lang w:eastAsia="zh-CN"/>
                </w:rPr>
                <w:t xml:space="preserve">. </w:t>
              </w:r>
            </w:ins>
            <w:r w:rsidR="00662ECB" w:rsidRPr="000E2BBD">
              <w:rPr>
                <w:rFonts w:eastAsia="Times New Roman" w:cstheme="minorHAnsi"/>
                <w:b/>
                <w:color w:val="000000" w:themeColor="text1"/>
                <w:sz w:val="32"/>
                <w:szCs w:val="32"/>
                <w:lang w:eastAsia="zh-CN"/>
              </w:rPr>
              <w:t>Wh</w:t>
            </w:r>
            <w:r w:rsidR="007B53AF" w:rsidRPr="000E2BBD">
              <w:rPr>
                <w:rFonts w:eastAsia="Times New Roman" w:cstheme="minorHAnsi"/>
                <w:b/>
                <w:color w:val="000000" w:themeColor="text1"/>
                <w:sz w:val="32"/>
                <w:szCs w:val="32"/>
                <w:lang w:eastAsia="zh-CN"/>
              </w:rPr>
              <w:t>y</w:t>
            </w:r>
            <w:r w:rsidR="00662ECB" w:rsidRPr="001906B2">
              <w:rPr>
                <w:rFonts w:eastAsia="Times New Roman" w:cstheme="minorHAnsi"/>
                <w:b/>
                <w:color w:val="000000" w:themeColor="text1"/>
                <w:sz w:val="32"/>
                <w:szCs w:val="32"/>
                <w:lang w:eastAsia="zh-CN"/>
              </w:rPr>
              <w:t xml:space="preserve"> </w:t>
            </w:r>
            <w:r w:rsidR="0071742B" w:rsidRPr="001906B2">
              <w:rPr>
                <w:rFonts w:eastAsia="Times New Roman" w:cstheme="minorHAnsi"/>
                <w:b/>
                <w:color w:val="000000" w:themeColor="text1"/>
                <w:sz w:val="32"/>
                <w:szCs w:val="32"/>
                <w:lang w:eastAsia="zh-CN"/>
              </w:rPr>
              <w:t xml:space="preserve">do we need to move </w:t>
            </w:r>
            <w:del w:id="361" w:author="Johanna Stansfield" w:date="2023-04-13T10:42:00Z">
              <w:r w:rsidR="0071742B" w:rsidRPr="001906B2" w:rsidDel="002919BB">
                <w:rPr>
                  <w:rFonts w:eastAsia="Times New Roman" w:cstheme="minorHAnsi"/>
                  <w:b/>
                  <w:color w:val="000000" w:themeColor="text1"/>
                  <w:sz w:val="32"/>
                  <w:szCs w:val="32"/>
                  <w:lang w:eastAsia="zh-CN"/>
                </w:rPr>
                <w:delText>B</w:delText>
              </w:r>
            </w:del>
            <w:ins w:id="362" w:author="Johanna Stansfield" w:date="2023-04-13T10:42:00Z">
              <w:r w:rsidR="002919BB">
                <w:rPr>
                  <w:rFonts w:eastAsia="Times New Roman" w:cstheme="minorHAnsi"/>
                  <w:b/>
                  <w:color w:val="000000" w:themeColor="text1"/>
                  <w:sz w:val="32"/>
                  <w:szCs w:val="32"/>
                  <w:lang w:eastAsia="zh-CN"/>
                </w:rPr>
                <w:t>b</w:t>
              </w:r>
            </w:ins>
            <w:r w:rsidR="0071742B" w:rsidRPr="001906B2">
              <w:rPr>
                <w:rFonts w:eastAsia="Times New Roman" w:cstheme="minorHAnsi"/>
                <w:b/>
                <w:color w:val="000000" w:themeColor="text1"/>
                <w:sz w:val="32"/>
                <w:szCs w:val="32"/>
                <w:lang w:eastAsia="zh-CN"/>
              </w:rPr>
              <w:t xml:space="preserve">eyond </w:t>
            </w:r>
            <w:del w:id="363" w:author="Johanna Stansfield" w:date="2023-04-13T10:42:00Z">
              <w:r w:rsidR="0071742B" w:rsidRPr="001906B2" w:rsidDel="002919BB">
                <w:rPr>
                  <w:rFonts w:eastAsia="Times New Roman" w:cstheme="minorHAnsi"/>
                  <w:b/>
                  <w:color w:val="000000" w:themeColor="text1"/>
                  <w:sz w:val="32"/>
                  <w:szCs w:val="32"/>
                  <w:lang w:eastAsia="zh-CN"/>
                </w:rPr>
                <w:delText>GDP</w:delText>
              </w:r>
            </w:del>
            <w:ins w:id="364" w:author="Johanna Stansfield" w:date="2023-04-13T10:42:00Z">
              <w:r w:rsidR="002919BB">
                <w:rPr>
                  <w:rFonts w:eastAsia="Times New Roman" w:cstheme="minorHAnsi"/>
                  <w:b/>
                  <w:color w:val="000000" w:themeColor="text1"/>
                  <w:sz w:val="32"/>
                  <w:szCs w:val="32"/>
                  <w:lang w:eastAsia="zh-CN"/>
                </w:rPr>
                <w:t>gross domestic product</w:t>
              </w:r>
            </w:ins>
            <w:r w:rsidR="0071742B" w:rsidRPr="001906B2">
              <w:rPr>
                <w:rFonts w:eastAsia="Times New Roman" w:cstheme="minorHAnsi"/>
                <w:b/>
                <w:color w:val="000000" w:themeColor="text1"/>
                <w:sz w:val="32"/>
                <w:szCs w:val="32"/>
                <w:lang w:eastAsia="zh-CN"/>
              </w:rPr>
              <w:t xml:space="preserve">? </w:t>
            </w:r>
            <w:r w:rsidR="00662ECB" w:rsidRPr="001906B2">
              <w:rPr>
                <w:rFonts w:eastAsia="Times New Roman" w:cstheme="minorHAnsi"/>
                <w:b/>
                <w:color w:val="000000" w:themeColor="text1"/>
                <w:sz w:val="32"/>
                <w:szCs w:val="32"/>
                <w:lang w:eastAsia="zh-CN"/>
              </w:rPr>
              <w:t xml:space="preserve"> </w:t>
            </w:r>
          </w:p>
          <w:p w14:paraId="510823F5" w14:textId="405846DF" w:rsidR="007B53AF" w:rsidRPr="001906B2" w:rsidRDefault="007B53AF" w:rsidP="00662ECB">
            <w:pPr>
              <w:autoSpaceDE w:val="0"/>
              <w:autoSpaceDN w:val="0"/>
              <w:adjustRightInd w:val="0"/>
              <w:spacing w:line="240" w:lineRule="auto"/>
              <w:jc w:val="both"/>
              <w:rPr>
                <w:rFonts w:eastAsia="Times New Roman" w:cstheme="minorHAnsi"/>
                <w:b/>
                <w:color w:val="000000" w:themeColor="text1"/>
                <w:sz w:val="32"/>
                <w:szCs w:val="32"/>
                <w:lang w:eastAsia="zh-CN"/>
              </w:rPr>
            </w:pPr>
          </w:p>
          <w:p w14:paraId="40C40CE4" w14:textId="554AE66B" w:rsidR="007B53AF" w:rsidRPr="001906B2" w:rsidRDefault="004337B8" w:rsidP="007B53AF">
            <w:pPr>
              <w:snapToGrid w:val="0"/>
              <w:spacing w:line="240" w:lineRule="auto"/>
              <w:contextualSpacing/>
              <w:jc w:val="both"/>
              <w:rPr>
                <w:color w:val="000000" w:themeColor="text1"/>
              </w:rPr>
            </w:pPr>
            <w:ins w:id="365" w:author="Johanna Stansfield" w:date="2023-04-14T14:19:00Z">
              <w:r w:rsidRPr="00943257">
                <w:rPr>
                  <w:color w:val="000000" w:themeColor="text1"/>
                  <w:rPrChange w:id="366" w:author="Johanna Stansfield" w:date="2023-04-14T14:26:00Z">
                    <w:rPr>
                      <w:color w:val="000000" w:themeColor="text1"/>
                      <w:highlight w:val="yellow"/>
                    </w:rPr>
                  </w:rPrChange>
                </w:rPr>
                <w:t xml:space="preserve">8. </w:t>
              </w:r>
            </w:ins>
            <w:r w:rsidR="007B53AF" w:rsidRPr="00943257">
              <w:rPr>
                <w:color w:val="000000" w:themeColor="text1"/>
              </w:rPr>
              <w:t>GDP is</w:t>
            </w:r>
            <w:r w:rsidR="007B53AF" w:rsidRPr="001906B2">
              <w:rPr>
                <w:color w:val="000000" w:themeColor="text1"/>
              </w:rPr>
              <w:t xml:space="preserve"> the most widely used benchmark to measure a country’s economic progress and the value of its domestic production of goods and services</w:t>
            </w:r>
            <w:bookmarkStart w:id="367" w:name="_Hlk130979590"/>
            <w:r w:rsidR="007B53AF" w:rsidRPr="001906B2">
              <w:rPr>
                <w:color w:val="000000" w:themeColor="text1"/>
              </w:rPr>
              <w:t xml:space="preserve">. It is part of the </w:t>
            </w:r>
            <w:ins w:id="368" w:author="Johanna Stansfield" w:date="2023-04-13T10:47:00Z">
              <w:r w:rsidR="00862A07" w:rsidRPr="00862A07">
                <w:rPr>
                  <w:color w:val="000000" w:themeColor="text1"/>
                </w:rPr>
                <w:t>System of National Accounts</w:t>
              </w:r>
            </w:ins>
            <w:del w:id="369" w:author="Johanna Stansfield" w:date="2023-04-13T10:47:00Z">
              <w:r w:rsidR="007B53AF" w:rsidRPr="001906B2" w:rsidDel="00862A07">
                <w:rPr>
                  <w:color w:val="000000" w:themeColor="text1"/>
                </w:rPr>
                <w:delText>SNA</w:delText>
              </w:r>
            </w:del>
            <w:r w:rsidR="007B53AF" w:rsidRPr="001906B2">
              <w:rPr>
                <w:color w:val="000000" w:themeColor="text1"/>
              </w:rPr>
              <w:t xml:space="preserve"> that sets out a common language for statisticians, economists</w:t>
            </w:r>
            <w:del w:id="370" w:author="Johanna Stansfield" w:date="2023-04-13T10:48:00Z">
              <w:r w:rsidR="007B53AF" w:rsidRPr="001906B2" w:rsidDel="00862A07">
                <w:rPr>
                  <w:color w:val="000000" w:themeColor="text1"/>
                </w:rPr>
                <w:delText>,</w:delText>
              </w:r>
            </w:del>
            <w:r w:rsidR="007B53AF" w:rsidRPr="001906B2">
              <w:rPr>
                <w:color w:val="000000" w:themeColor="text1"/>
              </w:rPr>
              <w:t xml:space="preserve"> and policymakers across all countries. GDP can be considered a success story insofar as it has enabled thousands of national accountants worldwide to produce reliable, consistent, comparable</w:t>
            </w:r>
            <w:del w:id="371" w:author="Johanna Stansfield" w:date="2023-04-13T10:48:00Z">
              <w:r w:rsidR="007B53AF" w:rsidRPr="001906B2" w:rsidDel="00862A07">
                <w:rPr>
                  <w:color w:val="000000" w:themeColor="text1"/>
                </w:rPr>
                <w:delText>,</w:delText>
              </w:r>
            </w:del>
            <w:r w:rsidR="007B53AF" w:rsidRPr="001906B2">
              <w:rPr>
                <w:color w:val="000000" w:themeColor="text1"/>
              </w:rPr>
              <w:t xml:space="preserve"> and replicable national accounts.</w:t>
            </w:r>
            <w:bookmarkEnd w:id="367"/>
            <w:r w:rsidR="007B53AF" w:rsidRPr="001906B2">
              <w:rPr>
                <w:color w:val="000000" w:themeColor="text1"/>
              </w:rPr>
              <w:t xml:space="preserve"> </w:t>
            </w:r>
            <w:del w:id="372" w:author="Johanna Stansfield" w:date="2023-04-13T10:48:00Z">
              <w:r w:rsidR="007B53AF" w:rsidRPr="001906B2" w:rsidDel="00862A07">
                <w:rPr>
                  <w:color w:val="000000" w:themeColor="text1"/>
                </w:rPr>
                <w:delText>And it</w:delText>
              </w:r>
            </w:del>
            <w:ins w:id="373" w:author="Johanna Stansfield" w:date="2023-04-13T10:48:00Z">
              <w:r w:rsidR="00862A07">
                <w:rPr>
                  <w:color w:val="000000" w:themeColor="text1"/>
                </w:rPr>
                <w:t>It</w:t>
              </w:r>
            </w:ins>
            <w:r w:rsidR="007B53AF" w:rsidRPr="001906B2">
              <w:rPr>
                <w:color w:val="000000" w:themeColor="text1"/>
              </w:rPr>
              <w:t xml:space="preserve"> </w:t>
            </w:r>
            <w:ins w:id="374" w:author="Johanna Stansfield" w:date="2023-04-13T10:48:00Z">
              <w:r w:rsidR="00862A07">
                <w:rPr>
                  <w:color w:val="000000" w:themeColor="text1"/>
                </w:rPr>
                <w:t xml:space="preserve">also </w:t>
              </w:r>
            </w:ins>
            <w:r w:rsidR="007B53AF" w:rsidRPr="001906B2">
              <w:rPr>
                <w:color w:val="000000" w:themeColor="text1"/>
              </w:rPr>
              <w:t xml:space="preserve">provides a useful way to tell a compelling economic narrative. </w:t>
            </w:r>
          </w:p>
          <w:p w14:paraId="2E835654" w14:textId="7F939A92" w:rsidR="007B53AF" w:rsidRPr="001906B2" w:rsidRDefault="007B53AF" w:rsidP="007B53AF">
            <w:pPr>
              <w:snapToGrid w:val="0"/>
              <w:spacing w:line="240" w:lineRule="auto"/>
              <w:contextualSpacing/>
              <w:jc w:val="both"/>
              <w:rPr>
                <w:color w:val="000000" w:themeColor="text1"/>
              </w:rPr>
            </w:pPr>
          </w:p>
          <w:p w14:paraId="6B0753C2" w14:textId="548F25A9" w:rsidR="007B53AF" w:rsidRPr="001906B2" w:rsidRDefault="004337B8" w:rsidP="007B53AF">
            <w:pPr>
              <w:snapToGrid w:val="0"/>
              <w:spacing w:line="240" w:lineRule="auto"/>
              <w:contextualSpacing/>
              <w:jc w:val="both"/>
              <w:rPr>
                <w:color w:val="000000" w:themeColor="text1"/>
              </w:rPr>
            </w:pPr>
            <w:ins w:id="375" w:author="Johanna Stansfield" w:date="2023-04-14T14:19:00Z">
              <w:r>
                <w:rPr>
                  <w:color w:val="000000" w:themeColor="text1"/>
                </w:rPr>
                <w:t xml:space="preserve">9. </w:t>
              </w:r>
            </w:ins>
            <w:r w:rsidR="007B53AF" w:rsidRPr="001906B2">
              <w:rPr>
                <w:color w:val="000000" w:themeColor="text1"/>
              </w:rPr>
              <w:t xml:space="preserve">It has, however, been used in unintended ways. </w:t>
            </w:r>
            <w:del w:id="376" w:author="Johanna Stansfield" w:date="2023-04-13T10:48:00Z">
              <w:r w:rsidR="007B53AF" w:rsidRPr="001906B2" w:rsidDel="00862A07">
                <w:rPr>
                  <w:color w:val="000000" w:themeColor="text1"/>
                </w:rPr>
                <w:delText xml:space="preserve"> </w:delText>
              </w:r>
            </w:del>
            <w:r w:rsidR="007B53AF" w:rsidRPr="001906B2">
              <w:rPr>
                <w:color w:val="000000" w:themeColor="text1"/>
              </w:rPr>
              <w:t>By using GDP or income as a proxy for development, we fail to recognize that sustainable development is multidimensional and affected by multiple factors, such as access to resources, productivity traps, social and environmental dependencies, inequalities, vulnerabilities, challenges related to institutional capacity</w:t>
            </w:r>
            <w:ins w:id="377" w:author="Johanna Stansfield" w:date="2023-04-13T10:50:00Z">
              <w:r w:rsidR="00862A07">
                <w:rPr>
                  <w:color w:val="000000" w:themeColor="text1"/>
                </w:rPr>
                <w:t>,</w:t>
              </w:r>
            </w:ins>
            <w:r w:rsidR="007B53AF" w:rsidRPr="001906B2">
              <w:rPr>
                <w:rStyle w:val="FootnoteReference"/>
              </w:rPr>
              <w:footnoteReference w:id="8"/>
            </w:r>
            <w:del w:id="390" w:author="Johanna Stansfield" w:date="2023-04-13T10:50:00Z">
              <w:r w:rsidR="007B53AF" w:rsidRPr="001906B2" w:rsidDel="00862A07">
                <w:rPr>
                  <w:color w:val="000000" w:themeColor="text1"/>
                </w:rPr>
                <w:delText>,</w:delText>
              </w:r>
            </w:del>
            <w:r w:rsidR="007B53AF" w:rsidRPr="001906B2">
              <w:rPr>
                <w:color w:val="000000" w:themeColor="text1"/>
              </w:rPr>
              <w:t xml:space="preserve"> and the significant vulnerabilities that may exist in countries with high </w:t>
            </w:r>
            <w:ins w:id="391" w:author="Johanna Stansfield" w:date="2023-04-13T10:50:00Z">
              <w:r w:rsidR="00862A07">
                <w:rPr>
                  <w:color w:val="000000" w:themeColor="text1"/>
                </w:rPr>
                <w:t xml:space="preserve">levels of </w:t>
              </w:r>
            </w:ins>
            <w:r w:rsidR="007B53AF" w:rsidRPr="001906B2">
              <w:rPr>
                <w:color w:val="000000" w:themeColor="text1"/>
              </w:rPr>
              <w:t>GDP</w:t>
            </w:r>
            <w:del w:id="392" w:author="Johanna Stansfield" w:date="2023-04-13T10:50:00Z">
              <w:r w:rsidR="007B53AF" w:rsidRPr="001906B2" w:rsidDel="00862A07">
                <w:rPr>
                  <w:color w:val="000000" w:themeColor="text1"/>
                </w:rPr>
                <w:delText xml:space="preserve"> levels</w:delText>
              </w:r>
            </w:del>
            <w:r w:rsidR="007B53AF" w:rsidRPr="001906B2">
              <w:rPr>
                <w:color w:val="000000" w:themeColor="text1"/>
              </w:rPr>
              <w:t>. Similar levels of national GDP can obscure the very different development realities, vulnerabilities and challenges that exist in different countries.</w:t>
            </w:r>
          </w:p>
          <w:p w14:paraId="125145EE" w14:textId="77777777" w:rsidR="007B53AF" w:rsidRPr="001906B2" w:rsidRDefault="007B53AF" w:rsidP="007B53AF">
            <w:pPr>
              <w:snapToGrid w:val="0"/>
              <w:spacing w:line="240" w:lineRule="auto"/>
              <w:contextualSpacing/>
              <w:jc w:val="both"/>
              <w:rPr>
                <w:color w:val="000000" w:themeColor="text1"/>
              </w:rPr>
            </w:pPr>
          </w:p>
          <w:p w14:paraId="52F48989" w14:textId="2D5DE729" w:rsidR="007B53AF" w:rsidRPr="001906B2" w:rsidRDefault="004337B8" w:rsidP="007B53AF">
            <w:pPr>
              <w:jc w:val="both"/>
              <w:rPr>
                <w:color w:val="000000" w:themeColor="text1"/>
              </w:rPr>
            </w:pPr>
            <w:ins w:id="393" w:author="Johanna Stansfield" w:date="2023-04-14T14:19:00Z">
              <w:r>
                <w:rPr>
                  <w:color w:val="000000" w:themeColor="text1"/>
                </w:rPr>
                <w:t xml:space="preserve">10. </w:t>
              </w:r>
            </w:ins>
            <w:del w:id="394" w:author="Johanna Stansfield" w:date="2023-04-13T10:57:00Z">
              <w:r w:rsidR="007B53AF" w:rsidRPr="001906B2" w:rsidDel="00E03B3D">
                <w:rPr>
                  <w:color w:val="000000" w:themeColor="text1"/>
                </w:rPr>
                <w:delText>And yet</w:delText>
              </w:r>
            </w:del>
            <w:ins w:id="395" w:author="Johanna Stansfield" w:date="2023-04-13T10:57:00Z">
              <w:r w:rsidR="00E03B3D">
                <w:rPr>
                  <w:color w:val="000000" w:themeColor="text1"/>
                </w:rPr>
                <w:t>Nevertheless</w:t>
              </w:r>
            </w:ins>
            <w:r w:rsidR="007B53AF" w:rsidRPr="001906B2">
              <w:rPr>
                <w:color w:val="000000" w:themeColor="text1"/>
              </w:rPr>
              <w:t>, GDP continues to play a key role as a yardstick for providing international support, including in criteria</w:t>
            </w:r>
            <w:r w:rsidR="007B53AF" w:rsidRPr="001906B2">
              <w:rPr>
                <w:rStyle w:val="FootnoteReference"/>
              </w:rPr>
              <w:footnoteReference w:id="9"/>
            </w:r>
            <w:r w:rsidR="007B53AF" w:rsidRPr="001906B2">
              <w:rPr>
                <w:color w:val="000000" w:themeColor="text1"/>
              </w:rPr>
              <w:t xml:space="preserve"> for countries classified as least developed or eligible for support by the International Development Association</w:t>
            </w:r>
            <w:ins w:id="411" w:author="Johanna Stansfield" w:date="2023-04-13T10:58:00Z">
              <w:r w:rsidR="00E03B3D">
                <w:rPr>
                  <w:color w:val="000000" w:themeColor="text1"/>
                </w:rPr>
                <w:t>,</w:t>
              </w:r>
            </w:ins>
            <w:r w:rsidR="007B53AF" w:rsidRPr="001906B2">
              <w:rPr>
                <w:rStyle w:val="FootnoteReference"/>
              </w:rPr>
              <w:footnoteReference w:id="10"/>
            </w:r>
            <w:del w:id="413" w:author="Johanna Stansfield" w:date="2023-04-13T10:58:00Z">
              <w:r w:rsidR="007B53AF" w:rsidRPr="001906B2" w:rsidDel="00E03B3D">
                <w:rPr>
                  <w:color w:val="000000" w:themeColor="text1"/>
                </w:rPr>
                <w:delText>,</w:delText>
              </w:r>
            </w:del>
            <w:r w:rsidR="007B53AF" w:rsidRPr="001906B2">
              <w:rPr>
                <w:color w:val="000000" w:themeColor="text1"/>
              </w:rPr>
              <w:t xml:space="preserve"> leaving some countries with high vulnerabilities without access to concessional financing. It oversimplifies and obscures the complex needs of countries in special circumstances</w:t>
            </w:r>
            <w:del w:id="414" w:author="Johanna Stansfield" w:date="2023-04-13T11:03:00Z">
              <w:r w:rsidR="007B53AF" w:rsidRPr="001906B2" w:rsidDel="002F021E">
                <w:rPr>
                  <w:color w:val="000000" w:themeColor="text1"/>
                </w:rPr>
                <w:delText xml:space="preserve"> –</w:delText>
              </w:r>
            </w:del>
            <w:ins w:id="415" w:author="Johanna Stansfield" w:date="2023-04-13T11:03:00Z">
              <w:r w:rsidR="002F021E">
                <w:rPr>
                  <w:color w:val="000000" w:themeColor="text1"/>
                </w:rPr>
                <w:t>,</w:t>
              </w:r>
            </w:ins>
            <w:r w:rsidR="007B53AF" w:rsidRPr="001906B2">
              <w:rPr>
                <w:color w:val="000000" w:themeColor="text1"/>
              </w:rPr>
              <w:t xml:space="preserve"> including middle-income countries, small island developing States and landlocked developing countries.</w:t>
            </w:r>
          </w:p>
          <w:p w14:paraId="7AF3B2E7" w14:textId="722341F9" w:rsidR="007B53AF" w:rsidRPr="001906B2" w:rsidRDefault="007B53AF" w:rsidP="007B53AF">
            <w:pPr>
              <w:jc w:val="both"/>
              <w:rPr>
                <w:color w:val="000000" w:themeColor="text1"/>
              </w:rPr>
            </w:pPr>
          </w:p>
          <w:p w14:paraId="175D0521" w14:textId="5EC7F37C" w:rsidR="007B53AF" w:rsidRPr="001906B2" w:rsidRDefault="004337B8" w:rsidP="007B53AF">
            <w:pPr>
              <w:snapToGrid w:val="0"/>
              <w:spacing w:line="240" w:lineRule="auto"/>
              <w:jc w:val="both"/>
              <w:rPr>
                <w:color w:val="000000" w:themeColor="text1"/>
              </w:rPr>
            </w:pPr>
            <w:ins w:id="416" w:author="Johanna Stansfield" w:date="2023-04-14T14:19:00Z">
              <w:r>
                <w:rPr>
                  <w:color w:val="000000" w:themeColor="text1"/>
                </w:rPr>
                <w:t xml:space="preserve">11. </w:t>
              </w:r>
            </w:ins>
            <w:r w:rsidR="007B53AF" w:rsidRPr="002E739D">
              <w:rPr>
                <w:color w:val="000000" w:themeColor="text1"/>
              </w:rPr>
              <w:t>GDP</w:t>
            </w:r>
            <w:r w:rsidR="007B53AF" w:rsidRPr="001906B2">
              <w:rPr>
                <w:color w:val="000000" w:themeColor="text1"/>
              </w:rPr>
              <w:t xml:space="preserve"> emerged as a tool to address the crises of the </w:t>
            </w:r>
            <w:del w:id="417" w:author="Johanna Stansfield" w:date="2023-04-13T11:08:00Z">
              <w:r w:rsidR="007B53AF" w:rsidRPr="001906B2" w:rsidDel="000E2BBD">
                <w:rPr>
                  <w:color w:val="000000" w:themeColor="text1"/>
                </w:rPr>
                <w:delText xml:space="preserve">20th </w:delText>
              </w:r>
            </w:del>
            <w:ins w:id="418" w:author="Johanna Stansfield" w:date="2023-04-13T11:08:00Z">
              <w:r w:rsidR="000E2BBD">
                <w:rPr>
                  <w:color w:val="000000" w:themeColor="text1"/>
                </w:rPr>
                <w:t>twentieth</w:t>
              </w:r>
              <w:r w:rsidR="000E2BBD" w:rsidRPr="001906B2">
                <w:rPr>
                  <w:color w:val="000000" w:themeColor="text1"/>
                </w:rPr>
                <w:t xml:space="preserve"> </w:t>
              </w:r>
            </w:ins>
            <w:r w:rsidR="007B53AF" w:rsidRPr="001906B2">
              <w:rPr>
                <w:color w:val="000000" w:themeColor="text1"/>
              </w:rPr>
              <w:t xml:space="preserve">century but fails to sufficiently address the environmental and social concerns of the world today. </w:t>
            </w:r>
            <w:ins w:id="419" w:author="Johanna Stansfield" w:date="2023-04-13T16:30:00Z">
              <w:r w:rsidR="004657BE">
                <w:rPr>
                  <w:color w:val="000000" w:themeColor="text1"/>
                </w:rPr>
                <w:t>A number of examples are provided below:</w:t>
              </w:r>
            </w:ins>
            <w:del w:id="420" w:author="Johanna Stansfield" w:date="2023-04-13T16:30:00Z">
              <w:r w:rsidR="007B53AF" w:rsidRPr="004657BE" w:rsidDel="004657BE">
                <w:rPr>
                  <w:color w:val="000000" w:themeColor="text1"/>
                </w:rPr>
                <w:delText>For example:</w:delText>
              </w:r>
            </w:del>
            <w:r w:rsidR="007B53AF" w:rsidRPr="001906B2">
              <w:rPr>
                <w:color w:val="000000" w:themeColor="text1"/>
              </w:rPr>
              <w:t xml:space="preserve"> </w:t>
            </w:r>
          </w:p>
          <w:p w14:paraId="669A7557" w14:textId="77777777" w:rsidR="007B53AF" w:rsidRPr="001906B2" w:rsidRDefault="007B53AF" w:rsidP="007B53AF">
            <w:pPr>
              <w:snapToGrid w:val="0"/>
              <w:spacing w:line="240" w:lineRule="auto"/>
              <w:contextualSpacing/>
              <w:jc w:val="both"/>
              <w:rPr>
                <w:sz w:val="24"/>
                <w:szCs w:val="24"/>
              </w:rPr>
            </w:pPr>
          </w:p>
          <w:p w14:paraId="4E9466D7" w14:textId="645F32DC" w:rsidR="007B53AF" w:rsidRPr="001906B2" w:rsidRDefault="007B53AF">
            <w:pPr>
              <w:pStyle w:val="ListParagraph"/>
              <w:numPr>
                <w:ilvl w:val="0"/>
                <w:numId w:val="17"/>
              </w:numPr>
              <w:snapToGrid w:val="0"/>
              <w:spacing w:after="0" w:line="240" w:lineRule="auto"/>
              <w:jc w:val="both"/>
              <w:rPr>
                <w:rFonts w:ascii="Times New Roman" w:hAnsi="Times New Roman" w:cs="Times New Roman"/>
                <w:color w:val="000000" w:themeColor="text1"/>
                <w:spacing w:val="4"/>
                <w:w w:val="103"/>
                <w:kern w:val="14"/>
                <w:sz w:val="20"/>
                <w:szCs w:val="20"/>
              </w:rPr>
              <w:pPrChange w:id="421" w:author="Johanna Stansfield" w:date="2023-04-13T11:09:00Z">
                <w:pPr>
                  <w:pStyle w:val="ListParagraph"/>
                  <w:numPr>
                    <w:numId w:val="12"/>
                  </w:numPr>
                  <w:snapToGrid w:val="0"/>
                  <w:spacing w:after="0" w:line="240" w:lineRule="auto"/>
                  <w:ind w:hanging="360"/>
                  <w:jc w:val="both"/>
                </w:pPr>
              </w:pPrChange>
            </w:pPr>
            <w:r w:rsidRPr="001906B2">
              <w:rPr>
                <w:rFonts w:ascii="Times New Roman" w:hAnsi="Times New Roman" w:cs="Times New Roman"/>
                <w:color w:val="000000" w:themeColor="text1"/>
                <w:spacing w:val="4"/>
                <w:w w:val="103"/>
                <w:kern w:val="14"/>
                <w:sz w:val="20"/>
                <w:szCs w:val="20"/>
              </w:rPr>
              <w:t xml:space="preserve">GDP does not account for air pollution, natural resource depletion, environmental degradation and biodiversity loss. Rather, these negative externalities often drive increases in GDP without consideration of the broader, longer-term socioeconomic and environmental damage involved. Global GDP has doubled since 1970, while the depletion of resources </w:t>
            </w:r>
            <w:ins w:id="422" w:author="Johanna Stansfield" w:date="2023-04-13T11:11:00Z">
              <w:r w:rsidR="005457DD">
                <w:rPr>
                  <w:rFonts w:ascii="Times New Roman" w:hAnsi="Times New Roman" w:cs="Times New Roman"/>
                  <w:color w:val="000000" w:themeColor="text1"/>
                  <w:spacing w:val="4"/>
                  <w:w w:val="103"/>
                  <w:kern w:val="14"/>
                  <w:sz w:val="20"/>
                  <w:szCs w:val="20"/>
                </w:rPr>
                <w:t xml:space="preserve">has </w:t>
              </w:r>
            </w:ins>
            <w:r w:rsidRPr="001906B2">
              <w:rPr>
                <w:rFonts w:ascii="Times New Roman" w:hAnsi="Times New Roman" w:cs="Times New Roman"/>
                <w:color w:val="000000" w:themeColor="text1"/>
                <w:spacing w:val="4"/>
                <w:w w:val="103"/>
                <w:kern w:val="14"/>
                <w:sz w:val="20"/>
                <w:szCs w:val="20"/>
              </w:rPr>
              <w:t xml:space="preserve">more than tripled, with disastrous </w:t>
            </w:r>
            <w:del w:id="423" w:author="Johanna Stansfield" w:date="2023-04-13T11:11:00Z">
              <w:r w:rsidRPr="001906B2" w:rsidDel="005457DD">
                <w:rPr>
                  <w:rFonts w:ascii="Times New Roman" w:hAnsi="Times New Roman" w:cs="Times New Roman"/>
                  <w:color w:val="000000" w:themeColor="text1"/>
                  <w:spacing w:val="4"/>
                  <w:w w:val="103"/>
                  <w:kern w:val="14"/>
                  <w:sz w:val="20"/>
                  <w:szCs w:val="20"/>
                </w:rPr>
                <w:delText xml:space="preserve">impacts </w:delText>
              </w:r>
            </w:del>
            <w:ins w:id="424" w:author="Johanna Stansfield" w:date="2023-04-13T11:11:00Z">
              <w:r w:rsidR="005457DD">
                <w:rPr>
                  <w:rFonts w:ascii="Times New Roman" w:hAnsi="Times New Roman" w:cs="Times New Roman"/>
                  <w:color w:val="000000" w:themeColor="text1"/>
                  <w:spacing w:val="4"/>
                  <w:w w:val="103"/>
                  <w:kern w:val="14"/>
                  <w:sz w:val="20"/>
                  <w:szCs w:val="20"/>
                </w:rPr>
                <w:t>consequences for</w:t>
              </w:r>
            </w:ins>
            <w:del w:id="425" w:author="Johanna Stansfield" w:date="2023-04-13T11:11:00Z">
              <w:r w:rsidRPr="001906B2" w:rsidDel="005457DD">
                <w:rPr>
                  <w:rFonts w:ascii="Times New Roman" w:hAnsi="Times New Roman" w:cs="Times New Roman"/>
                  <w:color w:val="000000" w:themeColor="text1"/>
                  <w:spacing w:val="4"/>
                  <w:w w:val="103"/>
                  <w:kern w:val="14"/>
                  <w:sz w:val="20"/>
                  <w:szCs w:val="20"/>
                </w:rPr>
                <w:delText>on</w:delText>
              </w:r>
            </w:del>
            <w:r w:rsidRPr="001906B2">
              <w:rPr>
                <w:rFonts w:ascii="Times New Roman" w:hAnsi="Times New Roman" w:cs="Times New Roman"/>
                <w:color w:val="000000" w:themeColor="text1"/>
                <w:spacing w:val="4"/>
                <w:w w:val="103"/>
                <w:kern w:val="14"/>
                <w:sz w:val="20"/>
                <w:szCs w:val="20"/>
              </w:rPr>
              <w:t xml:space="preserve"> the natural environment. GDP contributes to the perception that permanent economic growth</w:t>
            </w:r>
            <w:ins w:id="426" w:author="Johanna Stansfield" w:date="2023-04-13T11:11:00Z">
              <w:r w:rsidR="005457DD">
                <w:rPr>
                  <w:rFonts w:ascii="Times New Roman" w:hAnsi="Times New Roman" w:cs="Times New Roman"/>
                  <w:color w:val="000000" w:themeColor="text1"/>
                  <w:spacing w:val="4"/>
                  <w:w w:val="103"/>
                  <w:kern w:val="14"/>
                  <w:sz w:val="20"/>
                  <w:szCs w:val="20"/>
                </w:rPr>
                <w:t>,</w:t>
              </w:r>
            </w:ins>
            <w:r w:rsidRPr="001906B2">
              <w:rPr>
                <w:rFonts w:ascii="Times New Roman" w:hAnsi="Times New Roman" w:cs="Times New Roman"/>
                <w:color w:val="000000" w:themeColor="text1"/>
                <w:spacing w:val="4"/>
                <w:w w:val="103"/>
                <w:kern w:val="14"/>
                <w:sz w:val="20"/>
                <w:szCs w:val="20"/>
              </w:rPr>
              <w:t xml:space="preserve"> without reference to environmental and social considerations</w:t>
            </w:r>
            <w:ins w:id="427" w:author="Johanna Stansfield" w:date="2023-04-13T11:12:00Z">
              <w:r w:rsidR="005457DD">
                <w:rPr>
                  <w:rFonts w:ascii="Times New Roman" w:hAnsi="Times New Roman" w:cs="Times New Roman"/>
                  <w:color w:val="000000" w:themeColor="text1"/>
                  <w:spacing w:val="4"/>
                  <w:w w:val="103"/>
                  <w:kern w:val="14"/>
                  <w:sz w:val="20"/>
                  <w:szCs w:val="20"/>
                </w:rPr>
                <w:t>,</w:t>
              </w:r>
            </w:ins>
            <w:r w:rsidRPr="001906B2">
              <w:rPr>
                <w:rFonts w:ascii="Times New Roman" w:hAnsi="Times New Roman" w:cs="Times New Roman"/>
                <w:color w:val="000000" w:themeColor="text1"/>
                <w:spacing w:val="4"/>
                <w:w w:val="103"/>
                <w:kern w:val="14"/>
                <w:sz w:val="20"/>
                <w:szCs w:val="20"/>
              </w:rPr>
              <w:t xml:space="preserve"> can reasonably continue indefinitely within planetary boundaries.</w:t>
            </w:r>
          </w:p>
          <w:p w14:paraId="05902B30" w14:textId="2BC7043C" w:rsidR="007B53AF" w:rsidRPr="001906B2" w:rsidRDefault="007B53AF" w:rsidP="007B53AF">
            <w:pPr>
              <w:pStyle w:val="ListParagraph"/>
              <w:snapToGrid w:val="0"/>
              <w:spacing w:after="0" w:line="240" w:lineRule="auto"/>
              <w:jc w:val="both"/>
              <w:rPr>
                <w:rFonts w:ascii="Times New Roman" w:hAnsi="Times New Roman" w:cs="Times New Roman"/>
                <w:color w:val="000000" w:themeColor="text1"/>
                <w:spacing w:val="4"/>
                <w:w w:val="103"/>
                <w:kern w:val="14"/>
                <w:sz w:val="20"/>
                <w:szCs w:val="20"/>
              </w:rPr>
            </w:pPr>
          </w:p>
          <w:p w14:paraId="1F8CAB72" w14:textId="62F9382D" w:rsidR="007B53AF" w:rsidRPr="001906B2" w:rsidRDefault="007B53AF">
            <w:pPr>
              <w:pStyle w:val="ListParagraph"/>
              <w:numPr>
                <w:ilvl w:val="0"/>
                <w:numId w:val="17"/>
              </w:numPr>
              <w:snapToGrid w:val="0"/>
              <w:spacing w:after="0" w:line="240" w:lineRule="auto"/>
              <w:jc w:val="both"/>
              <w:rPr>
                <w:rFonts w:ascii="Times New Roman" w:hAnsi="Times New Roman" w:cs="Times New Roman"/>
                <w:color w:val="000000" w:themeColor="text1"/>
                <w:spacing w:val="4"/>
                <w:w w:val="103"/>
                <w:kern w:val="14"/>
                <w:sz w:val="20"/>
                <w:szCs w:val="20"/>
              </w:rPr>
              <w:pPrChange w:id="428" w:author="Johanna Stansfield" w:date="2023-04-13T11:09:00Z">
                <w:pPr>
                  <w:pStyle w:val="ListParagraph"/>
                  <w:numPr>
                    <w:numId w:val="12"/>
                  </w:numPr>
                  <w:snapToGrid w:val="0"/>
                  <w:spacing w:after="0" w:line="240" w:lineRule="auto"/>
                  <w:ind w:hanging="360"/>
                  <w:jc w:val="both"/>
                </w:pPr>
              </w:pPrChange>
            </w:pPr>
            <w:r w:rsidRPr="001906B2">
              <w:rPr>
                <w:rFonts w:ascii="Times New Roman" w:hAnsi="Times New Roman" w:cs="Times New Roman"/>
                <w:color w:val="000000" w:themeColor="text1"/>
                <w:spacing w:val="4"/>
                <w:w w:val="103"/>
                <w:kern w:val="14"/>
                <w:sz w:val="20"/>
                <w:szCs w:val="20"/>
              </w:rPr>
              <w:t>GDP does not capture the full extent of the informal economy</w:t>
            </w:r>
            <w:del w:id="429" w:author="Johanna Stansfield" w:date="2023-04-13T11:13:00Z">
              <w:r w:rsidRPr="001906B2" w:rsidDel="005457DD">
                <w:rPr>
                  <w:rFonts w:ascii="Times New Roman" w:hAnsi="Times New Roman" w:cs="Times New Roman"/>
                  <w:color w:val="000000" w:themeColor="text1"/>
                  <w:spacing w:val="4"/>
                  <w:w w:val="103"/>
                  <w:kern w:val="14"/>
                  <w:sz w:val="20"/>
                  <w:szCs w:val="20"/>
                </w:rPr>
                <w:delText xml:space="preserve"> and the social value of activities</w:delText>
              </w:r>
            </w:del>
            <w:r w:rsidRPr="001906B2">
              <w:rPr>
                <w:rFonts w:ascii="Times New Roman" w:hAnsi="Times New Roman" w:cs="Times New Roman"/>
                <w:color w:val="000000" w:themeColor="text1"/>
                <w:spacing w:val="4"/>
                <w:w w:val="103"/>
                <w:kern w:val="14"/>
                <w:sz w:val="20"/>
                <w:szCs w:val="20"/>
              </w:rPr>
              <w:t xml:space="preserve">, such as unpaid care work in households, nor does it capture the social value of activities, such as </w:t>
            </w:r>
            <w:commentRangeStart w:id="430"/>
            <w:r w:rsidRPr="001906B2">
              <w:rPr>
                <w:rFonts w:ascii="Times New Roman" w:hAnsi="Times New Roman" w:cs="Times New Roman"/>
                <w:color w:val="000000" w:themeColor="text1"/>
                <w:spacing w:val="4"/>
                <w:w w:val="103"/>
                <w:kern w:val="14"/>
                <w:sz w:val="20"/>
                <w:szCs w:val="20"/>
              </w:rPr>
              <w:t>health</w:t>
            </w:r>
            <w:ins w:id="431" w:author="Johanna Stansfield" w:date="2023-04-13T11:17:00Z">
              <w:r w:rsidR="00436E85">
                <w:rPr>
                  <w:rFonts w:ascii="Times New Roman" w:hAnsi="Times New Roman" w:cs="Times New Roman"/>
                  <w:color w:val="000000" w:themeColor="text1"/>
                  <w:spacing w:val="4"/>
                  <w:w w:val="103"/>
                  <w:kern w:val="14"/>
                  <w:sz w:val="20"/>
                  <w:szCs w:val="20"/>
                </w:rPr>
                <w:t xml:space="preserve"> care</w:t>
              </w:r>
            </w:ins>
            <w:r w:rsidRPr="001906B2">
              <w:rPr>
                <w:rFonts w:ascii="Times New Roman" w:hAnsi="Times New Roman" w:cs="Times New Roman"/>
                <w:color w:val="000000" w:themeColor="text1"/>
                <w:spacing w:val="4"/>
                <w:w w:val="103"/>
                <w:kern w:val="14"/>
                <w:sz w:val="20"/>
                <w:szCs w:val="20"/>
              </w:rPr>
              <w:t xml:space="preserve">, </w:t>
            </w:r>
            <w:commentRangeEnd w:id="430"/>
            <w:r w:rsidR="004657BE">
              <w:rPr>
                <w:rStyle w:val="CommentReference"/>
                <w:rFonts w:ascii="Times New Roman" w:hAnsi="Times New Roman" w:cs="Times New Roman"/>
                <w:spacing w:val="4"/>
                <w:w w:val="103"/>
                <w:kern w:val="14"/>
                <w:szCs w:val="20"/>
              </w:rPr>
              <w:commentReference w:id="430"/>
            </w:r>
            <w:r w:rsidRPr="001906B2">
              <w:rPr>
                <w:rFonts w:ascii="Times New Roman" w:hAnsi="Times New Roman" w:cs="Times New Roman"/>
                <w:color w:val="000000" w:themeColor="text1"/>
                <w:spacing w:val="4"/>
                <w:w w:val="103"/>
                <w:kern w:val="14"/>
                <w:sz w:val="20"/>
                <w:szCs w:val="20"/>
              </w:rPr>
              <w:t>the value of security</w:t>
            </w:r>
            <w:del w:id="432" w:author="Johanna Stansfield" w:date="2023-04-13T11:18:00Z">
              <w:r w:rsidRPr="001906B2" w:rsidDel="00436E85">
                <w:rPr>
                  <w:rFonts w:ascii="Times New Roman" w:hAnsi="Times New Roman" w:cs="Times New Roman"/>
                  <w:color w:val="000000" w:themeColor="text1"/>
                  <w:spacing w:val="4"/>
                  <w:w w:val="103"/>
                  <w:kern w:val="14"/>
                  <w:sz w:val="20"/>
                  <w:szCs w:val="20"/>
                </w:rPr>
                <w:delText>,</w:delText>
              </w:r>
            </w:del>
            <w:r w:rsidRPr="001906B2">
              <w:rPr>
                <w:rFonts w:ascii="Times New Roman" w:hAnsi="Times New Roman" w:cs="Times New Roman"/>
                <w:color w:val="000000" w:themeColor="text1"/>
                <w:spacing w:val="4"/>
                <w:w w:val="103"/>
                <w:kern w:val="14"/>
                <w:sz w:val="20"/>
                <w:szCs w:val="20"/>
              </w:rPr>
              <w:t xml:space="preserve"> or that of free goods delivered online</w:t>
            </w:r>
            <w:ins w:id="433" w:author="Johanna Stansfield" w:date="2023-04-13T11:13:00Z">
              <w:r w:rsidR="005457DD">
                <w:rPr>
                  <w:rFonts w:ascii="Times New Roman" w:hAnsi="Times New Roman" w:cs="Times New Roman"/>
                  <w:color w:val="000000" w:themeColor="text1"/>
                  <w:spacing w:val="4"/>
                  <w:w w:val="103"/>
                  <w:kern w:val="14"/>
                  <w:sz w:val="20"/>
                  <w:szCs w:val="20"/>
                </w:rPr>
                <w:t>.</w:t>
              </w:r>
            </w:ins>
            <w:r w:rsidRPr="001906B2">
              <w:rPr>
                <w:rStyle w:val="FootnoteReference"/>
                <w:rFonts w:ascii="Times New Roman" w:hAnsi="Times New Roman" w:cs="Times New Roman"/>
                <w:sz w:val="20"/>
                <w:szCs w:val="20"/>
              </w:rPr>
              <w:footnoteReference w:id="11"/>
            </w:r>
            <w:del w:id="453" w:author="Johanna Stansfield" w:date="2023-04-13T11:13:00Z">
              <w:r w:rsidRPr="001906B2" w:rsidDel="005457DD">
                <w:rPr>
                  <w:rFonts w:ascii="Times New Roman" w:hAnsi="Times New Roman" w:cs="Times New Roman"/>
                  <w:color w:val="000000" w:themeColor="text1"/>
                  <w:spacing w:val="4"/>
                  <w:w w:val="103"/>
                  <w:kern w:val="14"/>
                  <w:sz w:val="20"/>
                  <w:szCs w:val="20"/>
                </w:rPr>
                <w:delText>.</w:delText>
              </w:r>
            </w:del>
            <w:r w:rsidRPr="001906B2">
              <w:rPr>
                <w:rFonts w:ascii="Times New Roman" w:hAnsi="Times New Roman" w:cs="Times New Roman"/>
                <w:color w:val="000000" w:themeColor="text1"/>
                <w:spacing w:val="4"/>
                <w:w w:val="103"/>
                <w:kern w:val="14"/>
                <w:sz w:val="20"/>
                <w:szCs w:val="20"/>
              </w:rPr>
              <w:t xml:space="preserve"> For example, unpaid care work</w:t>
            </w:r>
            <w:ins w:id="454" w:author="Johanna Stansfield" w:date="2023-04-13T16:32:00Z">
              <w:r w:rsidR="004657BE">
                <w:rPr>
                  <w:rFonts w:ascii="Times New Roman" w:hAnsi="Times New Roman" w:cs="Times New Roman"/>
                  <w:color w:val="000000" w:themeColor="text1"/>
                  <w:spacing w:val="4"/>
                  <w:w w:val="103"/>
                  <w:kern w:val="14"/>
                  <w:sz w:val="20"/>
                  <w:szCs w:val="20"/>
                </w:rPr>
                <w:t>,</w:t>
              </w:r>
            </w:ins>
            <w:r w:rsidRPr="001906B2">
              <w:rPr>
                <w:rFonts w:ascii="Times New Roman" w:hAnsi="Times New Roman" w:cs="Times New Roman"/>
                <w:color w:val="000000" w:themeColor="text1"/>
                <w:spacing w:val="4"/>
                <w:w w:val="103"/>
                <w:kern w:val="14"/>
                <w:sz w:val="20"/>
                <w:szCs w:val="20"/>
              </w:rPr>
              <w:t xml:space="preserve"> </w:t>
            </w:r>
            <w:del w:id="455" w:author="Johanna Stansfield" w:date="2023-04-13T11:18:00Z">
              <w:r w:rsidRPr="001906B2" w:rsidDel="00436E85">
                <w:rPr>
                  <w:rFonts w:ascii="Times New Roman" w:hAnsi="Times New Roman" w:cs="Times New Roman"/>
                  <w:color w:val="000000" w:themeColor="text1"/>
                  <w:spacing w:val="4"/>
                  <w:w w:val="103"/>
                  <w:kern w:val="14"/>
                  <w:sz w:val="20"/>
                  <w:szCs w:val="20"/>
                </w:rPr>
                <w:delText xml:space="preserve">done </w:delText>
              </w:r>
            </w:del>
            <w:ins w:id="456" w:author="Johanna Stansfield" w:date="2023-04-13T11:18:00Z">
              <w:r w:rsidR="00436E85">
                <w:rPr>
                  <w:rFonts w:ascii="Times New Roman" w:hAnsi="Times New Roman" w:cs="Times New Roman"/>
                  <w:color w:val="000000" w:themeColor="text1"/>
                  <w:spacing w:val="4"/>
                  <w:w w:val="103"/>
                  <w:kern w:val="14"/>
                  <w:sz w:val="20"/>
                  <w:szCs w:val="20"/>
                </w:rPr>
                <w:t>carried out</w:t>
              </w:r>
              <w:r w:rsidR="00436E85" w:rsidRPr="001906B2">
                <w:rPr>
                  <w:rFonts w:ascii="Times New Roman" w:hAnsi="Times New Roman" w:cs="Times New Roman"/>
                  <w:color w:val="000000" w:themeColor="text1"/>
                  <w:spacing w:val="4"/>
                  <w:w w:val="103"/>
                  <w:kern w:val="14"/>
                  <w:sz w:val="20"/>
                  <w:szCs w:val="20"/>
                </w:rPr>
                <w:t xml:space="preserve"> </w:t>
              </w:r>
            </w:ins>
            <w:r w:rsidRPr="001906B2">
              <w:rPr>
                <w:rFonts w:ascii="Times New Roman" w:hAnsi="Times New Roman" w:cs="Times New Roman"/>
                <w:color w:val="000000" w:themeColor="text1"/>
                <w:spacing w:val="4"/>
                <w:w w:val="103"/>
                <w:kern w:val="14"/>
                <w:sz w:val="20"/>
                <w:szCs w:val="20"/>
              </w:rPr>
              <w:t>largely by women</w:t>
            </w:r>
            <w:ins w:id="457" w:author="Johanna Stansfield" w:date="2023-04-13T16:32:00Z">
              <w:r w:rsidR="004657BE">
                <w:rPr>
                  <w:rFonts w:ascii="Times New Roman" w:hAnsi="Times New Roman" w:cs="Times New Roman"/>
                  <w:color w:val="000000" w:themeColor="text1"/>
                  <w:spacing w:val="4"/>
                  <w:w w:val="103"/>
                  <w:kern w:val="14"/>
                  <w:sz w:val="20"/>
                  <w:szCs w:val="20"/>
                </w:rPr>
                <w:t>,</w:t>
              </w:r>
            </w:ins>
            <w:r w:rsidRPr="001906B2">
              <w:rPr>
                <w:rFonts w:ascii="Times New Roman" w:hAnsi="Times New Roman" w:cs="Times New Roman"/>
                <w:color w:val="000000" w:themeColor="text1"/>
                <w:spacing w:val="4"/>
                <w:w w:val="103"/>
                <w:kern w:val="14"/>
                <w:sz w:val="20"/>
                <w:szCs w:val="20"/>
              </w:rPr>
              <w:t xml:space="preserve"> is often invisible and undervalued. This was particularly pronounced during the</w:t>
            </w:r>
            <w:ins w:id="458" w:author="Johanna Stansfield" w:date="2023-04-13T11:19:00Z">
              <w:r w:rsidR="00436E85">
                <w:rPr>
                  <w:rFonts w:ascii="Times New Roman" w:hAnsi="Times New Roman" w:cs="Times New Roman"/>
                  <w:color w:val="000000" w:themeColor="text1"/>
                  <w:spacing w:val="4"/>
                  <w:w w:val="103"/>
                  <w:kern w:val="14"/>
                  <w:sz w:val="20"/>
                  <w:szCs w:val="20"/>
                </w:rPr>
                <w:t xml:space="preserve"> </w:t>
              </w:r>
            </w:ins>
            <w:ins w:id="459" w:author="Johanna Stansfield" w:date="2023-04-13T11:18:00Z">
              <w:r w:rsidR="00436E85">
                <w:rPr>
                  <w:rFonts w:ascii="Times New Roman" w:hAnsi="Times New Roman" w:cs="Times New Roman"/>
                  <w:color w:val="000000" w:themeColor="text1"/>
                  <w:spacing w:val="4"/>
                  <w:w w:val="103"/>
                  <w:kern w:val="14"/>
                  <w:sz w:val="20"/>
                  <w:szCs w:val="20"/>
                </w:rPr>
                <w:t>c</w:t>
              </w:r>
            </w:ins>
            <w:ins w:id="460" w:author="Johanna Stansfield" w:date="2023-04-13T11:19:00Z">
              <w:r w:rsidR="00436E85">
                <w:rPr>
                  <w:rFonts w:ascii="Times New Roman" w:hAnsi="Times New Roman" w:cs="Times New Roman"/>
                  <w:color w:val="000000" w:themeColor="text1"/>
                  <w:spacing w:val="4"/>
                  <w:w w:val="103"/>
                  <w:kern w:val="14"/>
                  <w:sz w:val="20"/>
                  <w:szCs w:val="20"/>
                </w:rPr>
                <w:t>oronavirus disease</w:t>
              </w:r>
            </w:ins>
            <w:r w:rsidRPr="001906B2">
              <w:rPr>
                <w:rFonts w:ascii="Times New Roman" w:hAnsi="Times New Roman" w:cs="Times New Roman"/>
                <w:color w:val="000000" w:themeColor="text1"/>
                <w:spacing w:val="4"/>
                <w:w w:val="103"/>
                <w:kern w:val="14"/>
                <w:sz w:val="20"/>
                <w:szCs w:val="20"/>
              </w:rPr>
              <w:t xml:space="preserve"> </w:t>
            </w:r>
            <w:ins w:id="461" w:author="Johanna Stansfield" w:date="2023-04-13T11:19:00Z">
              <w:r w:rsidR="00436E85">
                <w:rPr>
                  <w:rFonts w:ascii="Times New Roman" w:hAnsi="Times New Roman" w:cs="Times New Roman"/>
                  <w:color w:val="000000" w:themeColor="text1"/>
                  <w:spacing w:val="4"/>
                  <w:w w:val="103"/>
                  <w:kern w:val="14"/>
                  <w:sz w:val="20"/>
                  <w:szCs w:val="20"/>
                </w:rPr>
                <w:t>(</w:t>
              </w:r>
            </w:ins>
            <w:r w:rsidRPr="001906B2">
              <w:rPr>
                <w:rFonts w:ascii="Times New Roman" w:hAnsi="Times New Roman" w:cs="Times New Roman"/>
                <w:color w:val="000000" w:themeColor="text1"/>
                <w:spacing w:val="4"/>
                <w:w w:val="103"/>
                <w:kern w:val="14"/>
                <w:sz w:val="20"/>
                <w:szCs w:val="20"/>
              </w:rPr>
              <w:t>COVID-19</w:t>
            </w:r>
            <w:ins w:id="462" w:author="Johanna Stansfield" w:date="2023-04-13T11:19:00Z">
              <w:r w:rsidR="00436E85">
                <w:rPr>
                  <w:rFonts w:ascii="Times New Roman" w:hAnsi="Times New Roman" w:cs="Times New Roman"/>
                  <w:color w:val="000000" w:themeColor="text1"/>
                  <w:spacing w:val="4"/>
                  <w:w w:val="103"/>
                  <w:kern w:val="14"/>
                  <w:sz w:val="20"/>
                  <w:szCs w:val="20"/>
                </w:rPr>
                <w:t>)</w:t>
              </w:r>
            </w:ins>
            <w:r w:rsidRPr="001906B2">
              <w:rPr>
                <w:rFonts w:ascii="Times New Roman" w:hAnsi="Times New Roman" w:cs="Times New Roman"/>
                <w:color w:val="000000" w:themeColor="text1"/>
                <w:spacing w:val="4"/>
                <w:w w:val="103"/>
                <w:kern w:val="14"/>
                <w:sz w:val="20"/>
                <w:szCs w:val="20"/>
              </w:rPr>
              <w:t xml:space="preserve"> pandemic, when women spent an estimated 512 billion hours globally doing additional unpaid childcare work that sustained our economies</w:t>
            </w:r>
            <w:ins w:id="463" w:author="Johanna Stansfield" w:date="2023-04-13T11:19:00Z">
              <w:r w:rsidR="00436E85">
                <w:rPr>
                  <w:rFonts w:ascii="Times New Roman" w:hAnsi="Times New Roman" w:cs="Times New Roman"/>
                  <w:color w:val="000000" w:themeColor="text1"/>
                  <w:spacing w:val="4"/>
                  <w:w w:val="103"/>
                  <w:kern w:val="14"/>
                  <w:sz w:val="20"/>
                  <w:szCs w:val="20"/>
                </w:rPr>
                <w:t>.</w:t>
              </w:r>
            </w:ins>
            <w:r w:rsidRPr="001906B2">
              <w:rPr>
                <w:rStyle w:val="FootnoteReference"/>
                <w:rFonts w:ascii="Times New Roman" w:hAnsi="Times New Roman" w:cs="Times New Roman"/>
                <w:sz w:val="20"/>
                <w:szCs w:val="20"/>
              </w:rPr>
              <w:footnoteReference w:id="12"/>
            </w:r>
            <w:del w:id="488" w:author="Johanna Stansfield" w:date="2023-04-13T11:19:00Z">
              <w:r w:rsidRPr="001906B2" w:rsidDel="00436E85">
                <w:rPr>
                  <w:rFonts w:ascii="Times New Roman" w:hAnsi="Times New Roman" w:cs="Times New Roman"/>
                  <w:color w:val="000000" w:themeColor="text1"/>
                  <w:spacing w:val="4"/>
                  <w:w w:val="103"/>
                  <w:kern w:val="14"/>
                  <w:sz w:val="20"/>
                  <w:szCs w:val="20"/>
                </w:rPr>
                <w:delText>.</w:delText>
              </w:r>
            </w:del>
            <w:r w:rsidRPr="001906B2">
              <w:rPr>
                <w:rFonts w:ascii="Times New Roman" w:hAnsi="Times New Roman" w:cs="Times New Roman"/>
                <w:color w:val="000000" w:themeColor="text1"/>
                <w:spacing w:val="4"/>
                <w:w w:val="103"/>
                <w:kern w:val="14"/>
                <w:sz w:val="20"/>
                <w:szCs w:val="20"/>
              </w:rPr>
              <w:t xml:space="preserve">  </w:t>
            </w:r>
          </w:p>
          <w:p w14:paraId="0BFCA786" w14:textId="37F3F5CB" w:rsidR="007B53AF" w:rsidRPr="001906B2" w:rsidRDefault="007B53AF" w:rsidP="007B53AF">
            <w:pPr>
              <w:pStyle w:val="ListParagraph"/>
              <w:snapToGrid w:val="0"/>
              <w:spacing w:after="0" w:line="240" w:lineRule="auto"/>
              <w:jc w:val="both"/>
              <w:rPr>
                <w:rFonts w:ascii="Times New Roman" w:hAnsi="Times New Roman" w:cs="Times New Roman"/>
                <w:color w:val="000000" w:themeColor="text1"/>
                <w:spacing w:val="4"/>
                <w:w w:val="103"/>
                <w:kern w:val="14"/>
                <w:sz w:val="20"/>
                <w:szCs w:val="20"/>
              </w:rPr>
            </w:pPr>
          </w:p>
          <w:p w14:paraId="2B2D3479" w14:textId="367057A4" w:rsidR="007B53AF" w:rsidRPr="001906B2" w:rsidRDefault="007B53AF">
            <w:pPr>
              <w:pStyle w:val="ListParagraph"/>
              <w:numPr>
                <w:ilvl w:val="0"/>
                <w:numId w:val="17"/>
              </w:numPr>
              <w:snapToGrid w:val="0"/>
              <w:spacing w:after="0" w:line="240" w:lineRule="auto"/>
              <w:jc w:val="both"/>
              <w:rPr>
                <w:rFonts w:ascii="Times New Roman" w:hAnsi="Times New Roman" w:cs="Times New Roman"/>
                <w:color w:val="000000" w:themeColor="text1"/>
                <w:spacing w:val="4"/>
                <w:w w:val="103"/>
                <w:kern w:val="14"/>
                <w:sz w:val="20"/>
                <w:szCs w:val="20"/>
              </w:rPr>
              <w:pPrChange w:id="489" w:author="Johanna Stansfield" w:date="2023-04-13T11:09:00Z">
                <w:pPr>
                  <w:pStyle w:val="ListParagraph"/>
                  <w:numPr>
                    <w:numId w:val="12"/>
                  </w:numPr>
                  <w:snapToGrid w:val="0"/>
                  <w:spacing w:after="0" w:line="240" w:lineRule="auto"/>
                  <w:ind w:hanging="360"/>
                  <w:jc w:val="both"/>
                </w:pPr>
              </w:pPrChange>
            </w:pPr>
            <w:r w:rsidRPr="001906B2">
              <w:rPr>
                <w:rFonts w:ascii="Times New Roman" w:hAnsi="Times New Roman" w:cs="Times New Roman"/>
                <w:color w:val="000000" w:themeColor="text1"/>
                <w:spacing w:val="4"/>
                <w:w w:val="103"/>
                <w:kern w:val="14"/>
                <w:sz w:val="20"/>
                <w:szCs w:val="20"/>
              </w:rPr>
              <w:t>GDP does not offer a lens on distributions to identify and address inequalities, including</w:t>
            </w:r>
            <w:ins w:id="490" w:author="Johanna Stansfield" w:date="2023-04-13T11:49:00Z">
              <w:r w:rsidR="00316AF9">
                <w:rPr>
                  <w:rFonts w:ascii="Times New Roman" w:hAnsi="Times New Roman" w:cs="Times New Roman"/>
                  <w:color w:val="000000" w:themeColor="text1"/>
                  <w:spacing w:val="4"/>
                  <w:w w:val="103"/>
                  <w:kern w:val="14"/>
                  <w:sz w:val="20"/>
                  <w:szCs w:val="20"/>
                </w:rPr>
                <w:t xml:space="preserve"> inequalities</w:t>
              </w:r>
            </w:ins>
            <w:r w:rsidRPr="001906B2">
              <w:rPr>
                <w:rFonts w:ascii="Times New Roman" w:hAnsi="Times New Roman" w:cs="Times New Roman"/>
                <w:color w:val="000000" w:themeColor="text1"/>
                <w:spacing w:val="4"/>
                <w:w w:val="103"/>
                <w:kern w:val="14"/>
                <w:sz w:val="20"/>
                <w:szCs w:val="20"/>
              </w:rPr>
              <w:t xml:space="preserve"> between women and men</w:t>
            </w:r>
            <w:ins w:id="491" w:author="Johanna Stansfield" w:date="2023-04-13T11:33:00Z">
              <w:r w:rsidR="003F1557">
                <w:rPr>
                  <w:rFonts w:ascii="Times New Roman" w:hAnsi="Times New Roman" w:cs="Times New Roman"/>
                  <w:color w:val="000000" w:themeColor="text1"/>
                  <w:spacing w:val="4"/>
                  <w:w w:val="103"/>
                  <w:kern w:val="14"/>
                  <w:sz w:val="20"/>
                  <w:szCs w:val="20"/>
                </w:rPr>
                <w:t xml:space="preserve"> and </w:t>
              </w:r>
            </w:ins>
            <w:ins w:id="492" w:author="Johanna Stansfield" w:date="2023-04-13T11:49:00Z">
              <w:r w:rsidR="00316AF9">
                <w:rPr>
                  <w:rFonts w:ascii="Times New Roman" w:hAnsi="Times New Roman" w:cs="Times New Roman"/>
                  <w:color w:val="000000" w:themeColor="text1"/>
                  <w:spacing w:val="4"/>
                  <w:w w:val="103"/>
                  <w:kern w:val="14"/>
                  <w:sz w:val="20"/>
                  <w:szCs w:val="20"/>
                </w:rPr>
                <w:t>those faced by</w:t>
              </w:r>
            </w:ins>
            <w:del w:id="493" w:author="Johanna Stansfield" w:date="2023-04-13T11:33:00Z">
              <w:r w:rsidRPr="001906B2" w:rsidDel="003F1557">
                <w:rPr>
                  <w:rFonts w:ascii="Times New Roman" w:hAnsi="Times New Roman" w:cs="Times New Roman"/>
                  <w:color w:val="000000" w:themeColor="text1"/>
                  <w:spacing w:val="4"/>
                  <w:w w:val="103"/>
                  <w:kern w:val="14"/>
                  <w:sz w:val="20"/>
                  <w:szCs w:val="20"/>
                </w:rPr>
                <w:delText>,</w:delText>
              </w:r>
            </w:del>
            <w:r w:rsidRPr="001906B2">
              <w:rPr>
                <w:rFonts w:ascii="Times New Roman" w:hAnsi="Times New Roman" w:cs="Times New Roman"/>
                <w:color w:val="000000" w:themeColor="text1"/>
                <w:spacing w:val="4"/>
                <w:w w:val="103"/>
                <w:kern w:val="14"/>
                <w:sz w:val="20"/>
                <w:szCs w:val="20"/>
              </w:rPr>
              <w:t xml:space="preserve"> refugees, migrants</w:t>
            </w:r>
            <w:ins w:id="494" w:author="Johanna Stansfield" w:date="2023-04-13T11:33:00Z">
              <w:r w:rsidR="003F1557">
                <w:rPr>
                  <w:rFonts w:ascii="Times New Roman" w:hAnsi="Times New Roman" w:cs="Times New Roman"/>
                  <w:color w:val="000000" w:themeColor="text1"/>
                  <w:spacing w:val="4"/>
                  <w:w w:val="103"/>
                  <w:kern w:val="14"/>
                  <w:sz w:val="20"/>
                  <w:szCs w:val="20"/>
                </w:rPr>
                <w:t xml:space="preserve"> and</w:t>
              </w:r>
            </w:ins>
            <w:del w:id="495" w:author="Johanna Stansfield" w:date="2023-04-13T11:33:00Z">
              <w:r w:rsidRPr="001906B2" w:rsidDel="003F1557">
                <w:rPr>
                  <w:rFonts w:ascii="Times New Roman" w:hAnsi="Times New Roman" w:cs="Times New Roman"/>
                  <w:color w:val="000000" w:themeColor="text1"/>
                  <w:spacing w:val="4"/>
                  <w:w w:val="103"/>
                  <w:kern w:val="14"/>
                  <w:sz w:val="20"/>
                  <w:szCs w:val="20"/>
                </w:rPr>
                <w:delText>,</w:delText>
              </w:r>
            </w:del>
            <w:r w:rsidRPr="001906B2">
              <w:rPr>
                <w:rFonts w:ascii="Times New Roman" w:hAnsi="Times New Roman" w:cs="Times New Roman"/>
                <w:color w:val="000000" w:themeColor="text1"/>
                <w:spacing w:val="4"/>
                <w:w w:val="103"/>
                <w:kern w:val="14"/>
                <w:sz w:val="20"/>
                <w:szCs w:val="20"/>
              </w:rPr>
              <w:t xml:space="preserve"> minorities, nor does it account for the targeted interventions needed to address the needs of people facing intersectional forms of inequality. </w:t>
            </w:r>
            <w:del w:id="496" w:author="Johanna Stansfield" w:date="2023-04-13T11:34:00Z">
              <w:r w:rsidRPr="001906B2" w:rsidDel="003F1557">
                <w:rPr>
                  <w:rFonts w:ascii="Times New Roman" w:hAnsi="Times New Roman" w:cs="Times New Roman"/>
                  <w:color w:val="000000" w:themeColor="text1"/>
                  <w:spacing w:val="4"/>
                  <w:w w:val="103"/>
                  <w:kern w:val="14"/>
                  <w:sz w:val="20"/>
                  <w:szCs w:val="20"/>
                </w:rPr>
                <w:delText xml:space="preserve">GDP’s </w:delText>
              </w:r>
            </w:del>
            <w:ins w:id="497" w:author="Johanna Stansfield" w:date="2023-04-13T11:34:00Z">
              <w:r w:rsidR="003F1557">
                <w:rPr>
                  <w:rFonts w:ascii="Times New Roman" w:hAnsi="Times New Roman" w:cs="Times New Roman"/>
                  <w:color w:val="000000" w:themeColor="text1"/>
                  <w:spacing w:val="4"/>
                  <w:w w:val="103"/>
                  <w:kern w:val="14"/>
                  <w:sz w:val="20"/>
                  <w:szCs w:val="20"/>
                </w:rPr>
                <w:t xml:space="preserve">The </w:t>
              </w:r>
            </w:ins>
            <w:r w:rsidRPr="001906B2">
              <w:rPr>
                <w:rFonts w:ascii="Times New Roman" w:hAnsi="Times New Roman" w:cs="Times New Roman"/>
                <w:color w:val="000000" w:themeColor="text1"/>
                <w:spacing w:val="4"/>
                <w:w w:val="103"/>
                <w:kern w:val="14"/>
                <w:sz w:val="20"/>
                <w:szCs w:val="20"/>
              </w:rPr>
              <w:t xml:space="preserve">social and environmental exclusion </w:t>
            </w:r>
            <w:ins w:id="498" w:author="Johanna Stansfield" w:date="2023-04-13T11:34:00Z">
              <w:r w:rsidR="00380458">
                <w:rPr>
                  <w:rFonts w:ascii="Times New Roman" w:hAnsi="Times New Roman" w:cs="Times New Roman"/>
                  <w:color w:val="000000" w:themeColor="text1"/>
                  <w:spacing w:val="4"/>
                  <w:w w:val="103"/>
                  <w:kern w:val="14"/>
                  <w:sz w:val="20"/>
                  <w:szCs w:val="20"/>
                </w:rPr>
                <w:t xml:space="preserve">inherent in GDP </w:t>
              </w:r>
            </w:ins>
            <w:r w:rsidRPr="001906B2">
              <w:rPr>
                <w:rFonts w:ascii="Times New Roman" w:hAnsi="Times New Roman" w:cs="Times New Roman"/>
                <w:color w:val="000000" w:themeColor="text1"/>
                <w:spacing w:val="4"/>
                <w:w w:val="103"/>
                <w:kern w:val="14"/>
                <w:sz w:val="20"/>
                <w:szCs w:val="20"/>
              </w:rPr>
              <w:t>perpetuates the misallocation of resources in ways that further exacerbate inequalities.</w:t>
            </w:r>
          </w:p>
          <w:p w14:paraId="0042D503" w14:textId="77777777" w:rsidR="007B53AF" w:rsidRPr="001906B2" w:rsidRDefault="007B53AF" w:rsidP="007B53AF">
            <w:pPr>
              <w:pStyle w:val="ListParagraph"/>
              <w:rPr>
                <w:rFonts w:ascii="Times New Roman" w:hAnsi="Times New Roman" w:cs="Times New Roman"/>
                <w:color w:val="000000" w:themeColor="text1"/>
                <w:spacing w:val="4"/>
                <w:w w:val="103"/>
                <w:kern w:val="14"/>
                <w:sz w:val="20"/>
                <w:szCs w:val="20"/>
              </w:rPr>
            </w:pPr>
          </w:p>
          <w:p w14:paraId="7E40DB78" w14:textId="0C2F8ABE" w:rsidR="007B53AF" w:rsidRPr="001906B2" w:rsidRDefault="007B53AF">
            <w:pPr>
              <w:pStyle w:val="ListParagraph"/>
              <w:numPr>
                <w:ilvl w:val="0"/>
                <w:numId w:val="17"/>
              </w:numPr>
              <w:snapToGrid w:val="0"/>
              <w:spacing w:after="0" w:line="240" w:lineRule="auto"/>
              <w:jc w:val="both"/>
              <w:rPr>
                <w:rFonts w:ascii="Times New Roman" w:hAnsi="Times New Roman" w:cs="Times New Roman"/>
                <w:color w:val="000000" w:themeColor="text1"/>
                <w:spacing w:val="4"/>
                <w:w w:val="103"/>
                <w:kern w:val="14"/>
                <w:sz w:val="20"/>
                <w:szCs w:val="20"/>
              </w:rPr>
              <w:pPrChange w:id="499" w:author="Johanna Stansfield" w:date="2023-04-13T11:09:00Z">
                <w:pPr>
                  <w:pStyle w:val="ListParagraph"/>
                  <w:numPr>
                    <w:numId w:val="12"/>
                  </w:numPr>
                  <w:snapToGrid w:val="0"/>
                  <w:spacing w:after="0" w:line="240" w:lineRule="auto"/>
                  <w:ind w:hanging="360"/>
                  <w:jc w:val="both"/>
                </w:pPr>
              </w:pPrChange>
            </w:pPr>
            <w:del w:id="500" w:author="Johanna Stansfield" w:date="2023-04-13T11:35:00Z">
              <w:r w:rsidRPr="001906B2" w:rsidDel="00380458">
                <w:rPr>
                  <w:rFonts w:ascii="Times New Roman" w:hAnsi="Times New Roman" w:cs="Times New Roman"/>
                  <w:color w:val="000000" w:themeColor="text1"/>
                  <w:spacing w:val="4"/>
                  <w:w w:val="103"/>
                  <w:kern w:val="14"/>
                  <w:sz w:val="20"/>
                  <w:szCs w:val="20"/>
                </w:rPr>
                <w:delText>Due to</w:delText>
              </w:r>
            </w:del>
            <w:ins w:id="501" w:author="Johanna Stansfield" w:date="2023-04-13T11:35:00Z">
              <w:r w:rsidR="00380458">
                <w:rPr>
                  <w:rFonts w:ascii="Times New Roman" w:hAnsi="Times New Roman" w:cs="Times New Roman"/>
                  <w:color w:val="000000" w:themeColor="text1"/>
                  <w:spacing w:val="4"/>
                  <w:w w:val="103"/>
                  <w:kern w:val="14"/>
                  <w:sz w:val="20"/>
                  <w:szCs w:val="20"/>
                </w:rPr>
                <w:t>As a result of</w:t>
              </w:r>
            </w:ins>
            <w:r w:rsidRPr="001906B2">
              <w:rPr>
                <w:rFonts w:ascii="Times New Roman" w:hAnsi="Times New Roman" w:cs="Times New Roman"/>
                <w:color w:val="000000" w:themeColor="text1"/>
                <w:spacing w:val="4"/>
                <w:w w:val="103"/>
                <w:kern w:val="14"/>
                <w:sz w:val="20"/>
                <w:szCs w:val="20"/>
              </w:rPr>
              <w:t xml:space="preserve"> serious compilation and measurement challenges</w:t>
            </w:r>
            <w:ins w:id="502" w:author="Johanna Stansfield" w:date="2023-04-13T11:35:00Z">
              <w:r w:rsidR="00380458">
                <w:rPr>
                  <w:rFonts w:ascii="Times New Roman" w:hAnsi="Times New Roman" w:cs="Times New Roman"/>
                  <w:color w:val="000000" w:themeColor="text1"/>
                  <w:spacing w:val="4"/>
                  <w:w w:val="103"/>
                  <w:kern w:val="14"/>
                  <w:sz w:val="20"/>
                  <w:szCs w:val="20"/>
                </w:rPr>
                <w:t>,</w:t>
              </w:r>
            </w:ins>
            <w:r w:rsidRPr="001906B2">
              <w:rPr>
                <w:rFonts w:ascii="Times New Roman" w:hAnsi="Times New Roman" w:cs="Times New Roman"/>
                <w:color w:val="000000" w:themeColor="text1"/>
                <w:spacing w:val="4"/>
                <w:w w:val="103"/>
                <w:kern w:val="14"/>
                <w:sz w:val="20"/>
                <w:szCs w:val="20"/>
              </w:rPr>
              <w:t xml:space="preserve"> GDP still often insufficiently captures new economic phenomena, for </w:t>
            </w:r>
            <w:del w:id="503" w:author="Johanna Stansfield" w:date="2023-04-13T11:35:00Z">
              <w:r w:rsidRPr="001906B2" w:rsidDel="00380458">
                <w:rPr>
                  <w:rFonts w:ascii="Times New Roman" w:hAnsi="Times New Roman" w:cs="Times New Roman"/>
                  <w:color w:val="000000" w:themeColor="text1"/>
                  <w:spacing w:val="4"/>
                  <w:w w:val="103"/>
                  <w:kern w:val="14"/>
                  <w:sz w:val="20"/>
                  <w:szCs w:val="20"/>
                </w:rPr>
                <w:delText xml:space="preserve">instance </w:delText>
              </w:r>
            </w:del>
            <w:ins w:id="504" w:author="Johanna Stansfield" w:date="2023-04-13T11:35:00Z">
              <w:r w:rsidR="00380458">
                <w:rPr>
                  <w:rFonts w:ascii="Times New Roman" w:hAnsi="Times New Roman" w:cs="Times New Roman"/>
                  <w:color w:val="000000" w:themeColor="text1"/>
                  <w:spacing w:val="4"/>
                  <w:w w:val="103"/>
                  <w:kern w:val="14"/>
                  <w:sz w:val="20"/>
                  <w:szCs w:val="20"/>
                </w:rPr>
                <w:t>example,</w:t>
              </w:r>
              <w:r w:rsidR="00380458" w:rsidRPr="001906B2">
                <w:rPr>
                  <w:rFonts w:ascii="Times New Roman" w:hAnsi="Times New Roman" w:cs="Times New Roman"/>
                  <w:color w:val="000000" w:themeColor="text1"/>
                  <w:spacing w:val="4"/>
                  <w:w w:val="103"/>
                  <w:kern w:val="14"/>
                  <w:sz w:val="20"/>
                  <w:szCs w:val="20"/>
                </w:rPr>
                <w:t xml:space="preserve"> </w:t>
              </w:r>
            </w:ins>
            <w:r w:rsidRPr="001906B2">
              <w:rPr>
                <w:rFonts w:ascii="Times New Roman" w:hAnsi="Times New Roman" w:cs="Times New Roman"/>
                <w:color w:val="000000" w:themeColor="text1"/>
                <w:spacing w:val="4"/>
                <w:w w:val="103"/>
                <w:kern w:val="14"/>
                <w:sz w:val="20"/>
                <w:szCs w:val="20"/>
              </w:rPr>
              <w:t>digitalization and the use of free digital services, the use of crypto assets and the development of data. These particular issues are being addressed in the current discussion</w:t>
            </w:r>
            <w:ins w:id="505" w:author="Johanna Stansfield" w:date="2023-04-13T11:51:00Z">
              <w:r w:rsidR="00316AF9">
                <w:rPr>
                  <w:rFonts w:ascii="Times New Roman" w:hAnsi="Times New Roman" w:cs="Times New Roman"/>
                  <w:color w:val="000000" w:themeColor="text1"/>
                  <w:spacing w:val="4"/>
                  <w:w w:val="103"/>
                  <w:kern w:val="14"/>
                  <w:sz w:val="20"/>
                  <w:szCs w:val="20"/>
                </w:rPr>
                <w:t>s</w:t>
              </w:r>
            </w:ins>
            <w:r w:rsidRPr="001906B2">
              <w:rPr>
                <w:rFonts w:ascii="Times New Roman" w:hAnsi="Times New Roman" w:cs="Times New Roman"/>
                <w:color w:val="000000" w:themeColor="text1"/>
                <w:spacing w:val="4"/>
                <w:w w:val="103"/>
                <w:kern w:val="14"/>
                <w:sz w:val="20"/>
                <w:szCs w:val="20"/>
              </w:rPr>
              <w:t xml:space="preserve"> </w:t>
            </w:r>
            <w:del w:id="506" w:author="Johanna Stansfield" w:date="2023-04-13T11:51:00Z">
              <w:r w:rsidRPr="001906B2" w:rsidDel="00316AF9">
                <w:rPr>
                  <w:rFonts w:ascii="Times New Roman" w:hAnsi="Times New Roman" w:cs="Times New Roman"/>
                  <w:color w:val="000000" w:themeColor="text1"/>
                  <w:spacing w:val="4"/>
                  <w:w w:val="103"/>
                  <w:kern w:val="14"/>
                  <w:sz w:val="20"/>
                  <w:szCs w:val="20"/>
                </w:rPr>
                <w:delText xml:space="preserve">of </w:delText>
              </w:r>
            </w:del>
            <w:ins w:id="507" w:author="Johanna Stansfield" w:date="2023-04-13T11:51:00Z">
              <w:r w:rsidR="00316AF9">
                <w:rPr>
                  <w:rFonts w:ascii="Times New Roman" w:hAnsi="Times New Roman" w:cs="Times New Roman"/>
                  <w:color w:val="000000" w:themeColor="text1"/>
                  <w:spacing w:val="4"/>
                  <w:w w:val="103"/>
                  <w:kern w:val="14"/>
                  <w:sz w:val="20"/>
                  <w:szCs w:val="20"/>
                </w:rPr>
                <w:t>on</w:t>
              </w:r>
              <w:r w:rsidR="00316AF9" w:rsidRPr="001906B2">
                <w:rPr>
                  <w:rFonts w:ascii="Times New Roman" w:hAnsi="Times New Roman" w:cs="Times New Roman"/>
                  <w:color w:val="000000" w:themeColor="text1"/>
                  <w:spacing w:val="4"/>
                  <w:w w:val="103"/>
                  <w:kern w:val="14"/>
                  <w:sz w:val="20"/>
                  <w:szCs w:val="20"/>
                </w:rPr>
                <w:t xml:space="preserve"> </w:t>
              </w:r>
            </w:ins>
            <w:r w:rsidRPr="001906B2">
              <w:rPr>
                <w:rFonts w:ascii="Times New Roman" w:hAnsi="Times New Roman" w:cs="Times New Roman"/>
                <w:color w:val="000000" w:themeColor="text1"/>
                <w:spacing w:val="4"/>
                <w:w w:val="103"/>
                <w:kern w:val="14"/>
                <w:sz w:val="20"/>
                <w:szCs w:val="20"/>
              </w:rPr>
              <w:t xml:space="preserve">the 2025 revision of the </w:t>
            </w:r>
            <w:ins w:id="508" w:author="Johanna Stansfield" w:date="2023-04-13T11:36:00Z">
              <w:r w:rsidR="00380458" w:rsidRPr="00380458">
                <w:rPr>
                  <w:rFonts w:ascii="Times New Roman" w:hAnsi="Times New Roman" w:cs="Times New Roman"/>
                  <w:color w:val="000000" w:themeColor="text1"/>
                  <w:spacing w:val="4"/>
                  <w:w w:val="103"/>
                  <w:kern w:val="14"/>
                  <w:sz w:val="20"/>
                  <w:szCs w:val="20"/>
                </w:rPr>
                <w:t>System of National Accounts</w:t>
              </w:r>
            </w:ins>
            <w:del w:id="509" w:author="Johanna Stansfield" w:date="2023-04-13T11:36:00Z">
              <w:r w:rsidRPr="001906B2" w:rsidDel="00380458">
                <w:rPr>
                  <w:rFonts w:ascii="Times New Roman" w:hAnsi="Times New Roman" w:cs="Times New Roman"/>
                  <w:color w:val="000000" w:themeColor="text1"/>
                  <w:spacing w:val="4"/>
                  <w:w w:val="103"/>
                  <w:kern w:val="14"/>
                  <w:sz w:val="20"/>
                  <w:szCs w:val="20"/>
                </w:rPr>
                <w:delText>SNA</w:delText>
              </w:r>
            </w:del>
            <w:r w:rsidRPr="001906B2">
              <w:rPr>
                <w:rFonts w:ascii="Times New Roman" w:hAnsi="Times New Roman" w:cs="Times New Roman"/>
                <w:color w:val="000000" w:themeColor="text1"/>
                <w:spacing w:val="4"/>
                <w:w w:val="103"/>
                <w:kern w:val="14"/>
                <w:sz w:val="20"/>
                <w:szCs w:val="20"/>
              </w:rPr>
              <w:t xml:space="preserve">. </w:t>
            </w:r>
          </w:p>
          <w:p w14:paraId="19308747" w14:textId="77777777" w:rsidR="007B53AF" w:rsidRPr="001906B2" w:rsidRDefault="007B53AF" w:rsidP="007B53AF">
            <w:pPr>
              <w:pStyle w:val="ListParagraph"/>
              <w:rPr>
                <w:rFonts w:ascii="Times New Roman" w:hAnsi="Times New Roman" w:cs="Times New Roman"/>
                <w:color w:val="000000" w:themeColor="text1"/>
                <w:spacing w:val="4"/>
                <w:w w:val="103"/>
                <w:kern w:val="14"/>
                <w:sz w:val="20"/>
                <w:szCs w:val="20"/>
              </w:rPr>
            </w:pPr>
          </w:p>
          <w:p w14:paraId="23036485" w14:textId="7A70DDB3" w:rsidR="007B53AF" w:rsidRPr="001906B2" w:rsidRDefault="004337B8" w:rsidP="007B53AF">
            <w:pPr>
              <w:snapToGrid w:val="0"/>
              <w:spacing w:line="240" w:lineRule="auto"/>
              <w:contextualSpacing/>
              <w:jc w:val="both"/>
              <w:rPr>
                <w:color w:val="000000" w:themeColor="text1"/>
              </w:rPr>
            </w:pPr>
            <w:ins w:id="510" w:author="Johanna Stansfield" w:date="2023-04-14T14:20:00Z">
              <w:r>
                <w:rPr>
                  <w:color w:val="000000" w:themeColor="text1"/>
                </w:rPr>
                <w:lastRenderedPageBreak/>
                <w:t xml:space="preserve">12. </w:t>
              </w:r>
            </w:ins>
            <w:r w:rsidR="007B53AF" w:rsidRPr="00831740">
              <w:rPr>
                <w:color w:val="000000" w:themeColor="text1"/>
              </w:rPr>
              <w:t>Over time</w:t>
            </w:r>
            <w:r w:rsidR="007B53AF" w:rsidRPr="001906B2">
              <w:rPr>
                <w:color w:val="000000" w:themeColor="text1"/>
              </w:rPr>
              <w:t xml:space="preserve">, it has become clear that there are intrinsic limitations </w:t>
            </w:r>
            <w:del w:id="511" w:author="Johanna Stansfield" w:date="2023-04-13T11:51:00Z">
              <w:r w:rsidR="007B53AF" w:rsidRPr="001906B2" w:rsidDel="00316AF9">
                <w:rPr>
                  <w:color w:val="000000" w:themeColor="text1"/>
                </w:rPr>
                <w:delText xml:space="preserve">on </w:delText>
              </w:r>
            </w:del>
            <w:ins w:id="512" w:author="Johanna Stansfield" w:date="2023-04-13T11:51:00Z">
              <w:r w:rsidR="00316AF9">
                <w:rPr>
                  <w:color w:val="000000" w:themeColor="text1"/>
                </w:rPr>
                <w:t>to</w:t>
              </w:r>
              <w:r w:rsidR="00316AF9" w:rsidRPr="001906B2">
                <w:rPr>
                  <w:color w:val="000000" w:themeColor="text1"/>
                </w:rPr>
                <w:t xml:space="preserve"> </w:t>
              </w:r>
            </w:ins>
            <w:r w:rsidR="007B53AF" w:rsidRPr="001906B2">
              <w:rPr>
                <w:color w:val="000000" w:themeColor="text1"/>
              </w:rPr>
              <w:t xml:space="preserve">what GDP can measure. It does not fully capture the complexities of the urgent challenges we face today. Despite these evident shortcomings, GDP continues to be used </w:t>
            </w:r>
            <w:del w:id="513" w:author="Johanna Stansfield" w:date="2023-04-13T11:53:00Z">
              <w:r w:rsidR="007B53AF" w:rsidRPr="001906B2" w:rsidDel="00316AF9">
                <w:rPr>
                  <w:color w:val="000000" w:themeColor="text1"/>
                </w:rPr>
                <w:delText xml:space="preserve">- </w:delText>
              </w:r>
            </w:del>
            <w:ins w:id="514" w:author="Johanna Stansfield" w:date="2023-04-13T11:53:00Z">
              <w:r w:rsidR="00316AF9">
                <w:rPr>
                  <w:color w:val="000000" w:themeColor="text1"/>
                </w:rPr>
                <w:t>–</w:t>
              </w:r>
              <w:r w:rsidR="00316AF9" w:rsidRPr="001906B2">
                <w:rPr>
                  <w:color w:val="000000" w:themeColor="text1"/>
                </w:rPr>
                <w:t xml:space="preserve"> </w:t>
              </w:r>
            </w:ins>
            <w:r w:rsidR="007B53AF" w:rsidRPr="001906B2">
              <w:rPr>
                <w:color w:val="000000" w:themeColor="text1"/>
              </w:rPr>
              <w:t xml:space="preserve">or misused </w:t>
            </w:r>
            <w:del w:id="515" w:author="Johanna Stansfield" w:date="2023-04-13T11:53:00Z">
              <w:r w:rsidR="007B53AF" w:rsidRPr="001906B2" w:rsidDel="00316AF9">
                <w:rPr>
                  <w:color w:val="000000" w:themeColor="text1"/>
                </w:rPr>
                <w:delText xml:space="preserve">- </w:delText>
              </w:r>
            </w:del>
            <w:ins w:id="516" w:author="Johanna Stansfield" w:date="2023-04-13T11:53:00Z">
              <w:r w:rsidR="00316AF9">
                <w:rPr>
                  <w:color w:val="000000" w:themeColor="text1"/>
                </w:rPr>
                <w:t>–</w:t>
              </w:r>
              <w:r w:rsidR="00316AF9" w:rsidRPr="001906B2">
                <w:rPr>
                  <w:color w:val="000000" w:themeColor="text1"/>
                </w:rPr>
                <w:t xml:space="preserve"> </w:t>
              </w:r>
            </w:ins>
            <w:r w:rsidR="007B53AF" w:rsidRPr="001906B2">
              <w:rPr>
                <w:color w:val="000000" w:themeColor="text1"/>
              </w:rPr>
              <w:t xml:space="preserve">as the benchmark for important national and international policy settings, </w:t>
            </w:r>
            <w:ins w:id="517" w:author="Johanna Stansfield" w:date="2023-04-13T11:56:00Z">
              <w:r w:rsidR="00D37DA5">
                <w:rPr>
                  <w:color w:val="000000" w:themeColor="text1"/>
                </w:rPr>
                <w:t xml:space="preserve">in </w:t>
              </w:r>
            </w:ins>
            <w:r w:rsidR="007B53AF" w:rsidRPr="001906B2">
              <w:rPr>
                <w:color w:val="000000" w:themeColor="text1"/>
              </w:rPr>
              <w:t>particular</w:t>
            </w:r>
            <w:del w:id="518" w:author="Johanna Stansfield" w:date="2023-04-13T11:56:00Z">
              <w:r w:rsidR="007B53AF" w:rsidRPr="001906B2" w:rsidDel="00D37DA5">
                <w:rPr>
                  <w:color w:val="000000" w:themeColor="text1"/>
                </w:rPr>
                <w:delText>ly</w:delText>
              </w:r>
            </w:del>
            <w:r w:rsidR="007B53AF" w:rsidRPr="001906B2">
              <w:rPr>
                <w:color w:val="000000" w:themeColor="text1"/>
              </w:rPr>
              <w:t xml:space="preserve"> in</w:t>
            </w:r>
            <w:r w:rsidR="007B53AF" w:rsidRPr="001906B2">
              <w:rPr>
                <w:sz w:val="24"/>
                <w:szCs w:val="24"/>
              </w:rPr>
              <w:t xml:space="preserve"> </w:t>
            </w:r>
            <w:r w:rsidR="007B53AF" w:rsidRPr="001906B2">
              <w:rPr>
                <w:color w:val="000000" w:themeColor="text1"/>
              </w:rPr>
              <w:t xml:space="preserve">respect of development financing. This notably includes criteria of eligibility for </w:t>
            </w:r>
            <w:del w:id="519" w:author="Johanna Stansfield" w:date="2023-04-13T11:55:00Z">
              <w:r w:rsidR="007B53AF" w:rsidRPr="001906B2" w:rsidDel="00A63819">
                <w:rPr>
                  <w:color w:val="000000" w:themeColor="text1"/>
                </w:rPr>
                <w:delText>O</w:delText>
              </w:r>
            </w:del>
            <w:ins w:id="520" w:author="Johanna Stansfield" w:date="2023-04-13T11:55:00Z">
              <w:r w:rsidR="00A63819">
                <w:rPr>
                  <w:color w:val="000000" w:themeColor="text1"/>
                </w:rPr>
                <w:t>o</w:t>
              </w:r>
            </w:ins>
            <w:r w:rsidR="007B53AF" w:rsidRPr="001906B2">
              <w:rPr>
                <w:color w:val="000000" w:themeColor="text1"/>
              </w:rPr>
              <w:t xml:space="preserve">fficial </w:t>
            </w:r>
            <w:del w:id="521" w:author="Johanna Stansfield" w:date="2023-04-13T11:55:00Z">
              <w:r w:rsidR="007B53AF" w:rsidRPr="001906B2" w:rsidDel="00A63819">
                <w:rPr>
                  <w:color w:val="000000" w:themeColor="text1"/>
                </w:rPr>
                <w:delText>D</w:delText>
              </w:r>
            </w:del>
            <w:ins w:id="522" w:author="Johanna Stansfield" w:date="2023-04-13T11:55:00Z">
              <w:r w:rsidR="00A63819">
                <w:rPr>
                  <w:color w:val="000000" w:themeColor="text1"/>
                </w:rPr>
                <w:t>d</w:t>
              </w:r>
            </w:ins>
            <w:r w:rsidR="007B53AF" w:rsidRPr="001906B2">
              <w:rPr>
                <w:color w:val="000000" w:themeColor="text1"/>
              </w:rPr>
              <w:t xml:space="preserve">evelopment </w:t>
            </w:r>
            <w:del w:id="523" w:author="Johanna Stansfield" w:date="2023-04-13T11:55:00Z">
              <w:r w:rsidR="007B53AF" w:rsidRPr="001906B2" w:rsidDel="00A63819">
                <w:rPr>
                  <w:color w:val="000000" w:themeColor="text1"/>
                </w:rPr>
                <w:delText>A</w:delText>
              </w:r>
            </w:del>
            <w:ins w:id="524" w:author="Johanna Stansfield" w:date="2023-04-13T11:55:00Z">
              <w:r w:rsidR="00A63819">
                <w:rPr>
                  <w:color w:val="000000" w:themeColor="text1"/>
                </w:rPr>
                <w:t>a</w:t>
              </w:r>
            </w:ins>
            <w:r w:rsidR="007B53AF" w:rsidRPr="001906B2">
              <w:rPr>
                <w:color w:val="000000" w:themeColor="text1"/>
              </w:rPr>
              <w:t xml:space="preserve">ssistance </w:t>
            </w:r>
            <w:del w:id="525" w:author="Johanna Stansfield" w:date="2023-04-13T11:55:00Z">
              <w:r w:rsidR="007B53AF" w:rsidRPr="001906B2" w:rsidDel="00A63819">
                <w:rPr>
                  <w:color w:val="000000" w:themeColor="text1"/>
                </w:rPr>
                <w:delText xml:space="preserve">(ODA) </w:delText>
              </w:r>
            </w:del>
            <w:r w:rsidR="007B53AF" w:rsidRPr="001906B2">
              <w:rPr>
                <w:color w:val="000000" w:themeColor="text1"/>
              </w:rPr>
              <w:t xml:space="preserve">and decisions on debt relief and concessional financing, as well as </w:t>
            </w:r>
            <w:ins w:id="526" w:author="Johanna Stansfield" w:date="2023-04-13T11:55:00Z">
              <w:r w:rsidR="00A63819">
                <w:rPr>
                  <w:color w:val="000000" w:themeColor="text1"/>
                </w:rPr>
                <w:t xml:space="preserve">such </w:t>
              </w:r>
            </w:ins>
            <w:r w:rsidR="007B53AF" w:rsidRPr="001906B2">
              <w:rPr>
                <w:color w:val="000000" w:themeColor="text1"/>
              </w:rPr>
              <w:t xml:space="preserve">matters </w:t>
            </w:r>
            <w:del w:id="527" w:author="Johanna Stansfield" w:date="2023-04-13T11:55:00Z">
              <w:r w:rsidR="007B53AF" w:rsidRPr="001906B2" w:rsidDel="00A63819">
                <w:rPr>
                  <w:color w:val="000000" w:themeColor="text1"/>
                </w:rPr>
                <w:delText xml:space="preserve">such </w:delText>
              </w:r>
            </w:del>
            <w:r w:rsidR="007B53AF" w:rsidRPr="001906B2">
              <w:rPr>
                <w:color w:val="000000" w:themeColor="text1"/>
              </w:rPr>
              <w:t xml:space="preserve">as graduation from </w:t>
            </w:r>
            <w:ins w:id="528" w:author="Johanna Stansfield" w:date="2023-04-13T11:55:00Z">
              <w:r w:rsidR="00A63819">
                <w:rPr>
                  <w:color w:val="000000" w:themeColor="text1"/>
                </w:rPr>
                <w:t xml:space="preserve">the status of </w:t>
              </w:r>
            </w:ins>
            <w:del w:id="529" w:author="Johanna Stansfield" w:date="2023-04-13T11:55:00Z">
              <w:r w:rsidR="007B53AF" w:rsidRPr="001906B2" w:rsidDel="00A63819">
                <w:rPr>
                  <w:color w:val="000000" w:themeColor="text1"/>
                </w:rPr>
                <w:delText>L</w:delText>
              </w:r>
            </w:del>
            <w:ins w:id="530" w:author="Johanna Stansfield" w:date="2023-04-13T11:55:00Z">
              <w:r w:rsidR="00A63819">
                <w:rPr>
                  <w:color w:val="000000" w:themeColor="text1"/>
                </w:rPr>
                <w:t>l</w:t>
              </w:r>
            </w:ins>
            <w:r w:rsidR="007B53AF" w:rsidRPr="001906B2">
              <w:rPr>
                <w:color w:val="000000" w:themeColor="text1"/>
              </w:rPr>
              <w:t xml:space="preserve">east </w:t>
            </w:r>
            <w:del w:id="531" w:author="Johanna Stansfield" w:date="2023-04-13T11:55:00Z">
              <w:r w:rsidR="007B53AF" w:rsidRPr="001906B2" w:rsidDel="00A63819">
                <w:rPr>
                  <w:color w:val="000000" w:themeColor="text1"/>
                </w:rPr>
                <w:delText>D</w:delText>
              </w:r>
            </w:del>
            <w:ins w:id="532" w:author="Johanna Stansfield" w:date="2023-04-13T11:55:00Z">
              <w:r w:rsidR="00A63819">
                <w:rPr>
                  <w:color w:val="000000" w:themeColor="text1"/>
                </w:rPr>
                <w:t>d</w:t>
              </w:r>
            </w:ins>
            <w:r w:rsidR="007B53AF" w:rsidRPr="001906B2">
              <w:rPr>
                <w:color w:val="000000" w:themeColor="text1"/>
              </w:rPr>
              <w:t xml:space="preserve">eveloped </w:t>
            </w:r>
            <w:del w:id="533" w:author="Johanna Stansfield" w:date="2023-04-13T11:55:00Z">
              <w:r w:rsidR="007B53AF" w:rsidRPr="001906B2" w:rsidDel="00A63819">
                <w:rPr>
                  <w:color w:val="000000" w:themeColor="text1"/>
                </w:rPr>
                <w:delText>C</w:delText>
              </w:r>
            </w:del>
            <w:ins w:id="534" w:author="Johanna Stansfield" w:date="2023-04-13T11:55:00Z">
              <w:r w:rsidR="00A63819">
                <w:rPr>
                  <w:color w:val="000000" w:themeColor="text1"/>
                </w:rPr>
                <w:t>c</w:t>
              </w:r>
            </w:ins>
            <w:r w:rsidR="007B53AF" w:rsidRPr="001906B2">
              <w:rPr>
                <w:color w:val="000000" w:themeColor="text1"/>
              </w:rPr>
              <w:t>ountry</w:t>
            </w:r>
            <w:del w:id="535" w:author="Johanna Stansfield" w:date="2023-04-13T11:55:00Z">
              <w:r w:rsidR="007B53AF" w:rsidRPr="001906B2" w:rsidDel="00A63819">
                <w:rPr>
                  <w:color w:val="000000" w:themeColor="text1"/>
                </w:rPr>
                <w:delText xml:space="preserve"> (LDC) status</w:delText>
              </w:r>
            </w:del>
            <w:r w:rsidR="007B53AF" w:rsidRPr="001906B2">
              <w:rPr>
                <w:color w:val="000000" w:themeColor="text1"/>
              </w:rPr>
              <w:t>. This excessive dependence on GDP has created damaging bottlenecks and grave inequities in the functioning of the international financial architecture</w:t>
            </w:r>
            <w:ins w:id="536" w:author="Johanna Stansfield" w:date="2023-04-13T11:57:00Z">
              <w:r w:rsidR="00D37DA5">
                <w:rPr>
                  <w:color w:val="000000" w:themeColor="text1"/>
                </w:rPr>
                <w:t>,</w:t>
              </w:r>
            </w:ins>
            <w:r w:rsidR="007B53AF" w:rsidRPr="001906B2">
              <w:rPr>
                <w:color w:val="000000" w:themeColor="text1"/>
              </w:rPr>
              <w:t xml:space="preserve"> with serious consequences for the sustainable development of all countries, </w:t>
            </w:r>
            <w:del w:id="537" w:author="Johanna Stansfield" w:date="2023-04-13T11:57:00Z">
              <w:r w:rsidR="007B53AF" w:rsidRPr="001906B2" w:rsidDel="00D37DA5">
                <w:rPr>
                  <w:color w:val="000000" w:themeColor="text1"/>
                </w:rPr>
                <w:delText xml:space="preserve">and </w:delText>
              </w:r>
            </w:del>
            <w:ins w:id="538" w:author="Johanna Stansfield" w:date="2023-04-13T11:57:00Z">
              <w:r w:rsidR="00D37DA5">
                <w:rPr>
                  <w:color w:val="000000" w:themeColor="text1"/>
                </w:rPr>
                <w:t xml:space="preserve">in particular </w:t>
              </w:r>
            </w:ins>
            <w:del w:id="539" w:author="Johanna Stansfield" w:date="2023-04-13T12:26:00Z">
              <w:r w:rsidR="007B53AF" w:rsidRPr="001906B2" w:rsidDel="00C34672">
                <w:rPr>
                  <w:color w:val="000000" w:themeColor="text1"/>
                </w:rPr>
                <w:delText xml:space="preserve">for </w:delText>
              </w:r>
            </w:del>
            <w:del w:id="540" w:author="Johanna Stansfield" w:date="2023-04-13T11:57:00Z">
              <w:r w:rsidR="007B53AF" w:rsidRPr="001906B2" w:rsidDel="00D37DA5">
                <w:rPr>
                  <w:color w:val="000000" w:themeColor="text1"/>
                </w:rPr>
                <w:delText>M</w:delText>
              </w:r>
            </w:del>
            <w:ins w:id="541" w:author="Johanna Stansfield" w:date="2023-04-13T11:57:00Z">
              <w:r w:rsidR="00D37DA5">
                <w:rPr>
                  <w:color w:val="000000" w:themeColor="text1"/>
                </w:rPr>
                <w:t>m</w:t>
              </w:r>
            </w:ins>
            <w:r w:rsidR="007B53AF" w:rsidRPr="001906B2">
              <w:rPr>
                <w:color w:val="000000" w:themeColor="text1"/>
              </w:rPr>
              <w:t>iddle-</w:t>
            </w:r>
            <w:del w:id="542" w:author="Johanna Stansfield" w:date="2023-04-13T11:57:00Z">
              <w:r w:rsidR="007B53AF" w:rsidRPr="001906B2" w:rsidDel="00D37DA5">
                <w:rPr>
                  <w:color w:val="000000" w:themeColor="text1"/>
                </w:rPr>
                <w:delText>I</w:delText>
              </w:r>
            </w:del>
            <w:ins w:id="543" w:author="Johanna Stansfield" w:date="2023-04-13T11:57:00Z">
              <w:r w:rsidR="00D37DA5">
                <w:rPr>
                  <w:color w:val="000000" w:themeColor="text1"/>
                </w:rPr>
                <w:t>i</w:t>
              </w:r>
            </w:ins>
            <w:r w:rsidR="007B53AF" w:rsidRPr="001906B2">
              <w:rPr>
                <w:color w:val="000000" w:themeColor="text1"/>
              </w:rPr>
              <w:t xml:space="preserve">ncome </w:t>
            </w:r>
            <w:del w:id="544" w:author="Johanna Stansfield" w:date="2023-04-13T12:26:00Z">
              <w:r w:rsidR="007B53AF" w:rsidRPr="001906B2" w:rsidDel="00C34672">
                <w:rPr>
                  <w:color w:val="000000" w:themeColor="text1"/>
                </w:rPr>
                <w:delText>C</w:delText>
              </w:r>
            </w:del>
            <w:ins w:id="545" w:author="Johanna Stansfield" w:date="2023-04-13T12:26:00Z">
              <w:r w:rsidR="00C34672">
                <w:rPr>
                  <w:color w:val="000000" w:themeColor="text1"/>
                </w:rPr>
                <w:t>c</w:t>
              </w:r>
            </w:ins>
            <w:r w:rsidR="007B53AF" w:rsidRPr="001906B2">
              <w:rPr>
                <w:color w:val="000000" w:themeColor="text1"/>
              </w:rPr>
              <w:t xml:space="preserve">ountries and </w:t>
            </w:r>
            <w:del w:id="546" w:author="Johanna Stansfield" w:date="2023-04-13T11:57:00Z">
              <w:r w:rsidR="007B53AF" w:rsidRPr="001906B2" w:rsidDel="00D37DA5">
                <w:rPr>
                  <w:color w:val="000000" w:themeColor="text1"/>
                </w:rPr>
                <w:delText>S</w:delText>
              </w:r>
            </w:del>
            <w:ins w:id="547" w:author="Johanna Stansfield" w:date="2023-04-13T11:57:00Z">
              <w:r w:rsidR="00D37DA5">
                <w:rPr>
                  <w:color w:val="000000" w:themeColor="text1"/>
                </w:rPr>
                <w:t>s</w:t>
              </w:r>
            </w:ins>
            <w:r w:rsidR="007B53AF" w:rsidRPr="001906B2">
              <w:rPr>
                <w:color w:val="000000" w:themeColor="text1"/>
              </w:rPr>
              <w:t xml:space="preserve">mall </w:t>
            </w:r>
            <w:del w:id="548" w:author="Johanna Stansfield" w:date="2023-04-13T11:57:00Z">
              <w:r w:rsidR="007B53AF" w:rsidRPr="001906B2" w:rsidDel="00D37DA5">
                <w:rPr>
                  <w:color w:val="000000" w:themeColor="text1"/>
                </w:rPr>
                <w:delText>I</w:delText>
              </w:r>
            </w:del>
            <w:ins w:id="549" w:author="Johanna Stansfield" w:date="2023-04-13T11:57:00Z">
              <w:r w:rsidR="00D37DA5">
                <w:rPr>
                  <w:color w:val="000000" w:themeColor="text1"/>
                </w:rPr>
                <w:t>i</w:t>
              </w:r>
            </w:ins>
            <w:r w:rsidR="007B53AF" w:rsidRPr="001906B2">
              <w:rPr>
                <w:color w:val="000000" w:themeColor="text1"/>
              </w:rPr>
              <w:t xml:space="preserve">sland </w:t>
            </w:r>
            <w:del w:id="550" w:author="Johanna Stansfield" w:date="2023-04-13T11:57:00Z">
              <w:r w:rsidR="007B53AF" w:rsidRPr="001906B2" w:rsidDel="00D37DA5">
                <w:rPr>
                  <w:color w:val="000000" w:themeColor="text1"/>
                </w:rPr>
                <w:delText>D</w:delText>
              </w:r>
            </w:del>
            <w:ins w:id="551" w:author="Johanna Stansfield" w:date="2023-04-13T11:57:00Z">
              <w:r w:rsidR="00D37DA5">
                <w:rPr>
                  <w:color w:val="000000" w:themeColor="text1"/>
                </w:rPr>
                <w:t>d</w:t>
              </w:r>
            </w:ins>
            <w:r w:rsidR="007B53AF" w:rsidRPr="001906B2">
              <w:rPr>
                <w:color w:val="000000" w:themeColor="text1"/>
              </w:rPr>
              <w:t>eveloping States</w:t>
            </w:r>
            <w:del w:id="552" w:author="Johanna Stansfield" w:date="2023-04-13T11:57:00Z">
              <w:r w:rsidR="007B53AF" w:rsidRPr="001906B2" w:rsidDel="00D37DA5">
                <w:rPr>
                  <w:color w:val="000000" w:themeColor="text1"/>
                </w:rPr>
                <w:delText>, in particular</w:delText>
              </w:r>
            </w:del>
            <w:r w:rsidR="007B53AF" w:rsidRPr="001906B2">
              <w:rPr>
                <w:color w:val="000000" w:themeColor="text1"/>
              </w:rPr>
              <w:t>.</w:t>
            </w:r>
          </w:p>
          <w:p w14:paraId="5F3E1C4A" w14:textId="14F35342" w:rsidR="007B53AF" w:rsidRPr="001906B2" w:rsidRDefault="007B53AF" w:rsidP="007B53AF">
            <w:pPr>
              <w:tabs>
                <w:tab w:val="left" w:pos="2700"/>
              </w:tabs>
              <w:snapToGrid w:val="0"/>
              <w:spacing w:line="240" w:lineRule="auto"/>
              <w:contextualSpacing/>
              <w:jc w:val="both"/>
              <w:rPr>
                <w:color w:val="000000" w:themeColor="text1"/>
              </w:rPr>
            </w:pPr>
            <w:r w:rsidRPr="001906B2">
              <w:rPr>
                <w:color w:val="000000" w:themeColor="text1"/>
              </w:rPr>
              <w:tab/>
            </w:r>
          </w:p>
          <w:p w14:paraId="62E34D6B" w14:textId="5482B4B1" w:rsidR="007B53AF" w:rsidRPr="001906B2" w:rsidRDefault="004337B8" w:rsidP="007B53AF">
            <w:pPr>
              <w:snapToGrid w:val="0"/>
              <w:spacing w:line="240" w:lineRule="auto"/>
              <w:contextualSpacing/>
              <w:jc w:val="both"/>
              <w:rPr>
                <w:color w:val="000000" w:themeColor="text1"/>
              </w:rPr>
            </w:pPr>
            <w:ins w:id="553" w:author="Johanna Stansfield" w:date="2023-04-14T14:20:00Z">
              <w:r>
                <w:rPr>
                  <w:color w:val="000000" w:themeColor="text1"/>
                </w:rPr>
                <w:t xml:space="preserve">13. </w:t>
              </w:r>
            </w:ins>
            <w:r w:rsidR="007B53AF" w:rsidRPr="001906B2">
              <w:rPr>
                <w:color w:val="000000" w:themeColor="text1"/>
              </w:rPr>
              <w:t xml:space="preserve">These problems need to be addressed urgently, including through the application of the </w:t>
            </w:r>
            <w:ins w:id="554" w:author="Johanna Stansfield" w:date="2023-04-13T11:58:00Z">
              <w:r w:rsidR="00D37DA5">
                <w:rPr>
                  <w:color w:val="000000" w:themeColor="text1"/>
                </w:rPr>
                <w:t>“</w:t>
              </w:r>
            </w:ins>
            <w:del w:id="555" w:author="Johanna Stansfield" w:date="2023-04-13T11:58:00Z">
              <w:r w:rsidR="007B53AF" w:rsidRPr="001906B2" w:rsidDel="00D37DA5">
                <w:rPr>
                  <w:color w:val="000000" w:themeColor="text1"/>
                </w:rPr>
                <w:delText>B</w:delText>
              </w:r>
            </w:del>
            <w:ins w:id="556" w:author="Johanna Stansfield" w:date="2023-04-13T11:58:00Z">
              <w:r w:rsidR="00D37DA5">
                <w:rPr>
                  <w:color w:val="000000" w:themeColor="text1"/>
                </w:rPr>
                <w:t>b</w:t>
              </w:r>
            </w:ins>
            <w:r w:rsidR="007B53AF" w:rsidRPr="001906B2">
              <w:rPr>
                <w:color w:val="000000" w:themeColor="text1"/>
              </w:rPr>
              <w:t>eyond GDP</w:t>
            </w:r>
            <w:ins w:id="557" w:author="Johanna Stansfield" w:date="2023-04-13T11:59:00Z">
              <w:r w:rsidR="00D37DA5">
                <w:rPr>
                  <w:color w:val="000000" w:themeColor="text1"/>
                </w:rPr>
                <w:t>”</w:t>
              </w:r>
            </w:ins>
            <w:r w:rsidR="007B53AF" w:rsidRPr="001906B2">
              <w:rPr>
                <w:color w:val="000000" w:themeColor="text1"/>
              </w:rPr>
              <w:t xml:space="preserve"> metrics that I propose. The use of metrics in the context of financial decision</w:t>
            </w:r>
            <w:del w:id="558" w:author="Johanna Stansfield" w:date="2023-04-13T11:59:00Z">
              <w:r w:rsidR="007B53AF" w:rsidRPr="001906B2" w:rsidDel="00D37DA5">
                <w:rPr>
                  <w:color w:val="000000" w:themeColor="text1"/>
                </w:rPr>
                <w:delText xml:space="preserve"> </w:delText>
              </w:r>
            </w:del>
            <w:ins w:id="559" w:author="Johanna Stansfield" w:date="2023-04-13T11:59:00Z">
              <w:r w:rsidR="00D37DA5">
                <w:rPr>
                  <w:color w:val="000000" w:themeColor="text1"/>
                </w:rPr>
                <w:t>-</w:t>
              </w:r>
            </w:ins>
            <w:r w:rsidR="007B53AF" w:rsidRPr="001906B2">
              <w:rPr>
                <w:color w:val="000000" w:themeColor="text1"/>
              </w:rPr>
              <w:t xml:space="preserve">making will be dealt with more fully in the forthcoming </w:t>
            </w:r>
            <w:del w:id="560" w:author="Johanna Stansfield" w:date="2023-04-13T11:59:00Z">
              <w:r w:rsidR="007B53AF" w:rsidRPr="001906B2" w:rsidDel="00D37DA5">
                <w:rPr>
                  <w:color w:val="000000" w:themeColor="text1"/>
                </w:rPr>
                <w:delText>P</w:delText>
              </w:r>
            </w:del>
            <w:ins w:id="561" w:author="Johanna Stansfield" w:date="2023-04-13T11:59:00Z">
              <w:r w:rsidR="00D37DA5">
                <w:rPr>
                  <w:color w:val="000000" w:themeColor="text1"/>
                </w:rPr>
                <w:t>p</w:t>
              </w:r>
            </w:ins>
            <w:r w:rsidR="007B53AF" w:rsidRPr="001906B2">
              <w:rPr>
                <w:color w:val="000000" w:themeColor="text1"/>
              </w:rPr>
              <w:t xml:space="preserve">olicy </w:t>
            </w:r>
            <w:del w:id="562" w:author="Johanna Stansfield" w:date="2023-04-13T11:59:00Z">
              <w:r w:rsidR="007B53AF" w:rsidRPr="001906B2" w:rsidDel="00D37DA5">
                <w:rPr>
                  <w:color w:val="000000" w:themeColor="text1"/>
                </w:rPr>
                <w:delText>B</w:delText>
              </w:r>
            </w:del>
            <w:ins w:id="563" w:author="Johanna Stansfield" w:date="2023-04-13T11:59:00Z">
              <w:r w:rsidR="00D37DA5">
                <w:rPr>
                  <w:color w:val="000000" w:themeColor="text1"/>
                </w:rPr>
                <w:t>b</w:t>
              </w:r>
            </w:ins>
            <w:r w:rsidR="007B53AF" w:rsidRPr="001906B2">
              <w:rPr>
                <w:color w:val="000000" w:themeColor="text1"/>
              </w:rPr>
              <w:t xml:space="preserve">rief on the </w:t>
            </w:r>
            <w:del w:id="564" w:author="Johanna Stansfield" w:date="2023-04-13T11:59:00Z">
              <w:r w:rsidR="007B53AF" w:rsidRPr="001906B2" w:rsidDel="00D37DA5">
                <w:rPr>
                  <w:color w:val="000000" w:themeColor="text1"/>
                </w:rPr>
                <w:delText>I</w:delText>
              </w:r>
            </w:del>
            <w:ins w:id="565" w:author="Johanna Stansfield" w:date="2023-04-13T11:59:00Z">
              <w:r w:rsidR="00D37DA5">
                <w:rPr>
                  <w:color w:val="000000" w:themeColor="text1"/>
                </w:rPr>
                <w:t>i</w:t>
              </w:r>
            </w:ins>
            <w:r w:rsidR="007B53AF" w:rsidRPr="001906B2">
              <w:rPr>
                <w:color w:val="000000" w:themeColor="text1"/>
              </w:rPr>
              <w:t xml:space="preserve">nternational </w:t>
            </w:r>
            <w:del w:id="566" w:author="Johanna Stansfield" w:date="2023-04-13T11:59:00Z">
              <w:r w:rsidR="007B53AF" w:rsidRPr="001906B2" w:rsidDel="00D37DA5">
                <w:rPr>
                  <w:color w:val="000000" w:themeColor="text1"/>
                </w:rPr>
                <w:delText>F</w:delText>
              </w:r>
            </w:del>
            <w:ins w:id="567" w:author="Johanna Stansfield" w:date="2023-04-13T11:59:00Z">
              <w:r w:rsidR="00D37DA5">
                <w:rPr>
                  <w:color w:val="000000" w:themeColor="text1"/>
                </w:rPr>
                <w:t>f</w:t>
              </w:r>
            </w:ins>
            <w:r w:rsidR="007B53AF" w:rsidRPr="001906B2">
              <w:rPr>
                <w:color w:val="000000" w:themeColor="text1"/>
              </w:rPr>
              <w:t xml:space="preserve">inancial </w:t>
            </w:r>
            <w:del w:id="568" w:author="Johanna Stansfield" w:date="2023-04-13T11:59:00Z">
              <w:r w:rsidR="007B53AF" w:rsidRPr="001906B2" w:rsidDel="00D37DA5">
                <w:rPr>
                  <w:color w:val="000000" w:themeColor="text1"/>
                </w:rPr>
                <w:delText>A</w:delText>
              </w:r>
            </w:del>
            <w:ins w:id="569" w:author="Johanna Stansfield" w:date="2023-04-13T11:59:00Z">
              <w:r w:rsidR="00D37DA5">
                <w:rPr>
                  <w:color w:val="000000" w:themeColor="text1"/>
                </w:rPr>
                <w:t>a</w:t>
              </w:r>
            </w:ins>
            <w:r w:rsidR="007B53AF" w:rsidRPr="001906B2">
              <w:rPr>
                <w:color w:val="000000" w:themeColor="text1"/>
              </w:rPr>
              <w:t xml:space="preserve">rchitecture. This will also need to build </w:t>
            </w:r>
            <w:del w:id="570" w:author="Johanna Stansfield" w:date="2023-04-13T12:27:00Z">
              <w:r w:rsidR="007B53AF" w:rsidRPr="001906B2" w:rsidDel="00C34672">
                <w:rPr>
                  <w:color w:val="000000" w:themeColor="text1"/>
                </w:rPr>
                <w:delText>up</w:delText>
              </w:r>
            </w:del>
            <w:r w:rsidR="007B53AF" w:rsidRPr="001906B2">
              <w:rPr>
                <w:color w:val="000000" w:themeColor="text1"/>
              </w:rPr>
              <w:t>on the forthcoming recommendations of the High-</w:t>
            </w:r>
            <w:del w:id="571" w:author="Johanna Stansfield" w:date="2023-04-13T12:00:00Z">
              <w:r w:rsidR="007B53AF" w:rsidRPr="001906B2" w:rsidDel="00D37DA5">
                <w:rPr>
                  <w:color w:val="000000" w:themeColor="text1"/>
                </w:rPr>
                <w:delText>L</w:delText>
              </w:r>
            </w:del>
            <w:ins w:id="572" w:author="Johanna Stansfield" w:date="2023-04-13T12:00:00Z">
              <w:r w:rsidR="00D37DA5">
                <w:rPr>
                  <w:color w:val="000000" w:themeColor="text1"/>
                </w:rPr>
                <w:t>l</w:t>
              </w:r>
            </w:ins>
            <w:r w:rsidR="007B53AF" w:rsidRPr="001906B2">
              <w:rPr>
                <w:color w:val="000000" w:themeColor="text1"/>
              </w:rPr>
              <w:t>evel Panel on the Development of a Multidimensional Vulnerability Index</w:t>
            </w:r>
            <w:del w:id="573" w:author="Johanna Stansfield" w:date="2023-04-13T12:00:00Z">
              <w:r w:rsidR="007B53AF" w:rsidRPr="001906B2" w:rsidDel="00D37DA5">
                <w:rPr>
                  <w:color w:val="000000" w:themeColor="text1"/>
                </w:rPr>
                <w:delText xml:space="preserve"> (MVI)</w:delText>
              </w:r>
            </w:del>
            <w:r w:rsidR="007B53AF" w:rsidRPr="001906B2">
              <w:rPr>
                <w:color w:val="000000" w:themeColor="text1"/>
              </w:rPr>
              <w:t xml:space="preserve">, which can also </w:t>
            </w:r>
            <w:ins w:id="574" w:author="Johanna Stansfield" w:date="2023-04-13T12:07:00Z">
              <w:r w:rsidR="00537710">
                <w:rPr>
                  <w:color w:val="000000" w:themeColor="text1"/>
                </w:rPr>
                <w:t xml:space="preserve">make a significant </w:t>
              </w:r>
            </w:ins>
            <w:r w:rsidR="007B53AF" w:rsidRPr="001906B2">
              <w:rPr>
                <w:color w:val="000000" w:themeColor="text1"/>
              </w:rPr>
              <w:t>contribut</w:t>
            </w:r>
            <w:ins w:id="575" w:author="Johanna Stansfield" w:date="2023-04-13T12:07:00Z">
              <w:r w:rsidR="00537710">
                <w:rPr>
                  <w:color w:val="000000" w:themeColor="text1"/>
                </w:rPr>
                <w:t>ion</w:t>
              </w:r>
            </w:ins>
            <w:del w:id="576" w:author="Johanna Stansfield" w:date="2023-04-13T12:07:00Z">
              <w:r w:rsidR="007B53AF" w:rsidRPr="001906B2" w:rsidDel="00537710">
                <w:rPr>
                  <w:color w:val="000000" w:themeColor="text1"/>
                </w:rPr>
                <w:delText>e</w:delText>
              </w:r>
            </w:del>
            <w:r w:rsidR="007B53AF" w:rsidRPr="001906B2">
              <w:rPr>
                <w:color w:val="000000" w:themeColor="text1"/>
              </w:rPr>
              <w:t xml:space="preserve"> </w:t>
            </w:r>
            <w:del w:id="577" w:author="Johanna Stansfield" w:date="2023-04-13T12:07:00Z">
              <w:r w:rsidR="007B53AF" w:rsidRPr="001906B2" w:rsidDel="00537710">
                <w:rPr>
                  <w:color w:val="000000" w:themeColor="text1"/>
                </w:rPr>
                <w:delText xml:space="preserve">importantly </w:delText>
              </w:r>
            </w:del>
            <w:r w:rsidR="007B53AF" w:rsidRPr="001906B2">
              <w:rPr>
                <w:color w:val="000000" w:themeColor="text1"/>
              </w:rPr>
              <w:t>to correcting the longstanding inequitable treatment resulting from the uncritical use of GDP as a predominant policy benchmark. </w:t>
            </w:r>
          </w:p>
          <w:p w14:paraId="451DEF6B" w14:textId="77777777" w:rsidR="007B53AF" w:rsidRPr="001906B2" w:rsidRDefault="007B53AF" w:rsidP="007B53AF">
            <w:pPr>
              <w:snapToGrid w:val="0"/>
              <w:spacing w:line="240" w:lineRule="auto"/>
              <w:contextualSpacing/>
              <w:jc w:val="both"/>
              <w:rPr>
                <w:sz w:val="24"/>
                <w:szCs w:val="24"/>
              </w:rPr>
            </w:pPr>
          </w:p>
          <w:p w14:paraId="2876A4C7" w14:textId="2CE96816" w:rsidR="007B53AF" w:rsidRPr="001906B2" w:rsidRDefault="004337B8" w:rsidP="007B53AF">
            <w:pPr>
              <w:tabs>
                <w:tab w:val="left" w:pos="2700"/>
              </w:tabs>
              <w:snapToGrid w:val="0"/>
              <w:spacing w:line="240" w:lineRule="auto"/>
              <w:contextualSpacing/>
              <w:jc w:val="both"/>
              <w:rPr>
                <w:color w:val="000000" w:themeColor="text1"/>
              </w:rPr>
            </w:pPr>
            <w:ins w:id="578" w:author="Johanna Stansfield" w:date="2023-04-14T14:20:00Z">
              <w:r>
                <w:rPr>
                  <w:color w:val="000000" w:themeColor="text1"/>
                </w:rPr>
                <w:t xml:space="preserve">14. </w:t>
              </w:r>
            </w:ins>
            <w:r w:rsidR="007B53AF" w:rsidRPr="001906B2">
              <w:rPr>
                <w:color w:val="000000" w:themeColor="text1"/>
              </w:rPr>
              <w:t xml:space="preserve">Going </w:t>
            </w:r>
            <w:del w:id="579" w:author="Johanna Stansfield" w:date="2023-04-13T12:07:00Z">
              <w:r w:rsidR="007B53AF" w:rsidRPr="001906B2" w:rsidDel="00537710">
                <w:rPr>
                  <w:color w:val="000000" w:themeColor="text1"/>
                </w:rPr>
                <w:delText>B</w:delText>
              </w:r>
            </w:del>
            <w:ins w:id="580" w:author="Johanna Stansfield" w:date="2023-04-13T12:07:00Z">
              <w:r w:rsidR="00537710">
                <w:rPr>
                  <w:color w:val="000000" w:themeColor="text1"/>
                </w:rPr>
                <w:t>b</w:t>
              </w:r>
            </w:ins>
            <w:r w:rsidR="007B53AF" w:rsidRPr="001906B2">
              <w:rPr>
                <w:color w:val="000000" w:themeColor="text1"/>
              </w:rPr>
              <w:t>eyond GDP, to accurately measure what is valuable, and to enhance decision-making in the best interests of people, the planet</w:t>
            </w:r>
            <w:del w:id="581" w:author="Johanna Stansfield" w:date="2023-04-13T12:08:00Z">
              <w:r w:rsidR="007B53AF" w:rsidRPr="001906B2" w:rsidDel="00537710">
                <w:rPr>
                  <w:color w:val="000000" w:themeColor="text1"/>
                </w:rPr>
                <w:delText>,</w:delText>
              </w:r>
            </w:del>
            <w:r w:rsidR="007B53AF" w:rsidRPr="001906B2">
              <w:rPr>
                <w:color w:val="000000" w:themeColor="text1"/>
              </w:rPr>
              <w:t xml:space="preserve"> and the future, can fundamentally change the way </w:t>
            </w:r>
            <w:del w:id="582" w:author="Johanna Stansfield" w:date="2023-04-13T12:08:00Z">
              <w:r w:rsidR="007B53AF" w:rsidRPr="001906B2" w:rsidDel="00537710">
                <w:rPr>
                  <w:color w:val="000000" w:themeColor="text1"/>
                </w:rPr>
                <w:delText>g</w:delText>
              </w:r>
            </w:del>
            <w:ins w:id="583" w:author="Johanna Stansfield" w:date="2023-04-13T12:08:00Z">
              <w:r w:rsidR="00537710">
                <w:rPr>
                  <w:color w:val="000000" w:themeColor="text1"/>
                </w:rPr>
                <w:t>G</w:t>
              </w:r>
            </w:ins>
            <w:r w:rsidR="007B53AF" w:rsidRPr="001906B2">
              <w:rPr>
                <w:color w:val="000000" w:themeColor="text1"/>
              </w:rPr>
              <w:t xml:space="preserve">overnments make policies and spur investments </w:t>
            </w:r>
            <w:del w:id="584" w:author="Johanna Stansfield" w:date="2023-04-13T16:39:00Z">
              <w:r w:rsidR="007B53AF" w:rsidRPr="001906B2" w:rsidDel="00946BC3">
                <w:rPr>
                  <w:color w:val="000000" w:themeColor="text1"/>
                </w:rPr>
                <w:delText xml:space="preserve">so as </w:delText>
              </w:r>
            </w:del>
            <w:r w:rsidR="007B53AF" w:rsidRPr="001906B2">
              <w:rPr>
                <w:color w:val="000000" w:themeColor="text1"/>
              </w:rPr>
              <w:t xml:space="preserve">to accelerate </w:t>
            </w:r>
            <w:ins w:id="585" w:author="Johanna Stansfield" w:date="2023-04-13T12:08:00Z">
              <w:r w:rsidR="00537710">
                <w:rPr>
                  <w:color w:val="000000" w:themeColor="text1"/>
                </w:rPr>
                <w:t xml:space="preserve">the </w:t>
              </w:r>
            </w:ins>
            <w:r w:rsidR="007B53AF" w:rsidRPr="001906B2">
              <w:rPr>
                <w:color w:val="000000" w:themeColor="text1"/>
              </w:rPr>
              <w:t xml:space="preserve">achievement of the </w:t>
            </w:r>
            <w:del w:id="586" w:author="Johanna Stansfield" w:date="2023-04-13T12:08:00Z">
              <w:r w:rsidR="007B53AF" w:rsidRPr="001906B2" w:rsidDel="00537710">
                <w:rPr>
                  <w:color w:val="000000" w:themeColor="text1"/>
                </w:rPr>
                <w:delText xml:space="preserve">SDGs </w:delText>
              </w:r>
            </w:del>
            <w:ins w:id="587" w:author="Johanna Stansfield" w:date="2023-04-13T12:08:00Z">
              <w:r w:rsidR="00537710">
                <w:rPr>
                  <w:color w:val="000000" w:themeColor="text1"/>
                </w:rPr>
                <w:t xml:space="preserve">Sustainable </w:t>
              </w:r>
            </w:ins>
            <w:ins w:id="588" w:author="Johanna Stansfield" w:date="2023-04-13T12:09:00Z">
              <w:r w:rsidR="00537710">
                <w:rPr>
                  <w:color w:val="000000" w:themeColor="text1"/>
                </w:rPr>
                <w:t>Development</w:t>
              </w:r>
            </w:ins>
            <w:ins w:id="589" w:author="Johanna Stansfield" w:date="2023-04-13T12:08:00Z">
              <w:r w:rsidR="00537710">
                <w:rPr>
                  <w:color w:val="000000" w:themeColor="text1"/>
                </w:rPr>
                <w:t xml:space="preserve"> Goals</w:t>
              </w:r>
              <w:r w:rsidR="00537710" w:rsidRPr="001906B2">
                <w:rPr>
                  <w:color w:val="000000" w:themeColor="text1"/>
                </w:rPr>
                <w:t xml:space="preserve"> </w:t>
              </w:r>
            </w:ins>
            <w:r w:rsidR="007B53AF" w:rsidRPr="001906B2">
              <w:rPr>
                <w:color w:val="000000" w:themeColor="text1"/>
              </w:rPr>
              <w:t xml:space="preserve">and </w:t>
            </w:r>
            <w:ins w:id="590" w:author="Johanna Stansfield" w:date="2023-04-13T16:38:00Z">
              <w:r w:rsidR="00946BC3">
                <w:rPr>
                  <w:color w:val="000000" w:themeColor="text1"/>
                </w:rPr>
                <w:t xml:space="preserve">the realization of </w:t>
              </w:r>
            </w:ins>
            <w:ins w:id="591" w:author="Johanna Stansfield" w:date="2023-04-13T12:09:00Z">
              <w:r w:rsidR="00537710">
                <w:rPr>
                  <w:color w:val="000000" w:themeColor="text1"/>
                </w:rPr>
                <w:t xml:space="preserve">the commitment to </w:t>
              </w:r>
            </w:ins>
            <w:r w:rsidR="007B53AF" w:rsidRPr="001906B2">
              <w:rPr>
                <w:color w:val="000000" w:themeColor="text1"/>
              </w:rPr>
              <w:t xml:space="preserve">leave no one behind. </w:t>
            </w:r>
            <w:del w:id="592" w:author="Johanna Stansfield" w:date="2023-04-13T12:09:00Z">
              <w:r w:rsidR="007B53AF" w:rsidRPr="001906B2" w:rsidDel="00537710">
                <w:rPr>
                  <w:color w:val="000000" w:themeColor="text1"/>
                </w:rPr>
                <w:delText xml:space="preserve"> </w:delText>
              </w:r>
            </w:del>
            <w:ins w:id="593" w:author="Johanna Stansfield" w:date="2023-04-13T12:09:00Z">
              <w:r w:rsidR="00537710">
                <w:rPr>
                  <w:color w:val="000000" w:themeColor="text1"/>
                </w:rPr>
                <w:t xml:space="preserve">The </w:t>
              </w:r>
              <w:commentRangeStart w:id="594"/>
              <w:r w:rsidR="00537710">
                <w:rPr>
                  <w:color w:val="000000" w:themeColor="text1"/>
                </w:rPr>
                <w:t xml:space="preserve">figure below </w:t>
              </w:r>
            </w:ins>
            <w:commentRangeEnd w:id="594"/>
            <w:ins w:id="595" w:author="Johanna Stansfield" w:date="2023-04-14T14:21:00Z">
              <w:r>
                <w:rPr>
                  <w:rStyle w:val="CommentReference"/>
                </w:rPr>
                <w:commentReference w:id="594"/>
              </w:r>
            </w:ins>
            <w:del w:id="596" w:author="Johanna Stansfield" w:date="2023-04-13T12:09:00Z">
              <w:r w:rsidR="007B53AF" w:rsidRPr="001906B2" w:rsidDel="00537710">
                <w:rPr>
                  <w:color w:val="000000" w:themeColor="text1"/>
                </w:rPr>
                <w:delText>Figure 1</w:delText>
              </w:r>
            </w:del>
            <w:del w:id="597" w:author="Johanna Stansfield" w:date="2023-04-13T16:39:00Z">
              <w:r w:rsidR="007B53AF" w:rsidRPr="001906B2" w:rsidDel="00946BC3">
                <w:rPr>
                  <w:color w:val="000000" w:themeColor="text1"/>
                </w:rPr>
                <w:delText xml:space="preserve"> </w:delText>
              </w:r>
            </w:del>
            <w:r w:rsidR="007B53AF" w:rsidRPr="001906B2">
              <w:rPr>
                <w:color w:val="000000" w:themeColor="text1"/>
              </w:rPr>
              <w:t xml:space="preserve">illustrates how going beyond GDP can build on and support </w:t>
            </w:r>
            <w:ins w:id="598" w:author="Johanna Stansfield" w:date="2023-04-13T12:09:00Z">
              <w:r w:rsidR="00537710">
                <w:rPr>
                  <w:color w:val="000000" w:themeColor="text1"/>
                </w:rPr>
                <w:t xml:space="preserve">the </w:t>
              </w:r>
            </w:ins>
            <w:r w:rsidR="007B53AF" w:rsidRPr="001906B2">
              <w:rPr>
                <w:color w:val="000000" w:themeColor="text1"/>
              </w:rPr>
              <w:t xml:space="preserve">achievement of the </w:t>
            </w:r>
            <w:del w:id="599" w:author="Johanna Stansfield" w:date="2023-04-13T12:09:00Z">
              <w:r w:rsidR="007B53AF" w:rsidRPr="001906B2" w:rsidDel="00537710">
                <w:rPr>
                  <w:color w:val="000000" w:themeColor="text1"/>
                </w:rPr>
                <w:delText>SDGs</w:delText>
              </w:r>
            </w:del>
            <w:ins w:id="600" w:author="Johanna Stansfield" w:date="2023-04-13T12:09:00Z">
              <w:r w:rsidR="00537710">
                <w:rPr>
                  <w:color w:val="000000" w:themeColor="text1"/>
                </w:rPr>
                <w:t>Goal</w:t>
              </w:r>
              <w:r w:rsidR="00537710" w:rsidRPr="001906B2">
                <w:rPr>
                  <w:color w:val="000000" w:themeColor="text1"/>
                </w:rPr>
                <w:t>s</w:t>
              </w:r>
            </w:ins>
            <w:r w:rsidR="007B53AF" w:rsidRPr="001906B2">
              <w:rPr>
                <w:color w:val="000000" w:themeColor="text1"/>
              </w:rPr>
              <w:t>.</w:t>
            </w:r>
          </w:p>
          <w:p w14:paraId="2795FAB3" w14:textId="3FBF7D38" w:rsidR="007B53AF" w:rsidRPr="001906B2" w:rsidRDefault="007B53AF" w:rsidP="007B53AF">
            <w:pPr>
              <w:tabs>
                <w:tab w:val="left" w:pos="2700"/>
              </w:tabs>
              <w:snapToGrid w:val="0"/>
              <w:spacing w:line="240" w:lineRule="auto"/>
              <w:contextualSpacing/>
              <w:jc w:val="both"/>
              <w:rPr>
                <w:color w:val="000000" w:themeColor="text1"/>
              </w:rPr>
            </w:pPr>
          </w:p>
          <w:p w14:paraId="476DF595" w14:textId="046E6EB7" w:rsidR="007B53AF" w:rsidRPr="001906B2" w:rsidRDefault="004337B8" w:rsidP="007B53AF">
            <w:pPr>
              <w:keepNext/>
              <w:keepLines/>
              <w:snapToGrid w:val="0"/>
              <w:spacing w:line="240" w:lineRule="auto"/>
              <w:contextualSpacing/>
              <w:jc w:val="both"/>
              <w:rPr>
                <w:color w:val="000000" w:themeColor="text1"/>
              </w:rPr>
            </w:pPr>
            <w:ins w:id="601" w:author="Johanna Stansfield" w:date="2023-04-14T14:20:00Z">
              <w:r>
                <w:rPr>
                  <w:color w:val="000000" w:themeColor="text1"/>
                </w:rPr>
                <w:t xml:space="preserve">15. </w:t>
              </w:r>
            </w:ins>
            <w:r w:rsidR="007B53AF" w:rsidRPr="001906B2">
              <w:rPr>
                <w:color w:val="000000" w:themeColor="text1"/>
              </w:rPr>
              <w:t xml:space="preserve">There are a number of opportunities ahead of us to identify and develop </w:t>
            </w:r>
            <w:ins w:id="602" w:author="Johanna Stansfield" w:date="2023-04-13T12:10:00Z">
              <w:r w:rsidR="00537710">
                <w:rPr>
                  <w:color w:val="000000" w:themeColor="text1"/>
                </w:rPr>
                <w:t>“b</w:t>
              </w:r>
            </w:ins>
            <w:del w:id="603" w:author="Johanna Stansfield" w:date="2023-04-13T12:10:00Z">
              <w:r w:rsidR="007B53AF" w:rsidRPr="001906B2" w:rsidDel="00537710">
                <w:rPr>
                  <w:color w:val="000000" w:themeColor="text1"/>
                </w:rPr>
                <w:delText>B</w:delText>
              </w:r>
            </w:del>
            <w:r w:rsidR="007B53AF" w:rsidRPr="001906B2">
              <w:rPr>
                <w:color w:val="000000" w:themeColor="text1"/>
              </w:rPr>
              <w:t>eyond GDP</w:t>
            </w:r>
            <w:ins w:id="604" w:author="Johanna Stansfield" w:date="2023-04-13T12:10:00Z">
              <w:r w:rsidR="00537710">
                <w:rPr>
                  <w:color w:val="000000" w:themeColor="text1"/>
                </w:rPr>
                <w:t>”</w:t>
              </w:r>
            </w:ins>
            <w:r w:rsidR="007B53AF" w:rsidRPr="001906B2">
              <w:rPr>
                <w:color w:val="000000" w:themeColor="text1"/>
              </w:rPr>
              <w:t xml:space="preserve"> metrics. The </w:t>
            </w:r>
            <w:ins w:id="605" w:author="Johanna Stansfield" w:date="2023-04-13T12:10:00Z">
              <w:r w:rsidR="00537710" w:rsidRPr="00380458">
                <w:rPr>
                  <w:color w:val="000000" w:themeColor="text1"/>
                </w:rPr>
                <w:t>System of National Accounts</w:t>
              </w:r>
            </w:ins>
            <w:del w:id="606" w:author="Johanna Stansfield" w:date="2023-04-13T12:10:00Z">
              <w:r w:rsidR="007B53AF" w:rsidRPr="001906B2" w:rsidDel="00537710">
                <w:rPr>
                  <w:color w:val="000000" w:themeColor="text1"/>
                </w:rPr>
                <w:delText>SNA</w:delText>
              </w:r>
            </w:del>
            <w:r w:rsidR="007B53AF" w:rsidRPr="001906B2">
              <w:rPr>
                <w:color w:val="000000" w:themeColor="text1"/>
              </w:rPr>
              <w:t>, in which GDP is embedded, was revised in 1968, 1993</w:t>
            </w:r>
            <w:del w:id="607" w:author="Johanna Stansfield" w:date="2023-04-13T12:10:00Z">
              <w:r w:rsidR="007B53AF" w:rsidRPr="001906B2" w:rsidDel="00537710">
                <w:rPr>
                  <w:color w:val="000000" w:themeColor="text1"/>
                </w:rPr>
                <w:delText>,</w:delText>
              </w:r>
            </w:del>
            <w:r w:rsidR="007B53AF" w:rsidRPr="001906B2">
              <w:rPr>
                <w:color w:val="000000" w:themeColor="text1"/>
              </w:rPr>
              <w:t xml:space="preserve"> and 2008</w:t>
            </w:r>
            <w:del w:id="608" w:author="Johanna Stansfield" w:date="2023-04-13T12:10:00Z">
              <w:r w:rsidR="007B53AF" w:rsidRPr="001906B2" w:rsidDel="00537710">
                <w:rPr>
                  <w:color w:val="000000" w:themeColor="text1"/>
                </w:rPr>
                <w:delText>,</w:delText>
              </w:r>
            </w:del>
            <w:r w:rsidR="007B53AF" w:rsidRPr="001906B2">
              <w:rPr>
                <w:color w:val="000000" w:themeColor="text1"/>
              </w:rPr>
              <w:t xml:space="preserve"> and is </w:t>
            </w:r>
            <w:del w:id="609" w:author="Johanna Stansfield" w:date="2023-04-13T12:10:00Z">
              <w:r w:rsidR="007B53AF" w:rsidRPr="001906B2" w:rsidDel="00537710">
                <w:rPr>
                  <w:color w:val="000000" w:themeColor="text1"/>
                </w:rPr>
                <w:delText xml:space="preserve">currently </w:delText>
              </w:r>
            </w:del>
            <w:r w:rsidR="007B53AF" w:rsidRPr="001906B2">
              <w:rPr>
                <w:color w:val="000000" w:themeColor="text1"/>
              </w:rPr>
              <w:t>being revised again</w:t>
            </w:r>
            <w:ins w:id="610" w:author="Johanna Stansfield" w:date="2023-04-13T12:10:00Z">
              <w:r w:rsidR="00537710">
                <w:rPr>
                  <w:color w:val="000000" w:themeColor="text1"/>
                </w:rPr>
                <w:t>,</w:t>
              </w:r>
            </w:ins>
            <w:r w:rsidR="007B53AF" w:rsidRPr="001906B2">
              <w:rPr>
                <w:color w:val="000000" w:themeColor="text1"/>
              </w:rPr>
              <w:t xml:space="preserve"> with a view to completion by 2025. The effort to go beyond GDP should capitalize on the opportunity of this update to the </w:t>
            </w:r>
            <w:ins w:id="611" w:author="Johanna Stansfield" w:date="2023-04-13T12:11:00Z">
              <w:r w:rsidR="00537710" w:rsidRPr="00380458">
                <w:rPr>
                  <w:color w:val="000000" w:themeColor="text1"/>
                </w:rPr>
                <w:t>System of National Accounts</w:t>
              </w:r>
            </w:ins>
            <w:del w:id="612" w:author="Johanna Stansfield" w:date="2023-04-13T12:11:00Z">
              <w:r w:rsidR="007B53AF" w:rsidRPr="001906B2" w:rsidDel="00537710">
                <w:rPr>
                  <w:color w:val="000000" w:themeColor="text1"/>
                </w:rPr>
                <w:delText>SNA</w:delText>
              </w:r>
            </w:del>
            <w:r w:rsidR="007B53AF" w:rsidRPr="001906B2">
              <w:rPr>
                <w:color w:val="000000" w:themeColor="text1"/>
              </w:rPr>
              <w:t>, which will be focused on the measurement of digitalization and globalization,</w:t>
            </w:r>
            <w:ins w:id="613" w:author="Johanna Stansfield" w:date="2023-04-13T12:30:00Z">
              <w:r w:rsidR="00C34672">
                <w:rPr>
                  <w:color w:val="000000" w:themeColor="text1"/>
                </w:rPr>
                <w:t xml:space="preserve"> in order</w:t>
              </w:r>
            </w:ins>
            <w:r w:rsidR="007B53AF" w:rsidRPr="001906B2">
              <w:rPr>
                <w:color w:val="000000" w:themeColor="text1"/>
              </w:rPr>
              <w:t xml:space="preserve"> to better account for well</w:t>
            </w:r>
            <w:ins w:id="614" w:author="Johanna Stansfield" w:date="2023-04-13T12:11:00Z">
              <w:r w:rsidR="00537710">
                <w:rPr>
                  <w:color w:val="000000" w:themeColor="text1"/>
                </w:rPr>
                <w:t>-</w:t>
              </w:r>
            </w:ins>
            <w:r w:rsidR="007B53AF" w:rsidRPr="001906B2">
              <w:rPr>
                <w:color w:val="000000" w:themeColor="text1"/>
              </w:rPr>
              <w:t xml:space="preserve">being and sustainability, </w:t>
            </w:r>
            <w:commentRangeStart w:id="615"/>
            <w:r w:rsidR="007B53AF" w:rsidRPr="001906B2">
              <w:rPr>
                <w:color w:val="000000" w:themeColor="text1"/>
              </w:rPr>
              <w:t xml:space="preserve">including </w:t>
            </w:r>
            <w:ins w:id="616" w:author="Johanna Stansfield" w:date="2023-04-13T12:31:00Z">
              <w:r w:rsidR="00C34672">
                <w:rPr>
                  <w:color w:val="000000" w:themeColor="text1"/>
                </w:rPr>
                <w:t xml:space="preserve">through the measurement of </w:t>
              </w:r>
            </w:ins>
            <w:r w:rsidR="007B53AF" w:rsidRPr="001906B2">
              <w:rPr>
                <w:color w:val="000000" w:themeColor="text1"/>
              </w:rPr>
              <w:t>distribution</w:t>
            </w:r>
            <w:ins w:id="617" w:author="Johanna Stansfield" w:date="2023-04-14T12:53:00Z">
              <w:r w:rsidR="002F0596">
                <w:rPr>
                  <w:color w:val="000000" w:themeColor="text1"/>
                </w:rPr>
                <w:t>s</w:t>
              </w:r>
              <w:commentRangeEnd w:id="615"/>
              <w:r w:rsidR="002F0596">
                <w:rPr>
                  <w:rStyle w:val="CommentReference"/>
                </w:rPr>
                <w:commentReference w:id="615"/>
              </w:r>
            </w:ins>
            <w:del w:id="618" w:author="Johanna Stansfield" w:date="2023-04-14T12:53:00Z">
              <w:r w:rsidR="007B53AF" w:rsidRPr="001906B2" w:rsidDel="002F0596">
                <w:rPr>
                  <w:color w:val="000000" w:themeColor="text1"/>
                </w:rPr>
                <w:delText>al aspects</w:delText>
              </w:r>
            </w:del>
            <w:r w:rsidR="007B53AF" w:rsidRPr="001906B2">
              <w:rPr>
                <w:color w:val="000000" w:themeColor="text1"/>
              </w:rPr>
              <w:t>, the informal economy</w:t>
            </w:r>
            <w:del w:id="619" w:author="Johanna Stansfield" w:date="2023-04-13T12:11:00Z">
              <w:r w:rsidR="007B53AF" w:rsidRPr="001906B2" w:rsidDel="00537710">
                <w:rPr>
                  <w:color w:val="000000" w:themeColor="text1"/>
                </w:rPr>
                <w:delText>,</w:delText>
              </w:r>
            </w:del>
            <w:r w:rsidR="007B53AF" w:rsidRPr="001906B2">
              <w:rPr>
                <w:color w:val="000000" w:themeColor="text1"/>
              </w:rPr>
              <w:t xml:space="preserve"> and unpaid household service work. </w:t>
            </w:r>
          </w:p>
          <w:p w14:paraId="60734179" w14:textId="77777777" w:rsidR="007B53AF" w:rsidRPr="001906B2" w:rsidRDefault="007B53AF" w:rsidP="007B53AF">
            <w:pPr>
              <w:keepNext/>
              <w:keepLines/>
              <w:snapToGrid w:val="0"/>
              <w:spacing w:line="240" w:lineRule="auto"/>
              <w:contextualSpacing/>
              <w:jc w:val="both"/>
              <w:rPr>
                <w:color w:val="000000" w:themeColor="text1"/>
              </w:rPr>
            </w:pPr>
          </w:p>
          <w:p w14:paraId="40A3B1D3" w14:textId="72C699C8" w:rsidR="007B53AF" w:rsidRPr="001906B2" w:rsidRDefault="004337B8" w:rsidP="007B53AF">
            <w:pPr>
              <w:keepNext/>
              <w:keepLines/>
              <w:snapToGrid w:val="0"/>
              <w:spacing w:line="240" w:lineRule="auto"/>
              <w:contextualSpacing/>
              <w:jc w:val="both"/>
              <w:rPr>
                <w:color w:val="000000" w:themeColor="text1"/>
              </w:rPr>
            </w:pPr>
            <w:ins w:id="620" w:author="Johanna Stansfield" w:date="2023-04-14T14:20:00Z">
              <w:r>
                <w:rPr>
                  <w:color w:val="000000" w:themeColor="text1"/>
                </w:rPr>
                <w:t xml:space="preserve">16. </w:t>
              </w:r>
            </w:ins>
            <w:r w:rsidR="007B53AF" w:rsidRPr="001906B2">
              <w:rPr>
                <w:color w:val="000000" w:themeColor="text1"/>
              </w:rPr>
              <w:t xml:space="preserve">In addition, many countries are developing statistics for </w:t>
            </w:r>
            <w:bookmarkStart w:id="621" w:name="_Hlk131095926"/>
            <w:r w:rsidR="007B53AF" w:rsidRPr="001906B2">
              <w:rPr>
                <w:color w:val="000000" w:themeColor="text1"/>
              </w:rPr>
              <w:t>the System of Environmental-Economic Accounting</w:t>
            </w:r>
            <w:r w:rsidR="007B53AF" w:rsidRPr="001906B2" w:rsidDel="005A130C">
              <w:rPr>
                <w:color w:val="000000" w:themeColor="text1"/>
              </w:rPr>
              <w:t xml:space="preserve"> </w:t>
            </w:r>
            <w:bookmarkEnd w:id="621"/>
            <w:r w:rsidR="007B53AF" w:rsidRPr="001906B2">
              <w:rPr>
                <w:color w:val="000000" w:themeColor="text1"/>
              </w:rPr>
              <w:t>to analy</w:t>
            </w:r>
            <w:ins w:id="622" w:author="Johanna Stansfield" w:date="2023-04-13T12:13:00Z">
              <w:r w:rsidR="00537710">
                <w:rPr>
                  <w:color w:val="000000" w:themeColor="text1"/>
                </w:rPr>
                <w:t>s</w:t>
              </w:r>
            </w:ins>
            <w:del w:id="623" w:author="Johanna Stansfield" w:date="2023-04-13T12:13:00Z">
              <w:r w:rsidR="007B53AF" w:rsidRPr="001906B2" w:rsidDel="00537710">
                <w:rPr>
                  <w:color w:val="000000" w:themeColor="text1"/>
                </w:rPr>
                <w:delText>z</w:delText>
              </w:r>
            </w:del>
            <w:r w:rsidR="007B53AF" w:rsidRPr="001906B2">
              <w:rPr>
                <w:color w:val="000000" w:themeColor="text1"/>
              </w:rPr>
              <w:t xml:space="preserve">e and measure not only how the economy </w:t>
            </w:r>
            <w:del w:id="624" w:author="Johanna Stansfield" w:date="2023-04-13T12:13:00Z">
              <w:r w:rsidR="007B53AF" w:rsidRPr="001906B2" w:rsidDel="00537710">
                <w:rPr>
                  <w:color w:val="000000" w:themeColor="text1"/>
                </w:rPr>
                <w:delText xml:space="preserve">impacts </w:delText>
              </w:r>
            </w:del>
            <w:ins w:id="625" w:author="Johanna Stansfield" w:date="2023-04-13T12:13:00Z">
              <w:r w:rsidR="00537710">
                <w:rPr>
                  <w:color w:val="000000" w:themeColor="text1"/>
                </w:rPr>
                <w:t>affects</w:t>
              </w:r>
              <w:r w:rsidR="00537710" w:rsidRPr="001906B2">
                <w:rPr>
                  <w:color w:val="000000" w:themeColor="text1"/>
                </w:rPr>
                <w:t xml:space="preserve"> </w:t>
              </w:r>
            </w:ins>
            <w:r w:rsidR="007B53AF" w:rsidRPr="001906B2">
              <w:rPr>
                <w:color w:val="000000" w:themeColor="text1"/>
              </w:rPr>
              <w:t>the environment</w:t>
            </w:r>
            <w:del w:id="626" w:author="Johanna Stansfield" w:date="2023-04-13T12:13:00Z">
              <w:r w:rsidR="007B53AF" w:rsidRPr="001906B2" w:rsidDel="00537710">
                <w:rPr>
                  <w:color w:val="000000" w:themeColor="text1"/>
                </w:rPr>
                <w:delText>,</w:delText>
              </w:r>
            </w:del>
            <w:r w:rsidR="007B53AF" w:rsidRPr="001906B2">
              <w:rPr>
                <w:color w:val="000000" w:themeColor="text1"/>
              </w:rPr>
              <w:t xml:space="preserve"> but also how ecosystems function and contribute directly to our well-being. Current socio</w:t>
            </w:r>
            <w:del w:id="627" w:author="Johanna Stansfield" w:date="2023-04-13T12:13:00Z">
              <w:r w:rsidR="007B53AF" w:rsidRPr="001906B2" w:rsidDel="00537710">
                <w:rPr>
                  <w:color w:val="000000" w:themeColor="text1"/>
                </w:rPr>
                <w:delText>-</w:delText>
              </w:r>
            </w:del>
            <w:r w:rsidR="007B53AF" w:rsidRPr="001906B2">
              <w:rPr>
                <w:color w:val="000000" w:themeColor="text1"/>
              </w:rPr>
              <w:t>economic statistics</w:t>
            </w:r>
            <w:del w:id="628" w:author="Johanna Stansfield" w:date="2023-04-13T12:13:00Z">
              <w:r w:rsidR="007B53AF" w:rsidRPr="001906B2" w:rsidDel="00537710">
                <w:rPr>
                  <w:color w:val="000000" w:themeColor="text1"/>
                </w:rPr>
                <w:delText>,</w:delText>
              </w:r>
            </w:del>
            <w:r w:rsidR="007B53AF" w:rsidRPr="001906B2">
              <w:rPr>
                <w:color w:val="000000" w:themeColor="text1"/>
              </w:rPr>
              <w:t xml:space="preserve"> and data from population and housing censuses, compiled </w:t>
            </w:r>
            <w:del w:id="629" w:author="Johanna Stansfield" w:date="2023-04-13T12:13:00Z">
              <w:r w:rsidR="007B53AF" w:rsidRPr="001906B2" w:rsidDel="00537710">
                <w:rPr>
                  <w:color w:val="000000" w:themeColor="text1"/>
                </w:rPr>
                <w:delText xml:space="preserve">based </w:delText>
              </w:r>
            </w:del>
            <w:ins w:id="630" w:author="Johanna Stansfield" w:date="2023-04-13T12:13:00Z">
              <w:r w:rsidR="00537710">
                <w:rPr>
                  <w:color w:val="000000" w:themeColor="text1"/>
                </w:rPr>
                <w:t>on the bas</w:t>
              </w:r>
            </w:ins>
            <w:ins w:id="631" w:author="Johanna Stansfield" w:date="2023-04-13T12:14:00Z">
              <w:r w:rsidR="00537710">
                <w:rPr>
                  <w:color w:val="000000" w:themeColor="text1"/>
                </w:rPr>
                <w:t>is of</w:t>
              </w:r>
            </w:ins>
            <w:del w:id="632" w:author="Johanna Stansfield" w:date="2023-04-13T12:14:00Z">
              <w:r w:rsidR="007B53AF" w:rsidRPr="001906B2" w:rsidDel="00537710">
                <w:rPr>
                  <w:color w:val="000000" w:themeColor="text1"/>
                </w:rPr>
                <w:delText>on</w:delText>
              </w:r>
            </w:del>
            <w:r w:rsidR="007B53AF" w:rsidRPr="001906B2">
              <w:rPr>
                <w:color w:val="000000" w:themeColor="text1"/>
              </w:rPr>
              <w:t xml:space="preserve"> international statistical standards, should also be part of the foundation</w:t>
            </w:r>
            <w:del w:id="633" w:author="Johanna Stansfield" w:date="2023-04-13T12:33:00Z">
              <w:r w:rsidR="007B53AF" w:rsidRPr="001906B2" w:rsidDel="00C34672">
                <w:rPr>
                  <w:color w:val="000000" w:themeColor="text1"/>
                </w:rPr>
                <w:delText>s</w:delText>
              </w:r>
            </w:del>
            <w:r w:rsidR="007B53AF" w:rsidRPr="001906B2">
              <w:rPr>
                <w:color w:val="000000" w:themeColor="text1"/>
              </w:rPr>
              <w:t xml:space="preserve"> to go beyond GDP. </w:t>
            </w:r>
          </w:p>
          <w:p w14:paraId="380F0BE8" w14:textId="77777777" w:rsidR="007B53AF" w:rsidRPr="001906B2" w:rsidRDefault="007B53AF" w:rsidP="007B53AF">
            <w:pPr>
              <w:keepNext/>
              <w:keepLines/>
              <w:snapToGrid w:val="0"/>
              <w:spacing w:line="240" w:lineRule="auto"/>
              <w:contextualSpacing/>
              <w:jc w:val="both"/>
              <w:rPr>
                <w:color w:val="000000" w:themeColor="text1"/>
              </w:rPr>
            </w:pPr>
          </w:p>
          <w:p w14:paraId="30339F2B" w14:textId="2746CDB0" w:rsidR="007B53AF" w:rsidRPr="001906B2" w:rsidRDefault="004337B8" w:rsidP="007B53AF">
            <w:pPr>
              <w:tabs>
                <w:tab w:val="left" w:pos="2700"/>
              </w:tabs>
              <w:snapToGrid w:val="0"/>
              <w:spacing w:line="240" w:lineRule="auto"/>
              <w:contextualSpacing/>
              <w:jc w:val="both"/>
              <w:rPr>
                <w:color w:val="000000" w:themeColor="text1"/>
              </w:rPr>
            </w:pPr>
            <w:ins w:id="634" w:author="Johanna Stansfield" w:date="2023-04-14T14:20:00Z">
              <w:r>
                <w:rPr>
                  <w:color w:val="000000" w:themeColor="text1"/>
                </w:rPr>
                <w:t>1</w:t>
              </w:r>
            </w:ins>
            <w:ins w:id="635" w:author="Johanna Stansfield" w:date="2023-04-14T14:21:00Z">
              <w:r>
                <w:rPr>
                  <w:color w:val="000000" w:themeColor="text1"/>
                </w:rPr>
                <w:t>7</w:t>
              </w:r>
            </w:ins>
            <w:ins w:id="636" w:author="Johanna Stansfield" w:date="2023-04-14T14:20:00Z">
              <w:r>
                <w:rPr>
                  <w:color w:val="000000" w:themeColor="text1"/>
                </w:rPr>
                <w:t xml:space="preserve">. </w:t>
              </w:r>
            </w:ins>
            <w:r w:rsidR="007B53AF" w:rsidRPr="001906B2">
              <w:rPr>
                <w:color w:val="000000" w:themeColor="text1"/>
              </w:rPr>
              <w:t xml:space="preserve">In addition to compiling headline indicators, Member States will need to maintain and develop comprehensive national data </w:t>
            </w:r>
            <w:del w:id="637" w:author="Johanna Stansfield" w:date="2023-04-13T12:14:00Z">
              <w:r w:rsidR="007B53AF" w:rsidRPr="001906B2" w:rsidDel="00537710">
                <w:rPr>
                  <w:color w:val="000000" w:themeColor="text1"/>
                </w:rPr>
                <w:delText>eco</w:delText>
              </w:r>
            </w:del>
            <w:r w:rsidR="007B53AF" w:rsidRPr="001906B2">
              <w:rPr>
                <w:color w:val="000000" w:themeColor="text1"/>
              </w:rPr>
              <w:t>systems to analyse and provide disaggregated data to assess</w:t>
            </w:r>
            <w:ins w:id="638" w:author="Johanna Stansfield" w:date="2023-04-13T16:42:00Z">
              <w:r w:rsidR="00946BC3">
                <w:rPr>
                  <w:color w:val="000000" w:themeColor="text1"/>
                </w:rPr>
                <w:t xml:space="preserve"> progress </w:t>
              </w:r>
            </w:ins>
            <w:ins w:id="639" w:author="Johanna Stansfield" w:date="2023-04-13T16:43:00Z">
              <w:r w:rsidR="00946BC3">
                <w:rPr>
                  <w:color w:val="000000" w:themeColor="text1"/>
                </w:rPr>
                <w:t xml:space="preserve">made </w:t>
              </w:r>
            </w:ins>
            <w:ins w:id="640" w:author="Johanna Stansfield" w:date="2023-04-13T16:42:00Z">
              <w:r w:rsidR="00946BC3">
                <w:rPr>
                  <w:color w:val="000000" w:themeColor="text1"/>
                </w:rPr>
                <w:t>towards</w:t>
              </w:r>
            </w:ins>
            <w:r w:rsidR="007B53AF" w:rsidRPr="001906B2">
              <w:rPr>
                <w:color w:val="000000" w:themeColor="text1"/>
              </w:rPr>
              <w:t xml:space="preserve"> </w:t>
            </w:r>
            <w:del w:id="641" w:author="Johanna Stansfield" w:date="2023-04-13T16:43:00Z">
              <w:r w:rsidR="007B53AF" w:rsidRPr="001906B2" w:rsidDel="00946BC3">
                <w:rPr>
                  <w:color w:val="000000" w:themeColor="text1"/>
                </w:rPr>
                <w:delText xml:space="preserve">the </w:delText>
              </w:r>
            </w:del>
            <w:del w:id="642" w:author="Johanna Stansfield" w:date="2023-04-13T12:34:00Z">
              <w:r w:rsidR="007B53AF" w:rsidRPr="001906B2" w:rsidDel="00C34672">
                <w:rPr>
                  <w:color w:val="000000" w:themeColor="text1"/>
                </w:rPr>
                <w:delText xml:space="preserve">achievement </w:delText>
              </w:r>
            </w:del>
            <w:del w:id="643" w:author="Johanna Stansfield" w:date="2023-04-13T16:43:00Z">
              <w:r w:rsidR="007B53AF" w:rsidRPr="001906B2" w:rsidDel="00946BC3">
                <w:rPr>
                  <w:color w:val="000000" w:themeColor="text1"/>
                </w:rPr>
                <w:delText xml:space="preserve">of </w:delText>
              </w:r>
            </w:del>
            <w:r w:rsidR="007B53AF" w:rsidRPr="001906B2">
              <w:rPr>
                <w:color w:val="000000" w:themeColor="text1"/>
              </w:rPr>
              <w:t xml:space="preserve">the </w:t>
            </w:r>
            <w:del w:id="644" w:author="Johanna Stansfield" w:date="2023-04-13T12:14:00Z">
              <w:r w:rsidR="007B53AF" w:rsidRPr="001906B2" w:rsidDel="00537710">
                <w:rPr>
                  <w:color w:val="000000" w:themeColor="text1"/>
                </w:rPr>
                <w:delText xml:space="preserve">principle of </w:delText>
              </w:r>
            </w:del>
            <w:ins w:id="645" w:author="Johanna Stansfield" w:date="2023-04-13T12:14:00Z">
              <w:r w:rsidR="00537710">
                <w:rPr>
                  <w:color w:val="000000" w:themeColor="text1"/>
                </w:rPr>
                <w:t>commitment t</w:t>
              </w:r>
            </w:ins>
            <w:ins w:id="646" w:author="Johanna Stansfield" w:date="2023-04-13T12:15:00Z">
              <w:r w:rsidR="00831740">
                <w:rPr>
                  <w:color w:val="000000" w:themeColor="text1"/>
                </w:rPr>
                <w:t xml:space="preserve">o </w:t>
              </w:r>
            </w:ins>
            <w:r w:rsidR="007B53AF" w:rsidRPr="001906B2">
              <w:rPr>
                <w:color w:val="000000" w:themeColor="text1"/>
              </w:rPr>
              <w:t>leav</w:t>
            </w:r>
            <w:ins w:id="647" w:author="Johanna Stansfield" w:date="2023-04-13T12:15:00Z">
              <w:r w:rsidR="00831740">
                <w:rPr>
                  <w:color w:val="000000" w:themeColor="text1"/>
                </w:rPr>
                <w:t>e</w:t>
              </w:r>
            </w:ins>
            <w:del w:id="648" w:author="Johanna Stansfield" w:date="2023-04-13T12:15:00Z">
              <w:r w:rsidR="007B53AF" w:rsidRPr="001906B2" w:rsidDel="00831740">
                <w:rPr>
                  <w:color w:val="000000" w:themeColor="text1"/>
                </w:rPr>
                <w:delText>ing</w:delText>
              </w:r>
            </w:del>
            <w:r w:rsidR="007B53AF" w:rsidRPr="001906B2">
              <w:rPr>
                <w:color w:val="000000" w:themeColor="text1"/>
              </w:rPr>
              <w:t xml:space="preserve"> no one behind. Indeed, </w:t>
            </w:r>
            <w:del w:id="649" w:author="Johanna Stansfield" w:date="2023-04-13T12:15:00Z">
              <w:r w:rsidR="007B53AF" w:rsidRPr="001906B2" w:rsidDel="00831740">
                <w:rPr>
                  <w:color w:val="000000" w:themeColor="text1"/>
                </w:rPr>
                <w:delText xml:space="preserve">today’s </w:delText>
              </w:r>
            </w:del>
            <w:ins w:id="650" w:author="Johanna Stansfield" w:date="2023-04-13T12:15:00Z">
              <w:r w:rsidR="00831740">
                <w:rPr>
                  <w:color w:val="000000" w:themeColor="text1"/>
                </w:rPr>
                <w:t>the current</w:t>
              </w:r>
              <w:r w:rsidR="00831740" w:rsidRPr="001906B2">
                <w:rPr>
                  <w:color w:val="000000" w:themeColor="text1"/>
                </w:rPr>
                <w:t xml:space="preserve"> </w:t>
              </w:r>
            </w:ins>
            <w:r w:rsidR="007B53AF" w:rsidRPr="001906B2">
              <w:rPr>
                <w:color w:val="000000" w:themeColor="text1"/>
              </w:rPr>
              <w:t xml:space="preserve">multiple crises, including the escalating climate emergency, have revealed that our statistical systems need to move away from current, traditional ways of operating to be able to effectively support countries’ sustainable development </w:t>
            </w:r>
            <w:r w:rsidR="007B53AF" w:rsidRPr="00831740">
              <w:rPr>
                <w:color w:val="000000" w:themeColor="text1"/>
              </w:rPr>
              <w:t>and transformation agendas.</w:t>
            </w:r>
          </w:p>
          <w:p w14:paraId="0C097BE9" w14:textId="32948D3E" w:rsidR="007B53AF" w:rsidRPr="001906B2" w:rsidRDefault="007B53AF" w:rsidP="007B53AF">
            <w:pPr>
              <w:snapToGrid w:val="0"/>
              <w:spacing w:line="240" w:lineRule="auto"/>
              <w:contextualSpacing/>
              <w:jc w:val="both"/>
              <w:rPr>
                <w:sz w:val="24"/>
                <w:szCs w:val="24"/>
              </w:rPr>
            </w:pPr>
          </w:p>
          <w:p w14:paraId="3824B871" w14:textId="77777777" w:rsidR="0050542B" w:rsidRPr="001906B2" w:rsidRDefault="0050542B" w:rsidP="0050542B">
            <w:pPr>
              <w:snapToGrid w:val="0"/>
              <w:spacing w:line="240" w:lineRule="auto"/>
              <w:contextualSpacing/>
              <w:rPr>
                <w:rFonts w:asciiTheme="minorBidi" w:hAnsiTheme="minorBidi" w:cstheme="minorBidi"/>
                <w:b/>
                <w:bCs/>
                <w:color w:val="009ADB"/>
              </w:rPr>
            </w:pPr>
          </w:p>
          <w:p w14:paraId="5588E899" w14:textId="77777777" w:rsidR="0050542B" w:rsidRPr="001906B2" w:rsidRDefault="0050542B" w:rsidP="0050542B">
            <w:pPr>
              <w:snapToGrid w:val="0"/>
              <w:spacing w:line="240" w:lineRule="auto"/>
              <w:contextualSpacing/>
              <w:rPr>
                <w:rFonts w:asciiTheme="minorBidi" w:hAnsiTheme="minorBidi" w:cstheme="minorBidi"/>
                <w:b/>
                <w:bCs/>
                <w:color w:val="009ADB"/>
              </w:rPr>
            </w:pPr>
          </w:p>
          <w:p w14:paraId="1DFE8AC8" w14:textId="77777777" w:rsidR="0050542B" w:rsidRPr="001906B2" w:rsidRDefault="0050542B" w:rsidP="0050542B">
            <w:pPr>
              <w:snapToGrid w:val="0"/>
              <w:spacing w:line="240" w:lineRule="auto"/>
              <w:contextualSpacing/>
              <w:rPr>
                <w:rFonts w:asciiTheme="minorBidi" w:hAnsiTheme="minorBidi" w:cstheme="minorBidi"/>
                <w:b/>
                <w:bCs/>
                <w:color w:val="009ADB"/>
              </w:rPr>
            </w:pPr>
          </w:p>
          <w:p w14:paraId="42999793" w14:textId="77777777" w:rsidR="0050542B" w:rsidRPr="001906B2" w:rsidRDefault="0050542B" w:rsidP="0050542B">
            <w:pPr>
              <w:snapToGrid w:val="0"/>
              <w:spacing w:line="240" w:lineRule="auto"/>
              <w:contextualSpacing/>
              <w:rPr>
                <w:rFonts w:asciiTheme="minorBidi" w:hAnsiTheme="minorBidi" w:cstheme="minorBidi"/>
                <w:b/>
                <w:bCs/>
                <w:color w:val="009ADB"/>
              </w:rPr>
            </w:pPr>
          </w:p>
          <w:p w14:paraId="7E0C133E" w14:textId="77777777" w:rsidR="0050542B" w:rsidRPr="001906B2" w:rsidRDefault="0050542B" w:rsidP="0050542B">
            <w:pPr>
              <w:snapToGrid w:val="0"/>
              <w:spacing w:line="240" w:lineRule="auto"/>
              <w:contextualSpacing/>
              <w:rPr>
                <w:rFonts w:asciiTheme="minorBidi" w:hAnsiTheme="minorBidi" w:cstheme="minorBidi"/>
                <w:b/>
                <w:bCs/>
                <w:color w:val="009ADB"/>
              </w:rPr>
            </w:pPr>
          </w:p>
          <w:p w14:paraId="4D5E19BC" w14:textId="77777777" w:rsidR="0050542B" w:rsidRPr="001906B2" w:rsidRDefault="0050542B" w:rsidP="0050542B">
            <w:pPr>
              <w:snapToGrid w:val="0"/>
              <w:spacing w:line="240" w:lineRule="auto"/>
              <w:contextualSpacing/>
              <w:rPr>
                <w:rFonts w:asciiTheme="minorBidi" w:hAnsiTheme="minorBidi" w:cstheme="minorBidi"/>
                <w:b/>
                <w:bCs/>
                <w:color w:val="009ADB"/>
              </w:rPr>
            </w:pPr>
          </w:p>
          <w:p w14:paraId="6DE08322" w14:textId="77777777" w:rsidR="0050542B" w:rsidRPr="001906B2" w:rsidRDefault="0050542B" w:rsidP="0050542B">
            <w:pPr>
              <w:snapToGrid w:val="0"/>
              <w:spacing w:line="240" w:lineRule="auto"/>
              <w:contextualSpacing/>
              <w:rPr>
                <w:rFonts w:asciiTheme="minorBidi" w:hAnsiTheme="minorBidi" w:cstheme="minorBidi"/>
                <w:b/>
                <w:bCs/>
                <w:color w:val="009ADB"/>
              </w:rPr>
            </w:pPr>
          </w:p>
          <w:p w14:paraId="63DB0567" w14:textId="77777777" w:rsidR="0050542B" w:rsidRPr="001906B2" w:rsidRDefault="0050542B" w:rsidP="0050542B">
            <w:pPr>
              <w:snapToGrid w:val="0"/>
              <w:spacing w:line="240" w:lineRule="auto"/>
              <w:contextualSpacing/>
              <w:rPr>
                <w:rFonts w:asciiTheme="minorBidi" w:hAnsiTheme="minorBidi" w:cstheme="minorBidi"/>
                <w:b/>
                <w:bCs/>
                <w:color w:val="009ADB"/>
              </w:rPr>
            </w:pPr>
          </w:p>
          <w:p w14:paraId="7D8D341E" w14:textId="77777777" w:rsidR="0050542B" w:rsidRPr="001906B2" w:rsidRDefault="0050542B" w:rsidP="0050542B">
            <w:pPr>
              <w:snapToGrid w:val="0"/>
              <w:spacing w:line="240" w:lineRule="auto"/>
              <w:contextualSpacing/>
              <w:rPr>
                <w:rFonts w:asciiTheme="minorBidi" w:hAnsiTheme="minorBidi" w:cstheme="minorBidi"/>
                <w:b/>
                <w:bCs/>
                <w:color w:val="009ADB"/>
              </w:rPr>
            </w:pPr>
          </w:p>
          <w:p w14:paraId="27319D82" w14:textId="77777777" w:rsidR="0050542B" w:rsidRPr="001906B2" w:rsidRDefault="0050542B" w:rsidP="0050542B">
            <w:pPr>
              <w:snapToGrid w:val="0"/>
              <w:spacing w:line="240" w:lineRule="auto"/>
              <w:contextualSpacing/>
              <w:rPr>
                <w:rFonts w:asciiTheme="minorBidi" w:hAnsiTheme="minorBidi" w:cstheme="minorBidi"/>
                <w:b/>
                <w:bCs/>
                <w:color w:val="009ADB"/>
              </w:rPr>
            </w:pPr>
          </w:p>
          <w:p w14:paraId="4AF932FA" w14:textId="77777777" w:rsidR="0050542B" w:rsidRPr="001906B2" w:rsidRDefault="0050542B" w:rsidP="0050542B">
            <w:pPr>
              <w:snapToGrid w:val="0"/>
              <w:spacing w:line="240" w:lineRule="auto"/>
              <w:contextualSpacing/>
              <w:rPr>
                <w:rFonts w:asciiTheme="minorBidi" w:hAnsiTheme="minorBidi" w:cstheme="minorBidi"/>
                <w:b/>
                <w:bCs/>
                <w:color w:val="009ADB"/>
              </w:rPr>
            </w:pPr>
          </w:p>
          <w:p w14:paraId="1D12B236" w14:textId="77777777" w:rsidR="0050542B" w:rsidRPr="001906B2" w:rsidRDefault="0050542B" w:rsidP="0050542B">
            <w:pPr>
              <w:snapToGrid w:val="0"/>
              <w:spacing w:line="240" w:lineRule="auto"/>
              <w:contextualSpacing/>
              <w:rPr>
                <w:rFonts w:asciiTheme="minorBidi" w:hAnsiTheme="minorBidi" w:cstheme="minorBidi"/>
                <w:b/>
                <w:bCs/>
                <w:color w:val="009ADB"/>
              </w:rPr>
            </w:pPr>
          </w:p>
          <w:p w14:paraId="78FCF2B0" w14:textId="77777777" w:rsidR="0050542B" w:rsidRPr="001906B2" w:rsidRDefault="0050542B" w:rsidP="0050542B">
            <w:pPr>
              <w:snapToGrid w:val="0"/>
              <w:spacing w:line="240" w:lineRule="auto"/>
              <w:contextualSpacing/>
              <w:rPr>
                <w:rFonts w:asciiTheme="minorBidi" w:hAnsiTheme="minorBidi" w:cstheme="minorBidi"/>
                <w:b/>
                <w:bCs/>
                <w:color w:val="009ADB"/>
              </w:rPr>
            </w:pPr>
          </w:p>
          <w:p w14:paraId="18DBFBBF" w14:textId="77777777" w:rsidR="0050542B" w:rsidRPr="001906B2" w:rsidRDefault="0050542B" w:rsidP="0050542B">
            <w:pPr>
              <w:snapToGrid w:val="0"/>
              <w:spacing w:line="240" w:lineRule="auto"/>
              <w:contextualSpacing/>
              <w:rPr>
                <w:rFonts w:asciiTheme="minorBidi" w:hAnsiTheme="minorBidi" w:cstheme="minorBidi"/>
                <w:b/>
                <w:bCs/>
                <w:color w:val="009ADB"/>
              </w:rPr>
            </w:pPr>
          </w:p>
          <w:p w14:paraId="4E63A172" w14:textId="77777777" w:rsidR="0050542B" w:rsidRPr="001906B2" w:rsidRDefault="0050542B" w:rsidP="0050542B">
            <w:pPr>
              <w:snapToGrid w:val="0"/>
              <w:spacing w:line="240" w:lineRule="auto"/>
              <w:contextualSpacing/>
              <w:rPr>
                <w:rFonts w:asciiTheme="minorBidi" w:hAnsiTheme="minorBidi" w:cstheme="minorBidi"/>
                <w:b/>
                <w:bCs/>
                <w:color w:val="009ADB"/>
              </w:rPr>
            </w:pPr>
          </w:p>
          <w:p w14:paraId="21FC4EF7" w14:textId="77777777" w:rsidR="0050542B" w:rsidRPr="001906B2" w:rsidRDefault="0050542B" w:rsidP="0050542B">
            <w:pPr>
              <w:snapToGrid w:val="0"/>
              <w:spacing w:line="240" w:lineRule="auto"/>
              <w:contextualSpacing/>
              <w:rPr>
                <w:rFonts w:asciiTheme="minorBidi" w:hAnsiTheme="minorBidi" w:cstheme="minorBidi"/>
                <w:b/>
                <w:bCs/>
                <w:color w:val="009ADB"/>
              </w:rPr>
            </w:pPr>
          </w:p>
          <w:p w14:paraId="06A6BD48" w14:textId="77777777" w:rsidR="0050542B" w:rsidRPr="001906B2" w:rsidRDefault="0050542B" w:rsidP="0050542B">
            <w:pPr>
              <w:snapToGrid w:val="0"/>
              <w:spacing w:line="240" w:lineRule="auto"/>
              <w:contextualSpacing/>
              <w:rPr>
                <w:rFonts w:asciiTheme="minorBidi" w:hAnsiTheme="minorBidi" w:cstheme="minorBidi"/>
                <w:b/>
                <w:bCs/>
                <w:color w:val="009ADB"/>
              </w:rPr>
            </w:pPr>
          </w:p>
          <w:p w14:paraId="41FA25B1" w14:textId="77777777" w:rsidR="0050542B" w:rsidRPr="001906B2" w:rsidRDefault="0050542B" w:rsidP="0050542B">
            <w:pPr>
              <w:snapToGrid w:val="0"/>
              <w:spacing w:line="240" w:lineRule="auto"/>
              <w:contextualSpacing/>
              <w:rPr>
                <w:rFonts w:asciiTheme="minorBidi" w:hAnsiTheme="minorBidi" w:cstheme="minorBidi"/>
                <w:b/>
                <w:bCs/>
                <w:color w:val="009ADB"/>
              </w:rPr>
            </w:pPr>
          </w:p>
          <w:p w14:paraId="65A30BE5" w14:textId="77777777" w:rsidR="0050542B" w:rsidRPr="001906B2" w:rsidRDefault="0050542B" w:rsidP="0050542B">
            <w:pPr>
              <w:snapToGrid w:val="0"/>
              <w:spacing w:line="240" w:lineRule="auto"/>
              <w:contextualSpacing/>
              <w:rPr>
                <w:rFonts w:asciiTheme="minorBidi" w:hAnsiTheme="minorBidi" w:cstheme="minorBidi"/>
                <w:b/>
                <w:bCs/>
                <w:color w:val="009ADB"/>
              </w:rPr>
            </w:pPr>
          </w:p>
          <w:p w14:paraId="610DB487" w14:textId="77777777" w:rsidR="0050542B" w:rsidRPr="001906B2" w:rsidRDefault="0050542B" w:rsidP="0050542B">
            <w:pPr>
              <w:snapToGrid w:val="0"/>
              <w:spacing w:line="240" w:lineRule="auto"/>
              <w:contextualSpacing/>
              <w:rPr>
                <w:rFonts w:asciiTheme="minorBidi" w:hAnsiTheme="minorBidi" w:cstheme="minorBidi"/>
                <w:b/>
                <w:bCs/>
                <w:color w:val="009ADB"/>
              </w:rPr>
            </w:pPr>
          </w:p>
          <w:p w14:paraId="7F358C39" w14:textId="77777777" w:rsidR="0050542B" w:rsidRPr="001906B2" w:rsidRDefault="0050542B" w:rsidP="0050542B">
            <w:pPr>
              <w:snapToGrid w:val="0"/>
              <w:spacing w:line="240" w:lineRule="auto"/>
              <w:contextualSpacing/>
              <w:rPr>
                <w:rFonts w:asciiTheme="minorBidi" w:hAnsiTheme="minorBidi" w:cstheme="minorBidi"/>
                <w:b/>
                <w:bCs/>
                <w:color w:val="009ADB"/>
              </w:rPr>
            </w:pPr>
          </w:p>
          <w:p w14:paraId="12A4E375" w14:textId="174698D3" w:rsidR="0050542B" w:rsidRPr="00831740" w:rsidRDefault="0050542B">
            <w:pPr>
              <w:tabs>
                <w:tab w:val="left" w:pos="2700"/>
              </w:tabs>
              <w:snapToGrid w:val="0"/>
              <w:spacing w:line="240" w:lineRule="auto"/>
              <w:contextualSpacing/>
              <w:jc w:val="both"/>
              <w:rPr>
                <w:b/>
                <w:bCs/>
                <w:color w:val="000000" w:themeColor="text1"/>
                <w:rPrChange w:id="651" w:author="Johanna Stansfield" w:date="2023-04-13T12:23:00Z">
                  <w:rPr>
                    <w:rFonts w:asciiTheme="minorBidi" w:hAnsiTheme="minorBidi" w:cstheme="minorBidi"/>
                    <w:b/>
                    <w:bCs/>
                    <w:i/>
                    <w:iCs/>
                    <w:color w:val="009ADB"/>
                  </w:rPr>
                </w:rPrChange>
              </w:rPr>
              <w:pPrChange w:id="652" w:author="Johanna Stansfield" w:date="2023-04-13T12:23:00Z">
                <w:pPr>
                  <w:snapToGrid w:val="0"/>
                  <w:spacing w:line="240" w:lineRule="auto"/>
                  <w:contextualSpacing/>
                </w:pPr>
              </w:pPrChange>
            </w:pPr>
            <w:del w:id="653" w:author="Johanna Stansfield" w:date="2023-04-13T12:16:00Z">
              <w:r w:rsidRPr="00831740" w:rsidDel="00831740">
                <w:rPr>
                  <w:b/>
                  <w:bCs/>
                  <w:color w:val="000000" w:themeColor="text1"/>
                  <w:rPrChange w:id="654" w:author="Johanna Stansfield" w:date="2023-04-13T12:23:00Z">
                    <w:rPr>
                      <w:rFonts w:asciiTheme="minorBidi" w:hAnsiTheme="minorBidi" w:cstheme="minorBidi"/>
                      <w:b/>
                      <w:bCs/>
                      <w:color w:val="009ADB"/>
                    </w:rPr>
                  </w:rPrChange>
                </w:rPr>
                <w:lastRenderedPageBreak/>
                <w:delText xml:space="preserve">Figure I. </w:delText>
              </w:r>
            </w:del>
            <w:commentRangeStart w:id="655"/>
            <w:r w:rsidRPr="00831740">
              <w:rPr>
                <w:b/>
                <w:bCs/>
                <w:color w:val="000000" w:themeColor="text1"/>
                <w:rPrChange w:id="656" w:author="Johanna Stansfield" w:date="2023-04-13T12:23:00Z">
                  <w:rPr>
                    <w:rFonts w:asciiTheme="minorBidi" w:hAnsiTheme="minorBidi" w:cstheme="minorBidi"/>
                    <w:b/>
                    <w:bCs/>
                    <w:i/>
                    <w:iCs/>
                    <w:color w:val="009ADB"/>
                  </w:rPr>
                </w:rPrChange>
              </w:rPr>
              <w:t xml:space="preserve">Moving beyond </w:t>
            </w:r>
            <w:commentRangeEnd w:id="655"/>
            <w:r w:rsidR="00CB0D0A">
              <w:rPr>
                <w:rStyle w:val="CommentReference"/>
              </w:rPr>
              <w:commentReference w:id="655"/>
            </w:r>
            <w:del w:id="657" w:author="Johanna Stansfield" w:date="2023-04-13T12:16:00Z">
              <w:r w:rsidRPr="00831740" w:rsidDel="00831740">
                <w:rPr>
                  <w:b/>
                  <w:bCs/>
                  <w:color w:val="000000" w:themeColor="text1"/>
                  <w:rPrChange w:id="658" w:author="Johanna Stansfield" w:date="2023-04-13T12:23:00Z">
                    <w:rPr>
                      <w:rFonts w:asciiTheme="minorBidi" w:hAnsiTheme="minorBidi" w:cstheme="minorBidi"/>
                      <w:b/>
                      <w:bCs/>
                      <w:i/>
                      <w:iCs/>
                      <w:color w:val="009ADB"/>
                    </w:rPr>
                  </w:rPrChange>
                </w:rPr>
                <w:delText xml:space="preserve">GDP </w:delText>
              </w:r>
            </w:del>
            <w:ins w:id="659" w:author="Johanna Stansfield" w:date="2023-04-13T12:16:00Z">
              <w:r w:rsidR="00831740" w:rsidRPr="00831740">
                <w:rPr>
                  <w:b/>
                  <w:bCs/>
                  <w:color w:val="000000" w:themeColor="text1"/>
                  <w:rPrChange w:id="660" w:author="Johanna Stansfield" w:date="2023-04-13T12:23:00Z">
                    <w:rPr>
                      <w:rFonts w:asciiTheme="minorBidi" w:hAnsiTheme="minorBidi" w:cstheme="minorBidi"/>
                      <w:b/>
                      <w:bCs/>
                      <w:i/>
                      <w:iCs/>
                      <w:color w:val="009ADB"/>
                    </w:rPr>
                  </w:rPrChange>
                </w:rPr>
                <w:t>gross domestic produ</w:t>
              </w:r>
            </w:ins>
            <w:ins w:id="661" w:author="Johanna Stansfield" w:date="2023-04-13T12:17:00Z">
              <w:r w:rsidR="00831740" w:rsidRPr="00831740">
                <w:rPr>
                  <w:b/>
                  <w:bCs/>
                  <w:color w:val="000000" w:themeColor="text1"/>
                  <w:rPrChange w:id="662" w:author="Johanna Stansfield" w:date="2023-04-13T12:23:00Z">
                    <w:rPr>
                      <w:rFonts w:asciiTheme="minorBidi" w:hAnsiTheme="minorBidi" w:cstheme="minorBidi"/>
                      <w:b/>
                      <w:bCs/>
                      <w:i/>
                      <w:iCs/>
                      <w:color w:val="009ADB"/>
                    </w:rPr>
                  </w:rPrChange>
                </w:rPr>
                <w:t>c</w:t>
              </w:r>
            </w:ins>
            <w:ins w:id="663" w:author="Johanna Stansfield" w:date="2023-04-13T12:16:00Z">
              <w:r w:rsidR="00831740" w:rsidRPr="00831740">
                <w:rPr>
                  <w:b/>
                  <w:bCs/>
                  <w:color w:val="000000" w:themeColor="text1"/>
                  <w:rPrChange w:id="664" w:author="Johanna Stansfield" w:date="2023-04-13T12:23:00Z">
                    <w:rPr>
                      <w:rFonts w:asciiTheme="minorBidi" w:hAnsiTheme="minorBidi" w:cstheme="minorBidi"/>
                      <w:b/>
                      <w:bCs/>
                      <w:i/>
                      <w:iCs/>
                      <w:color w:val="009ADB"/>
                    </w:rPr>
                  </w:rPrChange>
                </w:rPr>
                <w:t xml:space="preserve">t </w:t>
              </w:r>
            </w:ins>
            <w:r w:rsidRPr="00831740">
              <w:rPr>
                <w:b/>
                <w:bCs/>
                <w:color w:val="000000" w:themeColor="text1"/>
                <w:rPrChange w:id="665" w:author="Johanna Stansfield" w:date="2023-04-13T12:23:00Z">
                  <w:rPr>
                    <w:rFonts w:asciiTheme="minorBidi" w:hAnsiTheme="minorBidi" w:cstheme="minorBidi"/>
                    <w:b/>
                    <w:bCs/>
                    <w:i/>
                    <w:iCs/>
                    <w:color w:val="009ADB"/>
                  </w:rPr>
                </w:rPrChange>
              </w:rPr>
              <w:t>to achiev</w:t>
            </w:r>
            <w:ins w:id="666" w:author="Johanna Stansfield" w:date="2023-04-13T12:17:00Z">
              <w:r w:rsidR="00831740" w:rsidRPr="00831740">
                <w:rPr>
                  <w:b/>
                  <w:bCs/>
                  <w:color w:val="000000" w:themeColor="text1"/>
                  <w:rPrChange w:id="667" w:author="Johanna Stansfield" w:date="2023-04-13T12:23:00Z">
                    <w:rPr>
                      <w:rFonts w:asciiTheme="minorBidi" w:hAnsiTheme="minorBidi" w:cstheme="minorBidi"/>
                      <w:b/>
                      <w:bCs/>
                      <w:i/>
                      <w:iCs/>
                      <w:color w:val="009ADB"/>
                    </w:rPr>
                  </w:rPrChange>
                </w:rPr>
                <w:t>e</w:t>
              </w:r>
            </w:ins>
            <w:del w:id="668" w:author="Johanna Stansfield" w:date="2023-04-13T12:17:00Z">
              <w:r w:rsidRPr="00831740" w:rsidDel="00831740">
                <w:rPr>
                  <w:b/>
                  <w:bCs/>
                  <w:color w:val="000000" w:themeColor="text1"/>
                  <w:rPrChange w:id="669" w:author="Johanna Stansfield" w:date="2023-04-13T12:23:00Z">
                    <w:rPr>
                      <w:rFonts w:asciiTheme="minorBidi" w:hAnsiTheme="minorBidi" w:cstheme="minorBidi"/>
                      <w:b/>
                      <w:bCs/>
                      <w:i/>
                      <w:iCs/>
                      <w:color w:val="009ADB"/>
                    </w:rPr>
                  </w:rPrChange>
                </w:rPr>
                <w:delText>ing</w:delText>
              </w:r>
            </w:del>
            <w:r w:rsidRPr="00831740">
              <w:rPr>
                <w:b/>
                <w:bCs/>
                <w:color w:val="000000" w:themeColor="text1"/>
                <w:rPrChange w:id="670" w:author="Johanna Stansfield" w:date="2023-04-13T12:23:00Z">
                  <w:rPr>
                    <w:rFonts w:asciiTheme="minorBidi" w:hAnsiTheme="minorBidi" w:cstheme="minorBidi"/>
                    <w:b/>
                    <w:bCs/>
                    <w:i/>
                    <w:iCs/>
                    <w:color w:val="009ADB"/>
                  </w:rPr>
                </w:rPrChange>
              </w:rPr>
              <w:t xml:space="preserve"> the </w:t>
            </w:r>
            <w:del w:id="671" w:author="Johanna Stansfield" w:date="2023-04-13T12:17:00Z">
              <w:r w:rsidRPr="00831740" w:rsidDel="00831740">
                <w:rPr>
                  <w:b/>
                  <w:bCs/>
                  <w:color w:val="000000" w:themeColor="text1"/>
                  <w:rPrChange w:id="672" w:author="Johanna Stansfield" w:date="2023-04-13T12:23:00Z">
                    <w:rPr>
                      <w:rFonts w:asciiTheme="minorBidi" w:hAnsiTheme="minorBidi" w:cstheme="minorBidi"/>
                      <w:b/>
                      <w:bCs/>
                      <w:i/>
                      <w:iCs/>
                      <w:color w:val="009ADB"/>
                    </w:rPr>
                  </w:rPrChange>
                </w:rPr>
                <w:delText>SDGs</w:delText>
              </w:r>
            </w:del>
            <w:ins w:id="673" w:author="Johanna Stansfield" w:date="2023-04-13T12:17:00Z">
              <w:r w:rsidR="00831740" w:rsidRPr="00831740">
                <w:rPr>
                  <w:b/>
                  <w:bCs/>
                  <w:color w:val="000000" w:themeColor="text1"/>
                  <w:rPrChange w:id="674" w:author="Johanna Stansfield" w:date="2023-04-13T12:23:00Z">
                    <w:rPr>
                      <w:rFonts w:asciiTheme="minorBidi" w:hAnsiTheme="minorBidi" w:cstheme="minorBidi"/>
                      <w:b/>
                      <w:bCs/>
                      <w:i/>
                      <w:iCs/>
                      <w:color w:val="009ADB"/>
                    </w:rPr>
                  </w:rPrChange>
                </w:rPr>
                <w:t>Sustainable Development Goals</w:t>
              </w:r>
            </w:ins>
            <w:r w:rsidRPr="004F60AC">
              <w:rPr>
                <w:color w:val="000000" w:themeColor="text1"/>
                <w:rPrChange w:id="675" w:author="Johanna Stansfield" w:date="2023-04-14T12:37:00Z">
                  <w:rPr>
                    <w:rStyle w:val="FootnoteReference"/>
                    <w:rFonts w:asciiTheme="minorBidi" w:hAnsiTheme="minorBidi" w:cstheme="minorBidi"/>
                    <w:b/>
                    <w:bCs/>
                    <w:i/>
                    <w:iCs/>
                    <w:color w:val="009ADB"/>
                  </w:rPr>
                </w:rPrChange>
              </w:rPr>
              <w:footnoteReference w:id="13"/>
            </w:r>
          </w:p>
          <w:p w14:paraId="332ED5E7" w14:textId="77777777" w:rsidR="0050542B" w:rsidRPr="001906B2" w:rsidRDefault="0050542B" w:rsidP="007B53AF">
            <w:pPr>
              <w:snapToGrid w:val="0"/>
              <w:spacing w:line="240" w:lineRule="auto"/>
              <w:contextualSpacing/>
              <w:jc w:val="both"/>
              <w:rPr>
                <w:sz w:val="24"/>
                <w:szCs w:val="24"/>
              </w:rPr>
            </w:pPr>
          </w:p>
          <w:p w14:paraId="333851BF" w14:textId="77777777" w:rsidR="0050542B" w:rsidRPr="001906B2" w:rsidRDefault="0050542B" w:rsidP="007B53AF">
            <w:pPr>
              <w:snapToGrid w:val="0"/>
              <w:spacing w:line="240" w:lineRule="auto"/>
              <w:contextualSpacing/>
              <w:jc w:val="both"/>
              <w:rPr>
                <w:sz w:val="24"/>
                <w:szCs w:val="24"/>
              </w:rPr>
            </w:pPr>
          </w:p>
          <w:p w14:paraId="07FB526D" w14:textId="26D0CC3F" w:rsidR="007B53AF" w:rsidRPr="001906B2" w:rsidRDefault="007B53AF" w:rsidP="007B53AF">
            <w:pPr>
              <w:snapToGrid w:val="0"/>
              <w:spacing w:line="240" w:lineRule="auto"/>
              <w:contextualSpacing/>
              <w:jc w:val="both"/>
              <w:rPr>
                <w:sz w:val="24"/>
                <w:szCs w:val="24"/>
              </w:rPr>
            </w:pPr>
            <w:r w:rsidRPr="001906B2">
              <w:rPr>
                <w:noProof/>
              </w:rPr>
              <w:drawing>
                <wp:inline distT="0" distB="0" distL="0" distR="0" wp14:anchorId="43591FDB" wp14:editId="5478AFE8">
                  <wp:extent cx="5692366" cy="5798185"/>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697176" cy="5803085"/>
                          </a:xfrm>
                          <a:prstGeom prst="rect">
                            <a:avLst/>
                          </a:prstGeom>
                          <a:noFill/>
                          <a:ln>
                            <a:noFill/>
                          </a:ln>
                        </pic:spPr>
                      </pic:pic>
                    </a:graphicData>
                  </a:graphic>
                </wp:inline>
              </w:drawing>
            </w:r>
          </w:p>
          <w:p w14:paraId="1EF27968" w14:textId="4FE03BCD" w:rsidR="007B53AF" w:rsidRPr="001906B2" w:rsidRDefault="007B53AF" w:rsidP="007B53AF">
            <w:pPr>
              <w:snapToGrid w:val="0"/>
              <w:spacing w:line="240" w:lineRule="auto"/>
              <w:jc w:val="both"/>
              <w:rPr>
                <w:color w:val="000000" w:themeColor="text1"/>
              </w:rPr>
            </w:pPr>
            <w:r w:rsidRPr="001906B2">
              <w:rPr>
                <w:color w:val="000000" w:themeColor="text1"/>
              </w:rPr>
              <w:t xml:space="preserve"> </w:t>
            </w:r>
            <w:ins w:id="692" w:author="Johanna Stansfield" w:date="2023-04-13T12:17:00Z">
              <w:r w:rsidR="00831740">
                <w:rPr>
                  <w:color w:val="000000" w:themeColor="text1"/>
                </w:rPr>
                <w:tab/>
                <w:t xml:space="preserve"> </w:t>
              </w:r>
            </w:ins>
          </w:p>
          <w:p w14:paraId="0511AD7D" w14:textId="77777777" w:rsidR="007B53AF" w:rsidRPr="001906B2" w:rsidRDefault="007B53AF" w:rsidP="007B53AF">
            <w:pPr>
              <w:pStyle w:val="ListParagraph"/>
              <w:snapToGrid w:val="0"/>
              <w:spacing w:after="0" w:line="240" w:lineRule="auto"/>
              <w:jc w:val="both"/>
              <w:rPr>
                <w:rFonts w:ascii="Times New Roman" w:hAnsi="Times New Roman" w:cs="Times New Roman"/>
                <w:color w:val="000000" w:themeColor="text1"/>
                <w:spacing w:val="4"/>
                <w:w w:val="103"/>
                <w:kern w:val="14"/>
                <w:sz w:val="20"/>
                <w:szCs w:val="20"/>
              </w:rPr>
            </w:pPr>
          </w:p>
          <w:p w14:paraId="4DA6E99D" w14:textId="77777777" w:rsidR="007B53AF" w:rsidRPr="001906B2" w:rsidRDefault="007B53AF" w:rsidP="007B53AF">
            <w:pPr>
              <w:jc w:val="both"/>
              <w:rPr>
                <w:color w:val="000000" w:themeColor="text1"/>
              </w:rPr>
            </w:pPr>
          </w:p>
          <w:p w14:paraId="2CC96E57" w14:textId="13252035" w:rsidR="007B53AF" w:rsidRPr="001906B2" w:rsidRDefault="007B53AF" w:rsidP="007B53AF">
            <w:pPr>
              <w:snapToGrid w:val="0"/>
              <w:spacing w:line="240" w:lineRule="auto"/>
              <w:contextualSpacing/>
              <w:jc w:val="both"/>
              <w:rPr>
                <w:color w:val="000000" w:themeColor="text1"/>
              </w:rPr>
            </w:pPr>
            <w:r w:rsidRPr="001906B2">
              <w:rPr>
                <w:color w:val="000000" w:themeColor="text1"/>
              </w:rPr>
              <w:t xml:space="preserve">  </w:t>
            </w:r>
          </w:p>
          <w:p w14:paraId="5C9DCCDF" w14:textId="77777777" w:rsidR="007B53AF" w:rsidRPr="001906B2" w:rsidRDefault="007B53AF" w:rsidP="007B53AF">
            <w:pPr>
              <w:snapToGrid w:val="0"/>
              <w:spacing w:line="240" w:lineRule="auto"/>
              <w:contextualSpacing/>
              <w:jc w:val="both"/>
              <w:rPr>
                <w:color w:val="000000" w:themeColor="text1"/>
              </w:rPr>
            </w:pPr>
          </w:p>
          <w:p w14:paraId="15A39CD3" w14:textId="77777777" w:rsidR="007B53AF" w:rsidRPr="001906B2" w:rsidRDefault="007B53AF" w:rsidP="00662ECB">
            <w:pPr>
              <w:autoSpaceDE w:val="0"/>
              <w:autoSpaceDN w:val="0"/>
              <w:adjustRightInd w:val="0"/>
              <w:spacing w:line="240" w:lineRule="auto"/>
              <w:jc w:val="both"/>
              <w:rPr>
                <w:rFonts w:eastAsia="Times New Roman" w:cstheme="minorHAnsi"/>
                <w:b/>
                <w:color w:val="000000" w:themeColor="text1"/>
                <w:sz w:val="32"/>
                <w:szCs w:val="32"/>
                <w:lang w:eastAsia="zh-CN"/>
              </w:rPr>
            </w:pPr>
          </w:p>
          <w:p w14:paraId="43926380" w14:textId="77777777" w:rsidR="00662ECB" w:rsidRPr="001906B2" w:rsidRDefault="00662ECB" w:rsidP="00662ECB">
            <w:pPr>
              <w:widowControl w:val="0"/>
              <w:adjustRightInd w:val="0"/>
              <w:snapToGrid w:val="0"/>
              <w:spacing w:line="240" w:lineRule="auto"/>
              <w:jc w:val="both"/>
              <w:rPr>
                <w:rFonts w:eastAsia="Arial"/>
                <w:b/>
                <w:bCs/>
                <w:sz w:val="24"/>
                <w:szCs w:val="24"/>
              </w:rPr>
            </w:pPr>
          </w:p>
          <w:p w14:paraId="3DC484B6" w14:textId="2876DB1D" w:rsidR="00E06E9B" w:rsidRPr="001906B2" w:rsidRDefault="00E06E9B" w:rsidP="00360264">
            <w:pPr>
              <w:autoSpaceDE w:val="0"/>
              <w:autoSpaceDN w:val="0"/>
              <w:adjustRightInd w:val="0"/>
              <w:spacing w:line="240" w:lineRule="auto"/>
              <w:jc w:val="both"/>
            </w:pPr>
          </w:p>
        </w:tc>
      </w:tr>
      <w:tr w:rsidR="00C27909" w:rsidRPr="001906B2" w14:paraId="0A043F9B" w14:textId="77777777" w:rsidTr="007B53AF">
        <w:trPr>
          <w:trHeight w:val="80"/>
        </w:trPr>
        <w:tc>
          <w:tcPr>
            <w:tcW w:w="9850" w:type="dxa"/>
            <w:tcBorders>
              <w:bottom w:val="single" w:sz="2" w:space="0" w:color="auto"/>
            </w:tcBorders>
            <w:shd w:val="clear" w:color="auto" w:fill="auto"/>
          </w:tcPr>
          <w:p w14:paraId="7FB97D2E" w14:textId="77777777" w:rsidR="00C27909" w:rsidRPr="001906B2" w:rsidRDefault="00C27909" w:rsidP="00D04D10">
            <w:pPr>
              <w:pStyle w:val="SingleTxt"/>
            </w:pPr>
          </w:p>
        </w:tc>
      </w:tr>
    </w:tbl>
    <w:p w14:paraId="14F7AC5B" w14:textId="3432AAB0" w:rsidR="001A78C8" w:rsidRPr="001906B2" w:rsidDel="00831740" w:rsidRDefault="007B53AF" w:rsidP="00AA2B3C">
      <w:pPr>
        <w:suppressAutoHyphens w:val="0"/>
        <w:spacing w:after="200" w:line="276" w:lineRule="auto"/>
        <w:rPr>
          <w:del w:id="693" w:author="Johanna Stansfield" w:date="2023-04-13T12:16:00Z"/>
          <w:rFonts w:eastAsia="Times New Roman" w:cstheme="minorHAnsi"/>
          <w:b/>
          <w:color w:val="000000" w:themeColor="text1"/>
          <w:sz w:val="24"/>
          <w:szCs w:val="24"/>
          <w:lang w:eastAsia="zh-CN"/>
        </w:rPr>
      </w:pPr>
      <w:del w:id="694" w:author="Johanna Stansfield" w:date="2023-04-13T12:16:00Z">
        <w:r w:rsidRPr="001906B2" w:rsidDel="00831740">
          <w:rPr>
            <w:rStyle w:val="eop"/>
            <w:color w:val="000000" w:themeColor="text1"/>
            <w:shd w:val="clear" w:color="auto" w:fill="FFFFFF"/>
          </w:rPr>
          <w:delText xml:space="preserve">Figure </w:delText>
        </w:r>
        <w:r w:rsidR="004C7D29" w:rsidRPr="001906B2" w:rsidDel="00831740">
          <w:rPr>
            <w:rStyle w:val="eop"/>
            <w:color w:val="000000" w:themeColor="text1"/>
            <w:shd w:val="clear" w:color="auto" w:fill="FFFFFF"/>
          </w:rPr>
          <w:delText>1</w:delText>
        </w:r>
        <w:r w:rsidRPr="001906B2" w:rsidDel="00831740">
          <w:rPr>
            <w:rStyle w:val="eop"/>
            <w:color w:val="000000" w:themeColor="text1"/>
            <w:shd w:val="clear" w:color="auto" w:fill="FFFFFF"/>
          </w:rPr>
          <w:delText xml:space="preserve">: </w:delText>
        </w:r>
        <w:r w:rsidR="004C7D29" w:rsidRPr="001906B2" w:rsidDel="00831740">
          <w:rPr>
            <w:rStyle w:val="eop"/>
            <w:color w:val="000000" w:themeColor="text1"/>
            <w:shd w:val="clear" w:color="auto" w:fill="FFFFFF"/>
          </w:rPr>
          <w:delText xml:space="preserve">Moving beyond GDP to Value what counts” will contribute to achieving the SDGs and vice versa  </w:delText>
        </w:r>
        <w:r w:rsidRPr="001906B2" w:rsidDel="00831740">
          <w:rPr>
            <w:rStyle w:val="eop"/>
            <w:color w:val="000000" w:themeColor="text1"/>
            <w:shd w:val="clear" w:color="auto" w:fill="FFFFFF"/>
          </w:rPr>
          <w:delText xml:space="preserve"> </w:delText>
        </w:r>
      </w:del>
    </w:p>
    <w:p w14:paraId="120A95F0" w14:textId="77777777" w:rsidR="00813754" w:rsidRDefault="00813754" w:rsidP="0050542B">
      <w:pPr>
        <w:autoSpaceDE w:val="0"/>
        <w:autoSpaceDN w:val="0"/>
        <w:adjustRightInd w:val="0"/>
        <w:spacing w:line="240" w:lineRule="auto"/>
        <w:jc w:val="both"/>
        <w:rPr>
          <w:ins w:id="695" w:author="Johanna Stansfield" w:date="2023-04-13T13:38:00Z"/>
          <w:rFonts w:eastAsia="Times New Roman" w:cstheme="minorHAnsi"/>
          <w:b/>
          <w:color w:val="000000" w:themeColor="text1"/>
          <w:sz w:val="32"/>
          <w:szCs w:val="32"/>
          <w:lang w:eastAsia="zh-CN"/>
        </w:rPr>
      </w:pPr>
    </w:p>
    <w:p w14:paraId="0283E35B" w14:textId="044BE7E4" w:rsidR="0050542B" w:rsidRPr="001906B2" w:rsidRDefault="00595DD9" w:rsidP="0050542B">
      <w:pPr>
        <w:autoSpaceDE w:val="0"/>
        <w:autoSpaceDN w:val="0"/>
        <w:adjustRightInd w:val="0"/>
        <w:spacing w:line="240" w:lineRule="auto"/>
        <w:jc w:val="both"/>
        <w:rPr>
          <w:rFonts w:eastAsia="Times New Roman" w:cstheme="minorHAnsi"/>
          <w:b/>
          <w:color w:val="000000" w:themeColor="text1"/>
          <w:sz w:val="32"/>
          <w:szCs w:val="32"/>
          <w:lang w:eastAsia="zh-CN"/>
        </w:rPr>
      </w:pPr>
      <w:ins w:id="696" w:author="Johanna Stansfield" w:date="2023-04-13T16:02:00Z">
        <w:r>
          <w:rPr>
            <w:rFonts w:eastAsia="Times New Roman" w:cstheme="minorHAnsi"/>
            <w:b/>
            <w:color w:val="000000" w:themeColor="text1"/>
            <w:sz w:val="32"/>
            <w:szCs w:val="32"/>
            <w:lang w:eastAsia="zh-CN"/>
          </w:rPr>
          <w:t>II</w:t>
        </w:r>
      </w:ins>
      <w:ins w:id="697" w:author="Johanna Stansfield" w:date="2023-04-14T14:17:00Z">
        <w:r w:rsidR="004337B8">
          <w:rPr>
            <w:rFonts w:eastAsia="Times New Roman" w:cstheme="minorHAnsi"/>
            <w:b/>
            <w:color w:val="000000" w:themeColor="text1"/>
            <w:sz w:val="32"/>
            <w:szCs w:val="32"/>
            <w:lang w:eastAsia="zh-CN"/>
          </w:rPr>
          <w:t>I</w:t>
        </w:r>
      </w:ins>
      <w:ins w:id="698" w:author="Johanna Stansfield" w:date="2023-04-13T16:02:00Z">
        <w:r>
          <w:rPr>
            <w:rFonts w:eastAsia="Times New Roman" w:cstheme="minorHAnsi"/>
            <w:b/>
            <w:color w:val="000000" w:themeColor="text1"/>
            <w:sz w:val="32"/>
            <w:szCs w:val="32"/>
            <w:lang w:eastAsia="zh-CN"/>
          </w:rPr>
          <w:t xml:space="preserve">. </w:t>
        </w:r>
      </w:ins>
      <w:r w:rsidR="0050542B" w:rsidRPr="00813754">
        <w:rPr>
          <w:rFonts w:eastAsia="Times New Roman" w:cstheme="minorHAnsi"/>
          <w:b/>
          <w:color w:val="000000" w:themeColor="text1"/>
          <w:sz w:val="32"/>
          <w:szCs w:val="32"/>
          <w:lang w:eastAsia="zh-CN"/>
        </w:rPr>
        <w:t xml:space="preserve">A </w:t>
      </w:r>
      <w:del w:id="699" w:author="Johanna Stansfield" w:date="2023-04-13T13:03:00Z">
        <w:r w:rsidR="0050542B" w:rsidRPr="00813754" w:rsidDel="00DC17A1">
          <w:rPr>
            <w:rFonts w:eastAsia="Times New Roman" w:cstheme="minorHAnsi"/>
            <w:b/>
            <w:color w:val="000000" w:themeColor="text1"/>
            <w:sz w:val="32"/>
            <w:szCs w:val="32"/>
            <w:lang w:eastAsia="zh-CN"/>
          </w:rPr>
          <w:delText>F</w:delText>
        </w:r>
      </w:del>
      <w:ins w:id="700" w:author="Johanna Stansfield" w:date="2023-04-13T13:03:00Z">
        <w:r w:rsidR="00DC17A1" w:rsidRPr="00813754">
          <w:rPr>
            <w:rFonts w:eastAsia="Times New Roman" w:cstheme="minorHAnsi"/>
            <w:b/>
            <w:color w:val="000000" w:themeColor="text1"/>
            <w:sz w:val="32"/>
            <w:szCs w:val="32"/>
            <w:lang w:eastAsia="zh-CN"/>
            <w:rPrChange w:id="701" w:author="Johanna Stansfield" w:date="2023-04-13T13:37:00Z">
              <w:rPr>
                <w:rFonts w:eastAsia="Times New Roman" w:cstheme="minorHAnsi"/>
                <w:b/>
                <w:color w:val="000000" w:themeColor="text1"/>
                <w:sz w:val="32"/>
                <w:szCs w:val="32"/>
                <w:highlight w:val="yellow"/>
                <w:lang w:eastAsia="zh-CN"/>
              </w:rPr>
            </w:rPrChange>
          </w:rPr>
          <w:t>f</w:t>
        </w:r>
      </w:ins>
      <w:r w:rsidR="0050542B" w:rsidRPr="00813754">
        <w:rPr>
          <w:rFonts w:eastAsia="Times New Roman" w:cstheme="minorHAnsi"/>
          <w:b/>
          <w:color w:val="000000" w:themeColor="text1"/>
          <w:sz w:val="32"/>
          <w:szCs w:val="32"/>
          <w:lang w:eastAsia="zh-CN"/>
        </w:rPr>
        <w:t>ramework</w:t>
      </w:r>
      <w:r w:rsidR="0050542B" w:rsidRPr="001906B2">
        <w:rPr>
          <w:rFonts w:eastAsia="Times New Roman" w:cstheme="minorHAnsi"/>
          <w:b/>
          <w:color w:val="000000" w:themeColor="text1"/>
          <w:sz w:val="32"/>
          <w:szCs w:val="32"/>
          <w:lang w:eastAsia="zh-CN"/>
        </w:rPr>
        <w:t xml:space="preserve"> to </w:t>
      </w:r>
      <w:del w:id="702" w:author="Johanna Stansfield" w:date="2023-04-13T13:03:00Z">
        <w:r w:rsidR="0050542B" w:rsidRPr="001906B2" w:rsidDel="00DC17A1">
          <w:rPr>
            <w:rFonts w:eastAsia="Times New Roman" w:cstheme="minorHAnsi"/>
            <w:b/>
            <w:color w:val="000000" w:themeColor="text1"/>
            <w:sz w:val="32"/>
            <w:szCs w:val="32"/>
            <w:lang w:eastAsia="zh-CN"/>
          </w:rPr>
          <w:delText>V</w:delText>
        </w:r>
      </w:del>
      <w:ins w:id="703" w:author="Johanna Stansfield" w:date="2023-04-13T13:03:00Z">
        <w:r w:rsidR="00DC17A1">
          <w:rPr>
            <w:rFonts w:eastAsia="Times New Roman" w:cstheme="minorHAnsi"/>
            <w:b/>
            <w:color w:val="000000" w:themeColor="text1"/>
            <w:sz w:val="32"/>
            <w:szCs w:val="32"/>
            <w:lang w:eastAsia="zh-CN"/>
          </w:rPr>
          <w:t>v</w:t>
        </w:r>
      </w:ins>
      <w:r w:rsidR="0050542B" w:rsidRPr="001906B2">
        <w:rPr>
          <w:rFonts w:eastAsia="Times New Roman" w:cstheme="minorHAnsi"/>
          <w:b/>
          <w:color w:val="000000" w:themeColor="text1"/>
          <w:sz w:val="32"/>
          <w:szCs w:val="32"/>
          <w:lang w:eastAsia="zh-CN"/>
        </w:rPr>
        <w:t xml:space="preserve">alue </w:t>
      </w:r>
      <w:del w:id="704" w:author="Johanna Stansfield" w:date="2023-04-13T13:03:00Z">
        <w:r w:rsidR="0050542B" w:rsidRPr="001906B2" w:rsidDel="00DC17A1">
          <w:rPr>
            <w:rFonts w:eastAsia="Times New Roman" w:cstheme="minorHAnsi"/>
            <w:b/>
            <w:color w:val="000000" w:themeColor="text1"/>
            <w:sz w:val="32"/>
            <w:szCs w:val="32"/>
            <w:lang w:eastAsia="zh-CN"/>
          </w:rPr>
          <w:delText>W</w:delText>
        </w:r>
      </w:del>
      <w:ins w:id="705" w:author="Johanna Stansfield" w:date="2023-04-13T13:03:00Z">
        <w:r w:rsidR="00DC17A1">
          <w:rPr>
            <w:rFonts w:eastAsia="Times New Roman" w:cstheme="minorHAnsi"/>
            <w:b/>
            <w:color w:val="000000" w:themeColor="text1"/>
            <w:sz w:val="32"/>
            <w:szCs w:val="32"/>
            <w:lang w:eastAsia="zh-CN"/>
          </w:rPr>
          <w:t>w</w:t>
        </w:r>
      </w:ins>
      <w:r w:rsidR="0050542B" w:rsidRPr="001906B2">
        <w:rPr>
          <w:rFonts w:eastAsia="Times New Roman" w:cstheme="minorHAnsi"/>
          <w:b/>
          <w:color w:val="000000" w:themeColor="text1"/>
          <w:sz w:val="32"/>
          <w:szCs w:val="32"/>
          <w:lang w:eastAsia="zh-CN"/>
        </w:rPr>
        <w:t xml:space="preserve">hat </w:t>
      </w:r>
      <w:del w:id="706" w:author="Johanna Stansfield" w:date="2023-04-13T13:03:00Z">
        <w:r w:rsidR="0050542B" w:rsidRPr="001906B2" w:rsidDel="00DC17A1">
          <w:rPr>
            <w:rFonts w:eastAsia="Times New Roman" w:cstheme="minorHAnsi"/>
            <w:b/>
            <w:color w:val="000000" w:themeColor="text1"/>
            <w:sz w:val="32"/>
            <w:szCs w:val="32"/>
            <w:lang w:eastAsia="zh-CN"/>
          </w:rPr>
          <w:delText>C</w:delText>
        </w:r>
      </w:del>
      <w:ins w:id="707" w:author="Johanna Stansfield" w:date="2023-04-13T13:03:00Z">
        <w:r w:rsidR="00DC17A1">
          <w:rPr>
            <w:rFonts w:eastAsia="Times New Roman" w:cstheme="minorHAnsi"/>
            <w:b/>
            <w:color w:val="000000" w:themeColor="text1"/>
            <w:sz w:val="32"/>
            <w:szCs w:val="32"/>
            <w:lang w:eastAsia="zh-CN"/>
          </w:rPr>
          <w:t>c</w:t>
        </w:r>
      </w:ins>
      <w:r w:rsidR="0050542B" w:rsidRPr="001906B2">
        <w:rPr>
          <w:rFonts w:eastAsia="Times New Roman" w:cstheme="minorHAnsi"/>
          <w:b/>
          <w:color w:val="000000" w:themeColor="text1"/>
          <w:sz w:val="32"/>
          <w:szCs w:val="32"/>
          <w:lang w:eastAsia="zh-CN"/>
        </w:rPr>
        <w:t xml:space="preserve">ounts   </w:t>
      </w:r>
    </w:p>
    <w:p w14:paraId="0B20FFF3" w14:textId="0C07B931" w:rsidR="0050542B" w:rsidRPr="001906B2" w:rsidRDefault="0050542B" w:rsidP="0050542B">
      <w:pPr>
        <w:autoSpaceDE w:val="0"/>
        <w:autoSpaceDN w:val="0"/>
        <w:adjustRightInd w:val="0"/>
        <w:spacing w:line="240" w:lineRule="auto"/>
        <w:jc w:val="both"/>
        <w:rPr>
          <w:rFonts w:eastAsia="Times New Roman" w:cstheme="minorHAnsi"/>
          <w:b/>
          <w:color w:val="000000" w:themeColor="text1"/>
          <w:sz w:val="32"/>
          <w:szCs w:val="32"/>
          <w:lang w:eastAsia="zh-CN"/>
        </w:rPr>
      </w:pPr>
    </w:p>
    <w:p w14:paraId="169825A4" w14:textId="3437337B" w:rsidR="0050542B" w:rsidRPr="001906B2" w:rsidDel="004337B8" w:rsidRDefault="004337B8" w:rsidP="0050542B">
      <w:pPr>
        <w:snapToGrid w:val="0"/>
        <w:spacing w:line="240" w:lineRule="auto"/>
        <w:contextualSpacing/>
        <w:jc w:val="both"/>
        <w:rPr>
          <w:del w:id="708" w:author="Johanna Stansfield" w:date="2023-04-14T14:21:00Z"/>
          <w:color w:val="000000" w:themeColor="text1"/>
        </w:rPr>
      </w:pPr>
      <w:ins w:id="709" w:author="Johanna Stansfield" w:date="2023-04-14T14:21:00Z">
        <w:r>
          <w:rPr>
            <w:color w:val="000000" w:themeColor="text1"/>
          </w:rPr>
          <w:t xml:space="preserve">18. </w:t>
        </w:r>
      </w:ins>
      <w:r w:rsidR="0050542B" w:rsidRPr="001906B2">
        <w:rPr>
          <w:color w:val="000000" w:themeColor="text1"/>
        </w:rPr>
        <w:t>Moving beyond GDP is fundamental to building an economic system that gives value to what counts – human well</w:t>
      </w:r>
      <w:ins w:id="710" w:author="Johanna Stansfield" w:date="2023-04-13T13:04:00Z">
        <w:r w:rsidR="00DC17A1">
          <w:rPr>
            <w:color w:val="000000" w:themeColor="text1"/>
          </w:rPr>
          <w:t>-</w:t>
        </w:r>
      </w:ins>
      <w:r w:rsidR="0050542B" w:rsidRPr="001906B2">
        <w:rPr>
          <w:color w:val="000000" w:themeColor="text1"/>
        </w:rPr>
        <w:t>being</w:t>
      </w:r>
      <w:ins w:id="711" w:author="Johanna Stansfield" w:date="2023-04-13T13:04:00Z">
        <w:r w:rsidR="00DC17A1">
          <w:rPr>
            <w:color w:val="000000" w:themeColor="text1"/>
          </w:rPr>
          <w:t xml:space="preserve"> –</w:t>
        </w:r>
      </w:ins>
      <w:r w:rsidR="0050542B" w:rsidRPr="001906B2">
        <w:rPr>
          <w:color w:val="000000" w:themeColor="text1"/>
        </w:rPr>
        <w:t xml:space="preserve"> now</w:t>
      </w:r>
      <w:del w:id="712" w:author="Johanna Stansfield" w:date="2023-04-13T13:38:00Z">
        <w:r w:rsidR="0050542B" w:rsidRPr="001906B2" w:rsidDel="00813754">
          <w:rPr>
            <w:color w:val="000000" w:themeColor="text1"/>
          </w:rPr>
          <w:delText>,</w:delText>
        </w:r>
      </w:del>
      <w:ins w:id="713" w:author="Johanna Stansfield" w:date="2023-04-13T13:38:00Z">
        <w:r w:rsidR="00813754">
          <w:rPr>
            <w:color w:val="000000" w:themeColor="text1"/>
          </w:rPr>
          <w:t xml:space="preserve"> and</w:t>
        </w:r>
      </w:ins>
      <w:r w:rsidR="0050542B" w:rsidRPr="001906B2">
        <w:rPr>
          <w:color w:val="000000" w:themeColor="text1"/>
        </w:rPr>
        <w:t xml:space="preserve"> in the future and for everyone. Effectively valuing what counts can have a transformative impact by better informing decision-making for a more just, inclusive</w:t>
      </w:r>
      <w:del w:id="714" w:author="Johanna Stansfield" w:date="2023-04-13T13:04:00Z">
        <w:r w:rsidR="0050542B" w:rsidRPr="001906B2" w:rsidDel="00DC17A1">
          <w:rPr>
            <w:color w:val="000000" w:themeColor="text1"/>
          </w:rPr>
          <w:delText>,</w:delText>
        </w:r>
      </w:del>
      <w:r w:rsidR="0050542B" w:rsidRPr="001906B2">
        <w:rPr>
          <w:color w:val="000000" w:themeColor="text1"/>
        </w:rPr>
        <w:t xml:space="preserve"> and sustainable development path.</w:t>
      </w:r>
      <w:ins w:id="715" w:author="Johanna Stansfield" w:date="2023-04-14T14:21:00Z">
        <w:r>
          <w:rPr>
            <w:color w:val="000000" w:themeColor="text1"/>
          </w:rPr>
          <w:t xml:space="preserve"> </w:t>
        </w:r>
      </w:ins>
    </w:p>
    <w:p w14:paraId="65E8C0AB" w14:textId="77777777" w:rsidR="0050542B" w:rsidRPr="001906B2" w:rsidDel="004337B8" w:rsidRDefault="0050542B" w:rsidP="0050542B">
      <w:pPr>
        <w:snapToGrid w:val="0"/>
        <w:spacing w:line="240" w:lineRule="auto"/>
        <w:contextualSpacing/>
        <w:jc w:val="both"/>
        <w:rPr>
          <w:del w:id="716" w:author="Johanna Stansfield" w:date="2023-04-14T14:21:00Z"/>
          <w:color w:val="000000" w:themeColor="text1"/>
        </w:rPr>
      </w:pPr>
    </w:p>
    <w:p w14:paraId="2D3453E3" w14:textId="195E8797" w:rsidR="0050542B" w:rsidRPr="001906B2" w:rsidRDefault="0050542B" w:rsidP="0050542B">
      <w:pPr>
        <w:snapToGrid w:val="0"/>
        <w:spacing w:line="240" w:lineRule="auto"/>
        <w:contextualSpacing/>
        <w:jc w:val="both"/>
        <w:rPr>
          <w:color w:val="000000" w:themeColor="text1"/>
        </w:rPr>
      </w:pPr>
      <w:r w:rsidRPr="001906B2">
        <w:rPr>
          <w:color w:val="000000" w:themeColor="text1"/>
        </w:rPr>
        <w:t xml:space="preserve">To </w:t>
      </w:r>
      <w:del w:id="717" w:author="Johanna Stansfield" w:date="2023-04-13T13:04:00Z">
        <w:r w:rsidRPr="001906B2" w:rsidDel="00DC17A1">
          <w:rPr>
            <w:color w:val="000000" w:themeColor="text1"/>
          </w:rPr>
          <w:delText xml:space="preserve">this </w:delText>
        </w:r>
      </w:del>
      <w:ins w:id="718" w:author="Johanna Stansfield" w:date="2023-04-13T13:04:00Z">
        <w:r w:rsidR="00DC17A1">
          <w:rPr>
            <w:color w:val="000000" w:themeColor="text1"/>
          </w:rPr>
          <w:t>that</w:t>
        </w:r>
        <w:r w:rsidR="00DC17A1" w:rsidRPr="001906B2">
          <w:rPr>
            <w:color w:val="000000" w:themeColor="text1"/>
          </w:rPr>
          <w:t xml:space="preserve"> </w:t>
        </w:r>
      </w:ins>
      <w:r w:rsidRPr="001906B2">
        <w:rPr>
          <w:color w:val="000000" w:themeColor="text1"/>
        </w:rPr>
        <w:t>end, I present three proposals.</w:t>
      </w:r>
    </w:p>
    <w:p w14:paraId="1F58393A" w14:textId="77777777" w:rsidR="0050542B" w:rsidRPr="001906B2" w:rsidRDefault="0050542B" w:rsidP="0050542B">
      <w:pPr>
        <w:autoSpaceDE w:val="0"/>
        <w:autoSpaceDN w:val="0"/>
        <w:adjustRightInd w:val="0"/>
        <w:spacing w:line="240" w:lineRule="auto"/>
        <w:jc w:val="both"/>
        <w:rPr>
          <w:rFonts w:eastAsia="Times New Roman" w:cstheme="minorHAnsi"/>
          <w:b/>
          <w:color w:val="000000" w:themeColor="text1"/>
          <w:sz w:val="32"/>
          <w:szCs w:val="32"/>
          <w:lang w:eastAsia="zh-CN"/>
        </w:rPr>
      </w:pPr>
    </w:p>
    <w:p w14:paraId="0BDAD811" w14:textId="31F10DB9" w:rsidR="0050542B" w:rsidRPr="00DC17A1" w:rsidRDefault="0050542B" w:rsidP="0050542B">
      <w:pPr>
        <w:spacing w:line="240" w:lineRule="auto"/>
        <w:jc w:val="both"/>
        <w:rPr>
          <w:rFonts w:asciiTheme="majorBidi" w:hAnsiTheme="majorBidi" w:cstheme="majorBidi"/>
          <w:b/>
          <w:bCs/>
          <w:color w:val="000000" w:themeColor="text1"/>
          <w:rPrChange w:id="719" w:author="Johanna Stansfield" w:date="2023-04-13T13:04:00Z">
            <w:rPr>
              <w:rFonts w:asciiTheme="majorBidi" w:hAnsiTheme="majorBidi" w:cstheme="majorBidi"/>
              <w:b/>
              <w:bCs/>
              <w:i/>
              <w:iCs/>
              <w:color w:val="000000" w:themeColor="text1"/>
            </w:rPr>
          </w:rPrChange>
        </w:rPr>
      </w:pPr>
      <w:r w:rsidRPr="00DC17A1">
        <w:rPr>
          <w:rFonts w:asciiTheme="majorBidi" w:hAnsiTheme="majorBidi" w:cstheme="majorBidi"/>
          <w:b/>
          <w:bCs/>
          <w:color w:val="000000" w:themeColor="text1"/>
          <w:rPrChange w:id="720" w:author="Johanna Stansfield" w:date="2023-04-13T13:04:00Z">
            <w:rPr>
              <w:rFonts w:asciiTheme="majorBidi" w:hAnsiTheme="majorBidi" w:cstheme="majorBidi"/>
              <w:b/>
              <w:bCs/>
              <w:i/>
              <w:iCs/>
              <w:color w:val="000000" w:themeColor="text1"/>
            </w:rPr>
          </w:rPrChange>
        </w:rPr>
        <w:t xml:space="preserve">A </w:t>
      </w:r>
      <w:del w:id="721" w:author="Johanna Stansfield" w:date="2023-04-13T13:04:00Z">
        <w:r w:rsidRPr="00DC17A1" w:rsidDel="00DC17A1">
          <w:rPr>
            <w:rFonts w:asciiTheme="majorBidi" w:hAnsiTheme="majorBidi" w:cstheme="majorBidi"/>
            <w:b/>
            <w:bCs/>
            <w:color w:val="000000" w:themeColor="text1"/>
            <w:rPrChange w:id="722" w:author="Johanna Stansfield" w:date="2023-04-13T13:04:00Z">
              <w:rPr>
                <w:rFonts w:asciiTheme="majorBidi" w:hAnsiTheme="majorBidi" w:cstheme="majorBidi"/>
                <w:b/>
                <w:bCs/>
                <w:i/>
                <w:iCs/>
                <w:color w:val="000000" w:themeColor="text1"/>
              </w:rPr>
            </w:rPrChange>
          </w:rPr>
          <w:delText>S</w:delText>
        </w:r>
      </w:del>
      <w:ins w:id="723" w:author="Johanna Stansfield" w:date="2023-04-13T13:04:00Z">
        <w:r w:rsidR="00DC17A1" w:rsidRPr="00DC17A1">
          <w:rPr>
            <w:rFonts w:asciiTheme="majorBidi" w:hAnsiTheme="majorBidi" w:cstheme="majorBidi"/>
            <w:b/>
            <w:bCs/>
            <w:color w:val="000000" w:themeColor="text1"/>
            <w:rPrChange w:id="724" w:author="Johanna Stansfield" w:date="2023-04-13T13:04:00Z">
              <w:rPr>
                <w:rFonts w:asciiTheme="majorBidi" w:hAnsiTheme="majorBidi" w:cstheme="majorBidi"/>
                <w:b/>
                <w:bCs/>
                <w:i/>
                <w:iCs/>
                <w:color w:val="000000" w:themeColor="text1"/>
              </w:rPr>
            </w:rPrChange>
          </w:rPr>
          <w:t>s</w:t>
        </w:r>
      </w:ins>
      <w:r w:rsidRPr="00DC17A1">
        <w:rPr>
          <w:rFonts w:asciiTheme="majorBidi" w:hAnsiTheme="majorBidi" w:cstheme="majorBidi"/>
          <w:b/>
          <w:bCs/>
          <w:color w:val="000000" w:themeColor="text1"/>
          <w:rPrChange w:id="725" w:author="Johanna Stansfield" w:date="2023-04-13T13:04:00Z">
            <w:rPr>
              <w:rFonts w:asciiTheme="majorBidi" w:hAnsiTheme="majorBidi" w:cstheme="majorBidi"/>
              <w:b/>
              <w:bCs/>
              <w:i/>
              <w:iCs/>
              <w:color w:val="000000" w:themeColor="text1"/>
            </w:rPr>
          </w:rPrChange>
        </w:rPr>
        <w:t xml:space="preserve">trong </w:t>
      </w:r>
      <w:del w:id="726" w:author="Johanna Stansfield" w:date="2023-04-13T13:04:00Z">
        <w:r w:rsidRPr="00DC17A1" w:rsidDel="00DC17A1">
          <w:rPr>
            <w:rFonts w:asciiTheme="majorBidi" w:hAnsiTheme="majorBidi" w:cstheme="majorBidi"/>
            <w:b/>
            <w:bCs/>
            <w:color w:val="000000" w:themeColor="text1"/>
            <w:rPrChange w:id="727" w:author="Johanna Stansfield" w:date="2023-04-13T13:04:00Z">
              <w:rPr>
                <w:rFonts w:asciiTheme="majorBidi" w:hAnsiTheme="majorBidi" w:cstheme="majorBidi"/>
                <w:b/>
                <w:bCs/>
                <w:i/>
                <w:iCs/>
                <w:color w:val="000000" w:themeColor="text1"/>
              </w:rPr>
            </w:rPrChange>
          </w:rPr>
          <w:delText>P</w:delText>
        </w:r>
      </w:del>
      <w:ins w:id="728" w:author="Johanna Stansfield" w:date="2023-04-13T13:04:00Z">
        <w:r w:rsidR="00DC17A1" w:rsidRPr="00DC17A1">
          <w:rPr>
            <w:rFonts w:asciiTheme="majorBidi" w:hAnsiTheme="majorBidi" w:cstheme="majorBidi"/>
            <w:b/>
            <w:bCs/>
            <w:color w:val="000000" w:themeColor="text1"/>
            <w:rPrChange w:id="729" w:author="Johanna Stansfield" w:date="2023-04-13T13:04:00Z">
              <w:rPr>
                <w:rFonts w:asciiTheme="majorBidi" w:hAnsiTheme="majorBidi" w:cstheme="majorBidi"/>
                <w:b/>
                <w:bCs/>
                <w:i/>
                <w:iCs/>
                <w:color w:val="000000" w:themeColor="text1"/>
              </w:rPr>
            </w:rPrChange>
          </w:rPr>
          <w:t>p</w:t>
        </w:r>
      </w:ins>
      <w:r w:rsidRPr="00DC17A1">
        <w:rPr>
          <w:rFonts w:asciiTheme="majorBidi" w:hAnsiTheme="majorBidi" w:cstheme="majorBidi"/>
          <w:b/>
          <w:bCs/>
          <w:color w:val="000000" w:themeColor="text1"/>
          <w:rPrChange w:id="730" w:author="Johanna Stansfield" w:date="2023-04-13T13:04:00Z">
            <w:rPr>
              <w:rFonts w:asciiTheme="majorBidi" w:hAnsiTheme="majorBidi" w:cstheme="majorBidi"/>
              <w:b/>
              <w:bCs/>
              <w:i/>
              <w:iCs/>
              <w:color w:val="000000" w:themeColor="text1"/>
            </w:rPr>
          </w:rPrChange>
        </w:rPr>
        <w:t xml:space="preserve">olitical </w:t>
      </w:r>
      <w:del w:id="731" w:author="Johanna Stansfield" w:date="2023-04-13T13:04:00Z">
        <w:r w:rsidRPr="00DC17A1" w:rsidDel="00DC17A1">
          <w:rPr>
            <w:rFonts w:asciiTheme="majorBidi" w:hAnsiTheme="majorBidi" w:cstheme="majorBidi"/>
            <w:b/>
            <w:bCs/>
            <w:color w:val="000000" w:themeColor="text1"/>
            <w:rPrChange w:id="732" w:author="Johanna Stansfield" w:date="2023-04-13T13:04:00Z">
              <w:rPr>
                <w:rFonts w:asciiTheme="majorBidi" w:hAnsiTheme="majorBidi" w:cstheme="majorBidi"/>
                <w:b/>
                <w:bCs/>
                <w:i/>
                <w:iCs/>
                <w:color w:val="000000" w:themeColor="text1"/>
              </w:rPr>
            </w:rPrChange>
          </w:rPr>
          <w:delText>C</w:delText>
        </w:r>
      </w:del>
      <w:ins w:id="733" w:author="Johanna Stansfield" w:date="2023-04-13T13:04:00Z">
        <w:r w:rsidR="00DC17A1" w:rsidRPr="00DC17A1">
          <w:rPr>
            <w:rFonts w:asciiTheme="majorBidi" w:hAnsiTheme="majorBidi" w:cstheme="majorBidi"/>
            <w:b/>
            <w:bCs/>
            <w:color w:val="000000" w:themeColor="text1"/>
            <w:rPrChange w:id="734" w:author="Johanna Stansfield" w:date="2023-04-13T13:04:00Z">
              <w:rPr>
                <w:rFonts w:asciiTheme="majorBidi" w:hAnsiTheme="majorBidi" w:cstheme="majorBidi"/>
                <w:b/>
                <w:bCs/>
                <w:i/>
                <w:iCs/>
                <w:color w:val="000000" w:themeColor="text1"/>
              </w:rPr>
            </w:rPrChange>
          </w:rPr>
          <w:t>c</w:t>
        </w:r>
      </w:ins>
      <w:r w:rsidRPr="00DC17A1">
        <w:rPr>
          <w:rFonts w:asciiTheme="majorBidi" w:hAnsiTheme="majorBidi" w:cstheme="majorBidi"/>
          <w:b/>
          <w:bCs/>
          <w:color w:val="000000" w:themeColor="text1"/>
          <w:rPrChange w:id="735" w:author="Johanna Stansfield" w:date="2023-04-13T13:04:00Z">
            <w:rPr>
              <w:rFonts w:asciiTheme="majorBidi" w:hAnsiTheme="majorBidi" w:cstheme="majorBidi"/>
              <w:b/>
              <w:bCs/>
              <w:i/>
              <w:iCs/>
              <w:color w:val="000000" w:themeColor="text1"/>
            </w:rPr>
          </w:rPrChange>
        </w:rPr>
        <w:t xml:space="preserve">ommitment </w:t>
      </w:r>
    </w:p>
    <w:p w14:paraId="5A8EF481" w14:textId="544CCA3B" w:rsidR="00E177A7" w:rsidRPr="001906B2" w:rsidRDefault="00E177A7" w:rsidP="009568C4">
      <w:pPr>
        <w:spacing w:line="240" w:lineRule="auto"/>
        <w:jc w:val="both"/>
        <w:rPr>
          <w:rStyle w:val="eop"/>
          <w:color w:val="000000" w:themeColor="text1"/>
          <w:shd w:val="clear" w:color="auto" w:fill="FFFFFF"/>
        </w:rPr>
      </w:pPr>
    </w:p>
    <w:p w14:paraId="45B6078B" w14:textId="11F0F815" w:rsidR="0050542B" w:rsidRPr="001906B2" w:rsidRDefault="004337B8" w:rsidP="0050542B">
      <w:pPr>
        <w:snapToGrid w:val="0"/>
        <w:spacing w:line="240" w:lineRule="auto"/>
        <w:contextualSpacing/>
        <w:jc w:val="both"/>
        <w:rPr>
          <w:color w:val="000000" w:themeColor="text1"/>
        </w:rPr>
      </w:pPr>
      <w:ins w:id="736" w:author="Johanna Stansfield" w:date="2023-04-14T14:21:00Z">
        <w:r>
          <w:rPr>
            <w:color w:val="000000" w:themeColor="text1"/>
          </w:rPr>
          <w:t xml:space="preserve">19. </w:t>
        </w:r>
      </w:ins>
      <w:r w:rsidR="0050542B" w:rsidRPr="00DC17A1">
        <w:rPr>
          <w:color w:val="000000" w:themeColor="text1"/>
          <w:rPrChange w:id="737" w:author="Johanna Stansfield" w:date="2023-04-13T13:05:00Z">
            <w:rPr>
              <w:b/>
              <w:bCs/>
              <w:color w:val="000000" w:themeColor="text1"/>
            </w:rPr>
          </w:rPrChange>
        </w:rPr>
        <w:t>First</w:t>
      </w:r>
      <w:r w:rsidR="0050542B" w:rsidRPr="001906B2">
        <w:rPr>
          <w:color w:val="000000" w:themeColor="text1"/>
        </w:rPr>
        <w:t xml:space="preserve">, I propose that Member States make an explicit commitment to go </w:t>
      </w:r>
      <w:del w:id="738" w:author="Johanna Stansfield" w:date="2023-04-13T13:05:00Z">
        <w:r w:rsidR="0050542B" w:rsidRPr="001906B2" w:rsidDel="00DC17A1">
          <w:rPr>
            <w:color w:val="000000" w:themeColor="text1"/>
          </w:rPr>
          <w:delText>B</w:delText>
        </w:r>
      </w:del>
      <w:ins w:id="739" w:author="Johanna Stansfield" w:date="2023-04-13T13:05:00Z">
        <w:r w:rsidR="00DC17A1">
          <w:rPr>
            <w:color w:val="000000" w:themeColor="text1"/>
          </w:rPr>
          <w:t>b</w:t>
        </w:r>
      </w:ins>
      <w:r w:rsidR="0050542B" w:rsidRPr="001906B2">
        <w:rPr>
          <w:color w:val="000000" w:themeColor="text1"/>
        </w:rPr>
        <w:t>eyond GDP by agreeing</w:t>
      </w:r>
      <w:ins w:id="740" w:author="Johanna Stansfield" w:date="2023-04-13T13:05:00Z">
        <w:r w:rsidR="00DC17A1">
          <w:rPr>
            <w:color w:val="000000" w:themeColor="text1"/>
          </w:rPr>
          <w:t xml:space="preserve"> on</w:t>
        </w:r>
      </w:ins>
      <w:r w:rsidR="0050542B" w:rsidRPr="001906B2">
        <w:rPr>
          <w:color w:val="000000" w:themeColor="text1"/>
        </w:rPr>
        <w:t xml:space="preserve"> a conceptual </w:t>
      </w:r>
      <w:del w:id="741" w:author="Johanna Stansfield" w:date="2023-04-13T13:07:00Z">
        <w:r w:rsidR="0050542B" w:rsidRPr="001906B2" w:rsidDel="00DC17A1">
          <w:rPr>
            <w:color w:val="000000" w:themeColor="text1"/>
          </w:rPr>
          <w:delText xml:space="preserve">value </w:delText>
        </w:r>
      </w:del>
      <w:r w:rsidR="0050542B" w:rsidRPr="001906B2">
        <w:rPr>
          <w:color w:val="000000" w:themeColor="text1"/>
        </w:rPr>
        <w:t xml:space="preserve">framework, firmly anchored in </w:t>
      </w:r>
      <w:r w:rsidR="0050542B" w:rsidRPr="00943257">
        <w:rPr>
          <w:color w:val="000000" w:themeColor="text1"/>
        </w:rPr>
        <w:t>the 2030 Agenda</w:t>
      </w:r>
      <w:del w:id="742" w:author="Johanna Stansfield" w:date="2023-04-13T16:45:00Z">
        <w:r w:rsidR="0050542B" w:rsidRPr="00943257" w:rsidDel="00946BC3">
          <w:rPr>
            <w:color w:val="000000" w:themeColor="text1"/>
          </w:rPr>
          <w:delText xml:space="preserve"> for Sustainable Development</w:delText>
        </w:r>
      </w:del>
      <w:r w:rsidR="0050542B" w:rsidRPr="00943257">
        <w:rPr>
          <w:color w:val="000000" w:themeColor="text1"/>
        </w:rPr>
        <w:t>,</w:t>
      </w:r>
      <w:r w:rsidR="0050542B" w:rsidRPr="001906B2">
        <w:rPr>
          <w:color w:val="000000" w:themeColor="text1"/>
        </w:rPr>
        <w:t xml:space="preserve"> by the time </w:t>
      </w:r>
      <w:del w:id="743" w:author="Johanna Stansfield" w:date="2023-04-13T13:06:00Z">
        <w:r w:rsidR="0050542B" w:rsidRPr="001906B2" w:rsidDel="00DC17A1">
          <w:rPr>
            <w:color w:val="000000" w:themeColor="text1"/>
          </w:rPr>
          <w:delText xml:space="preserve">of </w:delText>
        </w:r>
      </w:del>
      <w:r w:rsidR="0050542B" w:rsidRPr="001906B2">
        <w:rPr>
          <w:color w:val="000000" w:themeColor="text1"/>
        </w:rPr>
        <w:t xml:space="preserve">the Summit of the Future </w:t>
      </w:r>
      <w:ins w:id="744" w:author="Johanna Stansfield" w:date="2023-04-13T13:06:00Z">
        <w:r w:rsidR="00DC17A1">
          <w:rPr>
            <w:color w:val="000000" w:themeColor="text1"/>
          </w:rPr>
          <w:t xml:space="preserve">is held </w:t>
        </w:r>
      </w:ins>
      <w:r w:rsidR="0050542B" w:rsidRPr="001906B2">
        <w:rPr>
          <w:color w:val="000000" w:themeColor="text1"/>
        </w:rPr>
        <w:t>in 2024. T</w:t>
      </w:r>
      <w:r w:rsidR="0050542B" w:rsidRPr="001906B2" w:rsidDel="0095641D">
        <w:rPr>
          <w:color w:val="000000" w:themeColor="text1"/>
        </w:rPr>
        <w:t>he</w:t>
      </w:r>
      <w:r w:rsidR="0050542B" w:rsidRPr="001906B2">
        <w:rPr>
          <w:color w:val="000000" w:themeColor="text1"/>
        </w:rPr>
        <w:t xml:space="preserve"> </w:t>
      </w:r>
      <w:del w:id="745" w:author="Johanna Stansfield" w:date="2023-04-13T13:06:00Z">
        <w:r w:rsidR="0050542B" w:rsidRPr="001906B2" w:rsidDel="00DC17A1">
          <w:rPr>
            <w:color w:val="000000" w:themeColor="text1"/>
          </w:rPr>
          <w:delText xml:space="preserve">HLCP </w:delText>
        </w:r>
      </w:del>
      <w:r w:rsidR="0050542B" w:rsidRPr="001906B2">
        <w:rPr>
          <w:color w:val="000000" w:themeColor="text1"/>
        </w:rPr>
        <w:t>report</w:t>
      </w:r>
      <w:ins w:id="746" w:author="Johanna Stansfield" w:date="2023-04-13T13:06:00Z">
        <w:r w:rsidR="00DC17A1">
          <w:rPr>
            <w:color w:val="000000" w:themeColor="text1"/>
          </w:rPr>
          <w:t xml:space="preserve"> of </w:t>
        </w:r>
        <w:r w:rsidR="00DC17A1" w:rsidRPr="00943257">
          <w:rPr>
            <w:color w:val="000000" w:themeColor="text1"/>
          </w:rPr>
          <w:t>the High-level Committee on Programmes</w:t>
        </w:r>
      </w:ins>
      <w:r w:rsidR="0050542B" w:rsidRPr="00943257">
        <w:rPr>
          <w:color w:val="000000" w:themeColor="text1"/>
        </w:rPr>
        <w:t xml:space="preserve"> provides</w:t>
      </w:r>
      <w:r w:rsidR="0050542B" w:rsidRPr="001906B2">
        <w:rPr>
          <w:color w:val="000000" w:themeColor="text1"/>
        </w:rPr>
        <w:t xml:space="preserve"> a basis for </w:t>
      </w:r>
      <w:del w:id="747" w:author="Johanna Stansfield" w:date="2023-04-13T13:07:00Z">
        <w:r w:rsidR="0050542B" w:rsidRPr="001906B2" w:rsidDel="00DC17A1">
          <w:rPr>
            <w:color w:val="000000" w:themeColor="text1"/>
          </w:rPr>
          <w:delText>this conceptual</w:delText>
        </w:r>
      </w:del>
      <w:ins w:id="748" w:author="Johanna Stansfield" w:date="2023-04-13T13:07:00Z">
        <w:r w:rsidR="00DC17A1">
          <w:rPr>
            <w:color w:val="000000" w:themeColor="text1"/>
          </w:rPr>
          <w:t>the</w:t>
        </w:r>
      </w:ins>
      <w:r w:rsidR="0050542B" w:rsidRPr="001906B2">
        <w:rPr>
          <w:color w:val="000000" w:themeColor="text1"/>
        </w:rPr>
        <w:t xml:space="preserve"> framework</w:t>
      </w:r>
      <w:del w:id="749" w:author="Johanna Stansfield" w:date="2023-04-13T13:08:00Z">
        <w:r w:rsidR="0050542B" w:rsidRPr="001906B2" w:rsidDel="00DC17A1">
          <w:rPr>
            <w:color w:val="000000" w:themeColor="text1"/>
          </w:rPr>
          <w:delText>. That report</w:delText>
        </w:r>
      </w:del>
      <w:ins w:id="750" w:author="Johanna Stansfield" w:date="2023-04-13T13:08:00Z">
        <w:r w:rsidR="00DC17A1">
          <w:rPr>
            <w:color w:val="000000" w:themeColor="text1"/>
          </w:rPr>
          <w:t>, as it</w:t>
        </w:r>
      </w:ins>
      <w:r w:rsidR="0050542B" w:rsidRPr="001906B2">
        <w:rPr>
          <w:color w:val="000000" w:themeColor="text1"/>
        </w:rPr>
        <w:t xml:space="preserve"> draws </w:t>
      </w:r>
      <w:r w:rsidR="0050542B" w:rsidRPr="001906B2" w:rsidDel="0095641D">
        <w:rPr>
          <w:color w:val="000000" w:themeColor="text1"/>
        </w:rPr>
        <w:t xml:space="preserve">on research carried out across the </w:t>
      </w:r>
      <w:del w:id="751" w:author="Johanna Stansfield" w:date="2023-04-13T13:08:00Z">
        <w:r w:rsidR="0050542B" w:rsidRPr="001906B2" w:rsidDel="00DC17A1">
          <w:rPr>
            <w:color w:val="000000" w:themeColor="text1"/>
          </w:rPr>
          <w:delText xml:space="preserve">UN </w:delText>
        </w:r>
      </w:del>
      <w:ins w:id="752" w:author="Johanna Stansfield" w:date="2023-04-13T13:08:00Z">
        <w:r w:rsidR="00DC17A1">
          <w:rPr>
            <w:color w:val="000000" w:themeColor="text1"/>
          </w:rPr>
          <w:t>United Nations</w:t>
        </w:r>
        <w:r w:rsidR="00DC17A1" w:rsidRPr="001906B2" w:rsidDel="0095641D">
          <w:rPr>
            <w:color w:val="000000" w:themeColor="text1"/>
          </w:rPr>
          <w:t xml:space="preserve"> </w:t>
        </w:r>
      </w:ins>
      <w:r w:rsidR="0050542B" w:rsidRPr="001906B2" w:rsidDel="0095641D">
        <w:rPr>
          <w:color w:val="000000" w:themeColor="text1"/>
        </w:rPr>
        <w:t xml:space="preserve">system and beyond, including </w:t>
      </w:r>
      <w:del w:id="753" w:author="Johanna Stansfield" w:date="2023-04-13T13:19:00Z">
        <w:r w:rsidR="0050542B" w:rsidRPr="001906B2" w:rsidDel="00AC5734">
          <w:rPr>
            <w:color w:val="000000" w:themeColor="text1"/>
          </w:rPr>
          <w:delText xml:space="preserve">the </w:delText>
        </w:r>
      </w:del>
      <w:r w:rsidR="0050542B" w:rsidRPr="001906B2" w:rsidDel="0095641D">
        <w:rPr>
          <w:color w:val="000000" w:themeColor="text1"/>
        </w:rPr>
        <w:t>discussions on GDP</w:t>
      </w:r>
      <w:r w:rsidR="0050542B" w:rsidRPr="001906B2">
        <w:rPr>
          <w:color w:val="000000" w:themeColor="text1"/>
        </w:rPr>
        <w:t xml:space="preserve"> –</w:t>
      </w:r>
      <w:r w:rsidR="0050542B" w:rsidRPr="001906B2" w:rsidDel="0095641D">
        <w:rPr>
          <w:color w:val="000000" w:themeColor="text1"/>
        </w:rPr>
        <w:t xml:space="preserve"> its strength</w:t>
      </w:r>
      <w:ins w:id="754" w:author="Johanna Stansfield" w:date="2023-04-13T13:08:00Z">
        <w:r w:rsidR="00DC17A1">
          <w:rPr>
            <w:color w:val="000000" w:themeColor="text1"/>
          </w:rPr>
          <w:t>s</w:t>
        </w:r>
      </w:ins>
      <w:r w:rsidR="0050542B" w:rsidRPr="001906B2" w:rsidDel="0095641D">
        <w:rPr>
          <w:color w:val="000000" w:themeColor="text1"/>
        </w:rPr>
        <w:t>, limitations and uses</w:t>
      </w:r>
      <w:r w:rsidR="0050542B" w:rsidRPr="001906B2">
        <w:rPr>
          <w:color w:val="000000" w:themeColor="text1"/>
        </w:rPr>
        <w:t xml:space="preserve"> –</w:t>
      </w:r>
      <w:r w:rsidR="0050542B" w:rsidRPr="001906B2" w:rsidDel="0095641D">
        <w:rPr>
          <w:color w:val="000000" w:themeColor="text1"/>
        </w:rPr>
        <w:t xml:space="preserve"> and the identification of issues at stake to formulate a </w:t>
      </w:r>
      <w:commentRangeStart w:id="755"/>
      <w:r w:rsidR="0050542B" w:rsidRPr="001906B2" w:rsidDel="0095641D">
        <w:rPr>
          <w:color w:val="000000" w:themeColor="text1"/>
        </w:rPr>
        <w:t xml:space="preserve">framework </w:t>
      </w:r>
      <w:r w:rsidR="0050542B" w:rsidRPr="001906B2">
        <w:rPr>
          <w:color w:val="000000" w:themeColor="text1"/>
        </w:rPr>
        <w:t>for</w:t>
      </w:r>
      <w:ins w:id="756" w:author="Johanna Stansfield" w:date="2023-04-13T20:39:00Z">
        <w:r w:rsidR="00C1607B">
          <w:rPr>
            <w:color w:val="000000" w:themeColor="text1"/>
          </w:rPr>
          <w:t xml:space="preserve"> the development of</w:t>
        </w:r>
      </w:ins>
      <w:r w:rsidR="0050542B" w:rsidRPr="001906B2" w:rsidDel="0095641D">
        <w:rPr>
          <w:color w:val="000000" w:themeColor="text1"/>
        </w:rPr>
        <w:t xml:space="preserve"> polic</w:t>
      </w:r>
      <w:ins w:id="757" w:author="Johanna Stansfield" w:date="2023-04-13T20:39:00Z">
        <w:r w:rsidR="00C1607B">
          <w:rPr>
            <w:color w:val="000000" w:themeColor="text1"/>
          </w:rPr>
          <w:t>ies</w:t>
        </w:r>
      </w:ins>
      <w:del w:id="758" w:author="Johanna Stansfield" w:date="2023-04-13T20:39:00Z">
        <w:r w:rsidR="0050542B" w:rsidRPr="001906B2" w:rsidDel="00C1607B">
          <w:rPr>
            <w:color w:val="000000" w:themeColor="text1"/>
          </w:rPr>
          <w:delText>y</w:delText>
        </w:r>
      </w:del>
      <w:r w:rsidR="0050542B" w:rsidRPr="001906B2" w:rsidDel="0095641D">
        <w:rPr>
          <w:color w:val="000000" w:themeColor="text1"/>
        </w:rPr>
        <w:t xml:space="preserve"> </w:t>
      </w:r>
      <w:commentRangeEnd w:id="755"/>
      <w:r w:rsidR="00C1607B">
        <w:rPr>
          <w:rStyle w:val="CommentReference"/>
        </w:rPr>
        <w:commentReference w:id="755"/>
      </w:r>
      <w:r w:rsidR="0050542B" w:rsidRPr="001906B2" w:rsidDel="0095641D">
        <w:rPr>
          <w:color w:val="000000" w:themeColor="text1"/>
        </w:rPr>
        <w:t>and metric</w:t>
      </w:r>
      <w:r w:rsidR="0050542B" w:rsidRPr="001906B2">
        <w:rPr>
          <w:color w:val="000000" w:themeColor="text1"/>
        </w:rPr>
        <w:t>s</w:t>
      </w:r>
      <w:r w:rsidR="0050542B" w:rsidRPr="001906B2" w:rsidDel="0095641D">
        <w:rPr>
          <w:color w:val="000000" w:themeColor="text1"/>
        </w:rPr>
        <w:t>.</w:t>
      </w:r>
      <w:r w:rsidR="0050542B" w:rsidRPr="001906B2">
        <w:rPr>
          <w:color w:val="000000" w:themeColor="text1"/>
        </w:rPr>
        <w:t xml:space="preserve"> </w:t>
      </w:r>
    </w:p>
    <w:p w14:paraId="734C4578" w14:textId="77777777" w:rsidR="0050542B" w:rsidRPr="001906B2" w:rsidRDefault="0050542B" w:rsidP="0050542B">
      <w:pPr>
        <w:snapToGrid w:val="0"/>
        <w:spacing w:line="240" w:lineRule="auto"/>
        <w:contextualSpacing/>
        <w:jc w:val="both"/>
        <w:rPr>
          <w:sz w:val="24"/>
          <w:szCs w:val="24"/>
        </w:rPr>
      </w:pPr>
    </w:p>
    <w:p w14:paraId="501214F6" w14:textId="1A16FDE2" w:rsidR="0050542B" w:rsidRPr="001906B2" w:rsidRDefault="004337B8" w:rsidP="0050542B">
      <w:pPr>
        <w:snapToGrid w:val="0"/>
        <w:spacing w:line="240" w:lineRule="auto"/>
        <w:contextualSpacing/>
        <w:jc w:val="both"/>
        <w:rPr>
          <w:color w:val="000000" w:themeColor="text1"/>
        </w:rPr>
      </w:pPr>
      <w:ins w:id="759" w:author="Johanna Stansfield" w:date="2023-04-14T14:21:00Z">
        <w:r>
          <w:rPr>
            <w:color w:val="000000" w:themeColor="text1"/>
          </w:rPr>
          <w:t xml:space="preserve">20. </w:t>
        </w:r>
      </w:ins>
      <w:r w:rsidR="0050542B" w:rsidRPr="001906B2">
        <w:rPr>
          <w:color w:val="000000" w:themeColor="text1"/>
        </w:rPr>
        <w:t>Th</w:t>
      </w:r>
      <w:ins w:id="760" w:author="Johanna Stansfield" w:date="2023-04-13T13:13:00Z">
        <w:r w:rsidR="00DC17A1">
          <w:rPr>
            <w:color w:val="000000" w:themeColor="text1"/>
          </w:rPr>
          <w:t>e</w:t>
        </w:r>
      </w:ins>
      <w:del w:id="761" w:author="Johanna Stansfield" w:date="2023-04-13T13:13:00Z">
        <w:r w:rsidR="0050542B" w:rsidRPr="001906B2" w:rsidDel="00DC17A1">
          <w:rPr>
            <w:color w:val="000000" w:themeColor="text1"/>
          </w:rPr>
          <w:delText>i</w:delText>
        </w:r>
      </w:del>
      <w:del w:id="762" w:author="Johanna Stansfield" w:date="2023-04-13T13:08:00Z">
        <w:r w:rsidR="0050542B" w:rsidRPr="001906B2" w:rsidDel="00DC17A1">
          <w:rPr>
            <w:color w:val="000000" w:themeColor="text1"/>
          </w:rPr>
          <w:delText>s</w:delText>
        </w:r>
      </w:del>
      <w:r w:rsidR="0050542B" w:rsidRPr="001906B2">
        <w:rPr>
          <w:color w:val="000000" w:themeColor="text1"/>
        </w:rPr>
        <w:t xml:space="preserve"> framework </w:t>
      </w:r>
      <w:del w:id="763" w:author="Johanna Stansfield" w:date="2023-04-13T15:26:00Z">
        <w:r w:rsidR="0050542B" w:rsidRPr="001906B2" w:rsidDel="005365A5">
          <w:rPr>
            <w:color w:val="000000" w:themeColor="text1"/>
          </w:rPr>
          <w:delText xml:space="preserve">to </w:delText>
        </w:r>
      </w:del>
      <w:del w:id="764" w:author="Johanna Stansfield" w:date="2023-04-13T13:09:00Z">
        <w:r w:rsidR="0050542B" w:rsidRPr="001906B2" w:rsidDel="00DC17A1">
          <w:rPr>
            <w:color w:val="000000" w:themeColor="text1"/>
          </w:rPr>
          <w:delText>‘V</w:delText>
        </w:r>
      </w:del>
      <w:del w:id="765" w:author="Johanna Stansfield" w:date="2023-04-13T15:26:00Z">
        <w:r w:rsidR="0050542B" w:rsidRPr="001906B2" w:rsidDel="005365A5">
          <w:rPr>
            <w:color w:val="000000" w:themeColor="text1"/>
          </w:rPr>
          <w:delText xml:space="preserve">alue </w:delText>
        </w:r>
      </w:del>
      <w:del w:id="766" w:author="Johanna Stansfield" w:date="2023-04-13T13:09:00Z">
        <w:r w:rsidR="0050542B" w:rsidRPr="001906B2" w:rsidDel="00DC17A1">
          <w:rPr>
            <w:color w:val="000000" w:themeColor="text1"/>
          </w:rPr>
          <w:delText>W</w:delText>
        </w:r>
      </w:del>
      <w:del w:id="767" w:author="Johanna Stansfield" w:date="2023-04-13T15:26:00Z">
        <w:r w:rsidR="0050542B" w:rsidRPr="001906B2" w:rsidDel="005365A5">
          <w:rPr>
            <w:color w:val="000000" w:themeColor="text1"/>
          </w:rPr>
          <w:delText xml:space="preserve">hat </w:delText>
        </w:r>
      </w:del>
      <w:del w:id="768" w:author="Johanna Stansfield" w:date="2023-04-13T13:09:00Z">
        <w:r w:rsidR="0050542B" w:rsidRPr="001906B2" w:rsidDel="00DC17A1">
          <w:rPr>
            <w:color w:val="000000" w:themeColor="text1"/>
          </w:rPr>
          <w:delText>C</w:delText>
        </w:r>
      </w:del>
      <w:del w:id="769" w:author="Johanna Stansfield" w:date="2023-04-13T15:26:00Z">
        <w:r w:rsidR="0050542B" w:rsidRPr="001906B2" w:rsidDel="005365A5">
          <w:rPr>
            <w:color w:val="000000" w:themeColor="text1"/>
          </w:rPr>
          <w:delText>ounts</w:delText>
        </w:r>
      </w:del>
      <w:del w:id="770" w:author="Johanna Stansfield" w:date="2023-04-13T13:09:00Z">
        <w:r w:rsidR="0050542B" w:rsidRPr="001906B2" w:rsidDel="00DC17A1">
          <w:rPr>
            <w:color w:val="000000" w:themeColor="text1"/>
          </w:rPr>
          <w:delText>’</w:delText>
        </w:r>
      </w:del>
      <w:del w:id="771" w:author="Johanna Stansfield" w:date="2023-04-13T15:26:00Z">
        <w:r w:rsidR="0050542B" w:rsidRPr="001906B2" w:rsidDel="005365A5">
          <w:rPr>
            <w:color w:val="000000" w:themeColor="text1"/>
          </w:rPr>
          <w:delText xml:space="preserve"> </w:delText>
        </w:r>
      </w:del>
      <w:r w:rsidR="0050542B" w:rsidRPr="001906B2">
        <w:rPr>
          <w:color w:val="000000" w:themeColor="text1"/>
        </w:rPr>
        <w:t xml:space="preserve">should be designed to achieve three </w:t>
      </w:r>
      <w:r w:rsidR="0050542B" w:rsidRPr="00DC17A1">
        <w:rPr>
          <w:color w:val="000000" w:themeColor="text1"/>
          <w:rPrChange w:id="772" w:author="Johanna Stansfield" w:date="2023-04-13T13:09:00Z">
            <w:rPr>
              <w:b/>
              <w:bCs/>
              <w:color w:val="000000" w:themeColor="text1"/>
            </w:rPr>
          </w:rPrChange>
        </w:rPr>
        <w:t>main outcomes</w:t>
      </w:r>
      <w:ins w:id="773" w:author="Johanna Stansfield" w:date="2023-04-13T13:09:00Z">
        <w:r w:rsidR="00DC17A1" w:rsidRPr="00AC5734">
          <w:rPr>
            <w:rPrChange w:id="774" w:author="Johanna Stansfield" w:date="2023-04-13T13:20:00Z">
              <w:rPr>
                <w:b/>
                <w:bCs/>
              </w:rPr>
            </w:rPrChange>
          </w:rPr>
          <w:t>:</w:t>
        </w:r>
      </w:ins>
      <w:r w:rsidR="0050542B" w:rsidRPr="00AC5734">
        <w:rPr>
          <w:rStyle w:val="FootnoteReference"/>
          <w:rPrChange w:id="775" w:author="Johanna Stansfield" w:date="2023-04-13T13:20:00Z">
            <w:rPr>
              <w:rStyle w:val="FootnoteReference"/>
              <w:b/>
              <w:bCs/>
            </w:rPr>
          </w:rPrChange>
        </w:rPr>
        <w:footnoteReference w:id="14"/>
      </w:r>
      <w:r w:rsidR="0050542B" w:rsidRPr="001906B2">
        <w:rPr>
          <w:color w:val="000000" w:themeColor="text1"/>
        </w:rPr>
        <w:t xml:space="preserve"> </w:t>
      </w:r>
    </w:p>
    <w:p w14:paraId="60BB11AF" w14:textId="77777777" w:rsidR="0050542B" w:rsidRPr="001906B2" w:rsidRDefault="0050542B" w:rsidP="0050542B">
      <w:pPr>
        <w:snapToGrid w:val="0"/>
        <w:spacing w:line="240" w:lineRule="auto"/>
        <w:contextualSpacing/>
        <w:jc w:val="both"/>
        <w:rPr>
          <w:sz w:val="24"/>
          <w:szCs w:val="24"/>
        </w:rPr>
      </w:pPr>
    </w:p>
    <w:p w14:paraId="03A24B22" w14:textId="3350B4A8" w:rsidR="0050542B" w:rsidRPr="001906B2" w:rsidRDefault="00DC17A1">
      <w:pPr>
        <w:pStyle w:val="ListParagraph"/>
        <w:keepNext/>
        <w:keepLines/>
        <w:pBdr>
          <w:top w:val="nil"/>
          <w:left w:val="nil"/>
          <w:bottom w:val="nil"/>
          <w:right w:val="nil"/>
          <w:between w:val="nil"/>
        </w:pBdr>
        <w:snapToGrid w:val="0"/>
        <w:spacing w:after="0" w:line="240" w:lineRule="auto"/>
        <w:jc w:val="both"/>
        <w:rPr>
          <w:rFonts w:ascii="Times New Roman" w:hAnsi="Times New Roman" w:cs="Times New Roman"/>
          <w:color w:val="000000" w:themeColor="text1"/>
          <w:spacing w:val="4"/>
          <w:w w:val="103"/>
          <w:kern w:val="14"/>
          <w:sz w:val="20"/>
          <w:szCs w:val="20"/>
        </w:rPr>
        <w:pPrChange w:id="797" w:author="Johanna Stansfield" w:date="2023-04-13T13:11:00Z">
          <w:pPr>
            <w:pStyle w:val="ListParagraph"/>
            <w:keepNext/>
            <w:keepLines/>
            <w:numPr>
              <w:numId w:val="13"/>
            </w:numPr>
            <w:pBdr>
              <w:top w:val="nil"/>
              <w:left w:val="nil"/>
              <w:bottom w:val="nil"/>
              <w:right w:val="nil"/>
              <w:between w:val="nil"/>
            </w:pBdr>
            <w:snapToGrid w:val="0"/>
            <w:spacing w:after="0" w:line="240" w:lineRule="auto"/>
            <w:ind w:hanging="360"/>
            <w:jc w:val="both"/>
          </w:pPr>
        </w:pPrChange>
      </w:pPr>
      <w:ins w:id="798" w:author="Johanna Stansfield" w:date="2023-04-13T13:11:00Z">
        <w:r w:rsidRPr="00DC17A1">
          <w:rPr>
            <w:rFonts w:ascii="Times New Roman" w:hAnsi="Times New Roman" w:cs="Times New Roman"/>
            <w:color w:val="000000" w:themeColor="text1"/>
            <w:spacing w:val="4"/>
            <w:w w:val="103"/>
            <w:kern w:val="14"/>
            <w:sz w:val="20"/>
            <w:szCs w:val="20"/>
            <w:rPrChange w:id="799" w:author="Johanna Stansfield" w:date="2023-04-13T13:11:00Z">
              <w:rPr>
                <w:rFonts w:ascii="Times New Roman" w:hAnsi="Times New Roman" w:cs="Times New Roman"/>
                <w:b/>
                <w:bCs/>
                <w:color w:val="000000" w:themeColor="text1"/>
                <w:spacing w:val="4"/>
                <w:w w:val="103"/>
                <w:kern w:val="14"/>
                <w:sz w:val="20"/>
                <w:szCs w:val="20"/>
              </w:rPr>
            </w:rPrChange>
          </w:rPr>
          <w:t>(a)</w:t>
        </w:r>
        <w:r w:rsidRPr="00DC17A1">
          <w:rPr>
            <w:rFonts w:ascii="Times New Roman" w:hAnsi="Times New Roman" w:cs="Times New Roman"/>
            <w:color w:val="000000" w:themeColor="text1"/>
            <w:spacing w:val="4"/>
            <w:w w:val="103"/>
            <w:kern w:val="14"/>
            <w:sz w:val="20"/>
            <w:szCs w:val="20"/>
            <w:rPrChange w:id="800" w:author="Johanna Stansfield" w:date="2023-04-13T13:11:00Z">
              <w:rPr>
                <w:rFonts w:ascii="Times New Roman" w:hAnsi="Times New Roman" w:cs="Times New Roman"/>
                <w:b/>
                <w:bCs/>
                <w:color w:val="000000" w:themeColor="text1"/>
                <w:spacing w:val="4"/>
                <w:w w:val="103"/>
                <w:kern w:val="14"/>
                <w:sz w:val="20"/>
                <w:szCs w:val="20"/>
              </w:rPr>
            </w:rPrChange>
          </w:rPr>
          <w:tab/>
        </w:r>
      </w:ins>
      <w:r w:rsidR="0050542B" w:rsidRPr="001906B2">
        <w:rPr>
          <w:rFonts w:ascii="Times New Roman" w:hAnsi="Times New Roman" w:cs="Times New Roman"/>
          <w:b/>
          <w:bCs/>
          <w:color w:val="000000" w:themeColor="text1"/>
          <w:spacing w:val="4"/>
          <w:w w:val="103"/>
          <w:kern w:val="14"/>
          <w:sz w:val="20"/>
          <w:szCs w:val="20"/>
        </w:rPr>
        <w:t>Well-being and agency</w:t>
      </w:r>
      <w:del w:id="801" w:author="Johanna Stansfield" w:date="2023-04-13T13:09:00Z">
        <w:r w:rsidR="0050542B" w:rsidRPr="001906B2" w:rsidDel="00DC17A1">
          <w:rPr>
            <w:rFonts w:ascii="Times New Roman" w:hAnsi="Times New Roman" w:cs="Times New Roman"/>
            <w:color w:val="000000" w:themeColor="text1"/>
            <w:spacing w:val="4"/>
            <w:w w:val="103"/>
            <w:kern w:val="14"/>
            <w:sz w:val="20"/>
            <w:szCs w:val="20"/>
          </w:rPr>
          <w:delText>:</w:delText>
        </w:r>
      </w:del>
      <w:ins w:id="802" w:author="Johanna Stansfield" w:date="2023-04-13T13:09:00Z">
        <w:r>
          <w:rPr>
            <w:rFonts w:ascii="Times New Roman" w:hAnsi="Times New Roman" w:cs="Times New Roman"/>
            <w:color w:val="000000" w:themeColor="text1"/>
            <w:spacing w:val="4"/>
            <w:w w:val="103"/>
            <w:kern w:val="14"/>
            <w:sz w:val="20"/>
            <w:szCs w:val="20"/>
          </w:rPr>
          <w:t>.</w:t>
        </w:r>
      </w:ins>
      <w:r w:rsidR="0050542B" w:rsidRPr="001906B2">
        <w:rPr>
          <w:rFonts w:ascii="Times New Roman" w:hAnsi="Times New Roman" w:cs="Times New Roman"/>
          <w:color w:val="000000" w:themeColor="text1"/>
          <w:spacing w:val="4"/>
          <w:w w:val="103"/>
          <w:kern w:val="14"/>
          <w:sz w:val="20"/>
          <w:szCs w:val="20"/>
        </w:rPr>
        <w:t xml:space="preserve"> </w:t>
      </w:r>
      <w:del w:id="803" w:author="Johanna Stansfield" w:date="2023-04-13T13:10:00Z">
        <w:r w:rsidR="0050542B" w:rsidRPr="001906B2" w:rsidDel="00DC17A1">
          <w:rPr>
            <w:rFonts w:ascii="Times New Roman" w:hAnsi="Times New Roman" w:cs="Times New Roman"/>
            <w:color w:val="000000" w:themeColor="text1"/>
            <w:spacing w:val="4"/>
            <w:w w:val="103"/>
            <w:kern w:val="14"/>
            <w:sz w:val="20"/>
            <w:szCs w:val="20"/>
          </w:rPr>
          <w:delText>p</w:delText>
        </w:r>
      </w:del>
      <w:ins w:id="804" w:author="Johanna Stansfield" w:date="2023-04-13T13:10:00Z">
        <w:r>
          <w:rPr>
            <w:rFonts w:ascii="Times New Roman" w:hAnsi="Times New Roman" w:cs="Times New Roman"/>
            <w:color w:val="000000" w:themeColor="text1"/>
            <w:spacing w:val="4"/>
            <w:w w:val="103"/>
            <w:kern w:val="14"/>
            <w:sz w:val="20"/>
            <w:szCs w:val="20"/>
          </w:rPr>
          <w:t>P</w:t>
        </w:r>
      </w:ins>
      <w:r w:rsidR="0050542B" w:rsidRPr="001906B2">
        <w:rPr>
          <w:rFonts w:ascii="Times New Roman" w:hAnsi="Times New Roman" w:cs="Times New Roman"/>
          <w:color w:val="000000" w:themeColor="text1"/>
          <w:spacing w:val="4"/>
          <w:w w:val="103"/>
          <w:kern w:val="14"/>
          <w:sz w:val="20"/>
          <w:szCs w:val="20"/>
        </w:rPr>
        <w:t>utting the focus on people and promot</w:t>
      </w:r>
      <w:ins w:id="805" w:author="Johanna Stansfield" w:date="2023-04-13T13:09:00Z">
        <w:r>
          <w:rPr>
            <w:rFonts w:ascii="Times New Roman" w:hAnsi="Times New Roman" w:cs="Times New Roman"/>
            <w:color w:val="000000" w:themeColor="text1"/>
            <w:spacing w:val="4"/>
            <w:w w:val="103"/>
            <w:kern w:val="14"/>
            <w:sz w:val="20"/>
            <w:szCs w:val="20"/>
          </w:rPr>
          <w:t>ing</w:t>
        </w:r>
      </w:ins>
      <w:del w:id="806" w:author="Johanna Stansfield" w:date="2023-04-13T13:09:00Z">
        <w:r w:rsidR="0050542B" w:rsidRPr="001906B2" w:rsidDel="00DC17A1">
          <w:rPr>
            <w:rFonts w:ascii="Times New Roman" w:hAnsi="Times New Roman" w:cs="Times New Roman"/>
            <w:color w:val="000000" w:themeColor="text1"/>
            <w:spacing w:val="4"/>
            <w:w w:val="103"/>
            <w:kern w:val="14"/>
            <w:sz w:val="20"/>
            <w:szCs w:val="20"/>
          </w:rPr>
          <w:delText>e</w:delText>
        </w:r>
      </w:del>
      <w:r w:rsidR="0050542B" w:rsidRPr="001906B2">
        <w:rPr>
          <w:rFonts w:ascii="Times New Roman" w:hAnsi="Times New Roman" w:cs="Times New Roman"/>
          <w:color w:val="000000" w:themeColor="text1"/>
          <w:spacing w:val="4"/>
          <w:w w:val="103"/>
          <w:kern w:val="14"/>
          <w:sz w:val="20"/>
          <w:szCs w:val="20"/>
        </w:rPr>
        <w:t xml:space="preserve"> meaningful participation to ensure</w:t>
      </w:r>
      <w:ins w:id="807" w:author="Johanna Stansfield" w:date="2023-04-13T13:09:00Z">
        <w:r>
          <w:rPr>
            <w:rFonts w:ascii="Times New Roman" w:hAnsi="Times New Roman" w:cs="Times New Roman"/>
            <w:color w:val="000000" w:themeColor="text1"/>
            <w:spacing w:val="4"/>
            <w:w w:val="103"/>
            <w:kern w:val="14"/>
            <w:sz w:val="20"/>
            <w:szCs w:val="20"/>
          </w:rPr>
          <w:t xml:space="preserve"> that</w:t>
        </w:r>
      </w:ins>
      <w:r w:rsidR="0050542B" w:rsidRPr="001906B2">
        <w:rPr>
          <w:rFonts w:ascii="Times New Roman" w:hAnsi="Times New Roman" w:cs="Times New Roman"/>
          <w:color w:val="000000" w:themeColor="text1"/>
          <w:spacing w:val="4"/>
          <w:w w:val="103"/>
          <w:kern w:val="14"/>
          <w:sz w:val="20"/>
          <w:szCs w:val="20"/>
        </w:rPr>
        <w:t xml:space="preserve"> decisions reflect people’s needs and enable everyone</w:t>
      </w:r>
      <w:del w:id="808" w:author="Johanna Stansfield" w:date="2023-04-13T13:10:00Z">
        <w:r w:rsidR="0050542B" w:rsidRPr="001906B2" w:rsidDel="00DC17A1">
          <w:rPr>
            <w:rFonts w:ascii="Times New Roman" w:hAnsi="Times New Roman" w:cs="Times New Roman"/>
            <w:color w:val="000000" w:themeColor="text1"/>
            <w:spacing w:val="4"/>
            <w:w w:val="103"/>
            <w:kern w:val="14"/>
            <w:sz w:val="20"/>
            <w:szCs w:val="20"/>
          </w:rPr>
          <w:delText>’s</w:delText>
        </w:r>
      </w:del>
      <w:r w:rsidR="0050542B" w:rsidRPr="001906B2">
        <w:rPr>
          <w:rFonts w:ascii="Times New Roman" w:hAnsi="Times New Roman" w:cs="Times New Roman"/>
          <w:color w:val="000000" w:themeColor="text1"/>
          <w:spacing w:val="4"/>
          <w:w w:val="103"/>
          <w:kern w:val="14"/>
          <w:sz w:val="20"/>
          <w:szCs w:val="20"/>
        </w:rPr>
        <w:t xml:space="preserve"> </w:t>
      </w:r>
      <w:ins w:id="809" w:author="Johanna Stansfield" w:date="2023-04-13T13:10:00Z">
        <w:r>
          <w:rPr>
            <w:rFonts w:ascii="Times New Roman" w:hAnsi="Times New Roman" w:cs="Times New Roman"/>
            <w:color w:val="000000" w:themeColor="text1"/>
            <w:spacing w:val="4"/>
            <w:w w:val="103"/>
            <w:kern w:val="14"/>
            <w:sz w:val="20"/>
            <w:szCs w:val="20"/>
          </w:rPr>
          <w:t xml:space="preserve">to </w:t>
        </w:r>
      </w:ins>
      <w:r w:rsidR="0050542B" w:rsidRPr="001906B2">
        <w:rPr>
          <w:rFonts w:ascii="Times New Roman" w:hAnsi="Times New Roman" w:cs="Times New Roman"/>
          <w:color w:val="000000" w:themeColor="text1"/>
          <w:spacing w:val="4"/>
          <w:w w:val="103"/>
          <w:kern w:val="14"/>
          <w:sz w:val="20"/>
          <w:szCs w:val="20"/>
        </w:rPr>
        <w:t>contribut</w:t>
      </w:r>
      <w:ins w:id="810" w:author="Johanna Stansfield" w:date="2023-04-13T13:10:00Z">
        <w:r>
          <w:rPr>
            <w:rFonts w:ascii="Times New Roman" w:hAnsi="Times New Roman" w:cs="Times New Roman"/>
            <w:color w:val="000000" w:themeColor="text1"/>
            <w:spacing w:val="4"/>
            <w:w w:val="103"/>
            <w:kern w:val="14"/>
            <w:sz w:val="20"/>
            <w:szCs w:val="20"/>
          </w:rPr>
          <w:t>e</w:t>
        </w:r>
      </w:ins>
      <w:del w:id="811" w:author="Johanna Stansfield" w:date="2023-04-13T13:10:00Z">
        <w:r w:rsidR="0050542B" w:rsidRPr="001906B2" w:rsidDel="00DC17A1">
          <w:rPr>
            <w:rFonts w:ascii="Times New Roman" w:hAnsi="Times New Roman" w:cs="Times New Roman"/>
            <w:color w:val="000000" w:themeColor="text1"/>
            <w:spacing w:val="4"/>
            <w:w w:val="103"/>
            <w:kern w:val="14"/>
            <w:sz w:val="20"/>
            <w:szCs w:val="20"/>
          </w:rPr>
          <w:delText>ion</w:delText>
        </w:r>
      </w:del>
      <w:r w:rsidR="0050542B" w:rsidRPr="001906B2">
        <w:rPr>
          <w:rFonts w:ascii="Times New Roman" w:hAnsi="Times New Roman" w:cs="Times New Roman"/>
          <w:color w:val="000000" w:themeColor="text1"/>
          <w:spacing w:val="4"/>
          <w:w w:val="103"/>
          <w:kern w:val="14"/>
          <w:sz w:val="20"/>
          <w:szCs w:val="20"/>
        </w:rPr>
        <w:t xml:space="preserve"> to transformational change;</w:t>
      </w:r>
    </w:p>
    <w:p w14:paraId="042901B1" w14:textId="12A41E7F" w:rsidR="0050542B" w:rsidRPr="001906B2" w:rsidRDefault="00DC17A1">
      <w:pPr>
        <w:pStyle w:val="ListParagraph"/>
        <w:pBdr>
          <w:top w:val="nil"/>
          <w:left w:val="nil"/>
          <w:bottom w:val="nil"/>
          <w:right w:val="nil"/>
          <w:between w:val="nil"/>
        </w:pBdr>
        <w:snapToGrid w:val="0"/>
        <w:spacing w:after="0" w:line="240" w:lineRule="auto"/>
        <w:jc w:val="both"/>
        <w:rPr>
          <w:rFonts w:ascii="Times New Roman" w:hAnsi="Times New Roman" w:cs="Times New Roman"/>
          <w:color w:val="000000" w:themeColor="text1"/>
          <w:spacing w:val="4"/>
          <w:w w:val="103"/>
          <w:kern w:val="14"/>
          <w:sz w:val="20"/>
          <w:szCs w:val="20"/>
        </w:rPr>
        <w:pPrChange w:id="812" w:author="Johanna Stansfield" w:date="2023-04-13T13:11:00Z">
          <w:pPr>
            <w:pStyle w:val="ListParagraph"/>
            <w:numPr>
              <w:numId w:val="13"/>
            </w:numPr>
            <w:pBdr>
              <w:top w:val="nil"/>
              <w:left w:val="nil"/>
              <w:bottom w:val="nil"/>
              <w:right w:val="nil"/>
              <w:between w:val="nil"/>
            </w:pBdr>
            <w:snapToGrid w:val="0"/>
            <w:spacing w:after="0" w:line="240" w:lineRule="auto"/>
            <w:ind w:hanging="360"/>
            <w:jc w:val="both"/>
          </w:pPr>
        </w:pPrChange>
      </w:pPr>
      <w:ins w:id="813" w:author="Johanna Stansfield" w:date="2023-04-13T13:11:00Z">
        <w:r w:rsidRPr="00DC17A1">
          <w:rPr>
            <w:rFonts w:ascii="Times New Roman" w:hAnsi="Times New Roman" w:cs="Times New Roman"/>
            <w:color w:val="000000" w:themeColor="text1"/>
            <w:spacing w:val="4"/>
            <w:w w:val="103"/>
            <w:kern w:val="14"/>
            <w:sz w:val="20"/>
            <w:szCs w:val="20"/>
            <w:rPrChange w:id="814" w:author="Johanna Stansfield" w:date="2023-04-13T13:11:00Z">
              <w:rPr>
                <w:rFonts w:ascii="Times New Roman" w:hAnsi="Times New Roman" w:cs="Times New Roman"/>
                <w:b/>
                <w:bCs/>
                <w:color w:val="000000" w:themeColor="text1"/>
                <w:spacing w:val="4"/>
                <w:w w:val="103"/>
                <w:kern w:val="14"/>
                <w:sz w:val="20"/>
                <w:szCs w:val="20"/>
              </w:rPr>
            </w:rPrChange>
          </w:rPr>
          <w:t>(b)</w:t>
        </w:r>
        <w:r>
          <w:rPr>
            <w:rFonts w:ascii="Times New Roman" w:hAnsi="Times New Roman" w:cs="Times New Roman"/>
            <w:b/>
            <w:bCs/>
            <w:color w:val="000000" w:themeColor="text1"/>
            <w:spacing w:val="4"/>
            <w:w w:val="103"/>
            <w:kern w:val="14"/>
            <w:sz w:val="20"/>
            <w:szCs w:val="20"/>
          </w:rPr>
          <w:tab/>
        </w:r>
      </w:ins>
      <w:r w:rsidR="0050542B" w:rsidRPr="001906B2">
        <w:rPr>
          <w:rFonts w:ascii="Times New Roman" w:hAnsi="Times New Roman" w:cs="Times New Roman"/>
          <w:b/>
          <w:bCs/>
          <w:color w:val="000000" w:themeColor="text1"/>
          <w:spacing w:val="4"/>
          <w:w w:val="103"/>
          <w:kern w:val="14"/>
          <w:sz w:val="20"/>
          <w:szCs w:val="20"/>
        </w:rPr>
        <w:t>Respect for life and the planet</w:t>
      </w:r>
      <w:del w:id="815" w:author="Johanna Stansfield" w:date="2023-04-13T13:09:00Z">
        <w:r w:rsidR="0050542B" w:rsidRPr="001906B2" w:rsidDel="00DC17A1">
          <w:rPr>
            <w:rFonts w:ascii="Times New Roman" w:hAnsi="Times New Roman" w:cs="Times New Roman"/>
            <w:color w:val="000000" w:themeColor="text1"/>
            <w:spacing w:val="4"/>
            <w:w w:val="103"/>
            <w:kern w:val="14"/>
            <w:sz w:val="20"/>
            <w:szCs w:val="20"/>
          </w:rPr>
          <w:delText>:</w:delText>
        </w:r>
      </w:del>
      <w:ins w:id="816" w:author="Johanna Stansfield" w:date="2023-04-13T13:09:00Z">
        <w:r>
          <w:rPr>
            <w:rFonts w:ascii="Times New Roman" w:hAnsi="Times New Roman" w:cs="Times New Roman"/>
            <w:color w:val="000000" w:themeColor="text1"/>
            <w:spacing w:val="4"/>
            <w:w w:val="103"/>
            <w:kern w:val="14"/>
            <w:sz w:val="20"/>
            <w:szCs w:val="20"/>
          </w:rPr>
          <w:t>.</w:t>
        </w:r>
      </w:ins>
      <w:r w:rsidR="0050542B" w:rsidRPr="001906B2">
        <w:rPr>
          <w:rFonts w:ascii="Times New Roman" w:hAnsi="Times New Roman" w:cs="Times New Roman"/>
          <w:color w:val="000000" w:themeColor="text1"/>
          <w:spacing w:val="4"/>
          <w:w w:val="103"/>
          <w:kern w:val="14"/>
          <w:sz w:val="20"/>
          <w:szCs w:val="20"/>
        </w:rPr>
        <w:t xml:space="preserve"> </w:t>
      </w:r>
      <w:del w:id="817" w:author="Johanna Stansfield" w:date="2023-04-13T13:11:00Z">
        <w:r w:rsidR="0050542B" w:rsidRPr="001906B2" w:rsidDel="00DC17A1">
          <w:rPr>
            <w:rFonts w:ascii="Times New Roman" w:hAnsi="Times New Roman" w:cs="Times New Roman"/>
            <w:color w:val="000000" w:themeColor="text1"/>
            <w:spacing w:val="4"/>
            <w:w w:val="103"/>
            <w:kern w:val="14"/>
            <w:sz w:val="20"/>
            <w:szCs w:val="20"/>
          </w:rPr>
          <w:delText>s</w:delText>
        </w:r>
      </w:del>
      <w:ins w:id="818" w:author="Johanna Stansfield" w:date="2023-04-13T13:11:00Z">
        <w:r>
          <w:rPr>
            <w:rFonts w:ascii="Times New Roman" w:hAnsi="Times New Roman" w:cs="Times New Roman"/>
            <w:color w:val="000000" w:themeColor="text1"/>
            <w:spacing w:val="4"/>
            <w:w w:val="103"/>
            <w:kern w:val="14"/>
            <w:sz w:val="20"/>
            <w:szCs w:val="20"/>
          </w:rPr>
          <w:t>S</w:t>
        </w:r>
      </w:ins>
      <w:r w:rsidR="0050542B" w:rsidRPr="001906B2">
        <w:rPr>
          <w:rFonts w:ascii="Times New Roman" w:hAnsi="Times New Roman" w:cs="Times New Roman"/>
          <w:color w:val="000000" w:themeColor="text1"/>
          <w:spacing w:val="4"/>
          <w:w w:val="103"/>
          <w:kern w:val="14"/>
          <w:sz w:val="20"/>
          <w:szCs w:val="20"/>
        </w:rPr>
        <w:t>afeguarding the planet and ensur</w:t>
      </w:r>
      <w:ins w:id="819" w:author="Johanna Stansfield" w:date="2023-04-13T13:13:00Z">
        <w:r w:rsidR="00AC5734">
          <w:rPr>
            <w:rFonts w:ascii="Times New Roman" w:hAnsi="Times New Roman" w:cs="Times New Roman"/>
            <w:color w:val="000000" w:themeColor="text1"/>
            <w:spacing w:val="4"/>
            <w:w w:val="103"/>
            <w:kern w:val="14"/>
            <w:sz w:val="20"/>
            <w:szCs w:val="20"/>
          </w:rPr>
          <w:t>ing</w:t>
        </w:r>
      </w:ins>
      <w:del w:id="820" w:author="Johanna Stansfield" w:date="2023-04-13T13:13:00Z">
        <w:r w:rsidR="0050542B" w:rsidRPr="001906B2" w:rsidDel="00AC5734">
          <w:rPr>
            <w:rFonts w:ascii="Times New Roman" w:hAnsi="Times New Roman" w:cs="Times New Roman"/>
            <w:color w:val="000000" w:themeColor="text1"/>
            <w:spacing w:val="4"/>
            <w:w w:val="103"/>
            <w:kern w:val="14"/>
            <w:sz w:val="20"/>
            <w:szCs w:val="20"/>
          </w:rPr>
          <w:delText>e</w:delText>
        </w:r>
      </w:del>
      <w:r w:rsidR="0050542B" w:rsidRPr="001906B2">
        <w:rPr>
          <w:rFonts w:ascii="Times New Roman" w:hAnsi="Times New Roman" w:cs="Times New Roman"/>
          <w:color w:val="000000" w:themeColor="text1"/>
          <w:spacing w:val="4"/>
          <w:w w:val="103"/>
          <w:kern w:val="14"/>
          <w:sz w:val="20"/>
          <w:szCs w:val="20"/>
        </w:rPr>
        <w:t xml:space="preserve"> possibilities for life and well-being in the future; </w:t>
      </w:r>
      <w:del w:id="821" w:author="Johanna Stansfield" w:date="2023-04-13T13:14:00Z">
        <w:r w:rsidR="0050542B" w:rsidRPr="001906B2" w:rsidDel="00AC5734">
          <w:rPr>
            <w:rFonts w:ascii="Times New Roman" w:hAnsi="Times New Roman" w:cs="Times New Roman"/>
            <w:color w:val="000000" w:themeColor="text1"/>
            <w:spacing w:val="4"/>
            <w:w w:val="103"/>
            <w:kern w:val="14"/>
            <w:sz w:val="20"/>
            <w:szCs w:val="20"/>
          </w:rPr>
          <w:delText>and</w:delText>
        </w:r>
      </w:del>
    </w:p>
    <w:p w14:paraId="34328877" w14:textId="26D7DC31" w:rsidR="0050542B" w:rsidRPr="001906B2" w:rsidRDefault="00DC17A1">
      <w:pPr>
        <w:pStyle w:val="ListParagraph"/>
        <w:pBdr>
          <w:top w:val="nil"/>
          <w:left w:val="nil"/>
          <w:bottom w:val="nil"/>
          <w:right w:val="nil"/>
          <w:between w:val="nil"/>
        </w:pBdr>
        <w:snapToGrid w:val="0"/>
        <w:spacing w:after="0" w:line="240" w:lineRule="auto"/>
        <w:jc w:val="both"/>
        <w:rPr>
          <w:rFonts w:ascii="Times New Roman" w:hAnsi="Times New Roman" w:cs="Times New Roman"/>
          <w:color w:val="000000" w:themeColor="text1"/>
          <w:spacing w:val="4"/>
          <w:w w:val="103"/>
          <w:kern w:val="14"/>
          <w:sz w:val="20"/>
          <w:szCs w:val="20"/>
        </w:rPr>
        <w:pPrChange w:id="822" w:author="Johanna Stansfield" w:date="2023-04-13T13:11:00Z">
          <w:pPr>
            <w:pStyle w:val="ListParagraph"/>
            <w:numPr>
              <w:numId w:val="13"/>
            </w:numPr>
            <w:pBdr>
              <w:top w:val="nil"/>
              <w:left w:val="nil"/>
              <w:bottom w:val="nil"/>
              <w:right w:val="nil"/>
              <w:between w:val="nil"/>
            </w:pBdr>
            <w:snapToGrid w:val="0"/>
            <w:spacing w:after="0" w:line="240" w:lineRule="auto"/>
            <w:ind w:hanging="360"/>
            <w:jc w:val="both"/>
          </w:pPr>
        </w:pPrChange>
      </w:pPr>
      <w:ins w:id="823" w:author="Johanna Stansfield" w:date="2023-04-13T13:11:00Z">
        <w:r w:rsidRPr="00813754">
          <w:rPr>
            <w:rFonts w:ascii="Times New Roman" w:hAnsi="Times New Roman" w:cs="Times New Roman"/>
            <w:color w:val="000000" w:themeColor="text1"/>
            <w:spacing w:val="4"/>
            <w:w w:val="103"/>
            <w:kern w:val="14"/>
            <w:sz w:val="20"/>
            <w:szCs w:val="20"/>
            <w:rPrChange w:id="824" w:author="Johanna Stansfield" w:date="2023-04-13T13:41:00Z">
              <w:rPr>
                <w:rFonts w:ascii="Times New Roman" w:hAnsi="Times New Roman" w:cs="Times New Roman"/>
                <w:b/>
                <w:bCs/>
                <w:color w:val="000000" w:themeColor="text1"/>
                <w:spacing w:val="4"/>
                <w:w w:val="103"/>
                <w:kern w:val="14"/>
                <w:sz w:val="20"/>
                <w:szCs w:val="20"/>
              </w:rPr>
            </w:rPrChange>
          </w:rPr>
          <w:t>(c)</w:t>
        </w:r>
        <w:r w:rsidRPr="00813754">
          <w:rPr>
            <w:rFonts w:ascii="Times New Roman" w:hAnsi="Times New Roman" w:cs="Times New Roman"/>
            <w:b/>
            <w:bCs/>
            <w:color w:val="000000" w:themeColor="text1"/>
            <w:spacing w:val="4"/>
            <w:w w:val="103"/>
            <w:kern w:val="14"/>
            <w:sz w:val="20"/>
            <w:szCs w:val="20"/>
          </w:rPr>
          <w:tab/>
        </w:r>
      </w:ins>
      <w:r w:rsidR="0050542B" w:rsidRPr="001906B2">
        <w:rPr>
          <w:rFonts w:ascii="Times New Roman" w:hAnsi="Times New Roman" w:cs="Times New Roman"/>
          <w:b/>
          <w:bCs/>
          <w:color w:val="000000" w:themeColor="text1"/>
          <w:spacing w:val="4"/>
          <w:w w:val="103"/>
          <w:kern w:val="14"/>
          <w:sz w:val="20"/>
          <w:szCs w:val="20"/>
        </w:rPr>
        <w:t>Reduced inequalities and greater solidarity</w:t>
      </w:r>
      <w:del w:id="825" w:author="Johanna Stansfield" w:date="2023-04-13T13:09:00Z">
        <w:r w:rsidR="0050542B" w:rsidRPr="001906B2" w:rsidDel="00DC17A1">
          <w:rPr>
            <w:rFonts w:ascii="Times New Roman" w:hAnsi="Times New Roman" w:cs="Times New Roman"/>
            <w:color w:val="000000" w:themeColor="text1"/>
            <w:spacing w:val="4"/>
            <w:w w:val="103"/>
            <w:kern w:val="14"/>
            <w:sz w:val="20"/>
            <w:szCs w:val="20"/>
          </w:rPr>
          <w:delText>:</w:delText>
        </w:r>
      </w:del>
      <w:ins w:id="826" w:author="Johanna Stansfield" w:date="2023-04-13T13:09:00Z">
        <w:r>
          <w:rPr>
            <w:rFonts w:ascii="Times New Roman" w:hAnsi="Times New Roman" w:cs="Times New Roman"/>
            <w:color w:val="000000" w:themeColor="text1"/>
            <w:spacing w:val="4"/>
            <w:w w:val="103"/>
            <w:kern w:val="14"/>
            <w:sz w:val="20"/>
            <w:szCs w:val="20"/>
          </w:rPr>
          <w:t>.</w:t>
        </w:r>
      </w:ins>
      <w:r w:rsidR="0050542B" w:rsidRPr="001906B2">
        <w:rPr>
          <w:rFonts w:ascii="Times New Roman" w:hAnsi="Times New Roman" w:cs="Times New Roman"/>
          <w:color w:val="000000" w:themeColor="text1"/>
          <w:spacing w:val="4"/>
          <w:w w:val="103"/>
          <w:kern w:val="14"/>
          <w:sz w:val="20"/>
          <w:szCs w:val="20"/>
        </w:rPr>
        <w:t xml:space="preserve"> </w:t>
      </w:r>
      <w:del w:id="827" w:author="Johanna Stansfield" w:date="2023-04-13T13:32:00Z">
        <w:r w:rsidR="0050542B" w:rsidRPr="001906B2" w:rsidDel="003D79EB">
          <w:rPr>
            <w:rFonts w:ascii="Times New Roman" w:hAnsi="Times New Roman" w:cs="Times New Roman"/>
            <w:color w:val="000000" w:themeColor="text1"/>
            <w:spacing w:val="4"/>
            <w:w w:val="103"/>
            <w:kern w:val="14"/>
            <w:sz w:val="20"/>
            <w:szCs w:val="20"/>
          </w:rPr>
          <w:delText>leading to</w:delText>
        </w:r>
      </w:del>
      <w:ins w:id="828" w:author="Johanna Stansfield" w:date="2023-04-13T13:32:00Z">
        <w:r w:rsidR="003D79EB">
          <w:rPr>
            <w:rFonts w:ascii="Times New Roman" w:hAnsi="Times New Roman" w:cs="Times New Roman"/>
            <w:color w:val="000000" w:themeColor="text1"/>
            <w:spacing w:val="4"/>
            <w:w w:val="103"/>
            <w:kern w:val="14"/>
            <w:sz w:val="20"/>
            <w:szCs w:val="20"/>
          </w:rPr>
          <w:t>Making efforts towards</w:t>
        </w:r>
      </w:ins>
      <w:r w:rsidR="0050542B" w:rsidRPr="001906B2">
        <w:rPr>
          <w:rFonts w:ascii="Times New Roman" w:hAnsi="Times New Roman" w:cs="Times New Roman"/>
          <w:color w:val="000000" w:themeColor="text1"/>
          <w:spacing w:val="4"/>
          <w:w w:val="103"/>
          <w:kern w:val="14"/>
          <w:sz w:val="20"/>
          <w:szCs w:val="20"/>
        </w:rPr>
        <w:t xml:space="preserve"> </w:t>
      </w:r>
      <w:ins w:id="829" w:author="Johanna Stansfield" w:date="2023-04-13T13:12:00Z">
        <w:r>
          <w:rPr>
            <w:rFonts w:ascii="Times New Roman" w:hAnsi="Times New Roman" w:cs="Times New Roman"/>
            <w:color w:val="000000" w:themeColor="text1"/>
            <w:spacing w:val="4"/>
            <w:w w:val="103"/>
            <w:kern w:val="14"/>
            <w:sz w:val="20"/>
            <w:szCs w:val="20"/>
          </w:rPr>
          <w:t xml:space="preserve">a </w:t>
        </w:r>
      </w:ins>
      <w:r w:rsidR="0050542B" w:rsidRPr="001906B2">
        <w:rPr>
          <w:rFonts w:ascii="Times New Roman" w:hAnsi="Times New Roman" w:cs="Times New Roman"/>
          <w:color w:val="000000" w:themeColor="text1"/>
          <w:spacing w:val="4"/>
          <w:w w:val="103"/>
          <w:kern w:val="14"/>
          <w:sz w:val="20"/>
          <w:szCs w:val="20"/>
        </w:rPr>
        <w:t>more equal distribution of well-being.</w:t>
      </w:r>
    </w:p>
    <w:p w14:paraId="45CDD901" w14:textId="57DCECA2" w:rsidR="0050542B" w:rsidRPr="001906B2" w:rsidRDefault="004337B8" w:rsidP="0050542B">
      <w:pPr>
        <w:spacing w:before="220" w:after="220" w:line="256" w:lineRule="auto"/>
        <w:jc w:val="both"/>
        <w:rPr>
          <w:color w:val="000000" w:themeColor="text1"/>
        </w:rPr>
      </w:pPr>
      <w:ins w:id="830" w:author="Johanna Stansfield" w:date="2023-04-14T14:21:00Z">
        <w:r>
          <w:rPr>
            <w:color w:val="000000" w:themeColor="text1"/>
          </w:rPr>
          <w:t xml:space="preserve">21. </w:t>
        </w:r>
      </w:ins>
      <w:r w:rsidR="0050542B" w:rsidRPr="00224E39">
        <w:rPr>
          <w:color w:val="000000" w:themeColor="text1"/>
        </w:rPr>
        <w:t>The framework</w:t>
      </w:r>
      <w:r w:rsidR="0050542B" w:rsidRPr="001906B2">
        <w:rPr>
          <w:color w:val="000000" w:themeColor="text1"/>
        </w:rPr>
        <w:t xml:space="preserve"> </w:t>
      </w:r>
      <w:del w:id="831" w:author="Johanna Stansfield" w:date="2023-04-13T13:32:00Z">
        <w:r w:rsidR="0050542B" w:rsidRPr="001906B2" w:rsidDel="003D79EB">
          <w:rPr>
            <w:color w:val="000000" w:themeColor="text1"/>
          </w:rPr>
          <w:delText xml:space="preserve">to </w:delText>
        </w:r>
      </w:del>
      <w:del w:id="832" w:author="Johanna Stansfield" w:date="2023-04-13T13:17:00Z">
        <w:r w:rsidR="0050542B" w:rsidRPr="001906B2" w:rsidDel="00AC5734">
          <w:rPr>
            <w:color w:val="000000" w:themeColor="text1"/>
          </w:rPr>
          <w:delText>‘V</w:delText>
        </w:r>
      </w:del>
      <w:del w:id="833" w:author="Johanna Stansfield" w:date="2023-04-13T13:32:00Z">
        <w:r w:rsidR="0050542B" w:rsidRPr="001906B2" w:rsidDel="003D79EB">
          <w:rPr>
            <w:color w:val="000000" w:themeColor="text1"/>
          </w:rPr>
          <w:delText xml:space="preserve">alue </w:delText>
        </w:r>
      </w:del>
      <w:del w:id="834" w:author="Johanna Stansfield" w:date="2023-04-13T13:17:00Z">
        <w:r w:rsidR="0050542B" w:rsidRPr="001906B2" w:rsidDel="00AC5734">
          <w:rPr>
            <w:color w:val="000000" w:themeColor="text1"/>
          </w:rPr>
          <w:delText>W</w:delText>
        </w:r>
      </w:del>
      <w:del w:id="835" w:author="Johanna Stansfield" w:date="2023-04-13T13:32:00Z">
        <w:r w:rsidR="0050542B" w:rsidRPr="001906B2" w:rsidDel="003D79EB">
          <w:rPr>
            <w:color w:val="000000" w:themeColor="text1"/>
          </w:rPr>
          <w:delText xml:space="preserve">hat </w:delText>
        </w:r>
      </w:del>
      <w:del w:id="836" w:author="Johanna Stansfield" w:date="2023-04-13T13:17:00Z">
        <w:r w:rsidR="0050542B" w:rsidRPr="001906B2" w:rsidDel="00AC5734">
          <w:rPr>
            <w:color w:val="000000" w:themeColor="text1"/>
          </w:rPr>
          <w:delText>C</w:delText>
        </w:r>
      </w:del>
      <w:del w:id="837" w:author="Johanna Stansfield" w:date="2023-04-13T13:32:00Z">
        <w:r w:rsidR="0050542B" w:rsidRPr="001906B2" w:rsidDel="003D79EB">
          <w:rPr>
            <w:color w:val="000000" w:themeColor="text1"/>
          </w:rPr>
          <w:delText>ounts</w:delText>
        </w:r>
      </w:del>
      <w:del w:id="838" w:author="Johanna Stansfield" w:date="2023-04-13T13:17:00Z">
        <w:r w:rsidR="0050542B" w:rsidRPr="001906B2" w:rsidDel="00AC5734">
          <w:rPr>
            <w:color w:val="000000" w:themeColor="text1"/>
          </w:rPr>
          <w:delText>’</w:delText>
        </w:r>
      </w:del>
      <w:del w:id="839" w:author="Johanna Stansfield" w:date="2023-04-13T13:32:00Z">
        <w:r w:rsidR="0050542B" w:rsidRPr="001906B2" w:rsidDel="003D79EB">
          <w:rPr>
            <w:color w:val="000000" w:themeColor="text1"/>
          </w:rPr>
          <w:delText xml:space="preserve"> </w:delText>
        </w:r>
      </w:del>
      <w:r w:rsidR="0050542B" w:rsidRPr="001906B2">
        <w:rPr>
          <w:color w:val="000000" w:themeColor="text1"/>
        </w:rPr>
        <w:t xml:space="preserve">should also </w:t>
      </w:r>
      <w:del w:id="840" w:author="Johanna Stansfield" w:date="2023-04-13T14:57:00Z">
        <w:r w:rsidR="0050542B" w:rsidRPr="001906B2" w:rsidDel="00F942FC">
          <w:rPr>
            <w:color w:val="000000" w:themeColor="text1"/>
          </w:rPr>
          <w:delText xml:space="preserve">consider a </w:delText>
        </w:r>
        <w:r w:rsidR="0050542B" w:rsidRPr="00AC5734" w:rsidDel="00F942FC">
          <w:rPr>
            <w:color w:val="000000" w:themeColor="text1"/>
            <w:rPrChange w:id="841" w:author="Johanna Stansfield" w:date="2023-04-13T13:17:00Z">
              <w:rPr>
                <w:b/>
                <w:bCs/>
                <w:color w:val="000000" w:themeColor="text1"/>
              </w:rPr>
            </w:rPrChange>
          </w:rPr>
          <w:delText>path of transformation</w:delText>
        </w:r>
        <w:r w:rsidR="0050542B" w:rsidRPr="001906B2" w:rsidDel="00F942FC">
          <w:rPr>
            <w:color w:val="000000" w:themeColor="text1"/>
          </w:rPr>
          <w:delText xml:space="preserve"> through </w:delText>
        </w:r>
      </w:del>
      <w:ins w:id="842" w:author="Johanna Stansfield" w:date="2023-04-13T14:57:00Z">
        <w:r w:rsidR="00F942FC">
          <w:rPr>
            <w:color w:val="000000" w:themeColor="text1"/>
          </w:rPr>
          <w:t xml:space="preserve">be based on </w:t>
        </w:r>
      </w:ins>
      <w:r w:rsidR="0050542B" w:rsidRPr="001906B2">
        <w:rPr>
          <w:color w:val="000000" w:themeColor="text1"/>
        </w:rPr>
        <w:t>three additional elements</w:t>
      </w:r>
      <w:ins w:id="843" w:author="Johanna Stansfield" w:date="2023-04-13T14:57:00Z">
        <w:r w:rsidR="00F942FC">
          <w:rPr>
            <w:color w:val="000000" w:themeColor="text1"/>
          </w:rPr>
          <w:t xml:space="preserve"> </w:t>
        </w:r>
        <w:commentRangeStart w:id="844"/>
        <w:r w:rsidR="00F942FC">
          <w:rPr>
            <w:color w:val="000000" w:themeColor="text1"/>
          </w:rPr>
          <w:t xml:space="preserve">to </w:t>
        </w:r>
      </w:ins>
      <w:ins w:id="845" w:author="Johanna Stansfield" w:date="2023-04-13T19:50:00Z">
        <w:r w:rsidR="00224E39">
          <w:rPr>
            <w:color w:val="000000" w:themeColor="text1"/>
          </w:rPr>
          <w:t>pave the way for transformation</w:t>
        </w:r>
      </w:ins>
      <w:commentRangeEnd w:id="844"/>
      <w:ins w:id="846" w:author="Johanna Stansfield" w:date="2023-04-13T19:52:00Z">
        <w:r w:rsidR="00224E39">
          <w:rPr>
            <w:rStyle w:val="CommentReference"/>
          </w:rPr>
          <w:commentReference w:id="844"/>
        </w:r>
      </w:ins>
      <w:r w:rsidR="0050542B" w:rsidRPr="001906B2">
        <w:rPr>
          <w:color w:val="000000" w:themeColor="text1"/>
        </w:rPr>
        <w:t xml:space="preserve">: </w:t>
      </w:r>
    </w:p>
    <w:p w14:paraId="776DA23F" w14:textId="77B5EE55" w:rsidR="0050542B" w:rsidRPr="001906B2" w:rsidRDefault="00AC5734">
      <w:pPr>
        <w:keepNext/>
        <w:keepLines/>
        <w:pBdr>
          <w:top w:val="nil"/>
          <w:left w:val="nil"/>
          <w:bottom w:val="nil"/>
          <w:right w:val="nil"/>
          <w:between w:val="nil"/>
        </w:pBdr>
        <w:ind w:left="714"/>
        <w:jc w:val="both"/>
        <w:rPr>
          <w:color w:val="000000" w:themeColor="text1"/>
        </w:rPr>
        <w:pPrChange w:id="847" w:author="Johanna Stansfield" w:date="2023-04-13T13:17:00Z">
          <w:pPr>
            <w:keepNext/>
            <w:keepLines/>
            <w:numPr>
              <w:numId w:val="14"/>
            </w:numPr>
            <w:pBdr>
              <w:top w:val="nil"/>
              <w:left w:val="nil"/>
              <w:bottom w:val="nil"/>
              <w:right w:val="nil"/>
              <w:between w:val="nil"/>
            </w:pBdr>
            <w:ind w:left="714" w:hanging="357"/>
            <w:jc w:val="both"/>
          </w:pPr>
        </w:pPrChange>
      </w:pPr>
      <w:ins w:id="848" w:author="Johanna Stansfield" w:date="2023-04-13T13:17:00Z">
        <w:r w:rsidRPr="00AC5734">
          <w:rPr>
            <w:color w:val="000000" w:themeColor="text1"/>
            <w:rPrChange w:id="849" w:author="Johanna Stansfield" w:date="2023-04-13T13:17:00Z">
              <w:rPr>
                <w:b/>
                <w:bCs/>
                <w:color w:val="000000" w:themeColor="text1"/>
              </w:rPr>
            </w:rPrChange>
          </w:rPr>
          <w:t>(a)</w:t>
        </w:r>
        <w:r w:rsidRPr="00AC5734">
          <w:rPr>
            <w:color w:val="000000" w:themeColor="text1"/>
            <w:rPrChange w:id="850" w:author="Johanna Stansfield" w:date="2023-04-13T13:17:00Z">
              <w:rPr>
                <w:b/>
                <w:bCs/>
                <w:color w:val="000000" w:themeColor="text1"/>
              </w:rPr>
            </w:rPrChange>
          </w:rPr>
          <w:tab/>
        </w:r>
      </w:ins>
      <w:r w:rsidR="0050542B" w:rsidRPr="001906B2">
        <w:rPr>
          <w:b/>
          <w:bCs/>
          <w:color w:val="000000" w:themeColor="text1"/>
        </w:rPr>
        <w:t>Participatory governance and stronger institutions</w:t>
      </w:r>
      <w:ins w:id="851" w:author="Johanna Stansfield" w:date="2023-04-13T13:18:00Z">
        <w:r w:rsidRPr="00AC5734">
          <w:rPr>
            <w:color w:val="000000" w:themeColor="text1"/>
            <w:rPrChange w:id="852" w:author="Johanna Stansfield" w:date="2023-04-13T13:18:00Z">
              <w:rPr>
                <w:b/>
                <w:bCs/>
                <w:color w:val="000000" w:themeColor="text1"/>
              </w:rPr>
            </w:rPrChange>
          </w:rPr>
          <w:t>.</w:t>
        </w:r>
      </w:ins>
      <w:del w:id="853" w:author="Johanna Stansfield" w:date="2023-04-13T13:18:00Z">
        <w:r w:rsidR="0050542B" w:rsidRPr="001906B2" w:rsidDel="00AC5734">
          <w:rPr>
            <w:color w:val="000000" w:themeColor="text1"/>
          </w:rPr>
          <w:delText>:</w:delText>
        </w:r>
      </w:del>
      <w:r w:rsidR="0050542B" w:rsidRPr="001906B2">
        <w:rPr>
          <w:color w:val="000000" w:themeColor="text1"/>
        </w:rPr>
        <w:t xml:space="preserve"> </w:t>
      </w:r>
      <w:del w:id="854" w:author="Johanna Stansfield" w:date="2023-04-13T13:18:00Z">
        <w:r w:rsidR="0050542B" w:rsidRPr="001906B2" w:rsidDel="00AC5734">
          <w:rPr>
            <w:color w:val="000000" w:themeColor="text1"/>
          </w:rPr>
          <w:delText>s</w:delText>
        </w:r>
      </w:del>
      <w:ins w:id="855" w:author="Johanna Stansfield" w:date="2023-04-13T13:18:00Z">
        <w:r>
          <w:rPr>
            <w:color w:val="000000" w:themeColor="text1"/>
          </w:rPr>
          <w:t>S</w:t>
        </w:r>
      </w:ins>
      <w:r w:rsidR="0050542B" w:rsidRPr="001906B2">
        <w:rPr>
          <w:color w:val="000000" w:themeColor="text1"/>
        </w:rPr>
        <w:t xml:space="preserve">teering us towards </w:t>
      </w:r>
      <w:del w:id="856" w:author="Johanna Stansfield" w:date="2023-04-13T13:33:00Z">
        <w:r w:rsidR="0050542B" w:rsidRPr="001906B2" w:rsidDel="003D79EB">
          <w:rPr>
            <w:color w:val="000000" w:themeColor="text1"/>
          </w:rPr>
          <w:delText xml:space="preserve">outcomes ensuring </w:delText>
        </w:r>
      </w:del>
      <w:r w:rsidR="0050542B" w:rsidRPr="001906B2">
        <w:rPr>
          <w:color w:val="000000" w:themeColor="text1"/>
        </w:rPr>
        <w:t>equitable, inclusive</w:t>
      </w:r>
      <w:del w:id="857" w:author="Johanna Stansfield" w:date="2023-04-13T13:43:00Z">
        <w:r w:rsidR="0050542B" w:rsidRPr="001906B2" w:rsidDel="00813754">
          <w:rPr>
            <w:color w:val="000000" w:themeColor="text1"/>
          </w:rPr>
          <w:delText>,</w:delText>
        </w:r>
      </w:del>
      <w:r w:rsidR="0050542B" w:rsidRPr="001906B2">
        <w:rPr>
          <w:color w:val="000000" w:themeColor="text1"/>
        </w:rPr>
        <w:t xml:space="preserve"> and safe societal conditions </w:t>
      </w:r>
      <w:del w:id="858" w:author="Johanna Stansfield" w:date="2023-04-13T13:33:00Z">
        <w:r w:rsidR="0050542B" w:rsidRPr="001906B2" w:rsidDel="003D79EB">
          <w:rPr>
            <w:color w:val="000000" w:themeColor="text1"/>
          </w:rPr>
          <w:delText xml:space="preserve">empowering </w:delText>
        </w:r>
      </w:del>
      <w:ins w:id="859" w:author="Johanna Stansfield" w:date="2023-04-13T13:33:00Z">
        <w:r w:rsidR="003D79EB">
          <w:rPr>
            <w:color w:val="000000" w:themeColor="text1"/>
          </w:rPr>
          <w:t xml:space="preserve">in which </w:t>
        </w:r>
      </w:ins>
      <w:r w:rsidR="0050542B" w:rsidRPr="001906B2">
        <w:rPr>
          <w:color w:val="000000" w:themeColor="text1"/>
        </w:rPr>
        <w:t xml:space="preserve">everyone </w:t>
      </w:r>
      <w:ins w:id="860" w:author="Johanna Stansfield" w:date="2023-04-13T13:33:00Z">
        <w:r w:rsidR="003D79EB">
          <w:rPr>
            <w:color w:val="000000" w:themeColor="text1"/>
          </w:rPr>
          <w:t xml:space="preserve">is empowered </w:t>
        </w:r>
      </w:ins>
      <w:r w:rsidR="0050542B" w:rsidRPr="001906B2">
        <w:rPr>
          <w:color w:val="000000" w:themeColor="text1"/>
        </w:rPr>
        <w:t>to participate</w:t>
      </w:r>
      <w:del w:id="861" w:author="Johanna Stansfield" w:date="2023-04-13T13:33:00Z">
        <w:r w:rsidR="0050542B" w:rsidRPr="001906B2" w:rsidDel="00813754">
          <w:rPr>
            <w:color w:val="000000" w:themeColor="text1"/>
          </w:rPr>
          <w:delText>,</w:delText>
        </w:r>
      </w:del>
      <w:ins w:id="862" w:author="Johanna Stansfield" w:date="2023-04-13T13:33:00Z">
        <w:r w:rsidR="00813754">
          <w:rPr>
            <w:color w:val="000000" w:themeColor="text1"/>
          </w:rPr>
          <w:t xml:space="preserve"> and</w:t>
        </w:r>
      </w:ins>
      <w:r w:rsidR="0050542B" w:rsidRPr="001906B2">
        <w:rPr>
          <w:color w:val="000000" w:themeColor="text1"/>
        </w:rPr>
        <w:t xml:space="preserve"> contribute</w:t>
      </w:r>
      <w:del w:id="863" w:author="Johanna Stansfield" w:date="2023-04-13T13:33:00Z">
        <w:r w:rsidR="0050542B" w:rsidRPr="001906B2" w:rsidDel="003D79EB">
          <w:rPr>
            <w:color w:val="000000" w:themeColor="text1"/>
          </w:rPr>
          <w:delText>,</w:delText>
        </w:r>
      </w:del>
      <w:r w:rsidR="0050542B" w:rsidRPr="001906B2">
        <w:rPr>
          <w:color w:val="000000" w:themeColor="text1"/>
        </w:rPr>
        <w:t xml:space="preserve"> and </w:t>
      </w:r>
      <w:ins w:id="864" w:author="Johanna Stansfield" w:date="2023-04-13T13:33:00Z">
        <w:r w:rsidR="00813754">
          <w:rPr>
            <w:color w:val="000000" w:themeColor="text1"/>
          </w:rPr>
          <w:t xml:space="preserve">from which everyone </w:t>
        </w:r>
      </w:ins>
      <w:ins w:id="865" w:author="Johanna Stansfield" w:date="2023-04-13T13:34:00Z">
        <w:r w:rsidR="00813754">
          <w:rPr>
            <w:color w:val="000000" w:themeColor="text1"/>
          </w:rPr>
          <w:t xml:space="preserve">can </w:t>
        </w:r>
      </w:ins>
      <w:r w:rsidR="0050542B" w:rsidRPr="001906B2">
        <w:rPr>
          <w:color w:val="000000" w:themeColor="text1"/>
        </w:rPr>
        <w:t>benefit safely and effectively (social dimension);</w:t>
      </w:r>
    </w:p>
    <w:p w14:paraId="43F65428" w14:textId="5D8301A8" w:rsidR="0050542B" w:rsidRPr="001906B2" w:rsidRDefault="00AC5734">
      <w:pPr>
        <w:pBdr>
          <w:top w:val="nil"/>
          <w:left w:val="nil"/>
          <w:bottom w:val="nil"/>
          <w:right w:val="nil"/>
          <w:between w:val="nil"/>
        </w:pBdr>
        <w:spacing w:line="256" w:lineRule="auto"/>
        <w:ind w:left="720"/>
        <w:jc w:val="both"/>
        <w:rPr>
          <w:color w:val="000000" w:themeColor="text1"/>
        </w:rPr>
        <w:pPrChange w:id="866" w:author="Johanna Stansfield" w:date="2023-04-13T13:17:00Z">
          <w:pPr>
            <w:numPr>
              <w:numId w:val="14"/>
            </w:numPr>
            <w:pBdr>
              <w:top w:val="nil"/>
              <w:left w:val="nil"/>
              <w:bottom w:val="nil"/>
              <w:right w:val="nil"/>
              <w:between w:val="nil"/>
            </w:pBdr>
            <w:spacing w:line="256" w:lineRule="auto"/>
            <w:ind w:left="720" w:hanging="360"/>
            <w:jc w:val="both"/>
          </w:pPr>
        </w:pPrChange>
      </w:pPr>
      <w:ins w:id="867" w:author="Johanna Stansfield" w:date="2023-04-13T13:17:00Z">
        <w:r w:rsidRPr="00AC5734">
          <w:rPr>
            <w:color w:val="000000" w:themeColor="text1"/>
            <w:rPrChange w:id="868" w:author="Johanna Stansfield" w:date="2023-04-13T13:18:00Z">
              <w:rPr>
                <w:b/>
                <w:bCs/>
                <w:color w:val="000000" w:themeColor="text1"/>
              </w:rPr>
            </w:rPrChange>
          </w:rPr>
          <w:t>(b)</w:t>
        </w:r>
        <w:r w:rsidRPr="00AC5734">
          <w:rPr>
            <w:color w:val="000000" w:themeColor="text1"/>
            <w:rPrChange w:id="869" w:author="Johanna Stansfield" w:date="2023-04-13T13:18:00Z">
              <w:rPr>
                <w:b/>
                <w:bCs/>
                <w:color w:val="000000" w:themeColor="text1"/>
              </w:rPr>
            </w:rPrChange>
          </w:rPr>
          <w:tab/>
        </w:r>
      </w:ins>
      <w:r w:rsidR="0050542B" w:rsidRPr="001906B2">
        <w:rPr>
          <w:b/>
          <w:bCs/>
          <w:color w:val="000000" w:themeColor="text1"/>
        </w:rPr>
        <w:t>Innovative and ethical economies</w:t>
      </w:r>
      <w:ins w:id="870" w:author="Johanna Stansfield" w:date="2023-04-13T13:18:00Z">
        <w:r w:rsidRPr="00AC5734">
          <w:rPr>
            <w:color w:val="000000" w:themeColor="text1"/>
            <w:rPrChange w:id="871" w:author="Johanna Stansfield" w:date="2023-04-13T13:18:00Z">
              <w:rPr>
                <w:b/>
                <w:bCs/>
                <w:color w:val="000000" w:themeColor="text1"/>
              </w:rPr>
            </w:rPrChange>
          </w:rPr>
          <w:t>.</w:t>
        </w:r>
      </w:ins>
      <w:del w:id="872" w:author="Johanna Stansfield" w:date="2023-04-13T13:18:00Z">
        <w:r w:rsidR="0050542B" w:rsidRPr="00AC5734" w:rsidDel="00AC5734">
          <w:rPr>
            <w:color w:val="000000" w:themeColor="text1"/>
          </w:rPr>
          <w:delText>:</w:delText>
        </w:r>
      </w:del>
      <w:r w:rsidR="0050542B" w:rsidRPr="001906B2">
        <w:rPr>
          <w:color w:val="000000" w:themeColor="text1"/>
        </w:rPr>
        <w:t xml:space="preserve"> </w:t>
      </w:r>
      <w:del w:id="873" w:author="Johanna Stansfield" w:date="2023-04-13T13:18:00Z">
        <w:r w:rsidR="0050542B" w:rsidRPr="001906B2" w:rsidDel="00AC5734">
          <w:rPr>
            <w:color w:val="000000" w:themeColor="text1"/>
          </w:rPr>
          <w:delText>s</w:delText>
        </w:r>
      </w:del>
      <w:ins w:id="874" w:author="Johanna Stansfield" w:date="2023-04-13T13:18:00Z">
        <w:r>
          <w:rPr>
            <w:color w:val="000000" w:themeColor="text1"/>
          </w:rPr>
          <w:t>S</w:t>
        </w:r>
      </w:ins>
      <w:r w:rsidR="0050542B" w:rsidRPr="001906B2">
        <w:rPr>
          <w:color w:val="000000" w:themeColor="text1"/>
        </w:rPr>
        <w:t xml:space="preserve">erving people and the planet through </w:t>
      </w:r>
      <w:del w:id="875" w:author="Johanna Stansfield" w:date="2023-04-13T13:34:00Z">
        <w:r w:rsidR="0050542B" w:rsidRPr="001906B2" w:rsidDel="00813754">
          <w:rPr>
            <w:color w:val="000000" w:themeColor="text1"/>
          </w:rPr>
          <w:delText xml:space="preserve">innovation </w:delText>
        </w:r>
      </w:del>
      <w:ins w:id="876" w:author="Johanna Stansfield" w:date="2023-04-13T13:34:00Z">
        <w:r w:rsidR="00813754">
          <w:rPr>
            <w:color w:val="000000" w:themeColor="text1"/>
          </w:rPr>
          <w:t xml:space="preserve">innovative approaches </w:t>
        </w:r>
      </w:ins>
      <w:ins w:id="877" w:author="Johanna Stansfield" w:date="2023-04-13T13:35:00Z">
        <w:r w:rsidR="00813754">
          <w:rPr>
            <w:color w:val="000000" w:themeColor="text1"/>
          </w:rPr>
          <w:t>as a way</w:t>
        </w:r>
      </w:ins>
      <w:ins w:id="878" w:author="Johanna Stansfield" w:date="2023-04-13T13:34:00Z">
        <w:r w:rsidR="00813754" w:rsidRPr="001906B2">
          <w:rPr>
            <w:color w:val="000000" w:themeColor="text1"/>
          </w:rPr>
          <w:t xml:space="preserve"> </w:t>
        </w:r>
      </w:ins>
      <w:r w:rsidR="0050542B" w:rsidRPr="001906B2">
        <w:rPr>
          <w:color w:val="000000" w:themeColor="text1"/>
        </w:rPr>
        <w:t xml:space="preserve">to find collective solutions to our challenges, </w:t>
      </w:r>
      <w:del w:id="879" w:author="Johanna Stansfield" w:date="2023-04-13T13:35:00Z">
        <w:r w:rsidR="0050542B" w:rsidRPr="001906B2" w:rsidDel="00813754">
          <w:rPr>
            <w:color w:val="000000" w:themeColor="text1"/>
          </w:rPr>
          <w:delText xml:space="preserve">with </w:delText>
        </w:r>
      </w:del>
      <w:ins w:id="880" w:author="Johanna Stansfield" w:date="2023-04-13T13:35:00Z">
        <w:r w:rsidR="00813754">
          <w:rPr>
            <w:color w:val="000000" w:themeColor="text1"/>
          </w:rPr>
          <w:t>involving</w:t>
        </w:r>
        <w:r w:rsidR="00813754" w:rsidRPr="001906B2">
          <w:rPr>
            <w:color w:val="000000" w:themeColor="text1"/>
          </w:rPr>
          <w:t xml:space="preserve"> </w:t>
        </w:r>
      </w:ins>
      <w:r w:rsidR="0050542B" w:rsidRPr="001906B2">
        <w:rPr>
          <w:color w:val="000000" w:themeColor="text1"/>
        </w:rPr>
        <w:t>responsible and ethical actions to deliver positive outcomes that uphold people’s rights (economic dimension);</w:t>
      </w:r>
    </w:p>
    <w:p w14:paraId="5C075361" w14:textId="531A2F82" w:rsidR="0050542B" w:rsidRPr="001906B2" w:rsidRDefault="00AC5734">
      <w:pPr>
        <w:pBdr>
          <w:top w:val="nil"/>
          <w:left w:val="nil"/>
          <w:bottom w:val="nil"/>
          <w:right w:val="nil"/>
          <w:between w:val="nil"/>
        </w:pBdr>
        <w:spacing w:after="220" w:line="256" w:lineRule="auto"/>
        <w:ind w:left="720"/>
        <w:jc w:val="both"/>
        <w:rPr>
          <w:color w:val="000000" w:themeColor="text1"/>
        </w:rPr>
        <w:pPrChange w:id="881" w:author="Johanna Stansfield" w:date="2023-04-13T13:17:00Z">
          <w:pPr>
            <w:numPr>
              <w:numId w:val="14"/>
            </w:numPr>
            <w:pBdr>
              <w:top w:val="nil"/>
              <w:left w:val="nil"/>
              <w:bottom w:val="nil"/>
              <w:right w:val="nil"/>
              <w:between w:val="nil"/>
            </w:pBdr>
            <w:spacing w:after="220" w:line="256" w:lineRule="auto"/>
            <w:ind w:left="720" w:hanging="360"/>
            <w:jc w:val="both"/>
          </w:pPr>
        </w:pPrChange>
      </w:pPr>
      <w:ins w:id="882" w:author="Johanna Stansfield" w:date="2023-04-13T13:18:00Z">
        <w:r w:rsidRPr="00AC5734">
          <w:rPr>
            <w:color w:val="000000" w:themeColor="text1"/>
            <w:rPrChange w:id="883" w:author="Johanna Stansfield" w:date="2023-04-13T13:18:00Z">
              <w:rPr>
                <w:b/>
                <w:bCs/>
                <w:color w:val="000000" w:themeColor="text1"/>
              </w:rPr>
            </w:rPrChange>
          </w:rPr>
          <w:t>(c)</w:t>
        </w:r>
        <w:r w:rsidRPr="00AC5734">
          <w:rPr>
            <w:color w:val="000000" w:themeColor="text1"/>
            <w:rPrChange w:id="884" w:author="Johanna Stansfield" w:date="2023-04-13T13:18:00Z">
              <w:rPr>
                <w:b/>
                <w:bCs/>
                <w:color w:val="000000" w:themeColor="text1"/>
              </w:rPr>
            </w:rPrChange>
          </w:rPr>
          <w:tab/>
        </w:r>
      </w:ins>
      <w:r w:rsidR="0050542B" w:rsidRPr="001906B2">
        <w:rPr>
          <w:b/>
          <w:bCs/>
          <w:color w:val="000000" w:themeColor="text1"/>
        </w:rPr>
        <w:t>From vulnerability to resilience</w:t>
      </w:r>
      <w:ins w:id="885" w:author="Johanna Stansfield" w:date="2023-04-13T13:19:00Z">
        <w:r w:rsidRPr="00AC5734">
          <w:rPr>
            <w:color w:val="000000" w:themeColor="text1"/>
            <w:rPrChange w:id="886" w:author="Johanna Stansfield" w:date="2023-04-13T13:19:00Z">
              <w:rPr>
                <w:b/>
                <w:bCs/>
                <w:color w:val="000000" w:themeColor="text1"/>
              </w:rPr>
            </w:rPrChange>
          </w:rPr>
          <w:t>.</w:t>
        </w:r>
      </w:ins>
      <w:ins w:id="887" w:author="Johanna Stansfield" w:date="2023-04-13T13:36:00Z">
        <w:r w:rsidR="00813754">
          <w:rPr>
            <w:color w:val="000000" w:themeColor="text1"/>
          </w:rPr>
          <w:t xml:space="preserve"> </w:t>
        </w:r>
      </w:ins>
      <w:del w:id="888" w:author="Johanna Stansfield" w:date="2023-04-13T13:19:00Z">
        <w:r w:rsidR="0050542B" w:rsidRPr="00AC5734" w:rsidDel="00AC5734">
          <w:rPr>
            <w:color w:val="000000" w:themeColor="text1"/>
          </w:rPr>
          <w:delText>:</w:delText>
        </w:r>
        <w:r w:rsidR="0050542B" w:rsidRPr="001906B2" w:rsidDel="00AC5734">
          <w:rPr>
            <w:color w:val="000000" w:themeColor="text1"/>
          </w:rPr>
          <w:delText xml:space="preserve"> f</w:delText>
        </w:r>
      </w:del>
      <w:ins w:id="889" w:author="Johanna Stansfield" w:date="2023-04-13T13:19:00Z">
        <w:r>
          <w:rPr>
            <w:color w:val="000000" w:themeColor="text1"/>
          </w:rPr>
          <w:t>F</w:t>
        </w:r>
      </w:ins>
      <w:r w:rsidR="0050542B" w:rsidRPr="001906B2">
        <w:rPr>
          <w:color w:val="000000" w:themeColor="text1"/>
        </w:rPr>
        <w:t xml:space="preserve">ocusing on our interaction with the natural and built environment to strengthen preparedness and ensure well-being </w:t>
      </w:r>
      <w:del w:id="890" w:author="Johanna Stansfield" w:date="2023-04-13T13:37:00Z">
        <w:r w:rsidR="0050542B" w:rsidRPr="001906B2" w:rsidDel="00813754">
          <w:rPr>
            <w:color w:val="000000" w:themeColor="text1"/>
          </w:rPr>
          <w:delText xml:space="preserve">given </w:delText>
        </w:r>
      </w:del>
      <w:ins w:id="891" w:author="Johanna Stansfield" w:date="2023-04-13T13:37:00Z">
        <w:r w:rsidR="00813754">
          <w:rPr>
            <w:color w:val="000000" w:themeColor="text1"/>
          </w:rPr>
          <w:t>in a context of</w:t>
        </w:r>
        <w:r w:rsidR="00813754" w:rsidRPr="001906B2">
          <w:rPr>
            <w:color w:val="000000" w:themeColor="text1"/>
          </w:rPr>
          <w:t xml:space="preserve"> </w:t>
        </w:r>
      </w:ins>
      <w:r w:rsidR="0050542B" w:rsidRPr="001906B2">
        <w:rPr>
          <w:color w:val="000000" w:themeColor="text1"/>
        </w:rPr>
        <w:t>multiple risks and uncertainties (environmental dimension).</w:t>
      </w:r>
    </w:p>
    <w:p w14:paraId="5A2084DF" w14:textId="7BA8722E" w:rsidR="004C45F3" w:rsidRPr="00AE207B" w:rsidRDefault="0050542B" w:rsidP="00667D8A">
      <w:pPr>
        <w:spacing w:line="240" w:lineRule="auto"/>
        <w:jc w:val="both"/>
        <w:rPr>
          <w:rFonts w:asciiTheme="majorBidi" w:hAnsiTheme="majorBidi" w:cstheme="majorBidi"/>
          <w:b/>
          <w:bCs/>
          <w:color w:val="000000" w:themeColor="text1"/>
          <w:rPrChange w:id="892" w:author="Johanna Stansfield" w:date="2023-04-13T13:44:00Z">
            <w:rPr>
              <w:rFonts w:asciiTheme="majorBidi" w:hAnsiTheme="majorBidi" w:cstheme="majorBidi"/>
              <w:b/>
              <w:bCs/>
              <w:i/>
              <w:iCs/>
              <w:color w:val="000000" w:themeColor="text1"/>
            </w:rPr>
          </w:rPrChange>
        </w:rPr>
      </w:pPr>
      <w:r w:rsidRPr="00F52C4C">
        <w:rPr>
          <w:rFonts w:asciiTheme="majorBidi" w:hAnsiTheme="majorBidi" w:cstheme="majorBidi"/>
          <w:b/>
          <w:bCs/>
          <w:color w:val="000000" w:themeColor="text1"/>
          <w:rPrChange w:id="893" w:author="Johanna Stansfield" w:date="2023-04-13T14:04:00Z">
            <w:rPr>
              <w:rFonts w:asciiTheme="majorBidi" w:hAnsiTheme="majorBidi" w:cstheme="majorBidi"/>
              <w:b/>
              <w:bCs/>
              <w:i/>
              <w:iCs/>
              <w:color w:val="000000" w:themeColor="text1"/>
            </w:rPr>
          </w:rPrChange>
        </w:rPr>
        <w:t xml:space="preserve">A </w:t>
      </w:r>
      <w:del w:id="894" w:author="Johanna Stansfield" w:date="2023-04-13T13:44:00Z">
        <w:r w:rsidRPr="00F52C4C" w:rsidDel="00AE207B">
          <w:rPr>
            <w:rFonts w:asciiTheme="majorBidi" w:hAnsiTheme="majorBidi" w:cstheme="majorBidi"/>
            <w:b/>
            <w:bCs/>
            <w:color w:val="000000" w:themeColor="text1"/>
            <w:rPrChange w:id="895" w:author="Johanna Stansfield" w:date="2023-04-13T14:04:00Z">
              <w:rPr>
                <w:rFonts w:asciiTheme="majorBidi" w:hAnsiTheme="majorBidi" w:cstheme="majorBidi"/>
                <w:b/>
                <w:bCs/>
                <w:i/>
                <w:iCs/>
                <w:color w:val="000000" w:themeColor="text1"/>
              </w:rPr>
            </w:rPrChange>
          </w:rPr>
          <w:delText>R</w:delText>
        </w:r>
      </w:del>
      <w:ins w:id="896" w:author="Johanna Stansfield" w:date="2023-04-13T13:44:00Z">
        <w:r w:rsidR="00AE207B" w:rsidRPr="00F52C4C">
          <w:rPr>
            <w:rFonts w:asciiTheme="majorBidi" w:hAnsiTheme="majorBidi" w:cstheme="majorBidi"/>
            <w:b/>
            <w:bCs/>
            <w:color w:val="000000" w:themeColor="text1"/>
            <w:rPrChange w:id="897" w:author="Johanna Stansfield" w:date="2023-04-13T14:04:00Z">
              <w:rPr>
                <w:rFonts w:asciiTheme="majorBidi" w:hAnsiTheme="majorBidi" w:cstheme="majorBidi"/>
                <w:b/>
                <w:bCs/>
                <w:i/>
                <w:iCs/>
                <w:color w:val="000000" w:themeColor="text1"/>
                <w:highlight w:val="yellow"/>
              </w:rPr>
            </w:rPrChange>
          </w:rPr>
          <w:t>r</w:t>
        </w:r>
      </w:ins>
      <w:r w:rsidRPr="00F52C4C">
        <w:rPr>
          <w:rFonts w:asciiTheme="majorBidi" w:hAnsiTheme="majorBidi" w:cstheme="majorBidi"/>
          <w:b/>
          <w:bCs/>
          <w:color w:val="000000" w:themeColor="text1"/>
          <w:rPrChange w:id="898" w:author="Johanna Stansfield" w:date="2023-04-13T14:04:00Z">
            <w:rPr>
              <w:rFonts w:asciiTheme="majorBidi" w:hAnsiTheme="majorBidi" w:cstheme="majorBidi"/>
              <w:b/>
              <w:bCs/>
              <w:i/>
              <w:iCs/>
              <w:color w:val="000000" w:themeColor="text1"/>
            </w:rPr>
          </w:rPrChange>
        </w:rPr>
        <w:t>obust</w:t>
      </w:r>
      <w:r w:rsidRPr="00AE207B">
        <w:rPr>
          <w:rFonts w:asciiTheme="majorBidi" w:hAnsiTheme="majorBidi" w:cstheme="majorBidi"/>
          <w:b/>
          <w:bCs/>
          <w:color w:val="000000" w:themeColor="text1"/>
          <w:rPrChange w:id="899" w:author="Johanna Stansfield" w:date="2023-04-13T13:44:00Z">
            <w:rPr>
              <w:rFonts w:asciiTheme="majorBidi" w:hAnsiTheme="majorBidi" w:cstheme="majorBidi"/>
              <w:b/>
              <w:bCs/>
              <w:i/>
              <w:iCs/>
              <w:color w:val="000000" w:themeColor="text1"/>
            </w:rPr>
          </w:rPrChange>
        </w:rPr>
        <w:t xml:space="preserve"> </w:t>
      </w:r>
      <w:del w:id="900" w:author="Johanna Stansfield" w:date="2023-04-13T13:44:00Z">
        <w:r w:rsidRPr="00AE207B" w:rsidDel="00AE207B">
          <w:rPr>
            <w:rFonts w:asciiTheme="majorBidi" w:hAnsiTheme="majorBidi" w:cstheme="majorBidi"/>
            <w:b/>
            <w:bCs/>
            <w:color w:val="000000" w:themeColor="text1"/>
            <w:rPrChange w:id="901" w:author="Johanna Stansfield" w:date="2023-04-13T13:44:00Z">
              <w:rPr>
                <w:rFonts w:asciiTheme="majorBidi" w:hAnsiTheme="majorBidi" w:cstheme="majorBidi"/>
                <w:b/>
                <w:bCs/>
                <w:i/>
                <w:iCs/>
                <w:color w:val="000000" w:themeColor="text1"/>
              </w:rPr>
            </w:rPrChange>
          </w:rPr>
          <w:delText>T</w:delText>
        </w:r>
      </w:del>
      <w:ins w:id="902" w:author="Johanna Stansfield" w:date="2023-04-13T13:44:00Z">
        <w:r w:rsidR="00AE207B" w:rsidRPr="00AE207B">
          <w:rPr>
            <w:rFonts w:asciiTheme="majorBidi" w:hAnsiTheme="majorBidi" w:cstheme="majorBidi"/>
            <w:b/>
            <w:bCs/>
            <w:color w:val="000000" w:themeColor="text1"/>
            <w:rPrChange w:id="903" w:author="Johanna Stansfield" w:date="2023-04-13T13:44:00Z">
              <w:rPr>
                <w:rFonts w:asciiTheme="majorBidi" w:hAnsiTheme="majorBidi" w:cstheme="majorBidi"/>
                <w:b/>
                <w:bCs/>
                <w:i/>
                <w:iCs/>
                <w:color w:val="000000" w:themeColor="text1"/>
              </w:rPr>
            </w:rPrChange>
          </w:rPr>
          <w:t>t</w:t>
        </w:r>
      </w:ins>
      <w:r w:rsidRPr="00AE207B">
        <w:rPr>
          <w:rFonts w:asciiTheme="majorBidi" w:hAnsiTheme="majorBidi" w:cstheme="majorBidi"/>
          <w:b/>
          <w:bCs/>
          <w:color w:val="000000" w:themeColor="text1"/>
          <w:rPrChange w:id="904" w:author="Johanna Stansfield" w:date="2023-04-13T13:44:00Z">
            <w:rPr>
              <w:rFonts w:asciiTheme="majorBidi" w:hAnsiTheme="majorBidi" w:cstheme="majorBidi"/>
              <w:b/>
              <w:bCs/>
              <w:i/>
              <w:iCs/>
              <w:color w:val="000000" w:themeColor="text1"/>
            </w:rPr>
          </w:rPrChange>
        </w:rPr>
        <w:t xml:space="preserve">echnical </w:t>
      </w:r>
      <w:ins w:id="905" w:author="Johanna Stansfield" w:date="2023-04-13T14:04:00Z">
        <w:r w:rsidR="00F52C4C">
          <w:rPr>
            <w:rFonts w:asciiTheme="majorBidi" w:hAnsiTheme="majorBidi" w:cstheme="majorBidi"/>
            <w:b/>
            <w:bCs/>
            <w:color w:val="000000" w:themeColor="text1"/>
          </w:rPr>
          <w:t xml:space="preserve">and </w:t>
        </w:r>
      </w:ins>
      <w:del w:id="906" w:author="Johanna Stansfield" w:date="2023-04-13T13:44:00Z">
        <w:r w:rsidRPr="00AE207B" w:rsidDel="00AE207B">
          <w:rPr>
            <w:rFonts w:asciiTheme="majorBidi" w:hAnsiTheme="majorBidi" w:cstheme="majorBidi"/>
            <w:b/>
            <w:bCs/>
            <w:color w:val="000000" w:themeColor="text1"/>
            <w:rPrChange w:id="907" w:author="Johanna Stansfield" w:date="2023-04-13T13:44:00Z">
              <w:rPr>
                <w:rFonts w:asciiTheme="majorBidi" w:hAnsiTheme="majorBidi" w:cstheme="majorBidi"/>
                <w:b/>
                <w:bCs/>
                <w:i/>
                <w:iCs/>
                <w:color w:val="000000" w:themeColor="text1"/>
              </w:rPr>
            </w:rPrChange>
          </w:rPr>
          <w:delText>S</w:delText>
        </w:r>
      </w:del>
      <w:ins w:id="908" w:author="Johanna Stansfield" w:date="2023-04-13T13:44:00Z">
        <w:r w:rsidR="00AE207B" w:rsidRPr="00AE207B">
          <w:rPr>
            <w:rFonts w:asciiTheme="majorBidi" w:hAnsiTheme="majorBidi" w:cstheme="majorBidi"/>
            <w:b/>
            <w:bCs/>
            <w:color w:val="000000" w:themeColor="text1"/>
            <w:rPrChange w:id="909" w:author="Johanna Stansfield" w:date="2023-04-13T13:44:00Z">
              <w:rPr>
                <w:rFonts w:asciiTheme="majorBidi" w:hAnsiTheme="majorBidi" w:cstheme="majorBidi"/>
                <w:b/>
                <w:bCs/>
                <w:i/>
                <w:iCs/>
                <w:color w:val="000000" w:themeColor="text1"/>
              </w:rPr>
            </w:rPrChange>
          </w:rPr>
          <w:t>s</w:t>
        </w:r>
      </w:ins>
      <w:r w:rsidRPr="00AE207B">
        <w:rPr>
          <w:rFonts w:asciiTheme="majorBidi" w:hAnsiTheme="majorBidi" w:cstheme="majorBidi"/>
          <w:b/>
          <w:bCs/>
          <w:color w:val="000000" w:themeColor="text1"/>
          <w:rPrChange w:id="910" w:author="Johanna Stansfield" w:date="2023-04-13T13:44:00Z">
            <w:rPr>
              <w:rFonts w:asciiTheme="majorBidi" w:hAnsiTheme="majorBidi" w:cstheme="majorBidi"/>
              <w:b/>
              <w:bCs/>
              <w:i/>
              <w:iCs/>
              <w:color w:val="000000" w:themeColor="text1"/>
            </w:rPr>
          </w:rPrChange>
        </w:rPr>
        <w:t xml:space="preserve">cientific </w:t>
      </w:r>
      <w:del w:id="911" w:author="Johanna Stansfield" w:date="2023-04-13T13:44:00Z">
        <w:r w:rsidRPr="00AE207B" w:rsidDel="00AE207B">
          <w:rPr>
            <w:rFonts w:asciiTheme="majorBidi" w:hAnsiTheme="majorBidi" w:cstheme="majorBidi"/>
            <w:b/>
            <w:bCs/>
            <w:color w:val="000000" w:themeColor="text1"/>
            <w:rPrChange w:id="912" w:author="Johanna Stansfield" w:date="2023-04-13T13:44:00Z">
              <w:rPr>
                <w:rFonts w:asciiTheme="majorBidi" w:hAnsiTheme="majorBidi" w:cstheme="majorBidi"/>
                <w:b/>
                <w:bCs/>
                <w:i/>
                <w:iCs/>
                <w:color w:val="000000" w:themeColor="text1"/>
              </w:rPr>
            </w:rPrChange>
          </w:rPr>
          <w:delText>P</w:delText>
        </w:r>
      </w:del>
      <w:ins w:id="913" w:author="Johanna Stansfield" w:date="2023-04-13T13:44:00Z">
        <w:r w:rsidR="00AE207B" w:rsidRPr="00AE207B">
          <w:rPr>
            <w:rFonts w:asciiTheme="majorBidi" w:hAnsiTheme="majorBidi" w:cstheme="majorBidi"/>
            <w:b/>
            <w:bCs/>
            <w:color w:val="000000" w:themeColor="text1"/>
            <w:rPrChange w:id="914" w:author="Johanna Stansfield" w:date="2023-04-13T13:44:00Z">
              <w:rPr>
                <w:rFonts w:asciiTheme="majorBidi" w:hAnsiTheme="majorBidi" w:cstheme="majorBidi"/>
                <w:b/>
                <w:bCs/>
                <w:i/>
                <w:iCs/>
                <w:color w:val="000000" w:themeColor="text1"/>
              </w:rPr>
            </w:rPrChange>
          </w:rPr>
          <w:t>p</w:t>
        </w:r>
      </w:ins>
      <w:r w:rsidRPr="00AE207B">
        <w:rPr>
          <w:rFonts w:asciiTheme="majorBidi" w:hAnsiTheme="majorBidi" w:cstheme="majorBidi"/>
          <w:b/>
          <w:bCs/>
          <w:color w:val="000000" w:themeColor="text1"/>
          <w:rPrChange w:id="915" w:author="Johanna Stansfield" w:date="2023-04-13T13:44:00Z">
            <w:rPr>
              <w:rFonts w:asciiTheme="majorBidi" w:hAnsiTheme="majorBidi" w:cstheme="majorBidi"/>
              <w:b/>
              <w:bCs/>
              <w:i/>
              <w:iCs/>
              <w:color w:val="000000" w:themeColor="text1"/>
            </w:rPr>
          </w:rPrChange>
        </w:rPr>
        <w:t xml:space="preserve">rocess </w:t>
      </w:r>
    </w:p>
    <w:p w14:paraId="7FBE9FB3" w14:textId="4F018F69" w:rsidR="0050542B" w:rsidRPr="001906B2" w:rsidRDefault="0050542B" w:rsidP="0050542B">
      <w:pPr>
        <w:spacing w:line="240" w:lineRule="auto"/>
        <w:jc w:val="both"/>
        <w:rPr>
          <w:rFonts w:asciiTheme="majorBidi" w:hAnsiTheme="majorBidi" w:cstheme="majorBidi"/>
          <w:b/>
          <w:bCs/>
          <w:i/>
          <w:iCs/>
          <w:color w:val="000000" w:themeColor="text1"/>
        </w:rPr>
      </w:pPr>
    </w:p>
    <w:p w14:paraId="13FA6C27" w14:textId="6BDCF522" w:rsidR="0050542B" w:rsidRPr="001906B2" w:rsidRDefault="004337B8" w:rsidP="0050542B">
      <w:pPr>
        <w:snapToGrid w:val="0"/>
        <w:spacing w:line="240" w:lineRule="auto"/>
        <w:contextualSpacing/>
        <w:jc w:val="both"/>
        <w:rPr>
          <w:color w:val="000000" w:themeColor="text1"/>
        </w:rPr>
      </w:pPr>
      <w:ins w:id="916" w:author="Johanna Stansfield" w:date="2023-04-14T14:21:00Z">
        <w:r>
          <w:rPr>
            <w:color w:val="000000" w:themeColor="text1"/>
          </w:rPr>
          <w:t xml:space="preserve">22. </w:t>
        </w:r>
      </w:ins>
      <w:r w:rsidR="0050542B" w:rsidRPr="00AE207B">
        <w:rPr>
          <w:color w:val="000000" w:themeColor="text1"/>
          <w:rPrChange w:id="917" w:author="Johanna Stansfield" w:date="2023-04-13T13:44:00Z">
            <w:rPr>
              <w:b/>
              <w:bCs/>
              <w:color w:val="000000" w:themeColor="text1"/>
            </w:rPr>
          </w:rPrChange>
        </w:rPr>
        <w:t>Second</w:t>
      </w:r>
      <w:r w:rsidR="0050542B" w:rsidRPr="001906B2">
        <w:rPr>
          <w:color w:val="000000" w:themeColor="text1"/>
        </w:rPr>
        <w:t xml:space="preserve">, the political commitment to develop a conceptual framework to </w:t>
      </w:r>
      <w:del w:id="918" w:author="Johanna Stansfield" w:date="2023-04-13T13:44:00Z">
        <w:r w:rsidR="0050542B" w:rsidRPr="001906B2" w:rsidDel="00AE207B">
          <w:rPr>
            <w:color w:val="000000" w:themeColor="text1"/>
          </w:rPr>
          <w:delText>‘V</w:delText>
        </w:r>
      </w:del>
      <w:ins w:id="919" w:author="Johanna Stansfield" w:date="2023-04-13T13:44:00Z">
        <w:r w:rsidR="00AE207B">
          <w:rPr>
            <w:color w:val="000000" w:themeColor="text1"/>
          </w:rPr>
          <w:t>v</w:t>
        </w:r>
      </w:ins>
      <w:r w:rsidR="0050542B" w:rsidRPr="001906B2">
        <w:rPr>
          <w:color w:val="000000" w:themeColor="text1"/>
        </w:rPr>
        <w:t xml:space="preserve">alue </w:t>
      </w:r>
      <w:del w:id="920" w:author="Johanna Stansfield" w:date="2023-04-13T13:45:00Z">
        <w:r w:rsidR="0050542B" w:rsidRPr="001906B2" w:rsidDel="00AE207B">
          <w:rPr>
            <w:color w:val="000000" w:themeColor="text1"/>
          </w:rPr>
          <w:delText>W</w:delText>
        </w:r>
      </w:del>
      <w:ins w:id="921" w:author="Johanna Stansfield" w:date="2023-04-13T13:45:00Z">
        <w:r w:rsidR="00AE207B">
          <w:rPr>
            <w:color w:val="000000" w:themeColor="text1"/>
          </w:rPr>
          <w:t>w</w:t>
        </w:r>
      </w:ins>
      <w:r w:rsidR="0050542B" w:rsidRPr="001906B2">
        <w:rPr>
          <w:color w:val="000000" w:themeColor="text1"/>
        </w:rPr>
        <w:t xml:space="preserve">hat </w:t>
      </w:r>
      <w:del w:id="922" w:author="Johanna Stansfield" w:date="2023-04-13T13:45:00Z">
        <w:r w:rsidR="0050542B" w:rsidRPr="001906B2" w:rsidDel="00AE207B">
          <w:rPr>
            <w:color w:val="000000" w:themeColor="text1"/>
          </w:rPr>
          <w:delText>C</w:delText>
        </w:r>
      </w:del>
      <w:ins w:id="923" w:author="Johanna Stansfield" w:date="2023-04-13T13:45:00Z">
        <w:r w:rsidR="00AE207B">
          <w:rPr>
            <w:color w:val="000000" w:themeColor="text1"/>
          </w:rPr>
          <w:t>c</w:t>
        </w:r>
      </w:ins>
      <w:r w:rsidR="0050542B" w:rsidRPr="001906B2">
        <w:rPr>
          <w:color w:val="000000" w:themeColor="text1"/>
        </w:rPr>
        <w:t>ounts</w:t>
      </w:r>
      <w:del w:id="924" w:author="Johanna Stansfield" w:date="2023-04-13T13:45:00Z">
        <w:r w:rsidR="0050542B" w:rsidRPr="001906B2" w:rsidDel="00AE207B">
          <w:rPr>
            <w:color w:val="000000" w:themeColor="text1"/>
          </w:rPr>
          <w:delText>’</w:delText>
        </w:r>
      </w:del>
      <w:r w:rsidR="0050542B" w:rsidRPr="001906B2">
        <w:rPr>
          <w:color w:val="000000" w:themeColor="text1"/>
        </w:rPr>
        <w:t xml:space="preserve"> must go hand in hand with a technical </w:t>
      </w:r>
      <w:ins w:id="925" w:author="Johanna Stansfield" w:date="2023-04-13T14:05:00Z">
        <w:r w:rsidR="007F4725">
          <w:rPr>
            <w:color w:val="000000" w:themeColor="text1"/>
          </w:rPr>
          <w:t xml:space="preserve">and </w:t>
        </w:r>
      </w:ins>
      <w:r w:rsidR="0050542B" w:rsidRPr="001906B2">
        <w:rPr>
          <w:color w:val="000000" w:themeColor="text1"/>
        </w:rPr>
        <w:t>scientific process to develop the metrics that inform th</w:t>
      </w:r>
      <w:ins w:id="926" w:author="Johanna Stansfield" w:date="2023-04-13T13:45:00Z">
        <w:r w:rsidR="00AE207B">
          <w:rPr>
            <w:color w:val="000000" w:themeColor="text1"/>
          </w:rPr>
          <w:t>e</w:t>
        </w:r>
      </w:ins>
      <w:del w:id="927" w:author="Johanna Stansfield" w:date="2023-04-13T13:45:00Z">
        <w:r w:rsidR="0050542B" w:rsidRPr="001906B2" w:rsidDel="00AE207B">
          <w:rPr>
            <w:color w:val="000000" w:themeColor="text1"/>
          </w:rPr>
          <w:delText>is</w:delText>
        </w:r>
      </w:del>
      <w:r w:rsidR="0050542B" w:rsidRPr="001906B2">
        <w:rPr>
          <w:color w:val="000000" w:themeColor="text1"/>
        </w:rPr>
        <w:t xml:space="preserve"> framework. In this regard, I propose the establishment of a </w:t>
      </w:r>
      <w:del w:id="928" w:author="Johanna Stansfield" w:date="2023-04-13T13:45:00Z">
        <w:r w:rsidR="0050542B" w:rsidRPr="001906B2" w:rsidDel="00AE207B">
          <w:rPr>
            <w:color w:val="000000" w:themeColor="text1"/>
          </w:rPr>
          <w:delText>H</w:delText>
        </w:r>
      </w:del>
      <w:ins w:id="929" w:author="Johanna Stansfield" w:date="2023-04-13T13:45:00Z">
        <w:r w:rsidR="00AE207B">
          <w:rPr>
            <w:color w:val="000000" w:themeColor="text1"/>
          </w:rPr>
          <w:t>h</w:t>
        </w:r>
      </w:ins>
      <w:r w:rsidR="0050542B" w:rsidRPr="001906B2">
        <w:rPr>
          <w:color w:val="000000" w:themeColor="text1"/>
        </w:rPr>
        <w:t>igh-</w:t>
      </w:r>
      <w:del w:id="930" w:author="Johanna Stansfield" w:date="2023-04-13T13:45:00Z">
        <w:r w:rsidR="0050542B" w:rsidRPr="001906B2" w:rsidDel="00AE207B">
          <w:rPr>
            <w:color w:val="000000" w:themeColor="text1"/>
          </w:rPr>
          <w:delText>L</w:delText>
        </w:r>
      </w:del>
      <w:ins w:id="931" w:author="Johanna Stansfield" w:date="2023-04-13T13:45:00Z">
        <w:r w:rsidR="00AE207B">
          <w:rPr>
            <w:color w:val="000000" w:themeColor="text1"/>
          </w:rPr>
          <w:t>l</w:t>
        </w:r>
      </w:ins>
      <w:r w:rsidR="0050542B" w:rsidRPr="001906B2">
        <w:rPr>
          <w:color w:val="000000" w:themeColor="text1"/>
        </w:rPr>
        <w:t xml:space="preserve">evel </w:t>
      </w:r>
      <w:del w:id="932" w:author="Johanna Stansfield" w:date="2023-04-13T13:45:00Z">
        <w:r w:rsidR="0050542B" w:rsidRPr="001906B2" w:rsidDel="00AE207B">
          <w:rPr>
            <w:color w:val="000000" w:themeColor="text1"/>
          </w:rPr>
          <w:delText>E</w:delText>
        </w:r>
      </w:del>
      <w:ins w:id="933" w:author="Johanna Stansfield" w:date="2023-04-13T13:45:00Z">
        <w:r w:rsidR="00AE207B">
          <w:rPr>
            <w:color w:val="000000" w:themeColor="text1"/>
          </w:rPr>
          <w:t>e</w:t>
        </w:r>
      </w:ins>
      <w:r w:rsidR="0050542B" w:rsidRPr="001906B2">
        <w:rPr>
          <w:color w:val="000000" w:themeColor="text1"/>
        </w:rPr>
        <w:t xml:space="preserve">xpert </w:t>
      </w:r>
      <w:del w:id="934" w:author="Johanna Stansfield" w:date="2023-04-13T13:45:00Z">
        <w:r w:rsidR="0050542B" w:rsidRPr="001906B2" w:rsidDel="00AE207B">
          <w:rPr>
            <w:color w:val="000000" w:themeColor="text1"/>
          </w:rPr>
          <w:delText>G</w:delText>
        </w:r>
      </w:del>
      <w:ins w:id="935" w:author="Johanna Stansfield" w:date="2023-04-13T13:45:00Z">
        <w:r w:rsidR="00AE207B">
          <w:rPr>
            <w:color w:val="000000" w:themeColor="text1"/>
          </w:rPr>
          <w:t>g</w:t>
        </w:r>
      </w:ins>
      <w:r w:rsidR="0050542B" w:rsidRPr="001906B2">
        <w:rPr>
          <w:color w:val="000000" w:themeColor="text1"/>
        </w:rPr>
        <w:t>roup of independent experts with a mandate to produce</w:t>
      </w:r>
      <w:ins w:id="936" w:author="Johanna Stansfield" w:date="2023-04-14T12:35:00Z">
        <w:r w:rsidR="004F60AC">
          <w:rPr>
            <w:color w:val="000000" w:themeColor="text1"/>
          </w:rPr>
          <w:t xml:space="preserve"> </w:t>
        </w:r>
        <w:r w:rsidR="004F60AC" w:rsidRPr="001906B2">
          <w:rPr>
            <w:color w:val="000000" w:themeColor="text1"/>
          </w:rPr>
          <w:t>by March 2024</w:t>
        </w:r>
      </w:ins>
      <w:r w:rsidR="0050542B" w:rsidRPr="001906B2">
        <w:rPr>
          <w:color w:val="000000" w:themeColor="text1"/>
        </w:rPr>
        <w:t xml:space="preserve"> an initial </w:t>
      </w:r>
      <w:r w:rsidR="0050542B" w:rsidRPr="009C1B9D">
        <w:rPr>
          <w:color w:val="000000" w:themeColor="text1"/>
        </w:rPr>
        <w:t>value</w:t>
      </w:r>
      <w:r w:rsidR="0050542B" w:rsidRPr="001906B2">
        <w:rPr>
          <w:color w:val="000000" w:themeColor="text1"/>
        </w:rPr>
        <w:t xml:space="preserve"> dashboard of a limited number of key indicators (ideally not more than 10</w:t>
      </w:r>
      <w:del w:id="937" w:author="Johanna Stansfield" w:date="2023-04-13T13:45:00Z">
        <w:r w:rsidR="0050542B" w:rsidRPr="001906B2" w:rsidDel="00AE207B">
          <w:rPr>
            <w:color w:val="000000" w:themeColor="text1"/>
          </w:rPr>
          <w:delText>-</w:delText>
        </w:r>
      </w:del>
      <w:ins w:id="938" w:author="Johanna Stansfield" w:date="2023-04-13T13:45:00Z">
        <w:r w:rsidR="00AE207B">
          <w:rPr>
            <w:color w:val="000000" w:themeColor="text1"/>
          </w:rPr>
          <w:t>–</w:t>
        </w:r>
      </w:ins>
      <w:r w:rsidR="0050542B" w:rsidRPr="001906B2">
        <w:rPr>
          <w:color w:val="000000" w:themeColor="text1"/>
        </w:rPr>
        <w:t xml:space="preserve">20 indicators) </w:t>
      </w:r>
      <w:ins w:id="939" w:author="Johanna Stansfield" w:date="2023-04-14T12:34:00Z">
        <w:r w:rsidR="004F60AC" w:rsidRPr="004F60AC">
          <w:rPr>
            <w:color w:val="000000" w:themeColor="text1"/>
            <w:rPrChange w:id="940" w:author="Johanna Stansfield" w:date="2023-04-14T12:35:00Z">
              <w:rPr>
                <w:color w:val="000000" w:themeColor="text1"/>
                <w:highlight w:val="yellow"/>
              </w:rPr>
            </w:rPrChange>
          </w:rPr>
          <w:t>that go</w:t>
        </w:r>
      </w:ins>
      <w:del w:id="941" w:author="Johanna Stansfield" w:date="2023-04-14T12:34:00Z">
        <w:r w:rsidR="0050542B" w:rsidRPr="004F60AC" w:rsidDel="004F60AC">
          <w:rPr>
            <w:color w:val="000000" w:themeColor="text1"/>
          </w:rPr>
          <w:delText>of</w:delText>
        </w:r>
      </w:del>
      <w:r w:rsidR="0050542B" w:rsidRPr="004F60AC">
        <w:rPr>
          <w:color w:val="000000" w:themeColor="text1"/>
        </w:rPr>
        <w:t xml:space="preserve"> </w:t>
      </w:r>
      <w:del w:id="942" w:author="Johanna Stansfield" w:date="2023-04-13T13:45:00Z">
        <w:r w:rsidR="0050542B" w:rsidRPr="004F60AC" w:rsidDel="00AE207B">
          <w:rPr>
            <w:color w:val="000000" w:themeColor="text1"/>
          </w:rPr>
          <w:delText>B</w:delText>
        </w:r>
      </w:del>
      <w:ins w:id="943" w:author="Johanna Stansfield" w:date="2023-04-13T13:46:00Z">
        <w:r w:rsidR="00AE207B" w:rsidRPr="004F60AC">
          <w:rPr>
            <w:color w:val="000000" w:themeColor="text1"/>
          </w:rPr>
          <w:t>b</w:t>
        </w:r>
      </w:ins>
      <w:r w:rsidR="0050542B" w:rsidRPr="004F60AC">
        <w:rPr>
          <w:color w:val="000000" w:themeColor="text1"/>
        </w:rPr>
        <w:t>eyond GDP</w:t>
      </w:r>
      <w:del w:id="944" w:author="Johanna Stansfield" w:date="2023-04-14T12:35:00Z">
        <w:r w:rsidR="0050542B" w:rsidRPr="001906B2" w:rsidDel="004F60AC">
          <w:rPr>
            <w:color w:val="000000" w:themeColor="text1"/>
          </w:rPr>
          <w:delText xml:space="preserve"> by March 2024</w:delText>
        </w:r>
      </w:del>
      <w:r w:rsidR="0050542B" w:rsidRPr="001906B2">
        <w:rPr>
          <w:color w:val="000000" w:themeColor="text1"/>
        </w:rPr>
        <w:t xml:space="preserve">. This should be presented for </w:t>
      </w:r>
      <w:ins w:id="945" w:author="Johanna Stansfield" w:date="2023-04-13T13:46:00Z">
        <w:r w:rsidR="00AE207B">
          <w:rPr>
            <w:color w:val="000000" w:themeColor="text1"/>
          </w:rPr>
          <w:t xml:space="preserve">consideration by </w:t>
        </w:r>
      </w:ins>
      <w:r w:rsidR="0050542B" w:rsidRPr="001906B2">
        <w:rPr>
          <w:color w:val="000000" w:themeColor="text1"/>
        </w:rPr>
        <w:t>Member States</w:t>
      </w:r>
      <w:del w:id="946" w:author="Johanna Stansfield" w:date="2023-04-13T13:46:00Z">
        <w:r w:rsidR="0050542B" w:rsidRPr="001906B2" w:rsidDel="00AE207B">
          <w:rPr>
            <w:color w:val="000000" w:themeColor="text1"/>
          </w:rPr>
          <w:delText>’ consideration</w:delText>
        </w:r>
      </w:del>
      <w:r w:rsidR="0050542B" w:rsidRPr="001906B2">
        <w:rPr>
          <w:color w:val="000000" w:themeColor="text1"/>
        </w:rPr>
        <w:t xml:space="preserve"> in preparation for the Summit of the Future. </w:t>
      </w:r>
    </w:p>
    <w:p w14:paraId="0913C04E" w14:textId="77777777" w:rsidR="0050542B" w:rsidRPr="001906B2" w:rsidRDefault="0050542B" w:rsidP="0050542B">
      <w:pPr>
        <w:snapToGrid w:val="0"/>
        <w:spacing w:line="240" w:lineRule="auto"/>
        <w:contextualSpacing/>
        <w:jc w:val="both"/>
        <w:rPr>
          <w:color w:val="000000" w:themeColor="text1"/>
        </w:rPr>
      </w:pPr>
    </w:p>
    <w:p w14:paraId="55C52349" w14:textId="0EE08273" w:rsidR="0050542B" w:rsidRPr="001906B2" w:rsidRDefault="004337B8" w:rsidP="0050542B">
      <w:pPr>
        <w:snapToGrid w:val="0"/>
        <w:spacing w:line="240" w:lineRule="auto"/>
        <w:contextualSpacing/>
        <w:jc w:val="both"/>
        <w:rPr>
          <w:color w:val="000000" w:themeColor="text1"/>
        </w:rPr>
      </w:pPr>
      <w:ins w:id="947" w:author="Johanna Stansfield" w:date="2023-04-14T14:21:00Z">
        <w:r>
          <w:rPr>
            <w:color w:val="000000" w:themeColor="text1"/>
          </w:rPr>
          <w:t xml:space="preserve">23. </w:t>
        </w:r>
      </w:ins>
      <w:del w:id="948" w:author="Johanna Stansfield" w:date="2023-04-13T13:46:00Z">
        <w:r w:rsidR="0050542B" w:rsidRPr="001906B2" w:rsidDel="00AE207B">
          <w:rPr>
            <w:color w:val="000000" w:themeColor="text1"/>
          </w:rPr>
          <w:delText>This High-Level</w:delText>
        </w:r>
      </w:del>
      <w:ins w:id="949" w:author="Johanna Stansfield" w:date="2023-04-13T13:46:00Z">
        <w:r w:rsidR="00AE207B">
          <w:rPr>
            <w:color w:val="000000" w:themeColor="text1"/>
          </w:rPr>
          <w:t>The</w:t>
        </w:r>
      </w:ins>
      <w:r w:rsidR="0050542B" w:rsidRPr="001906B2">
        <w:rPr>
          <w:color w:val="000000" w:themeColor="text1"/>
        </w:rPr>
        <w:t xml:space="preserve"> </w:t>
      </w:r>
      <w:del w:id="950" w:author="Johanna Stansfield" w:date="2023-04-13T13:46:00Z">
        <w:r w:rsidR="0050542B" w:rsidRPr="001906B2" w:rsidDel="00AE207B">
          <w:rPr>
            <w:color w:val="000000" w:themeColor="text1"/>
          </w:rPr>
          <w:delText>E</w:delText>
        </w:r>
      </w:del>
      <w:ins w:id="951" w:author="Johanna Stansfield" w:date="2023-04-13T13:46:00Z">
        <w:r w:rsidR="00AE207B">
          <w:rPr>
            <w:color w:val="000000" w:themeColor="text1"/>
          </w:rPr>
          <w:t>e</w:t>
        </w:r>
      </w:ins>
      <w:r w:rsidR="0050542B" w:rsidRPr="001906B2">
        <w:rPr>
          <w:color w:val="000000" w:themeColor="text1"/>
        </w:rPr>
        <w:t xml:space="preserve">xpert </w:t>
      </w:r>
      <w:del w:id="952" w:author="Johanna Stansfield" w:date="2023-04-13T13:46:00Z">
        <w:r w:rsidR="0050542B" w:rsidRPr="001906B2" w:rsidDel="00AE207B">
          <w:rPr>
            <w:color w:val="000000" w:themeColor="text1"/>
          </w:rPr>
          <w:delText>G</w:delText>
        </w:r>
      </w:del>
      <w:ins w:id="953" w:author="Johanna Stansfield" w:date="2023-04-13T13:46:00Z">
        <w:r w:rsidR="00AE207B">
          <w:rPr>
            <w:color w:val="000000" w:themeColor="text1"/>
          </w:rPr>
          <w:t>g</w:t>
        </w:r>
      </w:ins>
      <w:r w:rsidR="0050542B" w:rsidRPr="001906B2">
        <w:rPr>
          <w:color w:val="000000" w:themeColor="text1"/>
        </w:rPr>
        <w:t>roup should be multidisciplinary</w:t>
      </w:r>
      <w:del w:id="954" w:author="Johanna Stansfield" w:date="2023-04-13T13:48:00Z">
        <w:r w:rsidR="0050542B" w:rsidRPr="001906B2" w:rsidDel="00AE207B">
          <w:rPr>
            <w:color w:val="000000" w:themeColor="text1"/>
          </w:rPr>
          <w:delText>, including</w:delText>
        </w:r>
      </w:del>
      <w:ins w:id="955" w:author="Johanna Stansfield" w:date="2023-04-13T13:48:00Z">
        <w:r w:rsidR="00AE207B">
          <w:rPr>
            <w:color w:val="000000" w:themeColor="text1"/>
          </w:rPr>
          <w:t xml:space="preserve"> and comprise</w:t>
        </w:r>
      </w:ins>
      <w:r w:rsidR="0050542B" w:rsidRPr="001906B2">
        <w:rPr>
          <w:color w:val="000000" w:themeColor="text1"/>
        </w:rPr>
        <w:t xml:space="preserve"> national and international experts</w:t>
      </w:r>
      <w:ins w:id="956" w:author="Johanna Stansfield" w:date="2023-04-13T13:48:00Z">
        <w:r w:rsidR="00AE207B">
          <w:rPr>
            <w:color w:val="000000" w:themeColor="text1"/>
          </w:rPr>
          <w:t>,</w:t>
        </w:r>
      </w:ins>
      <w:r w:rsidR="0050542B" w:rsidRPr="001906B2">
        <w:rPr>
          <w:color w:val="000000" w:themeColor="text1"/>
        </w:rPr>
        <w:t xml:space="preserve"> </w:t>
      </w:r>
      <w:del w:id="957" w:author="Johanna Stansfield" w:date="2023-04-13T13:47:00Z">
        <w:r w:rsidR="0050542B" w:rsidRPr="001906B2" w:rsidDel="00AE207B">
          <w:rPr>
            <w:color w:val="000000" w:themeColor="text1"/>
          </w:rPr>
          <w:delText>with a spectrum of</w:delText>
        </w:r>
      </w:del>
      <w:ins w:id="958" w:author="Johanna Stansfield" w:date="2023-04-13T13:48:00Z">
        <w:r w:rsidR="00AE207B">
          <w:rPr>
            <w:color w:val="000000" w:themeColor="text1"/>
          </w:rPr>
          <w:t>including</w:t>
        </w:r>
      </w:ins>
      <w:r w:rsidR="0050542B" w:rsidRPr="001906B2">
        <w:rPr>
          <w:color w:val="000000" w:themeColor="text1"/>
        </w:rPr>
        <w:t xml:space="preserve"> policy</w:t>
      </w:r>
      <w:del w:id="959" w:author="Johanna Stansfield" w:date="2023-04-13T13:47:00Z">
        <w:r w:rsidR="0050542B" w:rsidRPr="001906B2" w:rsidDel="00AE207B">
          <w:rPr>
            <w:color w:val="000000" w:themeColor="text1"/>
          </w:rPr>
          <w:delText>-</w:delText>
        </w:r>
      </w:del>
      <w:r w:rsidR="0050542B" w:rsidRPr="001906B2">
        <w:rPr>
          <w:color w:val="000000" w:themeColor="text1"/>
        </w:rPr>
        <w:t>makers, statisticians, civil society</w:t>
      </w:r>
      <w:ins w:id="960" w:author="Johanna Stansfield" w:date="2023-04-13T13:47:00Z">
        <w:r w:rsidR="00AE207B">
          <w:rPr>
            <w:color w:val="000000" w:themeColor="text1"/>
          </w:rPr>
          <w:t xml:space="preserve"> actors</w:t>
        </w:r>
      </w:ins>
      <w:del w:id="961" w:author="Johanna Stansfield" w:date="2023-04-13T13:47:00Z">
        <w:r w:rsidR="0050542B" w:rsidRPr="001906B2" w:rsidDel="00AE207B">
          <w:rPr>
            <w:color w:val="000000" w:themeColor="text1"/>
          </w:rPr>
          <w:delText>,</w:delText>
        </w:r>
      </w:del>
      <w:r w:rsidR="0050542B" w:rsidRPr="001906B2">
        <w:rPr>
          <w:color w:val="000000" w:themeColor="text1"/>
        </w:rPr>
        <w:t xml:space="preserve"> and academi</w:t>
      </w:r>
      <w:ins w:id="962" w:author="Johanna Stansfield" w:date="2023-04-13T13:47:00Z">
        <w:r w:rsidR="00AE207B">
          <w:rPr>
            <w:color w:val="000000" w:themeColor="text1"/>
          </w:rPr>
          <w:t>cs</w:t>
        </w:r>
      </w:ins>
      <w:del w:id="963" w:author="Johanna Stansfield" w:date="2023-04-13T13:47:00Z">
        <w:r w:rsidR="0050542B" w:rsidRPr="001906B2" w:rsidDel="00AE207B">
          <w:rPr>
            <w:color w:val="000000" w:themeColor="text1"/>
          </w:rPr>
          <w:delText>a</w:delText>
        </w:r>
      </w:del>
      <w:r w:rsidR="0050542B" w:rsidRPr="001906B2">
        <w:rPr>
          <w:color w:val="000000" w:themeColor="text1"/>
        </w:rPr>
        <w:t xml:space="preserve">. The technical work of selecting and verifying data indicators should be undertaken through the </w:t>
      </w:r>
      <w:del w:id="964" w:author="Johanna Stansfield" w:date="2023-04-13T13:48:00Z">
        <w:r w:rsidR="0050542B" w:rsidRPr="001906B2" w:rsidDel="00AE207B">
          <w:rPr>
            <w:color w:val="000000" w:themeColor="text1"/>
          </w:rPr>
          <w:delText xml:space="preserve">UN </w:delText>
        </w:r>
      </w:del>
      <w:r w:rsidR="0050542B" w:rsidRPr="001906B2">
        <w:rPr>
          <w:color w:val="000000" w:themeColor="text1"/>
        </w:rPr>
        <w:t xml:space="preserve">Statistical Commission, </w:t>
      </w:r>
      <w:del w:id="965" w:author="Johanna Stansfield" w:date="2023-04-13T13:48:00Z">
        <w:r w:rsidR="0050542B" w:rsidRPr="001906B2" w:rsidDel="00AE207B">
          <w:rPr>
            <w:color w:val="000000" w:themeColor="text1"/>
          </w:rPr>
          <w:delText xml:space="preserve">that </w:delText>
        </w:r>
      </w:del>
      <w:ins w:id="966" w:author="Johanna Stansfield" w:date="2023-04-13T13:48:00Z">
        <w:r w:rsidR="00AE207B">
          <w:rPr>
            <w:color w:val="000000" w:themeColor="text1"/>
          </w:rPr>
          <w:t>which</w:t>
        </w:r>
        <w:r w:rsidR="00AE207B" w:rsidRPr="001906B2">
          <w:rPr>
            <w:color w:val="000000" w:themeColor="text1"/>
          </w:rPr>
          <w:t xml:space="preserve"> </w:t>
        </w:r>
      </w:ins>
      <w:r w:rsidR="0050542B" w:rsidRPr="001906B2">
        <w:rPr>
          <w:color w:val="000000" w:themeColor="text1"/>
        </w:rPr>
        <w:t xml:space="preserve">also hosts the </w:t>
      </w:r>
      <w:ins w:id="967" w:author="Johanna Stansfield" w:date="2023-04-13T13:51:00Z">
        <w:r w:rsidR="00AE207B" w:rsidRPr="00AE207B">
          <w:rPr>
            <w:color w:val="000000" w:themeColor="text1"/>
          </w:rPr>
          <w:t>global indicator framework for the Sustainable Development Goals and targets of the 2030 Agenda</w:t>
        </w:r>
      </w:ins>
      <w:del w:id="968" w:author="Johanna Stansfield" w:date="2023-04-13T13:48:00Z">
        <w:r w:rsidR="0050542B" w:rsidRPr="001906B2" w:rsidDel="00AE207B">
          <w:rPr>
            <w:color w:val="000000" w:themeColor="text1"/>
          </w:rPr>
          <w:delText xml:space="preserve">SDG </w:delText>
        </w:r>
      </w:del>
      <w:del w:id="969" w:author="Johanna Stansfield" w:date="2023-04-13T13:51:00Z">
        <w:r w:rsidR="0050542B" w:rsidRPr="001906B2" w:rsidDel="00AE207B">
          <w:rPr>
            <w:color w:val="000000" w:themeColor="text1"/>
          </w:rPr>
          <w:delText>indicator framework</w:delText>
        </w:r>
      </w:del>
      <w:r w:rsidR="0050542B" w:rsidRPr="001906B2">
        <w:rPr>
          <w:color w:val="000000" w:themeColor="text1"/>
        </w:rPr>
        <w:t xml:space="preserve">, to ensure </w:t>
      </w:r>
      <w:ins w:id="970" w:author="Johanna Stansfield" w:date="2023-04-13T13:49:00Z">
        <w:r w:rsidR="00AE207B">
          <w:rPr>
            <w:color w:val="000000" w:themeColor="text1"/>
          </w:rPr>
          <w:t xml:space="preserve">the </w:t>
        </w:r>
      </w:ins>
      <w:r w:rsidR="0050542B" w:rsidRPr="001906B2">
        <w:rPr>
          <w:color w:val="000000" w:themeColor="text1"/>
        </w:rPr>
        <w:t>robust and scientific accuracy of the metrics.</w:t>
      </w:r>
    </w:p>
    <w:p w14:paraId="06E79525" w14:textId="77777777" w:rsidR="0050542B" w:rsidRPr="001906B2" w:rsidRDefault="0050542B" w:rsidP="0050542B">
      <w:pPr>
        <w:snapToGrid w:val="0"/>
        <w:spacing w:line="240" w:lineRule="auto"/>
        <w:contextualSpacing/>
        <w:jc w:val="both"/>
        <w:rPr>
          <w:color w:val="000000" w:themeColor="text1"/>
        </w:rPr>
      </w:pPr>
    </w:p>
    <w:p w14:paraId="7D5155F3" w14:textId="375B3853" w:rsidR="0050542B" w:rsidRPr="001906B2" w:rsidRDefault="004337B8" w:rsidP="0050542B">
      <w:pPr>
        <w:snapToGrid w:val="0"/>
        <w:spacing w:line="240" w:lineRule="auto"/>
        <w:contextualSpacing/>
        <w:jc w:val="both"/>
        <w:rPr>
          <w:color w:val="000000" w:themeColor="text1"/>
        </w:rPr>
      </w:pPr>
      <w:ins w:id="971" w:author="Johanna Stansfield" w:date="2023-04-14T14:21:00Z">
        <w:r>
          <w:rPr>
            <w:color w:val="000000" w:themeColor="text1"/>
          </w:rPr>
          <w:t xml:space="preserve">24. </w:t>
        </w:r>
      </w:ins>
      <w:r w:rsidR="0050542B" w:rsidRPr="001906B2">
        <w:rPr>
          <w:color w:val="000000" w:themeColor="text1"/>
        </w:rPr>
        <w:t xml:space="preserve">One of the strengths of GDP is its conciseness. While GDP is anything but simple, it manages to summarize information in an intuitive manner that tells a story. The framework to </w:t>
      </w:r>
      <w:del w:id="972" w:author="Johanna Stansfield" w:date="2023-04-13T13:53:00Z">
        <w:r w:rsidR="0050542B" w:rsidRPr="001906B2" w:rsidDel="00AE207B">
          <w:rPr>
            <w:color w:val="000000" w:themeColor="text1"/>
          </w:rPr>
          <w:delText>‘V</w:delText>
        </w:r>
      </w:del>
      <w:ins w:id="973" w:author="Johanna Stansfield" w:date="2023-04-13T14:09:00Z">
        <w:r w:rsidR="007F4725">
          <w:rPr>
            <w:color w:val="000000" w:themeColor="text1"/>
          </w:rPr>
          <w:t>v</w:t>
        </w:r>
      </w:ins>
      <w:r w:rsidR="0050542B" w:rsidRPr="001906B2">
        <w:rPr>
          <w:color w:val="000000" w:themeColor="text1"/>
        </w:rPr>
        <w:t xml:space="preserve">alue </w:t>
      </w:r>
      <w:del w:id="974" w:author="Johanna Stansfield" w:date="2023-04-13T13:53:00Z">
        <w:r w:rsidR="0050542B" w:rsidRPr="001906B2" w:rsidDel="00AE207B">
          <w:rPr>
            <w:color w:val="000000" w:themeColor="text1"/>
          </w:rPr>
          <w:delText>W</w:delText>
        </w:r>
      </w:del>
      <w:ins w:id="975" w:author="Johanna Stansfield" w:date="2023-04-13T13:53:00Z">
        <w:r w:rsidR="00AE207B">
          <w:rPr>
            <w:color w:val="000000" w:themeColor="text1"/>
          </w:rPr>
          <w:t>w</w:t>
        </w:r>
      </w:ins>
      <w:r w:rsidR="0050542B" w:rsidRPr="001906B2">
        <w:rPr>
          <w:color w:val="000000" w:themeColor="text1"/>
        </w:rPr>
        <w:t xml:space="preserve">hat </w:t>
      </w:r>
      <w:del w:id="976" w:author="Johanna Stansfield" w:date="2023-04-13T13:53:00Z">
        <w:r w:rsidR="0050542B" w:rsidRPr="001906B2" w:rsidDel="00AE207B">
          <w:rPr>
            <w:color w:val="000000" w:themeColor="text1"/>
          </w:rPr>
          <w:delText>C</w:delText>
        </w:r>
      </w:del>
      <w:ins w:id="977" w:author="Johanna Stansfield" w:date="2023-04-13T13:53:00Z">
        <w:r w:rsidR="00AE207B">
          <w:rPr>
            <w:color w:val="000000" w:themeColor="text1"/>
          </w:rPr>
          <w:t>c</w:t>
        </w:r>
      </w:ins>
      <w:r w:rsidR="0050542B" w:rsidRPr="001906B2">
        <w:rPr>
          <w:color w:val="000000" w:themeColor="text1"/>
        </w:rPr>
        <w:t>ounts</w:t>
      </w:r>
      <w:del w:id="978" w:author="Johanna Stansfield" w:date="2023-04-13T13:53:00Z">
        <w:r w:rsidR="0050542B" w:rsidRPr="001906B2" w:rsidDel="00AE207B">
          <w:rPr>
            <w:color w:val="000000" w:themeColor="text1"/>
          </w:rPr>
          <w:delText>’</w:delText>
        </w:r>
      </w:del>
      <w:r w:rsidR="0050542B" w:rsidRPr="001906B2">
        <w:rPr>
          <w:color w:val="000000" w:themeColor="text1"/>
        </w:rPr>
        <w:t xml:space="preserve"> </w:t>
      </w:r>
      <w:r w:rsidR="0050542B" w:rsidRPr="001906B2">
        <w:rPr>
          <w:color w:val="000000" w:themeColor="text1"/>
        </w:rPr>
        <w:lastRenderedPageBreak/>
        <w:t>must retain these strengths. It must be concise, widely accepted, comparable</w:t>
      </w:r>
      <w:del w:id="979" w:author="Johanna Stansfield" w:date="2023-04-13T13:53:00Z">
        <w:r w:rsidR="0050542B" w:rsidRPr="001906B2" w:rsidDel="00AE207B">
          <w:rPr>
            <w:color w:val="000000" w:themeColor="text1"/>
          </w:rPr>
          <w:delText>,</w:delText>
        </w:r>
      </w:del>
      <w:r w:rsidR="0050542B" w:rsidRPr="001906B2">
        <w:rPr>
          <w:color w:val="000000" w:themeColor="text1"/>
        </w:rPr>
        <w:t xml:space="preserve"> and applicable to decision-making. </w:t>
      </w:r>
    </w:p>
    <w:p w14:paraId="345B3D3F" w14:textId="77777777" w:rsidR="0050542B" w:rsidRPr="001906B2" w:rsidRDefault="0050542B" w:rsidP="0050542B">
      <w:pPr>
        <w:snapToGrid w:val="0"/>
        <w:spacing w:line="240" w:lineRule="auto"/>
        <w:contextualSpacing/>
        <w:jc w:val="both"/>
        <w:rPr>
          <w:sz w:val="24"/>
          <w:szCs w:val="24"/>
        </w:rPr>
      </w:pPr>
    </w:p>
    <w:p w14:paraId="2B495801" w14:textId="6851DDD8" w:rsidR="0050542B" w:rsidRPr="001906B2" w:rsidRDefault="004337B8" w:rsidP="0050542B">
      <w:pPr>
        <w:snapToGrid w:val="0"/>
        <w:spacing w:line="240" w:lineRule="auto"/>
        <w:contextualSpacing/>
        <w:jc w:val="both"/>
        <w:rPr>
          <w:color w:val="000000" w:themeColor="text1"/>
        </w:rPr>
      </w:pPr>
      <w:ins w:id="980" w:author="Johanna Stansfield" w:date="2023-04-14T14:21:00Z">
        <w:r>
          <w:rPr>
            <w:color w:val="000000" w:themeColor="text1"/>
          </w:rPr>
          <w:t xml:space="preserve">25. </w:t>
        </w:r>
      </w:ins>
      <w:r w:rsidR="0050542B" w:rsidRPr="001906B2">
        <w:rPr>
          <w:color w:val="000000" w:themeColor="text1"/>
        </w:rPr>
        <w:t>At the same time, well-being, equality</w:t>
      </w:r>
      <w:del w:id="981" w:author="Johanna Stansfield" w:date="2023-04-13T13:53:00Z">
        <w:r w:rsidR="0050542B" w:rsidRPr="001906B2" w:rsidDel="00AE207B">
          <w:rPr>
            <w:color w:val="000000" w:themeColor="text1"/>
          </w:rPr>
          <w:delText>,</w:delText>
        </w:r>
      </w:del>
      <w:r w:rsidR="0050542B" w:rsidRPr="001906B2">
        <w:rPr>
          <w:color w:val="000000" w:themeColor="text1"/>
        </w:rPr>
        <w:t xml:space="preserve"> and environmental sustainability are complex multidimensional phenomena that cannot be addressed by a single summary indicator</w:t>
      </w:r>
      <w:del w:id="982" w:author="Johanna Stansfield" w:date="2023-04-13T13:54:00Z">
        <w:r w:rsidR="0050542B" w:rsidRPr="001906B2" w:rsidDel="002C39D7">
          <w:rPr>
            <w:color w:val="000000" w:themeColor="text1"/>
          </w:rPr>
          <w:delText>,</w:delText>
        </w:r>
      </w:del>
      <w:r w:rsidR="0050542B" w:rsidRPr="001906B2">
        <w:rPr>
          <w:color w:val="000000" w:themeColor="text1"/>
        </w:rPr>
        <w:t xml:space="preserve"> </w:t>
      </w:r>
      <w:del w:id="983" w:author="Johanna Stansfield" w:date="2023-04-13T13:54:00Z">
        <w:r w:rsidR="0050542B" w:rsidRPr="001906B2" w:rsidDel="002C39D7">
          <w:rPr>
            <w:color w:val="000000" w:themeColor="text1"/>
          </w:rPr>
          <w:delText xml:space="preserve">like </w:delText>
        </w:r>
      </w:del>
      <w:ins w:id="984" w:author="Johanna Stansfield" w:date="2023-04-13T13:54:00Z">
        <w:r w:rsidR="002C39D7">
          <w:rPr>
            <w:color w:val="000000" w:themeColor="text1"/>
          </w:rPr>
          <w:t>such as</w:t>
        </w:r>
        <w:r w:rsidR="002C39D7" w:rsidRPr="001906B2">
          <w:rPr>
            <w:color w:val="000000" w:themeColor="text1"/>
          </w:rPr>
          <w:t xml:space="preserve"> </w:t>
        </w:r>
      </w:ins>
      <w:r w:rsidR="0050542B" w:rsidRPr="001906B2">
        <w:rPr>
          <w:color w:val="000000" w:themeColor="text1"/>
        </w:rPr>
        <w:t>GDP. This warrants the development of a broader measurement framework to monitor and analyse the multiple aspects of progress and enable a better understanding of trade-offs and consequences.</w:t>
      </w:r>
    </w:p>
    <w:p w14:paraId="1CEDBAC4" w14:textId="6722BBE8" w:rsidR="00667D8A" w:rsidRPr="001906B2" w:rsidRDefault="00667D8A" w:rsidP="0050542B">
      <w:pPr>
        <w:snapToGrid w:val="0"/>
        <w:spacing w:line="240" w:lineRule="auto"/>
        <w:contextualSpacing/>
        <w:jc w:val="both"/>
        <w:rPr>
          <w:color w:val="000000" w:themeColor="text1"/>
        </w:rPr>
      </w:pPr>
    </w:p>
    <w:p w14:paraId="30B28999" w14:textId="300465A3" w:rsidR="00667D8A" w:rsidRPr="001906B2" w:rsidRDefault="004337B8" w:rsidP="00667D8A">
      <w:pPr>
        <w:snapToGrid w:val="0"/>
        <w:spacing w:line="240" w:lineRule="auto"/>
        <w:contextualSpacing/>
        <w:jc w:val="both"/>
        <w:rPr>
          <w:color w:val="000000" w:themeColor="text1"/>
        </w:rPr>
      </w:pPr>
      <w:ins w:id="985" w:author="Johanna Stansfield" w:date="2023-04-14T14:21:00Z">
        <w:r>
          <w:rPr>
            <w:color w:val="000000" w:themeColor="text1"/>
          </w:rPr>
          <w:t xml:space="preserve">26. </w:t>
        </w:r>
      </w:ins>
      <w:r w:rsidR="00667D8A" w:rsidRPr="001906B2">
        <w:rPr>
          <w:color w:val="000000" w:themeColor="text1"/>
        </w:rPr>
        <w:t xml:space="preserve">Therefore, the aim should not be to establish a single composite </w:t>
      </w:r>
      <w:r w:rsidR="00667D8A" w:rsidRPr="004F60AC">
        <w:rPr>
          <w:color w:val="000000" w:themeColor="text1"/>
        </w:rPr>
        <w:t xml:space="preserve">indicator </w:t>
      </w:r>
      <w:ins w:id="986" w:author="Johanna Stansfield" w:date="2023-04-14T12:35:00Z">
        <w:r w:rsidR="004F60AC" w:rsidRPr="004F60AC">
          <w:rPr>
            <w:color w:val="000000" w:themeColor="text1"/>
            <w:rPrChange w:id="987" w:author="Johanna Stansfield" w:date="2023-04-14T12:36:00Z">
              <w:rPr>
                <w:color w:val="000000" w:themeColor="text1"/>
                <w:highlight w:val="yellow"/>
              </w:rPr>
            </w:rPrChange>
          </w:rPr>
          <w:t>that goes</w:t>
        </w:r>
      </w:ins>
      <w:del w:id="988" w:author="Johanna Stansfield" w:date="2023-04-14T12:35:00Z">
        <w:r w:rsidR="00667D8A" w:rsidRPr="004F60AC" w:rsidDel="004F60AC">
          <w:rPr>
            <w:color w:val="000000" w:themeColor="text1"/>
          </w:rPr>
          <w:delText>of</w:delText>
        </w:r>
      </w:del>
      <w:r w:rsidR="00667D8A" w:rsidRPr="004F60AC">
        <w:rPr>
          <w:color w:val="000000" w:themeColor="text1"/>
        </w:rPr>
        <w:t xml:space="preserve"> </w:t>
      </w:r>
      <w:del w:id="989" w:author="Johanna Stansfield" w:date="2023-04-13T13:55:00Z">
        <w:r w:rsidR="00667D8A" w:rsidRPr="004F60AC" w:rsidDel="002C39D7">
          <w:rPr>
            <w:color w:val="000000" w:themeColor="text1"/>
          </w:rPr>
          <w:delText>‘B</w:delText>
        </w:r>
      </w:del>
      <w:ins w:id="990" w:author="Johanna Stansfield" w:date="2023-04-13T13:55:00Z">
        <w:r w:rsidR="002C39D7" w:rsidRPr="004F60AC">
          <w:rPr>
            <w:color w:val="000000" w:themeColor="text1"/>
          </w:rPr>
          <w:t>b</w:t>
        </w:r>
      </w:ins>
      <w:r w:rsidR="00667D8A" w:rsidRPr="004F60AC">
        <w:rPr>
          <w:color w:val="000000" w:themeColor="text1"/>
        </w:rPr>
        <w:t>eyond GDP</w:t>
      </w:r>
      <w:del w:id="991" w:author="Johanna Stansfield" w:date="2023-04-13T13:55:00Z">
        <w:r w:rsidR="00667D8A" w:rsidRPr="004F60AC" w:rsidDel="002C39D7">
          <w:rPr>
            <w:color w:val="000000" w:themeColor="text1"/>
          </w:rPr>
          <w:delText>’</w:delText>
        </w:r>
      </w:del>
      <w:r w:rsidR="00667D8A" w:rsidRPr="004F60AC">
        <w:rPr>
          <w:color w:val="000000" w:themeColor="text1"/>
        </w:rPr>
        <w:t>.</w:t>
      </w:r>
      <w:r w:rsidR="00667D8A" w:rsidRPr="001906B2">
        <w:rPr>
          <w:color w:val="000000" w:themeColor="text1"/>
        </w:rPr>
        <w:t xml:space="preserve"> An indicator of everything would summarize too much and reveal too little to be able to adequately inform policy. Instead, I propose the selection of a set of core metrics that would be assessed, developed and selected through a scientific, multidisciplinary process</w:t>
      </w:r>
      <w:del w:id="992" w:author="Johanna Stansfield" w:date="2023-04-13T13:55:00Z">
        <w:r w:rsidR="00667D8A" w:rsidRPr="001906B2" w:rsidDel="002C39D7">
          <w:rPr>
            <w:color w:val="000000" w:themeColor="text1"/>
          </w:rPr>
          <w:delText>,</w:delText>
        </w:r>
      </w:del>
      <w:r w:rsidR="00667D8A" w:rsidRPr="001906B2">
        <w:rPr>
          <w:color w:val="000000" w:themeColor="text1"/>
        </w:rPr>
        <w:t xml:space="preserve"> and </w:t>
      </w:r>
      <w:del w:id="993" w:author="Johanna Stansfield" w:date="2023-04-13T13:55:00Z">
        <w:r w:rsidR="00667D8A" w:rsidRPr="001906B2" w:rsidDel="002C39D7">
          <w:rPr>
            <w:color w:val="000000" w:themeColor="text1"/>
          </w:rPr>
          <w:delText xml:space="preserve">which </w:delText>
        </w:r>
      </w:del>
      <w:ins w:id="994" w:author="Johanna Stansfield" w:date="2023-04-13T13:55:00Z">
        <w:r w:rsidR="002C39D7">
          <w:rPr>
            <w:color w:val="000000" w:themeColor="text1"/>
          </w:rPr>
          <w:t>that</w:t>
        </w:r>
        <w:r w:rsidR="002C39D7" w:rsidRPr="001906B2">
          <w:rPr>
            <w:color w:val="000000" w:themeColor="text1"/>
          </w:rPr>
          <w:t xml:space="preserve"> </w:t>
        </w:r>
      </w:ins>
      <w:r w:rsidR="00667D8A" w:rsidRPr="001906B2">
        <w:rPr>
          <w:color w:val="000000" w:themeColor="text1"/>
        </w:rPr>
        <w:t xml:space="preserve">would need to be: </w:t>
      </w:r>
    </w:p>
    <w:p w14:paraId="4C5581DB" w14:textId="77777777" w:rsidR="00667D8A" w:rsidRPr="001906B2" w:rsidRDefault="00667D8A" w:rsidP="00667D8A">
      <w:pPr>
        <w:snapToGrid w:val="0"/>
        <w:spacing w:line="240" w:lineRule="auto"/>
        <w:contextualSpacing/>
        <w:jc w:val="both"/>
        <w:rPr>
          <w:color w:val="000000" w:themeColor="text1"/>
        </w:rPr>
      </w:pPr>
    </w:p>
    <w:p w14:paraId="07638F25" w14:textId="712CA00A" w:rsidR="00667D8A" w:rsidRPr="001906B2" w:rsidRDefault="00667D8A">
      <w:pPr>
        <w:pStyle w:val="ListParagraph"/>
        <w:numPr>
          <w:ilvl w:val="0"/>
          <w:numId w:val="18"/>
        </w:numPr>
        <w:snapToGrid w:val="0"/>
        <w:spacing w:after="0" w:line="240" w:lineRule="auto"/>
        <w:jc w:val="both"/>
        <w:rPr>
          <w:rFonts w:ascii="Times New Roman" w:hAnsi="Times New Roman" w:cs="Times New Roman"/>
          <w:color w:val="000000" w:themeColor="text1"/>
          <w:spacing w:val="4"/>
          <w:w w:val="103"/>
          <w:kern w:val="14"/>
          <w:sz w:val="20"/>
          <w:szCs w:val="20"/>
        </w:rPr>
        <w:pPrChange w:id="995" w:author="Johanna Stansfield" w:date="2023-04-13T13:57:00Z">
          <w:pPr>
            <w:pStyle w:val="ListParagraph"/>
            <w:numPr>
              <w:numId w:val="15"/>
            </w:numPr>
            <w:snapToGrid w:val="0"/>
            <w:spacing w:after="0" w:line="240" w:lineRule="auto"/>
            <w:ind w:hanging="360"/>
            <w:jc w:val="both"/>
          </w:pPr>
        </w:pPrChange>
      </w:pPr>
      <w:del w:id="996" w:author="Johanna Stansfield" w:date="2023-04-13T13:58:00Z">
        <w:r w:rsidRPr="001906B2" w:rsidDel="00F52C4C">
          <w:rPr>
            <w:rFonts w:ascii="Times New Roman" w:hAnsi="Times New Roman" w:cs="Times New Roman"/>
            <w:color w:val="000000" w:themeColor="text1"/>
            <w:spacing w:val="4"/>
            <w:w w:val="103"/>
            <w:kern w:val="14"/>
            <w:sz w:val="20"/>
            <w:szCs w:val="20"/>
          </w:rPr>
          <w:delText>c</w:delText>
        </w:r>
      </w:del>
      <w:ins w:id="997" w:author="Johanna Stansfield" w:date="2023-04-13T13:58:00Z">
        <w:r w:rsidR="00F52C4C">
          <w:rPr>
            <w:rFonts w:ascii="Times New Roman" w:hAnsi="Times New Roman" w:cs="Times New Roman"/>
            <w:color w:val="000000" w:themeColor="text1"/>
            <w:spacing w:val="4"/>
            <w:w w:val="103"/>
            <w:kern w:val="14"/>
            <w:sz w:val="20"/>
            <w:szCs w:val="20"/>
          </w:rPr>
          <w:t>C</w:t>
        </w:r>
      </w:ins>
      <w:r w:rsidRPr="001906B2">
        <w:rPr>
          <w:rFonts w:ascii="Times New Roman" w:hAnsi="Times New Roman" w:cs="Times New Roman"/>
          <w:color w:val="000000" w:themeColor="text1"/>
          <w:spacing w:val="4"/>
          <w:w w:val="103"/>
          <w:kern w:val="14"/>
          <w:sz w:val="20"/>
          <w:szCs w:val="20"/>
        </w:rPr>
        <w:t>omparable across time and countries, well-established and trusted</w:t>
      </w:r>
      <w:del w:id="998" w:author="Johanna Stansfield" w:date="2023-04-13T13:58:00Z">
        <w:r w:rsidRPr="001906B2" w:rsidDel="00F52C4C">
          <w:rPr>
            <w:rFonts w:ascii="Times New Roman" w:hAnsi="Times New Roman" w:cs="Times New Roman"/>
            <w:color w:val="000000" w:themeColor="text1"/>
            <w:spacing w:val="4"/>
            <w:w w:val="103"/>
            <w:kern w:val="14"/>
            <w:sz w:val="20"/>
            <w:szCs w:val="20"/>
          </w:rPr>
          <w:delText>;</w:delText>
        </w:r>
      </w:del>
      <w:r w:rsidRPr="001906B2">
        <w:rPr>
          <w:rFonts w:ascii="Times New Roman" w:hAnsi="Times New Roman" w:cs="Times New Roman"/>
          <w:color w:val="000000" w:themeColor="text1"/>
          <w:spacing w:val="4"/>
          <w:w w:val="103"/>
          <w:kern w:val="14"/>
          <w:sz w:val="20"/>
          <w:szCs w:val="20"/>
        </w:rPr>
        <w:t xml:space="preserve"> </w:t>
      </w:r>
    </w:p>
    <w:p w14:paraId="11773717" w14:textId="5940D4A4" w:rsidR="00667D8A" w:rsidRPr="001906B2" w:rsidRDefault="00667D8A">
      <w:pPr>
        <w:pStyle w:val="ListParagraph"/>
        <w:numPr>
          <w:ilvl w:val="0"/>
          <w:numId w:val="18"/>
        </w:numPr>
        <w:snapToGrid w:val="0"/>
        <w:spacing w:after="0" w:line="240" w:lineRule="auto"/>
        <w:jc w:val="both"/>
        <w:rPr>
          <w:rFonts w:ascii="Times New Roman" w:hAnsi="Times New Roman" w:cs="Times New Roman"/>
          <w:color w:val="000000" w:themeColor="text1"/>
          <w:spacing w:val="4"/>
          <w:w w:val="103"/>
          <w:kern w:val="14"/>
          <w:sz w:val="20"/>
          <w:szCs w:val="20"/>
        </w:rPr>
        <w:pPrChange w:id="999" w:author="Johanna Stansfield" w:date="2023-04-13T13:57:00Z">
          <w:pPr>
            <w:pStyle w:val="ListParagraph"/>
            <w:numPr>
              <w:numId w:val="15"/>
            </w:numPr>
            <w:snapToGrid w:val="0"/>
            <w:spacing w:after="0" w:line="240" w:lineRule="auto"/>
            <w:ind w:hanging="360"/>
            <w:jc w:val="both"/>
          </w:pPr>
        </w:pPrChange>
      </w:pPr>
      <w:del w:id="1000" w:author="Johanna Stansfield" w:date="2023-04-13T13:58:00Z">
        <w:r w:rsidRPr="001906B2" w:rsidDel="00F52C4C">
          <w:rPr>
            <w:rFonts w:ascii="Times New Roman" w:hAnsi="Times New Roman" w:cs="Times New Roman"/>
            <w:color w:val="000000" w:themeColor="text1"/>
            <w:spacing w:val="4"/>
            <w:w w:val="103"/>
            <w:kern w:val="14"/>
            <w:sz w:val="20"/>
            <w:szCs w:val="20"/>
          </w:rPr>
          <w:delText>c</w:delText>
        </w:r>
      </w:del>
      <w:ins w:id="1001" w:author="Johanna Stansfield" w:date="2023-04-13T13:58:00Z">
        <w:r w:rsidR="00F52C4C">
          <w:rPr>
            <w:rFonts w:ascii="Times New Roman" w:hAnsi="Times New Roman" w:cs="Times New Roman"/>
            <w:color w:val="000000" w:themeColor="text1"/>
            <w:spacing w:val="4"/>
            <w:w w:val="103"/>
            <w:kern w:val="14"/>
            <w:sz w:val="20"/>
            <w:szCs w:val="20"/>
          </w:rPr>
          <w:t>C</w:t>
        </w:r>
      </w:ins>
      <w:r w:rsidRPr="001906B2">
        <w:rPr>
          <w:rFonts w:ascii="Times New Roman" w:hAnsi="Times New Roman" w:cs="Times New Roman"/>
          <w:color w:val="000000" w:themeColor="text1"/>
          <w:spacing w:val="4"/>
          <w:w w:val="103"/>
          <w:kern w:val="14"/>
          <w:sz w:val="20"/>
          <w:szCs w:val="20"/>
        </w:rPr>
        <w:t>ountry owned</w:t>
      </w:r>
      <w:del w:id="1002" w:author="Johanna Stansfield" w:date="2023-04-13T13:58:00Z">
        <w:r w:rsidRPr="001906B2" w:rsidDel="00F52C4C">
          <w:rPr>
            <w:rFonts w:ascii="Times New Roman" w:hAnsi="Times New Roman" w:cs="Times New Roman"/>
            <w:color w:val="000000" w:themeColor="text1"/>
            <w:spacing w:val="4"/>
            <w:w w:val="103"/>
            <w:kern w:val="14"/>
            <w:sz w:val="20"/>
            <w:szCs w:val="20"/>
          </w:rPr>
          <w:delText>;</w:delText>
        </w:r>
      </w:del>
      <w:r w:rsidRPr="001906B2">
        <w:rPr>
          <w:rFonts w:ascii="Times New Roman" w:hAnsi="Times New Roman" w:cs="Times New Roman"/>
          <w:color w:val="000000" w:themeColor="text1"/>
          <w:spacing w:val="4"/>
          <w:w w:val="103"/>
          <w:kern w:val="14"/>
          <w:sz w:val="20"/>
          <w:szCs w:val="20"/>
        </w:rPr>
        <w:t xml:space="preserve"> </w:t>
      </w:r>
    </w:p>
    <w:p w14:paraId="25892D1F" w14:textId="1F4F34DD" w:rsidR="00667D8A" w:rsidRPr="001906B2" w:rsidRDefault="00667D8A">
      <w:pPr>
        <w:pStyle w:val="ListParagraph"/>
        <w:numPr>
          <w:ilvl w:val="0"/>
          <w:numId w:val="18"/>
        </w:numPr>
        <w:snapToGrid w:val="0"/>
        <w:spacing w:after="0" w:line="240" w:lineRule="auto"/>
        <w:jc w:val="both"/>
        <w:rPr>
          <w:rFonts w:ascii="Times New Roman" w:hAnsi="Times New Roman" w:cs="Times New Roman"/>
          <w:color w:val="000000" w:themeColor="text1"/>
          <w:spacing w:val="4"/>
          <w:w w:val="103"/>
          <w:kern w:val="14"/>
          <w:sz w:val="20"/>
          <w:szCs w:val="20"/>
        </w:rPr>
        <w:pPrChange w:id="1003" w:author="Johanna Stansfield" w:date="2023-04-13T13:57:00Z">
          <w:pPr>
            <w:pStyle w:val="ListParagraph"/>
            <w:numPr>
              <w:numId w:val="15"/>
            </w:numPr>
            <w:snapToGrid w:val="0"/>
            <w:spacing w:after="0" w:line="240" w:lineRule="auto"/>
            <w:ind w:hanging="360"/>
            <w:jc w:val="both"/>
          </w:pPr>
        </w:pPrChange>
      </w:pPr>
      <w:del w:id="1004" w:author="Johanna Stansfield" w:date="2023-04-13T13:58:00Z">
        <w:r w:rsidRPr="001906B2" w:rsidDel="00F52C4C">
          <w:rPr>
            <w:rFonts w:ascii="Times New Roman" w:hAnsi="Times New Roman" w:cs="Times New Roman"/>
            <w:color w:val="000000" w:themeColor="text1"/>
            <w:spacing w:val="4"/>
            <w:w w:val="103"/>
            <w:kern w:val="14"/>
            <w:sz w:val="20"/>
            <w:szCs w:val="20"/>
          </w:rPr>
          <w:delText>u</w:delText>
        </w:r>
      </w:del>
      <w:ins w:id="1005" w:author="Johanna Stansfield" w:date="2023-04-13T13:58:00Z">
        <w:r w:rsidR="00F52C4C">
          <w:rPr>
            <w:rFonts w:ascii="Times New Roman" w:hAnsi="Times New Roman" w:cs="Times New Roman"/>
            <w:color w:val="000000" w:themeColor="text1"/>
            <w:spacing w:val="4"/>
            <w:w w:val="103"/>
            <w:kern w:val="14"/>
            <w:sz w:val="20"/>
            <w:szCs w:val="20"/>
          </w:rPr>
          <w:t>U</w:t>
        </w:r>
      </w:ins>
      <w:r w:rsidRPr="001906B2">
        <w:rPr>
          <w:rFonts w:ascii="Times New Roman" w:hAnsi="Times New Roman" w:cs="Times New Roman"/>
          <w:color w:val="000000" w:themeColor="text1"/>
          <w:spacing w:val="4"/>
          <w:w w:val="103"/>
          <w:kern w:val="14"/>
          <w:sz w:val="20"/>
          <w:szCs w:val="20"/>
        </w:rPr>
        <w:t>niversally applicable</w:t>
      </w:r>
      <w:del w:id="1006" w:author="Johanna Stansfield" w:date="2023-04-13T13:58:00Z">
        <w:r w:rsidRPr="001906B2" w:rsidDel="00F52C4C">
          <w:rPr>
            <w:rFonts w:ascii="Times New Roman" w:hAnsi="Times New Roman" w:cs="Times New Roman"/>
            <w:color w:val="000000" w:themeColor="text1"/>
            <w:spacing w:val="4"/>
            <w:w w:val="103"/>
            <w:kern w:val="14"/>
            <w:sz w:val="20"/>
            <w:szCs w:val="20"/>
          </w:rPr>
          <w:delText>;</w:delText>
        </w:r>
      </w:del>
      <w:r w:rsidRPr="001906B2">
        <w:rPr>
          <w:rFonts w:ascii="Times New Roman" w:hAnsi="Times New Roman" w:cs="Times New Roman"/>
          <w:color w:val="000000" w:themeColor="text1"/>
          <w:spacing w:val="4"/>
          <w:w w:val="103"/>
          <w:kern w:val="14"/>
          <w:sz w:val="20"/>
          <w:szCs w:val="20"/>
        </w:rPr>
        <w:t xml:space="preserve"> </w:t>
      </w:r>
    </w:p>
    <w:p w14:paraId="1A94C7D8" w14:textId="0859073D" w:rsidR="00667D8A" w:rsidRPr="001906B2" w:rsidRDefault="00667D8A">
      <w:pPr>
        <w:pStyle w:val="ListParagraph"/>
        <w:numPr>
          <w:ilvl w:val="0"/>
          <w:numId w:val="18"/>
        </w:numPr>
        <w:snapToGrid w:val="0"/>
        <w:spacing w:after="0" w:line="240" w:lineRule="auto"/>
        <w:jc w:val="both"/>
        <w:rPr>
          <w:rFonts w:ascii="Times New Roman" w:hAnsi="Times New Roman" w:cs="Times New Roman"/>
          <w:color w:val="000000" w:themeColor="text1"/>
          <w:spacing w:val="4"/>
          <w:w w:val="103"/>
          <w:kern w:val="14"/>
          <w:sz w:val="20"/>
          <w:szCs w:val="20"/>
        </w:rPr>
        <w:pPrChange w:id="1007" w:author="Johanna Stansfield" w:date="2023-04-13T13:57:00Z">
          <w:pPr>
            <w:pStyle w:val="ListParagraph"/>
            <w:numPr>
              <w:numId w:val="15"/>
            </w:numPr>
            <w:snapToGrid w:val="0"/>
            <w:spacing w:after="0" w:line="240" w:lineRule="auto"/>
            <w:ind w:hanging="360"/>
            <w:jc w:val="both"/>
          </w:pPr>
        </w:pPrChange>
      </w:pPr>
      <w:del w:id="1008" w:author="Johanna Stansfield" w:date="2023-04-13T13:58:00Z">
        <w:r w:rsidRPr="001906B2" w:rsidDel="00F52C4C">
          <w:rPr>
            <w:rFonts w:ascii="Times New Roman" w:hAnsi="Times New Roman" w:cs="Times New Roman"/>
            <w:color w:val="000000" w:themeColor="text1"/>
            <w:spacing w:val="4"/>
            <w:w w:val="103"/>
            <w:kern w:val="14"/>
            <w:sz w:val="20"/>
            <w:szCs w:val="20"/>
          </w:rPr>
          <w:delText>a</w:delText>
        </w:r>
      </w:del>
      <w:ins w:id="1009" w:author="Johanna Stansfield" w:date="2023-04-13T13:58:00Z">
        <w:r w:rsidR="00F52C4C">
          <w:rPr>
            <w:rFonts w:ascii="Times New Roman" w:hAnsi="Times New Roman" w:cs="Times New Roman"/>
            <w:color w:val="000000" w:themeColor="text1"/>
            <w:spacing w:val="4"/>
            <w:w w:val="103"/>
            <w:kern w:val="14"/>
            <w:sz w:val="20"/>
            <w:szCs w:val="20"/>
          </w:rPr>
          <w:t>A</w:t>
        </w:r>
      </w:ins>
      <w:r w:rsidRPr="001906B2">
        <w:rPr>
          <w:rFonts w:ascii="Times New Roman" w:hAnsi="Times New Roman" w:cs="Times New Roman"/>
          <w:color w:val="000000" w:themeColor="text1"/>
          <w:spacing w:val="4"/>
          <w:w w:val="103"/>
          <w:kern w:val="14"/>
          <w:sz w:val="20"/>
          <w:szCs w:val="20"/>
        </w:rPr>
        <w:t>ble to convey strong and clear messages that are actionable and intuitive</w:t>
      </w:r>
      <w:del w:id="1010" w:author="Johanna Stansfield" w:date="2023-04-13T13:58:00Z">
        <w:r w:rsidRPr="001906B2" w:rsidDel="00F52C4C">
          <w:rPr>
            <w:rFonts w:ascii="Times New Roman" w:hAnsi="Times New Roman" w:cs="Times New Roman"/>
            <w:color w:val="000000" w:themeColor="text1"/>
            <w:spacing w:val="4"/>
            <w:w w:val="103"/>
            <w:kern w:val="14"/>
            <w:sz w:val="20"/>
            <w:szCs w:val="20"/>
          </w:rPr>
          <w:delText>;</w:delText>
        </w:r>
      </w:del>
      <w:r w:rsidRPr="001906B2">
        <w:rPr>
          <w:rFonts w:ascii="Times New Roman" w:hAnsi="Times New Roman" w:cs="Times New Roman"/>
          <w:color w:val="000000" w:themeColor="text1"/>
          <w:spacing w:val="4"/>
          <w:w w:val="103"/>
          <w:kern w:val="14"/>
          <w:sz w:val="20"/>
          <w:szCs w:val="20"/>
        </w:rPr>
        <w:t xml:space="preserve"> </w:t>
      </w:r>
    </w:p>
    <w:p w14:paraId="58C36B2E" w14:textId="7BAD3587" w:rsidR="00667D8A" w:rsidRPr="001906B2" w:rsidRDefault="00667D8A">
      <w:pPr>
        <w:pStyle w:val="ListParagraph"/>
        <w:numPr>
          <w:ilvl w:val="0"/>
          <w:numId w:val="18"/>
        </w:numPr>
        <w:snapToGrid w:val="0"/>
        <w:spacing w:after="0" w:line="240" w:lineRule="auto"/>
        <w:jc w:val="both"/>
        <w:rPr>
          <w:rFonts w:ascii="Times New Roman" w:hAnsi="Times New Roman" w:cs="Times New Roman"/>
          <w:color w:val="000000" w:themeColor="text1"/>
          <w:spacing w:val="4"/>
          <w:w w:val="103"/>
          <w:kern w:val="14"/>
          <w:sz w:val="20"/>
          <w:szCs w:val="20"/>
        </w:rPr>
        <w:pPrChange w:id="1011" w:author="Johanna Stansfield" w:date="2023-04-13T13:57:00Z">
          <w:pPr>
            <w:pStyle w:val="ListParagraph"/>
            <w:numPr>
              <w:numId w:val="15"/>
            </w:numPr>
            <w:snapToGrid w:val="0"/>
            <w:spacing w:after="0" w:line="240" w:lineRule="auto"/>
            <w:ind w:hanging="360"/>
            <w:jc w:val="both"/>
          </w:pPr>
        </w:pPrChange>
      </w:pPr>
      <w:del w:id="1012" w:author="Johanna Stansfield" w:date="2023-04-13T13:58:00Z">
        <w:r w:rsidRPr="001906B2" w:rsidDel="00F52C4C">
          <w:rPr>
            <w:rFonts w:ascii="Times New Roman" w:hAnsi="Times New Roman" w:cs="Times New Roman"/>
            <w:color w:val="000000" w:themeColor="text1"/>
            <w:spacing w:val="4"/>
            <w:w w:val="103"/>
            <w:kern w:val="14"/>
            <w:sz w:val="20"/>
            <w:szCs w:val="20"/>
          </w:rPr>
          <w:delText>s</w:delText>
        </w:r>
      </w:del>
      <w:ins w:id="1013" w:author="Johanna Stansfield" w:date="2023-04-13T13:58:00Z">
        <w:r w:rsidR="00F52C4C">
          <w:rPr>
            <w:rFonts w:ascii="Times New Roman" w:hAnsi="Times New Roman" w:cs="Times New Roman"/>
            <w:color w:val="000000" w:themeColor="text1"/>
            <w:spacing w:val="4"/>
            <w:w w:val="103"/>
            <w:kern w:val="14"/>
            <w:sz w:val="20"/>
            <w:szCs w:val="20"/>
          </w:rPr>
          <w:t>S</w:t>
        </w:r>
      </w:ins>
      <w:r w:rsidRPr="001906B2">
        <w:rPr>
          <w:rFonts w:ascii="Times New Roman" w:hAnsi="Times New Roman" w:cs="Times New Roman"/>
          <w:color w:val="000000" w:themeColor="text1"/>
          <w:spacing w:val="4"/>
          <w:w w:val="103"/>
          <w:kern w:val="14"/>
          <w:sz w:val="20"/>
          <w:szCs w:val="20"/>
        </w:rPr>
        <w:t>cientifically robust and statistically sound</w:t>
      </w:r>
      <w:del w:id="1014" w:author="Johanna Stansfield" w:date="2023-04-13T13:58:00Z">
        <w:r w:rsidRPr="001906B2" w:rsidDel="00F52C4C">
          <w:rPr>
            <w:rFonts w:ascii="Times New Roman" w:hAnsi="Times New Roman" w:cs="Times New Roman"/>
            <w:color w:val="000000" w:themeColor="text1"/>
            <w:spacing w:val="4"/>
            <w:w w:val="103"/>
            <w:kern w:val="14"/>
            <w:sz w:val="20"/>
            <w:szCs w:val="20"/>
          </w:rPr>
          <w:delText>; and</w:delText>
        </w:r>
      </w:del>
    </w:p>
    <w:p w14:paraId="5BF3A903" w14:textId="3C221E1F" w:rsidR="00667D8A" w:rsidRPr="001906B2" w:rsidRDefault="00667D8A">
      <w:pPr>
        <w:pStyle w:val="ListParagraph"/>
        <w:numPr>
          <w:ilvl w:val="0"/>
          <w:numId w:val="18"/>
        </w:numPr>
        <w:snapToGrid w:val="0"/>
        <w:spacing w:after="0" w:line="240" w:lineRule="auto"/>
        <w:jc w:val="both"/>
        <w:rPr>
          <w:rFonts w:ascii="Times New Roman" w:hAnsi="Times New Roman" w:cs="Times New Roman"/>
          <w:color w:val="000000" w:themeColor="text1"/>
          <w:spacing w:val="4"/>
          <w:w w:val="103"/>
          <w:kern w:val="14"/>
          <w:sz w:val="20"/>
          <w:szCs w:val="20"/>
        </w:rPr>
        <w:pPrChange w:id="1015" w:author="Johanna Stansfield" w:date="2023-04-13T13:57:00Z">
          <w:pPr>
            <w:pStyle w:val="ListParagraph"/>
            <w:numPr>
              <w:numId w:val="15"/>
            </w:numPr>
            <w:snapToGrid w:val="0"/>
            <w:spacing w:after="0" w:line="240" w:lineRule="auto"/>
            <w:ind w:hanging="360"/>
            <w:jc w:val="both"/>
          </w:pPr>
        </w:pPrChange>
      </w:pPr>
      <w:del w:id="1016" w:author="Johanna Stansfield" w:date="2023-04-13T13:58:00Z">
        <w:r w:rsidRPr="001906B2" w:rsidDel="00F52C4C">
          <w:rPr>
            <w:rFonts w:ascii="Times New Roman" w:hAnsi="Times New Roman" w:cs="Times New Roman"/>
            <w:color w:val="000000" w:themeColor="text1"/>
            <w:spacing w:val="4"/>
            <w:w w:val="103"/>
            <w:kern w:val="14"/>
            <w:sz w:val="20"/>
            <w:szCs w:val="20"/>
          </w:rPr>
          <w:delText>i</w:delText>
        </w:r>
      </w:del>
      <w:ins w:id="1017" w:author="Johanna Stansfield" w:date="2023-04-13T13:58:00Z">
        <w:r w:rsidR="00F52C4C">
          <w:rPr>
            <w:rFonts w:ascii="Times New Roman" w:hAnsi="Times New Roman" w:cs="Times New Roman"/>
            <w:color w:val="000000" w:themeColor="text1"/>
            <w:spacing w:val="4"/>
            <w:w w:val="103"/>
            <w:kern w:val="14"/>
            <w:sz w:val="20"/>
            <w:szCs w:val="20"/>
          </w:rPr>
          <w:t>I</w:t>
        </w:r>
      </w:ins>
      <w:r w:rsidRPr="001906B2">
        <w:rPr>
          <w:rFonts w:ascii="Times New Roman" w:hAnsi="Times New Roman" w:cs="Times New Roman"/>
          <w:color w:val="000000" w:themeColor="text1"/>
          <w:spacing w:val="4"/>
          <w:w w:val="103"/>
          <w:kern w:val="14"/>
          <w:sz w:val="20"/>
          <w:szCs w:val="20"/>
        </w:rPr>
        <w:t>terative and dynamic</w:t>
      </w:r>
      <w:ins w:id="1018" w:author="Johanna Stansfield" w:date="2023-04-13T13:59:00Z">
        <w:r w:rsidR="00F52C4C">
          <w:rPr>
            <w:rFonts w:ascii="Times New Roman" w:hAnsi="Times New Roman" w:cs="Times New Roman"/>
            <w:color w:val="000000" w:themeColor="text1"/>
            <w:spacing w:val="4"/>
            <w:w w:val="103"/>
            <w:kern w:val="14"/>
            <w:sz w:val="20"/>
            <w:szCs w:val="20"/>
          </w:rPr>
          <w:t>,</w:t>
        </w:r>
      </w:ins>
      <w:r w:rsidRPr="001906B2">
        <w:rPr>
          <w:rFonts w:ascii="Times New Roman" w:hAnsi="Times New Roman" w:cs="Times New Roman"/>
          <w:color w:val="000000" w:themeColor="text1"/>
          <w:spacing w:val="4"/>
          <w:w w:val="103"/>
          <w:kern w:val="14"/>
          <w:sz w:val="20"/>
          <w:szCs w:val="20"/>
        </w:rPr>
        <w:t xml:space="preserve"> based on what exists, while </w:t>
      </w:r>
      <w:del w:id="1019" w:author="Johanna Stansfield" w:date="2023-04-13T13:59:00Z">
        <w:r w:rsidRPr="001906B2" w:rsidDel="00F52C4C">
          <w:rPr>
            <w:rFonts w:ascii="Times New Roman" w:hAnsi="Times New Roman" w:cs="Times New Roman"/>
            <w:color w:val="000000" w:themeColor="text1"/>
            <w:spacing w:val="4"/>
            <w:w w:val="103"/>
            <w:kern w:val="14"/>
            <w:sz w:val="20"/>
            <w:szCs w:val="20"/>
          </w:rPr>
          <w:delText xml:space="preserve">adding </w:delText>
        </w:r>
      </w:del>
      <w:ins w:id="1020" w:author="Johanna Stansfield" w:date="2023-04-13T13:59:00Z">
        <w:r w:rsidR="00F52C4C">
          <w:rPr>
            <w:rFonts w:ascii="Times New Roman" w:hAnsi="Times New Roman" w:cs="Times New Roman"/>
            <w:color w:val="000000" w:themeColor="text1"/>
            <w:spacing w:val="4"/>
            <w:w w:val="103"/>
            <w:kern w:val="14"/>
            <w:sz w:val="20"/>
            <w:szCs w:val="20"/>
          </w:rPr>
          <w:t>allowing for the addi</w:t>
        </w:r>
      </w:ins>
      <w:ins w:id="1021" w:author="Johanna Stansfield" w:date="2023-04-13T14:00:00Z">
        <w:r w:rsidR="00F52C4C">
          <w:rPr>
            <w:rFonts w:ascii="Times New Roman" w:hAnsi="Times New Roman" w:cs="Times New Roman"/>
            <w:color w:val="000000" w:themeColor="text1"/>
            <w:spacing w:val="4"/>
            <w:w w:val="103"/>
            <w:kern w:val="14"/>
            <w:sz w:val="20"/>
            <w:szCs w:val="20"/>
          </w:rPr>
          <w:t>tion of</w:t>
        </w:r>
      </w:ins>
      <w:ins w:id="1022" w:author="Johanna Stansfield" w:date="2023-04-13T13:59:00Z">
        <w:r w:rsidR="00F52C4C" w:rsidRPr="001906B2">
          <w:rPr>
            <w:rFonts w:ascii="Times New Roman" w:hAnsi="Times New Roman" w:cs="Times New Roman"/>
            <w:color w:val="000000" w:themeColor="text1"/>
            <w:spacing w:val="4"/>
            <w:w w:val="103"/>
            <w:kern w:val="14"/>
            <w:sz w:val="20"/>
            <w:szCs w:val="20"/>
          </w:rPr>
          <w:t xml:space="preserve"> </w:t>
        </w:r>
      </w:ins>
      <w:r w:rsidRPr="001906B2">
        <w:rPr>
          <w:rFonts w:ascii="Times New Roman" w:hAnsi="Times New Roman" w:cs="Times New Roman"/>
          <w:color w:val="000000" w:themeColor="text1"/>
          <w:spacing w:val="4"/>
          <w:w w:val="103"/>
          <w:kern w:val="14"/>
          <w:sz w:val="20"/>
          <w:szCs w:val="20"/>
        </w:rPr>
        <w:t>new indicators, as relevant</w:t>
      </w:r>
      <w:del w:id="1023" w:author="Johanna Stansfield" w:date="2023-04-13T13:58:00Z">
        <w:r w:rsidRPr="001906B2" w:rsidDel="00F52C4C">
          <w:rPr>
            <w:rFonts w:ascii="Times New Roman" w:hAnsi="Times New Roman" w:cs="Times New Roman"/>
            <w:color w:val="000000" w:themeColor="text1"/>
            <w:spacing w:val="4"/>
            <w:w w:val="103"/>
            <w:kern w:val="14"/>
            <w:sz w:val="20"/>
            <w:szCs w:val="20"/>
          </w:rPr>
          <w:delText>.</w:delText>
        </w:r>
      </w:del>
      <w:r w:rsidRPr="001906B2">
        <w:rPr>
          <w:rFonts w:ascii="Times New Roman" w:hAnsi="Times New Roman" w:cs="Times New Roman"/>
          <w:color w:val="000000" w:themeColor="text1"/>
          <w:spacing w:val="4"/>
          <w:w w:val="103"/>
          <w:kern w:val="14"/>
          <w:sz w:val="20"/>
          <w:szCs w:val="20"/>
        </w:rPr>
        <w:t xml:space="preserve"> </w:t>
      </w:r>
    </w:p>
    <w:p w14:paraId="2DA7C81C" w14:textId="77777777" w:rsidR="00667D8A" w:rsidRPr="001906B2" w:rsidRDefault="00667D8A" w:rsidP="00667D8A">
      <w:pPr>
        <w:snapToGrid w:val="0"/>
        <w:spacing w:line="240" w:lineRule="auto"/>
        <w:jc w:val="both"/>
        <w:rPr>
          <w:color w:val="000000" w:themeColor="text1"/>
        </w:rPr>
      </w:pPr>
    </w:p>
    <w:p w14:paraId="18B4A2DB" w14:textId="3E725CAC" w:rsidR="00667D8A" w:rsidRPr="001906B2" w:rsidRDefault="004337B8" w:rsidP="00667D8A">
      <w:pPr>
        <w:snapToGrid w:val="0"/>
        <w:spacing w:line="240" w:lineRule="auto"/>
        <w:jc w:val="both"/>
        <w:rPr>
          <w:color w:val="000000" w:themeColor="text1"/>
        </w:rPr>
      </w:pPr>
      <w:ins w:id="1024" w:author="Johanna Stansfield" w:date="2023-04-14T14:21:00Z">
        <w:r>
          <w:rPr>
            <w:color w:val="000000" w:themeColor="text1"/>
          </w:rPr>
          <w:t xml:space="preserve">27. </w:t>
        </w:r>
      </w:ins>
      <w:r w:rsidR="00667D8A" w:rsidRPr="001906B2">
        <w:rPr>
          <w:color w:val="000000" w:themeColor="text1"/>
        </w:rPr>
        <w:t xml:space="preserve">The methodology and process to develop these indicators should build </w:t>
      </w:r>
      <w:del w:id="1025" w:author="Johanna Stansfield" w:date="2023-04-13T14:00:00Z">
        <w:r w:rsidR="00667D8A" w:rsidRPr="001906B2" w:rsidDel="00F52C4C">
          <w:rPr>
            <w:color w:val="000000" w:themeColor="text1"/>
          </w:rPr>
          <w:delText>up</w:delText>
        </w:r>
      </w:del>
      <w:r w:rsidR="00667D8A" w:rsidRPr="001906B2">
        <w:rPr>
          <w:color w:val="000000" w:themeColor="text1"/>
        </w:rPr>
        <w:t xml:space="preserve">on current capacities and ongoing work and incorporate appropriately the results of the </w:t>
      </w:r>
      <w:r w:rsidR="00667D8A" w:rsidRPr="003F6EB5">
        <w:rPr>
          <w:color w:val="000000" w:themeColor="text1"/>
        </w:rPr>
        <w:t>High-</w:t>
      </w:r>
      <w:del w:id="1026" w:author="Johanna Stansfield" w:date="2023-04-13T14:00:00Z">
        <w:r w:rsidR="00667D8A" w:rsidRPr="003F6EB5" w:rsidDel="00F52C4C">
          <w:rPr>
            <w:color w:val="000000" w:themeColor="text1"/>
          </w:rPr>
          <w:delText>L</w:delText>
        </w:r>
      </w:del>
      <w:ins w:id="1027" w:author="Johanna Stansfield" w:date="2023-04-13T14:00:00Z">
        <w:r w:rsidR="00F52C4C" w:rsidRPr="003F6EB5">
          <w:rPr>
            <w:color w:val="000000" w:themeColor="text1"/>
          </w:rPr>
          <w:t>l</w:t>
        </w:r>
      </w:ins>
      <w:r w:rsidR="00667D8A" w:rsidRPr="003F6EB5">
        <w:rPr>
          <w:color w:val="000000" w:themeColor="text1"/>
        </w:rPr>
        <w:t>evel Panel on the Development of a Multidimensional Vulnerability Index</w:t>
      </w:r>
      <w:del w:id="1028" w:author="Johanna Stansfield" w:date="2023-04-13T14:00:00Z">
        <w:r w:rsidR="00667D8A" w:rsidRPr="001906B2" w:rsidDel="00F52C4C">
          <w:rPr>
            <w:color w:val="000000" w:themeColor="text1"/>
          </w:rPr>
          <w:delText xml:space="preserve"> (MVI)</w:delText>
        </w:r>
      </w:del>
      <w:r w:rsidR="00667D8A" w:rsidRPr="001906B2">
        <w:rPr>
          <w:color w:val="000000" w:themeColor="text1"/>
        </w:rPr>
        <w:t>, as well as existing indices and indicators</w:t>
      </w:r>
      <w:ins w:id="1029" w:author="Johanna Stansfield" w:date="2023-04-13T14:00:00Z">
        <w:r w:rsidR="00F52C4C">
          <w:rPr>
            <w:color w:val="000000" w:themeColor="text1"/>
          </w:rPr>
          <w:t>,</w:t>
        </w:r>
      </w:ins>
      <w:r w:rsidR="00667D8A" w:rsidRPr="001906B2">
        <w:rPr>
          <w:color w:val="000000" w:themeColor="text1"/>
        </w:rPr>
        <w:t xml:space="preserve"> including the </w:t>
      </w:r>
      <w:del w:id="1030" w:author="Johanna Stansfield" w:date="2023-04-13T14:00:00Z">
        <w:r w:rsidR="00667D8A" w:rsidRPr="001906B2" w:rsidDel="00F52C4C">
          <w:rPr>
            <w:color w:val="000000" w:themeColor="text1"/>
          </w:rPr>
          <w:delText xml:space="preserve">SDG </w:delText>
        </w:r>
      </w:del>
      <w:ins w:id="1031" w:author="Johanna Stansfield" w:date="2023-04-13T14:00:00Z">
        <w:r w:rsidR="00F52C4C">
          <w:rPr>
            <w:color w:val="000000" w:themeColor="text1"/>
          </w:rPr>
          <w:t>Sustainable Development Goal</w:t>
        </w:r>
        <w:r w:rsidR="00F52C4C" w:rsidRPr="001906B2">
          <w:rPr>
            <w:color w:val="000000" w:themeColor="text1"/>
          </w:rPr>
          <w:t xml:space="preserve"> </w:t>
        </w:r>
      </w:ins>
      <w:r w:rsidR="00667D8A" w:rsidRPr="001906B2">
        <w:rPr>
          <w:color w:val="000000" w:themeColor="text1"/>
        </w:rPr>
        <w:t xml:space="preserve">indicators, the </w:t>
      </w:r>
      <w:del w:id="1032" w:author="Johanna Stansfield" w:date="2023-04-13T14:00:00Z">
        <w:r w:rsidR="00667D8A" w:rsidRPr="001906B2" w:rsidDel="00F52C4C">
          <w:rPr>
            <w:color w:val="000000" w:themeColor="text1"/>
          </w:rPr>
          <w:delText>H</w:delText>
        </w:r>
      </w:del>
      <w:ins w:id="1033" w:author="Johanna Stansfield" w:date="2023-04-13T14:00:00Z">
        <w:r w:rsidR="00F52C4C">
          <w:rPr>
            <w:color w:val="000000" w:themeColor="text1"/>
          </w:rPr>
          <w:t>h</w:t>
        </w:r>
      </w:ins>
      <w:r w:rsidR="00667D8A" w:rsidRPr="001906B2">
        <w:rPr>
          <w:color w:val="000000" w:themeColor="text1"/>
        </w:rPr>
        <w:t xml:space="preserve">uman </w:t>
      </w:r>
      <w:del w:id="1034" w:author="Johanna Stansfield" w:date="2023-04-13T14:00:00Z">
        <w:r w:rsidR="00667D8A" w:rsidRPr="001906B2" w:rsidDel="00F52C4C">
          <w:rPr>
            <w:color w:val="000000" w:themeColor="text1"/>
          </w:rPr>
          <w:delText>D</w:delText>
        </w:r>
      </w:del>
      <w:ins w:id="1035" w:author="Johanna Stansfield" w:date="2023-04-13T14:00:00Z">
        <w:r w:rsidR="00F52C4C">
          <w:rPr>
            <w:color w:val="000000" w:themeColor="text1"/>
          </w:rPr>
          <w:t>d</w:t>
        </w:r>
      </w:ins>
      <w:r w:rsidR="00667D8A" w:rsidRPr="001906B2">
        <w:rPr>
          <w:color w:val="000000" w:themeColor="text1"/>
        </w:rPr>
        <w:t xml:space="preserve">evelopment </w:t>
      </w:r>
      <w:del w:id="1036" w:author="Johanna Stansfield" w:date="2023-04-13T14:01:00Z">
        <w:r w:rsidR="00667D8A" w:rsidRPr="001906B2" w:rsidDel="00F52C4C">
          <w:rPr>
            <w:color w:val="000000" w:themeColor="text1"/>
          </w:rPr>
          <w:delText>I</w:delText>
        </w:r>
      </w:del>
      <w:ins w:id="1037" w:author="Johanna Stansfield" w:date="2023-04-13T14:01:00Z">
        <w:r w:rsidR="00F52C4C">
          <w:rPr>
            <w:color w:val="000000" w:themeColor="text1"/>
          </w:rPr>
          <w:t>i</w:t>
        </w:r>
      </w:ins>
      <w:r w:rsidR="00667D8A" w:rsidRPr="001906B2">
        <w:rPr>
          <w:color w:val="000000" w:themeColor="text1"/>
        </w:rPr>
        <w:t xml:space="preserve">ndex and other relevant indicators </w:t>
      </w:r>
      <w:del w:id="1038" w:author="Johanna Stansfield" w:date="2023-04-13T14:01:00Z">
        <w:r w:rsidR="00667D8A" w:rsidRPr="001906B2" w:rsidDel="00F52C4C">
          <w:rPr>
            <w:color w:val="000000" w:themeColor="text1"/>
          </w:rPr>
          <w:delText xml:space="preserve">which </w:delText>
        </w:r>
      </w:del>
      <w:ins w:id="1039" w:author="Johanna Stansfield" w:date="2023-04-13T14:01:00Z">
        <w:r w:rsidR="00F52C4C">
          <w:rPr>
            <w:color w:val="000000" w:themeColor="text1"/>
          </w:rPr>
          <w:t>that</w:t>
        </w:r>
        <w:r w:rsidR="00F52C4C" w:rsidRPr="001906B2">
          <w:rPr>
            <w:color w:val="000000" w:themeColor="text1"/>
          </w:rPr>
          <w:t xml:space="preserve"> </w:t>
        </w:r>
      </w:ins>
      <w:del w:id="1040" w:author="Johanna Stansfield" w:date="2023-04-13T14:01:00Z">
        <w:r w:rsidR="00667D8A" w:rsidRPr="001906B2" w:rsidDel="00F52C4C">
          <w:rPr>
            <w:color w:val="000000" w:themeColor="text1"/>
          </w:rPr>
          <w:delText xml:space="preserve">consider </w:delText>
        </w:r>
      </w:del>
      <w:ins w:id="1041" w:author="Johanna Stansfield" w:date="2023-04-13T14:01:00Z">
        <w:r w:rsidR="00F52C4C">
          <w:rPr>
            <w:color w:val="000000" w:themeColor="text1"/>
          </w:rPr>
          <w:t>account for</w:t>
        </w:r>
        <w:r w:rsidR="00F52C4C" w:rsidRPr="001906B2">
          <w:rPr>
            <w:color w:val="000000" w:themeColor="text1"/>
          </w:rPr>
          <w:t xml:space="preserve"> </w:t>
        </w:r>
      </w:ins>
      <w:r w:rsidR="00667D8A" w:rsidRPr="001906B2">
        <w:rPr>
          <w:color w:val="000000" w:themeColor="text1"/>
        </w:rPr>
        <w:t xml:space="preserve">human rights and gender equality. </w:t>
      </w:r>
    </w:p>
    <w:p w14:paraId="5ABB3733" w14:textId="5B419829" w:rsidR="00667D8A" w:rsidRPr="001906B2" w:rsidRDefault="00667D8A" w:rsidP="00667D8A">
      <w:pPr>
        <w:snapToGrid w:val="0"/>
        <w:spacing w:line="240" w:lineRule="auto"/>
        <w:jc w:val="both"/>
        <w:rPr>
          <w:color w:val="000000" w:themeColor="text1"/>
        </w:rPr>
      </w:pPr>
    </w:p>
    <w:p w14:paraId="41053EBE" w14:textId="5B954504" w:rsidR="00667D8A" w:rsidRPr="007F4725" w:rsidRDefault="00667D8A" w:rsidP="00667D8A">
      <w:pPr>
        <w:spacing w:line="240" w:lineRule="auto"/>
        <w:jc w:val="both"/>
        <w:rPr>
          <w:rFonts w:asciiTheme="majorBidi" w:hAnsiTheme="majorBidi" w:cstheme="majorBidi"/>
          <w:b/>
          <w:bCs/>
          <w:color w:val="000000" w:themeColor="text1"/>
          <w:rPrChange w:id="1042" w:author="Johanna Stansfield" w:date="2023-04-13T14:13:00Z">
            <w:rPr>
              <w:rFonts w:asciiTheme="majorBidi" w:hAnsiTheme="majorBidi" w:cstheme="majorBidi"/>
              <w:b/>
              <w:bCs/>
              <w:i/>
              <w:iCs/>
              <w:color w:val="000000" w:themeColor="text1"/>
            </w:rPr>
          </w:rPrChange>
        </w:rPr>
      </w:pPr>
      <w:r w:rsidRPr="00A70EFB">
        <w:rPr>
          <w:rFonts w:asciiTheme="majorBidi" w:hAnsiTheme="majorBidi" w:cstheme="majorBidi"/>
          <w:b/>
          <w:bCs/>
          <w:color w:val="000000" w:themeColor="text1"/>
          <w:rPrChange w:id="1043" w:author="Johanna Stansfield" w:date="2023-04-13T14:37:00Z">
            <w:rPr>
              <w:rFonts w:asciiTheme="majorBidi" w:hAnsiTheme="majorBidi" w:cstheme="majorBidi"/>
              <w:b/>
              <w:bCs/>
              <w:i/>
              <w:iCs/>
              <w:color w:val="000000" w:themeColor="text1"/>
            </w:rPr>
          </w:rPrChange>
        </w:rPr>
        <w:t xml:space="preserve">A </w:t>
      </w:r>
      <w:del w:id="1044" w:author="Johanna Stansfield" w:date="2023-04-13T14:12:00Z">
        <w:r w:rsidRPr="00A70EFB" w:rsidDel="007F4725">
          <w:rPr>
            <w:rFonts w:asciiTheme="majorBidi" w:hAnsiTheme="majorBidi" w:cstheme="majorBidi"/>
            <w:b/>
            <w:bCs/>
            <w:color w:val="000000" w:themeColor="text1"/>
            <w:rPrChange w:id="1045" w:author="Johanna Stansfield" w:date="2023-04-13T14:37:00Z">
              <w:rPr>
                <w:rFonts w:asciiTheme="majorBidi" w:hAnsiTheme="majorBidi" w:cstheme="majorBidi"/>
                <w:b/>
                <w:bCs/>
                <w:i/>
                <w:iCs/>
                <w:color w:val="000000" w:themeColor="text1"/>
              </w:rPr>
            </w:rPrChange>
          </w:rPr>
          <w:delText>M</w:delText>
        </w:r>
      </w:del>
      <w:ins w:id="1046" w:author="Johanna Stansfield" w:date="2023-04-13T14:12:00Z">
        <w:r w:rsidR="007F4725" w:rsidRPr="00A70EFB">
          <w:rPr>
            <w:rFonts w:asciiTheme="majorBidi" w:hAnsiTheme="majorBidi" w:cstheme="majorBidi"/>
            <w:b/>
            <w:bCs/>
            <w:color w:val="000000" w:themeColor="text1"/>
            <w:rPrChange w:id="1047" w:author="Johanna Stansfield" w:date="2023-04-13T14:37:00Z">
              <w:rPr>
                <w:rFonts w:asciiTheme="majorBidi" w:hAnsiTheme="majorBidi" w:cstheme="majorBidi"/>
                <w:b/>
                <w:bCs/>
                <w:i/>
                <w:iCs/>
                <w:color w:val="000000" w:themeColor="text1"/>
                <w:highlight w:val="yellow"/>
              </w:rPr>
            </w:rPrChange>
          </w:rPr>
          <w:t>m</w:t>
        </w:r>
      </w:ins>
      <w:r w:rsidRPr="00A70EFB">
        <w:rPr>
          <w:rFonts w:asciiTheme="majorBidi" w:hAnsiTheme="majorBidi" w:cstheme="majorBidi"/>
          <w:b/>
          <w:bCs/>
          <w:color w:val="000000" w:themeColor="text1"/>
          <w:rPrChange w:id="1048" w:author="Johanna Stansfield" w:date="2023-04-13T14:37:00Z">
            <w:rPr>
              <w:rFonts w:asciiTheme="majorBidi" w:hAnsiTheme="majorBidi" w:cstheme="majorBidi"/>
              <w:b/>
              <w:bCs/>
              <w:i/>
              <w:iCs/>
              <w:color w:val="000000" w:themeColor="text1"/>
            </w:rPr>
          </w:rPrChange>
        </w:rPr>
        <w:t xml:space="preserve">ajor </w:t>
      </w:r>
      <w:del w:id="1049" w:author="Johanna Stansfield" w:date="2023-04-13T14:12:00Z">
        <w:r w:rsidRPr="00A70EFB" w:rsidDel="007F4725">
          <w:rPr>
            <w:rFonts w:asciiTheme="majorBidi" w:hAnsiTheme="majorBidi" w:cstheme="majorBidi"/>
            <w:b/>
            <w:bCs/>
            <w:color w:val="000000" w:themeColor="text1"/>
            <w:rPrChange w:id="1050" w:author="Johanna Stansfield" w:date="2023-04-13T14:37:00Z">
              <w:rPr>
                <w:rFonts w:asciiTheme="majorBidi" w:hAnsiTheme="majorBidi" w:cstheme="majorBidi"/>
                <w:b/>
                <w:bCs/>
                <w:i/>
                <w:iCs/>
                <w:color w:val="000000" w:themeColor="text1"/>
              </w:rPr>
            </w:rPrChange>
          </w:rPr>
          <w:delText>C</w:delText>
        </w:r>
      </w:del>
      <w:ins w:id="1051" w:author="Johanna Stansfield" w:date="2023-04-13T14:12:00Z">
        <w:r w:rsidR="007F4725" w:rsidRPr="00A70EFB">
          <w:rPr>
            <w:rFonts w:asciiTheme="majorBidi" w:hAnsiTheme="majorBidi" w:cstheme="majorBidi"/>
            <w:b/>
            <w:bCs/>
            <w:color w:val="000000" w:themeColor="text1"/>
            <w:rPrChange w:id="1052" w:author="Johanna Stansfield" w:date="2023-04-13T14:37:00Z">
              <w:rPr>
                <w:rFonts w:asciiTheme="majorBidi" w:hAnsiTheme="majorBidi" w:cstheme="majorBidi"/>
                <w:b/>
                <w:bCs/>
                <w:i/>
                <w:iCs/>
                <w:color w:val="000000" w:themeColor="text1"/>
              </w:rPr>
            </w:rPrChange>
          </w:rPr>
          <w:t>c</w:t>
        </w:r>
      </w:ins>
      <w:r w:rsidRPr="00A70EFB">
        <w:rPr>
          <w:rFonts w:asciiTheme="majorBidi" w:hAnsiTheme="majorBidi" w:cstheme="majorBidi"/>
          <w:b/>
          <w:bCs/>
          <w:color w:val="000000" w:themeColor="text1"/>
          <w:rPrChange w:id="1053" w:author="Johanna Stansfield" w:date="2023-04-13T14:37:00Z">
            <w:rPr>
              <w:rFonts w:asciiTheme="majorBidi" w:hAnsiTheme="majorBidi" w:cstheme="majorBidi"/>
              <w:b/>
              <w:bCs/>
              <w:i/>
              <w:iCs/>
              <w:color w:val="000000" w:themeColor="text1"/>
            </w:rPr>
          </w:rPrChange>
        </w:rPr>
        <w:t>apacity</w:t>
      </w:r>
      <w:del w:id="1054" w:author="Johanna Stansfield" w:date="2023-04-13T14:12:00Z">
        <w:r w:rsidRPr="00A70EFB" w:rsidDel="007F4725">
          <w:rPr>
            <w:rFonts w:asciiTheme="majorBidi" w:hAnsiTheme="majorBidi" w:cstheme="majorBidi"/>
            <w:b/>
            <w:bCs/>
            <w:color w:val="000000" w:themeColor="text1"/>
            <w:rPrChange w:id="1055" w:author="Johanna Stansfield" w:date="2023-04-13T14:37:00Z">
              <w:rPr>
                <w:rFonts w:asciiTheme="majorBidi" w:hAnsiTheme="majorBidi" w:cstheme="majorBidi"/>
                <w:b/>
                <w:bCs/>
                <w:i/>
                <w:iCs/>
                <w:color w:val="000000" w:themeColor="text1"/>
              </w:rPr>
            </w:rPrChange>
          </w:rPr>
          <w:delText xml:space="preserve"> </w:delText>
        </w:r>
      </w:del>
      <w:ins w:id="1056" w:author="Johanna Stansfield" w:date="2023-04-13T14:12:00Z">
        <w:r w:rsidR="007F4725" w:rsidRPr="00A70EFB">
          <w:rPr>
            <w:rFonts w:asciiTheme="majorBidi" w:hAnsiTheme="majorBidi" w:cstheme="majorBidi"/>
            <w:b/>
            <w:bCs/>
            <w:color w:val="000000" w:themeColor="text1"/>
            <w:rPrChange w:id="1057" w:author="Johanna Stansfield" w:date="2023-04-13T14:37:00Z">
              <w:rPr>
                <w:rFonts w:asciiTheme="majorBidi" w:hAnsiTheme="majorBidi" w:cstheme="majorBidi"/>
                <w:b/>
                <w:bCs/>
                <w:i/>
                <w:iCs/>
                <w:color w:val="000000" w:themeColor="text1"/>
              </w:rPr>
            </w:rPrChange>
          </w:rPr>
          <w:t>-</w:t>
        </w:r>
      </w:ins>
      <w:del w:id="1058" w:author="Johanna Stansfield" w:date="2023-04-13T14:12:00Z">
        <w:r w:rsidRPr="00A70EFB" w:rsidDel="007F4725">
          <w:rPr>
            <w:rFonts w:asciiTheme="majorBidi" w:hAnsiTheme="majorBidi" w:cstheme="majorBidi"/>
            <w:b/>
            <w:bCs/>
            <w:color w:val="000000" w:themeColor="text1"/>
            <w:rPrChange w:id="1059" w:author="Johanna Stansfield" w:date="2023-04-13T14:37:00Z">
              <w:rPr>
                <w:rFonts w:asciiTheme="majorBidi" w:hAnsiTheme="majorBidi" w:cstheme="majorBidi"/>
                <w:b/>
                <w:bCs/>
                <w:i/>
                <w:iCs/>
                <w:color w:val="000000" w:themeColor="text1"/>
              </w:rPr>
            </w:rPrChange>
          </w:rPr>
          <w:delText>B</w:delText>
        </w:r>
      </w:del>
      <w:ins w:id="1060" w:author="Johanna Stansfield" w:date="2023-04-13T14:12:00Z">
        <w:r w:rsidR="007F4725" w:rsidRPr="00A70EFB">
          <w:rPr>
            <w:rFonts w:asciiTheme="majorBidi" w:hAnsiTheme="majorBidi" w:cstheme="majorBidi"/>
            <w:b/>
            <w:bCs/>
            <w:color w:val="000000" w:themeColor="text1"/>
            <w:rPrChange w:id="1061" w:author="Johanna Stansfield" w:date="2023-04-13T14:37:00Z">
              <w:rPr>
                <w:rFonts w:asciiTheme="majorBidi" w:hAnsiTheme="majorBidi" w:cstheme="majorBidi"/>
                <w:b/>
                <w:bCs/>
                <w:i/>
                <w:iCs/>
                <w:color w:val="000000" w:themeColor="text1"/>
              </w:rPr>
            </w:rPrChange>
          </w:rPr>
          <w:t>b</w:t>
        </w:r>
      </w:ins>
      <w:r w:rsidRPr="00A70EFB">
        <w:rPr>
          <w:rFonts w:asciiTheme="majorBidi" w:hAnsiTheme="majorBidi" w:cstheme="majorBidi"/>
          <w:b/>
          <w:bCs/>
          <w:color w:val="000000" w:themeColor="text1"/>
          <w:rPrChange w:id="1062" w:author="Johanna Stansfield" w:date="2023-04-13T14:37:00Z">
            <w:rPr>
              <w:rFonts w:asciiTheme="majorBidi" w:hAnsiTheme="majorBidi" w:cstheme="majorBidi"/>
              <w:b/>
              <w:bCs/>
              <w:i/>
              <w:iCs/>
              <w:color w:val="000000" w:themeColor="text1"/>
            </w:rPr>
          </w:rPrChange>
        </w:rPr>
        <w:t xml:space="preserve">uilding </w:t>
      </w:r>
      <w:del w:id="1063" w:author="Johanna Stansfield" w:date="2023-04-13T14:13:00Z">
        <w:r w:rsidRPr="00A70EFB" w:rsidDel="007F4725">
          <w:rPr>
            <w:rFonts w:asciiTheme="majorBidi" w:hAnsiTheme="majorBidi" w:cstheme="majorBidi"/>
            <w:b/>
            <w:bCs/>
            <w:color w:val="000000" w:themeColor="text1"/>
            <w:rPrChange w:id="1064" w:author="Johanna Stansfield" w:date="2023-04-13T14:37:00Z">
              <w:rPr>
                <w:rFonts w:asciiTheme="majorBidi" w:hAnsiTheme="majorBidi" w:cstheme="majorBidi"/>
                <w:b/>
                <w:bCs/>
                <w:i/>
                <w:iCs/>
                <w:color w:val="000000" w:themeColor="text1"/>
              </w:rPr>
            </w:rPrChange>
          </w:rPr>
          <w:delText>I</w:delText>
        </w:r>
      </w:del>
      <w:ins w:id="1065" w:author="Johanna Stansfield" w:date="2023-04-13T14:13:00Z">
        <w:r w:rsidR="007F4725" w:rsidRPr="00A70EFB">
          <w:rPr>
            <w:rFonts w:asciiTheme="majorBidi" w:hAnsiTheme="majorBidi" w:cstheme="majorBidi"/>
            <w:b/>
            <w:bCs/>
            <w:color w:val="000000" w:themeColor="text1"/>
            <w:rPrChange w:id="1066" w:author="Johanna Stansfield" w:date="2023-04-13T14:37:00Z">
              <w:rPr>
                <w:rFonts w:asciiTheme="majorBidi" w:hAnsiTheme="majorBidi" w:cstheme="majorBidi"/>
                <w:b/>
                <w:bCs/>
                <w:i/>
                <w:iCs/>
                <w:color w:val="000000" w:themeColor="text1"/>
              </w:rPr>
            </w:rPrChange>
          </w:rPr>
          <w:t>i</w:t>
        </w:r>
      </w:ins>
      <w:r w:rsidRPr="00A70EFB">
        <w:rPr>
          <w:rFonts w:asciiTheme="majorBidi" w:hAnsiTheme="majorBidi" w:cstheme="majorBidi"/>
          <w:b/>
          <w:bCs/>
          <w:color w:val="000000" w:themeColor="text1"/>
          <w:rPrChange w:id="1067" w:author="Johanna Stansfield" w:date="2023-04-13T14:37:00Z">
            <w:rPr>
              <w:rFonts w:asciiTheme="majorBidi" w:hAnsiTheme="majorBidi" w:cstheme="majorBidi"/>
              <w:b/>
              <w:bCs/>
              <w:i/>
              <w:iCs/>
              <w:color w:val="000000" w:themeColor="text1"/>
            </w:rPr>
          </w:rPrChange>
        </w:rPr>
        <w:t>nitiative</w:t>
      </w:r>
      <w:r w:rsidRPr="007F4725">
        <w:rPr>
          <w:rFonts w:asciiTheme="majorBidi" w:hAnsiTheme="majorBidi" w:cstheme="majorBidi"/>
          <w:b/>
          <w:bCs/>
          <w:color w:val="000000" w:themeColor="text1"/>
          <w:rPrChange w:id="1068" w:author="Johanna Stansfield" w:date="2023-04-13T14:13:00Z">
            <w:rPr>
              <w:rFonts w:asciiTheme="majorBidi" w:hAnsiTheme="majorBidi" w:cstheme="majorBidi"/>
              <w:b/>
              <w:bCs/>
              <w:i/>
              <w:iCs/>
              <w:color w:val="000000" w:themeColor="text1"/>
            </w:rPr>
          </w:rPrChange>
        </w:rPr>
        <w:t xml:space="preserve">  </w:t>
      </w:r>
    </w:p>
    <w:p w14:paraId="7E7747AA" w14:textId="77777777" w:rsidR="00667D8A" w:rsidRPr="001906B2" w:rsidRDefault="00667D8A" w:rsidP="00667D8A">
      <w:pPr>
        <w:snapToGrid w:val="0"/>
        <w:spacing w:line="240" w:lineRule="auto"/>
        <w:jc w:val="both"/>
        <w:rPr>
          <w:color w:val="000000" w:themeColor="text1"/>
        </w:rPr>
      </w:pPr>
    </w:p>
    <w:p w14:paraId="30FC6BCE" w14:textId="25BAD2F5" w:rsidR="00AF06BA" w:rsidRPr="001906B2" w:rsidRDefault="004337B8" w:rsidP="00AF06BA">
      <w:pPr>
        <w:keepNext/>
        <w:keepLines/>
        <w:jc w:val="both"/>
        <w:rPr>
          <w:color w:val="000000" w:themeColor="text1"/>
        </w:rPr>
      </w:pPr>
      <w:ins w:id="1069" w:author="Johanna Stansfield" w:date="2023-04-14T14:22:00Z">
        <w:r>
          <w:rPr>
            <w:color w:val="000000" w:themeColor="text1"/>
          </w:rPr>
          <w:t xml:space="preserve">28. </w:t>
        </w:r>
      </w:ins>
      <w:r w:rsidR="00AF06BA" w:rsidRPr="00A22B5B">
        <w:rPr>
          <w:color w:val="000000" w:themeColor="text1"/>
          <w:rPrChange w:id="1070" w:author="Johanna Stansfield" w:date="2023-04-13T14:13:00Z">
            <w:rPr>
              <w:b/>
              <w:bCs/>
              <w:color w:val="000000" w:themeColor="text1"/>
            </w:rPr>
          </w:rPrChange>
        </w:rPr>
        <w:t>Third</w:t>
      </w:r>
      <w:r w:rsidR="00AF06BA" w:rsidRPr="00A22B5B">
        <w:rPr>
          <w:color w:val="000000" w:themeColor="text1"/>
        </w:rPr>
        <w:t>,</w:t>
      </w:r>
      <w:r w:rsidR="00AF06BA" w:rsidRPr="001906B2">
        <w:rPr>
          <w:color w:val="000000" w:themeColor="text1"/>
        </w:rPr>
        <w:t xml:space="preserve"> I propose a major strengthening of </w:t>
      </w:r>
      <w:del w:id="1071" w:author="Johanna Stansfield" w:date="2023-04-13T14:13:00Z">
        <w:r w:rsidR="00AF06BA" w:rsidRPr="001906B2" w:rsidDel="00A22B5B">
          <w:rPr>
            <w:color w:val="000000" w:themeColor="text1"/>
          </w:rPr>
          <w:delText xml:space="preserve">UN </w:delText>
        </w:r>
      </w:del>
      <w:ins w:id="1072" w:author="Johanna Stansfield" w:date="2023-04-13T14:13:00Z">
        <w:r w:rsidR="00A22B5B">
          <w:rPr>
            <w:color w:val="000000" w:themeColor="text1"/>
          </w:rPr>
          <w:t>United Nations</w:t>
        </w:r>
        <w:r w:rsidR="00A22B5B" w:rsidRPr="001906B2">
          <w:rPr>
            <w:color w:val="000000" w:themeColor="text1"/>
          </w:rPr>
          <w:t xml:space="preserve"> </w:t>
        </w:r>
      </w:ins>
      <w:r w:rsidR="00AF06BA" w:rsidRPr="001906B2">
        <w:rPr>
          <w:color w:val="000000" w:themeColor="text1"/>
        </w:rPr>
        <w:t xml:space="preserve">support to countries in stepping up statistical capacity development and enabling country-owned use and reporting of progress beyond GDP. Such national capacity development will also </w:t>
      </w:r>
      <w:del w:id="1073" w:author="Johanna Stansfield" w:date="2023-04-13T14:17:00Z">
        <w:r w:rsidR="00AF06BA" w:rsidRPr="001906B2" w:rsidDel="009F4D05">
          <w:rPr>
            <w:color w:val="000000" w:themeColor="text1"/>
          </w:rPr>
          <w:delText>respond to</w:delText>
        </w:r>
      </w:del>
      <w:ins w:id="1074" w:author="Johanna Stansfield" w:date="2023-04-13T14:17:00Z">
        <w:r w:rsidR="009F4D05">
          <w:rPr>
            <w:color w:val="000000" w:themeColor="text1"/>
          </w:rPr>
          <w:t>help to overcome</w:t>
        </w:r>
      </w:ins>
      <w:r w:rsidR="00AF06BA" w:rsidRPr="001906B2">
        <w:rPr>
          <w:color w:val="000000" w:themeColor="text1"/>
        </w:rPr>
        <w:t xml:space="preserve"> the global challenge to develop and propose new metrics to complement GDP in a participatory process and to fill persisting gaps in </w:t>
      </w:r>
      <w:del w:id="1075" w:author="Johanna Stansfield" w:date="2023-04-13T14:14:00Z">
        <w:r w:rsidR="00AF06BA" w:rsidRPr="001906B2" w:rsidDel="00A22B5B">
          <w:rPr>
            <w:color w:val="000000" w:themeColor="text1"/>
          </w:rPr>
          <w:delText xml:space="preserve">SDG </w:delText>
        </w:r>
      </w:del>
      <w:r w:rsidR="00AF06BA" w:rsidRPr="001906B2">
        <w:rPr>
          <w:color w:val="000000" w:themeColor="text1"/>
        </w:rPr>
        <w:t>reporting</w:t>
      </w:r>
      <w:ins w:id="1076" w:author="Johanna Stansfield" w:date="2023-04-13T14:14:00Z">
        <w:r w:rsidR="00A22B5B">
          <w:rPr>
            <w:color w:val="000000" w:themeColor="text1"/>
          </w:rPr>
          <w:t xml:space="preserve"> on the Sustainable Development Goals</w:t>
        </w:r>
      </w:ins>
      <w:r w:rsidR="00AF06BA" w:rsidRPr="001906B2">
        <w:rPr>
          <w:color w:val="000000" w:themeColor="text1"/>
        </w:rPr>
        <w:t xml:space="preserve">. GDP succeeded in becoming universally recognized and the main benchmark </w:t>
      </w:r>
      <w:del w:id="1077" w:author="Johanna Stansfield" w:date="2023-04-13T14:18:00Z">
        <w:r w:rsidR="00AF06BA" w:rsidRPr="001906B2" w:rsidDel="009F4D05">
          <w:rPr>
            <w:color w:val="000000" w:themeColor="text1"/>
          </w:rPr>
          <w:delText xml:space="preserve">to </w:delText>
        </w:r>
      </w:del>
      <w:ins w:id="1078" w:author="Johanna Stansfield" w:date="2023-04-13T14:18:00Z">
        <w:r w:rsidR="009F4D05">
          <w:rPr>
            <w:color w:val="000000" w:themeColor="text1"/>
          </w:rPr>
          <w:t>for</w:t>
        </w:r>
        <w:r w:rsidR="009F4D05" w:rsidRPr="001906B2">
          <w:rPr>
            <w:color w:val="000000" w:themeColor="text1"/>
          </w:rPr>
          <w:t xml:space="preserve"> </w:t>
        </w:r>
      </w:ins>
      <w:r w:rsidR="00AF06BA" w:rsidRPr="001906B2">
        <w:rPr>
          <w:color w:val="000000" w:themeColor="text1"/>
        </w:rPr>
        <w:t>measur</w:t>
      </w:r>
      <w:ins w:id="1079" w:author="Johanna Stansfield" w:date="2023-04-13T14:18:00Z">
        <w:r w:rsidR="009F4D05">
          <w:rPr>
            <w:color w:val="000000" w:themeColor="text1"/>
          </w:rPr>
          <w:t>ing</w:t>
        </w:r>
      </w:ins>
      <w:del w:id="1080" w:author="Johanna Stansfield" w:date="2023-04-13T14:18:00Z">
        <w:r w:rsidR="00AF06BA" w:rsidRPr="001906B2" w:rsidDel="009F4D05">
          <w:rPr>
            <w:color w:val="000000" w:themeColor="text1"/>
          </w:rPr>
          <w:delText>e</w:delText>
        </w:r>
      </w:del>
      <w:r w:rsidR="00AF06BA" w:rsidRPr="001906B2">
        <w:rPr>
          <w:color w:val="000000" w:themeColor="text1"/>
        </w:rPr>
        <w:t xml:space="preserve"> a country’s economic progress and the value of its domestic production of goods and services because it was accompanied by massive investment</w:t>
      </w:r>
      <w:del w:id="1081" w:author="Johanna Stansfield" w:date="2023-04-13T14:15:00Z">
        <w:r w:rsidR="00AF06BA" w:rsidRPr="001906B2" w:rsidDel="009F4D05">
          <w:rPr>
            <w:color w:val="000000" w:themeColor="text1"/>
          </w:rPr>
          <w:delText>s</w:delText>
        </w:r>
      </w:del>
      <w:r w:rsidR="00AF06BA" w:rsidRPr="001906B2">
        <w:rPr>
          <w:color w:val="000000" w:themeColor="text1"/>
        </w:rPr>
        <w:t xml:space="preserve"> and support to develop statistical capacity at the national level. </w:t>
      </w:r>
      <w:ins w:id="1082" w:author="Johanna Stansfield" w:date="2023-04-13T19:58:00Z">
        <w:r w:rsidR="006B4215">
          <w:rPr>
            <w:color w:val="000000" w:themeColor="text1"/>
          </w:rPr>
          <w:t xml:space="preserve">The effort to </w:t>
        </w:r>
      </w:ins>
      <w:del w:id="1083" w:author="Johanna Stansfield" w:date="2023-04-13T19:58:00Z">
        <w:r w:rsidR="00AF06BA" w:rsidRPr="001906B2" w:rsidDel="006B4215">
          <w:rPr>
            <w:color w:val="000000" w:themeColor="text1"/>
          </w:rPr>
          <w:delText>G</w:delText>
        </w:r>
      </w:del>
      <w:ins w:id="1084" w:author="Johanna Stansfield" w:date="2023-04-13T19:58:00Z">
        <w:r w:rsidR="006B4215">
          <w:rPr>
            <w:color w:val="000000" w:themeColor="text1"/>
          </w:rPr>
          <w:t>g</w:t>
        </w:r>
      </w:ins>
      <w:r w:rsidR="00AF06BA" w:rsidRPr="001906B2">
        <w:rPr>
          <w:color w:val="000000" w:themeColor="text1"/>
        </w:rPr>
        <w:t>o</w:t>
      </w:r>
      <w:del w:id="1085" w:author="Johanna Stansfield" w:date="2023-04-13T19:58:00Z">
        <w:r w:rsidR="00AF06BA" w:rsidRPr="001906B2" w:rsidDel="006B4215">
          <w:rPr>
            <w:color w:val="000000" w:themeColor="text1"/>
          </w:rPr>
          <w:delText>ing</w:delText>
        </w:r>
      </w:del>
      <w:r w:rsidR="00AF06BA" w:rsidRPr="001906B2">
        <w:rPr>
          <w:color w:val="000000" w:themeColor="text1"/>
        </w:rPr>
        <w:t xml:space="preserve"> </w:t>
      </w:r>
      <w:del w:id="1086" w:author="Johanna Stansfield" w:date="2023-04-13T14:15:00Z">
        <w:r w:rsidR="00AF06BA" w:rsidRPr="001906B2" w:rsidDel="009F4D05">
          <w:rPr>
            <w:color w:val="000000" w:themeColor="text1"/>
          </w:rPr>
          <w:delText>B</w:delText>
        </w:r>
      </w:del>
      <w:ins w:id="1087" w:author="Johanna Stansfield" w:date="2023-04-13T14:15:00Z">
        <w:r w:rsidR="009F4D05">
          <w:rPr>
            <w:color w:val="000000" w:themeColor="text1"/>
          </w:rPr>
          <w:t>b</w:t>
        </w:r>
      </w:ins>
      <w:r w:rsidR="00AF06BA" w:rsidRPr="001906B2">
        <w:rPr>
          <w:color w:val="000000" w:themeColor="text1"/>
        </w:rPr>
        <w:t xml:space="preserve">eyond GDP will require </w:t>
      </w:r>
      <w:del w:id="1088" w:author="Johanna Stansfield" w:date="2023-04-13T14:16:00Z">
        <w:r w:rsidR="00AF06BA" w:rsidRPr="001906B2" w:rsidDel="009F4D05">
          <w:rPr>
            <w:color w:val="000000" w:themeColor="text1"/>
          </w:rPr>
          <w:delText xml:space="preserve">comparably </w:delText>
        </w:r>
      </w:del>
      <w:ins w:id="1089" w:author="Johanna Stansfield" w:date="2023-04-13T14:16:00Z">
        <w:r w:rsidR="009F4D05">
          <w:rPr>
            <w:color w:val="000000" w:themeColor="text1"/>
          </w:rPr>
          <w:t>similarly</w:t>
        </w:r>
        <w:r w:rsidR="009F4D05" w:rsidRPr="001906B2">
          <w:rPr>
            <w:color w:val="000000" w:themeColor="text1"/>
          </w:rPr>
          <w:t xml:space="preserve"> </w:t>
        </w:r>
      </w:ins>
      <w:r w:rsidR="00AF06BA" w:rsidRPr="001906B2">
        <w:rPr>
          <w:color w:val="000000" w:themeColor="text1"/>
        </w:rPr>
        <w:t>ambitious international investment in capacity development i</w:t>
      </w:r>
      <w:r w:rsidR="00AF06BA" w:rsidRPr="006B4215">
        <w:rPr>
          <w:color w:val="000000" w:themeColor="text1"/>
        </w:rPr>
        <w:t>f it</w:t>
      </w:r>
      <w:r w:rsidR="00AF06BA" w:rsidRPr="001906B2">
        <w:rPr>
          <w:color w:val="000000" w:themeColor="text1"/>
        </w:rPr>
        <w:t xml:space="preserve"> is to be successful. </w:t>
      </w:r>
    </w:p>
    <w:p w14:paraId="7C992BE8" w14:textId="77777777" w:rsidR="00AF06BA" w:rsidRPr="001906B2" w:rsidRDefault="00AF06BA" w:rsidP="00AF06BA">
      <w:pPr>
        <w:keepNext/>
        <w:keepLines/>
        <w:jc w:val="both"/>
        <w:rPr>
          <w:color w:val="000000" w:themeColor="text1"/>
        </w:rPr>
      </w:pPr>
    </w:p>
    <w:p w14:paraId="5EC0864A" w14:textId="08653D75" w:rsidR="00AF06BA" w:rsidRPr="001906B2" w:rsidRDefault="004337B8" w:rsidP="00AF06BA">
      <w:pPr>
        <w:keepNext/>
        <w:keepLines/>
        <w:jc w:val="both"/>
        <w:rPr>
          <w:color w:val="000000" w:themeColor="text1"/>
        </w:rPr>
      </w:pPr>
      <w:ins w:id="1090" w:author="Johanna Stansfield" w:date="2023-04-14T14:22:00Z">
        <w:r>
          <w:rPr>
            <w:color w:val="000000" w:themeColor="text1"/>
          </w:rPr>
          <w:t xml:space="preserve">29. </w:t>
        </w:r>
      </w:ins>
      <w:r w:rsidR="00AF06BA" w:rsidRPr="001906B2">
        <w:rPr>
          <w:color w:val="000000" w:themeColor="text1"/>
        </w:rPr>
        <w:t xml:space="preserve">The </w:t>
      </w:r>
      <w:del w:id="1091" w:author="Johanna Stansfield" w:date="2023-04-13T14:18:00Z">
        <w:r w:rsidR="00AF06BA" w:rsidRPr="001906B2" w:rsidDel="009F4D05">
          <w:rPr>
            <w:color w:val="000000" w:themeColor="text1"/>
          </w:rPr>
          <w:delText>UN System</w:delText>
        </w:r>
      </w:del>
      <w:ins w:id="1092" w:author="Johanna Stansfield" w:date="2023-04-13T14:18:00Z">
        <w:r w:rsidR="009F4D05">
          <w:rPr>
            <w:color w:val="000000" w:themeColor="text1"/>
          </w:rPr>
          <w:t>United Nations system</w:t>
        </w:r>
      </w:ins>
      <w:r w:rsidR="00AF06BA" w:rsidRPr="001906B2">
        <w:rPr>
          <w:color w:val="000000" w:themeColor="text1"/>
        </w:rPr>
        <w:t xml:space="preserve"> must </w:t>
      </w:r>
      <w:del w:id="1093" w:author="Johanna Stansfield" w:date="2023-04-13T14:20:00Z">
        <w:r w:rsidR="00AF06BA" w:rsidRPr="001906B2" w:rsidDel="009F4D05">
          <w:rPr>
            <w:color w:val="000000" w:themeColor="text1"/>
          </w:rPr>
          <w:delText xml:space="preserve">support </w:delText>
        </w:r>
      </w:del>
      <w:ins w:id="1094" w:author="Johanna Stansfield" w:date="2023-04-13T14:20:00Z">
        <w:r w:rsidR="009F4D05">
          <w:rPr>
            <w:color w:val="000000" w:themeColor="text1"/>
          </w:rPr>
          <w:t>help</w:t>
        </w:r>
        <w:r w:rsidR="009F4D05" w:rsidRPr="001906B2">
          <w:rPr>
            <w:color w:val="000000" w:themeColor="text1"/>
          </w:rPr>
          <w:t xml:space="preserve"> </w:t>
        </w:r>
      </w:ins>
      <w:r w:rsidR="00AF06BA" w:rsidRPr="001906B2">
        <w:rPr>
          <w:color w:val="000000" w:themeColor="text1"/>
        </w:rPr>
        <w:t xml:space="preserve">statistical </w:t>
      </w:r>
      <w:del w:id="1095" w:author="Johanna Stansfield" w:date="2023-04-13T14:20:00Z">
        <w:r w:rsidR="00AF06BA" w:rsidRPr="001906B2" w:rsidDel="009F4D05">
          <w:rPr>
            <w:color w:val="000000" w:themeColor="text1"/>
          </w:rPr>
          <w:delText xml:space="preserve">systems </w:delText>
        </w:r>
      </w:del>
      <w:ins w:id="1096" w:author="Johanna Stansfield" w:date="2023-04-13T14:23:00Z">
        <w:r w:rsidR="009F4D05">
          <w:rPr>
            <w:color w:val="000000" w:themeColor="text1"/>
          </w:rPr>
          <w:t>offices</w:t>
        </w:r>
      </w:ins>
      <w:ins w:id="1097" w:author="Johanna Stansfield" w:date="2023-04-13T14:20:00Z">
        <w:r w:rsidR="009F4D05" w:rsidRPr="001906B2">
          <w:rPr>
            <w:color w:val="000000" w:themeColor="text1"/>
          </w:rPr>
          <w:t xml:space="preserve"> </w:t>
        </w:r>
      </w:ins>
      <w:r w:rsidR="00AF06BA" w:rsidRPr="001906B2">
        <w:rPr>
          <w:color w:val="000000" w:themeColor="text1"/>
        </w:rPr>
        <w:t xml:space="preserve">to shift priorities towards new metrics, including </w:t>
      </w:r>
      <w:ins w:id="1098" w:author="Johanna Stansfield" w:date="2023-04-13T19:59:00Z">
        <w:r w:rsidR="006B4215">
          <w:rPr>
            <w:color w:val="000000" w:themeColor="text1"/>
          </w:rPr>
          <w:t xml:space="preserve">a </w:t>
        </w:r>
      </w:ins>
      <w:r w:rsidR="00AF06BA" w:rsidRPr="001906B2">
        <w:rPr>
          <w:color w:val="000000" w:themeColor="text1"/>
        </w:rPr>
        <w:t>more comprehensive accounting of stocks and flows, distributions, sustainability and intergenerational perspectives, vulnerabilities</w:t>
      </w:r>
      <w:del w:id="1099" w:author="Johanna Stansfield" w:date="2023-04-13T14:21:00Z">
        <w:r w:rsidR="00AF06BA" w:rsidRPr="001906B2" w:rsidDel="009F4D05">
          <w:rPr>
            <w:color w:val="000000" w:themeColor="text1"/>
          </w:rPr>
          <w:delText>,</w:delText>
        </w:r>
      </w:del>
      <w:r w:rsidR="00AF06BA" w:rsidRPr="001906B2">
        <w:rPr>
          <w:color w:val="000000" w:themeColor="text1"/>
        </w:rPr>
        <w:t xml:space="preserve"> and aspects related to innovation, governance, stability, participation</w:t>
      </w:r>
      <w:del w:id="1100" w:author="Johanna Stansfield" w:date="2023-04-13T14:21:00Z">
        <w:r w:rsidR="00AF06BA" w:rsidRPr="001906B2" w:rsidDel="009F4D05">
          <w:rPr>
            <w:color w:val="000000" w:themeColor="text1"/>
          </w:rPr>
          <w:delText>,</w:delText>
        </w:r>
      </w:del>
      <w:r w:rsidR="00AF06BA" w:rsidRPr="001906B2">
        <w:rPr>
          <w:color w:val="000000" w:themeColor="text1"/>
        </w:rPr>
        <w:t xml:space="preserve"> and human rights.</w:t>
      </w:r>
    </w:p>
    <w:p w14:paraId="3B9686CD" w14:textId="77777777" w:rsidR="00AF06BA" w:rsidRPr="001906B2" w:rsidRDefault="00AF06BA" w:rsidP="00AF06BA">
      <w:pPr>
        <w:keepNext/>
        <w:keepLines/>
        <w:jc w:val="both"/>
        <w:rPr>
          <w:color w:val="000000" w:themeColor="text1"/>
        </w:rPr>
      </w:pPr>
    </w:p>
    <w:p w14:paraId="1AECB787" w14:textId="02533A4E" w:rsidR="00AF06BA" w:rsidRPr="001906B2" w:rsidRDefault="004337B8" w:rsidP="00AF06BA">
      <w:pPr>
        <w:keepNext/>
        <w:keepLines/>
        <w:jc w:val="both"/>
        <w:rPr>
          <w:color w:val="000000" w:themeColor="text1"/>
        </w:rPr>
      </w:pPr>
      <w:ins w:id="1101" w:author="Johanna Stansfield" w:date="2023-04-14T14:22:00Z">
        <w:r>
          <w:rPr>
            <w:color w:val="000000" w:themeColor="text1"/>
          </w:rPr>
          <w:t xml:space="preserve">30. </w:t>
        </w:r>
      </w:ins>
      <w:r w:rsidR="00AF06BA" w:rsidRPr="001906B2">
        <w:rPr>
          <w:color w:val="000000" w:themeColor="text1"/>
        </w:rPr>
        <w:t xml:space="preserve">In addition to a dashboard, Member States will need to be empowered to have comprehensive datasets that </w:t>
      </w:r>
      <w:del w:id="1102" w:author="Johanna Stansfield" w:date="2023-04-13T14:41:00Z">
        <w:r w:rsidR="00AF06BA" w:rsidRPr="001906B2" w:rsidDel="00A70EFB">
          <w:rPr>
            <w:color w:val="000000" w:themeColor="text1"/>
          </w:rPr>
          <w:delText xml:space="preserve">enable </w:delText>
        </w:r>
      </w:del>
      <w:ins w:id="1103" w:author="Johanna Stansfield" w:date="2023-04-13T14:41:00Z">
        <w:r w:rsidR="00A70EFB">
          <w:rPr>
            <w:color w:val="000000" w:themeColor="text1"/>
          </w:rPr>
          <w:t>allow for</w:t>
        </w:r>
        <w:r w:rsidR="00A70EFB" w:rsidRPr="001906B2">
          <w:rPr>
            <w:color w:val="000000" w:themeColor="text1"/>
          </w:rPr>
          <w:t xml:space="preserve"> </w:t>
        </w:r>
      </w:ins>
      <w:r w:rsidR="00AF06BA" w:rsidRPr="001906B2">
        <w:rPr>
          <w:color w:val="000000" w:themeColor="text1"/>
        </w:rPr>
        <w:t xml:space="preserve">disaggregation. As metrics will need to </w:t>
      </w:r>
      <w:commentRangeStart w:id="1104"/>
      <w:ins w:id="1105" w:author="Johanna Stansfield" w:date="2023-04-13T14:41:00Z">
        <w:r w:rsidR="00A70EFB">
          <w:rPr>
            <w:color w:val="000000" w:themeColor="text1"/>
          </w:rPr>
          <w:t xml:space="preserve">be </w:t>
        </w:r>
      </w:ins>
      <w:r w:rsidR="00AF06BA" w:rsidRPr="001906B2">
        <w:rPr>
          <w:color w:val="000000" w:themeColor="text1"/>
        </w:rPr>
        <w:t>develop</w:t>
      </w:r>
      <w:ins w:id="1106" w:author="Johanna Stansfield" w:date="2023-04-13T14:41:00Z">
        <w:r w:rsidR="00A70EFB">
          <w:rPr>
            <w:color w:val="000000" w:themeColor="text1"/>
          </w:rPr>
          <w:t>ed</w:t>
        </w:r>
      </w:ins>
      <w:ins w:id="1107" w:author="Johanna Stansfield" w:date="2023-04-13T14:43:00Z">
        <w:r w:rsidR="00A70EFB">
          <w:rPr>
            <w:color w:val="000000" w:themeColor="text1"/>
          </w:rPr>
          <w:t xml:space="preserve"> to reflect elements </w:t>
        </w:r>
      </w:ins>
      <w:del w:id="1108" w:author="Johanna Stansfield" w:date="2023-04-13T20:57:00Z">
        <w:r w:rsidR="00AF06BA" w:rsidRPr="001906B2" w:rsidDel="00A84CE5">
          <w:rPr>
            <w:color w:val="000000" w:themeColor="text1"/>
          </w:rPr>
          <w:delText xml:space="preserve"> </w:delText>
        </w:r>
      </w:del>
      <w:commentRangeEnd w:id="1104"/>
      <w:r w:rsidR="00A84CE5">
        <w:rPr>
          <w:rStyle w:val="CommentReference"/>
        </w:rPr>
        <w:commentReference w:id="1104"/>
      </w:r>
      <w:r w:rsidR="00AF06BA" w:rsidRPr="001906B2">
        <w:rPr>
          <w:color w:val="000000" w:themeColor="text1"/>
        </w:rPr>
        <w:t xml:space="preserve">beyond today’s needs, they cannot be limited by the data we have today. Building strong and dynamic statistical </w:t>
      </w:r>
      <w:del w:id="1109" w:author="Johanna Stansfield" w:date="2023-04-13T14:22:00Z">
        <w:r w:rsidR="00AF06BA" w:rsidRPr="001906B2" w:rsidDel="009F4D05">
          <w:rPr>
            <w:color w:val="000000" w:themeColor="text1"/>
          </w:rPr>
          <w:delText>eco</w:delText>
        </w:r>
      </w:del>
      <w:r w:rsidR="00AF06BA" w:rsidRPr="001906B2">
        <w:rPr>
          <w:color w:val="000000" w:themeColor="text1"/>
        </w:rPr>
        <w:t>systems and strong statistical capacity will also be key to enabling agility to measure what counts as and when new challenges arise.</w:t>
      </w:r>
    </w:p>
    <w:p w14:paraId="57009FDC" w14:textId="77777777" w:rsidR="00AF06BA" w:rsidRPr="001906B2" w:rsidRDefault="00AF06BA" w:rsidP="00AF06BA">
      <w:pPr>
        <w:keepNext/>
        <w:keepLines/>
        <w:jc w:val="both"/>
        <w:rPr>
          <w:color w:val="000000" w:themeColor="text1"/>
        </w:rPr>
      </w:pPr>
    </w:p>
    <w:p w14:paraId="06496613" w14:textId="32707B86" w:rsidR="00AF06BA" w:rsidRPr="001906B2" w:rsidRDefault="004337B8" w:rsidP="00AF06BA">
      <w:pPr>
        <w:snapToGrid w:val="0"/>
        <w:spacing w:line="240" w:lineRule="auto"/>
        <w:jc w:val="both"/>
        <w:rPr>
          <w:color w:val="000000" w:themeColor="text1"/>
        </w:rPr>
      </w:pPr>
      <w:ins w:id="1110" w:author="Johanna Stansfield" w:date="2023-04-14T14:22:00Z">
        <w:r>
          <w:rPr>
            <w:color w:val="000000" w:themeColor="text1"/>
          </w:rPr>
          <w:t xml:space="preserve">31. </w:t>
        </w:r>
      </w:ins>
      <w:r w:rsidR="00AF06BA" w:rsidRPr="001906B2">
        <w:rPr>
          <w:color w:val="000000" w:themeColor="text1"/>
        </w:rPr>
        <w:t xml:space="preserve">With the </w:t>
      </w:r>
      <w:del w:id="1111" w:author="Johanna Stansfield" w:date="2023-04-13T14:45:00Z">
        <w:r w:rsidR="00AF06BA" w:rsidRPr="001906B2" w:rsidDel="00A70EFB">
          <w:rPr>
            <w:color w:val="000000" w:themeColor="text1"/>
          </w:rPr>
          <w:delText xml:space="preserve">support </w:delText>
        </w:r>
      </w:del>
      <w:ins w:id="1112" w:author="Johanna Stansfield" w:date="2023-04-13T14:45:00Z">
        <w:r w:rsidR="00A70EFB">
          <w:rPr>
            <w:color w:val="000000" w:themeColor="text1"/>
          </w:rPr>
          <w:t>provision</w:t>
        </w:r>
        <w:r w:rsidR="00A70EFB" w:rsidRPr="001906B2">
          <w:rPr>
            <w:color w:val="000000" w:themeColor="text1"/>
          </w:rPr>
          <w:t xml:space="preserve"> </w:t>
        </w:r>
      </w:ins>
      <w:r w:rsidR="00AF06BA" w:rsidRPr="001906B2">
        <w:rPr>
          <w:color w:val="000000" w:themeColor="text1"/>
        </w:rPr>
        <w:t>of adequate capacity</w:t>
      </w:r>
      <w:ins w:id="1113" w:author="Johanna Stansfield" w:date="2023-04-13T14:22:00Z">
        <w:r w:rsidR="009F4D05">
          <w:rPr>
            <w:color w:val="000000" w:themeColor="text1"/>
          </w:rPr>
          <w:t>-</w:t>
        </w:r>
      </w:ins>
      <w:del w:id="1114" w:author="Johanna Stansfield" w:date="2023-04-13T14:22:00Z">
        <w:r w:rsidR="00AF06BA" w:rsidRPr="001906B2" w:rsidDel="009F4D05">
          <w:rPr>
            <w:color w:val="000000" w:themeColor="text1"/>
          </w:rPr>
          <w:delText xml:space="preserve"> </w:delText>
        </w:r>
      </w:del>
      <w:r w:rsidR="00AF06BA" w:rsidRPr="001906B2">
        <w:rPr>
          <w:color w:val="000000" w:themeColor="text1"/>
        </w:rPr>
        <w:t>building, the dashboard will eventually form a high-quality, widely available</w:t>
      </w:r>
      <w:del w:id="1115" w:author="Johanna Stansfield" w:date="2023-04-13T14:22:00Z">
        <w:r w:rsidR="00AF06BA" w:rsidRPr="001906B2" w:rsidDel="009F4D05">
          <w:rPr>
            <w:color w:val="000000" w:themeColor="text1"/>
          </w:rPr>
          <w:delText>,</w:delText>
        </w:r>
      </w:del>
      <w:r w:rsidR="00AF06BA" w:rsidRPr="001906B2">
        <w:rPr>
          <w:color w:val="000000" w:themeColor="text1"/>
        </w:rPr>
        <w:t xml:space="preserve"> and comparable body of information based on global and national official statistics</w:t>
      </w:r>
      <w:del w:id="1116" w:author="Johanna Stansfield" w:date="2023-04-13T14:22:00Z">
        <w:r w:rsidR="00AF06BA" w:rsidRPr="001906B2" w:rsidDel="009F4D05">
          <w:rPr>
            <w:color w:val="000000" w:themeColor="text1"/>
          </w:rPr>
          <w:delText>,</w:delText>
        </w:r>
      </w:del>
      <w:r w:rsidR="00AF06BA" w:rsidRPr="001906B2">
        <w:rPr>
          <w:color w:val="000000" w:themeColor="text1"/>
        </w:rPr>
        <w:t xml:space="preserve"> and new sources and technologies.</w:t>
      </w:r>
    </w:p>
    <w:p w14:paraId="3A8F90CB" w14:textId="77777777" w:rsidR="00667D8A" w:rsidRPr="001906B2" w:rsidRDefault="00667D8A" w:rsidP="0050542B">
      <w:pPr>
        <w:snapToGrid w:val="0"/>
        <w:spacing w:line="240" w:lineRule="auto"/>
        <w:contextualSpacing/>
        <w:jc w:val="both"/>
        <w:rPr>
          <w:color w:val="000000" w:themeColor="text1"/>
        </w:rPr>
      </w:pPr>
    </w:p>
    <w:p w14:paraId="017FF17E" w14:textId="2ED5A9AC" w:rsidR="00AF06BA" w:rsidRPr="001906B2" w:rsidRDefault="004337B8" w:rsidP="00AF06BA">
      <w:pPr>
        <w:keepNext/>
        <w:keepLines/>
        <w:jc w:val="both"/>
        <w:rPr>
          <w:color w:val="000000" w:themeColor="text1"/>
        </w:rPr>
      </w:pPr>
      <w:ins w:id="1117" w:author="Johanna Stansfield" w:date="2023-04-14T14:22:00Z">
        <w:r>
          <w:rPr>
            <w:color w:val="000000" w:themeColor="text1"/>
          </w:rPr>
          <w:t xml:space="preserve">32. </w:t>
        </w:r>
      </w:ins>
      <w:r w:rsidR="00AF06BA" w:rsidRPr="001906B2">
        <w:rPr>
          <w:color w:val="000000" w:themeColor="text1"/>
        </w:rPr>
        <w:t>The pandemic</w:t>
      </w:r>
      <w:ins w:id="1118" w:author="Johanna Stansfield" w:date="2023-04-13T14:47:00Z">
        <w:r w:rsidR="00613380">
          <w:rPr>
            <w:color w:val="000000" w:themeColor="text1"/>
          </w:rPr>
          <w:t xml:space="preserve"> posed</w:t>
        </w:r>
      </w:ins>
      <w:r w:rsidR="00AF06BA" w:rsidRPr="001906B2">
        <w:rPr>
          <w:color w:val="000000" w:themeColor="text1"/>
        </w:rPr>
        <w:t xml:space="preserve"> challenge</w:t>
      </w:r>
      <w:ins w:id="1119" w:author="Johanna Stansfield" w:date="2023-04-13T14:47:00Z">
        <w:r w:rsidR="00613380">
          <w:rPr>
            <w:color w:val="000000" w:themeColor="text1"/>
          </w:rPr>
          <w:t>s</w:t>
        </w:r>
      </w:ins>
      <w:del w:id="1120" w:author="Johanna Stansfield" w:date="2023-04-13T14:47:00Z">
        <w:r w:rsidR="00AF06BA" w:rsidRPr="001906B2" w:rsidDel="00613380">
          <w:rPr>
            <w:color w:val="000000" w:themeColor="text1"/>
          </w:rPr>
          <w:delText>d</w:delText>
        </w:r>
      </w:del>
      <w:r w:rsidR="00AF06BA" w:rsidRPr="001906B2">
        <w:rPr>
          <w:color w:val="000000" w:themeColor="text1"/>
        </w:rPr>
        <w:t xml:space="preserve"> </w:t>
      </w:r>
      <w:ins w:id="1121" w:author="Johanna Stansfield" w:date="2023-04-13T14:47:00Z">
        <w:r w:rsidR="00613380">
          <w:rPr>
            <w:color w:val="000000" w:themeColor="text1"/>
          </w:rPr>
          <w:t xml:space="preserve">to </w:t>
        </w:r>
      </w:ins>
      <w:r w:rsidR="00AF06BA" w:rsidRPr="001906B2">
        <w:rPr>
          <w:color w:val="000000" w:themeColor="text1"/>
        </w:rPr>
        <w:t>statistical offices</w:t>
      </w:r>
      <w:ins w:id="1122" w:author="Johanna Stansfield" w:date="2023-04-13T14:47:00Z">
        <w:r w:rsidR="00613380">
          <w:rPr>
            <w:color w:val="000000" w:themeColor="text1"/>
          </w:rPr>
          <w:t xml:space="preserve"> that</w:t>
        </w:r>
      </w:ins>
      <w:ins w:id="1123" w:author="Johanna Stansfield" w:date="2023-04-13T14:23:00Z">
        <w:r w:rsidR="009F4D05">
          <w:rPr>
            <w:color w:val="000000" w:themeColor="text1"/>
          </w:rPr>
          <w:t xml:space="preserve"> led to innovative</w:t>
        </w:r>
      </w:ins>
      <w:ins w:id="1124" w:author="Johanna Stansfield" w:date="2023-04-13T14:24:00Z">
        <w:r w:rsidR="009F4D05">
          <w:rPr>
            <w:color w:val="000000" w:themeColor="text1"/>
          </w:rPr>
          <w:t xml:space="preserve"> solutions</w:t>
        </w:r>
      </w:ins>
      <w:del w:id="1125" w:author="Johanna Stansfield" w:date="2023-04-13T14:24:00Z">
        <w:r w:rsidR="00AF06BA" w:rsidRPr="001906B2" w:rsidDel="009F4D05">
          <w:rPr>
            <w:color w:val="000000" w:themeColor="text1"/>
          </w:rPr>
          <w:delText xml:space="preserve"> and generated innovation</w:delText>
        </w:r>
      </w:del>
      <w:r w:rsidR="00AF06BA" w:rsidRPr="001906B2">
        <w:rPr>
          <w:color w:val="000000" w:themeColor="text1"/>
        </w:rPr>
        <w:t xml:space="preserve">, affecting the way in which they collect data from multiple sources, including big data and geospatial data, and how they share and compile data to provide timely insights. Many statistical offices serve as national </w:t>
      </w:r>
      <w:del w:id="1126" w:author="Johanna Stansfield" w:date="2023-04-13T14:24:00Z">
        <w:r w:rsidR="00AF06BA" w:rsidRPr="001906B2" w:rsidDel="009F4D05">
          <w:rPr>
            <w:color w:val="000000" w:themeColor="text1"/>
          </w:rPr>
          <w:delText>‘</w:delText>
        </w:r>
      </w:del>
      <w:r w:rsidR="00AF06BA" w:rsidRPr="001906B2">
        <w:rPr>
          <w:color w:val="000000" w:themeColor="text1"/>
        </w:rPr>
        <w:t>data stewards</w:t>
      </w:r>
      <w:del w:id="1127" w:author="Johanna Stansfield" w:date="2023-04-13T14:24:00Z">
        <w:r w:rsidR="00AF06BA" w:rsidRPr="001906B2" w:rsidDel="009F4D05">
          <w:rPr>
            <w:color w:val="000000" w:themeColor="text1"/>
          </w:rPr>
          <w:delText>’</w:delText>
        </w:r>
      </w:del>
      <w:ins w:id="1128" w:author="Johanna Stansfield" w:date="2023-04-13T14:24:00Z">
        <w:r w:rsidR="009F4D05">
          <w:rPr>
            <w:color w:val="000000" w:themeColor="text1"/>
          </w:rPr>
          <w:t>,</w:t>
        </w:r>
      </w:ins>
      <w:r w:rsidR="00AF06BA" w:rsidRPr="001906B2">
        <w:rPr>
          <w:color w:val="000000" w:themeColor="text1"/>
        </w:rPr>
        <w:t xml:space="preserve"> ensuring that data </w:t>
      </w:r>
      <w:del w:id="1129" w:author="Johanna Stansfield" w:date="2023-04-13T14:24:00Z">
        <w:r w:rsidR="00AF06BA" w:rsidRPr="001906B2" w:rsidDel="009F4D05">
          <w:rPr>
            <w:color w:val="000000" w:themeColor="text1"/>
          </w:rPr>
          <w:delText xml:space="preserve">is </w:delText>
        </w:r>
      </w:del>
      <w:ins w:id="1130" w:author="Johanna Stansfield" w:date="2023-04-13T14:24:00Z">
        <w:r w:rsidR="009F4D05">
          <w:rPr>
            <w:color w:val="000000" w:themeColor="text1"/>
          </w:rPr>
          <w:t>are</w:t>
        </w:r>
        <w:r w:rsidR="009F4D05" w:rsidRPr="001906B2">
          <w:rPr>
            <w:color w:val="000000" w:themeColor="text1"/>
          </w:rPr>
          <w:t xml:space="preserve"> </w:t>
        </w:r>
      </w:ins>
      <w:r w:rsidR="00AF06BA" w:rsidRPr="001906B2">
        <w:rPr>
          <w:color w:val="000000" w:themeColor="text1"/>
        </w:rPr>
        <w:t xml:space="preserve">used as an asset to society. </w:t>
      </w:r>
      <w:del w:id="1131" w:author="Johanna Stansfield" w:date="2023-04-13T14:48:00Z">
        <w:r w:rsidR="00AF06BA" w:rsidRPr="001906B2" w:rsidDel="00613380">
          <w:rPr>
            <w:color w:val="000000" w:themeColor="text1"/>
          </w:rPr>
          <w:delText xml:space="preserve"> </w:delText>
        </w:r>
      </w:del>
      <w:r w:rsidR="00AF06BA" w:rsidRPr="001906B2">
        <w:rPr>
          <w:color w:val="000000" w:themeColor="text1"/>
        </w:rPr>
        <w:t xml:space="preserve">New capacity development efforts should </w:t>
      </w:r>
      <w:del w:id="1132" w:author="Johanna Stansfield" w:date="2023-04-13T14:24:00Z">
        <w:r w:rsidR="00AF06BA" w:rsidRPr="001906B2" w:rsidDel="005E443D">
          <w:rPr>
            <w:color w:val="000000" w:themeColor="text1"/>
          </w:rPr>
          <w:delText>ensure innovation</w:delText>
        </w:r>
      </w:del>
      <w:ins w:id="1133" w:author="Johanna Stansfield" w:date="2023-04-13T14:24:00Z">
        <w:r w:rsidR="005E443D">
          <w:rPr>
            <w:color w:val="000000" w:themeColor="text1"/>
          </w:rPr>
          <w:t>involve innovative approaches</w:t>
        </w:r>
      </w:ins>
      <w:r w:rsidR="00AF06BA" w:rsidRPr="001906B2">
        <w:rPr>
          <w:color w:val="000000" w:themeColor="text1"/>
        </w:rPr>
        <w:t xml:space="preserve"> and </w:t>
      </w:r>
      <w:ins w:id="1134" w:author="Johanna Stansfield" w:date="2023-04-13T14:24:00Z">
        <w:r w:rsidR="005E443D">
          <w:rPr>
            <w:color w:val="000000" w:themeColor="text1"/>
          </w:rPr>
          <w:t>ensure</w:t>
        </w:r>
      </w:ins>
      <w:ins w:id="1135" w:author="Johanna Stansfield" w:date="2023-04-13T14:25:00Z">
        <w:r w:rsidR="005E443D">
          <w:rPr>
            <w:color w:val="000000" w:themeColor="text1"/>
          </w:rPr>
          <w:t xml:space="preserve"> </w:t>
        </w:r>
      </w:ins>
      <w:r w:rsidR="00AF06BA" w:rsidRPr="001906B2">
        <w:rPr>
          <w:color w:val="000000" w:themeColor="text1"/>
        </w:rPr>
        <w:t>that the use of new technologies is accessible to all countries.</w:t>
      </w:r>
    </w:p>
    <w:p w14:paraId="09E792E1" w14:textId="77777777" w:rsidR="0050542B" w:rsidRPr="001906B2" w:rsidRDefault="0050542B" w:rsidP="0050542B">
      <w:pPr>
        <w:spacing w:line="240" w:lineRule="auto"/>
        <w:jc w:val="both"/>
        <w:rPr>
          <w:rStyle w:val="eop"/>
          <w:color w:val="000000" w:themeColor="text1"/>
          <w:shd w:val="clear" w:color="auto" w:fill="FFFFFF"/>
        </w:rPr>
      </w:pPr>
    </w:p>
    <w:p w14:paraId="490D9E37" w14:textId="1FE845F8" w:rsidR="00AF06BA" w:rsidRPr="001906B2" w:rsidRDefault="00595DD9">
      <w:pPr>
        <w:autoSpaceDE w:val="0"/>
        <w:autoSpaceDN w:val="0"/>
        <w:adjustRightInd w:val="0"/>
        <w:spacing w:line="240" w:lineRule="auto"/>
        <w:rPr>
          <w:rFonts w:eastAsia="Times New Roman" w:cstheme="minorHAnsi"/>
          <w:b/>
          <w:color w:val="000000" w:themeColor="text1"/>
          <w:sz w:val="32"/>
          <w:szCs w:val="32"/>
          <w:lang w:eastAsia="zh-CN"/>
        </w:rPr>
        <w:pPrChange w:id="1136" w:author="Johanna Stansfield" w:date="2023-04-13T14:57:00Z">
          <w:pPr>
            <w:autoSpaceDE w:val="0"/>
            <w:autoSpaceDN w:val="0"/>
            <w:adjustRightInd w:val="0"/>
            <w:spacing w:line="240" w:lineRule="auto"/>
            <w:jc w:val="both"/>
          </w:pPr>
        </w:pPrChange>
      </w:pPr>
      <w:ins w:id="1137" w:author="Johanna Stansfield" w:date="2023-04-13T16:02:00Z">
        <w:r w:rsidRPr="00595DD9">
          <w:rPr>
            <w:rFonts w:eastAsia="Times New Roman" w:cstheme="minorHAnsi"/>
            <w:b/>
            <w:color w:val="000000" w:themeColor="text1"/>
            <w:sz w:val="32"/>
            <w:szCs w:val="32"/>
            <w:lang w:eastAsia="zh-CN"/>
            <w:rPrChange w:id="1138" w:author="Johanna Stansfield" w:date="2023-04-13T16:02:00Z">
              <w:rPr>
                <w:rFonts w:eastAsia="Times New Roman" w:cstheme="minorHAnsi"/>
                <w:b/>
                <w:color w:val="000000" w:themeColor="text1"/>
                <w:sz w:val="32"/>
                <w:szCs w:val="32"/>
                <w:highlight w:val="yellow"/>
                <w:lang w:eastAsia="zh-CN"/>
              </w:rPr>
            </w:rPrChange>
          </w:rPr>
          <w:lastRenderedPageBreak/>
          <w:t>I</w:t>
        </w:r>
      </w:ins>
      <w:ins w:id="1139" w:author="Johanna Stansfield" w:date="2023-04-14T14:17:00Z">
        <w:r w:rsidR="004337B8">
          <w:rPr>
            <w:rFonts w:eastAsia="Times New Roman" w:cstheme="minorHAnsi"/>
            <w:b/>
            <w:color w:val="000000" w:themeColor="text1"/>
            <w:sz w:val="32"/>
            <w:szCs w:val="32"/>
            <w:lang w:eastAsia="zh-CN"/>
          </w:rPr>
          <w:t>V</w:t>
        </w:r>
      </w:ins>
      <w:ins w:id="1140" w:author="Johanna Stansfield" w:date="2023-04-13T16:02:00Z">
        <w:r w:rsidRPr="00595DD9">
          <w:rPr>
            <w:rFonts w:eastAsia="Times New Roman" w:cstheme="minorHAnsi"/>
            <w:b/>
            <w:color w:val="000000" w:themeColor="text1"/>
            <w:sz w:val="32"/>
            <w:szCs w:val="32"/>
            <w:lang w:eastAsia="zh-CN"/>
            <w:rPrChange w:id="1141" w:author="Johanna Stansfield" w:date="2023-04-13T16:02:00Z">
              <w:rPr>
                <w:rFonts w:eastAsia="Times New Roman" w:cstheme="minorHAnsi"/>
                <w:b/>
                <w:color w:val="000000" w:themeColor="text1"/>
                <w:sz w:val="32"/>
                <w:szCs w:val="32"/>
                <w:highlight w:val="yellow"/>
                <w:lang w:eastAsia="zh-CN"/>
              </w:rPr>
            </w:rPrChange>
          </w:rPr>
          <w:t xml:space="preserve">. </w:t>
        </w:r>
      </w:ins>
      <w:del w:id="1142" w:author="Johanna Stansfield" w:date="2023-04-13T14:48:00Z">
        <w:r w:rsidR="00AF06BA" w:rsidRPr="00595DD9" w:rsidDel="00613380">
          <w:rPr>
            <w:rFonts w:eastAsia="Times New Roman" w:cstheme="minorHAnsi"/>
            <w:b/>
            <w:color w:val="000000" w:themeColor="text1"/>
            <w:sz w:val="32"/>
            <w:szCs w:val="32"/>
            <w:lang w:eastAsia="zh-CN"/>
          </w:rPr>
          <w:delText xml:space="preserve">Valuing What Counts: </w:delText>
        </w:r>
      </w:del>
      <w:r w:rsidR="00AF06BA" w:rsidRPr="00595DD9">
        <w:rPr>
          <w:rFonts w:eastAsia="Times New Roman" w:cstheme="minorHAnsi"/>
          <w:b/>
          <w:color w:val="000000" w:themeColor="text1"/>
          <w:sz w:val="32"/>
          <w:szCs w:val="32"/>
          <w:lang w:eastAsia="zh-CN"/>
        </w:rPr>
        <w:t>Recommendations</w:t>
      </w:r>
      <w:r w:rsidR="00AF06BA" w:rsidRPr="001906B2">
        <w:rPr>
          <w:rFonts w:eastAsia="Times New Roman" w:cstheme="minorHAnsi"/>
          <w:b/>
          <w:color w:val="000000" w:themeColor="text1"/>
          <w:sz w:val="32"/>
          <w:szCs w:val="32"/>
          <w:lang w:eastAsia="zh-CN"/>
        </w:rPr>
        <w:t xml:space="preserve"> for Member States</w:t>
      </w:r>
      <w:r w:rsidR="00AF06BA" w:rsidRPr="001906B2">
        <w:rPr>
          <w:rFonts w:eastAsia="Times New Roman" w:cstheme="minorHAnsi"/>
          <w:b/>
          <w:color w:val="000000" w:themeColor="text1"/>
          <w:sz w:val="32"/>
          <w:szCs w:val="32"/>
          <w:lang w:eastAsia="zh-CN"/>
        </w:rPr>
        <w:br/>
      </w:r>
    </w:p>
    <w:p w14:paraId="2A7B7C8C" w14:textId="5A964931" w:rsidR="00AF06BA" w:rsidDel="004337B8" w:rsidRDefault="004337B8" w:rsidP="004337B8">
      <w:pPr>
        <w:jc w:val="both"/>
        <w:rPr>
          <w:del w:id="1143" w:author="Johanna Stansfield" w:date="2023-04-14T14:22:00Z"/>
          <w:rFonts w:asciiTheme="majorBidi" w:eastAsia="Arial" w:hAnsiTheme="majorBidi" w:cstheme="majorBidi"/>
        </w:rPr>
      </w:pPr>
      <w:ins w:id="1144" w:author="Johanna Stansfield" w:date="2023-04-14T14:22:00Z">
        <w:r>
          <w:rPr>
            <w:color w:val="000000" w:themeColor="text1"/>
          </w:rPr>
          <w:t xml:space="preserve">33. </w:t>
        </w:r>
      </w:ins>
      <w:r w:rsidR="00AF06BA" w:rsidRPr="001906B2">
        <w:rPr>
          <w:color w:val="000000" w:themeColor="text1"/>
        </w:rPr>
        <w:t xml:space="preserve">Action to go </w:t>
      </w:r>
      <w:del w:id="1145" w:author="Johanna Stansfield" w:date="2023-04-13T14:49:00Z">
        <w:r w:rsidR="00AF06BA" w:rsidRPr="001906B2" w:rsidDel="00613380">
          <w:rPr>
            <w:color w:val="000000" w:themeColor="text1"/>
          </w:rPr>
          <w:delText>B</w:delText>
        </w:r>
      </w:del>
      <w:ins w:id="1146" w:author="Johanna Stansfield" w:date="2023-04-13T14:49:00Z">
        <w:r w:rsidR="00613380">
          <w:rPr>
            <w:color w:val="000000" w:themeColor="text1"/>
          </w:rPr>
          <w:t>b</w:t>
        </w:r>
      </w:ins>
      <w:r w:rsidR="00AF06BA" w:rsidRPr="001906B2">
        <w:rPr>
          <w:color w:val="000000" w:themeColor="text1"/>
        </w:rPr>
        <w:t xml:space="preserve">eyond GDP must be driven by a clear and shared political commitment and underpinned by strengthened technical capacity and expertise. </w:t>
      </w:r>
    </w:p>
    <w:p w14:paraId="0E51DEFE" w14:textId="77777777" w:rsidR="004337B8" w:rsidRDefault="004337B8" w:rsidP="00AF06BA">
      <w:pPr>
        <w:jc w:val="both"/>
        <w:rPr>
          <w:ins w:id="1147" w:author="Johanna Stansfield" w:date="2023-04-14T14:22:00Z"/>
          <w:rFonts w:asciiTheme="majorBidi" w:eastAsia="Arial" w:hAnsiTheme="majorBidi" w:cstheme="majorBidi"/>
        </w:rPr>
      </w:pPr>
    </w:p>
    <w:p w14:paraId="5C2DEE80" w14:textId="62E578DD" w:rsidR="004337B8" w:rsidRPr="001906B2" w:rsidRDefault="004337B8" w:rsidP="00AF06BA">
      <w:pPr>
        <w:jc w:val="both"/>
        <w:rPr>
          <w:ins w:id="1148" w:author="Johanna Stansfield" w:date="2023-04-14T14:22:00Z"/>
          <w:color w:val="000000" w:themeColor="text1"/>
        </w:rPr>
      </w:pPr>
    </w:p>
    <w:p w14:paraId="1EE0D4B2" w14:textId="2F3A6513" w:rsidR="00AF06BA" w:rsidRPr="004337B8" w:rsidDel="004337B8" w:rsidRDefault="004337B8" w:rsidP="00AF06BA">
      <w:pPr>
        <w:autoSpaceDE w:val="0"/>
        <w:autoSpaceDN w:val="0"/>
        <w:adjustRightInd w:val="0"/>
        <w:spacing w:line="240" w:lineRule="auto"/>
        <w:jc w:val="both"/>
        <w:rPr>
          <w:del w:id="1149" w:author="Johanna Stansfield" w:date="2023-04-14T14:22:00Z"/>
          <w:rFonts w:asciiTheme="majorBidi" w:eastAsia="Arial" w:hAnsiTheme="majorBidi" w:cstheme="majorBidi"/>
          <w:rPrChange w:id="1150" w:author="Johanna Stansfield" w:date="2023-04-14T14:22:00Z">
            <w:rPr>
              <w:del w:id="1151" w:author="Johanna Stansfield" w:date="2023-04-14T14:22:00Z"/>
              <w:rFonts w:eastAsia="Times New Roman" w:cstheme="minorHAnsi"/>
              <w:b/>
              <w:color w:val="000000" w:themeColor="text1"/>
              <w:sz w:val="32"/>
              <w:szCs w:val="32"/>
              <w:lang w:eastAsia="zh-CN"/>
            </w:rPr>
          </w:rPrChange>
        </w:rPr>
      </w:pPr>
      <w:ins w:id="1152" w:author="Johanna Stansfield" w:date="2023-04-14T14:22:00Z">
        <w:r w:rsidRPr="004337B8">
          <w:rPr>
            <w:rFonts w:asciiTheme="majorBidi" w:eastAsia="Arial" w:hAnsiTheme="majorBidi" w:cstheme="majorBidi"/>
            <w:rPrChange w:id="1153" w:author="Johanna Stansfield" w:date="2023-04-14T14:22:00Z">
              <w:rPr>
                <w:rFonts w:eastAsia="Times New Roman" w:cstheme="minorHAnsi"/>
                <w:b/>
                <w:color w:val="000000" w:themeColor="text1"/>
                <w:sz w:val="32"/>
                <w:szCs w:val="32"/>
                <w:lang w:eastAsia="zh-CN"/>
              </w:rPr>
            </w:rPrChange>
          </w:rPr>
          <w:t xml:space="preserve">34. </w:t>
        </w:r>
      </w:ins>
      <w:del w:id="1154" w:author="Johanna Stansfield" w:date="2023-04-14T14:22:00Z">
        <w:r w:rsidR="00AF06BA" w:rsidRPr="004337B8" w:rsidDel="004337B8">
          <w:rPr>
            <w:rFonts w:asciiTheme="majorBidi" w:eastAsia="Arial" w:hAnsiTheme="majorBidi" w:cstheme="majorBidi"/>
            <w:rPrChange w:id="1155" w:author="Johanna Stansfield" w:date="2023-04-14T14:22:00Z">
              <w:rPr>
                <w:rFonts w:eastAsia="Times New Roman" w:cstheme="minorHAnsi"/>
                <w:b/>
                <w:color w:val="000000" w:themeColor="text1"/>
                <w:sz w:val="32"/>
                <w:szCs w:val="32"/>
                <w:lang w:eastAsia="zh-CN"/>
              </w:rPr>
            </w:rPrChange>
          </w:rPr>
          <w:delText xml:space="preserve">   </w:delText>
        </w:r>
      </w:del>
    </w:p>
    <w:p w14:paraId="2FB131FE" w14:textId="073A16FF" w:rsidR="00AF06BA" w:rsidRPr="001906B2" w:rsidRDefault="00AF06BA" w:rsidP="004337B8">
      <w:pPr>
        <w:jc w:val="both"/>
        <w:rPr>
          <w:rFonts w:asciiTheme="majorBidi" w:eastAsia="Arial" w:hAnsiTheme="majorBidi" w:cstheme="majorBidi"/>
        </w:rPr>
      </w:pPr>
      <w:r w:rsidRPr="001906B2">
        <w:rPr>
          <w:rFonts w:asciiTheme="majorBidi" w:eastAsia="Arial" w:hAnsiTheme="majorBidi" w:cstheme="majorBidi"/>
        </w:rPr>
        <w:t>I urge Member States to:</w:t>
      </w:r>
    </w:p>
    <w:p w14:paraId="5A90EDE1" w14:textId="77777777" w:rsidR="00AF06BA" w:rsidRPr="001906B2" w:rsidRDefault="00AF06BA" w:rsidP="00AF06BA">
      <w:pPr>
        <w:jc w:val="both"/>
        <w:rPr>
          <w:rFonts w:asciiTheme="majorBidi" w:eastAsia="Arial" w:hAnsiTheme="majorBidi" w:cstheme="majorBidi"/>
        </w:rPr>
      </w:pPr>
    </w:p>
    <w:p w14:paraId="3BD7AA60" w14:textId="5A51E9D5" w:rsidR="00AF06BA" w:rsidRPr="00613380" w:rsidDel="00613380" w:rsidRDefault="00613380">
      <w:pPr>
        <w:jc w:val="both"/>
        <w:rPr>
          <w:del w:id="1156" w:author="Johanna Stansfield" w:date="2023-04-13T14:50:00Z"/>
          <w:rFonts w:asciiTheme="majorBidi" w:eastAsia="Arial" w:hAnsiTheme="majorBidi" w:cstheme="majorBidi"/>
          <w:rPrChange w:id="1157" w:author="Johanna Stansfield" w:date="2023-04-13T14:49:00Z">
            <w:rPr>
              <w:del w:id="1158" w:author="Johanna Stansfield" w:date="2023-04-13T14:50:00Z"/>
              <w:rFonts w:asciiTheme="majorBidi" w:eastAsia="Arial" w:hAnsiTheme="majorBidi" w:cstheme="majorBidi"/>
              <w:b/>
              <w:bCs/>
              <w:sz w:val="20"/>
              <w:szCs w:val="20"/>
            </w:rPr>
          </w:rPrChange>
        </w:rPr>
        <w:pPrChange w:id="1159" w:author="Johanna Stansfield" w:date="2023-04-13T14:53:00Z">
          <w:pPr>
            <w:pStyle w:val="ListParagraph"/>
            <w:numPr>
              <w:numId w:val="16"/>
            </w:numPr>
            <w:ind w:hanging="360"/>
            <w:jc w:val="both"/>
          </w:pPr>
        </w:pPrChange>
      </w:pPr>
      <w:ins w:id="1160" w:author="Johanna Stansfield" w:date="2023-04-13T14:49:00Z">
        <w:r>
          <w:rPr>
            <w:rFonts w:asciiTheme="majorBidi" w:eastAsia="Arial" w:hAnsiTheme="majorBidi" w:cstheme="majorBidi"/>
          </w:rPr>
          <w:t>(a)</w:t>
        </w:r>
        <w:r>
          <w:rPr>
            <w:rFonts w:asciiTheme="majorBidi" w:eastAsia="Arial" w:hAnsiTheme="majorBidi" w:cstheme="majorBidi"/>
          </w:rPr>
          <w:tab/>
        </w:r>
      </w:ins>
      <w:r w:rsidR="00AF06BA" w:rsidRPr="00613380">
        <w:rPr>
          <w:rFonts w:asciiTheme="majorBidi" w:eastAsia="Arial" w:hAnsiTheme="majorBidi" w:cstheme="majorBidi"/>
          <w:rPrChange w:id="1161" w:author="Johanna Stansfield" w:date="2023-04-13T14:49:00Z">
            <w:rPr>
              <w:rFonts w:asciiTheme="majorBidi" w:eastAsia="Arial" w:hAnsiTheme="majorBidi" w:cstheme="majorBidi"/>
              <w:b/>
              <w:bCs/>
            </w:rPr>
          </w:rPrChange>
        </w:rPr>
        <w:t xml:space="preserve">Confirm their political commitment to develop a conceptual </w:t>
      </w:r>
      <w:del w:id="1162" w:author="Johanna Stansfield" w:date="2023-04-13T14:49:00Z">
        <w:r w:rsidR="00AF06BA" w:rsidRPr="00613380" w:rsidDel="00613380">
          <w:rPr>
            <w:rFonts w:asciiTheme="majorBidi" w:eastAsia="Arial" w:hAnsiTheme="majorBidi" w:cstheme="majorBidi"/>
            <w:rPrChange w:id="1163" w:author="Johanna Stansfield" w:date="2023-04-13T14:49:00Z">
              <w:rPr>
                <w:rFonts w:asciiTheme="majorBidi" w:eastAsia="Arial" w:hAnsiTheme="majorBidi" w:cstheme="majorBidi"/>
                <w:b/>
                <w:bCs/>
              </w:rPr>
            </w:rPrChange>
          </w:rPr>
          <w:delText xml:space="preserve">value </w:delText>
        </w:r>
      </w:del>
      <w:r w:rsidR="00AF06BA" w:rsidRPr="00613380">
        <w:rPr>
          <w:rFonts w:asciiTheme="majorBidi" w:eastAsia="Arial" w:hAnsiTheme="majorBidi" w:cstheme="majorBidi"/>
          <w:rPrChange w:id="1164" w:author="Johanna Stansfield" w:date="2023-04-13T14:49:00Z">
            <w:rPr>
              <w:rFonts w:asciiTheme="majorBidi" w:eastAsia="Arial" w:hAnsiTheme="majorBidi" w:cstheme="majorBidi"/>
              <w:b/>
              <w:bCs/>
            </w:rPr>
          </w:rPrChange>
        </w:rPr>
        <w:t xml:space="preserve">framework </w:t>
      </w:r>
      <w:del w:id="1165" w:author="Johanna Stansfield" w:date="2023-04-13T14:50:00Z">
        <w:r w:rsidR="00AF06BA" w:rsidRPr="00613380" w:rsidDel="00613380">
          <w:rPr>
            <w:rFonts w:asciiTheme="majorBidi" w:eastAsia="Arial" w:hAnsiTheme="majorBidi" w:cstheme="majorBidi"/>
            <w:rPrChange w:id="1166" w:author="Johanna Stansfield" w:date="2023-04-13T14:49:00Z">
              <w:rPr>
                <w:rFonts w:asciiTheme="majorBidi" w:eastAsia="Arial" w:hAnsiTheme="majorBidi" w:cstheme="majorBidi"/>
                <w:b/>
                <w:bCs/>
              </w:rPr>
            </w:rPrChange>
          </w:rPr>
          <w:delText>on Beyond GDP</w:delText>
        </w:r>
      </w:del>
      <w:ins w:id="1167" w:author="Johanna Stansfield" w:date="2023-04-13T14:50:00Z">
        <w:r>
          <w:rPr>
            <w:rFonts w:asciiTheme="majorBidi" w:eastAsia="Arial" w:hAnsiTheme="majorBidi" w:cstheme="majorBidi"/>
          </w:rPr>
          <w:t>to value what counts,</w:t>
        </w:r>
      </w:ins>
      <w:ins w:id="1168" w:author="Johanna Stansfield" w:date="2023-04-13T14:53:00Z">
        <w:r>
          <w:rPr>
            <w:rFonts w:asciiTheme="majorBidi" w:eastAsia="Arial" w:hAnsiTheme="majorBidi" w:cstheme="majorBidi"/>
          </w:rPr>
          <w:t xml:space="preserve"> </w:t>
        </w:r>
      </w:ins>
      <w:del w:id="1169" w:author="Johanna Stansfield" w:date="2023-04-13T14:54:00Z">
        <w:r w:rsidR="00AF06BA" w:rsidRPr="00613380" w:rsidDel="00613380">
          <w:rPr>
            <w:rFonts w:asciiTheme="majorBidi" w:eastAsia="Arial" w:hAnsiTheme="majorBidi" w:cstheme="majorBidi"/>
            <w:rPrChange w:id="1170" w:author="Johanna Stansfield" w:date="2023-04-13T14:49:00Z">
              <w:rPr>
                <w:rFonts w:asciiTheme="majorBidi" w:eastAsia="Arial" w:hAnsiTheme="majorBidi" w:cstheme="majorBidi"/>
                <w:b/>
                <w:bCs/>
              </w:rPr>
            </w:rPrChange>
          </w:rPr>
          <w:delText xml:space="preserve"> </w:delText>
        </w:r>
      </w:del>
      <w:r w:rsidR="00AF06BA" w:rsidRPr="00613380">
        <w:rPr>
          <w:rFonts w:asciiTheme="majorBidi" w:eastAsia="Arial" w:hAnsiTheme="majorBidi" w:cstheme="majorBidi"/>
          <w:rPrChange w:id="1171" w:author="Johanna Stansfield" w:date="2023-04-13T14:49:00Z">
            <w:rPr>
              <w:rFonts w:asciiTheme="majorBidi" w:eastAsia="Arial" w:hAnsiTheme="majorBidi" w:cstheme="majorBidi"/>
              <w:b/>
              <w:bCs/>
            </w:rPr>
          </w:rPrChange>
        </w:rPr>
        <w:t>anchored in the 2030 Agenda</w:t>
      </w:r>
      <w:del w:id="1172" w:author="Johanna Stansfield" w:date="2023-04-13T20:00:00Z">
        <w:r w:rsidR="00AF06BA" w:rsidRPr="00613380" w:rsidDel="006B4215">
          <w:rPr>
            <w:rFonts w:asciiTheme="majorBidi" w:eastAsia="Arial" w:hAnsiTheme="majorBidi" w:cstheme="majorBidi"/>
            <w:rPrChange w:id="1173" w:author="Johanna Stansfield" w:date="2023-04-13T14:49:00Z">
              <w:rPr>
                <w:rFonts w:asciiTheme="majorBidi" w:eastAsia="Arial" w:hAnsiTheme="majorBidi" w:cstheme="majorBidi"/>
                <w:b/>
                <w:bCs/>
              </w:rPr>
            </w:rPrChange>
          </w:rPr>
          <w:delText xml:space="preserve"> for Sustainable Development</w:delText>
        </w:r>
      </w:del>
      <w:del w:id="1174" w:author="Johanna Stansfield" w:date="2023-04-13T14:50:00Z">
        <w:r w:rsidR="00AF06BA" w:rsidRPr="00613380" w:rsidDel="00613380">
          <w:rPr>
            <w:rFonts w:asciiTheme="majorBidi" w:eastAsia="Arial" w:hAnsiTheme="majorBidi" w:cstheme="majorBidi"/>
            <w:rPrChange w:id="1175" w:author="Johanna Stansfield" w:date="2023-04-13T14:49:00Z">
              <w:rPr>
                <w:rFonts w:asciiTheme="majorBidi" w:eastAsia="Arial" w:hAnsiTheme="majorBidi" w:cstheme="majorBidi"/>
                <w:b/>
                <w:bCs/>
              </w:rPr>
            </w:rPrChange>
          </w:rPr>
          <w:delText>,</w:delText>
        </w:r>
      </w:del>
      <w:ins w:id="1176" w:author="Johanna Stansfield" w:date="2023-04-13T14:54:00Z">
        <w:r>
          <w:rPr>
            <w:rFonts w:asciiTheme="majorBidi" w:eastAsia="Arial" w:hAnsiTheme="majorBidi" w:cstheme="majorBidi"/>
          </w:rPr>
          <w:t>.</w:t>
        </w:r>
      </w:ins>
      <w:del w:id="1177" w:author="Johanna Stansfield" w:date="2023-04-13T14:50:00Z">
        <w:r w:rsidR="00AF06BA" w:rsidRPr="00613380" w:rsidDel="00613380">
          <w:rPr>
            <w:rFonts w:asciiTheme="majorBidi" w:eastAsia="Arial" w:hAnsiTheme="majorBidi" w:cstheme="majorBidi"/>
            <w:rPrChange w:id="1178" w:author="Johanna Stansfield" w:date="2023-04-13T14:49:00Z">
              <w:rPr>
                <w:rFonts w:asciiTheme="majorBidi" w:eastAsia="Arial" w:hAnsiTheme="majorBidi" w:cstheme="majorBidi"/>
                <w:b/>
                <w:bCs/>
              </w:rPr>
            </w:rPrChange>
          </w:rPr>
          <w:delText xml:space="preserve"> </w:delText>
        </w:r>
      </w:del>
    </w:p>
    <w:p w14:paraId="5BAFFB31" w14:textId="212535B6" w:rsidR="00AF06BA" w:rsidRPr="00613380" w:rsidDel="00613380" w:rsidRDefault="00AF06BA">
      <w:pPr>
        <w:jc w:val="both"/>
        <w:rPr>
          <w:del w:id="1179" w:author="Johanna Stansfield" w:date="2023-04-13T14:50:00Z"/>
          <w:rFonts w:asciiTheme="majorBidi" w:eastAsia="Arial" w:hAnsiTheme="majorBidi" w:cstheme="majorBidi"/>
          <w:rPrChange w:id="1180" w:author="Johanna Stansfield" w:date="2023-04-13T14:51:00Z">
            <w:rPr>
              <w:del w:id="1181" w:author="Johanna Stansfield" w:date="2023-04-13T14:50:00Z"/>
            </w:rPr>
          </w:rPrChange>
        </w:rPr>
        <w:pPrChange w:id="1182" w:author="Johanna Stansfield" w:date="2023-04-13T14:53:00Z">
          <w:pPr>
            <w:pStyle w:val="ListParagraph"/>
            <w:jc w:val="both"/>
          </w:pPr>
        </w:pPrChange>
      </w:pPr>
    </w:p>
    <w:p w14:paraId="09446A3C" w14:textId="06677E3B" w:rsidR="00AF06BA" w:rsidRPr="00613380" w:rsidDel="00613380" w:rsidRDefault="00AF06BA">
      <w:pPr>
        <w:jc w:val="both"/>
        <w:rPr>
          <w:del w:id="1183" w:author="Johanna Stansfield" w:date="2023-04-13T14:52:00Z"/>
          <w:rFonts w:asciiTheme="majorBidi" w:eastAsia="Arial" w:hAnsiTheme="majorBidi" w:cstheme="majorBidi"/>
          <w:b/>
          <w:bCs/>
          <w:rPrChange w:id="1184" w:author="Johanna Stansfield" w:date="2023-04-13T14:51:00Z">
            <w:rPr>
              <w:del w:id="1185" w:author="Johanna Stansfield" w:date="2023-04-13T14:52:00Z"/>
              <w:b/>
              <w:bCs/>
            </w:rPr>
          </w:rPrChange>
        </w:rPr>
        <w:pPrChange w:id="1186" w:author="Johanna Stansfield" w:date="2023-04-13T14:53:00Z">
          <w:pPr>
            <w:pStyle w:val="ListParagraph"/>
            <w:jc w:val="both"/>
          </w:pPr>
        </w:pPrChange>
      </w:pPr>
      <w:del w:id="1187" w:author="Johanna Stansfield" w:date="2023-04-13T14:50:00Z">
        <w:r w:rsidRPr="00613380" w:rsidDel="00613380">
          <w:rPr>
            <w:rFonts w:asciiTheme="majorBidi" w:eastAsia="Arial" w:hAnsiTheme="majorBidi" w:cstheme="majorBidi"/>
            <w:rPrChange w:id="1188" w:author="Johanna Stansfield" w:date="2023-04-13T14:51:00Z">
              <w:rPr/>
            </w:rPrChange>
          </w:rPr>
          <w:delText>This</w:delText>
        </w:r>
      </w:del>
      <w:r w:rsidRPr="00613380">
        <w:rPr>
          <w:rFonts w:asciiTheme="majorBidi" w:eastAsia="Arial" w:hAnsiTheme="majorBidi" w:cstheme="majorBidi"/>
          <w:rPrChange w:id="1189" w:author="Johanna Stansfield" w:date="2023-04-13T14:51:00Z">
            <w:rPr/>
          </w:rPrChange>
        </w:rPr>
        <w:t xml:space="preserve"> </w:t>
      </w:r>
      <w:ins w:id="1190" w:author="Johanna Stansfield" w:date="2023-04-13T14:54:00Z">
        <w:r w:rsidR="00613380">
          <w:rPr>
            <w:rFonts w:asciiTheme="majorBidi" w:eastAsia="Arial" w:hAnsiTheme="majorBidi" w:cstheme="majorBidi"/>
          </w:rPr>
          <w:t>Th</w:t>
        </w:r>
      </w:ins>
      <w:ins w:id="1191" w:author="Johanna Stansfield" w:date="2023-04-13T14:55:00Z">
        <w:r w:rsidR="00613380">
          <w:rPr>
            <w:rFonts w:asciiTheme="majorBidi" w:eastAsia="Arial" w:hAnsiTheme="majorBidi" w:cstheme="majorBidi"/>
          </w:rPr>
          <w:t xml:space="preserve">e </w:t>
        </w:r>
      </w:ins>
      <w:r w:rsidRPr="00613380">
        <w:rPr>
          <w:rFonts w:asciiTheme="majorBidi" w:eastAsia="Arial" w:hAnsiTheme="majorBidi" w:cstheme="majorBidi"/>
          <w:rPrChange w:id="1192" w:author="Johanna Stansfield" w:date="2023-04-13T14:51:00Z">
            <w:rPr/>
          </w:rPrChange>
        </w:rPr>
        <w:t>framework should be</w:t>
      </w:r>
      <w:ins w:id="1193" w:author="Johanna Stansfield" w:date="2023-04-13T14:54:00Z">
        <w:r w:rsidR="00613380">
          <w:rPr>
            <w:rFonts w:asciiTheme="majorBidi" w:eastAsia="Arial" w:hAnsiTheme="majorBidi" w:cstheme="majorBidi"/>
          </w:rPr>
          <w:t xml:space="preserve"> </w:t>
        </w:r>
      </w:ins>
      <w:del w:id="1194" w:author="Johanna Stansfield" w:date="2023-04-13T14:54:00Z">
        <w:r w:rsidRPr="00613380" w:rsidDel="00613380">
          <w:rPr>
            <w:rFonts w:asciiTheme="majorBidi" w:eastAsia="Arial" w:hAnsiTheme="majorBidi" w:cstheme="majorBidi"/>
            <w:rPrChange w:id="1195" w:author="Johanna Stansfield" w:date="2023-04-13T14:51:00Z">
              <w:rPr/>
            </w:rPrChange>
          </w:rPr>
          <w:delText xml:space="preserve"> </w:delText>
        </w:r>
      </w:del>
      <w:r w:rsidRPr="00613380">
        <w:rPr>
          <w:rFonts w:asciiTheme="majorBidi" w:eastAsia="Arial" w:hAnsiTheme="majorBidi" w:cstheme="majorBidi"/>
          <w:rPrChange w:id="1196" w:author="Johanna Stansfield" w:date="2023-04-13T14:51:00Z">
            <w:rPr/>
          </w:rPrChange>
        </w:rPr>
        <w:t xml:space="preserve">designed to </w:t>
      </w:r>
      <w:r w:rsidRPr="00613380">
        <w:rPr>
          <w:rFonts w:asciiTheme="majorBidi" w:hAnsiTheme="majorBidi" w:cstheme="majorBidi"/>
          <w:rPrChange w:id="1197" w:author="Johanna Stansfield" w:date="2023-04-13T14:51:00Z">
            <w:rPr/>
          </w:rPrChange>
        </w:rPr>
        <w:t>achieve the following outcomes</w:t>
      </w:r>
      <w:r w:rsidRPr="00613380">
        <w:rPr>
          <w:rFonts w:asciiTheme="majorBidi" w:eastAsia="Arial" w:hAnsiTheme="majorBidi" w:cstheme="majorBidi"/>
          <w:rPrChange w:id="1198" w:author="Johanna Stansfield" w:date="2023-04-13T14:51:00Z">
            <w:rPr/>
          </w:rPrChange>
        </w:rPr>
        <w:t>:</w:t>
      </w:r>
      <w:ins w:id="1199" w:author="Johanna Stansfield" w:date="2023-04-13T14:52:00Z">
        <w:r w:rsidR="00613380">
          <w:rPr>
            <w:rFonts w:asciiTheme="majorBidi" w:eastAsia="Arial" w:hAnsiTheme="majorBidi" w:cstheme="majorBidi"/>
            <w:color w:val="000000" w:themeColor="text1"/>
          </w:rPr>
          <w:t xml:space="preserve"> </w:t>
        </w:r>
      </w:ins>
      <w:del w:id="1200" w:author="Johanna Stansfield" w:date="2023-04-13T14:52:00Z">
        <w:r w:rsidRPr="00613380" w:rsidDel="00613380">
          <w:rPr>
            <w:rFonts w:asciiTheme="majorBidi" w:eastAsia="Arial" w:hAnsiTheme="majorBidi" w:cstheme="majorBidi"/>
            <w:rPrChange w:id="1201" w:author="Johanna Stansfield" w:date="2023-04-13T14:51:00Z">
              <w:rPr/>
            </w:rPrChange>
          </w:rPr>
          <w:delText xml:space="preserve"> </w:delText>
        </w:r>
      </w:del>
    </w:p>
    <w:p w14:paraId="20AC34B3" w14:textId="56156AB0" w:rsidR="00AF06BA" w:rsidRPr="00613380" w:rsidDel="00613380" w:rsidRDefault="00613380">
      <w:pPr>
        <w:jc w:val="both"/>
        <w:rPr>
          <w:del w:id="1202" w:author="Johanna Stansfield" w:date="2023-04-13T14:52:00Z"/>
          <w:rFonts w:asciiTheme="majorBidi" w:eastAsia="Arial" w:hAnsiTheme="majorBidi" w:cstheme="majorBidi"/>
          <w:color w:val="000000" w:themeColor="text1"/>
          <w:rPrChange w:id="1203" w:author="Johanna Stansfield" w:date="2023-04-13T14:52:00Z">
            <w:rPr>
              <w:del w:id="1204" w:author="Johanna Stansfield" w:date="2023-04-13T14:52:00Z"/>
            </w:rPr>
          </w:rPrChange>
        </w:rPr>
        <w:pPrChange w:id="1205" w:author="Johanna Stansfield" w:date="2023-04-13T14:53:00Z">
          <w:pPr>
            <w:pStyle w:val="ListParagraph"/>
            <w:numPr>
              <w:ilvl w:val="1"/>
              <w:numId w:val="16"/>
            </w:numPr>
            <w:ind w:left="1440" w:hanging="360"/>
            <w:jc w:val="both"/>
          </w:pPr>
        </w:pPrChange>
      </w:pPr>
      <w:ins w:id="1206" w:author="Johanna Stansfield" w:date="2023-04-13T14:51:00Z">
        <w:r w:rsidRPr="00613380">
          <w:rPr>
            <w:rFonts w:asciiTheme="majorBidi" w:eastAsia="Arial" w:hAnsiTheme="majorBidi" w:cstheme="majorBidi"/>
            <w:color w:val="000000" w:themeColor="text1"/>
            <w:rPrChange w:id="1207" w:author="Johanna Stansfield" w:date="2023-04-13T14:52:00Z">
              <w:rPr/>
            </w:rPrChange>
          </w:rPr>
          <w:t>(i)</w:t>
        </w:r>
      </w:ins>
      <w:ins w:id="1208" w:author="Johanna Stansfield" w:date="2023-04-13T14:52:00Z">
        <w:r>
          <w:rPr>
            <w:rFonts w:asciiTheme="majorBidi" w:eastAsia="Arial" w:hAnsiTheme="majorBidi" w:cstheme="majorBidi"/>
            <w:color w:val="000000" w:themeColor="text1"/>
          </w:rPr>
          <w:t xml:space="preserve"> </w:t>
        </w:r>
      </w:ins>
      <w:del w:id="1209" w:author="Johanna Stansfield" w:date="2023-04-13T14:52:00Z">
        <w:r w:rsidR="00AF06BA" w:rsidRPr="00613380" w:rsidDel="00613380">
          <w:rPr>
            <w:rFonts w:asciiTheme="majorBidi" w:eastAsia="Arial" w:hAnsiTheme="majorBidi" w:cstheme="majorBidi"/>
            <w:color w:val="000000" w:themeColor="text1"/>
            <w:rPrChange w:id="1210" w:author="Johanna Stansfield" w:date="2023-04-13T14:52:00Z">
              <w:rPr/>
            </w:rPrChange>
          </w:rPr>
          <w:delText>W</w:delText>
        </w:r>
      </w:del>
      <w:ins w:id="1211" w:author="Johanna Stansfield" w:date="2023-04-13T14:52:00Z">
        <w:r>
          <w:rPr>
            <w:rFonts w:asciiTheme="majorBidi" w:eastAsia="Arial" w:hAnsiTheme="majorBidi" w:cstheme="majorBidi"/>
            <w:color w:val="000000" w:themeColor="text1"/>
          </w:rPr>
          <w:t>w</w:t>
        </w:r>
      </w:ins>
      <w:r w:rsidR="00AF06BA" w:rsidRPr="00613380">
        <w:rPr>
          <w:rFonts w:asciiTheme="majorBidi" w:eastAsia="Arial" w:hAnsiTheme="majorBidi" w:cstheme="majorBidi"/>
          <w:color w:val="000000" w:themeColor="text1"/>
          <w:rPrChange w:id="1212" w:author="Johanna Stansfield" w:date="2023-04-13T14:52:00Z">
            <w:rPr/>
          </w:rPrChange>
        </w:rPr>
        <w:t>ell</w:t>
      </w:r>
      <w:ins w:id="1213" w:author="Johanna Stansfield" w:date="2023-04-13T14:51:00Z">
        <w:r w:rsidRPr="00613380">
          <w:rPr>
            <w:rFonts w:asciiTheme="majorBidi" w:eastAsia="Arial" w:hAnsiTheme="majorBidi" w:cstheme="majorBidi"/>
            <w:color w:val="000000" w:themeColor="text1"/>
            <w:rPrChange w:id="1214" w:author="Johanna Stansfield" w:date="2023-04-13T14:52:00Z">
              <w:rPr/>
            </w:rPrChange>
          </w:rPr>
          <w:t>-</w:t>
        </w:r>
      </w:ins>
      <w:r w:rsidR="00AF06BA" w:rsidRPr="00613380">
        <w:rPr>
          <w:rFonts w:asciiTheme="majorBidi" w:eastAsia="Arial" w:hAnsiTheme="majorBidi" w:cstheme="majorBidi"/>
          <w:color w:val="000000" w:themeColor="text1"/>
          <w:rPrChange w:id="1215" w:author="Johanna Stansfield" w:date="2023-04-13T14:52:00Z">
            <w:rPr/>
          </w:rPrChange>
        </w:rPr>
        <w:t>being and agency</w:t>
      </w:r>
      <w:ins w:id="1216" w:author="Johanna Stansfield" w:date="2023-04-13T14:52:00Z">
        <w:r w:rsidRPr="00613380">
          <w:rPr>
            <w:rFonts w:asciiTheme="majorBidi" w:eastAsia="Arial" w:hAnsiTheme="majorBidi" w:cstheme="majorBidi"/>
            <w:color w:val="000000" w:themeColor="text1"/>
            <w:rPrChange w:id="1217" w:author="Johanna Stansfield" w:date="2023-04-13T14:52:00Z">
              <w:rPr/>
            </w:rPrChange>
          </w:rPr>
          <w:t>;</w:t>
        </w:r>
      </w:ins>
      <w:r w:rsidR="00AF06BA" w:rsidRPr="00613380">
        <w:rPr>
          <w:rFonts w:asciiTheme="majorBidi" w:eastAsia="Arial" w:hAnsiTheme="majorBidi" w:cstheme="majorBidi"/>
          <w:color w:val="000000" w:themeColor="text1"/>
          <w:rPrChange w:id="1218" w:author="Johanna Stansfield" w:date="2023-04-13T14:52:00Z">
            <w:rPr/>
          </w:rPrChange>
        </w:rPr>
        <w:t xml:space="preserve"> </w:t>
      </w:r>
    </w:p>
    <w:p w14:paraId="096E73A6" w14:textId="3720DF51" w:rsidR="00AF06BA" w:rsidRPr="00613380" w:rsidDel="00613380" w:rsidRDefault="00613380">
      <w:pPr>
        <w:jc w:val="both"/>
        <w:rPr>
          <w:del w:id="1219" w:author="Johanna Stansfield" w:date="2023-04-13T14:52:00Z"/>
          <w:rFonts w:asciiTheme="majorBidi" w:eastAsia="Arial" w:hAnsiTheme="majorBidi" w:cstheme="majorBidi"/>
          <w:color w:val="000000" w:themeColor="text1"/>
          <w:rPrChange w:id="1220" w:author="Johanna Stansfield" w:date="2023-04-13T14:52:00Z">
            <w:rPr>
              <w:del w:id="1221" w:author="Johanna Stansfield" w:date="2023-04-13T14:52:00Z"/>
            </w:rPr>
          </w:rPrChange>
        </w:rPr>
        <w:pPrChange w:id="1222" w:author="Johanna Stansfield" w:date="2023-04-13T14:53:00Z">
          <w:pPr>
            <w:pStyle w:val="ListParagraph"/>
            <w:numPr>
              <w:ilvl w:val="1"/>
              <w:numId w:val="16"/>
            </w:numPr>
            <w:ind w:left="1440" w:hanging="360"/>
            <w:jc w:val="both"/>
          </w:pPr>
        </w:pPrChange>
      </w:pPr>
      <w:ins w:id="1223" w:author="Johanna Stansfield" w:date="2023-04-13T14:51:00Z">
        <w:r w:rsidRPr="00613380">
          <w:rPr>
            <w:rFonts w:asciiTheme="majorBidi" w:eastAsia="Arial" w:hAnsiTheme="majorBidi" w:cstheme="majorBidi"/>
            <w:color w:val="000000" w:themeColor="text1"/>
            <w:rPrChange w:id="1224" w:author="Johanna Stansfield" w:date="2023-04-13T14:52:00Z">
              <w:rPr/>
            </w:rPrChange>
          </w:rPr>
          <w:t>(ii)</w:t>
        </w:r>
      </w:ins>
      <w:ins w:id="1225" w:author="Johanna Stansfield" w:date="2023-04-13T14:53:00Z">
        <w:r>
          <w:rPr>
            <w:rFonts w:asciiTheme="majorBidi" w:eastAsia="Arial" w:hAnsiTheme="majorBidi" w:cstheme="majorBidi"/>
            <w:color w:val="000000" w:themeColor="text1"/>
          </w:rPr>
          <w:t xml:space="preserve"> </w:t>
        </w:r>
      </w:ins>
      <w:del w:id="1226" w:author="Johanna Stansfield" w:date="2023-04-13T14:52:00Z">
        <w:r w:rsidR="00AF06BA" w:rsidRPr="00613380" w:rsidDel="00613380">
          <w:rPr>
            <w:rFonts w:asciiTheme="majorBidi" w:eastAsia="Arial" w:hAnsiTheme="majorBidi" w:cstheme="majorBidi"/>
            <w:color w:val="000000" w:themeColor="text1"/>
            <w:rPrChange w:id="1227" w:author="Johanna Stansfield" w:date="2023-04-13T14:52:00Z">
              <w:rPr/>
            </w:rPrChange>
          </w:rPr>
          <w:delText>R</w:delText>
        </w:r>
      </w:del>
      <w:ins w:id="1228" w:author="Johanna Stansfield" w:date="2023-04-13T14:52:00Z">
        <w:r>
          <w:rPr>
            <w:rFonts w:asciiTheme="majorBidi" w:eastAsia="Arial" w:hAnsiTheme="majorBidi" w:cstheme="majorBidi"/>
            <w:color w:val="000000" w:themeColor="text1"/>
          </w:rPr>
          <w:t>r</w:t>
        </w:r>
      </w:ins>
      <w:r w:rsidR="00AF06BA" w:rsidRPr="00613380">
        <w:rPr>
          <w:rFonts w:asciiTheme="majorBidi" w:eastAsia="Arial" w:hAnsiTheme="majorBidi" w:cstheme="majorBidi"/>
          <w:color w:val="000000" w:themeColor="text1"/>
          <w:rPrChange w:id="1229" w:author="Johanna Stansfield" w:date="2023-04-13T14:52:00Z">
            <w:rPr/>
          </w:rPrChange>
        </w:rPr>
        <w:t>espect for life and the planet</w:t>
      </w:r>
      <w:ins w:id="1230" w:author="Johanna Stansfield" w:date="2023-04-13T14:52:00Z">
        <w:r w:rsidRPr="00613380">
          <w:rPr>
            <w:rFonts w:asciiTheme="majorBidi" w:eastAsia="Arial" w:hAnsiTheme="majorBidi" w:cstheme="majorBidi"/>
            <w:color w:val="000000" w:themeColor="text1"/>
            <w:rPrChange w:id="1231" w:author="Johanna Stansfield" w:date="2023-04-13T14:52:00Z">
              <w:rPr/>
            </w:rPrChange>
          </w:rPr>
          <w:t>;</w:t>
        </w:r>
        <w:r>
          <w:rPr>
            <w:rFonts w:asciiTheme="majorBidi" w:eastAsia="Arial" w:hAnsiTheme="majorBidi" w:cstheme="majorBidi"/>
            <w:color w:val="000000" w:themeColor="text1"/>
          </w:rPr>
          <w:t xml:space="preserve"> and</w:t>
        </w:r>
      </w:ins>
      <w:ins w:id="1232" w:author="Johanna Stansfield" w:date="2023-04-13T14:53:00Z">
        <w:r>
          <w:rPr>
            <w:rFonts w:asciiTheme="majorBidi" w:eastAsia="Arial" w:hAnsiTheme="majorBidi" w:cstheme="majorBidi"/>
            <w:color w:val="000000" w:themeColor="text1"/>
          </w:rPr>
          <w:t xml:space="preserve"> </w:t>
        </w:r>
      </w:ins>
    </w:p>
    <w:p w14:paraId="6D5758C1" w14:textId="7202ED41" w:rsidR="00AF06BA" w:rsidRPr="00613380" w:rsidDel="00613380" w:rsidRDefault="00613380">
      <w:pPr>
        <w:jc w:val="both"/>
        <w:rPr>
          <w:del w:id="1233" w:author="Johanna Stansfield" w:date="2023-04-13T14:55:00Z"/>
          <w:rFonts w:asciiTheme="majorBidi" w:eastAsia="Arial" w:hAnsiTheme="majorBidi" w:cstheme="majorBidi"/>
          <w:color w:val="000000" w:themeColor="text1"/>
          <w:rPrChange w:id="1234" w:author="Johanna Stansfield" w:date="2023-04-13T14:52:00Z">
            <w:rPr>
              <w:del w:id="1235" w:author="Johanna Stansfield" w:date="2023-04-13T14:55:00Z"/>
            </w:rPr>
          </w:rPrChange>
        </w:rPr>
        <w:pPrChange w:id="1236" w:author="Johanna Stansfield" w:date="2023-04-13T14:53:00Z">
          <w:pPr>
            <w:pStyle w:val="ListParagraph"/>
            <w:numPr>
              <w:ilvl w:val="1"/>
              <w:numId w:val="16"/>
            </w:numPr>
            <w:ind w:left="1440" w:hanging="360"/>
            <w:jc w:val="both"/>
          </w:pPr>
        </w:pPrChange>
      </w:pPr>
      <w:ins w:id="1237" w:author="Johanna Stansfield" w:date="2023-04-13T14:51:00Z">
        <w:r w:rsidRPr="00613380">
          <w:rPr>
            <w:rFonts w:asciiTheme="majorBidi" w:eastAsia="Arial" w:hAnsiTheme="majorBidi" w:cstheme="majorBidi"/>
            <w:color w:val="000000" w:themeColor="text1"/>
            <w:rPrChange w:id="1238" w:author="Johanna Stansfield" w:date="2023-04-13T14:52:00Z">
              <w:rPr/>
            </w:rPrChange>
          </w:rPr>
          <w:t>(iii)</w:t>
        </w:r>
      </w:ins>
      <w:ins w:id="1239" w:author="Johanna Stansfield" w:date="2023-04-13T14:53:00Z">
        <w:r>
          <w:rPr>
            <w:rFonts w:asciiTheme="majorBidi" w:eastAsia="Arial" w:hAnsiTheme="majorBidi" w:cstheme="majorBidi"/>
            <w:color w:val="000000" w:themeColor="text1"/>
          </w:rPr>
          <w:t xml:space="preserve"> </w:t>
        </w:r>
      </w:ins>
      <w:del w:id="1240" w:author="Johanna Stansfield" w:date="2023-04-13T14:53:00Z">
        <w:r w:rsidR="00AF06BA" w:rsidRPr="00613380" w:rsidDel="00613380">
          <w:rPr>
            <w:rFonts w:asciiTheme="majorBidi" w:eastAsia="Arial" w:hAnsiTheme="majorBidi" w:cstheme="majorBidi"/>
            <w:color w:val="000000" w:themeColor="text1"/>
            <w:rPrChange w:id="1241" w:author="Johanna Stansfield" w:date="2023-04-13T14:52:00Z">
              <w:rPr/>
            </w:rPrChange>
          </w:rPr>
          <w:delText>R</w:delText>
        </w:r>
      </w:del>
      <w:ins w:id="1242" w:author="Johanna Stansfield" w:date="2023-04-13T14:53:00Z">
        <w:r>
          <w:rPr>
            <w:rFonts w:asciiTheme="majorBidi" w:eastAsia="Arial" w:hAnsiTheme="majorBidi" w:cstheme="majorBidi"/>
            <w:color w:val="000000" w:themeColor="text1"/>
          </w:rPr>
          <w:t>r</w:t>
        </w:r>
      </w:ins>
      <w:r w:rsidR="00AF06BA" w:rsidRPr="00613380">
        <w:rPr>
          <w:rFonts w:asciiTheme="majorBidi" w:eastAsia="Arial" w:hAnsiTheme="majorBidi" w:cstheme="majorBidi"/>
          <w:color w:val="000000" w:themeColor="text1"/>
          <w:rPrChange w:id="1243" w:author="Johanna Stansfield" w:date="2023-04-13T14:52:00Z">
            <w:rPr/>
          </w:rPrChange>
        </w:rPr>
        <w:t>educed inequalities and greater solidarity</w:t>
      </w:r>
      <w:ins w:id="1244" w:author="Johanna Stansfield" w:date="2023-04-13T14:55:00Z">
        <w:r>
          <w:rPr>
            <w:rFonts w:asciiTheme="majorBidi" w:eastAsia="Arial" w:hAnsiTheme="majorBidi" w:cstheme="majorBidi"/>
            <w:color w:val="000000" w:themeColor="text1"/>
          </w:rPr>
          <w:t xml:space="preserve">. Moreover, </w:t>
        </w:r>
      </w:ins>
      <w:del w:id="1245" w:author="Johanna Stansfield" w:date="2023-04-13T14:54:00Z">
        <w:r w:rsidR="00AF06BA" w:rsidRPr="00613380" w:rsidDel="00613380">
          <w:rPr>
            <w:rFonts w:asciiTheme="majorBidi" w:eastAsia="Arial" w:hAnsiTheme="majorBidi" w:cstheme="majorBidi"/>
            <w:color w:val="000000" w:themeColor="text1"/>
            <w:rPrChange w:id="1246" w:author="Johanna Stansfield" w:date="2023-04-13T14:52:00Z">
              <w:rPr/>
            </w:rPrChange>
          </w:rPr>
          <w:delText xml:space="preserve"> </w:delText>
        </w:r>
      </w:del>
    </w:p>
    <w:p w14:paraId="4AF4DFD2" w14:textId="77777777" w:rsidR="00AF06BA" w:rsidRPr="001906B2" w:rsidDel="00613380" w:rsidRDefault="00AF06BA" w:rsidP="00AF06BA">
      <w:pPr>
        <w:pStyle w:val="ListParagraph"/>
        <w:jc w:val="both"/>
        <w:rPr>
          <w:del w:id="1247" w:author="Johanna Stansfield" w:date="2023-04-13T14:55:00Z"/>
          <w:rFonts w:asciiTheme="majorBidi" w:eastAsia="Arial" w:hAnsiTheme="majorBidi" w:cstheme="majorBidi"/>
          <w:sz w:val="20"/>
          <w:szCs w:val="20"/>
        </w:rPr>
      </w:pPr>
    </w:p>
    <w:p w14:paraId="2F3B50EF" w14:textId="1B6ADE2F" w:rsidR="00AF06BA" w:rsidRPr="00613380" w:rsidDel="00613380" w:rsidRDefault="00AF06BA">
      <w:pPr>
        <w:jc w:val="both"/>
        <w:rPr>
          <w:del w:id="1248" w:author="Johanna Stansfield" w:date="2023-04-13T14:55:00Z"/>
          <w:rFonts w:asciiTheme="majorBidi" w:hAnsiTheme="majorBidi" w:cstheme="majorBidi"/>
          <w:rPrChange w:id="1249" w:author="Johanna Stansfield" w:date="2023-04-13T14:55:00Z">
            <w:rPr>
              <w:del w:id="1250" w:author="Johanna Stansfield" w:date="2023-04-13T14:55:00Z"/>
            </w:rPr>
          </w:rPrChange>
        </w:rPr>
        <w:pPrChange w:id="1251" w:author="Johanna Stansfield" w:date="2023-04-13T14:55:00Z">
          <w:pPr>
            <w:pStyle w:val="ListParagraph"/>
            <w:jc w:val="both"/>
          </w:pPr>
        </w:pPrChange>
      </w:pPr>
      <w:del w:id="1252" w:author="Johanna Stansfield" w:date="2023-04-13T14:55:00Z">
        <w:r w:rsidRPr="00613380" w:rsidDel="00613380">
          <w:rPr>
            <w:rFonts w:asciiTheme="majorBidi" w:hAnsiTheme="majorBidi" w:cstheme="majorBidi"/>
            <w:rPrChange w:id="1253" w:author="Johanna Stansfield" w:date="2023-04-13T14:55:00Z">
              <w:rPr/>
            </w:rPrChange>
          </w:rPr>
          <w:delText>I</w:delText>
        </w:r>
      </w:del>
      <w:ins w:id="1254" w:author="Johanna Stansfield" w:date="2023-04-13T14:55:00Z">
        <w:r w:rsidR="00613380">
          <w:rPr>
            <w:rFonts w:asciiTheme="majorBidi" w:hAnsiTheme="majorBidi" w:cstheme="majorBidi"/>
          </w:rPr>
          <w:t>i</w:t>
        </w:r>
      </w:ins>
      <w:r w:rsidRPr="00613380">
        <w:rPr>
          <w:rFonts w:asciiTheme="majorBidi" w:hAnsiTheme="majorBidi" w:cstheme="majorBidi"/>
          <w:rPrChange w:id="1255" w:author="Johanna Stansfield" w:date="2023-04-13T14:55:00Z">
            <w:rPr/>
          </w:rPrChange>
        </w:rPr>
        <w:t xml:space="preserve">t should be based on the following elements </w:t>
      </w:r>
      <w:r w:rsidRPr="003F6EB5">
        <w:rPr>
          <w:rFonts w:asciiTheme="majorBidi" w:hAnsiTheme="majorBidi" w:cstheme="majorBidi"/>
          <w:rPrChange w:id="1256" w:author="Johanna Stansfield" w:date="2023-04-14T13:21:00Z">
            <w:rPr/>
          </w:rPrChange>
        </w:rPr>
        <w:t xml:space="preserve">to </w:t>
      </w:r>
      <w:del w:id="1257" w:author="Johanna Stansfield" w:date="2023-04-13T20:01:00Z">
        <w:r w:rsidRPr="003F6EB5" w:rsidDel="006B4215">
          <w:rPr>
            <w:rFonts w:asciiTheme="majorBidi" w:hAnsiTheme="majorBidi" w:cstheme="majorBidi"/>
            <w:rPrChange w:id="1258" w:author="Johanna Stansfield" w:date="2023-04-14T13:21:00Z">
              <w:rPr/>
            </w:rPrChange>
          </w:rPr>
          <w:delText>achieve a transformative process of change</w:delText>
        </w:r>
      </w:del>
      <w:ins w:id="1259" w:author="Johanna Stansfield" w:date="2023-04-13T20:01:00Z">
        <w:r w:rsidR="006B4215" w:rsidRPr="003F6EB5">
          <w:rPr>
            <w:rFonts w:asciiTheme="majorBidi" w:hAnsiTheme="majorBidi" w:cstheme="majorBidi"/>
          </w:rPr>
          <w:t>pave</w:t>
        </w:r>
        <w:r w:rsidR="006B4215">
          <w:rPr>
            <w:rFonts w:asciiTheme="majorBidi" w:hAnsiTheme="majorBidi" w:cstheme="majorBidi"/>
          </w:rPr>
          <w:t xml:space="preserve"> a way for transformation</w:t>
        </w:r>
      </w:ins>
      <w:r w:rsidRPr="00613380">
        <w:rPr>
          <w:rFonts w:asciiTheme="majorBidi" w:hAnsiTheme="majorBidi" w:cstheme="majorBidi"/>
          <w:rPrChange w:id="1260" w:author="Johanna Stansfield" w:date="2023-04-13T14:55:00Z">
            <w:rPr/>
          </w:rPrChange>
        </w:rPr>
        <w:t>:</w:t>
      </w:r>
      <w:ins w:id="1261" w:author="Johanna Stansfield" w:date="2023-04-13T14:55:00Z">
        <w:r w:rsidR="00613380">
          <w:rPr>
            <w:rFonts w:asciiTheme="majorBidi" w:eastAsia="Arial" w:hAnsiTheme="majorBidi" w:cstheme="majorBidi"/>
            <w:color w:val="000000" w:themeColor="text1"/>
          </w:rPr>
          <w:t xml:space="preserve"> (</w:t>
        </w:r>
      </w:ins>
      <w:ins w:id="1262" w:author="Johanna Stansfield" w:date="2023-04-13T14:56:00Z">
        <w:r w:rsidR="00613380">
          <w:rPr>
            <w:rFonts w:asciiTheme="majorBidi" w:eastAsia="Arial" w:hAnsiTheme="majorBidi" w:cstheme="majorBidi"/>
            <w:color w:val="000000" w:themeColor="text1"/>
          </w:rPr>
          <w:t>i</w:t>
        </w:r>
      </w:ins>
      <w:ins w:id="1263" w:author="Johanna Stansfield" w:date="2023-04-13T14:55:00Z">
        <w:r w:rsidR="00613380">
          <w:rPr>
            <w:rFonts w:asciiTheme="majorBidi" w:eastAsia="Arial" w:hAnsiTheme="majorBidi" w:cstheme="majorBidi"/>
            <w:color w:val="000000" w:themeColor="text1"/>
          </w:rPr>
          <w:t xml:space="preserve">) </w:t>
        </w:r>
      </w:ins>
    </w:p>
    <w:p w14:paraId="119CABE8" w14:textId="21389F0D" w:rsidR="00AF06BA" w:rsidRPr="00613380" w:rsidDel="00613380" w:rsidRDefault="00AF06BA">
      <w:pPr>
        <w:jc w:val="both"/>
        <w:rPr>
          <w:del w:id="1264" w:author="Johanna Stansfield" w:date="2023-04-13T14:55:00Z"/>
          <w:rFonts w:asciiTheme="majorBidi" w:eastAsia="Arial" w:hAnsiTheme="majorBidi" w:cstheme="majorBidi"/>
          <w:color w:val="000000" w:themeColor="text1"/>
          <w:rPrChange w:id="1265" w:author="Johanna Stansfield" w:date="2023-04-13T14:55:00Z">
            <w:rPr>
              <w:del w:id="1266" w:author="Johanna Stansfield" w:date="2023-04-13T14:55:00Z"/>
            </w:rPr>
          </w:rPrChange>
        </w:rPr>
        <w:pPrChange w:id="1267" w:author="Johanna Stansfield" w:date="2023-04-13T14:55:00Z">
          <w:pPr>
            <w:pStyle w:val="ListParagraph"/>
            <w:numPr>
              <w:ilvl w:val="1"/>
              <w:numId w:val="16"/>
            </w:numPr>
            <w:ind w:left="1440" w:hanging="360"/>
            <w:jc w:val="both"/>
          </w:pPr>
        </w:pPrChange>
      </w:pPr>
      <w:del w:id="1268" w:author="Johanna Stansfield" w:date="2023-04-13T14:55:00Z">
        <w:r w:rsidRPr="00613380" w:rsidDel="00613380">
          <w:rPr>
            <w:rFonts w:asciiTheme="majorBidi" w:eastAsia="Arial" w:hAnsiTheme="majorBidi" w:cstheme="majorBidi"/>
            <w:color w:val="000000" w:themeColor="text1"/>
            <w:rPrChange w:id="1269" w:author="Johanna Stansfield" w:date="2023-04-13T14:55:00Z">
              <w:rPr/>
            </w:rPrChange>
          </w:rPr>
          <w:delText>P</w:delText>
        </w:r>
      </w:del>
      <w:ins w:id="1270" w:author="Johanna Stansfield" w:date="2023-04-13T14:55:00Z">
        <w:r w:rsidR="00613380">
          <w:rPr>
            <w:rFonts w:asciiTheme="majorBidi" w:eastAsia="Arial" w:hAnsiTheme="majorBidi" w:cstheme="majorBidi"/>
            <w:color w:val="000000" w:themeColor="text1"/>
          </w:rPr>
          <w:t>p</w:t>
        </w:r>
      </w:ins>
      <w:r w:rsidRPr="00613380">
        <w:rPr>
          <w:rFonts w:asciiTheme="majorBidi" w:eastAsia="Arial" w:hAnsiTheme="majorBidi" w:cstheme="majorBidi"/>
          <w:color w:val="000000" w:themeColor="text1"/>
          <w:rPrChange w:id="1271" w:author="Johanna Stansfield" w:date="2023-04-13T14:55:00Z">
            <w:rPr/>
          </w:rPrChange>
        </w:rPr>
        <w:t>articipatory governance and stronger institutions</w:t>
      </w:r>
      <w:ins w:id="1272" w:author="Johanna Stansfield" w:date="2023-04-13T14:55:00Z">
        <w:r w:rsidR="00613380">
          <w:rPr>
            <w:rFonts w:asciiTheme="majorBidi" w:eastAsia="Arial" w:hAnsiTheme="majorBidi" w:cstheme="majorBidi"/>
            <w:color w:val="000000" w:themeColor="text1"/>
          </w:rPr>
          <w:t xml:space="preserve">; </w:t>
        </w:r>
      </w:ins>
      <w:ins w:id="1273" w:author="Johanna Stansfield" w:date="2023-04-13T14:56:00Z">
        <w:r w:rsidR="00613380">
          <w:rPr>
            <w:rFonts w:asciiTheme="majorBidi" w:eastAsia="Arial" w:hAnsiTheme="majorBidi" w:cstheme="majorBidi"/>
            <w:color w:val="000000" w:themeColor="text1"/>
          </w:rPr>
          <w:t xml:space="preserve">(ii) </w:t>
        </w:r>
      </w:ins>
    </w:p>
    <w:p w14:paraId="427B96E8" w14:textId="50D3D265" w:rsidR="00AF06BA" w:rsidRPr="00613380" w:rsidDel="00613380" w:rsidRDefault="00AF06BA">
      <w:pPr>
        <w:jc w:val="both"/>
        <w:rPr>
          <w:del w:id="1274" w:author="Johanna Stansfield" w:date="2023-04-13T14:56:00Z"/>
          <w:rFonts w:asciiTheme="majorBidi" w:eastAsia="Arial" w:hAnsiTheme="majorBidi" w:cstheme="majorBidi"/>
          <w:color w:val="000000" w:themeColor="text1"/>
          <w:rPrChange w:id="1275" w:author="Johanna Stansfield" w:date="2023-04-13T14:55:00Z">
            <w:rPr>
              <w:del w:id="1276" w:author="Johanna Stansfield" w:date="2023-04-13T14:56:00Z"/>
            </w:rPr>
          </w:rPrChange>
        </w:rPr>
        <w:pPrChange w:id="1277" w:author="Johanna Stansfield" w:date="2023-04-13T14:55:00Z">
          <w:pPr>
            <w:pStyle w:val="ListParagraph"/>
            <w:numPr>
              <w:ilvl w:val="1"/>
              <w:numId w:val="16"/>
            </w:numPr>
            <w:ind w:left="1440" w:hanging="360"/>
            <w:jc w:val="both"/>
          </w:pPr>
        </w:pPrChange>
      </w:pPr>
      <w:del w:id="1278" w:author="Johanna Stansfield" w:date="2023-04-13T14:56:00Z">
        <w:r w:rsidRPr="00613380" w:rsidDel="00613380">
          <w:rPr>
            <w:rFonts w:asciiTheme="majorBidi" w:eastAsia="Arial" w:hAnsiTheme="majorBidi" w:cstheme="majorBidi"/>
            <w:color w:val="000000" w:themeColor="text1"/>
            <w:rPrChange w:id="1279" w:author="Johanna Stansfield" w:date="2023-04-13T14:55:00Z">
              <w:rPr/>
            </w:rPrChange>
          </w:rPr>
          <w:delText>I</w:delText>
        </w:r>
      </w:del>
      <w:ins w:id="1280" w:author="Johanna Stansfield" w:date="2023-04-13T14:56:00Z">
        <w:r w:rsidR="00613380">
          <w:rPr>
            <w:rFonts w:asciiTheme="majorBidi" w:eastAsia="Arial" w:hAnsiTheme="majorBidi" w:cstheme="majorBidi"/>
            <w:color w:val="000000" w:themeColor="text1"/>
          </w:rPr>
          <w:t>i</w:t>
        </w:r>
      </w:ins>
      <w:r w:rsidRPr="00613380">
        <w:rPr>
          <w:rFonts w:asciiTheme="majorBidi" w:eastAsia="Arial" w:hAnsiTheme="majorBidi" w:cstheme="majorBidi"/>
          <w:color w:val="000000" w:themeColor="text1"/>
          <w:rPrChange w:id="1281" w:author="Johanna Stansfield" w:date="2023-04-13T14:55:00Z">
            <w:rPr/>
          </w:rPrChange>
        </w:rPr>
        <w:t>nnovative and ethical economies</w:t>
      </w:r>
      <w:ins w:id="1282" w:author="Johanna Stansfield" w:date="2023-04-13T14:56:00Z">
        <w:r w:rsidR="00613380">
          <w:rPr>
            <w:rFonts w:asciiTheme="majorBidi" w:eastAsia="Arial" w:hAnsiTheme="majorBidi" w:cstheme="majorBidi"/>
            <w:color w:val="000000" w:themeColor="text1"/>
          </w:rPr>
          <w:t xml:space="preserve">; and (iii) </w:t>
        </w:r>
      </w:ins>
    </w:p>
    <w:p w14:paraId="1A5921E4" w14:textId="6B0096AA" w:rsidR="00AF06BA" w:rsidRPr="00613380" w:rsidRDefault="00AF06BA">
      <w:pPr>
        <w:jc w:val="both"/>
        <w:rPr>
          <w:rFonts w:asciiTheme="majorBidi" w:eastAsia="Arial" w:hAnsiTheme="majorBidi" w:cstheme="majorBidi"/>
          <w:color w:val="000000" w:themeColor="text1"/>
          <w:rPrChange w:id="1283" w:author="Johanna Stansfield" w:date="2023-04-13T14:56:00Z">
            <w:rPr/>
          </w:rPrChange>
        </w:rPr>
        <w:pPrChange w:id="1284" w:author="Johanna Stansfield" w:date="2023-04-13T14:56:00Z">
          <w:pPr>
            <w:pStyle w:val="ListParagraph"/>
            <w:numPr>
              <w:ilvl w:val="1"/>
              <w:numId w:val="16"/>
            </w:numPr>
            <w:ind w:left="1440" w:hanging="360"/>
            <w:jc w:val="both"/>
          </w:pPr>
        </w:pPrChange>
      </w:pPr>
      <w:del w:id="1285" w:author="Johanna Stansfield" w:date="2023-04-13T14:56:00Z">
        <w:r w:rsidRPr="00613380" w:rsidDel="00613380">
          <w:rPr>
            <w:rFonts w:asciiTheme="majorBidi" w:eastAsia="Arial" w:hAnsiTheme="majorBidi" w:cstheme="majorBidi"/>
            <w:color w:val="000000" w:themeColor="text1"/>
            <w:rPrChange w:id="1286" w:author="Johanna Stansfield" w:date="2023-04-13T14:56:00Z">
              <w:rPr/>
            </w:rPrChange>
          </w:rPr>
          <w:delText>F</w:delText>
        </w:r>
      </w:del>
      <w:ins w:id="1287" w:author="Johanna Stansfield" w:date="2023-04-13T14:56:00Z">
        <w:r w:rsidR="00613380">
          <w:rPr>
            <w:rFonts w:asciiTheme="majorBidi" w:eastAsia="Arial" w:hAnsiTheme="majorBidi" w:cstheme="majorBidi"/>
            <w:color w:val="000000" w:themeColor="text1"/>
          </w:rPr>
          <w:t>f</w:t>
        </w:r>
      </w:ins>
      <w:r w:rsidRPr="00613380">
        <w:rPr>
          <w:rFonts w:asciiTheme="majorBidi" w:eastAsia="Arial" w:hAnsiTheme="majorBidi" w:cstheme="majorBidi"/>
          <w:color w:val="000000" w:themeColor="text1"/>
          <w:rPrChange w:id="1288" w:author="Johanna Stansfield" w:date="2023-04-13T14:56:00Z">
            <w:rPr/>
          </w:rPrChange>
        </w:rPr>
        <w:t>rom vulnerability to resilience</w:t>
      </w:r>
      <w:ins w:id="1289" w:author="Johanna Stansfield" w:date="2023-04-13T14:56:00Z">
        <w:r w:rsidR="00613380">
          <w:rPr>
            <w:rFonts w:asciiTheme="majorBidi" w:eastAsia="Arial" w:hAnsiTheme="majorBidi" w:cstheme="majorBidi"/>
            <w:color w:val="000000" w:themeColor="text1"/>
          </w:rPr>
          <w:t>;</w:t>
        </w:r>
      </w:ins>
    </w:p>
    <w:p w14:paraId="05D63EF6" w14:textId="77777777" w:rsidR="00AF06BA" w:rsidRPr="00F942FC" w:rsidRDefault="00AF06BA" w:rsidP="00AF06BA">
      <w:pPr>
        <w:pStyle w:val="ListParagraph"/>
        <w:ind w:left="1440"/>
        <w:jc w:val="both"/>
        <w:rPr>
          <w:rFonts w:asciiTheme="majorBidi" w:eastAsia="Arial" w:hAnsiTheme="majorBidi" w:cstheme="majorBidi"/>
          <w:color w:val="000000" w:themeColor="text1"/>
          <w:sz w:val="20"/>
          <w:szCs w:val="20"/>
        </w:rPr>
      </w:pPr>
    </w:p>
    <w:p w14:paraId="25789E3A" w14:textId="0C8B0784" w:rsidR="00AF06BA" w:rsidRPr="00F942FC" w:rsidDel="00F942FC" w:rsidRDefault="00F942FC">
      <w:pPr>
        <w:jc w:val="both"/>
        <w:rPr>
          <w:del w:id="1290" w:author="Johanna Stansfield" w:date="2023-04-13T15:01:00Z"/>
          <w:rFonts w:asciiTheme="majorBidi" w:eastAsia="Arial" w:hAnsiTheme="majorBidi" w:cstheme="majorBidi"/>
          <w:rPrChange w:id="1291" w:author="Johanna Stansfield" w:date="2023-04-13T14:59:00Z">
            <w:rPr>
              <w:del w:id="1292" w:author="Johanna Stansfield" w:date="2023-04-13T15:01:00Z"/>
            </w:rPr>
          </w:rPrChange>
        </w:rPr>
        <w:pPrChange w:id="1293" w:author="Johanna Stansfield" w:date="2023-04-13T14:59:00Z">
          <w:pPr>
            <w:pStyle w:val="ListParagraph"/>
            <w:numPr>
              <w:numId w:val="16"/>
            </w:numPr>
            <w:ind w:hanging="360"/>
            <w:jc w:val="both"/>
          </w:pPr>
        </w:pPrChange>
      </w:pPr>
      <w:ins w:id="1294" w:author="Johanna Stansfield" w:date="2023-04-13T14:59:00Z">
        <w:r w:rsidRPr="00F942FC">
          <w:rPr>
            <w:rFonts w:asciiTheme="majorBidi" w:eastAsia="Arial" w:hAnsiTheme="majorBidi" w:cstheme="majorBidi"/>
            <w:rPrChange w:id="1295" w:author="Johanna Stansfield" w:date="2023-04-13T14:59:00Z">
              <w:rPr>
                <w:rFonts w:asciiTheme="majorBidi" w:eastAsia="Arial" w:hAnsiTheme="majorBidi" w:cstheme="majorBidi"/>
                <w:b/>
                <w:bCs/>
              </w:rPr>
            </w:rPrChange>
          </w:rPr>
          <w:t>(b)</w:t>
        </w:r>
        <w:r w:rsidRPr="00F942FC">
          <w:rPr>
            <w:rFonts w:asciiTheme="majorBidi" w:eastAsia="Arial" w:hAnsiTheme="majorBidi" w:cstheme="majorBidi"/>
            <w:rPrChange w:id="1296" w:author="Johanna Stansfield" w:date="2023-04-13T14:59:00Z">
              <w:rPr>
                <w:rFonts w:asciiTheme="majorBidi" w:eastAsia="Arial" w:hAnsiTheme="majorBidi" w:cstheme="majorBidi"/>
                <w:b/>
                <w:bCs/>
              </w:rPr>
            </w:rPrChange>
          </w:rPr>
          <w:tab/>
        </w:r>
      </w:ins>
      <w:r w:rsidR="00AF06BA" w:rsidRPr="00F942FC">
        <w:rPr>
          <w:rFonts w:asciiTheme="majorBidi" w:eastAsia="Arial" w:hAnsiTheme="majorBidi" w:cstheme="majorBidi"/>
          <w:rPrChange w:id="1297" w:author="Johanna Stansfield" w:date="2023-04-13T14:59:00Z">
            <w:rPr/>
          </w:rPrChange>
        </w:rPr>
        <w:t xml:space="preserve">Establish an independent </w:t>
      </w:r>
      <w:del w:id="1298" w:author="Johanna Stansfield" w:date="2023-04-13T14:59:00Z">
        <w:r w:rsidR="00AF06BA" w:rsidRPr="00F942FC" w:rsidDel="00F942FC">
          <w:rPr>
            <w:rFonts w:asciiTheme="majorBidi" w:eastAsia="Arial" w:hAnsiTheme="majorBidi" w:cstheme="majorBidi"/>
            <w:rPrChange w:id="1299" w:author="Johanna Stansfield" w:date="2023-04-13T14:59:00Z">
              <w:rPr/>
            </w:rPrChange>
          </w:rPr>
          <w:delText>H</w:delText>
        </w:r>
      </w:del>
      <w:ins w:id="1300" w:author="Johanna Stansfield" w:date="2023-04-13T14:59:00Z">
        <w:r>
          <w:rPr>
            <w:rFonts w:asciiTheme="majorBidi" w:eastAsia="Arial" w:hAnsiTheme="majorBidi" w:cstheme="majorBidi"/>
          </w:rPr>
          <w:t>h</w:t>
        </w:r>
      </w:ins>
      <w:r w:rsidR="00AF06BA" w:rsidRPr="00F942FC">
        <w:rPr>
          <w:rFonts w:asciiTheme="majorBidi" w:eastAsia="Arial" w:hAnsiTheme="majorBidi" w:cstheme="majorBidi"/>
          <w:rPrChange w:id="1301" w:author="Johanna Stansfield" w:date="2023-04-13T14:59:00Z">
            <w:rPr/>
          </w:rPrChange>
        </w:rPr>
        <w:t xml:space="preserve">igh-level </w:t>
      </w:r>
      <w:del w:id="1302" w:author="Johanna Stansfield" w:date="2023-04-13T14:59:00Z">
        <w:r w:rsidR="00AF06BA" w:rsidRPr="00F942FC" w:rsidDel="00F942FC">
          <w:rPr>
            <w:rFonts w:asciiTheme="majorBidi" w:eastAsia="Arial" w:hAnsiTheme="majorBidi" w:cstheme="majorBidi"/>
            <w:rPrChange w:id="1303" w:author="Johanna Stansfield" w:date="2023-04-13T14:59:00Z">
              <w:rPr/>
            </w:rPrChange>
          </w:rPr>
          <w:delText>E</w:delText>
        </w:r>
      </w:del>
      <w:ins w:id="1304" w:author="Johanna Stansfield" w:date="2023-04-13T14:59:00Z">
        <w:r>
          <w:rPr>
            <w:rFonts w:asciiTheme="majorBidi" w:eastAsia="Arial" w:hAnsiTheme="majorBidi" w:cstheme="majorBidi"/>
          </w:rPr>
          <w:t>e</w:t>
        </w:r>
      </w:ins>
      <w:r w:rsidR="00AF06BA" w:rsidRPr="00F942FC">
        <w:rPr>
          <w:rFonts w:asciiTheme="majorBidi" w:eastAsia="Arial" w:hAnsiTheme="majorBidi" w:cstheme="majorBidi"/>
          <w:rPrChange w:id="1305" w:author="Johanna Stansfield" w:date="2023-04-13T14:59:00Z">
            <w:rPr/>
          </w:rPrChange>
        </w:rPr>
        <w:t xml:space="preserve">xpert </w:t>
      </w:r>
      <w:del w:id="1306" w:author="Johanna Stansfield" w:date="2023-04-13T14:59:00Z">
        <w:r w:rsidR="00AF06BA" w:rsidRPr="00F942FC" w:rsidDel="00F942FC">
          <w:rPr>
            <w:rFonts w:asciiTheme="majorBidi" w:eastAsia="Arial" w:hAnsiTheme="majorBidi" w:cstheme="majorBidi"/>
            <w:rPrChange w:id="1307" w:author="Johanna Stansfield" w:date="2023-04-13T14:59:00Z">
              <w:rPr/>
            </w:rPrChange>
          </w:rPr>
          <w:delText>G</w:delText>
        </w:r>
      </w:del>
      <w:ins w:id="1308" w:author="Johanna Stansfield" w:date="2023-04-13T14:59:00Z">
        <w:r>
          <w:rPr>
            <w:rFonts w:asciiTheme="majorBidi" w:eastAsia="Arial" w:hAnsiTheme="majorBidi" w:cstheme="majorBidi"/>
          </w:rPr>
          <w:t>g</w:t>
        </w:r>
      </w:ins>
      <w:r w:rsidR="00AF06BA" w:rsidRPr="00F942FC">
        <w:rPr>
          <w:rFonts w:asciiTheme="majorBidi" w:eastAsia="Arial" w:hAnsiTheme="majorBidi" w:cstheme="majorBidi"/>
          <w:rPrChange w:id="1309" w:author="Johanna Stansfield" w:date="2023-04-13T14:59:00Z">
            <w:rPr/>
          </w:rPrChange>
        </w:rPr>
        <w:t xml:space="preserve">roup to </w:t>
      </w:r>
      <w:del w:id="1310" w:author="Johanna Stansfield" w:date="2023-04-13T15:00:00Z">
        <w:r w:rsidR="00AF06BA" w:rsidRPr="00F942FC" w:rsidDel="00F942FC">
          <w:rPr>
            <w:rFonts w:asciiTheme="majorBidi" w:eastAsia="Arial" w:hAnsiTheme="majorBidi" w:cstheme="majorBidi"/>
            <w:rPrChange w:id="1311" w:author="Johanna Stansfield" w:date="2023-04-13T14:59:00Z">
              <w:rPr/>
            </w:rPrChange>
          </w:rPr>
          <w:delText xml:space="preserve">elaborate </w:delText>
        </w:r>
      </w:del>
      <w:ins w:id="1312" w:author="Johanna Stansfield" w:date="2023-04-13T15:00:00Z">
        <w:r>
          <w:rPr>
            <w:rFonts w:asciiTheme="majorBidi" w:eastAsia="Arial" w:hAnsiTheme="majorBidi" w:cstheme="majorBidi"/>
          </w:rPr>
          <w:t>develop</w:t>
        </w:r>
        <w:r w:rsidRPr="00F942FC">
          <w:rPr>
            <w:rFonts w:asciiTheme="majorBidi" w:eastAsia="Arial" w:hAnsiTheme="majorBidi" w:cstheme="majorBidi"/>
            <w:rPrChange w:id="1313" w:author="Johanna Stansfield" w:date="2023-04-13T14:59:00Z">
              <w:rPr/>
            </w:rPrChange>
          </w:rPr>
          <w:t xml:space="preserve"> </w:t>
        </w:r>
      </w:ins>
      <w:r w:rsidR="00AF06BA" w:rsidRPr="00F942FC">
        <w:rPr>
          <w:rFonts w:asciiTheme="majorBidi" w:eastAsia="Arial" w:hAnsiTheme="majorBidi" w:cstheme="majorBidi"/>
          <w:rPrChange w:id="1314" w:author="Johanna Stansfield" w:date="2023-04-13T14:59:00Z">
            <w:rPr/>
          </w:rPrChange>
        </w:rPr>
        <w:t xml:space="preserve">a </w:t>
      </w:r>
      <w:r w:rsidR="00AF06BA" w:rsidRPr="009C1B9D">
        <w:rPr>
          <w:rFonts w:asciiTheme="majorBidi" w:hAnsiTheme="majorBidi" w:cstheme="majorBidi"/>
          <w:rPrChange w:id="1315" w:author="Johanna Stansfield" w:date="2023-04-14T12:32:00Z">
            <w:rPr/>
          </w:rPrChange>
        </w:rPr>
        <w:t>value</w:t>
      </w:r>
      <w:r w:rsidR="00AF06BA" w:rsidRPr="00F942FC">
        <w:rPr>
          <w:rFonts w:asciiTheme="majorBidi" w:hAnsiTheme="majorBidi" w:cstheme="majorBidi"/>
          <w:rPrChange w:id="1316" w:author="Johanna Stansfield" w:date="2023-04-13T14:59:00Z">
            <w:rPr/>
          </w:rPrChange>
        </w:rPr>
        <w:t xml:space="preserve"> dashboard of a limited number of key indicators </w:t>
      </w:r>
      <w:del w:id="1317" w:author="Johanna Stansfield" w:date="2023-04-13T15:00:00Z">
        <w:r w:rsidR="00AF06BA" w:rsidRPr="00F942FC" w:rsidDel="00F942FC">
          <w:rPr>
            <w:rFonts w:asciiTheme="majorBidi" w:hAnsiTheme="majorBidi" w:cstheme="majorBidi"/>
            <w:rPrChange w:id="1318" w:author="Johanna Stansfield" w:date="2023-04-13T14:59:00Z">
              <w:rPr/>
            </w:rPrChange>
          </w:rPr>
          <w:delText xml:space="preserve">of </w:delText>
        </w:r>
        <w:r w:rsidR="00AF06BA" w:rsidRPr="00F942FC" w:rsidDel="00F942FC">
          <w:rPr>
            <w:rFonts w:asciiTheme="majorBidi" w:eastAsia="Arial" w:hAnsiTheme="majorBidi" w:cstheme="majorBidi"/>
            <w:rPrChange w:id="1319" w:author="Johanna Stansfield" w:date="2023-04-13T14:59:00Z">
              <w:rPr/>
            </w:rPrChange>
          </w:rPr>
          <w:delText xml:space="preserve">Beyond GDP </w:delText>
        </w:r>
      </w:del>
      <w:r w:rsidR="00AF06BA" w:rsidRPr="00F942FC">
        <w:rPr>
          <w:rFonts w:asciiTheme="majorBidi" w:eastAsia="Arial" w:hAnsiTheme="majorBidi" w:cstheme="majorBidi"/>
          <w:rPrChange w:id="1320" w:author="Johanna Stansfield" w:date="2023-04-13T14:59:00Z">
            <w:rPr/>
          </w:rPrChange>
        </w:rPr>
        <w:t>(not more than 10</w:t>
      </w:r>
      <w:del w:id="1321" w:author="Johanna Stansfield" w:date="2023-04-13T15:00:00Z">
        <w:r w:rsidR="00AF06BA" w:rsidRPr="00F942FC" w:rsidDel="00F942FC">
          <w:rPr>
            <w:rFonts w:asciiTheme="majorBidi" w:eastAsia="Arial" w:hAnsiTheme="majorBidi" w:cstheme="majorBidi"/>
            <w:rPrChange w:id="1322" w:author="Johanna Stansfield" w:date="2023-04-13T14:59:00Z">
              <w:rPr/>
            </w:rPrChange>
          </w:rPr>
          <w:delText>-</w:delText>
        </w:r>
      </w:del>
      <w:ins w:id="1323" w:author="Johanna Stansfield" w:date="2023-04-13T15:00:00Z">
        <w:r>
          <w:rPr>
            <w:rFonts w:asciiTheme="majorBidi" w:eastAsia="Arial" w:hAnsiTheme="majorBidi" w:cstheme="majorBidi"/>
          </w:rPr>
          <w:t>–</w:t>
        </w:r>
      </w:ins>
      <w:r w:rsidR="00AF06BA" w:rsidRPr="00F942FC">
        <w:rPr>
          <w:rFonts w:asciiTheme="majorBidi" w:eastAsia="Arial" w:hAnsiTheme="majorBidi" w:cstheme="majorBidi"/>
          <w:rPrChange w:id="1324" w:author="Johanna Stansfield" w:date="2023-04-13T14:59:00Z">
            <w:rPr/>
          </w:rPrChange>
        </w:rPr>
        <w:t>20</w:t>
      </w:r>
      <w:r w:rsidR="00AF06BA" w:rsidRPr="004F60AC">
        <w:rPr>
          <w:rFonts w:asciiTheme="majorBidi" w:eastAsia="Arial" w:hAnsiTheme="majorBidi" w:cstheme="majorBidi"/>
          <w:rPrChange w:id="1325" w:author="Johanna Stansfield" w:date="2023-04-14T12:36:00Z">
            <w:rPr/>
          </w:rPrChange>
        </w:rPr>
        <w:t>)</w:t>
      </w:r>
      <w:ins w:id="1326" w:author="Johanna Stansfield" w:date="2023-04-13T15:00:00Z">
        <w:r w:rsidRPr="004F60AC">
          <w:rPr>
            <w:rFonts w:asciiTheme="majorBidi" w:eastAsia="Arial" w:hAnsiTheme="majorBidi" w:cstheme="majorBidi"/>
          </w:rPr>
          <w:t xml:space="preserve"> </w:t>
        </w:r>
      </w:ins>
      <w:ins w:id="1327" w:author="Johanna Stansfield" w:date="2023-04-14T12:36:00Z">
        <w:r w:rsidR="004F60AC" w:rsidRPr="004F60AC">
          <w:rPr>
            <w:rFonts w:asciiTheme="majorBidi" w:eastAsia="Arial" w:hAnsiTheme="majorBidi" w:cstheme="majorBidi"/>
            <w:rPrChange w:id="1328" w:author="Johanna Stansfield" w:date="2023-04-14T12:36:00Z">
              <w:rPr>
                <w:rFonts w:asciiTheme="majorBidi" w:eastAsia="Arial" w:hAnsiTheme="majorBidi" w:cstheme="majorBidi"/>
                <w:highlight w:val="yellow"/>
              </w:rPr>
            </w:rPrChange>
          </w:rPr>
          <w:t>that go</w:t>
        </w:r>
      </w:ins>
      <w:ins w:id="1329" w:author="Johanna Stansfield" w:date="2023-04-13T15:00:00Z">
        <w:r w:rsidRPr="004F60AC">
          <w:rPr>
            <w:rFonts w:asciiTheme="majorBidi" w:hAnsiTheme="majorBidi" w:cstheme="majorBidi"/>
          </w:rPr>
          <w:t xml:space="preserve"> </w:t>
        </w:r>
        <w:r w:rsidRPr="004F60AC">
          <w:rPr>
            <w:rFonts w:asciiTheme="majorBidi" w:eastAsia="Arial" w:hAnsiTheme="majorBidi" w:cstheme="majorBidi"/>
          </w:rPr>
          <w:t>beyond GDP</w:t>
        </w:r>
      </w:ins>
      <w:r w:rsidR="00AF06BA" w:rsidRPr="004F60AC">
        <w:rPr>
          <w:rFonts w:asciiTheme="majorBidi" w:eastAsia="Arial" w:hAnsiTheme="majorBidi" w:cstheme="majorBidi"/>
          <w:rPrChange w:id="1330" w:author="Johanna Stansfield" w:date="2023-04-14T12:36:00Z">
            <w:rPr/>
          </w:rPrChange>
        </w:rPr>
        <w:t xml:space="preserve">, </w:t>
      </w:r>
      <w:del w:id="1331" w:author="Johanna Stansfield" w:date="2023-04-13T15:07:00Z">
        <w:r w:rsidR="00AF06BA" w:rsidRPr="004F60AC" w:rsidDel="00657111">
          <w:rPr>
            <w:rFonts w:asciiTheme="majorBidi" w:eastAsia="Arial" w:hAnsiTheme="majorBidi" w:cstheme="majorBidi"/>
            <w:rPrChange w:id="1332" w:author="Johanna Stansfield" w:date="2023-04-14T12:36:00Z">
              <w:rPr/>
            </w:rPrChange>
          </w:rPr>
          <w:delText xml:space="preserve">taking </w:delText>
        </w:r>
      </w:del>
      <w:ins w:id="1333" w:author="Johanna Stansfield" w:date="2023-04-13T15:07:00Z">
        <w:r w:rsidR="00657111" w:rsidRPr="004F60AC">
          <w:rPr>
            <w:rFonts w:asciiTheme="majorBidi" w:eastAsia="Arial" w:hAnsiTheme="majorBidi" w:cstheme="majorBidi"/>
          </w:rPr>
          <w:t>u</w:t>
        </w:r>
        <w:r w:rsidR="00657111">
          <w:rPr>
            <w:rFonts w:asciiTheme="majorBidi" w:eastAsia="Arial" w:hAnsiTheme="majorBidi" w:cstheme="majorBidi"/>
          </w:rPr>
          <w:t>sing</w:t>
        </w:r>
        <w:r w:rsidR="00657111" w:rsidRPr="00F942FC">
          <w:rPr>
            <w:rFonts w:asciiTheme="majorBidi" w:eastAsia="Arial" w:hAnsiTheme="majorBidi" w:cstheme="majorBidi"/>
            <w:rPrChange w:id="1334" w:author="Johanna Stansfield" w:date="2023-04-13T14:59:00Z">
              <w:rPr/>
            </w:rPrChange>
          </w:rPr>
          <w:t xml:space="preserve"> </w:t>
        </w:r>
      </w:ins>
      <w:r w:rsidR="00AF06BA" w:rsidRPr="00F942FC">
        <w:rPr>
          <w:rFonts w:asciiTheme="majorBidi" w:eastAsia="Arial" w:hAnsiTheme="majorBidi" w:cstheme="majorBidi"/>
          <w:rPrChange w:id="1335" w:author="Johanna Stansfield" w:date="2023-04-13T14:59:00Z">
            <w:rPr/>
          </w:rPrChange>
        </w:rPr>
        <w:t xml:space="preserve">the </w:t>
      </w:r>
      <w:del w:id="1336" w:author="Johanna Stansfield" w:date="2023-04-13T13:07:00Z">
        <w:r w:rsidR="00AF06BA" w:rsidRPr="00F942FC" w:rsidDel="00DC17A1">
          <w:rPr>
            <w:rFonts w:asciiTheme="majorBidi" w:eastAsia="Arial" w:hAnsiTheme="majorBidi" w:cstheme="majorBidi"/>
            <w:rPrChange w:id="1337" w:author="Johanna Stansfield" w:date="2023-04-13T14:59:00Z">
              <w:rPr/>
            </w:rPrChange>
          </w:rPr>
          <w:delText xml:space="preserve">HLCP </w:delText>
        </w:r>
      </w:del>
      <w:r w:rsidR="00AF06BA" w:rsidRPr="00F942FC">
        <w:rPr>
          <w:rFonts w:asciiTheme="majorBidi" w:eastAsia="Arial" w:hAnsiTheme="majorBidi" w:cstheme="majorBidi"/>
          <w:rPrChange w:id="1338" w:author="Johanna Stansfield" w:date="2023-04-13T14:59:00Z">
            <w:rPr/>
          </w:rPrChange>
        </w:rPr>
        <w:t>report</w:t>
      </w:r>
      <w:ins w:id="1339" w:author="Johanna Stansfield" w:date="2023-04-13T13:07:00Z">
        <w:r w:rsidR="00DC17A1" w:rsidRPr="00F942FC">
          <w:rPr>
            <w:rFonts w:asciiTheme="majorBidi" w:eastAsia="Arial" w:hAnsiTheme="majorBidi" w:cstheme="majorBidi"/>
            <w:rPrChange w:id="1340" w:author="Johanna Stansfield" w:date="2023-04-13T14:59:00Z">
              <w:rPr/>
            </w:rPrChange>
          </w:rPr>
          <w:t xml:space="preserve"> of the High-level Committee on Programmes</w:t>
        </w:r>
      </w:ins>
      <w:del w:id="1341" w:author="Johanna Stansfield" w:date="2023-04-13T15:00:00Z">
        <w:r w:rsidR="00AF06BA" w:rsidRPr="00F942FC" w:rsidDel="00F942FC">
          <w:rPr>
            <w:rFonts w:asciiTheme="majorBidi" w:eastAsia="Arial" w:hAnsiTheme="majorBidi" w:cstheme="majorBidi"/>
            <w:rPrChange w:id="1342" w:author="Johanna Stansfield" w:date="2023-04-13T14:59:00Z">
              <w:rPr/>
            </w:rPrChange>
          </w:rPr>
          <w:delText>, ‘Valuing What Counts: United Nations System Contribution on Progress Beyond Gross Domestic Product’,</w:delText>
        </w:r>
      </w:del>
      <w:r w:rsidR="00AF06BA" w:rsidRPr="00F942FC">
        <w:rPr>
          <w:rFonts w:asciiTheme="majorBidi" w:eastAsia="Arial" w:hAnsiTheme="majorBidi" w:cstheme="majorBidi"/>
          <w:rPrChange w:id="1343" w:author="Johanna Stansfield" w:date="2023-04-13T14:59:00Z">
            <w:rPr/>
          </w:rPrChange>
        </w:rPr>
        <w:t xml:space="preserve"> as a starting point, and to present the </w:t>
      </w:r>
      <w:del w:id="1344" w:author="Johanna Stansfield" w:date="2023-04-13T15:00:00Z">
        <w:r w:rsidR="00AF06BA" w:rsidRPr="00F942FC" w:rsidDel="00F942FC">
          <w:rPr>
            <w:rFonts w:asciiTheme="majorBidi" w:eastAsia="Arial" w:hAnsiTheme="majorBidi" w:cstheme="majorBidi"/>
            <w:rPrChange w:id="1345" w:author="Johanna Stansfield" w:date="2023-04-13T14:59:00Z">
              <w:rPr/>
            </w:rPrChange>
          </w:rPr>
          <w:delText xml:space="preserve">outcomes </w:delText>
        </w:r>
      </w:del>
      <w:ins w:id="1346" w:author="Johanna Stansfield" w:date="2023-04-13T15:00:00Z">
        <w:r>
          <w:rPr>
            <w:rFonts w:asciiTheme="majorBidi" w:eastAsia="Arial" w:hAnsiTheme="majorBidi" w:cstheme="majorBidi"/>
          </w:rPr>
          <w:t>result</w:t>
        </w:r>
        <w:r w:rsidRPr="00F942FC">
          <w:rPr>
            <w:rFonts w:asciiTheme="majorBidi" w:eastAsia="Arial" w:hAnsiTheme="majorBidi" w:cstheme="majorBidi"/>
            <w:rPrChange w:id="1347" w:author="Johanna Stansfield" w:date="2023-04-13T14:59:00Z">
              <w:rPr/>
            </w:rPrChange>
          </w:rPr>
          <w:t xml:space="preserve"> </w:t>
        </w:r>
      </w:ins>
      <w:del w:id="1348" w:author="Johanna Stansfield" w:date="2023-04-13T15:01:00Z">
        <w:r w:rsidR="00AF06BA" w:rsidRPr="00F942FC" w:rsidDel="00F942FC">
          <w:rPr>
            <w:rFonts w:asciiTheme="majorBidi" w:eastAsia="Arial" w:hAnsiTheme="majorBidi" w:cstheme="majorBidi"/>
            <w:rPrChange w:id="1349" w:author="Johanna Stansfield" w:date="2023-04-13T14:59:00Z">
              <w:rPr/>
            </w:rPrChange>
          </w:rPr>
          <w:delText xml:space="preserve">by March 2024 </w:delText>
        </w:r>
      </w:del>
      <w:r w:rsidR="00AF06BA" w:rsidRPr="00F942FC">
        <w:rPr>
          <w:rFonts w:asciiTheme="majorBidi" w:eastAsia="Arial" w:hAnsiTheme="majorBidi" w:cstheme="majorBidi"/>
          <w:rPrChange w:id="1350" w:author="Johanna Stansfield" w:date="2023-04-13T14:59:00Z">
            <w:rPr/>
          </w:rPrChange>
        </w:rPr>
        <w:t xml:space="preserve">for </w:t>
      </w:r>
      <w:ins w:id="1351" w:author="Johanna Stansfield" w:date="2023-04-13T15:01:00Z">
        <w:r>
          <w:rPr>
            <w:rFonts w:asciiTheme="majorBidi" w:eastAsia="Arial" w:hAnsiTheme="majorBidi" w:cstheme="majorBidi"/>
          </w:rPr>
          <w:t xml:space="preserve">consideration by </w:t>
        </w:r>
      </w:ins>
      <w:r w:rsidR="00AF06BA" w:rsidRPr="00F942FC">
        <w:rPr>
          <w:rFonts w:asciiTheme="majorBidi" w:eastAsia="Arial" w:hAnsiTheme="majorBidi" w:cstheme="majorBidi"/>
          <w:rPrChange w:id="1352" w:author="Johanna Stansfield" w:date="2023-04-13T14:59:00Z">
            <w:rPr/>
          </w:rPrChange>
        </w:rPr>
        <w:t>Member States</w:t>
      </w:r>
      <w:del w:id="1353" w:author="Johanna Stansfield" w:date="2023-04-13T15:01:00Z">
        <w:r w:rsidR="00AF06BA" w:rsidRPr="00F942FC" w:rsidDel="00F942FC">
          <w:rPr>
            <w:rFonts w:asciiTheme="majorBidi" w:eastAsia="Arial" w:hAnsiTheme="majorBidi" w:cstheme="majorBidi"/>
            <w:rPrChange w:id="1354" w:author="Johanna Stansfield" w:date="2023-04-13T14:59:00Z">
              <w:rPr/>
            </w:rPrChange>
          </w:rPr>
          <w:delText xml:space="preserve">’ consideration </w:delText>
        </w:r>
      </w:del>
      <w:ins w:id="1355" w:author="Johanna Stansfield" w:date="2023-04-13T15:01:00Z">
        <w:r>
          <w:rPr>
            <w:rFonts w:asciiTheme="majorBidi" w:eastAsia="Arial" w:hAnsiTheme="majorBidi" w:cstheme="majorBidi"/>
          </w:rPr>
          <w:t xml:space="preserve"> </w:t>
        </w:r>
        <w:r w:rsidRPr="00484D72">
          <w:rPr>
            <w:rFonts w:asciiTheme="majorBidi" w:eastAsia="Arial" w:hAnsiTheme="majorBidi" w:cstheme="majorBidi"/>
          </w:rPr>
          <w:t>by March 2024</w:t>
        </w:r>
        <w:r>
          <w:rPr>
            <w:rFonts w:asciiTheme="majorBidi" w:eastAsia="Arial" w:hAnsiTheme="majorBidi" w:cstheme="majorBidi"/>
          </w:rPr>
          <w:t>,</w:t>
        </w:r>
        <w:r w:rsidRPr="00484D72">
          <w:rPr>
            <w:rFonts w:asciiTheme="majorBidi" w:eastAsia="Arial" w:hAnsiTheme="majorBidi" w:cstheme="majorBidi"/>
          </w:rPr>
          <w:t xml:space="preserve"> </w:t>
        </w:r>
      </w:ins>
      <w:r w:rsidR="00AF06BA" w:rsidRPr="00F942FC">
        <w:rPr>
          <w:rFonts w:asciiTheme="majorBidi" w:eastAsia="Arial" w:hAnsiTheme="majorBidi" w:cstheme="majorBidi"/>
          <w:rPrChange w:id="1356" w:author="Johanna Stansfield" w:date="2023-04-13T14:59:00Z">
            <w:rPr/>
          </w:rPrChange>
        </w:rPr>
        <w:t>in preparation for the Summit of the Future</w:t>
      </w:r>
      <w:ins w:id="1357" w:author="Johanna Stansfield" w:date="2023-04-13T15:01:00Z">
        <w:r>
          <w:rPr>
            <w:rFonts w:asciiTheme="majorBidi" w:eastAsia="Arial" w:hAnsiTheme="majorBidi" w:cstheme="majorBidi"/>
          </w:rPr>
          <w:t xml:space="preserve">. </w:t>
        </w:r>
      </w:ins>
    </w:p>
    <w:p w14:paraId="1F5ADA35" w14:textId="77777777" w:rsidR="00AF06BA" w:rsidRPr="001906B2" w:rsidDel="00F942FC" w:rsidRDefault="00AF06BA" w:rsidP="00AF06BA">
      <w:pPr>
        <w:pStyle w:val="ListParagraph"/>
        <w:jc w:val="both"/>
        <w:rPr>
          <w:del w:id="1358" w:author="Johanna Stansfield" w:date="2023-04-13T15:01:00Z"/>
          <w:rFonts w:asciiTheme="majorBidi" w:eastAsia="Arial" w:hAnsiTheme="majorBidi" w:cstheme="majorBidi"/>
          <w:sz w:val="20"/>
          <w:szCs w:val="20"/>
        </w:rPr>
      </w:pPr>
    </w:p>
    <w:p w14:paraId="7B71F380" w14:textId="19F7F57B" w:rsidR="00AF06BA" w:rsidRPr="00F942FC" w:rsidDel="00F942FC" w:rsidRDefault="00AF06BA">
      <w:pPr>
        <w:jc w:val="both"/>
        <w:rPr>
          <w:del w:id="1359" w:author="Johanna Stansfield" w:date="2023-04-13T15:01:00Z"/>
          <w:rFonts w:asciiTheme="majorBidi" w:eastAsia="Arial" w:hAnsiTheme="majorBidi" w:cstheme="majorBidi"/>
          <w:rPrChange w:id="1360" w:author="Johanna Stansfield" w:date="2023-04-13T15:01:00Z">
            <w:rPr>
              <w:del w:id="1361" w:author="Johanna Stansfield" w:date="2023-04-13T15:01:00Z"/>
            </w:rPr>
          </w:rPrChange>
        </w:rPr>
        <w:pPrChange w:id="1362" w:author="Johanna Stansfield" w:date="2023-04-13T15:01:00Z">
          <w:pPr>
            <w:pStyle w:val="ListParagraph"/>
            <w:jc w:val="both"/>
          </w:pPr>
        </w:pPrChange>
      </w:pPr>
      <w:r w:rsidRPr="00F942FC">
        <w:rPr>
          <w:rFonts w:asciiTheme="majorBidi" w:eastAsia="Arial" w:hAnsiTheme="majorBidi" w:cstheme="majorBidi"/>
          <w:rPrChange w:id="1363" w:author="Johanna Stansfield" w:date="2023-04-13T15:01:00Z">
            <w:rPr/>
          </w:rPrChange>
        </w:rPr>
        <w:t>Th</w:t>
      </w:r>
      <w:ins w:id="1364" w:author="Johanna Stansfield" w:date="2023-04-13T15:01:00Z">
        <w:r w:rsidR="00F942FC">
          <w:rPr>
            <w:rFonts w:asciiTheme="majorBidi" w:eastAsia="Arial" w:hAnsiTheme="majorBidi" w:cstheme="majorBidi"/>
          </w:rPr>
          <w:t>e</w:t>
        </w:r>
      </w:ins>
      <w:del w:id="1365" w:author="Johanna Stansfield" w:date="2023-04-13T15:01:00Z">
        <w:r w:rsidRPr="00F942FC" w:rsidDel="00F942FC">
          <w:rPr>
            <w:rFonts w:asciiTheme="majorBidi" w:eastAsia="Arial" w:hAnsiTheme="majorBidi" w:cstheme="majorBidi"/>
            <w:rPrChange w:id="1366" w:author="Johanna Stansfield" w:date="2023-04-13T15:01:00Z">
              <w:rPr/>
            </w:rPrChange>
          </w:rPr>
          <w:delText>is</w:delText>
        </w:r>
      </w:del>
      <w:r w:rsidRPr="00F942FC">
        <w:rPr>
          <w:rFonts w:asciiTheme="majorBidi" w:eastAsia="Arial" w:hAnsiTheme="majorBidi" w:cstheme="majorBidi"/>
          <w:rPrChange w:id="1367" w:author="Johanna Stansfield" w:date="2023-04-13T15:01:00Z">
            <w:rPr/>
          </w:rPrChange>
        </w:rPr>
        <w:t xml:space="preserve"> </w:t>
      </w:r>
      <w:del w:id="1368" w:author="Johanna Stansfield" w:date="2023-04-13T15:01:00Z">
        <w:r w:rsidRPr="00F942FC" w:rsidDel="00F942FC">
          <w:rPr>
            <w:rFonts w:asciiTheme="majorBidi" w:eastAsia="Arial" w:hAnsiTheme="majorBidi" w:cstheme="majorBidi"/>
            <w:rPrChange w:id="1369" w:author="Johanna Stansfield" w:date="2023-04-13T15:01:00Z">
              <w:rPr/>
            </w:rPrChange>
          </w:rPr>
          <w:delText>High-Level E</w:delText>
        </w:r>
      </w:del>
      <w:ins w:id="1370" w:author="Johanna Stansfield" w:date="2023-04-13T15:01:00Z">
        <w:r w:rsidR="00F942FC">
          <w:rPr>
            <w:rFonts w:asciiTheme="majorBidi" w:eastAsia="Arial" w:hAnsiTheme="majorBidi" w:cstheme="majorBidi"/>
          </w:rPr>
          <w:t>e</w:t>
        </w:r>
      </w:ins>
      <w:r w:rsidRPr="00F942FC">
        <w:rPr>
          <w:rFonts w:asciiTheme="majorBidi" w:eastAsia="Arial" w:hAnsiTheme="majorBidi" w:cstheme="majorBidi"/>
          <w:rPrChange w:id="1371" w:author="Johanna Stansfield" w:date="2023-04-13T15:01:00Z">
            <w:rPr/>
          </w:rPrChange>
        </w:rPr>
        <w:t xml:space="preserve">xpert </w:t>
      </w:r>
      <w:del w:id="1372" w:author="Johanna Stansfield" w:date="2023-04-13T15:01:00Z">
        <w:r w:rsidRPr="00F942FC" w:rsidDel="00F942FC">
          <w:rPr>
            <w:rFonts w:asciiTheme="majorBidi" w:eastAsia="Arial" w:hAnsiTheme="majorBidi" w:cstheme="majorBidi"/>
            <w:rPrChange w:id="1373" w:author="Johanna Stansfield" w:date="2023-04-13T15:01:00Z">
              <w:rPr/>
            </w:rPrChange>
          </w:rPr>
          <w:delText>G</w:delText>
        </w:r>
      </w:del>
      <w:ins w:id="1374" w:author="Johanna Stansfield" w:date="2023-04-13T15:01:00Z">
        <w:r w:rsidR="00F942FC">
          <w:rPr>
            <w:rFonts w:asciiTheme="majorBidi" w:eastAsia="Arial" w:hAnsiTheme="majorBidi" w:cstheme="majorBidi"/>
          </w:rPr>
          <w:t>g</w:t>
        </w:r>
      </w:ins>
      <w:r w:rsidRPr="00F942FC">
        <w:rPr>
          <w:rFonts w:asciiTheme="majorBidi" w:eastAsia="Arial" w:hAnsiTheme="majorBidi" w:cstheme="majorBidi"/>
          <w:rPrChange w:id="1375" w:author="Johanna Stansfield" w:date="2023-04-13T15:01:00Z">
            <w:rPr/>
          </w:rPrChange>
        </w:rPr>
        <w:t>roup should</w:t>
      </w:r>
      <w:del w:id="1376" w:author="Johanna Stansfield" w:date="2023-04-13T15:15:00Z">
        <w:r w:rsidRPr="00F942FC" w:rsidDel="00657111">
          <w:rPr>
            <w:rFonts w:asciiTheme="majorBidi" w:eastAsia="Arial" w:hAnsiTheme="majorBidi" w:cstheme="majorBidi"/>
            <w:rPrChange w:id="1377" w:author="Johanna Stansfield" w:date="2023-04-13T15:01:00Z">
              <w:rPr/>
            </w:rPrChange>
          </w:rPr>
          <w:delText>:</w:delText>
        </w:r>
      </w:del>
      <w:ins w:id="1378" w:author="Johanna Stansfield" w:date="2023-04-13T15:02:00Z">
        <w:r w:rsidR="00F942FC">
          <w:rPr>
            <w:rFonts w:asciiTheme="majorBidi" w:hAnsiTheme="majorBidi" w:cstheme="majorBidi"/>
          </w:rPr>
          <w:t xml:space="preserve"> </w:t>
        </w:r>
      </w:ins>
    </w:p>
    <w:p w14:paraId="5D9763F1" w14:textId="55DEBF14" w:rsidR="00AF06BA" w:rsidRPr="00F942FC" w:rsidDel="00F942FC" w:rsidRDefault="00AF06BA">
      <w:pPr>
        <w:jc w:val="both"/>
        <w:rPr>
          <w:del w:id="1379" w:author="Johanna Stansfield" w:date="2023-04-13T15:03:00Z"/>
          <w:rFonts w:asciiTheme="majorBidi" w:eastAsia="Arial" w:hAnsiTheme="majorBidi" w:cstheme="majorBidi"/>
          <w:rPrChange w:id="1380" w:author="Johanna Stansfield" w:date="2023-04-13T15:01:00Z">
            <w:rPr>
              <w:del w:id="1381" w:author="Johanna Stansfield" w:date="2023-04-13T15:03:00Z"/>
            </w:rPr>
          </w:rPrChange>
        </w:rPr>
        <w:pPrChange w:id="1382" w:author="Johanna Stansfield" w:date="2023-04-13T15:01:00Z">
          <w:pPr>
            <w:pStyle w:val="ListParagraph"/>
            <w:numPr>
              <w:ilvl w:val="1"/>
              <w:numId w:val="16"/>
            </w:numPr>
            <w:spacing w:line="257" w:lineRule="auto"/>
            <w:ind w:left="1440" w:hanging="360"/>
            <w:jc w:val="both"/>
          </w:pPr>
        </w:pPrChange>
      </w:pPr>
      <w:r w:rsidRPr="00F942FC">
        <w:rPr>
          <w:rFonts w:asciiTheme="majorBidi" w:hAnsiTheme="majorBidi" w:cstheme="majorBidi"/>
          <w:rPrChange w:id="1383" w:author="Johanna Stansfield" w:date="2023-04-13T15:01:00Z">
            <w:rPr/>
          </w:rPrChange>
        </w:rPr>
        <w:t xml:space="preserve">be multidisciplinary and </w:t>
      </w:r>
      <w:del w:id="1384" w:author="Johanna Stansfield" w:date="2023-04-13T15:02:00Z">
        <w:r w:rsidRPr="00F942FC" w:rsidDel="00F942FC">
          <w:rPr>
            <w:rFonts w:asciiTheme="majorBidi" w:eastAsia="Arial" w:hAnsiTheme="majorBidi" w:cstheme="majorBidi"/>
            <w:rPrChange w:id="1385" w:author="Johanna Stansfield" w:date="2023-04-13T15:01:00Z">
              <w:rPr/>
            </w:rPrChange>
          </w:rPr>
          <w:delText xml:space="preserve">include </w:delText>
        </w:r>
      </w:del>
      <w:ins w:id="1386" w:author="Johanna Stansfield" w:date="2023-04-13T15:02:00Z">
        <w:r w:rsidR="00F942FC">
          <w:rPr>
            <w:rFonts w:asciiTheme="majorBidi" w:eastAsia="Arial" w:hAnsiTheme="majorBidi" w:cstheme="majorBidi"/>
          </w:rPr>
          <w:t>comprise</w:t>
        </w:r>
      </w:ins>
      <w:ins w:id="1387" w:author="Johanna Stansfield" w:date="2023-04-13T15:08:00Z">
        <w:r w:rsidR="00657111">
          <w:rPr>
            <w:rFonts w:asciiTheme="majorBidi" w:eastAsia="Arial" w:hAnsiTheme="majorBidi" w:cstheme="majorBidi"/>
          </w:rPr>
          <w:t xml:space="preserve"> such</w:t>
        </w:r>
      </w:ins>
      <w:ins w:id="1388" w:author="Johanna Stansfield" w:date="2023-04-13T15:02:00Z">
        <w:r w:rsidR="00F942FC" w:rsidRPr="00F942FC">
          <w:rPr>
            <w:rFonts w:asciiTheme="majorBidi" w:eastAsia="Arial" w:hAnsiTheme="majorBidi" w:cstheme="majorBidi"/>
            <w:rPrChange w:id="1389" w:author="Johanna Stansfield" w:date="2023-04-13T15:01:00Z">
              <w:rPr/>
            </w:rPrChange>
          </w:rPr>
          <w:t xml:space="preserve"> </w:t>
        </w:r>
      </w:ins>
      <w:r w:rsidRPr="00F942FC">
        <w:rPr>
          <w:rFonts w:asciiTheme="majorBidi" w:eastAsia="Arial" w:hAnsiTheme="majorBidi" w:cstheme="majorBidi"/>
          <w:rPrChange w:id="1390" w:author="Johanna Stansfield" w:date="2023-04-13T15:01:00Z">
            <w:rPr/>
          </w:rPrChange>
        </w:rPr>
        <w:t xml:space="preserve">experts </w:t>
      </w:r>
      <w:del w:id="1391" w:author="Johanna Stansfield" w:date="2023-04-13T15:02:00Z">
        <w:r w:rsidRPr="00F942FC" w:rsidDel="00F942FC">
          <w:rPr>
            <w:rFonts w:asciiTheme="majorBidi" w:eastAsia="Arial" w:hAnsiTheme="majorBidi" w:cstheme="majorBidi"/>
            <w:rPrChange w:id="1392" w:author="Johanna Stansfield" w:date="2023-04-13T15:01:00Z">
              <w:rPr/>
            </w:rPrChange>
          </w:rPr>
          <w:delText>across the spectrum of</w:delText>
        </w:r>
      </w:del>
      <w:ins w:id="1393" w:author="Johanna Stansfield" w:date="2023-04-13T15:08:00Z">
        <w:r w:rsidR="00657111">
          <w:rPr>
            <w:rFonts w:asciiTheme="majorBidi" w:eastAsia="Arial" w:hAnsiTheme="majorBidi" w:cstheme="majorBidi"/>
          </w:rPr>
          <w:t xml:space="preserve">as </w:t>
        </w:r>
      </w:ins>
      <w:del w:id="1394" w:author="Johanna Stansfield" w:date="2023-04-13T15:08:00Z">
        <w:r w:rsidRPr="00F942FC" w:rsidDel="00657111">
          <w:rPr>
            <w:rFonts w:asciiTheme="majorBidi" w:eastAsia="Arial" w:hAnsiTheme="majorBidi" w:cstheme="majorBidi"/>
            <w:rPrChange w:id="1395" w:author="Johanna Stansfield" w:date="2023-04-13T15:01:00Z">
              <w:rPr/>
            </w:rPrChange>
          </w:rPr>
          <w:delText xml:space="preserve"> </w:delText>
        </w:r>
      </w:del>
      <w:r w:rsidRPr="00F942FC">
        <w:rPr>
          <w:rFonts w:asciiTheme="majorBidi" w:eastAsia="Arial" w:hAnsiTheme="majorBidi" w:cstheme="majorBidi"/>
          <w:rPrChange w:id="1396" w:author="Johanna Stansfield" w:date="2023-04-13T15:01:00Z">
            <w:rPr/>
          </w:rPrChange>
        </w:rPr>
        <w:t>policy</w:t>
      </w:r>
      <w:del w:id="1397" w:author="Johanna Stansfield" w:date="2023-04-13T15:02:00Z">
        <w:r w:rsidRPr="00F942FC" w:rsidDel="00F942FC">
          <w:rPr>
            <w:rFonts w:asciiTheme="majorBidi" w:eastAsia="Arial" w:hAnsiTheme="majorBidi" w:cstheme="majorBidi"/>
            <w:rPrChange w:id="1398" w:author="Johanna Stansfield" w:date="2023-04-13T15:01:00Z">
              <w:rPr/>
            </w:rPrChange>
          </w:rPr>
          <w:delText xml:space="preserve"> </w:delText>
        </w:r>
      </w:del>
      <w:r w:rsidRPr="00F942FC">
        <w:rPr>
          <w:rFonts w:asciiTheme="majorBidi" w:eastAsia="Arial" w:hAnsiTheme="majorBidi" w:cstheme="majorBidi"/>
          <w:rPrChange w:id="1399" w:author="Johanna Stansfield" w:date="2023-04-13T15:01:00Z">
            <w:rPr/>
          </w:rPrChange>
        </w:rPr>
        <w:t>makers</w:t>
      </w:r>
      <w:del w:id="1400" w:author="Johanna Stansfield" w:date="2023-04-13T15:08:00Z">
        <w:r w:rsidRPr="00F942FC" w:rsidDel="00657111">
          <w:rPr>
            <w:rFonts w:asciiTheme="majorBidi" w:eastAsia="Arial" w:hAnsiTheme="majorBidi" w:cstheme="majorBidi"/>
            <w:rPrChange w:id="1401" w:author="Johanna Stansfield" w:date="2023-04-13T15:01:00Z">
              <w:rPr/>
            </w:rPrChange>
          </w:rPr>
          <w:delText>,</w:delText>
        </w:r>
      </w:del>
      <w:ins w:id="1402" w:author="Johanna Stansfield" w:date="2023-04-13T15:08:00Z">
        <w:r w:rsidR="00657111">
          <w:rPr>
            <w:rFonts w:asciiTheme="majorBidi" w:eastAsia="Arial" w:hAnsiTheme="majorBidi" w:cstheme="majorBidi"/>
          </w:rPr>
          <w:t>,</w:t>
        </w:r>
      </w:ins>
      <w:r w:rsidRPr="00F942FC">
        <w:rPr>
          <w:rFonts w:asciiTheme="majorBidi" w:eastAsia="Arial" w:hAnsiTheme="majorBidi" w:cstheme="majorBidi"/>
          <w:rPrChange w:id="1403" w:author="Johanna Stansfield" w:date="2023-04-13T15:01:00Z">
            <w:rPr/>
          </w:rPrChange>
        </w:rPr>
        <w:t xml:space="preserve"> statisticians, civil society</w:t>
      </w:r>
      <w:ins w:id="1404" w:author="Johanna Stansfield" w:date="2023-04-13T15:03:00Z">
        <w:r w:rsidR="00F942FC">
          <w:rPr>
            <w:rFonts w:asciiTheme="majorBidi" w:eastAsia="Arial" w:hAnsiTheme="majorBidi" w:cstheme="majorBidi"/>
          </w:rPr>
          <w:t xml:space="preserve"> actors</w:t>
        </w:r>
      </w:ins>
      <w:r w:rsidRPr="00F942FC">
        <w:rPr>
          <w:rFonts w:asciiTheme="majorBidi" w:eastAsia="Arial" w:hAnsiTheme="majorBidi" w:cstheme="majorBidi"/>
          <w:rPrChange w:id="1405" w:author="Johanna Stansfield" w:date="2023-04-13T15:01:00Z">
            <w:rPr/>
          </w:rPrChange>
        </w:rPr>
        <w:t xml:space="preserve"> and academi</w:t>
      </w:r>
      <w:ins w:id="1406" w:author="Johanna Stansfield" w:date="2023-04-13T15:03:00Z">
        <w:r w:rsidR="00F942FC">
          <w:rPr>
            <w:rFonts w:asciiTheme="majorBidi" w:eastAsia="Arial" w:hAnsiTheme="majorBidi" w:cstheme="majorBidi"/>
          </w:rPr>
          <w:t>c</w:t>
        </w:r>
      </w:ins>
      <w:ins w:id="1407" w:author="Johanna Stansfield" w:date="2023-04-13T15:08:00Z">
        <w:r w:rsidR="00657111">
          <w:rPr>
            <w:rFonts w:asciiTheme="majorBidi" w:eastAsia="Arial" w:hAnsiTheme="majorBidi" w:cstheme="majorBidi"/>
          </w:rPr>
          <w:t>s</w:t>
        </w:r>
      </w:ins>
      <w:del w:id="1408" w:author="Johanna Stansfield" w:date="2023-04-13T15:03:00Z">
        <w:r w:rsidRPr="00F942FC" w:rsidDel="00F942FC">
          <w:rPr>
            <w:rFonts w:asciiTheme="majorBidi" w:eastAsia="Arial" w:hAnsiTheme="majorBidi" w:cstheme="majorBidi"/>
            <w:rPrChange w:id="1409" w:author="Johanna Stansfield" w:date="2023-04-13T15:01:00Z">
              <w:rPr/>
            </w:rPrChange>
          </w:rPr>
          <w:delText>a</w:delText>
        </w:r>
      </w:del>
      <w:ins w:id="1410" w:author="Johanna Stansfield" w:date="2023-04-13T15:16:00Z">
        <w:r w:rsidR="00657111">
          <w:rPr>
            <w:rFonts w:asciiTheme="majorBidi" w:eastAsia="Arial" w:hAnsiTheme="majorBidi" w:cstheme="majorBidi"/>
          </w:rPr>
          <w:t>,</w:t>
        </w:r>
      </w:ins>
      <w:del w:id="1411" w:author="Johanna Stansfield" w:date="2023-04-13T15:03:00Z">
        <w:r w:rsidRPr="00F942FC" w:rsidDel="00F942FC">
          <w:rPr>
            <w:rFonts w:asciiTheme="majorBidi" w:eastAsia="Arial" w:hAnsiTheme="majorBidi" w:cstheme="majorBidi"/>
            <w:rPrChange w:id="1412" w:author="Johanna Stansfield" w:date="2023-04-13T15:01:00Z">
              <w:rPr/>
            </w:rPrChange>
          </w:rPr>
          <w:delText>.</w:delText>
        </w:r>
      </w:del>
      <w:r w:rsidRPr="00F942FC">
        <w:rPr>
          <w:rFonts w:asciiTheme="majorBidi" w:eastAsia="Arial" w:hAnsiTheme="majorBidi" w:cstheme="majorBidi"/>
          <w:rPrChange w:id="1413" w:author="Johanna Stansfield" w:date="2023-04-13T15:01:00Z">
            <w:rPr/>
          </w:rPrChange>
        </w:rPr>
        <w:t xml:space="preserve"> </w:t>
      </w:r>
      <w:ins w:id="1414" w:author="Johanna Stansfield" w:date="2023-04-13T15:15:00Z">
        <w:r w:rsidR="00657111">
          <w:rPr>
            <w:rFonts w:asciiTheme="majorBidi" w:eastAsia="Arial" w:hAnsiTheme="majorBidi" w:cstheme="majorBidi"/>
          </w:rPr>
          <w:t xml:space="preserve">and </w:t>
        </w:r>
      </w:ins>
      <w:ins w:id="1415" w:author="Johanna Stansfield" w:date="2023-04-13T15:16:00Z">
        <w:r w:rsidR="00657111">
          <w:rPr>
            <w:rFonts w:asciiTheme="majorBidi" w:eastAsia="Arial" w:hAnsiTheme="majorBidi" w:cstheme="majorBidi"/>
          </w:rPr>
          <w:t xml:space="preserve">should </w:t>
        </w:r>
      </w:ins>
    </w:p>
    <w:p w14:paraId="13E20ADE" w14:textId="7089591E" w:rsidR="00AF06BA" w:rsidRPr="00F942FC" w:rsidRDefault="00AF06BA">
      <w:pPr>
        <w:jc w:val="both"/>
        <w:rPr>
          <w:rFonts w:asciiTheme="majorBidi" w:eastAsia="Arial" w:hAnsiTheme="majorBidi" w:cstheme="majorBidi"/>
          <w:rPrChange w:id="1416" w:author="Johanna Stansfield" w:date="2023-04-13T15:03:00Z">
            <w:rPr/>
          </w:rPrChange>
        </w:rPr>
        <w:pPrChange w:id="1417" w:author="Johanna Stansfield" w:date="2023-04-13T15:03:00Z">
          <w:pPr>
            <w:pStyle w:val="ListParagraph"/>
            <w:numPr>
              <w:ilvl w:val="1"/>
              <w:numId w:val="16"/>
            </w:numPr>
            <w:spacing w:line="257" w:lineRule="auto"/>
            <w:ind w:left="1440" w:hanging="360"/>
            <w:jc w:val="both"/>
          </w:pPr>
        </w:pPrChange>
      </w:pPr>
      <w:del w:id="1418" w:author="Johanna Stansfield" w:date="2023-04-13T15:03:00Z">
        <w:r w:rsidRPr="00F942FC" w:rsidDel="00F942FC">
          <w:rPr>
            <w:rFonts w:asciiTheme="majorBidi" w:eastAsia="Arial" w:hAnsiTheme="majorBidi" w:cstheme="majorBidi"/>
            <w:rPrChange w:id="1419" w:author="Johanna Stansfield" w:date="2023-04-13T15:03:00Z">
              <w:rPr/>
            </w:rPrChange>
          </w:rPr>
          <w:delText>E</w:delText>
        </w:r>
      </w:del>
      <w:ins w:id="1420" w:author="Johanna Stansfield" w:date="2023-04-13T15:03:00Z">
        <w:r w:rsidR="00F942FC">
          <w:rPr>
            <w:rFonts w:asciiTheme="majorBidi" w:eastAsia="Arial" w:hAnsiTheme="majorBidi" w:cstheme="majorBidi"/>
          </w:rPr>
          <w:t>e</w:t>
        </w:r>
      </w:ins>
      <w:r w:rsidRPr="00F942FC">
        <w:rPr>
          <w:rFonts w:asciiTheme="majorBidi" w:eastAsia="Arial" w:hAnsiTheme="majorBidi" w:cstheme="majorBidi"/>
          <w:rPrChange w:id="1421" w:author="Johanna Stansfield" w:date="2023-04-13T15:03:00Z">
            <w:rPr/>
          </w:rPrChange>
        </w:rPr>
        <w:t>nsure</w:t>
      </w:r>
      <w:ins w:id="1422" w:author="Johanna Stansfield" w:date="2023-04-13T15:03:00Z">
        <w:r w:rsidR="00F942FC">
          <w:rPr>
            <w:rFonts w:asciiTheme="majorBidi" w:eastAsia="Arial" w:hAnsiTheme="majorBidi" w:cstheme="majorBidi"/>
          </w:rPr>
          <w:t xml:space="preserve"> that</w:t>
        </w:r>
      </w:ins>
      <w:r w:rsidRPr="00F942FC">
        <w:rPr>
          <w:rFonts w:asciiTheme="majorBidi" w:eastAsia="Arial" w:hAnsiTheme="majorBidi" w:cstheme="majorBidi"/>
          <w:rPrChange w:id="1423" w:author="Johanna Stansfield" w:date="2023-04-13T15:03:00Z">
            <w:rPr/>
          </w:rPrChange>
        </w:rPr>
        <w:t xml:space="preserve"> the methodology and </w:t>
      </w:r>
      <w:ins w:id="1424" w:author="Johanna Stansfield" w:date="2023-04-13T15:09:00Z">
        <w:r w:rsidR="00657111">
          <w:rPr>
            <w:rFonts w:asciiTheme="majorBidi" w:eastAsia="Arial" w:hAnsiTheme="majorBidi" w:cstheme="majorBidi"/>
          </w:rPr>
          <w:t xml:space="preserve">the </w:t>
        </w:r>
      </w:ins>
      <w:r w:rsidRPr="00F942FC">
        <w:rPr>
          <w:rFonts w:asciiTheme="majorBidi" w:eastAsia="Arial" w:hAnsiTheme="majorBidi" w:cstheme="majorBidi"/>
          <w:rPrChange w:id="1425" w:author="Johanna Stansfield" w:date="2023-04-13T15:03:00Z">
            <w:rPr/>
          </w:rPrChange>
        </w:rPr>
        <w:t xml:space="preserve">selection of indicators builds </w:t>
      </w:r>
      <w:del w:id="1426" w:author="Johanna Stansfield" w:date="2023-04-13T15:05:00Z">
        <w:r w:rsidRPr="00F942FC" w:rsidDel="00F942FC">
          <w:rPr>
            <w:rFonts w:asciiTheme="majorBidi" w:eastAsia="Arial" w:hAnsiTheme="majorBidi" w:cstheme="majorBidi"/>
            <w:rPrChange w:id="1427" w:author="Johanna Stansfield" w:date="2023-04-13T15:03:00Z">
              <w:rPr/>
            </w:rPrChange>
          </w:rPr>
          <w:delText>up</w:delText>
        </w:r>
      </w:del>
      <w:r w:rsidRPr="00F942FC">
        <w:rPr>
          <w:rFonts w:asciiTheme="majorBidi" w:eastAsia="Arial" w:hAnsiTheme="majorBidi" w:cstheme="majorBidi"/>
          <w:rPrChange w:id="1428" w:author="Johanna Stansfield" w:date="2023-04-13T15:03:00Z">
            <w:rPr/>
          </w:rPrChange>
        </w:rPr>
        <w:t xml:space="preserve">on current capacities, the ongoing work to develop the </w:t>
      </w:r>
      <w:del w:id="1429" w:author="Johanna Stansfield" w:date="2023-04-13T15:05:00Z">
        <w:r w:rsidRPr="00F942FC" w:rsidDel="00F942FC">
          <w:rPr>
            <w:rFonts w:asciiTheme="majorBidi" w:eastAsia="Arial" w:hAnsiTheme="majorBidi" w:cstheme="majorBidi"/>
            <w:rPrChange w:id="1430" w:author="Johanna Stansfield" w:date="2023-04-13T15:03:00Z">
              <w:rPr/>
            </w:rPrChange>
          </w:rPr>
          <w:delText>M</w:delText>
        </w:r>
      </w:del>
      <w:ins w:id="1431" w:author="Johanna Stansfield" w:date="2023-04-13T15:05:00Z">
        <w:r w:rsidR="00F942FC">
          <w:rPr>
            <w:rFonts w:asciiTheme="majorBidi" w:eastAsia="Arial" w:hAnsiTheme="majorBidi" w:cstheme="majorBidi"/>
          </w:rPr>
          <w:t>m</w:t>
        </w:r>
      </w:ins>
      <w:r w:rsidRPr="00F942FC">
        <w:rPr>
          <w:rFonts w:asciiTheme="majorBidi" w:eastAsia="Arial" w:hAnsiTheme="majorBidi" w:cstheme="majorBidi"/>
          <w:rPrChange w:id="1432" w:author="Johanna Stansfield" w:date="2023-04-13T15:03:00Z">
            <w:rPr/>
          </w:rPrChange>
        </w:rPr>
        <w:t xml:space="preserve">ultidimensional </w:t>
      </w:r>
      <w:del w:id="1433" w:author="Johanna Stansfield" w:date="2023-04-13T15:05:00Z">
        <w:r w:rsidRPr="00F942FC" w:rsidDel="00F942FC">
          <w:rPr>
            <w:rFonts w:asciiTheme="majorBidi" w:eastAsia="Arial" w:hAnsiTheme="majorBidi" w:cstheme="majorBidi"/>
            <w:rPrChange w:id="1434" w:author="Johanna Stansfield" w:date="2023-04-13T15:03:00Z">
              <w:rPr/>
            </w:rPrChange>
          </w:rPr>
          <w:delText>V</w:delText>
        </w:r>
      </w:del>
      <w:ins w:id="1435" w:author="Johanna Stansfield" w:date="2023-04-13T15:05:00Z">
        <w:r w:rsidR="00F942FC">
          <w:rPr>
            <w:rFonts w:asciiTheme="majorBidi" w:eastAsia="Arial" w:hAnsiTheme="majorBidi" w:cstheme="majorBidi"/>
          </w:rPr>
          <w:t>v</w:t>
        </w:r>
      </w:ins>
      <w:r w:rsidRPr="00F942FC">
        <w:rPr>
          <w:rFonts w:asciiTheme="majorBidi" w:eastAsia="Arial" w:hAnsiTheme="majorBidi" w:cstheme="majorBidi"/>
          <w:rPrChange w:id="1436" w:author="Johanna Stansfield" w:date="2023-04-13T15:03:00Z">
            <w:rPr/>
          </w:rPrChange>
        </w:rPr>
        <w:t xml:space="preserve">ulnerability </w:t>
      </w:r>
      <w:del w:id="1437" w:author="Johanna Stansfield" w:date="2023-04-13T15:05:00Z">
        <w:r w:rsidRPr="00F942FC" w:rsidDel="00F942FC">
          <w:rPr>
            <w:rFonts w:asciiTheme="majorBidi" w:eastAsia="Arial" w:hAnsiTheme="majorBidi" w:cstheme="majorBidi"/>
            <w:rPrChange w:id="1438" w:author="Johanna Stansfield" w:date="2023-04-13T15:03:00Z">
              <w:rPr/>
            </w:rPrChange>
          </w:rPr>
          <w:delText>I</w:delText>
        </w:r>
      </w:del>
      <w:ins w:id="1439" w:author="Johanna Stansfield" w:date="2023-04-13T15:05:00Z">
        <w:r w:rsidR="00F942FC">
          <w:rPr>
            <w:rFonts w:asciiTheme="majorBidi" w:eastAsia="Arial" w:hAnsiTheme="majorBidi" w:cstheme="majorBidi"/>
          </w:rPr>
          <w:t>i</w:t>
        </w:r>
      </w:ins>
      <w:r w:rsidRPr="00F942FC">
        <w:rPr>
          <w:rFonts w:asciiTheme="majorBidi" w:eastAsia="Arial" w:hAnsiTheme="majorBidi" w:cstheme="majorBidi"/>
          <w:rPrChange w:id="1440" w:author="Johanna Stansfield" w:date="2023-04-13T15:03:00Z">
            <w:rPr/>
          </w:rPrChange>
        </w:rPr>
        <w:t>ndex</w:t>
      </w:r>
      <w:del w:id="1441" w:author="Johanna Stansfield" w:date="2023-04-13T15:05:00Z">
        <w:r w:rsidRPr="00F942FC" w:rsidDel="00F942FC">
          <w:rPr>
            <w:rFonts w:asciiTheme="majorBidi" w:eastAsia="Arial" w:hAnsiTheme="majorBidi" w:cstheme="majorBidi"/>
            <w:rPrChange w:id="1442" w:author="Johanna Stansfield" w:date="2023-04-13T15:03:00Z">
              <w:rPr/>
            </w:rPrChange>
          </w:rPr>
          <w:delText xml:space="preserve"> (MVI)</w:delText>
        </w:r>
      </w:del>
      <w:del w:id="1443" w:author="Johanna Stansfield" w:date="2023-04-13T15:09:00Z">
        <w:r w:rsidRPr="00F942FC" w:rsidDel="00657111">
          <w:rPr>
            <w:rFonts w:asciiTheme="majorBidi" w:eastAsia="Arial" w:hAnsiTheme="majorBidi" w:cstheme="majorBidi"/>
            <w:rPrChange w:id="1444" w:author="Johanna Stansfield" w:date="2023-04-13T15:03:00Z">
              <w:rPr/>
            </w:rPrChange>
          </w:rPr>
          <w:delText>,</w:delText>
        </w:r>
      </w:del>
      <w:r w:rsidRPr="00F942FC">
        <w:rPr>
          <w:rFonts w:asciiTheme="majorBidi" w:eastAsia="Arial" w:hAnsiTheme="majorBidi" w:cstheme="majorBidi"/>
          <w:rPrChange w:id="1445" w:author="Johanna Stansfield" w:date="2023-04-13T15:03:00Z">
            <w:rPr/>
          </w:rPrChange>
        </w:rPr>
        <w:t xml:space="preserve"> and existing indices and indicators, including the </w:t>
      </w:r>
      <w:del w:id="1446" w:author="Johanna Stansfield" w:date="2023-04-13T15:07:00Z">
        <w:r w:rsidRPr="00F942FC" w:rsidDel="00657111">
          <w:rPr>
            <w:rFonts w:asciiTheme="majorBidi" w:eastAsia="Arial" w:hAnsiTheme="majorBidi" w:cstheme="majorBidi"/>
            <w:rPrChange w:id="1447" w:author="Johanna Stansfield" w:date="2023-04-13T15:03:00Z">
              <w:rPr/>
            </w:rPrChange>
          </w:rPr>
          <w:delText xml:space="preserve">SDG </w:delText>
        </w:r>
      </w:del>
      <w:ins w:id="1448" w:author="Johanna Stansfield" w:date="2023-04-13T15:07:00Z">
        <w:r w:rsidR="00657111">
          <w:rPr>
            <w:rFonts w:asciiTheme="majorBidi" w:eastAsia="Arial" w:hAnsiTheme="majorBidi" w:cstheme="majorBidi"/>
          </w:rPr>
          <w:t>Sustainable Development Goal</w:t>
        </w:r>
        <w:r w:rsidR="00657111" w:rsidRPr="00F942FC">
          <w:rPr>
            <w:rFonts w:asciiTheme="majorBidi" w:eastAsia="Arial" w:hAnsiTheme="majorBidi" w:cstheme="majorBidi"/>
            <w:rPrChange w:id="1449" w:author="Johanna Stansfield" w:date="2023-04-13T15:03:00Z">
              <w:rPr/>
            </w:rPrChange>
          </w:rPr>
          <w:t xml:space="preserve"> </w:t>
        </w:r>
      </w:ins>
      <w:r w:rsidRPr="00F942FC">
        <w:rPr>
          <w:rFonts w:asciiTheme="majorBidi" w:eastAsia="Arial" w:hAnsiTheme="majorBidi" w:cstheme="majorBidi"/>
          <w:rPrChange w:id="1450" w:author="Johanna Stansfield" w:date="2023-04-13T15:03:00Z">
            <w:rPr/>
          </w:rPrChange>
        </w:rPr>
        <w:t xml:space="preserve">indicators, the </w:t>
      </w:r>
      <w:del w:id="1451" w:author="Johanna Stansfield" w:date="2023-04-13T15:07:00Z">
        <w:r w:rsidRPr="00F942FC" w:rsidDel="00657111">
          <w:rPr>
            <w:rFonts w:asciiTheme="majorBidi" w:eastAsia="Arial" w:hAnsiTheme="majorBidi" w:cstheme="majorBidi"/>
            <w:rPrChange w:id="1452" w:author="Johanna Stansfield" w:date="2023-04-13T15:03:00Z">
              <w:rPr/>
            </w:rPrChange>
          </w:rPr>
          <w:delText>H</w:delText>
        </w:r>
      </w:del>
      <w:ins w:id="1453" w:author="Johanna Stansfield" w:date="2023-04-13T15:07:00Z">
        <w:r w:rsidR="00657111">
          <w:rPr>
            <w:rFonts w:asciiTheme="majorBidi" w:eastAsia="Arial" w:hAnsiTheme="majorBidi" w:cstheme="majorBidi"/>
          </w:rPr>
          <w:t>h</w:t>
        </w:r>
      </w:ins>
      <w:r w:rsidRPr="00F942FC">
        <w:rPr>
          <w:rFonts w:asciiTheme="majorBidi" w:eastAsia="Arial" w:hAnsiTheme="majorBidi" w:cstheme="majorBidi"/>
          <w:rPrChange w:id="1454" w:author="Johanna Stansfield" w:date="2023-04-13T15:03:00Z">
            <w:rPr/>
          </w:rPrChange>
        </w:rPr>
        <w:t xml:space="preserve">uman </w:t>
      </w:r>
      <w:del w:id="1455" w:author="Johanna Stansfield" w:date="2023-04-13T15:07:00Z">
        <w:r w:rsidRPr="00F942FC" w:rsidDel="00657111">
          <w:rPr>
            <w:rFonts w:asciiTheme="majorBidi" w:eastAsia="Arial" w:hAnsiTheme="majorBidi" w:cstheme="majorBidi"/>
            <w:rPrChange w:id="1456" w:author="Johanna Stansfield" w:date="2023-04-13T15:03:00Z">
              <w:rPr/>
            </w:rPrChange>
          </w:rPr>
          <w:delText>D</w:delText>
        </w:r>
      </w:del>
      <w:ins w:id="1457" w:author="Johanna Stansfield" w:date="2023-04-13T15:07:00Z">
        <w:r w:rsidR="00657111">
          <w:rPr>
            <w:rFonts w:asciiTheme="majorBidi" w:eastAsia="Arial" w:hAnsiTheme="majorBidi" w:cstheme="majorBidi"/>
          </w:rPr>
          <w:t>d</w:t>
        </w:r>
      </w:ins>
      <w:r w:rsidRPr="00F942FC">
        <w:rPr>
          <w:rFonts w:asciiTheme="majorBidi" w:eastAsia="Arial" w:hAnsiTheme="majorBidi" w:cstheme="majorBidi"/>
          <w:rPrChange w:id="1458" w:author="Johanna Stansfield" w:date="2023-04-13T15:03:00Z">
            <w:rPr/>
          </w:rPrChange>
        </w:rPr>
        <w:t xml:space="preserve">evelopment </w:t>
      </w:r>
      <w:del w:id="1459" w:author="Johanna Stansfield" w:date="2023-04-13T15:07:00Z">
        <w:r w:rsidRPr="00F942FC" w:rsidDel="00657111">
          <w:rPr>
            <w:rFonts w:asciiTheme="majorBidi" w:eastAsia="Arial" w:hAnsiTheme="majorBidi" w:cstheme="majorBidi"/>
            <w:rPrChange w:id="1460" w:author="Johanna Stansfield" w:date="2023-04-13T15:03:00Z">
              <w:rPr/>
            </w:rPrChange>
          </w:rPr>
          <w:delText>I</w:delText>
        </w:r>
      </w:del>
      <w:ins w:id="1461" w:author="Johanna Stansfield" w:date="2023-04-13T15:07:00Z">
        <w:r w:rsidR="00657111">
          <w:rPr>
            <w:rFonts w:asciiTheme="majorBidi" w:eastAsia="Arial" w:hAnsiTheme="majorBidi" w:cstheme="majorBidi"/>
          </w:rPr>
          <w:t>i</w:t>
        </w:r>
      </w:ins>
      <w:r w:rsidRPr="00F942FC">
        <w:rPr>
          <w:rFonts w:asciiTheme="majorBidi" w:eastAsia="Arial" w:hAnsiTheme="majorBidi" w:cstheme="majorBidi"/>
          <w:rPrChange w:id="1462" w:author="Johanna Stansfield" w:date="2023-04-13T15:03:00Z">
            <w:rPr/>
          </w:rPrChange>
        </w:rPr>
        <w:t xml:space="preserve">ndex and relevant thematic indicators </w:t>
      </w:r>
      <w:del w:id="1463" w:author="Johanna Stansfield" w:date="2023-04-13T15:07:00Z">
        <w:r w:rsidRPr="00F942FC" w:rsidDel="00657111">
          <w:rPr>
            <w:rFonts w:asciiTheme="majorBidi" w:eastAsia="Arial" w:hAnsiTheme="majorBidi" w:cstheme="majorBidi"/>
            <w:rPrChange w:id="1464" w:author="Johanna Stansfield" w:date="2023-04-13T15:03:00Z">
              <w:rPr/>
            </w:rPrChange>
          </w:rPr>
          <w:delText>which consider</w:delText>
        </w:r>
      </w:del>
      <w:ins w:id="1465" w:author="Johanna Stansfield" w:date="2023-04-13T15:07:00Z">
        <w:r w:rsidR="00657111">
          <w:rPr>
            <w:rFonts w:asciiTheme="majorBidi" w:eastAsia="Arial" w:hAnsiTheme="majorBidi" w:cstheme="majorBidi"/>
          </w:rPr>
          <w:t>that account for</w:t>
        </w:r>
      </w:ins>
      <w:r w:rsidRPr="00F942FC">
        <w:rPr>
          <w:rFonts w:asciiTheme="majorBidi" w:eastAsia="Arial" w:hAnsiTheme="majorBidi" w:cstheme="majorBidi"/>
          <w:rPrChange w:id="1466" w:author="Johanna Stansfield" w:date="2023-04-13T15:03:00Z">
            <w:rPr/>
          </w:rPrChange>
        </w:rPr>
        <w:t xml:space="preserve"> human rights and gender equality</w:t>
      </w:r>
      <w:ins w:id="1467" w:author="Johanna Stansfield" w:date="2023-04-13T15:15:00Z">
        <w:r w:rsidR="00657111">
          <w:rPr>
            <w:rFonts w:asciiTheme="majorBidi" w:eastAsia="Arial" w:hAnsiTheme="majorBidi" w:cstheme="majorBidi"/>
          </w:rPr>
          <w:t>;</w:t>
        </w:r>
      </w:ins>
      <w:del w:id="1468" w:author="Johanna Stansfield" w:date="2023-04-13T15:15:00Z">
        <w:r w:rsidRPr="00F942FC" w:rsidDel="00657111">
          <w:rPr>
            <w:rFonts w:asciiTheme="majorBidi" w:eastAsia="Arial" w:hAnsiTheme="majorBidi" w:cstheme="majorBidi"/>
            <w:rPrChange w:id="1469" w:author="Johanna Stansfield" w:date="2023-04-13T15:03:00Z">
              <w:rPr/>
            </w:rPrChange>
          </w:rPr>
          <w:delText xml:space="preserve">. </w:delText>
        </w:r>
      </w:del>
    </w:p>
    <w:p w14:paraId="7F35D0E3" w14:textId="2D9BEBCC" w:rsidR="00AF06BA" w:rsidRPr="001906B2" w:rsidRDefault="00AF06BA" w:rsidP="00AF06BA">
      <w:pPr>
        <w:jc w:val="both"/>
        <w:rPr>
          <w:rFonts w:asciiTheme="majorBidi" w:eastAsia="Arial" w:hAnsiTheme="majorBidi" w:cstheme="majorBidi"/>
          <w:color w:val="000000" w:themeColor="text1"/>
        </w:rPr>
      </w:pPr>
    </w:p>
    <w:p w14:paraId="2D33B8E8" w14:textId="1E723BC4" w:rsidR="00AF06BA" w:rsidRPr="00657111" w:rsidRDefault="00657111">
      <w:pPr>
        <w:snapToGrid w:val="0"/>
        <w:spacing w:line="240" w:lineRule="auto"/>
        <w:jc w:val="both"/>
        <w:rPr>
          <w:rFonts w:asciiTheme="majorBidi" w:eastAsia="Arial" w:hAnsiTheme="majorBidi" w:cstheme="majorBidi"/>
          <w:rPrChange w:id="1470" w:author="Johanna Stansfield" w:date="2023-04-13T15:10:00Z">
            <w:rPr/>
          </w:rPrChange>
        </w:rPr>
        <w:pPrChange w:id="1471" w:author="Johanna Stansfield" w:date="2023-04-13T15:10:00Z">
          <w:pPr>
            <w:pStyle w:val="ListParagraph"/>
            <w:numPr>
              <w:numId w:val="16"/>
            </w:numPr>
            <w:snapToGrid w:val="0"/>
            <w:spacing w:after="0" w:line="240" w:lineRule="auto"/>
            <w:ind w:hanging="360"/>
            <w:jc w:val="both"/>
          </w:pPr>
        </w:pPrChange>
      </w:pPr>
      <w:ins w:id="1472" w:author="Johanna Stansfield" w:date="2023-04-13T15:10:00Z">
        <w:r w:rsidRPr="00657111">
          <w:rPr>
            <w:rFonts w:asciiTheme="majorBidi" w:eastAsia="Arial" w:hAnsiTheme="majorBidi" w:cstheme="majorBidi"/>
            <w:rPrChange w:id="1473" w:author="Johanna Stansfield" w:date="2023-04-13T15:10:00Z">
              <w:rPr>
                <w:rFonts w:asciiTheme="majorBidi" w:eastAsia="Arial" w:hAnsiTheme="majorBidi" w:cstheme="majorBidi"/>
                <w:b/>
                <w:bCs/>
              </w:rPr>
            </w:rPrChange>
          </w:rPr>
          <w:t xml:space="preserve">(c) </w:t>
        </w:r>
        <w:r>
          <w:rPr>
            <w:rFonts w:asciiTheme="majorBidi" w:eastAsia="Arial" w:hAnsiTheme="majorBidi" w:cstheme="majorBidi"/>
          </w:rPr>
          <w:t xml:space="preserve">Provide </w:t>
        </w:r>
      </w:ins>
      <w:del w:id="1474" w:author="Johanna Stansfield" w:date="2023-04-13T15:10:00Z">
        <w:r w:rsidR="00AF06BA" w:rsidRPr="00657111" w:rsidDel="00657111">
          <w:rPr>
            <w:rFonts w:asciiTheme="majorBidi" w:eastAsia="Arial" w:hAnsiTheme="majorBidi" w:cstheme="majorBidi"/>
            <w:rPrChange w:id="1475" w:author="Johanna Stansfield" w:date="2023-04-13T15:10:00Z">
              <w:rPr/>
            </w:rPrChange>
          </w:rPr>
          <w:delText>R</w:delText>
        </w:r>
      </w:del>
      <w:ins w:id="1476" w:author="Johanna Stansfield" w:date="2023-04-13T15:10:00Z">
        <w:r>
          <w:rPr>
            <w:rFonts w:asciiTheme="majorBidi" w:eastAsia="Arial" w:hAnsiTheme="majorBidi" w:cstheme="majorBidi"/>
          </w:rPr>
          <w:t>r</w:t>
        </w:r>
      </w:ins>
      <w:r w:rsidR="00AF06BA" w:rsidRPr="00657111">
        <w:rPr>
          <w:rFonts w:asciiTheme="majorBidi" w:eastAsia="Arial" w:hAnsiTheme="majorBidi" w:cstheme="majorBidi"/>
          <w:rPrChange w:id="1477" w:author="Johanna Stansfield" w:date="2023-04-13T15:10:00Z">
            <w:rPr/>
          </w:rPrChange>
        </w:rPr>
        <w:t>esource</w:t>
      </w:r>
      <w:ins w:id="1478" w:author="Johanna Stansfield" w:date="2023-04-13T15:12:00Z">
        <w:r>
          <w:rPr>
            <w:rFonts w:asciiTheme="majorBidi" w:eastAsia="Arial" w:hAnsiTheme="majorBidi" w:cstheme="majorBidi"/>
          </w:rPr>
          <w:t>s</w:t>
        </w:r>
      </w:ins>
      <w:r w:rsidR="00AF06BA" w:rsidRPr="00657111">
        <w:rPr>
          <w:rFonts w:asciiTheme="majorBidi" w:eastAsia="Arial" w:hAnsiTheme="majorBidi" w:cstheme="majorBidi"/>
          <w:rPrChange w:id="1479" w:author="Johanna Stansfield" w:date="2023-04-13T15:10:00Z">
            <w:rPr/>
          </w:rPrChange>
        </w:rPr>
        <w:t xml:space="preserve"> </w:t>
      </w:r>
      <w:ins w:id="1480" w:author="Johanna Stansfield" w:date="2023-04-13T15:10:00Z">
        <w:r>
          <w:rPr>
            <w:rFonts w:asciiTheme="majorBidi" w:eastAsia="Arial" w:hAnsiTheme="majorBidi" w:cstheme="majorBidi"/>
          </w:rPr>
          <w:t xml:space="preserve">for </w:t>
        </w:r>
      </w:ins>
      <w:r w:rsidR="00AF06BA" w:rsidRPr="00657111">
        <w:rPr>
          <w:rFonts w:asciiTheme="majorBidi" w:eastAsia="Arial" w:hAnsiTheme="majorBidi" w:cstheme="majorBidi"/>
          <w:rPrChange w:id="1481" w:author="Johanna Stansfield" w:date="2023-04-13T15:10:00Z">
            <w:rPr/>
          </w:rPrChange>
        </w:rPr>
        <w:t>and strengthen statistical capacity-building and data collection, in particular at the national</w:t>
      </w:r>
      <w:ins w:id="1482" w:author="Johanna Stansfield" w:date="2023-04-13T15:10:00Z">
        <w:r>
          <w:rPr>
            <w:rFonts w:asciiTheme="majorBidi" w:eastAsia="Arial" w:hAnsiTheme="majorBidi" w:cstheme="majorBidi"/>
          </w:rPr>
          <w:t xml:space="preserve"> </w:t>
        </w:r>
      </w:ins>
      <w:del w:id="1483" w:author="Johanna Stansfield" w:date="2023-04-13T15:10:00Z">
        <w:r w:rsidR="00AF06BA" w:rsidRPr="00657111" w:rsidDel="00657111">
          <w:rPr>
            <w:rFonts w:asciiTheme="majorBidi" w:eastAsia="Arial" w:hAnsiTheme="majorBidi" w:cstheme="majorBidi"/>
            <w:rPrChange w:id="1484" w:author="Johanna Stansfield" w:date="2023-04-13T15:10:00Z">
              <w:rPr/>
            </w:rPrChange>
          </w:rPr>
          <w:delText>-</w:delText>
        </w:r>
      </w:del>
      <w:r w:rsidR="00AF06BA" w:rsidRPr="00657111">
        <w:rPr>
          <w:rFonts w:asciiTheme="majorBidi" w:eastAsia="Arial" w:hAnsiTheme="majorBidi" w:cstheme="majorBidi"/>
          <w:rPrChange w:id="1485" w:author="Johanna Stansfield" w:date="2023-04-13T15:10:00Z">
            <w:rPr/>
          </w:rPrChange>
        </w:rPr>
        <w:t xml:space="preserve">level, to support </w:t>
      </w:r>
      <w:ins w:id="1486" w:author="Johanna Stansfield" w:date="2023-04-13T15:12:00Z">
        <w:r>
          <w:rPr>
            <w:rFonts w:asciiTheme="majorBidi" w:eastAsia="Arial" w:hAnsiTheme="majorBidi" w:cstheme="majorBidi"/>
          </w:rPr>
          <w:t xml:space="preserve">efforts to </w:t>
        </w:r>
      </w:ins>
      <w:ins w:id="1487" w:author="Johanna Stansfield" w:date="2023-04-13T15:13:00Z">
        <w:r>
          <w:rPr>
            <w:rFonts w:asciiTheme="majorBidi" w:eastAsia="Arial" w:hAnsiTheme="majorBidi" w:cstheme="majorBidi"/>
          </w:rPr>
          <w:t xml:space="preserve">go </w:t>
        </w:r>
      </w:ins>
      <w:ins w:id="1488" w:author="Johanna Stansfield" w:date="2023-04-13T15:10:00Z">
        <w:r>
          <w:rPr>
            <w:rFonts w:asciiTheme="majorBidi" w:eastAsia="Arial" w:hAnsiTheme="majorBidi" w:cstheme="majorBidi"/>
          </w:rPr>
          <w:t>b</w:t>
        </w:r>
      </w:ins>
      <w:del w:id="1489" w:author="Johanna Stansfield" w:date="2023-04-13T15:10:00Z">
        <w:r w:rsidR="00AF06BA" w:rsidRPr="00657111" w:rsidDel="00657111">
          <w:rPr>
            <w:rFonts w:asciiTheme="majorBidi" w:eastAsia="Arial" w:hAnsiTheme="majorBidi" w:cstheme="majorBidi"/>
            <w:rPrChange w:id="1490" w:author="Johanna Stansfield" w:date="2023-04-13T15:10:00Z">
              <w:rPr/>
            </w:rPrChange>
          </w:rPr>
          <w:delText>B</w:delText>
        </w:r>
      </w:del>
      <w:r w:rsidR="00AF06BA" w:rsidRPr="00657111">
        <w:rPr>
          <w:rFonts w:asciiTheme="majorBidi" w:eastAsia="Arial" w:hAnsiTheme="majorBidi" w:cstheme="majorBidi"/>
          <w:rPrChange w:id="1491" w:author="Johanna Stansfield" w:date="2023-04-13T15:10:00Z">
            <w:rPr/>
          </w:rPrChange>
        </w:rPr>
        <w:t>eyond GDP</w:t>
      </w:r>
      <w:del w:id="1492" w:author="Johanna Stansfield" w:date="2023-04-13T15:10:00Z">
        <w:r w:rsidR="00AF06BA" w:rsidRPr="00657111" w:rsidDel="00657111">
          <w:rPr>
            <w:rFonts w:asciiTheme="majorBidi" w:eastAsia="Arial" w:hAnsiTheme="majorBidi" w:cstheme="majorBidi"/>
            <w:rPrChange w:id="1493" w:author="Johanna Stansfield" w:date="2023-04-13T15:10:00Z">
              <w:rPr/>
            </w:rPrChange>
          </w:rPr>
          <w:delText>, as well as</w:delText>
        </w:r>
      </w:del>
      <w:ins w:id="1494" w:author="Johanna Stansfield" w:date="2023-04-13T15:10:00Z">
        <w:r>
          <w:rPr>
            <w:rFonts w:asciiTheme="majorBidi" w:eastAsia="Arial" w:hAnsiTheme="majorBidi" w:cstheme="majorBidi"/>
          </w:rPr>
          <w:t xml:space="preserve"> and </w:t>
        </w:r>
      </w:ins>
      <w:ins w:id="1495" w:author="Johanna Stansfield" w:date="2023-04-13T15:11:00Z">
        <w:r>
          <w:rPr>
            <w:rFonts w:asciiTheme="majorBidi" w:eastAsia="Arial" w:hAnsiTheme="majorBidi" w:cstheme="majorBidi"/>
          </w:rPr>
          <w:t>to</w:t>
        </w:r>
      </w:ins>
      <w:r w:rsidR="00AF06BA" w:rsidRPr="00657111">
        <w:rPr>
          <w:rFonts w:asciiTheme="majorBidi" w:eastAsia="Arial" w:hAnsiTheme="majorBidi" w:cstheme="majorBidi"/>
          <w:rPrChange w:id="1496" w:author="Johanna Stansfield" w:date="2023-04-13T15:10:00Z">
            <w:rPr/>
          </w:rPrChange>
        </w:rPr>
        <w:t xml:space="preserve"> fill</w:t>
      </w:r>
      <w:del w:id="1497" w:author="Johanna Stansfield" w:date="2023-04-13T15:11:00Z">
        <w:r w:rsidR="00AF06BA" w:rsidRPr="00657111" w:rsidDel="00657111">
          <w:rPr>
            <w:rFonts w:asciiTheme="majorBidi" w:eastAsia="Arial" w:hAnsiTheme="majorBidi" w:cstheme="majorBidi"/>
            <w:rPrChange w:id="1498" w:author="Johanna Stansfield" w:date="2023-04-13T15:10:00Z">
              <w:rPr/>
            </w:rPrChange>
          </w:rPr>
          <w:delText xml:space="preserve">ing </w:delText>
        </w:r>
      </w:del>
      <w:ins w:id="1499" w:author="Johanna Stansfield" w:date="2023-04-13T15:11:00Z">
        <w:r>
          <w:rPr>
            <w:rFonts w:asciiTheme="majorBidi" w:eastAsia="Arial" w:hAnsiTheme="majorBidi" w:cstheme="majorBidi"/>
          </w:rPr>
          <w:t xml:space="preserve"> </w:t>
        </w:r>
      </w:ins>
      <w:r w:rsidR="00AF06BA" w:rsidRPr="00657111">
        <w:rPr>
          <w:rFonts w:asciiTheme="majorBidi" w:eastAsia="Arial" w:hAnsiTheme="majorBidi" w:cstheme="majorBidi"/>
          <w:rPrChange w:id="1500" w:author="Johanna Stansfield" w:date="2023-04-13T15:10:00Z">
            <w:rPr/>
          </w:rPrChange>
        </w:rPr>
        <w:t xml:space="preserve">gaps in </w:t>
      </w:r>
      <w:ins w:id="1501" w:author="Johanna Stansfield" w:date="2023-04-13T15:11:00Z">
        <w:r>
          <w:rPr>
            <w:rFonts w:asciiTheme="majorBidi" w:eastAsia="Arial" w:hAnsiTheme="majorBidi" w:cstheme="majorBidi"/>
          </w:rPr>
          <w:t xml:space="preserve">reporting on </w:t>
        </w:r>
      </w:ins>
      <w:ins w:id="1502" w:author="Johanna Stansfield" w:date="2023-04-13T20:02:00Z">
        <w:r w:rsidR="006B4215">
          <w:rPr>
            <w:rFonts w:asciiTheme="majorBidi" w:eastAsia="Arial" w:hAnsiTheme="majorBidi" w:cstheme="majorBidi"/>
          </w:rPr>
          <w:t xml:space="preserve">the </w:t>
        </w:r>
      </w:ins>
      <w:del w:id="1503" w:author="Johanna Stansfield" w:date="2023-04-13T15:11:00Z">
        <w:r w:rsidR="00AF06BA" w:rsidRPr="00657111" w:rsidDel="00657111">
          <w:rPr>
            <w:rFonts w:asciiTheme="majorBidi" w:eastAsia="Arial" w:hAnsiTheme="majorBidi" w:cstheme="majorBidi"/>
            <w:rPrChange w:id="1504" w:author="Johanna Stansfield" w:date="2023-04-13T15:10:00Z">
              <w:rPr/>
            </w:rPrChange>
          </w:rPr>
          <w:delText xml:space="preserve">SDG </w:delText>
        </w:r>
      </w:del>
      <w:ins w:id="1505" w:author="Johanna Stansfield" w:date="2023-04-13T15:11:00Z">
        <w:r>
          <w:rPr>
            <w:rFonts w:asciiTheme="majorBidi" w:eastAsia="Arial" w:hAnsiTheme="majorBidi" w:cstheme="majorBidi"/>
          </w:rPr>
          <w:t>Sustainable Development Goals</w:t>
        </w:r>
      </w:ins>
      <w:del w:id="1506" w:author="Johanna Stansfield" w:date="2023-04-13T15:11:00Z">
        <w:r w:rsidR="00AF06BA" w:rsidRPr="00657111" w:rsidDel="00657111">
          <w:rPr>
            <w:rFonts w:asciiTheme="majorBidi" w:eastAsia="Arial" w:hAnsiTheme="majorBidi" w:cstheme="majorBidi"/>
            <w:rPrChange w:id="1507" w:author="Johanna Stansfield" w:date="2023-04-13T15:10:00Z">
              <w:rPr/>
            </w:rPrChange>
          </w:rPr>
          <w:delText>reporting</w:delText>
        </w:r>
      </w:del>
      <w:r w:rsidR="00AF06BA" w:rsidRPr="00657111">
        <w:rPr>
          <w:rFonts w:asciiTheme="majorBidi" w:eastAsia="Arial" w:hAnsiTheme="majorBidi" w:cstheme="majorBidi"/>
          <w:rPrChange w:id="1508" w:author="Johanna Stansfield" w:date="2023-04-13T15:10:00Z">
            <w:rPr/>
          </w:rPrChange>
        </w:rPr>
        <w:t xml:space="preserve">. </w:t>
      </w:r>
      <w:del w:id="1509" w:author="Johanna Stansfield" w:date="2023-04-13T15:11:00Z">
        <w:r w:rsidR="00AF06BA" w:rsidRPr="00657111" w:rsidDel="00657111">
          <w:rPr>
            <w:rFonts w:asciiTheme="majorBidi" w:eastAsia="Arial" w:hAnsiTheme="majorBidi" w:cstheme="majorBidi"/>
            <w:rPrChange w:id="1510" w:author="Johanna Stansfield" w:date="2023-04-13T15:10:00Z">
              <w:rPr/>
            </w:rPrChange>
          </w:rPr>
          <w:delText xml:space="preserve">The </w:delText>
        </w:r>
        <w:r w:rsidR="00AF06BA" w:rsidRPr="00657111" w:rsidDel="00657111">
          <w:rPr>
            <w:rFonts w:asciiTheme="majorBidi" w:hAnsiTheme="majorBidi" w:cstheme="majorBidi"/>
            <w:rPrChange w:id="1511" w:author="Johanna Stansfield" w:date="2023-04-13T15:10:00Z">
              <w:rPr/>
            </w:rPrChange>
          </w:rPr>
          <w:delText>g</w:delText>
        </w:r>
      </w:del>
      <w:ins w:id="1512" w:author="Johanna Stansfield" w:date="2023-04-13T15:11:00Z">
        <w:r>
          <w:rPr>
            <w:rFonts w:asciiTheme="majorBidi" w:eastAsia="Arial" w:hAnsiTheme="majorBidi" w:cstheme="majorBidi"/>
          </w:rPr>
          <w:t>G</w:t>
        </w:r>
      </w:ins>
      <w:r w:rsidR="00AF06BA" w:rsidRPr="00657111">
        <w:rPr>
          <w:rFonts w:asciiTheme="majorBidi" w:hAnsiTheme="majorBidi" w:cstheme="majorBidi"/>
          <w:rPrChange w:id="1513" w:author="Johanna Stansfield" w:date="2023-04-13T15:10:00Z">
            <w:rPr/>
          </w:rPrChange>
        </w:rPr>
        <w:t xml:space="preserve">oing </w:t>
      </w:r>
      <w:del w:id="1514" w:author="Johanna Stansfield" w:date="2023-04-13T15:11:00Z">
        <w:r w:rsidR="00AF06BA" w:rsidRPr="00657111" w:rsidDel="00657111">
          <w:rPr>
            <w:rFonts w:asciiTheme="majorBidi" w:hAnsiTheme="majorBidi" w:cstheme="majorBidi"/>
            <w:rPrChange w:id="1515" w:author="Johanna Stansfield" w:date="2023-04-13T15:10:00Z">
              <w:rPr/>
            </w:rPrChange>
          </w:rPr>
          <w:delText>B</w:delText>
        </w:r>
      </w:del>
      <w:ins w:id="1516" w:author="Johanna Stansfield" w:date="2023-04-13T15:11:00Z">
        <w:r>
          <w:rPr>
            <w:rFonts w:asciiTheme="majorBidi" w:hAnsiTheme="majorBidi" w:cstheme="majorBidi"/>
          </w:rPr>
          <w:t>b</w:t>
        </w:r>
      </w:ins>
      <w:r w:rsidR="00AF06BA" w:rsidRPr="00657111">
        <w:rPr>
          <w:rFonts w:asciiTheme="majorBidi" w:hAnsiTheme="majorBidi" w:cstheme="majorBidi"/>
          <w:rPrChange w:id="1517" w:author="Johanna Stansfield" w:date="2023-04-13T15:10:00Z">
            <w:rPr/>
          </w:rPrChange>
        </w:rPr>
        <w:t xml:space="preserve">eyond GDP </w:t>
      </w:r>
      <w:del w:id="1518" w:author="Johanna Stansfield" w:date="2023-04-13T15:11:00Z">
        <w:r w:rsidR="00AF06BA" w:rsidRPr="00657111" w:rsidDel="00657111">
          <w:rPr>
            <w:rFonts w:asciiTheme="majorBidi" w:hAnsiTheme="majorBidi" w:cstheme="majorBidi"/>
            <w:rPrChange w:id="1519" w:author="Johanna Stansfield" w:date="2023-04-13T15:10:00Z">
              <w:rPr/>
            </w:rPrChange>
          </w:rPr>
          <w:delText xml:space="preserve">process </w:delText>
        </w:r>
      </w:del>
      <w:r w:rsidR="00AF06BA" w:rsidRPr="00657111">
        <w:rPr>
          <w:rFonts w:asciiTheme="majorBidi" w:hAnsiTheme="majorBidi" w:cstheme="majorBidi"/>
          <w:rPrChange w:id="1520" w:author="Johanna Stansfield" w:date="2023-04-13T15:10:00Z">
            <w:rPr/>
          </w:rPrChange>
        </w:rPr>
        <w:t>will require significant investments in data and statistical capacities</w:t>
      </w:r>
      <w:del w:id="1521" w:author="Johanna Stansfield" w:date="2023-04-14T12:55:00Z">
        <w:r w:rsidR="00AF06BA" w:rsidRPr="00657111" w:rsidDel="002F0596">
          <w:rPr>
            <w:rFonts w:asciiTheme="majorBidi" w:hAnsiTheme="majorBidi" w:cstheme="majorBidi"/>
            <w:rPrChange w:id="1522" w:author="Johanna Stansfield" w:date="2023-04-13T15:10:00Z">
              <w:rPr/>
            </w:rPrChange>
          </w:rPr>
          <w:delText>, particular</w:delText>
        </w:r>
      </w:del>
      <w:del w:id="1523" w:author="Johanna Stansfield" w:date="2023-04-13T15:11:00Z">
        <w:r w:rsidR="00AF06BA" w:rsidRPr="00657111" w:rsidDel="00657111">
          <w:rPr>
            <w:rFonts w:asciiTheme="majorBidi" w:hAnsiTheme="majorBidi" w:cstheme="majorBidi"/>
            <w:rPrChange w:id="1524" w:author="Johanna Stansfield" w:date="2023-04-13T15:10:00Z">
              <w:rPr/>
            </w:rPrChange>
          </w:rPr>
          <w:delText>ly</w:delText>
        </w:r>
      </w:del>
      <w:r w:rsidR="00AF06BA" w:rsidRPr="00657111">
        <w:rPr>
          <w:rFonts w:asciiTheme="majorBidi" w:hAnsiTheme="majorBidi" w:cstheme="majorBidi"/>
          <w:rPrChange w:id="1525" w:author="Johanna Stansfield" w:date="2023-04-13T15:10:00Z">
            <w:rPr/>
          </w:rPrChange>
        </w:rPr>
        <w:t xml:space="preserve"> at the national</w:t>
      </w:r>
      <w:del w:id="1526" w:author="Johanna Stansfield" w:date="2023-04-13T15:11:00Z">
        <w:r w:rsidR="00AF06BA" w:rsidRPr="00657111" w:rsidDel="00657111">
          <w:rPr>
            <w:rFonts w:asciiTheme="majorBidi" w:hAnsiTheme="majorBidi" w:cstheme="majorBidi"/>
            <w:rPrChange w:id="1527" w:author="Johanna Stansfield" w:date="2023-04-13T15:10:00Z">
              <w:rPr/>
            </w:rPrChange>
          </w:rPr>
          <w:delText>-</w:delText>
        </w:r>
      </w:del>
      <w:ins w:id="1528" w:author="Johanna Stansfield" w:date="2023-04-13T15:11:00Z">
        <w:r>
          <w:rPr>
            <w:rFonts w:asciiTheme="majorBidi" w:hAnsiTheme="majorBidi" w:cstheme="majorBidi"/>
          </w:rPr>
          <w:t xml:space="preserve"> </w:t>
        </w:r>
      </w:ins>
      <w:r w:rsidR="00AF06BA" w:rsidRPr="00657111">
        <w:rPr>
          <w:rFonts w:asciiTheme="majorBidi" w:hAnsiTheme="majorBidi" w:cstheme="majorBidi"/>
          <w:rPrChange w:id="1529" w:author="Johanna Stansfield" w:date="2023-04-13T15:10:00Z">
            <w:rPr/>
          </w:rPrChange>
        </w:rPr>
        <w:t>level,</w:t>
      </w:r>
      <w:del w:id="1530" w:author="Johanna Stansfield" w:date="2023-04-14T12:56:00Z">
        <w:r w:rsidR="00AF06BA" w:rsidRPr="00657111" w:rsidDel="002F0596">
          <w:rPr>
            <w:rFonts w:asciiTheme="majorBidi" w:hAnsiTheme="majorBidi" w:cstheme="majorBidi"/>
            <w:rPrChange w:id="1531" w:author="Johanna Stansfield" w:date="2023-04-13T15:10:00Z">
              <w:rPr/>
            </w:rPrChange>
          </w:rPr>
          <w:delText xml:space="preserve"> </w:delText>
        </w:r>
      </w:del>
      <w:del w:id="1532" w:author="Johanna Stansfield" w:date="2023-04-14T12:55:00Z">
        <w:r w:rsidR="00AF06BA" w:rsidRPr="00657111" w:rsidDel="002F0596">
          <w:rPr>
            <w:rFonts w:asciiTheme="majorBidi" w:hAnsiTheme="majorBidi" w:cstheme="majorBidi"/>
            <w:rPrChange w:id="1533" w:author="Johanna Stansfield" w:date="2023-04-13T15:10:00Z">
              <w:rPr/>
            </w:rPrChange>
          </w:rPr>
          <w:delText>and</w:delText>
        </w:r>
      </w:del>
      <w:r w:rsidR="00AF06BA" w:rsidRPr="00657111">
        <w:rPr>
          <w:rFonts w:asciiTheme="majorBidi" w:hAnsiTheme="majorBidi" w:cstheme="majorBidi"/>
          <w:rPrChange w:id="1534" w:author="Johanna Stansfield" w:date="2023-04-13T15:10:00Z">
            <w:rPr/>
          </w:rPrChange>
        </w:rPr>
        <w:t xml:space="preserve"> in</w:t>
      </w:r>
      <w:ins w:id="1535" w:author="Johanna Stansfield" w:date="2023-04-14T12:55:00Z">
        <w:r w:rsidR="002F0596">
          <w:rPr>
            <w:rFonts w:asciiTheme="majorBidi" w:hAnsiTheme="majorBidi" w:cstheme="majorBidi"/>
          </w:rPr>
          <w:t xml:space="preserve"> particular in</w:t>
        </w:r>
      </w:ins>
      <w:r w:rsidR="00AF06BA" w:rsidRPr="00657111">
        <w:rPr>
          <w:rFonts w:asciiTheme="majorBidi" w:hAnsiTheme="majorBidi" w:cstheme="majorBidi"/>
          <w:rPrChange w:id="1536" w:author="Johanna Stansfield" w:date="2023-04-13T15:10:00Z">
            <w:rPr/>
          </w:rPrChange>
        </w:rPr>
        <w:t xml:space="preserve"> developing countries. In addition to compiling headline indicators, Member States will need to maintain and develop comprehensive national data </w:t>
      </w:r>
      <w:del w:id="1537" w:author="Johanna Stansfield" w:date="2023-04-13T15:12:00Z">
        <w:r w:rsidR="00AF06BA" w:rsidRPr="00657111" w:rsidDel="00657111">
          <w:rPr>
            <w:rFonts w:asciiTheme="majorBidi" w:hAnsiTheme="majorBidi" w:cstheme="majorBidi"/>
            <w:rPrChange w:id="1538" w:author="Johanna Stansfield" w:date="2023-04-13T15:10:00Z">
              <w:rPr/>
            </w:rPrChange>
          </w:rPr>
          <w:delText>eco</w:delText>
        </w:r>
      </w:del>
      <w:r w:rsidR="00AF06BA" w:rsidRPr="00657111">
        <w:rPr>
          <w:rFonts w:asciiTheme="majorBidi" w:hAnsiTheme="majorBidi" w:cstheme="majorBidi"/>
          <w:rPrChange w:id="1539" w:author="Johanna Stansfield" w:date="2023-04-13T15:10:00Z">
            <w:rPr/>
          </w:rPrChange>
        </w:rPr>
        <w:t>systems to analyse distributions, disaggregat</w:t>
      </w:r>
      <w:ins w:id="1540" w:author="Johanna Stansfield" w:date="2023-04-13T15:14:00Z">
        <w:r>
          <w:rPr>
            <w:rFonts w:asciiTheme="majorBidi" w:hAnsiTheme="majorBidi" w:cstheme="majorBidi"/>
          </w:rPr>
          <w:t>ed</w:t>
        </w:r>
      </w:ins>
      <w:del w:id="1541" w:author="Johanna Stansfield" w:date="2023-04-13T15:14:00Z">
        <w:r w:rsidR="00AF06BA" w:rsidRPr="00657111" w:rsidDel="00657111">
          <w:rPr>
            <w:rFonts w:asciiTheme="majorBidi" w:hAnsiTheme="majorBidi" w:cstheme="majorBidi"/>
            <w:rPrChange w:id="1542" w:author="Johanna Stansfield" w:date="2023-04-13T15:10:00Z">
              <w:rPr/>
            </w:rPrChange>
          </w:rPr>
          <w:delText>ion</w:delText>
        </w:r>
      </w:del>
      <w:ins w:id="1543" w:author="Johanna Stansfield" w:date="2023-04-13T15:14:00Z">
        <w:r>
          <w:rPr>
            <w:rFonts w:asciiTheme="majorBidi" w:hAnsiTheme="majorBidi" w:cstheme="majorBidi"/>
          </w:rPr>
          <w:t xml:space="preserve"> data</w:t>
        </w:r>
      </w:ins>
      <w:del w:id="1544" w:author="Johanna Stansfield" w:date="2023-04-13T15:14:00Z">
        <w:r w:rsidR="00AF06BA" w:rsidRPr="00657111" w:rsidDel="00657111">
          <w:rPr>
            <w:rFonts w:asciiTheme="majorBidi" w:hAnsiTheme="majorBidi" w:cstheme="majorBidi"/>
            <w:rPrChange w:id="1545" w:author="Johanna Stansfield" w:date="2023-04-13T15:10:00Z">
              <w:rPr/>
            </w:rPrChange>
          </w:rPr>
          <w:delText>,</w:delText>
        </w:r>
      </w:del>
      <w:r w:rsidR="00AF06BA" w:rsidRPr="00657111">
        <w:rPr>
          <w:rFonts w:asciiTheme="majorBidi" w:hAnsiTheme="majorBidi" w:cstheme="majorBidi"/>
          <w:rPrChange w:id="1546" w:author="Johanna Stansfield" w:date="2023-04-13T15:10:00Z">
            <w:rPr/>
          </w:rPrChange>
        </w:rPr>
        <w:t xml:space="preserve"> and the </w:t>
      </w:r>
      <w:del w:id="1547" w:author="Johanna Stansfield" w:date="2023-04-13T15:12:00Z">
        <w:r w:rsidR="00AF06BA" w:rsidRPr="00657111" w:rsidDel="00657111">
          <w:rPr>
            <w:rFonts w:asciiTheme="majorBidi" w:hAnsiTheme="majorBidi" w:cstheme="majorBidi"/>
            <w:rPrChange w:id="1548" w:author="Johanna Stansfield" w:date="2023-04-13T15:10:00Z">
              <w:rPr/>
            </w:rPrChange>
          </w:rPr>
          <w:delText>achievement of the principle of</w:delText>
        </w:r>
      </w:del>
      <w:ins w:id="1549" w:author="Johanna Stansfield" w:date="2023-04-13T15:14:00Z">
        <w:r>
          <w:rPr>
            <w:rFonts w:asciiTheme="majorBidi" w:hAnsiTheme="majorBidi" w:cstheme="majorBidi"/>
          </w:rPr>
          <w:t xml:space="preserve">progress made towards </w:t>
        </w:r>
      </w:ins>
      <w:ins w:id="1550" w:author="Johanna Stansfield" w:date="2023-04-13T15:12:00Z">
        <w:r>
          <w:rPr>
            <w:rFonts w:asciiTheme="majorBidi" w:hAnsiTheme="majorBidi" w:cstheme="majorBidi"/>
          </w:rPr>
          <w:t>the commitment to</w:t>
        </w:r>
      </w:ins>
      <w:r w:rsidR="00AF06BA" w:rsidRPr="00657111">
        <w:rPr>
          <w:rFonts w:asciiTheme="majorBidi" w:hAnsiTheme="majorBidi" w:cstheme="majorBidi"/>
          <w:rPrChange w:id="1551" w:author="Johanna Stansfield" w:date="2023-04-13T15:10:00Z">
            <w:rPr/>
          </w:rPrChange>
        </w:rPr>
        <w:t xml:space="preserve"> leav</w:t>
      </w:r>
      <w:ins w:id="1552" w:author="Johanna Stansfield" w:date="2023-04-13T15:12:00Z">
        <w:r>
          <w:rPr>
            <w:rFonts w:asciiTheme="majorBidi" w:hAnsiTheme="majorBidi" w:cstheme="majorBidi"/>
          </w:rPr>
          <w:t>e</w:t>
        </w:r>
      </w:ins>
      <w:del w:id="1553" w:author="Johanna Stansfield" w:date="2023-04-13T15:12:00Z">
        <w:r w:rsidR="00AF06BA" w:rsidRPr="00657111" w:rsidDel="00657111">
          <w:rPr>
            <w:rFonts w:asciiTheme="majorBidi" w:hAnsiTheme="majorBidi" w:cstheme="majorBidi"/>
            <w:rPrChange w:id="1554" w:author="Johanna Stansfield" w:date="2023-04-13T15:10:00Z">
              <w:rPr/>
            </w:rPrChange>
          </w:rPr>
          <w:delText>ing</w:delText>
        </w:r>
      </w:del>
      <w:r w:rsidR="00AF06BA" w:rsidRPr="00657111">
        <w:rPr>
          <w:rFonts w:asciiTheme="majorBidi" w:hAnsiTheme="majorBidi" w:cstheme="majorBidi"/>
          <w:rPrChange w:id="1555" w:author="Johanna Stansfield" w:date="2023-04-13T15:10:00Z">
            <w:rPr/>
          </w:rPrChange>
        </w:rPr>
        <w:t xml:space="preserve"> no one behind.</w:t>
      </w:r>
    </w:p>
    <w:p w14:paraId="51B1CDDF" w14:textId="77777777" w:rsidR="00AF06BA" w:rsidRPr="001906B2" w:rsidRDefault="00AF06BA" w:rsidP="00AF06BA">
      <w:pPr>
        <w:jc w:val="both"/>
        <w:rPr>
          <w:rFonts w:asciiTheme="majorBidi" w:eastAsia="Arial" w:hAnsiTheme="majorBidi" w:cstheme="majorBidi"/>
          <w:color w:val="000000" w:themeColor="text1"/>
        </w:rPr>
      </w:pPr>
    </w:p>
    <w:p w14:paraId="35D91CF7" w14:textId="77777777" w:rsidR="006F3297" w:rsidRPr="001906B2" w:rsidRDefault="006F3297" w:rsidP="009568C4">
      <w:pPr>
        <w:spacing w:line="240" w:lineRule="auto"/>
        <w:rPr>
          <w:rFonts w:eastAsia="Times New Roman" w:cstheme="minorHAnsi"/>
          <w:b/>
          <w:bCs/>
          <w:color w:val="000000" w:themeColor="text1"/>
          <w:sz w:val="32"/>
          <w:szCs w:val="32"/>
          <w:lang w:eastAsia="zh-CN"/>
        </w:rPr>
      </w:pPr>
    </w:p>
    <w:p w14:paraId="61E76C13" w14:textId="447CDD6E" w:rsidR="009568C4" w:rsidRPr="001906B2" w:rsidRDefault="00595DD9" w:rsidP="009568C4">
      <w:pPr>
        <w:spacing w:line="240" w:lineRule="auto"/>
        <w:rPr>
          <w:rFonts w:eastAsia="Times New Roman" w:cstheme="minorHAnsi"/>
          <w:b/>
          <w:bCs/>
          <w:color w:val="000000" w:themeColor="text1"/>
          <w:sz w:val="32"/>
          <w:szCs w:val="32"/>
          <w:lang w:eastAsia="zh-CN"/>
        </w:rPr>
      </w:pPr>
      <w:ins w:id="1556" w:author="Johanna Stansfield" w:date="2023-04-13T16:03:00Z">
        <w:r>
          <w:rPr>
            <w:rFonts w:eastAsia="Times New Roman" w:cstheme="minorHAnsi"/>
            <w:b/>
            <w:bCs/>
            <w:color w:val="000000" w:themeColor="text1"/>
            <w:sz w:val="32"/>
            <w:szCs w:val="32"/>
            <w:lang w:eastAsia="zh-CN"/>
          </w:rPr>
          <w:t xml:space="preserve">V. </w:t>
        </w:r>
      </w:ins>
      <w:r w:rsidR="009568C4" w:rsidRPr="001906B2">
        <w:rPr>
          <w:rFonts w:eastAsia="Times New Roman" w:cstheme="minorHAnsi"/>
          <w:b/>
          <w:bCs/>
          <w:color w:val="000000" w:themeColor="text1"/>
          <w:sz w:val="32"/>
          <w:szCs w:val="32"/>
          <w:lang w:eastAsia="zh-CN"/>
        </w:rPr>
        <w:t>Conclusion</w:t>
      </w:r>
    </w:p>
    <w:p w14:paraId="062A05D3" w14:textId="370D2C48" w:rsidR="009568C4" w:rsidRPr="001906B2" w:rsidRDefault="009568C4" w:rsidP="009568C4">
      <w:pPr>
        <w:spacing w:line="240" w:lineRule="auto"/>
        <w:jc w:val="both"/>
        <w:rPr>
          <w:rFonts w:eastAsia="Times New Roman" w:cstheme="minorHAnsi"/>
          <w:color w:val="000000" w:themeColor="text1"/>
        </w:rPr>
      </w:pPr>
    </w:p>
    <w:p w14:paraId="37A45B4A" w14:textId="113C9D39" w:rsidR="00AF06BA" w:rsidRPr="001906B2" w:rsidRDefault="004337B8" w:rsidP="00AF06BA">
      <w:pPr>
        <w:snapToGrid w:val="0"/>
        <w:spacing w:line="240" w:lineRule="auto"/>
        <w:contextualSpacing/>
        <w:jc w:val="both"/>
        <w:rPr>
          <w:rFonts w:asciiTheme="majorBidi" w:hAnsiTheme="majorBidi" w:cstheme="majorBidi"/>
          <w:spacing w:val="0"/>
          <w:w w:val="100"/>
          <w:kern w:val="0"/>
        </w:rPr>
      </w:pPr>
      <w:ins w:id="1557" w:author="Johanna Stansfield" w:date="2023-04-14T14:22:00Z">
        <w:r>
          <w:rPr>
            <w:rFonts w:asciiTheme="majorBidi" w:hAnsiTheme="majorBidi" w:cstheme="majorBidi"/>
            <w:spacing w:val="0"/>
            <w:w w:val="100"/>
            <w:kern w:val="0"/>
          </w:rPr>
          <w:t xml:space="preserve">35. </w:t>
        </w:r>
      </w:ins>
      <w:r w:rsidR="00AF06BA" w:rsidRPr="001906B2">
        <w:rPr>
          <w:rFonts w:asciiTheme="majorBidi" w:hAnsiTheme="majorBidi" w:cstheme="majorBidi"/>
          <w:spacing w:val="0"/>
          <w:w w:val="100"/>
          <w:kern w:val="0"/>
        </w:rPr>
        <w:t xml:space="preserve">Discussions on going </w:t>
      </w:r>
      <w:del w:id="1558" w:author="Johanna Stansfield" w:date="2023-04-13T15:18:00Z">
        <w:r w:rsidR="00AF06BA" w:rsidRPr="001906B2" w:rsidDel="00417FF5">
          <w:rPr>
            <w:rFonts w:asciiTheme="majorBidi" w:hAnsiTheme="majorBidi" w:cstheme="majorBidi"/>
            <w:spacing w:val="0"/>
            <w:w w:val="100"/>
            <w:kern w:val="0"/>
          </w:rPr>
          <w:delText>B</w:delText>
        </w:r>
      </w:del>
      <w:ins w:id="1559" w:author="Johanna Stansfield" w:date="2023-04-13T15:18:00Z">
        <w:r w:rsidR="00417FF5">
          <w:rPr>
            <w:rFonts w:asciiTheme="majorBidi" w:hAnsiTheme="majorBidi" w:cstheme="majorBidi"/>
            <w:spacing w:val="0"/>
            <w:w w:val="100"/>
            <w:kern w:val="0"/>
          </w:rPr>
          <w:t>b</w:t>
        </w:r>
      </w:ins>
      <w:r w:rsidR="00AF06BA" w:rsidRPr="001906B2">
        <w:rPr>
          <w:rFonts w:asciiTheme="majorBidi" w:hAnsiTheme="majorBidi" w:cstheme="majorBidi"/>
          <w:spacing w:val="0"/>
          <w:w w:val="100"/>
          <w:kern w:val="0"/>
        </w:rPr>
        <w:t xml:space="preserve">eyond GDP have been </w:t>
      </w:r>
      <w:del w:id="1560" w:author="Johanna Stansfield" w:date="2023-04-13T15:18:00Z">
        <w:r w:rsidR="00AF06BA" w:rsidRPr="001906B2" w:rsidDel="00417FF5">
          <w:rPr>
            <w:rFonts w:asciiTheme="majorBidi" w:hAnsiTheme="majorBidi" w:cstheme="majorBidi"/>
            <w:spacing w:val="0"/>
            <w:w w:val="100"/>
            <w:kern w:val="0"/>
          </w:rPr>
          <w:delText xml:space="preserve">ongoing </w:delText>
        </w:r>
      </w:del>
      <w:ins w:id="1561" w:author="Johanna Stansfield" w:date="2023-04-13T15:18:00Z">
        <w:r w:rsidR="00417FF5">
          <w:rPr>
            <w:rFonts w:asciiTheme="majorBidi" w:hAnsiTheme="majorBidi" w:cstheme="majorBidi"/>
            <w:spacing w:val="0"/>
            <w:w w:val="100"/>
            <w:kern w:val="0"/>
          </w:rPr>
          <w:t>under way</w:t>
        </w:r>
        <w:r w:rsidR="00417FF5" w:rsidRPr="001906B2">
          <w:rPr>
            <w:rFonts w:asciiTheme="majorBidi" w:hAnsiTheme="majorBidi" w:cstheme="majorBidi"/>
            <w:spacing w:val="0"/>
            <w:w w:val="100"/>
            <w:kern w:val="0"/>
          </w:rPr>
          <w:t xml:space="preserve"> </w:t>
        </w:r>
      </w:ins>
      <w:r w:rsidR="00AF06BA" w:rsidRPr="001906B2">
        <w:rPr>
          <w:rFonts w:asciiTheme="majorBidi" w:hAnsiTheme="majorBidi" w:cstheme="majorBidi"/>
          <w:spacing w:val="0"/>
          <w:w w:val="100"/>
          <w:kern w:val="0"/>
        </w:rPr>
        <w:t>for decades. Now is the time for action. Primarily relying on GDP as a metric of progress does not accurately reflect the world as it is – nor the world that we want future generations to inhabit. We need a paradigm shift in what we measure as progress</w:t>
      </w:r>
      <w:ins w:id="1562" w:author="Johanna Stansfield" w:date="2023-04-13T15:19:00Z">
        <w:r w:rsidR="00417FF5">
          <w:rPr>
            <w:rFonts w:asciiTheme="majorBidi" w:hAnsiTheme="majorBidi" w:cstheme="majorBidi"/>
            <w:spacing w:val="0"/>
            <w:w w:val="100"/>
            <w:kern w:val="0"/>
          </w:rPr>
          <w:t>,</w:t>
        </w:r>
      </w:ins>
      <w:r w:rsidR="00AF06BA" w:rsidRPr="001906B2">
        <w:rPr>
          <w:rFonts w:asciiTheme="majorBidi" w:hAnsiTheme="majorBidi" w:cstheme="majorBidi"/>
          <w:spacing w:val="0"/>
          <w:w w:val="100"/>
          <w:kern w:val="0"/>
        </w:rPr>
        <w:t xml:space="preserve"> so that we can capture data on the activities and outcomes that a society truly values</w:t>
      </w:r>
      <w:ins w:id="1563" w:author="Johanna Stansfield" w:date="2023-04-13T15:19:00Z">
        <w:r w:rsidR="00417FF5">
          <w:rPr>
            <w:rFonts w:asciiTheme="majorBidi" w:hAnsiTheme="majorBidi" w:cstheme="majorBidi"/>
            <w:spacing w:val="0"/>
            <w:w w:val="100"/>
            <w:kern w:val="0"/>
          </w:rPr>
          <w:t xml:space="preserve"> </w:t>
        </w:r>
      </w:ins>
      <w:del w:id="1564" w:author="Johanna Stansfield" w:date="2023-04-13T15:19:00Z">
        <w:r w:rsidR="00AF06BA" w:rsidRPr="001906B2" w:rsidDel="00417FF5">
          <w:rPr>
            <w:rFonts w:asciiTheme="majorBidi" w:hAnsiTheme="majorBidi" w:cstheme="majorBidi"/>
            <w:spacing w:val="0"/>
            <w:w w:val="100"/>
            <w:kern w:val="0"/>
          </w:rPr>
          <w:delText xml:space="preserve"> – </w:delText>
        </w:r>
      </w:del>
      <w:r w:rsidR="00AF06BA" w:rsidRPr="001906B2">
        <w:rPr>
          <w:rFonts w:asciiTheme="majorBidi" w:hAnsiTheme="majorBidi" w:cstheme="majorBidi"/>
          <w:spacing w:val="0"/>
          <w:w w:val="100"/>
          <w:kern w:val="0"/>
        </w:rPr>
        <w:t>and then use the</w:t>
      </w:r>
      <w:del w:id="1565" w:author="Johanna Stansfield" w:date="2023-04-13T15:22:00Z">
        <w:r w:rsidR="00AF06BA" w:rsidRPr="001906B2" w:rsidDel="005365A5">
          <w:rPr>
            <w:rFonts w:asciiTheme="majorBidi" w:hAnsiTheme="majorBidi" w:cstheme="majorBidi"/>
            <w:spacing w:val="0"/>
            <w:w w:val="100"/>
            <w:kern w:val="0"/>
          </w:rPr>
          <w:delText>m</w:delText>
        </w:r>
      </w:del>
      <w:r w:rsidR="00AF06BA" w:rsidRPr="001906B2">
        <w:rPr>
          <w:rFonts w:asciiTheme="majorBidi" w:hAnsiTheme="majorBidi" w:cstheme="majorBidi"/>
          <w:spacing w:val="0"/>
          <w:w w:val="100"/>
          <w:kern w:val="0"/>
        </w:rPr>
        <w:t xml:space="preserve"> </w:t>
      </w:r>
      <w:ins w:id="1566" w:author="Johanna Stansfield" w:date="2023-04-13T15:22:00Z">
        <w:r w:rsidR="005365A5">
          <w:rPr>
            <w:rFonts w:asciiTheme="majorBidi" w:hAnsiTheme="majorBidi" w:cstheme="majorBidi"/>
            <w:spacing w:val="0"/>
            <w:w w:val="100"/>
            <w:kern w:val="0"/>
          </w:rPr>
          <w:t xml:space="preserve">data </w:t>
        </w:r>
      </w:ins>
      <w:r w:rsidR="00AF06BA" w:rsidRPr="001906B2">
        <w:rPr>
          <w:rFonts w:asciiTheme="majorBidi" w:hAnsiTheme="majorBidi" w:cstheme="majorBidi"/>
          <w:spacing w:val="0"/>
          <w:w w:val="100"/>
          <w:kern w:val="0"/>
        </w:rPr>
        <w:t>to better inform our policy and financial decisions.</w:t>
      </w:r>
      <w:del w:id="1567" w:author="Johanna Stansfield" w:date="2023-04-13T15:23:00Z">
        <w:r w:rsidR="00AF06BA" w:rsidRPr="001906B2" w:rsidDel="005365A5">
          <w:rPr>
            <w:rFonts w:asciiTheme="majorBidi" w:hAnsiTheme="majorBidi" w:cstheme="majorBidi"/>
            <w:spacing w:val="0"/>
            <w:w w:val="100"/>
            <w:kern w:val="0"/>
          </w:rPr>
          <w:delText> </w:delText>
        </w:r>
      </w:del>
      <w:r w:rsidR="00AF06BA" w:rsidRPr="001906B2">
        <w:rPr>
          <w:rFonts w:asciiTheme="majorBidi" w:hAnsiTheme="majorBidi" w:cstheme="majorBidi"/>
          <w:spacing w:val="0"/>
          <w:w w:val="100"/>
          <w:kern w:val="0"/>
        </w:rPr>
        <w:t xml:space="preserve"> We have an opportunity to shape our future into one that is more equal and resilient to crises</w:t>
      </w:r>
      <w:del w:id="1568" w:author="Johanna Stansfield" w:date="2023-04-13T15:19:00Z">
        <w:r w:rsidR="00AF06BA" w:rsidRPr="001906B2" w:rsidDel="00417FF5">
          <w:rPr>
            <w:rFonts w:asciiTheme="majorBidi" w:hAnsiTheme="majorBidi" w:cstheme="majorBidi"/>
            <w:spacing w:val="0"/>
            <w:w w:val="100"/>
            <w:kern w:val="0"/>
          </w:rPr>
          <w:delText>,</w:delText>
        </w:r>
      </w:del>
      <w:r w:rsidR="00AF06BA" w:rsidRPr="001906B2">
        <w:rPr>
          <w:rFonts w:asciiTheme="majorBidi" w:hAnsiTheme="majorBidi" w:cstheme="majorBidi"/>
          <w:spacing w:val="0"/>
          <w:w w:val="100"/>
          <w:kern w:val="0"/>
        </w:rPr>
        <w:t xml:space="preserve"> and </w:t>
      </w:r>
      <w:del w:id="1569" w:author="Johanna Stansfield" w:date="2023-04-13T15:20:00Z">
        <w:r w:rsidR="00AF06BA" w:rsidRPr="001906B2" w:rsidDel="00417FF5">
          <w:rPr>
            <w:rFonts w:asciiTheme="majorBidi" w:hAnsiTheme="majorBidi" w:cstheme="majorBidi"/>
            <w:spacing w:val="0"/>
            <w:w w:val="100"/>
            <w:kern w:val="0"/>
          </w:rPr>
          <w:delText xml:space="preserve">where </w:delText>
        </w:r>
      </w:del>
      <w:ins w:id="1570" w:author="Johanna Stansfield" w:date="2023-04-13T15:20:00Z">
        <w:r w:rsidR="00417FF5">
          <w:rPr>
            <w:rFonts w:asciiTheme="majorBidi" w:hAnsiTheme="majorBidi" w:cstheme="majorBidi"/>
            <w:spacing w:val="0"/>
            <w:w w:val="100"/>
            <w:kern w:val="0"/>
          </w:rPr>
          <w:t>in which</w:t>
        </w:r>
        <w:r w:rsidR="00417FF5" w:rsidRPr="001906B2">
          <w:rPr>
            <w:rFonts w:asciiTheme="majorBidi" w:hAnsiTheme="majorBidi" w:cstheme="majorBidi"/>
            <w:spacing w:val="0"/>
            <w:w w:val="100"/>
            <w:kern w:val="0"/>
          </w:rPr>
          <w:t xml:space="preserve"> </w:t>
        </w:r>
      </w:ins>
      <w:r w:rsidR="00AF06BA" w:rsidRPr="001906B2">
        <w:rPr>
          <w:rFonts w:asciiTheme="majorBidi" w:hAnsiTheme="majorBidi" w:cstheme="majorBidi"/>
          <w:spacing w:val="0"/>
          <w:w w:val="100"/>
          <w:kern w:val="0"/>
        </w:rPr>
        <w:t xml:space="preserve">the benefits of social and economic progress are shared by all. By moving </w:t>
      </w:r>
      <w:del w:id="1571" w:author="Johanna Stansfield" w:date="2023-04-13T15:20:00Z">
        <w:r w:rsidR="00AF06BA" w:rsidRPr="001906B2" w:rsidDel="00417FF5">
          <w:rPr>
            <w:rFonts w:asciiTheme="majorBidi" w:hAnsiTheme="majorBidi" w:cstheme="majorBidi"/>
            <w:spacing w:val="0"/>
            <w:w w:val="100"/>
            <w:kern w:val="0"/>
          </w:rPr>
          <w:delText>B</w:delText>
        </w:r>
      </w:del>
      <w:ins w:id="1572" w:author="Johanna Stansfield" w:date="2023-04-13T15:20:00Z">
        <w:r w:rsidR="00417FF5">
          <w:rPr>
            <w:rFonts w:asciiTheme="majorBidi" w:hAnsiTheme="majorBidi" w:cstheme="majorBidi"/>
            <w:spacing w:val="0"/>
            <w:w w:val="100"/>
            <w:kern w:val="0"/>
          </w:rPr>
          <w:t>b</w:t>
        </w:r>
      </w:ins>
      <w:r w:rsidR="00AF06BA" w:rsidRPr="001906B2">
        <w:rPr>
          <w:rFonts w:asciiTheme="majorBidi" w:hAnsiTheme="majorBidi" w:cstheme="majorBidi"/>
          <w:spacing w:val="0"/>
          <w:w w:val="100"/>
          <w:kern w:val="0"/>
        </w:rPr>
        <w:t>eyond GDP, we can measure what we truly value, what we mean by progress</w:t>
      </w:r>
      <w:del w:id="1573" w:author="Johanna Stansfield" w:date="2023-04-13T15:20:00Z">
        <w:r w:rsidR="00AF06BA" w:rsidRPr="001906B2" w:rsidDel="00417FF5">
          <w:rPr>
            <w:rFonts w:asciiTheme="majorBidi" w:hAnsiTheme="majorBidi" w:cstheme="majorBidi"/>
            <w:spacing w:val="0"/>
            <w:w w:val="100"/>
            <w:kern w:val="0"/>
          </w:rPr>
          <w:delText>,</w:delText>
        </w:r>
      </w:del>
      <w:r w:rsidR="00AF06BA" w:rsidRPr="001906B2">
        <w:rPr>
          <w:rFonts w:asciiTheme="majorBidi" w:hAnsiTheme="majorBidi" w:cstheme="majorBidi"/>
          <w:spacing w:val="0"/>
          <w:w w:val="100"/>
          <w:kern w:val="0"/>
        </w:rPr>
        <w:t xml:space="preserve"> and</w:t>
      </w:r>
      <w:ins w:id="1574" w:author="Johanna Stansfield" w:date="2023-04-13T15:20:00Z">
        <w:r w:rsidR="00417FF5">
          <w:rPr>
            <w:rFonts w:asciiTheme="majorBidi" w:hAnsiTheme="majorBidi" w:cstheme="majorBidi"/>
            <w:spacing w:val="0"/>
            <w:w w:val="100"/>
            <w:kern w:val="0"/>
          </w:rPr>
          <w:t>,</w:t>
        </w:r>
      </w:ins>
      <w:r w:rsidR="00AF06BA" w:rsidRPr="001906B2">
        <w:rPr>
          <w:rFonts w:asciiTheme="majorBidi" w:hAnsiTheme="majorBidi" w:cstheme="majorBidi"/>
          <w:spacing w:val="0"/>
          <w:w w:val="100"/>
          <w:kern w:val="0"/>
        </w:rPr>
        <w:t xml:space="preserve"> on that basis, how we distribute resources and commit to real change.</w:t>
      </w:r>
    </w:p>
    <w:p w14:paraId="768FDAB1" w14:textId="3DC82AAA" w:rsidR="001E3B8E" w:rsidRDefault="001E3B8E" w:rsidP="00AF06BA">
      <w:pPr>
        <w:pStyle w:val="paragraph"/>
        <w:spacing w:before="0" w:beforeAutospacing="0" w:after="0" w:afterAutospacing="0"/>
        <w:textAlignment w:val="baseline"/>
        <w:rPr>
          <w:ins w:id="1575" w:author="Johanna Stansfield" w:date="2023-04-13T14:25:00Z"/>
          <w:rFonts w:asciiTheme="majorBidi" w:hAnsiTheme="majorBidi" w:cstheme="majorBidi"/>
          <w:color w:val="000000" w:themeColor="text1"/>
          <w:sz w:val="20"/>
          <w:szCs w:val="20"/>
          <w:lang w:val="en-GB"/>
        </w:rPr>
      </w:pPr>
    </w:p>
    <w:p w14:paraId="71B98BA2" w14:textId="0B797AC7" w:rsidR="005E443D" w:rsidRPr="001906B2" w:rsidRDefault="005E443D">
      <w:pPr>
        <w:pStyle w:val="paragraph"/>
        <w:spacing w:before="0" w:beforeAutospacing="0" w:after="0" w:afterAutospacing="0"/>
        <w:jc w:val="center"/>
        <w:textAlignment w:val="baseline"/>
        <w:rPr>
          <w:rFonts w:asciiTheme="majorBidi" w:hAnsiTheme="majorBidi" w:cstheme="majorBidi"/>
          <w:color w:val="000000" w:themeColor="text1"/>
          <w:sz w:val="20"/>
          <w:szCs w:val="20"/>
          <w:lang w:val="en-GB"/>
        </w:rPr>
        <w:pPrChange w:id="1576" w:author="Johanna Stansfield" w:date="2023-04-13T14:25:00Z">
          <w:pPr>
            <w:pStyle w:val="paragraph"/>
            <w:spacing w:before="0" w:beforeAutospacing="0" w:after="0" w:afterAutospacing="0"/>
            <w:textAlignment w:val="baseline"/>
          </w:pPr>
        </w:pPrChange>
      </w:pPr>
      <w:ins w:id="1577" w:author="Johanna Stansfield" w:date="2023-04-13T14:25:00Z">
        <w:r>
          <w:rPr>
            <w:rFonts w:asciiTheme="majorBidi" w:hAnsiTheme="majorBidi" w:cstheme="majorBidi"/>
            <w:color w:val="000000" w:themeColor="text1"/>
            <w:sz w:val="20"/>
            <w:szCs w:val="20"/>
            <w:lang w:val="en-GB"/>
          </w:rPr>
          <w:t>__________</w:t>
        </w:r>
      </w:ins>
    </w:p>
    <w:sectPr w:rsidR="005E443D" w:rsidRPr="001906B2" w:rsidSect="00624C99">
      <w:headerReference w:type="default" r:id="rId16"/>
      <w:endnotePr>
        <w:numFmt w:val="decimal"/>
      </w:endnotePr>
      <w:type w:val="continuous"/>
      <w:pgSz w:w="11909" w:h="16834"/>
      <w:pgMar w:top="1440" w:right="2270" w:bottom="1151" w:left="1032" w:header="432" w:footer="504" w:gutter="0"/>
      <w:cols w:space="720"/>
      <w:noEndnote/>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Johanna Stansfield" w:date="2023-04-13T08:49:00Z" w:initials="JS">
    <w:p w14:paraId="45E8B990" w14:textId="77777777" w:rsidR="00576155" w:rsidRDefault="00576155" w:rsidP="005939C8">
      <w:r>
        <w:rPr>
          <w:rStyle w:val="CommentReference"/>
        </w:rPr>
        <w:annotationRef/>
      </w:r>
      <w:r>
        <w:t>Johanna Stansfield/2</w:t>
      </w:r>
    </w:p>
    <w:p w14:paraId="0C239212" w14:textId="77777777" w:rsidR="00576155" w:rsidRDefault="00000000" w:rsidP="005939C8">
      <w:hyperlink r:id="rId1" w:history="1">
        <w:r w:rsidR="00576155" w:rsidRPr="005939C8">
          <w:rPr>
            <w:rStyle w:val="Hyperlink"/>
          </w:rPr>
          <w:t>johanna.stansfield@colibri-languageservices.com</w:t>
        </w:r>
      </w:hyperlink>
    </w:p>
    <w:p w14:paraId="4BA77E53" w14:textId="77777777" w:rsidR="00576155" w:rsidRDefault="00576155" w:rsidP="005939C8"/>
    <w:p w14:paraId="73A6226C" w14:textId="77777777" w:rsidR="00576155" w:rsidRDefault="00576155" w:rsidP="005939C8">
      <w:r>
        <w:t xml:space="preserve">CO: Michele Griffin, </w:t>
      </w:r>
      <w:hyperlink r:id="rId2" w:history="1">
        <w:r w:rsidRPr="005939C8">
          <w:rPr>
            <w:rStyle w:val="Hyperlink"/>
          </w:rPr>
          <w:t>griffinm@un.org</w:t>
        </w:r>
      </w:hyperlink>
    </w:p>
    <w:p w14:paraId="47837522" w14:textId="77777777" w:rsidR="00576155" w:rsidRDefault="00576155" w:rsidP="005939C8"/>
    <w:p w14:paraId="19316269" w14:textId="77777777" w:rsidR="00576155" w:rsidRDefault="00576155" w:rsidP="005939C8">
      <w:r>
        <w:t>Job 2306666</w:t>
      </w:r>
    </w:p>
    <w:p w14:paraId="16990D72" w14:textId="77777777" w:rsidR="00576155" w:rsidRDefault="00576155" w:rsidP="005939C8"/>
    <w:p w14:paraId="137D6428" w14:textId="77777777" w:rsidR="00576155" w:rsidRDefault="00576155" w:rsidP="005939C8">
      <w:r>
        <w:t>Previous: A/77/CRP.1, A/77/CRP.1/Add.1, A/77/CRP.1/Add.2</w:t>
      </w:r>
    </w:p>
  </w:comment>
  <w:comment w:id="26" w:author="Johanna Stansfield" w:date="2023-04-14T12:21:00Z" w:initials="JS">
    <w:p w14:paraId="54083EBB" w14:textId="77777777" w:rsidR="007C3FED" w:rsidRDefault="007C3FED" w:rsidP="00DC24D7">
      <w:r>
        <w:rPr>
          <w:rStyle w:val="CommentReference"/>
        </w:rPr>
        <w:annotationRef/>
      </w:r>
      <w:r>
        <w:t>Changes OK’d with CO</w:t>
      </w:r>
    </w:p>
  </w:comment>
  <w:comment w:id="39" w:author="Johanna Stansfield" w:date="2023-04-14T14:16:00Z" w:initials="JS">
    <w:p w14:paraId="2E28D68B" w14:textId="77777777" w:rsidR="00013527" w:rsidRDefault="004337B8" w:rsidP="00745DF7">
      <w:r>
        <w:rPr>
          <w:rStyle w:val="CommentReference"/>
        </w:rPr>
        <w:annotationRef/>
      </w:r>
      <w:r w:rsidR="00013527">
        <w:t>TPU: this should be the beginning of the main body of the  document. Please keep only the first paragraph in the summary box.</w:t>
      </w:r>
      <w:r w:rsidR="00013527">
        <w:cr/>
        <w:t>Footnotes numbering should start at 1</w:t>
      </w:r>
      <w:r w:rsidR="00013527">
        <w:cr/>
      </w:r>
    </w:p>
  </w:comment>
  <w:comment w:id="70" w:author="Johanna Stansfield" w:date="2023-04-13T09:05:00Z" w:initials="JS">
    <w:p w14:paraId="7FA7CB7D" w14:textId="107805E2" w:rsidR="007C3FED" w:rsidRDefault="00205C0C" w:rsidP="00EE38B8">
      <w:r>
        <w:rPr>
          <w:rStyle w:val="CommentReference"/>
        </w:rPr>
        <w:annotationRef/>
      </w:r>
      <w:r w:rsidR="007C3FED">
        <w:t>Per CO - devastating conflicts and devastating violence</w:t>
      </w:r>
    </w:p>
  </w:comment>
  <w:comment w:id="84" w:author="Johanna Stansfield" w:date="2023-04-13T15:59:00Z" w:initials="JS">
    <w:p w14:paraId="05DD68F8" w14:textId="77777777" w:rsidR="007C3FED" w:rsidRDefault="00595DD9" w:rsidP="0044304C">
      <w:r>
        <w:rPr>
          <w:rStyle w:val="CommentReference"/>
        </w:rPr>
        <w:annotationRef/>
      </w:r>
      <w:r w:rsidR="007C3FED">
        <w:t>OK’d with CO</w:t>
      </w:r>
    </w:p>
  </w:comment>
  <w:comment w:id="89" w:author="Johanna Stansfield" w:date="2023-04-13T20:16:00Z" w:initials="JS">
    <w:p w14:paraId="7C5CF404" w14:textId="6239B8B7" w:rsidR="00BD1AD2" w:rsidRDefault="00BD1AD2" w:rsidP="003E2955">
      <w:r>
        <w:rPr>
          <w:rStyle w:val="CommentReference"/>
        </w:rPr>
        <w:annotationRef/>
      </w:r>
      <w:r>
        <w:rPr>
          <w:color w:val="000000"/>
        </w:rPr>
        <w:t>Per dept corr of 11 April</w:t>
      </w:r>
    </w:p>
  </w:comment>
  <w:comment w:id="133" w:author="Johanna Stansfield" w:date="2023-04-13T09:32:00Z" w:initials="JS">
    <w:p w14:paraId="1DB41617" w14:textId="77777777" w:rsidR="004337B8" w:rsidRDefault="00045A3D" w:rsidP="001D41EE">
      <w:r>
        <w:rPr>
          <w:rStyle w:val="CommentReference"/>
        </w:rPr>
        <w:annotationRef/>
      </w:r>
      <w:r w:rsidR="004337B8">
        <w:t>TPU: Please remove table; text can be part of running text. Please move “Examples of recent initiatives” to the end of para. 4</w:t>
      </w:r>
    </w:p>
  </w:comment>
  <w:comment w:id="144" w:author="Johanna Stansfield" w:date="2023-04-14T12:25:00Z" w:initials="JS">
    <w:p w14:paraId="0CA747D3" w14:textId="0E9EE372" w:rsidR="007C3FED" w:rsidRDefault="007C3FED" w:rsidP="00F91F07">
      <w:r>
        <w:rPr>
          <w:rStyle w:val="CommentReference"/>
        </w:rPr>
        <w:annotationRef/>
      </w:r>
      <w:r>
        <w:rPr>
          <w:color w:val="000000"/>
        </w:rPr>
        <w:t>Per CO</w:t>
      </w:r>
    </w:p>
  </w:comment>
  <w:comment w:id="192" w:author="Johanna Stansfield" w:date="2023-04-13T20:21:00Z" w:initials="JS">
    <w:p w14:paraId="59213DB6" w14:textId="77777777" w:rsidR="007C3FED" w:rsidRDefault="00BD1AD2" w:rsidP="000144D1">
      <w:r>
        <w:rPr>
          <w:rStyle w:val="CommentReference"/>
        </w:rPr>
        <w:annotationRef/>
      </w:r>
      <w:r w:rsidR="007C3FED">
        <w:t>OK’d with CO</w:t>
      </w:r>
    </w:p>
  </w:comment>
  <w:comment w:id="262" w:author="Johanna Stansfield" w:date="2023-04-14T14:35:00Z" w:initials="JS">
    <w:p w14:paraId="54404D66" w14:textId="77777777" w:rsidR="00943257" w:rsidRDefault="00943257" w:rsidP="00DC2FF2">
      <w:r>
        <w:rPr>
          <w:rStyle w:val="CommentReference"/>
        </w:rPr>
        <w:annotationRef/>
      </w:r>
      <w:r>
        <w:rPr>
          <w:color w:val="000000"/>
        </w:rPr>
        <w:t>URL kept, per request from CO</w:t>
      </w:r>
    </w:p>
  </w:comment>
  <w:comment w:id="303" w:author="Johanna Stansfield" w:date="2023-04-13T10:37:00Z" w:initials="JS">
    <w:p w14:paraId="56AC0013" w14:textId="4ABF651B" w:rsidR="00271358" w:rsidRDefault="002919BB" w:rsidP="00185FAD">
      <w:r>
        <w:rPr>
          <w:rStyle w:val="CommentReference"/>
        </w:rPr>
        <w:annotationRef/>
      </w:r>
      <w:r w:rsidR="00271358">
        <w:t>CO notified of change to 2nd URL.</w:t>
      </w:r>
    </w:p>
  </w:comment>
  <w:comment w:id="326" w:author="Johanna Stansfield" w:date="2023-04-13T15:33:00Z" w:initials="JS">
    <w:p w14:paraId="70B7DF07" w14:textId="77777777" w:rsidR="00271358" w:rsidRDefault="00D86195" w:rsidP="00A66972">
      <w:r>
        <w:rPr>
          <w:rStyle w:val="CommentReference"/>
        </w:rPr>
        <w:annotationRef/>
      </w:r>
      <w:r w:rsidR="00271358">
        <w:t>CO agreed to delete “value”</w:t>
      </w:r>
    </w:p>
  </w:comment>
  <w:comment w:id="342" w:author="Johanna Stansfield" w:date="2023-04-13T15:35:00Z" w:initials="JS">
    <w:p w14:paraId="70F85C08" w14:textId="77777777" w:rsidR="009C1B9D" w:rsidRDefault="00D86195" w:rsidP="006D3F6F">
      <w:r>
        <w:rPr>
          <w:rStyle w:val="CommentReference"/>
        </w:rPr>
        <w:annotationRef/>
      </w:r>
      <w:r w:rsidR="009C1B9D">
        <w:t>CO requested to keep “value”, to align with “framework to value what counts”</w:t>
      </w:r>
      <w:r w:rsidR="009C1B9D">
        <w:cr/>
      </w:r>
    </w:p>
  </w:comment>
  <w:comment w:id="343" w:author="Johanna Stansfield" w:date="2023-04-13T15:38:00Z" w:initials="JS">
    <w:p w14:paraId="50C3BD14" w14:textId="77777777" w:rsidR="004F60AC" w:rsidRDefault="00CB0D0A" w:rsidP="002A15A1">
      <w:r>
        <w:rPr>
          <w:rStyle w:val="CommentReference"/>
        </w:rPr>
        <w:annotationRef/>
      </w:r>
      <w:r w:rsidR="004F60AC">
        <w:t>OK’d with CO</w:t>
      </w:r>
    </w:p>
  </w:comment>
  <w:comment w:id="430" w:author="Johanna Stansfield" w:date="2023-04-13T16:31:00Z" w:initials="JS">
    <w:p w14:paraId="7CB60BCF" w14:textId="77777777" w:rsidR="002F0596" w:rsidRDefault="004657BE" w:rsidP="00155F5B">
      <w:r>
        <w:rPr>
          <w:rStyle w:val="CommentReference"/>
        </w:rPr>
        <w:annotationRef/>
      </w:r>
      <w:r w:rsidR="002F0596">
        <w:t>OK’d with CO</w:t>
      </w:r>
    </w:p>
  </w:comment>
  <w:comment w:id="594" w:author="Johanna Stansfield" w:date="2023-04-14T14:21:00Z" w:initials="JS">
    <w:p w14:paraId="54C4ED00" w14:textId="77777777" w:rsidR="004337B8" w:rsidRDefault="004337B8" w:rsidP="00280516">
      <w:r>
        <w:rPr>
          <w:rStyle w:val="CommentReference"/>
        </w:rPr>
        <w:annotationRef/>
      </w:r>
      <w:r>
        <w:rPr>
          <w:color w:val="000000"/>
        </w:rPr>
        <w:t>TPU: please make sure figure is placed below this para., or change wording accordingly.</w:t>
      </w:r>
    </w:p>
  </w:comment>
  <w:comment w:id="615" w:author="Johanna Stansfield" w:date="2023-04-14T12:53:00Z" w:initials="JS">
    <w:p w14:paraId="3BF99355" w14:textId="55A127E1" w:rsidR="002F0596" w:rsidRDefault="002F0596" w:rsidP="0031772D">
      <w:r>
        <w:rPr>
          <w:rStyle w:val="CommentReference"/>
        </w:rPr>
        <w:annotationRef/>
      </w:r>
      <w:r>
        <w:rPr>
          <w:color w:val="000000"/>
        </w:rPr>
        <w:t>OK’d with CO</w:t>
      </w:r>
    </w:p>
  </w:comment>
  <w:comment w:id="655" w:author="Johanna Stansfield" w:date="2023-04-13T15:43:00Z" w:initials="JS">
    <w:p w14:paraId="704EED0F" w14:textId="798DF0C4" w:rsidR="009500B7" w:rsidRDefault="00CB0D0A" w:rsidP="00AE4152">
      <w:r>
        <w:rPr>
          <w:rStyle w:val="CommentReference"/>
        </w:rPr>
        <w:annotationRef/>
      </w:r>
      <w:r w:rsidR="009500B7">
        <w:t xml:space="preserve">TPU: Please use graphic from PPT file. </w:t>
      </w:r>
      <w:r w:rsidR="009500B7">
        <w:cr/>
      </w:r>
      <w:r w:rsidR="009500B7">
        <w:cr/>
        <w:t>Please make the following changes:</w:t>
      </w:r>
      <w:r w:rsidR="009500B7">
        <w:cr/>
      </w:r>
      <w:r w:rsidR="009500B7">
        <w:cr/>
      </w:r>
      <w:r w:rsidR="009500B7">
        <w:rPr>
          <w:b/>
          <w:bCs/>
        </w:rPr>
        <w:t xml:space="preserve">1. </w:t>
      </w:r>
      <w:r w:rsidR="009500B7">
        <w:t>Please delete title in blue</w:t>
      </w:r>
      <w:r w:rsidR="009500B7">
        <w:cr/>
      </w:r>
      <w:r w:rsidR="009500B7">
        <w:cr/>
      </w:r>
      <w:r w:rsidR="009500B7">
        <w:rPr>
          <w:b/>
          <w:bCs/>
        </w:rPr>
        <w:t>2. In SDG 1:</w:t>
      </w:r>
      <w:r w:rsidR="009500B7">
        <w:t xml:space="preserve"> please change the 2nd sentence to “We need a new social contract of solidarity and inclusiveness </w:t>
      </w:r>
      <w:r w:rsidR="009500B7">
        <w:rPr>
          <w:b/>
          <w:bCs/>
        </w:rPr>
        <w:t>in which economic benefits are shared</w:t>
      </w:r>
      <w:r w:rsidR="009500B7">
        <w:t>”.</w:t>
      </w:r>
      <w:r w:rsidR="009500B7">
        <w:cr/>
        <w:t>-spell out GDP and put acronym in parentheses – “gross domestic product (GDP)”</w:t>
      </w:r>
      <w:r w:rsidR="009500B7">
        <w:cr/>
        <w:t>-remove dash in “no-one”</w:t>
      </w:r>
      <w:r w:rsidR="009500B7">
        <w:cr/>
      </w:r>
      <w:r w:rsidR="009500B7">
        <w:cr/>
      </w:r>
      <w:r w:rsidR="009500B7">
        <w:rPr>
          <w:b/>
          <w:bCs/>
        </w:rPr>
        <w:t>3. In SDG 2:</w:t>
      </w:r>
      <w:r w:rsidR="009500B7">
        <w:t xml:space="preserve"> remove comma before “, and increase vulnerabilities”</w:t>
      </w:r>
      <w:r w:rsidR="009500B7">
        <w:cr/>
      </w:r>
      <w:r w:rsidR="009500B7">
        <w:cr/>
      </w:r>
      <w:r w:rsidR="009500B7">
        <w:rPr>
          <w:b/>
          <w:bCs/>
        </w:rPr>
        <w:t>4. In SDG 3:</w:t>
      </w:r>
      <w:r w:rsidR="009500B7">
        <w:t xml:space="preserve"> change to double quotation marks around “well-being and agency”; Add “s” to “the social value of …. continue</w:t>
      </w:r>
      <w:r w:rsidR="009500B7">
        <w:rPr>
          <w:b/>
          <w:bCs/>
          <w:highlight w:val="yellow"/>
        </w:rPr>
        <w:t>s</w:t>
      </w:r>
      <w:r w:rsidR="009500B7">
        <w:t xml:space="preserve"> to be largely…”.</w:t>
      </w:r>
      <w:r w:rsidR="009500B7">
        <w:cr/>
      </w:r>
      <w:r w:rsidR="009500B7">
        <w:cr/>
      </w:r>
      <w:r w:rsidR="009500B7">
        <w:rPr>
          <w:b/>
          <w:bCs/>
        </w:rPr>
        <w:t>5. In SDG 4</w:t>
      </w:r>
      <w:r w:rsidR="009500B7">
        <w:t xml:space="preserve">: Changes in bold: “Rather than </w:t>
      </w:r>
      <w:r w:rsidR="009500B7">
        <w:rPr>
          <w:b/>
          <w:bCs/>
        </w:rPr>
        <w:t>viewed</w:t>
      </w:r>
      <w:r w:rsidR="009500B7">
        <w:t xml:space="preserve"> as a cost, education should be </w:t>
      </w:r>
      <w:r w:rsidR="009500B7">
        <w:rPr>
          <w:b/>
          <w:bCs/>
        </w:rPr>
        <w:t xml:space="preserve">viewed </w:t>
      </w:r>
      <w:r w:rsidR="009500B7">
        <w:t xml:space="preserve">as an investment in human capital </w:t>
      </w:r>
      <w:r w:rsidR="009500B7">
        <w:rPr>
          <w:b/>
          <w:bCs/>
        </w:rPr>
        <w:t xml:space="preserve">and treated </w:t>
      </w:r>
      <w:r w:rsidR="009500B7">
        <w:t>as a key productive capacity.”</w:t>
      </w:r>
      <w:r w:rsidR="009500B7">
        <w:cr/>
      </w:r>
      <w:r w:rsidR="009500B7">
        <w:cr/>
      </w:r>
      <w:r w:rsidR="009500B7">
        <w:rPr>
          <w:b/>
          <w:bCs/>
        </w:rPr>
        <w:t>6. In SDG 6</w:t>
      </w:r>
      <w:r w:rsidR="009500B7">
        <w:t>: Remove “SDG” in “SDG indicator”</w:t>
      </w:r>
      <w:r w:rsidR="009500B7">
        <w:cr/>
        <w:t xml:space="preserve">-Data is plural, so should be “Data on indicator 6.1.1 </w:t>
      </w:r>
      <w:r w:rsidR="009500B7">
        <w:rPr>
          <w:b/>
          <w:bCs/>
        </w:rPr>
        <w:t>show”</w:t>
      </w:r>
      <w:r w:rsidR="009500B7">
        <w:cr/>
        <w:t>-Add comma after “water” in “access to safely managed drinking water, with large challenges, especially…”</w:t>
      </w:r>
      <w:r w:rsidR="009500B7">
        <w:cr/>
        <w:t>-Remove underline from comma after “challenges”</w:t>
      </w:r>
      <w:r w:rsidR="009500B7">
        <w:cr/>
        <w:t>-Change “large challenges” to “</w:t>
      </w:r>
      <w:r w:rsidR="009500B7">
        <w:rPr>
          <w:b/>
          <w:bCs/>
        </w:rPr>
        <w:t>significant</w:t>
      </w:r>
      <w:r w:rsidR="009500B7">
        <w:t xml:space="preserve"> challenges”</w:t>
      </w:r>
      <w:r w:rsidR="009500B7">
        <w:cr/>
      </w:r>
      <w:r w:rsidR="009500B7">
        <w:cr/>
      </w:r>
      <w:r w:rsidR="009500B7">
        <w:rPr>
          <w:b/>
          <w:bCs/>
        </w:rPr>
        <w:t>7. In SDG 7:</w:t>
      </w:r>
      <w:r w:rsidR="009500B7">
        <w:t xml:space="preserve"> change to  double quotation marks around “innovative and ethical economy”; Change “thrive innovation” to “</w:t>
      </w:r>
      <w:r w:rsidR="009500B7">
        <w:rPr>
          <w:b/>
          <w:bCs/>
        </w:rPr>
        <w:t>spur innovation in</w:t>
      </w:r>
      <w:r w:rsidR="009500B7">
        <w:t xml:space="preserve"> </w:t>
      </w:r>
      <w:r w:rsidR="009500B7">
        <w:rPr>
          <w:b/>
          <w:bCs/>
        </w:rPr>
        <w:t xml:space="preserve">green </w:t>
      </w:r>
      <w:r w:rsidR="009500B7">
        <w:t>technologies…”</w:t>
      </w:r>
      <w:r w:rsidR="009500B7">
        <w:cr/>
      </w:r>
      <w:r w:rsidR="009500B7">
        <w:cr/>
      </w:r>
      <w:r w:rsidR="009500B7">
        <w:rPr>
          <w:b/>
          <w:bCs/>
        </w:rPr>
        <w:t>8. In SDG 8</w:t>
      </w:r>
      <w:r w:rsidR="009500B7">
        <w:t xml:space="preserve">: Changes in bold: “GDP does not consider what kinds of growth </w:t>
      </w:r>
      <w:r w:rsidR="009500B7">
        <w:rPr>
          <w:b/>
          <w:bCs/>
        </w:rPr>
        <w:t xml:space="preserve">are </w:t>
      </w:r>
      <w:r w:rsidR="009500B7">
        <w:t>achieved nor how it is achieved (</w:t>
      </w:r>
      <w:r w:rsidR="009500B7">
        <w:rPr>
          <w:b/>
          <w:bCs/>
        </w:rPr>
        <w:t>for example, the</w:t>
      </w:r>
      <w:r w:rsidR="009500B7">
        <w:t xml:space="preserve"> working conditions </w:t>
      </w:r>
      <w:r w:rsidR="009500B7">
        <w:rPr>
          <w:b/>
          <w:bCs/>
        </w:rPr>
        <w:t>involved</w:t>
      </w:r>
      <w:r w:rsidR="009500B7">
        <w:t>,</w:t>
      </w:r>
      <w:r w:rsidR="009500B7">
        <w:rPr>
          <w:b/>
          <w:bCs/>
        </w:rPr>
        <w:t xml:space="preserve"> or</w:t>
      </w:r>
      <w:r w:rsidR="009500B7">
        <w:t xml:space="preserve"> the impact on climate and biodiversity).</w:t>
      </w:r>
      <w:r w:rsidR="009500B7">
        <w:cr/>
        <w:t>-Metrics and targeted policies should assess the role of the economy in</w:t>
      </w:r>
      <w:r w:rsidR="009500B7">
        <w:rPr>
          <w:b/>
          <w:bCs/>
        </w:rPr>
        <w:t xml:space="preserve"> ensuring</w:t>
      </w:r>
      <w:r w:rsidR="009500B7">
        <w:t xml:space="preserve"> equal opportunities, personal growth, empowerment </w:t>
      </w:r>
      <w:r w:rsidR="009500B7">
        <w:rPr>
          <w:b/>
          <w:bCs/>
        </w:rPr>
        <w:t>and</w:t>
      </w:r>
      <w:r w:rsidR="009500B7">
        <w:t xml:space="preserve"> fair pay, </w:t>
      </w:r>
      <w:r w:rsidR="009500B7">
        <w:rPr>
          <w:b/>
          <w:bCs/>
        </w:rPr>
        <w:t>and should consider</w:t>
      </w:r>
      <w:r w:rsidR="009500B7">
        <w:t xml:space="preserve"> the contribution of the informal sector”</w:t>
      </w:r>
      <w:r w:rsidR="009500B7">
        <w:cr/>
      </w:r>
      <w:r w:rsidR="009500B7">
        <w:cr/>
      </w:r>
      <w:r w:rsidR="009500B7">
        <w:rPr>
          <w:b/>
          <w:bCs/>
        </w:rPr>
        <w:t>9. In SDG 9</w:t>
      </w:r>
      <w:r w:rsidR="009500B7">
        <w:t xml:space="preserve">: Remove “s” from “infrastructure”; Change text in bold: “and curb emissions, </w:t>
      </w:r>
      <w:r w:rsidR="009500B7">
        <w:rPr>
          <w:b/>
          <w:bCs/>
        </w:rPr>
        <w:t>with a view to developing</w:t>
      </w:r>
      <w:r w:rsidR="009500B7">
        <w:t xml:space="preserve"> sustainable industry”.</w:t>
      </w:r>
      <w:r w:rsidR="009500B7">
        <w:cr/>
      </w:r>
      <w:r w:rsidR="009500B7">
        <w:cr/>
      </w:r>
      <w:r w:rsidR="009500B7">
        <w:rPr>
          <w:b/>
          <w:bCs/>
        </w:rPr>
        <w:t>10. SDG 10</w:t>
      </w:r>
      <w:r w:rsidR="009500B7">
        <w:t xml:space="preserve">: Remove “in human conditions” – “Inequalities </w:t>
      </w:r>
      <w:r w:rsidR="009500B7">
        <w:rPr>
          <w:b/>
          <w:bCs/>
        </w:rPr>
        <w:t xml:space="preserve">in </w:t>
      </w:r>
      <w:r w:rsidR="009500B7">
        <w:t>health, education, income, wealth, and access to resources and opportunities persist.”; Remove comma after “wealth,”.</w:t>
      </w:r>
      <w:r w:rsidR="009500B7">
        <w:cr/>
      </w:r>
      <w:r w:rsidR="009500B7">
        <w:cr/>
        <w:t xml:space="preserve"> </w:t>
      </w:r>
      <w:r w:rsidR="009500B7">
        <w:rPr>
          <w:b/>
          <w:bCs/>
        </w:rPr>
        <w:t>11. In SDG 11</w:t>
      </w:r>
      <w:r w:rsidR="009500B7">
        <w:t xml:space="preserve">: Change “in” to “for” in “are essential </w:t>
      </w:r>
      <w:r w:rsidR="009500B7">
        <w:rPr>
          <w:b/>
          <w:bCs/>
        </w:rPr>
        <w:t>for</w:t>
      </w:r>
      <w:r w:rsidR="009500B7">
        <w:t xml:space="preserve"> assessing sustainability and resilience”; Remove comma after “pollution,”.</w:t>
      </w:r>
      <w:r w:rsidR="009500B7">
        <w:cr/>
      </w:r>
      <w:r w:rsidR="009500B7">
        <w:cr/>
      </w:r>
      <w:r w:rsidR="009500B7">
        <w:rPr>
          <w:b/>
          <w:bCs/>
        </w:rPr>
        <w:t>12.  SDG 12</w:t>
      </w:r>
      <w:r w:rsidR="009500B7">
        <w:t>: Change “as well as offering” to “</w:t>
      </w:r>
      <w:r w:rsidR="009500B7">
        <w:rPr>
          <w:b/>
          <w:bCs/>
        </w:rPr>
        <w:t>and must offer</w:t>
      </w:r>
      <w:r w:rsidR="009500B7">
        <w:t xml:space="preserve"> granular…”</w:t>
      </w:r>
      <w:r w:rsidR="009500B7">
        <w:cr/>
      </w:r>
      <w:r w:rsidR="009500B7">
        <w:cr/>
      </w:r>
      <w:r w:rsidR="009500B7">
        <w:rPr>
          <w:b/>
          <w:bCs/>
        </w:rPr>
        <w:t>13. In SDG 13</w:t>
      </w:r>
      <w:r w:rsidR="009500B7">
        <w:t xml:space="preserve">: Change “of” to “in” in “annual cut </w:t>
      </w:r>
      <w:r w:rsidR="009500B7">
        <w:rPr>
          <w:b/>
          <w:bCs/>
        </w:rPr>
        <w:t>in</w:t>
      </w:r>
      <w:r w:rsidR="009500B7">
        <w:t xml:space="preserve"> emissions”;</w:t>
      </w:r>
      <w:r w:rsidR="009500B7">
        <w:cr/>
        <w:t>-  Add “coronavirus disease” before COVID-19 and put COVID-19 in parentheses – “the coronavirus disease (COVID-19) pandemic”</w:t>
      </w:r>
      <w:r w:rsidR="009500B7">
        <w:cr/>
        <w:t>- Add “</w:t>
      </w:r>
      <w:r w:rsidR="009500B7">
        <w:rPr>
          <w:b/>
          <w:bCs/>
        </w:rPr>
        <w:t>the use of</w:t>
      </w:r>
      <w:r w:rsidR="009500B7">
        <w:t xml:space="preserve"> coal and oil skyrocketed”</w:t>
      </w:r>
      <w:r w:rsidR="009500B7">
        <w:cr/>
        <w:t>- Remove comma after “vulnerabilities,”</w:t>
      </w:r>
      <w:r w:rsidR="009500B7">
        <w:cr/>
        <w:t xml:space="preserve">- Change to “vulnerabilities </w:t>
      </w:r>
      <w:r w:rsidR="009500B7">
        <w:rPr>
          <w:b/>
          <w:bCs/>
        </w:rPr>
        <w:t>and to</w:t>
      </w:r>
      <w:r w:rsidR="009500B7">
        <w:t xml:space="preserve"> support disaster”</w:t>
      </w:r>
      <w:r w:rsidR="009500B7">
        <w:cr/>
      </w:r>
      <w:r w:rsidR="009500B7">
        <w:cr/>
      </w:r>
      <w:r w:rsidR="009500B7">
        <w:rPr>
          <w:b/>
          <w:bCs/>
        </w:rPr>
        <w:t>14. In SDG 14</w:t>
      </w:r>
      <w:r w:rsidR="009500B7">
        <w:t>: Add comma before “, including” and after “ and water,”.</w:t>
      </w:r>
      <w:r w:rsidR="009500B7">
        <w:cr/>
      </w:r>
      <w:r w:rsidR="009500B7">
        <w:cr/>
      </w:r>
      <w:r w:rsidR="009500B7">
        <w:rPr>
          <w:b/>
          <w:bCs/>
        </w:rPr>
        <w:t>15. In SDG 15:</w:t>
      </w:r>
      <w:r w:rsidR="009500B7">
        <w:t xml:space="preserve"> Remove comma before “, and biodiversity”</w:t>
      </w:r>
      <w:r w:rsidR="009500B7">
        <w:cr/>
        <w:t xml:space="preserve">- Add “the” and remove “s” in “impact” in “including </w:t>
      </w:r>
      <w:r w:rsidR="009500B7">
        <w:rPr>
          <w:b/>
          <w:bCs/>
        </w:rPr>
        <w:t xml:space="preserve">the impact </w:t>
      </w:r>
      <w:r w:rsidR="009500B7">
        <w:t>on vulnerable people”</w:t>
      </w:r>
      <w:r w:rsidR="009500B7">
        <w:cr/>
        <w:t xml:space="preserve">- Add “including the impact </w:t>
      </w:r>
      <w:r w:rsidR="009500B7">
        <w:rPr>
          <w:b/>
          <w:bCs/>
        </w:rPr>
        <w:t>of such decisions</w:t>
      </w:r>
      <w:r w:rsidR="009500B7">
        <w:t xml:space="preserve"> on vulnerable people”</w:t>
      </w:r>
      <w:r w:rsidR="009500B7">
        <w:cr/>
        <w:t>- Remove comma before “, and reptiles”</w:t>
      </w:r>
      <w:r w:rsidR="009500B7">
        <w:cr/>
        <w:t>- Add “have” in “</w:t>
      </w:r>
      <w:r w:rsidR="009500B7">
        <w:rPr>
          <w:b/>
          <w:bCs/>
        </w:rPr>
        <w:t xml:space="preserve">have </w:t>
      </w:r>
      <w:r w:rsidR="009500B7">
        <w:t>declined by 68 per cent”</w:t>
      </w:r>
      <w:r w:rsidR="009500B7">
        <w:cr/>
        <w:t>- Add comma before “, and more than a million”</w:t>
      </w:r>
      <w:r w:rsidR="009500B7">
        <w:cr/>
        <w:t>- Change “unsee” to “unnoticed”</w:t>
      </w:r>
      <w:r w:rsidR="009500B7">
        <w:cr/>
      </w:r>
      <w:r w:rsidR="009500B7">
        <w:cr/>
      </w:r>
      <w:r w:rsidR="009500B7">
        <w:rPr>
          <w:b/>
          <w:bCs/>
        </w:rPr>
        <w:t>16. In SDG 16</w:t>
      </w:r>
      <w:r w:rsidR="009500B7">
        <w:t>: Change to double quotation marks and switch order of words as follows “participatory governance and stronger institutions”</w:t>
      </w:r>
      <w:r w:rsidR="009500B7">
        <w:cr/>
        <w:t xml:space="preserve">- Change to “backlashes </w:t>
      </w:r>
      <w:r w:rsidR="009500B7">
        <w:rPr>
          <w:b/>
          <w:bCs/>
        </w:rPr>
        <w:t>to efforts to establish</w:t>
      </w:r>
      <w:r w:rsidR="009500B7">
        <w:t xml:space="preserve"> just and peaceful”</w:t>
      </w:r>
      <w:r w:rsidR="009500B7">
        <w:cr/>
      </w:r>
      <w:r w:rsidR="009500B7">
        <w:cr/>
      </w:r>
      <w:r w:rsidR="009500B7">
        <w:rPr>
          <w:b/>
          <w:bCs/>
        </w:rPr>
        <w:t>17. In SDG 17</w:t>
      </w:r>
      <w:r w:rsidR="009500B7">
        <w:t>: Change “</w:t>
      </w:r>
      <w:r w:rsidR="009500B7">
        <w:rPr>
          <w:b/>
          <w:bCs/>
        </w:rPr>
        <w:t>To support</w:t>
      </w:r>
      <w:r w:rsidR="009500B7">
        <w:t xml:space="preserve"> all decision-making </w:t>
      </w:r>
      <w:r w:rsidR="009500B7">
        <w:rPr>
          <w:b/>
          <w:bCs/>
        </w:rPr>
        <w:t>related to going</w:t>
      </w:r>
      <w:r w:rsidR="009500B7">
        <w:t xml:space="preserve"> beyond GDP”</w:t>
      </w:r>
      <w:r w:rsidR="009500B7">
        <w:cr/>
        <w:t xml:space="preserve">- Add “to invest in the right metrics </w:t>
      </w:r>
      <w:r w:rsidR="009500B7">
        <w:rPr>
          <w:b/>
          <w:bCs/>
        </w:rPr>
        <w:t>in order</w:t>
      </w:r>
      <w:r w:rsidR="009500B7">
        <w:t xml:space="preserve"> to guide strengthened…”</w:t>
      </w:r>
      <w:r w:rsidR="009500B7">
        <w:cr/>
        <w:t>- Change “as well as to help” to “and to help”</w:t>
      </w:r>
      <w:r w:rsidR="009500B7">
        <w:cr/>
        <w:t xml:space="preserve">-  Add “to” in “and to help </w:t>
      </w:r>
      <w:r w:rsidR="009500B7">
        <w:rPr>
          <w:b/>
          <w:bCs/>
        </w:rPr>
        <w:t xml:space="preserve">to </w:t>
      </w:r>
      <w:r w:rsidR="009500B7">
        <w:t>make illicit”</w:t>
      </w:r>
      <w:r w:rsidR="009500B7">
        <w:cr/>
        <w:t> </w:t>
      </w:r>
      <w:r w:rsidR="009500B7">
        <w:cr/>
        <w:t> </w:t>
      </w:r>
      <w:r w:rsidR="009500B7">
        <w:cr/>
        <w:t> </w:t>
      </w:r>
      <w:r w:rsidR="009500B7">
        <w:cr/>
        <w:t> </w:t>
      </w:r>
      <w:r w:rsidR="009500B7">
        <w:cr/>
        <w:t> </w:t>
      </w:r>
      <w:r w:rsidR="009500B7">
        <w:cr/>
        <w:t> </w:t>
      </w:r>
      <w:r w:rsidR="009500B7">
        <w:cr/>
        <w:t> </w:t>
      </w:r>
      <w:r w:rsidR="009500B7">
        <w:cr/>
        <w:t> </w:t>
      </w:r>
      <w:r w:rsidR="009500B7">
        <w:cr/>
        <w:t> </w:t>
      </w:r>
      <w:r w:rsidR="009500B7">
        <w:cr/>
      </w:r>
    </w:p>
  </w:comment>
  <w:comment w:id="755" w:author="Johanna Stansfield" w:date="2023-04-13T20:40:00Z" w:initials="JS">
    <w:p w14:paraId="34A6FB5A" w14:textId="77777777" w:rsidR="002F0596" w:rsidRDefault="00C1607B" w:rsidP="00264D9D">
      <w:r>
        <w:rPr>
          <w:rStyle w:val="CommentReference"/>
        </w:rPr>
        <w:annotationRef/>
      </w:r>
      <w:r w:rsidR="002F0596">
        <w:t>OK’d with CO</w:t>
      </w:r>
    </w:p>
  </w:comment>
  <w:comment w:id="844" w:author="Johanna Stansfield" w:date="2023-04-13T19:52:00Z" w:initials="JS">
    <w:p w14:paraId="5FE59821" w14:textId="77777777" w:rsidR="002F0596" w:rsidRDefault="00224E39" w:rsidP="006F0EEC">
      <w:r>
        <w:rPr>
          <w:rStyle w:val="CommentReference"/>
        </w:rPr>
        <w:annotationRef/>
      </w:r>
      <w:r w:rsidR="002F0596">
        <w:t>OK’d with CO</w:t>
      </w:r>
    </w:p>
  </w:comment>
  <w:comment w:id="1104" w:author="Johanna Stansfield" w:date="2023-04-13T20:57:00Z" w:initials="JS">
    <w:p w14:paraId="04EAAE0E" w14:textId="77777777" w:rsidR="002F0596" w:rsidRDefault="00A84CE5" w:rsidP="005B58B8">
      <w:r>
        <w:rPr>
          <w:rStyle w:val="CommentReference"/>
        </w:rPr>
        <w:annotationRef/>
      </w:r>
      <w:r w:rsidR="002F0596">
        <w:t>OK’d with CO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37D6428" w15:done="0"/>
  <w15:commentEx w15:paraId="54083EBB" w15:done="0"/>
  <w15:commentEx w15:paraId="2E28D68B" w15:done="0"/>
  <w15:commentEx w15:paraId="7FA7CB7D" w15:done="0"/>
  <w15:commentEx w15:paraId="05DD68F8" w15:done="0"/>
  <w15:commentEx w15:paraId="7C5CF404" w15:done="0"/>
  <w15:commentEx w15:paraId="1DB41617" w15:done="0"/>
  <w15:commentEx w15:paraId="0CA747D3" w15:done="0"/>
  <w15:commentEx w15:paraId="59213DB6" w15:done="0"/>
  <w15:commentEx w15:paraId="54404D66" w15:done="0"/>
  <w15:commentEx w15:paraId="56AC0013" w15:done="0"/>
  <w15:commentEx w15:paraId="70B7DF07" w15:done="0"/>
  <w15:commentEx w15:paraId="70F85C08" w15:done="0"/>
  <w15:commentEx w15:paraId="50C3BD14" w15:done="0"/>
  <w15:commentEx w15:paraId="7CB60BCF" w15:done="0"/>
  <w15:commentEx w15:paraId="54C4ED00" w15:done="0"/>
  <w15:commentEx w15:paraId="3BF99355" w15:done="0"/>
  <w15:commentEx w15:paraId="704EED0F" w15:done="0"/>
  <w15:commentEx w15:paraId="34A6FB5A" w15:done="0"/>
  <w15:commentEx w15:paraId="5FE59821" w15:done="0"/>
  <w15:commentEx w15:paraId="04EAAE0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E24093" w16cex:dateUtc="2023-04-13T15:49:00Z"/>
  <w16cex:commentExtensible w16cex:durableId="27E3C3C0" w16cex:dateUtc="2023-04-14T19:21:00Z"/>
  <w16cex:commentExtensible w16cex:durableId="27E3DEDA" w16cex:dateUtc="2023-04-14T21:16:00Z"/>
  <w16cex:commentExtensible w16cex:durableId="27E24440" w16cex:dateUtc="2023-04-13T16:05:00Z"/>
  <w16cex:commentExtensible w16cex:durableId="27E2A564" w16cex:dateUtc="2023-04-13T22:59:00Z"/>
  <w16cex:commentExtensible w16cex:durableId="27E2E1AA" w16cex:dateUtc="2023-04-14T03:16:00Z"/>
  <w16cex:commentExtensible w16cex:durableId="27E24A99" w16cex:dateUtc="2023-04-13T16:32:00Z"/>
  <w16cex:commentExtensible w16cex:durableId="27E3C4AB" w16cex:dateUtc="2023-04-14T19:25:00Z"/>
  <w16cex:commentExtensible w16cex:durableId="27E2E2C3" w16cex:dateUtc="2023-04-14T03:21:00Z"/>
  <w16cex:commentExtensible w16cex:durableId="27E3E33B" w16cex:dateUtc="2023-04-14T21:35:00Z"/>
  <w16cex:commentExtensible w16cex:durableId="27E259F7" w16cex:dateUtc="2023-04-13T17:37:00Z"/>
  <w16cex:commentExtensible w16cex:durableId="27E29F62" w16cex:dateUtc="2023-04-13T22:33:00Z"/>
  <w16cex:commentExtensible w16cex:durableId="27E29FAC" w16cex:dateUtc="2023-04-13T22:35:00Z"/>
  <w16cex:commentExtensible w16cex:durableId="27E2A071" w16cex:dateUtc="2023-04-13T22:38:00Z"/>
  <w16cex:commentExtensible w16cex:durableId="27E2ACF3" w16cex:dateUtc="2023-04-13T23:31:00Z"/>
  <w16cex:commentExtensible w16cex:durableId="27E3DFCF" w16cex:dateUtc="2023-04-14T21:21:00Z"/>
  <w16cex:commentExtensible w16cex:durableId="27E3CB54" w16cex:dateUtc="2023-04-14T19:53:00Z"/>
  <w16cex:commentExtensible w16cex:durableId="27E2A1B6" w16cex:dateUtc="2023-04-13T22:43:00Z"/>
  <w16cex:commentExtensible w16cex:durableId="27E2E74D" w16cex:dateUtc="2023-04-14T03:40:00Z"/>
  <w16cex:commentExtensible w16cex:durableId="27E2DBEE" w16cex:dateUtc="2023-04-14T02:52:00Z"/>
  <w16cex:commentExtensible w16cex:durableId="27E2EB45" w16cex:dateUtc="2023-04-14T03: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37D6428" w16cid:durableId="27E24093"/>
  <w16cid:commentId w16cid:paraId="54083EBB" w16cid:durableId="27E3C3C0"/>
  <w16cid:commentId w16cid:paraId="2E28D68B" w16cid:durableId="27E3DEDA"/>
  <w16cid:commentId w16cid:paraId="7FA7CB7D" w16cid:durableId="27E24440"/>
  <w16cid:commentId w16cid:paraId="05DD68F8" w16cid:durableId="27E2A564"/>
  <w16cid:commentId w16cid:paraId="7C5CF404" w16cid:durableId="27E2E1AA"/>
  <w16cid:commentId w16cid:paraId="1DB41617" w16cid:durableId="27E24A99"/>
  <w16cid:commentId w16cid:paraId="0CA747D3" w16cid:durableId="27E3C4AB"/>
  <w16cid:commentId w16cid:paraId="59213DB6" w16cid:durableId="27E2E2C3"/>
  <w16cid:commentId w16cid:paraId="54404D66" w16cid:durableId="27E3E33B"/>
  <w16cid:commentId w16cid:paraId="56AC0013" w16cid:durableId="27E259F7"/>
  <w16cid:commentId w16cid:paraId="70B7DF07" w16cid:durableId="27E29F62"/>
  <w16cid:commentId w16cid:paraId="70F85C08" w16cid:durableId="27E29FAC"/>
  <w16cid:commentId w16cid:paraId="50C3BD14" w16cid:durableId="27E2A071"/>
  <w16cid:commentId w16cid:paraId="7CB60BCF" w16cid:durableId="27E2ACF3"/>
  <w16cid:commentId w16cid:paraId="54C4ED00" w16cid:durableId="27E3DFCF"/>
  <w16cid:commentId w16cid:paraId="3BF99355" w16cid:durableId="27E3CB54"/>
  <w16cid:commentId w16cid:paraId="704EED0F" w16cid:durableId="27E2A1B6"/>
  <w16cid:commentId w16cid:paraId="34A6FB5A" w16cid:durableId="27E2E74D"/>
  <w16cid:commentId w16cid:paraId="5FE59821" w16cid:durableId="27E2DBEE"/>
  <w16cid:commentId w16cid:paraId="04EAAE0E" w16cid:durableId="27E2EB4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B19A08" w14:textId="77777777" w:rsidR="00DE5C10" w:rsidRDefault="00DE5C10" w:rsidP="00556720">
      <w:r>
        <w:separator/>
      </w:r>
    </w:p>
  </w:endnote>
  <w:endnote w:type="continuationSeparator" w:id="0">
    <w:p w14:paraId="3130BC1F" w14:textId="77777777" w:rsidR="00DE5C10" w:rsidRDefault="00DE5C10" w:rsidP="005567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Roboto Condensed">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Roboto Condensed Light">
    <w:panose1 w:val="02000000000000000000"/>
    <w:charset w:val="00"/>
    <w:family w:val="auto"/>
    <w:pitch w:val="variable"/>
    <w:sig w:usb0="E0000AFF" w:usb1="5000217F" w:usb2="00000021" w:usb3="00000000" w:csb0="0000019F" w:csb1="00000000"/>
  </w:font>
  <w:font w:name="Roboto">
    <w:panose1 w:val="02000000000000000000"/>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1BFFF7" w14:textId="77777777" w:rsidR="00DE5C10" w:rsidRPr="004E5DC9" w:rsidRDefault="00DE5C10" w:rsidP="004E5DC9">
      <w:pPr>
        <w:pStyle w:val="Footer"/>
        <w:spacing w:after="80"/>
        <w:ind w:left="792"/>
        <w:rPr>
          <w:sz w:val="16"/>
        </w:rPr>
      </w:pPr>
      <w:r w:rsidRPr="004E5DC9">
        <w:rPr>
          <w:sz w:val="16"/>
        </w:rPr>
        <w:t>__________________</w:t>
      </w:r>
    </w:p>
  </w:footnote>
  <w:footnote w:type="continuationSeparator" w:id="0">
    <w:p w14:paraId="5F49A9DC" w14:textId="77777777" w:rsidR="00DE5C10" w:rsidRPr="004E5DC9" w:rsidRDefault="00DE5C10" w:rsidP="004E5DC9">
      <w:pPr>
        <w:pStyle w:val="Footer"/>
        <w:spacing w:after="80"/>
        <w:ind w:left="792"/>
        <w:rPr>
          <w:sz w:val="16"/>
        </w:rPr>
      </w:pPr>
      <w:r w:rsidRPr="004E5DC9">
        <w:rPr>
          <w:sz w:val="16"/>
        </w:rPr>
        <w:t>__________________</w:t>
      </w:r>
    </w:p>
  </w:footnote>
  <w:footnote w:id="1">
    <w:p w14:paraId="6E6A6684" w14:textId="0F306E4F" w:rsidR="00360264" w:rsidRPr="00360264" w:rsidDel="002A4038" w:rsidRDefault="00360264">
      <w:pPr>
        <w:pStyle w:val="FootnoteText"/>
        <w:rPr>
          <w:del w:id="81" w:author="Johanna Stansfield" w:date="2023-04-13T09:13:00Z"/>
          <w:lang w:val="en-US"/>
        </w:rPr>
      </w:pPr>
      <w:del w:id="82" w:author="Johanna Stansfield" w:date="2023-04-13T09:13:00Z">
        <w:r w:rsidDel="002A4038">
          <w:rPr>
            <w:rStyle w:val="FootnoteReference"/>
          </w:rPr>
          <w:footnoteRef/>
        </w:r>
        <w:r w:rsidDel="002A4038">
          <w:delText xml:space="preserve"> </w:delText>
        </w:r>
        <w:r w:rsidRPr="00B943A3" w:rsidDel="002A4038">
          <w:rPr>
            <w:rFonts w:asciiTheme="minorBidi" w:hAnsiTheme="minorBidi" w:cstheme="minorBidi"/>
            <w:sz w:val="16"/>
            <w:szCs w:val="16"/>
          </w:rPr>
          <w:delText>Our Common Agenda report paragraphs 38 and 39. United Nations et al. (2021).</w:delText>
        </w:r>
      </w:del>
    </w:p>
  </w:footnote>
  <w:footnote w:id="2">
    <w:p w14:paraId="5C1A0C55" w14:textId="1DE3EB2C" w:rsidR="00360264" w:rsidRPr="009874E8" w:rsidRDefault="00360264" w:rsidP="00173ED8">
      <w:pPr>
        <w:pStyle w:val="FootnoteText"/>
        <w:ind w:left="0" w:firstLine="0"/>
        <w:rPr>
          <w:rFonts w:ascii="Roboto" w:hAnsi="Roboto"/>
          <w:sz w:val="16"/>
          <w:szCs w:val="16"/>
          <w:rPrChange w:id="108" w:author="Johanna Stansfield" w:date="2023-04-13T09:28:00Z">
            <w:rPr>
              <w:lang w:val="en-US"/>
            </w:rPr>
          </w:rPrChange>
        </w:rPr>
      </w:pPr>
      <w:r>
        <w:rPr>
          <w:rStyle w:val="FootnoteReference"/>
        </w:rPr>
        <w:footnoteRef/>
      </w:r>
      <w:r>
        <w:t xml:space="preserve"> </w:t>
      </w:r>
      <w:del w:id="109" w:author="Johanna Stansfield" w:date="2023-04-13T16:15:00Z">
        <w:r w:rsidDel="00173ED8">
          <w:rPr>
            <w:rFonts w:asciiTheme="minorBidi" w:hAnsiTheme="minorBidi" w:cstheme="minorBidi"/>
            <w:sz w:val="16"/>
            <w:szCs w:val="16"/>
          </w:rPr>
          <w:delText>F</w:delText>
        </w:r>
      </w:del>
      <w:ins w:id="110" w:author="Johanna Stansfield" w:date="2023-04-13T16:15:00Z">
        <w:r w:rsidR="00173ED8">
          <w:rPr>
            <w:rFonts w:asciiTheme="minorBidi" w:hAnsiTheme="minorBidi" w:cstheme="minorBidi"/>
            <w:sz w:val="16"/>
            <w:szCs w:val="16"/>
          </w:rPr>
          <w:t>F</w:t>
        </w:r>
      </w:ins>
      <w:r>
        <w:rPr>
          <w:rFonts w:asciiTheme="minorBidi" w:hAnsiTheme="minorBidi" w:cstheme="minorBidi"/>
          <w:sz w:val="16"/>
          <w:szCs w:val="16"/>
        </w:rPr>
        <w:t>or example</w:t>
      </w:r>
      <w:del w:id="111" w:author="Johanna Stansfield" w:date="2023-04-13T09:20:00Z">
        <w:r w:rsidDel="000D62D9">
          <w:rPr>
            <w:rFonts w:asciiTheme="minorBidi" w:hAnsiTheme="minorBidi" w:cstheme="minorBidi"/>
            <w:sz w:val="16"/>
            <w:szCs w:val="16"/>
          </w:rPr>
          <w:delText>:</w:delText>
        </w:r>
      </w:del>
      <w:ins w:id="112" w:author="Johanna Stansfield" w:date="2023-04-13T09:20:00Z">
        <w:r w:rsidR="000D62D9">
          <w:rPr>
            <w:rFonts w:asciiTheme="minorBidi" w:hAnsiTheme="minorBidi" w:cstheme="minorBidi"/>
            <w:sz w:val="16"/>
            <w:szCs w:val="16"/>
          </w:rPr>
          <w:t>,</w:t>
        </w:r>
      </w:ins>
      <w:r>
        <w:rPr>
          <w:rFonts w:asciiTheme="minorBidi" w:hAnsiTheme="minorBidi" w:cstheme="minorBidi"/>
          <w:sz w:val="16"/>
          <w:szCs w:val="16"/>
        </w:rPr>
        <w:t xml:space="preserve"> </w:t>
      </w:r>
      <w:ins w:id="113" w:author="Johanna Stansfield" w:date="2023-04-13T09:24:00Z">
        <w:r w:rsidR="00A33D02">
          <w:rPr>
            <w:rFonts w:asciiTheme="minorBidi" w:hAnsiTheme="minorBidi" w:cstheme="minorBidi"/>
            <w:sz w:val="16"/>
            <w:szCs w:val="16"/>
          </w:rPr>
          <w:t xml:space="preserve">the </w:t>
        </w:r>
      </w:ins>
      <w:del w:id="114" w:author="Johanna Stansfield" w:date="2023-04-13T09:24:00Z">
        <w:r w:rsidRPr="00595DD9" w:rsidDel="00A33D02">
          <w:rPr>
            <w:rFonts w:asciiTheme="minorBidi" w:hAnsiTheme="minorBidi" w:cstheme="minorBidi"/>
            <w:sz w:val="16"/>
            <w:szCs w:val="16"/>
          </w:rPr>
          <w:delText xml:space="preserve">The </w:delText>
        </w:r>
      </w:del>
      <w:r w:rsidRPr="00595DD9">
        <w:rPr>
          <w:rFonts w:asciiTheme="minorBidi" w:hAnsiTheme="minorBidi" w:cstheme="minorBidi"/>
          <w:sz w:val="16"/>
          <w:szCs w:val="16"/>
        </w:rPr>
        <w:t xml:space="preserve">Brundtland </w:t>
      </w:r>
      <w:del w:id="115" w:author="Johanna Stansfield" w:date="2023-04-13T16:13:00Z">
        <w:r w:rsidRPr="00595DD9" w:rsidDel="00173ED8">
          <w:rPr>
            <w:rFonts w:asciiTheme="minorBidi" w:hAnsiTheme="minorBidi" w:cstheme="minorBidi"/>
            <w:sz w:val="16"/>
            <w:szCs w:val="16"/>
          </w:rPr>
          <w:delText>R</w:delText>
        </w:r>
      </w:del>
      <w:ins w:id="116" w:author="Johanna Stansfield" w:date="2023-04-13T16:13:00Z">
        <w:r w:rsidR="00173ED8">
          <w:rPr>
            <w:rFonts w:asciiTheme="minorBidi" w:hAnsiTheme="minorBidi" w:cstheme="minorBidi"/>
            <w:sz w:val="16"/>
            <w:szCs w:val="16"/>
          </w:rPr>
          <w:t>r</w:t>
        </w:r>
      </w:ins>
      <w:r w:rsidRPr="00595DD9">
        <w:rPr>
          <w:rFonts w:asciiTheme="minorBidi" w:hAnsiTheme="minorBidi" w:cstheme="minorBidi"/>
          <w:sz w:val="16"/>
          <w:szCs w:val="16"/>
        </w:rPr>
        <w:t xml:space="preserve">eport </w:t>
      </w:r>
      <w:ins w:id="117" w:author="Johanna Stansfield" w:date="2023-04-13T16:13:00Z">
        <w:r w:rsidR="00173ED8">
          <w:rPr>
            <w:rFonts w:asciiTheme="minorBidi" w:hAnsiTheme="minorBidi" w:cstheme="minorBidi"/>
            <w:sz w:val="16"/>
            <w:szCs w:val="16"/>
          </w:rPr>
          <w:t>(</w:t>
        </w:r>
        <w:r w:rsidR="00173ED8" w:rsidRPr="00595DD9">
          <w:rPr>
            <w:rFonts w:asciiTheme="minorBidi" w:hAnsiTheme="minorBidi" w:cstheme="minorBidi"/>
            <w:sz w:val="16"/>
            <w:szCs w:val="16"/>
          </w:rPr>
          <w:t>A/42/427</w:t>
        </w:r>
        <w:r w:rsidR="00173ED8">
          <w:rPr>
            <w:rFonts w:asciiTheme="minorBidi" w:hAnsiTheme="minorBidi" w:cstheme="minorBidi"/>
            <w:sz w:val="16"/>
            <w:szCs w:val="16"/>
          </w:rPr>
          <w:t xml:space="preserve">) of </w:t>
        </w:r>
      </w:ins>
      <w:del w:id="118" w:author="Johanna Stansfield" w:date="2023-04-13T16:13:00Z">
        <w:r w:rsidRPr="00595DD9" w:rsidDel="00173ED8">
          <w:rPr>
            <w:rFonts w:asciiTheme="minorBidi" w:hAnsiTheme="minorBidi" w:cstheme="minorBidi"/>
            <w:sz w:val="16"/>
            <w:szCs w:val="16"/>
          </w:rPr>
          <w:delText>(</w:delText>
        </w:r>
      </w:del>
      <w:r w:rsidRPr="00595DD9">
        <w:rPr>
          <w:rFonts w:asciiTheme="minorBidi" w:hAnsiTheme="minorBidi" w:cstheme="minorBidi"/>
          <w:sz w:val="16"/>
          <w:szCs w:val="16"/>
        </w:rPr>
        <w:t>1987</w:t>
      </w:r>
      <w:del w:id="119" w:author="Johanna Stansfield" w:date="2023-04-13T09:24:00Z">
        <w:r w:rsidRPr="00595DD9" w:rsidDel="00A33D02">
          <w:rPr>
            <w:rFonts w:asciiTheme="minorBidi" w:hAnsiTheme="minorBidi" w:cstheme="minorBidi"/>
            <w:sz w:val="16"/>
            <w:szCs w:val="16"/>
          </w:rPr>
          <w:delText>)</w:delText>
        </w:r>
      </w:del>
      <w:r w:rsidRPr="00595DD9">
        <w:rPr>
          <w:rFonts w:asciiTheme="minorBidi" w:hAnsiTheme="minorBidi" w:cstheme="minorBidi"/>
          <w:sz w:val="16"/>
          <w:szCs w:val="16"/>
        </w:rPr>
        <w:t>,</w:t>
      </w:r>
      <w:r w:rsidRPr="00B943A3">
        <w:rPr>
          <w:rFonts w:asciiTheme="minorBidi" w:hAnsiTheme="minorBidi" w:cstheme="minorBidi"/>
          <w:sz w:val="16"/>
          <w:szCs w:val="16"/>
        </w:rPr>
        <w:t xml:space="preserve"> the</w:t>
      </w:r>
      <w:ins w:id="120" w:author="Johanna Stansfield" w:date="2023-04-13T09:26:00Z">
        <w:r w:rsidR="00224216">
          <w:rPr>
            <w:rFonts w:asciiTheme="minorBidi" w:hAnsiTheme="minorBidi" w:cstheme="minorBidi"/>
            <w:sz w:val="16"/>
            <w:szCs w:val="16"/>
          </w:rPr>
          <w:t xml:space="preserve"> </w:t>
        </w:r>
      </w:ins>
      <w:del w:id="121" w:author="Johanna Stansfield" w:date="2023-04-13T16:14:00Z">
        <w:r w:rsidRPr="00B943A3" w:rsidDel="00173ED8">
          <w:rPr>
            <w:rFonts w:asciiTheme="minorBidi" w:hAnsiTheme="minorBidi" w:cstheme="minorBidi"/>
            <w:sz w:val="16"/>
            <w:szCs w:val="16"/>
          </w:rPr>
          <w:delText xml:space="preserve"> </w:delText>
        </w:r>
      </w:del>
      <w:r w:rsidRPr="00B943A3">
        <w:rPr>
          <w:rFonts w:asciiTheme="minorBidi" w:hAnsiTheme="minorBidi" w:cstheme="minorBidi"/>
          <w:sz w:val="16"/>
          <w:szCs w:val="16"/>
        </w:rPr>
        <w:t>Stiglitz, Sen</w:t>
      </w:r>
      <w:del w:id="122" w:author="Johanna Stansfield" w:date="2023-04-13T16:14:00Z">
        <w:r w:rsidRPr="00B943A3" w:rsidDel="00173ED8">
          <w:rPr>
            <w:rFonts w:asciiTheme="minorBidi" w:hAnsiTheme="minorBidi" w:cstheme="minorBidi"/>
            <w:sz w:val="16"/>
            <w:szCs w:val="16"/>
          </w:rPr>
          <w:delText>,</w:delText>
        </w:r>
      </w:del>
      <w:r w:rsidRPr="00B943A3">
        <w:rPr>
          <w:rFonts w:asciiTheme="minorBidi" w:hAnsiTheme="minorBidi" w:cstheme="minorBidi"/>
          <w:sz w:val="16"/>
          <w:szCs w:val="16"/>
        </w:rPr>
        <w:t xml:space="preserve"> and Fitoussi report </w:t>
      </w:r>
      <w:ins w:id="123" w:author="Johanna Stansfield" w:date="2023-04-13T16:14:00Z">
        <w:r w:rsidR="00173ED8">
          <w:rPr>
            <w:rFonts w:asciiTheme="minorBidi" w:hAnsiTheme="minorBidi" w:cstheme="minorBidi"/>
            <w:sz w:val="16"/>
            <w:szCs w:val="16"/>
          </w:rPr>
          <w:t xml:space="preserve">of </w:t>
        </w:r>
      </w:ins>
      <w:del w:id="124" w:author="Johanna Stansfield" w:date="2023-04-13T09:27:00Z">
        <w:r w:rsidRPr="00B943A3" w:rsidDel="00224216">
          <w:rPr>
            <w:rFonts w:asciiTheme="minorBidi" w:hAnsiTheme="minorBidi" w:cstheme="minorBidi"/>
            <w:sz w:val="16"/>
            <w:szCs w:val="16"/>
          </w:rPr>
          <w:delText>(</w:delText>
        </w:r>
      </w:del>
      <w:r w:rsidRPr="00B943A3">
        <w:rPr>
          <w:rFonts w:asciiTheme="minorBidi" w:hAnsiTheme="minorBidi" w:cstheme="minorBidi"/>
          <w:sz w:val="16"/>
          <w:szCs w:val="16"/>
        </w:rPr>
        <w:t>2009</w:t>
      </w:r>
      <w:del w:id="125" w:author="Johanna Stansfield" w:date="2023-04-13T16:14:00Z">
        <w:r w:rsidRPr="00B943A3" w:rsidDel="00173ED8">
          <w:rPr>
            <w:rFonts w:asciiTheme="minorBidi" w:hAnsiTheme="minorBidi" w:cstheme="minorBidi"/>
            <w:sz w:val="16"/>
            <w:szCs w:val="16"/>
          </w:rPr>
          <w:delText>)</w:delText>
        </w:r>
      </w:del>
      <w:del w:id="126" w:author="Johanna Stansfield" w:date="2023-04-13T09:27:00Z">
        <w:r w:rsidRPr="00B943A3" w:rsidDel="009A5B3A">
          <w:rPr>
            <w:rFonts w:asciiTheme="minorBidi" w:hAnsiTheme="minorBidi" w:cstheme="minorBidi"/>
            <w:sz w:val="16"/>
            <w:szCs w:val="16"/>
          </w:rPr>
          <w:delText>,</w:delText>
        </w:r>
      </w:del>
      <w:r w:rsidRPr="00B943A3">
        <w:rPr>
          <w:rFonts w:asciiTheme="minorBidi" w:hAnsiTheme="minorBidi" w:cstheme="minorBidi"/>
          <w:sz w:val="16"/>
          <w:szCs w:val="16"/>
        </w:rPr>
        <w:t xml:space="preserve"> and </w:t>
      </w:r>
      <w:ins w:id="127" w:author="Johanna Stansfield" w:date="2023-04-13T09:27:00Z">
        <w:r w:rsidR="009A5B3A">
          <w:rPr>
            <w:rFonts w:asciiTheme="minorBidi" w:hAnsiTheme="minorBidi" w:cstheme="minorBidi"/>
            <w:sz w:val="16"/>
            <w:szCs w:val="16"/>
          </w:rPr>
          <w:t xml:space="preserve">the </w:t>
        </w:r>
      </w:ins>
      <w:ins w:id="128" w:author="Johanna Stansfield" w:date="2023-04-13T09:28:00Z">
        <w:r w:rsidR="009874E8" w:rsidRPr="009874E8">
          <w:rPr>
            <w:rFonts w:asciiTheme="minorBidi" w:hAnsiTheme="minorBidi" w:cstheme="minorBidi"/>
            <w:sz w:val="16"/>
            <w:szCs w:val="16"/>
          </w:rPr>
          <w:t>Organisation for Economic Co-operation and Development</w:t>
        </w:r>
      </w:ins>
      <w:del w:id="129" w:author="Johanna Stansfield" w:date="2023-04-13T09:28:00Z">
        <w:r w:rsidRPr="00B943A3" w:rsidDel="009874E8">
          <w:rPr>
            <w:rFonts w:asciiTheme="minorBidi" w:hAnsiTheme="minorBidi" w:cstheme="minorBidi"/>
            <w:sz w:val="16"/>
            <w:szCs w:val="16"/>
          </w:rPr>
          <w:delText>OECD’s</w:delText>
        </w:r>
      </w:del>
      <w:r w:rsidRPr="00B943A3">
        <w:rPr>
          <w:rFonts w:asciiTheme="minorBidi" w:hAnsiTheme="minorBidi" w:cstheme="minorBidi"/>
          <w:sz w:val="16"/>
          <w:szCs w:val="16"/>
        </w:rPr>
        <w:t xml:space="preserve"> listing </w:t>
      </w:r>
      <w:r>
        <w:rPr>
          <w:rFonts w:asciiTheme="minorBidi" w:hAnsiTheme="minorBidi" w:cstheme="minorBidi"/>
          <w:sz w:val="16"/>
          <w:szCs w:val="16"/>
        </w:rPr>
        <w:t>of</w:t>
      </w:r>
      <w:r w:rsidRPr="00B943A3">
        <w:rPr>
          <w:rFonts w:asciiTheme="minorBidi" w:hAnsiTheme="minorBidi" w:cstheme="minorBidi"/>
          <w:sz w:val="16"/>
          <w:szCs w:val="16"/>
        </w:rPr>
        <w:t xml:space="preserve"> 500 initiatives to go beyond GDP (2019).</w:t>
      </w:r>
    </w:p>
  </w:footnote>
  <w:footnote w:id="3">
    <w:p w14:paraId="1B614A8C" w14:textId="3CC83454" w:rsidR="00D454A0" w:rsidRPr="00662ECB" w:rsidRDefault="00D454A0" w:rsidP="00D454A0">
      <w:pPr>
        <w:pStyle w:val="FootnoteText"/>
        <w:ind w:left="0" w:firstLine="0"/>
        <w:rPr>
          <w:lang w:val="en-US"/>
        </w:rPr>
      </w:pPr>
      <w:r>
        <w:rPr>
          <w:rStyle w:val="FootnoteReference"/>
        </w:rPr>
        <w:footnoteRef/>
      </w:r>
      <w:r>
        <w:t xml:space="preserve"> </w:t>
      </w:r>
      <w:ins w:id="174" w:author="Johanna Stansfield" w:date="2023-04-13T10:27:00Z">
        <w:r w:rsidR="00AC5F22">
          <w:t xml:space="preserve">See </w:t>
        </w:r>
      </w:ins>
      <w:r w:rsidRPr="001B0AC1">
        <w:rPr>
          <w:rFonts w:ascii="Roboto" w:hAnsi="Roboto"/>
          <w:sz w:val="16"/>
          <w:szCs w:val="16"/>
        </w:rPr>
        <w:t>Catherine D’Ignazio and Lauren F. Klein</w:t>
      </w:r>
      <w:ins w:id="175" w:author="Johanna Stansfield" w:date="2023-04-13T09:43:00Z">
        <w:r w:rsidR="003D08EA">
          <w:rPr>
            <w:rFonts w:ascii="Roboto" w:hAnsi="Roboto"/>
            <w:sz w:val="16"/>
            <w:szCs w:val="16"/>
          </w:rPr>
          <w:t>,</w:t>
        </w:r>
      </w:ins>
      <w:del w:id="176" w:author="Johanna Stansfield" w:date="2023-04-13T09:43:00Z">
        <w:r w:rsidDel="003D08EA">
          <w:rPr>
            <w:rFonts w:ascii="Roboto" w:hAnsi="Roboto"/>
            <w:sz w:val="16"/>
            <w:szCs w:val="16"/>
          </w:rPr>
          <w:delText>. 2020.</w:delText>
        </w:r>
        <w:r w:rsidRPr="001B0AC1" w:rsidDel="003D08EA">
          <w:rPr>
            <w:rFonts w:ascii="Roboto" w:hAnsi="Roboto"/>
            <w:sz w:val="16"/>
            <w:szCs w:val="16"/>
          </w:rPr>
          <w:delText xml:space="preserve"> </w:delText>
        </w:r>
      </w:del>
      <w:ins w:id="177" w:author="Johanna Stansfield" w:date="2023-04-13T09:44:00Z">
        <w:r w:rsidR="003D08EA">
          <w:rPr>
            <w:rFonts w:ascii="Roboto" w:hAnsi="Roboto"/>
            <w:sz w:val="16"/>
            <w:szCs w:val="16"/>
          </w:rPr>
          <w:t xml:space="preserve"> </w:t>
        </w:r>
      </w:ins>
      <w:r w:rsidRPr="003D08EA">
        <w:rPr>
          <w:rFonts w:ascii="Roboto" w:hAnsi="Roboto"/>
          <w:i/>
          <w:iCs/>
          <w:sz w:val="16"/>
          <w:szCs w:val="16"/>
          <w:rPrChange w:id="178" w:author="Johanna Stansfield" w:date="2023-04-13T09:43:00Z">
            <w:rPr>
              <w:rFonts w:ascii="Roboto" w:hAnsi="Roboto"/>
              <w:sz w:val="16"/>
              <w:szCs w:val="16"/>
            </w:rPr>
          </w:rPrChange>
        </w:rPr>
        <w:t>Data Feminism</w:t>
      </w:r>
      <w:del w:id="179" w:author="Johanna Stansfield" w:date="2023-04-13T09:43:00Z">
        <w:r w:rsidDel="003D08EA">
          <w:rPr>
            <w:rFonts w:ascii="Roboto" w:hAnsi="Roboto"/>
            <w:sz w:val="16"/>
            <w:szCs w:val="16"/>
          </w:rPr>
          <w:delText>.</w:delText>
        </w:r>
      </w:del>
      <w:del w:id="180" w:author="Johanna Stansfield" w:date="2023-04-13T09:45:00Z">
        <w:r w:rsidRPr="001B0AC1" w:rsidDel="003D08EA">
          <w:rPr>
            <w:rFonts w:ascii="Roboto" w:hAnsi="Roboto"/>
            <w:sz w:val="16"/>
            <w:szCs w:val="16"/>
          </w:rPr>
          <w:delText>,</w:delText>
        </w:r>
      </w:del>
      <w:r w:rsidRPr="001B0AC1">
        <w:rPr>
          <w:rFonts w:ascii="Roboto" w:hAnsi="Roboto"/>
          <w:sz w:val="16"/>
          <w:szCs w:val="16"/>
        </w:rPr>
        <w:t xml:space="preserve"> </w:t>
      </w:r>
      <w:ins w:id="181" w:author="Johanna Stansfield" w:date="2023-04-13T09:43:00Z">
        <w:r w:rsidR="003D08EA">
          <w:rPr>
            <w:rFonts w:ascii="Roboto" w:hAnsi="Roboto"/>
            <w:sz w:val="16"/>
            <w:szCs w:val="16"/>
          </w:rPr>
          <w:t>(</w:t>
        </w:r>
      </w:ins>
      <w:r w:rsidRPr="001B0AC1">
        <w:rPr>
          <w:rFonts w:ascii="Roboto" w:hAnsi="Roboto"/>
          <w:sz w:val="16"/>
          <w:szCs w:val="16"/>
        </w:rPr>
        <w:t>Cambridge, Massachusetts</w:t>
      </w:r>
      <w:del w:id="182" w:author="Johanna Stansfield" w:date="2023-04-13T09:44:00Z">
        <w:r w:rsidRPr="001B0AC1" w:rsidDel="003D08EA">
          <w:rPr>
            <w:rFonts w:ascii="Roboto" w:hAnsi="Roboto"/>
            <w:sz w:val="16"/>
            <w:szCs w:val="16"/>
          </w:rPr>
          <w:delText xml:space="preserve"> </w:delText>
        </w:r>
      </w:del>
      <w:ins w:id="183" w:author="Johanna Stansfield" w:date="2023-04-13T09:44:00Z">
        <w:r w:rsidR="003D08EA">
          <w:rPr>
            <w:rFonts w:ascii="Roboto" w:hAnsi="Roboto"/>
            <w:sz w:val="16"/>
            <w:szCs w:val="16"/>
          </w:rPr>
          <w:t>,</w:t>
        </w:r>
      </w:ins>
      <w:del w:id="184" w:author="Johanna Stansfield" w:date="2023-04-13T09:44:00Z">
        <w:r w:rsidRPr="001B0AC1" w:rsidDel="003D08EA">
          <w:rPr>
            <w:rFonts w:ascii="Roboto" w:hAnsi="Roboto"/>
            <w:sz w:val="16"/>
            <w:szCs w:val="16"/>
          </w:rPr>
          <w:delText>and London, England</w:delText>
        </w:r>
      </w:del>
      <w:del w:id="185" w:author="Johanna Stansfield" w:date="2023-04-13T09:45:00Z">
        <w:r w:rsidRPr="001B0AC1" w:rsidDel="003D08EA">
          <w:rPr>
            <w:rFonts w:ascii="Roboto" w:hAnsi="Roboto"/>
            <w:sz w:val="16"/>
            <w:szCs w:val="16"/>
          </w:rPr>
          <w:delText>: The</w:delText>
        </w:r>
      </w:del>
      <w:r w:rsidRPr="001B0AC1">
        <w:rPr>
          <w:rFonts w:ascii="Roboto" w:hAnsi="Roboto"/>
          <w:sz w:val="16"/>
          <w:szCs w:val="16"/>
        </w:rPr>
        <w:t xml:space="preserve"> MIT Press, </w:t>
      </w:r>
      <w:del w:id="186" w:author="Johanna Stansfield" w:date="2023-04-13T09:44:00Z">
        <w:r w:rsidRPr="001B0AC1" w:rsidDel="003D08EA">
          <w:rPr>
            <w:rFonts w:ascii="Roboto" w:hAnsi="Roboto"/>
            <w:sz w:val="16"/>
            <w:szCs w:val="16"/>
          </w:rPr>
          <w:delText>ISBN: 978-0-262-04400-4</w:delText>
        </w:r>
      </w:del>
      <w:ins w:id="187" w:author="Johanna Stansfield" w:date="2023-04-13T09:44:00Z">
        <w:r w:rsidR="003D08EA">
          <w:rPr>
            <w:rFonts w:ascii="Roboto" w:hAnsi="Roboto"/>
            <w:sz w:val="16"/>
            <w:szCs w:val="16"/>
          </w:rPr>
          <w:t>2020).</w:t>
        </w:r>
      </w:ins>
      <w:r>
        <w:rPr>
          <w:rFonts w:ascii="Roboto" w:hAnsi="Roboto"/>
          <w:sz w:val="16"/>
          <w:szCs w:val="16"/>
        </w:rPr>
        <w:t xml:space="preserve"> </w:t>
      </w:r>
    </w:p>
  </w:footnote>
  <w:footnote w:id="4">
    <w:p w14:paraId="4FDAEFCF" w14:textId="77777777" w:rsidR="00943257" w:rsidRPr="00662ECB" w:rsidRDefault="00943257" w:rsidP="00943257">
      <w:pPr>
        <w:pStyle w:val="FootnoteText"/>
        <w:ind w:left="0" w:firstLine="0"/>
        <w:rPr>
          <w:ins w:id="264" w:author="Johanna Stansfield" w:date="2023-04-14T14:35:00Z"/>
        </w:rPr>
      </w:pPr>
      <w:ins w:id="265" w:author="Johanna Stansfield" w:date="2023-04-14T14:35:00Z">
        <w:r>
          <w:rPr>
            <w:rStyle w:val="FootnoteReference"/>
          </w:rPr>
          <w:footnoteRef/>
        </w:r>
        <w:r>
          <w:t xml:space="preserve"> </w:t>
        </w:r>
        <w:r>
          <w:rPr>
            <w:rFonts w:asciiTheme="minorBidi" w:hAnsiTheme="minorBidi" w:cstheme="minorBidi"/>
            <w:sz w:val="16"/>
            <w:szCs w:val="16"/>
          </w:rPr>
          <w:t>Available at</w:t>
        </w:r>
        <w:r w:rsidRPr="00B943A3">
          <w:rPr>
            <w:rFonts w:asciiTheme="minorBidi" w:hAnsiTheme="minorBidi" w:cstheme="minorBidi"/>
            <w:sz w:val="16"/>
            <w:szCs w:val="16"/>
          </w:rPr>
          <w:t xml:space="preserve"> </w:t>
        </w:r>
        <w:r>
          <w:rPr>
            <w:rFonts w:asciiTheme="minorBidi" w:hAnsiTheme="minorBidi" w:cstheme="minorBidi"/>
            <w:sz w:val="16"/>
            <w:szCs w:val="16"/>
          </w:rPr>
          <w:fldChar w:fldCharType="begin"/>
        </w:r>
        <w:r>
          <w:rPr>
            <w:rFonts w:asciiTheme="minorBidi" w:hAnsiTheme="minorBidi" w:cstheme="minorBidi"/>
            <w:sz w:val="16"/>
            <w:szCs w:val="16"/>
          </w:rPr>
          <w:instrText xml:space="preserve"> HYPERLINK "https://unsceb.org/valuing-what-counts-united-nations-system-wide-contribution-beyond-gross-domestic-product-gdp" </w:instrText>
        </w:r>
        <w:r>
          <w:rPr>
            <w:rFonts w:asciiTheme="minorBidi" w:hAnsiTheme="minorBidi" w:cstheme="minorBidi"/>
            <w:sz w:val="16"/>
            <w:szCs w:val="16"/>
          </w:rPr>
        </w:r>
        <w:r>
          <w:rPr>
            <w:rFonts w:asciiTheme="minorBidi" w:hAnsiTheme="minorBidi" w:cstheme="minorBidi"/>
            <w:sz w:val="16"/>
            <w:szCs w:val="16"/>
          </w:rPr>
          <w:fldChar w:fldCharType="separate"/>
        </w:r>
        <w:r w:rsidRPr="00231254">
          <w:rPr>
            <w:rStyle w:val="Hyperlink"/>
            <w:rFonts w:asciiTheme="minorBidi" w:hAnsiTheme="minorBidi" w:cstheme="minorBidi"/>
            <w:sz w:val="16"/>
            <w:szCs w:val="16"/>
          </w:rPr>
          <w:t>https://unsceb.org/valuing-what-counts-united-nations-system-wide-contribution-beyond-gross-domestic-product-gdp</w:t>
        </w:r>
        <w:r>
          <w:rPr>
            <w:rFonts w:asciiTheme="minorBidi" w:hAnsiTheme="minorBidi" w:cstheme="minorBidi"/>
            <w:sz w:val="16"/>
            <w:szCs w:val="16"/>
          </w:rPr>
          <w:fldChar w:fldCharType="end"/>
        </w:r>
        <w:r>
          <w:rPr>
            <w:rFonts w:asciiTheme="minorBidi" w:hAnsiTheme="minorBidi" w:cstheme="minorBidi"/>
            <w:sz w:val="16"/>
            <w:szCs w:val="16"/>
          </w:rPr>
          <w:t>.</w:t>
        </w:r>
      </w:ins>
    </w:p>
  </w:footnote>
  <w:footnote w:id="5">
    <w:p w14:paraId="5F45481E" w14:textId="7D1D47E4" w:rsidR="00662ECB" w:rsidRPr="00662ECB" w:rsidDel="00943257" w:rsidRDefault="00662ECB" w:rsidP="00662ECB">
      <w:pPr>
        <w:pStyle w:val="FootnoteText"/>
        <w:ind w:left="0" w:firstLine="0"/>
        <w:rPr>
          <w:del w:id="273" w:author="Johanna Stansfield" w:date="2023-04-14T14:35:00Z"/>
        </w:rPr>
      </w:pPr>
      <w:del w:id="274" w:author="Johanna Stansfield" w:date="2023-04-14T14:35:00Z">
        <w:r w:rsidDel="00943257">
          <w:rPr>
            <w:rStyle w:val="FootnoteReference"/>
          </w:rPr>
          <w:footnoteRef/>
        </w:r>
        <w:r w:rsidDel="00943257">
          <w:delText xml:space="preserve"> </w:delText>
        </w:r>
        <w:r w:rsidRPr="00B943A3" w:rsidDel="00943257">
          <w:rPr>
            <w:rFonts w:asciiTheme="minorBidi" w:hAnsiTheme="minorBidi" w:cstheme="minorBidi"/>
            <w:sz w:val="16"/>
            <w:szCs w:val="16"/>
          </w:rPr>
          <w:delText>“Valuing What Counts – UN System-wide Contribution on Beyond GDP.”</w:delText>
        </w:r>
      </w:del>
      <w:ins w:id="275" w:author="Johanna Stansfield" w:date="2023-04-13T09:57:00Z">
        <w:del w:id="276" w:author="Johanna Stansfield" w:date="2023-04-14T14:35:00Z">
          <w:r w:rsidR="00231254" w:rsidDel="00943257">
            <w:rPr>
              <w:rFonts w:asciiTheme="minorBidi" w:hAnsiTheme="minorBidi" w:cstheme="minorBidi"/>
              <w:sz w:val="16"/>
              <w:szCs w:val="16"/>
            </w:rPr>
            <w:delText>Available at</w:delText>
          </w:r>
        </w:del>
      </w:ins>
      <w:del w:id="277" w:author="Johanna Stansfield" w:date="2023-04-14T14:35:00Z">
        <w:r w:rsidRPr="00B943A3" w:rsidDel="00943257">
          <w:rPr>
            <w:rFonts w:asciiTheme="minorBidi" w:hAnsiTheme="minorBidi" w:cstheme="minorBidi"/>
            <w:sz w:val="16"/>
            <w:szCs w:val="16"/>
          </w:rPr>
          <w:delText xml:space="preserve"> </w:delText>
        </w:r>
      </w:del>
      <w:ins w:id="278" w:author="Johanna Stansfield" w:date="2023-04-13T09:57:00Z">
        <w:del w:id="279" w:author="Johanna Stansfield" w:date="2023-04-14T14:35:00Z">
          <w:r w:rsidR="00231254" w:rsidDel="00943257">
            <w:rPr>
              <w:rFonts w:asciiTheme="minorBidi" w:hAnsiTheme="minorBidi" w:cstheme="minorBidi"/>
              <w:sz w:val="16"/>
              <w:szCs w:val="16"/>
            </w:rPr>
            <w:fldChar w:fldCharType="begin"/>
          </w:r>
          <w:r w:rsidR="00231254" w:rsidDel="00943257">
            <w:rPr>
              <w:rFonts w:asciiTheme="minorBidi" w:hAnsiTheme="minorBidi" w:cstheme="minorBidi"/>
              <w:sz w:val="16"/>
              <w:szCs w:val="16"/>
            </w:rPr>
            <w:delInstrText xml:space="preserve"> HYPERLINK "https://unsceb.org/valuing-what-counts-united-nations-system-wide-contribution-beyond-gross-domestic-product-gdp" </w:delInstrText>
          </w:r>
          <w:r w:rsidR="00231254" w:rsidDel="00943257">
            <w:rPr>
              <w:rFonts w:asciiTheme="minorBidi" w:hAnsiTheme="minorBidi" w:cstheme="minorBidi"/>
              <w:sz w:val="16"/>
              <w:szCs w:val="16"/>
            </w:rPr>
          </w:r>
          <w:r w:rsidR="00231254" w:rsidDel="00943257">
            <w:rPr>
              <w:rFonts w:asciiTheme="minorBidi" w:hAnsiTheme="minorBidi" w:cstheme="minorBidi"/>
              <w:sz w:val="16"/>
              <w:szCs w:val="16"/>
            </w:rPr>
            <w:fldChar w:fldCharType="separate"/>
          </w:r>
          <w:r w:rsidRPr="00231254" w:rsidDel="00943257">
            <w:rPr>
              <w:rStyle w:val="Hyperlink"/>
              <w:rFonts w:asciiTheme="minorBidi" w:hAnsiTheme="minorBidi" w:cstheme="minorBidi"/>
              <w:sz w:val="16"/>
              <w:szCs w:val="16"/>
            </w:rPr>
            <w:delText>https://unsceb.org/valuing-what-counts-united-nations-system-wide-contribution-beyond-gross-domestic-product-gdp</w:delText>
          </w:r>
          <w:r w:rsidR="00231254" w:rsidDel="00943257">
            <w:rPr>
              <w:rFonts w:asciiTheme="minorBidi" w:hAnsiTheme="minorBidi" w:cstheme="minorBidi"/>
              <w:sz w:val="16"/>
              <w:szCs w:val="16"/>
            </w:rPr>
            <w:fldChar w:fldCharType="end"/>
          </w:r>
        </w:del>
      </w:ins>
      <w:ins w:id="280" w:author="Johanna Stansfield" w:date="2023-04-13T09:58:00Z">
        <w:del w:id="281" w:author="Johanna Stansfield" w:date="2023-04-14T14:35:00Z">
          <w:r w:rsidR="00231254" w:rsidDel="00943257">
            <w:rPr>
              <w:rFonts w:asciiTheme="minorBidi" w:hAnsiTheme="minorBidi" w:cstheme="minorBidi"/>
              <w:sz w:val="16"/>
              <w:szCs w:val="16"/>
            </w:rPr>
            <w:delText>.</w:delText>
          </w:r>
        </w:del>
      </w:ins>
    </w:p>
  </w:footnote>
  <w:footnote w:id="6">
    <w:p w14:paraId="6F9C1B65" w14:textId="663408FD" w:rsidR="00662ECB" w:rsidRPr="00662ECB" w:rsidRDefault="00662ECB" w:rsidP="00662ECB">
      <w:pPr>
        <w:pStyle w:val="FootnoteText"/>
        <w:ind w:left="0" w:firstLine="0"/>
      </w:pPr>
      <w:r>
        <w:rPr>
          <w:rStyle w:val="FootnoteReference"/>
        </w:rPr>
        <w:footnoteRef/>
      </w:r>
      <w:r>
        <w:t xml:space="preserve"> </w:t>
      </w:r>
      <w:del w:id="293" w:author="Johanna Stansfield" w:date="2023-04-13T10:01:00Z">
        <w:r w:rsidRPr="004B27AF" w:rsidDel="00231254">
          <w:rPr>
            <w:rFonts w:ascii="Roboto" w:hAnsi="Roboto"/>
            <w:sz w:val="16"/>
            <w:szCs w:val="16"/>
          </w:rPr>
          <w:delText xml:space="preserve">System of National Accounts </w:delText>
        </w:r>
        <w:r w:rsidRPr="00B51C2A" w:rsidDel="00231254">
          <w:rPr>
            <w:rFonts w:ascii="Roboto" w:hAnsi="Roboto"/>
            <w:sz w:val="16"/>
            <w:szCs w:val="16"/>
          </w:rPr>
          <w:delText>2008</w:delText>
        </w:r>
      </w:del>
      <w:ins w:id="294" w:author="Johanna Stansfield" w:date="2023-04-13T16:21:00Z">
        <w:r w:rsidR="00C34802">
          <w:rPr>
            <w:rFonts w:ascii="Roboto" w:hAnsi="Roboto"/>
            <w:sz w:val="16"/>
            <w:szCs w:val="16"/>
          </w:rPr>
          <w:t>See</w:t>
        </w:r>
      </w:ins>
      <w:del w:id="295" w:author="Johanna Stansfield" w:date="2023-04-13T09:59:00Z">
        <w:r w:rsidRPr="00B51C2A" w:rsidDel="00231254">
          <w:rPr>
            <w:rFonts w:ascii="Roboto" w:hAnsi="Roboto"/>
            <w:sz w:val="16"/>
            <w:szCs w:val="16"/>
          </w:rPr>
          <w:delText>,</w:delText>
        </w:r>
      </w:del>
      <w:del w:id="296" w:author="Johanna Stansfield" w:date="2023-04-13T16:21:00Z">
        <w:r w:rsidRPr="00B51C2A" w:rsidDel="00C34802">
          <w:rPr>
            <w:rFonts w:ascii="Roboto" w:hAnsi="Roboto"/>
            <w:sz w:val="16"/>
            <w:szCs w:val="16"/>
          </w:rPr>
          <w:delText xml:space="preserve"> at</w:delText>
        </w:r>
      </w:del>
      <w:del w:id="297" w:author="Johanna Stansfield" w:date="2023-04-13T09:59:00Z">
        <w:r w:rsidRPr="00B51C2A" w:rsidDel="00231254">
          <w:rPr>
            <w:rFonts w:ascii="Roboto" w:hAnsi="Roboto"/>
            <w:sz w:val="16"/>
            <w:szCs w:val="16"/>
          </w:rPr>
          <w:delText>:</w:delText>
        </w:r>
      </w:del>
      <w:r w:rsidRPr="00B51C2A">
        <w:rPr>
          <w:rFonts w:ascii="Roboto" w:hAnsi="Roboto"/>
          <w:sz w:val="16"/>
          <w:szCs w:val="16"/>
        </w:rPr>
        <w:t xml:space="preserve"> </w:t>
      </w:r>
      <w:ins w:id="298" w:author="Johanna Stansfield" w:date="2023-04-13T10:00:00Z">
        <w:r w:rsidR="00231254">
          <w:rPr>
            <w:rFonts w:ascii="Roboto" w:hAnsi="Roboto"/>
            <w:color w:val="009ADB"/>
            <w:sz w:val="16"/>
            <w:szCs w:val="16"/>
          </w:rPr>
          <w:fldChar w:fldCharType="begin"/>
        </w:r>
        <w:r w:rsidR="00231254">
          <w:rPr>
            <w:rFonts w:ascii="Roboto" w:hAnsi="Roboto"/>
            <w:color w:val="009ADB"/>
            <w:sz w:val="16"/>
            <w:szCs w:val="16"/>
          </w:rPr>
          <w:instrText xml:space="preserve"> HYPERLINK "https://unstats.un.org/unsd/nationalaccount/sna2008.asp" </w:instrText>
        </w:r>
        <w:r w:rsidR="00231254">
          <w:rPr>
            <w:rFonts w:ascii="Roboto" w:hAnsi="Roboto"/>
            <w:color w:val="009ADB"/>
            <w:sz w:val="16"/>
            <w:szCs w:val="16"/>
          </w:rPr>
        </w:r>
        <w:r w:rsidR="00231254">
          <w:rPr>
            <w:rFonts w:ascii="Roboto" w:hAnsi="Roboto"/>
            <w:color w:val="009ADB"/>
            <w:sz w:val="16"/>
            <w:szCs w:val="16"/>
          </w:rPr>
          <w:fldChar w:fldCharType="separate"/>
        </w:r>
        <w:r w:rsidRPr="00231254">
          <w:rPr>
            <w:rStyle w:val="Hyperlink"/>
            <w:rFonts w:ascii="Roboto" w:hAnsi="Roboto"/>
            <w:sz w:val="16"/>
            <w:szCs w:val="16"/>
          </w:rPr>
          <w:t>https://unstats.un.org/unsd/nationalaccount/sna2008.asp</w:t>
        </w:r>
        <w:r w:rsidR="00231254">
          <w:rPr>
            <w:rFonts w:ascii="Roboto" w:hAnsi="Roboto"/>
            <w:color w:val="009ADB"/>
            <w:sz w:val="16"/>
            <w:szCs w:val="16"/>
          </w:rPr>
          <w:fldChar w:fldCharType="end"/>
        </w:r>
      </w:ins>
      <w:ins w:id="299" w:author="Johanna Stansfield" w:date="2023-04-13T10:01:00Z">
        <w:r w:rsidR="00231254">
          <w:rPr>
            <w:rFonts w:ascii="Roboto" w:hAnsi="Roboto"/>
            <w:color w:val="009ADB"/>
            <w:sz w:val="16"/>
            <w:szCs w:val="16"/>
          </w:rPr>
          <w:t>.</w:t>
        </w:r>
      </w:ins>
    </w:p>
  </w:footnote>
  <w:footnote w:id="7">
    <w:p w14:paraId="4E193445" w14:textId="09F0E4D5" w:rsidR="00662ECB" w:rsidRPr="00662ECB" w:rsidRDefault="00662ECB" w:rsidP="00662ECB">
      <w:pPr>
        <w:pStyle w:val="FootnoteText"/>
        <w:ind w:left="0" w:firstLine="0"/>
        <w:rPr>
          <w:lang w:val="en-US"/>
        </w:rPr>
      </w:pPr>
      <w:r>
        <w:rPr>
          <w:rStyle w:val="FootnoteReference"/>
        </w:rPr>
        <w:footnoteRef/>
      </w:r>
      <w:r>
        <w:t xml:space="preserve"> </w:t>
      </w:r>
      <w:del w:id="305" w:author="Johanna Stansfield" w:date="2023-04-13T10:01:00Z">
        <w:r w:rsidRPr="00B943A3" w:rsidDel="00231254">
          <w:rPr>
            <w:rFonts w:asciiTheme="minorBidi" w:hAnsiTheme="minorBidi" w:cstheme="minorBidi"/>
            <w:sz w:val="16"/>
            <w:szCs w:val="16"/>
          </w:rPr>
          <w:delText xml:space="preserve">System of National Accounts 2008, at: </w:delText>
        </w:r>
        <w:r w:rsidRPr="009C08AC" w:rsidDel="00231254">
          <w:rPr>
            <w:rFonts w:ascii="Roboto" w:hAnsi="Roboto"/>
            <w:color w:val="009ADB"/>
            <w:sz w:val="16"/>
            <w:szCs w:val="16"/>
          </w:rPr>
          <w:delText>https://unstats.un.org/unsd/nationalaccount/sna2008.asp</w:delText>
        </w:r>
        <w:r w:rsidDel="00231254">
          <w:delText xml:space="preserve"> </w:delText>
        </w:r>
      </w:del>
      <w:del w:id="306" w:author="Johanna Stansfield" w:date="2023-04-13T10:04:00Z">
        <w:r w:rsidRPr="00B943A3" w:rsidDel="00FF08B4">
          <w:rPr>
            <w:rFonts w:asciiTheme="minorBidi" w:hAnsiTheme="minorBidi" w:cstheme="minorBidi"/>
            <w:sz w:val="16"/>
            <w:szCs w:val="16"/>
          </w:rPr>
          <w:delText xml:space="preserve">System of Environmental-Economic Accounting, at: </w:delText>
        </w:r>
      </w:del>
      <w:ins w:id="307" w:author="Johanna Stansfield" w:date="2023-04-13T10:04:00Z">
        <w:r w:rsidR="00FF08B4">
          <w:rPr>
            <w:rFonts w:asciiTheme="minorBidi" w:hAnsiTheme="minorBidi" w:cstheme="minorBidi"/>
            <w:sz w:val="16"/>
            <w:szCs w:val="16"/>
          </w:rPr>
          <w:t xml:space="preserve">See </w:t>
        </w:r>
      </w:ins>
      <w:ins w:id="308" w:author="Johanna Stansfield" w:date="2023-04-13T10:02:00Z">
        <w:r w:rsidR="00231254">
          <w:rPr>
            <w:rFonts w:asciiTheme="minorBidi" w:hAnsiTheme="minorBidi" w:cstheme="minorBidi"/>
            <w:color w:val="009ADB"/>
            <w:sz w:val="16"/>
            <w:szCs w:val="16"/>
          </w:rPr>
          <w:fldChar w:fldCharType="begin"/>
        </w:r>
        <w:r w:rsidR="00231254">
          <w:rPr>
            <w:rFonts w:asciiTheme="minorBidi" w:hAnsiTheme="minorBidi" w:cstheme="minorBidi"/>
            <w:color w:val="009ADB"/>
            <w:sz w:val="16"/>
            <w:szCs w:val="16"/>
          </w:rPr>
          <w:instrText xml:space="preserve"> HYPERLINK "https://seea.un.org/sites/seea.un.org/files/seea_cf_final_en.pdf" </w:instrText>
        </w:r>
        <w:r w:rsidR="00231254">
          <w:rPr>
            <w:rFonts w:asciiTheme="minorBidi" w:hAnsiTheme="minorBidi" w:cstheme="minorBidi"/>
            <w:color w:val="009ADB"/>
            <w:sz w:val="16"/>
            <w:szCs w:val="16"/>
          </w:rPr>
        </w:r>
        <w:r w:rsidR="00231254">
          <w:rPr>
            <w:rFonts w:asciiTheme="minorBidi" w:hAnsiTheme="minorBidi" w:cstheme="minorBidi"/>
            <w:color w:val="009ADB"/>
            <w:sz w:val="16"/>
            <w:szCs w:val="16"/>
          </w:rPr>
          <w:fldChar w:fldCharType="separate"/>
        </w:r>
        <w:r w:rsidRPr="00231254">
          <w:rPr>
            <w:rStyle w:val="Hyperlink"/>
            <w:rFonts w:asciiTheme="minorBidi" w:hAnsiTheme="minorBidi" w:cstheme="minorBidi"/>
            <w:sz w:val="16"/>
            <w:szCs w:val="16"/>
          </w:rPr>
          <w:t>https://seea.un.org/sites/seea.un.org/files/seea_cf_final_en.pdf</w:t>
        </w:r>
        <w:r w:rsidR="00231254">
          <w:rPr>
            <w:rFonts w:asciiTheme="minorBidi" w:hAnsiTheme="minorBidi" w:cstheme="minorBidi"/>
            <w:color w:val="009ADB"/>
            <w:sz w:val="16"/>
            <w:szCs w:val="16"/>
          </w:rPr>
          <w:fldChar w:fldCharType="end"/>
        </w:r>
      </w:ins>
      <w:del w:id="309" w:author="Johanna Stansfield" w:date="2023-04-13T10:04:00Z">
        <w:r w:rsidRPr="002A13E3" w:rsidDel="00FF08B4">
          <w:rPr>
            <w:rFonts w:asciiTheme="minorBidi" w:hAnsiTheme="minorBidi" w:cstheme="minorBidi"/>
            <w:color w:val="000000" w:themeColor="text1"/>
            <w:sz w:val="16"/>
            <w:szCs w:val="16"/>
            <w:rPrChange w:id="310" w:author="Johanna Stansfield" w:date="2023-04-14T13:11:00Z">
              <w:rPr>
                <w:rFonts w:asciiTheme="minorBidi" w:hAnsiTheme="minorBidi" w:cstheme="minorBidi"/>
                <w:color w:val="009ADB"/>
                <w:sz w:val="16"/>
                <w:szCs w:val="16"/>
              </w:rPr>
            </w:rPrChange>
          </w:rPr>
          <w:delText xml:space="preserve">, </w:delText>
        </w:r>
        <w:r w:rsidRPr="002A13E3" w:rsidDel="00FF08B4">
          <w:rPr>
            <w:rFonts w:asciiTheme="minorBidi" w:hAnsiTheme="minorBidi" w:cstheme="minorBidi"/>
            <w:color w:val="000000" w:themeColor="text1"/>
            <w:sz w:val="16"/>
            <w:szCs w:val="16"/>
            <w:rPrChange w:id="311" w:author="Johanna Stansfield" w:date="2023-04-14T13:11:00Z">
              <w:rPr>
                <w:rFonts w:asciiTheme="minorBidi" w:hAnsiTheme="minorBidi" w:cstheme="minorBidi"/>
                <w:sz w:val="16"/>
                <w:szCs w:val="16"/>
              </w:rPr>
            </w:rPrChange>
          </w:rPr>
          <w:delText xml:space="preserve">SEEA Ecosystem Accounting, at: </w:delText>
        </w:r>
      </w:del>
      <w:ins w:id="312" w:author="Johanna Stansfield" w:date="2023-04-13T10:04:00Z">
        <w:r w:rsidR="00FF08B4" w:rsidRPr="002A13E3">
          <w:rPr>
            <w:rFonts w:asciiTheme="minorBidi" w:hAnsiTheme="minorBidi" w:cstheme="minorBidi"/>
            <w:color w:val="000000" w:themeColor="text1"/>
            <w:sz w:val="16"/>
            <w:szCs w:val="16"/>
            <w:rPrChange w:id="313" w:author="Johanna Stansfield" w:date="2023-04-14T13:11:00Z">
              <w:rPr>
                <w:rFonts w:asciiTheme="minorBidi" w:hAnsiTheme="minorBidi" w:cstheme="minorBidi"/>
                <w:color w:val="009ADB"/>
                <w:sz w:val="16"/>
                <w:szCs w:val="16"/>
              </w:rPr>
            </w:rPrChange>
          </w:rPr>
          <w:t xml:space="preserve"> and </w:t>
        </w:r>
      </w:ins>
      <w:ins w:id="314" w:author="Johanna Stansfield" w:date="2023-04-13T10:36:00Z">
        <w:r w:rsidR="002919BB">
          <w:rPr>
            <w:rFonts w:asciiTheme="minorBidi" w:hAnsiTheme="minorBidi" w:cstheme="minorBidi"/>
            <w:color w:val="009ADB"/>
            <w:sz w:val="16"/>
            <w:szCs w:val="16"/>
          </w:rPr>
          <w:fldChar w:fldCharType="begin"/>
        </w:r>
        <w:r w:rsidR="002919BB">
          <w:rPr>
            <w:rFonts w:asciiTheme="minorBidi" w:hAnsiTheme="minorBidi" w:cstheme="minorBidi"/>
            <w:color w:val="009ADB"/>
            <w:sz w:val="16"/>
            <w:szCs w:val="16"/>
          </w:rPr>
          <w:instrText xml:space="preserve"> HYPERLINK "https://seea.un.org/ecosystem-accounting" </w:instrText>
        </w:r>
        <w:r w:rsidR="002919BB">
          <w:rPr>
            <w:rFonts w:asciiTheme="minorBidi" w:hAnsiTheme="minorBidi" w:cstheme="minorBidi"/>
            <w:color w:val="009ADB"/>
            <w:sz w:val="16"/>
            <w:szCs w:val="16"/>
          </w:rPr>
        </w:r>
        <w:r w:rsidR="002919BB">
          <w:rPr>
            <w:rFonts w:asciiTheme="minorBidi" w:hAnsiTheme="minorBidi" w:cstheme="minorBidi"/>
            <w:color w:val="009ADB"/>
            <w:sz w:val="16"/>
            <w:szCs w:val="16"/>
          </w:rPr>
          <w:fldChar w:fldCharType="separate"/>
        </w:r>
        <w:r w:rsidR="002919BB" w:rsidRPr="002919BB">
          <w:rPr>
            <w:rStyle w:val="Hyperlink"/>
            <w:rFonts w:asciiTheme="minorBidi" w:hAnsiTheme="minorBidi" w:cstheme="minorBidi"/>
            <w:sz w:val="16"/>
            <w:szCs w:val="16"/>
          </w:rPr>
          <w:t>https://seea.un.org/ecosystem-accounting</w:t>
        </w:r>
        <w:r w:rsidR="002919BB">
          <w:rPr>
            <w:rFonts w:asciiTheme="minorBidi" w:hAnsiTheme="minorBidi" w:cstheme="minorBidi"/>
            <w:color w:val="009ADB"/>
            <w:sz w:val="16"/>
            <w:szCs w:val="16"/>
          </w:rPr>
          <w:fldChar w:fldCharType="end"/>
        </w:r>
      </w:ins>
      <w:ins w:id="315" w:author="Johanna Stansfield" w:date="2023-04-13T10:05:00Z">
        <w:r w:rsidR="00FF08B4">
          <w:rPr>
            <w:rFonts w:asciiTheme="minorBidi" w:hAnsiTheme="minorBidi" w:cstheme="minorBidi"/>
            <w:color w:val="009ADB"/>
            <w:sz w:val="16"/>
            <w:szCs w:val="16"/>
          </w:rPr>
          <w:t>.</w:t>
        </w:r>
      </w:ins>
    </w:p>
  </w:footnote>
  <w:footnote w:id="8">
    <w:p w14:paraId="494ADB7E" w14:textId="268117D1" w:rsidR="007B53AF" w:rsidRPr="007B53AF" w:rsidRDefault="007B53AF">
      <w:pPr>
        <w:pStyle w:val="FootnoteText"/>
      </w:pPr>
      <w:r>
        <w:rPr>
          <w:rStyle w:val="FootnoteReference"/>
        </w:rPr>
        <w:footnoteRef/>
      </w:r>
      <w:r>
        <w:t xml:space="preserve"> </w:t>
      </w:r>
      <w:ins w:id="378" w:author="Johanna Stansfield" w:date="2023-04-13T10:53:00Z">
        <w:r w:rsidR="00862A07">
          <w:t>United Nations</w:t>
        </w:r>
      </w:ins>
      <w:ins w:id="379" w:author="Johanna Stansfield" w:date="2023-04-13T10:54:00Z">
        <w:r w:rsidR="00E03B3D">
          <w:t xml:space="preserve"> Development Programme</w:t>
        </w:r>
      </w:ins>
      <w:ins w:id="380" w:author="Johanna Stansfield" w:date="2023-04-13T10:53:00Z">
        <w:r w:rsidR="00862A07">
          <w:t>,</w:t>
        </w:r>
      </w:ins>
      <w:ins w:id="381" w:author="Johanna Stansfield" w:date="2023-04-13T10:54:00Z">
        <w:r w:rsidR="00E03B3D">
          <w:t xml:space="preserve"> </w:t>
        </w:r>
        <w:r w:rsidR="00E03B3D">
          <w:rPr>
            <w:i/>
            <w:iCs/>
          </w:rPr>
          <w:t>Human Development Report 1990</w:t>
        </w:r>
      </w:ins>
      <w:ins w:id="382" w:author="Johanna Stansfield" w:date="2023-04-13T10:56:00Z">
        <w:r w:rsidR="00E03B3D">
          <w:rPr>
            <w:i/>
            <w:iCs/>
          </w:rPr>
          <w:t xml:space="preserve"> </w:t>
        </w:r>
      </w:ins>
      <w:ins w:id="383" w:author="Johanna Stansfield" w:date="2023-04-13T10:55:00Z">
        <w:r w:rsidR="00E03B3D" w:rsidRPr="00E03B3D">
          <w:rPr>
            <w:rPrChange w:id="384" w:author="Johanna Stansfield" w:date="2023-04-13T10:56:00Z">
              <w:rPr>
                <w:i/>
                <w:iCs/>
              </w:rPr>
            </w:rPrChange>
          </w:rPr>
          <w:t>(</w:t>
        </w:r>
        <w:r w:rsidR="00E03B3D">
          <w:t xml:space="preserve">Oxford, Oxford </w:t>
        </w:r>
      </w:ins>
      <w:ins w:id="385" w:author="Johanna Stansfield" w:date="2023-04-13T10:56:00Z">
        <w:r w:rsidR="00E03B3D">
          <w:t>University</w:t>
        </w:r>
      </w:ins>
      <w:ins w:id="386" w:author="Johanna Stansfield" w:date="2023-04-13T10:55:00Z">
        <w:r w:rsidR="00E03B3D">
          <w:t xml:space="preserve"> Press, 1990)</w:t>
        </w:r>
      </w:ins>
      <w:ins w:id="387" w:author="Johanna Stansfield" w:date="2023-04-13T10:56:00Z">
        <w:r w:rsidR="00E03B3D">
          <w:t>.</w:t>
        </w:r>
      </w:ins>
      <w:ins w:id="388" w:author="Johanna Stansfield" w:date="2023-04-13T10:53:00Z">
        <w:r w:rsidR="00862A07">
          <w:t xml:space="preserve"> </w:t>
        </w:r>
      </w:ins>
      <w:del w:id="389" w:author="Johanna Stansfield" w:date="2023-04-13T10:56:00Z">
        <w:r w:rsidRPr="00B943A3" w:rsidDel="00E03B3D">
          <w:rPr>
            <w:rFonts w:asciiTheme="minorBidi" w:hAnsiTheme="minorBidi" w:cstheme="minorBidi"/>
            <w:sz w:val="16"/>
            <w:szCs w:val="16"/>
          </w:rPr>
          <w:delText xml:space="preserve">UNDP 1990, at: </w:delText>
        </w:r>
      </w:del>
    </w:p>
  </w:footnote>
  <w:footnote w:id="9">
    <w:p w14:paraId="4824D22D" w14:textId="135B85C5" w:rsidR="007B53AF" w:rsidRPr="007B53AF" w:rsidRDefault="007B53AF" w:rsidP="007B53AF">
      <w:pPr>
        <w:pStyle w:val="FootnoteText"/>
        <w:ind w:left="0" w:firstLine="0"/>
      </w:pPr>
      <w:r>
        <w:rPr>
          <w:rStyle w:val="FootnoteReference"/>
        </w:rPr>
        <w:footnoteRef/>
      </w:r>
      <w:r>
        <w:t xml:space="preserve"> </w:t>
      </w:r>
      <w:ins w:id="396" w:author="Johanna Stansfield" w:date="2023-04-13T11:03:00Z">
        <w:r w:rsidR="002F021E">
          <w:t>See</w:t>
        </w:r>
      </w:ins>
      <w:del w:id="397" w:author="Johanna Stansfield" w:date="2023-04-13T11:03:00Z">
        <w:r w:rsidRPr="002F021E" w:rsidDel="002F021E">
          <w:rPr>
            <w:sz w:val="16"/>
            <w:szCs w:val="16"/>
          </w:rPr>
          <w:delText>L</w:delText>
        </w:r>
      </w:del>
      <w:del w:id="398" w:author="Johanna Stansfield" w:date="2023-04-13T11:00:00Z">
        <w:r w:rsidRPr="002F021E" w:rsidDel="002F021E">
          <w:rPr>
            <w:sz w:val="16"/>
            <w:szCs w:val="16"/>
          </w:rPr>
          <w:delText>D</w:delText>
        </w:r>
      </w:del>
      <w:del w:id="399" w:author="Johanna Stansfield" w:date="2023-04-13T11:01:00Z">
        <w:r w:rsidRPr="002F021E" w:rsidDel="002F021E">
          <w:rPr>
            <w:sz w:val="16"/>
            <w:szCs w:val="16"/>
          </w:rPr>
          <w:delText>C</w:delText>
        </w:r>
      </w:del>
      <w:del w:id="400" w:author="Johanna Stansfield" w:date="2023-04-13T11:03:00Z">
        <w:r w:rsidRPr="00A966C3" w:rsidDel="002F021E">
          <w:rPr>
            <w:sz w:val="16"/>
            <w:szCs w:val="16"/>
          </w:rPr>
          <w:delText xml:space="preserve"> </w:delText>
        </w:r>
      </w:del>
      <w:del w:id="401" w:author="Johanna Stansfield" w:date="2023-04-13T10:59:00Z">
        <w:r w:rsidRPr="00A966C3" w:rsidDel="00E03B3D">
          <w:rPr>
            <w:sz w:val="16"/>
            <w:szCs w:val="16"/>
          </w:rPr>
          <w:delText>I</w:delText>
        </w:r>
      </w:del>
      <w:del w:id="402" w:author="Johanna Stansfield" w:date="2023-04-13T11:03:00Z">
        <w:r w:rsidRPr="00A966C3" w:rsidDel="002F021E">
          <w:rPr>
            <w:sz w:val="16"/>
            <w:szCs w:val="16"/>
          </w:rPr>
          <w:delText xml:space="preserve">dentification </w:delText>
        </w:r>
      </w:del>
      <w:del w:id="403" w:author="Johanna Stansfield" w:date="2023-04-13T10:59:00Z">
        <w:r w:rsidRPr="00A966C3" w:rsidDel="00E03B3D">
          <w:rPr>
            <w:sz w:val="16"/>
            <w:szCs w:val="16"/>
          </w:rPr>
          <w:delText>C</w:delText>
        </w:r>
      </w:del>
      <w:del w:id="404" w:author="Johanna Stansfield" w:date="2023-04-13T11:03:00Z">
        <w:r w:rsidRPr="00A966C3" w:rsidDel="002F021E">
          <w:rPr>
            <w:sz w:val="16"/>
            <w:szCs w:val="16"/>
          </w:rPr>
          <w:delText xml:space="preserve">riteria and </w:delText>
        </w:r>
      </w:del>
      <w:del w:id="405" w:author="Johanna Stansfield" w:date="2023-04-13T10:59:00Z">
        <w:r w:rsidRPr="00A966C3" w:rsidDel="00E03B3D">
          <w:rPr>
            <w:sz w:val="16"/>
            <w:szCs w:val="16"/>
          </w:rPr>
          <w:delText>I</w:delText>
        </w:r>
      </w:del>
      <w:del w:id="406" w:author="Johanna Stansfield" w:date="2023-04-13T11:03:00Z">
        <w:r w:rsidRPr="00A966C3" w:rsidDel="002F021E">
          <w:rPr>
            <w:sz w:val="16"/>
            <w:szCs w:val="16"/>
          </w:rPr>
          <w:delText>ndicators</w:delText>
        </w:r>
      </w:del>
      <w:del w:id="407" w:author="Johanna Stansfield" w:date="2023-04-13T10:59:00Z">
        <w:r w:rsidRPr="00A966C3" w:rsidDel="002F021E">
          <w:rPr>
            <w:sz w:val="16"/>
            <w:szCs w:val="16"/>
          </w:rPr>
          <w:delText xml:space="preserve">, </w:delText>
        </w:r>
      </w:del>
      <w:del w:id="408" w:author="Johanna Stansfield" w:date="2023-04-13T11:03:00Z">
        <w:r w:rsidRPr="00A966C3" w:rsidDel="002F021E">
          <w:rPr>
            <w:sz w:val="16"/>
            <w:szCs w:val="16"/>
          </w:rPr>
          <w:delText>at</w:delText>
        </w:r>
      </w:del>
      <w:del w:id="409" w:author="Johanna Stansfield" w:date="2023-04-13T11:00:00Z">
        <w:r w:rsidRPr="00A966C3" w:rsidDel="002F021E">
          <w:rPr>
            <w:sz w:val="16"/>
            <w:szCs w:val="16"/>
          </w:rPr>
          <w:delText>:</w:delText>
        </w:r>
      </w:del>
      <w:r w:rsidRPr="00A966C3">
        <w:rPr>
          <w:sz w:val="16"/>
          <w:szCs w:val="16"/>
        </w:rPr>
        <w:t xml:space="preserve"> </w:t>
      </w:r>
      <w:ins w:id="410" w:author="Johanna Stansfield" w:date="2023-04-13T11:00:00Z">
        <w:r w:rsidR="002F021E" w:rsidRPr="002F021E">
          <w:rPr>
            <w:sz w:val="16"/>
            <w:szCs w:val="16"/>
          </w:rPr>
          <w:fldChar w:fldCharType="begin"/>
        </w:r>
        <w:r w:rsidR="002F021E" w:rsidRPr="002F021E">
          <w:rPr>
            <w:sz w:val="16"/>
            <w:szCs w:val="16"/>
          </w:rPr>
          <w:instrText xml:space="preserve"> HYPERLINK "http://www.un.org/development/desa/dpad/least-developed-country-category/ldc-criteria.html" </w:instrText>
        </w:r>
        <w:r w:rsidR="002F021E" w:rsidRPr="002F021E">
          <w:rPr>
            <w:sz w:val="16"/>
            <w:szCs w:val="16"/>
          </w:rPr>
        </w:r>
        <w:r w:rsidR="002F021E" w:rsidRPr="002F021E">
          <w:rPr>
            <w:sz w:val="16"/>
            <w:szCs w:val="16"/>
          </w:rPr>
          <w:fldChar w:fldCharType="separate"/>
        </w:r>
        <w:r w:rsidRPr="002F021E">
          <w:rPr>
            <w:rStyle w:val="Hyperlink"/>
            <w:sz w:val="16"/>
            <w:szCs w:val="16"/>
          </w:rPr>
          <w:t>www.un.org/development/desa/dpad/least-developed-country-category/ldc-criteria.html</w:t>
        </w:r>
        <w:r w:rsidR="002F021E" w:rsidRPr="002F021E">
          <w:rPr>
            <w:sz w:val="16"/>
            <w:szCs w:val="16"/>
          </w:rPr>
          <w:fldChar w:fldCharType="end"/>
        </w:r>
        <w:r w:rsidR="002F021E" w:rsidRPr="002F021E">
          <w:rPr>
            <w:sz w:val="16"/>
            <w:szCs w:val="16"/>
          </w:rPr>
          <w:t>.</w:t>
        </w:r>
      </w:ins>
    </w:p>
  </w:footnote>
  <w:footnote w:id="10">
    <w:p w14:paraId="4919EF92" w14:textId="20B9C7BC" w:rsidR="007B53AF" w:rsidRPr="007B53AF" w:rsidRDefault="007B53AF">
      <w:pPr>
        <w:pStyle w:val="FootnoteText"/>
        <w:rPr>
          <w:lang w:val="en-US"/>
        </w:rPr>
      </w:pPr>
      <w:r>
        <w:rPr>
          <w:rStyle w:val="FootnoteReference"/>
        </w:rPr>
        <w:footnoteRef/>
      </w:r>
      <w:r>
        <w:t xml:space="preserve"> </w:t>
      </w:r>
      <w:ins w:id="412" w:author="Johanna Stansfield" w:date="2023-04-13T11:02:00Z">
        <w:r w:rsidR="002F021E">
          <w:t xml:space="preserve">See </w:t>
        </w:r>
        <w:r w:rsidR="002F021E">
          <w:rPr>
            <w:sz w:val="16"/>
            <w:szCs w:val="16"/>
          </w:rPr>
          <w:fldChar w:fldCharType="begin"/>
        </w:r>
        <w:r w:rsidR="002F021E">
          <w:rPr>
            <w:sz w:val="16"/>
            <w:szCs w:val="16"/>
          </w:rPr>
          <w:instrText xml:space="preserve"> HYPERLINK "https://ida.worldbank.org/en/about/borrowing-countries" </w:instrText>
        </w:r>
        <w:r w:rsidR="002F021E">
          <w:rPr>
            <w:sz w:val="16"/>
            <w:szCs w:val="16"/>
          </w:rPr>
        </w:r>
        <w:r w:rsidR="002F021E">
          <w:rPr>
            <w:sz w:val="16"/>
            <w:szCs w:val="16"/>
          </w:rPr>
          <w:fldChar w:fldCharType="separate"/>
        </w:r>
        <w:r w:rsidRPr="002F021E">
          <w:rPr>
            <w:rStyle w:val="Hyperlink"/>
            <w:sz w:val="16"/>
            <w:szCs w:val="16"/>
          </w:rPr>
          <w:t>https://ida.worldbank.org/en/about/borrowing-countries</w:t>
        </w:r>
        <w:r w:rsidR="002F021E">
          <w:rPr>
            <w:sz w:val="16"/>
            <w:szCs w:val="16"/>
          </w:rPr>
          <w:fldChar w:fldCharType="end"/>
        </w:r>
        <w:r w:rsidR="002F021E">
          <w:rPr>
            <w:sz w:val="16"/>
            <w:szCs w:val="16"/>
          </w:rPr>
          <w:t>.</w:t>
        </w:r>
      </w:ins>
    </w:p>
  </w:footnote>
  <w:footnote w:id="11">
    <w:p w14:paraId="1C05E9F2" w14:textId="0BBBF218" w:rsidR="007B53AF" w:rsidRPr="007B53AF" w:rsidRDefault="007B53AF">
      <w:pPr>
        <w:pStyle w:val="FootnoteText"/>
      </w:pPr>
      <w:r>
        <w:rPr>
          <w:rStyle w:val="FootnoteReference"/>
        </w:rPr>
        <w:footnoteRef/>
      </w:r>
      <w:r>
        <w:t xml:space="preserve"> </w:t>
      </w:r>
      <w:r w:rsidRPr="00B943A3">
        <w:rPr>
          <w:rFonts w:asciiTheme="minorBidi" w:hAnsiTheme="minorBidi" w:cstheme="minorBidi"/>
          <w:sz w:val="16"/>
          <w:szCs w:val="16"/>
        </w:rPr>
        <w:t>See</w:t>
      </w:r>
      <w:del w:id="434" w:author="Johanna Stansfield" w:date="2023-04-13T11:15:00Z">
        <w:r w:rsidRPr="00B943A3" w:rsidDel="00436E85">
          <w:rPr>
            <w:rFonts w:asciiTheme="minorBidi" w:hAnsiTheme="minorBidi" w:cstheme="minorBidi"/>
            <w:sz w:val="16"/>
            <w:szCs w:val="16"/>
          </w:rPr>
          <w:delText>,</w:delText>
        </w:r>
      </w:del>
      <w:ins w:id="435" w:author="Johanna Stansfield" w:date="2023-04-13T11:15:00Z">
        <w:r w:rsidR="00436E85">
          <w:rPr>
            <w:rFonts w:asciiTheme="minorBidi" w:hAnsiTheme="minorBidi" w:cstheme="minorBidi"/>
            <w:sz w:val="16"/>
            <w:szCs w:val="16"/>
          </w:rPr>
          <w:t xml:space="preserve"> Jayati</w:t>
        </w:r>
      </w:ins>
      <w:r w:rsidRPr="00B943A3">
        <w:rPr>
          <w:rFonts w:asciiTheme="minorBidi" w:hAnsiTheme="minorBidi" w:cstheme="minorBidi"/>
          <w:sz w:val="16"/>
          <w:szCs w:val="16"/>
        </w:rPr>
        <w:t xml:space="preserve"> Ghosh, </w:t>
      </w:r>
      <w:del w:id="436" w:author="Johanna Stansfield" w:date="2023-04-13T11:15:00Z">
        <w:r w:rsidRPr="00B943A3" w:rsidDel="00436E85">
          <w:rPr>
            <w:rFonts w:asciiTheme="minorBidi" w:hAnsiTheme="minorBidi" w:cstheme="minorBidi"/>
            <w:sz w:val="16"/>
            <w:szCs w:val="16"/>
          </w:rPr>
          <w:delText xml:space="preserve">2022, </w:delText>
        </w:r>
      </w:del>
      <w:ins w:id="437" w:author="Johanna Stansfield" w:date="2023-04-13T11:15:00Z">
        <w:r w:rsidR="00436E85">
          <w:rPr>
            <w:rFonts w:asciiTheme="minorBidi" w:hAnsiTheme="minorBidi" w:cstheme="minorBidi"/>
            <w:sz w:val="16"/>
            <w:szCs w:val="16"/>
          </w:rPr>
          <w:t>“</w:t>
        </w:r>
      </w:ins>
      <w:r w:rsidRPr="00B943A3">
        <w:rPr>
          <w:rFonts w:asciiTheme="minorBidi" w:hAnsiTheme="minorBidi" w:cstheme="minorBidi"/>
          <w:sz w:val="16"/>
          <w:szCs w:val="16"/>
        </w:rPr>
        <w:t xml:space="preserve">Let’s </w:t>
      </w:r>
      <w:del w:id="438" w:author="Johanna Stansfield" w:date="2023-04-13T11:15:00Z">
        <w:r w:rsidRPr="00B943A3" w:rsidDel="00436E85">
          <w:rPr>
            <w:rFonts w:asciiTheme="minorBidi" w:hAnsiTheme="minorBidi" w:cstheme="minorBidi"/>
            <w:sz w:val="16"/>
            <w:szCs w:val="16"/>
          </w:rPr>
          <w:delText>C</w:delText>
        </w:r>
      </w:del>
      <w:ins w:id="439" w:author="Johanna Stansfield" w:date="2023-04-13T11:15:00Z">
        <w:r w:rsidR="00436E85">
          <w:rPr>
            <w:rFonts w:asciiTheme="minorBidi" w:hAnsiTheme="minorBidi" w:cstheme="minorBidi"/>
            <w:sz w:val="16"/>
            <w:szCs w:val="16"/>
          </w:rPr>
          <w:t>c</w:t>
        </w:r>
      </w:ins>
      <w:r w:rsidRPr="00B943A3">
        <w:rPr>
          <w:rFonts w:asciiTheme="minorBidi" w:hAnsiTheme="minorBidi" w:cstheme="minorBidi"/>
          <w:sz w:val="16"/>
          <w:szCs w:val="16"/>
        </w:rPr>
        <w:t xml:space="preserve">ount </w:t>
      </w:r>
      <w:del w:id="440" w:author="Johanna Stansfield" w:date="2023-04-13T11:15:00Z">
        <w:r w:rsidRPr="00B943A3" w:rsidDel="00436E85">
          <w:rPr>
            <w:rFonts w:asciiTheme="minorBidi" w:hAnsiTheme="minorBidi" w:cstheme="minorBidi"/>
            <w:sz w:val="16"/>
            <w:szCs w:val="16"/>
          </w:rPr>
          <w:delText>W</w:delText>
        </w:r>
      </w:del>
      <w:ins w:id="441" w:author="Johanna Stansfield" w:date="2023-04-13T11:15:00Z">
        <w:r w:rsidR="00436E85">
          <w:rPr>
            <w:rFonts w:asciiTheme="minorBidi" w:hAnsiTheme="minorBidi" w:cstheme="minorBidi"/>
            <w:sz w:val="16"/>
            <w:szCs w:val="16"/>
          </w:rPr>
          <w:t>w</w:t>
        </w:r>
      </w:ins>
      <w:r w:rsidRPr="00B943A3">
        <w:rPr>
          <w:rFonts w:asciiTheme="minorBidi" w:hAnsiTheme="minorBidi" w:cstheme="minorBidi"/>
          <w:sz w:val="16"/>
          <w:szCs w:val="16"/>
        </w:rPr>
        <w:t xml:space="preserve">hat </w:t>
      </w:r>
      <w:del w:id="442" w:author="Johanna Stansfield" w:date="2023-04-13T11:15:00Z">
        <w:r w:rsidRPr="00B943A3" w:rsidDel="00436E85">
          <w:rPr>
            <w:rFonts w:asciiTheme="minorBidi" w:hAnsiTheme="minorBidi" w:cstheme="minorBidi"/>
            <w:sz w:val="16"/>
            <w:szCs w:val="16"/>
          </w:rPr>
          <w:delText>R</w:delText>
        </w:r>
      </w:del>
      <w:ins w:id="443" w:author="Johanna Stansfield" w:date="2023-04-13T11:15:00Z">
        <w:r w:rsidR="00436E85">
          <w:rPr>
            <w:rFonts w:asciiTheme="minorBidi" w:hAnsiTheme="minorBidi" w:cstheme="minorBidi"/>
            <w:sz w:val="16"/>
            <w:szCs w:val="16"/>
          </w:rPr>
          <w:t>r</w:t>
        </w:r>
      </w:ins>
      <w:r w:rsidRPr="00B943A3">
        <w:rPr>
          <w:rFonts w:asciiTheme="minorBidi" w:hAnsiTheme="minorBidi" w:cstheme="minorBidi"/>
          <w:sz w:val="16"/>
          <w:szCs w:val="16"/>
        </w:rPr>
        <w:t xml:space="preserve">eally </w:t>
      </w:r>
      <w:del w:id="444" w:author="Johanna Stansfield" w:date="2023-04-13T11:15:00Z">
        <w:r w:rsidRPr="00B943A3" w:rsidDel="00436E85">
          <w:rPr>
            <w:rFonts w:asciiTheme="minorBidi" w:hAnsiTheme="minorBidi" w:cstheme="minorBidi"/>
            <w:sz w:val="16"/>
            <w:szCs w:val="16"/>
          </w:rPr>
          <w:delText>M</w:delText>
        </w:r>
      </w:del>
      <w:ins w:id="445" w:author="Johanna Stansfield" w:date="2023-04-13T11:15:00Z">
        <w:r w:rsidR="00436E85">
          <w:rPr>
            <w:rFonts w:asciiTheme="minorBidi" w:hAnsiTheme="minorBidi" w:cstheme="minorBidi"/>
            <w:sz w:val="16"/>
            <w:szCs w:val="16"/>
          </w:rPr>
          <w:t>m</w:t>
        </w:r>
      </w:ins>
      <w:r w:rsidRPr="00B943A3">
        <w:rPr>
          <w:rFonts w:asciiTheme="minorBidi" w:hAnsiTheme="minorBidi" w:cstheme="minorBidi"/>
          <w:sz w:val="16"/>
          <w:szCs w:val="16"/>
        </w:rPr>
        <w:t>atters</w:t>
      </w:r>
      <w:ins w:id="446" w:author="Johanna Stansfield" w:date="2023-04-13T11:15:00Z">
        <w:r w:rsidR="00436E85">
          <w:rPr>
            <w:rFonts w:asciiTheme="minorBidi" w:hAnsiTheme="minorBidi" w:cstheme="minorBidi"/>
            <w:sz w:val="16"/>
            <w:szCs w:val="16"/>
          </w:rPr>
          <w:t>”, Projec</w:t>
        </w:r>
      </w:ins>
      <w:ins w:id="447" w:author="Johanna Stansfield" w:date="2023-04-13T11:16:00Z">
        <w:r w:rsidR="00436E85">
          <w:rPr>
            <w:rFonts w:asciiTheme="minorBidi" w:hAnsiTheme="minorBidi" w:cstheme="minorBidi"/>
            <w:sz w:val="16"/>
            <w:szCs w:val="16"/>
          </w:rPr>
          <w:t>t</w:t>
        </w:r>
      </w:ins>
      <w:ins w:id="448" w:author="Johanna Stansfield" w:date="2023-04-13T11:15:00Z">
        <w:r w:rsidR="00436E85">
          <w:rPr>
            <w:rFonts w:asciiTheme="minorBidi" w:hAnsiTheme="minorBidi" w:cstheme="minorBidi"/>
            <w:sz w:val="16"/>
            <w:szCs w:val="16"/>
          </w:rPr>
          <w:t xml:space="preserve"> Syndicate</w:t>
        </w:r>
      </w:ins>
      <w:ins w:id="449" w:author="Johanna Stansfield" w:date="2023-04-13T11:16:00Z">
        <w:r w:rsidR="00436E85">
          <w:rPr>
            <w:rFonts w:asciiTheme="minorBidi" w:hAnsiTheme="minorBidi" w:cstheme="minorBidi"/>
            <w:sz w:val="16"/>
            <w:szCs w:val="16"/>
          </w:rPr>
          <w:t>,</w:t>
        </w:r>
      </w:ins>
      <w:ins w:id="450" w:author="Johanna Stansfield" w:date="2023-04-13T11:15:00Z">
        <w:r w:rsidR="00436E85">
          <w:rPr>
            <w:rFonts w:asciiTheme="minorBidi" w:hAnsiTheme="minorBidi" w:cstheme="minorBidi"/>
            <w:sz w:val="16"/>
            <w:szCs w:val="16"/>
          </w:rPr>
          <w:t xml:space="preserve"> </w:t>
        </w:r>
      </w:ins>
      <w:ins w:id="451" w:author="Johanna Stansfield" w:date="2023-04-13T11:16:00Z">
        <w:r w:rsidR="00436E85">
          <w:rPr>
            <w:rFonts w:asciiTheme="minorBidi" w:hAnsiTheme="minorBidi" w:cstheme="minorBidi"/>
            <w:sz w:val="16"/>
            <w:szCs w:val="16"/>
          </w:rPr>
          <w:t>16 June 2022</w:t>
        </w:r>
      </w:ins>
      <w:r w:rsidRPr="00B943A3">
        <w:rPr>
          <w:rFonts w:asciiTheme="minorBidi" w:hAnsiTheme="minorBidi" w:cstheme="minorBidi"/>
          <w:sz w:val="16"/>
          <w:szCs w:val="16"/>
        </w:rPr>
        <w:t>.</w:t>
      </w:r>
      <w:ins w:id="452" w:author="Johanna Stansfield" w:date="2023-04-13T11:16:00Z">
        <w:r w:rsidR="00436E85">
          <w:rPr>
            <w:rFonts w:asciiTheme="minorBidi" w:hAnsiTheme="minorBidi" w:cstheme="minorBidi"/>
            <w:sz w:val="16"/>
            <w:szCs w:val="16"/>
          </w:rPr>
          <w:t xml:space="preserve"> </w:t>
        </w:r>
      </w:ins>
    </w:p>
  </w:footnote>
  <w:footnote w:id="12">
    <w:p w14:paraId="4291505C" w14:textId="5F4E7587" w:rsidR="007B53AF" w:rsidRPr="007B53AF" w:rsidRDefault="007B53AF">
      <w:pPr>
        <w:pStyle w:val="FootnoteText"/>
        <w:rPr>
          <w:lang w:val="en-US"/>
        </w:rPr>
      </w:pPr>
      <w:r>
        <w:rPr>
          <w:rStyle w:val="FootnoteReference"/>
        </w:rPr>
        <w:footnoteRef/>
      </w:r>
      <w:r>
        <w:t xml:space="preserve"> </w:t>
      </w:r>
      <w:ins w:id="464" w:author="Johanna Stansfield" w:date="2023-04-13T11:20:00Z">
        <w:r w:rsidR="00436E85" w:rsidRPr="00436E85">
          <w:rPr>
            <w:rFonts w:asciiTheme="minorBidi" w:hAnsiTheme="minorBidi" w:cstheme="minorBidi"/>
            <w:sz w:val="16"/>
            <w:szCs w:val="16"/>
          </w:rPr>
          <w:t>United Nations Entity for Gender Equality and the Empowerment of Women</w:t>
        </w:r>
        <w:r w:rsidR="00436E85">
          <w:rPr>
            <w:rFonts w:asciiTheme="minorBidi" w:hAnsiTheme="minorBidi" w:cstheme="minorBidi"/>
            <w:sz w:val="16"/>
            <w:szCs w:val="16"/>
          </w:rPr>
          <w:t xml:space="preserve"> (</w:t>
        </w:r>
      </w:ins>
      <w:r w:rsidRPr="009C08AC">
        <w:rPr>
          <w:rFonts w:asciiTheme="minorBidi" w:hAnsiTheme="minorBidi" w:cstheme="minorBidi"/>
          <w:sz w:val="16"/>
          <w:szCs w:val="16"/>
        </w:rPr>
        <w:t>UN</w:t>
      </w:r>
      <w:del w:id="465" w:author="Johanna Stansfield" w:date="2023-04-13T11:20:00Z">
        <w:r w:rsidRPr="009C08AC" w:rsidDel="00436E85">
          <w:rPr>
            <w:rFonts w:asciiTheme="minorBidi" w:hAnsiTheme="minorBidi" w:cstheme="minorBidi"/>
            <w:sz w:val="16"/>
            <w:szCs w:val="16"/>
          </w:rPr>
          <w:delText xml:space="preserve"> </w:delText>
        </w:r>
      </w:del>
      <w:ins w:id="466" w:author="Johanna Stansfield" w:date="2023-04-13T11:20:00Z">
        <w:r w:rsidR="00436E85">
          <w:rPr>
            <w:rFonts w:asciiTheme="minorBidi" w:hAnsiTheme="minorBidi" w:cstheme="minorBidi"/>
            <w:sz w:val="16"/>
            <w:szCs w:val="16"/>
          </w:rPr>
          <w:t>-</w:t>
        </w:r>
      </w:ins>
      <w:r w:rsidRPr="009C08AC">
        <w:rPr>
          <w:rFonts w:asciiTheme="minorBidi" w:hAnsiTheme="minorBidi" w:cstheme="minorBidi"/>
          <w:sz w:val="16"/>
          <w:szCs w:val="16"/>
        </w:rPr>
        <w:t>Women</w:t>
      </w:r>
      <w:ins w:id="467" w:author="Johanna Stansfield" w:date="2023-04-13T11:20:00Z">
        <w:r w:rsidR="00436E85">
          <w:rPr>
            <w:rFonts w:asciiTheme="minorBidi" w:hAnsiTheme="minorBidi" w:cstheme="minorBidi"/>
            <w:sz w:val="16"/>
            <w:szCs w:val="16"/>
          </w:rPr>
          <w:t>)</w:t>
        </w:r>
      </w:ins>
      <w:ins w:id="468" w:author="Johanna Stansfield" w:date="2023-04-13T11:26:00Z">
        <w:r w:rsidR="003F1557">
          <w:rPr>
            <w:rFonts w:asciiTheme="minorBidi" w:hAnsiTheme="minorBidi" w:cstheme="minorBidi"/>
            <w:sz w:val="16"/>
            <w:szCs w:val="16"/>
          </w:rPr>
          <w:t xml:space="preserve"> and </w:t>
        </w:r>
      </w:ins>
      <w:ins w:id="469" w:author="Johanna Stansfield" w:date="2023-04-13T11:32:00Z">
        <w:r w:rsidR="003F1557" w:rsidRPr="00316AF9">
          <w:rPr>
            <w:rPrChange w:id="470" w:author="Johanna Stansfield" w:date="2023-04-13T11:45:00Z">
              <w:rPr>
                <w:highlight w:val="yellow"/>
              </w:rPr>
            </w:rPrChange>
          </w:rPr>
          <w:t>United Nations,</w:t>
        </w:r>
        <w:r w:rsidR="003F1557">
          <w:t xml:space="preserve"> </w:t>
        </w:r>
      </w:ins>
      <w:ins w:id="471" w:author="Johanna Stansfield" w:date="2023-04-13T11:26:00Z">
        <w:r w:rsidR="003F1557">
          <w:rPr>
            <w:rFonts w:asciiTheme="minorBidi" w:hAnsiTheme="minorBidi" w:cstheme="minorBidi"/>
            <w:sz w:val="16"/>
            <w:szCs w:val="16"/>
          </w:rPr>
          <w:t>Department of Economic and Social Affairs</w:t>
        </w:r>
      </w:ins>
      <w:ins w:id="472" w:author="Johanna Stansfield" w:date="2023-04-13T11:22:00Z">
        <w:r w:rsidR="00436E85">
          <w:rPr>
            <w:rFonts w:asciiTheme="minorBidi" w:hAnsiTheme="minorBidi" w:cstheme="minorBidi"/>
            <w:sz w:val="16"/>
            <w:szCs w:val="16"/>
          </w:rPr>
          <w:t>,</w:t>
        </w:r>
      </w:ins>
      <w:ins w:id="473" w:author="Johanna Stansfield" w:date="2023-04-13T11:28:00Z">
        <w:r w:rsidR="003F1557">
          <w:rPr>
            <w:rFonts w:asciiTheme="minorBidi" w:hAnsiTheme="minorBidi" w:cstheme="minorBidi"/>
            <w:sz w:val="16"/>
            <w:szCs w:val="16"/>
          </w:rPr>
          <w:t xml:space="preserve"> Statistics Division,</w:t>
        </w:r>
      </w:ins>
      <w:del w:id="474" w:author="Johanna Stansfield" w:date="2023-04-13T11:20:00Z">
        <w:r w:rsidRPr="009C08AC" w:rsidDel="00436E85">
          <w:rPr>
            <w:rFonts w:asciiTheme="minorBidi" w:hAnsiTheme="minorBidi" w:cstheme="minorBidi"/>
            <w:sz w:val="16"/>
            <w:szCs w:val="16"/>
          </w:rPr>
          <w:delText xml:space="preserve">, </w:delText>
        </w:r>
        <w:r w:rsidDel="00436E85">
          <w:rPr>
            <w:rFonts w:asciiTheme="minorBidi" w:hAnsiTheme="minorBidi" w:cstheme="minorBidi"/>
            <w:sz w:val="16"/>
            <w:szCs w:val="16"/>
          </w:rPr>
          <w:delText xml:space="preserve">2022, </w:delText>
        </w:r>
      </w:del>
      <w:del w:id="475" w:author="Johanna Stansfield" w:date="2023-04-13T11:21:00Z">
        <w:r w:rsidDel="00436E85">
          <w:fldChar w:fldCharType="begin"/>
        </w:r>
        <w:r w:rsidDel="00436E85">
          <w:delInstrText>HYPERLINK "https://www.unwomen.org/en/digital-library/publications/2022/09/progress-on-the-sustainable-development-goals-the-gender-snapshot-2022"</w:delInstrText>
        </w:r>
        <w:r w:rsidDel="00436E85">
          <w:fldChar w:fldCharType="separate"/>
        </w:r>
        <w:r w:rsidRPr="00436E85" w:rsidDel="00436E85">
          <w:rPr>
            <w:rPrChange w:id="476" w:author="Johanna Stansfield" w:date="2023-04-13T11:21:00Z">
              <w:rPr>
                <w:rStyle w:val="Hyperlink"/>
                <w:rFonts w:asciiTheme="minorBidi" w:hAnsiTheme="minorBidi" w:cstheme="minorBidi"/>
                <w:sz w:val="16"/>
                <w:szCs w:val="16"/>
              </w:rPr>
            </w:rPrChange>
          </w:rPr>
          <w:delText>Progress on the Sustainable Development Goals (SDG): The Gender Snapshot 2022</w:delText>
        </w:r>
        <w:r w:rsidDel="00436E85">
          <w:rPr>
            <w:rStyle w:val="Hyperlink"/>
            <w:rFonts w:asciiTheme="minorBidi" w:hAnsiTheme="minorBidi" w:cstheme="minorBidi"/>
            <w:sz w:val="16"/>
            <w:szCs w:val="16"/>
          </w:rPr>
          <w:fldChar w:fldCharType="end"/>
        </w:r>
      </w:del>
      <w:ins w:id="477" w:author="Johanna Stansfield" w:date="2023-04-13T11:21:00Z">
        <w:r w:rsidR="00436E85">
          <w:rPr>
            <w:rStyle w:val="Hyperlink"/>
            <w:rFonts w:asciiTheme="minorBidi" w:hAnsiTheme="minorBidi" w:cstheme="minorBidi"/>
            <w:sz w:val="16"/>
            <w:szCs w:val="16"/>
          </w:rPr>
          <w:t xml:space="preserve"> </w:t>
        </w:r>
        <w:r w:rsidR="00436E85" w:rsidRPr="003F1557">
          <w:rPr>
            <w:i/>
            <w:iCs/>
            <w:rPrChange w:id="478" w:author="Johanna Stansfield" w:date="2023-04-13T11:27:00Z">
              <w:rPr>
                <w:rStyle w:val="Hyperlink"/>
                <w:rFonts w:asciiTheme="minorBidi" w:hAnsiTheme="minorBidi" w:cstheme="minorBidi"/>
                <w:sz w:val="16"/>
                <w:szCs w:val="16"/>
              </w:rPr>
            </w:rPrChange>
          </w:rPr>
          <w:t xml:space="preserve">Progress on the Sustainable Development Goals: </w:t>
        </w:r>
      </w:ins>
      <w:ins w:id="479" w:author="Johanna Stansfield" w:date="2023-04-13T11:45:00Z">
        <w:r w:rsidR="00316AF9">
          <w:rPr>
            <w:rFonts w:asciiTheme="minorBidi" w:hAnsiTheme="minorBidi" w:cstheme="minorBidi"/>
            <w:i/>
            <w:iCs/>
            <w:sz w:val="16"/>
            <w:szCs w:val="16"/>
          </w:rPr>
          <w:t>T</w:t>
        </w:r>
      </w:ins>
      <w:ins w:id="480" w:author="Johanna Stansfield" w:date="2023-04-13T11:21:00Z">
        <w:r w:rsidR="00436E85" w:rsidRPr="003F1557">
          <w:rPr>
            <w:i/>
            <w:iCs/>
            <w:rPrChange w:id="481" w:author="Johanna Stansfield" w:date="2023-04-13T11:27:00Z">
              <w:rPr>
                <w:rStyle w:val="Hyperlink"/>
                <w:rFonts w:asciiTheme="minorBidi" w:hAnsiTheme="minorBidi" w:cstheme="minorBidi"/>
                <w:sz w:val="16"/>
                <w:szCs w:val="16"/>
              </w:rPr>
            </w:rPrChange>
          </w:rPr>
          <w:t xml:space="preserve">he </w:t>
        </w:r>
      </w:ins>
      <w:ins w:id="482" w:author="Johanna Stansfield" w:date="2023-04-13T11:45:00Z">
        <w:r w:rsidR="00316AF9">
          <w:rPr>
            <w:rFonts w:asciiTheme="minorBidi" w:hAnsiTheme="minorBidi" w:cstheme="minorBidi"/>
            <w:i/>
            <w:iCs/>
            <w:sz w:val="16"/>
            <w:szCs w:val="16"/>
          </w:rPr>
          <w:t>G</w:t>
        </w:r>
      </w:ins>
      <w:ins w:id="483" w:author="Johanna Stansfield" w:date="2023-04-13T11:21:00Z">
        <w:r w:rsidR="00436E85" w:rsidRPr="003F1557">
          <w:rPr>
            <w:i/>
            <w:iCs/>
            <w:rPrChange w:id="484" w:author="Johanna Stansfield" w:date="2023-04-13T11:27:00Z">
              <w:rPr>
                <w:rStyle w:val="Hyperlink"/>
                <w:rFonts w:asciiTheme="minorBidi" w:hAnsiTheme="minorBidi" w:cstheme="minorBidi"/>
                <w:sz w:val="16"/>
                <w:szCs w:val="16"/>
              </w:rPr>
            </w:rPrChange>
          </w:rPr>
          <w:t xml:space="preserve">ender </w:t>
        </w:r>
      </w:ins>
      <w:ins w:id="485" w:author="Johanna Stansfield" w:date="2023-04-13T11:45:00Z">
        <w:r w:rsidR="00316AF9">
          <w:rPr>
            <w:rFonts w:asciiTheme="minorBidi" w:hAnsiTheme="minorBidi" w:cstheme="minorBidi"/>
            <w:i/>
            <w:iCs/>
            <w:sz w:val="16"/>
            <w:szCs w:val="16"/>
          </w:rPr>
          <w:t>S</w:t>
        </w:r>
      </w:ins>
      <w:ins w:id="486" w:author="Johanna Stansfield" w:date="2023-04-13T11:21:00Z">
        <w:r w:rsidR="00436E85" w:rsidRPr="003F1557">
          <w:rPr>
            <w:i/>
            <w:iCs/>
            <w:rPrChange w:id="487" w:author="Johanna Stansfield" w:date="2023-04-13T11:27:00Z">
              <w:rPr>
                <w:rStyle w:val="Hyperlink"/>
                <w:rFonts w:asciiTheme="minorBidi" w:hAnsiTheme="minorBidi" w:cstheme="minorBidi"/>
                <w:sz w:val="16"/>
                <w:szCs w:val="16"/>
              </w:rPr>
            </w:rPrChange>
          </w:rPr>
          <w:t>napshot 2022</w:t>
        </w:r>
      </w:ins>
      <w:r w:rsidRPr="003261D7">
        <w:rPr>
          <w:rStyle w:val="Hyperlink"/>
        </w:rPr>
        <w:t>.</w:t>
      </w:r>
    </w:p>
  </w:footnote>
  <w:footnote w:id="13">
    <w:p w14:paraId="5AB6B587" w14:textId="1010AEB0" w:rsidR="0050542B" w:rsidRPr="006F7A65" w:rsidRDefault="0050542B" w:rsidP="0050542B">
      <w:pPr>
        <w:jc w:val="both"/>
      </w:pPr>
      <w:r>
        <w:rPr>
          <w:rStyle w:val="FootnoteReference"/>
        </w:rPr>
        <w:footnoteRef/>
      </w:r>
      <w:r>
        <w:t xml:space="preserve"> </w:t>
      </w:r>
      <w:r w:rsidRPr="006F7A65">
        <w:rPr>
          <w:rFonts w:asciiTheme="minorBidi" w:hAnsiTheme="minorBidi" w:cstheme="minorBidi"/>
          <w:sz w:val="16"/>
          <w:szCs w:val="16"/>
        </w:rPr>
        <w:t>Source</w:t>
      </w:r>
      <w:ins w:id="676" w:author="Johanna Stansfield" w:date="2023-04-14T12:38:00Z">
        <w:r w:rsidR="004F60AC">
          <w:rPr>
            <w:rFonts w:asciiTheme="minorBidi" w:hAnsiTheme="minorBidi" w:cstheme="minorBidi"/>
            <w:sz w:val="16"/>
            <w:szCs w:val="16"/>
          </w:rPr>
          <w:t>s</w:t>
        </w:r>
      </w:ins>
      <w:del w:id="677" w:author="Johanna Stansfield" w:date="2023-04-14T12:38:00Z">
        <w:r w:rsidRPr="006F7A65" w:rsidDel="004F60AC">
          <w:rPr>
            <w:rFonts w:asciiTheme="minorBidi" w:hAnsiTheme="minorBidi" w:cstheme="minorBidi"/>
            <w:sz w:val="16"/>
            <w:szCs w:val="16"/>
          </w:rPr>
          <w:delText>:</w:delText>
        </w:r>
      </w:del>
      <w:ins w:id="678" w:author="Johanna Stansfield" w:date="2023-04-14T12:38:00Z">
        <w:r w:rsidR="004F60AC">
          <w:rPr>
            <w:rFonts w:asciiTheme="minorBidi" w:hAnsiTheme="minorBidi" w:cstheme="minorBidi"/>
            <w:sz w:val="16"/>
            <w:szCs w:val="16"/>
          </w:rPr>
          <w:t xml:space="preserve"> include:</w:t>
        </w:r>
      </w:ins>
      <w:r w:rsidRPr="006F7A65">
        <w:rPr>
          <w:rFonts w:asciiTheme="minorBidi" w:hAnsiTheme="minorBidi" w:cstheme="minorBidi"/>
          <w:sz w:val="16"/>
          <w:szCs w:val="16"/>
        </w:rPr>
        <w:t xml:space="preserve"> </w:t>
      </w:r>
      <w:ins w:id="679" w:author="Johanna Stansfield" w:date="2023-04-14T12:46:00Z">
        <w:r w:rsidR="0063757C">
          <w:rPr>
            <w:rFonts w:asciiTheme="minorBidi" w:hAnsiTheme="minorBidi" w:cstheme="minorBidi"/>
            <w:sz w:val="16"/>
            <w:szCs w:val="16"/>
          </w:rPr>
          <w:t>UNdata</w:t>
        </w:r>
      </w:ins>
      <w:ins w:id="680" w:author="Johanna Stansfield" w:date="2023-04-14T12:49:00Z">
        <w:r w:rsidR="0063757C">
          <w:rPr>
            <w:rFonts w:asciiTheme="minorBidi" w:hAnsiTheme="minorBidi" w:cstheme="minorBidi"/>
            <w:sz w:val="16"/>
            <w:szCs w:val="16"/>
          </w:rPr>
          <w:t xml:space="preserve"> portal (</w:t>
        </w:r>
        <w:r w:rsidR="0063757C">
          <w:rPr>
            <w:rFonts w:asciiTheme="minorBidi" w:hAnsiTheme="minorBidi" w:cstheme="minorBidi"/>
            <w:sz w:val="16"/>
            <w:szCs w:val="16"/>
          </w:rPr>
          <w:fldChar w:fldCharType="begin"/>
        </w:r>
        <w:r w:rsidR="0063757C">
          <w:rPr>
            <w:rFonts w:asciiTheme="minorBidi" w:hAnsiTheme="minorBidi" w:cstheme="minorBidi"/>
            <w:sz w:val="16"/>
            <w:szCs w:val="16"/>
          </w:rPr>
          <w:instrText xml:space="preserve"> HYPERLINK "https://data.un.org/" </w:instrText>
        </w:r>
        <w:r w:rsidR="0063757C">
          <w:rPr>
            <w:rFonts w:asciiTheme="minorBidi" w:hAnsiTheme="minorBidi" w:cstheme="minorBidi"/>
            <w:sz w:val="16"/>
            <w:szCs w:val="16"/>
          </w:rPr>
        </w:r>
        <w:r w:rsidR="0063757C">
          <w:rPr>
            <w:rFonts w:asciiTheme="minorBidi" w:hAnsiTheme="minorBidi" w:cstheme="minorBidi"/>
            <w:sz w:val="16"/>
            <w:szCs w:val="16"/>
          </w:rPr>
          <w:fldChar w:fldCharType="separate"/>
        </w:r>
        <w:r w:rsidR="0063757C" w:rsidRPr="0063757C">
          <w:rPr>
            <w:rStyle w:val="Hyperlink"/>
            <w:rFonts w:asciiTheme="minorBidi" w:hAnsiTheme="minorBidi" w:cstheme="minorBidi"/>
            <w:sz w:val="16"/>
            <w:szCs w:val="16"/>
          </w:rPr>
          <w:t>https://data.un.org/</w:t>
        </w:r>
        <w:r w:rsidR="0063757C">
          <w:rPr>
            <w:rFonts w:asciiTheme="minorBidi" w:hAnsiTheme="minorBidi" w:cstheme="minorBidi"/>
            <w:sz w:val="16"/>
            <w:szCs w:val="16"/>
          </w:rPr>
          <w:fldChar w:fldCharType="end"/>
        </w:r>
        <w:r w:rsidR="0063757C">
          <w:rPr>
            <w:rFonts w:asciiTheme="minorBidi" w:hAnsiTheme="minorBidi" w:cstheme="minorBidi"/>
            <w:sz w:val="16"/>
            <w:szCs w:val="16"/>
          </w:rPr>
          <w:t>)</w:t>
        </w:r>
      </w:ins>
      <w:ins w:id="681" w:author="Johanna Stansfield" w:date="2023-04-14T12:40:00Z">
        <w:r w:rsidR="004F60AC">
          <w:rPr>
            <w:rFonts w:asciiTheme="minorBidi" w:hAnsiTheme="minorBidi" w:cstheme="minorBidi"/>
            <w:sz w:val="16"/>
            <w:szCs w:val="16"/>
          </w:rPr>
          <w:t xml:space="preserve">; Sustainable Development Goal indicators; </w:t>
        </w:r>
      </w:ins>
      <w:del w:id="682" w:author="Johanna Stansfield" w:date="2023-04-14T12:38:00Z">
        <w:r w:rsidRPr="006F7A65" w:rsidDel="004F60AC">
          <w:rPr>
            <w:rFonts w:asciiTheme="minorBidi" w:hAnsiTheme="minorBidi" w:cstheme="minorBidi"/>
            <w:sz w:val="16"/>
            <w:szCs w:val="16"/>
          </w:rPr>
          <w:delText xml:space="preserve">UN </w:delText>
        </w:r>
      </w:del>
      <w:ins w:id="683" w:author="Johanna Stansfield" w:date="2023-04-14T12:39:00Z">
        <w:r w:rsidR="004F60AC" w:rsidRPr="004F60AC">
          <w:rPr>
            <w:rFonts w:asciiTheme="minorBidi" w:hAnsiTheme="minorBidi" w:cstheme="minorBidi"/>
            <w:sz w:val="16"/>
            <w:szCs w:val="16"/>
          </w:rPr>
          <w:t xml:space="preserve">United Nations, </w:t>
        </w:r>
        <w:r w:rsidR="004F60AC" w:rsidRPr="004F60AC">
          <w:rPr>
            <w:rFonts w:asciiTheme="minorBidi" w:hAnsiTheme="minorBidi" w:cstheme="minorBidi"/>
            <w:i/>
            <w:iCs/>
            <w:sz w:val="16"/>
            <w:szCs w:val="16"/>
            <w:rPrChange w:id="684" w:author="Johanna Stansfield" w:date="2023-04-14T12:39:00Z">
              <w:rPr>
                <w:rFonts w:asciiTheme="minorBidi" w:hAnsiTheme="minorBidi" w:cstheme="minorBidi"/>
                <w:sz w:val="16"/>
                <w:szCs w:val="16"/>
              </w:rPr>
            </w:rPrChange>
          </w:rPr>
          <w:t>Sustainable Development Goals Report 2022</w:t>
        </w:r>
        <w:r w:rsidR="004F60AC" w:rsidRPr="004F60AC">
          <w:rPr>
            <w:rFonts w:asciiTheme="minorBidi" w:hAnsiTheme="minorBidi" w:cstheme="minorBidi"/>
            <w:sz w:val="16"/>
            <w:szCs w:val="16"/>
          </w:rPr>
          <w:t xml:space="preserve"> (New York, 2022); </w:t>
        </w:r>
      </w:ins>
      <w:del w:id="685" w:author="Johanna Stansfield" w:date="2023-04-14T12:39:00Z">
        <w:r w:rsidRPr="006F7A65" w:rsidDel="004F60AC">
          <w:rPr>
            <w:rFonts w:asciiTheme="minorBidi" w:hAnsiTheme="minorBidi" w:cstheme="minorBidi"/>
            <w:sz w:val="16"/>
            <w:szCs w:val="16"/>
          </w:rPr>
          <w:delText xml:space="preserve">Data and </w:delText>
        </w:r>
      </w:del>
      <w:del w:id="686" w:author="Johanna Stansfield" w:date="2023-04-14T12:38:00Z">
        <w:r w:rsidRPr="006F7A65" w:rsidDel="004F60AC">
          <w:rPr>
            <w:rFonts w:asciiTheme="minorBidi" w:hAnsiTheme="minorBidi" w:cstheme="minorBidi"/>
            <w:sz w:val="16"/>
            <w:szCs w:val="16"/>
          </w:rPr>
          <w:delText xml:space="preserve">SDG </w:delText>
        </w:r>
      </w:del>
      <w:del w:id="687" w:author="Johanna Stansfield" w:date="2023-04-14T12:39:00Z">
        <w:r w:rsidRPr="006F7A65" w:rsidDel="004F60AC">
          <w:rPr>
            <w:rFonts w:asciiTheme="minorBidi" w:hAnsiTheme="minorBidi" w:cstheme="minorBidi"/>
            <w:sz w:val="16"/>
            <w:szCs w:val="16"/>
          </w:rPr>
          <w:delText xml:space="preserve">indicators, </w:delText>
        </w:r>
        <w:r w:rsidDel="004F60AC">
          <w:fldChar w:fldCharType="begin"/>
        </w:r>
        <w:r w:rsidDel="004F60AC">
          <w:delInstrText>HYPERLINK "https://unstats.un.org/sdgs/report/2022/" \h</w:delInstrText>
        </w:r>
        <w:r w:rsidDel="004F60AC">
          <w:fldChar w:fldCharType="separate"/>
        </w:r>
        <w:r w:rsidRPr="006F7A65" w:rsidDel="004F60AC">
          <w:rPr>
            <w:rFonts w:asciiTheme="minorBidi" w:hAnsiTheme="minorBidi" w:cstheme="minorBidi"/>
            <w:i/>
            <w:iCs/>
            <w:color w:val="009ADB"/>
            <w:sz w:val="16"/>
            <w:szCs w:val="16"/>
            <w:u w:val="single"/>
          </w:rPr>
          <w:delText>The Sustainable Development Goals Report 2022</w:delText>
        </w:r>
        <w:r w:rsidDel="004F60AC">
          <w:rPr>
            <w:rFonts w:asciiTheme="minorBidi" w:hAnsiTheme="minorBidi" w:cstheme="minorBidi"/>
            <w:i/>
            <w:iCs/>
            <w:color w:val="009ADB"/>
            <w:sz w:val="16"/>
            <w:szCs w:val="16"/>
            <w:u w:val="single"/>
          </w:rPr>
          <w:fldChar w:fldCharType="end"/>
        </w:r>
        <w:r w:rsidRPr="006F7A65" w:rsidDel="004F60AC">
          <w:rPr>
            <w:rFonts w:asciiTheme="minorBidi" w:hAnsiTheme="minorBidi" w:cstheme="minorBidi"/>
            <w:sz w:val="16"/>
            <w:szCs w:val="16"/>
          </w:rPr>
          <w:delText xml:space="preserve">, </w:delText>
        </w:r>
      </w:del>
      <w:r w:rsidRPr="006F7A65">
        <w:rPr>
          <w:rFonts w:asciiTheme="minorBidi" w:hAnsiTheme="minorBidi" w:cstheme="minorBidi"/>
          <w:sz w:val="16"/>
          <w:szCs w:val="16"/>
        </w:rPr>
        <w:t xml:space="preserve">and </w:t>
      </w:r>
      <w:ins w:id="688" w:author="Johanna Stansfield" w:date="2023-04-14T12:42:00Z">
        <w:r w:rsidR="0063757C">
          <w:rPr>
            <w:rFonts w:asciiTheme="minorBidi" w:hAnsiTheme="minorBidi" w:cstheme="minorBidi"/>
            <w:sz w:val="16"/>
            <w:szCs w:val="16"/>
          </w:rPr>
          <w:t xml:space="preserve">the report of the </w:t>
        </w:r>
        <w:r w:rsidR="0063757C" w:rsidRPr="0063757C">
          <w:rPr>
            <w:rFonts w:asciiTheme="minorBidi" w:hAnsiTheme="minorBidi" w:cstheme="minorBidi"/>
            <w:sz w:val="16"/>
            <w:szCs w:val="16"/>
          </w:rPr>
          <w:t>High-level Committee on Programmes</w:t>
        </w:r>
      </w:ins>
      <w:ins w:id="689" w:author="Johanna Stansfield" w:date="2023-04-14T12:50:00Z">
        <w:r w:rsidR="0063757C">
          <w:rPr>
            <w:rFonts w:asciiTheme="minorBidi" w:hAnsiTheme="minorBidi" w:cstheme="minorBidi"/>
            <w:sz w:val="16"/>
            <w:szCs w:val="16"/>
          </w:rPr>
          <w:t>.</w:t>
        </w:r>
      </w:ins>
      <w:del w:id="690" w:author="Johanna Stansfield" w:date="2023-04-14T12:42:00Z">
        <w:r w:rsidRPr="0063757C" w:rsidDel="0063757C">
          <w:rPr>
            <w:rPrChange w:id="691" w:author="Johanna Stansfield" w:date="2023-04-14T12:42:00Z">
              <w:rPr>
                <w:rFonts w:asciiTheme="minorBidi" w:hAnsiTheme="minorBidi" w:cstheme="minorBidi"/>
                <w:sz w:val="16"/>
                <w:szCs w:val="16"/>
              </w:rPr>
            </w:rPrChange>
          </w:rPr>
          <w:delText xml:space="preserve">references in the </w:delText>
        </w:r>
        <w:r w:rsidDel="0063757C">
          <w:fldChar w:fldCharType="begin"/>
        </w:r>
        <w:r w:rsidDel="0063757C">
          <w:delInstrText>HYPERLINK "https://unsceb.org/valuing-what-counts-united-nations-system-wide-contribution-beyond-gross-domestic-product-gdp" \h</w:delInstrText>
        </w:r>
        <w:r w:rsidDel="0063757C">
          <w:fldChar w:fldCharType="separate"/>
        </w:r>
        <w:r w:rsidRPr="006F7A65" w:rsidDel="0063757C">
          <w:rPr>
            <w:rFonts w:asciiTheme="minorBidi" w:hAnsiTheme="minorBidi" w:cstheme="minorBidi"/>
            <w:i/>
            <w:iCs/>
            <w:color w:val="009ADB"/>
            <w:sz w:val="16"/>
            <w:szCs w:val="16"/>
            <w:u w:val="single"/>
          </w:rPr>
          <w:delText>UN-system wide contribution on Valuing What Counts</w:delText>
        </w:r>
        <w:r w:rsidDel="0063757C">
          <w:rPr>
            <w:rFonts w:asciiTheme="minorBidi" w:hAnsiTheme="minorBidi" w:cstheme="minorBidi"/>
            <w:i/>
            <w:iCs/>
            <w:color w:val="009ADB"/>
            <w:sz w:val="16"/>
            <w:szCs w:val="16"/>
            <w:u w:val="single"/>
          </w:rPr>
          <w:fldChar w:fldCharType="end"/>
        </w:r>
      </w:del>
    </w:p>
  </w:footnote>
  <w:footnote w:id="14">
    <w:p w14:paraId="14C06C3B" w14:textId="4B9EF3A5" w:rsidR="0050542B" w:rsidRPr="0050542B" w:rsidRDefault="0050542B">
      <w:pPr>
        <w:pStyle w:val="FootnoteText"/>
      </w:pPr>
      <w:r>
        <w:rPr>
          <w:rStyle w:val="FootnoteReference"/>
        </w:rPr>
        <w:footnoteRef/>
      </w:r>
      <w:r>
        <w:t xml:space="preserve"> </w:t>
      </w:r>
      <w:ins w:id="776" w:author="Johanna Stansfield" w:date="2023-04-13T13:21:00Z">
        <w:r w:rsidR="00AC5734">
          <w:t xml:space="preserve">The outcomes </w:t>
        </w:r>
      </w:ins>
      <w:ins w:id="777" w:author="Johanna Stansfield" w:date="2023-04-13T13:29:00Z">
        <w:r w:rsidR="003D79EB">
          <w:t>should be</w:t>
        </w:r>
      </w:ins>
      <w:ins w:id="778" w:author="Johanna Stansfield" w:date="2023-04-13T13:21:00Z">
        <w:r w:rsidR="00AC5734">
          <w:t xml:space="preserve"> </w:t>
        </w:r>
      </w:ins>
      <w:del w:id="779" w:author="Johanna Stansfield" w:date="2023-04-13T13:21:00Z">
        <w:r w:rsidRPr="00B943A3" w:rsidDel="00AC5734">
          <w:rPr>
            <w:rFonts w:asciiTheme="minorBidi" w:hAnsiTheme="minorBidi" w:cstheme="minorBidi"/>
            <w:sz w:val="16"/>
            <w:szCs w:val="16"/>
          </w:rPr>
          <w:delText>B</w:delText>
        </w:r>
      </w:del>
      <w:ins w:id="780" w:author="Johanna Stansfield" w:date="2023-04-13T13:21:00Z">
        <w:r w:rsidR="00AC5734">
          <w:rPr>
            <w:rFonts w:asciiTheme="minorBidi" w:hAnsiTheme="minorBidi" w:cstheme="minorBidi"/>
            <w:sz w:val="16"/>
            <w:szCs w:val="16"/>
          </w:rPr>
          <w:t>b</w:t>
        </w:r>
      </w:ins>
      <w:r w:rsidRPr="00B943A3">
        <w:rPr>
          <w:rFonts w:asciiTheme="minorBidi" w:hAnsiTheme="minorBidi" w:cstheme="minorBidi"/>
          <w:sz w:val="16"/>
          <w:szCs w:val="16"/>
        </w:rPr>
        <w:t xml:space="preserve">ased on </w:t>
      </w:r>
      <w:ins w:id="781" w:author="Johanna Stansfield" w:date="2023-04-13T13:20:00Z">
        <w:r w:rsidR="00AC5734">
          <w:rPr>
            <w:rFonts w:asciiTheme="minorBidi" w:hAnsiTheme="minorBidi" w:cstheme="minorBidi"/>
            <w:sz w:val="16"/>
            <w:szCs w:val="16"/>
          </w:rPr>
          <w:t>the</w:t>
        </w:r>
      </w:ins>
      <w:ins w:id="782" w:author="Johanna Stansfield" w:date="2023-04-13T13:21:00Z">
        <w:r w:rsidR="00AC5734">
          <w:rPr>
            <w:rFonts w:asciiTheme="minorBidi" w:hAnsiTheme="minorBidi" w:cstheme="minorBidi"/>
            <w:sz w:val="16"/>
            <w:szCs w:val="16"/>
          </w:rPr>
          <w:t xml:space="preserve"> </w:t>
        </w:r>
      </w:ins>
      <w:r w:rsidRPr="00B943A3">
        <w:rPr>
          <w:rFonts w:asciiTheme="minorBidi" w:hAnsiTheme="minorBidi" w:cstheme="minorBidi"/>
          <w:sz w:val="16"/>
          <w:szCs w:val="16"/>
        </w:rPr>
        <w:t xml:space="preserve">principles outlined in the </w:t>
      </w:r>
      <w:del w:id="783" w:author="Johanna Stansfield" w:date="2023-04-13T13:07:00Z">
        <w:r w:rsidRPr="00B943A3" w:rsidDel="00DC17A1">
          <w:rPr>
            <w:rFonts w:asciiTheme="minorBidi" w:hAnsiTheme="minorBidi" w:cstheme="minorBidi"/>
            <w:sz w:val="16"/>
            <w:szCs w:val="16"/>
          </w:rPr>
          <w:delText xml:space="preserve">HLCP </w:delText>
        </w:r>
      </w:del>
      <w:r w:rsidRPr="00B943A3">
        <w:rPr>
          <w:rFonts w:asciiTheme="minorBidi" w:hAnsiTheme="minorBidi" w:cstheme="minorBidi"/>
          <w:sz w:val="16"/>
          <w:szCs w:val="16"/>
        </w:rPr>
        <w:t>report</w:t>
      </w:r>
      <w:ins w:id="784" w:author="Johanna Stansfield" w:date="2023-04-13T13:07:00Z">
        <w:r w:rsidR="00DC17A1">
          <w:rPr>
            <w:rFonts w:asciiTheme="minorBidi" w:hAnsiTheme="minorBidi" w:cstheme="minorBidi"/>
            <w:sz w:val="16"/>
            <w:szCs w:val="16"/>
          </w:rPr>
          <w:t xml:space="preserve"> of the </w:t>
        </w:r>
        <w:r w:rsidR="00DC17A1" w:rsidRPr="00DC17A1">
          <w:rPr>
            <w:rFonts w:asciiTheme="minorBidi" w:hAnsiTheme="minorBidi" w:cstheme="minorBidi"/>
            <w:sz w:val="16"/>
            <w:szCs w:val="16"/>
            <w:rPrChange w:id="785" w:author="Johanna Stansfield" w:date="2023-04-13T13:07:00Z">
              <w:rPr>
                <w:rFonts w:asciiTheme="minorBidi" w:hAnsiTheme="minorBidi" w:cstheme="minorBidi"/>
                <w:b/>
                <w:bCs/>
                <w:sz w:val="16"/>
                <w:szCs w:val="16"/>
              </w:rPr>
            </w:rPrChange>
          </w:rPr>
          <w:t>High-level Committee on Programmes</w:t>
        </w:r>
      </w:ins>
      <w:del w:id="786" w:author="Johanna Stansfield" w:date="2023-04-13T13:21:00Z">
        <w:r w:rsidRPr="00B943A3" w:rsidDel="00AC5734">
          <w:rPr>
            <w:rFonts w:asciiTheme="minorBidi" w:hAnsiTheme="minorBidi" w:cstheme="minorBidi"/>
            <w:sz w:val="16"/>
            <w:szCs w:val="16"/>
          </w:rPr>
          <w:delText>,</w:delText>
        </w:r>
      </w:del>
      <w:r w:rsidRPr="00B943A3">
        <w:rPr>
          <w:rFonts w:asciiTheme="minorBidi" w:hAnsiTheme="minorBidi" w:cstheme="minorBidi"/>
          <w:sz w:val="16"/>
          <w:szCs w:val="16"/>
        </w:rPr>
        <w:t xml:space="preserve"> and </w:t>
      </w:r>
      <w:del w:id="787" w:author="Johanna Stansfield" w:date="2023-04-13T13:21:00Z">
        <w:r w:rsidRPr="00B943A3" w:rsidDel="00AC5734">
          <w:rPr>
            <w:rFonts w:asciiTheme="minorBidi" w:hAnsiTheme="minorBidi" w:cstheme="minorBidi"/>
            <w:sz w:val="16"/>
            <w:szCs w:val="16"/>
          </w:rPr>
          <w:delText xml:space="preserve">learning </w:delText>
        </w:r>
      </w:del>
      <w:ins w:id="788" w:author="Johanna Stansfield" w:date="2023-04-13T13:21:00Z">
        <w:r w:rsidR="00AC5734">
          <w:rPr>
            <w:rFonts w:asciiTheme="minorBidi" w:hAnsiTheme="minorBidi" w:cstheme="minorBidi"/>
            <w:sz w:val="16"/>
            <w:szCs w:val="16"/>
          </w:rPr>
          <w:t xml:space="preserve">draw </w:t>
        </w:r>
      </w:ins>
      <w:r w:rsidRPr="00B943A3">
        <w:rPr>
          <w:rFonts w:asciiTheme="minorBidi" w:hAnsiTheme="minorBidi" w:cstheme="minorBidi"/>
          <w:sz w:val="16"/>
          <w:szCs w:val="16"/>
        </w:rPr>
        <w:t>from the human development approach,</w:t>
      </w:r>
      <w:ins w:id="789" w:author="Johanna Stansfield" w:date="2023-04-13T13:21:00Z">
        <w:r w:rsidR="00AC5734">
          <w:rPr>
            <w:rFonts w:asciiTheme="minorBidi" w:hAnsiTheme="minorBidi" w:cstheme="minorBidi"/>
            <w:sz w:val="16"/>
            <w:szCs w:val="16"/>
          </w:rPr>
          <w:t xml:space="preserve"> </w:t>
        </w:r>
        <w:r w:rsidR="00AC5734" w:rsidRPr="00173ED8">
          <w:rPr>
            <w:rFonts w:asciiTheme="minorBidi" w:hAnsiTheme="minorBidi" w:cstheme="minorBidi"/>
            <w:sz w:val="16"/>
            <w:szCs w:val="16"/>
          </w:rPr>
          <w:t>the</w:t>
        </w:r>
      </w:ins>
      <w:r w:rsidRPr="00173ED8">
        <w:rPr>
          <w:rFonts w:asciiTheme="minorBidi" w:hAnsiTheme="minorBidi" w:cstheme="minorBidi"/>
          <w:sz w:val="16"/>
          <w:szCs w:val="16"/>
        </w:rPr>
        <w:t xml:space="preserve"> </w:t>
      </w:r>
      <w:r w:rsidRPr="00946BC3">
        <w:rPr>
          <w:rFonts w:asciiTheme="minorBidi" w:hAnsiTheme="minorBidi" w:cstheme="minorBidi"/>
          <w:sz w:val="16"/>
          <w:szCs w:val="16"/>
        </w:rPr>
        <w:t xml:space="preserve">Brundtland </w:t>
      </w:r>
      <w:del w:id="790" w:author="Johanna Stansfield" w:date="2023-04-13T16:47:00Z">
        <w:r w:rsidRPr="00946BC3" w:rsidDel="00946BC3">
          <w:rPr>
            <w:rFonts w:asciiTheme="minorBidi" w:hAnsiTheme="minorBidi" w:cstheme="minorBidi"/>
            <w:sz w:val="16"/>
            <w:szCs w:val="16"/>
          </w:rPr>
          <w:delText>(1987) R</w:delText>
        </w:r>
      </w:del>
      <w:ins w:id="791" w:author="Johanna Stansfield" w:date="2023-04-13T16:47:00Z">
        <w:r w:rsidR="00946BC3">
          <w:rPr>
            <w:rFonts w:asciiTheme="minorBidi" w:hAnsiTheme="minorBidi" w:cstheme="minorBidi"/>
            <w:sz w:val="16"/>
            <w:szCs w:val="16"/>
          </w:rPr>
          <w:t>r</w:t>
        </w:r>
      </w:ins>
      <w:r w:rsidRPr="00946BC3">
        <w:rPr>
          <w:rFonts w:asciiTheme="minorBidi" w:hAnsiTheme="minorBidi" w:cstheme="minorBidi"/>
          <w:sz w:val="16"/>
          <w:szCs w:val="16"/>
        </w:rPr>
        <w:t>eport</w:t>
      </w:r>
      <w:r w:rsidRPr="00B943A3">
        <w:rPr>
          <w:rFonts w:asciiTheme="minorBidi" w:hAnsiTheme="minorBidi" w:cstheme="minorBidi"/>
          <w:sz w:val="16"/>
          <w:szCs w:val="16"/>
        </w:rPr>
        <w:t xml:space="preserve">, </w:t>
      </w:r>
      <w:del w:id="792" w:author="Johanna Stansfield" w:date="2023-04-13T13:22:00Z">
        <w:r w:rsidRPr="00B943A3" w:rsidDel="00AC5734">
          <w:rPr>
            <w:rFonts w:asciiTheme="minorBidi" w:hAnsiTheme="minorBidi" w:cstheme="minorBidi"/>
            <w:sz w:val="16"/>
            <w:szCs w:val="16"/>
          </w:rPr>
          <w:delText xml:space="preserve">and </w:delText>
        </w:r>
      </w:del>
      <w:r w:rsidRPr="00B943A3">
        <w:rPr>
          <w:rFonts w:asciiTheme="minorBidi" w:hAnsiTheme="minorBidi" w:cstheme="minorBidi"/>
          <w:sz w:val="16"/>
          <w:szCs w:val="16"/>
        </w:rPr>
        <w:t xml:space="preserve">the aspirations </w:t>
      </w:r>
      <w:del w:id="793" w:author="Johanna Stansfield" w:date="2023-04-13T16:47:00Z">
        <w:r w:rsidRPr="00B943A3" w:rsidDel="00E73249">
          <w:rPr>
            <w:rFonts w:asciiTheme="minorBidi" w:hAnsiTheme="minorBidi" w:cstheme="minorBidi"/>
            <w:sz w:val="16"/>
            <w:szCs w:val="16"/>
          </w:rPr>
          <w:delText xml:space="preserve">of </w:delText>
        </w:r>
      </w:del>
      <w:ins w:id="794" w:author="Johanna Stansfield" w:date="2023-04-13T16:47:00Z">
        <w:r w:rsidR="00E73249">
          <w:rPr>
            <w:rFonts w:asciiTheme="minorBidi" w:hAnsiTheme="minorBidi" w:cstheme="minorBidi"/>
            <w:sz w:val="16"/>
            <w:szCs w:val="16"/>
          </w:rPr>
          <w:t>set out at</w:t>
        </w:r>
        <w:r w:rsidR="00E73249" w:rsidRPr="00B943A3">
          <w:rPr>
            <w:rFonts w:asciiTheme="minorBidi" w:hAnsiTheme="minorBidi" w:cstheme="minorBidi"/>
            <w:sz w:val="16"/>
            <w:szCs w:val="16"/>
          </w:rPr>
          <w:t xml:space="preserve"> </w:t>
        </w:r>
      </w:ins>
      <w:r w:rsidRPr="00B943A3">
        <w:rPr>
          <w:rFonts w:asciiTheme="minorBidi" w:hAnsiTheme="minorBidi" w:cstheme="minorBidi"/>
          <w:sz w:val="16"/>
          <w:szCs w:val="16"/>
        </w:rPr>
        <w:t xml:space="preserve">the Rio and Rio+20 conferences </w:t>
      </w:r>
      <w:del w:id="795" w:author="Johanna Stansfield" w:date="2023-04-13T13:31:00Z">
        <w:r w:rsidRPr="00B943A3" w:rsidDel="003D79EB">
          <w:rPr>
            <w:rFonts w:asciiTheme="minorBidi" w:hAnsiTheme="minorBidi" w:cstheme="minorBidi"/>
            <w:sz w:val="16"/>
            <w:szCs w:val="16"/>
          </w:rPr>
          <w:delText>as well as</w:delText>
        </w:r>
      </w:del>
      <w:ins w:id="796" w:author="Johanna Stansfield" w:date="2023-04-13T13:31:00Z">
        <w:r w:rsidR="003D79EB">
          <w:rPr>
            <w:rFonts w:asciiTheme="minorBidi" w:hAnsiTheme="minorBidi" w:cstheme="minorBidi"/>
            <w:sz w:val="16"/>
            <w:szCs w:val="16"/>
          </w:rPr>
          <w:t>and</w:t>
        </w:r>
      </w:ins>
      <w:r w:rsidRPr="00B943A3">
        <w:rPr>
          <w:rFonts w:asciiTheme="minorBidi" w:hAnsiTheme="minorBidi" w:cstheme="minorBidi"/>
          <w:sz w:val="16"/>
          <w:szCs w:val="16"/>
        </w:rPr>
        <w:t xml:space="preserve"> the 2030 Agenda.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BC0BF" w14:textId="5D6C0A80" w:rsidR="009568C4" w:rsidRPr="00C60C3E" w:rsidRDefault="009568C4" w:rsidP="00C60C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426F8"/>
    <w:multiLevelType w:val="hybridMultilevel"/>
    <w:tmpl w:val="3DE4D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9D309E"/>
    <w:multiLevelType w:val="multilevel"/>
    <w:tmpl w:val="ACD4B78C"/>
    <w:lvl w:ilvl="0">
      <w:start w:val="1"/>
      <w:numFmt w:val="lowerRoman"/>
      <w:lvlText w:val="%1."/>
      <w:lvlJc w:val="righ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0BE61839"/>
    <w:multiLevelType w:val="hybridMultilevel"/>
    <w:tmpl w:val="7B306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100697"/>
    <w:multiLevelType w:val="hybridMultilevel"/>
    <w:tmpl w:val="E3BE80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E5B6456"/>
    <w:multiLevelType w:val="hybridMultilevel"/>
    <w:tmpl w:val="38349782"/>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20330AD0"/>
    <w:multiLevelType w:val="hybridMultilevel"/>
    <w:tmpl w:val="B13E15D6"/>
    <w:lvl w:ilvl="0" w:tplc="7E46B9FA">
      <w:start w:val="1"/>
      <w:numFmt w:val="bullet"/>
      <w:pStyle w:val="Bullet2"/>
      <w:lvlText w:val=""/>
      <w:lvlJc w:val="left"/>
      <w:pPr>
        <w:ind w:left="2807" w:hanging="360"/>
      </w:pPr>
      <w:rPr>
        <w:rFonts w:ascii="Symbol" w:hAnsi="Symbol" w:hint="default"/>
        <w:sz w:val="14"/>
      </w:rPr>
    </w:lvl>
    <w:lvl w:ilvl="1" w:tplc="04090003" w:tentative="1">
      <w:start w:val="1"/>
      <w:numFmt w:val="bullet"/>
      <w:lvlText w:val="o"/>
      <w:lvlJc w:val="left"/>
      <w:pPr>
        <w:ind w:left="3527" w:hanging="360"/>
      </w:pPr>
      <w:rPr>
        <w:rFonts w:ascii="Courier New" w:hAnsi="Courier New" w:cs="Courier New" w:hint="default"/>
      </w:rPr>
    </w:lvl>
    <w:lvl w:ilvl="2" w:tplc="04090005" w:tentative="1">
      <w:start w:val="1"/>
      <w:numFmt w:val="bullet"/>
      <w:lvlText w:val=""/>
      <w:lvlJc w:val="left"/>
      <w:pPr>
        <w:ind w:left="4247" w:hanging="360"/>
      </w:pPr>
      <w:rPr>
        <w:rFonts w:ascii="Wingdings" w:hAnsi="Wingdings" w:hint="default"/>
      </w:rPr>
    </w:lvl>
    <w:lvl w:ilvl="3" w:tplc="04090001" w:tentative="1">
      <w:start w:val="1"/>
      <w:numFmt w:val="bullet"/>
      <w:lvlText w:val=""/>
      <w:lvlJc w:val="left"/>
      <w:pPr>
        <w:ind w:left="4967" w:hanging="360"/>
      </w:pPr>
      <w:rPr>
        <w:rFonts w:ascii="Symbol" w:hAnsi="Symbol" w:hint="default"/>
      </w:rPr>
    </w:lvl>
    <w:lvl w:ilvl="4" w:tplc="04090003" w:tentative="1">
      <w:start w:val="1"/>
      <w:numFmt w:val="bullet"/>
      <w:lvlText w:val="o"/>
      <w:lvlJc w:val="left"/>
      <w:pPr>
        <w:ind w:left="5687" w:hanging="360"/>
      </w:pPr>
      <w:rPr>
        <w:rFonts w:ascii="Courier New" w:hAnsi="Courier New" w:cs="Courier New" w:hint="default"/>
      </w:rPr>
    </w:lvl>
    <w:lvl w:ilvl="5" w:tplc="04090005" w:tentative="1">
      <w:start w:val="1"/>
      <w:numFmt w:val="bullet"/>
      <w:lvlText w:val=""/>
      <w:lvlJc w:val="left"/>
      <w:pPr>
        <w:ind w:left="6407" w:hanging="360"/>
      </w:pPr>
      <w:rPr>
        <w:rFonts w:ascii="Wingdings" w:hAnsi="Wingdings" w:hint="default"/>
      </w:rPr>
    </w:lvl>
    <w:lvl w:ilvl="6" w:tplc="04090001" w:tentative="1">
      <w:start w:val="1"/>
      <w:numFmt w:val="bullet"/>
      <w:lvlText w:val=""/>
      <w:lvlJc w:val="left"/>
      <w:pPr>
        <w:ind w:left="7127" w:hanging="360"/>
      </w:pPr>
      <w:rPr>
        <w:rFonts w:ascii="Symbol" w:hAnsi="Symbol" w:hint="default"/>
      </w:rPr>
    </w:lvl>
    <w:lvl w:ilvl="7" w:tplc="04090003" w:tentative="1">
      <w:start w:val="1"/>
      <w:numFmt w:val="bullet"/>
      <w:lvlText w:val="o"/>
      <w:lvlJc w:val="left"/>
      <w:pPr>
        <w:ind w:left="7847" w:hanging="360"/>
      </w:pPr>
      <w:rPr>
        <w:rFonts w:ascii="Courier New" w:hAnsi="Courier New" w:cs="Courier New" w:hint="default"/>
      </w:rPr>
    </w:lvl>
    <w:lvl w:ilvl="8" w:tplc="04090005" w:tentative="1">
      <w:start w:val="1"/>
      <w:numFmt w:val="bullet"/>
      <w:lvlText w:val=""/>
      <w:lvlJc w:val="left"/>
      <w:pPr>
        <w:ind w:left="8567" w:hanging="360"/>
      </w:pPr>
      <w:rPr>
        <w:rFonts w:ascii="Wingdings" w:hAnsi="Wingdings" w:hint="default"/>
      </w:rPr>
    </w:lvl>
  </w:abstractNum>
  <w:abstractNum w:abstractNumId="6" w15:restartNumberingAfterBreak="0">
    <w:nsid w:val="29D92DDB"/>
    <w:multiLevelType w:val="hybridMultilevel"/>
    <w:tmpl w:val="2C22A13C"/>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AD6797"/>
    <w:multiLevelType w:val="hybridMultilevel"/>
    <w:tmpl w:val="0EE6042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456276"/>
    <w:multiLevelType w:val="hybridMultilevel"/>
    <w:tmpl w:val="19149710"/>
    <w:lvl w:ilvl="0" w:tplc="F4AAAF66">
      <w:start w:val="1"/>
      <w:numFmt w:val="bullet"/>
      <w:pStyle w:val="Bullet3"/>
      <w:lvlText w:val=""/>
      <w:lvlJc w:val="left"/>
      <w:pPr>
        <w:ind w:left="3283" w:hanging="360"/>
      </w:pPr>
      <w:rPr>
        <w:rFonts w:ascii="Symbol" w:hAnsi="Symbol" w:cs="Symbol" w:hint="default"/>
        <w:sz w:val="14"/>
        <w:szCs w:val="14"/>
      </w:rPr>
    </w:lvl>
    <w:lvl w:ilvl="1" w:tplc="08090003" w:tentative="1">
      <w:start w:val="1"/>
      <w:numFmt w:val="bullet"/>
      <w:lvlText w:val="o"/>
      <w:lvlJc w:val="left"/>
      <w:pPr>
        <w:ind w:left="4003" w:hanging="360"/>
      </w:pPr>
      <w:rPr>
        <w:rFonts w:ascii="Courier New" w:hAnsi="Courier New" w:cs="Courier New" w:hint="default"/>
      </w:rPr>
    </w:lvl>
    <w:lvl w:ilvl="2" w:tplc="08090005" w:tentative="1">
      <w:start w:val="1"/>
      <w:numFmt w:val="bullet"/>
      <w:lvlText w:val=""/>
      <w:lvlJc w:val="left"/>
      <w:pPr>
        <w:ind w:left="4723" w:hanging="360"/>
      </w:pPr>
      <w:rPr>
        <w:rFonts w:ascii="Wingdings" w:hAnsi="Wingdings" w:hint="default"/>
      </w:rPr>
    </w:lvl>
    <w:lvl w:ilvl="3" w:tplc="08090001" w:tentative="1">
      <w:start w:val="1"/>
      <w:numFmt w:val="bullet"/>
      <w:lvlText w:val=""/>
      <w:lvlJc w:val="left"/>
      <w:pPr>
        <w:ind w:left="5443" w:hanging="360"/>
      </w:pPr>
      <w:rPr>
        <w:rFonts w:ascii="Symbol" w:hAnsi="Symbol" w:hint="default"/>
      </w:rPr>
    </w:lvl>
    <w:lvl w:ilvl="4" w:tplc="08090003" w:tentative="1">
      <w:start w:val="1"/>
      <w:numFmt w:val="bullet"/>
      <w:lvlText w:val="o"/>
      <w:lvlJc w:val="left"/>
      <w:pPr>
        <w:ind w:left="6163" w:hanging="360"/>
      </w:pPr>
      <w:rPr>
        <w:rFonts w:ascii="Courier New" w:hAnsi="Courier New" w:cs="Courier New" w:hint="default"/>
      </w:rPr>
    </w:lvl>
    <w:lvl w:ilvl="5" w:tplc="08090005" w:tentative="1">
      <w:start w:val="1"/>
      <w:numFmt w:val="bullet"/>
      <w:lvlText w:val=""/>
      <w:lvlJc w:val="left"/>
      <w:pPr>
        <w:ind w:left="6883" w:hanging="360"/>
      </w:pPr>
      <w:rPr>
        <w:rFonts w:ascii="Wingdings" w:hAnsi="Wingdings" w:hint="default"/>
      </w:rPr>
    </w:lvl>
    <w:lvl w:ilvl="6" w:tplc="08090001" w:tentative="1">
      <w:start w:val="1"/>
      <w:numFmt w:val="bullet"/>
      <w:lvlText w:val=""/>
      <w:lvlJc w:val="left"/>
      <w:pPr>
        <w:ind w:left="7603" w:hanging="360"/>
      </w:pPr>
      <w:rPr>
        <w:rFonts w:ascii="Symbol" w:hAnsi="Symbol" w:hint="default"/>
      </w:rPr>
    </w:lvl>
    <w:lvl w:ilvl="7" w:tplc="08090003" w:tentative="1">
      <w:start w:val="1"/>
      <w:numFmt w:val="bullet"/>
      <w:lvlText w:val="o"/>
      <w:lvlJc w:val="left"/>
      <w:pPr>
        <w:ind w:left="8323" w:hanging="360"/>
      </w:pPr>
      <w:rPr>
        <w:rFonts w:ascii="Courier New" w:hAnsi="Courier New" w:cs="Courier New" w:hint="default"/>
      </w:rPr>
    </w:lvl>
    <w:lvl w:ilvl="8" w:tplc="08090005" w:tentative="1">
      <w:start w:val="1"/>
      <w:numFmt w:val="bullet"/>
      <w:lvlText w:val=""/>
      <w:lvlJc w:val="left"/>
      <w:pPr>
        <w:ind w:left="9043" w:hanging="360"/>
      </w:pPr>
      <w:rPr>
        <w:rFonts w:ascii="Wingdings" w:hAnsi="Wingdings" w:hint="default"/>
      </w:rPr>
    </w:lvl>
  </w:abstractNum>
  <w:abstractNum w:abstractNumId="9" w15:restartNumberingAfterBreak="0">
    <w:nsid w:val="41982781"/>
    <w:multiLevelType w:val="hybridMultilevel"/>
    <w:tmpl w:val="5F1AC9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50811D5"/>
    <w:multiLevelType w:val="multilevel"/>
    <w:tmpl w:val="7D546522"/>
    <w:lvl w:ilvl="0">
      <w:start w:val="1"/>
      <w:numFmt w:val="bullet"/>
      <w:lvlText w:val="●"/>
      <w:lvlJc w:val="left"/>
      <w:pPr>
        <w:ind w:left="720" w:hanging="360"/>
      </w:pPr>
      <w:rPr>
        <w:rFonts w:ascii="Noto Sans Symbols" w:hAnsi="Noto Sans Symbols"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45A16A5D"/>
    <w:multiLevelType w:val="hybridMultilevel"/>
    <w:tmpl w:val="5DD0597C"/>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CE669A5"/>
    <w:multiLevelType w:val="multilevel"/>
    <w:tmpl w:val="2B7A5FDC"/>
    <w:lvl w:ilvl="0">
      <w:start w:val="1"/>
      <w:numFmt w:val="bullet"/>
      <w:pStyle w:val="NormalBullet"/>
      <w:lvlText w:val=""/>
      <w:lvlJc w:val="left"/>
      <w:pPr>
        <w:tabs>
          <w:tab w:val="num" w:pos="2376"/>
        </w:tabs>
        <w:ind w:left="2218" w:hanging="202"/>
      </w:pPr>
      <w:rPr>
        <w:rFonts w:ascii="Symbol" w:hAnsi="Symbol" w:hint="default"/>
      </w:rPr>
    </w:lvl>
    <w:lvl w:ilvl="1">
      <w:start w:val="1"/>
      <w:numFmt w:val="lowerLetter"/>
      <w:lvlText w:val="%2)"/>
      <w:lvlJc w:val="left"/>
      <w:pPr>
        <w:tabs>
          <w:tab w:val="num" w:pos="2736"/>
        </w:tabs>
        <w:ind w:left="2736" w:hanging="360"/>
      </w:pPr>
      <w:rPr>
        <w:rFonts w:hint="default"/>
      </w:rPr>
    </w:lvl>
    <w:lvl w:ilvl="2">
      <w:start w:val="1"/>
      <w:numFmt w:val="lowerRoman"/>
      <w:lvlText w:val="%3)"/>
      <w:lvlJc w:val="left"/>
      <w:pPr>
        <w:tabs>
          <w:tab w:val="num" w:pos="3096"/>
        </w:tabs>
        <w:ind w:left="3096" w:hanging="360"/>
      </w:pPr>
      <w:rPr>
        <w:rFonts w:hint="default"/>
      </w:rPr>
    </w:lvl>
    <w:lvl w:ilvl="3">
      <w:start w:val="1"/>
      <w:numFmt w:val="decimal"/>
      <w:lvlText w:val="(%4)"/>
      <w:lvlJc w:val="left"/>
      <w:pPr>
        <w:tabs>
          <w:tab w:val="num" w:pos="3456"/>
        </w:tabs>
        <w:ind w:left="3456" w:hanging="360"/>
      </w:pPr>
      <w:rPr>
        <w:rFonts w:hint="default"/>
      </w:rPr>
    </w:lvl>
    <w:lvl w:ilvl="4">
      <w:start w:val="1"/>
      <w:numFmt w:val="lowerLetter"/>
      <w:lvlText w:val="(%5)"/>
      <w:lvlJc w:val="left"/>
      <w:pPr>
        <w:tabs>
          <w:tab w:val="num" w:pos="3816"/>
        </w:tabs>
        <w:ind w:left="3816" w:hanging="360"/>
      </w:pPr>
      <w:rPr>
        <w:rFonts w:hint="default"/>
      </w:rPr>
    </w:lvl>
    <w:lvl w:ilvl="5">
      <w:start w:val="1"/>
      <w:numFmt w:val="lowerRoman"/>
      <w:lvlText w:val="(%6)"/>
      <w:lvlJc w:val="left"/>
      <w:pPr>
        <w:tabs>
          <w:tab w:val="num" w:pos="4176"/>
        </w:tabs>
        <w:ind w:left="4176" w:hanging="360"/>
      </w:pPr>
      <w:rPr>
        <w:rFonts w:hint="default"/>
      </w:rPr>
    </w:lvl>
    <w:lvl w:ilvl="6">
      <w:start w:val="1"/>
      <w:numFmt w:val="decimal"/>
      <w:lvlText w:val="%7."/>
      <w:lvlJc w:val="left"/>
      <w:pPr>
        <w:tabs>
          <w:tab w:val="num" w:pos="4536"/>
        </w:tabs>
        <w:ind w:left="4536" w:hanging="360"/>
      </w:pPr>
      <w:rPr>
        <w:rFonts w:hint="default"/>
      </w:rPr>
    </w:lvl>
    <w:lvl w:ilvl="7">
      <w:start w:val="1"/>
      <w:numFmt w:val="lowerLetter"/>
      <w:lvlText w:val="%8."/>
      <w:lvlJc w:val="left"/>
      <w:pPr>
        <w:tabs>
          <w:tab w:val="num" w:pos="4896"/>
        </w:tabs>
        <w:ind w:left="4896" w:hanging="360"/>
      </w:pPr>
      <w:rPr>
        <w:rFonts w:hint="default"/>
      </w:rPr>
    </w:lvl>
    <w:lvl w:ilvl="8">
      <w:start w:val="1"/>
      <w:numFmt w:val="lowerRoman"/>
      <w:lvlText w:val="%9."/>
      <w:lvlJc w:val="left"/>
      <w:pPr>
        <w:tabs>
          <w:tab w:val="num" w:pos="5256"/>
        </w:tabs>
        <w:ind w:left="5256" w:hanging="360"/>
      </w:pPr>
      <w:rPr>
        <w:rFonts w:hint="default"/>
      </w:rPr>
    </w:lvl>
  </w:abstractNum>
  <w:abstractNum w:abstractNumId="13" w15:restartNumberingAfterBreak="0">
    <w:nsid w:val="538F5E15"/>
    <w:multiLevelType w:val="hybridMultilevel"/>
    <w:tmpl w:val="4D3670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9E278ED"/>
    <w:multiLevelType w:val="hybridMultilevel"/>
    <w:tmpl w:val="D7D49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4F14A04"/>
    <w:multiLevelType w:val="hybridMultilevel"/>
    <w:tmpl w:val="0F8E0BF2"/>
    <w:lvl w:ilvl="0" w:tplc="F404D8B4">
      <w:start w:val="1"/>
      <w:numFmt w:val="bullet"/>
      <w:pStyle w:val="Bullet1"/>
      <w:lvlText w:val=""/>
      <w:lvlJc w:val="left"/>
      <w:pPr>
        <w:ind w:left="1976" w:hanging="360"/>
      </w:pPr>
      <w:rPr>
        <w:rFonts w:ascii="Symbol" w:hAnsi="Symbol" w:cs="Symbol" w:hint="default"/>
        <w:sz w:val="14"/>
      </w:rPr>
    </w:lvl>
    <w:lvl w:ilvl="1" w:tplc="04090003" w:tentative="1">
      <w:start w:val="1"/>
      <w:numFmt w:val="bullet"/>
      <w:lvlText w:val="o"/>
      <w:lvlJc w:val="left"/>
      <w:pPr>
        <w:ind w:left="3056" w:hanging="360"/>
      </w:pPr>
      <w:rPr>
        <w:rFonts w:ascii="Courier New" w:hAnsi="Courier New" w:cs="Courier New" w:hint="default"/>
      </w:rPr>
    </w:lvl>
    <w:lvl w:ilvl="2" w:tplc="04090005" w:tentative="1">
      <w:start w:val="1"/>
      <w:numFmt w:val="bullet"/>
      <w:lvlText w:val=""/>
      <w:lvlJc w:val="left"/>
      <w:pPr>
        <w:ind w:left="3776" w:hanging="360"/>
      </w:pPr>
      <w:rPr>
        <w:rFonts w:ascii="Wingdings" w:hAnsi="Wingdings" w:hint="default"/>
      </w:rPr>
    </w:lvl>
    <w:lvl w:ilvl="3" w:tplc="04090001" w:tentative="1">
      <w:start w:val="1"/>
      <w:numFmt w:val="bullet"/>
      <w:lvlText w:val=""/>
      <w:lvlJc w:val="left"/>
      <w:pPr>
        <w:ind w:left="4496" w:hanging="360"/>
      </w:pPr>
      <w:rPr>
        <w:rFonts w:ascii="Symbol" w:hAnsi="Symbol" w:hint="default"/>
      </w:rPr>
    </w:lvl>
    <w:lvl w:ilvl="4" w:tplc="04090003" w:tentative="1">
      <w:start w:val="1"/>
      <w:numFmt w:val="bullet"/>
      <w:lvlText w:val="o"/>
      <w:lvlJc w:val="left"/>
      <w:pPr>
        <w:ind w:left="5216" w:hanging="360"/>
      </w:pPr>
      <w:rPr>
        <w:rFonts w:ascii="Courier New" w:hAnsi="Courier New" w:cs="Courier New" w:hint="default"/>
      </w:rPr>
    </w:lvl>
    <w:lvl w:ilvl="5" w:tplc="04090005" w:tentative="1">
      <w:start w:val="1"/>
      <w:numFmt w:val="bullet"/>
      <w:lvlText w:val=""/>
      <w:lvlJc w:val="left"/>
      <w:pPr>
        <w:ind w:left="5936" w:hanging="360"/>
      </w:pPr>
      <w:rPr>
        <w:rFonts w:ascii="Wingdings" w:hAnsi="Wingdings" w:hint="default"/>
      </w:rPr>
    </w:lvl>
    <w:lvl w:ilvl="6" w:tplc="04090001" w:tentative="1">
      <w:start w:val="1"/>
      <w:numFmt w:val="bullet"/>
      <w:lvlText w:val=""/>
      <w:lvlJc w:val="left"/>
      <w:pPr>
        <w:ind w:left="6656" w:hanging="360"/>
      </w:pPr>
      <w:rPr>
        <w:rFonts w:ascii="Symbol" w:hAnsi="Symbol" w:hint="default"/>
      </w:rPr>
    </w:lvl>
    <w:lvl w:ilvl="7" w:tplc="04090003" w:tentative="1">
      <w:start w:val="1"/>
      <w:numFmt w:val="bullet"/>
      <w:lvlText w:val="o"/>
      <w:lvlJc w:val="left"/>
      <w:pPr>
        <w:ind w:left="7376" w:hanging="360"/>
      </w:pPr>
      <w:rPr>
        <w:rFonts w:ascii="Courier New" w:hAnsi="Courier New" w:cs="Courier New" w:hint="default"/>
      </w:rPr>
    </w:lvl>
    <w:lvl w:ilvl="8" w:tplc="04090005" w:tentative="1">
      <w:start w:val="1"/>
      <w:numFmt w:val="bullet"/>
      <w:lvlText w:val=""/>
      <w:lvlJc w:val="left"/>
      <w:pPr>
        <w:ind w:left="8096" w:hanging="360"/>
      </w:pPr>
      <w:rPr>
        <w:rFonts w:ascii="Wingdings" w:hAnsi="Wingdings" w:hint="default"/>
      </w:rPr>
    </w:lvl>
  </w:abstractNum>
  <w:abstractNum w:abstractNumId="16" w15:restartNumberingAfterBreak="0">
    <w:nsid w:val="75B502B6"/>
    <w:multiLevelType w:val="hybridMultilevel"/>
    <w:tmpl w:val="FC1C78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765A28F9"/>
    <w:multiLevelType w:val="hybridMultilevel"/>
    <w:tmpl w:val="1668E974"/>
    <w:lvl w:ilvl="0" w:tplc="D180AED0">
      <w:numFmt w:val="bullet"/>
      <w:lvlText w:val=""/>
      <w:lvlJc w:val="left"/>
      <w:pPr>
        <w:ind w:left="720" w:hanging="360"/>
      </w:pPr>
      <w:rPr>
        <w:rFonts w:ascii="Symbol" w:eastAsia="Roboto Condensed" w:hAnsi="Symbol" w:cs="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84062556">
    <w:abstractNumId w:val="5"/>
  </w:num>
  <w:num w:numId="2" w16cid:durableId="518659192">
    <w:abstractNumId w:val="12"/>
  </w:num>
  <w:num w:numId="3" w16cid:durableId="1795322141">
    <w:abstractNumId w:val="15"/>
  </w:num>
  <w:num w:numId="4" w16cid:durableId="1046416920">
    <w:abstractNumId w:val="8"/>
  </w:num>
  <w:num w:numId="5" w16cid:durableId="1480073164">
    <w:abstractNumId w:val="2"/>
  </w:num>
  <w:num w:numId="6" w16cid:durableId="1953780380">
    <w:abstractNumId w:val="7"/>
  </w:num>
  <w:num w:numId="7" w16cid:durableId="13654603">
    <w:abstractNumId w:val="6"/>
  </w:num>
  <w:num w:numId="8" w16cid:durableId="1246573164">
    <w:abstractNumId w:val="16"/>
  </w:num>
  <w:num w:numId="9" w16cid:durableId="1350985134">
    <w:abstractNumId w:val="0"/>
  </w:num>
  <w:num w:numId="10" w16cid:durableId="580064674">
    <w:abstractNumId w:val="1"/>
  </w:num>
  <w:num w:numId="11" w16cid:durableId="1226642305">
    <w:abstractNumId w:val="17"/>
  </w:num>
  <w:num w:numId="12" w16cid:durableId="106387511">
    <w:abstractNumId w:val="4"/>
  </w:num>
  <w:num w:numId="13" w16cid:durableId="928082563">
    <w:abstractNumId w:val="14"/>
  </w:num>
  <w:num w:numId="14" w16cid:durableId="1392850152">
    <w:abstractNumId w:val="10"/>
  </w:num>
  <w:num w:numId="15" w16cid:durableId="1042943744">
    <w:abstractNumId w:val="11"/>
  </w:num>
  <w:num w:numId="16" w16cid:durableId="320669193">
    <w:abstractNumId w:val="13"/>
  </w:num>
  <w:num w:numId="17" w16cid:durableId="568077501">
    <w:abstractNumId w:val="3"/>
  </w:num>
  <w:num w:numId="18" w16cid:durableId="1942372621">
    <w:abstractNumId w:val="9"/>
  </w:num>
  <w:numIdMacAtCleanup w:val="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hanna Stansfield">
    <w15:presenceInfo w15:providerId="None" w15:userId="Johanna Stansfiel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trackRevisions/>
  <w:defaultTabStop w:val="475"/>
  <w:hyphenationZone w:val="20"/>
  <w:doNotHyphenateCaps/>
  <w:evenAndOddHeaders/>
  <w:characterSpacingControl w:val="doNotCompress"/>
  <w:hdrShapeDefaults>
    <o:shapedefaults v:ext="edit" spidmax="2050"/>
  </w:hdrShapeDefaults>
  <w:footnotePr>
    <w:footnote w:id="-1"/>
    <w:footnote w:id="0"/>
  </w:footnotePr>
  <w:endnotePr>
    <w:pos w:val="sectEnd"/>
    <w:numFmt w:val="decimal"/>
    <w:endnote w:id="-1"/>
    <w:endnote w:id="0"/>
  </w:endnotePr>
  <w:compat>
    <w:suppressBottomSpacing/>
    <w:suppressTop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Barcode" w:val="*2001365*"/>
    <w:docVar w:name="CreationDt" w:val="19/02/2020 10:54:53"/>
    <w:docVar w:name="DocCategory" w:val="Doc"/>
    <w:docVar w:name="DocType" w:val="Final"/>
    <w:docVar w:name="DutyStation" w:val="Vienna"/>
    <w:docVar w:name="FooterJN" w:val="V.20-01365"/>
    <w:docVar w:name="jobn" w:val="V.20-01365 (E)"/>
    <w:docVar w:name="jobnDT" w:val="V.20-01365 (E)   190220"/>
    <w:docVar w:name="jobnDTDT" w:val="V.20-01365 (E)   190220   190220"/>
    <w:docVar w:name="JobNo" w:val="V.2001365E"/>
    <w:docVar w:name="JobNo2" w:val="2001365E"/>
    <w:docVar w:name="LocalDrive" w:val="0"/>
    <w:docVar w:name="OandT" w:val="KD"/>
    <w:docVar w:name="sss1" w:val="E/CN.7/2020/CRP.7"/>
    <w:docVar w:name="sss2" w:val="-"/>
    <w:docVar w:name="Symbol1" w:val="E/CN.7/2020/CRP.7"/>
    <w:docVar w:name="Symbol2" w:val="-"/>
  </w:docVars>
  <w:rsids>
    <w:rsidRoot w:val="00CD01B1"/>
    <w:rsid w:val="00010DCD"/>
    <w:rsid w:val="00012805"/>
    <w:rsid w:val="0001325F"/>
    <w:rsid w:val="00013527"/>
    <w:rsid w:val="00017FCF"/>
    <w:rsid w:val="00022A37"/>
    <w:rsid w:val="00024D1E"/>
    <w:rsid w:val="0002555A"/>
    <w:rsid w:val="000408AB"/>
    <w:rsid w:val="00042441"/>
    <w:rsid w:val="00045A3D"/>
    <w:rsid w:val="00060370"/>
    <w:rsid w:val="00070D03"/>
    <w:rsid w:val="00071CEC"/>
    <w:rsid w:val="00077E74"/>
    <w:rsid w:val="000924FE"/>
    <w:rsid w:val="000B3288"/>
    <w:rsid w:val="000B3DCB"/>
    <w:rsid w:val="000B5AFB"/>
    <w:rsid w:val="000B7325"/>
    <w:rsid w:val="000C06F2"/>
    <w:rsid w:val="000C4C9C"/>
    <w:rsid w:val="000D62D9"/>
    <w:rsid w:val="000E2BBD"/>
    <w:rsid w:val="000F001E"/>
    <w:rsid w:val="00103B68"/>
    <w:rsid w:val="00111FBD"/>
    <w:rsid w:val="0011766D"/>
    <w:rsid w:val="00152655"/>
    <w:rsid w:val="00153006"/>
    <w:rsid w:val="00173ED8"/>
    <w:rsid w:val="00174BA9"/>
    <w:rsid w:val="00182EC2"/>
    <w:rsid w:val="00184E4B"/>
    <w:rsid w:val="001906B2"/>
    <w:rsid w:val="00194348"/>
    <w:rsid w:val="00196983"/>
    <w:rsid w:val="00196A95"/>
    <w:rsid w:val="001A207A"/>
    <w:rsid w:val="001A2820"/>
    <w:rsid w:val="001A78C8"/>
    <w:rsid w:val="001B59AF"/>
    <w:rsid w:val="001C22A4"/>
    <w:rsid w:val="001C2448"/>
    <w:rsid w:val="001C27FF"/>
    <w:rsid w:val="001C66B8"/>
    <w:rsid w:val="001D79B0"/>
    <w:rsid w:val="001E3B8E"/>
    <w:rsid w:val="002007C7"/>
    <w:rsid w:val="00200F9C"/>
    <w:rsid w:val="00201732"/>
    <w:rsid w:val="00205C0C"/>
    <w:rsid w:val="00214645"/>
    <w:rsid w:val="00224216"/>
    <w:rsid w:val="00224E39"/>
    <w:rsid w:val="002261F3"/>
    <w:rsid w:val="00231254"/>
    <w:rsid w:val="00231FE3"/>
    <w:rsid w:val="00232709"/>
    <w:rsid w:val="00245633"/>
    <w:rsid w:val="00251D59"/>
    <w:rsid w:val="00256F46"/>
    <w:rsid w:val="00264590"/>
    <w:rsid w:val="002706A2"/>
    <w:rsid w:val="00271358"/>
    <w:rsid w:val="00273A14"/>
    <w:rsid w:val="002919BB"/>
    <w:rsid w:val="00291E88"/>
    <w:rsid w:val="00293E63"/>
    <w:rsid w:val="002A13E3"/>
    <w:rsid w:val="002A18E5"/>
    <w:rsid w:val="002A4038"/>
    <w:rsid w:val="002A5875"/>
    <w:rsid w:val="002B2694"/>
    <w:rsid w:val="002B6A31"/>
    <w:rsid w:val="002C39D7"/>
    <w:rsid w:val="002C3D36"/>
    <w:rsid w:val="002C633D"/>
    <w:rsid w:val="002D0B02"/>
    <w:rsid w:val="002D5AB8"/>
    <w:rsid w:val="002D7C3F"/>
    <w:rsid w:val="002D7F44"/>
    <w:rsid w:val="002E09A8"/>
    <w:rsid w:val="002E739D"/>
    <w:rsid w:val="002F021E"/>
    <w:rsid w:val="002F0596"/>
    <w:rsid w:val="002F2A69"/>
    <w:rsid w:val="00300B6A"/>
    <w:rsid w:val="00315439"/>
    <w:rsid w:val="00315718"/>
    <w:rsid w:val="00316AF9"/>
    <w:rsid w:val="00334201"/>
    <w:rsid w:val="0034487F"/>
    <w:rsid w:val="00345D54"/>
    <w:rsid w:val="00346E64"/>
    <w:rsid w:val="003559E4"/>
    <w:rsid w:val="003567DA"/>
    <w:rsid w:val="00360264"/>
    <w:rsid w:val="00364EEC"/>
    <w:rsid w:val="00371074"/>
    <w:rsid w:val="00371397"/>
    <w:rsid w:val="00371A3B"/>
    <w:rsid w:val="00380153"/>
    <w:rsid w:val="00380458"/>
    <w:rsid w:val="00392BE0"/>
    <w:rsid w:val="00395B60"/>
    <w:rsid w:val="003A0A16"/>
    <w:rsid w:val="003D08EA"/>
    <w:rsid w:val="003D159A"/>
    <w:rsid w:val="003D3F6A"/>
    <w:rsid w:val="003D79EB"/>
    <w:rsid w:val="003D7EED"/>
    <w:rsid w:val="003E3B08"/>
    <w:rsid w:val="003E723B"/>
    <w:rsid w:val="003F1557"/>
    <w:rsid w:val="003F25BA"/>
    <w:rsid w:val="003F6EB5"/>
    <w:rsid w:val="00406200"/>
    <w:rsid w:val="00417FF5"/>
    <w:rsid w:val="004337B8"/>
    <w:rsid w:val="00436E85"/>
    <w:rsid w:val="0044179B"/>
    <w:rsid w:val="00446978"/>
    <w:rsid w:val="00454E97"/>
    <w:rsid w:val="0046257B"/>
    <w:rsid w:val="0046577E"/>
    <w:rsid w:val="004657BE"/>
    <w:rsid w:val="00480A9C"/>
    <w:rsid w:val="004856CD"/>
    <w:rsid w:val="00487D16"/>
    <w:rsid w:val="00492ED8"/>
    <w:rsid w:val="004A199E"/>
    <w:rsid w:val="004A6554"/>
    <w:rsid w:val="004B0B18"/>
    <w:rsid w:val="004B4C46"/>
    <w:rsid w:val="004C45F3"/>
    <w:rsid w:val="004C7D29"/>
    <w:rsid w:val="004D17DB"/>
    <w:rsid w:val="004E1DE4"/>
    <w:rsid w:val="004E4FFF"/>
    <w:rsid w:val="004E5DC9"/>
    <w:rsid w:val="004E6381"/>
    <w:rsid w:val="004F60AC"/>
    <w:rsid w:val="0050542B"/>
    <w:rsid w:val="00507DD5"/>
    <w:rsid w:val="00525648"/>
    <w:rsid w:val="005365A5"/>
    <w:rsid w:val="00537710"/>
    <w:rsid w:val="0054091E"/>
    <w:rsid w:val="005457DD"/>
    <w:rsid w:val="0055201A"/>
    <w:rsid w:val="00554011"/>
    <w:rsid w:val="00556720"/>
    <w:rsid w:val="00564E7E"/>
    <w:rsid w:val="005716B5"/>
    <w:rsid w:val="00576155"/>
    <w:rsid w:val="00580016"/>
    <w:rsid w:val="005864EA"/>
    <w:rsid w:val="00595DD9"/>
    <w:rsid w:val="005B0237"/>
    <w:rsid w:val="005C49C8"/>
    <w:rsid w:val="005C6A83"/>
    <w:rsid w:val="005E443D"/>
    <w:rsid w:val="005E4704"/>
    <w:rsid w:val="005F095A"/>
    <w:rsid w:val="005F2F1C"/>
    <w:rsid w:val="00607BB0"/>
    <w:rsid w:val="00612565"/>
    <w:rsid w:val="00613380"/>
    <w:rsid w:val="006137E4"/>
    <w:rsid w:val="0061775D"/>
    <w:rsid w:val="0062128C"/>
    <w:rsid w:val="00624C99"/>
    <w:rsid w:val="00634DC9"/>
    <w:rsid w:val="00636929"/>
    <w:rsid w:val="0063757C"/>
    <w:rsid w:val="00641DE2"/>
    <w:rsid w:val="0064252E"/>
    <w:rsid w:val="0065148B"/>
    <w:rsid w:val="00651750"/>
    <w:rsid w:val="00655D64"/>
    <w:rsid w:val="006568A0"/>
    <w:rsid w:val="00657111"/>
    <w:rsid w:val="00662ECB"/>
    <w:rsid w:val="00667D8A"/>
    <w:rsid w:val="00673CE7"/>
    <w:rsid w:val="00674235"/>
    <w:rsid w:val="00677109"/>
    <w:rsid w:val="00690996"/>
    <w:rsid w:val="006922E5"/>
    <w:rsid w:val="006B13CF"/>
    <w:rsid w:val="006B4215"/>
    <w:rsid w:val="006C4B4E"/>
    <w:rsid w:val="006C5B7C"/>
    <w:rsid w:val="006D1474"/>
    <w:rsid w:val="006D43F8"/>
    <w:rsid w:val="006D6278"/>
    <w:rsid w:val="006D65C4"/>
    <w:rsid w:val="006D7E84"/>
    <w:rsid w:val="006E19F3"/>
    <w:rsid w:val="006E2FA3"/>
    <w:rsid w:val="006F3297"/>
    <w:rsid w:val="00707CAD"/>
    <w:rsid w:val="0071742B"/>
    <w:rsid w:val="00733EBC"/>
    <w:rsid w:val="007346CF"/>
    <w:rsid w:val="00744C66"/>
    <w:rsid w:val="00747697"/>
    <w:rsid w:val="0075076A"/>
    <w:rsid w:val="00764DD9"/>
    <w:rsid w:val="0076662E"/>
    <w:rsid w:val="007747ED"/>
    <w:rsid w:val="00777887"/>
    <w:rsid w:val="00794D9F"/>
    <w:rsid w:val="007A07D4"/>
    <w:rsid w:val="007A4816"/>
    <w:rsid w:val="007A4C14"/>
    <w:rsid w:val="007A620C"/>
    <w:rsid w:val="007B53AF"/>
    <w:rsid w:val="007C03E2"/>
    <w:rsid w:val="007C3FED"/>
    <w:rsid w:val="007D7C71"/>
    <w:rsid w:val="007E43B2"/>
    <w:rsid w:val="007F1EE6"/>
    <w:rsid w:val="007F4725"/>
    <w:rsid w:val="007F77C0"/>
    <w:rsid w:val="0080069B"/>
    <w:rsid w:val="00811400"/>
    <w:rsid w:val="00811440"/>
    <w:rsid w:val="00813754"/>
    <w:rsid w:val="00824436"/>
    <w:rsid w:val="00831740"/>
    <w:rsid w:val="00836C9D"/>
    <w:rsid w:val="00846D29"/>
    <w:rsid w:val="008476CC"/>
    <w:rsid w:val="00853D5C"/>
    <w:rsid w:val="00855FFA"/>
    <w:rsid w:val="00862A07"/>
    <w:rsid w:val="00865746"/>
    <w:rsid w:val="008658D1"/>
    <w:rsid w:val="00865FCD"/>
    <w:rsid w:val="008723C3"/>
    <w:rsid w:val="00872551"/>
    <w:rsid w:val="00890662"/>
    <w:rsid w:val="0089085F"/>
    <w:rsid w:val="008A156F"/>
    <w:rsid w:val="008A5393"/>
    <w:rsid w:val="008A54DC"/>
    <w:rsid w:val="008A7610"/>
    <w:rsid w:val="008B13CC"/>
    <w:rsid w:val="008F1C5D"/>
    <w:rsid w:val="008F263C"/>
    <w:rsid w:val="008F56B4"/>
    <w:rsid w:val="00926B12"/>
    <w:rsid w:val="00942E99"/>
    <w:rsid w:val="00943257"/>
    <w:rsid w:val="00946BC3"/>
    <w:rsid w:val="00947922"/>
    <w:rsid w:val="009500B7"/>
    <w:rsid w:val="009517EC"/>
    <w:rsid w:val="009568C4"/>
    <w:rsid w:val="009669A7"/>
    <w:rsid w:val="009874E8"/>
    <w:rsid w:val="009A5B3A"/>
    <w:rsid w:val="009C1B9D"/>
    <w:rsid w:val="009E1969"/>
    <w:rsid w:val="009F17D0"/>
    <w:rsid w:val="009F2062"/>
    <w:rsid w:val="009F4D05"/>
    <w:rsid w:val="009F60F1"/>
    <w:rsid w:val="009F756F"/>
    <w:rsid w:val="00A14448"/>
    <w:rsid w:val="00A14F79"/>
    <w:rsid w:val="00A20AC0"/>
    <w:rsid w:val="00A22B5B"/>
    <w:rsid w:val="00A30DCB"/>
    <w:rsid w:val="00A33ADC"/>
    <w:rsid w:val="00A33D02"/>
    <w:rsid w:val="00A50881"/>
    <w:rsid w:val="00A56A6D"/>
    <w:rsid w:val="00A61908"/>
    <w:rsid w:val="00A63819"/>
    <w:rsid w:val="00A67B69"/>
    <w:rsid w:val="00A70EFB"/>
    <w:rsid w:val="00A73452"/>
    <w:rsid w:val="00A81678"/>
    <w:rsid w:val="00A84CE5"/>
    <w:rsid w:val="00A93A73"/>
    <w:rsid w:val="00A94A4E"/>
    <w:rsid w:val="00AA2B3C"/>
    <w:rsid w:val="00AA2E74"/>
    <w:rsid w:val="00AA31F4"/>
    <w:rsid w:val="00AB2BAB"/>
    <w:rsid w:val="00AC0C16"/>
    <w:rsid w:val="00AC5734"/>
    <w:rsid w:val="00AC5F22"/>
    <w:rsid w:val="00AC617F"/>
    <w:rsid w:val="00AC7751"/>
    <w:rsid w:val="00AD13F1"/>
    <w:rsid w:val="00AE207B"/>
    <w:rsid w:val="00AE72A3"/>
    <w:rsid w:val="00AF06BA"/>
    <w:rsid w:val="00B27E2C"/>
    <w:rsid w:val="00B40842"/>
    <w:rsid w:val="00B42B1D"/>
    <w:rsid w:val="00B46ADB"/>
    <w:rsid w:val="00B54916"/>
    <w:rsid w:val="00B56681"/>
    <w:rsid w:val="00B57C83"/>
    <w:rsid w:val="00B70710"/>
    <w:rsid w:val="00B84D13"/>
    <w:rsid w:val="00B9015F"/>
    <w:rsid w:val="00BA666B"/>
    <w:rsid w:val="00BB5C7D"/>
    <w:rsid w:val="00BB5E4D"/>
    <w:rsid w:val="00BD1AD2"/>
    <w:rsid w:val="00BE196B"/>
    <w:rsid w:val="00BF0FC6"/>
    <w:rsid w:val="00BF5B27"/>
    <w:rsid w:val="00BF6BE0"/>
    <w:rsid w:val="00C1607B"/>
    <w:rsid w:val="00C22AE6"/>
    <w:rsid w:val="00C27909"/>
    <w:rsid w:val="00C34672"/>
    <w:rsid w:val="00C34802"/>
    <w:rsid w:val="00C37C83"/>
    <w:rsid w:val="00C45789"/>
    <w:rsid w:val="00C60C3E"/>
    <w:rsid w:val="00C61AAA"/>
    <w:rsid w:val="00C65AAE"/>
    <w:rsid w:val="00C76A47"/>
    <w:rsid w:val="00C779E4"/>
    <w:rsid w:val="00C807E9"/>
    <w:rsid w:val="00C831F4"/>
    <w:rsid w:val="00CA46D3"/>
    <w:rsid w:val="00CB0D0A"/>
    <w:rsid w:val="00CD01B1"/>
    <w:rsid w:val="00CD0F7B"/>
    <w:rsid w:val="00CD4AC4"/>
    <w:rsid w:val="00CE0DED"/>
    <w:rsid w:val="00CE3025"/>
    <w:rsid w:val="00CE4233"/>
    <w:rsid w:val="00D16FAA"/>
    <w:rsid w:val="00D37DA5"/>
    <w:rsid w:val="00D454A0"/>
    <w:rsid w:val="00D526E8"/>
    <w:rsid w:val="00D56505"/>
    <w:rsid w:val="00D72017"/>
    <w:rsid w:val="00D86195"/>
    <w:rsid w:val="00D94A42"/>
    <w:rsid w:val="00DB3787"/>
    <w:rsid w:val="00DB67B2"/>
    <w:rsid w:val="00DC17A1"/>
    <w:rsid w:val="00DC7B16"/>
    <w:rsid w:val="00DD2319"/>
    <w:rsid w:val="00DD42F7"/>
    <w:rsid w:val="00DD4A2B"/>
    <w:rsid w:val="00DE2280"/>
    <w:rsid w:val="00DE3521"/>
    <w:rsid w:val="00DE5C10"/>
    <w:rsid w:val="00DE6767"/>
    <w:rsid w:val="00DE6CB9"/>
    <w:rsid w:val="00E03B3D"/>
    <w:rsid w:val="00E06E9B"/>
    <w:rsid w:val="00E177A7"/>
    <w:rsid w:val="00E2195D"/>
    <w:rsid w:val="00E40A43"/>
    <w:rsid w:val="00E524A4"/>
    <w:rsid w:val="00E616C2"/>
    <w:rsid w:val="00E62DF1"/>
    <w:rsid w:val="00E67AC4"/>
    <w:rsid w:val="00E73249"/>
    <w:rsid w:val="00E81109"/>
    <w:rsid w:val="00E870C2"/>
    <w:rsid w:val="00EB68AD"/>
    <w:rsid w:val="00EC0F85"/>
    <w:rsid w:val="00EC217E"/>
    <w:rsid w:val="00ED42F5"/>
    <w:rsid w:val="00ED5AA7"/>
    <w:rsid w:val="00EE3B55"/>
    <w:rsid w:val="00EE7362"/>
    <w:rsid w:val="00F166CA"/>
    <w:rsid w:val="00F27BF6"/>
    <w:rsid w:val="00F30184"/>
    <w:rsid w:val="00F41AD9"/>
    <w:rsid w:val="00F42148"/>
    <w:rsid w:val="00F52C4C"/>
    <w:rsid w:val="00F5593E"/>
    <w:rsid w:val="00F660BE"/>
    <w:rsid w:val="00F6657B"/>
    <w:rsid w:val="00F666FE"/>
    <w:rsid w:val="00F7600D"/>
    <w:rsid w:val="00F8496A"/>
    <w:rsid w:val="00F8600E"/>
    <w:rsid w:val="00F86108"/>
    <w:rsid w:val="00F942FC"/>
    <w:rsid w:val="00F94BC6"/>
    <w:rsid w:val="00FA386E"/>
    <w:rsid w:val="00FA5B9C"/>
    <w:rsid w:val="00FC120C"/>
    <w:rsid w:val="00FC49F5"/>
    <w:rsid w:val="00FC51B1"/>
    <w:rsid w:val="00FE51D7"/>
    <w:rsid w:val="00FE679F"/>
    <w:rsid w:val="00FF08B4"/>
    <w:rsid w:val="00FF4396"/>
    <w:rsid w:val="0DAF6131"/>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43A0E3C"/>
  <w15:chartTrackingRefBased/>
  <w15:docId w15:val="{1F357CCF-4AE5-4C06-AE1A-F61CB2038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iPriority="0" w:unhideWhenUsed="1" w:qFormat="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06BA"/>
    <w:pPr>
      <w:suppressAutoHyphens/>
      <w:spacing w:after="0" w:line="240" w:lineRule="atLeast"/>
    </w:pPr>
    <w:rPr>
      <w:rFonts w:ascii="Times New Roman" w:eastAsiaTheme="minorHAnsi" w:hAnsi="Times New Roman" w:cs="Times New Roman"/>
      <w:spacing w:val="4"/>
      <w:w w:val="103"/>
      <w:kern w:val="14"/>
      <w:sz w:val="20"/>
      <w:szCs w:val="20"/>
      <w:lang w:eastAsia="en-US"/>
    </w:rPr>
  </w:style>
  <w:style w:type="paragraph" w:styleId="Heading1">
    <w:name w:val="heading 1"/>
    <w:basedOn w:val="Normal"/>
    <w:next w:val="Normal"/>
    <w:link w:val="Heading1Char"/>
    <w:uiPriority w:val="9"/>
    <w:qFormat/>
    <w:rsid w:val="003A0A16"/>
    <w:pPr>
      <w:keepNext/>
      <w:spacing w:before="240" w:after="60"/>
      <w:outlineLvl w:val="0"/>
    </w:pPr>
    <w:rPr>
      <w:rFonts w:ascii="Arial" w:eastAsia="Times New Roman" w:hAnsi="Arial"/>
      <w:b/>
      <w:bCs/>
      <w:kern w:val="32"/>
      <w:sz w:val="32"/>
      <w:szCs w:val="28"/>
    </w:rPr>
  </w:style>
  <w:style w:type="paragraph" w:styleId="Heading2">
    <w:name w:val="heading 2"/>
    <w:basedOn w:val="Normal"/>
    <w:next w:val="Normal"/>
    <w:link w:val="Heading2Char"/>
    <w:uiPriority w:val="9"/>
    <w:qFormat/>
    <w:rsid w:val="003A0A16"/>
    <w:pPr>
      <w:keepNext/>
      <w:spacing w:before="240" w:after="60"/>
      <w:outlineLvl w:val="1"/>
    </w:pPr>
    <w:rPr>
      <w:rFonts w:ascii="Arial" w:eastAsia="Times New Roman" w:hAnsi="Arial"/>
      <w:b/>
      <w:bCs/>
      <w:i/>
      <w:sz w:val="28"/>
      <w:szCs w:val="26"/>
    </w:rPr>
  </w:style>
  <w:style w:type="paragraph" w:styleId="Heading3">
    <w:name w:val="heading 3"/>
    <w:basedOn w:val="Normal"/>
    <w:next w:val="Normal"/>
    <w:link w:val="Heading3Char"/>
    <w:uiPriority w:val="9"/>
    <w:qFormat/>
    <w:rsid w:val="003A0A16"/>
    <w:pPr>
      <w:keepNext/>
      <w:spacing w:before="240" w:after="60"/>
      <w:outlineLvl w:val="2"/>
    </w:pPr>
    <w:rPr>
      <w:rFonts w:ascii="Arial" w:eastAsia="Times New Roman" w:hAnsi="Arial"/>
      <w:b/>
      <w:bCs/>
      <w:sz w:val="26"/>
    </w:rPr>
  </w:style>
  <w:style w:type="paragraph" w:styleId="Heading4">
    <w:name w:val="heading 4"/>
    <w:basedOn w:val="Normal"/>
    <w:next w:val="Normal"/>
    <w:link w:val="Heading4Char"/>
    <w:uiPriority w:val="9"/>
    <w:semiHidden/>
    <w:unhideWhenUsed/>
    <w:qFormat/>
    <w:rsid w:val="003A0A16"/>
    <w:pPr>
      <w:spacing w:before="200"/>
      <w:outlineLvl w:val="3"/>
    </w:pPr>
    <w:rPr>
      <w:rFonts w:ascii="Cambria" w:eastAsia="Times New Roman" w:hAnsi="Cambria"/>
      <w:b/>
      <w:bCs/>
      <w:i/>
      <w:iCs/>
    </w:rPr>
  </w:style>
  <w:style w:type="paragraph" w:styleId="Heading5">
    <w:name w:val="heading 5"/>
    <w:basedOn w:val="Normal"/>
    <w:next w:val="Normal"/>
    <w:link w:val="Heading5Char"/>
    <w:uiPriority w:val="9"/>
    <w:semiHidden/>
    <w:unhideWhenUsed/>
    <w:qFormat/>
    <w:rsid w:val="003A0A16"/>
    <w:pPr>
      <w:spacing w:before="200"/>
      <w:outlineLvl w:val="4"/>
    </w:pPr>
    <w:rPr>
      <w:rFonts w:ascii="Cambria" w:eastAsia="Times New Roman" w:hAnsi="Cambria"/>
      <w:b/>
      <w:bCs/>
      <w:color w:val="7F7F7F"/>
    </w:rPr>
  </w:style>
  <w:style w:type="paragraph" w:styleId="Heading6">
    <w:name w:val="heading 6"/>
    <w:basedOn w:val="Normal"/>
    <w:next w:val="Normal"/>
    <w:link w:val="Heading6Char"/>
    <w:uiPriority w:val="9"/>
    <w:semiHidden/>
    <w:unhideWhenUsed/>
    <w:qFormat/>
    <w:rsid w:val="003A0A16"/>
    <w:pPr>
      <w:spacing w:line="271" w:lineRule="auto"/>
      <w:outlineLvl w:val="5"/>
    </w:pPr>
    <w:rPr>
      <w:rFonts w:ascii="Cambria" w:eastAsia="Times New Roman" w:hAnsi="Cambria"/>
      <w:b/>
      <w:bCs/>
      <w:i/>
      <w:iCs/>
      <w:color w:val="7F7F7F"/>
    </w:rPr>
  </w:style>
  <w:style w:type="paragraph" w:styleId="Heading7">
    <w:name w:val="heading 7"/>
    <w:basedOn w:val="Normal"/>
    <w:next w:val="Normal"/>
    <w:link w:val="Heading7Char"/>
    <w:uiPriority w:val="9"/>
    <w:semiHidden/>
    <w:unhideWhenUsed/>
    <w:qFormat/>
    <w:rsid w:val="003A0A16"/>
    <w:pPr>
      <w:outlineLvl w:val="6"/>
    </w:pPr>
    <w:rPr>
      <w:rFonts w:ascii="Cambria" w:eastAsia="Times New Roman" w:hAnsi="Cambria"/>
      <w:i/>
      <w:iCs/>
    </w:rPr>
  </w:style>
  <w:style w:type="paragraph" w:styleId="Heading8">
    <w:name w:val="heading 8"/>
    <w:basedOn w:val="Normal"/>
    <w:next w:val="Normal"/>
    <w:link w:val="Heading8Char"/>
    <w:uiPriority w:val="9"/>
    <w:semiHidden/>
    <w:unhideWhenUsed/>
    <w:qFormat/>
    <w:rsid w:val="003A0A16"/>
    <w:pPr>
      <w:outlineLvl w:val="7"/>
    </w:pPr>
    <w:rPr>
      <w:rFonts w:ascii="Cambria" w:eastAsia="Times New Roman" w:hAnsi="Cambria"/>
    </w:rPr>
  </w:style>
  <w:style w:type="paragraph" w:styleId="Heading9">
    <w:name w:val="heading 9"/>
    <w:basedOn w:val="Normal"/>
    <w:next w:val="Normal"/>
    <w:link w:val="Heading9Char"/>
    <w:uiPriority w:val="9"/>
    <w:semiHidden/>
    <w:unhideWhenUsed/>
    <w:qFormat/>
    <w:rsid w:val="003A0A16"/>
    <w:pPr>
      <w:outlineLvl w:val="8"/>
    </w:pPr>
    <w:rPr>
      <w:rFonts w:ascii="Cambria" w:eastAsia="Times New Roman" w:hAnsi="Cambria"/>
      <w:i/>
      <w:iCs/>
      <w:spacing w:val="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P">
    <w:name w:val="_ 7_ P"/>
    <w:basedOn w:val="Normal"/>
    <w:next w:val="Normal"/>
    <w:qFormat/>
    <w:rsid w:val="003A0A16"/>
    <w:pPr>
      <w:keepNext/>
      <w:keepLines/>
      <w:tabs>
        <w:tab w:val="right" w:pos="1022"/>
        <w:tab w:val="left" w:pos="1267"/>
        <w:tab w:val="left" w:pos="1742"/>
        <w:tab w:val="left" w:pos="2218"/>
        <w:tab w:val="left" w:pos="2693"/>
        <w:tab w:val="left" w:pos="3182"/>
        <w:tab w:val="left" w:pos="3658"/>
        <w:tab w:val="left" w:pos="4133"/>
        <w:tab w:val="left" w:pos="4622"/>
        <w:tab w:val="left" w:pos="5098"/>
        <w:tab w:val="left" w:pos="5573"/>
        <w:tab w:val="left" w:pos="6048"/>
      </w:tabs>
      <w:spacing w:line="200" w:lineRule="exact"/>
      <w:ind w:left="1267" w:right="1267" w:hanging="1267"/>
      <w:outlineLvl w:val="3"/>
    </w:pPr>
    <w:rPr>
      <w:rFonts w:eastAsia="Times New Roman"/>
      <w:iCs/>
      <w:spacing w:val="3"/>
      <w:sz w:val="14"/>
      <w:szCs w:val="24"/>
    </w:rPr>
  </w:style>
  <w:style w:type="paragraph" w:customStyle="1" w:styleId="H1">
    <w:name w:val="_ H_1"/>
    <w:basedOn w:val="Normal"/>
    <w:next w:val="Normal"/>
    <w:rsid w:val="000924FE"/>
    <w:pPr>
      <w:keepNext/>
      <w:keepLines/>
      <w:tabs>
        <w:tab w:val="right" w:pos="1022"/>
        <w:tab w:val="left" w:pos="1267"/>
        <w:tab w:val="left" w:pos="1742"/>
        <w:tab w:val="left" w:pos="2218"/>
        <w:tab w:val="left" w:pos="2693"/>
        <w:tab w:val="left" w:pos="3182"/>
        <w:tab w:val="left" w:pos="3658"/>
        <w:tab w:val="left" w:pos="4133"/>
        <w:tab w:val="left" w:pos="4622"/>
        <w:tab w:val="left" w:pos="5098"/>
        <w:tab w:val="left" w:pos="5573"/>
        <w:tab w:val="left" w:pos="6048"/>
      </w:tabs>
      <w:spacing w:line="270" w:lineRule="exact"/>
      <w:ind w:left="1264" w:right="1264" w:hanging="1264"/>
      <w:outlineLvl w:val="0"/>
    </w:pPr>
    <w:rPr>
      <w:b/>
      <w:sz w:val="24"/>
    </w:rPr>
  </w:style>
  <w:style w:type="paragraph" w:customStyle="1" w:styleId="HCh">
    <w:name w:val="_ H _Ch"/>
    <w:basedOn w:val="H1"/>
    <w:next w:val="SingleTxt"/>
    <w:rsid w:val="000924FE"/>
    <w:pPr>
      <w:spacing w:line="300" w:lineRule="exact"/>
      <w:ind w:left="0" w:right="0" w:firstLine="0"/>
    </w:pPr>
    <w:rPr>
      <w:spacing w:val="-2"/>
      <w:sz w:val="28"/>
    </w:rPr>
  </w:style>
  <w:style w:type="paragraph" w:customStyle="1" w:styleId="HM">
    <w:name w:val="_ H __M"/>
    <w:basedOn w:val="HCh"/>
    <w:next w:val="Normal"/>
    <w:rsid w:val="000924FE"/>
    <w:pPr>
      <w:spacing w:line="360" w:lineRule="exact"/>
    </w:pPr>
    <w:rPr>
      <w:spacing w:val="-3"/>
      <w:w w:val="99"/>
      <w:sz w:val="34"/>
    </w:rPr>
  </w:style>
  <w:style w:type="paragraph" w:customStyle="1" w:styleId="H23">
    <w:name w:val="_ H_2/3"/>
    <w:basedOn w:val="H1"/>
    <w:next w:val="DualTxt"/>
    <w:rsid w:val="000924FE"/>
    <w:pPr>
      <w:spacing w:line="240" w:lineRule="exact"/>
      <w:outlineLvl w:val="1"/>
    </w:pPr>
    <w:rPr>
      <w:spacing w:val="2"/>
      <w:sz w:val="20"/>
    </w:rPr>
  </w:style>
  <w:style w:type="paragraph" w:customStyle="1" w:styleId="H4">
    <w:name w:val="_ H_4"/>
    <w:basedOn w:val="Normal"/>
    <w:next w:val="SingleTxt"/>
    <w:rsid w:val="000924FE"/>
    <w:pPr>
      <w:keepNext/>
      <w:keepLines/>
      <w:tabs>
        <w:tab w:val="right" w:pos="1022"/>
        <w:tab w:val="left" w:pos="1267"/>
        <w:tab w:val="left" w:pos="1742"/>
        <w:tab w:val="left" w:pos="2218"/>
        <w:tab w:val="left" w:pos="2693"/>
        <w:tab w:val="left" w:pos="3182"/>
        <w:tab w:val="left" w:pos="3658"/>
        <w:tab w:val="left" w:pos="4133"/>
        <w:tab w:val="left" w:pos="4622"/>
        <w:tab w:val="left" w:pos="5098"/>
        <w:tab w:val="left" w:pos="5573"/>
        <w:tab w:val="left" w:pos="6048"/>
      </w:tabs>
      <w:ind w:left="1264" w:right="1264" w:hanging="1264"/>
      <w:outlineLvl w:val="3"/>
    </w:pPr>
    <w:rPr>
      <w:i/>
      <w:spacing w:val="3"/>
    </w:rPr>
  </w:style>
  <w:style w:type="paragraph" w:customStyle="1" w:styleId="H56">
    <w:name w:val="_ H_5/6"/>
    <w:basedOn w:val="Normal"/>
    <w:next w:val="Normal"/>
    <w:rsid w:val="000924FE"/>
    <w:pPr>
      <w:keepNext/>
      <w:keepLines/>
      <w:tabs>
        <w:tab w:val="right" w:pos="1022"/>
        <w:tab w:val="left" w:pos="1267"/>
        <w:tab w:val="left" w:pos="1742"/>
        <w:tab w:val="left" w:pos="2218"/>
        <w:tab w:val="left" w:pos="2693"/>
        <w:tab w:val="left" w:pos="3182"/>
        <w:tab w:val="left" w:pos="3658"/>
        <w:tab w:val="left" w:pos="4133"/>
        <w:tab w:val="left" w:pos="4622"/>
        <w:tab w:val="left" w:pos="5098"/>
        <w:tab w:val="left" w:pos="5573"/>
        <w:tab w:val="left" w:pos="6048"/>
      </w:tabs>
      <w:ind w:left="1264" w:right="1264" w:hanging="1264"/>
      <w:outlineLvl w:val="4"/>
    </w:pPr>
  </w:style>
  <w:style w:type="paragraph" w:customStyle="1" w:styleId="DualTxt">
    <w:name w:val="__Dual Txt"/>
    <w:basedOn w:val="Normal"/>
    <w:rsid w:val="000924FE"/>
    <w:pPr>
      <w:tabs>
        <w:tab w:val="left" w:pos="480"/>
        <w:tab w:val="left" w:pos="960"/>
        <w:tab w:val="left" w:pos="1440"/>
        <w:tab w:val="left" w:pos="1915"/>
        <w:tab w:val="left" w:pos="2405"/>
        <w:tab w:val="left" w:pos="2880"/>
        <w:tab w:val="left" w:pos="3355"/>
      </w:tabs>
      <w:spacing w:after="120"/>
      <w:jc w:val="both"/>
    </w:pPr>
  </w:style>
  <w:style w:type="paragraph" w:customStyle="1" w:styleId="SM">
    <w:name w:val="__S_M"/>
    <w:basedOn w:val="Normal"/>
    <w:next w:val="Normal"/>
    <w:rsid w:val="000924FE"/>
    <w:pPr>
      <w:keepNext/>
      <w:keepLines/>
      <w:tabs>
        <w:tab w:val="right" w:leader="dot" w:pos="360"/>
      </w:tabs>
      <w:spacing w:line="390" w:lineRule="exact"/>
      <w:ind w:left="1267" w:right="1267"/>
      <w:outlineLvl w:val="0"/>
    </w:pPr>
    <w:rPr>
      <w:b/>
      <w:spacing w:val="-4"/>
      <w:w w:val="98"/>
      <w:sz w:val="40"/>
    </w:rPr>
  </w:style>
  <w:style w:type="paragraph" w:customStyle="1" w:styleId="SL">
    <w:name w:val="__S_L"/>
    <w:basedOn w:val="SM"/>
    <w:next w:val="Normal"/>
    <w:rsid w:val="000924FE"/>
    <w:pPr>
      <w:spacing w:line="540" w:lineRule="exact"/>
    </w:pPr>
    <w:rPr>
      <w:spacing w:val="-8"/>
      <w:w w:val="96"/>
      <w:sz w:val="57"/>
    </w:rPr>
  </w:style>
  <w:style w:type="paragraph" w:customStyle="1" w:styleId="SS">
    <w:name w:val="__S_S"/>
    <w:basedOn w:val="HCh"/>
    <w:next w:val="Normal"/>
    <w:rsid w:val="000924FE"/>
    <w:pPr>
      <w:ind w:left="1267" w:right="1267"/>
    </w:pPr>
  </w:style>
  <w:style w:type="paragraph" w:customStyle="1" w:styleId="SingleTxt">
    <w:name w:val="__Single Txt"/>
    <w:basedOn w:val="Normal"/>
    <w:rsid w:val="000924FE"/>
    <w:pPr>
      <w:tabs>
        <w:tab w:val="left" w:pos="1267"/>
        <w:tab w:val="left" w:pos="1742"/>
        <w:tab w:val="left" w:pos="2218"/>
        <w:tab w:val="left" w:pos="2693"/>
        <w:tab w:val="left" w:pos="3182"/>
        <w:tab w:val="left" w:pos="3658"/>
        <w:tab w:val="left" w:pos="4133"/>
        <w:tab w:val="left" w:pos="4622"/>
        <w:tab w:val="left" w:pos="5098"/>
        <w:tab w:val="left" w:pos="5573"/>
        <w:tab w:val="left" w:pos="6048"/>
      </w:tabs>
      <w:spacing w:after="120"/>
      <w:ind w:left="1264" w:right="1264"/>
      <w:jc w:val="both"/>
    </w:pPr>
  </w:style>
  <w:style w:type="paragraph" w:customStyle="1" w:styleId="AgendaItemNormal">
    <w:name w:val="Agenda_Item_Normal"/>
    <w:next w:val="Normal"/>
    <w:qFormat/>
    <w:rsid w:val="000924FE"/>
    <w:pPr>
      <w:spacing w:after="0" w:line="240" w:lineRule="auto"/>
    </w:pPr>
    <w:rPr>
      <w:rFonts w:ascii="Times New Roman" w:eastAsiaTheme="minorHAnsi" w:hAnsi="Times New Roman" w:cs="Times New Roman"/>
      <w:spacing w:val="4"/>
      <w:w w:val="103"/>
      <w:kern w:val="14"/>
      <w:sz w:val="20"/>
      <w:szCs w:val="20"/>
      <w:lang w:eastAsia="en-US"/>
    </w:rPr>
  </w:style>
  <w:style w:type="paragraph" w:customStyle="1" w:styleId="TitleH1">
    <w:name w:val="Title_H1"/>
    <w:basedOn w:val="H1"/>
    <w:next w:val="SingleTxt"/>
    <w:qFormat/>
    <w:rsid w:val="000924FE"/>
    <w:pPr>
      <w:keepNext w:val="0"/>
      <w:keepLines w:val="0"/>
    </w:pPr>
  </w:style>
  <w:style w:type="paragraph" w:customStyle="1" w:styleId="AgendaTitleH2">
    <w:name w:val="Agenda_Title_H2"/>
    <w:basedOn w:val="TitleH1"/>
    <w:next w:val="Normal"/>
    <w:qFormat/>
    <w:rsid w:val="000924FE"/>
    <w:pPr>
      <w:keepNext/>
      <w:keepLines/>
      <w:spacing w:line="240" w:lineRule="exact"/>
      <w:ind w:left="0" w:firstLine="0"/>
      <w:outlineLvl w:val="1"/>
    </w:pPr>
    <w:rPr>
      <w:sz w:val="20"/>
    </w:rPr>
  </w:style>
  <w:style w:type="paragraph" w:styleId="BalloonText">
    <w:name w:val="Balloon Text"/>
    <w:basedOn w:val="Normal"/>
    <w:link w:val="BalloonTextChar"/>
    <w:semiHidden/>
    <w:rsid w:val="000924FE"/>
    <w:rPr>
      <w:rFonts w:ascii="Tahoma" w:hAnsi="Tahoma" w:cs="Tahoma"/>
      <w:sz w:val="16"/>
      <w:szCs w:val="16"/>
    </w:rPr>
  </w:style>
  <w:style w:type="character" w:customStyle="1" w:styleId="BalloonTextChar">
    <w:name w:val="Balloon Text Char"/>
    <w:basedOn w:val="DefaultParagraphFont"/>
    <w:link w:val="BalloonText"/>
    <w:semiHidden/>
    <w:rsid w:val="000924FE"/>
    <w:rPr>
      <w:rFonts w:ascii="Tahoma" w:eastAsiaTheme="minorHAnsi" w:hAnsi="Tahoma" w:cs="Tahoma"/>
      <w:spacing w:val="4"/>
      <w:w w:val="103"/>
      <w:kern w:val="14"/>
      <w:sz w:val="16"/>
      <w:szCs w:val="16"/>
      <w:lang w:eastAsia="en-US"/>
    </w:rPr>
  </w:style>
  <w:style w:type="paragraph" w:customStyle="1" w:styleId="Bullet1">
    <w:name w:val="Bullet 1"/>
    <w:basedOn w:val="Normal"/>
    <w:qFormat/>
    <w:rsid w:val="000924FE"/>
    <w:pPr>
      <w:numPr>
        <w:numId w:val="3"/>
      </w:numPr>
      <w:spacing w:after="120"/>
      <w:ind w:right="1267"/>
      <w:jc w:val="both"/>
    </w:pPr>
  </w:style>
  <w:style w:type="paragraph" w:customStyle="1" w:styleId="Bullet2">
    <w:name w:val="Bullet 2"/>
    <w:basedOn w:val="Normal"/>
    <w:qFormat/>
    <w:rsid w:val="003A0A16"/>
    <w:pPr>
      <w:numPr>
        <w:numId w:val="1"/>
      </w:numPr>
      <w:spacing w:after="120"/>
      <w:ind w:right="1264"/>
      <w:jc w:val="both"/>
    </w:pPr>
  </w:style>
  <w:style w:type="paragraph" w:customStyle="1" w:styleId="Bullet3">
    <w:name w:val="Bullet 3"/>
    <w:basedOn w:val="SingleTxt"/>
    <w:qFormat/>
    <w:rsid w:val="000924FE"/>
    <w:pPr>
      <w:numPr>
        <w:numId w:val="4"/>
      </w:numPr>
      <w:tabs>
        <w:tab w:val="clear" w:pos="1267"/>
        <w:tab w:val="clear" w:pos="1742"/>
        <w:tab w:val="clear" w:pos="2218"/>
        <w:tab w:val="clear" w:pos="2693"/>
        <w:tab w:val="clear" w:pos="3182"/>
        <w:tab w:val="clear" w:pos="3658"/>
        <w:tab w:val="clear" w:pos="4133"/>
        <w:tab w:val="clear" w:pos="4622"/>
        <w:tab w:val="clear" w:pos="5098"/>
        <w:tab w:val="clear" w:pos="5573"/>
        <w:tab w:val="clear" w:pos="6048"/>
      </w:tabs>
    </w:pPr>
  </w:style>
  <w:style w:type="paragraph" w:styleId="Caption">
    <w:name w:val="caption"/>
    <w:basedOn w:val="Normal"/>
    <w:next w:val="Normal"/>
    <w:uiPriority w:val="35"/>
    <w:semiHidden/>
    <w:unhideWhenUsed/>
    <w:rsid w:val="003A0A16"/>
    <w:pPr>
      <w:spacing w:line="240" w:lineRule="auto"/>
    </w:pPr>
    <w:rPr>
      <w:b/>
      <w:bCs/>
      <w:color w:val="4F81BD"/>
      <w:sz w:val="18"/>
      <w:szCs w:val="18"/>
    </w:rPr>
  </w:style>
  <w:style w:type="character" w:styleId="CommentReference">
    <w:name w:val="annotation reference"/>
    <w:uiPriority w:val="99"/>
    <w:semiHidden/>
    <w:rsid w:val="000924FE"/>
    <w:rPr>
      <w:sz w:val="6"/>
    </w:rPr>
  </w:style>
  <w:style w:type="paragraph" w:customStyle="1" w:styleId="Distribution">
    <w:name w:val="Distribution"/>
    <w:next w:val="Normal"/>
    <w:rsid w:val="000924FE"/>
    <w:pPr>
      <w:spacing w:before="240" w:after="0" w:line="240" w:lineRule="auto"/>
    </w:pPr>
    <w:rPr>
      <w:rFonts w:ascii="Times New Roman" w:eastAsiaTheme="minorHAnsi" w:hAnsi="Times New Roman" w:cs="Times New Roman"/>
      <w:spacing w:val="4"/>
      <w:w w:val="103"/>
      <w:kern w:val="14"/>
      <w:sz w:val="20"/>
      <w:szCs w:val="20"/>
      <w:lang w:eastAsia="en-US"/>
    </w:rPr>
  </w:style>
  <w:style w:type="character" w:styleId="EndnoteReference">
    <w:name w:val="endnote reference"/>
    <w:uiPriority w:val="99"/>
    <w:semiHidden/>
    <w:rsid w:val="000924FE"/>
    <w:rPr>
      <w:color w:val="auto"/>
      <w:spacing w:val="5"/>
      <w:w w:val="103"/>
      <w:kern w:val="14"/>
      <w:position w:val="0"/>
      <w:vertAlign w:val="superscript"/>
      <w14:ligatures w14:val="none"/>
      <w14:numForm w14:val="default"/>
      <w14:numSpacing w14:val="default"/>
      <w14:stylisticSets/>
      <w14:cntxtAlts w14:val="0"/>
    </w:rPr>
  </w:style>
  <w:style w:type="paragraph" w:styleId="FootnoteText">
    <w:name w:val="footnote text"/>
    <w:basedOn w:val="Normal"/>
    <w:link w:val="FootnoteTextChar"/>
    <w:uiPriority w:val="99"/>
    <w:rsid w:val="000924FE"/>
    <w:pPr>
      <w:widowControl w:val="0"/>
      <w:tabs>
        <w:tab w:val="right" w:pos="418"/>
      </w:tabs>
      <w:spacing w:line="210" w:lineRule="exact"/>
      <w:ind w:left="475" w:hanging="475"/>
    </w:pPr>
    <w:rPr>
      <w:spacing w:val="5"/>
      <w:sz w:val="17"/>
    </w:rPr>
  </w:style>
  <w:style w:type="character" w:customStyle="1" w:styleId="FootnoteTextChar">
    <w:name w:val="Footnote Text Char"/>
    <w:basedOn w:val="DefaultParagraphFont"/>
    <w:link w:val="FootnoteText"/>
    <w:uiPriority w:val="99"/>
    <w:rsid w:val="000924FE"/>
    <w:rPr>
      <w:rFonts w:ascii="Times New Roman" w:eastAsiaTheme="minorHAnsi" w:hAnsi="Times New Roman" w:cs="Times New Roman"/>
      <w:spacing w:val="5"/>
      <w:w w:val="103"/>
      <w:kern w:val="14"/>
      <w:sz w:val="17"/>
      <w:szCs w:val="20"/>
      <w:lang w:eastAsia="en-US"/>
    </w:rPr>
  </w:style>
  <w:style w:type="paragraph" w:styleId="EndnoteText">
    <w:name w:val="endnote text"/>
    <w:basedOn w:val="FootnoteText"/>
    <w:link w:val="EndnoteTextChar"/>
    <w:uiPriority w:val="99"/>
    <w:rsid w:val="000924FE"/>
  </w:style>
  <w:style w:type="character" w:customStyle="1" w:styleId="EndnoteTextChar">
    <w:name w:val="Endnote Text Char"/>
    <w:basedOn w:val="DefaultParagraphFont"/>
    <w:link w:val="EndnoteText"/>
    <w:uiPriority w:val="99"/>
    <w:rsid w:val="000924FE"/>
    <w:rPr>
      <w:rFonts w:ascii="Times New Roman" w:eastAsiaTheme="minorHAnsi" w:hAnsi="Times New Roman" w:cs="Times New Roman"/>
      <w:spacing w:val="5"/>
      <w:w w:val="103"/>
      <w:kern w:val="14"/>
      <w:sz w:val="17"/>
      <w:szCs w:val="20"/>
      <w:lang w:eastAsia="en-US"/>
    </w:rPr>
  </w:style>
  <w:style w:type="paragraph" w:styleId="Footer">
    <w:name w:val="footer"/>
    <w:link w:val="FooterChar"/>
    <w:uiPriority w:val="99"/>
    <w:rsid w:val="000924FE"/>
    <w:pPr>
      <w:tabs>
        <w:tab w:val="center" w:pos="4320"/>
        <w:tab w:val="right" w:pos="8640"/>
      </w:tabs>
      <w:spacing w:after="0" w:line="240" w:lineRule="auto"/>
    </w:pPr>
    <w:rPr>
      <w:rFonts w:ascii="Times New Roman" w:eastAsiaTheme="minorHAnsi" w:hAnsi="Times New Roman" w:cs="Times New Roman"/>
      <w:b/>
      <w:noProof/>
      <w:sz w:val="17"/>
      <w:szCs w:val="20"/>
      <w:lang w:val="en-US" w:eastAsia="en-US"/>
    </w:rPr>
  </w:style>
  <w:style w:type="character" w:customStyle="1" w:styleId="FooterChar">
    <w:name w:val="Footer Char"/>
    <w:basedOn w:val="DefaultParagraphFont"/>
    <w:link w:val="Footer"/>
    <w:uiPriority w:val="99"/>
    <w:rsid w:val="000924FE"/>
    <w:rPr>
      <w:rFonts w:ascii="Times New Roman" w:eastAsiaTheme="minorHAnsi" w:hAnsi="Times New Roman" w:cs="Times New Roman"/>
      <w:b/>
      <w:noProof/>
      <w:sz w:val="17"/>
      <w:szCs w:val="20"/>
      <w:lang w:val="en-US" w:eastAsia="en-US"/>
    </w:rPr>
  </w:style>
  <w:style w:type="character" w:styleId="FootnoteReference">
    <w:name w:val="footnote reference"/>
    <w:aliases w:val="ftref,Знак сноски 1,List Bullet Char1,List Bullet Char Char,List Bullet Char + 14 pt Char,Line spacing:  1.5 lines Char,List Bullet Char Car Char Car Char Car Car Car Car Car Car Car Car Car Car Car Car Car Car Car Char"/>
    <w:uiPriority w:val="99"/>
    <w:qFormat/>
    <w:rsid w:val="000924FE"/>
    <w:rPr>
      <w:color w:val="auto"/>
      <w:spacing w:val="5"/>
      <w:w w:val="103"/>
      <w:kern w:val="14"/>
      <w:position w:val="0"/>
      <w:vertAlign w:val="superscript"/>
      <w14:ligatures w14:val="none"/>
      <w14:numForm w14:val="default"/>
      <w14:numSpacing w14:val="default"/>
      <w14:stylisticSets/>
      <w14:cntxtAlts w14:val="0"/>
    </w:rPr>
  </w:style>
  <w:style w:type="paragraph" w:customStyle="1" w:styleId="HdBanner">
    <w:name w:val="Hd Banner"/>
    <w:basedOn w:val="Normal"/>
    <w:next w:val="Normal"/>
    <w:qFormat/>
    <w:rsid w:val="003A0A16"/>
    <w:pPr>
      <w:keepLines/>
      <w:shd w:val="pct10" w:color="auto" w:fill="FFFFFF"/>
      <w:tabs>
        <w:tab w:val="left" w:pos="2218"/>
      </w:tabs>
      <w:spacing w:line="360" w:lineRule="exact"/>
    </w:pPr>
    <w:rPr>
      <w:b/>
      <w:spacing w:val="1"/>
      <w:position w:val="6"/>
      <w:sz w:val="24"/>
      <w:szCs w:val="24"/>
    </w:rPr>
  </w:style>
  <w:style w:type="paragraph" w:customStyle="1" w:styleId="HdChapterLt">
    <w:name w:val="Hd Chapter Lt"/>
    <w:basedOn w:val="Normal"/>
    <w:next w:val="Normal"/>
    <w:qFormat/>
    <w:rsid w:val="003A0A16"/>
    <w:pPr>
      <w:keepNext/>
      <w:keepLines/>
      <w:tabs>
        <w:tab w:val="left" w:pos="2218"/>
      </w:tabs>
      <w:spacing w:before="300" w:line="300" w:lineRule="exact"/>
    </w:pPr>
    <w:rPr>
      <w:spacing w:val="2"/>
      <w:w w:val="96"/>
      <w:kern w:val="34"/>
      <w:sz w:val="28"/>
      <w:szCs w:val="28"/>
    </w:rPr>
  </w:style>
  <w:style w:type="paragraph" w:customStyle="1" w:styleId="HdChapterBD">
    <w:name w:val="Hd Chapter BD"/>
    <w:basedOn w:val="HdChapterLt"/>
    <w:next w:val="Normal"/>
    <w:qFormat/>
    <w:rsid w:val="003A0A16"/>
    <w:pPr>
      <w:spacing w:before="240"/>
    </w:pPr>
    <w:rPr>
      <w:b/>
      <w:spacing w:val="-2"/>
      <w:w w:val="100"/>
    </w:rPr>
  </w:style>
  <w:style w:type="paragraph" w:customStyle="1" w:styleId="HdChapterBdLg">
    <w:name w:val="Hd Chapter Bd Lg"/>
    <w:basedOn w:val="HdChapterBD"/>
    <w:next w:val="Normal"/>
    <w:qFormat/>
    <w:rsid w:val="003A0A16"/>
    <w:rPr>
      <w:spacing w:val="-3"/>
      <w:w w:val="99"/>
      <w:kern w:val="14"/>
      <w:sz w:val="34"/>
      <w:szCs w:val="34"/>
    </w:rPr>
  </w:style>
  <w:style w:type="paragraph" w:styleId="Header">
    <w:name w:val="header"/>
    <w:link w:val="HeaderChar"/>
    <w:uiPriority w:val="99"/>
    <w:rsid w:val="000924FE"/>
    <w:pPr>
      <w:tabs>
        <w:tab w:val="center" w:pos="4320"/>
        <w:tab w:val="right" w:pos="8640"/>
      </w:tabs>
      <w:spacing w:after="0" w:line="240" w:lineRule="auto"/>
    </w:pPr>
    <w:rPr>
      <w:rFonts w:ascii="Times New Roman" w:eastAsiaTheme="minorHAnsi" w:hAnsi="Times New Roman" w:cs="Times New Roman"/>
      <w:noProof/>
      <w:sz w:val="17"/>
      <w:szCs w:val="20"/>
      <w:lang w:val="en-US" w:eastAsia="en-US"/>
    </w:rPr>
  </w:style>
  <w:style w:type="character" w:customStyle="1" w:styleId="HeaderChar">
    <w:name w:val="Header Char"/>
    <w:basedOn w:val="DefaultParagraphFont"/>
    <w:link w:val="Header"/>
    <w:uiPriority w:val="99"/>
    <w:rsid w:val="000924FE"/>
    <w:rPr>
      <w:rFonts w:ascii="Times New Roman" w:eastAsiaTheme="minorHAnsi" w:hAnsi="Times New Roman" w:cs="Times New Roman"/>
      <w:noProof/>
      <w:sz w:val="17"/>
      <w:szCs w:val="20"/>
      <w:lang w:val="en-US" w:eastAsia="en-US"/>
    </w:rPr>
  </w:style>
  <w:style w:type="character" w:customStyle="1" w:styleId="Heading1Char">
    <w:name w:val="Heading 1 Char"/>
    <w:link w:val="Heading1"/>
    <w:uiPriority w:val="9"/>
    <w:rsid w:val="003A0A16"/>
    <w:rPr>
      <w:rFonts w:ascii="Arial" w:eastAsia="Times New Roman" w:hAnsi="Arial" w:cs="Times New Roman"/>
      <w:b/>
      <w:bCs/>
      <w:spacing w:val="4"/>
      <w:w w:val="103"/>
      <w:kern w:val="32"/>
      <w:sz w:val="32"/>
      <w:szCs w:val="28"/>
      <w:lang w:eastAsia="en-US"/>
    </w:rPr>
  </w:style>
  <w:style w:type="character" w:customStyle="1" w:styleId="Heading2Char">
    <w:name w:val="Heading 2 Char"/>
    <w:link w:val="Heading2"/>
    <w:uiPriority w:val="9"/>
    <w:rsid w:val="003A0A16"/>
    <w:rPr>
      <w:rFonts w:ascii="Arial" w:eastAsia="Times New Roman" w:hAnsi="Arial" w:cs="Times New Roman"/>
      <w:b/>
      <w:bCs/>
      <w:i/>
      <w:spacing w:val="4"/>
      <w:w w:val="103"/>
      <w:kern w:val="14"/>
      <w:sz w:val="28"/>
      <w:szCs w:val="26"/>
      <w:lang w:eastAsia="en-US"/>
    </w:rPr>
  </w:style>
  <w:style w:type="character" w:customStyle="1" w:styleId="Heading3Char">
    <w:name w:val="Heading 3 Char"/>
    <w:link w:val="Heading3"/>
    <w:uiPriority w:val="9"/>
    <w:rsid w:val="003A0A16"/>
    <w:rPr>
      <w:rFonts w:ascii="Arial" w:eastAsia="Times New Roman" w:hAnsi="Arial" w:cs="Times New Roman"/>
      <w:b/>
      <w:bCs/>
      <w:spacing w:val="4"/>
      <w:w w:val="103"/>
      <w:kern w:val="14"/>
      <w:sz w:val="26"/>
      <w:szCs w:val="20"/>
      <w:lang w:eastAsia="en-US"/>
    </w:rPr>
  </w:style>
  <w:style w:type="character" w:customStyle="1" w:styleId="Heading4Char">
    <w:name w:val="Heading 4 Char"/>
    <w:link w:val="Heading4"/>
    <w:uiPriority w:val="9"/>
    <w:semiHidden/>
    <w:rsid w:val="003A0A16"/>
    <w:rPr>
      <w:rFonts w:ascii="Cambria" w:eastAsia="Times New Roman" w:hAnsi="Cambria" w:cs="Times New Roman"/>
      <w:b/>
      <w:bCs/>
      <w:i/>
      <w:iCs/>
      <w:spacing w:val="4"/>
      <w:w w:val="103"/>
      <w:kern w:val="14"/>
      <w:sz w:val="20"/>
      <w:szCs w:val="20"/>
      <w:lang w:eastAsia="en-US"/>
    </w:rPr>
  </w:style>
  <w:style w:type="character" w:customStyle="1" w:styleId="Heading5Char">
    <w:name w:val="Heading 5 Char"/>
    <w:link w:val="Heading5"/>
    <w:uiPriority w:val="9"/>
    <w:semiHidden/>
    <w:rsid w:val="003A0A16"/>
    <w:rPr>
      <w:rFonts w:ascii="Cambria" w:eastAsia="Times New Roman" w:hAnsi="Cambria" w:cs="Times New Roman"/>
      <w:b/>
      <w:bCs/>
      <w:color w:val="7F7F7F"/>
      <w:spacing w:val="4"/>
      <w:w w:val="103"/>
      <w:kern w:val="14"/>
      <w:sz w:val="20"/>
      <w:szCs w:val="20"/>
      <w:lang w:eastAsia="en-US"/>
    </w:rPr>
  </w:style>
  <w:style w:type="character" w:customStyle="1" w:styleId="Heading6Char">
    <w:name w:val="Heading 6 Char"/>
    <w:link w:val="Heading6"/>
    <w:uiPriority w:val="9"/>
    <w:semiHidden/>
    <w:rsid w:val="003A0A16"/>
    <w:rPr>
      <w:rFonts w:ascii="Cambria" w:eastAsia="Times New Roman" w:hAnsi="Cambria" w:cs="Times New Roman"/>
      <w:b/>
      <w:bCs/>
      <w:i/>
      <w:iCs/>
      <w:color w:val="7F7F7F"/>
      <w:spacing w:val="4"/>
      <w:w w:val="103"/>
      <w:kern w:val="14"/>
      <w:sz w:val="20"/>
      <w:szCs w:val="20"/>
      <w:lang w:eastAsia="en-US"/>
    </w:rPr>
  </w:style>
  <w:style w:type="character" w:customStyle="1" w:styleId="Heading7Char">
    <w:name w:val="Heading 7 Char"/>
    <w:link w:val="Heading7"/>
    <w:uiPriority w:val="9"/>
    <w:semiHidden/>
    <w:rsid w:val="003A0A16"/>
    <w:rPr>
      <w:rFonts w:ascii="Cambria" w:eastAsia="Times New Roman" w:hAnsi="Cambria" w:cs="Times New Roman"/>
      <w:i/>
      <w:iCs/>
      <w:spacing w:val="4"/>
      <w:w w:val="103"/>
      <w:kern w:val="14"/>
      <w:sz w:val="20"/>
      <w:szCs w:val="20"/>
      <w:lang w:eastAsia="en-US"/>
    </w:rPr>
  </w:style>
  <w:style w:type="character" w:customStyle="1" w:styleId="Heading8Char">
    <w:name w:val="Heading 8 Char"/>
    <w:link w:val="Heading8"/>
    <w:uiPriority w:val="9"/>
    <w:semiHidden/>
    <w:rsid w:val="003A0A16"/>
    <w:rPr>
      <w:rFonts w:ascii="Cambria" w:eastAsia="Times New Roman" w:hAnsi="Cambria" w:cs="Times New Roman"/>
      <w:spacing w:val="4"/>
      <w:w w:val="103"/>
      <w:kern w:val="14"/>
      <w:sz w:val="20"/>
      <w:szCs w:val="20"/>
      <w:lang w:eastAsia="en-US"/>
    </w:rPr>
  </w:style>
  <w:style w:type="character" w:customStyle="1" w:styleId="Heading9Char">
    <w:name w:val="Heading 9 Char"/>
    <w:link w:val="Heading9"/>
    <w:uiPriority w:val="9"/>
    <w:semiHidden/>
    <w:rsid w:val="003A0A16"/>
    <w:rPr>
      <w:rFonts w:ascii="Cambria" w:eastAsia="Times New Roman" w:hAnsi="Cambria" w:cs="Times New Roman"/>
      <w:i/>
      <w:iCs/>
      <w:spacing w:val="5"/>
      <w:w w:val="103"/>
      <w:kern w:val="14"/>
      <w:sz w:val="20"/>
      <w:szCs w:val="20"/>
      <w:lang w:eastAsia="en-US"/>
    </w:rPr>
  </w:style>
  <w:style w:type="paragraph" w:customStyle="1" w:styleId="JournalHeading1">
    <w:name w:val="Journal_Heading1"/>
    <w:basedOn w:val="Normal"/>
    <w:next w:val="Normal"/>
    <w:qFormat/>
    <w:rsid w:val="003A0A16"/>
    <w:pPr>
      <w:keepNext/>
      <w:spacing w:before="190" w:line="270" w:lineRule="exact"/>
    </w:pPr>
    <w:rPr>
      <w:b/>
      <w:sz w:val="24"/>
    </w:rPr>
  </w:style>
  <w:style w:type="paragraph" w:customStyle="1" w:styleId="JournalHeading2">
    <w:name w:val="Journal_Heading2"/>
    <w:basedOn w:val="Normal"/>
    <w:next w:val="Normal"/>
    <w:qFormat/>
    <w:rsid w:val="003A0A16"/>
    <w:pPr>
      <w:keepNext/>
      <w:keepLines/>
      <w:spacing w:before="240"/>
      <w:outlineLvl w:val="1"/>
    </w:pPr>
    <w:rPr>
      <w:b/>
      <w:spacing w:val="2"/>
    </w:rPr>
  </w:style>
  <w:style w:type="paragraph" w:customStyle="1" w:styleId="JournalHeading4">
    <w:name w:val="Journal_Heading4"/>
    <w:basedOn w:val="Normal"/>
    <w:next w:val="Normal"/>
    <w:qFormat/>
    <w:rsid w:val="003A0A16"/>
    <w:pPr>
      <w:keepNext/>
      <w:keepLines/>
      <w:spacing w:before="240"/>
      <w:outlineLvl w:val="3"/>
    </w:pPr>
    <w:rPr>
      <w:i/>
    </w:rPr>
  </w:style>
  <w:style w:type="character" w:styleId="LineNumber">
    <w:name w:val="line number"/>
    <w:rsid w:val="000924FE"/>
    <w:rPr>
      <w:sz w:val="14"/>
    </w:rPr>
  </w:style>
  <w:style w:type="paragraph" w:styleId="NoSpacing">
    <w:name w:val="No Spacing"/>
    <w:basedOn w:val="Normal"/>
    <w:uiPriority w:val="1"/>
    <w:rsid w:val="003A0A16"/>
    <w:pPr>
      <w:spacing w:line="240" w:lineRule="auto"/>
    </w:pPr>
  </w:style>
  <w:style w:type="paragraph" w:customStyle="1" w:styleId="NormalBullet">
    <w:name w:val="Normal Bullet"/>
    <w:basedOn w:val="Normal"/>
    <w:next w:val="Normal"/>
    <w:qFormat/>
    <w:rsid w:val="003A0A16"/>
    <w:pPr>
      <w:keepLines/>
      <w:numPr>
        <w:numId w:val="2"/>
      </w:numPr>
      <w:tabs>
        <w:tab w:val="left" w:pos="2218"/>
      </w:tabs>
      <w:spacing w:before="40" w:after="80"/>
      <w:ind w:right="302"/>
    </w:pPr>
  </w:style>
  <w:style w:type="paragraph" w:customStyle="1" w:styleId="NormalSchedule">
    <w:name w:val="Normal Schedule"/>
    <w:basedOn w:val="Normal"/>
    <w:next w:val="Normal"/>
    <w:qFormat/>
    <w:rsid w:val="003A0A16"/>
    <w:pPr>
      <w:tabs>
        <w:tab w:val="left" w:leader="dot" w:pos="2218"/>
        <w:tab w:val="left" w:pos="2707"/>
        <w:tab w:val="right" w:leader="dot" w:pos="9835"/>
      </w:tabs>
    </w:pPr>
  </w:style>
  <w:style w:type="paragraph" w:customStyle="1" w:styleId="Original">
    <w:name w:val="Original"/>
    <w:next w:val="Normal"/>
    <w:rsid w:val="000924FE"/>
    <w:pPr>
      <w:spacing w:after="0" w:line="240" w:lineRule="auto"/>
    </w:pPr>
    <w:rPr>
      <w:rFonts w:ascii="Times New Roman" w:eastAsiaTheme="minorHAnsi" w:hAnsi="Times New Roman" w:cs="Times New Roman"/>
      <w:spacing w:val="4"/>
      <w:w w:val="103"/>
      <w:kern w:val="14"/>
      <w:sz w:val="20"/>
      <w:szCs w:val="20"/>
      <w:lang w:eastAsia="en-US"/>
    </w:rPr>
  </w:style>
  <w:style w:type="paragraph" w:customStyle="1" w:styleId="Publication">
    <w:name w:val="Publication"/>
    <w:next w:val="Normal"/>
    <w:rsid w:val="000924FE"/>
    <w:pPr>
      <w:spacing w:after="0" w:line="240" w:lineRule="auto"/>
    </w:pPr>
    <w:rPr>
      <w:rFonts w:ascii="Times New Roman" w:eastAsiaTheme="minorHAnsi" w:hAnsi="Times New Roman" w:cs="Times New Roman"/>
      <w:spacing w:val="4"/>
      <w:w w:val="103"/>
      <w:kern w:val="14"/>
      <w:sz w:val="20"/>
      <w:szCs w:val="20"/>
      <w:lang w:eastAsia="en-US"/>
    </w:rPr>
  </w:style>
  <w:style w:type="paragraph" w:customStyle="1" w:styleId="ReleaseDate">
    <w:name w:val="ReleaseDate"/>
    <w:next w:val="Footer"/>
    <w:autoRedefine/>
    <w:qFormat/>
    <w:rsid w:val="003A0A16"/>
    <w:pPr>
      <w:spacing w:after="0" w:line="240" w:lineRule="auto"/>
    </w:pPr>
    <w:rPr>
      <w:rFonts w:ascii="Times New Roman" w:eastAsiaTheme="minorHAnsi" w:hAnsi="Times New Roman" w:cs="Times New Roman"/>
      <w:spacing w:val="4"/>
      <w:w w:val="103"/>
      <w:sz w:val="20"/>
      <w:lang w:val="es-ES" w:eastAsia="en-US"/>
    </w:rPr>
  </w:style>
  <w:style w:type="paragraph" w:customStyle="1" w:styleId="Small">
    <w:name w:val="Small"/>
    <w:basedOn w:val="Normal"/>
    <w:next w:val="Normal"/>
    <w:rsid w:val="000924FE"/>
    <w:pPr>
      <w:tabs>
        <w:tab w:val="right" w:pos="9965"/>
      </w:tabs>
      <w:spacing w:line="210" w:lineRule="exact"/>
    </w:pPr>
    <w:rPr>
      <w:spacing w:val="5"/>
      <w:w w:val="104"/>
      <w:sz w:val="17"/>
    </w:rPr>
  </w:style>
  <w:style w:type="paragraph" w:customStyle="1" w:styleId="SmallX">
    <w:name w:val="SmallX"/>
    <w:basedOn w:val="Small"/>
    <w:next w:val="Normal"/>
    <w:rsid w:val="000924FE"/>
    <w:pPr>
      <w:spacing w:line="180" w:lineRule="exact"/>
      <w:jc w:val="right"/>
    </w:pPr>
    <w:rPr>
      <w:spacing w:val="6"/>
      <w:w w:val="106"/>
      <w:sz w:val="14"/>
    </w:rPr>
  </w:style>
  <w:style w:type="paragraph" w:customStyle="1" w:styleId="TitleHCH">
    <w:name w:val="Title_H_CH"/>
    <w:basedOn w:val="Normal"/>
    <w:next w:val="SingleTxt"/>
    <w:qFormat/>
    <w:rsid w:val="000924FE"/>
  </w:style>
  <w:style w:type="paragraph" w:customStyle="1" w:styleId="TitleH2">
    <w:name w:val="Title_H2"/>
    <w:basedOn w:val="H23"/>
    <w:qFormat/>
    <w:rsid w:val="000924FE"/>
  </w:style>
  <w:style w:type="paragraph" w:styleId="TOCHeading">
    <w:name w:val="TOC Heading"/>
    <w:basedOn w:val="Heading1"/>
    <w:next w:val="Normal"/>
    <w:uiPriority w:val="39"/>
    <w:semiHidden/>
    <w:unhideWhenUsed/>
    <w:qFormat/>
    <w:rsid w:val="003A0A16"/>
    <w:pPr>
      <w:outlineLvl w:val="9"/>
    </w:pPr>
    <w:rPr>
      <w:rFonts w:eastAsiaTheme="majorEastAsia" w:cstheme="majorBidi"/>
      <w:lang w:bidi="en-US"/>
    </w:rPr>
  </w:style>
  <w:style w:type="paragraph" w:customStyle="1" w:styleId="XLarge">
    <w:name w:val="XLarge"/>
    <w:basedOn w:val="HM"/>
    <w:rsid w:val="000924FE"/>
    <w:pPr>
      <w:spacing w:line="390" w:lineRule="exact"/>
    </w:pPr>
    <w:rPr>
      <w:spacing w:val="-4"/>
      <w:w w:val="98"/>
      <w:sz w:val="40"/>
    </w:rPr>
  </w:style>
  <w:style w:type="character" w:styleId="Hyperlink">
    <w:name w:val="Hyperlink"/>
    <w:basedOn w:val="DefaultParagraphFont"/>
    <w:uiPriority w:val="99"/>
    <w:rsid w:val="000924FE"/>
    <w:rPr>
      <w:color w:val="0000FF" w:themeColor="hyperlink"/>
      <w:u w:val="none"/>
    </w:rPr>
  </w:style>
  <w:style w:type="paragraph" w:styleId="PlainText">
    <w:name w:val="Plain Text"/>
    <w:basedOn w:val="Normal"/>
    <w:link w:val="PlainTextChar"/>
    <w:rsid w:val="000924FE"/>
    <w:pPr>
      <w:suppressAutoHyphens w:val="0"/>
      <w:spacing w:line="240" w:lineRule="auto"/>
    </w:pPr>
    <w:rPr>
      <w:rFonts w:ascii="Courier New" w:eastAsia="Times New Roman" w:hAnsi="Courier New"/>
      <w:spacing w:val="0"/>
      <w:w w:val="100"/>
      <w:kern w:val="0"/>
      <w:lang w:val="en-US" w:eastAsia="en-GB"/>
    </w:rPr>
  </w:style>
  <w:style w:type="character" w:customStyle="1" w:styleId="PlainTextChar">
    <w:name w:val="Plain Text Char"/>
    <w:basedOn w:val="DefaultParagraphFont"/>
    <w:link w:val="PlainText"/>
    <w:rsid w:val="000924FE"/>
    <w:rPr>
      <w:rFonts w:ascii="Courier New" w:eastAsia="Times New Roman" w:hAnsi="Courier New" w:cs="Times New Roman"/>
      <w:sz w:val="20"/>
      <w:szCs w:val="20"/>
      <w:lang w:val="en-US" w:eastAsia="en-GB"/>
    </w:rPr>
  </w:style>
  <w:style w:type="paragraph" w:customStyle="1" w:styleId="ReleaseDate0">
    <w:name w:val="Release Date"/>
    <w:next w:val="Footer"/>
    <w:rsid w:val="000924FE"/>
    <w:pPr>
      <w:spacing w:after="0" w:line="240" w:lineRule="auto"/>
    </w:pPr>
    <w:rPr>
      <w:rFonts w:ascii="Times New Roman" w:eastAsiaTheme="minorHAnsi" w:hAnsi="Times New Roman" w:cs="Times New Roman"/>
      <w:spacing w:val="4"/>
      <w:w w:val="103"/>
      <w:kern w:val="14"/>
      <w:sz w:val="20"/>
      <w:szCs w:val="20"/>
      <w:lang w:eastAsia="en-US"/>
    </w:rPr>
  </w:style>
  <w:style w:type="paragraph" w:customStyle="1" w:styleId="Session">
    <w:name w:val="Session"/>
    <w:basedOn w:val="H23"/>
    <w:rsid w:val="000924FE"/>
    <w:pPr>
      <w:ind w:left="0" w:firstLine="0"/>
    </w:pPr>
    <w:rPr>
      <w:spacing w:val="4"/>
    </w:rPr>
  </w:style>
  <w:style w:type="table" w:styleId="TableGrid">
    <w:name w:val="Table Grid"/>
    <w:basedOn w:val="TableNormal"/>
    <w:uiPriority w:val="39"/>
    <w:rsid w:val="000924FE"/>
    <w:pPr>
      <w:suppressAutoHyphens/>
      <w:spacing w:after="0" w:line="240" w:lineRule="exact"/>
    </w:pPr>
    <w:rPr>
      <w:rFonts w:ascii="Times New Roman" w:eastAsia="Times New Roman" w:hAnsi="Times New Roman" w:cs="Times New Roman"/>
      <w:sz w:val="20"/>
      <w:szCs w:val="20"/>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ponsors">
    <w:name w:val="Sponsors"/>
    <w:basedOn w:val="Normal"/>
    <w:next w:val="Normal"/>
    <w:qFormat/>
    <w:rsid w:val="006E2FA3"/>
    <w:pPr>
      <w:ind w:left="1267" w:right="1267" w:hanging="1267"/>
      <w:outlineLvl w:val="1"/>
    </w:pPr>
    <w:rPr>
      <w:b/>
    </w:rPr>
  </w:style>
  <w:style w:type="paragraph" w:customStyle="1" w:styleId="STitleM">
    <w:name w:val="S_Title_M"/>
    <w:basedOn w:val="Normal"/>
    <w:next w:val="Normal"/>
    <w:qFormat/>
    <w:rsid w:val="003A0A16"/>
    <w:pPr>
      <w:keepNext/>
      <w:keepLines/>
      <w:tabs>
        <w:tab w:val="right" w:leader="dot" w:pos="357"/>
      </w:tabs>
      <w:spacing w:line="390" w:lineRule="exact"/>
      <w:ind w:left="1264" w:right="1264"/>
      <w:outlineLvl w:val="0"/>
    </w:pPr>
    <w:rPr>
      <w:b/>
      <w:spacing w:val="-4"/>
      <w:w w:val="98"/>
      <w:sz w:val="40"/>
    </w:rPr>
  </w:style>
  <w:style w:type="paragraph" w:customStyle="1" w:styleId="STitleS">
    <w:name w:val="S_Title_S"/>
    <w:basedOn w:val="HCh"/>
    <w:next w:val="Normal"/>
    <w:qFormat/>
    <w:rsid w:val="003A0A16"/>
    <w:pPr>
      <w:ind w:left="1264" w:right="1264"/>
    </w:pPr>
  </w:style>
  <w:style w:type="paragraph" w:customStyle="1" w:styleId="STitleL">
    <w:name w:val="S_Title_L"/>
    <w:basedOn w:val="SM"/>
    <w:next w:val="Normal"/>
    <w:qFormat/>
    <w:rsid w:val="003A0A16"/>
    <w:pPr>
      <w:spacing w:line="540" w:lineRule="exact"/>
    </w:pPr>
    <w:rPr>
      <w:rFonts w:eastAsiaTheme="minorEastAsia"/>
      <w:spacing w:val="-8"/>
      <w:w w:val="96"/>
      <w:sz w:val="57"/>
      <w:lang w:eastAsia="zh-CN"/>
    </w:rPr>
  </w:style>
  <w:style w:type="paragraph" w:customStyle="1" w:styleId="SummaryRecord">
    <w:name w:val="SummaryRecord"/>
    <w:basedOn w:val="H23"/>
    <w:next w:val="Session"/>
    <w:qFormat/>
    <w:rsid w:val="003A0A16"/>
  </w:style>
  <w:style w:type="paragraph" w:customStyle="1" w:styleId="SRMeetingInfo">
    <w:name w:val="SR_Meeting_Info"/>
    <w:next w:val="Normal"/>
    <w:qFormat/>
    <w:rsid w:val="003A0A16"/>
    <w:pPr>
      <w:spacing w:after="0" w:line="240" w:lineRule="exact"/>
    </w:pPr>
    <w:rPr>
      <w:rFonts w:ascii="Times New Roman" w:eastAsiaTheme="minorHAnsi" w:hAnsi="Times New Roman" w:cs="Times New Roman"/>
      <w:spacing w:val="4"/>
      <w:w w:val="103"/>
      <w:kern w:val="14"/>
      <w:sz w:val="20"/>
      <w:szCs w:val="20"/>
      <w:lang w:val="en-US" w:eastAsia="en-US"/>
    </w:rPr>
  </w:style>
  <w:style w:type="character" w:styleId="FollowedHyperlink">
    <w:name w:val="FollowedHyperlink"/>
    <w:basedOn w:val="DefaultParagraphFont"/>
    <w:uiPriority w:val="99"/>
    <w:semiHidden/>
    <w:unhideWhenUsed/>
    <w:rsid w:val="003A0A16"/>
    <w:rPr>
      <w:color w:val="0000FF"/>
      <w:u w:val="none"/>
    </w:rPr>
  </w:style>
  <w:style w:type="paragraph" w:styleId="NormalWeb">
    <w:name w:val="Normal (Web)"/>
    <w:basedOn w:val="Normal"/>
    <w:uiPriority w:val="99"/>
    <w:semiHidden/>
    <w:unhideWhenUsed/>
    <w:rsid w:val="003A0A16"/>
    <w:rPr>
      <w:sz w:val="24"/>
      <w:szCs w:val="24"/>
    </w:rPr>
  </w:style>
  <w:style w:type="paragraph" w:customStyle="1" w:styleId="SRContents">
    <w:name w:val="SR_Contents"/>
    <w:basedOn w:val="Normal"/>
    <w:qFormat/>
    <w:rsid w:val="003A0A16"/>
    <w:pPr>
      <w:tabs>
        <w:tab w:val="left" w:pos="1267"/>
        <w:tab w:val="left" w:pos="1742"/>
        <w:tab w:val="left" w:pos="2218"/>
        <w:tab w:val="left" w:pos="2693"/>
        <w:tab w:val="left" w:pos="3182"/>
        <w:tab w:val="left" w:pos="3658"/>
        <w:tab w:val="left" w:pos="4133"/>
        <w:tab w:val="left" w:pos="4622"/>
        <w:tab w:val="left" w:pos="5098"/>
        <w:tab w:val="left" w:pos="5573"/>
        <w:tab w:val="left" w:pos="6048"/>
      </w:tabs>
      <w:spacing w:after="120"/>
      <w:ind w:left="1267" w:right="1267"/>
    </w:pPr>
  </w:style>
  <w:style w:type="paragraph" w:customStyle="1" w:styleId="AgendaItemNumber">
    <w:name w:val="Agenda_Item_Number"/>
    <w:next w:val="Normal"/>
    <w:qFormat/>
    <w:rsid w:val="003A0A16"/>
    <w:pPr>
      <w:spacing w:after="0" w:line="240" w:lineRule="exact"/>
    </w:pPr>
    <w:rPr>
      <w:rFonts w:ascii="Times New Roman" w:eastAsiaTheme="minorHAnsi" w:hAnsi="Times New Roman" w:cs="Times New Roman"/>
      <w:spacing w:val="2"/>
      <w:w w:val="103"/>
      <w:kern w:val="14"/>
      <w:sz w:val="20"/>
      <w:szCs w:val="20"/>
      <w:lang w:eastAsia="en-US"/>
    </w:rPr>
  </w:style>
  <w:style w:type="paragraph" w:customStyle="1" w:styleId="AgendaItemTitle">
    <w:name w:val="Agenda_Item_Title"/>
    <w:basedOn w:val="TitleH1"/>
    <w:next w:val="Normal"/>
    <w:qFormat/>
    <w:rsid w:val="003A0A16"/>
    <w:pPr>
      <w:spacing w:line="240" w:lineRule="exact"/>
      <w:ind w:left="0" w:right="5040" w:firstLine="0"/>
      <w:outlineLvl w:val="1"/>
    </w:pPr>
    <w:rPr>
      <w:sz w:val="20"/>
    </w:rPr>
  </w:style>
  <w:style w:type="paragraph" w:customStyle="1" w:styleId="DecisionNumber">
    <w:name w:val="DecisionNumber"/>
    <w:basedOn w:val="TitleH1"/>
    <w:next w:val="Normal"/>
    <w:qFormat/>
    <w:rsid w:val="003A0A16"/>
    <w:pPr>
      <w:spacing w:line="240" w:lineRule="exact"/>
      <w:ind w:left="0" w:right="5040" w:firstLine="0"/>
      <w:outlineLvl w:val="1"/>
    </w:pPr>
    <w:rPr>
      <w:sz w:val="20"/>
    </w:rPr>
  </w:style>
  <w:style w:type="paragraph" w:customStyle="1" w:styleId="DecisionTitle">
    <w:name w:val="DecisionTitle"/>
    <w:basedOn w:val="TitleH1"/>
    <w:next w:val="Normal"/>
    <w:qFormat/>
    <w:rsid w:val="003A0A16"/>
    <w:pPr>
      <w:spacing w:line="240" w:lineRule="exact"/>
      <w:ind w:left="0" w:right="5040" w:firstLine="0"/>
      <w:outlineLvl w:val="1"/>
    </w:pPr>
    <w:rPr>
      <w:sz w:val="20"/>
    </w:rPr>
  </w:style>
  <w:style w:type="paragraph" w:customStyle="1" w:styleId="MeetingNumber">
    <w:name w:val="MeetingNumber"/>
    <w:basedOn w:val="TitleH1"/>
    <w:next w:val="Normal"/>
    <w:qFormat/>
    <w:rsid w:val="003A0A16"/>
    <w:pPr>
      <w:spacing w:line="240" w:lineRule="exact"/>
      <w:ind w:left="0" w:right="5040" w:firstLine="0"/>
      <w:outlineLvl w:val="1"/>
    </w:pPr>
    <w:rPr>
      <w:sz w:val="20"/>
    </w:rPr>
  </w:style>
  <w:style w:type="paragraph" w:styleId="CommentText">
    <w:name w:val="annotation text"/>
    <w:basedOn w:val="Normal"/>
    <w:link w:val="CommentTextChar"/>
    <w:uiPriority w:val="99"/>
    <w:unhideWhenUsed/>
    <w:rsid w:val="00334201"/>
    <w:pPr>
      <w:spacing w:line="240" w:lineRule="auto"/>
    </w:pPr>
  </w:style>
  <w:style w:type="character" w:customStyle="1" w:styleId="CommentTextChar">
    <w:name w:val="Comment Text Char"/>
    <w:basedOn w:val="DefaultParagraphFont"/>
    <w:link w:val="CommentText"/>
    <w:uiPriority w:val="99"/>
    <w:rsid w:val="00334201"/>
    <w:rPr>
      <w:rFonts w:ascii="Times New Roman" w:eastAsiaTheme="minorHAnsi" w:hAnsi="Times New Roman" w:cs="Times New Roman"/>
      <w:spacing w:val="4"/>
      <w:w w:val="103"/>
      <w:kern w:val="14"/>
      <w:sz w:val="20"/>
      <w:szCs w:val="20"/>
      <w:lang w:eastAsia="en-US"/>
    </w:rPr>
  </w:style>
  <w:style w:type="paragraph" w:styleId="CommentSubject">
    <w:name w:val="annotation subject"/>
    <w:basedOn w:val="CommentText"/>
    <w:next w:val="CommentText"/>
    <w:link w:val="CommentSubjectChar"/>
    <w:uiPriority w:val="99"/>
    <w:semiHidden/>
    <w:unhideWhenUsed/>
    <w:rsid w:val="00334201"/>
    <w:rPr>
      <w:b/>
      <w:bCs/>
    </w:rPr>
  </w:style>
  <w:style w:type="character" w:customStyle="1" w:styleId="CommentSubjectChar">
    <w:name w:val="Comment Subject Char"/>
    <w:basedOn w:val="CommentTextChar"/>
    <w:link w:val="CommentSubject"/>
    <w:uiPriority w:val="99"/>
    <w:semiHidden/>
    <w:rsid w:val="00334201"/>
    <w:rPr>
      <w:rFonts w:ascii="Times New Roman" w:eastAsiaTheme="minorHAnsi" w:hAnsi="Times New Roman" w:cs="Times New Roman"/>
      <w:b/>
      <w:bCs/>
      <w:spacing w:val="4"/>
      <w:w w:val="103"/>
      <w:kern w:val="14"/>
      <w:sz w:val="20"/>
      <w:szCs w:val="20"/>
      <w:lang w:eastAsia="en-US"/>
    </w:rPr>
  </w:style>
  <w:style w:type="character" w:styleId="UnresolvedMention">
    <w:name w:val="Unresolved Mention"/>
    <w:basedOn w:val="DefaultParagraphFont"/>
    <w:uiPriority w:val="99"/>
    <w:semiHidden/>
    <w:unhideWhenUsed/>
    <w:rsid w:val="007D7C71"/>
    <w:rPr>
      <w:color w:val="605E5C"/>
      <w:shd w:val="clear" w:color="auto" w:fill="E1DFDD"/>
    </w:rPr>
  </w:style>
  <w:style w:type="paragraph" w:styleId="ListParagraph">
    <w:name w:val="List Paragraph"/>
    <w:aliases w:val="normal,List Paragraph1,Normal2,Normal3,Normal4,Normal5,Normal6,Normal7,Bullets,Paragraphe de liste1,List Paragraph11,Bullet List,FooterText,Colorful List Accent 1,numbered,列出段落,列出段落1,Bulletr List Paragraph,References,L,Normal1,Dot pt,3"/>
    <w:basedOn w:val="Normal"/>
    <w:link w:val="ListParagraphChar"/>
    <w:uiPriority w:val="34"/>
    <w:qFormat/>
    <w:rsid w:val="009568C4"/>
    <w:pPr>
      <w:suppressAutoHyphens w:val="0"/>
      <w:spacing w:after="160" w:line="259" w:lineRule="auto"/>
      <w:ind w:left="720"/>
      <w:contextualSpacing/>
    </w:pPr>
    <w:rPr>
      <w:rFonts w:asciiTheme="minorHAnsi" w:hAnsiTheme="minorHAnsi" w:cstheme="minorBidi"/>
      <w:spacing w:val="0"/>
      <w:w w:val="100"/>
      <w:kern w:val="0"/>
      <w:sz w:val="22"/>
      <w:szCs w:val="22"/>
    </w:rPr>
  </w:style>
  <w:style w:type="character" w:customStyle="1" w:styleId="normaltextrun">
    <w:name w:val="normaltextrun"/>
    <w:basedOn w:val="DefaultParagraphFont"/>
    <w:rsid w:val="009568C4"/>
  </w:style>
  <w:style w:type="paragraph" w:customStyle="1" w:styleId="paragraph">
    <w:name w:val="paragraph"/>
    <w:basedOn w:val="Normal"/>
    <w:rsid w:val="009568C4"/>
    <w:pPr>
      <w:suppressAutoHyphens w:val="0"/>
      <w:spacing w:before="100" w:beforeAutospacing="1" w:after="100" w:afterAutospacing="1" w:line="240" w:lineRule="auto"/>
    </w:pPr>
    <w:rPr>
      <w:rFonts w:eastAsia="Times New Roman"/>
      <w:spacing w:val="0"/>
      <w:w w:val="100"/>
      <w:kern w:val="0"/>
      <w:sz w:val="24"/>
      <w:szCs w:val="24"/>
      <w:lang w:val="en-US"/>
    </w:rPr>
  </w:style>
  <w:style w:type="character" w:customStyle="1" w:styleId="eop">
    <w:name w:val="eop"/>
    <w:basedOn w:val="DefaultParagraphFont"/>
    <w:rsid w:val="009568C4"/>
  </w:style>
  <w:style w:type="character" w:customStyle="1" w:styleId="superscript">
    <w:name w:val="superscript"/>
    <w:basedOn w:val="DefaultParagraphFont"/>
    <w:rsid w:val="009568C4"/>
  </w:style>
  <w:style w:type="character" w:customStyle="1" w:styleId="findhit">
    <w:name w:val="findhit"/>
    <w:basedOn w:val="DefaultParagraphFont"/>
    <w:rsid w:val="009568C4"/>
  </w:style>
  <w:style w:type="paragraph" w:styleId="Revision">
    <w:name w:val="Revision"/>
    <w:hidden/>
    <w:uiPriority w:val="99"/>
    <w:semiHidden/>
    <w:rsid w:val="009568C4"/>
    <w:pPr>
      <w:spacing w:after="0" w:line="240" w:lineRule="auto"/>
    </w:pPr>
    <w:rPr>
      <w:rFonts w:eastAsiaTheme="minorHAnsi"/>
      <w:lang w:eastAsia="en-US"/>
    </w:rPr>
  </w:style>
  <w:style w:type="paragraph" w:customStyle="1" w:styleId="Default">
    <w:name w:val="Default"/>
    <w:rsid w:val="009568C4"/>
    <w:pPr>
      <w:autoSpaceDE w:val="0"/>
      <w:autoSpaceDN w:val="0"/>
      <w:adjustRightInd w:val="0"/>
      <w:spacing w:after="0" w:line="240" w:lineRule="auto"/>
    </w:pPr>
    <w:rPr>
      <w:rFonts w:ascii="Times New Roman" w:eastAsiaTheme="minorHAnsi" w:hAnsi="Times New Roman" w:cs="Times New Roman"/>
      <w:color w:val="000000"/>
      <w:sz w:val="24"/>
      <w:szCs w:val="24"/>
      <w:lang w:val="en-US" w:eastAsia="en-US"/>
    </w:rPr>
  </w:style>
  <w:style w:type="character" w:customStyle="1" w:styleId="addressfield-citystate">
    <w:name w:val="addressfield-citystate"/>
    <w:basedOn w:val="DefaultParagraphFont"/>
    <w:rsid w:val="009568C4"/>
  </w:style>
  <w:style w:type="character" w:customStyle="1" w:styleId="date-display-single">
    <w:name w:val="date-display-single"/>
    <w:basedOn w:val="DefaultParagraphFont"/>
    <w:rsid w:val="009568C4"/>
  </w:style>
  <w:style w:type="character" w:styleId="Emphasis">
    <w:name w:val="Emphasis"/>
    <w:basedOn w:val="DefaultParagraphFont"/>
    <w:uiPriority w:val="20"/>
    <w:qFormat/>
    <w:rsid w:val="009568C4"/>
    <w:rPr>
      <w:i/>
      <w:iCs/>
    </w:rPr>
  </w:style>
  <w:style w:type="character" w:styleId="Strong">
    <w:name w:val="Strong"/>
    <w:basedOn w:val="DefaultParagraphFont"/>
    <w:uiPriority w:val="22"/>
    <w:qFormat/>
    <w:rsid w:val="009568C4"/>
    <w:rPr>
      <w:b/>
      <w:bCs/>
    </w:rPr>
  </w:style>
  <w:style w:type="character" w:customStyle="1" w:styleId="apple-converted-space">
    <w:name w:val="apple-converted-space"/>
    <w:basedOn w:val="DefaultParagraphFont"/>
    <w:rsid w:val="009568C4"/>
  </w:style>
  <w:style w:type="character" w:customStyle="1" w:styleId="ListParagraphChar">
    <w:name w:val="List Paragraph Char"/>
    <w:aliases w:val="normal Char,List Paragraph1 Char,Normal2 Char,Normal3 Char,Normal4 Char,Normal5 Char,Normal6 Char,Normal7 Char,Bullets Char,Paragraphe de liste1 Char,List Paragraph11 Char,Bullet List Char,FooterText Char,Colorful List Accent 1 Char"/>
    <w:basedOn w:val="DefaultParagraphFont"/>
    <w:link w:val="ListParagraph"/>
    <w:uiPriority w:val="34"/>
    <w:qFormat/>
    <w:locked/>
    <w:rsid w:val="009568C4"/>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mailto:griffinm@un.org" TargetMode="External"/><Relationship Id="rId1" Type="http://schemas.openxmlformats.org/officeDocument/2006/relationships/hyperlink" Target="mailto:johanna.stansfield@colibri-languageservices.com" TargetMode="External"/></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image" Target="media/image1.emf"/><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F95E1A868B43646B40ACEF274E2B77A" ma:contentTypeVersion="14" ma:contentTypeDescription="Create a new document." ma:contentTypeScope="" ma:versionID="11f11508fd6fcde95bb16cffdba855a8">
  <xsd:schema xmlns:xsd="http://www.w3.org/2001/XMLSchema" xmlns:xs="http://www.w3.org/2001/XMLSchema" xmlns:p="http://schemas.microsoft.com/office/2006/metadata/properties" xmlns:ns2="b4217f66-2c02-40b7-90a2-df286384db8d" xmlns:ns3="8658802d-4791-4ec6-9a42-472fb7ce3d57" xmlns:ns4="985ec44e-1bab-4c0b-9df0-6ba128686fc9" targetNamespace="http://schemas.microsoft.com/office/2006/metadata/properties" ma:root="true" ma:fieldsID="0e05efc4cfeade71afc2ef570ad00c72" ns2:_="" ns3:_="" ns4:_="">
    <xsd:import namespace="b4217f66-2c02-40b7-90a2-df286384db8d"/>
    <xsd:import namespace="8658802d-4791-4ec6-9a42-472fb7ce3d57"/>
    <xsd:import namespace="985ec44e-1bab-4c0b-9df0-6ba128686fc9"/>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217f66-2c02-40b7-90a2-df286384db8d"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658802d-4791-4ec6-9a42-472fb7ce3d57"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78175662-8596-484a-92c7-351d01561e22"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85ec44e-1bab-4c0b-9df0-6ba128686fc9"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675fde2a-ee85-408e-afb5-aa612098c9c3}" ma:internalName="TaxCatchAll" ma:showField="CatchAllData" ma:web="b4217f66-2c02-40b7-90a2-df286384db8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TaxCatchAll xmlns="985ec44e-1bab-4c0b-9df0-6ba128686fc9" xsi:nil="true"/>
    <lcf76f155ced4ddcb4097134ff3c332f xmlns="8658802d-4791-4ec6-9a42-472fb7ce3d57">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5495925-C6F8-474C-ABC9-F802D39453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217f66-2c02-40b7-90a2-df286384db8d"/>
    <ds:schemaRef ds:uri="8658802d-4791-4ec6-9a42-472fb7ce3d57"/>
    <ds:schemaRef ds:uri="985ec44e-1bab-4c0b-9df0-6ba128686f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495AA58-1BC5-483F-B271-D51033AE85E5}">
  <ds:schemaRefs>
    <ds:schemaRef ds:uri="http://schemas.openxmlformats.org/officeDocument/2006/bibliography"/>
  </ds:schemaRefs>
</ds:datastoreItem>
</file>

<file path=customXml/itemProps3.xml><?xml version="1.0" encoding="utf-8"?>
<ds:datastoreItem xmlns:ds="http://schemas.openxmlformats.org/officeDocument/2006/customXml" ds:itemID="{BFAB9AF1-17C8-48E5-8603-0CB0208930E2}">
  <ds:schemaRefs>
    <ds:schemaRef ds:uri="http://schemas.microsoft.com/office/2006/metadata/properties"/>
    <ds:schemaRef ds:uri="http://schemas.microsoft.com/office/infopath/2007/PartnerControls"/>
    <ds:schemaRef ds:uri="985ec44e-1bab-4c0b-9df0-6ba128686fc9"/>
    <ds:schemaRef ds:uri="8658802d-4791-4ec6-9a42-472fb7ce3d57"/>
  </ds:schemaRefs>
</ds:datastoreItem>
</file>

<file path=customXml/itemProps4.xml><?xml version="1.0" encoding="utf-8"?>
<ds:datastoreItem xmlns:ds="http://schemas.openxmlformats.org/officeDocument/2006/customXml" ds:itemID="{0CBDB488-5112-4F69-A324-008E58518A3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478</TotalTime>
  <Pages>8</Pages>
  <Words>4140</Words>
  <Characters>23600</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Dooley</dc:creator>
  <cp:keywords>narcotics</cp:keywords>
  <dc:description/>
  <cp:lastModifiedBy>Johanna Stansfield</cp:lastModifiedBy>
  <cp:revision>77</cp:revision>
  <cp:lastPrinted>2023-04-13T20:34:00Z</cp:lastPrinted>
  <dcterms:created xsi:type="dcterms:W3CDTF">2023-04-12T23:19:00Z</dcterms:created>
  <dcterms:modified xsi:type="dcterms:W3CDTF">2023-04-14T21:40:00Z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obNo">
    <vt:lpwstr>2001365</vt:lpwstr>
  </property>
  <property fmtid="{D5CDD505-2E9C-101B-9397-08002B2CF9AE}" pid="3" name="ODSRefJobNo">
    <vt:lpwstr>2001365E</vt:lpwstr>
  </property>
  <property fmtid="{D5CDD505-2E9C-101B-9397-08002B2CF9AE}" pid="4" name="Symbol1">
    <vt:lpwstr>E/CN.7/2020/CRP.7</vt:lpwstr>
  </property>
  <property fmtid="{D5CDD505-2E9C-101B-9397-08002B2CF9AE}" pid="5" name="Symbol2">
    <vt:lpwstr/>
  </property>
  <property fmtid="{D5CDD505-2E9C-101B-9397-08002B2CF9AE}" pid="6" name="Translator">
    <vt:lpwstr/>
  </property>
  <property fmtid="{D5CDD505-2E9C-101B-9397-08002B2CF9AE}" pid="7" name="Operator">
    <vt:lpwstr>KD</vt:lpwstr>
  </property>
  <property fmtid="{D5CDD505-2E9C-101B-9397-08002B2CF9AE}" pid="8" name="DraftPages">
    <vt:lpwstr> </vt:lpwstr>
  </property>
  <property fmtid="{D5CDD505-2E9C-101B-9397-08002B2CF9AE}" pid="9" name="Comment">
    <vt:lpwstr/>
  </property>
  <property fmtid="{D5CDD505-2E9C-101B-9397-08002B2CF9AE}" pid="10" name="Publication Date">
    <vt:lpwstr>17 February 2020</vt:lpwstr>
  </property>
  <property fmtid="{D5CDD505-2E9C-101B-9397-08002B2CF9AE}" pid="11" name="Original">
    <vt:lpwstr>English</vt:lpwstr>
  </property>
  <property fmtid="{D5CDD505-2E9C-101B-9397-08002B2CF9AE}" pid="12" name="ContentTypeId">
    <vt:lpwstr>0x0101005F95E1A868B43646B40ACEF274E2B77A</vt:lpwstr>
  </property>
  <property fmtid="{D5CDD505-2E9C-101B-9397-08002B2CF9AE}" pid="13" name="MediaServiceImageTags">
    <vt:lpwstr/>
  </property>
</Properties>
</file>
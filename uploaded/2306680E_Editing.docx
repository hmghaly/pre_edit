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52D9" w14:textId="77777777" w:rsidR="000700D0" w:rsidRPr="00B41B92" w:rsidRDefault="000700D0" w:rsidP="000700D0">
      <w:pPr>
        <w:pStyle w:val="Default"/>
        <w:rPr>
          <w:rPrChange w:id="0" w:author="Frances Enriquez" w:date="2023-04-11T17:02:00Z">
            <w:rPr>
              <w:sz w:val="23"/>
              <w:szCs w:val="23"/>
            </w:rPr>
          </w:rPrChange>
        </w:rPr>
      </w:pPr>
      <w:r w:rsidRPr="00B41B92">
        <w:rPr>
          <w:b/>
          <w:bCs/>
          <w:rPrChange w:id="1" w:author="Frances Enriquez" w:date="2023-04-11T17:02:00Z">
            <w:rPr>
              <w:b/>
              <w:bCs/>
              <w:sz w:val="23"/>
              <w:szCs w:val="23"/>
            </w:rPr>
          </w:rPrChange>
        </w:rPr>
        <w:t xml:space="preserve">Disarmament Commission </w:t>
      </w:r>
    </w:p>
    <w:p w14:paraId="7FDD267F" w14:textId="77777777" w:rsidR="000700D0" w:rsidRDefault="000700D0" w:rsidP="000700D0">
      <w:pPr>
        <w:pStyle w:val="Default"/>
        <w:rPr>
          <w:sz w:val="20"/>
          <w:szCs w:val="20"/>
        </w:rPr>
      </w:pPr>
      <w:r>
        <w:rPr>
          <w:b/>
          <w:bCs/>
          <w:sz w:val="20"/>
          <w:szCs w:val="20"/>
        </w:rPr>
        <w:t xml:space="preserve">Substantive session of 2023 </w:t>
      </w:r>
    </w:p>
    <w:p w14:paraId="621AC3E8" w14:textId="77777777" w:rsidR="000700D0" w:rsidRDefault="000700D0" w:rsidP="000700D0">
      <w:pPr>
        <w:pStyle w:val="Default"/>
        <w:rPr>
          <w:sz w:val="20"/>
          <w:szCs w:val="20"/>
        </w:rPr>
      </w:pPr>
      <w:commentRangeStart w:id="2"/>
      <w:r>
        <w:rPr>
          <w:sz w:val="20"/>
          <w:szCs w:val="20"/>
        </w:rPr>
        <w:t>New</w:t>
      </w:r>
      <w:commentRangeEnd w:id="2"/>
      <w:r w:rsidR="00023359">
        <w:rPr>
          <w:rStyle w:val="CommentReference"/>
          <w:rFonts w:eastAsiaTheme="minorHAnsi"/>
          <w:color w:val="auto"/>
          <w:spacing w:val="4"/>
          <w:w w:val="103"/>
          <w:kern w:val="14"/>
          <w:szCs w:val="20"/>
          <w:lang w:val="en-GB" w:eastAsia="en-US"/>
        </w:rPr>
        <w:commentReference w:id="2"/>
      </w:r>
      <w:r>
        <w:rPr>
          <w:sz w:val="20"/>
          <w:szCs w:val="20"/>
        </w:rPr>
        <w:t xml:space="preserve"> York, </w:t>
      </w:r>
      <w:commentRangeStart w:id="3"/>
      <w:r>
        <w:rPr>
          <w:sz w:val="20"/>
          <w:szCs w:val="20"/>
        </w:rPr>
        <w:t xml:space="preserve">3–21 </w:t>
      </w:r>
      <w:commentRangeEnd w:id="3"/>
      <w:r w:rsidR="007B4A62">
        <w:rPr>
          <w:rStyle w:val="CommentReference"/>
          <w:rFonts w:eastAsiaTheme="minorHAnsi"/>
          <w:color w:val="auto"/>
          <w:spacing w:val="4"/>
          <w:w w:val="103"/>
          <w:kern w:val="14"/>
          <w:szCs w:val="20"/>
          <w:lang w:val="en-GB" w:eastAsia="en-US"/>
        </w:rPr>
        <w:commentReference w:id="3"/>
      </w:r>
      <w:r>
        <w:rPr>
          <w:sz w:val="20"/>
          <w:szCs w:val="20"/>
        </w:rPr>
        <w:t xml:space="preserve">April 2023 </w:t>
      </w:r>
    </w:p>
    <w:p w14:paraId="37DA792B" w14:textId="77777777" w:rsidR="000700D0" w:rsidRPr="00200011" w:rsidRDefault="000700D0">
      <w:pPr>
        <w:spacing w:before="240" w:line="240" w:lineRule="auto"/>
        <w:ind w:left="475" w:right="1260" w:firstLine="475"/>
        <w:jc w:val="both"/>
        <w:pPrChange w:id="4" w:author="Frances Enriquez" w:date="2023-04-11T17:11:00Z">
          <w:pPr>
            <w:spacing w:before="240" w:line="240" w:lineRule="auto"/>
            <w:ind w:right="1260"/>
            <w:jc w:val="both"/>
          </w:pPr>
        </w:pPrChange>
      </w:pPr>
      <w:r>
        <w:rPr>
          <w:b/>
          <w:bCs/>
          <w:sz w:val="28"/>
          <w:szCs w:val="28"/>
        </w:rPr>
        <w:t>Draft report</w:t>
      </w:r>
    </w:p>
    <w:p w14:paraId="536730F3" w14:textId="497F17C7" w:rsidR="000700D0" w:rsidRPr="00200011" w:rsidRDefault="00DD52CA" w:rsidP="00DD52CA">
      <w:pPr>
        <w:tabs>
          <w:tab w:val="left" w:pos="5945"/>
        </w:tabs>
      </w:pPr>
      <w:r>
        <w:tab/>
      </w:r>
    </w:p>
    <w:p w14:paraId="38CDBB4F" w14:textId="77777777" w:rsidR="000700D0" w:rsidRPr="00200011" w:rsidRDefault="000700D0" w:rsidP="000700D0">
      <w:pPr>
        <w:pStyle w:val="HCh"/>
        <w:spacing w:before="880" w:after="100"/>
        <w:rPr>
          <w:b w:val="0"/>
        </w:rPr>
      </w:pPr>
      <w:r w:rsidRPr="00200011">
        <w:rPr>
          <w:b w:val="0"/>
        </w:rPr>
        <w:t>Contents</w:t>
      </w:r>
    </w:p>
    <w:tbl>
      <w:tblPr>
        <w:tblW w:w="9902" w:type="dxa"/>
        <w:jc w:val="center"/>
        <w:tblLayout w:type="fixed"/>
        <w:tblCellMar>
          <w:left w:w="0" w:type="dxa"/>
          <w:right w:w="0" w:type="dxa"/>
        </w:tblCellMar>
        <w:tblLook w:val="0000" w:firstRow="0" w:lastRow="0" w:firstColumn="0" w:lastColumn="0" w:noHBand="0" w:noVBand="0"/>
      </w:tblPr>
      <w:tblGrid>
        <w:gridCol w:w="1060"/>
        <w:gridCol w:w="7315"/>
        <w:gridCol w:w="994"/>
        <w:gridCol w:w="533"/>
      </w:tblGrid>
      <w:tr w:rsidR="000700D0" w:rsidRPr="00200011" w14:paraId="34CED3CC" w14:textId="77777777" w:rsidTr="00697698">
        <w:trPr>
          <w:jc w:val="center"/>
        </w:trPr>
        <w:tc>
          <w:tcPr>
            <w:tcW w:w="1060" w:type="dxa"/>
            <w:shd w:val="clear" w:color="auto" w:fill="auto"/>
          </w:tcPr>
          <w:p w14:paraId="4797A828" w14:textId="78FD2F21" w:rsidR="000700D0" w:rsidRPr="00200011" w:rsidRDefault="000700D0" w:rsidP="00697698">
            <w:pPr>
              <w:spacing w:after="120"/>
              <w:jc w:val="right"/>
              <w:rPr>
                <w:i/>
                <w:sz w:val="14"/>
                <w:lang w:eastAsia="zh-CN"/>
              </w:rPr>
            </w:pPr>
            <w:del w:id="5" w:author="Frances Enriquez" w:date="2023-04-11T17:06:00Z">
              <w:r w:rsidRPr="00200011" w:rsidDel="003514C2">
                <w:rPr>
                  <w:i/>
                  <w:sz w:val="14"/>
                  <w:lang w:eastAsia="zh-CN"/>
                </w:rPr>
                <w:delText>Chapter</w:delText>
              </w:r>
            </w:del>
          </w:p>
        </w:tc>
        <w:tc>
          <w:tcPr>
            <w:tcW w:w="7315" w:type="dxa"/>
            <w:shd w:val="clear" w:color="auto" w:fill="auto"/>
          </w:tcPr>
          <w:p w14:paraId="201AD3EF" w14:textId="77777777" w:rsidR="000700D0" w:rsidRPr="00200011" w:rsidRDefault="000700D0" w:rsidP="00697698">
            <w:pPr>
              <w:spacing w:after="120"/>
              <w:rPr>
                <w:i/>
                <w:sz w:val="14"/>
                <w:lang w:eastAsia="zh-CN"/>
              </w:rPr>
            </w:pPr>
          </w:p>
        </w:tc>
        <w:tc>
          <w:tcPr>
            <w:tcW w:w="994" w:type="dxa"/>
            <w:shd w:val="clear" w:color="auto" w:fill="auto"/>
          </w:tcPr>
          <w:p w14:paraId="404143A7" w14:textId="77777777" w:rsidR="000700D0" w:rsidRPr="00200011" w:rsidRDefault="000700D0" w:rsidP="00697698">
            <w:pPr>
              <w:spacing w:after="120"/>
              <w:jc w:val="right"/>
              <w:rPr>
                <w:i/>
                <w:sz w:val="14"/>
                <w:lang w:eastAsia="zh-CN"/>
              </w:rPr>
            </w:pPr>
          </w:p>
        </w:tc>
        <w:tc>
          <w:tcPr>
            <w:tcW w:w="533" w:type="dxa"/>
            <w:shd w:val="clear" w:color="auto" w:fill="auto"/>
          </w:tcPr>
          <w:p w14:paraId="22CD309E" w14:textId="77777777" w:rsidR="000700D0" w:rsidRPr="00200011" w:rsidRDefault="000700D0" w:rsidP="00697698">
            <w:pPr>
              <w:spacing w:after="120"/>
              <w:jc w:val="right"/>
              <w:rPr>
                <w:i/>
                <w:sz w:val="14"/>
                <w:lang w:eastAsia="zh-CN"/>
              </w:rPr>
            </w:pPr>
            <w:commentRangeStart w:id="6"/>
            <w:r w:rsidRPr="00200011">
              <w:rPr>
                <w:i/>
                <w:sz w:val="14"/>
                <w:lang w:eastAsia="zh-CN"/>
              </w:rPr>
              <w:t>Page</w:t>
            </w:r>
            <w:commentRangeEnd w:id="6"/>
            <w:r w:rsidR="00043447">
              <w:rPr>
                <w:rStyle w:val="CommentReference"/>
              </w:rPr>
              <w:commentReference w:id="6"/>
            </w:r>
          </w:p>
        </w:tc>
      </w:tr>
      <w:tr w:rsidR="000700D0" w:rsidRPr="00200011" w14:paraId="1AA687E3" w14:textId="77777777" w:rsidTr="00697698">
        <w:trPr>
          <w:jc w:val="center"/>
        </w:trPr>
        <w:tc>
          <w:tcPr>
            <w:tcW w:w="9369" w:type="dxa"/>
            <w:gridSpan w:val="3"/>
            <w:shd w:val="clear" w:color="auto" w:fill="auto"/>
          </w:tcPr>
          <w:p w14:paraId="7DA00E00" w14:textId="77777777" w:rsidR="000700D0" w:rsidRPr="00200011" w:rsidRDefault="000700D0" w:rsidP="000700D0">
            <w:pPr>
              <w:pStyle w:val="ListParagraph"/>
              <w:numPr>
                <w:ilvl w:val="0"/>
                <w:numId w:val="25"/>
              </w:numPr>
              <w:tabs>
                <w:tab w:val="right" w:pos="1080"/>
                <w:tab w:val="left" w:pos="1296"/>
                <w:tab w:val="left" w:pos="1728"/>
                <w:tab w:val="left" w:pos="2160"/>
                <w:tab w:val="right" w:leader="dot" w:pos="9360"/>
              </w:tabs>
              <w:spacing w:after="120"/>
              <w:rPr>
                <w:lang w:eastAsia="zh-CN"/>
              </w:rPr>
            </w:pPr>
            <w:r w:rsidRPr="00200011">
              <w:rPr>
                <w:lang w:eastAsia="zh-CN"/>
              </w:rPr>
              <w:tab/>
              <w:t>Introduction</w:t>
            </w:r>
            <w:r w:rsidRPr="00200011">
              <w:rPr>
                <w:spacing w:val="60"/>
                <w:sz w:val="17"/>
                <w:lang w:eastAsia="zh-CN"/>
              </w:rPr>
              <w:tab/>
            </w:r>
          </w:p>
        </w:tc>
        <w:tc>
          <w:tcPr>
            <w:tcW w:w="533" w:type="dxa"/>
            <w:shd w:val="clear" w:color="auto" w:fill="auto"/>
            <w:vAlign w:val="bottom"/>
          </w:tcPr>
          <w:p w14:paraId="00460E7D" w14:textId="1534AB2E" w:rsidR="000700D0" w:rsidRPr="00200011" w:rsidRDefault="004A02F4" w:rsidP="00697698">
            <w:pPr>
              <w:spacing w:after="120"/>
              <w:jc w:val="right"/>
              <w:rPr>
                <w:lang w:eastAsia="zh-CN"/>
              </w:rPr>
            </w:pPr>
            <w:r>
              <w:rPr>
                <w:lang w:eastAsia="zh-CN"/>
              </w:rPr>
              <w:t>2</w:t>
            </w:r>
          </w:p>
        </w:tc>
      </w:tr>
      <w:tr w:rsidR="000700D0" w:rsidRPr="00200011" w14:paraId="246BE35A" w14:textId="77777777" w:rsidTr="00697698">
        <w:trPr>
          <w:jc w:val="center"/>
        </w:trPr>
        <w:tc>
          <w:tcPr>
            <w:tcW w:w="9369" w:type="dxa"/>
            <w:gridSpan w:val="3"/>
            <w:shd w:val="clear" w:color="auto" w:fill="auto"/>
          </w:tcPr>
          <w:p w14:paraId="01B7C4F8" w14:textId="2097BDB5" w:rsidR="000700D0" w:rsidRPr="00200011" w:rsidRDefault="000700D0" w:rsidP="000700D0">
            <w:pPr>
              <w:pStyle w:val="ListParagraph"/>
              <w:numPr>
                <w:ilvl w:val="0"/>
                <w:numId w:val="25"/>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right" w:leader="dot" w:pos="9360"/>
              </w:tabs>
              <w:spacing w:after="120"/>
              <w:rPr>
                <w:lang w:eastAsia="zh-CN"/>
              </w:rPr>
            </w:pPr>
            <w:r w:rsidRPr="00200011">
              <w:rPr>
                <w:lang w:eastAsia="zh-CN"/>
              </w:rPr>
              <w:tab/>
              <w:t>Organization and work of the substantive session of 202</w:t>
            </w:r>
            <w:r>
              <w:rPr>
                <w:lang w:eastAsia="zh-CN"/>
              </w:rPr>
              <w:t>3</w:t>
            </w:r>
            <w:r w:rsidRPr="00200011">
              <w:rPr>
                <w:spacing w:val="60"/>
                <w:sz w:val="17"/>
                <w:lang w:eastAsia="zh-CN"/>
              </w:rPr>
              <w:tab/>
            </w:r>
          </w:p>
        </w:tc>
        <w:tc>
          <w:tcPr>
            <w:tcW w:w="533" w:type="dxa"/>
            <w:shd w:val="clear" w:color="auto" w:fill="auto"/>
            <w:vAlign w:val="bottom"/>
          </w:tcPr>
          <w:p w14:paraId="020C141A" w14:textId="785592DB" w:rsidR="000700D0" w:rsidRPr="00200011" w:rsidRDefault="006413B8" w:rsidP="00697698">
            <w:pPr>
              <w:spacing w:after="120"/>
              <w:jc w:val="right"/>
              <w:rPr>
                <w:lang w:eastAsia="zh-CN"/>
              </w:rPr>
            </w:pPr>
            <w:r>
              <w:rPr>
                <w:lang w:eastAsia="zh-CN"/>
              </w:rPr>
              <w:t>4</w:t>
            </w:r>
          </w:p>
        </w:tc>
      </w:tr>
      <w:tr w:rsidR="000700D0" w:rsidRPr="00200011" w14:paraId="29C18D68" w14:textId="77777777" w:rsidTr="00697698">
        <w:trPr>
          <w:jc w:val="center"/>
        </w:trPr>
        <w:tc>
          <w:tcPr>
            <w:tcW w:w="9369" w:type="dxa"/>
            <w:gridSpan w:val="3"/>
            <w:shd w:val="clear" w:color="auto" w:fill="auto"/>
          </w:tcPr>
          <w:p w14:paraId="59FDAF50" w14:textId="77777777" w:rsidR="000700D0" w:rsidRPr="00200011" w:rsidRDefault="000700D0" w:rsidP="000700D0">
            <w:pPr>
              <w:pStyle w:val="ListParagraph"/>
              <w:numPr>
                <w:ilvl w:val="0"/>
                <w:numId w:val="25"/>
              </w:numPr>
              <w:tabs>
                <w:tab w:val="right" w:pos="1080"/>
                <w:tab w:val="left" w:pos="1296"/>
                <w:tab w:val="left" w:pos="1728"/>
                <w:tab w:val="left" w:pos="2160"/>
                <w:tab w:val="left" w:pos="2592"/>
                <w:tab w:val="right" w:leader="dot" w:pos="9360"/>
              </w:tabs>
              <w:spacing w:after="120"/>
              <w:rPr>
                <w:lang w:eastAsia="zh-CN"/>
              </w:rPr>
            </w:pPr>
            <w:r w:rsidRPr="00200011">
              <w:rPr>
                <w:lang w:eastAsia="zh-CN"/>
              </w:rPr>
              <w:tab/>
              <w:t>Documentation</w:t>
            </w:r>
            <w:r w:rsidRPr="00200011">
              <w:rPr>
                <w:spacing w:val="60"/>
                <w:sz w:val="17"/>
                <w:lang w:eastAsia="zh-CN"/>
              </w:rPr>
              <w:tab/>
            </w:r>
          </w:p>
        </w:tc>
        <w:tc>
          <w:tcPr>
            <w:tcW w:w="533" w:type="dxa"/>
            <w:shd w:val="clear" w:color="auto" w:fill="auto"/>
            <w:vAlign w:val="bottom"/>
          </w:tcPr>
          <w:p w14:paraId="743B809A" w14:textId="05EFCE0E" w:rsidR="000700D0" w:rsidRPr="00200011" w:rsidRDefault="006413B8" w:rsidP="00697698">
            <w:pPr>
              <w:spacing w:after="120"/>
              <w:jc w:val="right"/>
              <w:rPr>
                <w:lang w:eastAsia="zh-CN"/>
              </w:rPr>
            </w:pPr>
            <w:r>
              <w:rPr>
                <w:lang w:eastAsia="zh-CN"/>
              </w:rPr>
              <w:t>6</w:t>
            </w:r>
          </w:p>
        </w:tc>
      </w:tr>
      <w:tr w:rsidR="000700D0" w:rsidRPr="00200011" w14:paraId="0B7707FD" w14:textId="77777777" w:rsidTr="00697698">
        <w:trPr>
          <w:jc w:val="center"/>
        </w:trPr>
        <w:tc>
          <w:tcPr>
            <w:tcW w:w="9369" w:type="dxa"/>
            <w:gridSpan w:val="3"/>
            <w:shd w:val="clear" w:color="auto" w:fill="auto"/>
          </w:tcPr>
          <w:p w14:paraId="015A9332" w14:textId="77777777" w:rsidR="000700D0" w:rsidRPr="00200011" w:rsidRDefault="000700D0" w:rsidP="000700D0">
            <w:pPr>
              <w:pStyle w:val="ListParagraph"/>
              <w:numPr>
                <w:ilvl w:val="1"/>
                <w:numId w:val="25"/>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right" w:leader="dot" w:pos="9360"/>
              </w:tabs>
              <w:spacing w:after="120"/>
              <w:rPr>
                <w:lang w:eastAsia="zh-CN"/>
              </w:rPr>
            </w:pPr>
            <w:r w:rsidRPr="00200011">
              <w:rPr>
                <w:lang w:eastAsia="zh-CN"/>
              </w:rPr>
              <w:t>Documents submitted by the Secretary-General</w:t>
            </w:r>
            <w:r w:rsidRPr="00200011">
              <w:rPr>
                <w:spacing w:val="60"/>
                <w:sz w:val="17"/>
                <w:lang w:eastAsia="zh-CN"/>
              </w:rPr>
              <w:tab/>
            </w:r>
          </w:p>
        </w:tc>
        <w:tc>
          <w:tcPr>
            <w:tcW w:w="533" w:type="dxa"/>
            <w:shd w:val="clear" w:color="auto" w:fill="auto"/>
            <w:vAlign w:val="bottom"/>
          </w:tcPr>
          <w:p w14:paraId="0ACD926D" w14:textId="5BC0912D" w:rsidR="000700D0" w:rsidRPr="00200011" w:rsidRDefault="006413B8" w:rsidP="00697698">
            <w:pPr>
              <w:spacing w:after="120"/>
              <w:jc w:val="right"/>
              <w:rPr>
                <w:lang w:eastAsia="zh-CN"/>
              </w:rPr>
            </w:pPr>
            <w:r>
              <w:rPr>
                <w:lang w:eastAsia="zh-CN"/>
              </w:rPr>
              <w:t>6</w:t>
            </w:r>
          </w:p>
        </w:tc>
      </w:tr>
      <w:tr w:rsidR="000700D0" w:rsidRPr="00200011" w14:paraId="6A2A934A" w14:textId="77777777" w:rsidTr="00697698">
        <w:trPr>
          <w:jc w:val="center"/>
        </w:trPr>
        <w:tc>
          <w:tcPr>
            <w:tcW w:w="9369" w:type="dxa"/>
            <w:gridSpan w:val="3"/>
            <w:shd w:val="clear" w:color="auto" w:fill="auto"/>
          </w:tcPr>
          <w:p w14:paraId="707A3037" w14:textId="77777777" w:rsidR="000700D0" w:rsidRPr="00200011" w:rsidRDefault="000700D0" w:rsidP="000700D0">
            <w:pPr>
              <w:pStyle w:val="ListParagraph"/>
              <w:numPr>
                <w:ilvl w:val="1"/>
                <w:numId w:val="25"/>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right" w:leader="dot" w:pos="9360"/>
              </w:tabs>
              <w:spacing w:after="120"/>
              <w:rPr>
                <w:lang w:eastAsia="zh-CN"/>
              </w:rPr>
            </w:pPr>
            <w:r w:rsidRPr="00200011">
              <w:rPr>
                <w:lang w:eastAsia="zh-CN"/>
              </w:rPr>
              <w:t>Other documents, including documents submitted by Member States</w:t>
            </w:r>
            <w:r w:rsidRPr="00200011">
              <w:rPr>
                <w:spacing w:val="60"/>
                <w:sz w:val="17"/>
                <w:lang w:eastAsia="zh-CN"/>
              </w:rPr>
              <w:tab/>
            </w:r>
          </w:p>
        </w:tc>
        <w:tc>
          <w:tcPr>
            <w:tcW w:w="533" w:type="dxa"/>
            <w:shd w:val="clear" w:color="auto" w:fill="auto"/>
            <w:vAlign w:val="bottom"/>
          </w:tcPr>
          <w:p w14:paraId="1A989220" w14:textId="058E5DFE" w:rsidR="000700D0" w:rsidRPr="00200011" w:rsidRDefault="006413B8" w:rsidP="00697698">
            <w:pPr>
              <w:spacing w:after="120"/>
              <w:jc w:val="right"/>
              <w:rPr>
                <w:lang w:eastAsia="zh-CN"/>
              </w:rPr>
            </w:pPr>
            <w:r>
              <w:rPr>
                <w:lang w:eastAsia="zh-CN"/>
              </w:rPr>
              <w:t>6</w:t>
            </w:r>
          </w:p>
        </w:tc>
      </w:tr>
      <w:tr w:rsidR="000700D0" w:rsidRPr="00200011" w14:paraId="1D16D4C3" w14:textId="77777777" w:rsidTr="00697698">
        <w:trPr>
          <w:jc w:val="center"/>
        </w:trPr>
        <w:tc>
          <w:tcPr>
            <w:tcW w:w="9369" w:type="dxa"/>
            <w:gridSpan w:val="3"/>
            <w:shd w:val="clear" w:color="auto" w:fill="auto"/>
          </w:tcPr>
          <w:p w14:paraId="7E616A86" w14:textId="77777777" w:rsidR="000700D0" w:rsidRPr="00200011" w:rsidRDefault="000700D0" w:rsidP="000700D0">
            <w:pPr>
              <w:pStyle w:val="ListParagraph"/>
              <w:numPr>
                <w:ilvl w:val="0"/>
                <w:numId w:val="25"/>
              </w:numPr>
              <w:tabs>
                <w:tab w:val="right" w:pos="1080"/>
                <w:tab w:val="left" w:pos="1296"/>
                <w:tab w:val="left" w:pos="1728"/>
                <w:tab w:val="left" w:pos="2160"/>
                <w:tab w:val="left" w:pos="2592"/>
                <w:tab w:val="left" w:pos="3024"/>
                <w:tab w:val="left" w:pos="3456"/>
                <w:tab w:val="left" w:pos="3888"/>
                <w:tab w:val="right" w:leader="dot" w:pos="9360"/>
              </w:tabs>
              <w:spacing w:after="120"/>
              <w:rPr>
                <w:lang w:eastAsia="zh-CN"/>
              </w:rPr>
            </w:pPr>
            <w:r w:rsidRPr="00200011">
              <w:rPr>
                <w:lang w:eastAsia="zh-CN"/>
              </w:rPr>
              <w:tab/>
              <w:t>Conclusions and recommendations</w:t>
            </w:r>
            <w:r w:rsidRPr="00200011">
              <w:rPr>
                <w:spacing w:val="60"/>
                <w:sz w:val="17"/>
                <w:lang w:eastAsia="zh-CN"/>
              </w:rPr>
              <w:tab/>
            </w:r>
          </w:p>
        </w:tc>
        <w:tc>
          <w:tcPr>
            <w:tcW w:w="533" w:type="dxa"/>
            <w:shd w:val="clear" w:color="auto" w:fill="auto"/>
            <w:vAlign w:val="bottom"/>
          </w:tcPr>
          <w:p w14:paraId="7A40A56A" w14:textId="41B8894D" w:rsidR="000700D0" w:rsidRPr="00200011" w:rsidRDefault="006413B8" w:rsidP="00697698">
            <w:pPr>
              <w:spacing w:after="120"/>
              <w:jc w:val="right"/>
              <w:rPr>
                <w:lang w:eastAsia="zh-CN"/>
              </w:rPr>
            </w:pPr>
            <w:r>
              <w:rPr>
                <w:lang w:eastAsia="zh-CN"/>
              </w:rPr>
              <w:t>6</w:t>
            </w:r>
          </w:p>
        </w:tc>
      </w:tr>
    </w:tbl>
    <w:p w14:paraId="25A7FEE0" w14:textId="77777777" w:rsidR="000700D0" w:rsidRDefault="000700D0" w:rsidP="00657246">
      <w:pPr>
        <w:pStyle w:val="HCh"/>
        <w:ind w:left="1267" w:right="1260" w:hanging="1267"/>
      </w:pPr>
    </w:p>
    <w:p w14:paraId="07C6C2A9" w14:textId="77777777" w:rsidR="000700D0" w:rsidRDefault="000700D0" w:rsidP="000700D0">
      <w:pPr>
        <w:pStyle w:val="SingleTxt"/>
      </w:pPr>
    </w:p>
    <w:p w14:paraId="70852402" w14:textId="77777777" w:rsidR="000700D0" w:rsidRDefault="000700D0" w:rsidP="000700D0">
      <w:pPr>
        <w:pStyle w:val="SingleTxt"/>
      </w:pPr>
    </w:p>
    <w:p w14:paraId="3B638E63" w14:textId="77777777" w:rsidR="000700D0" w:rsidRDefault="000700D0" w:rsidP="000700D0">
      <w:pPr>
        <w:pStyle w:val="SingleTxt"/>
      </w:pPr>
    </w:p>
    <w:p w14:paraId="0B031623" w14:textId="77777777" w:rsidR="000700D0" w:rsidRDefault="000700D0" w:rsidP="000700D0">
      <w:pPr>
        <w:pStyle w:val="SingleTxt"/>
      </w:pPr>
    </w:p>
    <w:p w14:paraId="02526DD8" w14:textId="77777777" w:rsidR="000700D0" w:rsidRDefault="000700D0" w:rsidP="000700D0">
      <w:pPr>
        <w:pStyle w:val="SingleTxt"/>
      </w:pPr>
    </w:p>
    <w:p w14:paraId="15EBDDA7" w14:textId="77777777" w:rsidR="000700D0" w:rsidRDefault="000700D0" w:rsidP="000700D0">
      <w:pPr>
        <w:pStyle w:val="SingleTxt"/>
      </w:pPr>
    </w:p>
    <w:p w14:paraId="3C1BB109" w14:textId="77777777" w:rsidR="000700D0" w:rsidRDefault="000700D0" w:rsidP="000700D0">
      <w:pPr>
        <w:pStyle w:val="SingleTxt"/>
      </w:pPr>
    </w:p>
    <w:p w14:paraId="105193DF" w14:textId="77777777" w:rsidR="000700D0" w:rsidRDefault="000700D0" w:rsidP="000700D0">
      <w:pPr>
        <w:pStyle w:val="SingleTxt"/>
      </w:pPr>
    </w:p>
    <w:p w14:paraId="78E761A5" w14:textId="77777777" w:rsidR="000700D0" w:rsidRDefault="000700D0" w:rsidP="000700D0">
      <w:pPr>
        <w:pStyle w:val="SingleTxt"/>
      </w:pPr>
    </w:p>
    <w:p w14:paraId="207662D8" w14:textId="77777777" w:rsidR="000700D0" w:rsidRDefault="000700D0" w:rsidP="000700D0">
      <w:pPr>
        <w:pStyle w:val="SingleTxt"/>
      </w:pPr>
    </w:p>
    <w:p w14:paraId="044A5A08" w14:textId="77777777" w:rsidR="000700D0" w:rsidRDefault="000700D0" w:rsidP="000700D0">
      <w:pPr>
        <w:pStyle w:val="SingleTxt"/>
      </w:pPr>
    </w:p>
    <w:p w14:paraId="0D52BB0D" w14:textId="77777777" w:rsidR="000700D0" w:rsidRDefault="000700D0" w:rsidP="000700D0">
      <w:pPr>
        <w:pStyle w:val="SingleTxt"/>
      </w:pPr>
    </w:p>
    <w:p w14:paraId="32FE7298" w14:textId="77777777" w:rsidR="000700D0" w:rsidRDefault="000700D0" w:rsidP="000700D0">
      <w:pPr>
        <w:pStyle w:val="SingleTxt"/>
      </w:pPr>
    </w:p>
    <w:p w14:paraId="3F8F1225" w14:textId="77777777" w:rsidR="000700D0" w:rsidRPr="000700D0" w:rsidRDefault="000700D0" w:rsidP="000700D0">
      <w:pPr>
        <w:pStyle w:val="SingleTxt"/>
      </w:pPr>
    </w:p>
    <w:p w14:paraId="3A1DC90F" w14:textId="0EBFDDD2" w:rsidR="00657246" w:rsidRPr="00200011" w:rsidDel="005D7D0F" w:rsidRDefault="00657246" w:rsidP="00657246">
      <w:pPr>
        <w:pStyle w:val="HCh"/>
        <w:ind w:left="1267" w:right="1260" w:hanging="1267"/>
        <w:rPr>
          <w:del w:id="7" w:author="Frances Enriquez" w:date="2023-04-11T17:07:00Z"/>
        </w:rPr>
      </w:pPr>
      <w:commentRangeStart w:id="8"/>
      <w:del w:id="9" w:author="Frances Enriquez" w:date="2023-04-11T17:07:00Z">
        <w:r w:rsidRPr="00200011" w:rsidDel="005D7D0F">
          <w:delText>Chapter I</w:delText>
        </w:r>
      </w:del>
      <w:commentRangeEnd w:id="8"/>
      <w:r w:rsidR="005D7D0F">
        <w:rPr>
          <w:rStyle w:val="CommentReference"/>
          <w:b w:val="0"/>
          <w:spacing w:val="4"/>
        </w:rPr>
        <w:commentReference w:id="8"/>
      </w:r>
    </w:p>
    <w:p w14:paraId="23B729E7" w14:textId="07E4A9FE" w:rsidR="00657246" w:rsidRPr="00200011" w:rsidRDefault="00657246" w:rsidP="00657246">
      <w:pPr>
        <w:pStyle w:val="HCh"/>
        <w:ind w:left="1267" w:right="1260" w:hanging="1267"/>
      </w:pPr>
      <w:r w:rsidRPr="00200011">
        <w:tab/>
      </w:r>
      <w:r w:rsidRPr="00200011">
        <w:tab/>
      </w:r>
      <w:ins w:id="10" w:author="Frances Enriquez" w:date="2023-04-11T17:07:00Z">
        <w:r w:rsidR="005D7D0F">
          <w:t>I.</w:t>
        </w:r>
      </w:ins>
      <w:ins w:id="11" w:author="Frances Enriquez" w:date="2023-04-11T17:08:00Z">
        <w:r w:rsidR="005D7D0F">
          <w:t xml:space="preserve"> </w:t>
        </w:r>
      </w:ins>
      <w:r w:rsidRPr="00200011">
        <w:t>Introduction</w:t>
      </w:r>
    </w:p>
    <w:p w14:paraId="44CF5A82" w14:textId="551AA876" w:rsidR="00657246" w:rsidRPr="00200011" w:rsidRDefault="00657246" w:rsidP="00657246">
      <w:pPr>
        <w:pStyle w:val="SingleTxt"/>
        <w:spacing w:after="0" w:line="120" w:lineRule="exact"/>
        <w:rPr>
          <w:sz w:val="10"/>
        </w:rPr>
      </w:pPr>
    </w:p>
    <w:p w14:paraId="7ABD8C82" w14:textId="54C448AB" w:rsidR="00657246" w:rsidRPr="00200011" w:rsidRDefault="00657246" w:rsidP="00657246">
      <w:pPr>
        <w:pStyle w:val="SingleTxt"/>
        <w:spacing w:after="0" w:line="120" w:lineRule="exact"/>
        <w:rPr>
          <w:sz w:val="10"/>
        </w:rPr>
      </w:pPr>
    </w:p>
    <w:p w14:paraId="069D327A" w14:textId="266B5551" w:rsidR="00657246" w:rsidRPr="00200011" w:rsidRDefault="00657246" w:rsidP="00657246">
      <w:pPr>
        <w:pStyle w:val="SingleTxt"/>
      </w:pPr>
      <w:r w:rsidRPr="00200011">
        <w:t>1.</w:t>
      </w:r>
      <w:r w:rsidRPr="00200011">
        <w:tab/>
        <w:t>At its seventy-</w:t>
      </w:r>
      <w:r w:rsidR="005226F7">
        <w:t>seventh</w:t>
      </w:r>
      <w:r w:rsidR="005226F7" w:rsidRPr="00200011">
        <w:t xml:space="preserve"> </w:t>
      </w:r>
      <w:r w:rsidRPr="00200011">
        <w:t xml:space="preserve">session, the General Assembly adopted </w:t>
      </w:r>
      <w:r w:rsidR="00464B5B">
        <w:t>resolution</w:t>
      </w:r>
      <w:r w:rsidR="00464B5B" w:rsidRPr="00200011">
        <w:t xml:space="preserve"> </w:t>
      </w:r>
      <w:r w:rsidR="003451C4" w:rsidRPr="003451C4">
        <w:t>77/90</w:t>
      </w:r>
      <w:r w:rsidRPr="00200011">
        <w:t>, entitled “</w:t>
      </w:r>
      <w:r w:rsidR="00B2490B" w:rsidRPr="00B2490B">
        <w:t>Report of the</w:t>
      </w:r>
      <w:r w:rsidR="00B2490B">
        <w:t xml:space="preserve"> </w:t>
      </w:r>
      <w:r w:rsidRPr="00200011">
        <w:t>Disarmament Commission”, which read</w:t>
      </w:r>
      <w:ins w:id="12" w:author="Frances Enriquez" w:date="2023-04-11T17:12:00Z">
        <w:r w:rsidR="005C7C91">
          <w:t>s</w:t>
        </w:r>
      </w:ins>
      <w:r w:rsidRPr="00200011">
        <w:t xml:space="preserve"> as follows</w:t>
      </w:r>
      <w:commentRangeStart w:id="13"/>
      <w:r w:rsidRPr="00200011">
        <w:t>:</w:t>
      </w:r>
      <w:commentRangeEnd w:id="13"/>
      <w:r w:rsidR="004C1B2E">
        <w:rPr>
          <w:rStyle w:val="CommentReference"/>
        </w:rPr>
        <w:commentReference w:id="13"/>
      </w:r>
    </w:p>
    <w:p w14:paraId="5A6A1E7A" w14:textId="31C775B7" w:rsidR="00721F3F" w:rsidRPr="00200011" w:rsidRDefault="00657246" w:rsidP="00945E3D">
      <w:pPr>
        <w:pStyle w:val="SingleTxt"/>
        <w:ind w:left="1742" w:hanging="475"/>
      </w:pPr>
      <w:r w:rsidRPr="00200011">
        <w:tab/>
      </w:r>
    </w:p>
    <w:p w14:paraId="006D7C0C" w14:textId="1A96369A" w:rsidR="0049588F" w:rsidRDefault="00C85780" w:rsidP="0049588F">
      <w:pPr>
        <w:pStyle w:val="SingleTxt"/>
      </w:pPr>
      <w:r>
        <w:tab/>
      </w:r>
      <w:r w:rsidR="0049588F">
        <w:rPr>
          <w:i/>
          <w:iCs/>
        </w:rPr>
        <w:t>The General Assembly</w:t>
      </w:r>
      <w:r w:rsidR="0049588F">
        <w:t>,</w:t>
      </w:r>
    </w:p>
    <w:p w14:paraId="033C785C" w14:textId="77777777" w:rsidR="0049588F" w:rsidRDefault="0049588F" w:rsidP="0049588F">
      <w:pPr>
        <w:pStyle w:val="SingleTxt"/>
      </w:pPr>
      <w:r>
        <w:tab/>
      </w:r>
      <w:r>
        <w:rPr>
          <w:i/>
          <w:iCs/>
        </w:rPr>
        <w:t xml:space="preserve">Having considered </w:t>
      </w:r>
      <w:r>
        <w:t>the report of the Disarmament Commission,</w:t>
      </w:r>
      <w:r>
        <w:rPr>
          <w:rStyle w:val="FootnoteReference"/>
        </w:rPr>
        <w:footnoteReference w:id="1"/>
      </w:r>
    </w:p>
    <w:p w14:paraId="41E2040A" w14:textId="77777777" w:rsidR="0049588F" w:rsidRDefault="0049588F" w:rsidP="0049588F">
      <w:pPr>
        <w:pStyle w:val="SingleTxt"/>
      </w:pPr>
      <w:bookmarkStart w:id="14" w:name="_Hlk119931722"/>
      <w:r>
        <w:tab/>
      </w:r>
      <w:r>
        <w:rPr>
          <w:i/>
          <w:iCs/>
        </w:rPr>
        <w:t>Recalling</w:t>
      </w:r>
      <w:r>
        <w:t xml:space="preserve"> its resolutions </w:t>
      </w:r>
      <w:hyperlink r:id="rId14" w:history="1">
        <w:r>
          <w:rPr>
            <w:rStyle w:val="Hyperlink"/>
          </w:rPr>
          <w:t>47/54</w:t>
        </w:r>
      </w:hyperlink>
      <w:r>
        <w:t xml:space="preserve"> A of 9 December 1992, </w:t>
      </w:r>
      <w:hyperlink r:id="rId15" w:history="1">
        <w:r>
          <w:rPr>
            <w:rStyle w:val="Hyperlink"/>
          </w:rPr>
          <w:t>47/54</w:t>
        </w:r>
      </w:hyperlink>
      <w:r>
        <w:t xml:space="preserve"> G of 8 April 1993, </w:t>
      </w:r>
      <w:hyperlink r:id="rId16" w:history="1">
        <w:r>
          <w:rPr>
            <w:rStyle w:val="Hyperlink"/>
          </w:rPr>
          <w:t>48/77</w:t>
        </w:r>
      </w:hyperlink>
      <w:r>
        <w:t xml:space="preserve"> A of 16 December 1993, </w:t>
      </w:r>
      <w:hyperlink r:id="rId17" w:history="1">
        <w:r>
          <w:rPr>
            <w:rStyle w:val="Hyperlink"/>
          </w:rPr>
          <w:t>49/77</w:t>
        </w:r>
      </w:hyperlink>
      <w:r>
        <w:t xml:space="preserve"> A of 15 December 1994, </w:t>
      </w:r>
      <w:hyperlink r:id="rId18" w:history="1">
        <w:r>
          <w:rPr>
            <w:rStyle w:val="Hyperlink"/>
          </w:rPr>
          <w:t>50/72</w:t>
        </w:r>
      </w:hyperlink>
      <w:r>
        <w:t xml:space="preserve"> D of 12 December 1995, </w:t>
      </w:r>
      <w:hyperlink r:id="rId19" w:history="1">
        <w:r>
          <w:rPr>
            <w:rStyle w:val="Hyperlink"/>
          </w:rPr>
          <w:t>51/47</w:t>
        </w:r>
      </w:hyperlink>
      <w:r>
        <w:t xml:space="preserve"> B of 10 December 1996, </w:t>
      </w:r>
      <w:hyperlink r:id="rId20" w:history="1">
        <w:r>
          <w:rPr>
            <w:rStyle w:val="Hyperlink"/>
          </w:rPr>
          <w:t>52/40</w:t>
        </w:r>
      </w:hyperlink>
      <w:r>
        <w:t xml:space="preserve"> B of 9 December 1997, </w:t>
      </w:r>
      <w:hyperlink r:id="rId21" w:history="1">
        <w:r>
          <w:rPr>
            <w:rStyle w:val="Hyperlink"/>
          </w:rPr>
          <w:t>53/79</w:t>
        </w:r>
      </w:hyperlink>
      <w:r>
        <w:t xml:space="preserve"> A of 4 December 1998, </w:t>
      </w:r>
      <w:hyperlink r:id="rId22" w:history="1">
        <w:r>
          <w:rPr>
            <w:rStyle w:val="Hyperlink"/>
          </w:rPr>
          <w:t>54/56</w:t>
        </w:r>
      </w:hyperlink>
      <w:r>
        <w:t xml:space="preserve"> A of 1 December 1999, </w:t>
      </w:r>
      <w:hyperlink r:id="rId23" w:history="1">
        <w:r>
          <w:rPr>
            <w:rStyle w:val="Hyperlink"/>
          </w:rPr>
          <w:t>55/35</w:t>
        </w:r>
      </w:hyperlink>
      <w:r>
        <w:t xml:space="preserve"> C of 20 November 2000, </w:t>
      </w:r>
      <w:hyperlink r:id="rId24" w:history="1">
        <w:r>
          <w:rPr>
            <w:rStyle w:val="Hyperlink"/>
          </w:rPr>
          <w:t>56/26</w:t>
        </w:r>
      </w:hyperlink>
      <w:r>
        <w:t xml:space="preserve"> A of 29 November 2001</w:t>
      </w:r>
      <w:bookmarkEnd w:id="14"/>
      <w:r>
        <w:t xml:space="preserve">, </w:t>
      </w:r>
      <w:hyperlink r:id="rId25" w:history="1">
        <w:r>
          <w:rPr>
            <w:rStyle w:val="Hyperlink"/>
          </w:rPr>
          <w:t>57/95</w:t>
        </w:r>
      </w:hyperlink>
      <w:r>
        <w:t xml:space="preserve"> of 22 November 2002, </w:t>
      </w:r>
      <w:hyperlink r:id="rId26" w:history="1">
        <w:r>
          <w:rPr>
            <w:rStyle w:val="Hyperlink"/>
          </w:rPr>
          <w:t>58/67</w:t>
        </w:r>
      </w:hyperlink>
      <w:r>
        <w:t xml:space="preserve"> of 8 December 2003, </w:t>
      </w:r>
      <w:hyperlink r:id="rId27" w:history="1">
        <w:r>
          <w:rPr>
            <w:rStyle w:val="Hyperlink"/>
          </w:rPr>
          <w:t>59/105</w:t>
        </w:r>
      </w:hyperlink>
      <w:r>
        <w:t xml:space="preserve"> of 3 December 2004, </w:t>
      </w:r>
      <w:hyperlink r:id="rId28" w:history="1">
        <w:r>
          <w:rPr>
            <w:rStyle w:val="Hyperlink"/>
          </w:rPr>
          <w:t>60/91</w:t>
        </w:r>
      </w:hyperlink>
      <w:r>
        <w:t xml:space="preserve"> of 8 December 2005, </w:t>
      </w:r>
      <w:hyperlink r:id="rId29" w:history="1">
        <w:r>
          <w:rPr>
            <w:rStyle w:val="Hyperlink"/>
          </w:rPr>
          <w:t>61/98</w:t>
        </w:r>
      </w:hyperlink>
      <w:r>
        <w:t xml:space="preserve"> of 6 December 2006, </w:t>
      </w:r>
      <w:hyperlink r:id="rId30" w:history="1">
        <w:r>
          <w:rPr>
            <w:rStyle w:val="Hyperlink"/>
          </w:rPr>
          <w:t>62/54</w:t>
        </w:r>
      </w:hyperlink>
      <w:r>
        <w:t xml:space="preserve"> of 5 December 2007, </w:t>
      </w:r>
      <w:hyperlink r:id="rId31" w:history="1">
        <w:r>
          <w:rPr>
            <w:rStyle w:val="Hyperlink"/>
          </w:rPr>
          <w:t>63/83</w:t>
        </w:r>
      </w:hyperlink>
      <w:r>
        <w:t xml:space="preserve"> of 2 December 2008, </w:t>
      </w:r>
      <w:hyperlink r:id="rId32" w:history="1">
        <w:r>
          <w:rPr>
            <w:rStyle w:val="Hyperlink"/>
          </w:rPr>
          <w:t>64/65</w:t>
        </w:r>
      </w:hyperlink>
      <w:r>
        <w:t xml:space="preserve"> of 2 December 2009, </w:t>
      </w:r>
      <w:hyperlink r:id="rId33" w:history="1">
        <w:r>
          <w:rPr>
            <w:rStyle w:val="Hyperlink"/>
          </w:rPr>
          <w:t>65/86</w:t>
        </w:r>
      </w:hyperlink>
      <w:r>
        <w:t xml:space="preserve"> of 8 December 2010, </w:t>
      </w:r>
      <w:hyperlink r:id="rId34" w:history="1">
        <w:r>
          <w:rPr>
            <w:rStyle w:val="Hyperlink"/>
          </w:rPr>
          <w:t>66/60</w:t>
        </w:r>
      </w:hyperlink>
      <w:r>
        <w:t xml:space="preserve"> of 2 December 2011, </w:t>
      </w:r>
      <w:hyperlink r:id="rId35" w:history="1">
        <w:r>
          <w:rPr>
            <w:rStyle w:val="Hyperlink"/>
          </w:rPr>
          <w:t>67/71</w:t>
        </w:r>
      </w:hyperlink>
      <w:r>
        <w:t xml:space="preserve"> of 3 December 2012, </w:t>
      </w:r>
      <w:hyperlink r:id="rId36" w:history="1">
        <w:r>
          <w:rPr>
            <w:rStyle w:val="Hyperlink"/>
          </w:rPr>
          <w:t>68/63</w:t>
        </w:r>
      </w:hyperlink>
      <w:r>
        <w:t xml:space="preserve"> of 5 December 2013, </w:t>
      </w:r>
      <w:hyperlink r:id="rId37" w:history="1">
        <w:r>
          <w:rPr>
            <w:rStyle w:val="Hyperlink"/>
          </w:rPr>
          <w:t>69/77</w:t>
        </w:r>
      </w:hyperlink>
      <w:r>
        <w:t xml:space="preserve"> of 2 December 2014, </w:t>
      </w:r>
      <w:hyperlink r:id="rId38" w:history="1">
        <w:r>
          <w:rPr>
            <w:rStyle w:val="Hyperlink"/>
          </w:rPr>
          <w:t>70/68</w:t>
        </w:r>
      </w:hyperlink>
      <w:r>
        <w:t xml:space="preserve"> of 7 December 2015, </w:t>
      </w:r>
      <w:hyperlink r:id="rId39" w:history="1">
        <w:r>
          <w:rPr>
            <w:rStyle w:val="Hyperlink"/>
          </w:rPr>
          <w:t>71/82</w:t>
        </w:r>
      </w:hyperlink>
      <w:r>
        <w:t xml:space="preserve"> of 5 December 2016, </w:t>
      </w:r>
      <w:hyperlink r:id="rId40" w:history="1">
        <w:r>
          <w:rPr>
            <w:rStyle w:val="Hyperlink"/>
          </w:rPr>
          <w:t>72/66</w:t>
        </w:r>
      </w:hyperlink>
      <w:r>
        <w:t xml:space="preserve"> of 4 December 2017 and </w:t>
      </w:r>
      <w:hyperlink r:id="rId41" w:history="1">
        <w:r>
          <w:rPr>
            <w:rStyle w:val="Hyperlink"/>
          </w:rPr>
          <w:t>73/82</w:t>
        </w:r>
      </w:hyperlink>
      <w:r>
        <w:t xml:space="preserve"> of 5 December 2018, and its decisions 74/511 of 12 December 2019, 74/546 of 2 April 2020, 75/519 A of 7 December 2020, 75/519 B of 25 March 2021 and 76/518 of 6 December 2021,</w:t>
      </w:r>
    </w:p>
    <w:p w14:paraId="16C1D5D4" w14:textId="77777777" w:rsidR="0049588F" w:rsidRDefault="0049588F" w:rsidP="0049588F">
      <w:pPr>
        <w:pStyle w:val="SingleTxt"/>
      </w:pPr>
      <w:r>
        <w:tab/>
      </w:r>
      <w:r>
        <w:rPr>
          <w:i/>
          <w:iCs/>
        </w:rPr>
        <w:t>Considering</w:t>
      </w:r>
      <w:r>
        <w:t xml:space="preserve"> the role that the Disarmament Commission has been called upon to play and the contribution that it should make in examining and submitting recommendations on various problems in the field of disarmament and in promoting the implementation of the relevant decisions adopted by the General Assembly at its tenth special session,</w:t>
      </w:r>
    </w:p>
    <w:p w14:paraId="72F5286B" w14:textId="4EC50F2A" w:rsidR="00904C8B" w:rsidRDefault="00CC7ECD" w:rsidP="00904C8B">
      <w:pPr>
        <w:pStyle w:val="SingleTxt"/>
      </w:pPr>
      <w:r>
        <w:rPr>
          <w:i/>
          <w:iCs/>
        </w:rPr>
        <w:tab/>
      </w:r>
      <w:r w:rsidR="0049588F">
        <w:rPr>
          <w:i/>
          <w:iCs/>
        </w:rPr>
        <w:t>Recalling in particular</w:t>
      </w:r>
      <w:r w:rsidR="0049588F">
        <w:t xml:space="preserve"> General Assembly resolution </w:t>
      </w:r>
      <w:hyperlink r:id="rId42" w:history="1">
        <w:r w:rsidR="0049588F">
          <w:rPr>
            <w:rStyle w:val="Hyperlink"/>
          </w:rPr>
          <w:t>45/62</w:t>
        </w:r>
      </w:hyperlink>
      <w:r w:rsidR="0049588F">
        <w:t xml:space="preserve"> B of 4 December 1990, in which it noted with satisfaction the adoption by consensus of a set of “Ways</w:t>
      </w:r>
      <w:r w:rsidR="00904C8B" w:rsidRPr="00904C8B">
        <w:t xml:space="preserve"> </w:t>
      </w:r>
      <w:r w:rsidR="00904C8B">
        <w:t>and means to enhance the functioning of the Disarmament Commission”,</w:t>
      </w:r>
      <w:r w:rsidR="00904C8B">
        <w:rPr>
          <w:rStyle w:val="FootnoteReference"/>
        </w:rPr>
        <w:footnoteReference w:id="2"/>
      </w:r>
      <w:r w:rsidR="00904C8B">
        <w:t xml:space="preserve"> Assembly decision 52/492 of 8 September 1998 concerning the efficient functioning of the Commission and Assembly resolution </w:t>
      </w:r>
      <w:hyperlink r:id="rId43" w:history="1">
        <w:r w:rsidR="00904C8B">
          <w:rPr>
            <w:rStyle w:val="Hyperlink"/>
          </w:rPr>
          <w:t>61/98</w:t>
        </w:r>
      </w:hyperlink>
      <w:r w:rsidR="00904C8B">
        <w:t>, which contains additional measures for improving the effectiveness of the methods of work of the Commission,</w:t>
      </w:r>
    </w:p>
    <w:p w14:paraId="421C9425" w14:textId="77777777" w:rsidR="00904C8B" w:rsidRDefault="00904C8B" w:rsidP="00904C8B">
      <w:pPr>
        <w:pStyle w:val="SingleTxt"/>
      </w:pPr>
      <w:r>
        <w:tab/>
      </w:r>
      <w:r>
        <w:rPr>
          <w:i/>
          <w:iCs/>
        </w:rPr>
        <w:t>Reaffirming</w:t>
      </w:r>
      <w:r>
        <w:t xml:space="preserve"> the mandate of the Disarmament Commission as the specialized, deliberative subsidiary body of the General Assembly that allows for in-depth deliberations on specific disarmament issues, leading to the submission of concrete recommendations on those issues, and recalling that the Commission shall make every effort to ensure that, insofar as possible, decisions on substantive issues be adopted by consensus, as set forth in paragraph 118 of the Final Document of the Tenth Special Session of the General Assembly,</w:t>
      </w:r>
      <w:r>
        <w:rPr>
          <w:rStyle w:val="FootnoteReference"/>
        </w:rPr>
        <w:footnoteReference w:id="3"/>
      </w:r>
    </w:p>
    <w:p w14:paraId="5D6C3245" w14:textId="77777777" w:rsidR="00904C8B" w:rsidRDefault="00904C8B" w:rsidP="00904C8B">
      <w:pPr>
        <w:pStyle w:val="SingleTxt"/>
      </w:pPr>
      <w:r>
        <w:tab/>
      </w:r>
      <w:r>
        <w:rPr>
          <w:i/>
          <w:iCs/>
        </w:rPr>
        <w:t>Emphasizing once again</w:t>
      </w:r>
      <w:r>
        <w:t xml:space="preserve"> the important place of the Disarmament Commission within the United Nations multilateral disarmament machinery,</w:t>
      </w:r>
    </w:p>
    <w:p w14:paraId="1AD17150" w14:textId="77777777" w:rsidR="00904C8B" w:rsidRDefault="00904C8B" w:rsidP="00904C8B">
      <w:pPr>
        <w:pStyle w:val="SingleTxt"/>
      </w:pPr>
      <w:r>
        <w:tab/>
        <w:t>1.</w:t>
      </w:r>
      <w:r>
        <w:tab/>
      </w:r>
      <w:r>
        <w:rPr>
          <w:i/>
          <w:iCs/>
        </w:rPr>
        <w:t>Takes note</w:t>
      </w:r>
      <w:r>
        <w:t xml:space="preserve"> of the report of the Disarmament Commission;</w:t>
      </w:r>
    </w:p>
    <w:p w14:paraId="6FF4C148" w14:textId="77777777" w:rsidR="00904C8B" w:rsidRDefault="00904C8B" w:rsidP="00904C8B">
      <w:pPr>
        <w:pStyle w:val="SingleTxt"/>
      </w:pPr>
      <w:r>
        <w:lastRenderedPageBreak/>
        <w:tab/>
        <w:t>2.</w:t>
      </w:r>
      <w:r>
        <w:tab/>
      </w:r>
      <w:r>
        <w:rPr>
          <w:i/>
          <w:iCs/>
        </w:rPr>
        <w:t>Reaffirms</w:t>
      </w:r>
      <w:r>
        <w:t xml:space="preserve"> the importance of further enhancing the dialogue and cooperation among the First Committee, the Disarmament Commission and the Conference on Disarmament, notes that the Commission has not submitted recommendations to the last five sessions of the General Assembly, and therefore encourages the revitalization of the work of the Commission in its current triennial cycle;</w:t>
      </w:r>
    </w:p>
    <w:p w14:paraId="1BA7E257" w14:textId="77777777" w:rsidR="00904C8B" w:rsidRDefault="00904C8B" w:rsidP="00904C8B">
      <w:pPr>
        <w:pStyle w:val="SingleTxt"/>
      </w:pPr>
      <w:r>
        <w:tab/>
        <w:t>3.</w:t>
      </w:r>
      <w:r>
        <w:tab/>
      </w:r>
      <w:r>
        <w:rPr>
          <w:i/>
          <w:iCs/>
        </w:rPr>
        <w:t>Emphasizes</w:t>
      </w:r>
      <w:r>
        <w:t xml:space="preserve"> the need for a focused and results-oriented discussion on the items on the agenda of the Disarmament Commission;</w:t>
      </w:r>
    </w:p>
    <w:p w14:paraId="12A2EEC3" w14:textId="77777777" w:rsidR="00904C8B" w:rsidRDefault="00904C8B" w:rsidP="00904C8B">
      <w:pPr>
        <w:pStyle w:val="SingleTxt"/>
      </w:pPr>
      <w:r>
        <w:tab/>
        <w:t>4.</w:t>
      </w:r>
      <w:r>
        <w:tab/>
      </w:r>
      <w:r>
        <w:rPr>
          <w:i/>
          <w:iCs/>
        </w:rPr>
        <w:t>Requests</w:t>
      </w:r>
      <w:r>
        <w:t xml:space="preserve"> the Disarmament Commission to continue its work in accordance with its mandate, as set forth in paragraph 118 of the Final Document of the Tenth Special Session of the General Assembly, and with paragraph 3 of Assembly resolution </w:t>
      </w:r>
      <w:hyperlink r:id="rId44" w:history="1">
        <w:r>
          <w:rPr>
            <w:rStyle w:val="Hyperlink"/>
          </w:rPr>
          <w:t>37/78</w:t>
        </w:r>
      </w:hyperlink>
      <w:r>
        <w:t xml:space="preserve"> H of 9 December 1982, and to that end to make every effort to achieve specific recommendations on the items on its agenda, taking into account the adopted “Ways and means to enhance the functioning of the Disarmament Commission”;</w:t>
      </w:r>
    </w:p>
    <w:p w14:paraId="0FAE6970" w14:textId="77777777" w:rsidR="00904C8B" w:rsidRDefault="00904C8B" w:rsidP="00904C8B">
      <w:pPr>
        <w:pStyle w:val="SingleTxt"/>
      </w:pPr>
      <w:r>
        <w:tab/>
        <w:t>5.</w:t>
      </w:r>
      <w:r>
        <w:tab/>
      </w:r>
      <w:r>
        <w:rPr>
          <w:i/>
          <w:iCs/>
        </w:rPr>
        <w:t>Recalls</w:t>
      </w:r>
      <w:r>
        <w:t xml:space="preserve"> the fact that, in accordance with General Assembly decision 52/492, at its 376th meeting, on 4 April 2022, the Disarmament Commission adopted the provisional agenda for its substantive session of 2022, and that the Commission decided that 2022 be considered a second year of the three-year cycle;</w:t>
      </w:r>
    </w:p>
    <w:p w14:paraId="310FA2D0" w14:textId="77777777" w:rsidR="00904C8B" w:rsidRDefault="00904C8B" w:rsidP="00904C8B">
      <w:pPr>
        <w:pStyle w:val="SingleTxt"/>
      </w:pPr>
      <w:r>
        <w:tab/>
        <w:t>6.</w:t>
      </w:r>
      <w:r>
        <w:tab/>
      </w:r>
      <w:r>
        <w:rPr>
          <w:i/>
          <w:iCs/>
        </w:rPr>
        <w:t>Recommends</w:t>
      </w:r>
      <w:r>
        <w:t xml:space="preserve"> that the Disarmament Commission continue consideration of the following items at its substantive session of 2023:</w:t>
      </w:r>
    </w:p>
    <w:p w14:paraId="3FE5D716" w14:textId="77777777" w:rsidR="00904C8B" w:rsidRDefault="00904C8B" w:rsidP="00904C8B">
      <w:pPr>
        <w:pStyle w:val="SingleTxt"/>
      </w:pPr>
      <w:r>
        <w:tab/>
        <w:t>(a)</w:t>
      </w:r>
      <w:r>
        <w:tab/>
        <w:t>Recommendations for achieving the objective of nuclear disarmament and non-proliferation of nuclear weapons;</w:t>
      </w:r>
    </w:p>
    <w:p w14:paraId="6F793271" w14:textId="77777777" w:rsidR="00904C8B" w:rsidRDefault="00904C8B" w:rsidP="00904C8B">
      <w:pPr>
        <w:pStyle w:val="SingleTxt"/>
      </w:pPr>
      <w:r>
        <w:tab/>
        <w:t>(b)</w:t>
      </w:r>
      <w:r>
        <w:tab/>
        <w:t>Preparation of recommendations to promote the practical implementation of transparency and confidence-building measures in outer space activities with the goal of preventing an arms race in outer space, in accordance with the recommendations set out in the report of the Group of Governmental Experts on Transparency and Confidence-Building Measures in Outer Space Activities;</w:t>
      </w:r>
      <w:r>
        <w:rPr>
          <w:rStyle w:val="FootnoteReference"/>
        </w:rPr>
        <w:footnoteReference w:id="4"/>
      </w:r>
    </w:p>
    <w:p w14:paraId="179115E2" w14:textId="77777777" w:rsidR="00904C8B" w:rsidRDefault="00904C8B" w:rsidP="00904C8B">
      <w:pPr>
        <w:pStyle w:val="SingleTxt"/>
      </w:pPr>
      <w:r>
        <w:tab/>
        <w:t>7.</w:t>
      </w:r>
      <w:r>
        <w:tab/>
      </w:r>
      <w:r>
        <w:rPr>
          <w:i/>
          <w:iCs/>
        </w:rPr>
        <w:t>Notes</w:t>
      </w:r>
      <w:r>
        <w:t xml:space="preserve"> that the Disarmament Commission encourages the Chairs of its working groups to continue, during the intersessional period, informal consultations on the agenda item allocated to each of the groups;</w:t>
      </w:r>
    </w:p>
    <w:p w14:paraId="49760426" w14:textId="34F6642B" w:rsidR="0035143D" w:rsidRDefault="00C0306E" w:rsidP="0035143D">
      <w:pPr>
        <w:pStyle w:val="SingleTxt"/>
      </w:pPr>
      <w:r>
        <w:tab/>
      </w:r>
      <w:r w:rsidR="0035143D">
        <w:t>8.</w:t>
      </w:r>
      <w:r w:rsidR="0035143D">
        <w:tab/>
      </w:r>
      <w:r w:rsidR="0035143D">
        <w:rPr>
          <w:i/>
          <w:iCs/>
        </w:rPr>
        <w:t>Encourages</w:t>
      </w:r>
      <w:r w:rsidR="0035143D">
        <w:t xml:space="preserve"> the Disarmament Commission to invite, as appropriate, the United Nations Institute for Disarmament Research to prepare background papers on the items on its agenda and, if need be, other disarmament experts to present their views, as provided for in paragraph 3 (e) of resolution </w:t>
      </w:r>
      <w:hyperlink r:id="rId45" w:history="1">
        <w:r w:rsidR="0035143D">
          <w:rPr>
            <w:rStyle w:val="Hyperlink"/>
          </w:rPr>
          <w:t>61/98</w:t>
        </w:r>
      </w:hyperlink>
      <w:r w:rsidR="0035143D">
        <w:t>, upon the invitation of the Chair and with the prior approval of the Commission;</w:t>
      </w:r>
    </w:p>
    <w:p w14:paraId="4F89F381" w14:textId="77777777" w:rsidR="0035143D" w:rsidRDefault="0035143D" w:rsidP="0035143D">
      <w:pPr>
        <w:pStyle w:val="SingleTxt"/>
      </w:pPr>
      <w:r>
        <w:tab/>
        <w:t>9.</w:t>
      </w:r>
      <w:r>
        <w:tab/>
      </w:r>
      <w:r>
        <w:rPr>
          <w:i/>
          <w:iCs/>
        </w:rPr>
        <w:t>Requests</w:t>
      </w:r>
      <w:r>
        <w:t xml:space="preserve"> the Disarmament Commission to hold a substantive session for a period not exceeding three weeks during 2023, namely, from 3 to 21 April, and an organizational session at the beginning of 2023 before the substantive session, to elect its Bureau and address other outstanding organizational matters, and to submit a substantive report to the General Assembly at its seventy-eighth session, and stresses that the report of the Commission should contain a summary by the Chair of the proceedings to reflect different views or positions if no agreement can be reached on the specific agenda item deliberated on, as provided for in paragraph 3.4 of the adopted “Ways and means to enhance the functioning of the Disarmament Commission”;</w:t>
      </w:r>
    </w:p>
    <w:p w14:paraId="7A4F8390" w14:textId="77777777" w:rsidR="0035143D" w:rsidRDefault="0035143D" w:rsidP="0035143D">
      <w:pPr>
        <w:pStyle w:val="SingleTxt"/>
      </w:pPr>
      <w:r>
        <w:tab/>
        <w:t>10.</w:t>
      </w:r>
      <w:r>
        <w:tab/>
      </w:r>
      <w:r>
        <w:rPr>
          <w:i/>
          <w:iCs/>
        </w:rPr>
        <w:t>Requests</w:t>
      </w:r>
      <w:r>
        <w:t xml:space="preserve"> the Secretary-General to ensure full provision to the Disarmament Commission and its subsidiary bodies of interpretation and translation </w:t>
      </w:r>
      <w:r>
        <w:lastRenderedPageBreak/>
        <w:t>facilities in the official languages and to assign, as a matter of priority, all the resources and services necessary, including verbatim records, to that end, and also requests the Secretary-General to transmit to the Commission the annual report of the Conference on Disarmament on its 2022 session,</w:t>
      </w:r>
      <w:r>
        <w:rPr>
          <w:rStyle w:val="FootnoteReference"/>
        </w:rPr>
        <w:footnoteReference w:id="5"/>
      </w:r>
      <w:r>
        <w:t xml:space="preserve"> together with all the official records of the seventy-seventh session of the General Assembly relating to disarmament matters, and to render all assistance that the Commission may require for implementing the present resolution;</w:t>
      </w:r>
    </w:p>
    <w:p w14:paraId="57771423" w14:textId="77777777" w:rsidR="0035143D" w:rsidRDefault="0035143D" w:rsidP="0035143D">
      <w:pPr>
        <w:pStyle w:val="SingleTxt"/>
      </w:pPr>
      <w:r>
        <w:tab/>
        <w:t>11.</w:t>
      </w:r>
      <w:r>
        <w:tab/>
      </w:r>
      <w:r>
        <w:rPr>
          <w:i/>
          <w:iCs/>
        </w:rPr>
        <w:t>Invites</w:t>
      </w:r>
      <w:r>
        <w:t xml:space="preserve"> Member States to submit their views and proposals on the matter early enough to enable practical consultations among them prior to the beginning of the substantive session of 2023 of the Disarmament Commission, with a view to facilitating its constructive outcome, and in this regard encourages the Chair-designate to commence consultations and preparations for the substantive session of 2023 in a timely manner upon his or her nomination;</w:t>
      </w:r>
    </w:p>
    <w:p w14:paraId="4A8D6B14" w14:textId="0E91A069" w:rsidR="00657246" w:rsidRPr="00200011" w:rsidRDefault="0035143D" w:rsidP="004A1284">
      <w:pPr>
        <w:suppressAutoHyphens w:val="0"/>
        <w:spacing w:after="200" w:line="276" w:lineRule="auto"/>
        <w:ind w:left="1267" w:right="1267"/>
        <w:jc w:val="both"/>
      </w:pPr>
      <w:r>
        <w:t>12.</w:t>
      </w:r>
      <w:r>
        <w:tab/>
      </w:r>
      <w:r>
        <w:rPr>
          <w:i/>
          <w:iCs/>
        </w:rPr>
        <w:t>Decides</w:t>
      </w:r>
      <w:r>
        <w:t xml:space="preserve"> to include in the provisional agenda of its seventy-eighth session, under the item entitled “Review of the implementation of the recommendations and decisions adopted by the General Assembly at its tenth special session”, the sub-item entitled “Report of the Disarmament Commission”.</w:t>
      </w:r>
    </w:p>
    <w:p w14:paraId="1A5180A6" w14:textId="09E7BC35" w:rsidR="000B6C18" w:rsidRPr="00200011" w:rsidDel="005D7D0F" w:rsidRDefault="000B6C18" w:rsidP="000B6C18">
      <w:pPr>
        <w:pStyle w:val="HCh"/>
        <w:ind w:left="1267" w:right="1260" w:hanging="1267"/>
        <w:rPr>
          <w:del w:id="15" w:author="Frances Enriquez" w:date="2023-04-11T17:07:00Z"/>
        </w:rPr>
      </w:pPr>
      <w:del w:id="16" w:author="Frances Enriquez" w:date="2023-04-11T17:07:00Z">
        <w:r w:rsidRPr="00200011" w:rsidDel="005D7D0F">
          <w:delText>Chapter II</w:delText>
        </w:r>
      </w:del>
    </w:p>
    <w:p w14:paraId="43C124DD" w14:textId="47EAF827" w:rsidR="000B6C18" w:rsidRPr="00200011" w:rsidRDefault="000B6C18" w:rsidP="000B6C18">
      <w:pPr>
        <w:pStyle w:val="HCh"/>
        <w:ind w:left="1267" w:right="1260" w:hanging="1267"/>
      </w:pPr>
      <w:r w:rsidRPr="00200011">
        <w:tab/>
      </w:r>
      <w:r w:rsidRPr="00200011">
        <w:tab/>
      </w:r>
      <w:ins w:id="17" w:author="Frances Enriquez" w:date="2023-04-11T17:07:00Z">
        <w:r w:rsidR="005D7D0F">
          <w:t xml:space="preserve">II. </w:t>
        </w:r>
      </w:ins>
      <w:r w:rsidRPr="00200011">
        <w:t>Organization and work of the substantive session of 202</w:t>
      </w:r>
      <w:r w:rsidR="00150AED">
        <w:t>3</w:t>
      </w:r>
    </w:p>
    <w:p w14:paraId="63B013D7" w14:textId="087A6A97" w:rsidR="000B6C18" w:rsidRPr="00200011" w:rsidRDefault="000B6C18" w:rsidP="000B6C18">
      <w:pPr>
        <w:pStyle w:val="SingleTxt"/>
        <w:spacing w:after="0" w:line="120" w:lineRule="exact"/>
        <w:rPr>
          <w:sz w:val="10"/>
        </w:rPr>
      </w:pPr>
    </w:p>
    <w:p w14:paraId="5B57DC2D" w14:textId="41023066" w:rsidR="000B6C18" w:rsidRPr="00200011" w:rsidRDefault="000B6C18" w:rsidP="000B6C18">
      <w:pPr>
        <w:pStyle w:val="SingleTxt"/>
        <w:spacing w:after="0" w:line="120" w:lineRule="exact"/>
        <w:rPr>
          <w:sz w:val="10"/>
        </w:rPr>
      </w:pPr>
    </w:p>
    <w:p w14:paraId="1E364CBD" w14:textId="42C0917B" w:rsidR="000B6C18" w:rsidRPr="00200011" w:rsidRDefault="000B6C18" w:rsidP="000B6C18">
      <w:pPr>
        <w:pStyle w:val="SingleTxt"/>
      </w:pPr>
      <w:r w:rsidRPr="00200011">
        <w:t>2.</w:t>
      </w:r>
      <w:r w:rsidRPr="00200011">
        <w:tab/>
        <w:t>The Disarmament Commission held its organizational session for 202</w:t>
      </w:r>
      <w:r w:rsidR="005D0033">
        <w:t>3</w:t>
      </w:r>
      <w:r w:rsidRPr="00200011">
        <w:t xml:space="preserve"> at </w:t>
      </w:r>
      <w:r w:rsidR="00640327">
        <w:t xml:space="preserve">United Nations </w:t>
      </w:r>
      <w:r w:rsidRPr="00200011">
        <w:t xml:space="preserve">Headquarters at its </w:t>
      </w:r>
      <w:commentRangeStart w:id="18"/>
      <w:r w:rsidRPr="00200011">
        <w:t>3</w:t>
      </w:r>
      <w:r w:rsidR="005D0033">
        <w:t>83rd</w:t>
      </w:r>
      <w:r w:rsidRPr="00200011">
        <w:t xml:space="preserve"> meeting, on </w:t>
      </w:r>
      <w:r w:rsidR="005D0033">
        <w:t>3</w:t>
      </w:r>
      <w:r w:rsidRPr="00200011">
        <w:t xml:space="preserve"> April 202</w:t>
      </w:r>
      <w:r w:rsidR="005D0033">
        <w:t>3</w:t>
      </w:r>
      <w:commentRangeEnd w:id="18"/>
      <w:r w:rsidR="00193F0B">
        <w:rPr>
          <w:rStyle w:val="CommentReference"/>
        </w:rPr>
        <w:commentReference w:id="18"/>
      </w:r>
      <w:ins w:id="19" w:author="Frances Enriquez" w:date="2023-04-11T17:14:00Z">
        <w:r w:rsidR="0079159A">
          <w:t xml:space="preserve"> </w:t>
        </w:r>
        <w:commentRangeStart w:id="20"/>
        <w:r w:rsidR="007D2AE0">
          <w:t>(see A/CN.10/PV.383)</w:t>
        </w:r>
      </w:ins>
      <w:commentRangeEnd w:id="20"/>
      <w:ins w:id="21" w:author="Frances Enriquez" w:date="2023-04-11T17:21:00Z">
        <w:r w:rsidR="004A5895">
          <w:rPr>
            <w:rStyle w:val="CommentReference"/>
          </w:rPr>
          <w:commentReference w:id="20"/>
        </w:r>
      </w:ins>
      <w:r w:rsidRPr="00200011">
        <w:t>. At that meeting, the Commission considered questions relating to the organization of work and substantive agenda items for its substantive session of 202</w:t>
      </w:r>
      <w:r w:rsidR="002B6283">
        <w:t>3</w:t>
      </w:r>
      <w:r w:rsidRPr="00200011">
        <w:t xml:space="preserve"> </w:t>
      </w:r>
      <w:r w:rsidRPr="00124E8D">
        <w:t xml:space="preserve">in accordance with the “Ways and means to enhance the functioning of the Disarmament Commission” adopted by the General Assembly (resolution </w:t>
      </w:r>
      <w:hyperlink r:id="rId46" w:history="1">
        <w:r w:rsidRPr="00124E8D">
          <w:rPr>
            <w:rStyle w:val="Hyperlink"/>
          </w:rPr>
          <w:t>44/119</w:t>
        </w:r>
      </w:hyperlink>
      <w:r w:rsidRPr="00124E8D">
        <w:t xml:space="preserve"> C, annex) and in the light of Assembly </w:t>
      </w:r>
      <w:r w:rsidR="00124E8D" w:rsidRPr="004A1284">
        <w:t>resolution</w:t>
      </w:r>
      <w:r w:rsidR="00124E8D" w:rsidRPr="00FC44FE">
        <w:t xml:space="preserve"> 77/90</w:t>
      </w:r>
      <w:r w:rsidRPr="00FC44FE">
        <w:t>. The Commission also took up the question of the election</w:t>
      </w:r>
      <w:r w:rsidRPr="00200011">
        <w:t xml:space="preserve"> of its officers. It elected the Permanent Representative of </w:t>
      </w:r>
      <w:r w:rsidR="00E05091">
        <w:t>Kazakhstan</w:t>
      </w:r>
      <w:r w:rsidRPr="00200011">
        <w:t xml:space="preserve"> to the United Nations, </w:t>
      </w:r>
      <w:commentRangeStart w:id="22"/>
      <w:r w:rsidR="00E05091" w:rsidRPr="00E05091">
        <w:t xml:space="preserve">Akan </w:t>
      </w:r>
      <w:proofErr w:type="spellStart"/>
      <w:r w:rsidR="00E05091" w:rsidRPr="00E05091">
        <w:t>Rakhmetullin</w:t>
      </w:r>
      <w:commentRangeEnd w:id="22"/>
      <w:proofErr w:type="spellEnd"/>
      <w:r w:rsidR="003E0287">
        <w:rPr>
          <w:rStyle w:val="CommentReference"/>
        </w:rPr>
        <w:commentReference w:id="22"/>
      </w:r>
      <w:r w:rsidRPr="00200011">
        <w:t>, as its Chair for its session.</w:t>
      </w:r>
    </w:p>
    <w:p w14:paraId="242ABD1D" w14:textId="7939452A" w:rsidR="000B6C18" w:rsidRPr="00200011" w:rsidRDefault="000B6C18" w:rsidP="000B6C18">
      <w:pPr>
        <w:pStyle w:val="SingleTxt"/>
      </w:pPr>
      <w:r w:rsidRPr="00200011">
        <w:t>3.</w:t>
      </w:r>
      <w:r w:rsidRPr="00200011">
        <w:tab/>
        <w:t>At the same meeting, the Commission adopted the provisional agenda for its organizational session (</w:t>
      </w:r>
      <w:r w:rsidRPr="004A1284">
        <w:t>A/CN.10/L.8</w:t>
      </w:r>
      <w:r w:rsidR="0064565F" w:rsidRPr="00D9270E">
        <w:rPr>
          <w:rStyle w:val="Hyperlink"/>
          <w:color w:val="auto"/>
          <w:rPrChange w:id="23" w:author="Frances Enriquez" w:date="2023-04-11T17:16:00Z">
            <w:rPr>
              <w:rStyle w:val="Hyperlink"/>
            </w:rPr>
          </w:rPrChange>
        </w:rPr>
        <w:t>9</w:t>
      </w:r>
      <w:r w:rsidRPr="00200011">
        <w:t xml:space="preserve">). </w:t>
      </w:r>
    </w:p>
    <w:p w14:paraId="6F2399FE" w14:textId="77DD3C0D" w:rsidR="000B6C18" w:rsidRPr="00200011" w:rsidRDefault="000B6C18" w:rsidP="000B6C18">
      <w:pPr>
        <w:pStyle w:val="SingleTxt"/>
      </w:pPr>
      <w:del w:id="24" w:author="Frances Enriquez" w:date="2023-04-11T17:20:00Z">
        <w:r w:rsidRPr="00200011" w:rsidDel="00B6593A">
          <w:delText>5</w:delText>
        </w:r>
      </w:del>
      <w:ins w:id="25" w:author="Frances Enriquez" w:date="2023-04-11T17:20:00Z">
        <w:r w:rsidR="00B6593A">
          <w:t>4</w:t>
        </w:r>
      </w:ins>
      <w:r w:rsidRPr="00200011">
        <w:t>.</w:t>
      </w:r>
      <w:r w:rsidRPr="00200011">
        <w:tab/>
        <w:t xml:space="preserve">Also at </w:t>
      </w:r>
      <w:r w:rsidR="003937A2">
        <w:t>the same</w:t>
      </w:r>
      <w:r w:rsidRPr="00200011">
        <w:t xml:space="preserve"> meeting, the Commission adopted the provisional agenda for its substantive session of 202</w:t>
      </w:r>
      <w:r w:rsidR="00BF306A">
        <w:t>3</w:t>
      </w:r>
      <w:r w:rsidRPr="00200011">
        <w:t xml:space="preserve"> (</w:t>
      </w:r>
      <w:del w:id="26" w:author="Frances Enriquez" w:date="2023-04-11T17:17:00Z">
        <w:r w:rsidDel="00FA2EB6">
          <w:fldChar w:fldCharType="begin"/>
        </w:r>
        <w:r w:rsidDel="00FA2EB6">
          <w:delInstrText xml:space="preserve"> HYPERLINK "https://undocs.org/en/A/CN.10/L.88/Rev.1" </w:delInstrText>
        </w:r>
        <w:r w:rsidDel="00FA2EB6">
          <w:fldChar w:fldCharType="separate"/>
        </w:r>
        <w:r w:rsidRPr="00FA2EB6" w:rsidDel="00FA2EB6">
          <w:rPr>
            <w:rPrChange w:id="27" w:author="Frances Enriquez" w:date="2023-04-11T17:17:00Z">
              <w:rPr>
                <w:rStyle w:val="Hyperlink"/>
              </w:rPr>
            </w:rPrChange>
          </w:rPr>
          <w:delText>A/CN.10/L.</w:delText>
        </w:r>
        <w:r w:rsidR="00063256" w:rsidRPr="00FA2EB6" w:rsidDel="00FA2EB6">
          <w:rPr>
            <w:rPrChange w:id="28" w:author="Frances Enriquez" w:date="2023-04-11T17:17:00Z">
              <w:rPr>
                <w:rStyle w:val="Hyperlink"/>
              </w:rPr>
            </w:rPrChange>
          </w:rPr>
          <w:delText>90</w:delText>
        </w:r>
        <w:r w:rsidDel="00FA2EB6">
          <w:rPr>
            <w:rStyle w:val="Hyperlink"/>
          </w:rPr>
          <w:fldChar w:fldCharType="end"/>
        </w:r>
      </w:del>
      <w:ins w:id="29" w:author="Frances Enriquez" w:date="2023-04-11T17:17:00Z">
        <w:r w:rsidR="00FA2EB6" w:rsidRPr="00FA2EB6">
          <w:rPr>
            <w:rPrChange w:id="30" w:author="Frances Enriquez" w:date="2023-04-11T17:17:00Z">
              <w:rPr>
                <w:rStyle w:val="Hyperlink"/>
              </w:rPr>
            </w:rPrChange>
          </w:rPr>
          <w:t>A/CN.10/L.90</w:t>
        </w:r>
      </w:ins>
      <w:r w:rsidRPr="00200011">
        <w:t>). The agenda read</w:t>
      </w:r>
      <w:r w:rsidR="000459DF">
        <w:t>s</w:t>
      </w:r>
      <w:r w:rsidRPr="00200011">
        <w:t xml:space="preserve"> as follows:</w:t>
      </w:r>
    </w:p>
    <w:p w14:paraId="43D78748" w14:textId="3FA05581" w:rsidR="000B6C18" w:rsidRPr="00200011" w:rsidRDefault="004259F2" w:rsidP="004259F2">
      <w:pPr>
        <w:pStyle w:val="SingleTxt"/>
        <w:ind w:left="2218" w:hanging="951"/>
        <w:jc w:val="left"/>
        <w:rPr>
          <w:rFonts w:asciiTheme="majorBidi" w:hAnsiTheme="majorBidi" w:cstheme="majorBidi"/>
        </w:rPr>
      </w:pPr>
      <w:r w:rsidRPr="00200011">
        <w:rPr>
          <w:rFonts w:asciiTheme="majorBidi" w:hAnsiTheme="majorBidi" w:cstheme="majorBidi"/>
        </w:rPr>
        <w:tab/>
      </w:r>
      <w:r w:rsidR="000B6C18" w:rsidRPr="00200011">
        <w:rPr>
          <w:rFonts w:asciiTheme="majorBidi" w:hAnsiTheme="majorBidi" w:cstheme="majorBidi"/>
        </w:rPr>
        <w:tab/>
        <w:t>1.</w:t>
      </w:r>
      <w:r w:rsidR="000B6C18" w:rsidRPr="00200011">
        <w:rPr>
          <w:rFonts w:asciiTheme="majorBidi" w:hAnsiTheme="majorBidi" w:cstheme="majorBidi"/>
        </w:rPr>
        <w:tab/>
        <w:t>Opening of the session.</w:t>
      </w:r>
    </w:p>
    <w:p w14:paraId="3E6D9F1C" w14:textId="04FCFA94" w:rsidR="000B6C18" w:rsidRPr="00200011" w:rsidRDefault="004259F2" w:rsidP="004259F2">
      <w:pPr>
        <w:pStyle w:val="SingleTxt"/>
        <w:ind w:left="2218" w:hanging="951"/>
        <w:jc w:val="left"/>
        <w:rPr>
          <w:rFonts w:asciiTheme="majorBidi" w:hAnsiTheme="majorBidi" w:cstheme="majorBidi"/>
        </w:rPr>
      </w:pPr>
      <w:r w:rsidRPr="00200011">
        <w:rPr>
          <w:rFonts w:asciiTheme="majorBidi" w:hAnsiTheme="majorBidi" w:cstheme="majorBidi"/>
        </w:rPr>
        <w:tab/>
      </w:r>
      <w:r w:rsidR="000B6C18" w:rsidRPr="00200011">
        <w:rPr>
          <w:rFonts w:asciiTheme="majorBidi" w:hAnsiTheme="majorBidi" w:cstheme="majorBidi"/>
        </w:rPr>
        <w:tab/>
        <w:t>2.</w:t>
      </w:r>
      <w:r w:rsidR="000B6C18" w:rsidRPr="00200011">
        <w:rPr>
          <w:rFonts w:asciiTheme="majorBidi" w:hAnsiTheme="majorBidi" w:cstheme="majorBidi"/>
        </w:rPr>
        <w:tab/>
        <w:t>Adoption of the agenda.</w:t>
      </w:r>
    </w:p>
    <w:p w14:paraId="0E7DD9BB" w14:textId="7825A287" w:rsidR="000B6C18" w:rsidRPr="00200011" w:rsidRDefault="000B6C18" w:rsidP="004259F2">
      <w:pPr>
        <w:pStyle w:val="SingleTxt"/>
        <w:ind w:left="2218" w:hanging="951"/>
        <w:jc w:val="left"/>
        <w:rPr>
          <w:rFonts w:asciiTheme="majorBidi" w:hAnsiTheme="majorBidi" w:cstheme="majorBidi"/>
        </w:rPr>
      </w:pPr>
      <w:r w:rsidRPr="00200011">
        <w:rPr>
          <w:rFonts w:asciiTheme="majorBidi" w:hAnsiTheme="majorBidi" w:cstheme="majorBidi"/>
        </w:rPr>
        <w:tab/>
      </w:r>
      <w:r w:rsidR="004259F2" w:rsidRPr="00200011">
        <w:rPr>
          <w:rFonts w:asciiTheme="majorBidi" w:hAnsiTheme="majorBidi" w:cstheme="majorBidi"/>
        </w:rPr>
        <w:tab/>
      </w:r>
      <w:r w:rsidRPr="00200011">
        <w:rPr>
          <w:rFonts w:asciiTheme="majorBidi" w:hAnsiTheme="majorBidi" w:cstheme="majorBidi"/>
        </w:rPr>
        <w:t>3.</w:t>
      </w:r>
      <w:r w:rsidRPr="00200011">
        <w:rPr>
          <w:rFonts w:asciiTheme="majorBidi" w:hAnsiTheme="majorBidi" w:cstheme="majorBidi"/>
        </w:rPr>
        <w:tab/>
        <w:t>Organization of work.</w:t>
      </w:r>
    </w:p>
    <w:p w14:paraId="0D168546" w14:textId="1FD06432" w:rsidR="000B6C18" w:rsidRPr="00200011" w:rsidRDefault="004259F2" w:rsidP="004259F2">
      <w:pPr>
        <w:pStyle w:val="SingleTxt"/>
        <w:ind w:left="2218" w:hanging="951"/>
        <w:jc w:val="left"/>
        <w:rPr>
          <w:rFonts w:asciiTheme="majorBidi" w:hAnsiTheme="majorBidi" w:cstheme="majorBidi"/>
        </w:rPr>
      </w:pPr>
      <w:r w:rsidRPr="00200011">
        <w:rPr>
          <w:rFonts w:asciiTheme="majorBidi" w:hAnsiTheme="majorBidi" w:cstheme="majorBidi"/>
        </w:rPr>
        <w:tab/>
      </w:r>
      <w:r w:rsidR="000B6C18" w:rsidRPr="00200011">
        <w:rPr>
          <w:rFonts w:asciiTheme="majorBidi" w:hAnsiTheme="majorBidi" w:cstheme="majorBidi"/>
        </w:rPr>
        <w:tab/>
        <w:t>4.</w:t>
      </w:r>
      <w:r w:rsidR="000B6C18" w:rsidRPr="00200011">
        <w:rPr>
          <w:rFonts w:asciiTheme="majorBidi" w:hAnsiTheme="majorBidi" w:cstheme="majorBidi"/>
        </w:rPr>
        <w:tab/>
        <w:t>Recommendations for achieving the objective of nuclear disarmament and non-proliferation of nuclear weapons.</w:t>
      </w:r>
    </w:p>
    <w:p w14:paraId="34037398" w14:textId="3FA614D3" w:rsidR="000B6C18" w:rsidRPr="00200011" w:rsidRDefault="000B6C18" w:rsidP="004259F2">
      <w:pPr>
        <w:pStyle w:val="SingleTxt"/>
        <w:ind w:left="2218" w:hanging="951"/>
        <w:jc w:val="left"/>
        <w:rPr>
          <w:rFonts w:asciiTheme="majorBidi" w:hAnsiTheme="majorBidi" w:cstheme="majorBidi"/>
        </w:rPr>
      </w:pPr>
      <w:r w:rsidRPr="00200011">
        <w:rPr>
          <w:rFonts w:asciiTheme="majorBidi" w:hAnsiTheme="majorBidi" w:cstheme="majorBidi"/>
        </w:rPr>
        <w:tab/>
      </w:r>
      <w:r w:rsidR="004259F2" w:rsidRPr="00200011">
        <w:rPr>
          <w:rFonts w:asciiTheme="majorBidi" w:hAnsiTheme="majorBidi" w:cstheme="majorBidi"/>
        </w:rPr>
        <w:tab/>
      </w:r>
      <w:r w:rsidRPr="00200011">
        <w:rPr>
          <w:rFonts w:asciiTheme="majorBidi" w:hAnsiTheme="majorBidi" w:cstheme="majorBidi"/>
        </w:rPr>
        <w:t>5.</w:t>
      </w:r>
      <w:r w:rsidRPr="00200011">
        <w:rPr>
          <w:rFonts w:asciiTheme="majorBidi" w:hAnsiTheme="majorBidi" w:cstheme="majorBidi"/>
        </w:rPr>
        <w:tab/>
        <w:t xml:space="preserve">Preparation of recommendations to promote the practical implementation of transparency and confidence-building measures in outer space activities with the goal of preventing an arms race in outer space, in accordance with the recommendations </w:t>
      </w:r>
      <w:r w:rsidR="002947A5">
        <w:rPr>
          <w:rFonts w:asciiTheme="majorBidi" w:hAnsiTheme="majorBidi" w:cstheme="majorBidi"/>
        </w:rPr>
        <w:t>set out</w:t>
      </w:r>
      <w:r w:rsidR="002947A5" w:rsidRPr="00200011">
        <w:rPr>
          <w:rFonts w:asciiTheme="majorBidi" w:hAnsiTheme="majorBidi" w:cstheme="majorBidi"/>
        </w:rPr>
        <w:t xml:space="preserve"> </w:t>
      </w:r>
      <w:r w:rsidRPr="00200011">
        <w:rPr>
          <w:rFonts w:asciiTheme="majorBidi" w:hAnsiTheme="majorBidi" w:cstheme="majorBidi"/>
        </w:rPr>
        <w:t>in the report of the Group of Governmental Experts on Transparency and Confidence-</w:t>
      </w:r>
      <w:commentRangeStart w:id="31"/>
      <w:del w:id="32" w:author="Frances Enriquez" w:date="2023-04-12T09:51:00Z">
        <w:r w:rsidRPr="00200011" w:rsidDel="006D4D77">
          <w:rPr>
            <w:rFonts w:asciiTheme="majorBidi" w:hAnsiTheme="majorBidi" w:cstheme="majorBidi"/>
          </w:rPr>
          <w:delText>b</w:delText>
        </w:r>
      </w:del>
      <w:commentRangeEnd w:id="31"/>
      <w:ins w:id="33" w:author="Frances Enriquez" w:date="2023-04-12T09:51:00Z">
        <w:r w:rsidR="006D4D77">
          <w:rPr>
            <w:rFonts w:asciiTheme="majorBidi" w:hAnsiTheme="majorBidi" w:cstheme="majorBidi"/>
          </w:rPr>
          <w:t>B</w:t>
        </w:r>
      </w:ins>
      <w:r w:rsidR="0013460A">
        <w:rPr>
          <w:rStyle w:val="CommentReference"/>
        </w:rPr>
        <w:commentReference w:id="31"/>
      </w:r>
      <w:r w:rsidRPr="00200011">
        <w:rPr>
          <w:rFonts w:asciiTheme="majorBidi" w:hAnsiTheme="majorBidi" w:cstheme="majorBidi"/>
        </w:rPr>
        <w:t>uilding Measures in Outer Space Activities.</w:t>
      </w:r>
    </w:p>
    <w:p w14:paraId="03766BA9" w14:textId="0B0FB2A9" w:rsidR="000B6C18" w:rsidRPr="00200011" w:rsidRDefault="000B6C18" w:rsidP="004259F2">
      <w:pPr>
        <w:pStyle w:val="SingleTxt"/>
        <w:ind w:left="2218" w:hanging="951"/>
        <w:jc w:val="left"/>
        <w:rPr>
          <w:rFonts w:asciiTheme="majorBidi" w:hAnsiTheme="majorBidi" w:cstheme="majorBidi"/>
        </w:rPr>
      </w:pPr>
      <w:r w:rsidRPr="00200011">
        <w:rPr>
          <w:rFonts w:asciiTheme="majorBidi" w:hAnsiTheme="majorBidi" w:cstheme="majorBidi"/>
        </w:rPr>
        <w:lastRenderedPageBreak/>
        <w:tab/>
      </w:r>
      <w:r w:rsidR="004259F2" w:rsidRPr="00200011">
        <w:rPr>
          <w:rFonts w:asciiTheme="majorBidi" w:hAnsiTheme="majorBidi" w:cstheme="majorBidi"/>
        </w:rPr>
        <w:tab/>
      </w:r>
      <w:r w:rsidRPr="00200011">
        <w:rPr>
          <w:rFonts w:asciiTheme="majorBidi" w:hAnsiTheme="majorBidi" w:cstheme="majorBidi"/>
        </w:rPr>
        <w:t>6.</w:t>
      </w:r>
      <w:r w:rsidRPr="00200011">
        <w:rPr>
          <w:rFonts w:asciiTheme="majorBidi" w:hAnsiTheme="majorBidi" w:cstheme="majorBidi"/>
        </w:rPr>
        <w:tab/>
        <w:t>Report of the Disarmament Commission to the General Assembly at its seventy-</w:t>
      </w:r>
      <w:r w:rsidR="002947A5">
        <w:rPr>
          <w:rFonts w:asciiTheme="majorBidi" w:hAnsiTheme="majorBidi" w:cstheme="majorBidi"/>
        </w:rPr>
        <w:t>eighth</w:t>
      </w:r>
      <w:r w:rsidR="002947A5" w:rsidRPr="00200011">
        <w:rPr>
          <w:rFonts w:asciiTheme="majorBidi" w:hAnsiTheme="majorBidi" w:cstheme="majorBidi"/>
        </w:rPr>
        <w:t xml:space="preserve"> </w:t>
      </w:r>
      <w:r w:rsidRPr="00200011">
        <w:rPr>
          <w:rFonts w:asciiTheme="majorBidi" w:hAnsiTheme="majorBidi" w:cstheme="majorBidi"/>
        </w:rPr>
        <w:t>session.</w:t>
      </w:r>
    </w:p>
    <w:p w14:paraId="710CD2E9" w14:textId="28EAC155" w:rsidR="000B6C18" w:rsidRPr="00200011" w:rsidRDefault="004259F2" w:rsidP="004259F2">
      <w:pPr>
        <w:pStyle w:val="SingleTxt"/>
        <w:ind w:left="2218" w:hanging="951"/>
        <w:jc w:val="left"/>
        <w:rPr>
          <w:rFonts w:asciiTheme="majorBidi" w:hAnsiTheme="majorBidi" w:cstheme="majorBidi"/>
        </w:rPr>
      </w:pPr>
      <w:r w:rsidRPr="00200011">
        <w:rPr>
          <w:rFonts w:asciiTheme="majorBidi" w:hAnsiTheme="majorBidi" w:cstheme="majorBidi"/>
        </w:rPr>
        <w:tab/>
      </w:r>
      <w:r w:rsidR="000B6C18" w:rsidRPr="00200011">
        <w:rPr>
          <w:rFonts w:asciiTheme="majorBidi" w:hAnsiTheme="majorBidi" w:cstheme="majorBidi"/>
        </w:rPr>
        <w:tab/>
        <w:t>7.</w:t>
      </w:r>
      <w:r w:rsidR="000B6C18" w:rsidRPr="00200011">
        <w:rPr>
          <w:rFonts w:asciiTheme="majorBidi" w:hAnsiTheme="majorBidi" w:cstheme="majorBidi"/>
        </w:rPr>
        <w:tab/>
        <w:t>Other business.</w:t>
      </w:r>
    </w:p>
    <w:p w14:paraId="47688D87" w14:textId="1F325C82" w:rsidR="000B6C18" w:rsidRPr="00200011" w:rsidRDefault="000B6C18" w:rsidP="000B6C18">
      <w:pPr>
        <w:pStyle w:val="SingleTxt"/>
      </w:pPr>
      <w:del w:id="34" w:author="Frances Enriquez" w:date="2023-04-11T17:25:00Z">
        <w:r w:rsidRPr="00200011" w:rsidDel="00611D0C">
          <w:delText>8</w:delText>
        </w:r>
      </w:del>
      <w:ins w:id="35" w:author="Frances Enriquez" w:date="2023-04-11T17:25:00Z">
        <w:r w:rsidR="00611D0C">
          <w:t>5</w:t>
        </w:r>
      </w:ins>
      <w:r w:rsidRPr="00200011">
        <w:t>.</w:t>
      </w:r>
      <w:r w:rsidRPr="00200011">
        <w:tab/>
        <w:t>A</w:t>
      </w:r>
      <w:r w:rsidR="00D01878">
        <w:t>lso a</w:t>
      </w:r>
      <w:r w:rsidRPr="00200011">
        <w:t xml:space="preserve">t </w:t>
      </w:r>
      <w:del w:id="36" w:author="Frances Enriquez" w:date="2023-04-11T17:28:00Z">
        <w:r w:rsidRPr="00200011" w:rsidDel="00C0364B">
          <w:delText xml:space="preserve">the same </w:delText>
        </w:r>
      </w:del>
      <w:ins w:id="37" w:author="Frances Enriquez" w:date="2023-04-11T17:28:00Z">
        <w:r w:rsidR="00C0364B">
          <w:t xml:space="preserve">its </w:t>
        </w:r>
        <w:r w:rsidR="002244B8" w:rsidRPr="00200011">
          <w:t>3</w:t>
        </w:r>
        <w:r w:rsidR="002244B8">
          <w:t>83rd</w:t>
        </w:r>
        <w:r w:rsidR="002244B8" w:rsidRPr="00200011">
          <w:t xml:space="preserve"> </w:t>
        </w:r>
      </w:ins>
      <w:r w:rsidRPr="00200011">
        <w:t>meeting, the Commission took note of its schedule of meetings for the session (</w:t>
      </w:r>
      <w:commentRangeStart w:id="38"/>
      <w:r w:rsidR="002F6931" w:rsidRPr="005927A2">
        <w:t>A/CN.10/202</w:t>
      </w:r>
      <w:r w:rsidR="004707CF">
        <w:t>3</w:t>
      </w:r>
      <w:r w:rsidR="002F6931" w:rsidRPr="005927A2">
        <w:t>/CRP.1</w:t>
      </w:r>
      <w:commentRangeEnd w:id="38"/>
      <w:r w:rsidR="00B7136F">
        <w:rPr>
          <w:rStyle w:val="CommentReference"/>
        </w:rPr>
        <w:commentReference w:id="38"/>
      </w:r>
      <w:r w:rsidRPr="00200011">
        <w:t>) and decided to conclude its substantive session of 202</w:t>
      </w:r>
      <w:r w:rsidR="00A7267A">
        <w:t>3</w:t>
      </w:r>
      <w:r w:rsidRPr="00200011">
        <w:t xml:space="preserve"> on </w:t>
      </w:r>
      <w:r w:rsidRPr="00E1251D">
        <w:t>2</w:t>
      </w:r>
      <w:r w:rsidR="00A476B4" w:rsidRPr="004A1284">
        <w:t>0</w:t>
      </w:r>
      <w:r w:rsidRPr="00200011">
        <w:t xml:space="preserve"> April.</w:t>
      </w:r>
    </w:p>
    <w:p w14:paraId="110A444B" w14:textId="57AF05B5" w:rsidR="000B6C18" w:rsidRPr="00200011" w:rsidRDefault="000B6C18" w:rsidP="000B6C18">
      <w:pPr>
        <w:pStyle w:val="SingleTxt"/>
      </w:pPr>
      <w:del w:id="39" w:author="Frances Enriquez" w:date="2023-04-11T17:25:00Z">
        <w:r w:rsidRPr="00200011" w:rsidDel="00611D0C">
          <w:delText>9</w:delText>
        </w:r>
      </w:del>
      <w:ins w:id="40" w:author="Frances Enriquez" w:date="2023-04-11T17:25:00Z">
        <w:r w:rsidR="00611D0C">
          <w:t>6</w:t>
        </w:r>
      </w:ins>
      <w:r w:rsidRPr="00200011">
        <w:t>.</w:t>
      </w:r>
      <w:r w:rsidRPr="00200011">
        <w:tab/>
        <w:t>The Commission held its substantive session of 202</w:t>
      </w:r>
      <w:r w:rsidR="00AD48BE">
        <w:t>3</w:t>
      </w:r>
      <w:r w:rsidRPr="00200011">
        <w:t xml:space="preserve"> at </w:t>
      </w:r>
      <w:r w:rsidR="00E1601A">
        <w:t>United Nations</w:t>
      </w:r>
      <w:r w:rsidR="00417B03">
        <w:t xml:space="preserve"> </w:t>
      </w:r>
      <w:r w:rsidRPr="00200011">
        <w:t xml:space="preserve">Headquarters from </w:t>
      </w:r>
      <w:r w:rsidR="00AD48BE">
        <w:t>3</w:t>
      </w:r>
      <w:r w:rsidR="002F6931">
        <w:t> </w:t>
      </w:r>
      <w:r w:rsidRPr="00200011">
        <w:t>to</w:t>
      </w:r>
      <w:r w:rsidR="002F6931">
        <w:t> </w:t>
      </w:r>
      <w:r w:rsidRPr="00A92A27">
        <w:t>2</w:t>
      </w:r>
      <w:r w:rsidR="00A476B4" w:rsidRPr="00A92A27">
        <w:t>0</w:t>
      </w:r>
      <w:r w:rsidR="00C242E9">
        <w:t> </w:t>
      </w:r>
      <w:r w:rsidRPr="00200011">
        <w:t>April. I</w:t>
      </w:r>
      <w:r w:rsidR="004F6740">
        <w:t>n the course of its session, the Commission</w:t>
      </w:r>
      <w:r w:rsidRPr="00200011">
        <w:t xml:space="preserve"> held </w:t>
      </w:r>
      <w:r w:rsidR="00B81D16">
        <w:t xml:space="preserve">five </w:t>
      </w:r>
      <w:r w:rsidR="00C67E9E" w:rsidRPr="00E94B1A">
        <w:t>p</w:t>
      </w:r>
      <w:r w:rsidR="00C67E9E">
        <w:t xml:space="preserve">lenary </w:t>
      </w:r>
      <w:r w:rsidRPr="00200011">
        <w:t>meetings</w:t>
      </w:r>
      <w:commentRangeStart w:id="41"/>
      <w:ins w:id="42" w:author="Frances Enriquez" w:date="2023-04-12T10:09:00Z">
        <w:r w:rsidR="009B2DBC">
          <w:t xml:space="preserve"> </w:t>
        </w:r>
      </w:ins>
      <w:ins w:id="43" w:author="Frances Enriquez" w:date="2023-04-12T10:10:00Z">
        <w:r w:rsidR="009B2DBC">
          <w:t>(</w:t>
        </w:r>
        <w:r w:rsidR="00D53518" w:rsidRPr="00D53518">
          <w:t>see A/CN.10/PV.384</w:t>
        </w:r>
        <w:r w:rsidR="00D53518">
          <w:t>–</w:t>
        </w:r>
        <w:r w:rsidR="00D53518" w:rsidRPr="00D53518">
          <w:t>387 and A/CN.10/PV.389)</w:t>
        </w:r>
      </w:ins>
      <w:commentRangeEnd w:id="41"/>
      <w:ins w:id="44" w:author="Frances Enriquez" w:date="2023-04-12T10:11:00Z">
        <w:r w:rsidR="0054092F">
          <w:rPr>
            <w:rStyle w:val="CommentReference"/>
          </w:rPr>
          <w:commentReference w:id="41"/>
        </w:r>
      </w:ins>
      <w:r w:rsidRPr="00200011">
        <w:t>. The Disarmament and Peace Affairs Branch, Department for General Assembly and Conference Management, served as the secretariat of the Commission, and the Office for Disarmament Affairs represented the substantive secretariat.</w:t>
      </w:r>
    </w:p>
    <w:p w14:paraId="51EAB954" w14:textId="7AB426E5" w:rsidR="000B6C18" w:rsidRPr="00200011" w:rsidRDefault="000B6C18" w:rsidP="000B6C18">
      <w:pPr>
        <w:pStyle w:val="SingleTxt"/>
      </w:pPr>
      <w:del w:id="45" w:author="Frances Enriquez" w:date="2023-04-11T17:25:00Z">
        <w:r w:rsidRPr="00200011" w:rsidDel="00611D0C">
          <w:delText>10</w:delText>
        </w:r>
      </w:del>
      <w:ins w:id="46" w:author="Frances Enriquez" w:date="2023-04-11T17:25:00Z">
        <w:r w:rsidR="00611D0C">
          <w:t>7</w:t>
        </w:r>
      </w:ins>
      <w:r w:rsidRPr="00200011">
        <w:t>.</w:t>
      </w:r>
      <w:r w:rsidRPr="00200011">
        <w:tab/>
        <w:t xml:space="preserve">During the session, the Bureau </w:t>
      </w:r>
      <w:r w:rsidR="003C65AC">
        <w:t xml:space="preserve">of the </w:t>
      </w:r>
      <w:del w:id="47" w:author="Frances Enriquez" w:date="2023-04-11T17:30:00Z">
        <w:r w:rsidR="003C65AC" w:rsidDel="00537B4E">
          <w:delText>c</w:delText>
        </w:r>
      </w:del>
      <w:ins w:id="48" w:author="Frances Enriquez" w:date="2023-04-11T17:30:00Z">
        <w:r w:rsidR="00537B4E">
          <w:t>C</w:t>
        </w:r>
      </w:ins>
      <w:r w:rsidR="003C65AC">
        <w:t xml:space="preserve">ommission </w:t>
      </w:r>
      <w:r w:rsidRPr="00200011">
        <w:t>was constituted as follows:</w:t>
      </w:r>
    </w:p>
    <w:p w14:paraId="7C12B3E3" w14:textId="77777777" w:rsidR="004259F2" w:rsidRPr="00200011" w:rsidRDefault="004259F2" w:rsidP="004259F2">
      <w:pPr>
        <w:pStyle w:val="SingleTxt"/>
        <w:spacing w:after="0"/>
        <w:rPr>
          <w:rFonts w:asciiTheme="majorBidi" w:hAnsiTheme="majorBidi" w:cstheme="majorBidi"/>
        </w:rPr>
      </w:pPr>
      <w:r w:rsidRPr="00200011">
        <w:rPr>
          <w:rFonts w:asciiTheme="majorBidi" w:hAnsiTheme="majorBidi" w:cstheme="majorBidi"/>
        </w:rPr>
        <w:tab/>
      </w:r>
      <w:r w:rsidRPr="00200011">
        <w:rPr>
          <w:rFonts w:asciiTheme="majorBidi" w:hAnsiTheme="majorBidi" w:cstheme="majorBidi"/>
          <w:i/>
        </w:rPr>
        <w:t>Chair</w:t>
      </w:r>
      <w:r w:rsidRPr="00200011">
        <w:rPr>
          <w:rFonts w:asciiTheme="majorBidi" w:hAnsiTheme="majorBidi" w:cstheme="majorBidi"/>
        </w:rPr>
        <w:t>:</w:t>
      </w:r>
    </w:p>
    <w:p w14:paraId="748BF58F" w14:textId="4D0BBA9B" w:rsidR="004259F2" w:rsidRPr="00200011" w:rsidRDefault="004259F2" w:rsidP="004259F2">
      <w:pPr>
        <w:pStyle w:val="SingleTxt"/>
        <w:rPr>
          <w:rFonts w:asciiTheme="majorBidi" w:hAnsiTheme="majorBidi" w:cstheme="majorBidi"/>
        </w:rPr>
      </w:pPr>
      <w:r w:rsidRPr="00200011">
        <w:rPr>
          <w:rFonts w:asciiTheme="majorBidi" w:hAnsiTheme="majorBidi" w:cstheme="majorBidi"/>
        </w:rPr>
        <w:tab/>
      </w:r>
      <w:r w:rsidRPr="00200011">
        <w:rPr>
          <w:rFonts w:asciiTheme="majorBidi" w:hAnsiTheme="majorBidi" w:cstheme="majorBidi"/>
        </w:rPr>
        <w:tab/>
      </w:r>
      <w:r w:rsidR="00A9697A" w:rsidRPr="00A9697A">
        <w:rPr>
          <w:rFonts w:asciiTheme="majorBidi" w:hAnsiTheme="majorBidi" w:cstheme="majorBidi"/>
        </w:rPr>
        <w:t xml:space="preserve">Akan </w:t>
      </w:r>
      <w:proofErr w:type="spellStart"/>
      <w:r w:rsidR="00A9697A" w:rsidRPr="00A9697A">
        <w:rPr>
          <w:rFonts w:asciiTheme="majorBidi" w:hAnsiTheme="majorBidi" w:cstheme="majorBidi"/>
        </w:rPr>
        <w:t>Rakhmetullin</w:t>
      </w:r>
      <w:proofErr w:type="spellEnd"/>
      <w:r w:rsidRPr="00200011">
        <w:rPr>
          <w:rFonts w:asciiTheme="majorBidi" w:hAnsiTheme="majorBidi" w:cstheme="majorBidi"/>
        </w:rPr>
        <w:t xml:space="preserve"> (</w:t>
      </w:r>
      <w:r w:rsidR="00A9697A">
        <w:rPr>
          <w:rFonts w:asciiTheme="majorBidi" w:hAnsiTheme="majorBidi" w:cstheme="majorBidi"/>
        </w:rPr>
        <w:t>Kazakhstan</w:t>
      </w:r>
      <w:r w:rsidRPr="00200011">
        <w:rPr>
          <w:rFonts w:asciiTheme="majorBidi" w:hAnsiTheme="majorBidi" w:cstheme="majorBidi"/>
        </w:rPr>
        <w:t>)</w:t>
      </w:r>
    </w:p>
    <w:p w14:paraId="385876F2" w14:textId="139B5731" w:rsidR="004259F2" w:rsidRPr="00200011" w:rsidRDefault="004259F2" w:rsidP="004259F2">
      <w:pPr>
        <w:pStyle w:val="SingleTxt"/>
        <w:spacing w:after="0"/>
        <w:rPr>
          <w:rFonts w:asciiTheme="majorBidi" w:hAnsiTheme="majorBidi" w:cstheme="majorBidi"/>
        </w:rPr>
      </w:pPr>
      <w:r w:rsidRPr="00200011">
        <w:rPr>
          <w:rFonts w:asciiTheme="majorBidi" w:hAnsiTheme="majorBidi" w:cstheme="majorBidi"/>
        </w:rPr>
        <w:tab/>
      </w:r>
      <w:r w:rsidRPr="00200011">
        <w:rPr>
          <w:rFonts w:asciiTheme="majorBidi" w:hAnsiTheme="majorBidi" w:cstheme="majorBidi"/>
          <w:i/>
        </w:rPr>
        <w:t>Vice-Chair</w:t>
      </w:r>
      <w:r w:rsidR="003E18DB">
        <w:rPr>
          <w:rFonts w:asciiTheme="majorBidi" w:hAnsiTheme="majorBidi" w:cstheme="majorBidi"/>
          <w:i/>
        </w:rPr>
        <w:t>s</w:t>
      </w:r>
      <w:r w:rsidRPr="00200011">
        <w:rPr>
          <w:rFonts w:asciiTheme="majorBidi" w:hAnsiTheme="majorBidi" w:cstheme="majorBidi"/>
        </w:rPr>
        <w:t>:</w:t>
      </w:r>
    </w:p>
    <w:p w14:paraId="44A29DF9" w14:textId="00D19056" w:rsidR="00C748EC" w:rsidRDefault="004259F2" w:rsidP="002810BB">
      <w:pPr>
        <w:pStyle w:val="SingleTxt"/>
        <w:ind w:left="2218" w:hanging="951"/>
        <w:rPr>
          <w:rFonts w:asciiTheme="majorBidi" w:hAnsiTheme="majorBidi" w:cstheme="majorBidi"/>
        </w:rPr>
      </w:pPr>
      <w:r w:rsidRPr="00200011">
        <w:rPr>
          <w:rFonts w:asciiTheme="majorBidi" w:hAnsiTheme="majorBidi" w:cstheme="majorBidi"/>
        </w:rPr>
        <w:tab/>
      </w:r>
      <w:r w:rsidRPr="00200011">
        <w:rPr>
          <w:rFonts w:asciiTheme="majorBidi" w:hAnsiTheme="majorBidi" w:cstheme="majorBidi"/>
        </w:rPr>
        <w:tab/>
      </w:r>
      <w:r w:rsidRPr="00200011">
        <w:rPr>
          <w:rFonts w:asciiTheme="majorBidi" w:hAnsiTheme="majorBidi" w:cstheme="majorBidi"/>
        </w:rPr>
        <w:tab/>
        <w:t>Representative</w:t>
      </w:r>
      <w:r w:rsidR="003F47C9">
        <w:rPr>
          <w:rFonts w:asciiTheme="majorBidi" w:hAnsiTheme="majorBidi" w:cstheme="majorBidi"/>
        </w:rPr>
        <w:t>s</w:t>
      </w:r>
      <w:r w:rsidRPr="00200011">
        <w:rPr>
          <w:rFonts w:asciiTheme="majorBidi" w:hAnsiTheme="majorBidi" w:cstheme="majorBidi"/>
        </w:rPr>
        <w:t xml:space="preserve"> of </w:t>
      </w:r>
      <w:r w:rsidR="009E1F58" w:rsidRPr="009E1F58">
        <w:rPr>
          <w:rFonts w:asciiTheme="majorBidi" w:hAnsiTheme="majorBidi" w:cstheme="majorBidi"/>
        </w:rPr>
        <w:t>Argentina</w:t>
      </w:r>
      <w:r w:rsidR="009E1F58">
        <w:rPr>
          <w:rFonts w:asciiTheme="majorBidi" w:hAnsiTheme="majorBidi" w:cstheme="majorBidi"/>
        </w:rPr>
        <w:t xml:space="preserve">, </w:t>
      </w:r>
      <w:r w:rsidR="009E1F58" w:rsidRPr="009E1F58">
        <w:rPr>
          <w:rFonts w:asciiTheme="majorBidi" w:hAnsiTheme="majorBidi" w:cstheme="majorBidi"/>
        </w:rPr>
        <w:t>Australia</w:t>
      </w:r>
      <w:r w:rsidR="009E1F58">
        <w:rPr>
          <w:rFonts w:asciiTheme="majorBidi" w:hAnsiTheme="majorBidi" w:cstheme="majorBidi"/>
        </w:rPr>
        <w:t xml:space="preserve">, </w:t>
      </w:r>
      <w:r w:rsidR="009E1F58" w:rsidRPr="009E1F58">
        <w:rPr>
          <w:rFonts w:asciiTheme="majorBidi" w:hAnsiTheme="majorBidi" w:cstheme="majorBidi"/>
        </w:rPr>
        <w:t>Burundi</w:t>
      </w:r>
      <w:r w:rsidR="009E1F58">
        <w:rPr>
          <w:rFonts w:asciiTheme="majorBidi" w:hAnsiTheme="majorBidi" w:cstheme="majorBidi"/>
        </w:rPr>
        <w:t xml:space="preserve">, </w:t>
      </w:r>
      <w:r w:rsidR="009E1F58" w:rsidRPr="009E1F58">
        <w:rPr>
          <w:rFonts w:asciiTheme="majorBidi" w:hAnsiTheme="majorBidi" w:cstheme="majorBidi"/>
        </w:rPr>
        <w:t>Namibia</w:t>
      </w:r>
      <w:r w:rsidR="009E1F58">
        <w:rPr>
          <w:rFonts w:asciiTheme="majorBidi" w:hAnsiTheme="majorBidi" w:cstheme="majorBidi"/>
        </w:rPr>
        <w:t xml:space="preserve">, </w:t>
      </w:r>
      <w:ins w:id="49" w:author="Frances Enriquez" w:date="2023-04-12T10:26:00Z">
        <w:r w:rsidR="002C1974">
          <w:rPr>
            <w:rFonts w:asciiTheme="majorBidi" w:hAnsiTheme="majorBidi" w:cstheme="majorBidi"/>
          </w:rPr>
          <w:t xml:space="preserve">the </w:t>
        </w:r>
      </w:ins>
      <w:r w:rsidR="009E1F58" w:rsidRPr="009E1F58">
        <w:rPr>
          <w:rFonts w:asciiTheme="majorBidi" w:hAnsiTheme="majorBidi" w:cstheme="majorBidi"/>
        </w:rPr>
        <w:t>Russia</w:t>
      </w:r>
      <w:r w:rsidR="009E1F58">
        <w:rPr>
          <w:rFonts w:asciiTheme="majorBidi" w:hAnsiTheme="majorBidi" w:cstheme="majorBidi"/>
        </w:rPr>
        <w:t xml:space="preserve">n Federation, </w:t>
      </w:r>
      <w:r w:rsidR="009E1F58" w:rsidRPr="009E1F58">
        <w:rPr>
          <w:rFonts w:asciiTheme="majorBidi" w:hAnsiTheme="majorBidi" w:cstheme="majorBidi"/>
        </w:rPr>
        <w:t>Thailand</w:t>
      </w:r>
      <w:r w:rsidR="00CB7F6C">
        <w:rPr>
          <w:rFonts w:asciiTheme="majorBidi" w:hAnsiTheme="majorBidi" w:cstheme="majorBidi"/>
        </w:rPr>
        <w:t xml:space="preserve"> and</w:t>
      </w:r>
      <w:r w:rsidR="009E1F58">
        <w:rPr>
          <w:rFonts w:asciiTheme="majorBidi" w:hAnsiTheme="majorBidi" w:cstheme="majorBidi"/>
        </w:rPr>
        <w:t xml:space="preserve"> </w:t>
      </w:r>
      <w:r w:rsidR="009E1F58" w:rsidRPr="009E1F58">
        <w:rPr>
          <w:rFonts w:asciiTheme="majorBidi" w:hAnsiTheme="majorBidi" w:cstheme="majorBidi"/>
        </w:rPr>
        <w:t>Ukraine</w:t>
      </w:r>
    </w:p>
    <w:p w14:paraId="2DE705C0" w14:textId="6C7E44E0" w:rsidR="00C748EC" w:rsidRPr="004A1284" w:rsidRDefault="00C748EC" w:rsidP="004A1284">
      <w:pPr>
        <w:pStyle w:val="SingleTxt"/>
      </w:pPr>
      <w:del w:id="50" w:author="Frances Enriquez" w:date="2023-04-11T17:25:00Z">
        <w:r w:rsidRPr="00200011" w:rsidDel="00611D0C">
          <w:delText>7</w:delText>
        </w:r>
      </w:del>
      <w:ins w:id="51" w:author="Frances Enriquez" w:date="2023-04-11T17:25:00Z">
        <w:r w:rsidR="00611D0C">
          <w:t>8</w:t>
        </w:r>
      </w:ins>
      <w:r w:rsidRPr="00200011">
        <w:t>.</w:t>
      </w:r>
      <w:r w:rsidRPr="00200011">
        <w:tab/>
        <w:t>At its 3</w:t>
      </w:r>
      <w:r>
        <w:t>84</w:t>
      </w:r>
      <w:r w:rsidRPr="00200011">
        <w:t xml:space="preserve">th meeting, on </w:t>
      </w:r>
      <w:r>
        <w:t>3</w:t>
      </w:r>
      <w:r w:rsidRPr="00200011">
        <w:t xml:space="preserve"> April 202</w:t>
      </w:r>
      <w:r>
        <w:t>3</w:t>
      </w:r>
      <w:r w:rsidRPr="00200011">
        <w:t xml:space="preserve">, the Commission elected </w:t>
      </w:r>
      <w:commentRangeStart w:id="52"/>
      <w:r w:rsidRPr="00200011">
        <w:t xml:space="preserve">Kurt Davis (Jamaica) </w:t>
      </w:r>
      <w:commentRangeEnd w:id="52"/>
      <w:r w:rsidR="00F72923">
        <w:rPr>
          <w:rStyle w:val="CommentReference"/>
        </w:rPr>
        <w:commentReference w:id="52"/>
      </w:r>
      <w:r w:rsidRPr="00200011">
        <w:t xml:space="preserve">as Chair of Working Group I, on agenda item 4, and </w:t>
      </w:r>
      <w:commentRangeStart w:id="53"/>
      <w:r w:rsidRPr="00200011">
        <w:t xml:space="preserve">Szilvia </w:t>
      </w:r>
      <w:proofErr w:type="spellStart"/>
      <w:r w:rsidRPr="00200011">
        <w:t>Balázs</w:t>
      </w:r>
      <w:proofErr w:type="spellEnd"/>
      <w:r w:rsidRPr="00200011">
        <w:t xml:space="preserve"> (Hungary)</w:t>
      </w:r>
      <w:commentRangeEnd w:id="53"/>
      <w:r w:rsidR="00B07366">
        <w:rPr>
          <w:rStyle w:val="CommentReference"/>
        </w:rPr>
        <w:commentReference w:id="53"/>
      </w:r>
      <w:r w:rsidRPr="00200011">
        <w:t xml:space="preserve"> as Chair of Working Group II, on agenda item 5. </w:t>
      </w:r>
    </w:p>
    <w:p w14:paraId="08FAD8CB" w14:textId="4502A420" w:rsidR="000B6C18" w:rsidRPr="00200011" w:rsidRDefault="000B6C18" w:rsidP="003E3006">
      <w:pPr>
        <w:pStyle w:val="SingleTxt"/>
      </w:pPr>
      <w:del w:id="54" w:author="Frances Enriquez" w:date="2023-04-11T17:25:00Z">
        <w:r w:rsidRPr="00200011" w:rsidDel="00611D0C">
          <w:delText>11</w:delText>
        </w:r>
      </w:del>
      <w:ins w:id="55" w:author="Frances Enriquez" w:date="2023-04-11T17:25:00Z">
        <w:r w:rsidR="00611D0C">
          <w:t>9</w:t>
        </w:r>
      </w:ins>
      <w:r w:rsidRPr="00200011">
        <w:t>.</w:t>
      </w:r>
      <w:r w:rsidRPr="00200011">
        <w:tab/>
        <w:t>At its 3</w:t>
      </w:r>
      <w:r w:rsidR="001014FD">
        <w:t>84</w:t>
      </w:r>
      <w:r w:rsidRPr="00200011">
        <w:t>th to 38</w:t>
      </w:r>
      <w:r w:rsidR="008828C9">
        <w:t>7</w:t>
      </w:r>
      <w:r w:rsidRPr="00200011">
        <w:t xml:space="preserve">th meetings, on </w:t>
      </w:r>
      <w:r w:rsidR="00DA18C0">
        <w:t>3</w:t>
      </w:r>
      <w:r w:rsidRPr="00200011">
        <w:t xml:space="preserve"> and </w:t>
      </w:r>
      <w:r w:rsidR="00DA18C0">
        <w:t>4</w:t>
      </w:r>
      <w:r w:rsidR="00DA18C0" w:rsidRPr="00200011">
        <w:t xml:space="preserve"> </w:t>
      </w:r>
      <w:r w:rsidRPr="00200011">
        <w:t xml:space="preserve">April, the </w:t>
      </w:r>
      <w:r w:rsidRPr="00DE2D8C">
        <w:t>Commission</w:t>
      </w:r>
      <w:r w:rsidRPr="00200011">
        <w:t xml:space="preserve"> held a general exchange of views on all agenda items. Representatives of the following countries made statements</w:t>
      </w:r>
      <w:r w:rsidR="004361FF">
        <w:t xml:space="preserve"> during the general exchange of views</w:t>
      </w:r>
      <w:commentRangeStart w:id="56"/>
      <w:r w:rsidRPr="00200011">
        <w:t>:</w:t>
      </w:r>
      <w:commentRangeEnd w:id="56"/>
      <w:r w:rsidR="005227CC">
        <w:rPr>
          <w:rStyle w:val="CommentReference"/>
        </w:rPr>
        <w:commentReference w:id="56"/>
      </w:r>
      <w:r w:rsidRPr="00200011">
        <w:t xml:space="preserve"> </w:t>
      </w:r>
      <w:r w:rsidR="007C1CBF" w:rsidRPr="007C1CBF">
        <w:t xml:space="preserve">Algeria, Argentina, Australia, Bangladesh, Belarus, </w:t>
      </w:r>
      <w:ins w:id="57" w:author="Frances Enriquez" w:date="2023-04-11T17:38:00Z">
        <w:r w:rsidR="004419A5" w:rsidRPr="007C1CBF">
          <w:t>Bolivia</w:t>
        </w:r>
        <w:r w:rsidR="004419A5">
          <w:t xml:space="preserve"> (</w:t>
        </w:r>
        <w:r w:rsidR="004419A5" w:rsidRPr="007C1CBF">
          <w:t>Plurinational State of</w:t>
        </w:r>
        <w:r w:rsidR="004419A5">
          <w:t>)</w:t>
        </w:r>
        <w:r w:rsidR="004419A5" w:rsidRPr="007C1CBF">
          <w:t xml:space="preserve">, </w:t>
        </w:r>
      </w:ins>
      <w:del w:id="58" w:author="Frances Enriquez" w:date="2023-04-11T17:36:00Z">
        <w:r w:rsidR="007C1CBF" w:rsidRPr="007C1CBF" w:rsidDel="00FC11C3">
          <w:delText xml:space="preserve">Bolivarian Republic of Venezuela, </w:delText>
        </w:r>
      </w:del>
      <w:r w:rsidR="007C1CBF" w:rsidRPr="007C1CBF">
        <w:t xml:space="preserve">Brazil, Cambodia, Chile, China, Colombia, Costa Rica, Côte d’Ivoire, Cuba, </w:t>
      </w:r>
      <w:ins w:id="59" w:author="Frances Enriquez" w:date="2023-04-12T10:01:00Z">
        <w:r w:rsidR="003E3006" w:rsidRPr="003E3006">
          <w:rPr>
            <w:rPrChange w:id="60" w:author="Frances Enriquez" w:date="2023-04-12T10:01:00Z">
              <w:rPr>
                <w:highlight w:val="yellow"/>
              </w:rPr>
            </w:rPrChange>
          </w:rPr>
          <w:t>Democratic People’s Republic of Korea</w:t>
        </w:r>
        <w:r w:rsidR="003E3006">
          <w:t>,</w:t>
        </w:r>
        <w:r w:rsidR="003E3006" w:rsidRPr="007C1CBF">
          <w:t xml:space="preserve"> </w:t>
        </w:r>
      </w:ins>
      <w:r w:rsidR="007C1CBF" w:rsidRPr="007C1CBF">
        <w:t xml:space="preserve">Djibouti, Ecuador, Egypt, El Salvador, Ethiopia, France, Germany, Ghana, Guyana, Honduras, India, Indonesia (first on behalf of the </w:t>
      </w:r>
      <w:del w:id="61" w:author="Frances Enriquez" w:date="2023-04-11T17:36:00Z">
        <w:r w:rsidR="007C1CBF" w:rsidRPr="007C1CBF" w:rsidDel="001E77A1">
          <w:delText xml:space="preserve">Non-Aligned </w:delText>
        </w:r>
      </w:del>
      <w:r w:rsidR="007C1CBF" w:rsidRPr="007C1CBF">
        <w:t xml:space="preserve">Movement </w:t>
      </w:r>
      <w:ins w:id="62" w:author="Frances Enriquez" w:date="2023-04-11T17:36:00Z">
        <w:r w:rsidR="001E77A1">
          <w:t xml:space="preserve">of Non-Aligned Countries </w:t>
        </w:r>
      </w:ins>
      <w:r w:rsidR="007C1CBF" w:rsidRPr="007C1CBF">
        <w:t xml:space="preserve">and subsequently in its national capacity), </w:t>
      </w:r>
      <w:ins w:id="63" w:author="Frances Enriquez" w:date="2023-04-11T17:37:00Z">
        <w:r w:rsidR="00951AB0" w:rsidRPr="007C1CBF">
          <w:t>Iran</w:t>
        </w:r>
        <w:r w:rsidR="00951AB0">
          <w:t xml:space="preserve"> (</w:t>
        </w:r>
        <w:r w:rsidR="00951AB0" w:rsidRPr="007C1CBF">
          <w:t>Islamic Republic of</w:t>
        </w:r>
        <w:r w:rsidR="00951AB0">
          <w:t>)</w:t>
        </w:r>
        <w:r w:rsidR="00951AB0" w:rsidRPr="007C1CBF">
          <w:t xml:space="preserve">, </w:t>
        </w:r>
      </w:ins>
      <w:r w:rsidR="007C1CBF" w:rsidRPr="007C1CBF">
        <w:t xml:space="preserve">Iraq, Ireland, </w:t>
      </w:r>
      <w:del w:id="64" w:author="Frances Enriquez" w:date="2023-04-11T17:37:00Z">
        <w:r w:rsidR="007C1CBF" w:rsidRPr="007C1CBF" w:rsidDel="00951AB0">
          <w:delText xml:space="preserve">Islamic Republic of Iran, </w:delText>
        </w:r>
      </w:del>
      <w:r w:rsidR="007C1CBF" w:rsidRPr="007C1CBF">
        <w:t xml:space="preserve">Israel, Japan, Jordan, Kazakhstan, Kenya, Kiribati, Kuwait, Lebanon (first on behalf of the Group of Arab </w:t>
      </w:r>
      <w:del w:id="65" w:author="Frances Enriquez" w:date="2023-04-11T17:36:00Z">
        <w:r w:rsidR="007C1CBF" w:rsidRPr="007C1CBF" w:rsidDel="00BB7D4D">
          <w:delText>s</w:delText>
        </w:r>
      </w:del>
      <w:ins w:id="66" w:author="Frances Enriquez" w:date="2023-04-11T17:36:00Z">
        <w:r w:rsidR="00BB7D4D">
          <w:t>S</w:t>
        </w:r>
      </w:ins>
      <w:r w:rsidR="007C1CBF" w:rsidRPr="007C1CBF">
        <w:t>tates and subsequently in its national capacity), Libya, Lithuania (on behalf of</w:t>
      </w:r>
      <w:del w:id="67" w:author="Frances Enriquez" w:date="2023-04-11T17:37:00Z">
        <w:r w:rsidR="007C1CBF" w:rsidRPr="007C1CBF" w:rsidDel="00BB7D4D">
          <w:delText>:</w:delText>
        </w:r>
      </w:del>
      <w:r w:rsidR="007C1CBF" w:rsidRPr="007C1CBF">
        <w:t xml:space="preserve"> </w:t>
      </w:r>
      <w:ins w:id="68" w:author="Frances Enriquez" w:date="2023-04-11T17:37:00Z">
        <w:r w:rsidR="00BB7D4D">
          <w:t xml:space="preserve">the </w:t>
        </w:r>
      </w:ins>
      <w:r w:rsidR="007C1CBF" w:rsidRPr="007C1CBF">
        <w:t xml:space="preserve">Baltic States), Malaysia, Mexico, Morocco, Myanmar, Namibia, Nepal, Nicaragua, Nigeria, Pakistan, Paraguay, Peru, Philippines (first on behalf of the Association of Southeast Asian Nations and subsequently in its national capacity), </w:t>
      </w:r>
      <w:del w:id="69" w:author="Frances Enriquez" w:date="2023-04-11T17:38:00Z">
        <w:r w:rsidR="007C1CBF" w:rsidRPr="007C1CBF" w:rsidDel="004419A5">
          <w:delText xml:space="preserve">Plurinational State of Bolivia, </w:delText>
        </w:r>
      </w:del>
      <w:r w:rsidR="007C1CBF" w:rsidRPr="007C1CBF">
        <w:t xml:space="preserve">Poland, Portugal, Republic of Korea, Russian Federation, Singapore, South Africa, Sri Lanka, Switzerland, Syrian Arab Republic, Thailand, Timor-Leste, Türkiye, Ukraine, United Kingdom of Great Britain and Northern Ireland, United Republic of Tanzania, United States of America, </w:t>
      </w:r>
      <w:ins w:id="70" w:author="Frances Enriquez" w:date="2023-04-12T10:00:00Z">
        <w:r w:rsidR="003E3006" w:rsidRPr="003E3006">
          <w:rPr>
            <w:rPrChange w:id="71" w:author="Frances Enriquez" w:date="2023-04-12T10:00:00Z">
              <w:rPr>
                <w:highlight w:val="yellow"/>
              </w:rPr>
            </w:rPrChange>
          </w:rPr>
          <w:t>Uruguay</w:t>
        </w:r>
        <w:r w:rsidR="003E3006" w:rsidRPr="003E3006">
          <w:t>,</w:t>
        </w:r>
        <w:r w:rsidR="003E3006" w:rsidRPr="007C1CBF">
          <w:t xml:space="preserve"> </w:t>
        </w:r>
      </w:ins>
      <w:ins w:id="72" w:author="Frances Enriquez" w:date="2023-04-11T17:37:00Z">
        <w:r w:rsidR="00BB7D4D" w:rsidRPr="007C1CBF">
          <w:t>Venezuela</w:t>
        </w:r>
        <w:r w:rsidR="00BB7D4D">
          <w:t xml:space="preserve"> (</w:t>
        </w:r>
        <w:r w:rsidR="00BB7D4D" w:rsidRPr="007C1CBF">
          <w:t>Bolivarian Republic of</w:t>
        </w:r>
        <w:r w:rsidR="00BB7D4D">
          <w:t>)</w:t>
        </w:r>
        <w:r w:rsidR="00BB7D4D" w:rsidRPr="007C1CBF">
          <w:t xml:space="preserve"> </w:t>
        </w:r>
      </w:ins>
      <w:ins w:id="73" w:author="Frances Enriquez" w:date="2023-04-12T10:00:00Z">
        <w:r w:rsidR="003E3006">
          <w:t xml:space="preserve">and </w:t>
        </w:r>
      </w:ins>
      <w:r w:rsidR="007C1CBF" w:rsidRPr="007C1CBF">
        <w:t>Viet Nam</w:t>
      </w:r>
      <w:ins w:id="74" w:author="Frances Enriquez" w:date="2023-04-12T10:00:00Z">
        <w:r w:rsidR="003E3006">
          <w:t>.</w:t>
        </w:r>
      </w:ins>
      <w:del w:id="75" w:author="Frances Enriquez" w:date="2023-04-12T10:00:00Z">
        <w:r w:rsidR="007C1CBF" w:rsidRPr="007C1CBF" w:rsidDel="003E3006">
          <w:delText xml:space="preserve">, </w:delText>
        </w:r>
        <w:r w:rsidR="007C1CBF" w:rsidRPr="003E3006" w:rsidDel="003E3006">
          <w:delText>Democratic People’s Republic of Korea</w:delText>
        </w:r>
      </w:del>
      <w:del w:id="76" w:author="Frances Enriquez" w:date="2023-04-11T17:40:00Z">
        <w:r w:rsidR="007C1CBF" w:rsidRPr="003E3006" w:rsidDel="002C3A8F">
          <w:delText>,</w:delText>
        </w:r>
      </w:del>
      <w:del w:id="77" w:author="Frances Enriquez" w:date="2023-04-12T10:00:00Z">
        <w:r w:rsidR="007C1CBF" w:rsidRPr="003E3006" w:rsidDel="003E3006">
          <w:delText xml:space="preserve"> </w:delText>
        </w:r>
        <w:r w:rsidR="00CA2D8D" w:rsidRPr="003E3006" w:rsidDel="003E3006">
          <w:delText xml:space="preserve">and </w:delText>
        </w:r>
        <w:r w:rsidR="007C1CBF" w:rsidRPr="003E3006" w:rsidDel="003E3006">
          <w:delText>Uruguay</w:delText>
        </w:r>
        <w:r w:rsidR="00CA2D8D" w:rsidDel="003E3006">
          <w:delText>.</w:delText>
        </w:r>
      </w:del>
      <w:del w:id="78" w:author="Frances Enriquez" w:date="2023-04-11T17:38:00Z">
        <w:r w:rsidRPr="00200011" w:rsidDel="00B83395">
          <w:delText>.</w:delText>
        </w:r>
      </w:del>
      <w:r w:rsidRPr="00200011">
        <w:t xml:space="preserve"> Statements were also made by </w:t>
      </w:r>
      <w:ins w:id="79" w:author="Frances Enriquez" w:date="2023-04-12T10:04:00Z">
        <w:r w:rsidR="00D14827" w:rsidRPr="00F010DB">
          <w:t>the State of Palestine</w:t>
        </w:r>
        <w:r w:rsidR="00D14827">
          <w:t>,</w:t>
        </w:r>
        <w:r w:rsidR="00D14827" w:rsidRPr="00F010DB">
          <w:t xml:space="preserve"> </w:t>
        </w:r>
      </w:ins>
      <w:commentRangeStart w:id="80"/>
      <w:ins w:id="81" w:author="Frances Enriquez" w:date="2023-04-12T10:07:00Z">
        <w:r w:rsidR="009C52C0" w:rsidRPr="009C52C0">
          <w:t>Arab States (League of)</w:t>
        </w:r>
        <w:commentRangeEnd w:id="80"/>
        <w:r w:rsidR="009C52C0">
          <w:rPr>
            <w:rStyle w:val="CommentReference"/>
          </w:rPr>
          <w:commentReference w:id="80"/>
        </w:r>
        <w:r w:rsidR="009C52C0">
          <w:t>,</w:t>
        </w:r>
        <w:r w:rsidR="009C52C0" w:rsidRPr="009C52C0">
          <w:t xml:space="preserve"> </w:t>
        </w:r>
      </w:ins>
      <w:r w:rsidRPr="00F010DB">
        <w:t xml:space="preserve">the European Union, in its capacity as observer, </w:t>
      </w:r>
      <w:ins w:id="82" w:author="Frances Enriquez" w:date="2023-04-12T10:07:00Z">
        <w:r w:rsidR="009C52C0">
          <w:t xml:space="preserve">and </w:t>
        </w:r>
      </w:ins>
      <w:r w:rsidR="00817140" w:rsidRPr="004A1284">
        <w:t>the Holy See</w:t>
      </w:r>
      <w:del w:id="83" w:author="Frances Enriquez" w:date="2023-04-12T10:07:00Z">
        <w:r w:rsidR="005C66A6" w:rsidDel="009C52C0">
          <w:delText xml:space="preserve">, the </w:delText>
        </w:r>
        <w:r w:rsidR="005C66A6" w:rsidRPr="004A1284" w:rsidDel="009C52C0">
          <w:delText>League of Arab States</w:delText>
        </w:r>
      </w:del>
      <w:del w:id="84" w:author="Frances Enriquez" w:date="2023-04-12T10:04:00Z">
        <w:r w:rsidR="005C66A6" w:rsidRPr="00F010DB" w:rsidDel="00D14827">
          <w:delText xml:space="preserve"> </w:delText>
        </w:r>
        <w:r w:rsidRPr="00F010DB" w:rsidDel="00D14827">
          <w:delText>and the State of Palestine</w:delText>
        </w:r>
      </w:del>
      <w:r w:rsidRPr="00F010DB">
        <w:t>.</w:t>
      </w:r>
      <w:r w:rsidRPr="00200011">
        <w:t xml:space="preserve"> </w:t>
      </w:r>
    </w:p>
    <w:p w14:paraId="1A5B8970" w14:textId="591EE505" w:rsidR="000B6C18" w:rsidRPr="00200011" w:rsidRDefault="000B6C18" w:rsidP="000B6C18">
      <w:pPr>
        <w:pStyle w:val="SingleTxt"/>
      </w:pPr>
      <w:del w:id="85" w:author="Frances Enriquez" w:date="2023-04-11T17:25:00Z">
        <w:r w:rsidRPr="00200011" w:rsidDel="00611D0C">
          <w:delText>12</w:delText>
        </w:r>
      </w:del>
      <w:ins w:id="86" w:author="Frances Enriquez" w:date="2023-04-11T17:25:00Z">
        <w:r w:rsidR="00611D0C">
          <w:t>10</w:t>
        </w:r>
      </w:ins>
      <w:r w:rsidRPr="00200011">
        <w:t>.</w:t>
      </w:r>
      <w:r w:rsidRPr="00200011">
        <w:tab/>
        <w:t>At its 3</w:t>
      </w:r>
      <w:r w:rsidR="002C2FF1">
        <w:t>84</w:t>
      </w:r>
      <w:r w:rsidRPr="00200011">
        <w:t xml:space="preserve">th meeting, the Commission heard a statement by the </w:t>
      </w:r>
      <w:commentRangeStart w:id="87"/>
      <w:r w:rsidRPr="00200011">
        <w:t>High Representative for Disarmament Affairs</w:t>
      </w:r>
      <w:commentRangeEnd w:id="87"/>
      <w:r w:rsidR="00DD7E93">
        <w:rPr>
          <w:rStyle w:val="CommentReference"/>
        </w:rPr>
        <w:commentReference w:id="87"/>
      </w:r>
      <w:r w:rsidRPr="00200011">
        <w:t xml:space="preserve">. </w:t>
      </w:r>
    </w:p>
    <w:p w14:paraId="44B44F2D" w14:textId="177D7E49" w:rsidR="000B6C18" w:rsidRPr="00200011" w:rsidRDefault="000B6C18" w:rsidP="000B6C18">
      <w:pPr>
        <w:pStyle w:val="SingleTxt"/>
      </w:pPr>
      <w:del w:id="88" w:author="Frances Enriquez" w:date="2023-04-11T17:25:00Z">
        <w:r w:rsidRPr="0062746D" w:rsidDel="00611D0C">
          <w:delText>13</w:delText>
        </w:r>
      </w:del>
      <w:ins w:id="89" w:author="Frances Enriquez" w:date="2023-04-11T17:25:00Z">
        <w:r w:rsidR="00611D0C">
          <w:t>11</w:t>
        </w:r>
      </w:ins>
      <w:r w:rsidRPr="0062746D">
        <w:t>.</w:t>
      </w:r>
      <w:r w:rsidRPr="0062746D">
        <w:tab/>
        <w:t>The Commission entrusted Working Group I with the mandate of dealing with agenda item 4. Working Group I held 10 meetings, from 5 to 2</w:t>
      </w:r>
      <w:r w:rsidR="004D3B06" w:rsidRPr="004A1284">
        <w:t>0</w:t>
      </w:r>
      <w:r w:rsidRPr="0062746D">
        <w:t xml:space="preserve"> April.</w:t>
      </w:r>
    </w:p>
    <w:p w14:paraId="593D1267" w14:textId="12CADFD6" w:rsidR="004259F2" w:rsidRPr="00200011" w:rsidRDefault="000B6C18" w:rsidP="0053047F">
      <w:pPr>
        <w:pStyle w:val="SingleTxt"/>
      </w:pPr>
      <w:del w:id="90" w:author="Frances Enriquez" w:date="2023-04-11T17:25:00Z">
        <w:r w:rsidRPr="00200011" w:rsidDel="00611D0C">
          <w:delText>14</w:delText>
        </w:r>
      </w:del>
      <w:ins w:id="91" w:author="Frances Enriquez" w:date="2023-04-11T17:25:00Z">
        <w:r w:rsidR="00611D0C">
          <w:t>12</w:t>
        </w:r>
      </w:ins>
      <w:r w:rsidRPr="00200011">
        <w:t>.</w:t>
      </w:r>
      <w:r w:rsidRPr="00200011">
        <w:tab/>
        <w:t xml:space="preserve">The Commission entrusted Working Group II with the mandate of dealing with agenda item 5. Working Group II held </w:t>
      </w:r>
      <w:del w:id="92" w:author="Frances Enriquez" w:date="2023-04-11T17:40:00Z">
        <w:r w:rsidR="000B4FB1" w:rsidDel="003E6D52">
          <w:delText>8</w:delText>
        </w:r>
        <w:r w:rsidRPr="003450A2" w:rsidDel="003E6D52">
          <w:delText xml:space="preserve"> </w:delText>
        </w:r>
      </w:del>
      <w:ins w:id="93" w:author="Frances Enriquez" w:date="2023-04-11T17:40:00Z">
        <w:r w:rsidR="003E6D52">
          <w:t>eight</w:t>
        </w:r>
        <w:r w:rsidR="003E6D52" w:rsidRPr="003450A2">
          <w:t xml:space="preserve"> </w:t>
        </w:r>
      </w:ins>
      <w:r w:rsidRPr="00601CE4">
        <w:t xml:space="preserve">meetings, from 4 to </w:t>
      </w:r>
      <w:r w:rsidR="000534C0" w:rsidRPr="004A1284">
        <w:t>19</w:t>
      </w:r>
      <w:r w:rsidRPr="00601CE4">
        <w:t xml:space="preserve"> April</w:t>
      </w:r>
      <w:r w:rsidRPr="00146923">
        <w:t>.</w:t>
      </w:r>
      <w:r w:rsidR="004259F2" w:rsidRPr="00200011">
        <w:br w:type="page"/>
      </w:r>
    </w:p>
    <w:p w14:paraId="3F72B9FD" w14:textId="50241E40" w:rsidR="000B6C18" w:rsidRPr="00200011" w:rsidRDefault="000B6C18" w:rsidP="004A1284">
      <w:pPr>
        <w:pStyle w:val="HCh"/>
        <w:ind w:right="1260"/>
      </w:pPr>
      <w:del w:id="94" w:author="Frances Enriquez" w:date="2023-04-11T17:25:00Z">
        <w:r w:rsidRPr="00200011" w:rsidDel="009800E0">
          <w:lastRenderedPageBreak/>
          <w:delText>Chapter III</w:delText>
        </w:r>
      </w:del>
    </w:p>
    <w:p w14:paraId="2F560065" w14:textId="3D2E5C4E" w:rsidR="000B6C18" w:rsidRPr="00200011" w:rsidRDefault="000B6C18" w:rsidP="004259F2">
      <w:pPr>
        <w:pStyle w:val="HCh"/>
        <w:ind w:left="1267" w:right="1260" w:hanging="1267"/>
      </w:pPr>
      <w:r w:rsidRPr="00200011">
        <w:tab/>
      </w:r>
      <w:r w:rsidRPr="00200011">
        <w:tab/>
      </w:r>
      <w:ins w:id="95" w:author="Frances Enriquez" w:date="2023-04-11T17:25:00Z">
        <w:r w:rsidR="009800E0">
          <w:t>III</w:t>
        </w:r>
      </w:ins>
      <w:ins w:id="96" w:author="Frances Enriquez" w:date="2023-04-11T17:26:00Z">
        <w:r w:rsidR="009800E0">
          <w:t xml:space="preserve">. </w:t>
        </w:r>
      </w:ins>
      <w:r w:rsidRPr="00200011">
        <w:t xml:space="preserve">Documentation </w:t>
      </w:r>
    </w:p>
    <w:p w14:paraId="1159E23C" w14:textId="4E1468EB" w:rsidR="000B6C18" w:rsidRPr="00200011" w:rsidRDefault="000B6C18" w:rsidP="004259F2">
      <w:pPr>
        <w:pStyle w:val="SingleTxt"/>
        <w:spacing w:after="0" w:line="120" w:lineRule="exact"/>
        <w:rPr>
          <w:sz w:val="10"/>
        </w:rPr>
      </w:pPr>
    </w:p>
    <w:p w14:paraId="0009EAD3" w14:textId="17823FE6" w:rsidR="004259F2" w:rsidRPr="00200011" w:rsidRDefault="004259F2" w:rsidP="004259F2">
      <w:pPr>
        <w:pStyle w:val="SingleTxt"/>
        <w:spacing w:after="0" w:line="120" w:lineRule="exact"/>
        <w:rPr>
          <w:sz w:val="10"/>
        </w:rPr>
      </w:pPr>
    </w:p>
    <w:p w14:paraId="43D90C08" w14:textId="77777777" w:rsidR="000B6C18" w:rsidRPr="00200011" w:rsidRDefault="000B6C18" w:rsidP="004259F2">
      <w:pPr>
        <w:pStyle w:val="H1"/>
        <w:ind w:right="1260"/>
      </w:pPr>
      <w:r w:rsidRPr="00200011">
        <w:tab/>
        <w:t>A.</w:t>
      </w:r>
      <w:r w:rsidRPr="00200011">
        <w:tab/>
        <w:t xml:space="preserve">Documents submitted by the Secretary-General </w:t>
      </w:r>
    </w:p>
    <w:p w14:paraId="78AF7315" w14:textId="43A7EA35" w:rsidR="000B6C18" w:rsidRPr="00200011" w:rsidRDefault="000B6C18" w:rsidP="004259F2">
      <w:pPr>
        <w:pStyle w:val="SingleTxt"/>
        <w:spacing w:after="0" w:line="120" w:lineRule="exact"/>
        <w:rPr>
          <w:sz w:val="10"/>
        </w:rPr>
      </w:pPr>
    </w:p>
    <w:p w14:paraId="1BD0DA35" w14:textId="364FECC2" w:rsidR="004259F2" w:rsidRPr="00200011" w:rsidRDefault="004259F2" w:rsidP="004259F2">
      <w:pPr>
        <w:pStyle w:val="SingleTxt"/>
        <w:spacing w:after="0" w:line="120" w:lineRule="exact"/>
        <w:rPr>
          <w:sz w:val="10"/>
        </w:rPr>
      </w:pPr>
    </w:p>
    <w:p w14:paraId="6B58E2BF" w14:textId="6D86CED2" w:rsidR="000B6C18" w:rsidRPr="00200011" w:rsidRDefault="000B6C18" w:rsidP="000B6C18">
      <w:pPr>
        <w:pStyle w:val="SingleTxt"/>
      </w:pPr>
      <w:del w:id="97" w:author="Frances Enriquez" w:date="2023-04-11T17:26:00Z">
        <w:r w:rsidRPr="00200011" w:rsidDel="009800E0">
          <w:delText>15</w:delText>
        </w:r>
      </w:del>
      <w:ins w:id="98" w:author="Frances Enriquez" w:date="2023-04-11T17:26:00Z">
        <w:r w:rsidR="009800E0" w:rsidRPr="00200011">
          <w:t>1</w:t>
        </w:r>
        <w:r w:rsidR="009800E0">
          <w:t>3</w:t>
        </w:r>
      </w:ins>
      <w:r w:rsidRPr="00200011">
        <w:t>.</w:t>
      </w:r>
      <w:r w:rsidRPr="00200011">
        <w:tab/>
        <w:t>The Commission had before it the note by the Secretary-General transmitting the list of documents submitted by the Secretary-General to the Commission for its substantive session of 202</w:t>
      </w:r>
      <w:r w:rsidR="00853E60">
        <w:t>3</w:t>
      </w:r>
      <w:r w:rsidRPr="00200011">
        <w:t xml:space="preserve"> (</w:t>
      </w:r>
      <w:del w:id="99" w:author="Frances Enriquez" w:date="2023-04-11T17:41:00Z">
        <w:r w:rsidDel="00472243">
          <w:fldChar w:fldCharType="begin"/>
        </w:r>
        <w:r w:rsidDel="00472243">
          <w:delInstrText xml:space="preserve"> HYPERLINK "https://undocs.org/en/A/CN.10/213" </w:delInstrText>
        </w:r>
        <w:r w:rsidDel="00472243">
          <w:fldChar w:fldCharType="separate"/>
        </w:r>
        <w:r w:rsidR="00B00084" w:rsidRPr="00472243" w:rsidDel="00472243">
          <w:rPr>
            <w:rPrChange w:id="100" w:author="Frances Enriquez" w:date="2023-04-11T17:41:00Z">
              <w:rPr>
                <w:rStyle w:val="Hyperlink"/>
              </w:rPr>
            </w:rPrChange>
          </w:rPr>
          <w:delText>A/CN.10/214</w:delText>
        </w:r>
        <w:r w:rsidDel="00472243">
          <w:rPr>
            <w:rStyle w:val="Hyperlink"/>
          </w:rPr>
          <w:fldChar w:fldCharType="end"/>
        </w:r>
      </w:del>
      <w:ins w:id="101" w:author="Frances Enriquez" w:date="2023-04-11T17:41:00Z">
        <w:r w:rsidR="00472243" w:rsidRPr="00472243">
          <w:rPr>
            <w:rPrChange w:id="102" w:author="Frances Enriquez" w:date="2023-04-11T17:41:00Z">
              <w:rPr>
                <w:rStyle w:val="Hyperlink"/>
              </w:rPr>
            </w:rPrChange>
          </w:rPr>
          <w:t>A/CN.10/214</w:t>
        </w:r>
      </w:ins>
      <w:r w:rsidRPr="00200011">
        <w:t xml:space="preserve">). </w:t>
      </w:r>
    </w:p>
    <w:p w14:paraId="4BFFBB63" w14:textId="6D6ED08D" w:rsidR="000B6C18" w:rsidRPr="00200011" w:rsidRDefault="000B6C18" w:rsidP="004259F2">
      <w:pPr>
        <w:pStyle w:val="SingleTxt"/>
        <w:spacing w:after="0" w:line="120" w:lineRule="exact"/>
        <w:rPr>
          <w:sz w:val="10"/>
        </w:rPr>
      </w:pPr>
    </w:p>
    <w:p w14:paraId="4F43A0DD" w14:textId="707F30FF" w:rsidR="004259F2" w:rsidRPr="00200011" w:rsidRDefault="004259F2" w:rsidP="004259F2">
      <w:pPr>
        <w:pStyle w:val="SingleTxt"/>
        <w:spacing w:after="0" w:line="120" w:lineRule="exact"/>
        <w:rPr>
          <w:sz w:val="10"/>
        </w:rPr>
      </w:pPr>
    </w:p>
    <w:p w14:paraId="0EE78CAF" w14:textId="6DA8EFAD" w:rsidR="000B6C18" w:rsidRPr="00200011" w:rsidRDefault="000B6C18" w:rsidP="004259F2">
      <w:pPr>
        <w:pStyle w:val="H1"/>
        <w:ind w:right="1260"/>
      </w:pPr>
      <w:r w:rsidRPr="00200011">
        <w:tab/>
        <w:t>B.</w:t>
      </w:r>
      <w:r w:rsidRPr="00200011">
        <w:tab/>
      </w:r>
      <w:r w:rsidRPr="00200011">
        <w:rPr>
          <w:spacing w:val="3"/>
          <w:w w:val="101"/>
        </w:rPr>
        <w:t>Other documents, including documents submitted by Member States</w:t>
      </w:r>
    </w:p>
    <w:p w14:paraId="640CC24E" w14:textId="43F10B27" w:rsidR="000B6C18" w:rsidRPr="00200011" w:rsidRDefault="000B6C18" w:rsidP="004259F2">
      <w:pPr>
        <w:pStyle w:val="SingleTxt"/>
        <w:spacing w:after="0" w:line="120" w:lineRule="exact"/>
        <w:rPr>
          <w:sz w:val="10"/>
        </w:rPr>
      </w:pPr>
    </w:p>
    <w:p w14:paraId="1145A612" w14:textId="3800BE48" w:rsidR="004259F2" w:rsidRPr="00200011" w:rsidRDefault="004259F2" w:rsidP="004259F2">
      <w:pPr>
        <w:pStyle w:val="SingleTxt"/>
        <w:spacing w:after="0" w:line="120" w:lineRule="exact"/>
        <w:rPr>
          <w:sz w:val="10"/>
        </w:rPr>
      </w:pPr>
    </w:p>
    <w:p w14:paraId="513EC6EC" w14:textId="51D14C1C" w:rsidR="000B6C18" w:rsidRPr="00200011" w:rsidRDefault="000B6C18" w:rsidP="000B6C18">
      <w:pPr>
        <w:pStyle w:val="SingleTxt"/>
      </w:pPr>
      <w:del w:id="103" w:author="Frances Enriquez" w:date="2023-04-11T17:26:00Z">
        <w:r w:rsidRPr="00200011" w:rsidDel="009800E0">
          <w:delText>16</w:delText>
        </w:r>
      </w:del>
      <w:ins w:id="104" w:author="Frances Enriquez" w:date="2023-04-11T17:26:00Z">
        <w:r w:rsidR="009800E0" w:rsidRPr="00200011">
          <w:t>1</w:t>
        </w:r>
        <w:r w:rsidR="009800E0">
          <w:t>4</w:t>
        </w:r>
      </w:ins>
      <w:r w:rsidRPr="00200011">
        <w:t>.</w:t>
      </w:r>
      <w:r w:rsidRPr="00200011">
        <w:tab/>
        <w:t>In the course of the Commission’s work, the documents listed below, dealing with substantive questions, were submitted and considered:</w:t>
      </w:r>
    </w:p>
    <w:p w14:paraId="5F0AC86C" w14:textId="683A73CF" w:rsidR="00734F3A" w:rsidRPr="004A1284" w:rsidRDefault="000B6C18" w:rsidP="00BF52EA">
      <w:pPr>
        <w:pStyle w:val="SingleTxt"/>
      </w:pPr>
      <w:r w:rsidRPr="001B7530">
        <w:rPr>
          <w:rFonts w:asciiTheme="majorBidi" w:hAnsiTheme="majorBidi" w:cstheme="majorBidi"/>
          <w:spacing w:val="2"/>
          <w:w w:val="101"/>
        </w:rPr>
        <w:tab/>
        <w:t>(a)</w:t>
      </w:r>
      <w:r w:rsidRPr="001B7530">
        <w:rPr>
          <w:rFonts w:asciiTheme="majorBidi" w:hAnsiTheme="majorBidi" w:cstheme="majorBidi"/>
          <w:spacing w:val="2"/>
          <w:w w:val="101"/>
        </w:rPr>
        <w:tab/>
      </w:r>
      <w:r w:rsidR="00422445">
        <w:rPr>
          <w:rFonts w:asciiTheme="majorBidi" w:hAnsiTheme="majorBidi" w:cstheme="majorBidi"/>
          <w:spacing w:val="2"/>
          <w:w w:val="101"/>
        </w:rPr>
        <w:t>Working paper</w:t>
      </w:r>
      <w:r w:rsidR="00D653CE">
        <w:rPr>
          <w:rFonts w:asciiTheme="majorBidi" w:hAnsiTheme="majorBidi" w:cstheme="majorBidi"/>
          <w:spacing w:val="2"/>
          <w:w w:val="101"/>
        </w:rPr>
        <w:t>s</w:t>
      </w:r>
      <w:r w:rsidR="00422445">
        <w:rPr>
          <w:rFonts w:asciiTheme="majorBidi" w:hAnsiTheme="majorBidi" w:cstheme="majorBidi"/>
          <w:spacing w:val="2"/>
          <w:w w:val="101"/>
        </w:rPr>
        <w:t xml:space="preserve"> submitted by the </w:t>
      </w:r>
      <w:commentRangeStart w:id="105"/>
      <w:r w:rsidR="00422445">
        <w:rPr>
          <w:rFonts w:asciiTheme="majorBidi" w:hAnsiTheme="majorBidi" w:cstheme="majorBidi"/>
          <w:spacing w:val="2"/>
          <w:w w:val="101"/>
        </w:rPr>
        <w:t xml:space="preserve">Non-Aligned Movement </w:t>
      </w:r>
      <w:commentRangeEnd w:id="105"/>
      <w:r w:rsidR="0067560C">
        <w:rPr>
          <w:rStyle w:val="CommentReference"/>
        </w:rPr>
        <w:commentReference w:id="105"/>
      </w:r>
      <w:r w:rsidR="00422445">
        <w:rPr>
          <w:rFonts w:asciiTheme="majorBidi" w:hAnsiTheme="majorBidi" w:cstheme="majorBidi"/>
          <w:spacing w:val="2"/>
          <w:w w:val="101"/>
        </w:rPr>
        <w:t>(</w:t>
      </w:r>
      <w:r w:rsidR="00734F3A">
        <w:t>A/CN.10/2023/WG.I/WP.1)</w:t>
      </w:r>
      <w:r w:rsidR="00B803D4">
        <w:t xml:space="preserve"> and (A/CN.10/2023/WG.II/WP.1)</w:t>
      </w:r>
      <w:ins w:id="106" w:author="Frances Enriquez" w:date="2023-04-11T17:26:00Z">
        <w:r w:rsidR="009800E0">
          <w:t>;</w:t>
        </w:r>
      </w:ins>
    </w:p>
    <w:p w14:paraId="3172E5FB" w14:textId="236F912B" w:rsidR="00422445" w:rsidRDefault="00BE675A" w:rsidP="000B6C18">
      <w:pPr>
        <w:pStyle w:val="SingleTxt"/>
        <w:rPr>
          <w:rFonts w:asciiTheme="majorBidi" w:hAnsiTheme="majorBidi" w:cstheme="majorBidi"/>
          <w:spacing w:val="2"/>
          <w:w w:val="101"/>
        </w:rPr>
      </w:pPr>
      <w:r>
        <w:rPr>
          <w:rFonts w:asciiTheme="majorBidi" w:hAnsiTheme="majorBidi" w:cstheme="majorBidi"/>
          <w:spacing w:val="2"/>
          <w:w w:val="101"/>
        </w:rPr>
        <w:tab/>
        <w:t>(b)</w:t>
      </w:r>
      <w:r>
        <w:rPr>
          <w:rFonts w:asciiTheme="majorBidi" w:hAnsiTheme="majorBidi" w:cstheme="majorBidi"/>
          <w:spacing w:val="2"/>
          <w:w w:val="101"/>
        </w:rPr>
        <w:tab/>
        <w:t>…</w:t>
      </w:r>
    </w:p>
    <w:p w14:paraId="7D271DE3" w14:textId="14AC6529" w:rsidR="000B6C18" w:rsidRPr="00200011" w:rsidRDefault="000B6C18" w:rsidP="00271D0A">
      <w:pPr>
        <w:pStyle w:val="HCh"/>
        <w:ind w:right="1260"/>
      </w:pPr>
      <w:del w:id="107" w:author="Frances Enriquez" w:date="2023-04-11T17:26:00Z">
        <w:r w:rsidRPr="00200011" w:rsidDel="009800E0">
          <w:delText>Chapter IV</w:delText>
        </w:r>
      </w:del>
    </w:p>
    <w:p w14:paraId="60B27CCE" w14:textId="673C9F32" w:rsidR="000B6C18" w:rsidRPr="00200011" w:rsidRDefault="000B6C18" w:rsidP="004259F2">
      <w:pPr>
        <w:pStyle w:val="HCh"/>
        <w:ind w:left="1267" w:right="1260" w:hanging="1267"/>
      </w:pPr>
      <w:r w:rsidRPr="00200011">
        <w:tab/>
      </w:r>
      <w:r w:rsidRPr="00200011">
        <w:tab/>
      </w:r>
      <w:ins w:id="108" w:author="Frances Enriquez" w:date="2023-04-11T17:26:00Z">
        <w:r w:rsidR="009800E0">
          <w:t xml:space="preserve">IV. </w:t>
        </w:r>
      </w:ins>
      <w:r w:rsidRPr="00200011">
        <w:t xml:space="preserve">Conclusions and recommendations </w:t>
      </w:r>
    </w:p>
    <w:p w14:paraId="3A6AE80B" w14:textId="72D6F28F" w:rsidR="000B6C18" w:rsidRPr="00200011" w:rsidRDefault="000B6C18" w:rsidP="004259F2">
      <w:pPr>
        <w:pStyle w:val="SingleTxt"/>
        <w:spacing w:after="0" w:line="120" w:lineRule="exact"/>
        <w:rPr>
          <w:sz w:val="10"/>
        </w:rPr>
      </w:pPr>
    </w:p>
    <w:p w14:paraId="3B244AF7" w14:textId="7A5CB8AC" w:rsidR="004259F2" w:rsidRPr="00200011" w:rsidRDefault="004259F2" w:rsidP="004259F2">
      <w:pPr>
        <w:pStyle w:val="SingleTxt"/>
        <w:spacing w:after="0" w:line="120" w:lineRule="exact"/>
        <w:rPr>
          <w:sz w:val="10"/>
        </w:rPr>
      </w:pPr>
    </w:p>
    <w:p w14:paraId="76C2EE19" w14:textId="4878D93B" w:rsidR="000B6C18" w:rsidRPr="00320987" w:rsidRDefault="000B6C18" w:rsidP="000B6C18">
      <w:pPr>
        <w:pStyle w:val="SingleTxt"/>
      </w:pPr>
      <w:del w:id="109" w:author="Frances Enriquez" w:date="2023-04-11T17:26:00Z">
        <w:r w:rsidRPr="00200011" w:rsidDel="009800E0">
          <w:delText>17</w:delText>
        </w:r>
      </w:del>
      <w:ins w:id="110" w:author="Frances Enriquez" w:date="2023-04-11T17:26:00Z">
        <w:r w:rsidR="009800E0" w:rsidRPr="00200011">
          <w:t>1</w:t>
        </w:r>
        <w:r w:rsidR="009800E0">
          <w:t>5</w:t>
        </w:r>
      </w:ins>
      <w:r w:rsidRPr="00200011">
        <w:t>.</w:t>
      </w:r>
      <w:r w:rsidRPr="00200011">
        <w:tab/>
      </w:r>
      <w:r w:rsidRPr="00320987">
        <w:t xml:space="preserve">At its </w:t>
      </w:r>
      <w:commentRangeStart w:id="111"/>
      <w:r w:rsidRPr="00320987">
        <w:t>38</w:t>
      </w:r>
      <w:r w:rsidR="00D1532B" w:rsidRPr="004A1284">
        <w:t>8th</w:t>
      </w:r>
      <w:r w:rsidRPr="00320987">
        <w:t xml:space="preserve"> meeting, on 2</w:t>
      </w:r>
      <w:r w:rsidR="00A52636" w:rsidRPr="004A1284">
        <w:t>0</w:t>
      </w:r>
      <w:r w:rsidRPr="00320987">
        <w:t xml:space="preserve"> April</w:t>
      </w:r>
      <w:commentRangeEnd w:id="111"/>
      <w:r w:rsidR="007C4018">
        <w:rPr>
          <w:rStyle w:val="CommentReference"/>
        </w:rPr>
        <w:commentReference w:id="111"/>
      </w:r>
      <w:r w:rsidRPr="00320987">
        <w:t>, the Commission adopted</w:t>
      </w:r>
      <w:ins w:id="112" w:author="Frances Enriquez" w:date="2023-04-12T10:31:00Z">
        <w:r w:rsidR="000C0F56">
          <w:t>,</w:t>
        </w:r>
      </w:ins>
      <w:r w:rsidRPr="00320987">
        <w:t xml:space="preserve"> ad referendum</w:t>
      </w:r>
      <w:ins w:id="113" w:author="Frances Enriquez" w:date="2023-04-12T10:31:00Z">
        <w:r w:rsidR="000C0F56">
          <w:t>,</w:t>
        </w:r>
      </w:ins>
      <w:r w:rsidRPr="00320987">
        <w:t xml:space="preserve"> the reports of the Commission and its subsidiary bodies. The Commission agreed to submit the texts of the reports, which are reproduced below, to the General Assembly.</w:t>
      </w:r>
    </w:p>
    <w:p w14:paraId="2F351AB0" w14:textId="1EFFDA80" w:rsidR="000B6C18" w:rsidRPr="00200011" w:rsidRDefault="000B6C18" w:rsidP="000B6C18">
      <w:pPr>
        <w:pStyle w:val="SingleTxt"/>
      </w:pPr>
      <w:del w:id="114" w:author="Frances Enriquez" w:date="2023-04-11T17:26:00Z">
        <w:r w:rsidRPr="00320987" w:rsidDel="009800E0">
          <w:delText>18</w:delText>
        </w:r>
      </w:del>
      <w:ins w:id="115" w:author="Frances Enriquez" w:date="2023-04-11T17:26:00Z">
        <w:r w:rsidR="009800E0" w:rsidRPr="00320987">
          <w:t>1</w:t>
        </w:r>
        <w:r w:rsidR="009800E0">
          <w:t>6</w:t>
        </w:r>
      </w:ins>
      <w:r w:rsidRPr="00320987">
        <w:t>.</w:t>
      </w:r>
      <w:r w:rsidRPr="00320987">
        <w:tab/>
        <w:t xml:space="preserve">At its </w:t>
      </w:r>
      <w:commentRangeStart w:id="116"/>
      <w:r w:rsidRPr="00320987">
        <w:t>38</w:t>
      </w:r>
      <w:r w:rsidR="00A52636" w:rsidRPr="00320987">
        <w:t>9th</w:t>
      </w:r>
      <w:r w:rsidRPr="00320987">
        <w:t xml:space="preserve"> meeting, on 2</w:t>
      </w:r>
      <w:r w:rsidR="003366C5" w:rsidRPr="00320987">
        <w:t>0</w:t>
      </w:r>
      <w:r w:rsidRPr="00320987">
        <w:t xml:space="preserve"> April</w:t>
      </w:r>
      <w:commentRangeEnd w:id="116"/>
      <w:r w:rsidR="00034184">
        <w:rPr>
          <w:rStyle w:val="CommentReference"/>
        </w:rPr>
        <w:commentReference w:id="116"/>
      </w:r>
      <w:r w:rsidRPr="00320987">
        <w:t>, the Commission adopted, by consensus, the reports of the Commission and its subsidiary bodies, as orally revised, to be submitted to the General Assembly at its seventy-</w:t>
      </w:r>
      <w:r w:rsidR="00C37A4E" w:rsidRPr="004A1284">
        <w:t>eighth</w:t>
      </w:r>
      <w:r w:rsidR="00C37A4E" w:rsidRPr="00320987">
        <w:t xml:space="preserve"> </w:t>
      </w:r>
      <w:r w:rsidRPr="00320987">
        <w:t>session.</w:t>
      </w:r>
      <w:r w:rsidRPr="00200011">
        <w:t xml:space="preserve"> The Commission expressed its appreciation to the Chair, the Bureau, the Chairs of the Working Groups and the Secretariat.</w:t>
      </w:r>
    </w:p>
    <w:p w14:paraId="234D911B" w14:textId="48CF8B44" w:rsidR="000B6C18" w:rsidRPr="00200011" w:rsidRDefault="000B6C18" w:rsidP="000B6C18">
      <w:pPr>
        <w:pStyle w:val="SingleTxt"/>
      </w:pPr>
      <w:del w:id="117" w:author="Frances Enriquez" w:date="2023-04-11T17:26:00Z">
        <w:r w:rsidRPr="00200011" w:rsidDel="009800E0">
          <w:delText>19</w:delText>
        </w:r>
      </w:del>
      <w:ins w:id="118" w:author="Frances Enriquez" w:date="2023-04-11T17:26:00Z">
        <w:r w:rsidR="009800E0" w:rsidRPr="00200011">
          <w:t>1</w:t>
        </w:r>
        <w:r w:rsidR="009800E0">
          <w:t>7</w:t>
        </w:r>
      </w:ins>
      <w:r w:rsidRPr="00200011">
        <w:t>.</w:t>
      </w:r>
      <w:r w:rsidRPr="00200011">
        <w:tab/>
        <w:t>The report of Working Group I read</w:t>
      </w:r>
      <w:ins w:id="119" w:author="Frances Enriquez" w:date="2023-04-12T10:18:00Z">
        <w:r w:rsidR="006E049F">
          <w:t>s</w:t>
        </w:r>
      </w:ins>
      <w:r w:rsidRPr="00200011">
        <w:t xml:space="preserve"> as follows:</w:t>
      </w:r>
    </w:p>
    <w:p w14:paraId="71C47101" w14:textId="4658D1A2" w:rsidR="000B6C18" w:rsidRPr="00200011" w:rsidRDefault="000B6C18" w:rsidP="004259F2">
      <w:pPr>
        <w:pStyle w:val="SingleTxt"/>
        <w:spacing w:after="0" w:line="120" w:lineRule="exact"/>
        <w:rPr>
          <w:sz w:val="10"/>
        </w:rPr>
      </w:pPr>
    </w:p>
    <w:p w14:paraId="519A2537" w14:textId="77777777" w:rsidR="00B450FE" w:rsidRPr="00BC241B" w:rsidRDefault="000B6C18" w:rsidP="00B450F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b w:val="0"/>
          <w:bCs/>
          <w:rPrChange w:id="120" w:author="Frances Enriquez" w:date="2023-04-11T17:45:00Z">
            <w:rPr/>
          </w:rPrChange>
        </w:rPr>
      </w:pPr>
      <w:r w:rsidRPr="00200011">
        <w:tab/>
      </w:r>
      <w:r w:rsidRPr="00BC241B">
        <w:rPr>
          <w:b w:val="0"/>
          <w:bCs/>
          <w:rPrChange w:id="121" w:author="Frances Enriquez" w:date="2023-04-11T17:45:00Z">
            <w:rPr/>
          </w:rPrChange>
        </w:rPr>
        <w:tab/>
      </w:r>
      <w:r w:rsidRPr="00BC241B">
        <w:rPr>
          <w:b w:val="0"/>
          <w:bCs/>
          <w:rPrChange w:id="122" w:author="Frances Enriquez" w:date="2023-04-11T17:45:00Z">
            <w:rPr/>
          </w:rPrChange>
        </w:rPr>
        <w:tab/>
      </w:r>
      <w:r w:rsidR="00B450FE" w:rsidRPr="00BC241B">
        <w:rPr>
          <w:b w:val="0"/>
          <w:bCs/>
          <w:rPrChange w:id="123" w:author="Frances Enriquez" w:date="2023-04-11T17:45:00Z">
            <w:rPr/>
          </w:rPrChange>
        </w:rPr>
        <w:t xml:space="preserve">[To be inserted] </w:t>
      </w:r>
    </w:p>
    <w:p w14:paraId="7FC0A801" w14:textId="69FA1C1F" w:rsidR="000B6C18" w:rsidRPr="00200011" w:rsidRDefault="000B6C18" w:rsidP="004A1284">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rFonts w:asciiTheme="majorBidi" w:hAnsiTheme="majorBidi" w:cstheme="majorBidi"/>
        </w:rPr>
      </w:pPr>
      <w:r w:rsidRPr="00200011">
        <w:rPr>
          <w:rFonts w:asciiTheme="majorBidi" w:hAnsiTheme="majorBidi" w:cstheme="majorBidi"/>
        </w:rPr>
        <w:t xml:space="preserve"> </w:t>
      </w:r>
    </w:p>
    <w:p w14:paraId="2292E228" w14:textId="4E035A65" w:rsidR="000B6C18" w:rsidRPr="00200011" w:rsidRDefault="000B6C18" w:rsidP="000B6C18">
      <w:pPr>
        <w:pStyle w:val="SingleTxt"/>
      </w:pPr>
      <w:del w:id="124" w:author="Frances Enriquez" w:date="2023-04-11T17:26:00Z">
        <w:r w:rsidRPr="00200011" w:rsidDel="009800E0">
          <w:delText>20</w:delText>
        </w:r>
      </w:del>
      <w:ins w:id="125" w:author="Frances Enriquez" w:date="2023-04-11T17:26:00Z">
        <w:r w:rsidR="009800E0">
          <w:t>18</w:t>
        </w:r>
      </w:ins>
      <w:r w:rsidRPr="00200011">
        <w:t>.</w:t>
      </w:r>
      <w:r w:rsidRPr="00200011">
        <w:tab/>
        <w:t>The report of Working Group II read</w:t>
      </w:r>
      <w:ins w:id="126" w:author="Frances Enriquez" w:date="2023-04-12T10:18:00Z">
        <w:r w:rsidR="006E049F">
          <w:t>s</w:t>
        </w:r>
      </w:ins>
      <w:r w:rsidRPr="00200011">
        <w:t xml:space="preserve"> as follows:</w:t>
      </w:r>
    </w:p>
    <w:p w14:paraId="77FAD37F" w14:textId="7CD7B8CF" w:rsidR="000B6C18" w:rsidRPr="00200011" w:rsidRDefault="000B6C18" w:rsidP="00F26FBC">
      <w:pPr>
        <w:pStyle w:val="SingleTxt"/>
        <w:spacing w:after="0" w:line="120" w:lineRule="exact"/>
        <w:rPr>
          <w:sz w:val="10"/>
        </w:rPr>
      </w:pPr>
    </w:p>
    <w:p w14:paraId="1D9B776A" w14:textId="77777777" w:rsidR="00B450FE" w:rsidRPr="00BC241B" w:rsidRDefault="000B6C18" w:rsidP="00B450F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b w:val="0"/>
          <w:bCs/>
          <w:rPrChange w:id="127" w:author="Frances Enriquez" w:date="2023-04-11T17:45:00Z">
            <w:rPr/>
          </w:rPrChange>
        </w:rPr>
      </w:pPr>
      <w:r w:rsidRPr="00200011">
        <w:tab/>
      </w:r>
      <w:r w:rsidRPr="00200011">
        <w:tab/>
      </w:r>
      <w:r w:rsidRPr="00200011">
        <w:tab/>
      </w:r>
      <w:r w:rsidR="00B450FE" w:rsidRPr="00BC241B">
        <w:rPr>
          <w:b w:val="0"/>
          <w:bCs/>
          <w:rPrChange w:id="128" w:author="Frances Enriquez" w:date="2023-04-11T17:45:00Z">
            <w:rPr/>
          </w:rPrChange>
        </w:rPr>
        <w:t xml:space="preserve">[To be inserted] </w:t>
      </w:r>
    </w:p>
    <w:p w14:paraId="654DC96B" w14:textId="5520C1DA" w:rsidR="00167639" w:rsidDel="008005FB" w:rsidRDefault="00B450FE" w:rsidP="008005FB">
      <w:pPr>
        <w:framePr w:w="4320" w:h="520" w:hSpace="180" w:vSpace="288" w:wrap="around" w:vAnchor="page" w:hAnchor="margin" w:x="1" w:y="13896"/>
        <w:rPr>
          <w:del w:id="129" w:author="Frances Enriquez" w:date="2023-04-11T17:44:00Z"/>
        </w:rPr>
      </w:pPr>
      <w:r>
        <w:tab/>
      </w:r>
      <w:del w:id="130" w:author="Frances Enriquez" w:date="2023-04-11T17:44:00Z">
        <w:r w:rsidR="004A1284" w:rsidDel="008005FB">
          <w:fldChar w:fldCharType="begin"/>
        </w:r>
        <w:r w:rsidR="004A1284" w:rsidDel="008005FB">
          <w:delInstrText xml:space="preserve"> DOCVARIABLE "jobn" \* MERGEFORMAT </w:delInstrText>
        </w:r>
        <w:r w:rsidR="004A1284" w:rsidDel="008005FB">
          <w:fldChar w:fldCharType="separate"/>
        </w:r>
        <w:r w:rsidR="00D25611" w:rsidDel="008005FB">
          <w:delText>22-06173 (E)</w:delText>
        </w:r>
        <w:r w:rsidR="004A1284" w:rsidDel="008005FB">
          <w:fldChar w:fldCharType="end"/>
        </w:r>
        <w:r w:rsidR="00167639" w:rsidDel="008005FB">
          <w:delText xml:space="preserve">    040522</w:delText>
        </w:r>
      </w:del>
    </w:p>
    <w:p w14:paraId="603BAB46" w14:textId="1C957D54" w:rsidR="00167639" w:rsidRPr="00167639" w:rsidRDefault="00167639">
      <w:pPr>
        <w:framePr w:w="4320" w:h="520" w:hSpace="180" w:vSpace="288" w:wrap="around" w:vAnchor="page" w:hAnchor="margin" w:x="1" w:y="13896"/>
        <w:rPr>
          <w:rFonts w:ascii="Barcode 3 of 9 by request" w:hAnsi="Barcode 3 of 9 by request"/>
          <w:spacing w:val="0"/>
          <w:w w:val="100"/>
          <w:sz w:val="24"/>
        </w:rPr>
        <w:pPrChange w:id="131" w:author="Frances Enriquez" w:date="2023-04-11T17:44:00Z">
          <w:pPr>
            <w:framePr w:w="4320" w:h="520" w:hSpace="180" w:vSpace="288" w:wrap="around" w:vAnchor="page" w:hAnchor="margin" w:x="1" w:y="13896"/>
            <w:spacing w:before="120" w:line="200" w:lineRule="exact"/>
          </w:pPr>
        </w:pPrChange>
      </w:pPr>
      <w:del w:id="132" w:author="Frances Enriquez" w:date="2023-04-11T17:44:00Z">
        <w:r w:rsidDel="008005FB">
          <w:rPr>
            <w:rFonts w:ascii="Barcode 3 of 9 by request" w:hAnsi="Barcode 3 of 9 by request"/>
            <w:b/>
            <w:spacing w:val="0"/>
            <w:w w:val="100"/>
            <w:sz w:val="24"/>
          </w:rPr>
          <w:fldChar w:fldCharType="begin"/>
        </w:r>
        <w:r w:rsidDel="008005FB">
          <w:rPr>
            <w:rFonts w:ascii="Barcode 3 of 9 by request" w:hAnsi="Barcode 3 of 9 by request"/>
            <w:b/>
            <w:spacing w:val="0"/>
            <w:w w:val="100"/>
            <w:sz w:val="24"/>
          </w:rPr>
          <w:delInstrText xml:space="preserve"> DOCVARIABLE "Barcode" \* MERGEFORMAT </w:delInstrText>
        </w:r>
        <w:r w:rsidDel="008005FB">
          <w:rPr>
            <w:rFonts w:ascii="Barcode 3 of 9 by request" w:hAnsi="Barcode 3 of 9 by request"/>
            <w:b/>
            <w:spacing w:val="0"/>
            <w:w w:val="100"/>
            <w:sz w:val="24"/>
          </w:rPr>
          <w:fldChar w:fldCharType="separate"/>
        </w:r>
        <w:r w:rsidR="00D25611" w:rsidDel="008005FB">
          <w:rPr>
            <w:rFonts w:ascii="Barcode 3 of 9 by request" w:hAnsi="Barcode 3 of 9 by request"/>
            <w:b/>
            <w:spacing w:val="0"/>
            <w:w w:val="100"/>
            <w:sz w:val="24"/>
          </w:rPr>
          <w:delText>*2206173*</w:delText>
        </w:r>
        <w:r w:rsidDel="008005FB">
          <w:rPr>
            <w:rFonts w:ascii="Barcode 3 of 9 by request" w:hAnsi="Barcode 3 of 9 by request"/>
            <w:b/>
            <w:spacing w:val="0"/>
            <w:w w:val="100"/>
            <w:sz w:val="24"/>
          </w:rPr>
          <w:fldChar w:fldCharType="end"/>
        </w:r>
      </w:del>
    </w:p>
    <w:p w14:paraId="0FFF7642" w14:textId="316C9704" w:rsidR="00657246" w:rsidRPr="00200011" w:rsidRDefault="000B6C18" w:rsidP="00657246">
      <w:pPr>
        <w:pStyle w:val="SingleTxt"/>
      </w:pPr>
      <w:r w:rsidRPr="00200011">
        <w:rPr>
          <w:noProof/>
          <w:w w:val="100"/>
        </w:rPr>
        <mc:AlternateContent>
          <mc:Choice Requires="wps">
            <w:drawing>
              <wp:anchor distT="0" distB="0" distL="114300" distR="114300" simplePos="0" relativeHeight="251659264" behindDoc="0" locked="0" layoutInCell="1" allowOverlap="1" wp14:anchorId="2DEA3E55" wp14:editId="24132E38">
                <wp:simplePos x="0" y="0"/>
                <wp:positionH relativeFrom="column">
                  <wp:posOffset>2669540</wp:posOffset>
                </wp:positionH>
                <wp:positionV relativeFrom="paragraph">
                  <wp:posOffset>304800</wp:posOffset>
                </wp:positionV>
                <wp:extent cx="9144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01511"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" strokecolor="#010000" strokeweight=".25pt"/>
            </w:pict>
          </mc:Fallback>
        </mc:AlternateContent>
      </w:r>
    </w:p>
    <w:sectPr w:rsidR="00657246" w:rsidRPr="00200011" w:rsidSect="000700D0">
      <w:headerReference w:type="even" r:id="rId47"/>
      <w:headerReference w:type="default" r:id="rId48"/>
      <w:footerReference w:type="even" r:id="rId49"/>
      <w:footerReference w:type="default" r:id="rId50"/>
      <w:headerReference w:type="first" r:id="rId51"/>
      <w:endnotePr>
        <w:numFmt w:val="decimal"/>
      </w:endnotePr>
      <w:type w:val="continuous"/>
      <w:pgSz w:w="12240" w:h="15840"/>
      <w:pgMar w:top="1440" w:right="1200" w:bottom="1152" w:left="1200" w:header="432" w:footer="504"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rances Enriquez" w:date="2023-04-11T17:07:00Z" w:initials="FGE">
    <w:p w14:paraId="67CD1E88" w14:textId="77777777" w:rsidR="00023359" w:rsidRPr="00023359" w:rsidRDefault="00023359">
      <w:pPr>
        <w:pStyle w:val="CommentText"/>
        <w:rPr>
          <w:lang w:val="es-ES"/>
        </w:rPr>
      </w:pPr>
      <w:r>
        <w:rPr>
          <w:rStyle w:val="CommentReference"/>
        </w:rPr>
        <w:annotationRef/>
      </w:r>
      <w:r w:rsidRPr="00023359">
        <w:rPr>
          <w:lang w:val="es-ES"/>
        </w:rPr>
        <w:t xml:space="preserve">Ed </w:t>
      </w:r>
      <w:proofErr w:type="spellStart"/>
      <w:r w:rsidRPr="00023359">
        <w:rPr>
          <w:lang w:val="es-ES"/>
        </w:rPr>
        <w:t>text</w:t>
      </w:r>
      <w:proofErr w:type="spellEnd"/>
      <w:r w:rsidRPr="00023359">
        <w:rPr>
          <w:lang w:val="es-ES"/>
        </w:rPr>
        <w:t>/2, Frances Enriquez (enriquezf@un.org)</w:t>
      </w:r>
    </w:p>
    <w:p w14:paraId="398FB7DB" w14:textId="77777777" w:rsidR="00023359" w:rsidRPr="00023359" w:rsidRDefault="00023359">
      <w:pPr>
        <w:pStyle w:val="CommentText"/>
        <w:rPr>
          <w:lang w:val="es-ES"/>
        </w:rPr>
      </w:pPr>
      <w:r w:rsidRPr="00023359">
        <w:rPr>
          <w:lang w:val="es-ES"/>
        </w:rPr>
        <w:t>Job No.: 2306680</w:t>
      </w:r>
    </w:p>
    <w:p w14:paraId="17154815" w14:textId="77777777" w:rsidR="00023359" w:rsidRPr="00023359" w:rsidRDefault="00023359">
      <w:pPr>
        <w:pStyle w:val="CommentText"/>
        <w:rPr>
          <w:lang w:val="es-ES"/>
        </w:rPr>
      </w:pPr>
    </w:p>
    <w:p w14:paraId="5A7E3C9B" w14:textId="77777777" w:rsidR="00023359" w:rsidRDefault="00023359">
      <w:pPr>
        <w:pStyle w:val="CommentText"/>
      </w:pPr>
      <w:r>
        <w:t xml:space="preserve">CO: Alexander </w:t>
      </w:r>
      <w:proofErr w:type="spellStart"/>
      <w:r>
        <w:t>Lomaia</w:t>
      </w:r>
      <w:proofErr w:type="spellEnd"/>
      <w:r>
        <w:t xml:space="preserve"> (lomaia@un.org)</w:t>
      </w:r>
    </w:p>
    <w:p w14:paraId="2CA6865A" w14:textId="49B01057" w:rsidR="00023359" w:rsidRDefault="00023359">
      <w:pPr>
        <w:pStyle w:val="CommentText"/>
      </w:pPr>
      <w:r>
        <w:t xml:space="preserve">Previous: </w:t>
      </w:r>
      <w:r w:rsidR="00CF63DD">
        <w:t>A/</w:t>
      </w:r>
      <w:r w:rsidR="00B63DBC">
        <w:t>77/42 (</w:t>
      </w:r>
      <w:r w:rsidR="00B91074">
        <w:t xml:space="preserve">final report, </w:t>
      </w:r>
      <w:r w:rsidR="00B63DBC">
        <w:t>supplement)</w:t>
      </w:r>
    </w:p>
  </w:comment>
  <w:comment w:id="3" w:author="Frances Enriquez" w:date="2023-04-11T17:10:00Z" w:initials="FGE">
    <w:p w14:paraId="486C4093" w14:textId="072EA56C" w:rsidR="007B4A62" w:rsidRDefault="007B4A62">
      <w:pPr>
        <w:pStyle w:val="CommentText"/>
      </w:pPr>
      <w:r>
        <w:rPr>
          <w:rStyle w:val="CommentReference"/>
        </w:rPr>
        <w:annotationRef/>
      </w:r>
      <w:r w:rsidR="002244B8">
        <w:t>As per</w:t>
      </w:r>
      <w:r w:rsidR="0095380E">
        <w:t xml:space="preserve"> A/CN.10/L.90</w:t>
      </w:r>
      <w:r w:rsidR="00585A3E">
        <w:t>;</w:t>
      </w:r>
      <w:r w:rsidR="00585A3E">
        <w:rPr>
          <w:spacing w:val="0"/>
        </w:rPr>
        <w:t xml:space="preserve"> as per the narrative, </w:t>
      </w:r>
      <w:r w:rsidR="0096016F">
        <w:rPr>
          <w:spacing w:val="0"/>
        </w:rPr>
        <w:t xml:space="preserve">it was decided that </w:t>
      </w:r>
      <w:r w:rsidR="00585A3E">
        <w:rPr>
          <w:spacing w:val="0"/>
        </w:rPr>
        <w:t xml:space="preserve">the session </w:t>
      </w:r>
      <w:r w:rsidR="0096016F">
        <w:rPr>
          <w:spacing w:val="0"/>
        </w:rPr>
        <w:t xml:space="preserve">would </w:t>
      </w:r>
      <w:r w:rsidR="00585A3E">
        <w:rPr>
          <w:spacing w:val="0"/>
        </w:rPr>
        <w:t xml:space="preserve">end on 20 April </w:t>
      </w:r>
    </w:p>
  </w:comment>
  <w:comment w:id="6" w:author="Frances Enriquez" w:date="2023-04-11T17:03:00Z" w:initials="FGE">
    <w:p w14:paraId="59CD967F" w14:textId="30F07505" w:rsidR="00043447" w:rsidRDefault="00043447">
      <w:pPr>
        <w:pStyle w:val="CommentText"/>
      </w:pPr>
      <w:r>
        <w:rPr>
          <w:rStyle w:val="CommentReference"/>
        </w:rPr>
        <w:annotationRef/>
      </w:r>
      <w:r>
        <w:t>TPU: please update page numbers</w:t>
      </w:r>
    </w:p>
  </w:comment>
  <w:comment w:id="8" w:author="Frances Enriquez" w:date="2023-04-11T17:08:00Z" w:initials="FGE">
    <w:p w14:paraId="51D2A9D5" w14:textId="37781576" w:rsidR="005D7D0F" w:rsidRDefault="005D7D0F">
      <w:pPr>
        <w:pStyle w:val="CommentText"/>
      </w:pPr>
      <w:r>
        <w:rPr>
          <w:rStyle w:val="CommentReference"/>
        </w:rPr>
        <w:annotationRef/>
      </w:r>
      <w:r>
        <w:t xml:space="preserve">This format </w:t>
      </w:r>
      <w:r w:rsidR="00CF63DD">
        <w:t>reserved for supplements</w:t>
      </w:r>
    </w:p>
  </w:comment>
  <w:comment w:id="13" w:author="Frances Enriquez" w:date="2023-04-12T09:49:00Z" w:initials="FGE">
    <w:p w14:paraId="3C64FD8D" w14:textId="7DA15CA6" w:rsidR="004C1B2E" w:rsidRDefault="004C1B2E">
      <w:pPr>
        <w:pStyle w:val="CommentText"/>
      </w:pPr>
      <w:r>
        <w:rPr>
          <w:rStyle w:val="CommentReference"/>
        </w:rPr>
        <w:annotationRef/>
      </w:r>
      <w:r>
        <w:t xml:space="preserve">TR: no changes to the resolution; please </w:t>
      </w:r>
      <w:r w:rsidR="00250AEB">
        <w:t>use the version from ODS</w:t>
      </w:r>
    </w:p>
  </w:comment>
  <w:comment w:id="18" w:author="Frances Enriquez" w:date="2023-04-11T17:33:00Z" w:initials="FGE">
    <w:p w14:paraId="2096B75B" w14:textId="53634B59" w:rsidR="00193F0B" w:rsidRDefault="00193F0B">
      <w:pPr>
        <w:pStyle w:val="CommentText"/>
      </w:pPr>
      <w:r>
        <w:rPr>
          <w:rStyle w:val="CommentReference"/>
        </w:rPr>
        <w:annotationRef/>
      </w:r>
      <w:r>
        <w:t xml:space="preserve">PVs not yet available; </w:t>
      </w:r>
      <w:r w:rsidR="0096016F">
        <w:t xml:space="preserve">meeting numbers and dates </w:t>
      </w:r>
      <w:r>
        <w:t>checked against the Journal</w:t>
      </w:r>
      <w:r w:rsidR="0096016F">
        <w:t xml:space="preserve"> where available</w:t>
      </w:r>
    </w:p>
  </w:comment>
  <w:comment w:id="20" w:author="Frances Enriquez" w:date="2023-04-11T17:21:00Z" w:initials="FGE">
    <w:p w14:paraId="0CE9F637" w14:textId="5D81CEF0" w:rsidR="004A5895" w:rsidRDefault="0054092F">
      <w:pPr>
        <w:pStyle w:val="CommentText"/>
      </w:pPr>
      <w:r>
        <w:t>Addition c</w:t>
      </w:r>
      <w:r w:rsidR="004A5895">
        <w:rPr>
          <w:rStyle w:val="CommentReference"/>
        </w:rPr>
        <w:annotationRef/>
      </w:r>
      <w:r w:rsidR="00F256FB">
        <w:t>onf CO</w:t>
      </w:r>
    </w:p>
  </w:comment>
  <w:comment w:id="22" w:author="Frances Enriquez" w:date="2023-04-11T17:19:00Z" w:initials="FGE">
    <w:p w14:paraId="30626180" w14:textId="18939D95" w:rsidR="003E0287" w:rsidRDefault="003E0287">
      <w:pPr>
        <w:pStyle w:val="CommentText"/>
      </w:pPr>
      <w:r>
        <w:rPr>
          <w:rStyle w:val="CommentReference"/>
        </w:rPr>
        <w:annotationRef/>
      </w:r>
      <w:r>
        <w:t>TR: man</w:t>
      </w:r>
    </w:p>
  </w:comment>
  <w:comment w:id="31" w:author="Frances Enriquez" w:date="2023-04-11T17:25:00Z" w:initials="FGE">
    <w:p w14:paraId="61EA502F" w14:textId="30A0C972" w:rsidR="0013460A" w:rsidRDefault="0013460A">
      <w:pPr>
        <w:pStyle w:val="CommentText"/>
      </w:pPr>
      <w:r>
        <w:rPr>
          <w:rStyle w:val="CommentReference"/>
        </w:rPr>
        <w:annotationRef/>
      </w:r>
      <w:r w:rsidR="006D4D77">
        <w:t xml:space="preserve">Capped as per </w:t>
      </w:r>
      <w:r w:rsidR="003959FD">
        <w:rPr>
          <w:spacing w:val="0"/>
        </w:rPr>
        <w:t xml:space="preserve">the </w:t>
      </w:r>
      <w:r w:rsidR="006D4D77">
        <w:t xml:space="preserve">agenda </w:t>
      </w:r>
      <w:r w:rsidR="003959FD">
        <w:t>issued on ODS and the resolution in sect. I above</w:t>
      </w:r>
    </w:p>
  </w:comment>
  <w:comment w:id="38" w:author="Frances Enriquez" w:date="2023-04-11T17:34:00Z" w:initials="FGE">
    <w:p w14:paraId="1373E097" w14:textId="2878FBBE" w:rsidR="00F256FB" w:rsidRPr="00F256FB" w:rsidRDefault="00B7136F">
      <w:pPr>
        <w:pStyle w:val="CommentText"/>
      </w:pPr>
      <w:r w:rsidRPr="00F256FB">
        <w:rPr>
          <w:rStyle w:val="CommentReference"/>
          <w:b/>
          <w:bCs/>
        </w:rPr>
        <w:annotationRef/>
      </w:r>
      <w:r w:rsidR="00F256FB" w:rsidRPr="00F256FB">
        <w:t xml:space="preserve">Stet per CO </w:t>
      </w:r>
    </w:p>
    <w:p w14:paraId="3F15EF42" w14:textId="1E97B632" w:rsidR="00B7136F" w:rsidRPr="00F256FB" w:rsidRDefault="00DA13E0" w:rsidP="00F256FB">
      <w:pPr>
        <w:pStyle w:val="CommentText"/>
        <w:rPr>
          <w:b/>
          <w:bCs/>
        </w:rPr>
      </w:pPr>
      <w:r w:rsidRPr="00DA13E0">
        <w:rPr>
          <w:b/>
          <w:bCs/>
        </w:rPr>
        <w:t>TPU: please make sure there is no hyperlink (CRP not on ODS)</w:t>
      </w:r>
    </w:p>
  </w:comment>
  <w:comment w:id="41" w:author="Frances Enriquez" w:date="2023-04-12T10:11:00Z" w:initials="FGE">
    <w:p w14:paraId="7BDE5815" w14:textId="36A4A976" w:rsidR="0054092F" w:rsidRDefault="0054092F">
      <w:pPr>
        <w:pStyle w:val="CommentText"/>
      </w:pPr>
      <w:r>
        <w:rPr>
          <w:rStyle w:val="CommentReference"/>
        </w:rPr>
        <w:annotationRef/>
      </w:r>
      <w:r>
        <w:t>Dept change</w:t>
      </w:r>
    </w:p>
  </w:comment>
  <w:comment w:id="52" w:author="Frances Enriquez" w:date="2023-04-12T09:56:00Z" w:initials="FGE">
    <w:p w14:paraId="70F239BC" w14:textId="76D26AA7" w:rsidR="00F72923" w:rsidRDefault="00F72923">
      <w:pPr>
        <w:pStyle w:val="CommentText"/>
      </w:pPr>
      <w:r>
        <w:rPr>
          <w:rStyle w:val="CommentReference"/>
        </w:rPr>
        <w:annotationRef/>
      </w:r>
      <w:r>
        <w:t>TR: man</w:t>
      </w:r>
    </w:p>
  </w:comment>
  <w:comment w:id="53" w:author="Frances Enriquez" w:date="2023-04-12T09:57:00Z" w:initials="FGE">
    <w:p w14:paraId="59845F9B" w14:textId="7DF21B36" w:rsidR="00B07366" w:rsidRDefault="00B07366">
      <w:pPr>
        <w:pStyle w:val="CommentText"/>
      </w:pPr>
      <w:r>
        <w:rPr>
          <w:rStyle w:val="CommentReference"/>
        </w:rPr>
        <w:annotationRef/>
      </w:r>
      <w:r>
        <w:t>TR: woman</w:t>
      </w:r>
    </w:p>
  </w:comment>
  <w:comment w:id="56" w:author="Frances Enriquez" w:date="2023-04-12T10:26:00Z" w:initials="FGE">
    <w:p w14:paraId="694C6B7B" w14:textId="403D8AA1" w:rsidR="005227CC" w:rsidRDefault="005227CC">
      <w:pPr>
        <w:pStyle w:val="CommentText"/>
      </w:pPr>
      <w:r>
        <w:rPr>
          <w:rStyle w:val="CommentReference"/>
        </w:rPr>
        <w:annotationRef/>
      </w:r>
      <w:r>
        <w:t>Alphabetical order</w:t>
      </w:r>
      <w:r>
        <w:rPr>
          <w:spacing w:val="0"/>
        </w:rPr>
        <w:t xml:space="preserve"> per CO</w:t>
      </w:r>
    </w:p>
  </w:comment>
  <w:comment w:id="80" w:author="Frances Enriquez" w:date="2023-04-12T10:07:00Z" w:initials="FGE">
    <w:p w14:paraId="16601698" w14:textId="6D9B4601" w:rsidR="009C52C0" w:rsidRDefault="009C52C0">
      <w:pPr>
        <w:pStyle w:val="CommentText"/>
      </w:pPr>
      <w:r>
        <w:rPr>
          <w:rStyle w:val="CommentReference"/>
        </w:rPr>
        <w:annotationRef/>
      </w:r>
      <w:r>
        <w:rPr>
          <w:noProof/>
        </w:rPr>
        <w:t>As per GA</w:t>
      </w:r>
      <w:r w:rsidR="0010528D">
        <w:rPr>
          <w:noProof/>
        </w:rPr>
        <w:t>AB</w:t>
      </w:r>
      <w:r w:rsidR="00233E5C">
        <w:rPr>
          <w:noProof/>
        </w:rPr>
        <w:t xml:space="preserve">, form used in </w:t>
      </w:r>
      <w:r w:rsidR="0010528D">
        <w:rPr>
          <w:noProof/>
        </w:rPr>
        <w:t xml:space="preserve">lists </w:t>
      </w:r>
      <w:r w:rsidR="0010528D">
        <w:rPr>
          <w:noProof/>
          <w:spacing w:val="0"/>
        </w:rPr>
        <w:t xml:space="preserve">arranged </w:t>
      </w:r>
      <w:r w:rsidR="0010528D">
        <w:rPr>
          <w:noProof/>
        </w:rPr>
        <w:t xml:space="preserve">in </w:t>
      </w:r>
      <w:r w:rsidR="00233E5C">
        <w:rPr>
          <w:noProof/>
        </w:rPr>
        <w:t>alphabetical order</w:t>
      </w:r>
    </w:p>
  </w:comment>
  <w:comment w:id="87" w:author="Frances Enriquez" w:date="2023-04-12T10:13:00Z" w:initials="FGE">
    <w:p w14:paraId="2602E96A" w14:textId="3944C1C7" w:rsidR="00DD7E93" w:rsidRDefault="00DD7E93">
      <w:pPr>
        <w:pStyle w:val="CommentText"/>
      </w:pPr>
      <w:r>
        <w:rPr>
          <w:rStyle w:val="CommentReference"/>
        </w:rPr>
        <w:annotationRef/>
      </w:r>
      <w:r>
        <w:t>TR: woman</w:t>
      </w:r>
    </w:p>
  </w:comment>
  <w:comment w:id="105" w:author="Frances Enriquez" w:date="2023-04-12T09:55:00Z" w:initials="FGE">
    <w:p w14:paraId="296F2736" w14:textId="0553F731" w:rsidR="0067560C" w:rsidRDefault="0067560C">
      <w:pPr>
        <w:pStyle w:val="CommentText"/>
      </w:pPr>
      <w:r>
        <w:rPr>
          <w:rStyle w:val="CommentReference"/>
        </w:rPr>
        <w:annotationRef/>
      </w:r>
      <w:r>
        <w:t>As it appears on the WPs</w:t>
      </w:r>
    </w:p>
  </w:comment>
  <w:comment w:id="111" w:author="Frances Enriquez" w:date="2023-04-11T17:42:00Z" w:initials="FGE">
    <w:p w14:paraId="16CAE268" w14:textId="0802C318" w:rsidR="007C4018" w:rsidRDefault="007C4018">
      <w:pPr>
        <w:pStyle w:val="CommentText"/>
      </w:pPr>
      <w:r>
        <w:rPr>
          <w:rStyle w:val="CommentReference"/>
        </w:rPr>
        <w:annotationRef/>
      </w:r>
      <w:r>
        <w:t>No</w:t>
      </w:r>
      <w:r w:rsidR="002B686D">
        <w:t xml:space="preserve"> details</w:t>
      </w:r>
      <w:r>
        <w:t xml:space="preserve"> yet </w:t>
      </w:r>
      <w:r w:rsidR="00EA468C">
        <w:t>i</w:t>
      </w:r>
      <w:r>
        <w:t>n the Journal</w:t>
      </w:r>
    </w:p>
  </w:comment>
  <w:comment w:id="116" w:author="Frances Enriquez" w:date="2023-04-11T17:43:00Z" w:initials="FGE">
    <w:p w14:paraId="36E75321" w14:textId="0A289861" w:rsidR="00034184" w:rsidRDefault="00034184">
      <w:pPr>
        <w:pStyle w:val="CommentText"/>
      </w:pPr>
      <w:r>
        <w:rPr>
          <w:rStyle w:val="CommentReference"/>
        </w:rPr>
        <w:annotationRef/>
      </w:r>
      <w:r>
        <w:t xml:space="preserve">Not yet </w:t>
      </w:r>
      <w:r w:rsidR="00EA468C">
        <w:t>i</w:t>
      </w:r>
      <w:r>
        <w:t>n the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A6865A" w15:done="0"/>
  <w15:commentEx w15:paraId="486C4093" w15:done="0"/>
  <w15:commentEx w15:paraId="59CD967F" w15:done="0"/>
  <w15:commentEx w15:paraId="51D2A9D5" w15:done="0"/>
  <w15:commentEx w15:paraId="3C64FD8D" w15:done="0"/>
  <w15:commentEx w15:paraId="2096B75B" w15:done="0"/>
  <w15:commentEx w15:paraId="0CE9F637" w15:done="0"/>
  <w15:commentEx w15:paraId="30626180" w15:done="0"/>
  <w15:commentEx w15:paraId="61EA502F" w15:done="0"/>
  <w15:commentEx w15:paraId="3F15EF42" w15:done="0"/>
  <w15:commentEx w15:paraId="7BDE5815" w15:done="0"/>
  <w15:commentEx w15:paraId="70F239BC" w15:done="0"/>
  <w15:commentEx w15:paraId="59845F9B" w15:done="0"/>
  <w15:commentEx w15:paraId="694C6B7B" w15:done="0"/>
  <w15:commentEx w15:paraId="16601698" w15:done="0"/>
  <w15:commentEx w15:paraId="2602E96A" w15:done="0"/>
  <w15:commentEx w15:paraId="296F2736" w15:done="0"/>
  <w15:commentEx w15:paraId="16CAE268" w15:done="0"/>
  <w15:commentEx w15:paraId="36E753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0123D" w16cex:dateUtc="2023-04-11T21:07:00Z"/>
  <w16cex:commentExtensible w16cex:durableId="27E01318" w16cex:dateUtc="2023-04-11T21:10:00Z"/>
  <w16cex:commentExtensible w16cex:durableId="27E0114C" w16cex:dateUtc="2023-04-11T21:03:00Z"/>
  <w16cex:commentExtensible w16cex:durableId="27E0127A" w16cex:dateUtc="2023-04-11T21:08:00Z"/>
  <w16cex:commentExtensible w16cex:durableId="27E0FD15" w16cex:dateUtc="2023-04-12T13:49:00Z"/>
  <w16cex:commentExtensible w16cex:durableId="27E0184F" w16cex:dateUtc="2023-04-11T21:33:00Z"/>
  <w16cex:commentExtensible w16cex:durableId="27E015AA" w16cex:dateUtc="2023-04-11T21:21:00Z"/>
  <w16cex:commentExtensible w16cex:durableId="27E0150C" w16cex:dateUtc="2023-04-11T21:19:00Z"/>
  <w16cex:commentExtensible w16cex:durableId="27E01673" w16cex:dateUtc="2023-04-11T21:25:00Z"/>
  <w16cex:commentExtensible w16cex:durableId="27E018A2" w16cex:dateUtc="2023-04-11T21:34:00Z"/>
  <w16cex:commentExtensible w16cex:durableId="27E1023F" w16cex:dateUtc="2023-04-12T14:11:00Z"/>
  <w16cex:commentExtensible w16cex:durableId="27E0FEDF" w16cex:dateUtc="2023-04-12T13:56:00Z"/>
  <w16cex:commentExtensible w16cex:durableId="27E0FEFD" w16cex:dateUtc="2023-04-12T13:57:00Z"/>
  <w16cex:commentExtensible w16cex:durableId="27E105DE" w16cex:dateUtc="2023-04-12T14:26:00Z"/>
  <w16cex:commentExtensible w16cex:durableId="27E1017A" w16cex:dateUtc="2023-04-12T14:07:00Z"/>
  <w16cex:commentExtensible w16cex:durableId="27E102DD" w16cex:dateUtc="2023-04-12T14:13:00Z"/>
  <w16cex:commentExtensible w16cex:durableId="27E0FE77" w16cex:dateUtc="2023-04-12T13:55:00Z"/>
  <w16cex:commentExtensible w16cex:durableId="27E01A88" w16cex:dateUtc="2023-04-11T21:42:00Z"/>
  <w16cex:commentExtensible w16cex:durableId="27E01AD7" w16cex:dateUtc="2023-04-11T2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A6865A" w16cid:durableId="27E0123D"/>
  <w16cid:commentId w16cid:paraId="486C4093" w16cid:durableId="27E01318"/>
  <w16cid:commentId w16cid:paraId="59CD967F" w16cid:durableId="27E0114C"/>
  <w16cid:commentId w16cid:paraId="51D2A9D5" w16cid:durableId="27E0127A"/>
  <w16cid:commentId w16cid:paraId="3C64FD8D" w16cid:durableId="27E0FD15"/>
  <w16cid:commentId w16cid:paraId="2096B75B" w16cid:durableId="27E0184F"/>
  <w16cid:commentId w16cid:paraId="0CE9F637" w16cid:durableId="27E015AA"/>
  <w16cid:commentId w16cid:paraId="30626180" w16cid:durableId="27E0150C"/>
  <w16cid:commentId w16cid:paraId="61EA502F" w16cid:durableId="27E01673"/>
  <w16cid:commentId w16cid:paraId="3F15EF42" w16cid:durableId="27E018A2"/>
  <w16cid:commentId w16cid:paraId="7BDE5815" w16cid:durableId="27E1023F"/>
  <w16cid:commentId w16cid:paraId="70F239BC" w16cid:durableId="27E0FEDF"/>
  <w16cid:commentId w16cid:paraId="59845F9B" w16cid:durableId="27E0FEFD"/>
  <w16cid:commentId w16cid:paraId="694C6B7B" w16cid:durableId="27E105DE"/>
  <w16cid:commentId w16cid:paraId="16601698" w16cid:durableId="27E1017A"/>
  <w16cid:commentId w16cid:paraId="2602E96A" w16cid:durableId="27E102DD"/>
  <w16cid:commentId w16cid:paraId="296F2736" w16cid:durableId="27E0FE77"/>
  <w16cid:commentId w16cid:paraId="16CAE268" w16cid:durableId="27E01A88"/>
  <w16cid:commentId w16cid:paraId="36E75321" w16cid:durableId="27E01A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B4681" w14:textId="77777777" w:rsidR="00CE37D1" w:rsidRDefault="00CE37D1" w:rsidP="00556720">
      <w:r>
        <w:separator/>
      </w:r>
    </w:p>
  </w:endnote>
  <w:endnote w:type="continuationSeparator" w:id="0">
    <w:p w14:paraId="6CBB18DB" w14:textId="77777777" w:rsidR="00CE37D1" w:rsidRDefault="00CE37D1"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920"/>
      <w:gridCol w:w="4920"/>
    </w:tblGrid>
    <w:tr w:rsidR="00721F3F" w:rsidRPr="00721F3F" w14:paraId="1CFE9D84" w14:textId="77777777" w:rsidTr="00721F3F">
      <w:tc>
        <w:tcPr>
          <w:tcW w:w="4920" w:type="dxa"/>
          <w:shd w:val="clear" w:color="auto" w:fill="auto"/>
        </w:tcPr>
        <w:p w14:paraId="16613D6C" w14:textId="674090E9" w:rsidR="00721F3F" w:rsidRPr="00721F3F" w:rsidRDefault="00167639" w:rsidP="00721F3F">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9</w:t>
          </w:r>
          <w:r>
            <w:rPr>
              <w:w w:val="103"/>
            </w:rPr>
            <w:fldChar w:fldCharType="end"/>
          </w:r>
          <w:r>
            <w:rPr>
              <w:w w:val="103"/>
            </w:rPr>
            <w:t>/</w:t>
          </w:r>
          <w:r w:rsidR="00F655CB" w:rsidDel="00F655CB">
            <w:rPr>
              <w:w w:val="103"/>
            </w:rPr>
            <w:t xml:space="preserve"> </w:t>
          </w:r>
        </w:p>
      </w:tc>
      <w:tc>
        <w:tcPr>
          <w:tcW w:w="4920" w:type="dxa"/>
          <w:shd w:val="clear" w:color="auto" w:fill="auto"/>
        </w:tcPr>
        <w:p w14:paraId="2B7E07D1" w14:textId="775AAD52" w:rsidR="00721F3F" w:rsidRPr="00721F3F" w:rsidRDefault="00721F3F" w:rsidP="00721F3F">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D25611">
            <w:rPr>
              <w:b w:val="0"/>
              <w:w w:val="103"/>
              <w:sz w:val="14"/>
            </w:rPr>
            <w:t>22-06173</w:t>
          </w:r>
          <w:r>
            <w:rPr>
              <w:b w:val="0"/>
              <w:w w:val="103"/>
              <w:sz w:val="14"/>
            </w:rPr>
            <w:fldChar w:fldCharType="end"/>
          </w:r>
        </w:p>
      </w:tc>
    </w:tr>
  </w:tbl>
  <w:p w14:paraId="6EED9A75" w14:textId="77777777" w:rsidR="00721F3F" w:rsidRDefault="00721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920"/>
      <w:gridCol w:w="4920"/>
    </w:tblGrid>
    <w:tr w:rsidR="00721F3F" w:rsidRPr="00721F3F" w14:paraId="71FD04FC" w14:textId="77777777" w:rsidTr="00721F3F">
      <w:tc>
        <w:tcPr>
          <w:tcW w:w="4920" w:type="dxa"/>
          <w:shd w:val="clear" w:color="auto" w:fill="auto"/>
        </w:tcPr>
        <w:p w14:paraId="62065918" w14:textId="6B0CEB18" w:rsidR="00721F3F" w:rsidRPr="00721F3F" w:rsidRDefault="00721F3F" w:rsidP="00721F3F">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D25611">
            <w:rPr>
              <w:b w:val="0"/>
              <w:w w:val="103"/>
              <w:sz w:val="14"/>
            </w:rPr>
            <w:t>22-06173</w:t>
          </w:r>
          <w:r>
            <w:rPr>
              <w:b w:val="0"/>
              <w:w w:val="103"/>
              <w:sz w:val="14"/>
            </w:rPr>
            <w:fldChar w:fldCharType="end"/>
          </w:r>
        </w:p>
      </w:tc>
      <w:tc>
        <w:tcPr>
          <w:tcW w:w="4920" w:type="dxa"/>
          <w:shd w:val="clear" w:color="auto" w:fill="auto"/>
        </w:tcPr>
        <w:p w14:paraId="2894DD5D" w14:textId="33041C94" w:rsidR="00721F3F" w:rsidRPr="00721F3F" w:rsidRDefault="00167639" w:rsidP="00721F3F">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8</w:t>
          </w:r>
          <w:r>
            <w:rPr>
              <w:w w:val="103"/>
            </w:rPr>
            <w:fldChar w:fldCharType="end"/>
          </w:r>
          <w:r>
            <w:rPr>
              <w:w w:val="103"/>
            </w:rPr>
            <w:t>/</w:t>
          </w:r>
          <w:r w:rsidR="00F01CB3" w:rsidDel="00F01CB3">
            <w:rPr>
              <w:w w:val="103"/>
            </w:rPr>
            <w:t xml:space="preserve"> </w:t>
          </w:r>
        </w:p>
      </w:tc>
    </w:tr>
  </w:tbl>
  <w:p w14:paraId="12B52D56" w14:textId="77777777" w:rsidR="00721F3F" w:rsidRDefault="00721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8ED0B" w14:textId="77777777" w:rsidR="00CE37D1" w:rsidRPr="00657246" w:rsidRDefault="00CE37D1" w:rsidP="00657246">
      <w:pPr>
        <w:pStyle w:val="Footer"/>
        <w:spacing w:after="80"/>
        <w:ind w:left="792"/>
        <w:rPr>
          <w:sz w:val="16"/>
        </w:rPr>
      </w:pPr>
      <w:r w:rsidRPr="00657246">
        <w:rPr>
          <w:sz w:val="16"/>
        </w:rPr>
        <w:t>__________________</w:t>
      </w:r>
    </w:p>
  </w:footnote>
  <w:footnote w:type="continuationSeparator" w:id="0">
    <w:p w14:paraId="2ACB9AD8" w14:textId="77777777" w:rsidR="00CE37D1" w:rsidRPr="00657246" w:rsidRDefault="00CE37D1" w:rsidP="00657246">
      <w:pPr>
        <w:pStyle w:val="Footer"/>
        <w:spacing w:after="80"/>
        <w:ind w:left="792"/>
        <w:rPr>
          <w:sz w:val="16"/>
        </w:rPr>
      </w:pPr>
      <w:r w:rsidRPr="00657246">
        <w:rPr>
          <w:sz w:val="16"/>
        </w:rPr>
        <w:t>__________________</w:t>
      </w:r>
    </w:p>
  </w:footnote>
  <w:footnote w:id="1">
    <w:p w14:paraId="77324C52" w14:textId="77777777" w:rsidR="0049588F" w:rsidRDefault="0049588F" w:rsidP="0049588F">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r>
      <w:r>
        <w:rPr>
          <w:i/>
          <w:iCs/>
        </w:rPr>
        <w:t>Official Records of the General Assembly, Seventy-seventh Session, Supplement No. 42</w:t>
      </w:r>
      <w:r>
        <w:t xml:space="preserve"> (</w:t>
      </w:r>
      <w:hyperlink r:id="rId1" w:history="1">
        <w:r>
          <w:rPr>
            <w:rStyle w:val="Hyperlink"/>
          </w:rPr>
          <w:t>A/77/42</w:t>
        </w:r>
      </w:hyperlink>
      <w:r>
        <w:t>).</w:t>
      </w:r>
    </w:p>
  </w:footnote>
  <w:footnote w:id="2">
    <w:p w14:paraId="308A8092" w14:textId="77777777" w:rsidR="00904C8B" w:rsidRDefault="00904C8B" w:rsidP="00904C8B">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Resolution </w:t>
      </w:r>
      <w:hyperlink r:id="rId2" w:history="1">
        <w:r>
          <w:rPr>
            <w:rStyle w:val="Hyperlink"/>
          </w:rPr>
          <w:t>44/119</w:t>
        </w:r>
      </w:hyperlink>
      <w:r>
        <w:t xml:space="preserve"> C, annex.</w:t>
      </w:r>
    </w:p>
  </w:footnote>
  <w:footnote w:id="3">
    <w:p w14:paraId="4C733C87" w14:textId="77777777" w:rsidR="00904C8B" w:rsidRDefault="00904C8B" w:rsidP="00904C8B">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Resolution </w:t>
      </w:r>
      <w:hyperlink r:id="rId3" w:history="1">
        <w:r>
          <w:rPr>
            <w:rStyle w:val="Hyperlink"/>
          </w:rPr>
          <w:t>S-10/2</w:t>
        </w:r>
      </w:hyperlink>
      <w:r>
        <w:t>.</w:t>
      </w:r>
    </w:p>
  </w:footnote>
  <w:footnote w:id="4">
    <w:p w14:paraId="7BE5D890" w14:textId="77777777" w:rsidR="00904C8B" w:rsidRDefault="00904C8B" w:rsidP="00904C8B">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r>
      <w:hyperlink r:id="rId4" w:history="1">
        <w:r>
          <w:rPr>
            <w:rStyle w:val="Hyperlink"/>
          </w:rPr>
          <w:t>A/68/189</w:t>
        </w:r>
      </w:hyperlink>
      <w:r>
        <w:t>.</w:t>
      </w:r>
    </w:p>
  </w:footnote>
  <w:footnote w:id="5">
    <w:p w14:paraId="2333FD80" w14:textId="77777777" w:rsidR="0035143D" w:rsidRDefault="0035143D" w:rsidP="0035143D">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r>
      <w:r>
        <w:rPr>
          <w:i/>
          <w:iCs/>
        </w:rPr>
        <w:t>Official Records of the General Assembly, Seventy-seventh Session, Supplement No. 27</w:t>
      </w:r>
      <w:r>
        <w:t xml:space="preserve"> (</w:t>
      </w:r>
      <w:hyperlink r:id="rId5" w:history="1">
        <w:r>
          <w:rPr>
            <w:rStyle w:val="Hyperlink"/>
          </w:rPr>
          <w:t>A/77/27</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721F3F" w14:paraId="644A026B" w14:textId="77777777" w:rsidTr="00721F3F">
      <w:trPr>
        <w:trHeight w:hRule="exact" w:val="864"/>
      </w:trPr>
      <w:tc>
        <w:tcPr>
          <w:tcW w:w="4920" w:type="dxa"/>
          <w:shd w:val="clear" w:color="auto" w:fill="auto"/>
          <w:vAlign w:val="bottom"/>
        </w:tcPr>
        <w:p w14:paraId="5AB68CE3" w14:textId="2D92FB43" w:rsidR="00721F3F" w:rsidRPr="00721F3F" w:rsidRDefault="004A13AB" w:rsidP="00721F3F">
          <w:pPr>
            <w:pStyle w:val="Header"/>
            <w:spacing w:after="80"/>
            <w:rPr>
              <w:b/>
            </w:rPr>
          </w:pPr>
          <w:r>
            <w:rPr>
              <w:b/>
            </w:rPr>
            <w:t>A/CN.10/</w:t>
          </w:r>
          <w:r w:rsidR="00441928">
            <w:rPr>
              <w:b/>
            </w:rPr>
            <w:t>2023/L.1</w:t>
          </w:r>
        </w:p>
      </w:tc>
      <w:tc>
        <w:tcPr>
          <w:tcW w:w="4920" w:type="dxa"/>
          <w:shd w:val="clear" w:color="auto" w:fill="auto"/>
          <w:vAlign w:val="bottom"/>
        </w:tcPr>
        <w:p w14:paraId="2847C47F" w14:textId="77777777" w:rsidR="00721F3F" w:rsidRDefault="00721F3F" w:rsidP="00721F3F">
          <w:pPr>
            <w:pStyle w:val="Header"/>
          </w:pPr>
        </w:p>
      </w:tc>
    </w:tr>
  </w:tbl>
  <w:p w14:paraId="064BAB40" w14:textId="77777777" w:rsidR="00721F3F" w:rsidRPr="00721F3F" w:rsidRDefault="00721F3F" w:rsidP="00721F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721F3F" w14:paraId="37BFAEDF" w14:textId="77777777" w:rsidTr="00721F3F">
      <w:trPr>
        <w:trHeight w:hRule="exact" w:val="864"/>
      </w:trPr>
      <w:tc>
        <w:tcPr>
          <w:tcW w:w="4920" w:type="dxa"/>
          <w:shd w:val="clear" w:color="auto" w:fill="auto"/>
          <w:vAlign w:val="bottom"/>
        </w:tcPr>
        <w:p w14:paraId="250B3490" w14:textId="77777777" w:rsidR="00721F3F" w:rsidRDefault="00721F3F" w:rsidP="00721F3F">
          <w:pPr>
            <w:pStyle w:val="Header"/>
          </w:pPr>
        </w:p>
      </w:tc>
      <w:tc>
        <w:tcPr>
          <w:tcW w:w="4920" w:type="dxa"/>
          <w:shd w:val="clear" w:color="auto" w:fill="auto"/>
          <w:vAlign w:val="bottom"/>
        </w:tcPr>
        <w:p w14:paraId="39EC427E" w14:textId="7ABE07DD" w:rsidR="00721F3F" w:rsidRPr="00721F3F" w:rsidRDefault="00441928" w:rsidP="00721F3F">
          <w:pPr>
            <w:pStyle w:val="Header"/>
            <w:spacing w:after="80"/>
            <w:jc w:val="right"/>
            <w:rPr>
              <w:b/>
            </w:rPr>
          </w:pPr>
          <w:r>
            <w:rPr>
              <w:b/>
            </w:rPr>
            <w:t>A/CN.10/2023/L.1</w:t>
          </w:r>
        </w:p>
      </w:tc>
    </w:tr>
  </w:tbl>
  <w:p w14:paraId="4FA46558" w14:textId="77777777" w:rsidR="00721F3F" w:rsidRPr="00721F3F" w:rsidRDefault="00721F3F" w:rsidP="00721F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0700D0" w14:paraId="6F08B1BD" w14:textId="77777777" w:rsidTr="00697698">
      <w:trPr>
        <w:trHeight w:hRule="exact" w:val="864"/>
      </w:trPr>
      <w:tc>
        <w:tcPr>
          <w:tcW w:w="1267" w:type="dxa"/>
          <w:tcBorders>
            <w:bottom w:val="single" w:sz="4" w:space="0" w:color="auto"/>
          </w:tcBorders>
          <w:shd w:val="clear" w:color="auto" w:fill="auto"/>
          <w:vAlign w:val="bottom"/>
        </w:tcPr>
        <w:p w14:paraId="20068AA5" w14:textId="77777777" w:rsidR="000700D0" w:rsidRDefault="000700D0" w:rsidP="000700D0">
          <w:pPr>
            <w:pStyle w:val="Header"/>
            <w:spacing w:after="120"/>
          </w:pPr>
        </w:p>
      </w:tc>
      <w:tc>
        <w:tcPr>
          <w:tcW w:w="1872" w:type="dxa"/>
          <w:tcBorders>
            <w:bottom w:val="single" w:sz="4" w:space="0" w:color="auto"/>
          </w:tcBorders>
          <w:shd w:val="clear" w:color="auto" w:fill="auto"/>
          <w:vAlign w:val="bottom"/>
        </w:tcPr>
        <w:p w14:paraId="36019BA2" w14:textId="77777777" w:rsidR="000700D0" w:rsidRPr="003E306A" w:rsidRDefault="000700D0" w:rsidP="000700D0">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76BC5876" w14:textId="77777777" w:rsidR="000700D0" w:rsidRDefault="000700D0" w:rsidP="000700D0">
          <w:pPr>
            <w:pStyle w:val="Header"/>
            <w:spacing w:after="120"/>
          </w:pPr>
        </w:p>
      </w:tc>
      <w:tc>
        <w:tcPr>
          <w:tcW w:w="6466" w:type="dxa"/>
          <w:gridSpan w:val="4"/>
          <w:tcBorders>
            <w:bottom w:val="single" w:sz="4" w:space="0" w:color="auto"/>
          </w:tcBorders>
          <w:shd w:val="clear" w:color="auto" w:fill="auto"/>
          <w:vAlign w:val="bottom"/>
        </w:tcPr>
        <w:p w14:paraId="329A9311" w14:textId="3FC91CC0" w:rsidR="000700D0" w:rsidRPr="003E306A" w:rsidRDefault="000700D0" w:rsidP="000700D0">
          <w:pPr>
            <w:spacing w:after="80" w:line="240" w:lineRule="auto"/>
            <w:jc w:val="right"/>
            <w:rPr>
              <w:position w:val="-4"/>
            </w:rPr>
          </w:pPr>
          <w:r>
            <w:rPr>
              <w:position w:val="-4"/>
              <w:sz w:val="40"/>
            </w:rPr>
            <w:t>A</w:t>
          </w:r>
          <w:r>
            <w:rPr>
              <w:position w:val="-4"/>
            </w:rPr>
            <w:t>/CN.10/2023/L.1</w:t>
          </w:r>
        </w:p>
      </w:tc>
    </w:tr>
    <w:tr w:rsidR="000700D0" w:rsidRPr="003E306A" w14:paraId="4405D5D7" w14:textId="77777777" w:rsidTr="00697698">
      <w:trPr>
        <w:gridAfter w:val="1"/>
        <w:wAfter w:w="15" w:type="dxa"/>
        <w:trHeight w:hRule="exact" w:val="2880"/>
      </w:trPr>
      <w:tc>
        <w:tcPr>
          <w:tcW w:w="1267" w:type="dxa"/>
          <w:tcBorders>
            <w:top w:val="single" w:sz="4" w:space="0" w:color="auto"/>
            <w:bottom w:val="single" w:sz="12" w:space="0" w:color="auto"/>
          </w:tcBorders>
          <w:shd w:val="clear" w:color="auto" w:fill="auto"/>
        </w:tcPr>
        <w:p w14:paraId="3B979333" w14:textId="77777777" w:rsidR="000700D0" w:rsidRPr="003E306A" w:rsidRDefault="000700D0" w:rsidP="000700D0">
          <w:pPr>
            <w:pStyle w:val="Header"/>
            <w:spacing w:before="120"/>
            <w:jc w:val="center"/>
          </w:pPr>
          <w:r>
            <w:t xml:space="preserve"> </w:t>
          </w:r>
          <w:r>
            <w:drawing>
              <wp:inline distT="0" distB="0" distL="0" distR="0" wp14:anchorId="2EE96C6D" wp14:editId="4BF16AD6">
                <wp:extent cx="713232" cy="597103"/>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40F6E8F7" w14:textId="77777777" w:rsidR="000700D0" w:rsidRPr="003E306A" w:rsidRDefault="000700D0" w:rsidP="000700D0">
          <w:pPr>
            <w:pStyle w:val="XLarge"/>
            <w:spacing w:before="109"/>
          </w:pPr>
          <w:r>
            <w:t>General Assembly</w:t>
          </w:r>
        </w:p>
      </w:tc>
      <w:tc>
        <w:tcPr>
          <w:tcW w:w="245" w:type="dxa"/>
          <w:tcBorders>
            <w:top w:val="single" w:sz="4" w:space="0" w:color="auto"/>
            <w:bottom w:val="single" w:sz="12" w:space="0" w:color="auto"/>
          </w:tcBorders>
          <w:shd w:val="clear" w:color="auto" w:fill="auto"/>
        </w:tcPr>
        <w:p w14:paraId="5B54129C" w14:textId="77777777" w:rsidR="000700D0" w:rsidRPr="003E306A" w:rsidRDefault="000700D0" w:rsidP="000700D0">
          <w:pPr>
            <w:pStyle w:val="Header"/>
            <w:spacing w:before="109"/>
          </w:pPr>
        </w:p>
      </w:tc>
      <w:tc>
        <w:tcPr>
          <w:tcW w:w="3096" w:type="dxa"/>
          <w:tcBorders>
            <w:top w:val="single" w:sz="4" w:space="0" w:color="auto"/>
            <w:bottom w:val="single" w:sz="12" w:space="0" w:color="auto"/>
          </w:tcBorders>
          <w:shd w:val="clear" w:color="auto" w:fill="auto"/>
        </w:tcPr>
        <w:p w14:paraId="435AE46E" w14:textId="77777777" w:rsidR="000700D0" w:rsidRDefault="000700D0" w:rsidP="000700D0">
          <w:pPr>
            <w:pStyle w:val="Publication"/>
            <w:spacing w:before="240"/>
            <w:rPr>
              <w:color w:val="010000"/>
            </w:rPr>
          </w:pPr>
          <w:r>
            <w:rPr>
              <w:color w:val="010000"/>
            </w:rPr>
            <w:t>Distr.: Limited</w:t>
          </w:r>
        </w:p>
        <w:p w14:paraId="10FA302C" w14:textId="1CEDEF45" w:rsidR="000700D0" w:rsidRDefault="000700D0" w:rsidP="000700D0">
          <w:del w:id="133" w:author="Frances Enriquez" w:date="2023-04-11T17:02:00Z">
            <w:r w:rsidDel="00B41B92">
              <w:delText xml:space="preserve">__ </w:delText>
            </w:r>
          </w:del>
          <w:ins w:id="134" w:author="Frances Enriquez" w:date="2023-04-11T17:02:00Z">
            <w:r w:rsidR="00B41B92">
              <w:t xml:space="preserve">11 </w:t>
            </w:r>
          </w:ins>
          <w:r>
            <w:t>April 2023</w:t>
          </w:r>
        </w:p>
        <w:p w14:paraId="6916C426" w14:textId="77777777" w:rsidR="000700D0" w:rsidRDefault="000700D0" w:rsidP="000700D0"/>
        <w:p w14:paraId="296FE08A" w14:textId="77777777" w:rsidR="000700D0" w:rsidRPr="003E306A" w:rsidRDefault="000700D0" w:rsidP="000700D0">
          <w:r>
            <w:t>Original: English</w:t>
          </w:r>
        </w:p>
      </w:tc>
    </w:tr>
  </w:tbl>
  <w:p w14:paraId="7F157E24" w14:textId="77777777" w:rsidR="000700D0" w:rsidRPr="000700D0" w:rsidRDefault="000700D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3"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4" w15:restartNumberingAfterBreak="0">
    <w:nsid w:val="67E876BB"/>
    <w:multiLevelType w:val="multilevel"/>
    <w:tmpl w:val="608C4574"/>
    <w:name w:val="TOC"/>
    <w:lvl w:ilvl="0">
      <w:start w:val="1"/>
      <w:numFmt w:val="upperRoman"/>
      <w:lvlText w:val="%1."/>
      <w:lvlJc w:val="right"/>
      <w:pPr>
        <w:tabs>
          <w:tab w:val="num" w:pos="1296"/>
        </w:tabs>
        <w:ind w:left="1296" w:hanging="216"/>
      </w:pPr>
    </w:lvl>
    <w:lvl w:ilvl="1">
      <w:start w:val="1"/>
      <w:numFmt w:val="upperLetter"/>
      <w:lvlText w:val="%2."/>
      <w:lvlJc w:val="left"/>
      <w:pPr>
        <w:tabs>
          <w:tab w:val="num" w:pos="1728"/>
        </w:tabs>
        <w:ind w:left="1728" w:hanging="432"/>
      </w:pPr>
    </w:lvl>
    <w:lvl w:ilvl="2">
      <w:start w:val="1"/>
      <w:numFmt w:val="decimal"/>
      <w:lvlText w:val="%3."/>
      <w:lvlJc w:val="left"/>
      <w:pPr>
        <w:tabs>
          <w:tab w:val="num" w:pos="2160"/>
        </w:tabs>
        <w:ind w:left="2160" w:hanging="432"/>
      </w:pPr>
    </w:lvl>
    <w:lvl w:ilvl="3">
      <w:start w:val="1"/>
      <w:numFmt w:val="lowerLetter"/>
      <w:lvlText w:val="(%4)"/>
      <w:lvlJc w:val="left"/>
      <w:pPr>
        <w:tabs>
          <w:tab w:val="num" w:pos="2592"/>
        </w:tabs>
        <w:ind w:left="2592" w:hanging="432"/>
      </w:pPr>
    </w:lvl>
    <w:lvl w:ilvl="4">
      <w:start w:val="1"/>
      <w:numFmt w:val="lowerRoman"/>
      <w:lvlText w:val="(%5)"/>
      <w:lvlJc w:val="left"/>
      <w:pPr>
        <w:tabs>
          <w:tab w:val="num" w:pos="3024"/>
        </w:tabs>
        <w:ind w:left="3024" w:hanging="432"/>
      </w:pPr>
    </w:lvl>
    <w:lvl w:ilvl="5">
      <w:start w:val="1"/>
      <w:numFmt w:val="bullet"/>
      <w:lvlText w:val=""/>
      <w:lvlJc w:val="left"/>
      <w:pPr>
        <w:tabs>
          <w:tab w:val="num" w:pos="3456"/>
        </w:tabs>
        <w:ind w:left="3456" w:hanging="432"/>
      </w:pPr>
      <w:rPr>
        <w:rFonts w:ascii="Symbol" w:hAnsi="Symbol"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791430526">
    <w:abstractNumId w:val="0"/>
  </w:num>
  <w:num w:numId="2" w16cid:durableId="1968390694">
    <w:abstractNumId w:val="2"/>
  </w:num>
  <w:num w:numId="3" w16cid:durableId="66928916">
    <w:abstractNumId w:val="3"/>
  </w:num>
  <w:num w:numId="4" w16cid:durableId="1844272956">
    <w:abstractNumId w:val="1"/>
  </w:num>
  <w:num w:numId="5" w16cid:durableId="1380394482">
    <w:abstractNumId w:val="3"/>
  </w:num>
  <w:num w:numId="6" w16cid:durableId="1384791934">
    <w:abstractNumId w:val="1"/>
  </w:num>
  <w:num w:numId="7" w16cid:durableId="1797407184">
    <w:abstractNumId w:val="3"/>
  </w:num>
  <w:num w:numId="8" w16cid:durableId="1810199920">
    <w:abstractNumId w:val="1"/>
  </w:num>
  <w:num w:numId="9" w16cid:durableId="1600530112">
    <w:abstractNumId w:val="3"/>
  </w:num>
  <w:num w:numId="10" w16cid:durableId="715394986">
    <w:abstractNumId w:val="1"/>
  </w:num>
  <w:num w:numId="11" w16cid:durableId="2123576039">
    <w:abstractNumId w:val="3"/>
  </w:num>
  <w:num w:numId="12" w16cid:durableId="1527208919">
    <w:abstractNumId w:val="0"/>
  </w:num>
  <w:num w:numId="13" w16cid:durableId="952319741">
    <w:abstractNumId w:val="1"/>
  </w:num>
  <w:num w:numId="14" w16cid:durableId="635722450">
    <w:abstractNumId w:val="2"/>
  </w:num>
  <w:num w:numId="15" w16cid:durableId="2028284743">
    <w:abstractNumId w:val="3"/>
  </w:num>
  <w:num w:numId="16" w16cid:durableId="1168205210">
    <w:abstractNumId w:val="0"/>
  </w:num>
  <w:num w:numId="17" w16cid:durableId="47415267">
    <w:abstractNumId w:val="1"/>
  </w:num>
  <w:num w:numId="18" w16cid:durableId="67122598">
    <w:abstractNumId w:val="2"/>
  </w:num>
  <w:num w:numId="19" w16cid:durableId="1200625292">
    <w:abstractNumId w:val="3"/>
  </w:num>
  <w:num w:numId="20" w16cid:durableId="1583635127">
    <w:abstractNumId w:val="1"/>
  </w:num>
  <w:num w:numId="21" w16cid:durableId="789010297">
    <w:abstractNumId w:val="3"/>
  </w:num>
  <w:num w:numId="22" w16cid:durableId="1531065265">
    <w:abstractNumId w:val="1"/>
  </w:num>
  <w:num w:numId="23" w16cid:durableId="650914290">
    <w:abstractNumId w:val="3"/>
  </w:num>
  <w:num w:numId="24" w16cid:durableId="746342704">
    <w:abstractNumId w:val="1"/>
  </w:num>
  <w:num w:numId="25" w16cid:durableId="54279752">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Enriquez">
    <w15:presenceInfo w15:providerId="None" w15:userId="Frances Enri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2206173*"/>
    <w:docVar w:name="CreationDt" w:val="    040522    040522"/>
    <w:docVar w:name="DocCategory" w:val="Supplements"/>
    <w:docVar w:name="DocType" w:val="SemiFinal"/>
    <w:docVar w:name="DutyStation" w:val="New York"/>
    <w:docVar w:name="FooterJN" w:val="22-06173"/>
    <w:docVar w:name="jobn" w:val="22-06173 (E)"/>
    <w:docVar w:name="jobnDT" w:val="22-06173 (E)   030522"/>
    <w:docVar w:name="jobnDTDT" w:val="22-06173 (E)   030522   030522"/>
    <w:docVar w:name="JobNo" w:val="2206173E"/>
    <w:docVar w:name="JobNo2" w:val="2232967E"/>
    <w:docVar w:name="LocalDrive" w:val="0"/>
    <w:docVar w:name="OandT" w:val=" "/>
    <w:docVar w:name="sss1" w:val="A/77/42"/>
    <w:docVar w:name="sss2" w:val="-"/>
    <w:docVar w:name="Supplement Title 1" w:val="Report of the Disarmament Commission for 2022_x000d_"/>
    <w:docVar w:name="Symbol1" w:val="A/77/42"/>
    <w:docVar w:name="Symbol2" w:val="-"/>
  </w:docVars>
  <w:rsids>
    <w:rsidRoot w:val="00FD1B1F"/>
    <w:rsid w:val="00012805"/>
    <w:rsid w:val="0001325F"/>
    <w:rsid w:val="00015B4C"/>
    <w:rsid w:val="00017FCF"/>
    <w:rsid w:val="00022C3C"/>
    <w:rsid w:val="00023359"/>
    <w:rsid w:val="00024D1E"/>
    <w:rsid w:val="000272EA"/>
    <w:rsid w:val="00034184"/>
    <w:rsid w:val="0003747B"/>
    <w:rsid w:val="000408AB"/>
    <w:rsid w:val="00043447"/>
    <w:rsid w:val="000459DF"/>
    <w:rsid w:val="00052B7F"/>
    <w:rsid w:val="000534C0"/>
    <w:rsid w:val="00063256"/>
    <w:rsid w:val="00064DEF"/>
    <w:rsid w:val="000700D0"/>
    <w:rsid w:val="000726B8"/>
    <w:rsid w:val="000B3288"/>
    <w:rsid w:val="000B4FB1"/>
    <w:rsid w:val="000B5AFB"/>
    <w:rsid w:val="000B6C18"/>
    <w:rsid w:val="000C0F56"/>
    <w:rsid w:val="000C4C9C"/>
    <w:rsid w:val="000D0448"/>
    <w:rsid w:val="000E1A84"/>
    <w:rsid w:val="000F1136"/>
    <w:rsid w:val="000F6D0A"/>
    <w:rsid w:val="001014FD"/>
    <w:rsid w:val="0010528D"/>
    <w:rsid w:val="0011766D"/>
    <w:rsid w:val="001206AE"/>
    <w:rsid w:val="00124E8D"/>
    <w:rsid w:val="0013460A"/>
    <w:rsid w:val="00146923"/>
    <w:rsid w:val="00150AED"/>
    <w:rsid w:val="00153D53"/>
    <w:rsid w:val="001570BF"/>
    <w:rsid w:val="00167639"/>
    <w:rsid w:val="00170999"/>
    <w:rsid w:val="001724A7"/>
    <w:rsid w:val="001831EE"/>
    <w:rsid w:val="00186FE2"/>
    <w:rsid w:val="00193F0B"/>
    <w:rsid w:val="001A207A"/>
    <w:rsid w:val="001A40FB"/>
    <w:rsid w:val="001B1E53"/>
    <w:rsid w:val="001B7530"/>
    <w:rsid w:val="001C22A4"/>
    <w:rsid w:val="001C66B8"/>
    <w:rsid w:val="001D4409"/>
    <w:rsid w:val="001D79B0"/>
    <w:rsid w:val="001E77A1"/>
    <w:rsid w:val="00200011"/>
    <w:rsid w:val="002007C7"/>
    <w:rsid w:val="00200F9C"/>
    <w:rsid w:val="00201732"/>
    <w:rsid w:val="00202B8D"/>
    <w:rsid w:val="00214645"/>
    <w:rsid w:val="002165A2"/>
    <w:rsid w:val="00216C2A"/>
    <w:rsid w:val="002244B8"/>
    <w:rsid w:val="002278E7"/>
    <w:rsid w:val="00233E5C"/>
    <w:rsid w:val="00250AEB"/>
    <w:rsid w:val="002552B5"/>
    <w:rsid w:val="00256494"/>
    <w:rsid w:val="00262341"/>
    <w:rsid w:val="002706A2"/>
    <w:rsid w:val="00271D0A"/>
    <w:rsid w:val="002810BB"/>
    <w:rsid w:val="002947A5"/>
    <w:rsid w:val="002A2A80"/>
    <w:rsid w:val="002A73D8"/>
    <w:rsid w:val="002B6283"/>
    <w:rsid w:val="002B686D"/>
    <w:rsid w:val="002C10B7"/>
    <w:rsid w:val="002C1974"/>
    <w:rsid w:val="002C2FF1"/>
    <w:rsid w:val="002C3A8F"/>
    <w:rsid w:val="002C633D"/>
    <w:rsid w:val="002D1BA6"/>
    <w:rsid w:val="002D5AB8"/>
    <w:rsid w:val="002E09A8"/>
    <w:rsid w:val="002E6C8B"/>
    <w:rsid w:val="002E723F"/>
    <w:rsid w:val="002F43DA"/>
    <w:rsid w:val="002F6931"/>
    <w:rsid w:val="002F77B0"/>
    <w:rsid w:val="00300B6A"/>
    <w:rsid w:val="00320987"/>
    <w:rsid w:val="00332A05"/>
    <w:rsid w:val="003366C5"/>
    <w:rsid w:val="003450A2"/>
    <w:rsid w:val="00345114"/>
    <w:rsid w:val="003451C4"/>
    <w:rsid w:val="00346E64"/>
    <w:rsid w:val="0035143D"/>
    <w:rsid w:val="003514C2"/>
    <w:rsid w:val="0035501A"/>
    <w:rsid w:val="00366F13"/>
    <w:rsid w:val="00371A3B"/>
    <w:rsid w:val="00377D31"/>
    <w:rsid w:val="003937A2"/>
    <w:rsid w:val="00395049"/>
    <w:rsid w:val="003959FD"/>
    <w:rsid w:val="00397D3D"/>
    <w:rsid w:val="003A0A16"/>
    <w:rsid w:val="003C4EBE"/>
    <w:rsid w:val="003C65AC"/>
    <w:rsid w:val="003D159A"/>
    <w:rsid w:val="003D3C3C"/>
    <w:rsid w:val="003E0287"/>
    <w:rsid w:val="003E147E"/>
    <w:rsid w:val="003E18DB"/>
    <w:rsid w:val="003E3006"/>
    <w:rsid w:val="003E3B08"/>
    <w:rsid w:val="003E6D52"/>
    <w:rsid w:val="003E723B"/>
    <w:rsid w:val="003F25BA"/>
    <w:rsid w:val="003F47C9"/>
    <w:rsid w:val="00417051"/>
    <w:rsid w:val="00417B03"/>
    <w:rsid w:val="00422445"/>
    <w:rsid w:val="004259F2"/>
    <w:rsid w:val="00426A07"/>
    <w:rsid w:val="00430BDC"/>
    <w:rsid w:val="0043604A"/>
    <w:rsid w:val="004361FF"/>
    <w:rsid w:val="0044179B"/>
    <w:rsid w:val="00441928"/>
    <w:rsid w:val="004419A5"/>
    <w:rsid w:val="00457EDB"/>
    <w:rsid w:val="00460386"/>
    <w:rsid w:val="00464B5B"/>
    <w:rsid w:val="004707CF"/>
    <w:rsid w:val="00472243"/>
    <w:rsid w:val="004856CD"/>
    <w:rsid w:val="00492ED8"/>
    <w:rsid w:val="0049588F"/>
    <w:rsid w:val="004A02F4"/>
    <w:rsid w:val="004A1284"/>
    <w:rsid w:val="004A13AB"/>
    <w:rsid w:val="004A199E"/>
    <w:rsid w:val="004A25B6"/>
    <w:rsid w:val="004A5895"/>
    <w:rsid w:val="004A6554"/>
    <w:rsid w:val="004B0B18"/>
    <w:rsid w:val="004B4C46"/>
    <w:rsid w:val="004C1B2E"/>
    <w:rsid w:val="004C5081"/>
    <w:rsid w:val="004D17DB"/>
    <w:rsid w:val="004D1C4A"/>
    <w:rsid w:val="004D3B06"/>
    <w:rsid w:val="004D3E33"/>
    <w:rsid w:val="004D67F2"/>
    <w:rsid w:val="004F1459"/>
    <w:rsid w:val="004F6740"/>
    <w:rsid w:val="005226F7"/>
    <w:rsid w:val="005227CC"/>
    <w:rsid w:val="00525648"/>
    <w:rsid w:val="0053047F"/>
    <w:rsid w:val="005340F6"/>
    <w:rsid w:val="00537142"/>
    <w:rsid w:val="00537B4E"/>
    <w:rsid w:val="005405EB"/>
    <w:rsid w:val="0054091E"/>
    <w:rsid w:val="0054092F"/>
    <w:rsid w:val="005541E4"/>
    <w:rsid w:val="00556088"/>
    <w:rsid w:val="00556720"/>
    <w:rsid w:val="00564E7E"/>
    <w:rsid w:val="00585A3E"/>
    <w:rsid w:val="005927A2"/>
    <w:rsid w:val="005A572A"/>
    <w:rsid w:val="005C49C8"/>
    <w:rsid w:val="005C66A6"/>
    <w:rsid w:val="005C7C91"/>
    <w:rsid w:val="005D0033"/>
    <w:rsid w:val="005D7D0F"/>
    <w:rsid w:val="005E27EC"/>
    <w:rsid w:val="005F2F1C"/>
    <w:rsid w:val="00601CE4"/>
    <w:rsid w:val="00611D0C"/>
    <w:rsid w:val="00612565"/>
    <w:rsid w:val="006137E4"/>
    <w:rsid w:val="0062381D"/>
    <w:rsid w:val="0062632D"/>
    <w:rsid w:val="0062746D"/>
    <w:rsid w:val="00636929"/>
    <w:rsid w:val="00640327"/>
    <w:rsid w:val="006413B8"/>
    <w:rsid w:val="0064252E"/>
    <w:rsid w:val="0064565F"/>
    <w:rsid w:val="00651750"/>
    <w:rsid w:val="006545C6"/>
    <w:rsid w:val="00657246"/>
    <w:rsid w:val="00674235"/>
    <w:rsid w:val="0067560C"/>
    <w:rsid w:val="00693565"/>
    <w:rsid w:val="006D2535"/>
    <w:rsid w:val="006D4D77"/>
    <w:rsid w:val="006D50F7"/>
    <w:rsid w:val="006D6278"/>
    <w:rsid w:val="006E049F"/>
    <w:rsid w:val="006E19F3"/>
    <w:rsid w:val="006E2FA3"/>
    <w:rsid w:val="006F30CC"/>
    <w:rsid w:val="00707CAD"/>
    <w:rsid w:val="00721F3F"/>
    <w:rsid w:val="00724634"/>
    <w:rsid w:val="00724949"/>
    <w:rsid w:val="00734F3A"/>
    <w:rsid w:val="00736F2A"/>
    <w:rsid w:val="007457D8"/>
    <w:rsid w:val="00747697"/>
    <w:rsid w:val="00764DD9"/>
    <w:rsid w:val="00777887"/>
    <w:rsid w:val="0079159A"/>
    <w:rsid w:val="007A4C14"/>
    <w:rsid w:val="007A620C"/>
    <w:rsid w:val="007B002E"/>
    <w:rsid w:val="007B4A62"/>
    <w:rsid w:val="007C0653"/>
    <w:rsid w:val="007C1CBF"/>
    <w:rsid w:val="007C4018"/>
    <w:rsid w:val="007D2AE0"/>
    <w:rsid w:val="007F1EE6"/>
    <w:rsid w:val="007F43D9"/>
    <w:rsid w:val="008005FB"/>
    <w:rsid w:val="0081065F"/>
    <w:rsid w:val="00811400"/>
    <w:rsid w:val="008116C2"/>
    <w:rsid w:val="00817140"/>
    <w:rsid w:val="00830C9A"/>
    <w:rsid w:val="00846D29"/>
    <w:rsid w:val="00853E60"/>
    <w:rsid w:val="00855FFA"/>
    <w:rsid w:val="008723C3"/>
    <w:rsid w:val="008828C9"/>
    <w:rsid w:val="00890662"/>
    <w:rsid w:val="0089085F"/>
    <w:rsid w:val="008A156F"/>
    <w:rsid w:val="008A2476"/>
    <w:rsid w:val="008A472C"/>
    <w:rsid w:val="008E359E"/>
    <w:rsid w:val="008F1C5D"/>
    <w:rsid w:val="009018E5"/>
    <w:rsid w:val="00904C8B"/>
    <w:rsid w:val="00920366"/>
    <w:rsid w:val="009238EF"/>
    <w:rsid w:val="0092660B"/>
    <w:rsid w:val="00945E3D"/>
    <w:rsid w:val="00947922"/>
    <w:rsid w:val="009517EC"/>
    <w:rsid w:val="00951AB0"/>
    <w:rsid w:val="0095380E"/>
    <w:rsid w:val="00957D7B"/>
    <w:rsid w:val="0096016F"/>
    <w:rsid w:val="009706D7"/>
    <w:rsid w:val="009800E0"/>
    <w:rsid w:val="0098031D"/>
    <w:rsid w:val="00993055"/>
    <w:rsid w:val="009A4280"/>
    <w:rsid w:val="009B2DBC"/>
    <w:rsid w:val="009C1F4E"/>
    <w:rsid w:val="009C3798"/>
    <w:rsid w:val="009C52C0"/>
    <w:rsid w:val="009E1969"/>
    <w:rsid w:val="009E1F58"/>
    <w:rsid w:val="009F3515"/>
    <w:rsid w:val="009F4352"/>
    <w:rsid w:val="00A02E92"/>
    <w:rsid w:val="00A20AC0"/>
    <w:rsid w:val="00A30DCB"/>
    <w:rsid w:val="00A4257B"/>
    <w:rsid w:val="00A473D1"/>
    <w:rsid w:val="00A476B4"/>
    <w:rsid w:val="00A51860"/>
    <w:rsid w:val="00A52636"/>
    <w:rsid w:val="00A67B69"/>
    <w:rsid w:val="00A7267A"/>
    <w:rsid w:val="00A73452"/>
    <w:rsid w:val="00A81678"/>
    <w:rsid w:val="00A8572D"/>
    <w:rsid w:val="00A92A27"/>
    <w:rsid w:val="00A93382"/>
    <w:rsid w:val="00A93A73"/>
    <w:rsid w:val="00A9697A"/>
    <w:rsid w:val="00AA2E74"/>
    <w:rsid w:val="00AA31F4"/>
    <w:rsid w:val="00AB06EC"/>
    <w:rsid w:val="00AB2BAB"/>
    <w:rsid w:val="00AB46C0"/>
    <w:rsid w:val="00AC617F"/>
    <w:rsid w:val="00AC667B"/>
    <w:rsid w:val="00AD48BE"/>
    <w:rsid w:val="00AE72A3"/>
    <w:rsid w:val="00B00084"/>
    <w:rsid w:val="00B01512"/>
    <w:rsid w:val="00B07366"/>
    <w:rsid w:val="00B1565D"/>
    <w:rsid w:val="00B2490B"/>
    <w:rsid w:val="00B24D8B"/>
    <w:rsid w:val="00B27E2C"/>
    <w:rsid w:val="00B40842"/>
    <w:rsid w:val="00B41B92"/>
    <w:rsid w:val="00B4429B"/>
    <w:rsid w:val="00B450FE"/>
    <w:rsid w:val="00B63DBC"/>
    <w:rsid w:val="00B6593A"/>
    <w:rsid w:val="00B7136F"/>
    <w:rsid w:val="00B75B19"/>
    <w:rsid w:val="00B803D4"/>
    <w:rsid w:val="00B81D16"/>
    <w:rsid w:val="00B83395"/>
    <w:rsid w:val="00B91074"/>
    <w:rsid w:val="00BA0362"/>
    <w:rsid w:val="00BA666B"/>
    <w:rsid w:val="00BB5C7D"/>
    <w:rsid w:val="00BB7D4D"/>
    <w:rsid w:val="00BC07BA"/>
    <w:rsid w:val="00BC241B"/>
    <w:rsid w:val="00BC697C"/>
    <w:rsid w:val="00BE196B"/>
    <w:rsid w:val="00BE1B8F"/>
    <w:rsid w:val="00BE675A"/>
    <w:rsid w:val="00BF306A"/>
    <w:rsid w:val="00BF52EA"/>
    <w:rsid w:val="00BF5B27"/>
    <w:rsid w:val="00BF6BE0"/>
    <w:rsid w:val="00BF74DD"/>
    <w:rsid w:val="00C0306E"/>
    <w:rsid w:val="00C0364B"/>
    <w:rsid w:val="00C242E9"/>
    <w:rsid w:val="00C27140"/>
    <w:rsid w:val="00C31606"/>
    <w:rsid w:val="00C37A4E"/>
    <w:rsid w:val="00C5005A"/>
    <w:rsid w:val="00C51434"/>
    <w:rsid w:val="00C57318"/>
    <w:rsid w:val="00C6342C"/>
    <w:rsid w:val="00C67E9E"/>
    <w:rsid w:val="00C748EC"/>
    <w:rsid w:val="00C779E4"/>
    <w:rsid w:val="00C85780"/>
    <w:rsid w:val="00CA2D8D"/>
    <w:rsid w:val="00CB7F6C"/>
    <w:rsid w:val="00CC0F5A"/>
    <w:rsid w:val="00CC7ECD"/>
    <w:rsid w:val="00CD4AC4"/>
    <w:rsid w:val="00CD5781"/>
    <w:rsid w:val="00CE37D1"/>
    <w:rsid w:val="00CE50D1"/>
    <w:rsid w:val="00CE5D06"/>
    <w:rsid w:val="00CF63DD"/>
    <w:rsid w:val="00D01878"/>
    <w:rsid w:val="00D13105"/>
    <w:rsid w:val="00D14827"/>
    <w:rsid w:val="00D1532B"/>
    <w:rsid w:val="00D25611"/>
    <w:rsid w:val="00D3012B"/>
    <w:rsid w:val="00D31F3E"/>
    <w:rsid w:val="00D526E8"/>
    <w:rsid w:val="00D53518"/>
    <w:rsid w:val="00D653CE"/>
    <w:rsid w:val="00D9270E"/>
    <w:rsid w:val="00D94A42"/>
    <w:rsid w:val="00DA13E0"/>
    <w:rsid w:val="00DA18C0"/>
    <w:rsid w:val="00DA483C"/>
    <w:rsid w:val="00DA64C9"/>
    <w:rsid w:val="00DB7D40"/>
    <w:rsid w:val="00DC0A23"/>
    <w:rsid w:val="00DC7B16"/>
    <w:rsid w:val="00DD0481"/>
    <w:rsid w:val="00DD0519"/>
    <w:rsid w:val="00DD42F7"/>
    <w:rsid w:val="00DD52CA"/>
    <w:rsid w:val="00DD7E93"/>
    <w:rsid w:val="00DE2D8C"/>
    <w:rsid w:val="00E01185"/>
    <w:rsid w:val="00E05091"/>
    <w:rsid w:val="00E1251D"/>
    <w:rsid w:val="00E1601A"/>
    <w:rsid w:val="00E20F01"/>
    <w:rsid w:val="00E24B55"/>
    <w:rsid w:val="00E34BE8"/>
    <w:rsid w:val="00E44AFD"/>
    <w:rsid w:val="00E53846"/>
    <w:rsid w:val="00E62B39"/>
    <w:rsid w:val="00E810CA"/>
    <w:rsid w:val="00E870C2"/>
    <w:rsid w:val="00E90FEA"/>
    <w:rsid w:val="00E91B4F"/>
    <w:rsid w:val="00E9395D"/>
    <w:rsid w:val="00E94B1A"/>
    <w:rsid w:val="00EA468C"/>
    <w:rsid w:val="00EA7E55"/>
    <w:rsid w:val="00ED42F5"/>
    <w:rsid w:val="00ED5AA7"/>
    <w:rsid w:val="00EE4EF2"/>
    <w:rsid w:val="00EF1D5B"/>
    <w:rsid w:val="00EF55FF"/>
    <w:rsid w:val="00F010DB"/>
    <w:rsid w:val="00F01CB3"/>
    <w:rsid w:val="00F256FB"/>
    <w:rsid w:val="00F26FBC"/>
    <w:rsid w:val="00F27BF6"/>
    <w:rsid w:val="00F30184"/>
    <w:rsid w:val="00F3319E"/>
    <w:rsid w:val="00F43334"/>
    <w:rsid w:val="00F5593E"/>
    <w:rsid w:val="00F655CB"/>
    <w:rsid w:val="00F72923"/>
    <w:rsid w:val="00F7600D"/>
    <w:rsid w:val="00F76025"/>
    <w:rsid w:val="00F8600E"/>
    <w:rsid w:val="00F94BC6"/>
    <w:rsid w:val="00FA2EB6"/>
    <w:rsid w:val="00FC11C3"/>
    <w:rsid w:val="00FC44FE"/>
    <w:rsid w:val="00FC49F5"/>
    <w:rsid w:val="00FD1B1F"/>
    <w:rsid w:val="00FD44DC"/>
    <w:rsid w:val="00FE0EC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0E2140"/>
  <w15:chartTrackingRefBased/>
  <w15:docId w15:val="{E4369A59-1F28-46C5-87A7-DF64FBD8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0D0"/>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SingleTxt"/>
    <w:rsid w:val="000F6D0A"/>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0F6D0A"/>
    <w:pPr>
      <w:spacing w:line="300" w:lineRule="exact"/>
      <w:ind w:left="0" w:right="0" w:firstLine="0"/>
    </w:pPr>
    <w:rPr>
      <w:spacing w:val="-2"/>
      <w:sz w:val="28"/>
    </w:rPr>
  </w:style>
  <w:style w:type="paragraph" w:customStyle="1" w:styleId="HM">
    <w:name w:val="_ H __M"/>
    <w:basedOn w:val="HCh"/>
    <w:next w:val="Normal"/>
    <w:rsid w:val="000F6D0A"/>
    <w:pPr>
      <w:spacing w:line="360" w:lineRule="exact"/>
    </w:pPr>
    <w:rPr>
      <w:spacing w:val="-3"/>
      <w:w w:val="99"/>
      <w:sz w:val="34"/>
    </w:rPr>
  </w:style>
  <w:style w:type="paragraph" w:customStyle="1" w:styleId="H23">
    <w:name w:val="_ H_2/3"/>
    <w:basedOn w:val="Normal"/>
    <w:next w:val="Normal"/>
    <w:rsid w:val="000F6D0A"/>
    <w:pPr>
      <w:outlineLvl w:val="1"/>
    </w:pPr>
    <w:rPr>
      <w:b/>
      <w:lang w:val="en-US"/>
    </w:rPr>
  </w:style>
  <w:style w:type="paragraph" w:customStyle="1" w:styleId="H4">
    <w:name w:val="_ H_4"/>
    <w:basedOn w:val="Normal"/>
    <w:next w:val="Normal"/>
    <w:rsid w:val="000F6D0A"/>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0F6D0A"/>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0F6D0A"/>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0F6D0A"/>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0F6D0A"/>
    <w:pPr>
      <w:spacing w:line="540" w:lineRule="exact"/>
    </w:pPr>
    <w:rPr>
      <w:spacing w:val="-8"/>
      <w:w w:val="96"/>
      <w:sz w:val="57"/>
    </w:rPr>
  </w:style>
  <w:style w:type="paragraph" w:customStyle="1" w:styleId="SS">
    <w:name w:val="__S_S"/>
    <w:basedOn w:val="HCh"/>
    <w:next w:val="Normal"/>
    <w:rsid w:val="000F6D0A"/>
    <w:pPr>
      <w:ind w:left="1267" w:right="1267"/>
    </w:pPr>
  </w:style>
  <w:style w:type="paragraph" w:customStyle="1" w:styleId="SingleTxt">
    <w:name w:val="__Single Txt"/>
    <w:basedOn w:val="Normal"/>
    <w:qFormat/>
    <w:rsid w:val="000F6D0A"/>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0F6D0A"/>
    <w:pPr>
      <w:spacing w:after="0" w:line="240" w:lineRule="exact"/>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Normal"/>
    <w:qFormat/>
    <w:rsid w:val="000F6D0A"/>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0F6D0A"/>
    <w:pPr>
      <w:spacing w:line="240" w:lineRule="exact"/>
      <w:ind w:left="0" w:right="5040" w:firstLine="0"/>
      <w:outlineLvl w:val="1"/>
    </w:pPr>
    <w:rPr>
      <w:sz w:val="20"/>
    </w:rPr>
  </w:style>
  <w:style w:type="paragraph" w:styleId="BalloonText">
    <w:name w:val="Balloon Text"/>
    <w:basedOn w:val="Normal"/>
    <w:link w:val="BalloonTextChar"/>
    <w:semiHidden/>
    <w:rsid w:val="000F6D0A"/>
    <w:rPr>
      <w:rFonts w:ascii="Tahoma" w:hAnsi="Tahoma" w:cs="Tahoma"/>
      <w:sz w:val="16"/>
      <w:szCs w:val="16"/>
    </w:rPr>
  </w:style>
  <w:style w:type="character" w:customStyle="1" w:styleId="BalloonTextChar">
    <w:name w:val="Balloon Text Char"/>
    <w:basedOn w:val="DefaultParagraphFont"/>
    <w:link w:val="BalloonText"/>
    <w:semiHidden/>
    <w:rsid w:val="000F6D0A"/>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0F6D0A"/>
    <w:pPr>
      <w:numPr>
        <w:numId w:val="23"/>
      </w:numPr>
      <w:spacing w:after="120" w:line="240" w:lineRule="atLeast"/>
      <w:ind w:right="1267"/>
      <w:jc w:val="both"/>
    </w:pPr>
  </w:style>
  <w:style w:type="paragraph" w:customStyle="1" w:styleId="Bullet2">
    <w:name w:val="Bullet 2"/>
    <w:basedOn w:val="Normal"/>
    <w:qFormat/>
    <w:rsid w:val="003A0A16"/>
    <w:pPr>
      <w:numPr>
        <w:numId w:val="16"/>
      </w:numPr>
      <w:spacing w:after="120"/>
      <w:ind w:right="1264"/>
      <w:jc w:val="both"/>
    </w:pPr>
  </w:style>
  <w:style w:type="paragraph" w:customStyle="1" w:styleId="Bullet3">
    <w:name w:val="Bullet 3"/>
    <w:basedOn w:val="SingleTxt"/>
    <w:qFormat/>
    <w:rsid w:val="000F6D0A"/>
    <w:pPr>
      <w:numPr>
        <w:numId w:val="2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semiHidden/>
    <w:rsid w:val="000F6D0A"/>
    <w:rPr>
      <w:sz w:val="6"/>
    </w:rPr>
  </w:style>
  <w:style w:type="paragraph" w:customStyle="1" w:styleId="Distribution">
    <w:name w:val="Distribution"/>
    <w:next w:val="Normal"/>
    <w:rsid w:val="000F6D0A"/>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0F6D0A"/>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0F6D0A"/>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0F6D0A"/>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0F6D0A"/>
  </w:style>
  <w:style w:type="character" w:customStyle="1" w:styleId="EndnoteTextChar">
    <w:name w:val="Endnote Text Char"/>
    <w:basedOn w:val="DefaultParagraphFont"/>
    <w:link w:val="EndnoteText"/>
    <w:semiHidden/>
    <w:rsid w:val="000F6D0A"/>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0F6D0A"/>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0F6D0A"/>
    <w:rPr>
      <w:rFonts w:ascii="Times New Roman" w:eastAsiaTheme="minorHAnsi" w:hAnsi="Times New Roman" w:cs="Times New Roman"/>
      <w:b/>
      <w:noProof/>
      <w:sz w:val="17"/>
      <w:szCs w:val="20"/>
      <w:lang w:val="en-US" w:eastAsia="en-US"/>
    </w:rPr>
  </w:style>
  <w:style w:type="character" w:styleId="FootnoteReference">
    <w:name w:val="footnote reference"/>
    <w:semiHidden/>
    <w:rsid w:val="000F6D0A"/>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uiPriority w:val="99"/>
    <w:rsid w:val="000F6D0A"/>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uiPriority w:val="99"/>
    <w:rsid w:val="000F6D0A"/>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0F6D0A"/>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0F6D0A"/>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0F6D0A"/>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0F6D0A"/>
    <w:pPr>
      <w:tabs>
        <w:tab w:val="right" w:pos="9965"/>
      </w:tabs>
      <w:spacing w:line="210" w:lineRule="exact"/>
    </w:pPr>
    <w:rPr>
      <w:spacing w:val="5"/>
      <w:w w:val="104"/>
      <w:sz w:val="17"/>
    </w:rPr>
  </w:style>
  <w:style w:type="paragraph" w:customStyle="1" w:styleId="SmallX">
    <w:name w:val="SmallX"/>
    <w:basedOn w:val="Small"/>
    <w:next w:val="Normal"/>
    <w:rsid w:val="000F6D0A"/>
    <w:pPr>
      <w:spacing w:line="180" w:lineRule="exact"/>
      <w:jc w:val="right"/>
    </w:pPr>
    <w:rPr>
      <w:spacing w:val="6"/>
      <w:w w:val="106"/>
      <w:sz w:val="14"/>
    </w:rPr>
  </w:style>
  <w:style w:type="paragraph" w:customStyle="1" w:styleId="TitleHCH">
    <w:name w:val="Title_H_CH"/>
    <w:basedOn w:val="H1"/>
    <w:next w:val="Normal"/>
    <w:qFormat/>
    <w:rsid w:val="000F6D0A"/>
    <w:pPr>
      <w:spacing w:line="300" w:lineRule="exact"/>
      <w:ind w:left="0" w:right="0" w:firstLine="0"/>
    </w:pPr>
    <w:rPr>
      <w:spacing w:val="-2"/>
      <w:sz w:val="28"/>
    </w:rPr>
  </w:style>
  <w:style w:type="paragraph" w:customStyle="1" w:styleId="TitleH2">
    <w:name w:val="Title_H2"/>
    <w:basedOn w:val="Normal"/>
    <w:next w:val="Normal"/>
    <w:qFormat/>
    <w:rsid w:val="000F6D0A"/>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0F6D0A"/>
    <w:pPr>
      <w:spacing w:line="390" w:lineRule="exact"/>
    </w:pPr>
    <w:rPr>
      <w:spacing w:val="-4"/>
      <w:w w:val="98"/>
      <w:sz w:val="40"/>
    </w:rPr>
  </w:style>
  <w:style w:type="character" w:styleId="Hyperlink">
    <w:name w:val="Hyperlink"/>
    <w:basedOn w:val="DefaultParagraphFont"/>
    <w:rsid w:val="000F6D0A"/>
    <w:rPr>
      <w:color w:val="0000FF"/>
      <w:u w:val="none"/>
    </w:rPr>
  </w:style>
  <w:style w:type="paragraph" w:styleId="PlainText">
    <w:name w:val="Plain Text"/>
    <w:basedOn w:val="Normal"/>
    <w:link w:val="PlainTextChar"/>
    <w:rsid w:val="000F6D0A"/>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0F6D0A"/>
    <w:rPr>
      <w:rFonts w:ascii="Courier New" w:eastAsia="Times New Roman" w:hAnsi="Courier New" w:cs="Times New Roman"/>
      <w:sz w:val="20"/>
      <w:szCs w:val="20"/>
      <w:lang w:val="en-US" w:eastAsia="en-GB"/>
    </w:rPr>
  </w:style>
  <w:style w:type="paragraph" w:customStyle="1" w:styleId="ReleaseDate0">
    <w:name w:val="Release Date"/>
    <w:next w:val="Footer"/>
    <w:rsid w:val="000F6D0A"/>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0F6D0A"/>
  </w:style>
  <w:style w:type="table" w:styleId="TableGrid">
    <w:name w:val="Table Grid"/>
    <w:basedOn w:val="TableNormal"/>
    <w:rsid w:val="000F6D0A"/>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6E2FA3"/>
    <w:pPr>
      <w:ind w:left="1267" w:right="1267" w:hanging="1267"/>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semiHidden/>
    <w:unhideWhenUsed/>
    <w:rsid w:val="00721F3F"/>
    <w:pPr>
      <w:spacing w:line="240" w:lineRule="auto"/>
    </w:pPr>
  </w:style>
  <w:style w:type="character" w:customStyle="1" w:styleId="CommentTextChar">
    <w:name w:val="Comment Text Char"/>
    <w:basedOn w:val="DefaultParagraphFont"/>
    <w:link w:val="CommentText"/>
    <w:uiPriority w:val="99"/>
    <w:semiHidden/>
    <w:rsid w:val="00721F3F"/>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721F3F"/>
    <w:rPr>
      <w:b/>
      <w:bCs/>
    </w:rPr>
  </w:style>
  <w:style w:type="character" w:customStyle="1" w:styleId="CommentSubjectChar">
    <w:name w:val="Comment Subject Char"/>
    <w:basedOn w:val="CommentTextChar"/>
    <w:link w:val="CommentSubject"/>
    <w:uiPriority w:val="99"/>
    <w:semiHidden/>
    <w:rsid w:val="00721F3F"/>
    <w:rPr>
      <w:rFonts w:ascii="Times New Roman" w:eastAsiaTheme="minorHAnsi" w:hAnsi="Times New Roman" w:cs="Times New Roman"/>
      <w:b/>
      <w:bCs/>
      <w:spacing w:val="4"/>
      <w:w w:val="103"/>
      <w:kern w:val="14"/>
      <w:sz w:val="20"/>
      <w:szCs w:val="20"/>
      <w:lang w:eastAsia="en-US"/>
    </w:rPr>
  </w:style>
  <w:style w:type="paragraph" w:styleId="ListParagraph">
    <w:name w:val="List Paragraph"/>
    <w:basedOn w:val="Normal"/>
    <w:uiPriority w:val="34"/>
    <w:qFormat/>
    <w:rsid w:val="003C4EBE"/>
    <w:pPr>
      <w:ind w:left="720"/>
      <w:contextualSpacing/>
    </w:pPr>
  </w:style>
  <w:style w:type="paragraph" w:styleId="Revision">
    <w:name w:val="Revision"/>
    <w:hidden/>
    <w:uiPriority w:val="99"/>
    <w:semiHidden/>
    <w:rsid w:val="003C4EBE"/>
    <w:pPr>
      <w:spacing w:after="0" w:line="240" w:lineRule="auto"/>
    </w:pPr>
    <w:rPr>
      <w:rFonts w:ascii="Times New Roman" w:eastAsiaTheme="minorHAnsi" w:hAnsi="Times New Roman" w:cs="Times New Roman"/>
      <w:spacing w:val="4"/>
      <w:w w:val="103"/>
      <w:kern w:val="14"/>
      <w:sz w:val="20"/>
      <w:szCs w:val="20"/>
      <w:lang w:eastAsia="en-US"/>
    </w:rPr>
  </w:style>
  <w:style w:type="character" w:styleId="UnresolvedMention">
    <w:name w:val="Unresolved Mention"/>
    <w:basedOn w:val="DefaultParagraphFont"/>
    <w:uiPriority w:val="99"/>
    <w:semiHidden/>
    <w:unhideWhenUsed/>
    <w:rsid w:val="00B4429B"/>
    <w:rPr>
      <w:color w:val="605E5C"/>
      <w:shd w:val="clear" w:color="auto" w:fill="E1DFDD"/>
    </w:rPr>
  </w:style>
  <w:style w:type="paragraph" w:customStyle="1" w:styleId="Default">
    <w:name w:val="Default"/>
    <w:rsid w:val="0003747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5996">
      <w:bodyDiv w:val="1"/>
      <w:marLeft w:val="0"/>
      <w:marRight w:val="0"/>
      <w:marTop w:val="0"/>
      <w:marBottom w:val="0"/>
      <w:divBdr>
        <w:top w:val="none" w:sz="0" w:space="0" w:color="auto"/>
        <w:left w:val="none" w:sz="0" w:space="0" w:color="auto"/>
        <w:bottom w:val="none" w:sz="0" w:space="0" w:color="auto"/>
        <w:right w:val="none" w:sz="0" w:space="0" w:color="auto"/>
      </w:divBdr>
    </w:div>
    <w:div w:id="82616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undocs.org/en/A/RES/50/72" TargetMode="External"/><Relationship Id="rId26" Type="http://schemas.openxmlformats.org/officeDocument/2006/relationships/hyperlink" Target="https://undocs.org/en/A/RES/58/67" TargetMode="External"/><Relationship Id="rId39" Type="http://schemas.openxmlformats.org/officeDocument/2006/relationships/hyperlink" Target="https://undocs.org/en/A/RES/71/82" TargetMode="External"/><Relationship Id="rId21" Type="http://schemas.openxmlformats.org/officeDocument/2006/relationships/hyperlink" Target="https://undocs.org/en/A/RES/53/79" TargetMode="External"/><Relationship Id="rId34" Type="http://schemas.openxmlformats.org/officeDocument/2006/relationships/hyperlink" Target="https://undocs.org/en/A/RES/66/60" TargetMode="External"/><Relationship Id="rId42" Type="http://schemas.openxmlformats.org/officeDocument/2006/relationships/hyperlink" Target="https://undocs.org/en/A/RES/45/6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undocs.org/en/A/RES/48/77" TargetMode="External"/><Relationship Id="rId29" Type="http://schemas.openxmlformats.org/officeDocument/2006/relationships/hyperlink" Target="https://undocs.org/en/A/RES/61/98" TargetMode="External"/><Relationship Id="rId11" Type="http://schemas.microsoft.com/office/2011/relationships/commentsExtended" Target="commentsExtended.xml"/><Relationship Id="rId24" Type="http://schemas.openxmlformats.org/officeDocument/2006/relationships/hyperlink" Target="https://undocs.org/en/A/RES/56/26" TargetMode="External"/><Relationship Id="rId32" Type="http://schemas.openxmlformats.org/officeDocument/2006/relationships/hyperlink" Target="https://undocs.org/en/A/RES/64/65" TargetMode="External"/><Relationship Id="rId37" Type="http://schemas.openxmlformats.org/officeDocument/2006/relationships/hyperlink" Target="https://undocs.org/en/A/RES/69/77" TargetMode="External"/><Relationship Id="rId40" Type="http://schemas.openxmlformats.org/officeDocument/2006/relationships/hyperlink" Target="https://undocs.org/en/A/RES/72/66" TargetMode="External"/><Relationship Id="rId45" Type="http://schemas.openxmlformats.org/officeDocument/2006/relationships/hyperlink" Target="https://undocs.org/en/A/RES/61/98" TargetMode="External"/><Relationship Id="rId53" Type="http://schemas.microsoft.com/office/2011/relationships/people" Target="people.xml"/><Relationship Id="rId5" Type="http://schemas.openxmlformats.org/officeDocument/2006/relationships/styles" Target="styles.xml"/><Relationship Id="rId10" Type="http://schemas.openxmlformats.org/officeDocument/2006/relationships/comments" Target="comments.xml"/><Relationship Id="rId19" Type="http://schemas.openxmlformats.org/officeDocument/2006/relationships/hyperlink" Target="https://undocs.org/en/A/RES/51/47" TargetMode="External"/><Relationship Id="rId31" Type="http://schemas.openxmlformats.org/officeDocument/2006/relationships/hyperlink" Target="https://undocs.org/en/A/RES/63/83" TargetMode="External"/><Relationship Id="rId44" Type="http://schemas.openxmlformats.org/officeDocument/2006/relationships/hyperlink" Target="https://undocs.org/en/A/RES/37/78"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ndocs.org/en/A/RES/47/54a-f" TargetMode="External"/><Relationship Id="rId22" Type="http://schemas.openxmlformats.org/officeDocument/2006/relationships/hyperlink" Target="https://undocs.org/en/A/RES/54/56" TargetMode="External"/><Relationship Id="rId27" Type="http://schemas.openxmlformats.org/officeDocument/2006/relationships/hyperlink" Target="https://undocs.org/en/A/RES/59/105" TargetMode="External"/><Relationship Id="rId30" Type="http://schemas.openxmlformats.org/officeDocument/2006/relationships/hyperlink" Target="https://undocs.org/en/A/RES/62/54" TargetMode="External"/><Relationship Id="rId35" Type="http://schemas.openxmlformats.org/officeDocument/2006/relationships/hyperlink" Target="https://undocs.org/en/A/RES/67/71" TargetMode="External"/><Relationship Id="rId43" Type="http://schemas.openxmlformats.org/officeDocument/2006/relationships/hyperlink" Target="https://undocs.org/en/A/RES/61/98" TargetMode="External"/><Relationship Id="rId48"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header" Target="header3.xml"/><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hyperlink" Target="https://undocs.org/en/A/RES/49/77" TargetMode="External"/><Relationship Id="rId25" Type="http://schemas.openxmlformats.org/officeDocument/2006/relationships/hyperlink" Target="https://undocs.org/en/A/RES/57/95" TargetMode="External"/><Relationship Id="rId33" Type="http://schemas.openxmlformats.org/officeDocument/2006/relationships/hyperlink" Target="https://undocs.org/en/A/RES/65/86" TargetMode="External"/><Relationship Id="rId38" Type="http://schemas.openxmlformats.org/officeDocument/2006/relationships/hyperlink" Target="https://undocs.org/en/A/RES/70/68" TargetMode="External"/><Relationship Id="rId46" Type="http://schemas.openxmlformats.org/officeDocument/2006/relationships/hyperlink" Target="https://undocs.org/en/A/RES/44/119" TargetMode="External"/><Relationship Id="rId20" Type="http://schemas.openxmlformats.org/officeDocument/2006/relationships/hyperlink" Target="https://undocs.org/en/A/RES/52/40" TargetMode="External"/><Relationship Id="rId41" Type="http://schemas.openxmlformats.org/officeDocument/2006/relationships/hyperlink" Target="https://undocs.org/en/A/RES/73/8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undocs.org/en/A/RES/47/54g" TargetMode="External"/><Relationship Id="rId23" Type="http://schemas.openxmlformats.org/officeDocument/2006/relationships/hyperlink" Target="https://undocs.org/en/A/RES/55/35" TargetMode="External"/><Relationship Id="rId28" Type="http://schemas.openxmlformats.org/officeDocument/2006/relationships/hyperlink" Target="https://undocs.org/en/A/RES/60/91" TargetMode="External"/><Relationship Id="rId36" Type="http://schemas.openxmlformats.org/officeDocument/2006/relationships/hyperlink" Target="https://undocs.org/en/A/RES/68/63" TargetMode="External"/><Relationship Id="rId4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undocs.org/en/A/RES/S-10/2" TargetMode="External"/><Relationship Id="rId2" Type="http://schemas.openxmlformats.org/officeDocument/2006/relationships/hyperlink" Target="https://undocs.org/en/A/RES/44/119" TargetMode="External"/><Relationship Id="rId1" Type="http://schemas.openxmlformats.org/officeDocument/2006/relationships/hyperlink" Target="https://undocs.org/en/A/77/42" TargetMode="External"/><Relationship Id="rId5" Type="http://schemas.openxmlformats.org/officeDocument/2006/relationships/hyperlink" Target="https://undocs.org/en/A/77/27" TargetMode="External"/><Relationship Id="rId4" Type="http://schemas.openxmlformats.org/officeDocument/2006/relationships/hyperlink" Target="https://undocs.org/en/A/68/189"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ff390913-0a23-479f-8ac8-2b54e7c47cd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8A87079BE917469101071A8C95A492" ma:contentTypeVersion="16" ma:contentTypeDescription="Create a new document." ma:contentTypeScope="" ma:versionID="86ec9d89eef9a11226955483f409f35e">
  <xsd:schema xmlns:xsd="http://www.w3.org/2001/XMLSchema" xmlns:xs="http://www.w3.org/2001/XMLSchema" xmlns:p="http://schemas.microsoft.com/office/2006/metadata/properties" xmlns:ns2="ff390913-0a23-479f-8ac8-2b54e7c47cdc" xmlns:ns3="ea0ec693-b112-41c0-8629-e3b04af4f42e" xmlns:ns4="985ec44e-1bab-4c0b-9df0-6ba128686fc9" targetNamespace="http://schemas.microsoft.com/office/2006/metadata/properties" ma:root="true" ma:fieldsID="2e48a14c9e32f92d7f40bae729415f3f" ns2:_="" ns3:_="" ns4:_="">
    <xsd:import namespace="ff390913-0a23-479f-8ac8-2b54e7c47cdc"/>
    <xsd:import namespace="ea0ec693-b112-41c0-8629-e3b04af4f42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90913-0a23-479f-8ac8-2b54e7c47c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0ec693-b112-41c0-8629-e3b04af4f42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80f89bb-8e87-4607-b6e0-4f50a40fb328}" ma:internalName="TaxCatchAll" ma:showField="CatchAllData" ma:web="ea0ec693-b112-41c0-8629-e3b04af4f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0CF7E6-BA35-4528-BA3D-608C57B7DB45}">
  <ds:schemaRefs>
    <ds:schemaRef ds:uri="http://schemas.microsoft.com/office/2006/metadata/properties"/>
    <ds:schemaRef ds:uri="http://schemas.microsoft.com/office/infopath/2007/PartnerControls"/>
    <ds:schemaRef ds:uri="985ec44e-1bab-4c0b-9df0-6ba128686fc9"/>
    <ds:schemaRef ds:uri="ff390913-0a23-479f-8ac8-2b54e7c47cdc"/>
  </ds:schemaRefs>
</ds:datastoreItem>
</file>

<file path=customXml/itemProps2.xml><?xml version="1.0" encoding="utf-8"?>
<ds:datastoreItem xmlns:ds="http://schemas.openxmlformats.org/officeDocument/2006/customXml" ds:itemID="{734687E0-C4C9-4F57-9BCE-60DF18F42949}">
  <ds:schemaRefs>
    <ds:schemaRef ds:uri="http://schemas.microsoft.com/sharepoint/v3/contenttype/forms"/>
  </ds:schemaRefs>
</ds:datastoreItem>
</file>

<file path=customXml/itemProps3.xml><?xml version="1.0" encoding="utf-8"?>
<ds:datastoreItem xmlns:ds="http://schemas.openxmlformats.org/officeDocument/2006/customXml" ds:itemID="{E2B45B41-7B62-4C48-9546-75F21075C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390913-0a23-479f-8ac8-2b54e7c47cdc"/>
    <ds:schemaRef ds:uri="ea0ec693-b112-41c0-8629-e3b04af4f42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2504</Words>
  <Characters>13774</Characters>
  <Application>Microsoft Office Word</Application>
  <DocSecurity>0</DocSecurity>
  <Lines>306</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Mavrodin</dc:creator>
  <cp:keywords/>
  <dc:description/>
  <cp:lastModifiedBy>Frances Enriquez</cp:lastModifiedBy>
  <cp:revision>88</cp:revision>
  <cp:lastPrinted>2022-05-04T20:30:00Z</cp:lastPrinted>
  <dcterms:created xsi:type="dcterms:W3CDTF">2023-04-11T17:25:00Z</dcterms:created>
  <dcterms:modified xsi:type="dcterms:W3CDTF">2023-04-12T14:31:00Z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2206173</vt:lpwstr>
  </property>
  <property fmtid="{D5CDD505-2E9C-101B-9397-08002B2CF9AE}" pid="3" name="ODSRefJobNo">
    <vt:lpwstr>2232967E</vt:lpwstr>
  </property>
  <property fmtid="{D5CDD505-2E9C-101B-9397-08002B2CF9AE}" pid="4" name="Symbol1">
    <vt:lpwstr>A/77/42</vt:lpwstr>
  </property>
  <property fmtid="{D5CDD505-2E9C-101B-9397-08002B2CF9AE}" pid="5" name="Symbol2">
    <vt:lpwstr/>
  </property>
  <property fmtid="{D5CDD505-2E9C-101B-9397-08002B2CF9AE}" pid="6" name="Translator">
    <vt:lpwstr/>
  </property>
  <property fmtid="{D5CDD505-2E9C-101B-9397-08002B2CF9AE}" pid="7" name="Operator">
    <vt:lpwstr/>
  </property>
  <property fmtid="{D5CDD505-2E9C-101B-9397-08002B2CF9AE}" pid="8" name="DraftPages">
    <vt:lpwstr> </vt:lpwstr>
  </property>
  <property fmtid="{D5CDD505-2E9C-101B-9397-08002B2CF9AE}" pid="9" name="Comment">
    <vt:lpwstr/>
  </property>
  <property fmtid="{D5CDD505-2E9C-101B-9397-08002B2CF9AE}" pid="10" name="DocType">
    <vt:lpwstr>S</vt:lpwstr>
  </property>
  <property fmtid="{D5CDD505-2E9C-101B-9397-08002B2CF9AE}" pid="11" name="Category">
    <vt:lpwstr>Supplements</vt:lpwstr>
  </property>
  <property fmtid="{D5CDD505-2E9C-101B-9397-08002B2CF9AE}" pid="12" name="Supplement Title 1">
    <vt:lpwstr>Report of the Disarmament Commission for 2022_x000d_</vt:lpwstr>
  </property>
  <property fmtid="{D5CDD505-2E9C-101B-9397-08002B2CF9AE}" pid="13" name="ContentTypeId">
    <vt:lpwstr>0x0101006AA70FDB8E473F4CBE8C6B87F2B08A8D</vt:lpwstr>
  </property>
  <property fmtid="{D5CDD505-2E9C-101B-9397-08002B2CF9AE}" pid="14" name="MediaServiceImageTags">
    <vt:lpwstr/>
  </property>
</Properties>
</file>
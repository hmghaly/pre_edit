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F0284" w14:textId="77777777" w:rsidR="00EC78DB" w:rsidRPr="003119E3" w:rsidRDefault="00EC78DB" w:rsidP="00EC78DB">
      <w:pPr>
        <w:pStyle w:val="PlainText"/>
        <w:rPr>
          <w:rFonts w:ascii="Times New Roman" w:hAnsi="Times New Roman" w:cs="Times New Roman"/>
          <w:b/>
          <w:bCs/>
        </w:rPr>
      </w:pPr>
      <w:r w:rsidRPr="003119E3">
        <w:rPr>
          <w:rFonts w:ascii="Times New Roman" w:hAnsi="Times New Roman" w:cs="Times New Roman"/>
          <w:b/>
          <w:bCs/>
        </w:rPr>
        <w:t>General Assembly</w:t>
      </w:r>
    </w:p>
    <w:p w14:paraId="61304264" w14:textId="77777777" w:rsidR="00EC78DB" w:rsidRPr="003119E3" w:rsidRDefault="00EC78DB" w:rsidP="00EC78DB">
      <w:pPr>
        <w:pStyle w:val="PlainText"/>
        <w:rPr>
          <w:rFonts w:ascii="Times New Roman" w:hAnsi="Times New Roman" w:cs="Times New Roman"/>
          <w:b/>
          <w:bCs/>
        </w:rPr>
      </w:pPr>
      <w:r w:rsidRPr="003119E3">
        <w:rPr>
          <w:rFonts w:ascii="Times New Roman" w:hAnsi="Times New Roman" w:cs="Times New Roman"/>
          <w:b/>
          <w:bCs/>
        </w:rPr>
        <w:t>Decision</w:t>
      </w:r>
    </w:p>
    <w:p w14:paraId="060E974B" w14:textId="315C4B00" w:rsidR="00D0546C" w:rsidRDefault="001D49B3" w:rsidP="00EC78DB">
      <w:pPr>
        <w:pStyle w:val="PlainTex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Plenary</w:t>
      </w:r>
    </w:p>
    <w:p w14:paraId="0EEE123F" w14:textId="77777777" w:rsidR="00372E0E" w:rsidRPr="003119E3" w:rsidRDefault="00372E0E" w:rsidP="00EC78DB">
      <w:pPr>
        <w:pStyle w:val="PlainText"/>
        <w:rPr>
          <w:rFonts w:ascii="Times New Roman" w:hAnsi="Times New Roman" w:cs="Times New Roman"/>
          <w:b/>
          <w:bCs/>
        </w:rPr>
      </w:pPr>
    </w:p>
    <w:p w14:paraId="521869D4" w14:textId="05058547" w:rsidR="00EC78DB" w:rsidRPr="0027789D" w:rsidRDefault="00EC78DB" w:rsidP="00EC78DB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  <w:r w:rsidRPr="0027789D">
        <w:rPr>
          <w:rFonts w:ascii="Times New Roman" w:hAnsi="Times New Roman" w:cs="Times New Roman"/>
          <w:b/>
          <w:bCs/>
          <w:sz w:val="22"/>
          <w:szCs w:val="22"/>
        </w:rPr>
        <w:t>Seventy-</w:t>
      </w:r>
      <w:r w:rsidR="00317584">
        <w:rPr>
          <w:rFonts w:ascii="Times New Roman" w:hAnsi="Times New Roman" w:cs="Times New Roman"/>
          <w:b/>
          <w:bCs/>
          <w:sz w:val="22"/>
          <w:szCs w:val="22"/>
        </w:rPr>
        <w:t xml:space="preserve">seventh </w:t>
      </w:r>
      <w:r w:rsidRPr="0027789D">
        <w:rPr>
          <w:rFonts w:ascii="Times New Roman" w:hAnsi="Times New Roman" w:cs="Times New Roman"/>
          <w:b/>
          <w:bCs/>
          <w:sz w:val="22"/>
          <w:szCs w:val="22"/>
        </w:rPr>
        <w:t>session</w:t>
      </w:r>
    </w:p>
    <w:p w14:paraId="0DA0BA58" w14:textId="73F67BC6" w:rsidR="00EC78DB" w:rsidRPr="0027789D" w:rsidRDefault="00EC78DB" w:rsidP="006C771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</w:rPr>
      </w:pPr>
      <w:r w:rsidRPr="0027789D">
        <w:rPr>
          <w:rFonts w:ascii="Times New Roman" w:hAnsi="Times New Roman" w:cs="Times New Roman"/>
          <w:b/>
          <w:bCs/>
        </w:rPr>
        <w:t>Agenda item</w:t>
      </w:r>
      <w:r w:rsidR="00FC18EC" w:rsidRPr="0027789D">
        <w:rPr>
          <w:rFonts w:asciiTheme="majorBidi" w:eastAsia="Times New Roman" w:hAnsiTheme="majorBidi" w:cstheme="majorBidi"/>
          <w:b/>
          <w:bCs/>
        </w:rPr>
        <w:t xml:space="preserve"> </w:t>
      </w:r>
      <w:r w:rsidR="00315E86" w:rsidRPr="00315E86">
        <w:rPr>
          <w:rFonts w:asciiTheme="majorBidi" w:eastAsia="Times New Roman" w:hAnsiTheme="majorBidi" w:cstheme="majorBidi"/>
          <w:b/>
          <w:bCs/>
        </w:rPr>
        <w:t>72 (a)</w:t>
      </w:r>
    </w:p>
    <w:p w14:paraId="6A196AA7" w14:textId="3FEBA239" w:rsidR="00EC78DB" w:rsidRPr="0027789D" w:rsidRDefault="00EC78DB" w:rsidP="00EC78DB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</w:rPr>
      </w:pPr>
      <w:r w:rsidRPr="0027789D">
        <w:rPr>
          <w:rFonts w:asciiTheme="majorBidi" w:eastAsia="Times New Roman" w:hAnsiTheme="majorBidi" w:cstheme="majorBidi"/>
          <w:b/>
          <w:bCs/>
        </w:rPr>
        <w:t xml:space="preserve">Other </w:t>
      </w:r>
      <w:r w:rsidR="00FC18EC" w:rsidRPr="0027789D">
        <w:rPr>
          <w:rFonts w:asciiTheme="majorBidi" w:eastAsia="Times New Roman" w:hAnsiTheme="majorBidi" w:cstheme="majorBidi"/>
          <w:b/>
          <w:bCs/>
        </w:rPr>
        <w:t>d</w:t>
      </w:r>
      <w:r w:rsidRPr="0027789D">
        <w:rPr>
          <w:rFonts w:asciiTheme="majorBidi" w:eastAsia="Times New Roman" w:hAnsiTheme="majorBidi" w:cstheme="majorBidi"/>
          <w:b/>
          <w:bCs/>
        </w:rPr>
        <w:t>ecisions</w:t>
      </w:r>
    </w:p>
    <w:p w14:paraId="42A1C377" w14:textId="77777777" w:rsidR="00EC78DB" w:rsidRPr="003119E3" w:rsidRDefault="00EC78DB" w:rsidP="00EC78DB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1"/>
          <w:szCs w:val="21"/>
        </w:rPr>
      </w:pPr>
    </w:p>
    <w:p w14:paraId="62C43C99" w14:textId="2490C9D2" w:rsidR="00EC78DB" w:rsidRPr="003119E3" w:rsidRDefault="00EC78DB" w:rsidP="00EC78DB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1"/>
          <w:szCs w:val="21"/>
        </w:rPr>
      </w:pPr>
    </w:p>
    <w:p w14:paraId="4BB90E92" w14:textId="203D1362" w:rsidR="00915727" w:rsidRDefault="00BF3268" w:rsidP="004E11A0">
      <w:pPr>
        <w:shd w:val="clear" w:color="auto" w:fill="FFFFFF"/>
        <w:spacing w:after="0" w:line="240" w:lineRule="auto"/>
        <w:ind w:left="720" w:hanging="720"/>
        <w:rPr>
          <w:rFonts w:asciiTheme="majorBidi" w:eastAsia="Times New Roman" w:hAnsiTheme="majorBidi" w:cstheme="majorBidi"/>
          <w:b/>
          <w:bCs/>
          <w:sz w:val="21"/>
          <w:szCs w:val="21"/>
        </w:rPr>
      </w:pPr>
      <w:r w:rsidRPr="003119E3">
        <w:rPr>
          <w:rFonts w:asciiTheme="majorBidi" w:eastAsia="Times New Roman" w:hAnsiTheme="majorBidi" w:cstheme="majorBidi"/>
          <w:b/>
          <w:bCs/>
          <w:sz w:val="21"/>
          <w:szCs w:val="21"/>
        </w:rPr>
        <w:t>7</w:t>
      </w:r>
      <w:r w:rsidR="00FD0264">
        <w:rPr>
          <w:rFonts w:asciiTheme="majorBidi" w:eastAsia="Times New Roman" w:hAnsiTheme="majorBidi" w:cstheme="majorBidi"/>
          <w:b/>
          <w:bCs/>
          <w:sz w:val="21"/>
          <w:szCs w:val="21"/>
        </w:rPr>
        <w:t>7</w:t>
      </w:r>
      <w:r w:rsidRPr="003119E3">
        <w:rPr>
          <w:rFonts w:asciiTheme="majorBidi" w:eastAsia="Times New Roman" w:hAnsiTheme="majorBidi" w:cstheme="majorBidi"/>
          <w:b/>
          <w:bCs/>
          <w:sz w:val="21"/>
          <w:szCs w:val="21"/>
        </w:rPr>
        <w:t>/</w:t>
      </w:r>
      <w:r w:rsidR="00FD0264">
        <w:rPr>
          <w:rFonts w:asciiTheme="majorBidi" w:eastAsia="Times New Roman" w:hAnsiTheme="majorBidi" w:cstheme="majorBidi"/>
          <w:b/>
          <w:bCs/>
          <w:sz w:val="21"/>
          <w:szCs w:val="21"/>
        </w:rPr>
        <w:t>5</w:t>
      </w:r>
      <w:r w:rsidR="00915727">
        <w:rPr>
          <w:rFonts w:asciiTheme="majorBidi" w:eastAsia="Times New Roman" w:hAnsiTheme="majorBidi" w:cstheme="majorBidi"/>
          <w:b/>
          <w:bCs/>
          <w:sz w:val="21"/>
          <w:szCs w:val="21"/>
        </w:rPr>
        <w:t>3</w:t>
      </w:r>
      <w:r w:rsidR="002B307A">
        <w:rPr>
          <w:rFonts w:asciiTheme="majorBidi" w:eastAsia="Times New Roman" w:hAnsiTheme="majorBidi" w:cstheme="majorBidi"/>
          <w:b/>
          <w:bCs/>
          <w:sz w:val="21"/>
          <w:szCs w:val="21"/>
        </w:rPr>
        <w:t>1</w:t>
      </w:r>
      <w:r w:rsidR="00EC78DB" w:rsidRPr="003119E3">
        <w:rPr>
          <w:rFonts w:asciiTheme="majorBidi" w:eastAsia="Times New Roman" w:hAnsiTheme="majorBidi" w:cstheme="majorBidi"/>
          <w:b/>
          <w:bCs/>
          <w:sz w:val="21"/>
          <w:szCs w:val="21"/>
        </w:rPr>
        <w:t>.</w:t>
      </w:r>
      <w:r w:rsidR="00EC78DB" w:rsidRPr="003119E3">
        <w:rPr>
          <w:rFonts w:asciiTheme="majorBidi" w:eastAsia="Times New Roman" w:hAnsiTheme="majorBidi" w:cstheme="majorBidi"/>
          <w:b/>
          <w:bCs/>
          <w:sz w:val="21"/>
          <w:szCs w:val="21"/>
        </w:rPr>
        <w:tab/>
      </w:r>
      <w:r w:rsidR="002B307A" w:rsidRPr="002B307A">
        <w:rPr>
          <w:rFonts w:asciiTheme="majorBidi" w:eastAsia="Times New Roman" w:hAnsiTheme="majorBidi" w:cstheme="majorBidi"/>
          <w:b/>
          <w:bCs/>
          <w:sz w:val="21"/>
          <w:szCs w:val="21"/>
        </w:rPr>
        <w:t>Commemoration of the fortieth anniversary of the adoption and opening for signature of the United Nations Convention on the Law of the Sea</w:t>
      </w:r>
    </w:p>
    <w:p w14:paraId="0888D254" w14:textId="77777777" w:rsidR="002B307A" w:rsidRPr="005C0ED0" w:rsidRDefault="002B307A" w:rsidP="002B307A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1"/>
          <w:szCs w:val="21"/>
        </w:rPr>
      </w:pPr>
    </w:p>
    <w:p w14:paraId="535F5094" w14:textId="21E1A035" w:rsidR="00315E86" w:rsidRPr="00315E86" w:rsidRDefault="00315E86" w:rsidP="00315E86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sz w:val="21"/>
          <w:szCs w:val="21"/>
        </w:rPr>
      </w:pPr>
      <w:r w:rsidRPr="00315E86">
        <w:rPr>
          <w:rFonts w:asciiTheme="majorBidi" w:eastAsia="Times New Roman" w:hAnsiTheme="majorBidi" w:cstheme="majorBidi"/>
          <w:b/>
          <w:bCs/>
          <w:sz w:val="21"/>
          <w:szCs w:val="21"/>
        </w:rPr>
        <w:t>A</w:t>
      </w:r>
    </w:p>
    <w:p w14:paraId="0AA311B0" w14:textId="77777777" w:rsidR="00315E86" w:rsidRPr="00315E86" w:rsidRDefault="00315E86" w:rsidP="00315E86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1"/>
          <w:szCs w:val="21"/>
        </w:rPr>
      </w:pPr>
    </w:p>
    <w:p w14:paraId="2CEA5133" w14:textId="520EE391" w:rsidR="00315E86" w:rsidRPr="00315E86" w:rsidRDefault="00315E86" w:rsidP="006D4891">
      <w:pPr>
        <w:shd w:val="clear" w:color="auto" w:fill="FFFFFF"/>
        <w:spacing w:after="0" w:line="240" w:lineRule="auto"/>
        <w:ind w:firstLine="720"/>
        <w:rPr>
          <w:rFonts w:asciiTheme="majorBidi" w:eastAsia="Times New Roman" w:hAnsiTheme="majorBidi" w:cstheme="majorBidi"/>
          <w:sz w:val="21"/>
          <w:szCs w:val="21"/>
        </w:rPr>
      </w:pPr>
      <w:r w:rsidRPr="00315E86">
        <w:rPr>
          <w:rFonts w:asciiTheme="majorBidi" w:eastAsia="Times New Roman" w:hAnsiTheme="majorBidi" w:cstheme="majorBidi"/>
          <w:sz w:val="21"/>
          <w:szCs w:val="21"/>
        </w:rPr>
        <w:t xml:space="preserve">At its 48th plenary meeting, on 8 December 2022, the General Assembly, in accordance with rule 81 of its rules of procedure, decided to reconsider the provision contained in paragraph 2 of the annex to its resolution </w:t>
      </w:r>
      <w:hyperlink r:id="rId7" w:history="1">
        <w:r w:rsidRPr="008C3893">
          <w:rPr>
            <w:rStyle w:val="Hyperlink"/>
            <w:rFonts w:asciiTheme="majorBidi" w:eastAsia="Times New Roman" w:hAnsiTheme="majorBidi" w:cstheme="majorBidi"/>
            <w:sz w:val="21"/>
            <w:szCs w:val="21"/>
          </w:rPr>
          <w:t>77/5</w:t>
        </w:r>
      </w:hyperlink>
      <w:r w:rsidRPr="00315E86">
        <w:rPr>
          <w:rFonts w:asciiTheme="majorBidi" w:eastAsia="Times New Roman" w:hAnsiTheme="majorBidi" w:cstheme="majorBidi"/>
          <w:sz w:val="21"/>
          <w:szCs w:val="21"/>
        </w:rPr>
        <w:t xml:space="preserve"> of 2 November 2022.</w:t>
      </w:r>
    </w:p>
    <w:p w14:paraId="3439D736" w14:textId="77777777" w:rsidR="00315E86" w:rsidRPr="00315E86" w:rsidRDefault="00315E86" w:rsidP="00315E86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sz w:val="21"/>
          <w:szCs w:val="21"/>
        </w:rPr>
      </w:pPr>
    </w:p>
    <w:p w14:paraId="2A02099C" w14:textId="00792944" w:rsidR="00315E86" w:rsidRPr="004F56B4" w:rsidRDefault="00315E86" w:rsidP="00315E86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sz w:val="21"/>
          <w:szCs w:val="21"/>
        </w:rPr>
      </w:pPr>
      <w:r w:rsidRPr="004F56B4">
        <w:rPr>
          <w:rFonts w:asciiTheme="majorBidi" w:eastAsia="Times New Roman" w:hAnsiTheme="majorBidi" w:cstheme="majorBidi"/>
          <w:b/>
          <w:bCs/>
          <w:sz w:val="21"/>
          <w:szCs w:val="21"/>
        </w:rPr>
        <w:t>B</w:t>
      </w:r>
    </w:p>
    <w:p w14:paraId="2B377B17" w14:textId="77777777" w:rsidR="00315E86" w:rsidRPr="00315E86" w:rsidRDefault="00315E86" w:rsidP="00315E86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1"/>
          <w:szCs w:val="21"/>
        </w:rPr>
      </w:pPr>
    </w:p>
    <w:p w14:paraId="6D36CB9A" w14:textId="47A4F979" w:rsidR="005C0ED0" w:rsidRDefault="00315E86" w:rsidP="006D4891">
      <w:pPr>
        <w:shd w:val="clear" w:color="auto" w:fill="FFFFFF"/>
        <w:spacing w:after="0" w:line="240" w:lineRule="auto"/>
        <w:ind w:firstLine="720"/>
        <w:rPr>
          <w:rFonts w:asciiTheme="majorBidi" w:eastAsia="Times New Roman" w:hAnsiTheme="majorBidi" w:cstheme="majorBidi"/>
          <w:sz w:val="21"/>
          <w:szCs w:val="21"/>
        </w:rPr>
      </w:pPr>
      <w:r w:rsidRPr="00315E86">
        <w:rPr>
          <w:rFonts w:asciiTheme="majorBidi" w:eastAsia="Times New Roman" w:hAnsiTheme="majorBidi" w:cstheme="majorBidi"/>
          <w:sz w:val="21"/>
          <w:szCs w:val="21"/>
        </w:rPr>
        <w:t>At its 48th plenary meeting, on 8 December 2022, the General Assembly, on the proposal of its President, decided that a plenary meeting devoted to the commemoration of the fortieth anniversary of the adoption and opening for signature of the United Nations Convention on the Law of the Sea</w:t>
      </w:r>
      <w:r w:rsidR="000F0798">
        <w:rPr>
          <w:rStyle w:val="FootnoteReference"/>
          <w:rFonts w:asciiTheme="majorBidi" w:eastAsia="Times New Roman" w:hAnsiTheme="majorBidi" w:cstheme="majorBidi"/>
          <w:sz w:val="21"/>
          <w:szCs w:val="21"/>
        </w:rPr>
        <w:footnoteReference w:id="1"/>
      </w:r>
      <w:r w:rsidRPr="00315E86">
        <w:rPr>
          <w:rFonts w:asciiTheme="majorBidi" w:eastAsia="Times New Roman" w:hAnsiTheme="majorBidi" w:cstheme="majorBidi"/>
          <w:sz w:val="21"/>
          <w:szCs w:val="21"/>
        </w:rPr>
        <w:t xml:space="preserve"> wou</w:t>
      </w:r>
      <w:r w:rsidRPr="004E11A0">
        <w:rPr>
          <w:rFonts w:asciiTheme="majorBidi" w:eastAsia="Times New Roman" w:hAnsiTheme="majorBidi" w:cstheme="majorBidi"/>
          <w:sz w:val="21"/>
          <w:szCs w:val="21"/>
          <w:highlight w:val="yellow"/>
        </w:rPr>
        <w:t xml:space="preserve">ld </w:t>
      </w:r>
      <w:del w:id="0" w:author="heather jarvis" w:date="2023-01-19T13:27:00Z">
        <w:r w:rsidRPr="004E11A0" w:rsidDel="004E11A0">
          <w:rPr>
            <w:rFonts w:asciiTheme="majorBidi" w:eastAsia="Times New Roman" w:hAnsiTheme="majorBidi" w:cstheme="majorBidi"/>
            <w:sz w:val="21"/>
            <w:szCs w:val="21"/>
            <w:highlight w:val="yellow"/>
          </w:rPr>
          <w:delText>also</w:delText>
        </w:r>
        <w:r w:rsidRPr="00315E86" w:rsidDel="004E11A0">
          <w:rPr>
            <w:rFonts w:asciiTheme="majorBidi" w:eastAsia="Times New Roman" w:hAnsiTheme="majorBidi" w:cstheme="majorBidi"/>
            <w:sz w:val="21"/>
            <w:szCs w:val="21"/>
          </w:rPr>
          <w:delText xml:space="preserve"> </w:delText>
        </w:r>
      </w:del>
      <w:r w:rsidRPr="00315E86">
        <w:rPr>
          <w:rFonts w:asciiTheme="majorBidi" w:eastAsia="Times New Roman" w:hAnsiTheme="majorBidi" w:cstheme="majorBidi"/>
          <w:sz w:val="21"/>
          <w:szCs w:val="21"/>
        </w:rPr>
        <w:t xml:space="preserve">feature a statement by the Permanent Representative of Singapore to the United Nations, Burhan </w:t>
      </w:r>
      <w:proofErr w:type="spellStart"/>
      <w:r w:rsidRPr="00315E86">
        <w:rPr>
          <w:rFonts w:asciiTheme="majorBidi" w:eastAsia="Times New Roman" w:hAnsiTheme="majorBidi" w:cstheme="majorBidi"/>
          <w:sz w:val="21"/>
          <w:szCs w:val="21"/>
        </w:rPr>
        <w:t>Gafoor</w:t>
      </w:r>
      <w:proofErr w:type="spellEnd"/>
      <w:r w:rsidRPr="00315E86">
        <w:rPr>
          <w:rFonts w:asciiTheme="majorBidi" w:eastAsia="Times New Roman" w:hAnsiTheme="majorBidi" w:cstheme="majorBidi"/>
          <w:sz w:val="21"/>
          <w:szCs w:val="21"/>
        </w:rPr>
        <w:t xml:space="preserve">, </w:t>
      </w:r>
      <w:r w:rsidRPr="006D4891">
        <w:rPr>
          <w:rFonts w:asciiTheme="majorBidi" w:eastAsia="Times New Roman" w:hAnsiTheme="majorBidi" w:cstheme="majorBidi"/>
          <w:sz w:val="21"/>
          <w:szCs w:val="21"/>
        </w:rPr>
        <w:t>in lieu of</w:t>
      </w:r>
      <w:r w:rsidRPr="00315E86">
        <w:rPr>
          <w:rFonts w:asciiTheme="majorBidi" w:eastAsia="Times New Roman" w:hAnsiTheme="majorBidi" w:cstheme="majorBidi"/>
          <w:sz w:val="21"/>
          <w:szCs w:val="21"/>
        </w:rPr>
        <w:t xml:space="preserve"> a statement by the President of the Third United Nations Conference on the Law of the Sea.</w:t>
      </w:r>
    </w:p>
    <w:p w14:paraId="5705E89E" w14:textId="77777777" w:rsidR="003A51BC" w:rsidRDefault="003A51BC" w:rsidP="005C0ED0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1"/>
          <w:szCs w:val="21"/>
        </w:rPr>
      </w:pPr>
    </w:p>
    <w:p w14:paraId="1FBD4A3B" w14:textId="19A0D6D4" w:rsidR="00BE43B8" w:rsidRDefault="00D0546C" w:rsidP="00837C3D">
      <w:pPr>
        <w:spacing w:after="0"/>
        <w:jc w:val="right"/>
        <w:rPr>
          <w:rFonts w:asciiTheme="majorBidi" w:eastAsia="Times New Roman" w:hAnsiTheme="majorBidi" w:cstheme="majorBidi"/>
          <w:i/>
          <w:iCs/>
          <w:sz w:val="21"/>
          <w:szCs w:val="21"/>
        </w:rPr>
      </w:pPr>
      <w:r>
        <w:rPr>
          <w:rFonts w:asciiTheme="majorBidi" w:eastAsia="Times New Roman" w:hAnsiTheme="majorBidi" w:cstheme="majorBidi"/>
          <w:i/>
          <w:iCs/>
          <w:sz w:val="21"/>
          <w:szCs w:val="21"/>
        </w:rPr>
        <w:t>4</w:t>
      </w:r>
      <w:r w:rsidR="00315E86">
        <w:rPr>
          <w:rFonts w:asciiTheme="majorBidi" w:eastAsia="Times New Roman" w:hAnsiTheme="majorBidi" w:cstheme="majorBidi"/>
          <w:i/>
          <w:iCs/>
          <w:sz w:val="21"/>
          <w:szCs w:val="21"/>
        </w:rPr>
        <w:t>8</w:t>
      </w:r>
      <w:r w:rsidR="00BE43B8" w:rsidRPr="00BE43B8">
        <w:rPr>
          <w:rFonts w:asciiTheme="majorBidi" w:eastAsia="Times New Roman" w:hAnsiTheme="majorBidi" w:cstheme="majorBidi"/>
          <w:i/>
          <w:iCs/>
          <w:sz w:val="21"/>
          <w:szCs w:val="21"/>
        </w:rPr>
        <w:t>th plenary meeting</w:t>
      </w:r>
    </w:p>
    <w:p w14:paraId="3D3B9BDF" w14:textId="1C4BE6B7" w:rsidR="00837C3D" w:rsidRPr="00BE43B8" w:rsidRDefault="00315E86" w:rsidP="00BE43B8">
      <w:pPr>
        <w:spacing w:after="0"/>
        <w:jc w:val="right"/>
        <w:rPr>
          <w:rFonts w:asciiTheme="majorBidi" w:hAnsiTheme="majorBidi" w:cstheme="majorBidi"/>
          <w:i/>
          <w:iCs/>
          <w:sz w:val="21"/>
          <w:szCs w:val="21"/>
        </w:rPr>
      </w:pPr>
      <w:r>
        <w:rPr>
          <w:rFonts w:asciiTheme="majorBidi" w:hAnsiTheme="majorBidi" w:cstheme="majorBidi"/>
          <w:i/>
          <w:iCs/>
          <w:sz w:val="21"/>
          <w:szCs w:val="21"/>
        </w:rPr>
        <w:t>8</w:t>
      </w:r>
      <w:r w:rsidR="00BE43B8">
        <w:rPr>
          <w:rFonts w:asciiTheme="majorBidi" w:hAnsiTheme="majorBidi" w:cstheme="majorBidi"/>
          <w:i/>
          <w:iCs/>
          <w:sz w:val="21"/>
          <w:szCs w:val="21"/>
        </w:rPr>
        <w:t xml:space="preserve"> </w:t>
      </w:r>
      <w:r w:rsidR="00D0546C">
        <w:rPr>
          <w:rFonts w:asciiTheme="majorBidi" w:hAnsiTheme="majorBidi" w:cstheme="majorBidi"/>
          <w:i/>
          <w:iCs/>
          <w:sz w:val="21"/>
          <w:szCs w:val="21"/>
        </w:rPr>
        <w:t>December</w:t>
      </w:r>
      <w:r w:rsidR="00BE43B8">
        <w:rPr>
          <w:rFonts w:asciiTheme="majorBidi" w:hAnsiTheme="majorBidi" w:cstheme="majorBidi"/>
          <w:i/>
          <w:iCs/>
          <w:sz w:val="21"/>
          <w:szCs w:val="21"/>
        </w:rPr>
        <w:t xml:space="preserve"> 2022</w:t>
      </w:r>
    </w:p>
    <w:sectPr w:rsidR="00837C3D" w:rsidRPr="00BE4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8A3BF" w14:textId="77777777" w:rsidR="00FD123B" w:rsidRDefault="00FD123B" w:rsidP="00EC78DB">
      <w:pPr>
        <w:spacing w:after="0" w:line="240" w:lineRule="auto"/>
      </w:pPr>
      <w:r>
        <w:separator/>
      </w:r>
    </w:p>
  </w:endnote>
  <w:endnote w:type="continuationSeparator" w:id="0">
    <w:p w14:paraId="0BBE1874" w14:textId="77777777" w:rsidR="00FD123B" w:rsidRDefault="00FD123B" w:rsidP="00EC7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DC82A" w14:textId="77777777" w:rsidR="00FD123B" w:rsidRDefault="00FD123B" w:rsidP="00EC78DB">
      <w:pPr>
        <w:spacing w:after="0" w:line="240" w:lineRule="auto"/>
      </w:pPr>
      <w:r>
        <w:separator/>
      </w:r>
    </w:p>
  </w:footnote>
  <w:footnote w:type="continuationSeparator" w:id="0">
    <w:p w14:paraId="6596320C" w14:textId="77777777" w:rsidR="00FD123B" w:rsidRDefault="00FD123B" w:rsidP="00EC78DB">
      <w:pPr>
        <w:spacing w:after="0" w:line="240" w:lineRule="auto"/>
      </w:pPr>
      <w:r>
        <w:continuationSeparator/>
      </w:r>
    </w:p>
  </w:footnote>
  <w:footnote w:id="1">
    <w:p w14:paraId="6D2D75C0" w14:textId="0332EF7F" w:rsidR="000F0798" w:rsidRPr="008C3893" w:rsidRDefault="000F0798">
      <w:pPr>
        <w:pStyle w:val="FootnoteText"/>
        <w:rPr>
          <w:rFonts w:asciiTheme="majorBidi" w:hAnsiTheme="majorBidi" w:cstheme="majorBidi"/>
          <w:sz w:val="17"/>
          <w:szCs w:val="17"/>
        </w:rPr>
      </w:pPr>
      <w:r w:rsidRPr="008C3893">
        <w:rPr>
          <w:rStyle w:val="FootnoteReference"/>
          <w:rFonts w:asciiTheme="majorBidi" w:hAnsiTheme="majorBidi" w:cstheme="majorBidi"/>
          <w:sz w:val="17"/>
          <w:szCs w:val="17"/>
        </w:rPr>
        <w:footnoteRef/>
      </w:r>
      <w:r w:rsidRPr="008C3893">
        <w:rPr>
          <w:rFonts w:asciiTheme="majorBidi" w:hAnsiTheme="majorBidi" w:cstheme="majorBidi"/>
          <w:sz w:val="17"/>
          <w:szCs w:val="17"/>
        </w:rPr>
        <w:t xml:space="preserve"> United Nations, </w:t>
      </w:r>
      <w:r w:rsidRPr="008C3893">
        <w:rPr>
          <w:rFonts w:asciiTheme="majorBidi" w:hAnsiTheme="majorBidi" w:cstheme="majorBidi"/>
          <w:i/>
          <w:iCs/>
          <w:sz w:val="17"/>
          <w:szCs w:val="17"/>
        </w:rPr>
        <w:t>Treaty Series</w:t>
      </w:r>
      <w:r w:rsidRPr="008C3893">
        <w:rPr>
          <w:rFonts w:asciiTheme="majorBidi" w:hAnsiTheme="majorBidi" w:cstheme="majorBidi"/>
          <w:sz w:val="17"/>
          <w:szCs w:val="17"/>
        </w:rPr>
        <w:t>, vol. 1833, No. 31363.</w:t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eather jarvis">
    <w15:presenceInfo w15:providerId="Windows Live" w15:userId="c1aa7f46b5f9555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DB"/>
    <w:rsid w:val="0000724E"/>
    <w:rsid w:val="000457F0"/>
    <w:rsid w:val="000640E2"/>
    <w:rsid w:val="000B437F"/>
    <w:rsid w:val="000D44F2"/>
    <w:rsid w:val="000D5B40"/>
    <w:rsid w:val="000F0798"/>
    <w:rsid w:val="000F4C6E"/>
    <w:rsid w:val="00140AAD"/>
    <w:rsid w:val="00156488"/>
    <w:rsid w:val="00162E33"/>
    <w:rsid w:val="00191DB1"/>
    <w:rsid w:val="001B277B"/>
    <w:rsid w:val="001B51A3"/>
    <w:rsid w:val="001C2F29"/>
    <w:rsid w:val="001D49B3"/>
    <w:rsid w:val="001E6F9A"/>
    <w:rsid w:val="00206F43"/>
    <w:rsid w:val="0023759A"/>
    <w:rsid w:val="00264FF0"/>
    <w:rsid w:val="0027789D"/>
    <w:rsid w:val="00280E90"/>
    <w:rsid w:val="002B307A"/>
    <w:rsid w:val="002F0586"/>
    <w:rsid w:val="002F2165"/>
    <w:rsid w:val="00305110"/>
    <w:rsid w:val="003119E3"/>
    <w:rsid w:val="00315E86"/>
    <w:rsid w:val="00317584"/>
    <w:rsid w:val="00337197"/>
    <w:rsid w:val="003546A5"/>
    <w:rsid w:val="00361EC5"/>
    <w:rsid w:val="00367326"/>
    <w:rsid w:val="00372E0E"/>
    <w:rsid w:val="0038629F"/>
    <w:rsid w:val="003A51BC"/>
    <w:rsid w:val="003D774A"/>
    <w:rsid w:val="00420D44"/>
    <w:rsid w:val="004412B3"/>
    <w:rsid w:val="00452C3F"/>
    <w:rsid w:val="00467B2A"/>
    <w:rsid w:val="00495066"/>
    <w:rsid w:val="00497BEC"/>
    <w:rsid w:val="004B2F5B"/>
    <w:rsid w:val="004B7184"/>
    <w:rsid w:val="004E11A0"/>
    <w:rsid w:val="004E1624"/>
    <w:rsid w:val="004F5326"/>
    <w:rsid w:val="004F56B4"/>
    <w:rsid w:val="00511421"/>
    <w:rsid w:val="005222F4"/>
    <w:rsid w:val="00551BA9"/>
    <w:rsid w:val="00554820"/>
    <w:rsid w:val="00580BF0"/>
    <w:rsid w:val="005C0ED0"/>
    <w:rsid w:val="00657FF3"/>
    <w:rsid w:val="0067442B"/>
    <w:rsid w:val="006B3665"/>
    <w:rsid w:val="006C7718"/>
    <w:rsid w:val="006D4891"/>
    <w:rsid w:val="00700346"/>
    <w:rsid w:val="00701334"/>
    <w:rsid w:val="0075470E"/>
    <w:rsid w:val="00757DA5"/>
    <w:rsid w:val="007821CC"/>
    <w:rsid w:val="00785519"/>
    <w:rsid w:val="00793E97"/>
    <w:rsid w:val="007A4A12"/>
    <w:rsid w:val="007A585F"/>
    <w:rsid w:val="007F6DE8"/>
    <w:rsid w:val="00802C7B"/>
    <w:rsid w:val="00803B00"/>
    <w:rsid w:val="00836B25"/>
    <w:rsid w:val="00837C3D"/>
    <w:rsid w:val="00851B58"/>
    <w:rsid w:val="008613F3"/>
    <w:rsid w:val="00875A23"/>
    <w:rsid w:val="008A41E0"/>
    <w:rsid w:val="008A6C4B"/>
    <w:rsid w:val="008B26B4"/>
    <w:rsid w:val="008C08AE"/>
    <w:rsid w:val="008C3893"/>
    <w:rsid w:val="00915727"/>
    <w:rsid w:val="009157D4"/>
    <w:rsid w:val="009279B0"/>
    <w:rsid w:val="0093546F"/>
    <w:rsid w:val="00937863"/>
    <w:rsid w:val="00960ACF"/>
    <w:rsid w:val="009C4589"/>
    <w:rsid w:val="009D0DE9"/>
    <w:rsid w:val="00A311FF"/>
    <w:rsid w:val="00A622E6"/>
    <w:rsid w:val="00A869EF"/>
    <w:rsid w:val="00AA0E15"/>
    <w:rsid w:val="00AE38C3"/>
    <w:rsid w:val="00B53A37"/>
    <w:rsid w:val="00B6099D"/>
    <w:rsid w:val="00B87694"/>
    <w:rsid w:val="00B959F3"/>
    <w:rsid w:val="00BE2DAC"/>
    <w:rsid w:val="00BE43B8"/>
    <w:rsid w:val="00BE5AEA"/>
    <w:rsid w:val="00BE7A0F"/>
    <w:rsid w:val="00BF3268"/>
    <w:rsid w:val="00C155FB"/>
    <w:rsid w:val="00C81FB5"/>
    <w:rsid w:val="00CA5759"/>
    <w:rsid w:val="00CE3E2A"/>
    <w:rsid w:val="00CF006F"/>
    <w:rsid w:val="00CF1137"/>
    <w:rsid w:val="00D0546C"/>
    <w:rsid w:val="00D147C9"/>
    <w:rsid w:val="00D24486"/>
    <w:rsid w:val="00D36C58"/>
    <w:rsid w:val="00D54BB7"/>
    <w:rsid w:val="00D641D8"/>
    <w:rsid w:val="00D643B4"/>
    <w:rsid w:val="00D927E1"/>
    <w:rsid w:val="00D9543D"/>
    <w:rsid w:val="00DB2B35"/>
    <w:rsid w:val="00DB49AF"/>
    <w:rsid w:val="00DE29A5"/>
    <w:rsid w:val="00DE4119"/>
    <w:rsid w:val="00DE4431"/>
    <w:rsid w:val="00E43955"/>
    <w:rsid w:val="00E93D25"/>
    <w:rsid w:val="00EA1B9A"/>
    <w:rsid w:val="00EB156E"/>
    <w:rsid w:val="00EC78DB"/>
    <w:rsid w:val="00EE7A0D"/>
    <w:rsid w:val="00F02064"/>
    <w:rsid w:val="00F169F6"/>
    <w:rsid w:val="00F52C57"/>
    <w:rsid w:val="00F71302"/>
    <w:rsid w:val="00F71377"/>
    <w:rsid w:val="00F9540B"/>
    <w:rsid w:val="00FB2C31"/>
    <w:rsid w:val="00FC18EC"/>
    <w:rsid w:val="00FD0264"/>
    <w:rsid w:val="00FD123B"/>
    <w:rsid w:val="00FE213B"/>
    <w:rsid w:val="00FF1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1758FA"/>
  <w15:chartTrackingRefBased/>
  <w15:docId w15:val="{6E8CFF54-6098-497D-964E-C01E37BF0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8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EC78D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C78D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C78DB"/>
    <w:rPr>
      <w:vertAlign w:val="superscript"/>
    </w:rPr>
  </w:style>
  <w:style w:type="paragraph" w:styleId="PlainText">
    <w:name w:val="Plain Text"/>
    <w:basedOn w:val="Normal"/>
    <w:link w:val="PlainTextChar"/>
    <w:uiPriority w:val="99"/>
    <w:unhideWhenUsed/>
    <w:rsid w:val="00EC78D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C78DB"/>
    <w:rPr>
      <w:rFonts w:ascii="Consolas" w:hAnsi="Consolas"/>
      <w:sz w:val="21"/>
      <w:szCs w:val="21"/>
    </w:rPr>
  </w:style>
  <w:style w:type="character" w:styleId="Hyperlink">
    <w:name w:val="Hyperlink"/>
    <w:rsid w:val="00F71377"/>
    <w:rPr>
      <w:color w:val="0000FF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F71377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80BF0"/>
  </w:style>
  <w:style w:type="character" w:customStyle="1" w:styleId="DateChar">
    <w:name w:val="Date Char"/>
    <w:basedOn w:val="DefaultParagraphFont"/>
    <w:link w:val="Date"/>
    <w:uiPriority w:val="99"/>
    <w:semiHidden/>
    <w:rsid w:val="00580BF0"/>
  </w:style>
  <w:style w:type="paragraph" w:styleId="Revision">
    <w:name w:val="Revision"/>
    <w:hidden/>
    <w:uiPriority w:val="99"/>
    <w:semiHidden/>
    <w:rsid w:val="00FC18EC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FC18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18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18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18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18EC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954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43D"/>
  </w:style>
  <w:style w:type="paragraph" w:styleId="Footer">
    <w:name w:val="footer"/>
    <w:basedOn w:val="Normal"/>
    <w:link w:val="FooterChar"/>
    <w:uiPriority w:val="99"/>
    <w:unhideWhenUsed/>
    <w:rsid w:val="00D954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43D"/>
  </w:style>
  <w:style w:type="character" w:styleId="FollowedHyperlink">
    <w:name w:val="FollowedHyperlink"/>
    <w:basedOn w:val="DefaultParagraphFont"/>
    <w:uiPriority w:val="99"/>
    <w:semiHidden/>
    <w:unhideWhenUsed/>
    <w:rsid w:val="007F6DE8"/>
    <w:rPr>
      <w:color w:val="0000F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ndocs.org/en/A/RES/77/5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98FD8-7366-4196-9131-675B4C772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Soledad Bondonno</dc:creator>
  <cp:keywords/>
  <dc:description/>
  <cp:lastModifiedBy>heather jarvis</cp:lastModifiedBy>
  <cp:revision>5</cp:revision>
  <dcterms:created xsi:type="dcterms:W3CDTF">2023-01-17T17:56:00Z</dcterms:created>
  <dcterms:modified xsi:type="dcterms:W3CDTF">2023-01-19T18:53:00Z</dcterms:modified>
</cp:coreProperties>
</file>
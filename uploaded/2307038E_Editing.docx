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8246" w14:textId="77777777" w:rsidR="00CA381B" w:rsidRPr="00F73657" w:rsidRDefault="00CA381B" w:rsidP="00CA381B">
      <w:pPr>
        <w:spacing w:line="240" w:lineRule="auto"/>
        <w:rPr>
          <w:sz w:val="2"/>
        </w:rPr>
        <w:sectPr w:rsidR="00CA381B" w:rsidRPr="00F73657" w:rsidSect="00F86E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200" w:bottom="1728" w:left="1200" w:header="432" w:footer="504" w:gutter="0"/>
          <w:cols w:space="720"/>
          <w:titlePg/>
          <w:docGrid w:linePitch="360"/>
        </w:sectPr>
      </w:pPr>
      <w:bookmarkStart w:id="0" w:name="_Hlk118805551"/>
    </w:p>
    <w:p w14:paraId="6AC83882" w14:textId="77777777" w:rsidR="00F86E97" w:rsidRPr="00F73657" w:rsidRDefault="00F86E97" w:rsidP="00F86E97">
      <w:pPr>
        <w:pStyle w:val="Session"/>
        <w:rPr>
          <w:lang w:val="en-GB"/>
        </w:rPr>
      </w:pPr>
      <w:r w:rsidRPr="00F73657">
        <w:rPr>
          <w:lang w:val="en-GB"/>
        </w:rPr>
        <w:t>Eleventh emergency special session</w:t>
      </w:r>
    </w:p>
    <w:p w14:paraId="1E2CB28A" w14:textId="77777777" w:rsidR="00F86E97" w:rsidRPr="00F73657" w:rsidRDefault="00F86E97" w:rsidP="00F86E97">
      <w:pPr>
        <w:pStyle w:val="AgendaItemNormal"/>
      </w:pPr>
      <w:r w:rsidRPr="00F73657">
        <w:t>Agenda item 5</w:t>
      </w:r>
    </w:p>
    <w:p w14:paraId="33CA0D68" w14:textId="10869A35" w:rsidR="00F86E97" w:rsidRPr="00F73657" w:rsidRDefault="00F86E97" w:rsidP="00F86E97">
      <w:pPr>
        <w:pStyle w:val="AgendaTitleH2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right="4440"/>
      </w:pPr>
      <w:r w:rsidRPr="00F73657">
        <w:t>Letter dated 28 February 2014 from the Permanent Representative of Ukraine to the United Nations addressed to the President of the Security Council (</w:t>
      </w:r>
      <w:hyperlink r:id="rId13" w:history="1">
        <w:r w:rsidRPr="00F73657">
          <w:rPr>
            <w:rStyle w:val="Hyperlink"/>
          </w:rPr>
          <w:t>S/2014/136</w:t>
        </w:r>
      </w:hyperlink>
      <w:r w:rsidRPr="00F73657">
        <w:t>)</w:t>
      </w:r>
    </w:p>
    <w:p w14:paraId="69712E3D" w14:textId="7159CEB7" w:rsidR="00F86E97" w:rsidRPr="00F73657" w:rsidRDefault="00F86E97" w:rsidP="00F86E97">
      <w:pPr>
        <w:pStyle w:val="SingleTxt"/>
        <w:spacing w:after="0" w:line="120" w:lineRule="exact"/>
        <w:rPr>
          <w:sz w:val="10"/>
        </w:rPr>
      </w:pPr>
    </w:p>
    <w:p w14:paraId="1D5C33B3" w14:textId="75381F2F" w:rsidR="00F86E97" w:rsidRPr="00F73657" w:rsidRDefault="00F86E97" w:rsidP="00F86E97">
      <w:pPr>
        <w:pStyle w:val="SingleTxt"/>
        <w:spacing w:after="0" w:line="120" w:lineRule="exact"/>
        <w:rPr>
          <w:sz w:val="10"/>
        </w:rPr>
      </w:pPr>
    </w:p>
    <w:p w14:paraId="05114105" w14:textId="01F80282" w:rsidR="00F86E97" w:rsidRPr="00F73657" w:rsidRDefault="00F86E97" w:rsidP="00F86E97">
      <w:pPr>
        <w:pStyle w:val="SingleTxt"/>
        <w:spacing w:after="0" w:line="120" w:lineRule="exact"/>
        <w:rPr>
          <w:sz w:val="10"/>
        </w:rPr>
      </w:pPr>
    </w:p>
    <w:p w14:paraId="34A816CA" w14:textId="77777777" w:rsidR="00A563C1" w:rsidRDefault="00F86E97" w:rsidP="00A563C1">
      <w:pPr>
        <w:pStyle w:val="Title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right="1260"/>
      </w:pPr>
      <w:r w:rsidRPr="00F73657">
        <w:tab/>
      </w:r>
      <w:r w:rsidRPr="00F73657">
        <w:tab/>
      </w:r>
    </w:p>
    <w:p w14:paraId="37100DBB" w14:textId="77777777" w:rsidR="00A563C1" w:rsidRDefault="00A563C1" w:rsidP="00A563C1">
      <w:pPr>
        <w:pStyle w:val="Title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right="1260"/>
      </w:pPr>
    </w:p>
    <w:p w14:paraId="4F769673" w14:textId="77777777" w:rsidR="00A563C1" w:rsidRDefault="00A563C1" w:rsidP="00A563C1">
      <w:pPr>
        <w:pStyle w:val="Title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right="1260"/>
      </w:pPr>
    </w:p>
    <w:p w14:paraId="489C53F7" w14:textId="77777777" w:rsidR="00A563C1" w:rsidRDefault="00A563C1" w:rsidP="00A563C1">
      <w:pPr>
        <w:pStyle w:val="Title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right="1260"/>
      </w:pPr>
    </w:p>
    <w:p w14:paraId="798D8A2E" w14:textId="08273B50" w:rsidR="00F86E97" w:rsidRPr="00F73657" w:rsidRDefault="00A563C1" w:rsidP="00A563C1">
      <w:pPr>
        <w:pStyle w:val="Title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right="1260"/>
        <w:rPr>
          <w:sz w:val="10"/>
        </w:rPr>
      </w:pPr>
      <w:r>
        <w:t xml:space="preserve">                   </w:t>
      </w:r>
      <w:commentRangeStart w:id="1"/>
      <w:r w:rsidR="00F86E97" w:rsidRPr="00F73657">
        <w:t xml:space="preserve">Letter </w:t>
      </w:r>
      <w:commentRangeEnd w:id="1"/>
      <w:r w:rsidR="0012608C">
        <w:rPr>
          <w:rStyle w:val="CommentReference"/>
          <w:b w:val="0"/>
        </w:rPr>
        <w:commentReference w:id="1"/>
      </w:r>
      <w:r w:rsidR="00F86E97" w:rsidRPr="00F73657">
        <w:t xml:space="preserve">dated </w:t>
      </w:r>
      <w:r w:rsidR="007A3BBC">
        <w:t>13</w:t>
      </w:r>
      <w:r w:rsidR="00F86E97" w:rsidRPr="00F73657">
        <w:t xml:space="preserve"> </w:t>
      </w:r>
      <w:r w:rsidR="00C95076">
        <w:t>April</w:t>
      </w:r>
      <w:r w:rsidR="00F86E97" w:rsidRPr="00F73657">
        <w:t xml:space="preserve"> 202</w:t>
      </w:r>
      <w:r>
        <w:t>3</w:t>
      </w:r>
      <w:r w:rsidR="00F86E97" w:rsidRPr="00F73657">
        <w:t xml:space="preserve"> from the </w:t>
      </w:r>
      <w:commentRangeStart w:id="2"/>
      <w:r w:rsidR="00F86E97" w:rsidRPr="00F73657">
        <w:t xml:space="preserve">Permanent Representative </w:t>
      </w:r>
      <w:commentRangeEnd w:id="2"/>
      <w:r w:rsidR="0012608C">
        <w:rPr>
          <w:rStyle w:val="CommentReference"/>
          <w:b w:val="0"/>
        </w:rPr>
        <w:commentReference w:id="2"/>
      </w:r>
      <w:r w:rsidR="00F86E97" w:rsidRPr="00F73657">
        <w:t>of Ukraine</w:t>
      </w:r>
      <w:r>
        <w:t xml:space="preserve"> </w:t>
      </w:r>
      <w:r w:rsidR="00F86E97" w:rsidRPr="00F73657">
        <w:t xml:space="preserve">to the United Nations </w:t>
      </w:r>
      <w:r>
        <w:t xml:space="preserve">addressed to the </w:t>
      </w:r>
      <w:proofErr w:type="gramStart"/>
      <w:r>
        <w:t>Secretary-General</w:t>
      </w:r>
      <w:proofErr w:type="gramEnd"/>
      <w:r>
        <w:t xml:space="preserve">  </w:t>
      </w:r>
    </w:p>
    <w:p w14:paraId="3FB796C2" w14:textId="011F7556" w:rsidR="00F86E97" w:rsidRPr="00F73657" w:rsidRDefault="00F86E97" w:rsidP="00F86E97">
      <w:pPr>
        <w:pStyle w:val="SingleTxt"/>
        <w:spacing w:after="0" w:line="120" w:lineRule="exact"/>
        <w:rPr>
          <w:sz w:val="10"/>
        </w:rPr>
      </w:pPr>
    </w:p>
    <w:p w14:paraId="6CFACCA5" w14:textId="1494F95B" w:rsidR="00CA381B" w:rsidRDefault="00F86E97" w:rsidP="00A563C1">
      <w:pPr>
        <w:pStyle w:val="SingleTxt"/>
      </w:pPr>
      <w:r w:rsidRPr="00F73657">
        <w:tab/>
      </w:r>
      <w:bookmarkEnd w:id="0"/>
    </w:p>
    <w:p w14:paraId="322ED953" w14:textId="4A5400A5" w:rsidR="00A563C1" w:rsidRDefault="00A563C1" w:rsidP="00A563C1">
      <w:pPr>
        <w:pStyle w:val="SingleTxt"/>
      </w:pPr>
    </w:p>
    <w:p w14:paraId="13A99C53" w14:textId="6CDEE295" w:rsidR="00A563C1" w:rsidRDefault="00A563C1" w:rsidP="00A563C1">
      <w:pPr>
        <w:pStyle w:val="SingleTxt"/>
      </w:pPr>
    </w:p>
    <w:p w14:paraId="3DA76471" w14:textId="59C515B2" w:rsidR="00A563C1" w:rsidRDefault="00A563C1" w:rsidP="00A563C1">
      <w:pPr>
        <w:pStyle w:val="SingleTxt"/>
      </w:pPr>
    </w:p>
    <w:p w14:paraId="78DE34E9" w14:textId="7FA0DA62" w:rsidR="00A563C1" w:rsidRDefault="00A563C1" w:rsidP="00A563C1">
      <w:pPr>
        <w:pStyle w:val="SingleTxt"/>
      </w:pPr>
    </w:p>
    <w:p w14:paraId="58E6D8A9" w14:textId="2B12BD5D" w:rsidR="00A563C1" w:rsidRDefault="00A563C1" w:rsidP="00A563C1">
      <w:pPr>
        <w:pStyle w:val="SingleTxt"/>
      </w:pPr>
    </w:p>
    <w:p w14:paraId="08F756D4" w14:textId="13CAC5C8" w:rsidR="00A563C1" w:rsidRDefault="00A563C1" w:rsidP="00A563C1">
      <w:pPr>
        <w:pStyle w:val="SingleTxt"/>
      </w:pPr>
    </w:p>
    <w:p w14:paraId="65123710" w14:textId="06D73D81" w:rsidR="00A563C1" w:rsidRDefault="00A563C1" w:rsidP="00A563C1">
      <w:pPr>
        <w:pStyle w:val="SingleTxt"/>
      </w:pPr>
    </w:p>
    <w:p w14:paraId="0A5F256E" w14:textId="7F2B9CD6" w:rsidR="00A563C1" w:rsidRDefault="00A563C1" w:rsidP="00A563C1">
      <w:pPr>
        <w:pStyle w:val="SingleTxt"/>
      </w:pPr>
    </w:p>
    <w:p w14:paraId="472CC091" w14:textId="1AE45A36" w:rsidR="00A563C1" w:rsidRDefault="00A563C1" w:rsidP="00A563C1">
      <w:pPr>
        <w:pStyle w:val="SingleTxt"/>
      </w:pPr>
    </w:p>
    <w:p w14:paraId="456593CC" w14:textId="64E3CC34" w:rsidR="00A563C1" w:rsidRDefault="00A563C1" w:rsidP="00A563C1">
      <w:pPr>
        <w:pStyle w:val="SingleTxt"/>
      </w:pPr>
    </w:p>
    <w:p w14:paraId="121DD197" w14:textId="1CFE5A82" w:rsidR="00A563C1" w:rsidRDefault="00A563C1" w:rsidP="00A563C1">
      <w:pPr>
        <w:pStyle w:val="SingleTxt"/>
      </w:pPr>
    </w:p>
    <w:p w14:paraId="64E30018" w14:textId="738794DF" w:rsidR="00A563C1" w:rsidRDefault="00A563C1" w:rsidP="00A563C1">
      <w:pPr>
        <w:pStyle w:val="SingleTxt"/>
      </w:pPr>
    </w:p>
    <w:p w14:paraId="33672E64" w14:textId="186B8414" w:rsidR="00A563C1" w:rsidRDefault="00A563C1" w:rsidP="00A563C1">
      <w:pPr>
        <w:pStyle w:val="SingleTxt"/>
      </w:pPr>
    </w:p>
    <w:p w14:paraId="6FB6AD42" w14:textId="4E21AD72" w:rsidR="00A563C1" w:rsidRDefault="00A563C1" w:rsidP="00A563C1">
      <w:pPr>
        <w:pStyle w:val="SingleTxt"/>
      </w:pPr>
    </w:p>
    <w:p w14:paraId="7D07BA9D" w14:textId="2C8F0ED3" w:rsidR="00A563C1" w:rsidRDefault="00A563C1" w:rsidP="00A563C1">
      <w:pPr>
        <w:pStyle w:val="SingleTxt"/>
      </w:pPr>
    </w:p>
    <w:p w14:paraId="07387CD0" w14:textId="1D18E7F8" w:rsidR="00A563C1" w:rsidRPr="00492688" w:rsidRDefault="00A563C1" w:rsidP="00A563C1">
      <w:pPr>
        <w:pStyle w:val="SingleTxt"/>
        <w:rPr>
          <w:rFonts w:asciiTheme="majorBidi" w:hAnsiTheme="majorBidi" w:cstheme="majorBidi"/>
        </w:rPr>
      </w:pPr>
    </w:p>
    <w:p w14:paraId="43287A6D" w14:textId="77777777" w:rsidR="00492688" w:rsidRPr="00BB0F31" w:rsidRDefault="00492688" w:rsidP="00240AD7">
      <w:pPr>
        <w:pStyle w:val="MaintextMFA"/>
        <w:tabs>
          <w:tab w:val="left" w:pos="1013"/>
          <w:tab w:val="left" w:pos="2768"/>
        </w:tabs>
        <w:spacing w:before="0" w:line="240" w:lineRule="auto"/>
        <w:ind w:left="1077" w:right="0" w:hanging="1077"/>
        <w:rPr>
          <w:rFonts w:asciiTheme="majorBidi" w:hAnsiTheme="majorBidi" w:cstheme="majorBidi"/>
          <w:sz w:val="24"/>
          <w:szCs w:val="24"/>
          <w:lang w:val="en-US"/>
        </w:rPr>
      </w:pPr>
    </w:p>
    <w:p w14:paraId="21C4244D" w14:textId="77777777" w:rsidR="00550164" w:rsidRPr="00C95076" w:rsidRDefault="00550164" w:rsidP="00A563C1">
      <w:pPr>
        <w:pStyle w:val="SingleTxt"/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</w:pPr>
    </w:p>
    <w:p w14:paraId="12323801" w14:textId="77777777" w:rsidR="007A3BBC" w:rsidRPr="007A3BBC" w:rsidRDefault="007A3BBC" w:rsidP="001F3EC1">
      <w:pPr>
        <w:snapToGrid w:val="0"/>
        <w:spacing w:before="120" w:after="120"/>
        <w:jc w:val="both"/>
        <w:rPr>
          <w:rFonts w:asciiTheme="majorBidi" w:hAnsiTheme="majorBidi" w:cstheme="majorBidi"/>
          <w:sz w:val="24"/>
          <w:szCs w:val="24"/>
        </w:rPr>
      </w:pPr>
      <w:r w:rsidRPr="007A3BBC">
        <w:rPr>
          <w:rFonts w:asciiTheme="majorBidi" w:hAnsiTheme="majorBidi" w:cstheme="majorBidi"/>
          <w:sz w:val="24"/>
          <w:szCs w:val="24"/>
        </w:rPr>
        <w:tab/>
      </w:r>
      <w:r w:rsidRPr="007A3BBC">
        <w:rPr>
          <w:rFonts w:asciiTheme="majorBidi" w:hAnsiTheme="majorBidi" w:cstheme="majorBidi"/>
          <w:sz w:val="24"/>
          <w:szCs w:val="24"/>
        </w:rPr>
        <w:tab/>
      </w:r>
      <w:r w:rsidRPr="007A3BBC">
        <w:rPr>
          <w:rFonts w:asciiTheme="majorBidi" w:hAnsiTheme="majorBidi" w:cstheme="majorBidi"/>
          <w:sz w:val="24"/>
          <w:szCs w:val="24"/>
        </w:rPr>
        <w:tab/>
      </w:r>
    </w:p>
    <w:p w14:paraId="2B9B367C" w14:textId="19366BF4" w:rsidR="007A3BBC" w:rsidRPr="007A3BBC" w:rsidDel="0012608C" w:rsidRDefault="007A3BBC" w:rsidP="00C70729">
      <w:pPr>
        <w:snapToGrid w:val="0"/>
        <w:spacing w:line="240" w:lineRule="auto"/>
        <w:rPr>
          <w:del w:id="3" w:author="Luke Croll" w:date="2023-04-15T07:56:00Z"/>
          <w:rFonts w:asciiTheme="majorBidi" w:hAnsiTheme="majorBidi" w:cstheme="majorBidi"/>
          <w:sz w:val="24"/>
          <w:szCs w:val="24"/>
        </w:rPr>
      </w:pPr>
      <w:del w:id="4" w:author="Luke Croll" w:date="2023-04-15T07:56:00Z">
        <w:r w:rsidRPr="007A3BBC" w:rsidDel="0012608C">
          <w:rPr>
            <w:rFonts w:asciiTheme="majorBidi" w:hAnsiTheme="majorBidi" w:cstheme="majorBidi"/>
            <w:sz w:val="24"/>
            <w:szCs w:val="24"/>
          </w:rPr>
          <w:delText>4132/28-194</w:delText>
        </w:r>
        <w:r w:rsidRPr="007A3BBC" w:rsidDel="0012608C">
          <w:rPr>
            <w:rFonts w:asciiTheme="majorBidi" w:hAnsiTheme="majorBidi" w:cstheme="majorBidi"/>
            <w:sz w:val="24"/>
            <w:szCs w:val="24"/>
            <w:lang w:val="uk-UA"/>
          </w:rPr>
          <w:delText>/</w:delText>
        </w:r>
        <w:r w:rsidRPr="007A3BBC" w:rsidDel="0012608C">
          <w:rPr>
            <w:rFonts w:asciiTheme="majorBidi" w:hAnsiTheme="majorBidi" w:cstheme="majorBidi"/>
            <w:sz w:val="24"/>
            <w:szCs w:val="24"/>
          </w:rPr>
          <w:delText>501-42114</w:delText>
        </w:r>
        <w:r w:rsidRPr="007A3BBC" w:rsidDel="0012608C">
          <w:rPr>
            <w:rFonts w:asciiTheme="majorBidi" w:hAnsiTheme="majorBidi" w:cstheme="majorBidi"/>
            <w:sz w:val="24"/>
            <w:szCs w:val="24"/>
          </w:rPr>
          <w:tab/>
        </w:r>
        <w:r w:rsidRPr="007A3BBC" w:rsidDel="0012608C">
          <w:rPr>
            <w:rFonts w:asciiTheme="majorBidi" w:hAnsiTheme="majorBidi" w:cstheme="majorBidi"/>
            <w:sz w:val="24"/>
            <w:szCs w:val="24"/>
          </w:rPr>
          <w:tab/>
        </w:r>
        <w:r w:rsidRPr="007A3BBC" w:rsidDel="0012608C">
          <w:rPr>
            <w:rFonts w:asciiTheme="majorBidi" w:hAnsiTheme="majorBidi" w:cstheme="majorBidi"/>
            <w:sz w:val="24"/>
            <w:szCs w:val="24"/>
          </w:rPr>
          <w:tab/>
        </w:r>
        <w:r w:rsidRPr="007A3BBC" w:rsidDel="0012608C">
          <w:rPr>
            <w:rFonts w:asciiTheme="majorBidi" w:hAnsiTheme="majorBidi" w:cstheme="majorBidi"/>
            <w:sz w:val="24"/>
            <w:szCs w:val="24"/>
          </w:rPr>
          <w:tab/>
          <w:delText xml:space="preserve">        </w:delText>
        </w:r>
        <w:r w:rsidRPr="007A3BBC" w:rsidDel="0012608C">
          <w:rPr>
            <w:rFonts w:asciiTheme="majorBidi" w:hAnsiTheme="majorBidi" w:cstheme="majorBidi"/>
            <w:sz w:val="24"/>
            <w:szCs w:val="24"/>
          </w:rPr>
          <w:tab/>
        </w:r>
        <w:r w:rsidRPr="007A3BBC" w:rsidDel="0012608C">
          <w:rPr>
            <w:rFonts w:asciiTheme="majorBidi" w:hAnsiTheme="majorBidi" w:cstheme="majorBidi"/>
            <w:sz w:val="24"/>
            <w:szCs w:val="24"/>
          </w:rPr>
          <w:tab/>
          <w:delText xml:space="preserve">     13 April 2023</w:delText>
        </w:r>
      </w:del>
    </w:p>
    <w:p w14:paraId="7C860EC1" w14:textId="57D83B18" w:rsidR="007A3BBC" w:rsidRPr="007A3BBC" w:rsidDel="0012608C" w:rsidRDefault="007A3BBC" w:rsidP="00C70729">
      <w:pPr>
        <w:snapToGrid w:val="0"/>
        <w:spacing w:line="240" w:lineRule="auto"/>
        <w:rPr>
          <w:del w:id="5" w:author="Luke Croll" w:date="2023-04-15T07:56:00Z"/>
          <w:rFonts w:asciiTheme="majorBidi" w:hAnsiTheme="majorBidi" w:cstheme="majorBidi"/>
          <w:sz w:val="24"/>
          <w:szCs w:val="24"/>
        </w:rPr>
      </w:pPr>
    </w:p>
    <w:p w14:paraId="3DF10EE7" w14:textId="1D5FDE30" w:rsidR="007A3BBC" w:rsidRPr="007A3BBC" w:rsidDel="0012608C" w:rsidRDefault="007A3BBC" w:rsidP="00C70729">
      <w:pPr>
        <w:spacing w:line="240" w:lineRule="auto"/>
        <w:ind w:firstLine="720"/>
        <w:jc w:val="both"/>
        <w:rPr>
          <w:del w:id="6" w:author="Luke Croll" w:date="2023-04-15T07:56:00Z"/>
          <w:rFonts w:asciiTheme="majorBidi" w:hAnsiTheme="majorBidi" w:cstheme="majorBidi"/>
          <w:sz w:val="24"/>
          <w:szCs w:val="24"/>
        </w:rPr>
      </w:pPr>
      <w:bookmarkStart w:id="7" w:name="_Hlk50970844"/>
    </w:p>
    <w:p w14:paraId="63D59972" w14:textId="61F39C12" w:rsidR="007A3BBC" w:rsidRPr="007A3BBC" w:rsidDel="0012608C" w:rsidRDefault="007A3BBC" w:rsidP="004F2A95">
      <w:pPr>
        <w:pStyle w:val="BodyText2"/>
        <w:spacing w:after="240" w:line="276" w:lineRule="auto"/>
        <w:ind w:firstLine="708"/>
        <w:jc w:val="both"/>
        <w:rPr>
          <w:del w:id="8" w:author="Luke Croll" w:date="2023-04-15T07:56:00Z"/>
          <w:rFonts w:asciiTheme="majorBidi" w:hAnsiTheme="majorBidi" w:cstheme="majorBidi"/>
          <w:b/>
          <w:bCs/>
          <w:sz w:val="24"/>
          <w:szCs w:val="24"/>
        </w:rPr>
      </w:pPr>
      <w:del w:id="9" w:author="Luke Croll" w:date="2023-04-15T07:56:00Z">
        <w:r w:rsidRPr="007A3BBC" w:rsidDel="0012608C">
          <w:rPr>
            <w:rFonts w:asciiTheme="majorBidi" w:hAnsiTheme="majorBidi" w:cstheme="majorBidi"/>
            <w:b/>
            <w:bCs/>
            <w:sz w:val="24"/>
            <w:szCs w:val="24"/>
          </w:rPr>
          <w:delText>Excellency,</w:delText>
        </w:r>
      </w:del>
    </w:p>
    <w:p w14:paraId="146C88FA" w14:textId="65D09E09" w:rsidR="007A3BBC" w:rsidRPr="007A3BBC" w:rsidRDefault="007A3BBC" w:rsidP="003E6A23">
      <w:pPr>
        <w:spacing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7A3BBC">
        <w:rPr>
          <w:rFonts w:asciiTheme="majorBidi" w:hAnsiTheme="majorBidi" w:cstheme="majorBidi"/>
          <w:sz w:val="24"/>
          <w:szCs w:val="24"/>
        </w:rPr>
        <w:t>I have the hono</w:t>
      </w:r>
      <w:ins w:id="10" w:author="Luke Croll" w:date="2023-04-15T07:56:00Z">
        <w:r w:rsidR="0012608C">
          <w:rPr>
            <w:rFonts w:asciiTheme="majorBidi" w:hAnsiTheme="majorBidi" w:cstheme="majorBidi"/>
            <w:sz w:val="24"/>
            <w:szCs w:val="24"/>
          </w:rPr>
          <w:t>u</w:t>
        </w:r>
      </w:ins>
      <w:r w:rsidRPr="007A3BBC">
        <w:rPr>
          <w:rFonts w:asciiTheme="majorBidi" w:hAnsiTheme="majorBidi" w:cstheme="majorBidi"/>
          <w:sz w:val="24"/>
          <w:szCs w:val="24"/>
        </w:rPr>
        <w:t xml:space="preserve">r to </w:t>
      </w:r>
      <w:del w:id="11" w:author="Luke Croll" w:date="2023-04-15T07:56:00Z">
        <w:r w:rsidRPr="007A3BBC" w:rsidDel="0012608C">
          <w:rPr>
            <w:rFonts w:asciiTheme="majorBidi" w:hAnsiTheme="majorBidi" w:cstheme="majorBidi"/>
            <w:sz w:val="24"/>
            <w:szCs w:val="24"/>
          </w:rPr>
          <w:delText>enclose herewith</w:delText>
        </w:r>
      </w:del>
      <w:ins w:id="12" w:author="Luke Croll" w:date="2023-04-15T07:56:00Z">
        <w:r w:rsidR="0012608C">
          <w:rPr>
            <w:rFonts w:asciiTheme="majorBidi" w:hAnsiTheme="majorBidi" w:cstheme="majorBidi"/>
            <w:sz w:val="24"/>
            <w:szCs w:val="24"/>
          </w:rPr>
          <w:t>draw attention to</w:t>
        </w:r>
      </w:ins>
      <w:r w:rsidRPr="007A3BBC">
        <w:rPr>
          <w:rFonts w:asciiTheme="majorBidi" w:hAnsiTheme="majorBidi" w:cstheme="majorBidi"/>
          <w:sz w:val="24"/>
          <w:szCs w:val="24"/>
        </w:rPr>
        <w:t xml:space="preserve"> </w:t>
      </w:r>
      <w:bookmarkStart w:id="13" w:name="_Hlk94206546"/>
      <w:r w:rsidRPr="007A3BBC">
        <w:rPr>
          <w:rFonts w:asciiTheme="majorBidi" w:hAnsiTheme="majorBidi" w:cstheme="majorBidi"/>
          <w:sz w:val="24"/>
          <w:szCs w:val="24"/>
        </w:rPr>
        <w:t xml:space="preserve">the </w:t>
      </w:r>
      <w:ins w:id="14" w:author="Luke Croll" w:date="2023-04-15T07:56:00Z">
        <w:r w:rsidR="0012608C">
          <w:rPr>
            <w:rFonts w:asciiTheme="majorBidi" w:hAnsiTheme="majorBidi" w:cstheme="majorBidi"/>
            <w:sz w:val="24"/>
            <w:szCs w:val="24"/>
          </w:rPr>
          <w:t>c</w:t>
        </w:r>
      </w:ins>
      <w:del w:id="15" w:author="Luke Croll" w:date="2023-04-15T07:56:00Z">
        <w:r w:rsidRPr="007A3BBC" w:rsidDel="0012608C">
          <w:rPr>
            <w:rFonts w:asciiTheme="majorBidi" w:hAnsiTheme="majorBidi" w:cstheme="majorBidi"/>
            <w:sz w:val="24"/>
            <w:szCs w:val="24"/>
          </w:rPr>
          <w:delText>C</w:delText>
        </w:r>
      </w:del>
      <w:r w:rsidRPr="007A3BBC">
        <w:rPr>
          <w:rFonts w:asciiTheme="majorBidi" w:hAnsiTheme="majorBidi" w:cstheme="majorBidi"/>
          <w:sz w:val="24"/>
          <w:szCs w:val="24"/>
        </w:rPr>
        <w:t xml:space="preserve">omment of the Permanent Mission of Ukraine to the United Nations with regard to the release as a </w:t>
      </w:r>
      <w:del w:id="16" w:author="Luke Croll" w:date="2023-04-15T07:57:00Z">
        <w:r w:rsidRPr="007A3BBC" w:rsidDel="0012608C">
          <w:rPr>
            <w:rFonts w:asciiTheme="majorBidi" w:hAnsiTheme="majorBidi" w:cstheme="majorBidi"/>
            <w:sz w:val="24"/>
            <w:szCs w:val="24"/>
          </w:rPr>
          <w:delText xml:space="preserve">UNGA </w:delText>
        </w:r>
      </w:del>
      <w:r w:rsidRPr="007A3BBC">
        <w:rPr>
          <w:rFonts w:asciiTheme="majorBidi" w:hAnsiTheme="majorBidi" w:cstheme="majorBidi"/>
          <w:sz w:val="24"/>
          <w:szCs w:val="24"/>
        </w:rPr>
        <w:t xml:space="preserve">document </w:t>
      </w:r>
      <w:ins w:id="17" w:author="Luke Croll" w:date="2023-04-15T07:57:00Z">
        <w:r w:rsidR="0012608C">
          <w:rPr>
            <w:rFonts w:asciiTheme="majorBidi" w:hAnsiTheme="majorBidi" w:cstheme="majorBidi"/>
            <w:sz w:val="24"/>
            <w:szCs w:val="24"/>
          </w:rPr>
          <w:t>of the General Assembly, under the symbol</w:t>
        </w:r>
        <w:r w:rsidR="0012608C" w:rsidRPr="007A3BBC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Pr="007A3BBC">
        <w:rPr>
          <w:rFonts w:asciiTheme="majorBidi" w:hAnsiTheme="majorBidi" w:cstheme="majorBidi"/>
          <w:sz w:val="24"/>
          <w:szCs w:val="24"/>
        </w:rPr>
        <w:t>A/77/812</w:t>
      </w:r>
      <w:ins w:id="18" w:author="Luke Croll" w:date="2023-04-15T15:23:00Z">
        <w:r w:rsidR="00410F55">
          <w:rPr>
            <w:rFonts w:asciiTheme="majorBidi" w:hAnsiTheme="majorBidi" w:cstheme="majorBidi"/>
            <w:sz w:val="24"/>
            <w:szCs w:val="24"/>
          </w:rPr>
          <w:t>,</w:t>
        </w:r>
      </w:ins>
      <w:ins w:id="19" w:author="Luke Croll" w:date="2023-04-15T07:57:00Z">
        <w:r w:rsidR="0012608C">
          <w:rPr>
            <w:rFonts w:asciiTheme="majorBidi" w:hAnsiTheme="majorBidi" w:cstheme="majorBidi"/>
            <w:sz w:val="24"/>
            <w:szCs w:val="24"/>
          </w:rPr>
          <w:t xml:space="preserve"> dated</w:t>
        </w:r>
      </w:ins>
      <w:del w:id="20" w:author="Luke Croll" w:date="2023-04-15T07:57:00Z">
        <w:r w:rsidRPr="007A3BBC" w:rsidDel="0012608C">
          <w:rPr>
            <w:rFonts w:asciiTheme="majorBidi" w:hAnsiTheme="majorBidi" w:cstheme="majorBidi"/>
            <w:sz w:val="24"/>
            <w:szCs w:val="24"/>
          </w:rPr>
          <w:delText xml:space="preserve"> of</w:delText>
        </w:r>
      </w:del>
      <w:r w:rsidRPr="007A3BBC">
        <w:rPr>
          <w:rFonts w:asciiTheme="majorBidi" w:hAnsiTheme="majorBidi" w:cstheme="majorBidi"/>
          <w:sz w:val="24"/>
          <w:szCs w:val="24"/>
        </w:rPr>
        <w:t xml:space="preserve"> 24 March 2023</w:t>
      </w:r>
      <w:ins w:id="21" w:author="Luke Croll" w:date="2023-04-15T07:57:00Z">
        <w:r w:rsidR="0012608C">
          <w:rPr>
            <w:rFonts w:asciiTheme="majorBidi" w:hAnsiTheme="majorBidi" w:cstheme="majorBidi"/>
            <w:sz w:val="24"/>
            <w:szCs w:val="24"/>
          </w:rPr>
          <w:t>,</w:t>
        </w:r>
      </w:ins>
      <w:r w:rsidRPr="007A3BBC">
        <w:rPr>
          <w:rFonts w:asciiTheme="majorBidi" w:hAnsiTheme="majorBidi" w:cstheme="majorBidi"/>
          <w:sz w:val="24"/>
          <w:szCs w:val="24"/>
        </w:rPr>
        <w:t xml:space="preserve"> </w:t>
      </w:r>
      <w:del w:id="22" w:author="Luke Croll" w:date="2023-04-15T07:57:00Z">
        <w:r w:rsidRPr="007A3BBC" w:rsidDel="0012608C">
          <w:rPr>
            <w:rFonts w:asciiTheme="majorBidi" w:hAnsiTheme="majorBidi" w:cstheme="majorBidi"/>
            <w:sz w:val="24"/>
            <w:szCs w:val="24"/>
          </w:rPr>
          <w:delText xml:space="preserve">of </w:delText>
        </w:r>
      </w:del>
      <w:r w:rsidRPr="007A3BBC">
        <w:rPr>
          <w:rFonts w:asciiTheme="majorBidi" w:hAnsiTheme="majorBidi" w:cstheme="majorBidi"/>
          <w:sz w:val="24"/>
          <w:szCs w:val="24"/>
        </w:rPr>
        <w:t>the statement of the so-called “</w:t>
      </w:r>
      <w:commentRangeStart w:id="23"/>
      <w:r w:rsidRPr="007A3BBC">
        <w:rPr>
          <w:rFonts w:asciiTheme="majorBidi" w:hAnsiTheme="majorBidi" w:cstheme="majorBidi"/>
          <w:sz w:val="24"/>
          <w:szCs w:val="24"/>
        </w:rPr>
        <w:t>council of Crimean Tatars under the head of the republic of Crimea</w:t>
      </w:r>
      <w:commentRangeEnd w:id="23"/>
      <w:r w:rsidR="00E63D1A">
        <w:rPr>
          <w:rStyle w:val="CommentReference"/>
        </w:rPr>
        <w:commentReference w:id="23"/>
      </w:r>
      <w:del w:id="24" w:author="Luke Croll" w:date="2023-04-15T07:57:00Z">
        <w:r w:rsidRPr="007A3BBC" w:rsidDel="0012608C">
          <w:rPr>
            <w:rFonts w:asciiTheme="majorBidi" w:hAnsiTheme="majorBidi" w:cstheme="majorBidi"/>
            <w:sz w:val="24"/>
            <w:szCs w:val="24"/>
          </w:rPr>
          <w:delText>.</w:delText>
        </w:r>
      </w:del>
      <w:r w:rsidRPr="007A3BBC">
        <w:rPr>
          <w:rFonts w:asciiTheme="majorBidi" w:hAnsiTheme="majorBidi" w:cstheme="majorBidi"/>
          <w:sz w:val="24"/>
          <w:szCs w:val="24"/>
        </w:rPr>
        <w:t>”</w:t>
      </w:r>
      <w:ins w:id="25" w:author="Luke Croll" w:date="2023-04-15T07:57:00Z">
        <w:r w:rsidR="0012608C">
          <w:rPr>
            <w:rFonts w:asciiTheme="majorBidi" w:hAnsiTheme="majorBidi" w:cstheme="majorBidi"/>
            <w:sz w:val="24"/>
            <w:szCs w:val="24"/>
          </w:rPr>
          <w:t>.</w:t>
        </w:r>
        <w:r w:rsidR="0012608C">
          <w:rPr>
            <w:rStyle w:val="FootnoteReference"/>
            <w:rFonts w:asciiTheme="majorBidi" w:hAnsiTheme="majorBidi" w:cstheme="majorBidi"/>
            <w:sz w:val="24"/>
            <w:szCs w:val="24"/>
          </w:rPr>
          <w:footnoteReference w:customMarkFollows="1" w:id="1"/>
          <w:t>*</w:t>
        </w:r>
      </w:ins>
    </w:p>
    <w:bookmarkEnd w:id="13"/>
    <w:p w14:paraId="22CF9B24" w14:textId="251F8AF9" w:rsidR="007A3BBC" w:rsidRPr="007A3BBC" w:rsidRDefault="007A3BBC" w:rsidP="00A725CA">
      <w:pPr>
        <w:spacing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7A3BBC">
        <w:rPr>
          <w:rFonts w:asciiTheme="majorBidi" w:hAnsiTheme="majorBidi" w:cstheme="majorBidi"/>
          <w:sz w:val="24"/>
          <w:szCs w:val="24"/>
        </w:rPr>
        <w:t xml:space="preserve">I would appreciate your kind assistance in having </w:t>
      </w:r>
      <w:del w:id="28" w:author="Luke Croll" w:date="2023-04-15T07:58:00Z">
        <w:r w:rsidRPr="007A3BBC" w:rsidDel="003552E5">
          <w:rPr>
            <w:rFonts w:asciiTheme="majorBidi" w:hAnsiTheme="majorBidi" w:cstheme="majorBidi"/>
            <w:sz w:val="24"/>
            <w:szCs w:val="24"/>
          </w:rPr>
          <w:delText xml:space="preserve">this </w:delText>
        </w:r>
      </w:del>
      <w:ins w:id="29" w:author="Luke Croll" w:date="2023-04-15T07:58:00Z">
        <w:r w:rsidR="003552E5">
          <w:rPr>
            <w:rFonts w:asciiTheme="majorBidi" w:hAnsiTheme="majorBidi" w:cstheme="majorBidi"/>
            <w:sz w:val="24"/>
            <w:szCs w:val="24"/>
          </w:rPr>
          <w:t>the present</w:t>
        </w:r>
        <w:r w:rsidR="003552E5" w:rsidRPr="007A3BBC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Pr="007A3BBC">
        <w:rPr>
          <w:rFonts w:asciiTheme="majorBidi" w:hAnsiTheme="majorBidi" w:cstheme="majorBidi"/>
          <w:sz w:val="24"/>
          <w:szCs w:val="24"/>
        </w:rPr>
        <w:t xml:space="preserve">letter </w:t>
      </w:r>
      <w:del w:id="30" w:author="Luke Croll" w:date="2023-04-15T07:58:00Z">
        <w:r w:rsidRPr="007A3BBC" w:rsidDel="003552E5">
          <w:rPr>
            <w:rFonts w:asciiTheme="majorBidi" w:hAnsiTheme="majorBidi" w:cstheme="majorBidi"/>
            <w:sz w:val="24"/>
            <w:szCs w:val="24"/>
          </w:rPr>
          <w:delText xml:space="preserve">and its enclosure </w:delText>
        </w:r>
      </w:del>
      <w:r w:rsidRPr="007A3BBC">
        <w:rPr>
          <w:rFonts w:asciiTheme="majorBidi" w:hAnsiTheme="majorBidi" w:cstheme="majorBidi"/>
          <w:sz w:val="24"/>
          <w:szCs w:val="24"/>
        </w:rPr>
        <w:t xml:space="preserve">distributed as a document of the </w:t>
      </w:r>
      <w:ins w:id="31" w:author="Luke Croll" w:date="2023-04-15T07:59:00Z">
        <w:r w:rsidR="003552E5">
          <w:rPr>
            <w:rFonts w:asciiTheme="majorBidi" w:hAnsiTheme="majorBidi" w:cstheme="majorBidi"/>
            <w:sz w:val="24"/>
            <w:szCs w:val="24"/>
          </w:rPr>
          <w:t>e</w:t>
        </w:r>
        <w:r w:rsidR="003552E5" w:rsidRPr="007A3BBC">
          <w:rPr>
            <w:rFonts w:asciiTheme="majorBidi" w:hAnsiTheme="majorBidi" w:cstheme="majorBidi"/>
            <w:sz w:val="24"/>
            <w:szCs w:val="24"/>
          </w:rPr>
          <w:t xml:space="preserve">leventh </w:t>
        </w:r>
        <w:r w:rsidR="003552E5">
          <w:rPr>
            <w:rFonts w:asciiTheme="majorBidi" w:hAnsiTheme="majorBidi" w:cstheme="majorBidi"/>
            <w:sz w:val="24"/>
            <w:szCs w:val="24"/>
          </w:rPr>
          <w:t>e</w:t>
        </w:r>
        <w:r w:rsidR="003552E5" w:rsidRPr="007A3BBC">
          <w:rPr>
            <w:rFonts w:asciiTheme="majorBidi" w:hAnsiTheme="majorBidi" w:cstheme="majorBidi"/>
            <w:sz w:val="24"/>
            <w:szCs w:val="24"/>
          </w:rPr>
          <w:t xml:space="preserve">mergency </w:t>
        </w:r>
        <w:r w:rsidR="003552E5">
          <w:rPr>
            <w:rFonts w:asciiTheme="majorBidi" w:hAnsiTheme="majorBidi" w:cstheme="majorBidi"/>
            <w:sz w:val="24"/>
            <w:szCs w:val="24"/>
          </w:rPr>
          <w:t>s</w:t>
        </w:r>
        <w:r w:rsidR="003552E5" w:rsidRPr="007A3BBC">
          <w:rPr>
            <w:rFonts w:asciiTheme="majorBidi" w:hAnsiTheme="majorBidi" w:cstheme="majorBidi"/>
            <w:sz w:val="24"/>
            <w:szCs w:val="24"/>
          </w:rPr>
          <w:t xml:space="preserve">pecial </w:t>
        </w:r>
        <w:r w:rsidR="003552E5">
          <w:rPr>
            <w:rFonts w:asciiTheme="majorBidi" w:hAnsiTheme="majorBidi" w:cstheme="majorBidi"/>
            <w:sz w:val="24"/>
            <w:szCs w:val="24"/>
          </w:rPr>
          <w:t>s</w:t>
        </w:r>
        <w:r w:rsidR="003552E5" w:rsidRPr="007A3BBC">
          <w:rPr>
            <w:rFonts w:asciiTheme="majorBidi" w:hAnsiTheme="majorBidi" w:cstheme="majorBidi"/>
            <w:sz w:val="24"/>
            <w:szCs w:val="24"/>
          </w:rPr>
          <w:t xml:space="preserve">ession </w:t>
        </w:r>
        <w:r w:rsidR="003552E5">
          <w:rPr>
            <w:rFonts w:asciiTheme="majorBidi" w:hAnsiTheme="majorBidi" w:cstheme="majorBidi"/>
            <w:sz w:val="24"/>
            <w:szCs w:val="24"/>
          </w:rPr>
          <w:t xml:space="preserve">of the </w:t>
        </w:r>
      </w:ins>
      <w:r w:rsidRPr="007A3BBC">
        <w:rPr>
          <w:rFonts w:asciiTheme="majorBidi" w:hAnsiTheme="majorBidi" w:cstheme="majorBidi"/>
          <w:sz w:val="24"/>
          <w:szCs w:val="24"/>
        </w:rPr>
        <w:t>General Assembly</w:t>
      </w:r>
      <w:ins w:id="32" w:author="Luke Croll" w:date="2023-04-15T07:59:00Z">
        <w:r w:rsidR="003552E5">
          <w:rPr>
            <w:rFonts w:asciiTheme="majorBidi" w:hAnsiTheme="majorBidi" w:cstheme="majorBidi"/>
            <w:sz w:val="24"/>
            <w:szCs w:val="24"/>
          </w:rPr>
          <w:t>,</w:t>
        </w:r>
      </w:ins>
      <w:r w:rsidRPr="007A3BBC">
        <w:rPr>
          <w:rFonts w:asciiTheme="majorBidi" w:hAnsiTheme="majorBidi" w:cstheme="majorBidi"/>
          <w:sz w:val="24"/>
          <w:szCs w:val="24"/>
        </w:rPr>
        <w:t xml:space="preserve"> under agenda item 5</w:t>
      </w:r>
      <w:del w:id="33" w:author="Luke Croll" w:date="2023-04-15T07:59:00Z">
        <w:r w:rsidRPr="007A3BBC" w:rsidDel="003552E5">
          <w:rPr>
            <w:rFonts w:asciiTheme="majorBidi" w:hAnsiTheme="majorBidi" w:cstheme="majorBidi"/>
            <w:sz w:val="24"/>
            <w:szCs w:val="24"/>
          </w:rPr>
          <w:delText>9 “The situation in the temporarily occupied territories of Ukraine”, agenda item 65 a) “Rights of indigenous peoples” of its 77th session, and the General Assembly Eleventh Emergency Special Session</w:delText>
        </w:r>
      </w:del>
      <w:r w:rsidRPr="007A3BBC">
        <w:rPr>
          <w:rFonts w:asciiTheme="majorBidi" w:hAnsiTheme="majorBidi" w:cstheme="majorBidi"/>
          <w:sz w:val="24"/>
          <w:szCs w:val="24"/>
        </w:rPr>
        <w:t>.</w:t>
      </w:r>
    </w:p>
    <w:p w14:paraId="117F7006" w14:textId="77777777" w:rsidR="007A3BBC" w:rsidRPr="007A3BBC" w:rsidRDefault="007A3BBC" w:rsidP="006F37FF">
      <w:pPr>
        <w:spacing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60F955A4" w14:textId="0D521730" w:rsidR="007A3BBC" w:rsidRPr="007A3BBC" w:rsidDel="003552E5" w:rsidRDefault="007A3BBC" w:rsidP="00B6082E">
      <w:pPr>
        <w:spacing w:line="240" w:lineRule="auto"/>
        <w:ind w:firstLine="720"/>
        <w:jc w:val="both"/>
        <w:rPr>
          <w:del w:id="34" w:author="Luke Croll" w:date="2023-04-15T07:59:00Z"/>
          <w:rFonts w:asciiTheme="majorBidi" w:hAnsiTheme="majorBidi" w:cstheme="majorBidi"/>
          <w:sz w:val="24"/>
          <w:szCs w:val="24"/>
        </w:rPr>
      </w:pPr>
      <w:del w:id="35" w:author="Luke Croll" w:date="2023-04-15T07:59:00Z">
        <w:r w:rsidRPr="007A3BBC" w:rsidDel="003552E5">
          <w:rPr>
            <w:rFonts w:asciiTheme="majorBidi" w:hAnsiTheme="majorBidi" w:cstheme="majorBidi"/>
            <w:sz w:val="24"/>
            <w:szCs w:val="24"/>
          </w:rPr>
          <w:delText>Please accept, Excellency, the assurances of my highest consideration.</w:delText>
        </w:r>
      </w:del>
    </w:p>
    <w:p w14:paraId="58576F03" w14:textId="21505259" w:rsidR="007A3BBC" w:rsidRPr="007A3BBC" w:rsidDel="003552E5" w:rsidRDefault="007A3BBC" w:rsidP="00134711">
      <w:pPr>
        <w:spacing w:line="240" w:lineRule="auto"/>
        <w:ind w:firstLine="720"/>
        <w:rPr>
          <w:del w:id="36" w:author="Luke Croll" w:date="2023-04-15T07:59:00Z"/>
          <w:rFonts w:asciiTheme="majorBidi" w:hAnsiTheme="majorBidi" w:cstheme="majorBidi"/>
          <w:b/>
          <w:sz w:val="24"/>
          <w:szCs w:val="24"/>
        </w:rPr>
      </w:pPr>
    </w:p>
    <w:p w14:paraId="2D4A984A" w14:textId="2173E5DE" w:rsidR="007A3BBC" w:rsidRPr="007A3BBC" w:rsidDel="003552E5" w:rsidRDefault="007A3BBC" w:rsidP="00134711">
      <w:pPr>
        <w:spacing w:line="240" w:lineRule="auto"/>
        <w:ind w:firstLine="720"/>
        <w:rPr>
          <w:del w:id="37" w:author="Luke Croll" w:date="2023-04-15T07:59:00Z"/>
          <w:rFonts w:asciiTheme="majorBidi" w:hAnsiTheme="majorBidi" w:cstheme="majorBidi"/>
          <w:b/>
          <w:sz w:val="24"/>
          <w:szCs w:val="24"/>
        </w:rPr>
      </w:pPr>
    </w:p>
    <w:p w14:paraId="21C10C54" w14:textId="7FE05D0C" w:rsidR="007A3BBC" w:rsidRPr="007A3BBC" w:rsidDel="003552E5" w:rsidRDefault="007A3BBC" w:rsidP="00134711">
      <w:pPr>
        <w:spacing w:line="240" w:lineRule="auto"/>
        <w:ind w:firstLine="720"/>
        <w:rPr>
          <w:del w:id="38" w:author="Luke Croll" w:date="2023-04-15T07:59:00Z"/>
          <w:rFonts w:asciiTheme="majorBidi" w:hAnsiTheme="majorBidi" w:cstheme="majorBidi"/>
          <w:b/>
          <w:sz w:val="24"/>
          <w:szCs w:val="24"/>
        </w:rPr>
      </w:pPr>
      <w:del w:id="39" w:author="Luke Croll" w:date="2023-04-15T07:59:00Z">
        <w:r w:rsidRPr="007A3BBC" w:rsidDel="003552E5">
          <w:rPr>
            <w:rFonts w:asciiTheme="majorBidi" w:hAnsiTheme="majorBidi" w:cstheme="majorBidi"/>
            <w:b/>
            <w:sz w:val="24"/>
            <w:szCs w:val="24"/>
          </w:rPr>
          <w:delText>Sincerely,</w:delText>
        </w:r>
      </w:del>
    </w:p>
    <w:p w14:paraId="0602A3E6" w14:textId="77777777" w:rsidR="007A3BBC" w:rsidRPr="007A3BBC" w:rsidRDefault="007A3BBC" w:rsidP="00134711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2E565691" w14:textId="77777777" w:rsidR="007A3BBC" w:rsidRPr="007A3BBC" w:rsidRDefault="007A3BBC" w:rsidP="00134711">
      <w:pPr>
        <w:spacing w:line="240" w:lineRule="auto"/>
        <w:ind w:left="540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4143D25D" w14:textId="556F686F" w:rsidR="007A3BBC" w:rsidRPr="0012608C" w:rsidRDefault="003552E5" w:rsidP="00134711">
      <w:pPr>
        <w:spacing w:line="240" w:lineRule="auto"/>
        <w:ind w:left="5400"/>
        <w:jc w:val="center"/>
        <w:rPr>
          <w:rFonts w:asciiTheme="majorBidi" w:hAnsiTheme="majorBidi" w:cstheme="majorBidi"/>
          <w:bCs/>
          <w:sz w:val="24"/>
          <w:szCs w:val="24"/>
          <w:rPrChange w:id="40" w:author="Luke Croll" w:date="2023-04-15T07:57:00Z">
            <w:rPr>
              <w:rFonts w:asciiTheme="majorBidi" w:hAnsiTheme="majorBidi" w:cstheme="majorBidi"/>
              <w:b/>
              <w:sz w:val="24"/>
              <w:szCs w:val="24"/>
            </w:rPr>
          </w:rPrChange>
        </w:rPr>
      </w:pPr>
      <w:ins w:id="41" w:author="Luke Croll" w:date="2023-04-15T07:59:00Z">
        <w:r>
          <w:rPr>
            <w:rFonts w:asciiTheme="majorBidi" w:hAnsiTheme="majorBidi" w:cstheme="majorBidi"/>
            <w:bCs/>
            <w:sz w:val="24"/>
            <w:szCs w:val="24"/>
          </w:rPr>
          <w:t>(</w:t>
        </w:r>
        <w:r w:rsidRPr="003552E5">
          <w:rPr>
            <w:rFonts w:asciiTheme="majorBidi" w:hAnsiTheme="majorBidi" w:cstheme="majorBidi"/>
            <w:bCs/>
            <w:i/>
            <w:iCs/>
            <w:sz w:val="24"/>
            <w:szCs w:val="24"/>
            <w:rPrChange w:id="42" w:author="Luke Croll" w:date="2023-04-15T07:59:00Z">
              <w:rPr>
                <w:rFonts w:asciiTheme="majorBidi" w:hAnsiTheme="majorBidi" w:cstheme="majorBidi"/>
                <w:bCs/>
                <w:sz w:val="24"/>
                <w:szCs w:val="24"/>
              </w:rPr>
            </w:rPrChange>
          </w:rPr>
          <w:t>Signed</w:t>
        </w:r>
        <w:r>
          <w:rPr>
            <w:rFonts w:asciiTheme="majorBidi" w:hAnsiTheme="majorBidi" w:cstheme="majorBidi"/>
            <w:bCs/>
            <w:sz w:val="24"/>
            <w:szCs w:val="24"/>
          </w:rPr>
          <w:t xml:space="preserve">) </w:t>
        </w:r>
      </w:ins>
      <w:proofErr w:type="spellStart"/>
      <w:r w:rsidR="007A3BBC" w:rsidRPr="0012608C">
        <w:rPr>
          <w:rFonts w:asciiTheme="majorBidi" w:hAnsiTheme="majorBidi" w:cstheme="majorBidi"/>
          <w:bCs/>
          <w:sz w:val="24"/>
          <w:szCs w:val="24"/>
          <w:rPrChange w:id="43" w:author="Luke Croll" w:date="2023-04-15T07:57:00Z">
            <w:rPr>
              <w:rFonts w:asciiTheme="majorBidi" w:hAnsiTheme="majorBidi" w:cstheme="majorBidi"/>
              <w:b/>
              <w:sz w:val="24"/>
              <w:szCs w:val="24"/>
            </w:rPr>
          </w:rPrChange>
        </w:rPr>
        <w:t>Sergiy</w:t>
      </w:r>
      <w:proofErr w:type="spellEnd"/>
      <w:r w:rsidR="007A3BBC" w:rsidRPr="0012608C">
        <w:rPr>
          <w:rFonts w:asciiTheme="majorBidi" w:hAnsiTheme="majorBidi" w:cstheme="majorBidi"/>
          <w:bCs/>
          <w:sz w:val="24"/>
          <w:szCs w:val="24"/>
          <w:rPrChange w:id="44" w:author="Luke Croll" w:date="2023-04-15T07:57:00Z">
            <w:rPr>
              <w:rFonts w:asciiTheme="majorBidi" w:hAnsiTheme="majorBidi" w:cstheme="majorBidi"/>
              <w:b/>
              <w:sz w:val="24"/>
              <w:szCs w:val="24"/>
            </w:rPr>
          </w:rPrChange>
        </w:rPr>
        <w:t xml:space="preserve"> </w:t>
      </w:r>
      <w:proofErr w:type="spellStart"/>
      <w:r w:rsidR="007A3BBC" w:rsidRPr="003552E5">
        <w:rPr>
          <w:rFonts w:asciiTheme="majorBidi" w:hAnsiTheme="majorBidi" w:cstheme="majorBidi"/>
          <w:b/>
          <w:sz w:val="24"/>
          <w:szCs w:val="24"/>
        </w:rPr>
        <w:t>Kyslytsya</w:t>
      </w:r>
      <w:proofErr w:type="spellEnd"/>
    </w:p>
    <w:p w14:paraId="61EA23E2" w14:textId="77777777" w:rsidR="007A3BBC" w:rsidRPr="0012608C" w:rsidRDefault="007A3BBC" w:rsidP="00134711">
      <w:pPr>
        <w:spacing w:line="240" w:lineRule="auto"/>
        <w:ind w:left="5400"/>
        <w:jc w:val="center"/>
        <w:rPr>
          <w:rFonts w:asciiTheme="majorBidi" w:hAnsiTheme="majorBidi" w:cstheme="majorBidi"/>
          <w:bCs/>
          <w:sz w:val="24"/>
          <w:szCs w:val="24"/>
          <w:rPrChange w:id="45" w:author="Luke Croll" w:date="2023-04-15T07:57:00Z">
            <w:rPr>
              <w:rFonts w:asciiTheme="majorBidi" w:hAnsiTheme="majorBidi" w:cstheme="majorBidi"/>
              <w:b/>
              <w:sz w:val="24"/>
              <w:szCs w:val="24"/>
            </w:rPr>
          </w:rPrChange>
        </w:rPr>
      </w:pPr>
      <w:r w:rsidRPr="0012608C">
        <w:rPr>
          <w:rFonts w:asciiTheme="majorBidi" w:hAnsiTheme="majorBidi" w:cstheme="majorBidi"/>
          <w:bCs/>
          <w:sz w:val="24"/>
          <w:szCs w:val="24"/>
          <w:rPrChange w:id="46" w:author="Luke Croll" w:date="2023-04-15T07:57:00Z">
            <w:rPr>
              <w:rFonts w:asciiTheme="majorBidi" w:hAnsiTheme="majorBidi" w:cstheme="majorBidi"/>
              <w:b/>
              <w:sz w:val="24"/>
              <w:szCs w:val="24"/>
            </w:rPr>
          </w:rPrChange>
        </w:rPr>
        <w:t>Ambassador</w:t>
      </w:r>
      <w:del w:id="47" w:author="Luke Croll" w:date="2023-04-15T07:59:00Z">
        <w:r w:rsidRPr="0012608C" w:rsidDel="003552E5">
          <w:rPr>
            <w:rFonts w:asciiTheme="majorBidi" w:hAnsiTheme="majorBidi" w:cstheme="majorBidi"/>
            <w:bCs/>
            <w:sz w:val="24"/>
            <w:szCs w:val="24"/>
            <w:rPrChange w:id="48" w:author="Luke Croll" w:date="2023-04-15T07:57:00Z">
              <w:rPr>
                <w:rFonts w:asciiTheme="majorBidi" w:hAnsiTheme="majorBidi" w:cstheme="majorBidi"/>
                <w:b/>
                <w:sz w:val="24"/>
                <w:szCs w:val="24"/>
              </w:rPr>
            </w:rPrChange>
          </w:rPr>
          <w:delText>,</w:delText>
        </w:r>
      </w:del>
    </w:p>
    <w:p w14:paraId="6E6F76BB" w14:textId="77777777" w:rsidR="007A3BBC" w:rsidRPr="007A3BBC" w:rsidRDefault="007A3BBC" w:rsidP="00134711">
      <w:pPr>
        <w:spacing w:line="240" w:lineRule="auto"/>
        <w:ind w:left="5400"/>
        <w:jc w:val="center"/>
        <w:rPr>
          <w:rFonts w:asciiTheme="majorBidi" w:hAnsiTheme="majorBidi" w:cstheme="majorBidi"/>
          <w:b/>
          <w:sz w:val="24"/>
          <w:szCs w:val="24"/>
        </w:rPr>
      </w:pPr>
      <w:r w:rsidRPr="0012608C">
        <w:rPr>
          <w:rFonts w:asciiTheme="majorBidi" w:hAnsiTheme="majorBidi" w:cstheme="majorBidi"/>
          <w:bCs/>
          <w:sz w:val="24"/>
          <w:szCs w:val="24"/>
          <w:rPrChange w:id="49" w:author="Luke Croll" w:date="2023-04-15T07:57:00Z">
            <w:rPr>
              <w:rFonts w:asciiTheme="majorBidi" w:hAnsiTheme="majorBidi" w:cstheme="majorBidi"/>
              <w:b/>
              <w:sz w:val="24"/>
              <w:szCs w:val="24"/>
            </w:rPr>
          </w:rPrChange>
        </w:rPr>
        <w:t>Permanent Representative</w:t>
      </w:r>
    </w:p>
    <w:p w14:paraId="452AD7C6" w14:textId="77777777" w:rsidR="007A3BBC" w:rsidRPr="007A3BBC" w:rsidRDefault="007A3BBC" w:rsidP="00344194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7A499E1" w14:textId="61EB3A37" w:rsidR="007A3BBC" w:rsidRPr="007A3BBC" w:rsidDel="0012608C" w:rsidRDefault="007A3BBC" w:rsidP="00344194">
      <w:pPr>
        <w:spacing w:line="240" w:lineRule="auto"/>
        <w:jc w:val="both"/>
        <w:rPr>
          <w:del w:id="50" w:author="Luke Croll" w:date="2023-04-15T07:57:00Z"/>
          <w:rFonts w:asciiTheme="majorBidi" w:hAnsiTheme="majorBidi" w:cstheme="majorBidi"/>
          <w:b/>
          <w:bCs/>
          <w:sz w:val="24"/>
          <w:szCs w:val="24"/>
        </w:rPr>
      </w:pPr>
      <w:del w:id="51" w:author="Luke Croll" w:date="2023-04-15T07:57:00Z">
        <w:r w:rsidRPr="007A3BBC" w:rsidDel="0012608C">
          <w:rPr>
            <w:rFonts w:asciiTheme="majorBidi" w:hAnsiTheme="majorBidi" w:cstheme="majorBidi"/>
            <w:b/>
            <w:bCs/>
            <w:sz w:val="24"/>
            <w:szCs w:val="24"/>
          </w:rPr>
          <w:delText xml:space="preserve">H.E. Mr. António Guterres </w:delText>
        </w:r>
      </w:del>
    </w:p>
    <w:p w14:paraId="20B00323" w14:textId="682647E7" w:rsidR="007A3BBC" w:rsidRPr="007A3BBC" w:rsidDel="0012608C" w:rsidRDefault="007A3BBC" w:rsidP="00C70729">
      <w:pPr>
        <w:suppressAutoHyphens w:val="0"/>
        <w:spacing w:line="240" w:lineRule="auto"/>
        <w:ind w:right="355"/>
        <w:jc w:val="both"/>
        <w:rPr>
          <w:del w:id="52" w:author="Luke Croll" w:date="2023-04-15T07:57:00Z"/>
          <w:rFonts w:asciiTheme="majorBidi" w:hAnsiTheme="majorBidi" w:cstheme="majorBidi"/>
          <w:b/>
          <w:bCs/>
          <w:sz w:val="24"/>
          <w:szCs w:val="24"/>
        </w:rPr>
      </w:pPr>
      <w:del w:id="53" w:author="Luke Croll" w:date="2023-04-15T07:57:00Z">
        <w:r w:rsidRPr="007A3BBC" w:rsidDel="0012608C">
          <w:rPr>
            <w:rFonts w:asciiTheme="majorBidi" w:hAnsiTheme="majorBidi" w:cstheme="majorBidi"/>
            <w:b/>
            <w:bCs/>
            <w:sz w:val="24"/>
            <w:szCs w:val="24"/>
          </w:rPr>
          <w:delText xml:space="preserve">Secretary-General </w:delText>
        </w:r>
      </w:del>
    </w:p>
    <w:p w14:paraId="1B752A9C" w14:textId="0BAFB9F1" w:rsidR="007A3BBC" w:rsidRPr="007A3BBC" w:rsidDel="0012608C" w:rsidRDefault="007A3BBC" w:rsidP="00C70729">
      <w:pPr>
        <w:suppressAutoHyphens w:val="0"/>
        <w:spacing w:line="240" w:lineRule="auto"/>
        <w:ind w:right="355"/>
        <w:jc w:val="both"/>
        <w:rPr>
          <w:del w:id="54" w:author="Luke Croll" w:date="2023-04-15T07:57:00Z"/>
          <w:rFonts w:asciiTheme="majorBidi" w:hAnsiTheme="majorBidi" w:cstheme="majorBidi"/>
          <w:b/>
          <w:sz w:val="24"/>
          <w:szCs w:val="24"/>
        </w:rPr>
      </w:pPr>
      <w:del w:id="55" w:author="Luke Croll" w:date="2023-04-15T07:57:00Z">
        <w:r w:rsidRPr="007A3BBC" w:rsidDel="0012608C">
          <w:rPr>
            <w:rFonts w:asciiTheme="majorBidi" w:hAnsiTheme="majorBidi" w:cstheme="majorBidi"/>
            <w:b/>
            <w:sz w:val="24"/>
            <w:szCs w:val="24"/>
          </w:rPr>
          <w:delText>of the United Nations</w:delText>
        </w:r>
      </w:del>
    </w:p>
    <w:p w14:paraId="78F074CA" w14:textId="6F7D0294" w:rsidR="007A3BBC" w:rsidRPr="007A3BBC" w:rsidDel="0012608C" w:rsidRDefault="007A3BBC" w:rsidP="00C70729">
      <w:pPr>
        <w:suppressAutoHyphens w:val="0"/>
        <w:spacing w:line="240" w:lineRule="auto"/>
        <w:ind w:right="355"/>
        <w:jc w:val="both"/>
        <w:rPr>
          <w:del w:id="56" w:author="Luke Croll" w:date="2023-04-15T07:57:00Z"/>
          <w:rFonts w:asciiTheme="majorBidi" w:hAnsiTheme="majorBidi" w:cstheme="majorBidi"/>
          <w:b/>
          <w:sz w:val="24"/>
          <w:szCs w:val="24"/>
        </w:rPr>
      </w:pPr>
    </w:p>
    <w:p w14:paraId="3BBD6C95" w14:textId="7E036C65" w:rsidR="007A3BBC" w:rsidRPr="007A3BBC" w:rsidDel="0012608C" w:rsidRDefault="007A3BBC" w:rsidP="00C70729">
      <w:pPr>
        <w:suppressAutoHyphens w:val="0"/>
        <w:spacing w:line="240" w:lineRule="auto"/>
        <w:ind w:right="355"/>
        <w:jc w:val="both"/>
        <w:rPr>
          <w:del w:id="57" w:author="Luke Croll" w:date="2023-04-15T07:57:00Z"/>
          <w:rFonts w:asciiTheme="majorBidi" w:hAnsiTheme="majorBidi" w:cstheme="majorBidi"/>
          <w:b/>
          <w:sz w:val="24"/>
          <w:szCs w:val="24"/>
        </w:rPr>
      </w:pPr>
      <w:bookmarkStart w:id="58" w:name="_Hlk94208676"/>
      <w:del w:id="59" w:author="Luke Croll" w:date="2023-04-15T07:57:00Z">
        <w:r w:rsidRPr="007A3BBC" w:rsidDel="0012608C">
          <w:rPr>
            <w:rFonts w:asciiTheme="majorBidi" w:hAnsiTheme="majorBidi" w:cstheme="majorBidi"/>
            <w:b/>
            <w:sz w:val="24"/>
            <w:szCs w:val="24"/>
          </w:rPr>
          <w:delText xml:space="preserve">New York </w:delText>
        </w:r>
      </w:del>
    </w:p>
    <w:bookmarkEnd w:id="58"/>
    <w:p w14:paraId="6CFB6C10" w14:textId="18639B9C" w:rsidR="007A3BBC" w:rsidRPr="007A3BBC" w:rsidDel="0012608C" w:rsidRDefault="007A3BBC" w:rsidP="00C70729">
      <w:pPr>
        <w:suppressAutoHyphens w:val="0"/>
        <w:spacing w:line="240" w:lineRule="auto"/>
        <w:ind w:right="355"/>
        <w:jc w:val="both"/>
        <w:rPr>
          <w:del w:id="60" w:author="Luke Croll" w:date="2023-04-15T07:57:00Z"/>
          <w:rFonts w:asciiTheme="majorBidi" w:hAnsiTheme="majorBidi" w:cstheme="majorBidi"/>
          <w:b/>
          <w:sz w:val="24"/>
          <w:szCs w:val="24"/>
        </w:rPr>
      </w:pPr>
    </w:p>
    <w:p w14:paraId="046D9D26" w14:textId="6DB9411F" w:rsidR="007A3BBC" w:rsidRPr="007A3BBC" w:rsidDel="0012608C" w:rsidRDefault="007A3BBC" w:rsidP="00C70729">
      <w:pPr>
        <w:suppressAutoHyphens w:val="0"/>
        <w:spacing w:line="240" w:lineRule="auto"/>
        <w:ind w:right="355"/>
        <w:jc w:val="both"/>
        <w:rPr>
          <w:del w:id="61" w:author="Luke Croll" w:date="2023-04-15T07:57:00Z"/>
          <w:rFonts w:asciiTheme="majorBidi" w:hAnsiTheme="majorBidi" w:cstheme="majorBidi"/>
          <w:b/>
          <w:sz w:val="24"/>
          <w:szCs w:val="24"/>
        </w:rPr>
      </w:pPr>
    </w:p>
    <w:bookmarkEnd w:id="7"/>
    <w:p w14:paraId="7C326DAD" w14:textId="320AE4E4" w:rsidR="007A3BBC" w:rsidRPr="007A3BBC" w:rsidDel="0012608C" w:rsidRDefault="007A3BBC" w:rsidP="00F06F62">
      <w:pPr>
        <w:suppressAutoHyphens w:val="0"/>
        <w:spacing w:line="240" w:lineRule="auto"/>
        <w:ind w:right="355"/>
        <w:jc w:val="both"/>
        <w:rPr>
          <w:del w:id="62" w:author="Luke Croll" w:date="2023-04-15T07:57:00Z"/>
          <w:rFonts w:asciiTheme="majorBidi" w:hAnsiTheme="majorBidi" w:cstheme="majorBidi"/>
          <w:b/>
          <w:sz w:val="24"/>
          <w:szCs w:val="24"/>
        </w:rPr>
      </w:pPr>
      <w:del w:id="63" w:author="Luke Croll" w:date="2023-04-15T07:57:00Z">
        <w:r w:rsidRPr="007A3BBC" w:rsidDel="0012608C">
          <w:rPr>
            <w:rFonts w:asciiTheme="majorBidi" w:hAnsiTheme="majorBidi" w:cstheme="majorBidi"/>
            <w:b/>
            <w:sz w:val="24"/>
            <w:szCs w:val="24"/>
          </w:rPr>
          <w:delText>CC:</w:delText>
        </w:r>
      </w:del>
    </w:p>
    <w:p w14:paraId="35A692DD" w14:textId="64F37DF7" w:rsidR="007A3BBC" w:rsidRPr="007A3BBC" w:rsidDel="0012608C" w:rsidRDefault="007A3BBC" w:rsidP="00D90EC4">
      <w:pPr>
        <w:suppressAutoHyphens w:val="0"/>
        <w:spacing w:line="240" w:lineRule="auto"/>
        <w:ind w:right="355"/>
        <w:jc w:val="both"/>
        <w:rPr>
          <w:del w:id="64" w:author="Luke Croll" w:date="2023-04-15T07:57:00Z"/>
          <w:rFonts w:asciiTheme="majorBidi" w:hAnsiTheme="majorBidi" w:cstheme="majorBidi"/>
          <w:b/>
          <w:sz w:val="24"/>
          <w:szCs w:val="24"/>
        </w:rPr>
      </w:pPr>
      <w:del w:id="65" w:author="Luke Croll" w:date="2023-04-15T07:57:00Z">
        <w:r w:rsidRPr="007A3BBC" w:rsidDel="0012608C">
          <w:rPr>
            <w:rFonts w:asciiTheme="majorBidi" w:hAnsiTheme="majorBidi" w:cstheme="majorBidi"/>
            <w:b/>
            <w:sz w:val="24"/>
            <w:szCs w:val="24"/>
          </w:rPr>
          <w:delText>H.E. Mr. Csaba Kőrösi</w:delText>
        </w:r>
      </w:del>
    </w:p>
    <w:p w14:paraId="525CFC6E" w14:textId="30CE2F4F" w:rsidR="007A3BBC" w:rsidRPr="007A3BBC" w:rsidDel="0012608C" w:rsidRDefault="007A3BBC" w:rsidP="00D90EC4">
      <w:pPr>
        <w:suppressAutoHyphens w:val="0"/>
        <w:spacing w:line="240" w:lineRule="auto"/>
        <w:ind w:right="355"/>
        <w:jc w:val="both"/>
        <w:rPr>
          <w:del w:id="66" w:author="Luke Croll" w:date="2023-04-15T07:57:00Z"/>
          <w:rFonts w:asciiTheme="majorBidi" w:hAnsiTheme="majorBidi" w:cstheme="majorBidi"/>
          <w:b/>
          <w:sz w:val="24"/>
          <w:szCs w:val="24"/>
        </w:rPr>
      </w:pPr>
      <w:del w:id="67" w:author="Luke Croll" w:date="2023-04-15T07:57:00Z">
        <w:r w:rsidRPr="007A3BBC" w:rsidDel="0012608C">
          <w:rPr>
            <w:rFonts w:asciiTheme="majorBidi" w:hAnsiTheme="majorBidi" w:cstheme="majorBidi"/>
            <w:b/>
            <w:sz w:val="24"/>
            <w:szCs w:val="24"/>
          </w:rPr>
          <w:delText xml:space="preserve">President of the 77th session </w:delText>
        </w:r>
      </w:del>
    </w:p>
    <w:p w14:paraId="544CE120" w14:textId="388A59E9" w:rsidR="007A3BBC" w:rsidRPr="007A3BBC" w:rsidDel="0012608C" w:rsidRDefault="007A3BBC" w:rsidP="00D90EC4">
      <w:pPr>
        <w:suppressAutoHyphens w:val="0"/>
        <w:spacing w:line="240" w:lineRule="auto"/>
        <w:ind w:right="355"/>
        <w:jc w:val="both"/>
        <w:rPr>
          <w:del w:id="68" w:author="Luke Croll" w:date="2023-04-15T07:57:00Z"/>
          <w:rFonts w:asciiTheme="majorBidi" w:hAnsiTheme="majorBidi" w:cstheme="majorBidi"/>
          <w:b/>
          <w:sz w:val="24"/>
          <w:szCs w:val="24"/>
        </w:rPr>
      </w:pPr>
      <w:del w:id="69" w:author="Luke Croll" w:date="2023-04-15T07:57:00Z">
        <w:r w:rsidRPr="007A3BBC" w:rsidDel="0012608C">
          <w:rPr>
            <w:rFonts w:asciiTheme="majorBidi" w:hAnsiTheme="majorBidi" w:cstheme="majorBidi"/>
            <w:b/>
            <w:sz w:val="24"/>
            <w:szCs w:val="24"/>
          </w:rPr>
          <w:delText>of the United Nations General Assembly</w:delText>
        </w:r>
      </w:del>
    </w:p>
    <w:p w14:paraId="2465684F" w14:textId="2EA80900" w:rsidR="007A3BBC" w:rsidRPr="007A3BBC" w:rsidDel="0012608C" w:rsidRDefault="007A3BBC" w:rsidP="008C5492">
      <w:pPr>
        <w:suppressAutoHyphens w:val="0"/>
        <w:spacing w:line="240" w:lineRule="auto"/>
        <w:ind w:right="355"/>
        <w:jc w:val="both"/>
        <w:rPr>
          <w:del w:id="70" w:author="Luke Croll" w:date="2023-04-15T07:57:00Z"/>
          <w:rFonts w:asciiTheme="majorBidi" w:hAnsiTheme="majorBidi" w:cstheme="majorBidi"/>
          <w:b/>
          <w:sz w:val="24"/>
          <w:szCs w:val="24"/>
        </w:rPr>
      </w:pPr>
    </w:p>
    <w:p w14:paraId="615F76D0" w14:textId="3DA21B4A" w:rsidR="007A3BBC" w:rsidRPr="007A3BBC" w:rsidDel="0012608C" w:rsidRDefault="007A3BBC" w:rsidP="008C5492">
      <w:pPr>
        <w:suppressAutoHyphens w:val="0"/>
        <w:spacing w:line="240" w:lineRule="auto"/>
        <w:ind w:right="355"/>
        <w:jc w:val="both"/>
        <w:rPr>
          <w:del w:id="71" w:author="Luke Croll" w:date="2023-04-15T07:57:00Z"/>
          <w:rFonts w:asciiTheme="majorBidi" w:hAnsiTheme="majorBidi" w:cstheme="majorBidi"/>
          <w:b/>
          <w:sz w:val="24"/>
          <w:szCs w:val="24"/>
        </w:rPr>
      </w:pPr>
      <w:del w:id="72" w:author="Luke Croll" w:date="2023-04-15T07:57:00Z">
        <w:r w:rsidRPr="007A3BBC" w:rsidDel="0012608C">
          <w:rPr>
            <w:rFonts w:asciiTheme="majorBidi" w:hAnsiTheme="majorBidi" w:cstheme="majorBidi"/>
            <w:b/>
            <w:sz w:val="24"/>
            <w:szCs w:val="24"/>
          </w:rPr>
          <w:delText>New York</w:delText>
        </w:r>
      </w:del>
    </w:p>
    <w:p w14:paraId="44E9A0AC" w14:textId="0EFDAE7E" w:rsidR="00550164" w:rsidDel="0012608C" w:rsidRDefault="00550164" w:rsidP="00A563C1">
      <w:pPr>
        <w:pStyle w:val="SingleTxt"/>
        <w:rPr>
          <w:del w:id="73" w:author="Luke Croll" w:date="2023-04-15T07:57:00Z"/>
          <w:b/>
          <w:bCs/>
          <w:color w:val="FF0000"/>
          <w:sz w:val="28"/>
          <w:szCs w:val="28"/>
        </w:rPr>
      </w:pPr>
    </w:p>
    <w:p w14:paraId="299B4B65" w14:textId="351BCBA0" w:rsidR="00550164" w:rsidDel="0012608C" w:rsidRDefault="00550164" w:rsidP="00A563C1">
      <w:pPr>
        <w:pStyle w:val="SingleTxt"/>
        <w:rPr>
          <w:del w:id="74" w:author="Luke Croll" w:date="2023-04-15T07:57:00Z"/>
          <w:b/>
          <w:bCs/>
          <w:color w:val="FF0000"/>
          <w:sz w:val="28"/>
          <w:szCs w:val="28"/>
        </w:rPr>
      </w:pPr>
    </w:p>
    <w:p w14:paraId="57D39950" w14:textId="40D96DCA" w:rsidR="00A563C1" w:rsidDel="0012608C" w:rsidRDefault="00A563C1" w:rsidP="00A563C1">
      <w:pPr>
        <w:pStyle w:val="SingleTxt"/>
        <w:rPr>
          <w:del w:id="75" w:author="Luke Croll" w:date="2023-04-15T07:57:00Z"/>
          <w:b/>
          <w:bCs/>
          <w:color w:val="FF0000"/>
          <w:sz w:val="28"/>
          <w:szCs w:val="28"/>
        </w:rPr>
      </w:pPr>
      <w:del w:id="76" w:author="Luke Croll" w:date="2023-04-15T07:57:00Z">
        <w:r w:rsidRPr="00A563C1" w:rsidDel="0012608C">
          <w:rPr>
            <w:b/>
            <w:bCs/>
            <w:color w:val="FF0000"/>
            <w:sz w:val="28"/>
            <w:szCs w:val="28"/>
          </w:rPr>
          <w:delText>ANNEX: text issued in a document A/77/</w:delText>
        </w:r>
        <w:r w:rsidR="00C95076" w:rsidDel="0012608C">
          <w:rPr>
            <w:b/>
            <w:bCs/>
            <w:color w:val="FF0000"/>
            <w:sz w:val="28"/>
            <w:szCs w:val="28"/>
          </w:rPr>
          <w:delText>8</w:delText>
        </w:r>
        <w:r w:rsidR="007A3BBC" w:rsidDel="0012608C">
          <w:rPr>
            <w:b/>
            <w:bCs/>
            <w:color w:val="FF0000"/>
            <w:sz w:val="28"/>
            <w:szCs w:val="28"/>
          </w:rPr>
          <w:delText>51</w:delText>
        </w:r>
        <w:r w:rsidRPr="00A563C1" w:rsidDel="0012608C">
          <w:rPr>
            <w:b/>
            <w:bCs/>
            <w:color w:val="FF0000"/>
            <w:sz w:val="28"/>
            <w:szCs w:val="28"/>
          </w:rPr>
          <w:delText xml:space="preserve"> (please provide a footnote in the text of the transmittal note)</w:delText>
        </w:r>
      </w:del>
    </w:p>
    <w:p w14:paraId="2E5ECDAA" w14:textId="0604C15D" w:rsidR="00C46C2C" w:rsidRPr="00C46C2C" w:rsidRDefault="00C46C2C" w:rsidP="00C46C2C"/>
    <w:sectPr w:rsidR="00C46C2C" w:rsidRPr="00C46C2C" w:rsidSect="00F86E97">
      <w:endnotePr>
        <w:numFmt w:val="decimal"/>
      </w:endnotePr>
      <w:type w:val="continuous"/>
      <w:pgSz w:w="12240" w:h="15840"/>
      <w:pgMar w:top="1440" w:right="1200" w:bottom="1152" w:left="1200" w:header="432" w:footer="504" w:gutter="0"/>
      <w:cols w:space="720"/>
      <w:noEndnote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uke Croll" w:date="2023-04-15T07:42:00Z" w:initials="LC">
    <w:p w14:paraId="33925041" w14:textId="77777777" w:rsidR="0012608C" w:rsidRDefault="0012608C" w:rsidP="000B7908">
      <w:r>
        <w:rPr>
          <w:rStyle w:val="CommentReference"/>
        </w:rPr>
        <w:annotationRef/>
      </w:r>
      <w:r>
        <w:rPr>
          <w:color w:val="000000"/>
        </w:rPr>
        <w:t xml:space="preserve">Croll, </w:t>
      </w:r>
      <w:hyperlink r:id="rId1" w:history="1">
        <w:r w:rsidRPr="000B7908">
          <w:rPr>
            <w:rStyle w:val="Hyperlink"/>
          </w:rPr>
          <w:t>crolll@un.org</w:t>
        </w:r>
      </w:hyperlink>
      <w:r>
        <w:rPr>
          <w:color w:val="000000"/>
        </w:rPr>
        <w:t xml:space="preserve"> </w:t>
      </w:r>
    </w:p>
  </w:comment>
  <w:comment w:id="2" w:author="Luke Croll" w:date="2023-04-15T07:42:00Z" w:initials="LC">
    <w:p w14:paraId="6D773654" w14:textId="77777777" w:rsidR="0012608C" w:rsidRDefault="0012608C" w:rsidP="00243A8D">
      <w:r>
        <w:rPr>
          <w:rStyle w:val="CommentReference"/>
        </w:rPr>
        <w:annotationRef/>
      </w:r>
      <w:r>
        <w:rPr>
          <w:color w:val="000000"/>
        </w:rPr>
        <w:t>Man</w:t>
      </w:r>
    </w:p>
  </w:comment>
  <w:comment w:id="23" w:author="Luke Croll" w:date="2023-04-15T15:25:00Z" w:initials="LC">
    <w:p w14:paraId="23F0B129" w14:textId="77777777" w:rsidR="00E63D1A" w:rsidRDefault="00E63D1A" w:rsidP="008D4755">
      <w:r>
        <w:rPr>
          <w:rStyle w:val="CommentReference"/>
        </w:rPr>
        <w:annotationRef/>
      </w:r>
      <w:r>
        <w:rPr>
          <w:color w:val="000000"/>
        </w:rPr>
        <w:t xml:space="preserve">Translators: in the E version of A/77/812, the title is capped. However, this Member State did not use caps, presumably to indicate, in its opinion, the illegitimacy of the body. Accordingly, caps are not being used here.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925041" w15:done="0"/>
  <w15:commentEx w15:paraId="6D773654" w15:done="0"/>
  <w15:commentEx w15:paraId="23F0B1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4D3F4" w16cex:dateUtc="2023-04-15T11:42:00Z"/>
  <w16cex:commentExtensible w16cex:durableId="27E4D3FD" w16cex:dateUtc="2023-04-15T11:42:00Z"/>
  <w16cex:commentExtensible w16cex:durableId="27E54062" w16cex:dateUtc="2023-04-15T1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925041" w16cid:durableId="27E4D3F4"/>
  <w16cid:commentId w16cid:paraId="6D773654" w16cid:durableId="27E4D3FD"/>
  <w16cid:commentId w16cid:paraId="23F0B129" w16cid:durableId="27E540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5409E" w14:textId="77777777" w:rsidR="00BE5877" w:rsidRDefault="00BE5877" w:rsidP="00556720">
      <w:r>
        <w:separator/>
      </w:r>
    </w:p>
  </w:endnote>
  <w:endnote w:type="continuationSeparator" w:id="0">
    <w:p w14:paraId="774FD531" w14:textId="77777777" w:rsidR="00BE5877" w:rsidRDefault="00BE5877" w:rsidP="0055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nova MFA Cyrillic:dlig&amp;frac=1">
    <w:altName w:val="Cambria"/>
    <w:panose1 w:val="020B0604020202020204"/>
    <w:charset w:val="01"/>
    <w:family w:val="roman"/>
    <w:pitch w:val="variable"/>
  </w:font>
  <w:font w:name="Barcode 3 of 9 by request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CA381B" w14:paraId="3672AFFE" w14:textId="77777777" w:rsidTr="00CA381B">
      <w:tc>
        <w:tcPr>
          <w:tcW w:w="4920" w:type="dxa"/>
          <w:shd w:val="clear" w:color="auto" w:fill="auto"/>
        </w:tcPr>
        <w:p w14:paraId="25E2F65B" w14:textId="4E72B18B" w:rsidR="00CA381B" w:rsidRPr="00CA381B" w:rsidRDefault="00CA381B" w:rsidP="00CA381B">
          <w:pPr>
            <w:pStyle w:val="Footer"/>
            <w:jc w:val="right"/>
            <w:rPr>
              <w:b w:val="0"/>
              <w:w w:val="103"/>
              <w:sz w:val="14"/>
            </w:rPr>
          </w:pPr>
        </w:p>
      </w:tc>
      <w:tc>
        <w:tcPr>
          <w:tcW w:w="4920" w:type="dxa"/>
          <w:shd w:val="clear" w:color="auto" w:fill="auto"/>
        </w:tcPr>
        <w:p w14:paraId="0F11BC55" w14:textId="532AE61B" w:rsidR="00CA381B" w:rsidRPr="00CA381B" w:rsidRDefault="00CA381B" w:rsidP="00CA381B">
          <w:pPr>
            <w:pStyle w:val="Footer"/>
            <w:rPr>
              <w:w w:val="103"/>
            </w:rPr>
          </w:pP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PAGE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3</w:t>
          </w:r>
          <w:r>
            <w:rPr>
              <w:w w:val="103"/>
            </w:rPr>
            <w:fldChar w:fldCharType="end"/>
          </w:r>
          <w:r>
            <w:rPr>
              <w:w w:val="103"/>
            </w:rPr>
            <w:t>/</w:t>
          </w: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NUMPAGES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4</w:t>
          </w:r>
          <w:r>
            <w:rPr>
              <w:w w:val="103"/>
            </w:rPr>
            <w:fldChar w:fldCharType="end"/>
          </w:r>
        </w:p>
      </w:tc>
    </w:tr>
    <w:tr w:rsidR="00BB0F31" w14:paraId="301CC147" w14:textId="77777777" w:rsidTr="00CA381B">
      <w:tc>
        <w:tcPr>
          <w:tcW w:w="4920" w:type="dxa"/>
          <w:shd w:val="clear" w:color="auto" w:fill="auto"/>
        </w:tcPr>
        <w:p w14:paraId="7A3B76F1" w14:textId="77777777" w:rsidR="00BB0F31" w:rsidRDefault="00BB0F31" w:rsidP="00CA381B">
          <w:pPr>
            <w:pStyle w:val="Footer"/>
            <w:jc w:val="right"/>
            <w:rPr>
              <w:b w:val="0"/>
              <w:w w:val="103"/>
              <w:sz w:val="14"/>
            </w:rPr>
          </w:pPr>
        </w:p>
      </w:tc>
      <w:tc>
        <w:tcPr>
          <w:tcW w:w="4920" w:type="dxa"/>
          <w:shd w:val="clear" w:color="auto" w:fill="auto"/>
        </w:tcPr>
        <w:p w14:paraId="564F026C" w14:textId="77777777" w:rsidR="00BB0F31" w:rsidRDefault="00BB0F31" w:rsidP="00CA381B">
          <w:pPr>
            <w:pStyle w:val="Footer"/>
            <w:rPr>
              <w:w w:val="103"/>
            </w:rPr>
          </w:pPr>
        </w:p>
      </w:tc>
    </w:tr>
  </w:tbl>
  <w:p w14:paraId="7226FA77" w14:textId="77777777" w:rsidR="00CA381B" w:rsidRPr="00CA381B" w:rsidRDefault="00CA381B" w:rsidP="00CA3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CA381B" w14:paraId="1A069C98" w14:textId="77777777" w:rsidTr="00CA381B">
      <w:tc>
        <w:tcPr>
          <w:tcW w:w="4920" w:type="dxa"/>
          <w:shd w:val="clear" w:color="auto" w:fill="auto"/>
        </w:tcPr>
        <w:p w14:paraId="2557D46D" w14:textId="04C6B21B" w:rsidR="00CA381B" w:rsidRPr="00CA381B" w:rsidRDefault="00CA381B" w:rsidP="00CA381B">
          <w:pPr>
            <w:pStyle w:val="Footer"/>
            <w:jc w:val="right"/>
            <w:rPr>
              <w:w w:val="103"/>
            </w:rPr>
          </w:pP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PAGE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2</w:t>
          </w:r>
          <w:r>
            <w:rPr>
              <w:w w:val="103"/>
            </w:rPr>
            <w:fldChar w:fldCharType="end"/>
          </w:r>
          <w:r>
            <w:rPr>
              <w:w w:val="103"/>
            </w:rPr>
            <w:t>/</w:t>
          </w: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NUMPAGES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3</w:t>
          </w:r>
          <w:r>
            <w:rPr>
              <w:w w:val="103"/>
            </w:rPr>
            <w:fldChar w:fldCharType="end"/>
          </w:r>
        </w:p>
      </w:tc>
      <w:tc>
        <w:tcPr>
          <w:tcW w:w="4920" w:type="dxa"/>
          <w:shd w:val="clear" w:color="auto" w:fill="auto"/>
        </w:tcPr>
        <w:p w14:paraId="357D111F" w14:textId="65709639" w:rsidR="00CA381B" w:rsidRPr="00CA381B" w:rsidRDefault="00CA381B" w:rsidP="00CA381B">
          <w:pPr>
            <w:pStyle w:val="Footer"/>
            <w:rPr>
              <w:b w:val="0"/>
              <w:w w:val="103"/>
              <w:sz w:val="14"/>
            </w:rPr>
          </w:pPr>
        </w:p>
      </w:tc>
    </w:tr>
  </w:tbl>
  <w:p w14:paraId="46873865" w14:textId="77777777" w:rsidR="00CA381B" w:rsidRPr="00CA381B" w:rsidRDefault="00CA381B" w:rsidP="00CA3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801"/>
      <w:gridCol w:w="4920"/>
    </w:tblGrid>
    <w:tr w:rsidR="00CA381B" w14:paraId="60571E53" w14:textId="77777777" w:rsidTr="00CA381B">
      <w:tc>
        <w:tcPr>
          <w:tcW w:w="3801" w:type="dxa"/>
        </w:tcPr>
        <w:p w14:paraId="4087D2F1" w14:textId="7CE066D6" w:rsidR="00CA381B" w:rsidRPr="00CA381B" w:rsidRDefault="00CA381B" w:rsidP="00A563C1">
          <w:pPr>
            <w:pStyle w:val="ReleaseDate0"/>
            <w:rPr>
              <w:rFonts w:ascii="Barcode 3 of 9 by request" w:hAnsi="Barcode 3 of 9 by request"/>
              <w:b/>
              <w:sz w:val="24"/>
            </w:rPr>
          </w:pPr>
        </w:p>
      </w:tc>
      <w:tc>
        <w:tcPr>
          <w:tcW w:w="4920" w:type="dxa"/>
        </w:tcPr>
        <w:p w14:paraId="35B448BC" w14:textId="47D62617" w:rsidR="00CA381B" w:rsidRDefault="00CA381B" w:rsidP="00CA381B">
          <w:pPr>
            <w:pStyle w:val="Footer"/>
            <w:jc w:val="right"/>
            <w:rPr>
              <w:b w:val="0"/>
              <w:sz w:val="20"/>
            </w:rPr>
          </w:pPr>
        </w:p>
      </w:tc>
    </w:tr>
  </w:tbl>
  <w:p w14:paraId="67898999" w14:textId="77777777" w:rsidR="00CA381B" w:rsidRPr="00CA381B" w:rsidRDefault="00CA381B" w:rsidP="00CA381B">
    <w:pPr>
      <w:pStyle w:val="Footer"/>
      <w:spacing w:line="56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30AC3" w14:textId="77777777" w:rsidR="00BE5877" w:rsidRPr="00145D94" w:rsidRDefault="00BE5877" w:rsidP="00145D94">
      <w:pPr>
        <w:pStyle w:val="Footer"/>
        <w:spacing w:after="80"/>
        <w:ind w:left="792"/>
        <w:rPr>
          <w:sz w:val="16"/>
        </w:rPr>
      </w:pPr>
      <w:r w:rsidRPr="00145D94">
        <w:rPr>
          <w:sz w:val="16"/>
        </w:rPr>
        <w:t>__________________</w:t>
      </w:r>
    </w:p>
  </w:footnote>
  <w:footnote w:type="continuationSeparator" w:id="0">
    <w:p w14:paraId="0917FC0B" w14:textId="77777777" w:rsidR="00BE5877" w:rsidRPr="00145D94" w:rsidRDefault="00BE5877" w:rsidP="00145D94">
      <w:pPr>
        <w:pStyle w:val="Footer"/>
        <w:spacing w:after="80"/>
        <w:ind w:left="792"/>
        <w:rPr>
          <w:sz w:val="16"/>
        </w:rPr>
      </w:pPr>
      <w:r w:rsidRPr="00145D94">
        <w:rPr>
          <w:sz w:val="16"/>
        </w:rPr>
        <w:t>__________________</w:t>
      </w:r>
    </w:p>
  </w:footnote>
  <w:footnote w:id="1">
    <w:p w14:paraId="5C1C8712" w14:textId="5C6572E1" w:rsidR="0012608C" w:rsidRPr="0012608C" w:rsidRDefault="0012608C">
      <w:pPr>
        <w:pStyle w:val="FootnoteText"/>
        <w:rPr>
          <w:lang w:val="en-US"/>
          <w:rPrChange w:id="26" w:author="Luke Croll" w:date="2023-04-15T07:57:00Z">
            <w:rPr/>
          </w:rPrChange>
        </w:rPr>
      </w:pPr>
      <w:ins w:id="27" w:author="Luke Croll" w:date="2023-04-15T07:57:00Z">
        <w:r>
          <w:rPr>
            <w:rStyle w:val="FootnoteReference"/>
          </w:rPr>
          <w:t>*</w:t>
        </w:r>
        <w:r>
          <w:t xml:space="preserve"> </w:t>
        </w:r>
        <w:r>
          <w:rPr>
            <w:lang w:val="en-US"/>
          </w:rPr>
          <w:t xml:space="preserve">See A/77/851, annex. 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CA381B" w14:paraId="5F030C0E" w14:textId="77777777" w:rsidTr="00CA381B">
      <w:trPr>
        <w:trHeight w:hRule="exact" w:val="864"/>
      </w:trPr>
      <w:tc>
        <w:tcPr>
          <w:tcW w:w="4920" w:type="dxa"/>
          <w:shd w:val="clear" w:color="auto" w:fill="auto"/>
          <w:vAlign w:val="bottom"/>
        </w:tcPr>
        <w:p w14:paraId="09630C5E" w14:textId="7DDC41A0" w:rsidR="00CA381B" w:rsidRPr="00CA381B" w:rsidRDefault="00A563C1" w:rsidP="00CA381B">
          <w:pPr>
            <w:pStyle w:val="Header"/>
            <w:spacing w:after="80"/>
            <w:rPr>
              <w:b/>
            </w:rPr>
          </w:pPr>
          <w:r>
            <w:rPr>
              <w:b/>
            </w:rPr>
            <w:t>A/ES-11/</w:t>
          </w:r>
          <w:r w:rsidR="007A3BBC">
            <w:rPr>
              <w:b/>
            </w:rPr>
            <w:t>20</w:t>
          </w:r>
        </w:p>
      </w:tc>
      <w:tc>
        <w:tcPr>
          <w:tcW w:w="4920" w:type="dxa"/>
          <w:shd w:val="clear" w:color="auto" w:fill="auto"/>
          <w:vAlign w:val="bottom"/>
        </w:tcPr>
        <w:p w14:paraId="37DE1CC9" w14:textId="77777777" w:rsidR="00CA381B" w:rsidRDefault="00CA381B" w:rsidP="00CA381B">
          <w:pPr>
            <w:pStyle w:val="Header"/>
          </w:pPr>
        </w:p>
      </w:tc>
    </w:tr>
  </w:tbl>
  <w:p w14:paraId="7F842E40" w14:textId="77777777" w:rsidR="00CA381B" w:rsidRPr="00CA381B" w:rsidRDefault="00CA381B" w:rsidP="00CA3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CA381B" w14:paraId="708ABBEF" w14:textId="77777777" w:rsidTr="00CA381B">
      <w:trPr>
        <w:trHeight w:hRule="exact" w:val="864"/>
      </w:trPr>
      <w:tc>
        <w:tcPr>
          <w:tcW w:w="4920" w:type="dxa"/>
          <w:shd w:val="clear" w:color="auto" w:fill="auto"/>
          <w:vAlign w:val="bottom"/>
        </w:tcPr>
        <w:p w14:paraId="1F3BE570" w14:textId="77777777" w:rsidR="00CA381B" w:rsidRDefault="00CA381B" w:rsidP="00CA381B">
          <w:pPr>
            <w:pStyle w:val="Header"/>
          </w:pPr>
        </w:p>
      </w:tc>
      <w:tc>
        <w:tcPr>
          <w:tcW w:w="4920" w:type="dxa"/>
          <w:shd w:val="clear" w:color="auto" w:fill="auto"/>
          <w:vAlign w:val="bottom"/>
        </w:tcPr>
        <w:p w14:paraId="57DDBC39" w14:textId="0BFDE48F" w:rsidR="00CA381B" w:rsidRPr="00CA381B" w:rsidRDefault="00CA381B" w:rsidP="00CA381B">
          <w:pPr>
            <w:pStyle w:val="Header"/>
            <w:spacing w:after="80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"sss1"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A/ES-11/1</w:t>
          </w:r>
          <w:r>
            <w:rPr>
              <w:b/>
            </w:rPr>
            <w:fldChar w:fldCharType="end"/>
          </w:r>
          <w:r w:rsidR="00550164">
            <w:rPr>
              <w:b/>
            </w:rPr>
            <w:t>8</w:t>
          </w:r>
        </w:p>
      </w:tc>
    </w:tr>
  </w:tbl>
  <w:p w14:paraId="58C0B195" w14:textId="77777777" w:rsidR="00CA381B" w:rsidRPr="00CA381B" w:rsidRDefault="00CA381B" w:rsidP="00CA3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7"/>
      <w:gridCol w:w="1872"/>
      <w:gridCol w:w="245"/>
      <w:gridCol w:w="3110"/>
      <w:gridCol w:w="245"/>
      <w:gridCol w:w="3096"/>
      <w:gridCol w:w="15"/>
    </w:tblGrid>
    <w:tr w:rsidR="00CA381B" w14:paraId="7A588340" w14:textId="77777777" w:rsidTr="00CA381B">
      <w:trPr>
        <w:trHeight w:hRule="exact" w:val="864"/>
      </w:trPr>
      <w:tc>
        <w:tcPr>
          <w:tcW w:w="1267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432E6676" w14:textId="77777777" w:rsidR="00CA381B" w:rsidRDefault="00CA381B" w:rsidP="00CA381B">
          <w:pPr>
            <w:pStyle w:val="Header"/>
            <w:spacing w:after="120"/>
          </w:pPr>
        </w:p>
      </w:tc>
      <w:tc>
        <w:tcPr>
          <w:tcW w:w="1872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661D8446" w14:textId="7C009D57" w:rsidR="00CA381B" w:rsidRPr="00CA381B" w:rsidRDefault="00CA381B" w:rsidP="00CA381B">
          <w:pPr>
            <w:pStyle w:val="HCh"/>
            <w:spacing w:after="80"/>
            <w:rPr>
              <w:b w:val="0"/>
              <w:spacing w:val="2"/>
              <w:w w:val="96"/>
            </w:rPr>
          </w:pPr>
          <w:r>
            <w:rPr>
              <w:b w:val="0"/>
              <w:spacing w:val="2"/>
              <w:w w:val="96"/>
            </w:rPr>
            <w:t>United Nations</w:t>
          </w:r>
        </w:p>
      </w:tc>
      <w:tc>
        <w:tcPr>
          <w:tcW w:w="245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15684F3E" w14:textId="77777777" w:rsidR="00CA381B" w:rsidRDefault="00CA381B" w:rsidP="00CA381B">
          <w:pPr>
            <w:pStyle w:val="Header"/>
            <w:spacing w:after="120"/>
          </w:pPr>
        </w:p>
      </w:tc>
      <w:tc>
        <w:tcPr>
          <w:tcW w:w="6466" w:type="dxa"/>
          <w:gridSpan w:val="4"/>
          <w:tcBorders>
            <w:bottom w:val="single" w:sz="4" w:space="0" w:color="auto"/>
          </w:tcBorders>
          <w:shd w:val="clear" w:color="auto" w:fill="auto"/>
          <w:vAlign w:val="bottom"/>
        </w:tcPr>
        <w:p w14:paraId="5DB4C0E2" w14:textId="68B7D4EC" w:rsidR="00CA381B" w:rsidRPr="00CA381B" w:rsidRDefault="00CA381B" w:rsidP="00CA381B">
          <w:pPr>
            <w:spacing w:after="80" w:line="240" w:lineRule="auto"/>
            <w:jc w:val="right"/>
            <w:rPr>
              <w:position w:val="-4"/>
            </w:rPr>
          </w:pPr>
          <w:r>
            <w:rPr>
              <w:position w:val="-4"/>
              <w:sz w:val="40"/>
            </w:rPr>
            <w:t>A</w:t>
          </w:r>
          <w:r>
            <w:rPr>
              <w:position w:val="-4"/>
            </w:rPr>
            <w:t>/ES-11/</w:t>
          </w:r>
          <w:r w:rsidR="007A3BBC">
            <w:rPr>
              <w:position w:val="-4"/>
            </w:rPr>
            <w:t>20</w:t>
          </w:r>
        </w:p>
      </w:tc>
    </w:tr>
    <w:tr w:rsidR="00CA381B" w:rsidRPr="00CA381B" w14:paraId="07C3C246" w14:textId="77777777" w:rsidTr="00CA381B">
      <w:trPr>
        <w:gridAfter w:val="1"/>
        <w:wAfter w:w="15" w:type="dxa"/>
        <w:trHeight w:hRule="exact" w:val="2880"/>
      </w:trPr>
      <w:tc>
        <w:tcPr>
          <w:tcW w:w="126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30B036B2" w14:textId="4742DB2A" w:rsidR="00CA381B" w:rsidRPr="00CA381B" w:rsidRDefault="00CA381B" w:rsidP="00CA381B">
          <w:pPr>
            <w:pStyle w:val="Header"/>
            <w:spacing w:before="120"/>
            <w:jc w:val="center"/>
          </w:pPr>
          <w:r>
            <w:t xml:space="preserve"> </w:t>
          </w:r>
          <w:r>
            <w:drawing>
              <wp:inline distT="0" distB="0" distL="0" distR="0" wp14:anchorId="6ADEBE23" wp14:editId="38C2C49D">
                <wp:extent cx="713232" cy="597103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232" cy="597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7" w:type="dxa"/>
          <w:gridSpan w:val="3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732F1BA9" w14:textId="22FD91BB" w:rsidR="00CA381B" w:rsidRPr="00CA381B" w:rsidRDefault="00CA381B" w:rsidP="00CA381B">
          <w:pPr>
            <w:pStyle w:val="XLarge"/>
            <w:spacing w:before="109"/>
          </w:pPr>
          <w:r>
            <w:t>General Assembly</w:t>
          </w:r>
        </w:p>
      </w:tc>
      <w:tc>
        <w:tcPr>
          <w:tcW w:w="245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714509CB" w14:textId="77777777" w:rsidR="00CA381B" w:rsidRPr="00CA381B" w:rsidRDefault="00CA381B" w:rsidP="00CA381B">
          <w:pPr>
            <w:pStyle w:val="Header"/>
            <w:spacing w:before="109"/>
          </w:pPr>
        </w:p>
      </w:tc>
      <w:tc>
        <w:tcPr>
          <w:tcW w:w="3096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2DE083F2" w14:textId="77777777" w:rsidR="00CA381B" w:rsidRDefault="00CA381B" w:rsidP="00CA381B">
          <w:pPr>
            <w:pStyle w:val="Publication"/>
            <w:spacing w:before="240"/>
            <w:rPr>
              <w:color w:val="010000"/>
            </w:rPr>
          </w:pPr>
          <w:r>
            <w:rPr>
              <w:color w:val="010000"/>
            </w:rPr>
            <w:t>Distr.: General</w:t>
          </w:r>
        </w:p>
        <w:p w14:paraId="7FBCFC60" w14:textId="686CE854" w:rsidR="00CA381B" w:rsidRDefault="007A3BBC" w:rsidP="00BB0F31">
          <w:pPr>
            <w:rPr>
              <w:lang w:eastAsia="en-US"/>
            </w:rPr>
          </w:pPr>
          <w:r>
            <w:rPr>
              <w:lang w:eastAsia="en-US"/>
            </w:rPr>
            <w:t>13</w:t>
          </w:r>
          <w:r w:rsidR="00C95076">
            <w:rPr>
              <w:lang w:eastAsia="en-US"/>
            </w:rPr>
            <w:t xml:space="preserve"> April</w:t>
          </w:r>
          <w:r w:rsidR="00CA381B">
            <w:rPr>
              <w:lang w:eastAsia="en-US"/>
            </w:rPr>
            <w:t xml:space="preserve"> 20</w:t>
          </w:r>
          <w:r w:rsidR="00A563C1">
            <w:rPr>
              <w:lang w:eastAsia="en-US"/>
            </w:rPr>
            <w:t>23</w:t>
          </w:r>
        </w:p>
        <w:p w14:paraId="4C9ECD1E" w14:textId="7562D8DE" w:rsidR="00CA381B" w:rsidRDefault="00CA381B" w:rsidP="00CA381B">
          <w:pPr>
            <w:rPr>
              <w:lang w:eastAsia="en-US"/>
            </w:rPr>
          </w:pPr>
        </w:p>
        <w:p w14:paraId="0095A411" w14:textId="5DCA431B" w:rsidR="00CA381B" w:rsidRPr="00CA381B" w:rsidRDefault="00CA381B" w:rsidP="00CA381B">
          <w:pPr>
            <w:rPr>
              <w:lang w:eastAsia="en-US"/>
            </w:rPr>
          </w:pPr>
          <w:r>
            <w:rPr>
              <w:lang w:eastAsia="en-US"/>
            </w:rPr>
            <w:t>Original: English</w:t>
          </w:r>
        </w:p>
      </w:tc>
    </w:tr>
  </w:tbl>
  <w:p w14:paraId="170F2D47" w14:textId="77777777" w:rsidR="00CA381B" w:rsidRPr="00CA381B" w:rsidRDefault="00CA381B" w:rsidP="00CA381B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AD0"/>
    <w:multiLevelType w:val="hybridMultilevel"/>
    <w:tmpl w:val="B13E15D6"/>
    <w:lvl w:ilvl="0" w:tplc="7E46B9FA">
      <w:start w:val="1"/>
      <w:numFmt w:val="bullet"/>
      <w:pStyle w:val="Bullet2"/>
      <w:lvlText w:val=""/>
      <w:lvlJc w:val="left"/>
      <w:pPr>
        <w:ind w:left="2807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7" w:hanging="360"/>
      </w:pPr>
      <w:rPr>
        <w:rFonts w:ascii="Wingdings" w:hAnsi="Wingdings" w:hint="default"/>
      </w:rPr>
    </w:lvl>
  </w:abstractNum>
  <w:abstractNum w:abstractNumId="1" w15:restartNumberingAfterBreak="0">
    <w:nsid w:val="3C456276"/>
    <w:multiLevelType w:val="hybridMultilevel"/>
    <w:tmpl w:val="19149710"/>
    <w:lvl w:ilvl="0" w:tplc="F4AAAF66">
      <w:start w:val="1"/>
      <w:numFmt w:val="bullet"/>
      <w:pStyle w:val="Bullet3"/>
      <w:lvlText w:val=""/>
      <w:lvlJc w:val="left"/>
      <w:pPr>
        <w:ind w:left="3283" w:hanging="360"/>
      </w:pPr>
      <w:rPr>
        <w:rFonts w:ascii="Symbol" w:hAnsi="Symbol" w:cs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2" w15:restartNumberingAfterBreak="0">
    <w:nsid w:val="4CE669A5"/>
    <w:multiLevelType w:val="multilevel"/>
    <w:tmpl w:val="2B7A5FDC"/>
    <w:lvl w:ilvl="0">
      <w:start w:val="1"/>
      <w:numFmt w:val="bullet"/>
      <w:pStyle w:val="NormalBullet"/>
      <w:lvlText w:val=""/>
      <w:lvlJc w:val="left"/>
      <w:pPr>
        <w:tabs>
          <w:tab w:val="num" w:pos="2376"/>
        </w:tabs>
        <w:ind w:left="2218" w:hanging="202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16"/>
        </w:tabs>
        <w:ind w:left="38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176"/>
        </w:tabs>
        <w:ind w:left="41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6"/>
        </w:tabs>
        <w:ind w:left="48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256"/>
        </w:tabs>
        <w:ind w:left="5256" w:hanging="360"/>
      </w:pPr>
      <w:rPr>
        <w:rFonts w:hint="default"/>
      </w:rPr>
    </w:lvl>
  </w:abstractNum>
  <w:abstractNum w:abstractNumId="3" w15:restartNumberingAfterBreak="0">
    <w:nsid w:val="64F14A04"/>
    <w:multiLevelType w:val="hybridMultilevel"/>
    <w:tmpl w:val="0F8E0BF2"/>
    <w:lvl w:ilvl="0" w:tplc="F404D8B4">
      <w:start w:val="1"/>
      <w:numFmt w:val="bullet"/>
      <w:pStyle w:val="Bullet1"/>
      <w:lvlText w:val=""/>
      <w:lvlJc w:val="left"/>
      <w:pPr>
        <w:ind w:left="1976" w:hanging="360"/>
      </w:pPr>
      <w:rPr>
        <w:rFonts w:ascii="Symbol" w:hAnsi="Symbol" w:cs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6" w:hanging="360"/>
      </w:pPr>
      <w:rPr>
        <w:rFonts w:ascii="Wingdings" w:hAnsi="Wingdings" w:hint="default"/>
      </w:rPr>
    </w:lvl>
  </w:abstractNum>
  <w:num w:numId="1" w16cid:durableId="933318262">
    <w:abstractNumId w:val="0"/>
  </w:num>
  <w:num w:numId="2" w16cid:durableId="2066564073">
    <w:abstractNumId w:val="2"/>
  </w:num>
  <w:num w:numId="3" w16cid:durableId="49697539">
    <w:abstractNumId w:val="3"/>
  </w:num>
  <w:num w:numId="4" w16cid:durableId="1991009227">
    <w:abstractNumId w:val="1"/>
  </w:num>
  <w:num w:numId="5" w16cid:durableId="1115247721">
    <w:abstractNumId w:val="3"/>
  </w:num>
  <w:num w:numId="6" w16cid:durableId="1482697336">
    <w:abstractNumId w:val="1"/>
  </w:num>
  <w:num w:numId="7" w16cid:durableId="1462767050">
    <w:abstractNumId w:val="3"/>
  </w:num>
  <w:num w:numId="8" w16cid:durableId="1191648104">
    <w:abstractNumId w:val="1"/>
  </w:num>
  <w:num w:numId="9" w16cid:durableId="711157013">
    <w:abstractNumId w:val="3"/>
  </w:num>
  <w:num w:numId="10" w16cid:durableId="715930054">
    <w:abstractNumId w:val="1"/>
  </w:num>
  <w:num w:numId="11" w16cid:durableId="325590476">
    <w:abstractNumId w:val="3"/>
  </w:num>
  <w:num w:numId="12" w16cid:durableId="1256132207">
    <w:abstractNumId w:val="0"/>
  </w:num>
  <w:num w:numId="13" w16cid:durableId="1922133395">
    <w:abstractNumId w:val="1"/>
  </w:num>
  <w:num w:numId="14" w16cid:durableId="353650874">
    <w:abstractNumId w:val="2"/>
  </w:num>
  <w:num w:numId="15" w16cid:durableId="475949298">
    <w:abstractNumId w:val="3"/>
  </w:num>
  <w:num w:numId="16" w16cid:durableId="764616880">
    <w:abstractNumId w:val="0"/>
  </w:num>
  <w:num w:numId="17" w16cid:durableId="1101101907">
    <w:abstractNumId w:val="1"/>
  </w:num>
  <w:num w:numId="18" w16cid:durableId="923607552">
    <w:abstractNumId w:val="2"/>
  </w:num>
  <w:num w:numId="19" w16cid:durableId="1367026498">
    <w:abstractNumId w:val="3"/>
  </w:num>
  <w:num w:numId="20" w16cid:durableId="923760698">
    <w:abstractNumId w:val="1"/>
  </w:num>
  <w:num w:numId="21" w16cid:durableId="574782466">
    <w:abstractNumId w:val="3"/>
  </w:num>
  <w:num w:numId="22" w16cid:durableId="1137450049">
    <w:abstractNumId w:val="1"/>
  </w:num>
  <w:num w:numId="23" w16cid:durableId="2144417369">
    <w:abstractNumId w:val="3"/>
  </w:num>
  <w:num w:numId="24" w16cid:durableId="1045562083">
    <w:abstractNumId w:val="1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e Croll">
    <w15:presenceInfo w15:providerId="AD" w15:userId="S::crolll@un.org::82f6372e-e66a-4e75-b16e-b3bd64305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trackRevisions/>
  <w:defaultTabStop w:val="475"/>
  <w:hyphenationZone w:val="20"/>
  <w:doNotHyphenateCaps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uppressBottomSpacing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genda Title1" w:val="Letter dated 28 February 2014 from the Permanent Representative of Ukraine to the United Nations addressed to the President of the Security Council (S/2014/136)_x000d_"/>
    <w:docVar w:name="Agenda1" w:val="Agenda item 5_x000d_"/>
    <w:docVar w:name="Barcode" w:val="*2225095*"/>
    <w:docVar w:name="CreationDt" w:val="08/11/2022 12:06 PM"/>
    <w:docVar w:name="DocCategory" w:val="Doc"/>
    <w:docVar w:name="DocType" w:val="Final"/>
    <w:docVar w:name="DutyStation" w:val="New York"/>
    <w:docVar w:name="FooterJN" w:val="22-25095"/>
    <w:docVar w:name="jobn" w:val="22-25095 (E)"/>
    <w:docVar w:name="jobnDT" w:val="22-25095 (E)   081122"/>
    <w:docVar w:name="jobnDTDT" w:val="22-25095 (E)   081122   081122"/>
    <w:docVar w:name="JobNo" w:val="2225095E"/>
    <w:docVar w:name="JobNo2" w:val="2267920E"/>
    <w:docVar w:name="LocalDrive" w:val="0"/>
    <w:docVar w:name="OandT" w:val=" "/>
    <w:docVar w:name="Session1" w:val="Eleventh emergency special session_x000d_"/>
    <w:docVar w:name="sss1" w:val="A/ES-11/10"/>
    <w:docVar w:name="sss2" w:val="-"/>
    <w:docVar w:name="Symbol1" w:val="A/ES-11/10"/>
    <w:docVar w:name="Symbol2" w:val="-"/>
    <w:docVar w:name="Title1" w:val="_x0009__x0009_Letter dated 7 November 2022 from the Permanent Representatives of Canada, Guatemala, the Netherlands and Ukraine to the United Nations addressed to the President of the General Assembly_x000d_"/>
  </w:docVars>
  <w:rsids>
    <w:rsidRoot w:val="00391F94"/>
    <w:rsid w:val="00012805"/>
    <w:rsid w:val="0001325F"/>
    <w:rsid w:val="00017FCF"/>
    <w:rsid w:val="00024D1E"/>
    <w:rsid w:val="000408AB"/>
    <w:rsid w:val="000B3288"/>
    <w:rsid w:val="000B5AFB"/>
    <w:rsid w:val="000C4C9C"/>
    <w:rsid w:val="00103C50"/>
    <w:rsid w:val="0011766D"/>
    <w:rsid w:val="00123F7C"/>
    <w:rsid w:val="00125652"/>
    <w:rsid w:val="0012608C"/>
    <w:rsid w:val="00145D94"/>
    <w:rsid w:val="001A207A"/>
    <w:rsid w:val="001C22A4"/>
    <w:rsid w:val="001C66B8"/>
    <w:rsid w:val="001D79B0"/>
    <w:rsid w:val="002007C7"/>
    <w:rsid w:val="00200F9C"/>
    <w:rsid w:val="00201732"/>
    <w:rsid w:val="00214645"/>
    <w:rsid w:val="002706A2"/>
    <w:rsid w:val="00271702"/>
    <w:rsid w:val="002C633D"/>
    <w:rsid w:val="002D4300"/>
    <w:rsid w:val="002D5AB8"/>
    <w:rsid w:val="002E09A8"/>
    <w:rsid w:val="00300B6A"/>
    <w:rsid w:val="00346E64"/>
    <w:rsid w:val="003552E5"/>
    <w:rsid w:val="00371A3B"/>
    <w:rsid w:val="00391F94"/>
    <w:rsid w:val="003A0A16"/>
    <w:rsid w:val="003D159A"/>
    <w:rsid w:val="003E3B08"/>
    <w:rsid w:val="003E723B"/>
    <w:rsid w:val="003F25BA"/>
    <w:rsid w:val="00404DA6"/>
    <w:rsid w:val="0040781A"/>
    <w:rsid w:val="00410F55"/>
    <w:rsid w:val="0044179B"/>
    <w:rsid w:val="004856CD"/>
    <w:rsid w:val="00492688"/>
    <w:rsid w:val="00492ED8"/>
    <w:rsid w:val="004A199E"/>
    <w:rsid w:val="004A6554"/>
    <w:rsid w:val="004B0B18"/>
    <w:rsid w:val="004B4C46"/>
    <w:rsid w:val="004D17DB"/>
    <w:rsid w:val="00525648"/>
    <w:rsid w:val="0054091E"/>
    <w:rsid w:val="00550164"/>
    <w:rsid w:val="00556720"/>
    <w:rsid w:val="00564E7E"/>
    <w:rsid w:val="005C49C8"/>
    <w:rsid w:val="005F2F1C"/>
    <w:rsid w:val="00612565"/>
    <w:rsid w:val="006137E4"/>
    <w:rsid w:val="00636929"/>
    <w:rsid w:val="0064252E"/>
    <w:rsid w:val="00651750"/>
    <w:rsid w:val="00656F13"/>
    <w:rsid w:val="00674235"/>
    <w:rsid w:val="006B54A5"/>
    <w:rsid w:val="006D6278"/>
    <w:rsid w:val="006D634E"/>
    <w:rsid w:val="006E19F3"/>
    <w:rsid w:val="006E2FA3"/>
    <w:rsid w:val="00707CAD"/>
    <w:rsid w:val="00747697"/>
    <w:rsid w:val="00764DD9"/>
    <w:rsid w:val="00777887"/>
    <w:rsid w:val="007A3BBC"/>
    <w:rsid w:val="007A4C14"/>
    <w:rsid w:val="007A620C"/>
    <w:rsid w:val="007F1EE6"/>
    <w:rsid w:val="00811400"/>
    <w:rsid w:val="00812C72"/>
    <w:rsid w:val="00846D29"/>
    <w:rsid w:val="00855FFA"/>
    <w:rsid w:val="008723C3"/>
    <w:rsid w:val="00890662"/>
    <w:rsid w:val="0089085F"/>
    <w:rsid w:val="008A156F"/>
    <w:rsid w:val="008F1C5D"/>
    <w:rsid w:val="00942376"/>
    <w:rsid w:val="00947922"/>
    <w:rsid w:val="009517EC"/>
    <w:rsid w:val="00953D0C"/>
    <w:rsid w:val="009A4A74"/>
    <w:rsid w:val="009E1969"/>
    <w:rsid w:val="00A20AC0"/>
    <w:rsid w:val="00A30DCB"/>
    <w:rsid w:val="00A563C1"/>
    <w:rsid w:val="00A67B69"/>
    <w:rsid w:val="00A73452"/>
    <w:rsid w:val="00A81678"/>
    <w:rsid w:val="00A93A73"/>
    <w:rsid w:val="00AA2E74"/>
    <w:rsid w:val="00AA31F4"/>
    <w:rsid w:val="00AB2BAB"/>
    <w:rsid w:val="00AC617F"/>
    <w:rsid w:val="00AE72A3"/>
    <w:rsid w:val="00AF27C3"/>
    <w:rsid w:val="00B27E2C"/>
    <w:rsid w:val="00B40842"/>
    <w:rsid w:val="00B53AAF"/>
    <w:rsid w:val="00BA666B"/>
    <w:rsid w:val="00BB0F31"/>
    <w:rsid w:val="00BB5C7D"/>
    <w:rsid w:val="00BE196B"/>
    <w:rsid w:val="00BE3321"/>
    <w:rsid w:val="00BE5877"/>
    <w:rsid w:val="00BF5B27"/>
    <w:rsid w:val="00BF6BE0"/>
    <w:rsid w:val="00C46C2C"/>
    <w:rsid w:val="00C779E4"/>
    <w:rsid w:val="00C95076"/>
    <w:rsid w:val="00CA381B"/>
    <w:rsid w:val="00CD4AC4"/>
    <w:rsid w:val="00D526E8"/>
    <w:rsid w:val="00D94A42"/>
    <w:rsid w:val="00DC7B16"/>
    <w:rsid w:val="00DD42F7"/>
    <w:rsid w:val="00E63D1A"/>
    <w:rsid w:val="00E870C2"/>
    <w:rsid w:val="00EC02FD"/>
    <w:rsid w:val="00EC77A0"/>
    <w:rsid w:val="00ED42F5"/>
    <w:rsid w:val="00ED5AA7"/>
    <w:rsid w:val="00F27BF6"/>
    <w:rsid w:val="00F30184"/>
    <w:rsid w:val="00F5593E"/>
    <w:rsid w:val="00F73657"/>
    <w:rsid w:val="00F7600D"/>
    <w:rsid w:val="00F8600E"/>
    <w:rsid w:val="00F86E97"/>
    <w:rsid w:val="00F94BC6"/>
    <w:rsid w:val="00FC49F5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952509"/>
  <w15:chartTrackingRefBased/>
  <w15:docId w15:val="{CA2E72EC-F553-45BF-AB5E-173B7210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 w:qFormat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74"/>
    <w:pPr>
      <w:suppressAutoHyphens/>
      <w:spacing w:after="0" w:line="240" w:lineRule="exact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A16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0A16"/>
    <w:pPr>
      <w:keepNext/>
      <w:spacing w:before="240" w:after="60"/>
      <w:outlineLvl w:val="1"/>
    </w:pPr>
    <w:rPr>
      <w:rFonts w:ascii="Arial" w:eastAsia="Times New Roman" w:hAnsi="Arial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0A16"/>
    <w:pPr>
      <w:keepNext/>
      <w:spacing w:before="240" w:after="60"/>
      <w:outlineLvl w:val="2"/>
    </w:pPr>
    <w:rPr>
      <w:rFonts w:ascii="Arial" w:eastAsia="Times New Roman" w:hAnsi="Arial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A16"/>
    <w:pPr>
      <w:spacing w:before="200"/>
      <w:outlineLvl w:val="3"/>
    </w:pPr>
    <w:rPr>
      <w:rFonts w:ascii="Cambria" w:eastAsia="Times New Roman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A16"/>
    <w:pPr>
      <w:spacing w:before="200"/>
      <w:outlineLvl w:val="4"/>
    </w:pPr>
    <w:rPr>
      <w:rFonts w:ascii="Cambria" w:eastAsia="Times New Roman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A16"/>
    <w:pPr>
      <w:spacing w:line="271" w:lineRule="auto"/>
      <w:outlineLvl w:val="5"/>
    </w:pPr>
    <w:rPr>
      <w:rFonts w:ascii="Cambria" w:eastAsia="Times New Roman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A16"/>
    <w:pPr>
      <w:outlineLvl w:val="6"/>
    </w:pPr>
    <w:rPr>
      <w:rFonts w:ascii="Cambria" w:eastAsia="Times New Roman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A16"/>
    <w:pPr>
      <w:outlineLvl w:val="7"/>
    </w:pPr>
    <w:rPr>
      <w:rFonts w:ascii="Cambria" w:eastAsia="Times New Roman" w:hAnsi="Cambri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A16"/>
    <w:pPr>
      <w:outlineLvl w:val="8"/>
    </w:pPr>
    <w:rPr>
      <w:rFonts w:ascii="Cambria" w:eastAsia="Times New Roman" w:hAnsi="Cambria"/>
      <w:i/>
      <w:iCs/>
      <w:spacing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P">
    <w:name w:val="_ 7_ P"/>
    <w:basedOn w:val="Normal"/>
    <w:next w:val="Normal"/>
    <w:qFormat/>
    <w:rsid w:val="003A0A16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200" w:lineRule="exact"/>
      <w:ind w:left="1267" w:right="1267" w:hanging="1267"/>
      <w:outlineLvl w:val="3"/>
    </w:pPr>
    <w:rPr>
      <w:rFonts w:eastAsia="Times New Roman"/>
      <w:iCs/>
      <w:spacing w:val="3"/>
      <w:sz w:val="14"/>
      <w:szCs w:val="24"/>
    </w:rPr>
  </w:style>
  <w:style w:type="paragraph" w:customStyle="1" w:styleId="H1">
    <w:name w:val="_ H_1"/>
    <w:basedOn w:val="Normal"/>
    <w:next w:val="SingleTxt"/>
    <w:rsid w:val="009A4A74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270" w:lineRule="exact"/>
      <w:ind w:left="1267" w:right="1267" w:hanging="1267"/>
      <w:outlineLvl w:val="0"/>
    </w:pPr>
    <w:rPr>
      <w:b/>
      <w:sz w:val="24"/>
    </w:rPr>
  </w:style>
  <w:style w:type="paragraph" w:customStyle="1" w:styleId="HCh">
    <w:name w:val="_ H _Ch"/>
    <w:basedOn w:val="H1"/>
    <w:next w:val="Normal"/>
    <w:rsid w:val="009A4A74"/>
    <w:pPr>
      <w:spacing w:line="300" w:lineRule="exact"/>
      <w:ind w:left="0" w:right="0" w:firstLine="0"/>
    </w:pPr>
    <w:rPr>
      <w:spacing w:val="-2"/>
      <w:sz w:val="28"/>
    </w:rPr>
  </w:style>
  <w:style w:type="paragraph" w:customStyle="1" w:styleId="HM">
    <w:name w:val="_ H __M"/>
    <w:basedOn w:val="HCh"/>
    <w:next w:val="Normal"/>
    <w:rsid w:val="009A4A74"/>
    <w:pPr>
      <w:spacing w:line="360" w:lineRule="exact"/>
    </w:pPr>
    <w:rPr>
      <w:spacing w:val="-3"/>
      <w:w w:val="99"/>
      <w:sz w:val="34"/>
    </w:rPr>
  </w:style>
  <w:style w:type="paragraph" w:customStyle="1" w:styleId="H23">
    <w:name w:val="_ H_2/3"/>
    <w:basedOn w:val="Normal"/>
    <w:next w:val="Normal"/>
    <w:rsid w:val="009A4A74"/>
    <w:pPr>
      <w:outlineLvl w:val="1"/>
    </w:pPr>
    <w:rPr>
      <w:b/>
      <w:lang w:val="en-US"/>
    </w:rPr>
  </w:style>
  <w:style w:type="paragraph" w:customStyle="1" w:styleId="H4">
    <w:name w:val="_ H_4"/>
    <w:basedOn w:val="Normal"/>
    <w:next w:val="Normal"/>
    <w:rsid w:val="009A4A74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  <w:outlineLvl w:val="3"/>
    </w:pPr>
    <w:rPr>
      <w:i/>
      <w:spacing w:val="3"/>
    </w:rPr>
  </w:style>
  <w:style w:type="paragraph" w:customStyle="1" w:styleId="H56">
    <w:name w:val="_ H_5/6"/>
    <w:basedOn w:val="Normal"/>
    <w:next w:val="Normal"/>
    <w:rsid w:val="009A4A74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  <w:outlineLvl w:val="4"/>
    </w:pPr>
  </w:style>
  <w:style w:type="paragraph" w:customStyle="1" w:styleId="DualTxt">
    <w:name w:val="__Dual Txt"/>
    <w:basedOn w:val="Normal"/>
    <w:rsid w:val="009A4A74"/>
    <w:pPr>
      <w:tabs>
        <w:tab w:val="left" w:pos="480"/>
        <w:tab w:val="left" w:pos="960"/>
        <w:tab w:val="left" w:pos="1440"/>
        <w:tab w:val="left" w:pos="1915"/>
        <w:tab w:val="left" w:pos="2405"/>
        <w:tab w:val="left" w:pos="2880"/>
        <w:tab w:val="left" w:pos="3355"/>
      </w:tabs>
      <w:spacing w:after="120"/>
      <w:jc w:val="both"/>
    </w:pPr>
  </w:style>
  <w:style w:type="paragraph" w:customStyle="1" w:styleId="SM">
    <w:name w:val="__S_M"/>
    <w:basedOn w:val="Normal"/>
    <w:next w:val="Normal"/>
    <w:rsid w:val="009A4A74"/>
    <w:pPr>
      <w:keepNext/>
      <w:keepLines/>
      <w:tabs>
        <w:tab w:val="right" w:leader="dot" w:pos="360"/>
      </w:tabs>
      <w:spacing w:line="390" w:lineRule="exact"/>
      <w:ind w:left="1267" w:right="1267"/>
      <w:outlineLvl w:val="0"/>
    </w:pPr>
    <w:rPr>
      <w:b/>
      <w:spacing w:val="-4"/>
      <w:w w:val="98"/>
      <w:sz w:val="40"/>
    </w:rPr>
  </w:style>
  <w:style w:type="paragraph" w:customStyle="1" w:styleId="SL">
    <w:name w:val="__S_L"/>
    <w:basedOn w:val="SM"/>
    <w:next w:val="Normal"/>
    <w:rsid w:val="009A4A74"/>
    <w:pPr>
      <w:spacing w:line="540" w:lineRule="exact"/>
    </w:pPr>
    <w:rPr>
      <w:spacing w:val="-8"/>
      <w:w w:val="96"/>
      <w:sz w:val="57"/>
    </w:rPr>
  </w:style>
  <w:style w:type="paragraph" w:customStyle="1" w:styleId="SS">
    <w:name w:val="__S_S"/>
    <w:basedOn w:val="HCh"/>
    <w:next w:val="Normal"/>
    <w:rsid w:val="009A4A74"/>
    <w:pPr>
      <w:ind w:left="1267" w:right="1267"/>
    </w:pPr>
  </w:style>
  <w:style w:type="paragraph" w:customStyle="1" w:styleId="SingleTxt">
    <w:name w:val="__Single Txt"/>
    <w:basedOn w:val="Normal"/>
    <w:rsid w:val="009A4A74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 w:line="240" w:lineRule="atLeast"/>
      <w:ind w:left="1267" w:right="1267"/>
      <w:jc w:val="both"/>
    </w:pPr>
  </w:style>
  <w:style w:type="paragraph" w:customStyle="1" w:styleId="AgendaItemNormal">
    <w:name w:val="Agenda_Item_Normal"/>
    <w:next w:val="Normal"/>
    <w:qFormat/>
    <w:rsid w:val="009A4A74"/>
    <w:pPr>
      <w:spacing w:after="0" w:line="240" w:lineRule="exact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customStyle="1" w:styleId="TitleH1">
    <w:name w:val="Title_H1"/>
    <w:basedOn w:val="Normal"/>
    <w:next w:val="SingleTxt"/>
    <w:qFormat/>
    <w:rsid w:val="009A4A74"/>
    <w:pPr>
      <w:keepNext/>
      <w:keepLines/>
      <w:spacing w:line="270" w:lineRule="exact"/>
      <w:ind w:left="1267" w:right="1267" w:hanging="1267"/>
      <w:outlineLvl w:val="0"/>
    </w:pPr>
    <w:rPr>
      <w:b/>
      <w:sz w:val="24"/>
    </w:rPr>
  </w:style>
  <w:style w:type="paragraph" w:customStyle="1" w:styleId="AgendaTitleH2">
    <w:name w:val="Agenda_Title_H2"/>
    <w:basedOn w:val="TitleH1"/>
    <w:next w:val="Normal"/>
    <w:qFormat/>
    <w:rsid w:val="009A4A74"/>
    <w:pPr>
      <w:spacing w:line="240" w:lineRule="exact"/>
      <w:ind w:left="0" w:right="5040" w:firstLine="0"/>
      <w:outlineLvl w:val="1"/>
    </w:pPr>
    <w:rPr>
      <w:sz w:val="20"/>
    </w:rPr>
  </w:style>
  <w:style w:type="paragraph" w:styleId="BalloonText">
    <w:name w:val="Balloon Text"/>
    <w:basedOn w:val="Normal"/>
    <w:link w:val="BalloonTextChar"/>
    <w:semiHidden/>
    <w:rsid w:val="009A4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A4A74"/>
    <w:rPr>
      <w:rFonts w:ascii="Tahoma" w:eastAsiaTheme="minorHAnsi" w:hAnsi="Tahoma" w:cs="Tahoma"/>
      <w:spacing w:val="4"/>
      <w:w w:val="103"/>
      <w:kern w:val="14"/>
      <w:sz w:val="16"/>
      <w:szCs w:val="16"/>
      <w:lang w:eastAsia="en-US"/>
    </w:rPr>
  </w:style>
  <w:style w:type="paragraph" w:customStyle="1" w:styleId="Bullet1">
    <w:name w:val="Bullet 1"/>
    <w:basedOn w:val="Normal"/>
    <w:qFormat/>
    <w:rsid w:val="009A4A74"/>
    <w:pPr>
      <w:numPr>
        <w:numId w:val="23"/>
      </w:numPr>
      <w:spacing w:after="120" w:line="240" w:lineRule="atLeast"/>
      <w:ind w:right="1267"/>
      <w:jc w:val="both"/>
    </w:pPr>
  </w:style>
  <w:style w:type="paragraph" w:customStyle="1" w:styleId="Bullet2">
    <w:name w:val="Bullet 2"/>
    <w:basedOn w:val="Normal"/>
    <w:qFormat/>
    <w:rsid w:val="003A0A16"/>
    <w:pPr>
      <w:numPr>
        <w:numId w:val="16"/>
      </w:numPr>
      <w:spacing w:after="120"/>
      <w:ind w:right="1264"/>
      <w:jc w:val="both"/>
    </w:pPr>
  </w:style>
  <w:style w:type="paragraph" w:customStyle="1" w:styleId="Bullet3">
    <w:name w:val="Bullet 3"/>
    <w:basedOn w:val="SingleTxt"/>
    <w:qFormat/>
    <w:rsid w:val="009A4A74"/>
    <w:pPr>
      <w:numPr>
        <w:numId w:val="24"/>
      </w:numPr>
      <w:tabs>
        <w:tab w:val="clear" w:pos="1267"/>
        <w:tab w:val="clear" w:pos="1742"/>
        <w:tab w:val="clear" w:pos="2218"/>
        <w:tab w:val="clear" w:pos="2693"/>
        <w:tab w:val="clear" w:pos="3182"/>
        <w:tab w:val="clear" w:pos="3658"/>
        <w:tab w:val="clear" w:pos="4133"/>
        <w:tab w:val="clear" w:pos="4622"/>
        <w:tab w:val="clear" w:pos="5098"/>
        <w:tab w:val="clear" w:pos="5573"/>
        <w:tab w:val="clear" w:pos="6048"/>
      </w:tabs>
    </w:pPr>
  </w:style>
  <w:style w:type="paragraph" w:styleId="Caption">
    <w:name w:val="caption"/>
    <w:basedOn w:val="Normal"/>
    <w:next w:val="Normal"/>
    <w:uiPriority w:val="35"/>
    <w:semiHidden/>
    <w:unhideWhenUsed/>
    <w:rsid w:val="003A0A16"/>
    <w:pPr>
      <w:spacing w:line="240" w:lineRule="auto"/>
    </w:pPr>
    <w:rPr>
      <w:b/>
      <w:bCs/>
      <w:color w:val="4F81BD"/>
      <w:sz w:val="18"/>
      <w:szCs w:val="18"/>
    </w:rPr>
  </w:style>
  <w:style w:type="character" w:styleId="CommentReference">
    <w:name w:val="annotation reference"/>
    <w:semiHidden/>
    <w:rsid w:val="009A4A74"/>
    <w:rPr>
      <w:sz w:val="6"/>
    </w:rPr>
  </w:style>
  <w:style w:type="paragraph" w:customStyle="1" w:styleId="Distribution">
    <w:name w:val="Distribution"/>
    <w:next w:val="Normal"/>
    <w:rsid w:val="009A4A74"/>
    <w:pPr>
      <w:spacing w:before="240"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character" w:styleId="EndnoteReference">
    <w:name w:val="endnote reference"/>
    <w:semiHidden/>
    <w:rsid w:val="009A4A74"/>
    <w:rPr>
      <w:color w:val="auto"/>
      <w:spacing w:val="5"/>
      <w:w w:val="103"/>
      <w:kern w:val="14"/>
      <w:position w:val="0"/>
      <w:vertAlign w:val="superscript"/>
      <w14:ligatures w14:val="none"/>
      <w14:numForm w14:val="default"/>
      <w14:numSpacing w14:val="default"/>
      <w14:stylisticSets/>
      <w14:cntxtAlts w14:val="0"/>
    </w:rPr>
  </w:style>
  <w:style w:type="paragraph" w:styleId="FootnoteText">
    <w:name w:val="footnote text"/>
    <w:basedOn w:val="Normal"/>
    <w:link w:val="FootnoteTextChar"/>
    <w:rsid w:val="009A4A74"/>
    <w:pPr>
      <w:widowControl w:val="0"/>
      <w:tabs>
        <w:tab w:val="right" w:pos="418"/>
      </w:tabs>
      <w:spacing w:line="210" w:lineRule="exact"/>
      <w:ind w:left="475" w:hanging="475"/>
    </w:pPr>
    <w:rPr>
      <w:spacing w:val="5"/>
      <w:sz w:val="17"/>
    </w:rPr>
  </w:style>
  <w:style w:type="character" w:customStyle="1" w:styleId="FootnoteTextChar">
    <w:name w:val="Footnote Text Char"/>
    <w:basedOn w:val="DefaultParagraphFont"/>
    <w:link w:val="FootnoteText"/>
    <w:rsid w:val="009A4A74"/>
    <w:rPr>
      <w:rFonts w:ascii="Times New Roman" w:eastAsiaTheme="minorHAnsi" w:hAnsi="Times New Roman" w:cs="Times New Roman"/>
      <w:spacing w:val="5"/>
      <w:w w:val="103"/>
      <w:kern w:val="14"/>
      <w:sz w:val="17"/>
      <w:szCs w:val="20"/>
      <w:lang w:eastAsia="en-US"/>
    </w:rPr>
  </w:style>
  <w:style w:type="paragraph" w:styleId="EndnoteText">
    <w:name w:val="endnote text"/>
    <w:basedOn w:val="FootnoteText"/>
    <w:link w:val="EndnoteTextChar"/>
    <w:semiHidden/>
    <w:rsid w:val="009A4A74"/>
  </w:style>
  <w:style w:type="character" w:customStyle="1" w:styleId="EndnoteTextChar">
    <w:name w:val="Endnote Text Char"/>
    <w:basedOn w:val="DefaultParagraphFont"/>
    <w:link w:val="EndnoteText"/>
    <w:semiHidden/>
    <w:rsid w:val="009A4A74"/>
    <w:rPr>
      <w:rFonts w:ascii="Times New Roman" w:eastAsiaTheme="minorHAnsi" w:hAnsi="Times New Roman" w:cs="Times New Roman"/>
      <w:spacing w:val="5"/>
      <w:w w:val="103"/>
      <w:kern w:val="14"/>
      <w:sz w:val="17"/>
      <w:szCs w:val="20"/>
      <w:lang w:eastAsia="en-US"/>
    </w:rPr>
  </w:style>
  <w:style w:type="paragraph" w:styleId="Footer">
    <w:name w:val="footer"/>
    <w:link w:val="FooterChar"/>
    <w:rsid w:val="009A4A74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HAnsi" w:hAnsi="Times New Roman" w:cs="Times New Roman"/>
      <w:b/>
      <w:noProof/>
      <w:sz w:val="17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9A4A74"/>
    <w:rPr>
      <w:rFonts w:ascii="Times New Roman" w:eastAsiaTheme="minorHAnsi" w:hAnsi="Times New Roman" w:cs="Times New Roman"/>
      <w:b/>
      <w:noProof/>
      <w:sz w:val="17"/>
      <w:szCs w:val="20"/>
      <w:lang w:val="en-US" w:eastAsia="en-US"/>
    </w:rPr>
  </w:style>
  <w:style w:type="character" w:styleId="FootnoteReference">
    <w:name w:val="footnote reference"/>
    <w:semiHidden/>
    <w:rsid w:val="009A4A74"/>
    <w:rPr>
      <w:color w:val="auto"/>
      <w:spacing w:val="5"/>
      <w:w w:val="103"/>
      <w:kern w:val="14"/>
      <w:position w:val="0"/>
      <w:vertAlign w:val="superscript"/>
      <w14:ligatures w14:val="none"/>
      <w14:numForm w14:val="default"/>
      <w14:numSpacing w14:val="default"/>
      <w14:stylisticSets/>
      <w14:cntxtAlts w14:val="0"/>
    </w:rPr>
  </w:style>
  <w:style w:type="paragraph" w:customStyle="1" w:styleId="HdBanner">
    <w:name w:val="Hd Banner"/>
    <w:basedOn w:val="Normal"/>
    <w:next w:val="Normal"/>
    <w:qFormat/>
    <w:rsid w:val="003A0A16"/>
    <w:pPr>
      <w:keepLines/>
      <w:shd w:val="pct10" w:color="auto" w:fill="FFFFFF"/>
      <w:tabs>
        <w:tab w:val="left" w:pos="2218"/>
      </w:tabs>
      <w:spacing w:line="360" w:lineRule="exact"/>
    </w:pPr>
    <w:rPr>
      <w:b/>
      <w:spacing w:val="1"/>
      <w:position w:val="6"/>
      <w:sz w:val="24"/>
      <w:szCs w:val="24"/>
    </w:rPr>
  </w:style>
  <w:style w:type="paragraph" w:customStyle="1" w:styleId="HdChapterLt">
    <w:name w:val="Hd Chapter Lt"/>
    <w:basedOn w:val="Normal"/>
    <w:next w:val="Normal"/>
    <w:qFormat/>
    <w:rsid w:val="003A0A16"/>
    <w:pPr>
      <w:keepNext/>
      <w:keepLines/>
      <w:tabs>
        <w:tab w:val="left" w:pos="2218"/>
      </w:tabs>
      <w:spacing w:before="300" w:line="300" w:lineRule="exact"/>
    </w:pPr>
    <w:rPr>
      <w:spacing w:val="2"/>
      <w:w w:val="96"/>
      <w:kern w:val="34"/>
      <w:sz w:val="28"/>
      <w:szCs w:val="28"/>
    </w:rPr>
  </w:style>
  <w:style w:type="paragraph" w:customStyle="1" w:styleId="HdChapterBD">
    <w:name w:val="Hd Chapter BD"/>
    <w:basedOn w:val="HdChapterLt"/>
    <w:next w:val="Normal"/>
    <w:qFormat/>
    <w:rsid w:val="003A0A16"/>
    <w:pPr>
      <w:spacing w:before="240"/>
    </w:pPr>
    <w:rPr>
      <w:b/>
      <w:spacing w:val="-2"/>
      <w:w w:val="100"/>
    </w:rPr>
  </w:style>
  <w:style w:type="paragraph" w:customStyle="1" w:styleId="HdChapterBdLg">
    <w:name w:val="Hd Chapter Bd Lg"/>
    <w:basedOn w:val="HdChapterBD"/>
    <w:next w:val="Normal"/>
    <w:qFormat/>
    <w:rsid w:val="003A0A16"/>
    <w:rPr>
      <w:spacing w:val="-3"/>
      <w:w w:val="99"/>
      <w:kern w:val="14"/>
      <w:sz w:val="34"/>
      <w:szCs w:val="34"/>
    </w:rPr>
  </w:style>
  <w:style w:type="paragraph" w:styleId="Header">
    <w:name w:val="header"/>
    <w:link w:val="HeaderChar"/>
    <w:rsid w:val="009A4A74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HAnsi" w:hAnsi="Times New Roman" w:cs="Times New Roman"/>
      <w:noProof/>
      <w:sz w:val="17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9A4A74"/>
    <w:rPr>
      <w:rFonts w:ascii="Times New Roman" w:eastAsiaTheme="minorHAnsi" w:hAnsi="Times New Roman" w:cs="Times New Roman"/>
      <w:noProof/>
      <w:sz w:val="17"/>
      <w:szCs w:val="20"/>
      <w:lang w:val="en-US" w:eastAsia="en-US"/>
    </w:rPr>
  </w:style>
  <w:style w:type="character" w:customStyle="1" w:styleId="Heading1Char">
    <w:name w:val="Heading 1 Char"/>
    <w:link w:val="Heading1"/>
    <w:uiPriority w:val="9"/>
    <w:rsid w:val="003A0A16"/>
    <w:rPr>
      <w:rFonts w:ascii="Arial" w:eastAsia="Times New Roman" w:hAnsi="Arial" w:cs="Times New Roman"/>
      <w:b/>
      <w:bCs/>
      <w:spacing w:val="4"/>
      <w:w w:val="103"/>
      <w:kern w:val="32"/>
      <w:sz w:val="3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3A0A16"/>
    <w:rPr>
      <w:rFonts w:ascii="Arial" w:eastAsia="Times New Roman" w:hAnsi="Arial" w:cs="Times New Roman"/>
      <w:b/>
      <w:bCs/>
      <w:i/>
      <w:spacing w:val="4"/>
      <w:w w:val="103"/>
      <w:kern w:val="1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3A0A16"/>
    <w:rPr>
      <w:rFonts w:ascii="Arial" w:eastAsia="Times New Roman" w:hAnsi="Arial" w:cs="Times New Roman"/>
      <w:b/>
      <w:bCs/>
      <w:spacing w:val="4"/>
      <w:w w:val="103"/>
      <w:kern w:val="14"/>
      <w:sz w:val="26"/>
      <w:szCs w:val="20"/>
      <w:lang w:eastAsia="en-US"/>
    </w:rPr>
  </w:style>
  <w:style w:type="character" w:customStyle="1" w:styleId="Heading4Char">
    <w:name w:val="Heading 4 Char"/>
    <w:link w:val="Heading4"/>
    <w:uiPriority w:val="9"/>
    <w:semiHidden/>
    <w:rsid w:val="003A0A16"/>
    <w:rPr>
      <w:rFonts w:ascii="Cambria" w:eastAsia="Times New Roman" w:hAnsi="Cambria" w:cs="Times New Roman"/>
      <w:b/>
      <w:bCs/>
      <w:i/>
      <w:iCs/>
      <w:spacing w:val="4"/>
      <w:w w:val="103"/>
      <w:kern w:val="14"/>
      <w:sz w:val="20"/>
      <w:szCs w:val="20"/>
      <w:lang w:eastAsia="en-US"/>
    </w:rPr>
  </w:style>
  <w:style w:type="character" w:customStyle="1" w:styleId="Heading5Char">
    <w:name w:val="Heading 5 Char"/>
    <w:link w:val="Heading5"/>
    <w:uiPriority w:val="9"/>
    <w:semiHidden/>
    <w:rsid w:val="003A0A16"/>
    <w:rPr>
      <w:rFonts w:ascii="Cambria" w:eastAsia="Times New Roman" w:hAnsi="Cambria" w:cs="Times New Roman"/>
      <w:b/>
      <w:bCs/>
      <w:color w:val="7F7F7F"/>
      <w:spacing w:val="4"/>
      <w:w w:val="103"/>
      <w:kern w:val="14"/>
      <w:sz w:val="20"/>
      <w:szCs w:val="20"/>
      <w:lang w:eastAsia="en-US"/>
    </w:rPr>
  </w:style>
  <w:style w:type="character" w:customStyle="1" w:styleId="Heading6Char">
    <w:name w:val="Heading 6 Char"/>
    <w:link w:val="Heading6"/>
    <w:uiPriority w:val="9"/>
    <w:semiHidden/>
    <w:rsid w:val="003A0A16"/>
    <w:rPr>
      <w:rFonts w:ascii="Cambria" w:eastAsia="Times New Roman" w:hAnsi="Cambria" w:cs="Times New Roman"/>
      <w:b/>
      <w:bCs/>
      <w:i/>
      <w:iCs/>
      <w:color w:val="7F7F7F"/>
      <w:spacing w:val="4"/>
      <w:w w:val="103"/>
      <w:kern w:val="14"/>
      <w:sz w:val="20"/>
      <w:szCs w:val="20"/>
      <w:lang w:eastAsia="en-US"/>
    </w:rPr>
  </w:style>
  <w:style w:type="character" w:customStyle="1" w:styleId="Heading7Char">
    <w:name w:val="Heading 7 Char"/>
    <w:link w:val="Heading7"/>
    <w:uiPriority w:val="9"/>
    <w:semiHidden/>
    <w:rsid w:val="003A0A16"/>
    <w:rPr>
      <w:rFonts w:ascii="Cambria" w:eastAsia="Times New Roman" w:hAnsi="Cambria" w:cs="Times New Roman"/>
      <w:i/>
      <w:iCs/>
      <w:spacing w:val="4"/>
      <w:w w:val="103"/>
      <w:kern w:val="14"/>
      <w:sz w:val="20"/>
      <w:szCs w:val="20"/>
      <w:lang w:eastAsia="en-US"/>
    </w:rPr>
  </w:style>
  <w:style w:type="character" w:customStyle="1" w:styleId="Heading8Char">
    <w:name w:val="Heading 8 Char"/>
    <w:link w:val="Heading8"/>
    <w:uiPriority w:val="9"/>
    <w:semiHidden/>
    <w:rsid w:val="003A0A16"/>
    <w:rPr>
      <w:rFonts w:ascii="Cambria" w:eastAsia="Times New Roman" w:hAnsi="Cambria" w:cs="Times New Roman"/>
      <w:spacing w:val="4"/>
      <w:w w:val="103"/>
      <w:kern w:val="14"/>
      <w:sz w:val="20"/>
      <w:szCs w:val="20"/>
      <w:lang w:eastAsia="en-US"/>
    </w:rPr>
  </w:style>
  <w:style w:type="character" w:customStyle="1" w:styleId="Heading9Char">
    <w:name w:val="Heading 9 Char"/>
    <w:link w:val="Heading9"/>
    <w:uiPriority w:val="9"/>
    <w:semiHidden/>
    <w:rsid w:val="003A0A16"/>
    <w:rPr>
      <w:rFonts w:ascii="Cambria" w:eastAsia="Times New Roman" w:hAnsi="Cambria" w:cs="Times New Roman"/>
      <w:i/>
      <w:iCs/>
      <w:spacing w:val="5"/>
      <w:w w:val="103"/>
      <w:kern w:val="14"/>
      <w:sz w:val="20"/>
      <w:szCs w:val="20"/>
      <w:lang w:eastAsia="en-US"/>
    </w:rPr>
  </w:style>
  <w:style w:type="paragraph" w:customStyle="1" w:styleId="JournalHeading1">
    <w:name w:val="Journal_Heading1"/>
    <w:basedOn w:val="Normal"/>
    <w:next w:val="Normal"/>
    <w:qFormat/>
    <w:rsid w:val="003A0A16"/>
    <w:pPr>
      <w:keepNext/>
      <w:spacing w:before="190" w:line="270" w:lineRule="exact"/>
    </w:pPr>
    <w:rPr>
      <w:b/>
      <w:sz w:val="24"/>
    </w:rPr>
  </w:style>
  <w:style w:type="paragraph" w:customStyle="1" w:styleId="JournalHeading2">
    <w:name w:val="Journal_Heading2"/>
    <w:basedOn w:val="Normal"/>
    <w:next w:val="Normal"/>
    <w:qFormat/>
    <w:rsid w:val="003A0A16"/>
    <w:pPr>
      <w:keepNext/>
      <w:keepLines/>
      <w:spacing w:before="240"/>
      <w:outlineLvl w:val="1"/>
    </w:pPr>
    <w:rPr>
      <w:b/>
      <w:spacing w:val="2"/>
    </w:rPr>
  </w:style>
  <w:style w:type="paragraph" w:customStyle="1" w:styleId="JournalHeading4">
    <w:name w:val="Journal_Heading4"/>
    <w:basedOn w:val="Normal"/>
    <w:next w:val="Normal"/>
    <w:qFormat/>
    <w:rsid w:val="003A0A16"/>
    <w:pPr>
      <w:keepNext/>
      <w:keepLines/>
      <w:spacing w:before="240"/>
      <w:outlineLvl w:val="3"/>
    </w:pPr>
    <w:rPr>
      <w:i/>
    </w:rPr>
  </w:style>
  <w:style w:type="character" w:styleId="LineNumber">
    <w:name w:val="line number"/>
    <w:rsid w:val="009A4A74"/>
    <w:rPr>
      <w:sz w:val="14"/>
    </w:rPr>
  </w:style>
  <w:style w:type="paragraph" w:styleId="NoSpacing">
    <w:name w:val="No Spacing"/>
    <w:basedOn w:val="Normal"/>
    <w:uiPriority w:val="1"/>
    <w:rsid w:val="003A0A16"/>
    <w:pPr>
      <w:spacing w:line="240" w:lineRule="auto"/>
    </w:pPr>
  </w:style>
  <w:style w:type="paragraph" w:customStyle="1" w:styleId="NormalBullet">
    <w:name w:val="Normal Bullet"/>
    <w:basedOn w:val="Normal"/>
    <w:next w:val="Normal"/>
    <w:qFormat/>
    <w:rsid w:val="003A0A16"/>
    <w:pPr>
      <w:keepLines/>
      <w:numPr>
        <w:numId w:val="18"/>
      </w:numPr>
      <w:tabs>
        <w:tab w:val="left" w:pos="2218"/>
      </w:tabs>
      <w:spacing w:before="40" w:after="80"/>
      <w:ind w:right="302"/>
    </w:pPr>
  </w:style>
  <w:style w:type="paragraph" w:customStyle="1" w:styleId="NormalSchedule">
    <w:name w:val="Normal Schedule"/>
    <w:basedOn w:val="Normal"/>
    <w:next w:val="Normal"/>
    <w:qFormat/>
    <w:rsid w:val="003A0A16"/>
    <w:pPr>
      <w:tabs>
        <w:tab w:val="left" w:leader="dot" w:pos="2218"/>
        <w:tab w:val="left" w:pos="2707"/>
        <w:tab w:val="right" w:leader="dot" w:pos="9835"/>
      </w:tabs>
    </w:pPr>
  </w:style>
  <w:style w:type="paragraph" w:customStyle="1" w:styleId="Original">
    <w:name w:val="Original"/>
    <w:next w:val="Normal"/>
    <w:rsid w:val="009A4A74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customStyle="1" w:styleId="Publication">
    <w:name w:val="Publication"/>
    <w:next w:val="Normal"/>
    <w:rsid w:val="009A4A74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customStyle="1" w:styleId="ReleaseDate">
    <w:name w:val="ReleaseDate"/>
    <w:next w:val="Footer"/>
    <w:autoRedefine/>
    <w:qFormat/>
    <w:rsid w:val="003A0A16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sz w:val="20"/>
      <w:lang w:val="es-ES" w:eastAsia="en-US"/>
    </w:rPr>
  </w:style>
  <w:style w:type="paragraph" w:customStyle="1" w:styleId="Small">
    <w:name w:val="Small"/>
    <w:basedOn w:val="Normal"/>
    <w:next w:val="Normal"/>
    <w:rsid w:val="009A4A74"/>
    <w:pPr>
      <w:tabs>
        <w:tab w:val="right" w:pos="9965"/>
      </w:tabs>
      <w:spacing w:line="210" w:lineRule="exact"/>
    </w:pPr>
    <w:rPr>
      <w:spacing w:val="5"/>
      <w:w w:val="104"/>
      <w:sz w:val="17"/>
    </w:rPr>
  </w:style>
  <w:style w:type="paragraph" w:customStyle="1" w:styleId="SmallX">
    <w:name w:val="SmallX"/>
    <w:basedOn w:val="Small"/>
    <w:next w:val="Normal"/>
    <w:rsid w:val="009A4A74"/>
    <w:pPr>
      <w:spacing w:line="180" w:lineRule="exact"/>
      <w:jc w:val="right"/>
    </w:pPr>
    <w:rPr>
      <w:spacing w:val="6"/>
      <w:w w:val="106"/>
      <w:sz w:val="14"/>
    </w:rPr>
  </w:style>
  <w:style w:type="paragraph" w:customStyle="1" w:styleId="TitleHCH">
    <w:name w:val="Title_H_CH"/>
    <w:basedOn w:val="H1"/>
    <w:next w:val="Normal"/>
    <w:qFormat/>
    <w:rsid w:val="009A4A74"/>
    <w:pPr>
      <w:spacing w:line="300" w:lineRule="exact"/>
      <w:ind w:left="0" w:right="0" w:firstLine="0"/>
    </w:pPr>
    <w:rPr>
      <w:spacing w:val="-2"/>
      <w:sz w:val="28"/>
    </w:rPr>
  </w:style>
  <w:style w:type="paragraph" w:customStyle="1" w:styleId="TitleH2">
    <w:name w:val="Title_H2"/>
    <w:basedOn w:val="Normal"/>
    <w:next w:val="Normal"/>
    <w:qFormat/>
    <w:rsid w:val="009A4A74"/>
    <w:pPr>
      <w:outlineLvl w:val="1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A16"/>
    <w:pPr>
      <w:outlineLvl w:val="9"/>
    </w:pPr>
    <w:rPr>
      <w:rFonts w:eastAsiaTheme="majorEastAsia" w:cstheme="majorBidi"/>
      <w:lang w:bidi="en-US"/>
    </w:rPr>
  </w:style>
  <w:style w:type="paragraph" w:customStyle="1" w:styleId="XLarge">
    <w:name w:val="XLarge"/>
    <w:basedOn w:val="HM"/>
    <w:rsid w:val="009A4A74"/>
    <w:pPr>
      <w:spacing w:line="390" w:lineRule="exact"/>
    </w:pPr>
    <w:rPr>
      <w:spacing w:val="-4"/>
      <w:w w:val="98"/>
      <w:sz w:val="40"/>
    </w:rPr>
  </w:style>
  <w:style w:type="character" w:styleId="Hyperlink">
    <w:name w:val="Hyperlink"/>
    <w:basedOn w:val="DefaultParagraphFont"/>
    <w:rsid w:val="009A4A74"/>
    <w:rPr>
      <w:color w:val="0000FF"/>
      <w:u w:val="none"/>
    </w:rPr>
  </w:style>
  <w:style w:type="paragraph" w:styleId="PlainText">
    <w:name w:val="Plain Text"/>
    <w:basedOn w:val="Normal"/>
    <w:link w:val="PlainTextChar"/>
    <w:rsid w:val="009A4A74"/>
    <w:pPr>
      <w:suppressAutoHyphens w:val="0"/>
      <w:spacing w:line="240" w:lineRule="auto"/>
    </w:pPr>
    <w:rPr>
      <w:rFonts w:ascii="Courier New" w:eastAsia="Times New Roman" w:hAnsi="Courier New"/>
      <w:spacing w:val="0"/>
      <w:w w:val="100"/>
      <w:kern w:val="0"/>
      <w:lang w:val="en-US" w:eastAsia="en-GB"/>
    </w:rPr>
  </w:style>
  <w:style w:type="character" w:customStyle="1" w:styleId="PlainTextChar">
    <w:name w:val="Plain Text Char"/>
    <w:basedOn w:val="DefaultParagraphFont"/>
    <w:link w:val="PlainText"/>
    <w:rsid w:val="009A4A74"/>
    <w:rPr>
      <w:rFonts w:ascii="Courier New" w:eastAsia="Times New Roman" w:hAnsi="Courier New" w:cs="Times New Roman"/>
      <w:sz w:val="20"/>
      <w:szCs w:val="20"/>
      <w:lang w:val="en-US" w:eastAsia="en-GB"/>
    </w:rPr>
  </w:style>
  <w:style w:type="paragraph" w:customStyle="1" w:styleId="ReleaseDate0">
    <w:name w:val="Release Date"/>
    <w:next w:val="Footer"/>
    <w:rsid w:val="009A4A74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customStyle="1" w:styleId="Session">
    <w:name w:val="Session"/>
    <w:basedOn w:val="H23"/>
    <w:rsid w:val="009A4A74"/>
  </w:style>
  <w:style w:type="table" w:styleId="TableGrid">
    <w:name w:val="Table Grid"/>
    <w:basedOn w:val="TableNormal"/>
    <w:rsid w:val="009A4A74"/>
    <w:pPr>
      <w:suppressAutoHyphens/>
      <w:spacing w:after="0" w:line="240" w:lineRule="exact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onsors">
    <w:name w:val="Sponsors"/>
    <w:basedOn w:val="Normal"/>
    <w:next w:val="Normal"/>
    <w:qFormat/>
    <w:rsid w:val="006E2FA3"/>
    <w:pPr>
      <w:ind w:left="1267" w:right="1267" w:hanging="1267"/>
      <w:outlineLvl w:val="1"/>
    </w:pPr>
    <w:rPr>
      <w:b/>
    </w:rPr>
  </w:style>
  <w:style w:type="paragraph" w:customStyle="1" w:styleId="STitleM">
    <w:name w:val="S_Title_M"/>
    <w:basedOn w:val="Normal"/>
    <w:next w:val="Normal"/>
    <w:qFormat/>
    <w:rsid w:val="003A0A16"/>
    <w:pPr>
      <w:keepNext/>
      <w:keepLines/>
      <w:tabs>
        <w:tab w:val="right" w:leader="dot" w:pos="357"/>
      </w:tabs>
      <w:spacing w:line="390" w:lineRule="exact"/>
      <w:ind w:left="1264" w:right="1264"/>
      <w:outlineLvl w:val="0"/>
    </w:pPr>
    <w:rPr>
      <w:b/>
      <w:spacing w:val="-4"/>
      <w:w w:val="98"/>
      <w:sz w:val="40"/>
    </w:rPr>
  </w:style>
  <w:style w:type="paragraph" w:customStyle="1" w:styleId="STitleS">
    <w:name w:val="S_Title_S"/>
    <w:basedOn w:val="HCh"/>
    <w:next w:val="Normal"/>
    <w:qFormat/>
    <w:rsid w:val="003A0A16"/>
    <w:pPr>
      <w:ind w:left="1264" w:right="1264"/>
    </w:pPr>
  </w:style>
  <w:style w:type="paragraph" w:customStyle="1" w:styleId="STitleL">
    <w:name w:val="S_Title_L"/>
    <w:basedOn w:val="SM"/>
    <w:next w:val="Normal"/>
    <w:qFormat/>
    <w:rsid w:val="003A0A16"/>
    <w:pPr>
      <w:spacing w:line="540" w:lineRule="exact"/>
    </w:pPr>
    <w:rPr>
      <w:rFonts w:eastAsiaTheme="minorEastAsia"/>
      <w:spacing w:val="-8"/>
      <w:w w:val="96"/>
      <w:sz w:val="57"/>
    </w:rPr>
  </w:style>
  <w:style w:type="paragraph" w:customStyle="1" w:styleId="SummaryRecord">
    <w:name w:val="SummaryRecord"/>
    <w:basedOn w:val="H23"/>
    <w:next w:val="Session"/>
    <w:qFormat/>
    <w:rsid w:val="003A0A16"/>
  </w:style>
  <w:style w:type="paragraph" w:customStyle="1" w:styleId="SRMeetingInfo">
    <w:name w:val="SR_Meeting_Info"/>
    <w:next w:val="Normal"/>
    <w:qFormat/>
    <w:rsid w:val="003A0A16"/>
    <w:pPr>
      <w:spacing w:after="0" w:line="240" w:lineRule="exact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A0A16"/>
    <w:rPr>
      <w:color w:val="0000FF"/>
      <w:u w:val="none"/>
    </w:rPr>
  </w:style>
  <w:style w:type="paragraph" w:styleId="NormalWeb">
    <w:name w:val="Normal (Web)"/>
    <w:basedOn w:val="Normal"/>
    <w:uiPriority w:val="99"/>
    <w:semiHidden/>
    <w:unhideWhenUsed/>
    <w:rsid w:val="003A0A16"/>
    <w:rPr>
      <w:sz w:val="24"/>
      <w:szCs w:val="24"/>
    </w:rPr>
  </w:style>
  <w:style w:type="paragraph" w:customStyle="1" w:styleId="SRContents">
    <w:name w:val="SR_Contents"/>
    <w:basedOn w:val="Normal"/>
    <w:qFormat/>
    <w:rsid w:val="003A0A16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 w:line="240" w:lineRule="atLeast"/>
      <w:ind w:left="1267" w:right="1267"/>
    </w:pPr>
  </w:style>
  <w:style w:type="paragraph" w:customStyle="1" w:styleId="AgendaItemNumber">
    <w:name w:val="Agenda_Item_Number"/>
    <w:next w:val="Normal"/>
    <w:qFormat/>
    <w:rsid w:val="003A0A16"/>
    <w:pPr>
      <w:spacing w:after="0" w:line="240" w:lineRule="exact"/>
    </w:pPr>
    <w:rPr>
      <w:rFonts w:ascii="Times New Roman" w:eastAsiaTheme="minorHAnsi" w:hAnsi="Times New Roman" w:cs="Times New Roman"/>
      <w:spacing w:val="2"/>
      <w:w w:val="103"/>
      <w:kern w:val="14"/>
      <w:sz w:val="20"/>
      <w:szCs w:val="20"/>
      <w:lang w:eastAsia="en-US"/>
    </w:rPr>
  </w:style>
  <w:style w:type="paragraph" w:customStyle="1" w:styleId="AgendaItemTitle">
    <w:name w:val="Agenda_Item_Title"/>
    <w:basedOn w:val="TitleH1"/>
    <w:next w:val="Normal"/>
    <w:qFormat/>
    <w:rsid w:val="003A0A16"/>
    <w:pPr>
      <w:spacing w:line="240" w:lineRule="exact"/>
      <w:ind w:left="0" w:right="5040" w:firstLine="0"/>
      <w:outlineLvl w:val="1"/>
    </w:pPr>
    <w:rPr>
      <w:sz w:val="20"/>
    </w:rPr>
  </w:style>
  <w:style w:type="paragraph" w:customStyle="1" w:styleId="DecisionNumber">
    <w:name w:val="DecisionNumber"/>
    <w:basedOn w:val="TitleH1"/>
    <w:next w:val="Normal"/>
    <w:qFormat/>
    <w:rsid w:val="003A0A16"/>
    <w:pPr>
      <w:spacing w:line="240" w:lineRule="exact"/>
      <w:ind w:left="0" w:right="5040" w:firstLine="0"/>
      <w:outlineLvl w:val="1"/>
    </w:pPr>
    <w:rPr>
      <w:sz w:val="20"/>
    </w:rPr>
  </w:style>
  <w:style w:type="paragraph" w:customStyle="1" w:styleId="DecisionTitle">
    <w:name w:val="DecisionTitle"/>
    <w:basedOn w:val="TitleH1"/>
    <w:next w:val="Normal"/>
    <w:qFormat/>
    <w:rsid w:val="003A0A16"/>
    <w:pPr>
      <w:spacing w:line="240" w:lineRule="exact"/>
      <w:ind w:left="0" w:right="5040" w:firstLine="0"/>
      <w:outlineLvl w:val="1"/>
    </w:pPr>
    <w:rPr>
      <w:sz w:val="20"/>
    </w:rPr>
  </w:style>
  <w:style w:type="paragraph" w:customStyle="1" w:styleId="MeetingNumber">
    <w:name w:val="MeetingNumber"/>
    <w:basedOn w:val="TitleH1"/>
    <w:next w:val="Normal"/>
    <w:qFormat/>
    <w:rsid w:val="003A0A16"/>
    <w:pPr>
      <w:spacing w:line="240" w:lineRule="exact"/>
      <w:ind w:left="0" w:right="5040" w:firstLine="0"/>
      <w:outlineLvl w:val="1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81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81B"/>
    <w:rPr>
      <w:rFonts w:ascii="Times New Roman" w:eastAsiaTheme="minorHAnsi" w:hAnsi="Times New Roman" w:cs="Times New Roman"/>
      <w:spacing w:val="4"/>
      <w:w w:val="103"/>
      <w:kern w:val="1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8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81B"/>
    <w:rPr>
      <w:rFonts w:ascii="Times New Roman" w:eastAsiaTheme="minorHAnsi" w:hAnsi="Times New Roman" w:cs="Times New Roman"/>
      <w:b/>
      <w:bCs/>
      <w:spacing w:val="4"/>
      <w:w w:val="103"/>
      <w:kern w:val="14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86E9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53D0C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63C1"/>
    <w:pPr>
      <w:widowControl w:val="0"/>
      <w:spacing w:after="120" w:line="480" w:lineRule="auto"/>
    </w:pPr>
    <w:rPr>
      <w:rFonts w:asciiTheme="minorHAnsi" w:eastAsia="Times New Roman" w:hAnsiTheme="minorHAnsi"/>
      <w:spacing w:val="0"/>
      <w:w w:val="100"/>
      <w:kern w:val="0"/>
      <w:sz w:val="22"/>
      <w:szCs w:val="22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63C1"/>
    <w:rPr>
      <w:rFonts w:eastAsia="Times New Roman" w:cs="Times New Roman"/>
      <w:lang w:val="en-US" w:eastAsia="en-US"/>
    </w:rPr>
  </w:style>
  <w:style w:type="paragraph" w:customStyle="1" w:styleId="MaintextMFA">
    <w:name w:val="Main text MFA"/>
    <w:basedOn w:val="Normal"/>
    <w:qFormat/>
    <w:rsid w:val="00492688"/>
    <w:pPr>
      <w:widowControl w:val="0"/>
      <w:spacing w:before="19" w:line="480" w:lineRule="auto"/>
      <w:ind w:right="-20"/>
    </w:pPr>
    <w:rPr>
      <w:rFonts w:ascii="Osnova MFA Cyrillic:dlig&amp;frac=1" w:hAnsi="Osnova MFA Cyrillic:dlig&amp;frac=1" w:cstheme="minorBidi"/>
      <w:spacing w:val="0"/>
      <w:w w:val="100"/>
      <w:kern w:val="0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crolll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undocs.org/en/S/2014/13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footer" Target="footer2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omments" Target="comment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Fox</dc:creator>
  <cp:keywords/>
  <dc:description/>
  <cp:lastModifiedBy>Luke Croll</cp:lastModifiedBy>
  <cp:revision>5</cp:revision>
  <dcterms:created xsi:type="dcterms:W3CDTF">2023-04-14T17:49:00Z</dcterms:created>
  <dcterms:modified xsi:type="dcterms:W3CDTF">2023-04-15T19:25:00Z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o">
    <vt:lpwstr>2225095</vt:lpwstr>
  </property>
  <property fmtid="{D5CDD505-2E9C-101B-9397-08002B2CF9AE}" pid="3" name="ODSRefJobNo">
    <vt:lpwstr>2267920E</vt:lpwstr>
  </property>
  <property fmtid="{D5CDD505-2E9C-101B-9397-08002B2CF9AE}" pid="4" name="Symbol1">
    <vt:lpwstr>A/ES-11/10</vt:lpwstr>
  </property>
  <property fmtid="{D5CDD505-2E9C-101B-9397-08002B2CF9AE}" pid="5" name="Symbol2">
    <vt:lpwstr/>
  </property>
  <property fmtid="{D5CDD505-2E9C-101B-9397-08002B2CF9AE}" pid="6" name="Translator">
    <vt:lpwstr/>
  </property>
  <property fmtid="{D5CDD505-2E9C-101B-9397-08002B2CF9AE}" pid="7" name="Operator">
    <vt:lpwstr/>
  </property>
  <property fmtid="{D5CDD505-2E9C-101B-9397-08002B2CF9AE}" pid="8" name="DraftPages">
    <vt:lpwstr> </vt:lpwstr>
  </property>
  <property fmtid="{D5CDD505-2E9C-101B-9397-08002B2CF9AE}" pid="9" name="Comment">
    <vt:lpwstr/>
  </property>
  <property fmtid="{D5CDD505-2E9C-101B-9397-08002B2CF9AE}" pid="10" name="DocType">
    <vt:lpwstr>S</vt:lpwstr>
  </property>
  <property fmtid="{D5CDD505-2E9C-101B-9397-08002B2CF9AE}" pid="11" name="Category">
    <vt:lpwstr>Document</vt:lpwstr>
  </property>
  <property fmtid="{D5CDD505-2E9C-101B-9397-08002B2CF9AE}" pid="12" name="Language">
    <vt:lpwstr>English</vt:lpwstr>
  </property>
  <property fmtid="{D5CDD505-2E9C-101B-9397-08002B2CF9AE}" pid="13" name="Session1">
    <vt:lpwstr>Eleventh emergency special session_x000d_</vt:lpwstr>
  </property>
  <property fmtid="{D5CDD505-2E9C-101B-9397-08002B2CF9AE}" pid="14" name="Agenda1">
    <vt:lpwstr>Agenda item 5_x000d_</vt:lpwstr>
  </property>
  <property fmtid="{D5CDD505-2E9C-101B-9397-08002B2CF9AE}" pid="15" name="Agenda Title1">
    <vt:lpwstr>Letter dated 28 February 2014 from the Permanent Representative of Ukraine to the United Nations addressed to the President of the Security Council (S/2014/136)_x000d_</vt:lpwstr>
  </property>
  <property fmtid="{D5CDD505-2E9C-101B-9397-08002B2CF9AE}" pid="16" name="Title1">
    <vt:lpwstr>Letter dated 7 November 2022 from the Permanent Representatives of Canada, Guatemala, the Netherlands and Ukraine to the United Nations addressed to the President of the General Assembly</vt:lpwstr>
  </property>
</Properties>
</file>
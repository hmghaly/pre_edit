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89984" w14:textId="29CFBFC6" w:rsidR="00042005" w:rsidRPr="004C7DBF" w:rsidRDefault="00F4506C" w:rsidP="004C7DBF">
      <w:pPr>
        <w:jc w:val="both"/>
        <w:rPr>
          <w:rFonts w:asciiTheme="majorBidi" w:hAnsiTheme="majorBidi" w:cstheme="majorBidi"/>
          <w:b/>
          <w:bCs/>
          <w:sz w:val="28"/>
          <w:szCs w:val="28"/>
        </w:rPr>
      </w:pPr>
      <w:commentRangeStart w:id="0"/>
      <w:r w:rsidRPr="004C7DBF">
        <w:rPr>
          <w:rFonts w:asciiTheme="majorBidi" w:hAnsiTheme="majorBidi" w:cstheme="majorBidi"/>
          <w:b/>
          <w:bCs/>
          <w:sz w:val="28"/>
          <w:szCs w:val="28"/>
        </w:rPr>
        <w:t>Implementation</w:t>
      </w:r>
      <w:commentRangeEnd w:id="0"/>
      <w:r w:rsidR="00832F3D">
        <w:rPr>
          <w:rStyle w:val="CommentReference"/>
        </w:rPr>
        <w:commentReference w:id="0"/>
      </w:r>
      <w:r w:rsidRPr="004C7DBF">
        <w:rPr>
          <w:rFonts w:asciiTheme="majorBidi" w:hAnsiTheme="majorBidi" w:cstheme="majorBidi"/>
          <w:b/>
          <w:bCs/>
          <w:sz w:val="28"/>
          <w:szCs w:val="28"/>
        </w:rPr>
        <w:t xml:space="preserve"> of resolution 2635 (2022)</w:t>
      </w:r>
    </w:p>
    <w:p w14:paraId="21FCD6B7" w14:textId="12287675" w:rsidR="00F4506C" w:rsidRPr="004C7DBF" w:rsidRDefault="00F92DC2" w:rsidP="004C7DBF">
      <w:pPr>
        <w:jc w:val="both"/>
        <w:rPr>
          <w:rFonts w:asciiTheme="majorBidi" w:hAnsiTheme="majorBidi" w:cstheme="majorBidi"/>
          <w:b/>
          <w:bCs/>
          <w:sz w:val="28"/>
          <w:szCs w:val="28"/>
        </w:rPr>
      </w:pPr>
      <w:del w:id="1" w:author="srandall702@gmail.com" w:date="2023-04-24T04:20:00Z">
        <w:r w:rsidRPr="004C7DBF" w:rsidDel="002E07C0">
          <w:rPr>
            <w:rFonts w:asciiTheme="majorBidi" w:hAnsiTheme="majorBidi" w:cstheme="majorBidi"/>
            <w:b/>
            <w:bCs/>
            <w:sz w:val="28"/>
            <w:szCs w:val="28"/>
          </w:rPr>
          <w:delText>Second r</w:delText>
        </w:r>
      </w:del>
      <w:ins w:id="2" w:author="srandall702@gmail.com" w:date="2023-04-24T04:19:00Z">
        <w:r w:rsidR="002E07C0">
          <w:rPr>
            <w:rFonts w:asciiTheme="majorBidi" w:hAnsiTheme="majorBidi" w:cstheme="majorBidi"/>
            <w:b/>
            <w:bCs/>
            <w:sz w:val="28"/>
            <w:szCs w:val="28"/>
          </w:rPr>
          <w:t>R</w:t>
        </w:r>
      </w:ins>
      <w:r w:rsidR="00F4506C" w:rsidRPr="004C7DBF">
        <w:rPr>
          <w:rFonts w:asciiTheme="majorBidi" w:hAnsiTheme="majorBidi" w:cstheme="majorBidi"/>
          <w:b/>
          <w:bCs/>
          <w:sz w:val="28"/>
          <w:szCs w:val="28"/>
        </w:rPr>
        <w:t>eport of the Secretary-General</w:t>
      </w:r>
    </w:p>
    <w:p w14:paraId="270BFB81" w14:textId="5CA3D957" w:rsidR="00F4506C" w:rsidRPr="004C7DBF" w:rsidRDefault="00F4506C" w:rsidP="004C7DBF">
      <w:pPr>
        <w:pStyle w:val="ListParagraph"/>
        <w:numPr>
          <w:ilvl w:val="0"/>
          <w:numId w:val="1"/>
        </w:numPr>
        <w:jc w:val="both"/>
        <w:rPr>
          <w:rFonts w:asciiTheme="majorBidi" w:hAnsiTheme="majorBidi" w:cstheme="majorBidi"/>
          <w:b/>
          <w:bCs/>
          <w:sz w:val="24"/>
          <w:szCs w:val="24"/>
        </w:rPr>
      </w:pPr>
      <w:r w:rsidRPr="004C7DBF">
        <w:rPr>
          <w:rFonts w:asciiTheme="majorBidi" w:hAnsiTheme="majorBidi" w:cstheme="majorBidi"/>
          <w:b/>
          <w:bCs/>
          <w:sz w:val="24"/>
          <w:szCs w:val="24"/>
        </w:rPr>
        <w:t>Introduction</w:t>
      </w:r>
    </w:p>
    <w:p w14:paraId="14D5B8F9" w14:textId="7B00B55F" w:rsidR="00F4506C" w:rsidRPr="004C7DBF" w:rsidRDefault="00F4506C" w:rsidP="004C7DBF">
      <w:pPr>
        <w:jc w:val="both"/>
        <w:rPr>
          <w:rFonts w:asciiTheme="majorBidi" w:hAnsiTheme="majorBidi" w:cstheme="majorBidi"/>
          <w:sz w:val="24"/>
          <w:szCs w:val="24"/>
        </w:rPr>
      </w:pPr>
      <w:r w:rsidRPr="004C7DBF">
        <w:rPr>
          <w:rFonts w:asciiTheme="majorBidi" w:hAnsiTheme="majorBidi" w:cstheme="majorBidi"/>
          <w:sz w:val="24"/>
          <w:szCs w:val="24"/>
        </w:rPr>
        <w:t>1.</w:t>
      </w:r>
      <w:r w:rsidRPr="004C7DBF">
        <w:rPr>
          <w:rFonts w:asciiTheme="majorBidi" w:hAnsiTheme="majorBidi" w:cstheme="majorBidi"/>
          <w:sz w:val="24"/>
          <w:szCs w:val="24"/>
        </w:rPr>
        <w:tab/>
      </w:r>
      <w:r w:rsidR="002F7D23" w:rsidRPr="004C7DBF">
        <w:rPr>
          <w:rFonts w:asciiTheme="majorBidi" w:hAnsiTheme="majorBidi" w:cstheme="majorBidi"/>
          <w:sz w:val="24"/>
          <w:szCs w:val="24"/>
        </w:rPr>
        <w:t xml:space="preserve">The present report is the second of two reports requested by the Security Council on the implementation of </w:t>
      </w:r>
      <w:ins w:id="3" w:author="srandall702@gmail.com" w:date="2023-04-24T11:02:00Z">
        <w:r w:rsidR="004C776D">
          <w:rPr>
            <w:rFonts w:asciiTheme="majorBidi" w:hAnsiTheme="majorBidi" w:cstheme="majorBidi"/>
            <w:sz w:val="24"/>
            <w:szCs w:val="24"/>
          </w:rPr>
          <w:t xml:space="preserve">its </w:t>
        </w:r>
      </w:ins>
      <w:r w:rsidR="002F7D23" w:rsidRPr="004C7DBF">
        <w:rPr>
          <w:rFonts w:asciiTheme="majorBidi" w:hAnsiTheme="majorBidi" w:cstheme="majorBidi"/>
          <w:sz w:val="24"/>
          <w:szCs w:val="24"/>
        </w:rPr>
        <w:t xml:space="preserve">resolution </w:t>
      </w:r>
      <w:hyperlink r:id="rId15" w:history="1">
        <w:r w:rsidR="002F7D23" w:rsidRPr="004C7DBF">
          <w:rPr>
            <w:rStyle w:val="Hyperlink"/>
            <w:rFonts w:asciiTheme="majorBidi" w:hAnsiTheme="majorBidi" w:cstheme="majorBidi"/>
            <w:sz w:val="24"/>
            <w:szCs w:val="24"/>
            <w:u w:val="none"/>
          </w:rPr>
          <w:t>2635 (2022)</w:t>
        </w:r>
      </w:hyperlink>
      <w:r w:rsidR="002F7D23" w:rsidRPr="004C7DBF">
        <w:rPr>
          <w:rFonts w:asciiTheme="majorBidi" w:hAnsiTheme="majorBidi" w:cstheme="majorBidi"/>
          <w:sz w:val="24"/>
          <w:szCs w:val="24"/>
        </w:rPr>
        <w:t>.</w:t>
      </w:r>
      <w:r w:rsidR="00702C31" w:rsidRPr="004C7DBF">
        <w:rPr>
          <w:rFonts w:asciiTheme="majorBidi" w:hAnsiTheme="majorBidi" w:cstheme="majorBidi"/>
          <w:sz w:val="24"/>
          <w:szCs w:val="24"/>
        </w:rPr>
        <w:t xml:space="preserve"> The first report was issued in December 2022</w:t>
      </w:r>
      <w:ins w:id="4" w:author="srandall702@gmail.com" w:date="2023-04-24T04:21:00Z">
        <w:r w:rsidR="002E07C0">
          <w:rPr>
            <w:rFonts w:asciiTheme="majorBidi" w:hAnsiTheme="majorBidi" w:cstheme="majorBidi"/>
            <w:sz w:val="24"/>
            <w:szCs w:val="24"/>
          </w:rPr>
          <w:t xml:space="preserve"> (S/2022/910)</w:t>
        </w:r>
      </w:ins>
      <w:r w:rsidR="00702C31" w:rsidRPr="004C7DBF">
        <w:rPr>
          <w:rFonts w:asciiTheme="majorBidi" w:hAnsiTheme="majorBidi" w:cstheme="majorBidi"/>
          <w:sz w:val="24"/>
          <w:szCs w:val="24"/>
        </w:rPr>
        <w:t>.</w:t>
      </w:r>
      <w:r w:rsidR="002F7D23" w:rsidRPr="004C7DBF">
        <w:rPr>
          <w:rStyle w:val="FootnoteReference"/>
          <w:rFonts w:asciiTheme="majorBidi" w:hAnsiTheme="majorBidi" w:cstheme="majorBidi"/>
          <w:sz w:val="24"/>
          <w:szCs w:val="24"/>
        </w:rPr>
        <w:footnoteReference w:id="2"/>
      </w:r>
      <w:r w:rsidR="002F7D23" w:rsidRPr="004C7DBF">
        <w:rPr>
          <w:rFonts w:asciiTheme="majorBidi" w:hAnsiTheme="majorBidi" w:cstheme="majorBidi"/>
          <w:sz w:val="24"/>
          <w:szCs w:val="24"/>
        </w:rPr>
        <w:t xml:space="preserve"> </w:t>
      </w:r>
      <w:r w:rsidR="004C7DBF">
        <w:rPr>
          <w:rFonts w:asciiTheme="majorBidi" w:hAnsiTheme="majorBidi" w:cstheme="majorBidi"/>
          <w:sz w:val="24"/>
          <w:szCs w:val="24"/>
        </w:rPr>
        <w:t xml:space="preserve"> </w:t>
      </w:r>
      <w:r w:rsidR="002F7D23" w:rsidRPr="004C7DBF">
        <w:rPr>
          <w:rFonts w:asciiTheme="majorBidi" w:hAnsiTheme="majorBidi" w:cstheme="majorBidi"/>
          <w:sz w:val="24"/>
          <w:szCs w:val="24"/>
        </w:rPr>
        <w:t xml:space="preserve">In </w:t>
      </w:r>
      <w:ins w:id="6" w:author="srandall702@gmail.com" w:date="2023-04-24T11:03:00Z">
        <w:r w:rsidR="004C776D">
          <w:rPr>
            <w:rFonts w:asciiTheme="majorBidi" w:hAnsiTheme="majorBidi" w:cstheme="majorBidi"/>
            <w:sz w:val="24"/>
            <w:szCs w:val="24"/>
          </w:rPr>
          <w:t>the</w:t>
        </w:r>
      </w:ins>
      <w:ins w:id="7" w:author="srandall702@gmail.com" w:date="2023-04-24T04:33:00Z">
        <w:r w:rsidR="00447F11">
          <w:rPr>
            <w:rFonts w:asciiTheme="majorBidi" w:hAnsiTheme="majorBidi" w:cstheme="majorBidi"/>
            <w:sz w:val="24"/>
            <w:szCs w:val="24"/>
          </w:rPr>
          <w:t xml:space="preserve"> </w:t>
        </w:r>
      </w:ins>
      <w:r w:rsidRPr="004C7DBF">
        <w:rPr>
          <w:rFonts w:asciiTheme="majorBidi" w:hAnsiTheme="majorBidi" w:cstheme="majorBidi"/>
          <w:sz w:val="24"/>
          <w:szCs w:val="24"/>
        </w:rPr>
        <w:t>resolution</w:t>
      </w:r>
      <w:del w:id="8" w:author="srandall702@gmail.com" w:date="2023-04-24T11:03:00Z">
        <w:r w:rsidRPr="004C7DBF" w:rsidDel="004C776D">
          <w:rPr>
            <w:rFonts w:asciiTheme="majorBidi" w:hAnsiTheme="majorBidi" w:cstheme="majorBidi"/>
            <w:sz w:val="24"/>
            <w:szCs w:val="24"/>
          </w:rPr>
          <w:delText xml:space="preserve"> </w:delText>
        </w:r>
        <w:r w:rsidR="00000000" w:rsidDel="004C776D">
          <w:fldChar w:fldCharType="begin"/>
        </w:r>
        <w:r w:rsidR="00000000" w:rsidDel="004C776D">
          <w:delInstrText>HYPERLINK "http://www.undocs.org/S/RES/2635(2022)"</w:delInstrText>
        </w:r>
        <w:r w:rsidR="00000000" w:rsidDel="004C776D">
          <w:fldChar w:fldCharType="separate"/>
        </w:r>
        <w:r w:rsidRPr="004C7DBF" w:rsidDel="004C776D">
          <w:rPr>
            <w:rStyle w:val="Hyperlink"/>
            <w:rFonts w:asciiTheme="majorBidi" w:hAnsiTheme="majorBidi" w:cstheme="majorBidi"/>
            <w:sz w:val="24"/>
            <w:szCs w:val="24"/>
            <w:u w:val="none"/>
          </w:rPr>
          <w:delText>2635 (2022)</w:delText>
        </w:r>
        <w:r w:rsidR="00000000" w:rsidDel="004C776D">
          <w:rPr>
            <w:rStyle w:val="Hyperlink"/>
            <w:rFonts w:asciiTheme="majorBidi" w:hAnsiTheme="majorBidi" w:cstheme="majorBidi"/>
            <w:sz w:val="24"/>
            <w:szCs w:val="24"/>
            <w:u w:val="none"/>
          </w:rPr>
          <w:fldChar w:fldCharType="end"/>
        </w:r>
      </w:del>
      <w:r w:rsidRPr="004C7DBF">
        <w:rPr>
          <w:rFonts w:asciiTheme="majorBidi" w:hAnsiTheme="majorBidi" w:cstheme="majorBidi"/>
          <w:sz w:val="24"/>
          <w:szCs w:val="24"/>
        </w:rPr>
        <w:t>, the Council extended for a sixth time the authorization</w:t>
      </w:r>
      <w:r w:rsidR="00702C31" w:rsidRPr="004C7DBF">
        <w:rPr>
          <w:rFonts w:asciiTheme="majorBidi" w:hAnsiTheme="majorBidi" w:cstheme="majorBidi"/>
          <w:sz w:val="24"/>
          <w:szCs w:val="24"/>
        </w:rPr>
        <w:t>s</w:t>
      </w:r>
      <w:r w:rsidRPr="004C7DBF">
        <w:rPr>
          <w:rFonts w:asciiTheme="majorBidi" w:hAnsiTheme="majorBidi" w:cstheme="majorBidi"/>
          <w:sz w:val="24"/>
          <w:szCs w:val="24"/>
        </w:rPr>
        <w:t xml:space="preserve"> </w:t>
      </w:r>
      <w:r w:rsidR="00702C31" w:rsidRPr="004C7DBF">
        <w:rPr>
          <w:rFonts w:asciiTheme="majorBidi" w:hAnsiTheme="majorBidi" w:cstheme="majorBidi"/>
          <w:sz w:val="24"/>
          <w:szCs w:val="24"/>
        </w:rPr>
        <w:t>in relation to</w:t>
      </w:r>
      <w:r w:rsidRPr="004C7DBF">
        <w:rPr>
          <w:rFonts w:asciiTheme="majorBidi" w:hAnsiTheme="majorBidi" w:cstheme="majorBidi"/>
          <w:sz w:val="24"/>
          <w:szCs w:val="24"/>
        </w:rPr>
        <w:t xml:space="preserve"> the inspection of vessels on the high seas off the coast of Libya</w:t>
      </w:r>
      <w:r w:rsidR="00F92DC2" w:rsidRPr="004C7DBF">
        <w:rPr>
          <w:rFonts w:asciiTheme="majorBidi" w:hAnsiTheme="majorBidi" w:cstheme="majorBidi"/>
          <w:sz w:val="24"/>
          <w:szCs w:val="24"/>
        </w:rPr>
        <w:t>.</w:t>
      </w:r>
      <w:r w:rsidRPr="004C7DBF">
        <w:rPr>
          <w:rFonts w:asciiTheme="majorBidi" w:hAnsiTheme="majorBidi" w:cstheme="majorBidi"/>
          <w:sz w:val="24"/>
          <w:szCs w:val="24"/>
        </w:rPr>
        <w:t xml:space="preserve"> </w:t>
      </w:r>
      <w:r w:rsidR="00F92DC2" w:rsidRPr="004C7DBF">
        <w:rPr>
          <w:rFonts w:asciiTheme="majorBidi" w:hAnsiTheme="majorBidi" w:cstheme="majorBidi"/>
          <w:sz w:val="24"/>
          <w:szCs w:val="24"/>
        </w:rPr>
        <w:t>The</w:t>
      </w:r>
      <w:del w:id="9" w:author="srandall702@gmail.com" w:date="2023-04-24T04:35:00Z">
        <w:r w:rsidR="00F92DC2" w:rsidRPr="004C7DBF" w:rsidDel="00447F11">
          <w:rPr>
            <w:rFonts w:asciiTheme="majorBidi" w:hAnsiTheme="majorBidi" w:cstheme="majorBidi"/>
            <w:sz w:val="24"/>
            <w:szCs w:val="24"/>
          </w:rPr>
          <w:delText>se</w:delText>
        </w:r>
      </w:del>
      <w:r w:rsidR="00F92DC2" w:rsidRPr="004C7DBF">
        <w:rPr>
          <w:rFonts w:asciiTheme="majorBidi" w:hAnsiTheme="majorBidi" w:cstheme="majorBidi"/>
          <w:sz w:val="24"/>
          <w:szCs w:val="24"/>
        </w:rPr>
        <w:t xml:space="preserve"> authorizations were </w:t>
      </w:r>
      <w:r w:rsidRPr="004C7DBF">
        <w:rPr>
          <w:rFonts w:asciiTheme="majorBidi" w:hAnsiTheme="majorBidi" w:cstheme="majorBidi"/>
          <w:sz w:val="24"/>
          <w:szCs w:val="24"/>
        </w:rPr>
        <w:t xml:space="preserve">initially </w:t>
      </w:r>
      <w:r w:rsidR="004D1BCF" w:rsidRPr="004C7DBF">
        <w:rPr>
          <w:rFonts w:asciiTheme="majorBidi" w:hAnsiTheme="majorBidi" w:cstheme="majorBidi"/>
          <w:sz w:val="24"/>
          <w:szCs w:val="24"/>
        </w:rPr>
        <w:t>set out</w:t>
      </w:r>
      <w:r w:rsidRPr="004C7DBF">
        <w:rPr>
          <w:rFonts w:asciiTheme="majorBidi" w:hAnsiTheme="majorBidi" w:cstheme="majorBidi"/>
          <w:sz w:val="24"/>
          <w:szCs w:val="24"/>
        </w:rPr>
        <w:t xml:space="preserve"> in resolution </w:t>
      </w:r>
      <w:hyperlink r:id="rId16" w:history="1">
        <w:r w:rsidRPr="004C7DBF">
          <w:rPr>
            <w:rStyle w:val="Hyperlink"/>
            <w:rFonts w:asciiTheme="majorBidi" w:hAnsiTheme="majorBidi" w:cstheme="majorBidi"/>
            <w:sz w:val="24"/>
            <w:szCs w:val="24"/>
            <w:u w:val="none"/>
          </w:rPr>
          <w:t>2292 (2016)</w:t>
        </w:r>
      </w:hyperlink>
      <w:r w:rsidR="00F92DC2" w:rsidRPr="004C7DBF">
        <w:rPr>
          <w:rFonts w:asciiTheme="majorBidi" w:hAnsiTheme="majorBidi" w:cstheme="majorBidi"/>
          <w:sz w:val="24"/>
          <w:szCs w:val="24"/>
        </w:rPr>
        <w:t>, in support of</w:t>
      </w:r>
      <w:r w:rsidRPr="004C7DBF">
        <w:rPr>
          <w:rFonts w:asciiTheme="majorBidi" w:hAnsiTheme="majorBidi" w:cstheme="majorBidi"/>
          <w:sz w:val="24"/>
          <w:szCs w:val="24"/>
        </w:rPr>
        <w:t xml:space="preserve"> the implementation of the arms embargo </w:t>
      </w:r>
      <w:r w:rsidR="003B6B59" w:rsidRPr="004C7DBF">
        <w:rPr>
          <w:rFonts w:asciiTheme="majorBidi" w:hAnsiTheme="majorBidi" w:cstheme="majorBidi"/>
          <w:sz w:val="24"/>
          <w:szCs w:val="24"/>
        </w:rPr>
        <w:t>e</w:t>
      </w:r>
      <w:r w:rsidR="004D1BCF" w:rsidRPr="004C7DBF">
        <w:rPr>
          <w:rFonts w:asciiTheme="majorBidi" w:hAnsiTheme="majorBidi" w:cstheme="majorBidi"/>
          <w:sz w:val="24"/>
          <w:szCs w:val="24"/>
        </w:rPr>
        <w:t>stablished</w:t>
      </w:r>
      <w:r w:rsidR="003B6B59" w:rsidRPr="004C7DBF">
        <w:rPr>
          <w:rFonts w:asciiTheme="majorBidi" w:hAnsiTheme="majorBidi" w:cstheme="majorBidi"/>
          <w:sz w:val="24"/>
          <w:szCs w:val="24"/>
        </w:rPr>
        <w:t xml:space="preserve"> in resolution </w:t>
      </w:r>
      <w:hyperlink r:id="rId17" w:history="1">
        <w:r w:rsidR="00C334BA" w:rsidRPr="004C7DBF">
          <w:rPr>
            <w:rStyle w:val="Hyperlink"/>
            <w:rFonts w:asciiTheme="majorBidi" w:hAnsiTheme="majorBidi" w:cstheme="majorBidi"/>
            <w:sz w:val="24"/>
            <w:szCs w:val="24"/>
            <w:u w:val="none"/>
          </w:rPr>
          <w:t>1970 (2011)</w:t>
        </w:r>
      </w:hyperlink>
      <w:ins w:id="10" w:author="srandall702@gmail.com" w:date="2023-04-24T11:10:00Z">
        <w:r w:rsidR="004C776D">
          <w:rPr>
            <w:rStyle w:val="Hyperlink"/>
            <w:rFonts w:asciiTheme="majorBidi" w:hAnsiTheme="majorBidi" w:cstheme="majorBidi"/>
            <w:sz w:val="24"/>
            <w:szCs w:val="24"/>
            <w:u w:val="none"/>
          </w:rPr>
          <w:t>,</w:t>
        </w:r>
      </w:ins>
      <w:r w:rsidR="003B6B59" w:rsidRPr="004C7DBF">
        <w:rPr>
          <w:rFonts w:asciiTheme="majorBidi" w:hAnsiTheme="majorBidi" w:cstheme="majorBidi"/>
          <w:sz w:val="24"/>
          <w:szCs w:val="24"/>
        </w:rPr>
        <w:t xml:space="preserve"> and modified in subsequent resolutions.</w:t>
      </w:r>
      <w:r w:rsidR="00475032" w:rsidRPr="004C7DBF">
        <w:rPr>
          <w:rStyle w:val="FootnoteReference"/>
          <w:rFonts w:asciiTheme="majorBidi" w:hAnsiTheme="majorBidi" w:cstheme="majorBidi"/>
          <w:sz w:val="24"/>
          <w:szCs w:val="24"/>
        </w:rPr>
        <w:footnoteReference w:id="3"/>
      </w:r>
      <w:r w:rsidR="003B6B59" w:rsidRPr="004C7DBF">
        <w:rPr>
          <w:rFonts w:asciiTheme="majorBidi" w:hAnsiTheme="majorBidi" w:cstheme="majorBidi"/>
          <w:sz w:val="24"/>
          <w:szCs w:val="24"/>
        </w:rPr>
        <w:t xml:space="preserve"> </w:t>
      </w:r>
      <w:r w:rsidR="004C7DBF">
        <w:rPr>
          <w:rFonts w:asciiTheme="majorBidi" w:hAnsiTheme="majorBidi" w:cstheme="majorBidi"/>
          <w:sz w:val="24"/>
          <w:szCs w:val="24"/>
        </w:rPr>
        <w:t xml:space="preserve"> </w:t>
      </w:r>
      <w:r w:rsidR="00702C31" w:rsidRPr="004C7DBF">
        <w:rPr>
          <w:rFonts w:asciiTheme="majorBidi" w:hAnsiTheme="majorBidi" w:cstheme="majorBidi"/>
          <w:sz w:val="24"/>
          <w:szCs w:val="24"/>
        </w:rPr>
        <w:t>Th</w:t>
      </w:r>
      <w:r w:rsidR="00F92DC2" w:rsidRPr="004C7DBF">
        <w:rPr>
          <w:rFonts w:asciiTheme="majorBidi" w:hAnsiTheme="majorBidi" w:cstheme="majorBidi"/>
          <w:sz w:val="24"/>
          <w:szCs w:val="24"/>
        </w:rPr>
        <w:t>e present</w:t>
      </w:r>
      <w:r w:rsidR="00702C31" w:rsidRPr="004C7DBF">
        <w:rPr>
          <w:rFonts w:asciiTheme="majorBidi" w:hAnsiTheme="majorBidi" w:cstheme="majorBidi"/>
          <w:sz w:val="24"/>
          <w:szCs w:val="24"/>
        </w:rPr>
        <w:t xml:space="preserve"> report is informed by consultations with Member States, including Libya</w:t>
      </w:r>
      <w:r w:rsidR="005450E6" w:rsidRPr="004C7DBF">
        <w:rPr>
          <w:rFonts w:asciiTheme="majorBidi" w:hAnsiTheme="majorBidi" w:cstheme="majorBidi"/>
          <w:sz w:val="24"/>
          <w:szCs w:val="24"/>
        </w:rPr>
        <w:t>,</w:t>
      </w:r>
      <w:r w:rsidR="00702C31" w:rsidRPr="004C7DBF">
        <w:rPr>
          <w:rFonts w:asciiTheme="majorBidi" w:hAnsiTheme="majorBidi" w:cstheme="majorBidi"/>
          <w:sz w:val="24"/>
          <w:szCs w:val="24"/>
        </w:rPr>
        <w:t xml:space="preserve"> regional organizations</w:t>
      </w:r>
      <w:r w:rsidR="005450E6" w:rsidRPr="004C7DBF">
        <w:rPr>
          <w:rFonts w:asciiTheme="majorBidi" w:hAnsiTheme="majorBidi" w:cstheme="majorBidi"/>
          <w:sz w:val="24"/>
          <w:szCs w:val="24"/>
        </w:rPr>
        <w:t>,</w:t>
      </w:r>
      <w:r w:rsidR="00702C31" w:rsidRPr="004C7DBF">
        <w:rPr>
          <w:rFonts w:asciiTheme="majorBidi" w:hAnsiTheme="majorBidi" w:cstheme="majorBidi"/>
          <w:sz w:val="24"/>
          <w:szCs w:val="24"/>
        </w:rPr>
        <w:t xml:space="preserve"> the Panel of Experts on Libya and the United Nations system, including the United Nations Support Mission in Libya (UNSMIL). </w:t>
      </w:r>
    </w:p>
    <w:p w14:paraId="0B343FB7" w14:textId="5325C181" w:rsidR="004F19AE" w:rsidRPr="004C7DBF" w:rsidRDefault="004F19AE" w:rsidP="0065049C">
      <w:pPr>
        <w:jc w:val="both"/>
        <w:rPr>
          <w:rFonts w:asciiTheme="majorBidi" w:hAnsiTheme="majorBidi" w:cstheme="majorBidi"/>
          <w:sz w:val="24"/>
          <w:szCs w:val="24"/>
        </w:rPr>
      </w:pPr>
      <w:r w:rsidRPr="004C7DBF">
        <w:rPr>
          <w:rFonts w:asciiTheme="majorBidi" w:hAnsiTheme="majorBidi" w:cstheme="majorBidi"/>
          <w:sz w:val="24"/>
          <w:szCs w:val="24"/>
        </w:rPr>
        <w:t>2.</w:t>
      </w:r>
      <w:r w:rsidRPr="004C7DBF">
        <w:rPr>
          <w:rFonts w:asciiTheme="majorBidi" w:hAnsiTheme="majorBidi" w:cstheme="majorBidi"/>
          <w:sz w:val="24"/>
          <w:szCs w:val="24"/>
        </w:rPr>
        <w:tab/>
        <w:t xml:space="preserve">In </w:t>
      </w:r>
      <w:ins w:id="20" w:author="srandall702@gmail.com" w:date="2023-04-24T04:57:00Z">
        <w:r w:rsidR="00AE4DCF">
          <w:rPr>
            <w:rFonts w:asciiTheme="majorBidi" w:hAnsiTheme="majorBidi" w:cstheme="majorBidi"/>
            <w:sz w:val="24"/>
            <w:szCs w:val="24"/>
          </w:rPr>
          <w:t xml:space="preserve">its </w:t>
        </w:r>
      </w:ins>
      <w:r w:rsidRPr="004C7DBF">
        <w:rPr>
          <w:rFonts w:asciiTheme="majorBidi" w:hAnsiTheme="majorBidi" w:cstheme="majorBidi"/>
          <w:sz w:val="24"/>
          <w:szCs w:val="24"/>
        </w:rPr>
        <w:t xml:space="preserve">resolution </w:t>
      </w:r>
      <w:hyperlink r:id="rId18" w:history="1">
        <w:r w:rsidR="00C334BA" w:rsidRPr="004C7DBF">
          <w:rPr>
            <w:rStyle w:val="Hyperlink"/>
            <w:rFonts w:asciiTheme="majorBidi" w:hAnsiTheme="majorBidi" w:cstheme="majorBidi"/>
            <w:sz w:val="24"/>
            <w:szCs w:val="24"/>
            <w:u w:val="none"/>
          </w:rPr>
          <w:t>2292 (2016)</w:t>
        </w:r>
      </w:hyperlink>
      <w:r w:rsidRPr="004C7DBF">
        <w:rPr>
          <w:rFonts w:asciiTheme="majorBidi" w:hAnsiTheme="majorBidi" w:cstheme="majorBidi"/>
          <w:sz w:val="24"/>
          <w:szCs w:val="24"/>
        </w:rPr>
        <w:t xml:space="preserve">, the </w:t>
      </w:r>
      <w:r w:rsidR="009B6461" w:rsidRPr="004C7DBF">
        <w:rPr>
          <w:rFonts w:asciiTheme="majorBidi" w:hAnsiTheme="majorBidi" w:cstheme="majorBidi"/>
          <w:sz w:val="24"/>
          <w:szCs w:val="24"/>
        </w:rPr>
        <w:t xml:space="preserve">Security </w:t>
      </w:r>
      <w:r w:rsidRPr="004C7DBF">
        <w:rPr>
          <w:rFonts w:asciiTheme="majorBidi" w:hAnsiTheme="majorBidi" w:cstheme="majorBidi"/>
          <w:sz w:val="24"/>
          <w:szCs w:val="24"/>
        </w:rPr>
        <w:t>Council authorized Member States, acting nationally or through regional organizations, with appropriate consultations with the Libyan authorities, to inspect</w:t>
      </w:r>
      <w:r w:rsidR="001605E7">
        <w:rPr>
          <w:rFonts w:asciiTheme="majorBidi" w:hAnsiTheme="majorBidi" w:cstheme="majorBidi"/>
          <w:sz w:val="24"/>
          <w:szCs w:val="24"/>
        </w:rPr>
        <w:t>,</w:t>
      </w:r>
      <w:r w:rsidRPr="004C7DBF">
        <w:rPr>
          <w:rFonts w:asciiTheme="majorBidi" w:hAnsiTheme="majorBidi" w:cstheme="majorBidi"/>
          <w:sz w:val="24"/>
          <w:szCs w:val="24"/>
        </w:rPr>
        <w:t xml:space="preserve"> on the high seas off the coast of Libya</w:t>
      </w:r>
      <w:r w:rsidR="001605E7">
        <w:rPr>
          <w:rFonts w:asciiTheme="majorBidi" w:hAnsiTheme="majorBidi" w:cstheme="majorBidi"/>
          <w:sz w:val="24"/>
          <w:szCs w:val="24"/>
        </w:rPr>
        <w:t>, vessels</w:t>
      </w:r>
      <w:r w:rsidRPr="004C7DBF">
        <w:rPr>
          <w:rFonts w:asciiTheme="majorBidi" w:hAnsiTheme="majorBidi" w:cstheme="majorBidi"/>
          <w:sz w:val="24"/>
          <w:szCs w:val="24"/>
        </w:rPr>
        <w:t xml:space="preserve"> </w:t>
      </w:r>
      <w:r w:rsidR="0065049C" w:rsidRPr="0065049C">
        <w:rPr>
          <w:rFonts w:asciiTheme="majorBidi" w:hAnsiTheme="majorBidi" w:cstheme="majorBidi"/>
          <w:sz w:val="24"/>
          <w:szCs w:val="24"/>
        </w:rPr>
        <w:t xml:space="preserve">bound to or from Libya </w:t>
      </w:r>
      <w:del w:id="21" w:author="srandall702@gmail.com" w:date="2023-04-24T05:00:00Z">
        <w:r w:rsidR="0065049C" w:rsidRPr="0065049C" w:rsidDel="00435CD7">
          <w:rPr>
            <w:rFonts w:asciiTheme="majorBidi" w:hAnsiTheme="majorBidi" w:cstheme="majorBidi"/>
            <w:sz w:val="24"/>
            <w:szCs w:val="24"/>
          </w:rPr>
          <w:delText xml:space="preserve">which </w:delText>
        </w:r>
      </w:del>
      <w:ins w:id="22" w:author="srandall702@gmail.com" w:date="2023-04-24T05:00:00Z">
        <w:r w:rsidR="00435CD7">
          <w:rPr>
            <w:rFonts w:asciiTheme="majorBidi" w:hAnsiTheme="majorBidi" w:cstheme="majorBidi"/>
            <w:sz w:val="24"/>
            <w:szCs w:val="24"/>
          </w:rPr>
          <w:t>that</w:t>
        </w:r>
        <w:r w:rsidR="00435CD7" w:rsidRPr="0065049C">
          <w:rPr>
            <w:rFonts w:asciiTheme="majorBidi" w:hAnsiTheme="majorBidi" w:cstheme="majorBidi"/>
            <w:sz w:val="24"/>
            <w:szCs w:val="24"/>
          </w:rPr>
          <w:t xml:space="preserve"> </w:t>
        </w:r>
      </w:ins>
      <w:r w:rsidR="0065049C" w:rsidRPr="0065049C">
        <w:rPr>
          <w:rFonts w:asciiTheme="majorBidi" w:hAnsiTheme="majorBidi" w:cstheme="majorBidi"/>
          <w:sz w:val="24"/>
          <w:szCs w:val="24"/>
        </w:rPr>
        <w:t>they ha</w:t>
      </w:r>
      <w:ins w:id="23" w:author="srandall702@gmail.com" w:date="2023-04-24T11:21:00Z">
        <w:r w:rsidR="00F73748">
          <w:rPr>
            <w:rFonts w:asciiTheme="majorBidi" w:hAnsiTheme="majorBidi" w:cstheme="majorBidi"/>
            <w:sz w:val="24"/>
            <w:szCs w:val="24"/>
          </w:rPr>
          <w:t>d</w:t>
        </w:r>
      </w:ins>
      <w:del w:id="24" w:author="srandall702@gmail.com" w:date="2023-04-24T11:22:00Z">
        <w:r w:rsidR="0065049C" w:rsidRPr="0065049C" w:rsidDel="00F73748">
          <w:rPr>
            <w:rFonts w:asciiTheme="majorBidi" w:hAnsiTheme="majorBidi" w:cstheme="majorBidi"/>
            <w:sz w:val="24"/>
            <w:szCs w:val="24"/>
          </w:rPr>
          <w:delText>ve</w:delText>
        </w:r>
      </w:del>
      <w:r w:rsidR="0065049C" w:rsidRPr="0065049C">
        <w:rPr>
          <w:rFonts w:asciiTheme="majorBidi" w:hAnsiTheme="majorBidi" w:cstheme="majorBidi"/>
          <w:sz w:val="24"/>
          <w:szCs w:val="24"/>
        </w:rPr>
        <w:t xml:space="preserve"> reasonable grounds to believe </w:t>
      </w:r>
      <w:ins w:id="25" w:author="srandall702@gmail.com" w:date="2023-04-24T11:22:00Z">
        <w:r w:rsidR="00F73748">
          <w:rPr>
            <w:rFonts w:asciiTheme="majorBidi" w:hAnsiTheme="majorBidi" w:cstheme="majorBidi"/>
            <w:sz w:val="24"/>
            <w:szCs w:val="24"/>
          </w:rPr>
          <w:t>were</w:t>
        </w:r>
      </w:ins>
      <w:del w:id="26" w:author="srandall702@gmail.com" w:date="2023-04-24T11:22:00Z">
        <w:r w:rsidR="0065049C" w:rsidRPr="0065049C" w:rsidDel="00F73748">
          <w:rPr>
            <w:rFonts w:asciiTheme="majorBidi" w:hAnsiTheme="majorBidi" w:cstheme="majorBidi"/>
            <w:sz w:val="24"/>
            <w:szCs w:val="24"/>
          </w:rPr>
          <w:delText>are</w:delText>
        </w:r>
      </w:del>
      <w:r w:rsidR="0065049C" w:rsidRPr="0065049C">
        <w:rPr>
          <w:rFonts w:asciiTheme="majorBidi" w:hAnsiTheme="majorBidi" w:cstheme="majorBidi"/>
          <w:sz w:val="24"/>
          <w:szCs w:val="24"/>
        </w:rPr>
        <w:t xml:space="preserve"> carrying </w:t>
      </w:r>
      <w:r w:rsidR="006A5AE6">
        <w:rPr>
          <w:rFonts w:asciiTheme="majorBidi" w:hAnsiTheme="majorBidi" w:cstheme="majorBidi"/>
          <w:sz w:val="24"/>
          <w:szCs w:val="24"/>
        </w:rPr>
        <w:t xml:space="preserve">prohibited </w:t>
      </w:r>
      <w:r w:rsidR="0065049C" w:rsidRPr="0065049C">
        <w:rPr>
          <w:rFonts w:asciiTheme="majorBidi" w:hAnsiTheme="majorBidi" w:cstheme="majorBidi"/>
          <w:sz w:val="24"/>
          <w:szCs w:val="24"/>
        </w:rPr>
        <w:t>arms or related materiel to or from Libya</w:t>
      </w:r>
      <w:r w:rsidR="005929CA">
        <w:rPr>
          <w:rFonts w:asciiTheme="majorBidi" w:hAnsiTheme="majorBidi" w:cstheme="majorBidi"/>
          <w:sz w:val="24"/>
          <w:szCs w:val="24"/>
        </w:rPr>
        <w:t xml:space="preserve"> </w:t>
      </w:r>
      <w:r w:rsidRPr="004C7DBF">
        <w:rPr>
          <w:rFonts w:asciiTheme="majorBidi" w:hAnsiTheme="majorBidi" w:cstheme="majorBidi"/>
          <w:sz w:val="24"/>
          <w:szCs w:val="24"/>
        </w:rPr>
        <w:t xml:space="preserve">and, upon discovery of prohibited items, to seize and dispose of those items and to collect evidence directly related to the carriage of such items during the inspections. </w:t>
      </w:r>
      <w:ins w:id="27" w:author="srandall702@gmail.com" w:date="2023-04-24T05:01:00Z">
        <w:r w:rsidR="00435CD7">
          <w:rPr>
            <w:rFonts w:asciiTheme="majorBidi" w:hAnsiTheme="majorBidi" w:cstheme="majorBidi"/>
            <w:sz w:val="24"/>
            <w:szCs w:val="24"/>
          </w:rPr>
          <w:t xml:space="preserve">In its </w:t>
        </w:r>
      </w:ins>
      <w:del w:id="28" w:author="srandall702@gmail.com" w:date="2023-04-24T05:01:00Z">
        <w:r w:rsidR="004D1BCF" w:rsidRPr="004C7DBF" w:rsidDel="00435CD7">
          <w:rPr>
            <w:rFonts w:asciiTheme="majorBidi" w:hAnsiTheme="majorBidi" w:cstheme="majorBidi"/>
            <w:sz w:val="24"/>
            <w:szCs w:val="24"/>
          </w:rPr>
          <w:delText>R</w:delText>
        </w:r>
      </w:del>
      <w:ins w:id="29" w:author="srandall702@gmail.com" w:date="2023-04-24T05:01:00Z">
        <w:r w:rsidR="00435CD7">
          <w:rPr>
            <w:rFonts w:asciiTheme="majorBidi" w:hAnsiTheme="majorBidi" w:cstheme="majorBidi"/>
            <w:sz w:val="24"/>
            <w:szCs w:val="24"/>
          </w:rPr>
          <w:t>r</w:t>
        </w:r>
      </w:ins>
      <w:r w:rsidRPr="004C7DBF">
        <w:rPr>
          <w:rFonts w:asciiTheme="majorBidi" w:hAnsiTheme="majorBidi" w:cstheme="majorBidi"/>
          <w:sz w:val="24"/>
          <w:szCs w:val="24"/>
        </w:rPr>
        <w:t xml:space="preserve">esolution </w:t>
      </w:r>
      <w:commentRangeStart w:id="30"/>
      <w:r w:rsidR="00000000">
        <w:fldChar w:fldCharType="begin"/>
      </w:r>
      <w:r w:rsidR="00000000">
        <w:instrText>HYPERLINK "http://www.undocs.org/S/RES/1970(2011)"</w:instrText>
      </w:r>
      <w:r w:rsidR="00000000">
        <w:fldChar w:fldCharType="separate"/>
      </w:r>
      <w:r w:rsidR="00C334BA" w:rsidRPr="004C7DBF">
        <w:rPr>
          <w:rStyle w:val="Hyperlink"/>
          <w:rFonts w:asciiTheme="majorBidi" w:hAnsiTheme="majorBidi" w:cstheme="majorBidi"/>
          <w:sz w:val="24"/>
          <w:szCs w:val="24"/>
          <w:u w:val="none"/>
        </w:rPr>
        <w:t>1970 (2011)</w:t>
      </w:r>
      <w:r w:rsidR="00000000">
        <w:rPr>
          <w:rStyle w:val="Hyperlink"/>
          <w:rFonts w:asciiTheme="majorBidi" w:hAnsiTheme="majorBidi" w:cstheme="majorBidi"/>
          <w:sz w:val="24"/>
          <w:szCs w:val="24"/>
          <w:u w:val="none"/>
        </w:rPr>
        <w:fldChar w:fldCharType="end"/>
      </w:r>
      <w:commentRangeEnd w:id="30"/>
      <w:r w:rsidR="00E36F22">
        <w:rPr>
          <w:rStyle w:val="CommentReference"/>
        </w:rPr>
        <w:commentReference w:id="30"/>
      </w:r>
      <w:r w:rsidRPr="004C7DBF">
        <w:rPr>
          <w:rFonts w:asciiTheme="majorBidi" w:hAnsiTheme="majorBidi" w:cstheme="majorBidi"/>
          <w:sz w:val="24"/>
          <w:szCs w:val="24"/>
        </w:rPr>
        <w:t xml:space="preserve">, </w:t>
      </w:r>
      <w:r w:rsidR="004D1BCF" w:rsidRPr="004C7DBF">
        <w:rPr>
          <w:rFonts w:asciiTheme="majorBidi" w:hAnsiTheme="majorBidi" w:cstheme="majorBidi"/>
          <w:sz w:val="24"/>
          <w:szCs w:val="24"/>
        </w:rPr>
        <w:t xml:space="preserve">which established the arms embargo, </w:t>
      </w:r>
      <w:ins w:id="31" w:author="srandall702@gmail.com" w:date="2023-04-24T05:03:00Z">
        <w:r w:rsidR="00435CD7">
          <w:rPr>
            <w:rFonts w:asciiTheme="majorBidi" w:hAnsiTheme="majorBidi" w:cstheme="majorBidi"/>
            <w:sz w:val="24"/>
            <w:szCs w:val="24"/>
          </w:rPr>
          <w:t xml:space="preserve">the Council </w:t>
        </w:r>
      </w:ins>
      <w:r w:rsidR="004D1BCF" w:rsidRPr="004C7DBF">
        <w:rPr>
          <w:rFonts w:asciiTheme="majorBidi" w:hAnsiTheme="majorBidi" w:cstheme="majorBidi"/>
          <w:sz w:val="24"/>
          <w:szCs w:val="24"/>
        </w:rPr>
        <w:t xml:space="preserve">had </w:t>
      </w:r>
      <w:r w:rsidRPr="004C7DBF">
        <w:rPr>
          <w:rFonts w:asciiTheme="majorBidi" w:hAnsiTheme="majorBidi" w:cstheme="majorBidi"/>
          <w:sz w:val="24"/>
          <w:szCs w:val="24"/>
        </w:rPr>
        <w:t xml:space="preserve">called upon Member States to conduct inspections of cargo to and from Libya in their territory, including at seaports and airports, and </w:t>
      </w:r>
      <w:r w:rsidR="004D1BCF" w:rsidRPr="004C7DBF">
        <w:rPr>
          <w:rFonts w:asciiTheme="majorBidi" w:hAnsiTheme="majorBidi" w:cstheme="majorBidi"/>
          <w:sz w:val="24"/>
          <w:szCs w:val="24"/>
        </w:rPr>
        <w:t xml:space="preserve">had </w:t>
      </w:r>
      <w:r w:rsidRPr="004C7DBF">
        <w:rPr>
          <w:rFonts w:asciiTheme="majorBidi" w:hAnsiTheme="majorBidi" w:cstheme="majorBidi"/>
          <w:sz w:val="24"/>
          <w:szCs w:val="24"/>
        </w:rPr>
        <w:t>authorized the seizure and disposal of any prohibited items discovered during th</w:t>
      </w:r>
      <w:r w:rsidR="00FA3760" w:rsidRPr="004C7DBF">
        <w:rPr>
          <w:rFonts w:asciiTheme="majorBidi" w:hAnsiTheme="majorBidi" w:cstheme="majorBidi"/>
          <w:sz w:val="24"/>
          <w:szCs w:val="24"/>
        </w:rPr>
        <w:t>e</w:t>
      </w:r>
      <w:r w:rsidRPr="004C7DBF">
        <w:rPr>
          <w:rFonts w:asciiTheme="majorBidi" w:hAnsiTheme="majorBidi" w:cstheme="majorBidi"/>
          <w:sz w:val="24"/>
          <w:szCs w:val="24"/>
        </w:rPr>
        <w:t xml:space="preserve"> inspections.</w:t>
      </w:r>
      <w:r w:rsidR="00FA3760" w:rsidRPr="004C7DBF">
        <w:rPr>
          <w:rStyle w:val="FootnoteReference"/>
          <w:rFonts w:asciiTheme="majorBidi" w:hAnsiTheme="majorBidi" w:cstheme="majorBidi"/>
          <w:sz w:val="24"/>
          <w:szCs w:val="24"/>
        </w:rPr>
        <w:footnoteReference w:id="4"/>
      </w:r>
      <w:r w:rsidRPr="004C7DBF">
        <w:rPr>
          <w:rFonts w:asciiTheme="majorBidi" w:hAnsiTheme="majorBidi" w:cstheme="majorBidi"/>
          <w:sz w:val="24"/>
          <w:szCs w:val="24"/>
        </w:rPr>
        <w:t xml:space="preserve"> </w:t>
      </w:r>
    </w:p>
    <w:p w14:paraId="67137C88" w14:textId="11DDAB55" w:rsidR="00E536CA" w:rsidRPr="004C7DBF" w:rsidRDefault="00EC2E15" w:rsidP="004C7DBF">
      <w:pPr>
        <w:jc w:val="both"/>
        <w:rPr>
          <w:rFonts w:asciiTheme="majorBidi" w:hAnsiTheme="majorBidi" w:cstheme="majorBidi"/>
          <w:sz w:val="24"/>
          <w:szCs w:val="24"/>
        </w:rPr>
      </w:pPr>
      <w:r w:rsidRPr="004C7DBF">
        <w:rPr>
          <w:rFonts w:asciiTheme="majorBidi" w:hAnsiTheme="majorBidi" w:cstheme="majorBidi"/>
          <w:sz w:val="24"/>
          <w:szCs w:val="24"/>
        </w:rPr>
        <w:t>3.</w:t>
      </w:r>
      <w:r w:rsidRPr="004C7DBF">
        <w:rPr>
          <w:rFonts w:asciiTheme="majorBidi" w:hAnsiTheme="majorBidi" w:cstheme="majorBidi"/>
          <w:sz w:val="24"/>
          <w:szCs w:val="24"/>
        </w:rPr>
        <w:tab/>
      </w:r>
      <w:bookmarkStart w:id="39" w:name="_Hlk118773651"/>
      <w:r w:rsidR="00B6571D">
        <w:rPr>
          <w:rFonts w:asciiTheme="majorBidi" w:hAnsiTheme="majorBidi" w:cstheme="majorBidi"/>
          <w:sz w:val="24"/>
          <w:szCs w:val="24"/>
        </w:rPr>
        <w:t>The</w:t>
      </w:r>
      <w:r w:rsidR="00B6571D" w:rsidRPr="004C7DBF">
        <w:rPr>
          <w:rFonts w:asciiTheme="majorBidi" w:hAnsiTheme="majorBidi" w:cstheme="majorBidi"/>
          <w:sz w:val="24"/>
          <w:szCs w:val="24"/>
        </w:rPr>
        <w:t xml:space="preserve"> </w:t>
      </w:r>
      <w:r w:rsidR="00E66A59" w:rsidRPr="004C7DBF">
        <w:rPr>
          <w:rFonts w:asciiTheme="majorBidi" w:hAnsiTheme="majorBidi" w:cstheme="majorBidi"/>
          <w:sz w:val="24"/>
          <w:szCs w:val="24"/>
        </w:rPr>
        <w:t xml:space="preserve">first report </w:t>
      </w:r>
      <w:ins w:id="40" w:author="srandall702@gmail.com" w:date="2023-04-24T05:16:00Z">
        <w:r w:rsidR="00B214B1">
          <w:rPr>
            <w:rFonts w:asciiTheme="majorBidi" w:hAnsiTheme="majorBidi" w:cstheme="majorBidi"/>
            <w:sz w:val="24"/>
            <w:szCs w:val="24"/>
          </w:rPr>
          <w:t xml:space="preserve">submitted </w:t>
        </w:r>
      </w:ins>
      <w:r w:rsidR="00E66A59" w:rsidRPr="004C7DBF">
        <w:rPr>
          <w:rFonts w:asciiTheme="majorBidi" w:hAnsiTheme="majorBidi" w:cstheme="majorBidi"/>
          <w:sz w:val="24"/>
          <w:szCs w:val="24"/>
        </w:rPr>
        <w:t xml:space="preserve">pursuant to resolution </w:t>
      </w:r>
      <w:hyperlink r:id="rId19" w:history="1">
        <w:r w:rsidR="00C334BA" w:rsidRPr="004C7DBF">
          <w:rPr>
            <w:rStyle w:val="Hyperlink"/>
            <w:rFonts w:asciiTheme="majorBidi" w:hAnsiTheme="majorBidi" w:cstheme="majorBidi"/>
            <w:sz w:val="24"/>
            <w:szCs w:val="24"/>
            <w:u w:val="none"/>
          </w:rPr>
          <w:t>2635 (2022)</w:t>
        </w:r>
      </w:hyperlink>
      <w:r w:rsidR="00581DE0" w:rsidRPr="004C7DBF">
        <w:rPr>
          <w:rFonts w:asciiTheme="majorBidi" w:hAnsiTheme="majorBidi" w:cstheme="majorBidi"/>
          <w:sz w:val="24"/>
          <w:szCs w:val="24"/>
        </w:rPr>
        <w:t xml:space="preserve"> </w:t>
      </w:r>
      <w:del w:id="41" w:author="srandall702@gmail.com" w:date="2023-04-24T05:21:00Z">
        <w:r w:rsidR="00B761F8" w:rsidRPr="004C7DBF" w:rsidDel="00BA4358">
          <w:rPr>
            <w:rFonts w:asciiTheme="majorBidi" w:hAnsiTheme="majorBidi" w:cstheme="majorBidi"/>
            <w:sz w:val="24"/>
            <w:szCs w:val="24"/>
          </w:rPr>
          <w:delText>had noted</w:delText>
        </w:r>
      </w:del>
      <w:ins w:id="42" w:author="srandall702@gmail.com" w:date="2023-04-24T05:21:00Z">
        <w:r w:rsidR="00BA4358">
          <w:rPr>
            <w:rFonts w:asciiTheme="majorBidi" w:hAnsiTheme="majorBidi" w:cstheme="majorBidi"/>
            <w:sz w:val="24"/>
            <w:szCs w:val="24"/>
          </w:rPr>
          <w:t>set out</w:t>
        </w:r>
      </w:ins>
      <w:r w:rsidR="00363564" w:rsidRPr="004C7DBF">
        <w:rPr>
          <w:rFonts w:asciiTheme="majorBidi" w:hAnsiTheme="majorBidi" w:cstheme="majorBidi"/>
          <w:sz w:val="24"/>
          <w:szCs w:val="24"/>
        </w:rPr>
        <w:t xml:space="preserve"> the</w:t>
      </w:r>
      <w:r w:rsidR="0068630D" w:rsidRPr="004C7DBF">
        <w:rPr>
          <w:rFonts w:asciiTheme="majorBidi" w:hAnsiTheme="majorBidi" w:cstheme="majorBidi"/>
          <w:sz w:val="24"/>
          <w:szCs w:val="24"/>
        </w:rPr>
        <w:t xml:space="preserve"> </w:t>
      </w:r>
      <w:del w:id="43" w:author="srandall702@gmail.com" w:date="2023-04-24T05:21:00Z">
        <w:r w:rsidR="00363564" w:rsidRPr="004C7DBF" w:rsidDel="00BA4358">
          <w:rPr>
            <w:rFonts w:asciiTheme="majorBidi" w:hAnsiTheme="majorBidi" w:cstheme="majorBidi"/>
            <w:sz w:val="24"/>
            <w:szCs w:val="24"/>
          </w:rPr>
          <w:delText>latest</w:delText>
        </w:r>
        <w:r w:rsidR="00254E9D" w:rsidRPr="004C7DBF" w:rsidDel="00BA4358">
          <w:rPr>
            <w:rFonts w:asciiTheme="majorBidi" w:hAnsiTheme="majorBidi" w:cstheme="majorBidi"/>
            <w:sz w:val="24"/>
            <w:szCs w:val="24"/>
          </w:rPr>
          <w:delText xml:space="preserve"> </w:delText>
        </w:r>
      </w:del>
      <w:ins w:id="44" w:author="srandall702@gmail.com" w:date="2023-04-24T05:21:00Z">
        <w:r w:rsidR="00BA4358">
          <w:rPr>
            <w:rFonts w:asciiTheme="majorBidi" w:hAnsiTheme="majorBidi" w:cstheme="majorBidi"/>
            <w:sz w:val="24"/>
            <w:szCs w:val="24"/>
          </w:rPr>
          <w:t>most recent</w:t>
        </w:r>
        <w:r w:rsidR="00BA4358" w:rsidRPr="004C7DBF">
          <w:rPr>
            <w:rFonts w:asciiTheme="majorBidi" w:hAnsiTheme="majorBidi" w:cstheme="majorBidi"/>
            <w:sz w:val="24"/>
            <w:szCs w:val="24"/>
          </w:rPr>
          <w:t xml:space="preserve"> </w:t>
        </w:r>
      </w:ins>
      <w:r w:rsidR="00254E9D" w:rsidRPr="004C7DBF">
        <w:rPr>
          <w:rFonts w:asciiTheme="majorBidi" w:hAnsiTheme="majorBidi" w:cstheme="majorBidi"/>
          <w:sz w:val="24"/>
          <w:szCs w:val="24"/>
        </w:rPr>
        <w:t xml:space="preserve">findings on violations of the arms embargo </w:t>
      </w:r>
      <w:r w:rsidR="00581DE0" w:rsidRPr="004C7DBF">
        <w:rPr>
          <w:rFonts w:asciiTheme="majorBidi" w:hAnsiTheme="majorBidi" w:cstheme="majorBidi"/>
          <w:sz w:val="24"/>
          <w:szCs w:val="24"/>
        </w:rPr>
        <w:t>b</w:t>
      </w:r>
      <w:r w:rsidR="00254E9D" w:rsidRPr="004C7DBF">
        <w:rPr>
          <w:rFonts w:asciiTheme="majorBidi" w:hAnsiTheme="majorBidi" w:cstheme="majorBidi"/>
          <w:sz w:val="24"/>
          <w:szCs w:val="24"/>
        </w:rPr>
        <w:t>y the Panel of Experts</w:t>
      </w:r>
      <w:ins w:id="45" w:author="srandall702@gmail.com" w:date="2023-04-24T05:22:00Z">
        <w:r w:rsidR="00BA4358">
          <w:rPr>
            <w:rFonts w:asciiTheme="majorBidi" w:hAnsiTheme="majorBidi" w:cstheme="majorBidi"/>
            <w:sz w:val="24"/>
            <w:szCs w:val="24"/>
          </w:rPr>
          <w:t xml:space="preserve"> on Libya</w:t>
        </w:r>
      </w:ins>
      <w:r w:rsidR="00581DE0" w:rsidRPr="004C7DBF">
        <w:rPr>
          <w:rFonts w:asciiTheme="majorBidi" w:hAnsiTheme="majorBidi" w:cstheme="majorBidi"/>
          <w:sz w:val="24"/>
          <w:szCs w:val="24"/>
        </w:rPr>
        <w:t>.</w:t>
      </w:r>
      <w:r w:rsidR="00581DE0" w:rsidRPr="004C7DBF">
        <w:rPr>
          <w:rStyle w:val="FootnoteReference"/>
          <w:rFonts w:asciiTheme="majorBidi" w:hAnsiTheme="majorBidi" w:cstheme="majorBidi"/>
          <w:sz w:val="24"/>
          <w:szCs w:val="24"/>
        </w:rPr>
        <w:footnoteReference w:id="5"/>
      </w:r>
      <w:r w:rsidR="00254E9D" w:rsidRPr="004C7DBF">
        <w:rPr>
          <w:rFonts w:asciiTheme="majorBidi" w:hAnsiTheme="majorBidi" w:cstheme="majorBidi"/>
          <w:sz w:val="24"/>
          <w:szCs w:val="24"/>
        </w:rPr>
        <w:t xml:space="preserve"> </w:t>
      </w:r>
      <w:r w:rsidR="004C7DBF">
        <w:rPr>
          <w:rFonts w:asciiTheme="majorBidi" w:hAnsiTheme="majorBidi" w:cstheme="majorBidi"/>
          <w:sz w:val="24"/>
          <w:szCs w:val="24"/>
        </w:rPr>
        <w:t xml:space="preserve"> </w:t>
      </w:r>
      <w:r w:rsidR="00363564" w:rsidRPr="004C7DBF">
        <w:rPr>
          <w:rFonts w:asciiTheme="majorBidi" w:hAnsiTheme="majorBidi" w:cstheme="majorBidi"/>
          <w:sz w:val="24"/>
          <w:szCs w:val="24"/>
        </w:rPr>
        <w:t xml:space="preserve">Since that time, </w:t>
      </w:r>
      <w:r w:rsidR="00254E9D" w:rsidRPr="004C7DBF">
        <w:rPr>
          <w:rFonts w:asciiTheme="majorBidi" w:hAnsiTheme="majorBidi" w:cstheme="majorBidi"/>
          <w:sz w:val="24"/>
          <w:szCs w:val="24"/>
        </w:rPr>
        <w:t>a</w:t>
      </w:r>
      <w:r w:rsidR="00363564" w:rsidRPr="004C7DBF">
        <w:rPr>
          <w:rFonts w:asciiTheme="majorBidi" w:hAnsiTheme="majorBidi" w:cstheme="majorBidi"/>
          <w:sz w:val="24"/>
          <w:szCs w:val="24"/>
        </w:rPr>
        <w:t xml:space="preserve"> new i</w:t>
      </w:r>
      <w:r w:rsidR="00FB6C21" w:rsidRPr="004C7DBF">
        <w:rPr>
          <w:rFonts w:asciiTheme="majorBidi" w:hAnsiTheme="majorBidi" w:cstheme="majorBidi"/>
          <w:sz w:val="24"/>
          <w:szCs w:val="24"/>
        </w:rPr>
        <w:t xml:space="preserve">nterim </w:t>
      </w:r>
      <w:r w:rsidR="00363564" w:rsidRPr="004C7DBF">
        <w:rPr>
          <w:rFonts w:asciiTheme="majorBidi" w:hAnsiTheme="majorBidi" w:cstheme="majorBidi"/>
          <w:sz w:val="24"/>
          <w:szCs w:val="24"/>
        </w:rPr>
        <w:t>report</w:t>
      </w:r>
      <w:r w:rsidR="004D1BCF" w:rsidRPr="004C7DBF">
        <w:rPr>
          <w:rFonts w:asciiTheme="majorBidi" w:hAnsiTheme="majorBidi" w:cstheme="majorBidi"/>
          <w:sz w:val="24"/>
          <w:szCs w:val="24"/>
        </w:rPr>
        <w:t xml:space="preserve"> has been</w:t>
      </w:r>
      <w:r w:rsidR="00363564" w:rsidRPr="004C7DBF">
        <w:rPr>
          <w:rFonts w:asciiTheme="majorBidi" w:hAnsiTheme="majorBidi" w:cstheme="majorBidi"/>
          <w:sz w:val="24"/>
          <w:szCs w:val="24"/>
        </w:rPr>
        <w:t xml:space="preserve"> submitted by the Panel</w:t>
      </w:r>
      <w:del w:id="50" w:author="srandall702@gmail.com" w:date="2023-04-24T05:25:00Z">
        <w:r w:rsidR="00FB6C21" w:rsidRPr="004C7DBF" w:rsidDel="00BA4358">
          <w:rPr>
            <w:rFonts w:asciiTheme="majorBidi" w:hAnsiTheme="majorBidi" w:cstheme="majorBidi"/>
            <w:sz w:val="24"/>
            <w:szCs w:val="24"/>
          </w:rPr>
          <w:delText>,</w:delText>
        </w:r>
      </w:del>
      <w:commentRangeStart w:id="51"/>
      <w:r w:rsidR="00FB6C21" w:rsidRPr="004C7DBF">
        <w:rPr>
          <w:rStyle w:val="FootnoteReference"/>
          <w:rFonts w:asciiTheme="majorBidi" w:hAnsiTheme="majorBidi" w:cstheme="majorBidi"/>
          <w:sz w:val="24"/>
          <w:szCs w:val="24"/>
        </w:rPr>
        <w:footnoteReference w:id="6"/>
      </w:r>
      <w:commentRangeEnd w:id="51"/>
      <w:r w:rsidR="00F35655">
        <w:rPr>
          <w:rStyle w:val="CommentReference"/>
        </w:rPr>
        <w:commentReference w:id="51"/>
      </w:r>
      <w:r w:rsidR="00FB6C21" w:rsidRPr="004C7DBF">
        <w:rPr>
          <w:rFonts w:asciiTheme="majorBidi" w:hAnsiTheme="majorBidi" w:cstheme="majorBidi"/>
          <w:sz w:val="24"/>
          <w:szCs w:val="24"/>
        </w:rPr>
        <w:t xml:space="preserve"> a</w:t>
      </w:r>
      <w:r w:rsidR="00254E9D" w:rsidRPr="004C7DBF">
        <w:rPr>
          <w:rFonts w:asciiTheme="majorBidi" w:hAnsiTheme="majorBidi" w:cstheme="majorBidi"/>
          <w:sz w:val="24"/>
          <w:szCs w:val="24"/>
        </w:rPr>
        <w:t xml:space="preserve">nd the </w:t>
      </w:r>
      <w:r w:rsidR="130D2426" w:rsidRPr="004C7DBF">
        <w:rPr>
          <w:rFonts w:asciiTheme="majorBidi" w:hAnsiTheme="majorBidi" w:cstheme="majorBidi"/>
          <w:sz w:val="24"/>
          <w:szCs w:val="24"/>
        </w:rPr>
        <w:t xml:space="preserve">Security </w:t>
      </w:r>
      <w:r w:rsidR="00254E9D" w:rsidRPr="004C7DBF">
        <w:rPr>
          <w:rFonts w:asciiTheme="majorBidi" w:hAnsiTheme="majorBidi" w:cstheme="majorBidi"/>
          <w:sz w:val="24"/>
          <w:szCs w:val="24"/>
        </w:rPr>
        <w:t xml:space="preserve">Council </w:t>
      </w:r>
      <w:r w:rsidR="00104984" w:rsidRPr="004C7DBF">
        <w:rPr>
          <w:rFonts w:asciiTheme="majorBidi" w:hAnsiTheme="majorBidi" w:cstheme="majorBidi"/>
          <w:sz w:val="24"/>
          <w:szCs w:val="24"/>
        </w:rPr>
        <w:t xml:space="preserve">has </w:t>
      </w:r>
      <w:r w:rsidR="00FB6C21" w:rsidRPr="004C7DBF">
        <w:rPr>
          <w:rFonts w:asciiTheme="majorBidi" w:hAnsiTheme="majorBidi" w:cstheme="majorBidi"/>
          <w:sz w:val="24"/>
          <w:szCs w:val="24"/>
        </w:rPr>
        <w:t>recalled its demands for full compliance by all Member States with the arms embargo.</w:t>
      </w:r>
      <w:r w:rsidR="00F67A7A" w:rsidRPr="004C7DBF">
        <w:rPr>
          <w:rStyle w:val="FootnoteReference"/>
          <w:rFonts w:asciiTheme="majorBidi" w:hAnsiTheme="majorBidi" w:cstheme="majorBidi"/>
          <w:sz w:val="24"/>
          <w:szCs w:val="24"/>
        </w:rPr>
        <w:footnoteReference w:id="7"/>
      </w:r>
      <w:r w:rsidR="00104984" w:rsidRPr="004C7DBF">
        <w:rPr>
          <w:rFonts w:asciiTheme="majorBidi" w:hAnsiTheme="majorBidi" w:cstheme="majorBidi"/>
          <w:sz w:val="24"/>
          <w:szCs w:val="24"/>
        </w:rPr>
        <w:t xml:space="preserve"> </w:t>
      </w:r>
      <w:bookmarkEnd w:id="39"/>
      <w:r w:rsidR="004C7DBF">
        <w:rPr>
          <w:rFonts w:asciiTheme="majorBidi" w:hAnsiTheme="majorBidi" w:cstheme="majorBidi"/>
          <w:sz w:val="24"/>
          <w:szCs w:val="24"/>
        </w:rPr>
        <w:t xml:space="preserve"> </w:t>
      </w:r>
      <w:r w:rsidR="00DB76FD" w:rsidRPr="004C7DBF">
        <w:rPr>
          <w:rFonts w:asciiTheme="majorBidi" w:hAnsiTheme="majorBidi" w:cstheme="majorBidi"/>
          <w:sz w:val="24"/>
          <w:szCs w:val="24"/>
        </w:rPr>
        <w:t xml:space="preserve">The </w:t>
      </w:r>
      <w:r w:rsidR="00E536CA" w:rsidRPr="004C7DBF">
        <w:rPr>
          <w:rFonts w:asciiTheme="majorBidi" w:hAnsiTheme="majorBidi" w:cstheme="majorBidi"/>
          <w:sz w:val="24"/>
          <w:szCs w:val="24"/>
        </w:rPr>
        <w:t xml:space="preserve">arms </w:t>
      </w:r>
      <w:r w:rsidR="00E536CA" w:rsidRPr="004C7DBF">
        <w:rPr>
          <w:rFonts w:asciiTheme="majorBidi" w:hAnsiTheme="majorBidi" w:cstheme="majorBidi"/>
          <w:sz w:val="24"/>
          <w:szCs w:val="24"/>
        </w:rPr>
        <w:lastRenderedPageBreak/>
        <w:t>embargo</w:t>
      </w:r>
      <w:r w:rsidR="00DB76FD" w:rsidRPr="004C7DBF">
        <w:rPr>
          <w:rFonts w:asciiTheme="majorBidi" w:hAnsiTheme="majorBidi" w:cstheme="majorBidi"/>
          <w:sz w:val="24"/>
          <w:szCs w:val="24"/>
        </w:rPr>
        <w:t xml:space="preserve"> </w:t>
      </w:r>
      <w:r w:rsidR="00512670">
        <w:rPr>
          <w:rFonts w:asciiTheme="majorBidi" w:hAnsiTheme="majorBidi" w:cstheme="majorBidi"/>
          <w:sz w:val="24"/>
          <w:szCs w:val="24"/>
        </w:rPr>
        <w:t xml:space="preserve">continues to play an essential role </w:t>
      </w:r>
      <w:r w:rsidR="00DB76FD" w:rsidRPr="004C7DBF">
        <w:rPr>
          <w:rFonts w:asciiTheme="majorBidi" w:hAnsiTheme="majorBidi" w:cstheme="majorBidi"/>
          <w:sz w:val="24"/>
          <w:szCs w:val="24"/>
        </w:rPr>
        <w:t>in helping to maintain conditions conducive to progress</w:t>
      </w:r>
      <w:r w:rsidR="00CB7ECE" w:rsidRPr="004C7DBF">
        <w:rPr>
          <w:rFonts w:asciiTheme="majorBidi" w:hAnsiTheme="majorBidi" w:cstheme="majorBidi"/>
          <w:sz w:val="24"/>
          <w:szCs w:val="24"/>
        </w:rPr>
        <w:t xml:space="preserve"> in the Libyan political process</w:t>
      </w:r>
      <w:r w:rsidR="00DB76FD" w:rsidRPr="004C7DBF">
        <w:rPr>
          <w:rFonts w:asciiTheme="majorBidi" w:hAnsiTheme="majorBidi" w:cstheme="majorBidi"/>
          <w:sz w:val="24"/>
          <w:szCs w:val="24"/>
        </w:rPr>
        <w:t xml:space="preserve">. </w:t>
      </w:r>
    </w:p>
    <w:p w14:paraId="6332E033" w14:textId="7CE8E7FA" w:rsidR="00B554DA" w:rsidRPr="004C7DBF" w:rsidRDefault="00E536CA" w:rsidP="004C7DBF">
      <w:pPr>
        <w:jc w:val="both"/>
        <w:rPr>
          <w:rFonts w:asciiTheme="majorBidi" w:hAnsiTheme="majorBidi" w:cstheme="majorBidi"/>
          <w:sz w:val="24"/>
          <w:szCs w:val="24"/>
        </w:rPr>
      </w:pPr>
      <w:r w:rsidRPr="004C7DBF">
        <w:rPr>
          <w:rFonts w:asciiTheme="majorBidi" w:hAnsiTheme="majorBidi" w:cstheme="majorBidi"/>
          <w:sz w:val="24"/>
          <w:szCs w:val="24"/>
        </w:rPr>
        <w:t>4.</w:t>
      </w:r>
      <w:r w:rsidRPr="004C7DBF">
        <w:rPr>
          <w:rFonts w:asciiTheme="majorBidi" w:hAnsiTheme="majorBidi" w:cstheme="majorBidi"/>
          <w:sz w:val="24"/>
          <w:szCs w:val="24"/>
        </w:rPr>
        <w:tab/>
        <w:t xml:space="preserve">In Libya, </w:t>
      </w:r>
      <w:r w:rsidR="005450E6" w:rsidRPr="004C7DBF">
        <w:rPr>
          <w:rFonts w:asciiTheme="majorBidi" w:hAnsiTheme="majorBidi" w:cstheme="majorBidi"/>
          <w:sz w:val="24"/>
          <w:szCs w:val="24"/>
          <w:lang w:val="en-GB"/>
        </w:rPr>
        <w:t xml:space="preserve">the </w:t>
      </w:r>
      <w:commentRangeStart w:id="52"/>
      <w:r w:rsidR="005450E6" w:rsidRPr="004C7DBF">
        <w:rPr>
          <w:rFonts w:asciiTheme="majorBidi" w:hAnsiTheme="majorBidi" w:cstheme="majorBidi"/>
          <w:sz w:val="24"/>
          <w:szCs w:val="24"/>
          <w:lang w:val="en-GB"/>
        </w:rPr>
        <w:t xml:space="preserve">Special Representative of the Secretary-General </w:t>
      </w:r>
      <w:del w:id="53" w:author="srandall702@gmail.com" w:date="2023-04-24T05:32:00Z">
        <w:r w:rsidR="005450E6" w:rsidRPr="004C7DBF" w:rsidDel="00F35655">
          <w:rPr>
            <w:rFonts w:asciiTheme="majorBidi" w:hAnsiTheme="majorBidi" w:cstheme="majorBidi"/>
            <w:sz w:val="24"/>
            <w:szCs w:val="24"/>
            <w:lang w:val="en-GB"/>
          </w:rPr>
          <w:delText xml:space="preserve">(SRSG) </w:delText>
        </w:r>
      </w:del>
      <w:r w:rsidR="005450E6" w:rsidRPr="004C7DBF">
        <w:rPr>
          <w:rFonts w:asciiTheme="majorBidi" w:hAnsiTheme="majorBidi" w:cstheme="majorBidi"/>
          <w:sz w:val="24"/>
          <w:szCs w:val="24"/>
          <w:lang w:val="en-GB"/>
        </w:rPr>
        <w:t xml:space="preserve">for Libya </w:t>
      </w:r>
      <w:commentRangeEnd w:id="52"/>
      <w:r w:rsidR="0067159B">
        <w:rPr>
          <w:rStyle w:val="CommentReference"/>
        </w:rPr>
        <w:commentReference w:id="52"/>
      </w:r>
      <w:r w:rsidR="005450E6" w:rsidRPr="004C7DBF">
        <w:rPr>
          <w:rFonts w:asciiTheme="majorBidi" w:hAnsiTheme="majorBidi" w:cstheme="majorBidi"/>
          <w:sz w:val="24"/>
          <w:szCs w:val="24"/>
          <w:lang w:val="en-GB"/>
        </w:rPr>
        <w:t>and Head of UNSMIL, Abdoulaye Bathily</w:t>
      </w:r>
      <w:r w:rsidR="00CF4362">
        <w:rPr>
          <w:rFonts w:asciiTheme="majorBidi" w:hAnsiTheme="majorBidi" w:cstheme="majorBidi"/>
          <w:sz w:val="24"/>
          <w:szCs w:val="24"/>
          <w:lang w:val="en-GB"/>
        </w:rPr>
        <w:t>,</w:t>
      </w:r>
      <w:r w:rsidR="005450E6" w:rsidRPr="004C7DBF">
        <w:rPr>
          <w:rFonts w:asciiTheme="majorBidi" w:hAnsiTheme="majorBidi" w:cstheme="majorBidi"/>
          <w:sz w:val="24"/>
          <w:szCs w:val="24"/>
          <w:lang w:val="en-GB"/>
        </w:rPr>
        <w:t xml:space="preserve"> held extensive consultations with Libyan, regional and international stakeholders in support of a resolution of the protracted political impasse and</w:t>
      </w:r>
      <w:r w:rsidR="00402E75">
        <w:rPr>
          <w:rFonts w:asciiTheme="majorBidi" w:hAnsiTheme="majorBidi" w:cstheme="majorBidi"/>
          <w:sz w:val="24"/>
          <w:szCs w:val="24"/>
          <w:lang w:val="en-GB"/>
        </w:rPr>
        <w:t xml:space="preserve"> to</w:t>
      </w:r>
      <w:r w:rsidR="005450E6" w:rsidRPr="004C7DBF">
        <w:rPr>
          <w:rFonts w:asciiTheme="majorBidi" w:hAnsiTheme="majorBidi" w:cstheme="majorBidi"/>
          <w:sz w:val="24"/>
          <w:szCs w:val="24"/>
          <w:lang w:val="en-GB"/>
        </w:rPr>
        <w:t xml:space="preserve"> identify a consensual </w:t>
      </w:r>
      <w:r w:rsidR="005450E6" w:rsidRPr="00402391">
        <w:rPr>
          <w:rFonts w:asciiTheme="majorBidi" w:hAnsiTheme="majorBidi" w:cstheme="majorBidi"/>
          <w:sz w:val="24"/>
          <w:szCs w:val="24"/>
          <w:lang w:val="en-GB"/>
        </w:rPr>
        <w:t>pathway towards</w:t>
      </w:r>
      <w:r w:rsidR="005450E6" w:rsidRPr="00402391" w:rsidDel="00850D03">
        <w:rPr>
          <w:rFonts w:asciiTheme="majorBidi" w:hAnsiTheme="majorBidi" w:cstheme="majorBidi"/>
          <w:sz w:val="24"/>
          <w:szCs w:val="24"/>
          <w:lang w:val="en-GB"/>
        </w:rPr>
        <w:t xml:space="preserve"> </w:t>
      </w:r>
      <w:r w:rsidR="005450E6" w:rsidRPr="00402391">
        <w:rPr>
          <w:rFonts w:asciiTheme="majorBidi" w:hAnsiTheme="majorBidi" w:cstheme="majorBidi"/>
          <w:sz w:val="24"/>
          <w:szCs w:val="24"/>
          <w:lang w:val="en-GB"/>
        </w:rPr>
        <w:t xml:space="preserve">the holding of </w:t>
      </w:r>
      <w:r w:rsidR="00F028EA" w:rsidRPr="00402391">
        <w:rPr>
          <w:rFonts w:asciiTheme="majorBidi" w:hAnsiTheme="majorBidi" w:cstheme="majorBidi"/>
          <w:sz w:val="24"/>
          <w:szCs w:val="24"/>
          <w:lang w:val="en-GB"/>
        </w:rPr>
        <w:t xml:space="preserve">inclusive and credible </w:t>
      </w:r>
      <w:r w:rsidR="005450E6" w:rsidRPr="00402391">
        <w:rPr>
          <w:rFonts w:asciiTheme="majorBidi" w:hAnsiTheme="majorBidi" w:cstheme="majorBidi"/>
          <w:sz w:val="24"/>
          <w:szCs w:val="24"/>
          <w:lang w:val="en-GB"/>
        </w:rPr>
        <w:t>elections based on a solid constitutional framework.</w:t>
      </w:r>
      <w:r w:rsidR="005450E6" w:rsidRPr="00402391" w:rsidDel="00850D03">
        <w:rPr>
          <w:rFonts w:asciiTheme="majorBidi" w:hAnsiTheme="majorBidi" w:cstheme="majorBidi"/>
          <w:sz w:val="24"/>
          <w:szCs w:val="24"/>
          <w:lang w:val="en-GB"/>
        </w:rPr>
        <w:t xml:space="preserve"> </w:t>
      </w:r>
      <w:del w:id="54" w:author="srandall702@gmail.com" w:date="2023-04-24T09:24:00Z">
        <w:r w:rsidR="00973349" w:rsidRPr="00402391" w:rsidDel="0067159B">
          <w:rPr>
            <w:rFonts w:asciiTheme="majorBidi" w:hAnsiTheme="majorBidi" w:cstheme="majorBidi"/>
            <w:sz w:val="24"/>
            <w:szCs w:val="24"/>
            <w:lang w:val="en-GB"/>
          </w:rPr>
          <w:delText>Based o</w:delText>
        </w:r>
      </w:del>
      <w:proofErr w:type="gramStart"/>
      <w:ins w:id="55" w:author="srandall702@gmail.com" w:date="2023-04-24T09:24:00Z">
        <w:r w:rsidR="0067159B">
          <w:rPr>
            <w:rFonts w:asciiTheme="majorBidi" w:hAnsiTheme="majorBidi" w:cstheme="majorBidi"/>
            <w:sz w:val="24"/>
            <w:szCs w:val="24"/>
            <w:lang w:val="en-GB"/>
          </w:rPr>
          <w:t>O</w:t>
        </w:r>
      </w:ins>
      <w:r w:rsidR="00973349" w:rsidRPr="00402391">
        <w:rPr>
          <w:rFonts w:asciiTheme="majorBidi" w:hAnsiTheme="majorBidi" w:cstheme="majorBidi"/>
          <w:sz w:val="24"/>
          <w:szCs w:val="24"/>
          <w:lang w:val="en-GB"/>
        </w:rPr>
        <w:t xml:space="preserve">n </w:t>
      </w:r>
      <w:ins w:id="56" w:author="srandall702@gmail.com" w:date="2023-04-24T09:24:00Z">
        <w:r w:rsidR="0067159B">
          <w:rPr>
            <w:rFonts w:asciiTheme="majorBidi" w:hAnsiTheme="majorBidi" w:cstheme="majorBidi"/>
            <w:sz w:val="24"/>
            <w:szCs w:val="24"/>
            <w:lang w:val="en-GB"/>
          </w:rPr>
          <w:t>the basis of</w:t>
        </w:r>
        <w:proofErr w:type="gramEnd"/>
        <w:r w:rsidR="0067159B">
          <w:rPr>
            <w:rFonts w:asciiTheme="majorBidi" w:hAnsiTheme="majorBidi" w:cstheme="majorBidi"/>
            <w:sz w:val="24"/>
            <w:szCs w:val="24"/>
            <w:lang w:val="en-GB"/>
          </w:rPr>
          <w:t xml:space="preserve"> </w:t>
        </w:r>
      </w:ins>
      <w:r w:rsidR="00973349" w:rsidRPr="00402391">
        <w:rPr>
          <w:rFonts w:asciiTheme="majorBidi" w:hAnsiTheme="majorBidi" w:cstheme="majorBidi"/>
          <w:sz w:val="24"/>
          <w:szCs w:val="24"/>
          <w:lang w:val="en-GB"/>
        </w:rPr>
        <w:t xml:space="preserve">his consultations, </w:t>
      </w:r>
      <w:del w:id="57" w:author="srandall702@gmail.com" w:date="2023-04-24T09:24:00Z">
        <w:r w:rsidR="005450E6" w:rsidRPr="00402391" w:rsidDel="0067159B">
          <w:rPr>
            <w:rFonts w:asciiTheme="majorBidi" w:hAnsiTheme="majorBidi" w:cstheme="majorBidi"/>
            <w:sz w:val="24"/>
            <w:szCs w:val="24"/>
            <w:lang w:val="en-GB"/>
          </w:rPr>
          <w:delText>SRSG Bathily</w:delText>
        </w:r>
      </w:del>
      <w:ins w:id="58" w:author="srandall702@gmail.com" w:date="2023-04-24T09:24:00Z">
        <w:r w:rsidR="0067159B">
          <w:rPr>
            <w:rFonts w:asciiTheme="majorBidi" w:hAnsiTheme="majorBidi" w:cstheme="majorBidi"/>
            <w:sz w:val="24"/>
            <w:szCs w:val="24"/>
            <w:lang w:val="en-GB"/>
          </w:rPr>
          <w:t xml:space="preserve">the Special </w:t>
        </w:r>
      </w:ins>
      <w:ins w:id="59" w:author="srandall702@gmail.com" w:date="2023-04-24T11:40:00Z">
        <w:r w:rsidR="00206CA4">
          <w:rPr>
            <w:rFonts w:asciiTheme="majorBidi" w:hAnsiTheme="majorBidi" w:cstheme="majorBidi"/>
            <w:sz w:val="24"/>
            <w:szCs w:val="24"/>
            <w:lang w:val="en-GB"/>
          </w:rPr>
          <w:t>Representative</w:t>
        </w:r>
      </w:ins>
      <w:r w:rsidR="005450E6" w:rsidRPr="00402391">
        <w:rPr>
          <w:rFonts w:asciiTheme="majorBidi" w:hAnsiTheme="majorBidi" w:cstheme="majorBidi"/>
          <w:sz w:val="24"/>
          <w:szCs w:val="24"/>
          <w:lang w:val="en-GB"/>
        </w:rPr>
        <w:t xml:space="preserve"> </w:t>
      </w:r>
      <w:r w:rsidR="007528F4" w:rsidRPr="00402391">
        <w:rPr>
          <w:rFonts w:asciiTheme="majorBidi" w:hAnsiTheme="majorBidi" w:cstheme="majorBidi"/>
          <w:sz w:val="24"/>
          <w:szCs w:val="24"/>
        </w:rPr>
        <w:t xml:space="preserve">proposed the establishment of a mechanism </w:t>
      </w:r>
      <w:r w:rsidR="00EB3579" w:rsidRPr="00402391">
        <w:rPr>
          <w:rFonts w:asciiTheme="majorBidi" w:hAnsiTheme="majorBidi" w:cstheme="majorBidi"/>
          <w:sz w:val="24"/>
          <w:szCs w:val="24"/>
        </w:rPr>
        <w:t xml:space="preserve">to enable </w:t>
      </w:r>
      <w:r w:rsidR="007528F4" w:rsidRPr="00402391">
        <w:rPr>
          <w:rFonts w:asciiTheme="majorBidi" w:hAnsiTheme="majorBidi" w:cstheme="majorBidi"/>
          <w:sz w:val="24"/>
          <w:szCs w:val="24"/>
        </w:rPr>
        <w:t>the organization and conduct of presidential and legislative elections in 2023</w:t>
      </w:r>
      <w:r w:rsidR="00874BCE" w:rsidRPr="00402391">
        <w:rPr>
          <w:rFonts w:asciiTheme="majorBidi" w:hAnsiTheme="majorBidi" w:cstheme="majorBidi"/>
          <w:sz w:val="24"/>
          <w:szCs w:val="24"/>
        </w:rPr>
        <w:t>.</w:t>
      </w:r>
      <w:r w:rsidR="000F4096" w:rsidRPr="00402391">
        <w:rPr>
          <w:rFonts w:asciiTheme="majorBidi" w:hAnsiTheme="majorBidi" w:cstheme="majorBidi"/>
          <w:sz w:val="24"/>
          <w:szCs w:val="24"/>
        </w:rPr>
        <w:t xml:space="preserve"> </w:t>
      </w:r>
      <w:r w:rsidR="004060EC" w:rsidRPr="00402391">
        <w:rPr>
          <w:rFonts w:asciiTheme="majorBidi" w:hAnsiTheme="majorBidi" w:cstheme="majorBidi"/>
          <w:sz w:val="24"/>
          <w:szCs w:val="24"/>
        </w:rPr>
        <w:t>M</w:t>
      </w:r>
      <w:r w:rsidR="001155E6" w:rsidRPr="00402391">
        <w:rPr>
          <w:rFonts w:asciiTheme="majorBidi" w:hAnsiTheme="majorBidi" w:cstheme="majorBidi"/>
          <w:sz w:val="24"/>
          <w:szCs w:val="24"/>
        </w:rPr>
        <w:t xml:space="preserve">ercenaries, foreign </w:t>
      </w:r>
      <w:r w:rsidR="008B2DA2" w:rsidRPr="00402391">
        <w:rPr>
          <w:rFonts w:asciiTheme="majorBidi" w:hAnsiTheme="majorBidi" w:cstheme="majorBidi"/>
          <w:sz w:val="24"/>
          <w:szCs w:val="24"/>
        </w:rPr>
        <w:t>fighters</w:t>
      </w:r>
      <w:r w:rsidR="001155E6" w:rsidRPr="00402391">
        <w:rPr>
          <w:rFonts w:asciiTheme="majorBidi" w:hAnsiTheme="majorBidi" w:cstheme="majorBidi"/>
          <w:sz w:val="24"/>
          <w:szCs w:val="24"/>
        </w:rPr>
        <w:t xml:space="preserve"> and</w:t>
      </w:r>
      <w:r w:rsidR="008B2DA2" w:rsidRPr="00402391">
        <w:rPr>
          <w:rFonts w:asciiTheme="majorBidi" w:hAnsiTheme="majorBidi" w:cstheme="majorBidi"/>
          <w:sz w:val="24"/>
          <w:szCs w:val="24"/>
        </w:rPr>
        <w:t xml:space="preserve"> foreign forces</w:t>
      </w:r>
      <w:r w:rsidR="005F0EAA" w:rsidRPr="00402391">
        <w:rPr>
          <w:rFonts w:asciiTheme="majorBidi" w:hAnsiTheme="majorBidi" w:cstheme="majorBidi"/>
          <w:sz w:val="24"/>
          <w:szCs w:val="24"/>
        </w:rPr>
        <w:t xml:space="preserve"> </w:t>
      </w:r>
      <w:r w:rsidR="005450E6" w:rsidRPr="00402391">
        <w:rPr>
          <w:rFonts w:asciiTheme="majorBidi" w:hAnsiTheme="majorBidi" w:cstheme="majorBidi"/>
          <w:sz w:val="24"/>
          <w:szCs w:val="24"/>
        </w:rPr>
        <w:t>remain</w:t>
      </w:r>
      <w:r w:rsidR="00A10280" w:rsidRPr="00402391">
        <w:rPr>
          <w:rFonts w:asciiTheme="majorBidi" w:hAnsiTheme="majorBidi" w:cstheme="majorBidi"/>
          <w:sz w:val="24"/>
          <w:szCs w:val="24"/>
        </w:rPr>
        <w:t>ed</w:t>
      </w:r>
      <w:r w:rsidR="005450E6" w:rsidRPr="00402391">
        <w:rPr>
          <w:rFonts w:asciiTheme="majorBidi" w:hAnsiTheme="majorBidi" w:cstheme="majorBidi"/>
          <w:sz w:val="24"/>
          <w:szCs w:val="24"/>
        </w:rPr>
        <w:t xml:space="preserve"> </w:t>
      </w:r>
      <w:r w:rsidR="00B31A1D" w:rsidRPr="00402391">
        <w:rPr>
          <w:rFonts w:asciiTheme="majorBidi" w:hAnsiTheme="majorBidi" w:cstheme="majorBidi"/>
          <w:sz w:val="24"/>
          <w:szCs w:val="24"/>
        </w:rPr>
        <w:t>present</w:t>
      </w:r>
      <w:r w:rsidR="005450E6" w:rsidRPr="00402391">
        <w:rPr>
          <w:rFonts w:asciiTheme="majorBidi" w:hAnsiTheme="majorBidi" w:cstheme="majorBidi"/>
          <w:sz w:val="24"/>
          <w:szCs w:val="24"/>
        </w:rPr>
        <w:t xml:space="preserve"> during the reporting period</w:t>
      </w:r>
      <w:r w:rsidR="004060EC" w:rsidRPr="00402391">
        <w:rPr>
          <w:rFonts w:asciiTheme="majorBidi" w:hAnsiTheme="majorBidi" w:cstheme="majorBidi"/>
          <w:sz w:val="24"/>
          <w:szCs w:val="24"/>
        </w:rPr>
        <w:t xml:space="preserve">, </w:t>
      </w:r>
      <w:del w:id="60" w:author="srandall702@gmail.com" w:date="2023-04-24T09:47:00Z">
        <w:r w:rsidR="004060EC" w:rsidRPr="00402391" w:rsidDel="00F46F23">
          <w:rPr>
            <w:rFonts w:asciiTheme="majorBidi" w:hAnsiTheme="majorBidi" w:cstheme="majorBidi"/>
            <w:sz w:val="24"/>
            <w:szCs w:val="24"/>
          </w:rPr>
          <w:delText xml:space="preserve">while </w:delText>
        </w:r>
        <w:r w:rsidR="005450E6" w:rsidRPr="00402391" w:rsidDel="00F46F23">
          <w:rPr>
            <w:rFonts w:asciiTheme="majorBidi" w:hAnsiTheme="majorBidi" w:cstheme="majorBidi"/>
            <w:sz w:val="24"/>
            <w:szCs w:val="24"/>
          </w:rPr>
          <w:delText xml:space="preserve"> </w:delText>
        </w:r>
      </w:del>
      <w:ins w:id="61" w:author="srandall702@gmail.com" w:date="2023-04-24T09:47:00Z">
        <w:r w:rsidR="00F46F23">
          <w:rPr>
            <w:rFonts w:asciiTheme="majorBidi" w:hAnsiTheme="majorBidi" w:cstheme="majorBidi"/>
            <w:sz w:val="24"/>
            <w:szCs w:val="24"/>
          </w:rPr>
          <w:t>and</w:t>
        </w:r>
        <w:r w:rsidR="00F46F23" w:rsidRPr="00402391">
          <w:rPr>
            <w:rFonts w:asciiTheme="majorBidi" w:hAnsiTheme="majorBidi" w:cstheme="majorBidi"/>
            <w:sz w:val="24"/>
            <w:szCs w:val="24"/>
          </w:rPr>
          <w:t xml:space="preserve">  </w:t>
        </w:r>
      </w:ins>
      <w:r w:rsidR="005450E6" w:rsidRPr="00402391">
        <w:rPr>
          <w:rFonts w:asciiTheme="majorBidi" w:hAnsiTheme="majorBidi" w:cstheme="majorBidi"/>
          <w:sz w:val="24"/>
          <w:szCs w:val="24"/>
        </w:rPr>
        <w:t xml:space="preserve">positive </w:t>
      </w:r>
      <w:r w:rsidR="003071B6" w:rsidRPr="00402391">
        <w:rPr>
          <w:rFonts w:asciiTheme="majorBidi" w:hAnsiTheme="majorBidi" w:cstheme="majorBidi"/>
          <w:sz w:val="24"/>
          <w:szCs w:val="24"/>
        </w:rPr>
        <w:t>steps were taken by the</w:t>
      </w:r>
      <w:r w:rsidR="00BD7595" w:rsidRPr="00402391">
        <w:rPr>
          <w:rFonts w:asciiTheme="majorBidi" w:hAnsiTheme="majorBidi" w:cstheme="majorBidi"/>
          <w:sz w:val="24"/>
          <w:szCs w:val="24"/>
        </w:rPr>
        <w:t xml:space="preserve"> 5</w:t>
      </w:r>
      <w:del w:id="62" w:author="srandall702@gmail.com" w:date="2023-04-24T09:26:00Z">
        <w:r w:rsidR="00BD7595" w:rsidRPr="00402391" w:rsidDel="00517346">
          <w:rPr>
            <w:rFonts w:asciiTheme="majorBidi" w:hAnsiTheme="majorBidi" w:cstheme="majorBidi"/>
            <w:sz w:val="24"/>
            <w:szCs w:val="24"/>
          </w:rPr>
          <w:delText xml:space="preserve"> </w:delText>
        </w:r>
      </w:del>
      <w:r w:rsidR="00BD7595" w:rsidRPr="00402391">
        <w:rPr>
          <w:rFonts w:asciiTheme="majorBidi" w:hAnsiTheme="majorBidi" w:cstheme="majorBidi"/>
          <w:sz w:val="24"/>
          <w:szCs w:val="24"/>
        </w:rPr>
        <w:t>+</w:t>
      </w:r>
      <w:del w:id="63" w:author="srandall702@gmail.com" w:date="2023-04-24T09:26:00Z">
        <w:r w:rsidR="00BD7595" w:rsidRPr="00402391" w:rsidDel="00517346">
          <w:rPr>
            <w:rFonts w:asciiTheme="majorBidi" w:hAnsiTheme="majorBidi" w:cstheme="majorBidi"/>
            <w:sz w:val="24"/>
            <w:szCs w:val="24"/>
          </w:rPr>
          <w:delText xml:space="preserve"> </w:delText>
        </w:r>
      </w:del>
      <w:r w:rsidR="00BD7595" w:rsidRPr="00402391">
        <w:rPr>
          <w:rFonts w:asciiTheme="majorBidi" w:hAnsiTheme="majorBidi" w:cstheme="majorBidi"/>
          <w:sz w:val="24"/>
          <w:szCs w:val="24"/>
        </w:rPr>
        <w:t>5 Joint Military Commission</w:t>
      </w:r>
      <w:ins w:id="64" w:author="srandall702@gmail.com" w:date="2023-04-24T09:48:00Z">
        <w:r w:rsidR="00F46F23">
          <w:rPr>
            <w:rFonts w:asciiTheme="majorBidi" w:hAnsiTheme="majorBidi" w:cstheme="majorBidi"/>
            <w:sz w:val="24"/>
            <w:szCs w:val="24"/>
          </w:rPr>
          <w:t>,</w:t>
        </w:r>
      </w:ins>
      <w:r w:rsidR="005450E6" w:rsidRPr="00402391">
        <w:rPr>
          <w:rFonts w:asciiTheme="majorBidi" w:hAnsiTheme="majorBidi" w:cstheme="majorBidi"/>
          <w:sz w:val="24"/>
          <w:szCs w:val="24"/>
        </w:rPr>
        <w:t xml:space="preserve"> with the support of UNSMIL</w:t>
      </w:r>
      <w:ins w:id="65" w:author="srandall702@gmail.com" w:date="2023-04-24T09:48:00Z">
        <w:r w:rsidR="00F46F23">
          <w:rPr>
            <w:rFonts w:asciiTheme="majorBidi" w:hAnsiTheme="majorBidi" w:cstheme="majorBidi"/>
            <w:sz w:val="24"/>
            <w:szCs w:val="24"/>
          </w:rPr>
          <w:t>,</w:t>
        </w:r>
      </w:ins>
      <w:r w:rsidR="00BD7595" w:rsidRPr="00402391">
        <w:rPr>
          <w:rFonts w:asciiTheme="majorBidi" w:hAnsiTheme="majorBidi" w:cstheme="majorBidi"/>
          <w:sz w:val="24"/>
          <w:szCs w:val="24"/>
        </w:rPr>
        <w:t xml:space="preserve"> </w:t>
      </w:r>
      <w:r w:rsidR="00B42948" w:rsidRPr="00402391">
        <w:rPr>
          <w:rFonts w:asciiTheme="majorBidi" w:hAnsiTheme="majorBidi" w:cstheme="majorBidi"/>
          <w:sz w:val="24"/>
          <w:szCs w:val="24"/>
        </w:rPr>
        <w:t xml:space="preserve">to facilitate their withdrawal within the framework of the </w:t>
      </w:r>
      <w:del w:id="66" w:author="srandall702@gmail.com" w:date="2023-04-24T09:29:00Z">
        <w:r w:rsidR="00B42948" w:rsidRPr="00402391" w:rsidDel="00517346">
          <w:rPr>
            <w:rFonts w:asciiTheme="majorBidi" w:hAnsiTheme="majorBidi" w:cstheme="majorBidi"/>
            <w:sz w:val="24"/>
            <w:szCs w:val="24"/>
          </w:rPr>
          <w:delText xml:space="preserve">23 October 2020 </w:delText>
        </w:r>
      </w:del>
      <w:r w:rsidR="00B42948" w:rsidRPr="00402391">
        <w:rPr>
          <w:rFonts w:asciiTheme="majorBidi" w:hAnsiTheme="majorBidi" w:cstheme="majorBidi"/>
          <w:sz w:val="24"/>
          <w:szCs w:val="24"/>
        </w:rPr>
        <w:t>ceasefire agreement</w:t>
      </w:r>
      <w:ins w:id="67" w:author="srandall702@gmail.com" w:date="2023-04-24T09:29:00Z">
        <w:r w:rsidR="00517346">
          <w:rPr>
            <w:rFonts w:asciiTheme="majorBidi" w:hAnsiTheme="majorBidi" w:cstheme="majorBidi"/>
            <w:sz w:val="24"/>
            <w:szCs w:val="24"/>
          </w:rPr>
          <w:t xml:space="preserve"> of 23 October 2020</w:t>
        </w:r>
      </w:ins>
      <w:r w:rsidR="00B42948" w:rsidRPr="00402391">
        <w:rPr>
          <w:rFonts w:asciiTheme="majorBidi" w:hAnsiTheme="majorBidi" w:cstheme="majorBidi"/>
          <w:sz w:val="24"/>
          <w:szCs w:val="24"/>
        </w:rPr>
        <w:t xml:space="preserve"> and the related action</w:t>
      </w:r>
      <w:r w:rsidR="00B42948" w:rsidRPr="004C7DBF">
        <w:rPr>
          <w:rFonts w:asciiTheme="majorBidi" w:hAnsiTheme="majorBidi" w:cstheme="majorBidi"/>
          <w:sz w:val="24"/>
          <w:szCs w:val="24"/>
        </w:rPr>
        <w:t xml:space="preserve"> plan.</w:t>
      </w:r>
      <w:r w:rsidR="002F30CF" w:rsidRPr="004C7DBF">
        <w:rPr>
          <w:rStyle w:val="FootnoteReference"/>
          <w:rFonts w:asciiTheme="majorBidi" w:hAnsiTheme="majorBidi" w:cstheme="majorBidi"/>
          <w:sz w:val="24"/>
          <w:szCs w:val="24"/>
        </w:rPr>
        <w:footnoteReference w:id="8"/>
      </w:r>
      <w:r w:rsidR="00B42948" w:rsidRPr="004C7DBF">
        <w:rPr>
          <w:rFonts w:asciiTheme="majorBidi" w:hAnsiTheme="majorBidi" w:cstheme="majorBidi"/>
          <w:sz w:val="24"/>
          <w:szCs w:val="24"/>
        </w:rPr>
        <w:t xml:space="preserve"> </w:t>
      </w:r>
      <w:bookmarkStart w:id="80" w:name="_Hlk118774086"/>
      <w:r w:rsidR="008B2DA2" w:rsidRPr="004C7DBF">
        <w:rPr>
          <w:rFonts w:asciiTheme="majorBidi" w:hAnsiTheme="majorBidi" w:cstheme="majorBidi"/>
          <w:sz w:val="24"/>
          <w:szCs w:val="24"/>
        </w:rPr>
        <w:t xml:space="preserve">The threat </w:t>
      </w:r>
      <w:r w:rsidR="00CF7E03" w:rsidRPr="004C7DBF">
        <w:rPr>
          <w:rFonts w:asciiTheme="majorBidi" w:hAnsiTheme="majorBidi" w:cstheme="majorBidi"/>
          <w:sz w:val="24"/>
          <w:szCs w:val="24"/>
        </w:rPr>
        <w:t xml:space="preserve">from terrorist groups </w:t>
      </w:r>
      <w:r w:rsidR="004060EC" w:rsidRPr="004C7DBF">
        <w:rPr>
          <w:rFonts w:asciiTheme="majorBidi" w:hAnsiTheme="majorBidi" w:cstheme="majorBidi"/>
          <w:sz w:val="24"/>
          <w:szCs w:val="24"/>
        </w:rPr>
        <w:t>remained</w:t>
      </w:r>
      <w:r w:rsidR="00CF7E03" w:rsidRPr="004C7DBF">
        <w:rPr>
          <w:rFonts w:asciiTheme="majorBidi" w:hAnsiTheme="majorBidi" w:cstheme="majorBidi"/>
          <w:sz w:val="24"/>
          <w:szCs w:val="24"/>
        </w:rPr>
        <w:t xml:space="preserve"> present</w:t>
      </w:r>
      <w:bookmarkEnd w:id="80"/>
      <w:r w:rsidR="00BC2D8C" w:rsidRPr="004C7DBF">
        <w:rPr>
          <w:rFonts w:asciiTheme="majorBidi" w:hAnsiTheme="majorBidi" w:cstheme="majorBidi"/>
          <w:sz w:val="24"/>
          <w:szCs w:val="24"/>
        </w:rPr>
        <w:t>.</w:t>
      </w:r>
      <w:r w:rsidR="008B2DA2" w:rsidRPr="004C7DBF">
        <w:rPr>
          <w:rStyle w:val="FootnoteReference"/>
          <w:rFonts w:asciiTheme="majorBidi" w:hAnsiTheme="majorBidi" w:cstheme="majorBidi"/>
          <w:sz w:val="24"/>
          <w:szCs w:val="24"/>
        </w:rPr>
        <w:footnoteReference w:id="9"/>
      </w:r>
      <w:r w:rsidR="008B2DA2" w:rsidRPr="004C7DBF">
        <w:rPr>
          <w:rFonts w:asciiTheme="majorBidi" w:hAnsiTheme="majorBidi" w:cstheme="majorBidi"/>
          <w:sz w:val="24"/>
          <w:szCs w:val="24"/>
        </w:rPr>
        <w:t xml:space="preserve"> </w:t>
      </w:r>
      <w:r w:rsidR="004C7DBF">
        <w:rPr>
          <w:rFonts w:asciiTheme="majorBidi" w:hAnsiTheme="majorBidi" w:cstheme="majorBidi"/>
          <w:sz w:val="24"/>
          <w:szCs w:val="24"/>
        </w:rPr>
        <w:t xml:space="preserve"> </w:t>
      </w:r>
      <w:r w:rsidR="004060EC" w:rsidRPr="004C7DBF">
        <w:rPr>
          <w:rFonts w:asciiTheme="majorBidi" w:hAnsiTheme="majorBidi" w:cstheme="majorBidi"/>
          <w:sz w:val="24"/>
          <w:szCs w:val="24"/>
        </w:rPr>
        <w:t xml:space="preserve">Against </w:t>
      </w:r>
      <w:del w:id="93" w:author="srandall702@gmail.com" w:date="2023-04-24T09:47:00Z">
        <w:r w:rsidR="004060EC" w:rsidRPr="004C7DBF" w:rsidDel="00F46F23">
          <w:rPr>
            <w:rFonts w:asciiTheme="majorBidi" w:hAnsiTheme="majorBidi" w:cstheme="majorBidi"/>
            <w:sz w:val="24"/>
            <w:szCs w:val="24"/>
          </w:rPr>
          <w:delText xml:space="preserve">this </w:delText>
        </w:r>
      </w:del>
      <w:ins w:id="94" w:author="srandall702@gmail.com" w:date="2023-04-24T09:47:00Z">
        <w:r w:rsidR="00F46F23">
          <w:rPr>
            <w:rFonts w:asciiTheme="majorBidi" w:hAnsiTheme="majorBidi" w:cstheme="majorBidi"/>
            <w:sz w:val="24"/>
            <w:szCs w:val="24"/>
          </w:rPr>
          <w:t>that</w:t>
        </w:r>
        <w:r w:rsidR="00F46F23" w:rsidRPr="004C7DBF">
          <w:rPr>
            <w:rFonts w:asciiTheme="majorBidi" w:hAnsiTheme="majorBidi" w:cstheme="majorBidi"/>
            <w:sz w:val="24"/>
            <w:szCs w:val="24"/>
          </w:rPr>
          <w:t xml:space="preserve"> </w:t>
        </w:r>
      </w:ins>
      <w:r w:rsidR="004060EC" w:rsidRPr="004C7DBF">
        <w:rPr>
          <w:rFonts w:asciiTheme="majorBidi" w:hAnsiTheme="majorBidi" w:cstheme="majorBidi"/>
          <w:sz w:val="24"/>
          <w:szCs w:val="24"/>
        </w:rPr>
        <w:t>backdrop, the</w:t>
      </w:r>
      <w:r w:rsidR="00BC2D8C" w:rsidRPr="004C7DBF">
        <w:rPr>
          <w:rFonts w:asciiTheme="majorBidi" w:hAnsiTheme="majorBidi" w:cstheme="majorBidi"/>
          <w:sz w:val="24"/>
          <w:szCs w:val="24"/>
        </w:rPr>
        <w:t xml:space="preserve"> arms embargo</w:t>
      </w:r>
      <w:r w:rsidR="004060EC" w:rsidRPr="004C7DBF">
        <w:rPr>
          <w:rFonts w:asciiTheme="majorBidi" w:hAnsiTheme="majorBidi" w:cstheme="majorBidi"/>
          <w:sz w:val="24"/>
          <w:szCs w:val="24"/>
        </w:rPr>
        <w:t>, when properly implemented,</w:t>
      </w:r>
      <w:r w:rsidR="00BC2D8C" w:rsidRPr="004C7DBF">
        <w:rPr>
          <w:rFonts w:asciiTheme="majorBidi" w:hAnsiTheme="majorBidi" w:cstheme="majorBidi"/>
          <w:sz w:val="24"/>
          <w:szCs w:val="24"/>
        </w:rPr>
        <w:t xml:space="preserve"> can help </w:t>
      </w:r>
      <w:ins w:id="95" w:author="srandall702@gmail.com" w:date="2023-04-24T09:51:00Z">
        <w:r w:rsidR="00F46F23">
          <w:rPr>
            <w:rFonts w:asciiTheme="majorBidi" w:hAnsiTheme="majorBidi" w:cstheme="majorBidi"/>
            <w:sz w:val="24"/>
            <w:szCs w:val="24"/>
          </w:rPr>
          <w:t xml:space="preserve">to </w:t>
        </w:r>
      </w:ins>
      <w:r w:rsidR="00BC2D8C" w:rsidRPr="004C7DBF">
        <w:rPr>
          <w:rFonts w:asciiTheme="majorBidi" w:hAnsiTheme="majorBidi" w:cstheme="majorBidi"/>
          <w:sz w:val="24"/>
          <w:szCs w:val="24"/>
        </w:rPr>
        <w:t xml:space="preserve">prevent violence against civilians, assist the Libyan authorities in ensuring security and prevent the proliferation of arms in Libya and the region. </w:t>
      </w:r>
      <w:r w:rsidR="004060EC" w:rsidRPr="004C7DBF">
        <w:rPr>
          <w:rFonts w:asciiTheme="majorBidi" w:hAnsiTheme="majorBidi" w:cstheme="majorBidi"/>
          <w:sz w:val="24"/>
          <w:szCs w:val="24"/>
        </w:rPr>
        <w:t>I</w:t>
      </w:r>
      <w:r w:rsidR="00BC2D8C" w:rsidRPr="004C7DBF">
        <w:rPr>
          <w:rFonts w:asciiTheme="majorBidi" w:hAnsiTheme="majorBidi" w:cstheme="majorBidi"/>
          <w:sz w:val="24"/>
          <w:szCs w:val="24"/>
        </w:rPr>
        <w:t>t</w:t>
      </w:r>
      <w:ins w:id="96" w:author="srandall702@gmail.com" w:date="2023-04-24T09:51:00Z">
        <w:r w:rsidR="00F46F23">
          <w:rPr>
            <w:rFonts w:asciiTheme="majorBidi" w:hAnsiTheme="majorBidi" w:cstheme="majorBidi"/>
            <w:sz w:val="24"/>
            <w:szCs w:val="24"/>
          </w:rPr>
          <w:t xml:space="preserve"> therefore</w:t>
        </w:r>
      </w:ins>
      <w:r w:rsidR="00BC2D8C" w:rsidRPr="004C7DBF">
        <w:rPr>
          <w:rFonts w:asciiTheme="majorBidi" w:hAnsiTheme="majorBidi" w:cstheme="majorBidi"/>
          <w:sz w:val="24"/>
          <w:szCs w:val="24"/>
        </w:rPr>
        <w:t xml:space="preserve"> </w:t>
      </w:r>
      <w:r w:rsidR="004060EC" w:rsidRPr="004C7DBF">
        <w:rPr>
          <w:rFonts w:asciiTheme="majorBidi" w:hAnsiTheme="majorBidi" w:cstheme="majorBidi"/>
          <w:sz w:val="24"/>
          <w:szCs w:val="24"/>
        </w:rPr>
        <w:t>remains</w:t>
      </w:r>
      <w:r w:rsidR="005F0EAA" w:rsidRPr="004C7DBF">
        <w:rPr>
          <w:rFonts w:asciiTheme="majorBidi" w:hAnsiTheme="majorBidi" w:cstheme="majorBidi"/>
          <w:sz w:val="24"/>
          <w:szCs w:val="24"/>
        </w:rPr>
        <w:t xml:space="preserve"> </w:t>
      </w:r>
      <w:r w:rsidR="00BC2D8C" w:rsidRPr="004C7DBF">
        <w:rPr>
          <w:rFonts w:asciiTheme="majorBidi" w:hAnsiTheme="majorBidi" w:cstheme="majorBidi"/>
          <w:sz w:val="24"/>
          <w:szCs w:val="24"/>
        </w:rPr>
        <w:t>critical</w:t>
      </w:r>
      <w:del w:id="97" w:author="srandall702@gmail.com" w:date="2023-04-24T09:51:00Z">
        <w:r w:rsidR="004060EC" w:rsidRPr="004C7DBF" w:rsidDel="00F46F23">
          <w:rPr>
            <w:rFonts w:asciiTheme="majorBidi" w:hAnsiTheme="majorBidi" w:cstheme="majorBidi"/>
            <w:sz w:val="24"/>
            <w:szCs w:val="24"/>
          </w:rPr>
          <w:delText>, therefore,</w:delText>
        </w:r>
      </w:del>
      <w:r w:rsidR="00E80DE8" w:rsidRPr="004C7DBF">
        <w:rPr>
          <w:rFonts w:asciiTheme="majorBidi" w:hAnsiTheme="majorBidi" w:cstheme="majorBidi"/>
          <w:sz w:val="24"/>
          <w:szCs w:val="24"/>
        </w:rPr>
        <w:t xml:space="preserve"> </w:t>
      </w:r>
      <w:r w:rsidR="00BC2D8C" w:rsidRPr="004C7DBF">
        <w:rPr>
          <w:rFonts w:asciiTheme="majorBidi" w:hAnsiTheme="majorBidi" w:cstheme="majorBidi"/>
          <w:sz w:val="24"/>
          <w:szCs w:val="24"/>
        </w:rPr>
        <w:t xml:space="preserve">that the arms embargo, together with the authorizations related to the inspection of vessels on the high seas off the coast of Libya, be strictly implemented in a comprehensive manner to prevent illicit transfers by air, </w:t>
      </w:r>
      <w:proofErr w:type="gramStart"/>
      <w:r w:rsidR="00BC2D8C" w:rsidRPr="004C7DBF">
        <w:rPr>
          <w:rFonts w:asciiTheme="majorBidi" w:hAnsiTheme="majorBidi" w:cstheme="majorBidi"/>
          <w:sz w:val="24"/>
          <w:szCs w:val="24"/>
        </w:rPr>
        <w:t>land</w:t>
      </w:r>
      <w:proofErr w:type="gramEnd"/>
      <w:r w:rsidR="00BC2D8C" w:rsidRPr="004C7DBF">
        <w:rPr>
          <w:rFonts w:asciiTheme="majorBidi" w:hAnsiTheme="majorBidi" w:cstheme="majorBidi"/>
          <w:sz w:val="24"/>
          <w:szCs w:val="24"/>
        </w:rPr>
        <w:t xml:space="preserve"> and sea.</w:t>
      </w:r>
    </w:p>
    <w:p w14:paraId="75EAC35D" w14:textId="1207024F" w:rsidR="00FF7D9F" w:rsidRPr="004C7DBF" w:rsidRDefault="00FF7D9F" w:rsidP="004C7DBF">
      <w:pPr>
        <w:pStyle w:val="ListParagraph"/>
        <w:numPr>
          <w:ilvl w:val="0"/>
          <w:numId w:val="1"/>
        </w:numPr>
        <w:jc w:val="both"/>
        <w:rPr>
          <w:rFonts w:asciiTheme="majorBidi" w:hAnsiTheme="majorBidi" w:cstheme="majorBidi"/>
          <w:b/>
          <w:bCs/>
          <w:sz w:val="24"/>
          <w:szCs w:val="24"/>
        </w:rPr>
      </w:pPr>
      <w:r w:rsidRPr="004C7DBF">
        <w:rPr>
          <w:rFonts w:asciiTheme="majorBidi" w:hAnsiTheme="majorBidi" w:cstheme="majorBidi"/>
          <w:b/>
          <w:bCs/>
          <w:sz w:val="24"/>
          <w:szCs w:val="24"/>
        </w:rPr>
        <w:t>Implementation of the authorizations set out in resolution 2292 (2016) and extended in resolutions 2357 (2017), 2420 (2018), 2473 (2019), 2526 (2020), 2578 (2021) and 2635 (2022)</w:t>
      </w:r>
      <w:ins w:id="98" w:author="srandall702@gmail.com" w:date="2023-04-24T09:52:00Z">
        <w:r w:rsidR="00F46F23">
          <w:rPr>
            <w:rFonts w:asciiTheme="majorBidi" w:hAnsiTheme="majorBidi" w:cstheme="majorBidi"/>
            <w:b/>
            <w:bCs/>
            <w:sz w:val="24"/>
            <w:szCs w:val="24"/>
          </w:rPr>
          <w:t xml:space="preserve"> </w:t>
        </w:r>
      </w:ins>
    </w:p>
    <w:p w14:paraId="71F78FAD" w14:textId="13449431" w:rsidR="00FF7D9F" w:rsidRPr="004C7DBF" w:rsidRDefault="004060EC" w:rsidP="004C7DBF">
      <w:pPr>
        <w:jc w:val="both"/>
        <w:rPr>
          <w:rFonts w:asciiTheme="majorBidi" w:hAnsiTheme="majorBidi" w:cstheme="majorBidi"/>
          <w:sz w:val="24"/>
          <w:szCs w:val="24"/>
        </w:rPr>
      </w:pPr>
      <w:r w:rsidRPr="004C7DBF">
        <w:rPr>
          <w:rFonts w:asciiTheme="majorBidi" w:hAnsiTheme="majorBidi" w:cstheme="majorBidi"/>
          <w:sz w:val="24"/>
          <w:szCs w:val="24"/>
        </w:rPr>
        <w:t>5</w:t>
      </w:r>
      <w:r w:rsidR="00FF7D9F" w:rsidRPr="004C7DBF">
        <w:rPr>
          <w:rFonts w:asciiTheme="majorBidi" w:hAnsiTheme="majorBidi" w:cstheme="majorBidi"/>
          <w:sz w:val="24"/>
          <w:szCs w:val="24"/>
        </w:rPr>
        <w:t>.</w:t>
      </w:r>
      <w:r w:rsidR="00FF7D9F" w:rsidRPr="004C7DBF">
        <w:rPr>
          <w:rFonts w:asciiTheme="majorBidi" w:hAnsiTheme="majorBidi" w:cstheme="majorBidi"/>
          <w:sz w:val="24"/>
          <w:szCs w:val="24"/>
        </w:rPr>
        <w:tab/>
        <w:t xml:space="preserve">The European Union military operation in the Mediterranean (operation EUNAVFOR MED IRINI) </w:t>
      </w:r>
      <w:r w:rsidR="002029AF">
        <w:rPr>
          <w:rFonts w:asciiTheme="majorBidi" w:hAnsiTheme="majorBidi" w:cstheme="majorBidi"/>
          <w:sz w:val="24"/>
          <w:szCs w:val="24"/>
        </w:rPr>
        <w:t>remained</w:t>
      </w:r>
      <w:r w:rsidR="00FF7D9F" w:rsidRPr="004C7DBF">
        <w:rPr>
          <w:rFonts w:asciiTheme="majorBidi" w:hAnsiTheme="majorBidi" w:cstheme="majorBidi"/>
          <w:sz w:val="24"/>
          <w:szCs w:val="24"/>
        </w:rPr>
        <w:t xml:space="preserve"> the only regional arrangement acting under the </w:t>
      </w:r>
      <w:proofErr w:type="gramStart"/>
      <w:r w:rsidR="00FF7D9F" w:rsidRPr="004C7DBF">
        <w:rPr>
          <w:rFonts w:asciiTheme="majorBidi" w:hAnsiTheme="majorBidi" w:cstheme="majorBidi"/>
          <w:sz w:val="24"/>
          <w:szCs w:val="24"/>
        </w:rPr>
        <w:t>aforementioned authorizations</w:t>
      </w:r>
      <w:proofErr w:type="gramEnd"/>
      <w:r w:rsidR="00DE535D" w:rsidRPr="004C7DBF">
        <w:rPr>
          <w:rFonts w:asciiTheme="majorBidi" w:hAnsiTheme="majorBidi" w:cstheme="majorBidi"/>
          <w:sz w:val="24"/>
          <w:szCs w:val="24"/>
        </w:rPr>
        <w:t xml:space="preserve"> during the reporting period</w:t>
      </w:r>
      <w:del w:id="99" w:author="srandall702@gmail.com" w:date="2023-04-24T09:59:00Z">
        <w:r w:rsidR="00DE60D4" w:rsidRPr="004C7DBF" w:rsidDel="00F85C25">
          <w:rPr>
            <w:rFonts w:asciiTheme="majorBidi" w:hAnsiTheme="majorBidi" w:cstheme="majorBidi"/>
            <w:sz w:val="24"/>
            <w:szCs w:val="24"/>
          </w:rPr>
          <w:delText xml:space="preserve"> covering from</w:delText>
        </w:r>
      </w:del>
      <w:r w:rsidR="00DE60D4" w:rsidRPr="004C7DBF">
        <w:rPr>
          <w:rFonts w:asciiTheme="majorBidi" w:hAnsiTheme="majorBidi" w:cstheme="majorBidi"/>
          <w:sz w:val="24"/>
          <w:szCs w:val="24"/>
        </w:rPr>
        <w:t xml:space="preserve"> </w:t>
      </w:r>
      <w:ins w:id="100" w:author="srandall702@gmail.com" w:date="2023-04-24T09:59:00Z">
        <w:r w:rsidR="00F85C25">
          <w:rPr>
            <w:rFonts w:asciiTheme="majorBidi" w:hAnsiTheme="majorBidi" w:cstheme="majorBidi"/>
            <w:sz w:val="24"/>
            <w:szCs w:val="24"/>
          </w:rPr>
          <w:t>(</w:t>
        </w:r>
      </w:ins>
      <w:r w:rsidR="00DE60D4" w:rsidRPr="004C7DBF">
        <w:rPr>
          <w:rFonts w:asciiTheme="majorBidi" w:hAnsiTheme="majorBidi" w:cstheme="majorBidi"/>
          <w:sz w:val="24"/>
          <w:szCs w:val="24"/>
        </w:rPr>
        <w:t>16 April 2022 to 14 April 2023</w:t>
      </w:r>
      <w:ins w:id="101" w:author="srandall702@gmail.com" w:date="2023-04-24T09:59:00Z">
        <w:r w:rsidR="00F85C25">
          <w:rPr>
            <w:rFonts w:asciiTheme="majorBidi" w:hAnsiTheme="majorBidi" w:cstheme="majorBidi"/>
            <w:sz w:val="24"/>
            <w:szCs w:val="24"/>
          </w:rPr>
          <w:t>)</w:t>
        </w:r>
      </w:ins>
      <w:r w:rsidR="00FF7D9F" w:rsidRPr="004C7DBF">
        <w:rPr>
          <w:rFonts w:asciiTheme="majorBidi" w:hAnsiTheme="majorBidi" w:cstheme="majorBidi"/>
          <w:sz w:val="24"/>
          <w:szCs w:val="24"/>
        </w:rPr>
        <w:t>.</w:t>
      </w:r>
      <w:r w:rsidR="00FF7D9F" w:rsidRPr="004C7DBF">
        <w:rPr>
          <w:rStyle w:val="FootnoteReference"/>
          <w:rFonts w:asciiTheme="majorBidi" w:hAnsiTheme="majorBidi" w:cstheme="majorBidi"/>
          <w:sz w:val="24"/>
          <w:szCs w:val="24"/>
        </w:rPr>
        <w:footnoteReference w:id="10"/>
      </w:r>
      <w:r w:rsidR="00FF7D9F" w:rsidRPr="004C7DBF">
        <w:rPr>
          <w:rFonts w:asciiTheme="majorBidi" w:hAnsiTheme="majorBidi" w:cstheme="majorBidi"/>
          <w:sz w:val="24"/>
          <w:szCs w:val="24"/>
        </w:rPr>
        <w:t xml:space="preserve"> </w:t>
      </w:r>
    </w:p>
    <w:p w14:paraId="55882DA8" w14:textId="1EBA056D" w:rsidR="00FF7D9F" w:rsidRPr="004C7DBF" w:rsidRDefault="00411E0B" w:rsidP="004C7DBF">
      <w:pPr>
        <w:jc w:val="both"/>
        <w:rPr>
          <w:rFonts w:asciiTheme="majorBidi" w:hAnsiTheme="majorBidi" w:cstheme="majorBidi"/>
          <w:b/>
          <w:bCs/>
          <w:sz w:val="24"/>
          <w:szCs w:val="24"/>
        </w:rPr>
      </w:pPr>
      <w:r w:rsidRPr="004C7DBF">
        <w:rPr>
          <w:rFonts w:asciiTheme="majorBidi" w:hAnsiTheme="majorBidi" w:cstheme="majorBidi"/>
          <w:b/>
          <w:bCs/>
          <w:sz w:val="24"/>
          <w:szCs w:val="24"/>
        </w:rPr>
        <w:lastRenderedPageBreak/>
        <w:t>Inspections</w:t>
      </w:r>
    </w:p>
    <w:p w14:paraId="616EE9E2" w14:textId="141DDA18" w:rsidR="00411E0B" w:rsidRPr="004C7DBF" w:rsidRDefault="00CF7E03" w:rsidP="004C7DBF">
      <w:pPr>
        <w:jc w:val="both"/>
        <w:rPr>
          <w:rFonts w:asciiTheme="majorBidi" w:hAnsiTheme="majorBidi" w:cstheme="majorBidi"/>
          <w:sz w:val="24"/>
          <w:szCs w:val="24"/>
        </w:rPr>
      </w:pPr>
      <w:r w:rsidRPr="004C7DBF">
        <w:rPr>
          <w:rFonts w:asciiTheme="majorBidi" w:hAnsiTheme="majorBidi" w:cstheme="majorBidi"/>
          <w:sz w:val="24"/>
          <w:szCs w:val="24"/>
        </w:rPr>
        <w:t>6</w:t>
      </w:r>
      <w:r w:rsidR="00411E0B" w:rsidRPr="004C7DBF">
        <w:rPr>
          <w:rFonts w:asciiTheme="majorBidi" w:hAnsiTheme="majorBidi" w:cstheme="majorBidi"/>
          <w:sz w:val="24"/>
          <w:szCs w:val="24"/>
        </w:rPr>
        <w:t>.</w:t>
      </w:r>
      <w:r w:rsidR="00411E0B" w:rsidRPr="004C7DBF">
        <w:rPr>
          <w:rFonts w:asciiTheme="majorBidi" w:hAnsiTheme="majorBidi" w:cstheme="majorBidi"/>
          <w:sz w:val="24"/>
          <w:szCs w:val="24"/>
        </w:rPr>
        <w:tab/>
      </w:r>
      <w:ins w:id="102" w:author="srandall702@gmail.com" w:date="2023-04-24T10:07:00Z">
        <w:r w:rsidR="00C563CA">
          <w:rPr>
            <w:rFonts w:asciiTheme="majorBidi" w:hAnsiTheme="majorBidi" w:cstheme="majorBidi"/>
            <w:sz w:val="24"/>
            <w:szCs w:val="24"/>
          </w:rPr>
          <w:t xml:space="preserve">In </w:t>
        </w:r>
      </w:ins>
      <w:del w:id="103" w:author="srandall702@gmail.com" w:date="2023-04-24T10:07:00Z">
        <w:r w:rsidR="00411E0B" w:rsidRPr="004C7DBF" w:rsidDel="00C563CA">
          <w:rPr>
            <w:rFonts w:asciiTheme="majorBidi" w:hAnsiTheme="majorBidi" w:cstheme="majorBidi"/>
            <w:sz w:val="24"/>
            <w:szCs w:val="24"/>
          </w:rPr>
          <w:delText>P</w:delText>
        </w:r>
      </w:del>
      <w:ins w:id="104" w:author="srandall702@gmail.com" w:date="2023-04-24T10:07:00Z">
        <w:r w:rsidR="00C563CA">
          <w:rPr>
            <w:rFonts w:asciiTheme="majorBidi" w:hAnsiTheme="majorBidi" w:cstheme="majorBidi"/>
            <w:sz w:val="24"/>
            <w:szCs w:val="24"/>
          </w:rPr>
          <w:t>p</w:t>
        </w:r>
      </w:ins>
      <w:r w:rsidR="00411E0B" w:rsidRPr="004C7DBF">
        <w:rPr>
          <w:rFonts w:asciiTheme="majorBidi" w:hAnsiTheme="majorBidi" w:cstheme="majorBidi"/>
          <w:sz w:val="24"/>
          <w:szCs w:val="24"/>
        </w:rPr>
        <w:t xml:space="preserve">aragraph 3 of </w:t>
      </w:r>
      <w:ins w:id="105" w:author="srandall702@gmail.com" w:date="2023-04-24T10:07:00Z">
        <w:r w:rsidR="00C563CA">
          <w:rPr>
            <w:rFonts w:asciiTheme="majorBidi" w:hAnsiTheme="majorBidi" w:cstheme="majorBidi"/>
            <w:sz w:val="24"/>
            <w:szCs w:val="24"/>
          </w:rPr>
          <w:t xml:space="preserve">its </w:t>
        </w:r>
      </w:ins>
      <w:r w:rsidR="00411E0B" w:rsidRPr="004C7DBF">
        <w:rPr>
          <w:rFonts w:asciiTheme="majorBidi" w:hAnsiTheme="majorBidi" w:cstheme="majorBidi"/>
          <w:sz w:val="24"/>
          <w:szCs w:val="24"/>
        </w:rPr>
        <w:t xml:space="preserve">resolution </w:t>
      </w:r>
      <w:hyperlink r:id="rId20" w:history="1">
        <w:r w:rsidR="00C334BA" w:rsidRPr="004C7DBF">
          <w:rPr>
            <w:rStyle w:val="Hyperlink"/>
            <w:rFonts w:asciiTheme="majorBidi" w:hAnsiTheme="majorBidi" w:cstheme="majorBidi"/>
            <w:sz w:val="24"/>
            <w:szCs w:val="24"/>
            <w:u w:val="none"/>
          </w:rPr>
          <w:t>2292 (2016)</w:t>
        </w:r>
      </w:hyperlink>
      <w:ins w:id="106" w:author="srandall702@gmail.com" w:date="2023-04-24T10:07:00Z">
        <w:r w:rsidR="00C563CA">
          <w:rPr>
            <w:rStyle w:val="Hyperlink"/>
            <w:rFonts w:asciiTheme="majorBidi" w:hAnsiTheme="majorBidi" w:cstheme="majorBidi"/>
            <w:sz w:val="24"/>
            <w:szCs w:val="24"/>
            <w:u w:val="none"/>
          </w:rPr>
          <w:t>, the Security Council</w:t>
        </w:r>
      </w:ins>
      <w:r w:rsidR="00411E0B" w:rsidRPr="004C7DBF">
        <w:rPr>
          <w:rFonts w:asciiTheme="majorBidi" w:hAnsiTheme="majorBidi" w:cstheme="majorBidi"/>
          <w:sz w:val="24"/>
          <w:szCs w:val="24"/>
        </w:rPr>
        <w:t xml:space="preserve"> authorized Member States to inspect vessels </w:t>
      </w:r>
      <w:del w:id="107" w:author="srandall702@gmail.com" w:date="2023-04-24T10:07:00Z">
        <w:r w:rsidR="00411E0B" w:rsidRPr="004C7DBF" w:rsidDel="00C563CA">
          <w:rPr>
            <w:rFonts w:asciiTheme="majorBidi" w:hAnsiTheme="majorBidi" w:cstheme="majorBidi"/>
            <w:sz w:val="24"/>
            <w:szCs w:val="24"/>
          </w:rPr>
          <w:delText xml:space="preserve">which </w:delText>
        </w:r>
      </w:del>
      <w:ins w:id="108" w:author="srandall702@gmail.com" w:date="2023-04-24T10:07:00Z">
        <w:r w:rsidR="00C563CA">
          <w:rPr>
            <w:rFonts w:asciiTheme="majorBidi" w:hAnsiTheme="majorBidi" w:cstheme="majorBidi"/>
            <w:sz w:val="24"/>
            <w:szCs w:val="24"/>
          </w:rPr>
          <w:t>that</w:t>
        </w:r>
        <w:r w:rsidR="00C563CA" w:rsidRPr="004C7DBF">
          <w:rPr>
            <w:rFonts w:asciiTheme="majorBidi" w:hAnsiTheme="majorBidi" w:cstheme="majorBidi"/>
            <w:sz w:val="24"/>
            <w:szCs w:val="24"/>
          </w:rPr>
          <w:t xml:space="preserve"> </w:t>
        </w:r>
      </w:ins>
      <w:r w:rsidR="00411E0B" w:rsidRPr="004C7DBF">
        <w:rPr>
          <w:rFonts w:asciiTheme="majorBidi" w:hAnsiTheme="majorBidi" w:cstheme="majorBidi"/>
          <w:sz w:val="24"/>
          <w:szCs w:val="24"/>
        </w:rPr>
        <w:t xml:space="preserve">they had reasonable grounds to believe were carrying arms or related materiel to or from Libya, in violation of the arms embargo, provided that those Member States made good-faith efforts to first obtain the consent of the vessel’s flag State prior to any inspections and called upon all flag States of the aforementioned vessels to cooperate with such inspections. </w:t>
      </w:r>
    </w:p>
    <w:p w14:paraId="66F9F422" w14:textId="7A341A3F" w:rsidR="00701F79" w:rsidRPr="004C7DBF" w:rsidRDefault="00CF7E03" w:rsidP="004C7DBF">
      <w:pPr>
        <w:jc w:val="both"/>
        <w:rPr>
          <w:rFonts w:asciiTheme="majorBidi" w:hAnsiTheme="majorBidi" w:cstheme="majorBidi"/>
          <w:sz w:val="24"/>
          <w:szCs w:val="24"/>
        </w:rPr>
      </w:pPr>
      <w:r w:rsidRPr="004C7DBF">
        <w:rPr>
          <w:rFonts w:asciiTheme="majorBidi" w:hAnsiTheme="majorBidi" w:cstheme="majorBidi"/>
          <w:sz w:val="24"/>
          <w:szCs w:val="24"/>
        </w:rPr>
        <w:t>7</w:t>
      </w:r>
      <w:r w:rsidR="00411E0B" w:rsidRPr="004C7DBF">
        <w:rPr>
          <w:rFonts w:asciiTheme="majorBidi" w:hAnsiTheme="majorBidi" w:cstheme="majorBidi"/>
          <w:sz w:val="24"/>
          <w:szCs w:val="24"/>
        </w:rPr>
        <w:t>.</w:t>
      </w:r>
      <w:r w:rsidR="00411E0B" w:rsidRPr="004C7DBF">
        <w:rPr>
          <w:rFonts w:asciiTheme="majorBidi" w:hAnsiTheme="majorBidi" w:cstheme="majorBidi"/>
          <w:sz w:val="24"/>
          <w:szCs w:val="24"/>
        </w:rPr>
        <w:tab/>
        <w:t xml:space="preserve">The European Union has informed the Secretariat that, from 16 April 2022 to </w:t>
      </w:r>
      <w:r w:rsidR="00303675" w:rsidRPr="004C7DBF">
        <w:rPr>
          <w:rFonts w:asciiTheme="majorBidi" w:hAnsiTheme="majorBidi" w:cstheme="majorBidi"/>
          <w:sz w:val="24"/>
          <w:szCs w:val="24"/>
        </w:rPr>
        <w:t>1</w:t>
      </w:r>
      <w:r w:rsidRPr="004C7DBF">
        <w:rPr>
          <w:rFonts w:asciiTheme="majorBidi" w:hAnsiTheme="majorBidi" w:cstheme="majorBidi"/>
          <w:sz w:val="24"/>
          <w:szCs w:val="24"/>
        </w:rPr>
        <w:t>4 April 2023</w:t>
      </w:r>
      <w:r w:rsidR="00411E0B" w:rsidRPr="004C7DBF">
        <w:rPr>
          <w:rFonts w:asciiTheme="majorBidi" w:hAnsiTheme="majorBidi" w:cstheme="majorBidi"/>
          <w:sz w:val="24"/>
          <w:szCs w:val="24"/>
        </w:rPr>
        <w:t xml:space="preserve">, </w:t>
      </w:r>
      <w:r w:rsidR="007D6C5C" w:rsidRPr="004C7DBF">
        <w:rPr>
          <w:rFonts w:asciiTheme="majorBidi" w:hAnsiTheme="majorBidi" w:cstheme="majorBidi"/>
          <w:sz w:val="24"/>
          <w:szCs w:val="24"/>
        </w:rPr>
        <w:t xml:space="preserve">operation IRINI carried out </w:t>
      </w:r>
      <w:del w:id="109" w:author="srandall702@gmail.com" w:date="2023-04-24T10:09:00Z">
        <w:r w:rsidR="00B96D5B" w:rsidRPr="004C7DBF" w:rsidDel="00C563CA">
          <w:rPr>
            <w:rFonts w:asciiTheme="majorBidi" w:hAnsiTheme="majorBidi" w:cstheme="majorBidi"/>
            <w:sz w:val="24"/>
            <w:szCs w:val="24"/>
          </w:rPr>
          <w:delText>[</w:delText>
        </w:r>
      </w:del>
      <w:r w:rsidR="00D43BAC">
        <w:rPr>
          <w:rFonts w:asciiTheme="majorBidi" w:hAnsiTheme="majorBidi" w:cstheme="majorBidi"/>
          <w:sz w:val="24"/>
          <w:szCs w:val="24"/>
        </w:rPr>
        <w:t>2692</w:t>
      </w:r>
      <w:del w:id="110" w:author="srandall702@gmail.com" w:date="2023-04-24T10:09:00Z">
        <w:r w:rsidR="00B96D5B" w:rsidRPr="004C7DBF" w:rsidDel="00C563CA">
          <w:rPr>
            <w:rFonts w:asciiTheme="majorBidi" w:hAnsiTheme="majorBidi" w:cstheme="majorBidi"/>
            <w:sz w:val="24"/>
            <w:szCs w:val="24"/>
          </w:rPr>
          <w:delText>]</w:delText>
        </w:r>
      </w:del>
      <w:r w:rsidR="007D6C5C" w:rsidRPr="004C7DBF">
        <w:rPr>
          <w:rFonts w:asciiTheme="majorBidi" w:hAnsiTheme="majorBidi" w:cstheme="majorBidi"/>
          <w:sz w:val="24"/>
          <w:szCs w:val="24"/>
        </w:rPr>
        <w:t xml:space="preserve"> </w:t>
      </w:r>
      <w:proofErr w:type="spellStart"/>
      <w:r w:rsidR="007D6C5C" w:rsidRPr="004C7DBF">
        <w:rPr>
          <w:rFonts w:asciiTheme="majorBidi" w:hAnsiTheme="majorBidi" w:cstheme="majorBidi"/>
          <w:sz w:val="24"/>
          <w:szCs w:val="24"/>
        </w:rPr>
        <w:t>hailings</w:t>
      </w:r>
      <w:proofErr w:type="spellEnd"/>
      <w:r w:rsidR="007D6C5C" w:rsidRPr="004C7DBF">
        <w:rPr>
          <w:rFonts w:asciiTheme="majorBidi" w:hAnsiTheme="majorBidi" w:cstheme="majorBidi"/>
          <w:sz w:val="24"/>
          <w:szCs w:val="24"/>
        </w:rPr>
        <w:t xml:space="preserve">, </w:t>
      </w:r>
      <w:del w:id="111" w:author="srandall702@gmail.com" w:date="2023-04-24T10:09:00Z">
        <w:r w:rsidR="00B96D5B" w:rsidRPr="004C7DBF" w:rsidDel="00C563CA">
          <w:rPr>
            <w:rFonts w:asciiTheme="majorBidi" w:hAnsiTheme="majorBidi" w:cstheme="majorBidi"/>
            <w:sz w:val="24"/>
            <w:szCs w:val="24"/>
          </w:rPr>
          <w:delText>[</w:delText>
        </w:r>
      </w:del>
      <w:r w:rsidR="00D43BAC">
        <w:rPr>
          <w:rFonts w:asciiTheme="majorBidi" w:hAnsiTheme="majorBidi" w:cstheme="majorBidi"/>
          <w:sz w:val="24"/>
          <w:szCs w:val="24"/>
        </w:rPr>
        <w:t>203</w:t>
      </w:r>
      <w:del w:id="112" w:author="srandall702@gmail.com" w:date="2023-04-24T10:09:00Z">
        <w:r w:rsidR="00B96D5B" w:rsidRPr="004C7DBF" w:rsidDel="00C563CA">
          <w:rPr>
            <w:rFonts w:asciiTheme="majorBidi" w:hAnsiTheme="majorBidi" w:cstheme="majorBidi"/>
            <w:sz w:val="24"/>
            <w:szCs w:val="24"/>
          </w:rPr>
          <w:delText>]</w:delText>
        </w:r>
      </w:del>
      <w:r w:rsidR="00B96D5B" w:rsidRPr="004C7DBF">
        <w:rPr>
          <w:rFonts w:asciiTheme="majorBidi" w:hAnsiTheme="majorBidi" w:cstheme="majorBidi"/>
          <w:sz w:val="24"/>
          <w:szCs w:val="24"/>
        </w:rPr>
        <w:t xml:space="preserve"> </w:t>
      </w:r>
      <w:r w:rsidR="007D6C5C" w:rsidRPr="004C7DBF">
        <w:rPr>
          <w:rFonts w:asciiTheme="majorBidi" w:hAnsiTheme="majorBidi" w:cstheme="majorBidi"/>
          <w:sz w:val="24"/>
          <w:szCs w:val="24"/>
        </w:rPr>
        <w:t>friendly approaches and</w:t>
      </w:r>
      <w:r w:rsidRPr="004C7DBF">
        <w:rPr>
          <w:rFonts w:asciiTheme="majorBidi" w:hAnsiTheme="majorBidi" w:cstheme="majorBidi"/>
          <w:sz w:val="24"/>
          <w:szCs w:val="24"/>
        </w:rPr>
        <w:t xml:space="preserve">, as previously noted in the first report pursuant to resolution </w:t>
      </w:r>
      <w:hyperlink r:id="rId21" w:history="1">
        <w:r w:rsidR="00C334BA" w:rsidRPr="004C7DBF">
          <w:rPr>
            <w:rStyle w:val="Hyperlink"/>
            <w:rFonts w:asciiTheme="majorBidi" w:hAnsiTheme="majorBidi" w:cstheme="majorBidi"/>
            <w:sz w:val="24"/>
            <w:szCs w:val="24"/>
            <w:u w:val="none"/>
          </w:rPr>
          <w:t>2635 (2022)</w:t>
        </w:r>
      </w:hyperlink>
      <w:r w:rsidRPr="004C7DBF">
        <w:rPr>
          <w:rFonts w:asciiTheme="majorBidi" w:hAnsiTheme="majorBidi" w:cstheme="majorBidi"/>
          <w:sz w:val="24"/>
          <w:szCs w:val="24"/>
        </w:rPr>
        <w:t>,</w:t>
      </w:r>
      <w:r w:rsidR="007D6C5C" w:rsidRPr="004C7DBF">
        <w:rPr>
          <w:rFonts w:asciiTheme="majorBidi" w:hAnsiTheme="majorBidi" w:cstheme="majorBidi"/>
          <w:sz w:val="24"/>
          <w:szCs w:val="24"/>
        </w:rPr>
        <w:t xml:space="preserve"> </w:t>
      </w:r>
      <w:r w:rsidR="00164ECC" w:rsidRPr="004C7DBF">
        <w:rPr>
          <w:rFonts w:asciiTheme="majorBidi" w:hAnsiTheme="majorBidi" w:cstheme="majorBidi"/>
          <w:sz w:val="24"/>
          <w:szCs w:val="24"/>
        </w:rPr>
        <w:t>three</w:t>
      </w:r>
      <w:r w:rsidR="007D6C5C" w:rsidRPr="004C7DBF">
        <w:rPr>
          <w:rFonts w:asciiTheme="majorBidi" w:hAnsiTheme="majorBidi" w:cstheme="majorBidi"/>
          <w:sz w:val="24"/>
          <w:szCs w:val="24"/>
        </w:rPr>
        <w:t xml:space="preserve"> vessel inspections related to the arms embargo. Of those </w:t>
      </w:r>
      <w:r w:rsidR="00164ECC" w:rsidRPr="004C7DBF">
        <w:rPr>
          <w:rFonts w:asciiTheme="majorBidi" w:hAnsiTheme="majorBidi" w:cstheme="majorBidi"/>
          <w:sz w:val="24"/>
          <w:szCs w:val="24"/>
        </w:rPr>
        <w:t>three</w:t>
      </w:r>
      <w:r w:rsidR="007D6C5C" w:rsidRPr="004C7DBF">
        <w:rPr>
          <w:rFonts w:asciiTheme="majorBidi" w:hAnsiTheme="majorBidi" w:cstheme="majorBidi"/>
          <w:sz w:val="24"/>
          <w:szCs w:val="24"/>
        </w:rPr>
        <w:t xml:space="preserve"> vessel inspections, </w:t>
      </w:r>
      <w:r w:rsidR="00701F79" w:rsidRPr="004C7DBF">
        <w:rPr>
          <w:rFonts w:asciiTheme="majorBidi" w:hAnsiTheme="majorBidi" w:cstheme="majorBidi"/>
          <w:sz w:val="24"/>
          <w:szCs w:val="24"/>
        </w:rPr>
        <w:t xml:space="preserve">one received </w:t>
      </w:r>
      <w:r w:rsidR="007D6C5C" w:rsidRPr="004C7DBF">
        <w:rPr>
          <w:rFonts w:asciiTheme="majorBidi" w:hAnsiTheme="majorBidi" w:cstheme="majorBidi"/>
          <w:sz w:val="24"/>
          <w:szCs w:val="24"/>
        </w:rPr>
        <w:t>the consent of the flag State</w:t>
      </w:r>
      <w:ins w:id="113" w:author="srandall702@gmail.com" w:date="2023-04-24T10:12:00Z">
        <w:r w:rsidR="00C563CA">
          <w:rPr>
            <w:rFonts w:asciiTheme="majorBidi" w:hAnsiTheme="majorBidi" w:cstheme="majorBidi"/>
            <w:sz w:val="24"/>
            <w:szCs w:val="24"/>
          </w:rPr>
          <w:t>.</w:t>
        </w:r>
      </w:ins>
      <w:r w:rsidR="007D6C5C" w:rsidRPr="004C7DBF">
        <w:rPr>
          <w:rFonts w:asciiTheme="majorBidi" w:hAnsiTheme="majorBidi" w:cstheme="majorBidi"/>
          <w:sz w:val="24"/>
          <w:szCs w:val="24"/>
        </w:rPr>
        <w:t xml:space="preserve"> </w:t>
      </w:r>
      <w:del w:id="114" w:author="srandall702@gmail.com" w:date="2023-04-24T10:12:00Z">
        <w:r w:rsidR="00701F79" w:rsidRPr="004C7DBF" w:rsidDel="00C563CA">
          <w:rPr>
            <w:rFonts w:asciiTheme="majorBidi" w:hAnsiTheme="majorBidi" w:cstheme="majorBidi"/>
            <w:sz w:val="24"/>
            <w:szCs w:val="24"/>
          </w:rPr>
          <w:delText>whereas t</w:delText>
        </w:r>
      </w:del>
      <w:ins w:id="115" w:author="srandall702@gmail.com" w:date="2023-04-24T10:12:00Z">
        <w:r w:rsidR="00C563CA">
          <w:rPr>
            <w:rFonts w:asciiTheme="majorBidi" w:hAnsiTheme="majorBidi" w:cstheme="majorBidi"/>
            <w:sz w:val="24"/>
            <w:szCs w:val="24"/>
          </w:rPr>
          <w:t>T</w:t>
        </w:r>
      </w:ins>
      <w:r w:rsidR="00701F79" w:rsidRPr="004C7DBF">
        <w:rPr>
          <w:rFonts w:asciiTheme="majorBidi" w:hAnsiTheme="majorBidi" w:cstheme="majorBidi"/>
          <w:sz w:val="24"/>
          <w:szCs w:val="24"/>
        </w:rPr>
        <w:t xml:space="preserve">he other two requests for consent remained unanswered. </w:t>
      </w:r>
    </w:p>
    <w:p w14:paraId="12D7AAA0" w14:textId="5C17EDE2" w:rsidR="00B554DA" w:rsidRPr="004C7DBF" w:rsidRDefault="004A2154" w:rsidP="004C7DBF">
      <w:pPr>
        <w:jc w:val="both"/>
        <w:rPr>
          <w:rFonts w:asciiTheme="majorBidi" w:hAnsiTheme="majorBidi" w:cstheme="majorBidi"/>
          <w:sz w:val="24"/>
          <w:szCs w:val="24"/>
        </w:rPr>
      </w:pPr>
      <w:r w:rsidRPr="004C7DBF">
        <w:rPr>
          <w:rFonts w:asciiTheme="majorBidi" w:hAnsiTheme="majorBidi" w:cstheme="majorBidi"/>
          <w:sz w:val="24"/>
          <w:szCs w:val="24"/>
        </w:rPr>
        <w:t>8</w:t>
      </w:r>
      <w:r w:rsidR="00701F79" w:rsidRPr="004C7DBF">
        <w:rPr>
          <w:rFonts w:asciiTheme="majorBidi" w:hAnsiTheme="majorBidi" w:cstheme="majorBidi"/>
          <w:sz w:val="24"/>
          <w:szCs w:val="24"/>
        </w:rPr>
        <w:t>.</w:t>
      </w:r>
      <w:r w:rsidR="00701F79" w:rsidRPr="004C7DBF">
        <w:rPr>
          <w:rFonts w:asciiTheme="majorBidi" w:hAnsiTheme="majorBidi" w:cstheme="majorBidi"/>
          <w:sz w:val="24"/>
          <w:szCs w:val="24"/>
        </w:rPr>
        <w:tab/>
      </w:r>
      <w:r w:rsidRPr="004C7DBF">
        <w:rPr>
          <w:rFonts w:asciiTheme="majorBidi" w:hAnsiTheme="majorBidi" w:cstheme="majorBidi"/>
          <w:sz w:val="24"/>
          <w:szCs w:val="24"/>
        </w:rPr>
        <w:t>As previously reported, the</w:t>
      </w:r>
      <w:r w:rsidR="00701F79" w:rsidRPr="004C7DBF">
        <w:rPr>
          <w:rFonts w:asciiTheme="majorBidi" w:hAnsiTheme="majorBidi" w:cstheme="majorBidi"/>
          <w:sz w:val="24"/>
          <w:szCs w:val="24"/>
        </w:rPr>
        <w:t xml:space="preserve"> European Union also informed the Secretariat that </w:t>
      </w:r>
      <w:r w:rsidR="00D43BAC">
        <w:rPr>
          <w:rFonts w:asciiTheme="majorBidi" w:hAnsiTheme="majorBidi" w:cstheme="majorBidi"/>
          <w:sz w:val="24"/>
          <w:szCs w:val="24"/>
        </w:rPr>
        <w:t>four</w:t>
      </w:r>
      <w:r w:rsidR="00701F79" w:rsidRPr="004C7DBF">
        <w:rPr>
          <w:rFonts w:asciiTheme="majorBidi" w:hAnsiTheme="majorBidi" w:cstheme="majorBidi"/>
          <w:sz w:val="24"/>
          <w:szCs w:val="24"/>
        </w:rPr>
        <w:t xml:space="preserve"> </w:t>
      </w:r>
      <w:r w:rsidR="00C33471" w:rsidRPr="004C7DBF">
        <w:rPr>
          <w:rFonts w:asciiTheme="majorBidi" w:hAnsiTheme="majorBidi" w:cstheme="majorBidi"/>
          <w:sz w:val="24"/>
          <w:szCs w:val="24"/>
        </w:rPr>
        <w:t xml:space="preserve">additional </w:t>
      </w:r>
      <w:r w:rsidR="00701F79" w:rsidRPr="004C7DBF">
        <w:rPr>
          <w:rFonts w:asciiTheme="majorBidi" w:hAnsiTheme="majorBidi" w:cstheme="majorBidi"/>
          <w:sz w:val="24"/>
          <w:szCs w:val="24"/>
        </w:rPr>
        <w:t xml:space="preserve">vessel inspections </w:t>
      </w:r>
      <w:del w:id="116" w:author="srandall702@gmail.com" w:date="2023-04-24T10:21:00Z">
        <w:r w:rsidR="00701F79" w:rsidRPr="004C7DBF" w:rsidDel="00517040">
          <w:rPr>
            <w:rFonts w:asciiTheme="majorBidi" w:hAnsiTheme="majorBidi" w:cstheme="majorBidi"/>
            <w:sz w:val="24"/>
            <w:szCs w:val="24"/>
          </w:rPr>
          <w:delText xml:space="preserve">were </w:delText>
        </w:r>
      </w:del>
      <w:ins w:id="117" w:author="srandall702@gmail.com" w:date="2023-04-24T10:21:00Z">
        <w:r w:rsidR="00517040">
          <w:rPr>
            <w:rFonts w:asciiTheme="majorBidi" w:hAnsiTheme="majorBidi" w:cstheme="majorBidi"/>
            <w:sz w:val="24"/>
            <w:szCs w:val="24"/>
          </w:rPr>
          <w:t xml:space="preserve">had been </w:t>
        </w:r>
      </w:ins>
      <w:r w:rsidR="00701F79" w:rsidRPr="004C7DBF">
        <w:rPr>
          <w:rFonts w:asciiTheme="majorBidi" w:hAnsiTheme="majorBidi" w:cstheme="majorBidi"/>
          <w:sz w:val="24"/>
          <w:szCs w:val="24"/>
        </w:rPr>
        <w:t>attempted but not carried out, following explicit refusals of consent by the flag State.</w:t>
      </w:r>
    </w:p>
    <w:p w14:paraId="36A134A2" w14:textId="3602212E" w:rsidR="00411E0B" w:rsidRPr="004C7DBF" w:rsidRDefault="00701F79" w:rsidP="004C7DBF">
      <w:pPr>
        <w:jc w:val="both"/>
        <w:rPr>
          <w:rFonts w:asciiTheme="majorBidi" w:hAnsiTheme="majorBidi" w:cstheme="majorBidi"/>
          <w:b/>
          <w:bCs/>
          <w:sz w:val="24"/>
          <w:szCs w:val="24"/>
        </w:rPr>
      </w:pPr>
      <w:r w:rsidRPr="004C7DBF">
        <w:rPr>
          <w:rFonts w:asciiTheme="majorBidi" w:hAnsiTheme="majorBidi" w:cstheme="majorBidi"/>
          <w:b/>
          <w:bCs/>
          <w:sz w:val="24"/>
          <w:szCs w:val="24"/>
        </w:rPr>
        <w:t>Seizure and disposal of prohibited items</w:t>
      </w:r>
      <w:r w:rsidR="007D6C5C" w:rsidRPr="004C7DBF">
        <w:rPr>
          <w:rFonts w:asciiTheme="majorBidi" w:hAnsiTheme="majorBidi" w:cstheme="majorBidi"/>
          <w:b/>
          <w:bCs/>
          <w:sz w:val="24"/>
          <w:szCs w:val="24"/>
        </w:rPr>
        <w:t xml:space="preserve"> </w:t>
      </w:r>
    </w:p>
    <w:p w14:paraId="70B0D9D1" w14:textId="0D553B85" w:rsidR="00701F79" w:rsidRPr="004C7DBF" w:rsidRDefault="004A2154" w:rsidP="004C7DBF">
      <w:pPr>
        <w:jc w:val="both"/>
        <w:rPr>
          <w:rFonts w:asciiTheme="majorBidi" w:hAnsiTheme="majorBidi" w:cstheme="majorBidi"/>
          <w:sz w:val="24"/>
          <w:szCs w:val="24"/>
        </w:rPr>
      </w:pPr>
      <w:r w:rsidRPr="004C7DBF">
        <w:rPr>
          <w:rFonts w:asciiTheme="majorBidi" w:hAnsiTheme="majorBidi" w:cstheme="majorBidi"/>
          <w:sz w:val="24"/>
          <w:szCs w:val="24"/>
        </w:rPr>
        <w:t>9</w:t>
      </w:r>
      <w:r w:rsidR="00701F79" w:rsidRPr="004C7DBF">
        <w:rPr>
          <w:rFonts w:asciiTheme="majorBidi" w:hAnsiTheme="majorBidi" w:cstheme="majorBidi"/>
          <w:sz w:val="24"/>
          <w:szCs w:val="24"/>
        </w:rPr>
        <w:t>.</w:t>
      </w:r>
      <w:r w:rsidR="00701F79" w:rsidRPr="004C7DBF">
        <w:rPr>
          <w:rFonts w:asciiTheme="majorBidi" w:hAnsiTheme="majorBidi" w:cstheme="majorBidi"/>
          <w:sz w:val="24"/>
          <w:szCs w:val="24"/>
        </w:rPr>
        <w:tab/>
      </w:r>
      <w:ins w:id="118" w:author="srandall702@gmail.com" w:date="2023-04-24T10:21:00Z">
        <w:r w:rsidR="00262BF9">
          <w:rPr>
            <w:rFonts w:asciiTheme="majorBidi" w:hAnsiTheme="majorBidi" w:cstheme="majorBidi"/>
            <w:sz w:val="24"/>
            <w:szCs w:val="24"/>
          </w:rPr>
          <w:t xml:space="preserve">In </w:t>
        </w:r>
      </w:ins>
      <w:del w:id="119" w:author="srandall702@gmail.com" w:date="2023-04-24T10:21:00Z">
        <w:r w:rsidR="00EE1064" w:rsidRPr="004C7DBF" w:rsidDel="00262BF9">
          <w:rPr>
            <w:rFonts w:asciiTheme="majorBidi" w:hAnsiTheme="majorBidi" w:cstheme="majorBidi"/>
            <w:sz w:val="24"/>
            <w:szCs w:val="24"/>
          </w:rPr>
          <w:delText>P</w:delText>
        </w:r>
      </w:del>
      <w:ins w:id="120" w:author="srandall702@gmail.com" w:date="2023-04-24T10:21:00Z">
        <w:r w:rsidR="00262BF9">
          <w:rPr>
            <w:rFonts w:asciiTheme="majorBidi" w:hAnsiTheme="majorBidi" w:cstheme="majorBidi"/>
            <w:sz w:val="24"/>
            <w:szCs w:val="24"/>
          </w:rPr>
          <w:t>p</w:t>
        </w:r>
      </w:ins>
      <w:r w:rsidR="00EE1064" w:rsidRPr="004C7DBF">
        <w:rPr>
          <w:rFonts w:asciiTheme="majorBidi" w:hAnsiTheme="majorBidi" w:cstheme="majorBidi"/>
          <w:sz w:val="24"/>
          <w:szCs w:val="24"/>
        </w:rPr>
        <w:t xml:space="preserve">aragraph 5 of </w:t>
      </w:r>
      <w:ins w:id="121" w:author="srandall702@gmail.com" w:date="2023-04-24T10:21:00Z">
        <w:r w:rsidR="00262BF9">
          <w:rPr>
            <w:rFonts w:asciiTheme="majorBidi" w:hAnsiTheme="majorBidi" w:cstheme="majorBidi"/>
            <w:sz w:val="24"/>
            <w:szCs w:val="24"/>
          </w:rPr>
          <w:t xml:space="preserve">its </w:t>
        </w:r>
      </w:ins>
      <w:r w:rsidR="00EE1064" w:rsidRPr="004C7DBF">
        <w:rPr>
          <w:rFonts w:asciiTheme="majorBidi" w:hAnsiTheme="majorBidi" w:cstheme="majorBidi"/>
          <w:sz w:val="24"/>
          <w:szCs w:val="24"/>
        </w:rPr>
        <w:t xml:space="preserve">resolution </w:t>
      </w:r>
      <w:hyperlink r:id="rId22" w:history="1">
        <w:r w:rsidR="00C334BA" w:rsidRPr="004C7DBF">
          <w:rPr>
            <w:rStyle w:val="Hyperlink"/>
            <w:rFonts w:asciiTheme="majorBidi" w:hAnsiTheme="majorBidi" w:cstheme="majorBidi"/>
            <w:sz w:val="24"/>
            <w:szCs w:val="24"/>
            <w:u w:val="none"/>
          </w:rPr>
          <w:t>2292 (2016)</w:t>
        </w:r>
      </w:hyperlink>
      <w:ins w:id="122" w:author="srandall702@gmail.com" w:date="2023-04-24T10:21:00Z">
        <w:r w:rsidR="00262BF9">
          <w:rPr>
            <w:rStyle w:val="Hyperlink"/>
            <w:rFonts w:asciiTheme="majorBidi" w:hAnsiTheme="majorBidi" w:cstheme="majorBidi"/>
            <w:sz w:val="24"/>
            <w:szCs w:val="24"/>
            <w:u w:val="none"/>
          </w:rPr>
          <w:t>,</w:t>
        </w:r>
      </w:ins>
      <w:r w:rsidR="00EE1064" w:rsidRPr="004C7DBF">
        <w:rPr>
          <w:rFonts w:asciiTheme="majorBidi" w:hAnsiTheme="majorBidi" w:cstheme="majorBidi"/>
          <w:sz w:val="24"/>
          <w:szCs w:val="24"/>
        </w:rPr>
        <w:t xml:space="preserve"> </w:t>
      </w:r>
      <w:ins w:id="123" w:author="srandall702@gmail.com" w:date="2023-04-24T10:21:00Z">
        <w:r w:rsidR="00262BF9">
          <w:rPr>
            <w:rFonts w:asciiTheme="majorBidi" w:hAnsiTheme="majorBidi" w:cstheme="majorBidi"/>
            <w:sz w:val="24"/>
            <w:szCs w:val="24"/>
          </w:rPr>
          <w:t>the Security Counc</w:t>
        </w:r>
      </w:ins>
      <w:ins w:id="124" w:author="srandall702@gmail.com" w:date="2023-04-24T10:22:00Z">
        <w:r w:rsidR="00262BF9">
          <w:rPr>
            <w:rFonts w:asciiTheme="majorBidi" w:hAnsiTheme="majorBidi" w:cstheme="majorBidi"/>
            <w:sz w:val="24"/>
            <w:szCs w:val="24"/>
          </w:rPr>
          <w:t xml:space="preserve">il </w:t>
        </w:r>
      </w:ins>
      <w:r w:rsidR="00EE1064" w:rsidRPr="004C7DBF">
        <w:rPr>
          <w:rFonts w:asciiTheme="majorBidi" w:hAnsiTheme="majorBidi" w:cstheme="majorBidi"/>
          <w:sz w:val="24"/>
          <w:szCs w:val="24"/>
        </w:rPr>
        <w:t>authorized the Member States acting under the provisions of that resolution, upon discovery of items prohibited under the arms embargo, to seize and dispose</w:t>
      </w:r>
      <w:ins w:id="125" w:author="srandall702@gmail.com" w:date="2023-04-24T10:24:00Z">
        <w:r w:rsidR="00262BF9">
          <w:rPr>
            <w:rFonts w:asciiTheme="majorBidi" w:hAnsiTheme="majorBidi" w:cstheme="majorBidi"/>
            <w:sz w:val="24"/>
            <w:szCs w:val="24"/>
          </w:rPr>
          <w:t xml:space="preserve"> of such items</w:t>
        </w:r>
      </w:ins>
      <w:r w:rsidR="00EE1064" w:rsidRPr="004C7DBF">
        <w:rPr>
          <w:rFonts w:asciiTheme="majorBidi" w:hAnsiTheme="majorBidi" w:cstheme="majorBidi"/>
          <w:sz w:val="24"/>
          <w:szCs w:val="24"/>
        </w:rPr>
        <w:t xml:space="preserve"> (such as through destruction, rendering inoperable, storage or transferring to a State other than the originating or destination States for disposal)</w:t>
      </w:r>
      <w:del w:id="126" w:author="srandall702@gmail.com" w:date="2023-04-24T10:24:00Z">
        <w:r w:rsidR="00EE1064" w:rsidRPr="004C7DBF" w:rsidDel="00262BF9">
          <w:rPr>
            <w:rFonts w:asciiTheme="majorBidi" w:hAnsiTheme="majorBidi" w:cstheme="majorBidi"/>
            <w:sz w:val="24"/>
            <w:szCs w:val="24"/>
          </w:rPr>
          <w:delText xml:space="preserve"> of such items</w:delText>
        </w:r>
      </w:del>
      <w:r w:rsidR="00EE1064" w:rsidRPr="004C7DBF">
        <w:rPr>
          <w:rFonts w:asciiTheme="majorBidi" w:hAnsiTheme="majorBidi" w:cstheme="majorBidi"/>
          <w:sz w:val="24"/>
          <w:szCs w:val="24"/>
        </w:rPr>
        <w:t>.</w:t>
      </w:r>
    </w:p>
    <w:p w14:paraId="26D24C6F" w14:textId="6F2B9AC9" w:rsidR="00EE1064" w:rsidRPr="004C7DBF" w:rsidRDefault="004A2154" w:rsidP="004C7DBF">
      <w:pPr>
        <w:jc w:val="both"/>
        <w:rPr>
          <w:rFonts w:asciiTheme="majorBidi" w:hAnsiTheme="majorBidi" w:cstheme="majorBidi"/>
          <w:sz w:val="24"/>
          <w:szCs w:val="24"/>
        </w:rPr>
      </w:pPr>
      <w:r w:rsidRPr="004C7DBF">
        <w:rPr>
          <w:rFonts w:asciiTheme="majorBidi" w:hAnsiTheme="majorBidi" w:cstheme="majorBidi"/>
          <w:sz w:val="24"/>
          <w:szCs w:val="24"/>
        </w:rPr>
        <w:t>10</w:t>
      </w:r>
      <w:r w:rsidR="00EE1064" w:rsidRPr="004C7DBF">
        <w:rPr>
          <w:rFonts w:asciiTheme="majorBidi" w:hAnsiTheme="majorBidi" w:cstheme="majorBidi"/>
          <w:sz w:val="24"/>
          <w:szCs w:val="24"/>
        </w:rPr>
        <w:t>.</w:t>
      </w:r>
      <w:r w:rsidR="00E80DE8" w:rsidRPr="004C7DBF">
        <w:rPr>
          <w:rFonts w:asciiTheme="majorBidi" w:hAnsiTheme="majorBidi" w:cstheme="majorBidi"/>
          <w:sz w:val="24"/>
          <w:szCs w:val="24"/>
        </w:rPr>
        <w:tab/>
      </w:r>
      <w:r w:rsidR="00EE1064" w:rsidRPr="004C7DBF">
        <w:rPr>
          <w:rFonts w:asciiTheme="majorBidi" w:hAnsiTheme="majorBidi" w:cstheme="majorBidi"/>
          <w:sz w:val="24"/>
          <w:szCs w:val="24"/>
        </w:rPr>
        <w:t xml:space="preserve">As </w:t>
      </w:r>
      <w:r w:rsidR="00DE60D4" w:rsidRPr="004C7DBF">
        <w:rPr>
          <w:rFonts w:asciiTheme="majorBidi" w:hAnsiTheme="majorBidi" w:cstheme="majorBidi"/>
          <w:sz w:val="24"/>
          <w:szCs w:val="24"/>
        </w:rPr>
        <w:t xml:space="preserve">previously </w:t>
      </w:r>
      <w:r w:rsidR="00EE1064" w:rsidRPr="004C7DBF">
        <w:rPr>
          <w:rFonts w:asciiTheme="majorBidi" w:hAnsiTheme="majorBidi" w:cstheme="majorBidi"/>
          <w:sz w:val="24"/>
          <w:szCs w:val="24"/>
        </w:rPr>
        <w:t>re</w:t>
      </w:r>
      <w:r w:rsidR="0035357E" w:rsidRPr="004C7DBF">
        <w:rPr>
          <w:rFonts w:asciiTheme="majorBidi" w:hAnsiTheme="majorBidi" w:cstheme="majorBidi"/>
          <w:sz w:val="24"/>
          <w:szCs w:val="24"/>
        </w:rPr>
        <w:t>ported</w:t>
      </w:r>
      <w:r w:rsidR="00DE60D4" w:rsidRPr="004C7DBF">
        <w:rPr>
          <w:rFonts w:asciiTheme="majorBidi" w:hAnsiTheme="majorBidi" w:cstheme="majorBidi"/>
          <w:sz w:val="24"/>
          <w:szCs w:val="24"/>
        </w:rPr>
        <w:t>,</w:t>
      </w:r>
      <w:r w:rsidR="00EE1064" w:rsidRPr="004C7DBF">
        <w:rPr>
          <w:rFonts w:asciiTheme="majorBidi" w:hAnsiTheme="majorBidi" w:cstheme="majorBidi"/>
          <w:sz w:val="24"/>
          <w:szCs w:val="24"/>
        </w:rPr>
        <w:t xml:space="preserve"> the European Union</w:t>
      </w:r>
      <w:r w:rsidR="00DE60D4" w:rsidRPr="004C7DBF">
        <w:rPr>
          <w:rFonts w:asciiTheme="majorBidi" w:hAnsiTheme="majorBidi" w:cstheme="majorBidi"/>
          <w:sz w:val="24"/>
          <w:szCs w:val="24"/>
        </w:rPr>
        <w:t xml:space="preserve"> </w:t>
      </w:r>
      <w:r w:rsidR="00DE60D4" w:rsidRPr="00262BF9">
        <w:rPr>
          <w:rFonts w:asciiTheme="majorBidi" w:hAnsiTheme="majorBidi" w:cstheme="majorBidi"/>
          <w:sz w:val="24"/>
          <w:szCs w:val="24"/>
          <w:rPrChange w:id="127" w:author="srandall702@gmail.com" w:date="2023-04-24T10:24:00Z">
            <w:rPr>
              <w:rFonts w:asciiTheme="majorBidi" w:hAnsiTheme="majorBidi" w:cstheme="majorBidi"/>
              <w:sz w:val="24"/>
              <w:szCs w:val="24"/>
              <w:highlight w:val="green"/>
            </w:rPr>
          </w:rPrChange>
        </w:rPr>
        <w:t>informed the Secretariat that</w:t>
      </w:r>
      <w:r w:rsidR="00EE1064" w:rsidRPr="00262BF9">
        <w:rPr>
          <w:rFonts w:asciiTheme="majorBidi" w:hAnsiTheme="majorBidi" w:cstheme="majorBidi"/>
          <w:sz w:val="24"/>
          <w:szCs w:val="24"/>
          <w:rPrChange w:id="128" w:author="srandall702@gmail.com" w:date="2023-04-24T10:24:00Z">
            <w:rPr>
              <w:rFonts w:asciiTheme="majorBidi" w:hAnsiTheme="majorBidi" w:cstheme="majorBidi"/>
              <w:sz w:val="24"/>
              <w:szCs w:val="24"/>
              <w:highlight w:val="green"/>
            </w:rPr>
          </w:rPrChange>
        </w:rPr>
        <w:t xml:space="preserve"> two of the three vessel inspections carried out by operation IRINI involved the </w:t>
      </w:r>
      <w:r w:rsidR="00C6152D" w:rsidRPr="00262BF9">
        <w:rPr>
          <w:rFonts w:asciiTheme="majorBidi" w:hAnsiTheme="majorBidi" w:cstheme="majorBidi"/>
          <w:sz w:val="24"/>
          <w:szCs w:val="24"/>
          <w:rPrChange w:id="129" w:author="srandall702@gmail.com" w:date="2023-04-24T10:24:00Z">
            <w:rPr>
              <w:rFonts w:asciiTheme="majorBidi" w:hAnsiTheme="majorBidi" w:cstheme="majorBidi"/>
              <w:sz w:val="24"/>
              <w:szCs w:val="24"/>
              <w:highlight w:val="green"/>
            </w:rPr>
          </w:rPrChange>
        </w:rPr>
        <w:t xml:space="preserve">seizure of </w:t>
      </w:r>
      <w:r w:rsidR="007573EA" w:rsidRPr="00262BF9">
        <w:rPr>
          <w:rFonts w:asciiTheme="majorBidi" w:hAnsiTheme="majorBidi" w:cstheme="majorBidi"/>
          <w:sz w:val="24"/>
          <w:szCs w:val="24"/>
          <w:rPrChange w:id="130" w:author="srandall702@gmail.com" w:date="2023-04-24T10:24:00Z">
            <w:rPr>
              <w:rFonts w:asciiTheme="majorBidi" w:hAnsiTheme="majorBidi" w:cstheme="majorBidi"/>
              <w:sz w:val="24"/>
              <w:szCs w:val="24"/>
              <w:highlight w:val="green"/>
            </w:rPr>
          </w:rPrChange>
        </w:rPr>
        <w:t>cargo</w:t>
      </w:r>
      <w:r w:rsidR="007573EA" w:rsidRPr="004C7DBF">
        <w:rPr>
          <w:rFonts w:asciiTheme="majorBidi" w:hAnsiTheme="majorBidi" w:cstheme="majorBidi"/>
          <w:sz w:val="24"/>
          <w:szCs w:val="24"/>
        </w:rPr>
        <w:t xml:space="preserve"> (specific types of vehicles) </w:t>
      </w:r>
      <w:r w:rsidR="00A00383" w:rsidRPr="004C7DBF">
        <w:rPr>
          <w:rFonts w:asciiTheme="majorBidi" w:hAnsiTheme="majorBidi" w:cstheme="majorBidi"/>
          <w:sz w:val="24"/>
          <w:szCs w:val="24"/>
        </w:rPr>
        <w:t>found onboard</w:t>
      </w:r>
      <w:r w:rsidR="000224F5" w:rsidRPr="004C7DBF">
        <w:rPr>
          <w:rFonts w:asciiTheme="majorBidi" w:hAnsiTheme="majorBidi" w:cstheme="majorBidi"/>
          <w:sz w:val="24"/>
          <w:szCs w:val="24"/>
        </w:rPr>
        <w:t xml:space="preserve"> that was determined by the operation to be prohibited</w:t>
      </w:r>
      <w:r w:rsidR="00DE60D4" w:rsidRPr="004C7DBF">
        <w:rPr>
          <w:rFonts w:asciiTheme="majorBidi" w:hAnsiTheme="majorBidi" w:cstheme="majorBidi"/>
          <w:sz w:val="24"/>
          <w:szCs w:val="24"/>
        </w:rPr>
        <w:t xml:space="preserve"> under the arms embargo</w:t>
      </w:r>
      <w:r w:rsidR="007573EA" w:rsidRPr="004C7DBF">
        <w:rPr>
          <w:rFonts w:asciiTheme="majorBidi" w:hAnsiTheme="majorBidi" w:cstheme="majorBidi"/>
          <w:sz w:val="24"/>
          <w:szCs w:val="24"/>
        </w:rPr>
        <w:t xml:space="preserve">. </w:t>
      </w:r>
      <w:r w:rsidR="00402391">
        <w:rPr>
          <w:rFonts w:asciiTheme="majorBidi" w:hAnsiTheme="majorBidi" w:cstheme="majorBidi"/>
          <w:sz w:val="24"/>
          <w:szCs w:val="24"/>
        </w:rPr>
        <w:t>According to the European Union, a final decision on the disposal of th</w:t>
      </w:r>
      <w:ins w:id="131" w:author="srandall702@gmail.com" w:date="2023-04-24T10:25:00Z">
        <w:r w:rsidR="00262BF9">
          <w:rPr>
            <w:rFonts w:asciiTheme="majorBidi" w:hAnsiTheme="majorBidi" w:cstheme="majorBidi"/>
            <w:sz w:val="24"/>
            <w:szCs w:val="24"/>
          </w:rPr>
          <w:t>o</w:t>
        </w:r>
      </w:ins>
      <w:del w:id="132" w:author="srandall702@gmail.com" w:date="2023-04-24T10:25:00Z">
        <w:r w:rsidR="00402391" w:rsidDel="00262BF9">
          <w:rPr>
            <w:rFonts w:asciiTheme="majorBidi" w:hAnsiTheme="majorBidi" w:cstheme="majorBidi"/>
            <w:sz w:val="24"/>
            <w:szCs w:val="24"/>
          </w:rPr>
          <w:delText>e</w:delText>
        </w:r>
      </w:del>
      <w:r w:rsidR="00402391">
        <w:rPr>
          <w:rFonts w:asciiTheme="majorBidi" w:hAnsiTheme="majorBidi" w:cstheme="majorBidi"/>
          <w:sz w:val="24"/>
          <w:szCs w:val="24"/>
        </w:rPr>
        <w:t xml:space="preserve">se vehicles is pending. </w:t>
      </w:r>
      <w:r w:rsidR="001D1FC7" w:rsidRPr="004C7DBF">
        <w:rPr>
          <w:rFonts w:asciiTheme="majorBidi" w:hAnsiTheme="majorBidi" w:cstheme="majorBidi"/>
          <w:sz w:val="24"/>
          <w:szCs w:val="24"/>
        </w:rPr>
        <w:t xml:space="preserve">The </w:t>
      </w:r>
      <w:r w:rsidR="00DE57CB" w:rsidRPr="004C7DBF">
        <w:rPr>
          <w:rFonts w:asciiTheme="majorBidi" w:hAnsiTheme="majorBidi" w:cstheme="majorBidi"/>
          <w:sz w:val="24"/>
          <w:szCs w:val="24"/>
        </w:rPr>
        <w:t xml:space="preserve">Security Council </w:t>
      </w:r>
      <w:r w:rsidR="001D1FC7" w:rsidRPr="004C7DBF">
        <w:rPr>
          <w:rFonts w:asciiTheme="majorBidi" w:hAnsiTheme="majorBidi" w:cstheme="majorBidi"/>
          <w:sz w:val="24"/>
          <w:szCs w:val="24"/>
        </w:rPr>
        <w:t>Committee</w:t>
      </w:r>
      <w:r w:rsidR="00DE57CB" w:rsidRPr="004C7DBF">
        <w:rPr>
          <w:rFonts w:asciiTheme="majorBidi" w:hAnsiTheme="majorBidi" w:cstheme="majorBidi"/>
          <w:sz w:val="24"/>
          <w:szCs w:val="24"/>
        </w:rPr>
        <w:t xml:space="preserve"> established pursuant to resolution </w:t>
      </w:r>
      <w:hyperlink r:id="rId23" w:history="1">
        <w:r w:rsidR="00C334BA" w:rsidRPr="004C7DBF">
          <w:rPr>
            <w:rStyle w:val="Hyperlink"/>
            <w:rFonts w:asciiTheme="majorBidi" w:hAnsiTheme="majorBidi" w:cstheme="majorBidi"/>
            <w:sz w:val="24"/>
            <w:szCs w:val="24"/>
            <w:u w:val="none"/>
          </w:rPr>
          <w:t>1970 (2011)</w:t>
        </w:r>
      </w:hyperlink>
      <w:r w:rsidR="00C334BA" w:rsidRPr="004C7DBF">
        <w:rPr>
          <w:rFonts w:asciiTheme="majorBidi" w:hAnsiTheme="majorBidi" w:cstheme="majorBidi"/>
          <w:sz w:val="24"/>
          <w:szCs w:val="24"/>
        </w:rPr>
        <w:t xml:space="preserve"> </w:t>
      </w:r>
      <w:r w:rsidR="00DE57CB" w:rsidRPr="004C7DBF">
        <w:rPr>
          <w:rFonts w:asciiTheme="majorBidi" w:hAnsiTheme="majorBidi" w:cstheme="majorBidi"/>
          <w:sz w:val="24"/>
          <w:szCs w:val="24"/>
        </w:rPr>
        <w:t>concerning Libya</w:t>
      </w:r>
      <w:r w:rsidR="001D1FC7" w:rsidRPr="004C7DBF">
        <w:rPr>
          <w:rFonts w:asciiTheme="majorBidi" w:hAnsiTheme="majorBidi" w:cstheme="majorBidi"/>
          <w:sz w:val="24"/>
          <w:szCs w:val="24"/>
        </w:rPr>
        <w:t xml:space="preserve"> </w:t>
      </w:r>
      <w:del w:id="133" w:author="srandall702@gmail.com" w:date="2023-04-24T10:25:00Z">
        <w:r w:rsidR="00402391" w:rsidDel="00262BF9">
          <w:rPr>
            <w:rFonts w:asciiTheme="majorBidi" w:hAnsiTheme="majorBidi" w:cstheme="majorBidi"/>
            <w:sz w:val="24"/>
            <w:szCs w:val="24"/>
          </w:rPr>
          <w:delText xml:space="preserve">(“the Committee”) </w:delText>
        </w:r>
      </w:del>
      <w:r w:rsidR="007573EA" w:rsidRPr="004C7DBF">
        <w:rPr>
          <w:rFonts w:asciiTheme="majorBidi" w:hAnsiTheme="majorBidi" w:cstheme="majorBidi"/>
          <w:sz w:val="24"/>
          <w:szCs w:val="24"/>
        </w:rPr>
        <w:t>has not</w:t>
      </w:r>
      <w:r w:rsidR="008B10A5" w:rsidRPr="004C7DBF">
        <w:rPr>
          <w:rFonts w:asciiTheme="majorBidi" w:hAnsiTheme="majorBidi" w:cstheme="majorBidi"/>
          <w:sz w:val="24"/>
          <w:szCs w:val="24"/>
        </w:rPr>
        <w:t xml:space="preserve"> </w:t>
      </w:r>
      <w:r w:rsidR="007573EA" w:rsidRPr="004C7DBF">
        <w:rPr>
          <w:rFonts w:asciiTheme="majorBidi" w:hAnsiTheme="majorBidi" w:cstheme="majorBidi"/>
          <w:sz w:val="24"/>
          <w:szCs w:val="24"/>
        </w:rPr>
        <w:t xml:space="preserve">expressed a position </w:t>
      </w:r>
      <w:r w:rsidR="00A00383" w:rsidRPr="004C7DBF">
        <w:rPr>
          <w:rFonts w:asciiTheme="majorBidi" w:hAnsiTheme="majorBidi" w:cstheme="majorBidi"/>
          <w:sz w:val="24"/>
          <w:szCs w:val="24"/>
        </w:rPr>
        <w:t>on the</w:t>
      </w:r>
      <w:del w:id="134" w:author="srandall702@gmail.com" w:date="2023-04-24T10:25:00Z">
        <w:r w:rsidR="00A00383" w:rsidRPr="004C7DBF" w:rsidDel="00262BF9">
          <w:rPr>
            <w:rFonts w:asciiTheme="majorBidi" w:hAnsiTheme="majorBidi" w:cstheme="majorBidi"/>
            <w:sz w:val="24"/>
            <w:szCs w:val="24"/>
          </w:rPr>
          <w:delText>se</w:delText>
        </w:r>
      </w:del>
      <w:r w:rsidR="00A00383" w:rsidRPr="004C7DBF">
        <w:rPr>
          <w:rFonts w:asciiTheme="majorBidi" w:hAnsiTheme="majorBidi" w:cstheme="majorBidi"/>
          <w:sz w:val="24"/>
          <w:szCs w:val="24"/>
        </w:rPr>
        <w:t xml:space="preserve"> vehicles in relation to the arms embargo. </w:t>
      </w:r>
      <w:r w:rsidR="007573EA" w:rsidRPr="004C7DBF">
        <w:rPr>
          <w:rFonts w:asciiTheme="majorBidi" w:hAnsiTheme="majorBidi" w:cstheme="majorBidi"/>
          <w:sz w:val="24"/>
          <w:szCs w:val="24"/>
        </w:rPr>
        <w:t xml:space="preserve"> </w:t>
      </w:r>
      <w:r w:rsidR="00B73B17" w:rsidRPr="004C7DBF">
        <w:rPr>
          <w:rFonts w:asciiTheme="majorBidi" w:hAnsiTheme="majorBidi" w:cstheme="majorBidi"/>
          <w:sz w:val="24"/>
          <w:szCs w:val="24"/>
        </w:rPr>
        <w:t xml:space="preserve"> </w:t>
      </w:r>
    </w:p>
    <w:p w14:paraId="7602CB99" w14:textId="77777777" w:rsidR="00B554DA" w:rsidRPr="004C7DBF" w:rsidRDefault="00B554DA" w:rsidP="004C7DBF">
      <w:pPr>
        <w:jc w:val="both"/>
        <w:rPr>
          <w:rFonts w:asciiTheme="majorBidi" w:hAnsiTheme="majorBidi" w:cstheme="majorBidi"/>
          <w:sz w:val="24"/>
          <w:szCs w:val="24"/>
        </w:rPr>
      </w:pPr>
    </w:p>
    <w:p w14:paraId="76CE716F" w14:textId="7744D447" w:rsidR="0035357E" w:rsidRPr="004C7DBF" w:rsidRDefault="0044269C" w:rsidP="004C7DBF">
      <w:pPr>
        <w:pStyle w:val="ListParagraph"/>
        <w:numPr>
          <w:ilvl w:val="0"/>
          <w:numId w:val="1"/>
        </w:numPr>
        <w:jc w:val="both"/>
        <w:rPr>
          <w:rFonts w:asciiTheme="majorBidi" w:hAnsiTheme="majorBidi" w:cstheme="majorBidi"/>
          <w:b/>
          <w:bCs/>
          <w:sz w:val="24"/>
          <w:szCs w:val="24"/>
        </w:rPr>
      </w:pPr>
      <w:r w:rsidRPr="004C7DBF">
        <w:rPr>
          <w:rFonts w:asciiTheme="majorBidi" w:hAnsiTheme="majorBidi" w:cstheme="majorBidi"/>
          <w:b/>
          <w:bCs/>
          <w:sz w:val="24"/>
          <w:szCs w:val="24"/>
        </w:rPr>
        <w:t xml:space="preserve">Reporting </w:t>
      </w:r>
      <w:r w:rsidR="00A86648" w:rsidRPr="004C7DBF">
        <w:rPr>
          <w:rFonts w:asciiTheme="majorBidi" w:hAnsiTheme="majorBidi" w:cstheme="majorBidi"/>
          <w:b/>
          <w:bCs/>
          <w:sz w:val="24"/>
          <w:szCs w:val="24"/>
        </w:rPr>
        <w:t>o</w:t>
      </w:r>
      <w:r w:rsidRPr="004C7DBF">
        <w:rPr>
          <w:rFonts w:asciiTheme="majorBidi" w:hAnsiTheme="majorBidi" w:cstheme="majorBidi"/>
          <w:b/>
          <w:bCs/>
          <w:sz w:val="24"/>
          <w:szCs w:val="24"/>
        </w:rPr>
        <w:t>bligations and sharing of relevant information</w:t>
      </w:r>
    </w:p>
    <w:p w14:paraId="3B17AA0E" w14:textId="3AF94D67" w:rsidR="0044269C" w:rsidRPr="004C7DBF" w:rsidRDefault="0044269C" w:rsidP="004C7DBF">
      <w:pPr>
        <w:jc w:val="both"/>
        <w:rPr>
          <w:rFonts w:asciiTheme="majorBidi" w:hAnsiTheme="majorBidi" w:cstheme="majorBidi"/>
          <w:sz w:val="24"/>
          <w:szCs w:val="24"/>
        </w:rPr>
      </w:pPr>
      <w:r w:rsidRPr="004C7DBF">
        <w:rPr>
          <w:rFonts w:asciiTheme="majorBidi" w:hAnsiTheme="majorBidi" w:cstheme="majorBidi"/>
          <w:sz w:val="24"/>
          <w:szCs w:val="24"/>
        </w:rPr>
        <w:t>1</w:t>
      </w:r>
      <w:r w:rsidR="004A2154" w:rsidRPr="004C7DBF">
        <w:rPr>
          <w:rFonts w:asciiTheme="majorBidi" w:hAnsiTheme="majorBidi" w:cstheme="majorBidi"/>
          <w:sz w:val="24"/>
          <w:szCs w:val="24"/>
        </w:rPr>
        <w:t>1</w:t>
      </w:r>
      <w:r w:rsidRPr="004C7DBF">
        <w:rPr>
          <w:rFonts w:asciiTheme="majorBidi" w:hAnsiTheme="majorBidi" w:cstheme="majorBidi"/>
          <w:sz w:val="24"/>
          <w:szCs w:val="24"/>
        </w:rPr>
        <w:t>.</w:t>
      </w:r>
      <w:r w:rsidRPr="004C7DBF">
        <w:rPr>
          <w:rFonts w:asciiTheme="majorBidi" w:hAnsiTheme="majorBidi" w:cstheme="majorBidi"/>
          <w:sz w:val="24"/>
          <w:szCs w:val="24"/>
        </w:rPr>
        <w:tab/>
      </w:r>
      <w:ins w:id="135" w:author="srandall702@gmail.com" w:date="2023-04-24T10:27:00Z">
        <w:r w:rsidR="00B05660">
          <w:rPr>
            <w:rFonts w:asciiTheme="majorBidi" w:hAnsiTheme="majorBidi" w:cstheme="majorBidi"/>
            <w:sz w:val="24"/>
            <w:szCs w:val="24"/>
          </w:rPr>
          <w:t>Under</w:t>
        </w:r>
      </w:ins>
      <w:del w:id="136" w:author="srandall702@gmail.com" w:date="2023-04-24T10:27:00Z">
        <w:r w:rsidR="00855F05" w:rsidDel="00B05660">
          <w:rPr>
            <w:rFonts w:asciiTheme="majorBidi" w:hAnsiTheme="majorBidi" w:cstheme="majorBidi"/>
            <w:sz w:val="24"/>
            <w:szCs w:val="24"/>
          </w:rPr>
          <w:delText>In</w:delText>
        </w:r>
      </w:del>
      <w:r w:rsidR="00855F05">
        <w:rPr>
          <w:rFonts w:asciiTheme="majorBidi" w:hAnsiTheme="majorBidi" w:cstheme="majorBidi"/>
          <w:sz w:val="24"/>
          <w:szCs w:val="24"/>
        </w:rPr>
        <w:t xml:space="preserve"> </w:t>
      </w:r>
      <w:r w:rsidRPr="004C7DBF">
        <w:rPr>
          <w:rFonts w:asciiTheme="majorBidi" w:hAnsiTheme="majorBidi" w:cstheme="majorBidi"/>
          <w:sz w:val="24"/>
          <w:szCs w:val="24"/>
        </w:rPr>
        <w:t xml:space="preserve">paragraph 10 of resolution </w:t>
      </w:r>
      <w:hyperlink r:id="rId24" w:history="1">
        <w:r w:rsidR="00C334BA" w:rsidRPr="004C7DBF">
          <w:rPr>
            <w:rStyle w:val="Hyperlink"/>
            <w:rFonts w:asciiTheme="majorBidi" w:hAnsiTheme="majorBidi" w:cstheme="majorBidi"/>
            <w:sz w:val="24"/>
            <w:szCs w:val="24"/>
            <w:u w:val="none"/>
          </w:rPr>
          <w:t>2292 (2016)</w:t>
        </w:r>
      </w:hyperlink>
      <w:r w:rsidRPr="004C7DBF">
        <w:rPr>
          <w:rFonts w:asciiTheme="majorBidi" w:hAnsiTheme="majorBidi" w:cstheme="majorBidi"/>
          <w:sz w:val="24"/>
          <w:szCs w:val="24"/>
        </w:rPr>
        <w:t xml:space="preserve">, Member States acting under the authorizations set out in that resolution were </w:t>
      </w:r>
      <w:r w:rsidR="00601A2D" w:rsidRPr="004C7DBF">
        <w:rPr>
          <w:rFonts w:asciiTheme="majorBidi" w:hAnsiTheme="majorBidi" w:cstheme="majorBidi"/>
          <w:sz w:val="24"/>
          <w:szCs w:val="24"/>
        </w:rPr>
        <w:t>required to report</w:t>
      </w:r>
      <w:r w:rsidRPr="004C7DBF">
        <w:rPr>
          <w:rFonts w:asciiTheme="majorBidi" w:hAnsiTheme="majorBidi" w:cstheme="majorBidi"/>
          <w:sz w:val="24"/>
          <w:szCs w:val="24"/>
        </w:rPr>
        <w:t xml:space="preserve"> to the Committee</w:t>
      </w:r>
      <w:r w:rsidR="00951201" w:rsidRPr="004C7DBF">
        <w:rPr>
          <w:rFonts w:asciiTheme="majorBidi" w:hAnsiTheme="majorBidi" w:cstheme="majorBidi"/>
          <w:sz w:val="24"/>
          <w:szCs w:val="24"/>
        </w:rPr>
        <w:t xml:space="preserve"> on </w:t>
      </w:r>
      <w:r w:rsidR="00325A6E" w:rsidRPr="004C7DBF">
        <w:rPr>
          <w:rFonts w:asciiTheme="majorBidi" w:hAnsiTheme="majorBidi" w:cstheme="majorBidi"/>
          <w:sz w:val="24"/>
          <w:szCs w:val="24"/>
        </w:rPr>
        <w:t>the results o</w:t>
      </w:r>
      <w:ins w:id="137" w:author="srandall702@gmail.com" w:date="2023-04-24T11:46:00Z">
        <w:r w:rsidR="00F40EE3">
          <w:rPr>
            <w:rFonts w:asciiTheme="majorBidi" w:hAnsiTheme="majorBidi" w:cstheme="majorBidi"/>
            <w:sz w:val="24"/>
            <w:szCs w:val="24"/>
          </w:rPr>
          <w:t>f</w:t>
        </w:r>
      </w:ins>
      <w:del w:id="138" w:author="srandall702@gmail.com" w:date="2023-04-24T11:46:00Z">
        <w:r w:rsidR="00325A6E" w:rsidRPr="004C7DBF" w:rsidDel="00F40EE3">
          <w:rPr>
            <w:rFonts w:asciiTheme="majorBidi" w:hAnsiTheme="majorBidi" w:cstheme="majorBidi"/>
            <w:sz w:val="24"/>
            <w:szCs w:val="24"/>
          </w:rPr>
          <w:delText>n</w:delText>
        </w:r>
      </w:del>
      <w:r w:rsidR="00325A6E" w:rsidRPr="004C7DBF">
        <w:rPr>
          <w:rFonts w:asciiTheme="majorBidi" w:hAnsiTheme="majorBidi" w:cstheme="majorBidi"/>
          <w:sz w:val="24"/>
          <w:szCs w:val="24"/>
        </w:rPr>
        <w:t xml:space="preserve"> the </w:t>
      </w:r>
      <w:r w:rsidR="00951201" w:rsidRPr="004C7DBF">
        <w:rPr>
          <w:rFonts w:asciiTheme="majorBidi" w:hAnsiTheme="majorBidi" w:cstheme="majorBidi"/>
          <w:sz w:val="24"/>
          <w:szCs w:val="24"/>
        </w:rPr>
        <w:t>inspections undertaken</w:t>
      </w:r>
      <w:r w:rsidRPr="004C7DBF">
        <w:rPr>
          <w:rFonts w:asciiTheme="majorBidi" w:hAnsiTheme="majorBidi" w:cstheme="majorBidi"/>
          <w:sz w:val="24"/>
          <w:szCs w:val="24"/>
        </w:rPr>
        <w:t xml:space="preserve">. </w:t>
      </w:r>
      <w:del w:id="139" w:author="srandall702@gmail.com" w:date="2023-04-24T10:30:00Z">
        <w:r w:rsidRPr="004C7DBF" w:rsidDel="00B05660">
          <w:rPr>
            <w:rFonts w:asciiTheme="majorBidi" w:hAnsiTheme="majorBidi" w:cstheme="majorBidi"/>
            <w:sz w:val="24"/>
            <w:szCs w:val="24"/>
          </w:rPr>
          <w:delText xml:space="preserve">In addition, </w:delText>
        </w:r>
        <w:r w:rsidR="005D3AA4" w:rsidDel="00B05660">
          <w:rPr>
            <w:rFonts w:asciiTheme="majorBidi" w:hAnsiTheme="majorBidi" w:cstheme="majorBidi"/>
            <w:sz w:val="24"/>
            <w:szCs w:val="24"/>
          </w:rPr>
          <w:delText>i</w:delText>
        </w:r>
      </w:del>
      <w:ins w:id="140" w:author="srandall702@gmail.com" w:date="2023-04-24T10:30:00Z">
        <w:r w:rsidR="00B05660">
          <w:rPr>
            <w:rFonts w:asciiTheme="majorBidi" w:hAnsiTheme="majorBidi" w:cstheme="majorBidi"/>
            <w:sz w:val="24"/>
            <w:szCs w:val="24"/>
          </w:rPr>
          <w:t>I</w:t>
        </w:r>
      </w:ins>
      <w:r w:rsidR="005D3AA4">
        <w:rPr>
          <w:rFonts w:asciiTheme="majorBidi" w:hAnsiTheme="majorBidi" w:cstheme="majorBidi"/>
          <w:sz w:val="24"/>
          <w:szCs w:val="24"/>
        </w:rPr>
        <w:t>n</w:t>
      </w:r>
      <w:r w:rsidR="005D3AA4" w:rsidRPr="004C7DBF">
        <w:rPr>
          <w:rFonts w:asciiTheme="majorBidi" w:hAnsiTheme="majorBidi" w:cstheme="majorBidi"/>
          <w:sz w:val="24"/>
          <w:szCs w:val="24"/>
        </w:rPr>
        <w:t xml:space="preserve"> </w:t>
      </w:r>
      <w:r w:rsidR="00D77577" w:rsidRPr="004C7DBF">
        <w:rPr>
          <w:rFonts w:asciiTheme="majorBidi" w:hAnsiTheme="majorBidi" w:cstheme="majorBidi"/>
          <w:sz w:val="24"/>
          <w:szCs w:val="24"/>
        </w:rPr>
        <w:t xml:space="preserve">paragraph 11 of the same resolution, </w:t>
      </w:r>
      <w:r w:rsidRPr="004C7DBF">
        <w:rPr>
          <w:rFonts w:asciiTheme="majorBidi" w:hAnsiTheme="majorBidi" w:cstheme="majorBidi"/>
          <w:sz w:val="24"/>
          <w:szCs w:val="24"/>
        </w:rPr>
        <w:t xml:space="preserve">Member States and the Libyan authorities were encouraged to share relevant information with the Committee and </w:t>
      </w:r>
      <w:r w:rsidRPr="004C7DBF">
        <w:rPr>
          <w:rFonts w:asciiTheme="majorBidi" w:hAnsiTheme="majorBidi" w:cstheme="majorBidi"/>
          <w:sz w:val="24"/>
          <w:szCs w:val="24"/>
        </w:rPr>
        <w:lastRenderedPageBreak/>
        <w:t xml:space="preserve">with those Member States acting under the </w:t>
      </w:r>
      <w:proofErr w:type="gramStart"/>
      <w:r w:rsidRPr="004C7DBF">
        <w:rPr>
          <w:rFonts w:asciiTheme="majorBidi" w:hAnsiTheme="majorBidi" w:cstheme="majorBidi"/>
          <w:sz w:val="24"/>
          <w:szCs w:val="24"/>
        </w:rPr>
        <w:t>aforementioned authorizations</w:t>
      </w:r>
      <w:proofErr w:type="gramEnd"/>
      <w:r w:rsidRPr="004C7DBF">
        <w:rPr>
          <w:rFonts w:asciiTheme="majorBidi" w:hAnsiTheme="majorBidi" w:cstheme="majorBidi"/>
          <w:sz w:val="24"/>
          <w:szCs w:val="24"/>
        </w:rPr>
        <w:t xml:space="preserve">. The Panel of Experts was also encouraged to share relevant information with the latter. </w:t>
      </w:r>
    </w:p>
    <w:p w14:paraId="31AE7D9F" w14:textId="14A86ECD" w:rsidR="002734EB" w:rsidRPr="004C7DBF" w:rsidRDefault="001D1FC7" w:rsidP="004C7DBF">
      <w:pPr>
        <w:jc w:val="both"/>
        <w:rPr>
          <w:rFonts w:asciiTheme="majorBidi" w:hAnsiTheme="majorBidi" w:cstheme="majorBidi"/>
          <w:sz w:val="24"/>
          <w:szCs w:val="24"/>
        </w:rPr>
      </w:pPr>
      <w:r w:rsidRPr="004C7DBF">
        <w:rPr>
          <w:rFonts w:asciiTheme="majorBidi" w:hAnsiTheme="majorBidi" w:cstheme="majorBidi"/>
          <w:sz w:val="24"/>
          <w:szCs w:val="24"/>
        </w:rPr>
        <w:t>1</w:t>
      </w:r>
      <w:r w:rsidR="004A2154" w:rsidRPr="004C7DBF">
        <w:rPr>
          <w:rFonts w:asciiTheme="majorBidi" w:hAnsiTheme="majorBidi" w:cstheme="majorBidi"/>
          <w:sz w:val="24"/>
          <w:szCs w:val="24"/>
        </w:rPr>
        <w:t>2</w:t>
      </w:r>
      <w:r w:rsidR="0044269C" w:rsidRPr="004C7DBF">
        <w:rPr>
          <w:rFonts w:asciiTheme="majorBidi" w:hAnsiTheme="majorBidi" w:cstheme="majorBidi"/>
          <w:sz w:val="24"/>
          <w:szCs w:val="24"/>
        </w:rPr>
        <w:t>.</w:t>
      </w:r>
      <w:r w:rsidR="0044269C" w:rsidRPr="004C7DBF">
        <w:rPr>
          <w:rFonts w:asciiTheme="majorBidi" w:hAnsiTheme="majorBidi" w:cstheme="majorBidi"/>
          <w:sz w:val="24"/>
          <w:szCs w:val="24"/>
        </w:rPr>
        <w:tab/>
        <w:t xml:space="preserve">During the reporting period, </w:t>
      </w:r>
      <w:r w:rsidR="00C33471" w:rsidRPr="004C7DBF">
        <w:rPr>
          <w:rFonts w:asciiTheme="majorBidi" w:hAnsiTheme="majorBidi" w:cstheme="majorBidi"/>
          <w:sz w:val="24"/>
          <w:szCs w:val="24"/>
        </w:rPr>
        <w:t xml:space="preserve">the </w:t>
      </w:r>
      <w:r w:rsidR="0044269C" w:rsidRPr="004C7DBF">
        <w:rPr>
          <w:rFonts w:asciiTheme="majorBidi" w:hAnsiTheme="majorBidi" w:cstheme="majorBidi"/>
          <w:sz w:val="24"/>
          <w:szCs w:val="24"/>
        </w:rPr>
        <w:t xml:space="preserve">European Union conveyed </w:t>
      </w:r>
      <w:r w:rsidR="00164ECC" w:rsidRPr="004C7DBF">
        <w:rPr>
          <w:rFonts w:asciiTheme="majorBidi" w:hAnsiTheme="majorBidi" w:cstheme="majorBidi"/>
          <w:sz w:val="24"/>
          <w:szCs w:val="24"/>
        </w:rPr>
        <w:t>three</w:t>
      </w:r>
      <w:r w:rsidR="0044269C" w:rsidRPr="004C7DBF">
        <w:rPr>
          <w:rFonts w:asciiTheme="majorBidi" w:hAnsiTheme="majorBidi" w:cstheme="majorBidi"/>
          <w:sz w:val="24"/>
          <w:szCs w:val="24"/>
        </w:rPr>
        <w:t xml:space="preserve"> inspection reports</w:t>
      </w:r>
      <w:r w:rsidR="00C33471" w:rsidRPr="004C7DBF">
        <w:rPr>
          <w:rFonts w:asciiTheme="majorBidi" w:hAnsiTheme="majorBidi" w:cstheme="majorBidi"/>
          <w:sz w:val="24"/>
          <w:szCs w:val="24"/>
        </w:rPr>
        <w:t xml:space="preserve"> and </w:t>
      </w:r>
      <w:r w:rsidR="00D43BAC">
        <w:rPr>
          <w:rFonts w:asciiTheme="majorBidi" w:hAnsiTheme="majorBidi" w:cstheme="majorBidi"/>
          <w:sz w:val="24"/>
          <w:szCs w:val="24"/>
        </w:rPr>
        <w:t xml:space="preserve">four </w:t>
      </w:r>
      <w:r w:rsidR="00C33471" w:rsidRPr="004C7DBF">
        <w:rPr>
          <w:rFonts w:asciiTheme="majorBidi" w:hAnsiTheme="majorBidi" w:cstheme="majorBidi"/>
          <w:sz w:val="24"/>
          <w:szCs w:val="24"/>
        </w:rPr>
        <w:t xml:space="preserve">attempted inspection reports </w:t>
      </w:r>
      <w:r w:rsidR="0044269C" w:rsidRPr="004C7DBF">
        <w:rPr>
          <w:rFonts w:asciiTheme="majorBidi" w:hAnsiTheme="majorBidi" w:cstheme="majorBidi"/>
          <w:sz w:val="24"/>
          <w:szCs w:val="24"/>
        </w:rPr>
        <w:t>to the Committee</w:t>
      </w:r>
      <w:r w:rsidR="00C33471" w:rsidRPr="004C7DBF">
        <w:rPr>
          <w:rFonts w:asciiTheme="majorBidi" w:hAnsiTheme="majorBidi" w:cstheme="majorBidi"/>
          <w:sz w:val="24"/>
          <w:szCs w:val="24"/>
        </w:rPr>
        <w:t xml:space="preserve">. </w:t>
      </w:r>
      <w:r w:rsidR="00B94224" w:rsidRPr="004C7DBF">
        <w:rPr>
          <w:rFonts w:asciiTheme="majorBidi" w:hAnsiTheme="majorBidi" w:cstheme="majorBidi"/>
          <w:sz w:val="24"/>
          <w:szCs w:val="24"/>
        </w:rPr>
        <w:t>With respect to one of the</w:t>
      </w:r>
      <w:r w:rsidR="00C33471" w:rsidRPr="004C7DBF">
        <w:rPr>
          <w:rFonts w:asciiTheme="majorBidi" w:hAnsiTheme="majorBidi" w:cstheme="majorBidi"/>
          <w:sz w:val="24"/>
          <w:szCs w:val="24"/>
        </w:rPr>
        <w:t xml:space="preserve"> inspection reports, </w:t>
      </w:r>
      <w:r w:rsidR="00B94224" w:rsidRPr="004C7DBF">
        <w:rPr>
          <w:rFonts w:asciiTheme="majorBidi" w:hAnsiTheme="majorBidi" w:cstheme="majorBidi"/>
          <w:sz w:val="24"/>
          <w:szCs w:val="24"/>
        </w:rPr>
        <w:t>the European Union submitted a subsequent written report</w:t>
      </w:r>
      <w:r w:rsidR="00C33471" w:rsidRPr="004C7DBF">
        <w:rPr>
          <w:rFonts w:asciiTheme="majorBidi" w:hAnsiTheme="majorBidi" w:cstheme="majorBidi"/>
          <w:sz w:val="24"/>
          <w:szCs w:val="24"/>
        </w:rPr>
        <w:t xml:space="preserve">. </w:t>
      </w:r>
      <w:r w:rsidR="002734EB" w:rsidRPr="004C7DBF">
        <w:rPr>
          <w:rFonts w:asciiTheme="majorBidi" w:hAnsiTheme="majorBidi" w:cstheme="majorBidi"/>
          <w:sz w:val="24"/>
          <w:szCs w:val="24"/>
        </w:rPr>
        <w:t>Operation I</w:t>
      </w:r>
      <w:r w:rsidR="005F0EAA" w:rsidRPr="004C7DBF">
        <w:rPr>
          <w:rFonts w:asciiTheme="majorBidi" w:hAnsiTheme="majorBidi" w:cstheme="majorBidi"/>
          <w:sz w:val="24"/>
          <w:szCs w:val="24"/>
        </w:rPr>
        <w:t>RINI</w:t>
      </w:r>
      <w:r w:rsidR="002734EB" w:rsidRPr="004C7DBF">
        <w:rPr>
          <w:rFonts w:asciiTheme="majorBidi" w:hAnsiTheme="majorBidi" w:cstheme="majorBidi"/>
          <w:sz w:val="24"/>
          <w:szCs w:val="24"/>
        </w:rPr>
        <w:t xml:space="preserve"> continued to report strong relations with the European Union Satellite Centre and the Panel of Experts, as well as cooperation with law enforcement agencies, such as the European Border and Coast Guard Agency (</w:t>
      </w:r>
      <w:r w:rsidR="00840A6A" w:rsidRPr="004C7DBF">
        <w:rPr>
          <w:rFonts w:asciiTheme="majorBidi" w:hAnsiTheme="majorBidi" w:cstheme="majorBidi"/>
          <w:sz w:val="24"/>
          <w:szCs w:val="24"/>
        </w:rPr>
        <w:t>F</w:t>
      </w:r>
      <w:ins w:id="141" w:author="srandall702@gmail.com" w:date="2023-04-24T10:34:00Z">
        <w:r w:rsidR="00B05660">
          <w:rPr>
            <w:rFonts w:asciiTheme="majorBidi" w:hAnsiTheme="majorBidi" w:cstheme="majorBidi"/>
            <w:sz w:val="24"/>
            <w:szCs w:val="24"/>
          </w:rPr>
          <w:t>rontex</w:t>
        </w:r>
      </w:ins>
      <w:del w:id="142" w:author="srandall702@gmail.com" w:date="2023-04-24T10:34:00Z">
        <w:r w:rsidR="00840A6A" w:rsidRPr="004C7DBF" w:rsidDel="00B05660">
          <w:rPr>
            <w:rFonts w:asciiTheme="majorBidi" w:hAnsiTheme="majorBidi" w:cstheme="majorBidi"/>
            <w:sz w:val="24"/>
            <w:szCs w:val="24"/>
          </w:rPr>
          <w:delText>RONTEX</w:delText>
        </w:r>
      </w:del>
      <w:r w:rsidR="002734EB" w:rsidRPr="004C7DBF">
        <w:rPr>
          <w:rFonts w:asciiTheme="majorBidi" w:hAnsiTheme="majorBidi" w:cstheme="majorBidi"/>
          <w:sz w:val="24"/>
          <w:szCs w:val="24"/>
        </w:rPr>
        <w:t>) and the European Union Agency for Law Enforcement Cooperation</w:t>
      </w:r>
      <w:r w:rsidR="00840A6A" w:rsidRPr="004C7DBF">
        <w:rPr>
          <w:rFonts w:asciiTheme="majorBidi" w:hAnsiTheme="majorBidi" w:cstheme="majorBidi"/>
          <w:sz w:val="24"/>
          <w:szCs w:val="24"/>
        </w:rPr>
        <w:t xml:space="preserve"> (E</w:t>
      </w:r>
      <w:ins w:id="143" w:author="srandall702@gmail.com" w:date="2023-04-24T11:47:00Z">
        <w:r w:rsidR="00F40EE3">
          <w:rPr>
            <w:rFonts w:asciiTheme="majorBidi" w:hAnsiTheme="majorBidi" w:cstheme="majorBidi"/>
            <w:sz w:val="24"/>
            <w:szCs w:val="24"/>
          </w:rPr>
          <w:t>uropol</w:t>
        </w:r>
      </w:ins>
      <w:del w:id="144" w:author="srandall702@gmail.com" w:date="2023-04-24T11:47:00Z">
        <w:r w:rsidR="00840A6A" w:rsidRPr="004C7DBF" w:rsidDel="00F40EE3">
          <w:rPr>
            <w:rFonts w:asciiTheme="majorBidi" w:hAnsiTheme="majorBidi" w:cstheme="majorBidi"/>
            <w:sz w:val="24"/>
            <w:szCs w:val="24"/>
          </w:rPr>
          <w:delText>UROPOL</w:delText>
        </w:r>
      </w:del>
      <w:r w:rsidR="00840A6A" w:rsidRPr="004C7DBF">
        <w:rPr>
          <w:rFonts w:asciiTheme="majorBidi" w:hAnsiTheme="majorBidi" w:cstheme="majorBidi"/>
          <w:sz w:val="24"/>
          <w:szCs w:val="24"/>
        </w:rPr>
        <w:t>)</w:t>
      </w:r>
      <w:r w:rsidR="002734EB" w:rsidRPr="004C7DBF">
        <w:rPr>
          <w:rFonts w:asciiTheme="majorBidi" w:hAnsiTheme="majorBidi" w:cstheme="majorBidi"/>
          <w:sz w:val="24"/>
          <w:szCs w:val="24"/>
        </w:rPr>
        <w:t xml:space="preserve">. </w:t>
      </w:r>
      <w:r w:rsidR="00303675" w:rsidRPr="004C7DBF">
        <w:rPr>
          <w:rFonts w:asciiTheme="majorBidi" w:hAnsiTheme="majorBidi" w:cstheme="majorBidi"/>
          <w:sz w:val="24"/>
          <w:szCs w:val="24"/>
        </w:rPr>
        <w:t>The</w:t>
      </w:r>
      <w:r w:rsidR="002734EB" w:rsidRPr="004C7DBF">
        <w:rPr>
          <w:rFonts w:asciiTheme="majorBidi" w:hAnsiTheme="majorBidi" w:cstheme="majorBidi"/>
          <w:sz w:val="24"/>
          <w:szCs w:val="24"/>
        </w:rPr>
        <w:t xml:space="preserve"> operation</w:t>
      </w:r>
      <w:r w:rsidR="00303675" w:rsidRPr="004C7DBF">
        <w:rPr>
          <w:rFonts w:asciiTheme="majorBidi" w:hAnsiTheme="majorBidi" w:cstheme="majorBidi"/>
          <w:sz w:val="24"/>
          <w:szCs w:val="24"/>
        </w:rPr>
        <w:t xml:space="preserve"> reported that it</w:t>
      </w:r>
      <w:r w:rsidR="002734EB" w:rsidRPr="004C7DBF">
        <w:rPr>
          <w:rFonts w:asciiTheme="majorBidi" w:hAnsiTheme="majorBidi" w:cstheme="majorBidi"/>
          <w:sz w:val="24"/>
          <w:szCs w:val="24"/>
        </w:rPr>
        <w:t xml:space="preserve"> continued to share information with the Panel of Experts on potential violations of the arms embargo in both eastern and western Libya</w:t>
      </w:r>
      <w:r w:rsidR="000F4096" w:rsidRPr="004C7DBF">
        <w:rPr>
          <w:rFonts w:asciiTheme="majorBidi" w:hAnsiTheme="majorBidi" w:cstheme="majorBidi"/>
          <w:sz w:val="24"/>
          <w:szCs w:val="24"/>
        </w:rPr>
        <w:t>, drawing on aerial and satellite assets in addition to the maritime assets, and through</w:t>
      </w:r>
      <w:ins w:id="145" w:author="srandall702@gmail.com" w:date="2023-04-24T10:36:00Z">
        <w:r w:rsidR="00B05660">
          <w:rPr>
            <w:rFonts w:asciiTheme="majorBidi" w:hAnsiTheme="majorBidi" w:cstheme="majorBidi"/>
            <w:sz w:val="24"/>
            <w:szCs w:val="24"/>
          </w:rPr>
          <w:t xml:space="preserve"> the gathering of</w:t>
        </w:r>
      </w:ins>
      <w:r w:rsidR="000F4096" w:rsidRPr="004C7DBF">
        <w:rPr>
          <w:rFonts w:asciiTheme="majorBidi" w:hAnsiTheme="majorBidi" w:cstheme="majorBidi"/>
          <w:sz w:val="24"/>
          <w:szCs w:val="24"/>
        </w:rPr>
        <w:t xml:space="preserve"> intelligence</w:t>
      </w:r>
      <w:del w:id="146" w:author="srandall702@gmail.com" w:date="2023-04-24T10:36:00Z">
        <w:r w:rsidR="000F4096" w:rsidRPr="004C7DBF" w:rsidDel="00B05660">
          <w:rPr>
            <w:rFonts w:asciiTheme="majorBidi" w:hAnsiTheme="majorBidi" w:cstheme="majorBidi"/>
            <w:sz w:val="24"/>
            <w:szCs w:val="24"/>
          </w:rPr>
          <w:delText xml:space="preserve"> gathering</w:delText>
        </w:r>
      </w:del>
      <w:r w:rsidR="00303675" w:rsidRPr="004C7DBF">
        <w:rPr>
          <w:rFonts w:asciiTheme="majorBidi" w:hAnsiTheme="majorBidi" w:cstheme="majorBidi"/>
          <w:sz w:val="24"/>
          <w:szCs w:val="24"/>
        </w:rPr>
        <w:t>.</w:t>
      </w:r>
      <w:r w:rsidR="00457D1F" w:rsidRPr="004C7DBF">
        <w:rPr>
          <w:rStyle w:val="FootnoteReference"/>
          <w:rFonts w:asciiTheme="majorBidi" w:hAnsiTheme="majorBidi" w:cstheme="majorBidi"/>
          <w:sz w:val="24"/>
          <w:szCs w:val="24"/>
        </w:rPr>
        <w:footnoteReference w:id="11"/>
      </w:r>
    </w:p>
    <w:p w14:paraId="388D87B1" w14:textId="53138691" w:rsidR="00B94224" w:rsidRPr="004C7DBF" w:rsidRDefault="002734EB" w:rsidP="004C7DBF">
      <w:pPr>
        <w:jc w:val="both"/>
        <w:rPr>
          <w:rFonts w:asciiTheme="majorBidi" w:hAnsiTheme="majorBidi" w:cstheme="majorBidi"/>
          <w:sz w:val="24"/>
          <w:szCs w:val="24"/>
        </w:rPr>
      </w:pPr>
      <w:bookmarkStart w:id="149" w:name="_Hlk118773706"/>
      <w:r w:rsidRPr="004C7DBF">
        <w:rPr>
          <w:rFonts w:asciiTheme="majorBidi" w:hAnsiTheme="majorBidi" w:cstheme="majorBidi"/>
          <w:sz w:val="24"/>
          <w:szCs w:val="24"/>
        </w:rPr>
        <w:t>1</w:t>
      </w:r>
      <w:r w:rsidR="004A2154" w:rsidRPr="004C7DBF">
        <w:rPr>
          <w:rFonts w:asciiTheme="majorBidi" w:hAnsiTheme="majorBidi" w:cstheme="majorBidi"/>
          <w:sz w:val="24"/>
          <w:szCs w:val="24"/>
        </w:rPr>
        <w:t>3</w:t>
      </w:r>
      <w:r w:rsidRPr="004C7DBF">
        <w:rPr>
          <w:rFonts w:asciiTheme="majorBidi" w:hAnsiTheme="majorBidi" w:cstheme="majorBidi"/>
          <w:sz w:val="24"/>
          <w:szCs w:val="24"/>
        </w:rPr>
        <w:t>.</w:t>
      </w:r>
      <w:r w:rsidRPr="004C7DBF">
        <w:rPr>
          <w:rFonts w:asciiTheme="majorBidi" w:hAnsiTheme="majorBidi" w:cstheme="majorBidi"/>
          <w:sz w:val="24"/>
          <w:szCs w:val="24"/>
        </w:rPr>
        <w:tab/>
      </w:r>
      <w:r w:rsidR="00C33471" w:rsidRPr="004C7DBF">
        <w:rPr>
          <w:rFonts w:asciiTheme="majorBidi" w:hAnsiTheme="majorBidi" w:cstheme="majorBidi"/>
          <w:sz w:val="24"/>
          <w:szCs w:val="24"/>
        </w:rPr>
        <w:t xml:space="preserve">The Panel of Experts </w:t>
      </w:r>
      <w:r w:rsidR="005779CD" w:rsidRPr="004C7DBF">
        <w:rPr>
          <w:rFonts w:asciiTheme="majorBidi" w:hAnsiTheme="majorBidi" w:cstheme="majorBidi"/>
          <w:sz w:val="24"/>
          <w:szCs w:val="24"/>
        </w:rPr>
        <w:t xml:space="preserve">informed the Secretariat that it continued to maintain </w:t>
      </w:r>
      <w:r w:rsidR="00B42654" w:rsidRPr="004C7DBF">
        <w:rPr>
          <w:rFonts w:asciiTheme="majorBidi" w:hAnsiTheme="majorBidi" w:cstheme="majorBidi"/>
          <w:sz w:val="24"/>
          <w:szCs w:val="24"/>
        </w:rPr>
        <w:t xml:space="preserve">the </w:t>
      </w:r>
      <w:r w:rsidR="005779CD" w:rsidRPr="004C7DBF">
        <w:rPr>
          <w:rFonts w:asciiTheme="majorBidi" w:hAnsiTheme="majorBidi" w:cstheme="majorBidi"/>
          <w:sz w:val="24"/>
          <w:szCs w:val="24"/>
        </w:rPr>
        <w:t xml:space="preserve">procedures for the exchange of information </w:t>
      </w:r>
      <w:r w:rsidR="00164ECC" w:rsidRPr="004C7DBF">
        <w:rPr>
          <w:rFonts w:asciiTheme="majorBidi" w:hAnsiTheme="majorBidi" w:cstheme="majorBidi"/>
          <w:sz w:val="24"/>
          <w:szCs w:val="24"/>
        </w:rPr>
        <w:t>with</w:t>
      </w:r>
      <w:r w:rsidR="005779CD" w:rsidRPr="004C7DBF">
        <w:rPr>
          <w:rFonts w:asciiTheme="majorBidi" w:hAnsiTheme="majorBidi" w:cstheme="majorBidi"/>
          <w:sz w:val="24"/>
          <w:szCs w:val="24"/>
        </w:rPr>
        <w:t xml:space="preserve"> operation IRINI. </w:t>
      </w:r>
      <w:r w:rsidR="00B94224" w:rsidRPr="004C7DBF">
        <w:rPr>
          <w:rFonts w:asciiTheme="majorBidi" w:hAnsiTheme="majorBidi" w:cstheme="majorBidi"/>
          <w:sz w:val="24"/>
          <w:szCs w:val="24"/>
        </w:rPr>
        <w:t xml:space="preserve">Following inspections of the two cargoes determined </w:t>
      </w:r>
      <w:r w:rsidR="005779CD" w:rsidRPr="004C7DBF">
        <w:rPr>
          <w:rFonts w:asciiTheme="majorBidi" w:hAnsiTheme="majorBidi" w:cstheme="majorBidi"/>
          <w:sz w:val="24"/>
          <w:szCs w:val="24"/>
        </w:rPr>
        <w:t>by operation I</w:t>
      </w:r>
      <w:r w:rsidR="005F0EAA" w:rsidRPr="004C7DBF">
        <w:rPr>
          <w:rFonts w:asciiTheme="majorBidi" w:hAnsiTheme="majorBidi" w:cstheme="majorBidi"/>
          <w:sz w:val="24"/>
          <w:szCs w:val="24"/>
        </w:rPr>
        <w:t>RINI</w:t>
      </w:r>
      <w:r w:rsidR="005779CD" w:rsidRPr="004C7DBF">
        <w:rPr>
          <w:rFonts w:asciiTheme="majorBidi" w:hAnsiTheme="majorBidi" w:cstheme="majorBidi"/>
          <w:sz w:val="24"/>
          <w:szCs w:val="24"/>
        </w:rPr>
        <w:t xml:space="preserve"> to </w:t>
      </w:r>
      <w:r w:rsidR="00B94224" w:rsidRPr="004C7DBF">
        <w:rPr>
          <w:rFonts w:asciiTheme="majorBidi" w:hAnsiTheme="majorBidi" w:cstheme="majorBidi"/>
          <w:sz w:val="24"/>
          <w:szCs w:val="24"/>
        </w:rPr>
        <w:t xml:space="preserve">be prohibited, </w:t>
      </w:r>
      <w:r w:rsidR="005779CD" w:rsidRPr="004C7DBF">
        <w:rPr>
          <w:rFonts w:asciiTheme="majorBidi" w:hAnsiTheme="majorBidi" w:cstheme="majorBidi"/>
          <w:sz w:val="24"/>
          <w:szCs w:val="24"/>
        </w:rPr>
        <w:t xml:space="preserve">the Panel’s </w:t>
      </w:r>
      <w:r w:rsidR="0010044D" w:rsidRPr="004C7DBF">
        <w:rPr>
          <w:rFonts w:asciiTheme="majorBidi" w:hAnsiTheme="majorBidi" w:cstheme="majorBidi"/>
          <w:sz w:val="24"/>
          <w:szCs w:val="24"/>
        </w:rPr>
        <w:t xml:space="preserve">investigation of the supply chain </w:t>
      </w:r>
      <w:r w:rsidR="002B6E9C" w:rsidRPr="004C7DBF">
        <w:rPr>
          <w:rFonts w:asciiTheme="majorBidi" w:hAnsiTheme="majorBidi" w:cstheme="majorBidi"/>
          <w:sz w:val="24"/>
          <w:szCs w:val="24"/>
        </w:rPr>
        <w:t>for each continued during the reporting period.</w:t>
      </w:r>
    </w:p>
    <w:p w14:paraId="2DA5A1AD" w14:textId="539C91AD" w:rsidR="0044269C" w:rsidRPr="004C7DBF" w:rsidRDefault="002B6E9C" w:rsidP="004C7DBF">
      <w:pPr>
        <w:jc w:val="both"/>
        <w:rPr>
          <w:rFonts w:asciiTheme="majorBidi" w:hAnsiTheme="majorBidi" w:cstheme="majorBidi"/>
          <w:sz w:val="24"/>
          <w:szCs w:val="24"/>
        </w:rPr>
      </w:pPr>
      <w:r w:rsidRPr="004C7DBF">
        <w:rPr>
          <w:rFonts w:asciiTheme="majorBidi" w:hAnsiTheme="majorBidi" w:cstheme="majorBidi"/>
          <w:sz w:val="24"/>
          <w:szCs w:val="24"/>
        </w:rPr>
        <w:t xml:space="preserve"> </w:t>
      </w:r>
    </w:p>
    <w:bookmarkEnd w:id="149"/>
    <w:p w14:paraId="06BEA549" w14:textId="48EEEAAF" w:rsidR="002B6E9C" w:rsidRPr="004C7DBF" w:rsidRDefault="002B6E9C" w:rsidP="004C7DBF">
      <w:pPr>
        <w:pStyle w:val="ListParagraph"/>
        <w:numPr>
          <w:ilvl w:val="0"/>
          <w:numId w:val="1"/>
        </w:numPr>
        <w:jc w:val="both"/>
        <w:rPr>
          <w:rFonts w:asciiTheme="majorBidi" w:hAnsiTheme="majorBidi" w:cstheme="majorBidi"/>
          <w:b/>
          <w:bCs/>
          <w:sz w:val="24"/>
          <w:szCs w:val="24"/>
        </w:rPr>
      </w:pPr>
      <w:r w:rsidRPr="004C7DBF">
        <w:rPr>
          <w:rFonts w:asciiTheme="majorBidi" w:hAnsiTheme="majorBidi" w:cstheme="majorBidi"/>
          <w:b/>
          <w:bCs/>
          <w:sz w:val="24"/>
          <w:szCs w:val="24"/>
        </w:rPr>
        <w:t>Inspections within the ambit of resolution 1970 (2011)</w:t>
      </w:r>
    </w:p>
    <w:p w14:paraId="2D8FF534" w14:textId="29750CD8" w:rsidR="002B6E9C" w:rsidRPr="004C7DBF" w:rsidRDefault="00A86648" w:rsidP="004C7DBF">
      <w:pPr>
        <w:jc w:val="both"/>
        <w:rPr>
          <w:rFonts w:asciiTheme="majorBidi" w:hAnsiTheme="majorBidi" w:cstheme="majorBidi"/>
          <w:sz w:val="24"/>
          <w:szCs w:val="24"/>
        </w:rPr>
      </w:pPr>
      <w:r w:rsidRPr="004C7DBF">
        <w:rPr>
          <w:rFonts w:asciiTheme="majorBidi" w:hAnsiTheme="majorBidi" w:cstheme="majorBidi"/>
          <w:sz w:val="24"/>
          <w:szCs w:val="24"/>
        </w:rPr>
        <w:t>1</w:t>
      </w:r>
      <w:r w:rsidR="004A2154" w:rsidRPr="004C7DBF">
        <w:rPr>
          <w:rFonts w:asciiTheme="majorBidi" w:hAnsiTheme="majorBidi" w:cstheme="majorBidi"/>
          <w:sz w:val="24"/>
          <w:szCs w:val="24"/>
        </w:rPr>
        <w:t>4</w:t>
      </w:r>
      <w:r w:rsidRPr="004C7DBF">
        <w:rPr>
          <w:rFonts w:asciiTheme="majorBidi" w:hAnsiTheme="majorBidi" w:cstheme="majorBidi"/>
          <w:sz w:val="24"/>
          <w:szCs w:val="24"/>
        </w:rPr>
        <w:t>.</w:t>
      </w:r>
      <w:r w:rsidRPr="004C7DBF">
        <w:rPr>
          <w:rFonts w:asciiTheme="majorBidi" w:hAnsiTheme="majorBidi" w:cstheme="majorBidi"/>
          <w:sz w:val="24"/>
          <w:szCs w:val="24"/>
        </w:rPr>
        <w:tab/>
        <w:t>As in previous reporting period</w:t>
      </w:r>
      <w:r w:rsidR="00CF19B8" w:rsidRPr="004C7DBF">
        <w:rPr>
          <w:rFonts w:asciiTheme="majorBidi" w:hAnsiTheme="majorBidi" w:cstheme="majorBidi"/>
          <w:sz w:val="24"/>
          <w:szCs w:val="24"/>
        </w:rPr>
        <w:t>s</w:t>
      </w:r>
      <w:r w:rsidRPr="004C7DBF">
        <w:rPr>
          <w:rFonts w:asciiTheme="majorBidi" w:hAnsiTheme="majorBidi" w:cstheme="majorBidi"/>
          <w:sz w:val="24"/>
          <w:szCs w:val="24"/>
        </w:rPr>
        <w:t xml:space="preserve">, two States </w:t>
      </w:r>
      <w:proofErr w:type="spellStart"/>
      <w:r w:rsidRPr="004C7DBF">
        <w:rPr>
          <w:rFonts w:asciiTheme="majorBidi" w:hAnsiTheme="majorBidi" w:cstheme="majorBidi"/>
          <w:sz w:val="24"/>
          <w:szCs w:val="24"/>
        </w:rPr>
        <w:t>neighbouring</w:t>
      </w:r>
      <w:proofErr w:type="spellEnd"/>
      <w:r w:rsidRPr="004C7DBF">
        <w:rPr>
          <w:rFonts w:asciiTheme="majorBidi" w:hAnsiTheme="majorBidi" w:cstheme="majorBidi"/>
          <w:sz w:val="24"/>
          <w:szCs w:val="24"/>
        </w:rPr>
        <w:t xml:space="preserve"> Libya informed the Secretariat that they routinely carried out inspections of suspect vessels heading to or from Libya in their territorial waters. </w:t>
      </w:r>
      <w:del w:id="150" w:author="srandall702@gmail.com" w:date="2023-04-24T10:40:00Z">
        <w:r w:rsidR="00BA192E" w:rsidRPr="004C7DBF" w:rsidDel="00C14C21">
          <w:rPr>
            <w:rFonts w:asciiTheme="majorBidi" w:hAnsiTheme="majorBidi" w:cstheme="majorBidi"/>
            <w:sz w:val="24"/>
            <w:szCs w:val="24"/>
          </w:rPr>
          <w:delText>Likewise, t</w:delText>
        </w:r>
      </w:del>
      <w:ins w:id="151" w:author="srandall702@gmail.com" w:date="2023-04-24T10:40:00Z">
        <w:r w:rsidR="00C14C21">
          <w:rPr>
            <w:rFonts w:asciiTheme="majorBidi" w:hAnsiTheme="majorBidi" w:cstheme="majorBidi"/>
            <w:sz w:val="24"/>
            <w:szCs w:val="24"/>
          </w:rPr>
          <w:t>T</w:t>
        </w:r>
      </w:ins>
      <w:r w:rsidR="000554B5" w:rsidRPr="004C7DBF">
        <w:rPr>
          <w:rFonts w:asciiTheme="majorBidi" w:hAnsiTheme="majorBidi" w:cstheme="majorBidi"/>
          <w:sz w:val="24"/>
          <w:szCs w:val="24"/>
        </w:rPr>
        <w:t xml:space="preserve">he European Union reported that the crime information cell located within the headquarters of operation IRINI had made </w:t>
      </w:r>
      <w:del w:id="152" w:author="srandall702@gmail.com" w:date="2023-04-24T10:40:00Z">
        <w:r w:rsidR="008A2E0D" w:rsidRPr="004C7DBF" w:rsidDel="00C14C21">
          <w:rPr>
            <w:rFonts w:asciiTheme="majorBidi" w:hAnsiTheme="majorBidi" w:cstheme="majorBidi"/>
            <w:sz w:val="24"/>
            <w:szCs w:val="24"/>
          </w:rPr>
          <w:delText>[</w:delText>
        </w:r>
      </w:del>
      <w:r w:rsidR="00D43BAC">
        <w:rPr>
          <w:rFonts w:asciiTheme="majorBidi" w:hAnsiTheme="majorBidi" w:cstheme="majorBidi"/>
          <w:sz w:val="24"/>
          <w:szCs w:val="24"/>
        </w:rPr>
        <w:t>15</w:t>
      </w:r>
      <w:del w:id="153" w:author="srandall702@gmail.com" w:date="2023-04-24T10:40:00Z">
        <w:r w:rsidR="008A2E0D" w:rsidRPr="004C7DBF" w:rsidDel="00C14C21">
          <w:rPr>
            <w:rFonts w:asciiTheme="majorBidi" w:hAnsiTheme="majorBidi" w:cstheme="majorBidi"/>
            <w:sz w:val="24"/>
            <w:szCs w:val="24"/>
          </w:rPr>
          <w:delText>]</w:delText>
        </w:r>
      </w:del>
      <w:r w:rsidR="008A2E0D" w:rsidRPr="004C7DBF">
        <w:rPr>
          <w:rFonts w:asciiTheme="majorBidi" w:hAnsiTheme="majorBidi" w:cstheme="majorBidi"/>
          <w:sz w:val="24"/>
          <w:szCs w:val="24"/>
        </w:rPr>
        <w:t xml:space="preserve"> </w:t>
      </w:r>
      <w:r w:rsidR="000554B5" w:rsidRPr="004C7DBF">
        <w:rPr>
          <w:rFonts w:asciiTheme="majorBidi" w:hAnsiTheme="majorBidi" w:cstheme="majorBidi"/>
          <w:sz w:val="24"/>
          <w:szCs w:val="24"/>
        </w:rPr>
        <w:t xml:space="preserve">recommendations for inspections in the ports of European Union member </w:t>
      </w:r>
      <w:del w:id="154" w:author="srandall702@gmail.com" w:date="2023-04-24T10:40:00Z">
        <w:r w:rsidR="000554B5" w:rsidRPr="004C7DBF" w:rsidDel="00C14C21">
          <w:rPr>
            <w:rFonts w:asciiTheme="majorBidi" w:hAnsiTheme="majorBidi" w:cstheme="majorBidi"/>
            <w:sz w:val="24"/>
            <w:szCs w:val="24"/>
          </w:rPr>
          <w:delText>s</w:delText>
        </w:r>
      </w:del>
      <w:ins w:id="155" w:author="srandall702@gmail.com" w:date="2023-04-24T10:40:00Z">
        <w:r w:rsidR="00C14C21">
          <w:rPr>
            <w:rFonts w:asciiTheme="majorBidi" w:hAnsiTheme="majorBidi" w:cstheme="majorBidi"/>
            <w:sz w:val="24"/>
            <w:szCs w:val="24"/>
          </w:rPr>
          <w:t>S</w:t>
        </w:r>
      </w:ins>
      <w:r w:rsidR="000554B5" w:rsidRPr="004C7DBF">
        <w:rPr>
          <w:rFonts w:asciiTheme="majorBidi" w:hAnsiTheme="majorBidi" w:cstheme="majorBidi"/>
          <w:sz w:val="24"/>
          <w:szCs w:val="24"/>
        </w:rPr>
        <w:t xml:space="preserve">tates, </w:t>
      </w:r>
      <w:del w:id="156" w:author="srandall702@gmail.com" w:date="2023-04-24T10:40:00Z">
        <w:r w:rsidR="008A2E0D" w:rsidRPr="004C7DBF" w:rsidDel="00C14C21">
          <w:rPr>
            <w:rFonts w:asciiTheme="majorBidi" w:hAnsiTheme="majorBidi" w:cstheme="majorBidi"/>
            <w:sz w:val="24"/>
            <w:szCs w:val="24"/>
          </w:rPr>
          <w:delText>[</w:delText>
        </w:r>
      </w:del>
      <w:r w:rsidR="00D43BAC">
        <w:rPr>
          <w:rFonts w:asciiTheme="majorBidi" w:hAnsiTheme="majorBidi" w:cstheme="majorBidi"/>
          <w:sz w:val="24"/>
          <w:szCs w:val="24"/>
        </w:rPr>
        <w:t>10</w:t>
      </w:r>
      <w:del w:id="157" w:author="srandall702@gmail.com" w:date="2023-04-24T10:40:00Z">
        <w:r w:rsidR="008A2E0D" w:rsidRPr="004C7DBF" w:rsidDel="00C14C21">
          <w:rPr>
            <w:rFonts w:asciiTheme="majorBidi" w:hAnsiTheme="majorBidi" w:cstheme="majorBidi"/>
            <w:sz w:val="24"/>
            <w:szCs w:val="24"/>
          </w:rPr>
          <w:delText>]</w:delText>
        </w:r>
      </w:del>
      <w:r w:rsidR="000554B5" w:rsidRPr="004C7DBF">
        <w:rPr>
          <w:rFonts w:asciiTheme="majorBidi" w:hAnsiTheme="majorBidi" w:cstheme="majorBidi"/>
          <w:sz w:val="24"/>
          <w:szCs w:val="24"/>
        </w:rPr>
        <w:t xml:space="preserve"> of which had been carried out by relevant law enforcement agencies. </w:t>
      </w:r>
      <w:bookmarkStart w:id="158" w:name="_Hlk118929045"/>
      <w:r w:rsidR="00C12118" w:rsidRPr="004C7DBF">
        <w:rPr>
          <w:rFonts w:asciiTheme="majorBidi" w:hAnsiTheme="majorBidi" w:cstheme="majorBidi"/>
          <w:sz w:val="24"/>
          <w:szCs w:val="24"/>
        </w:rPr>
        <w:t>The United Nations Office on Drugs and Crime</w:t>
      </w:r>
      <w:r w:rsidR="001D1FC7" w:rsidRPr="004C7DBF">
        <w:rPr>
          <w:rFonts w:asciiTheme="majorBidi" w:hAnsiTheme="majorBidi" w:cstheme="majorBidi"/>
          <w:sz w:val="24"/>
          <w:szCs w:val="24"/>
        </w:rPr>
        <w:t xml:space="preserve"> </w:t>
      </w:r>
      <w:r w:rsidR="00BA192E" w:rsidRPr="004C7DBF">
        <w:rPr>
          <w:rFonts w:asciiTheme="majorBidi" w:hAnsiTheme="majorBidi" w:cstheme="majorBidi"/>
          <w:sz w:val="24"/>
          <w:szCs w:val="24"/>
        </w:rPr>
        <w:t xml:space="preserve">also </w:t>
      </w:r>
      <w:r w:rsidR="001D1FC7" w:rsidRPr="004C7DBF">
        <w:rPr>
          <w:rFonts w:asciiTheme="majorBidi" w:hAnsiTheme="majorBidi" w:cstheme="majorBidi"/>
          <w:sz w:val="24"/>
          <w:szCs w:val="24"/>
        </w:rPr>
        <w:t xml:space="preserve">informed </w:t>
      </w:r>
      <w:r w:rsidR="00F622E5" w:rsidRPr="004C7DBF">
        <w:rPr>
          <w:rFonts w:asciiTheme="majorBidi" w:hAnsiTheme="majorBidi" w:cstheme="majorBidi"/>
          <w:sz w:val="24"/>
          <w:szCs w:val="24"/>
        </w:rPr>
        <w:t xml:space="preserve">the Secretariat </w:t>
      </w:r>
      <w:r w:rsidR="001D1FC7" w:rsidRPr="004C7DBF">
        <w:rPr>
          <w:rFonts w:asciiTheme="majorBidi" w:hAnsiTheme="majorBidi" w:cstheme="majorBidi"/>
          <w:sz w:val="24"/>
          <w:szCs w:val="24"/>
        </w:rPr>
        <w:t xml:space="preserve">that it </w:t>
      </w:r>
      <w:r w:rsidR="005F0EAA" w:rsidRPr="004C7DBF">
        <w:rPr>
          <w:rFonts w:asciiTheme="majorBidi" w:hAnsiTheme="majorBidi" w:cstheme="majorBidi"/>
          <w:sz w:val="24"/>
          <w:szCs w:val="24"/>
        </w:rPr>
        <w:t xml:space="preserve">continued to </w:t>
      </w:r>
      <w:r w:rsidR="001D1FC7" w:rsidRPr="004C7DBF">
        <w:rPr>
          <w:rFonts w:asciiTheme="majorBidi" w:hAnsiTheme="majorBidi" w:cstheme="majorBidi"/>
          <w:sz w:val="24"/>
          <w:szCs w:val="24"/>
        </w:rPr>
        <w:t xml:space="preserve">support </w:t>
      </w:r>
      <w:r w:rsidR="00EF57C9" w:rsidRPr="004C7DBF">
        <w:rPr>
          <w:rFonts w:asciiTheme="majorBidi" w:hAnsiTheme="majorBidi" w:cstheme="majorBidi"/>
          <w:sz w:val="24"/>
          <w:szCs w:val="24"/>
        </w:rPr>
        <w:t>maritime law enforcement agencies of countries in the Mediterranean region in tackling illegal weapons trafficking by sea in the Eastern Mediterranean, including trafficking destined to Libya</w:t>
      </w:r>
      <w:r w:rsidR="00691D6D" w:rsidRPr="004C7DBF">
        <w:rPr>
          <w:rFonts w:asciiTheme="majorBidi" w:hAnsiTheme="majorBidi" w:cstheme="majorBidi"/>
          <w:sz w:val="24"/>
          <w:szCs w:val="24"/>
        </w:rPr>
        <w:t xml:space="preserve">, within the framework of the </w:t>
      </w:r>
      <w:proofErr w:type="spellStart"/>
      <w:r w:rsidR="00691D6D" w:rsidRPr="004C7DBF">
        <w:rPr>
          <w:rFonts w:asciiTheme="majorBidi" w:hAnsiTheme="majorBidi" w:cstheme="majorBidi"/>
          <w:sz w:val="24"/>
          <w:szCs w:val="24"/>
        </w:rPr>
        <w:t>subprogramme</w:t>
      </w:r>
      <w:proofErr w:type="spellEnd"/>
      <w:r w:rsidR="00D918AE" w:rsidRPr="004C7DBF">
        <w:rPr>
          <w:rFonts w:asciiTheme="majorBidi" w:hAnsiTheme="majorBidi" w:cstheme="majorBidi"/>
          <w:sz w:val="24"/>
          <w:szCs w:val="24"/>
        </w:rPr>
        <w:t xml:space="preserve"> for the Mediterranean</w:t>
      </w:r>
      <w:r w:rsidR="00691D6D" w:rsidRPr="004C7DBF">
        <w:rPr>
          <w:rFonts w:asciiTheme="majorBidi" w:hAnsiTheme="majorBidi" w:cstheme="majorBidi"/>
          <w:sz w:val="24"/>
          <w:szCs w:val="24"/>
        </w:rPr>
        <w:t xml:space="preserve"> of its Global Maritime Crime Programme</w:t>
      </w:r>
      <w:r w:rsidR="00BC5F12" w:rsidRPr="004C7DBF">
        <w:rPr>
          <w:rFonts w:asciiTheme="majorBidi" w:hAnsiTheme="majorBidi" w:cstheme="majorBidi"/>
          <w:sz w:val="24"/>
          <w:szCs w:val="24"/>
        </w:rPr>
        <w:t xml:space="preserve">, which had established an office in Libya, where its regional coordinator is </w:t>
      </w:r>
      <w:r w:rsidR="005B7926" w:rsidRPr="004C7DBF">
        <w:rPr>
          <w:rFonts w:asciiTheme="majorBidi" w:hAnsiTheme="majorBidi" w:cstheme="majorBidi"/>
          <w:sz w:val="24"/>
          <w:szCs w:val="24"/>
        </w:rPr>
        <w:t xml:space="preserve">currently </w:t>
      </w:r>
      <w:r w:rsidR="00BC5F12" w:rsidRPr="004C7DBF">
        <w:rPr>
          <w:rFonts w:asciiTheme="majorBidi" w:hAnsiTheme="majorBidi" w:cstheme="majorBidi"/>
          <w:sz w:val="24"/>
          <w:szCs w:val="24"/>
        </w:rPr>
        <w:t>based</w:t>
      </w:r>
      <w:r w:rsidR="00EF57C9" w:rsidRPr="004C7DBF">
        <w:rPr>
          <w:rFonts w:asciiTheme="majorBidi" w:hAnsiTheme="majorBidi" w:cstheme="majorBidi"/>
          <w:sz w:val="24"/>
          <w:szCs w:val="24"/>
        </w:rPr>
        <w:t xml:space="preserve">. </w:t>
      </w:r>
    </w:p>
    <w:p w14:paraId="711C54E9" w14:textId="77777777" w:rsidR="00B554DA" w:rsidRPr="004C7DBF" w:rsidRDefault="00B554DA" w:rsidP="004C7DBF">
      <w:pPr>
        <w:jc w:val="both"/>
        <w:rPr>
          <w:rFonts w:asciiTheme="majorBidi" w:hAnsiTheme="majorBidi" w:cstheme="majorBidi"/>
          <w:sz w:val="24"/>
          <w:szCs w:val="24"/>
        </w:rPr>
      </w:pPr>
    </w:p>
    <w:bookmarkEnd w:id="158"/>
    <w:p w14:paraId="531C72F1" w14:textId="03EECF95" w:rsidR="00016A93" w:rsidRPr="004C7DBF" w:rsidRDefault="00016A93" w:rsidP="004C7DBF">
      <w:pPr>
        <w:jc w:val="both"/>
        <w:rPr>
          <w:rFonts w:asciiTheme="majorBidi" w:hAnsiTheme="majorBidi" w:cstheme="majorBidi"/>
          <w:b/>
          <w:bCs/>
          <w:sz w:val="24"/>
          <w:szCs w:val="24"/>
        </w:rPr>
      </w:pPr>
      <w:r w:rsidRPr="004C7DBF">
        <w:rPr>
          <w:rFonts w:asciiTheme="majorBidi" w:hAnsiTheme="majorBidi" w:cstheme="majorBidi"/>
          <w:b/>
          <w:bCs/>
          <w:sz w:val="24"/>
          <w:szCs w:val="24"/>
        </w:rPr>
        <w:t>V.</w:t>
      </w:r>
      <w:r w:rsidRPr="004C7DBF">
        <w:rPr>
          <w:rFonts w:asciiTheme="majorBidi" w:hAnsiTheme="majorBidi" w:cstheme="majorBidi"/>
          <w:b/>
          <w:bCs/>
          <w:sz w:val="24"/>
          <w:szCs w:val="24"/>
        </w:rPr>
        <w:tab/>
        <w:t xml:space="preserve">Observations </w:t>
      </w:r>
    </w:p>
    <w:p w14:paraId="6059A621" w14:textId="73C43BC2" w:rsidR="00B436A3" w:rsidRPr="004C7DBF" w:rsidRDefault="00016A93" w:rsidP="004C7DBF">
      <w:pPr>
        <w:jc w:val="both"/>
        <w:rPr>
          <w:rFonts w:asciiTheme="majorBidi" w:hAnsiTheme="majorBidi" w:cstheme="majorBidi"/>
          <w:sz w:val="24"/>
          <w:szCs w:val="24"/>
        </w:rPr>
      </w:pPr>
      <w:r w:rsidRPr="004C7DBF">
        <w:rPr>
          <w:rFonts w:asciiTheme="majorBidi" w:hAnsiTheme="majorBidi" w:cstheme="majorBidi"/>
          <w:sz w:val="24"/>
          <w:szCs w:val="24"/>
        </w:rPr>
        <w:t>1</w:t>
      </w:r>
      <w:r w:rsidR="004A2154" w:rsidRPr="004C7DBF">
        <w:rPr>
          <w:rFonts w:asciiTheme="majorBidi" w:hAnsiTheme="majorBidi" w:cstheme="majorBidi"/>
          <w:sz w:val="24"/>
          <w:szCs w:val="24"/>
        </w:rPr>
        <w:t>5</w:t>
      </w:r>
      <w:r w:rsidRPr="004C7DBF">
        <w:rPr>
          <w:rFonts w:asciiTheme="majorBidi" w:hAnsiTheme="majorBidi" w:cstheme="majorBidi"/>
          <w:sz w:val="24"/>
          <w:szCs w:val="24"/>
        </w:rPr>
        <w:t>.</w:t>
      </w:r>
      <w:r w:rsidRPr="004C7DBF">
        <w:rPr>
          <w:rFonts w:asciiTheme="majorBidi" w:hAnsiTheme="majorBidi" w:cstheme="majorBidi"/>
          <w:sz w:val="24"/>
          <w:szCs w:val="24"/>
        </w:rPr>
        <w:tab/>
      </w:r>
      <w:r w:rsidR="00515652" w:rsidRPr="00E3170C">
        <w:rPr>
          <w:rFonts w:asciiTheme="majorBidi" w:hAnsiTheme="majorBidi" w:cstheme="majorBidi"/>
          <w:sz w:val="24"/>
          <w:szCs w:val="24"/>
          <w:rPrChange w:id="159" w:author="srandall702@gmail.com" w:date="2023-04-24T10:42:00Z">
            <w:rPr>
              <w:rFonts w:asciiTheme="majorBidi" w:hAnsiTheme="majorBidi" w:cstheme="majorBidi"/>
              <w:sz w:val="24"/>
              <w:szCs w:val="24"/>
              <w:highlight w:val="green"/>
            </w:rPr>
          </w:rPrChange>
        </w:rPr>
        <w:t xml:space="preserve">I would like to </w:t>
      </w:r>
      <w:r w:rsidR="00B94224" w:rsidRPr="00E3170C">
        <w:rPr>
          <w:rFonts w:asciiTheme="majorBidi" w:hAnsiTheme="majorBidi" w:cstheme="majorBidi"/>
          <w:sz w:val="24"/>
          <w:szCs w:val="24"/>
          <w:rPrChange w:id="160" w:author="srandall702@gmail.com" w:date="2023-04-24T10:42:00Z">
            <w:rPr>
              <w:rFonts w:asciiTheme="majorBidi" w:hAnsiTheme="majorBidi" w:cstheme="majorBidi"/>
              <w:sz w:val="24"/>
              <w:szCs w:val="24"/>
              <w:highlight w:val="green"/>
            </w:rPr>
          </w:rPrChange>
        </w:rPr>
        <w:t>reiterate my</w:t>
      </w:r>
      <w:r w:rsidR="00515652" w:rsidRPr="00E3170C">
        <w:rPr>
          <w:rFonts w:asciiTheme="majorBidi" w:hAnsiTheme="majorBidi" w:cstheme="majorBidi"/>
          <w:sz w:val="24"/>
          <w:szCs w:val="24"/>
          <w:rPrChange w:id="161" w:author="srandall702@gmail.com" w:date="2023-04-24T10:42:00Z">
            <w:rPr>
              <w:rFonts w:asciiTheme="majorBidi" w:hAnsiTheme="majorBidi" w:cstheme="majorBidi"/>
              <w:sz w:val="24"/>
              <w:szCs w:val="24"/>
              <w:highlight w:val="green"/>
            </w:rPr>
          </w:rPrChange>
        </w:rPr>
        <w:t xml:space="preserve"> appreciation</w:t>
      </w:r>
      <w:r w:rsidR="00515652" w:rsidRPr="004C7DBF">
        <w:rPr>
          <w:rFonts w:asciiTheme="majorBidi" w:hAnsiTheme="majorBidi" w:cstheme="majorBidi"/>
          <w:sz w:val="24"/>
          <w:szCs w:val="24"/>
        </w:rPr>
        <w:t xml:space="preserve"> for the </w:t>
      </w:r>
      <w:r w:rsidR="00E30DDC" w:rsidRPr="004C7DBF">
        <w:rPr>
          <w:rFonts w:asciiTheme="majorBidi" w:hAnsiTheme="majorBidi" w:cstheme="majorBidi"/>
          <w:sz w:val="24"/>
          <w:szCs w:val="24"/>
        </w:rPr>
        <w:t xml:space="preserve">continued </w:t>
      </w:r>
      <w:r w:rsidR="00515652" w:rsidRPr="004C7DBF">
        <w:rPr>
          <w:rFonts w:asciiTheme="majorBidi" w:hAnsiTheme="majorBidi" w:cstheme="majorBidi"/>
          <w:sz w:val="24"/>
          <w:szCs w:val="24"/>
        </w:rPr>
        <w:t>efforts of the European Union, acting</w:t>
      </w:r>
      <w:r w:rsidR="00117D96" w:rsidRPr="004C7DBF">
        <w:rPr>
          <w:rFonts w:asciiTheme="majorBidi" w:hAnsiTheme="majorBidi" w:cstheme="majorBidi"/>
          <w:sz w:val="24"/>
          <w:szCs w:val="24"/>
        </w:rPr>
        <w:t>, through operation IRINI,</w:t>
      </w:r>
      <w:r w:rsidR="00515652" w:rsidRPr="004C7DBF">
        <w:rPr>
          <w:rFonts w:asciiTheme="majorBidi" w:hAnsiTheme="majorBidi" w:cstheme="majorBidi"/>
          <w:sz w:val="24"/>
          <w:szCs w:val="24"/>
        </w:rPr>
        <w:t xml:space="preserve"> under the authorizations renewed by </w:t>
      </w:r>
      <w:ins w:id="162" w:author="srandall702@gmail.com" w:date="2023-04-24T10:43:00Z">
        <w:r w:rsidR="00E3170C">
          <w:rPr>
            <w:rFonts w:asciiTheme="majorBidi" w:hAnsiTheme="majorBidi" w:cstheme="majorBidi"/>
            <w:sz w:val="24"/>
            <w:szCs w:val="24"/>
          </w:rPr>
          <w:t xml:space="preserve">the Security Council in its </w:t>
        </w:r>
      </w:ins>
      <w:r w:rsidR="00515652" w:rsidRPr="004C7DBF">
        <w:rPr>
          <w:rFonts w:asciiTheme="majorBidi" w:hAnsiTheme="majorBidi" w:cstheme="majorBidi"/>
          <w:sz w:val="24"/>
          <w:szCs w:val="24"/>
        </w:rPr>
        <w:t xml:space="preserve">resolution </w:t>
      </w:r>
      <w:hyperlink r:id="rId25" w:history="1">
        <w:r w:rsidR="00C334BA" w:rsidRPr="004C7DBF">
          <w:rPr>
            <w:rStyle w:val="Hyperlink"/>
            <w:rFonts w:asciiTheme="majorBidi" w:hAnsiTheme="majorBidi" w:cstheme="majorBidi"/>
            <w:sz w:val="24"/>
            <w:szCs w:val="24"/>
            <w:u w:val="none"/>
          </w:rPr>
          <w:t>2635 (2022)</w:t>
        </w:r>
      </w:hyperlink>
      <w:r w:rsidR="00515652" w:rsidRPr="004C7DBF">
        <w:rPr>
          <w:rFonts w:asciiTheme="majorBidi" w:hAnsiTheme="majorBidi" w:cstheme="majorBidi"/>
          <w:sz w:val="24"/>
          <w:szCs w:val="24"/>
        </w:rPr>
        <w:t>. Continued engagement with all relevant partners</w:t>
      </w:r>
      <w:r w:rsidR="00B554DA" w:rsidRPr="004C7DBF">
        <w:rPr>
          <w:rFonts w:asciiTheme="majorBidi" w:hAnsiTheme="majorBidi" w:cstheme="majorBidi"/>
          <w:sz w:val="24"/>
          <w:szCs w:val="24"/>
        </w:rPr>
        <w:t xml:space="preserve"> and stakeholders</w:t>
      </w:r>
      <w:r w:rsidR="00515652" w:rsidRPr="004C7DBF">
        <w:rPr>
          <w:rFonts w:asciiTheme="majorBidi" w:hAnsiTheme="majorBidi" w:cstheme="majorBidi"/>
          <w:sz w:val="24"/>
          <w:szCs w:val="24"/>
        </w:rPr>
        <w:t xml:space="preserve">, </w:t>
      </w:r>
      <w:r w:rsidR="00B554DA" w:rsidRPr="004C7DBF">
        <w:rPr>
          <w:rFonts w:asciiTheme="majorBidi" w:hAnsiTheme="majorBidi" w:cstheme="majorBidi"/>
          <w:sz w:val="24"/>
          <w:szCs w:val="24"/>
        </w:rPr>
        <w:t>in particular</w:t>
      </w:r>
      <w:r w:rsidR="00515652" w:rsidRPr="004C7DBF">
        <w:rPr>
          <w:rFonts w:asciiTheme="majorBidi" w:hAnsiTheme="majorBidi" w:cstheme="majorBidi"/>
          <w:sz w:val="24"/>
          <w:szCs w:val="24"/>
        </w:rPr>
        <w:t xml:space="preserve"> the Libyan authorities, remain</w:t>
      </w:r>
      <w:r w:rsidR="001D1FC7" w:rsidRPr="004C7DBF">
        <w:rPr>
          <w:rFonts w:asciiTheme="majorBidi" w:hAnsiTheme="majorBidi" w:cstheme="majorBidi"/>
          <w:sz w:val="24"/>
          <w:szCs w:val="24"/>
        </w:rPr>
        <w:t>s</w:t>
      </w:r>
      <w:r w:rsidR="00515652" w:rsidRPr="004C7DBF">
        <w:rPr>
          <w:rFonts w:asciiTheme="majorBidi" w:hAnsiTheme="majorBidi" w:cstheme="majorBidi"/>
          <w:sz w:val="24"/>
          <w:szCs w:val="24"/>
        </w:rPr>
        <w:t xml:space="preserve"> important in the implementation of the authorizations. </w:t>
      </w:r>
    </w:p>
    <w:p w14:paraId="290AAF0C" w14:textId="6F913A27" w:rsidR="000D320E" w:rsidRPr="004C7DBF" w:rsidRDefault="00B436A3" w:rsidP="004C7DBF">
      <w:pPr>
        <w:jc w:val="both"/>
        <w:rPr>
          <w:rFonts w:asciiTheme="majorBidi" w:hAnsiTheme="majorBidi" w:cstheme="majorBidi"/>
          <w:sz w:val="24"/>
          <w:szCs w:val="24"/>
        </w:rPr>
      </w:pPr>
      <w:r w:rsidRPr="004C7DBF">
        <w:rPr>
          <w:rFonts w:asciiTheme="majorBidi" w:hAnsiTheme="majorBidi" w:cstheme="majorBidi"/>
          <w:sz w:val="24"/>
          <w:szCs w:val="24"/>
        </w:rPr>
        <w:lastRenderedPageBreak/>
        <w:t>1</w:t>
      </w:r>
      <w:r w:rsidR="004A2154" w:rsidRPr="004C7DBF">
        <w:rPr>
          <w:rFonts w:asciiTheme="majorBidi" w:hAnsiTheme="majorBidi" w:cstheme="majorBidi"/>
          <w:sz w:val="24"/>
          <w:szCs w:val="24"/>
        </w:rPr>
        <w:t>6</w:t>
      </w:r>
      <w:r w:rsidRPr="004C7DBF">
        <w:rPr>
          <w:rFonts w:asciiTheme="majorBidi" w:hAnsiTheme="majorBidi" w:cstheme="majorBidi"/>
          <w:sz w:val="24"/>
          <w:szCs w:val="24"/>
        </w:rPr>
        <w:t xml:space="preserve">. </w:t>
      </w:r>
      <w:r w:rsidRPr="004C7DBF">
        <w:rPr>
          <w:rFonts w:asciiTheme="majorBidi" w:hAnsiTheme="majorBidi" w:cstheme="majorBidi"/>
          <w:sz w:val="24"/>
          <w:szCs w:val="24"/>
        </w:rPr>
        <w:tab/>
      </w:r>
      <w:r w:rsidR="00E30DDC" w:rsidRPr="002E511F">
        <w:rPr>
          <w:rFonts w:asciiTheme="majorBidi" w:hAnsiTheme="majorBidi" w:cstheme="majorBidi"/>
          <w:sz w:val="24"/>
          <w:szCs w:val="24"/>
          <w:rPrChange w:id="163" w:author="srandall702@gmail.com" w:date="2023-04-24T10:44:00Z">
            <w:rPr>
              <w:rFonts w:asciiTheme="majorBidi" w:hAnsiTheme="majorBidi" w:cstheme="majorBidi"/>
              <w:sz w:val="24"/>
              <w:szCs w:val="24"/>
              <w:highlight w:val="green"/>
            </w:rPr>
          </w:rPrChange>
        </w:rPr>
        <w:t>A</w:t>
      </w:r>
      <w:r w:rsidR="00515652" w:rsidRPr="002E511F">
        <w:rPr>
          <w:rFonts w:asciiTheme="majorBidi" w:hAnsiTheme="majorBidi" w:cstheme="majorBidi"/>
          <w:sz w:val="24"/>
          <w:szCs w:val="24"/>
          <w:rPrChange w:id="164" w:author="srandall702@gmail.com" w:date="2023-04-24T10:44:00Z">
            <w:rPr>
              <w:rFonts w:asciiTheme="majorBidi" w:hAnsiTheme="majorBidi" w:cstheme="majorBidi"/>
              <w:sz w:val="24"/>
              <w:szCs w:val="24"/>
              <w:highlight w:val="green"/>
            </w:rPr>
          </w:rPrChange>
        </w:rPr>
        <w:t xml:space="preserve">ll Member States </w:t>
      </w:r>
      <w:r w:rsidR="00E30DDC" w:rsidRPr="002E511F">
        <w:rPr>
          <w:rFonts w:asciiTheme="majorBidi" w:hAnsiTheme="majorBidi" w:cstheme="majorBidi"/>
          <w:sz w:val="24"/>
          <w:szCs w:val="24"/>
          <w:rPrChange w:id="165" w:author="srandall702@gmail.com" w:date="2023-04-24T10:44:00Z">
            <w:rPr>
              <w:rFonts w:asciiTheme="majorBidi" w:hAnsiTheme="majorBidi" w:cstheme="majorBidi"/>
              <w:sz w:val="24"/>
              <w:szCs w:val="24"/>
              <w:highlight w:val="green"/>
            </w:rPr>
          </w:rPrChange>
        </w:rPr>
        <w:t>can</w:t>
      </w:r>
      <w:r w:rsidR="00515652" w:rsidRPr="002E511F">
        <w:rPr>
          <w:rFonts w:asciiTheme="majorBidi" w:hAnsiTheme="majorBidi" w:cstheme="majorBidi"/>
          <w:sz w:val="24"/>
          <w:szCs w:val="24"/>
          <w:rPrChange w:id="166" w:author="srandall702@gmail.com" w:date="2023-04-24T10:44:00Z">
            <w:rPr>
              <w:rFonts w:asciiTheme="majorBidi" w:hAnsiTheme="majorBidi" w:cstheme="majorBidi"/>
              <w:sz w:val="24"/>
              <w:szCs w:val="24"/>
              <w:highlight w:val="green"/>
            </w:rPr>
          </w:rPrChange>
        </w:rPr>
        <w:t xml:space="preserve"> complement the efforts of operation IRINI</w:t>
      </w:r>
      <w:r w:rsidR="00515652" w:rsidRPr="004C7DBF">
        <w:rPr>
          <w:rFonts w:asciiTheme="majorBidi" w:hAnsiTheme="majorBidi" w:cstheme="majorBidi"/>
          <w:sz w:val="24"/>
          <w:szCs w:val="24"/>
        </w:rPr>
        <w:t xml:space="preserve"> by inspecting, in their </w:t>
      </w:r>
      <w:r w:rsidR="00923E85" w:rsidRPr="004C7DBF">
        <w:rPr>
          <w:rFonts w:asciiTheme="majorBidi" w:hAnsiTheme="majorBidi" w:cstheme="majorBidi"/>
          <w:sz w:val="24"/>
          <w:szCs w:val="24"/>
        </w:rPr>
        <w:t xml:space="preserve">own </w:t>
      </w:r>
      <w:r w:rsidR="00515652" w:rsidRPr="004C7DBF">
        <w:rPr>
          <w:rFonts w:asciiTheme="majorBidi" w:hAnsiTheme="majorBidi" w:cstheme="majorBidi"/>
          <w:sz w:val="24"/>
          <w:szCs w:val="24"/>
        </w:rPr>
        <w:t xml:space="preserve">territories, including </w:t>
      </w:r>
      <w:r w:rsidR="00F137AA" w:rsidRPr="004C7DBF">
        <w:rPr>
          <w:rFonts w:asciiTheme="majorBidi" w:hAnsiTheme="majorBidi" w:cstheme="majorBidi"/>
          <w:sz w:val="24"/>
          <w:szCs w:val="24"/>
        </w:rPr>
        <w:t xml:space="preserve">at </w:t>
      </w:r>
      <w:r w:rsidR="00515652" w:rsidRPr="004C7DBF">
        <w:rPr>
          <w:rFonts w:asciiTheme="majorBidi" w:hAnsiTheme="majorBidi" w:cstheme="majorBidi"/>
          <w:sz w:val="24"/>
          <w:szCs w:val="24"/>
        </w:rPr>
        <w:t xml:space="preserve">seaports and airports, cargo bound to or from Libya. </w:t>
      </w:r>
      <w:r w:rsidR="00923E85" w:rsidRPr="004C7DBF">
        <w:rPr>
          <w:rFonts w:asciiTheme="majorBidi" w:hAnsiTheme="majorBidi" w:cstheme="majorBidi"/>
          <w:sz w:val="24"/>
          <w:szCs w:val="24"/>
        </w:rPr>
        <w:t xml:space="preserve">Training and capacity-building of </w:t>
      </w:r>
      <w:r w:rsidR="00BC5F12" w:rsidRPr="004C7DBF">
        <w:rPr>
          <w:rFonts w:asciiTheme="majorBidi" w:hAnsiTheme="majorBidi" w:cstheme="majorBidi"/>
          <w:sz w:val="24"/>
          <w:szCs w:val="24"/>
        </w:rPr>
        <w:t xml:space="preserve">vetted members </w:t>
      </w:r>
      <w:bookmarkStart w:id="167" w:name="_Hlk130988263"/>
      <w:r w:rsidR="00BC5F12" w:rsidRPr="004C7DBF">
        <w:rPr>
          <w:rFonts w:asciiTheme="majorBidi" w:hAnsiTheme="majorBidi" w:cstheme="majorBidi"/>
          <w:sz w:val="24"/>
          <w:szCs w:val="24"/>
        </w:rPr>
        <w:t xml:space="preserve">of </w:t>
      </w:r>
      <w:r w:rsidR="00923E85" w:rsidRPr="004C7DBF">
        <w:rPr>
          <w:rFonts w:asciiTheme="majorBidi" w:hAnsiTheme="majorBidi" w:cstheme="majorBidi"/>
          <w:sz w:val="24"/>
          <w:szCs w:val="24"/>
        </w:rPr>
        <w:t xml:space="preserve">the Libyan </w:t>
      </w:r>
      <w:del w:id="168" w:author="srandall702@gmail.com" w:date="2023-04-24T10:45:00Z">
        <w:r w:rsidR="00923E85" w:rsidRPr="004C7DBF" w:rsidDel="002E511F">
          <w:rPr>
            <w:rFonts w:asciiTheme="majorBidi" w:hAnsiTheme="majorBidi" w:cstheme="majorBidi"/>
            <w:sz w:val="24"/>
            <w:szCs w:val="24"/>
          </w:rPr>
          <w:delText>c</w:delText>
        </w:r>
      </w:del>
      <w:ins w:id="169" w:author="srandall702@gmail.com" w:date="2023-04-24T10:45:00Z">
        <w:r w:rsidR="002E511F">
          <w:rPr>
            <w:rFonts w:asciiTheme="majorBidi" w:hAnsiTheme="majorBidi" w:cstheme="majorBidi"/>
            <w:sz w:val="24"/>
            <w:szCs w:val="24"/>
          </w:rPr>
          <w:t>C</w:t>
        </w:r>
      </w:ins>
      <w:r w:rsidR="00923E85" w:rsidRPr="004C7DBF">
        <w:rPr>
          <w:rFonts w:asciiTheme="majorBidi" w:hAnsiTheme="majorBidi" w:cstheme="majorBidi"/>
          <w:sz w:val="24"/>
          <w:szCs w:val="24"/>
        </w:rPr>
        <w:t>oast</w:t>
      </w:r>
      <w:ins w:id="170" w:author="srandall702@gmail.com" w:date="2023-04-24T10:45:00Z">
        <w:r w:rsidR="002E511F">
          <w:rPr>
            <w:rFonts w:asciiTheme="majorBidi" w:hAnsiTheme="majorBidi" w:cstheme="majorBidi"/>
            <w:sz w:val="24"/>
            <w:szCs w:val="24"/>
          </w:rPr>
          <w:t xml:space="preserve"> </w:t>
        </w:r>
      </w:ins>
      <w:del w:id="171" w:author="srandall702@gmail.com" w:date="2023-04-24T10:45:00Z">
        <w:r w:rsidR="00923E85" w:rsidRPr="004C7DBF" w:rsidDel="002E511F">
          <w:rPr>
            <w:rFonts w:asciiTheme="majorBidi" w:hAnsiTheme="majorBidi" w:cstheme="majorBidi"/>
            <w:sz w:val="24"/>
            <w:szCs w:val="24"/>
          </w:rPr>
          <w:delText>g</w:delText>
        </w:r>
      </w:del>
      <w:ins w:id="172" w:author="srandall702@gmail.com" w:date="2023-04-24T10:45:00Z">
        <w:r w:rsidR="002E511F">
          <w:rPr>
            <w:rFonts w:asciiTheme="majorBidi" w:hAnsiTheme="majorBidi" w:cstheme="majorBidi"/>
            <w:sz w:val="24"/>
            <w:szCs w:val="24"/>
          </w:rPr>
          <w:t>G</w:t>
        </w:r>
      </w:ins>
      <w:r w:rsidR="00923E85" w:rsidRPr="004C7DBF">
        <w:rPr>
          <w:rFonts w:asciiTheme="majorBidi" w:hAnsiTheme="majorBidi" w:cstheme="majorBidi"/>
          <w:sz w:val="24"/>
          <w:szCs w:val="24"/>
        </w:rPr>
        <w:t xml:space="preserve">uard and </w:t>
      </w:r>
      <w:del w:id="173" w:author="srandall702@gmail.com" w:date="2023-04-24T10:45:00Z">
        <w:r w:rsidR="00923E85" w:rsidRPr="004C7DBF" w:rsidDel="002E511F">
          <w:rPr>
            <w:rFonts w:asciiTheme="majorBidi" w:hAnsiTheme="majorBidi" w:cstheme="majorBidi"/>
            <w:sz w:val="24"/>
            <w:szCs w:val="24"/>
          </w:rPr>
          <w:delText>n</w:delText>
        </w:r>
      </w:del>
      <w:ins w:id="174" w:author="srandall702@gmail.com" w:date="2023-04-24T10:45:00Z">
        <w:r w:rsidR="002E511F">
          <w:rPr>
            <w:rFonts w:asciiTheme="majorBidi" w:hAnsiTheme="majorBidi" w:cstheme="majorBidi"/>
            <w:sz w:val="24"/>
            <w:szCs w:val="24"/>
          </w:rPr>
          <w:t>N</w:t>
        </w:r>
      </w:ins>
      <w:r w:rsidR="00923E85" w:rsidRPr="004C7DBF">
        <w:rPr>
          <w:rFonts w:asciiTheme="majorBidi" w:hAnsiTheme="majorBidi" w:cstheme="majorBidi"/>
          <w:sz w:val="24"/>
          <w:szCs w:val="24"/>
        </w:rPr>
        <w:t>avy</w:t>
      </w:r>
      <w:bookmarkEnd w:id="167"/>
      <w:r w:rsidR="00923E85" w:rsidRPr="004C7DBF">
        <w:rPr>
          <w:rFonts w:asciiTheme="majorBidi" w:hAnsiTheme="majorBidi" w:cstheme="majorBidi"/>
          <w:sz w:val="24"/>
          <w:szCs w:val="24"/>
        </w:rPr>
        <w:t>, a</w:t>
      </w:r>
      <w:r w:rsidR="00000B63" w:rsidRPr="004C7DBF">
        <w:rPr>
          <w:rFonts w:asciiTheme="majorBidi" w:hAnsiTheme="majorBidi" w:cstheme="majorBidi"/>
          <w:sz w:val="24"/>
          <w:szCs w:val="24"/>
        </w:rPr>
        <w:t>s well as</w:t>
      </w:r>
      <w:r w:rsidR="00923E85" w:rsidRPr="004C7DBF">
        <w:rPr>
          <w:rFonts w:asciiTheme="majorBidi" w:hAnsiTheme="majorBidi" w:cstheme="majorBidi"/>
          <w:sz w:val="24"/>
          <w:szCs w:val="24"/>
        </w:rPr>
        <w:t xml:space="preserve"> </w:t>
      </w:r>
      <w:r w:rsidR="001D1FC7" w:rsidRPr="004C7DBF">
        <w:rPr>
          <w:rFonts w:asciiTheme="majorBidi" w:hAnsiTheme="majorBidi" w:cstheme="majorBidi"/>
          <w:sz w:val="24"/>
          <w:szCs w:val="24"/>
        </w:rPr>
        <w:t xml:space="preserve">of </w:t>
      </w:r>
      <w:r w:rsidR="00923E85" w:rsidRPr="004C7DBF">
        <w:rPr>
          <w:rFonts w:asciiTheme="majorBidi" w:hAnsiTheme="majorBidi" w:cstheme="majorBidi"/>
          <w:sz w:val="24"/>
          <w:szCs w:val="24"/>
        </w:rPr>
        <w:t>the Libyan port and customs authorities, in accordance with the arms embargo</w:t>
      </w:r>
      <w:r w:rsidR="0098153B" w:rsidRPr="004C7DBF">
        <w:rPr>
          <w:rFonts w:asciiTheme="majorBidi" w:hAnsiTheme="majorBidi" w:cstheme="majorBidi"/>
          <w:sz w:val="24"/>
          <w:szCs w:val="24"/>
        </w:rPr>
        <w:t>,</w:t>
      </w:r>
      <w:r w:rsidR="00000B63" w:rsidRPr="004C7DBF">
        <w:rPr>
          <w:rFonts w:asciiTheme="majorBidi" w:hAnsiTheme="majorBidi" w:cstheme="majorBidi"/>
          <w:sz w:val="24"/>
          <w:szCs w:val="24"/>
        </w:rPr>
        <w:t xml:space="preserve"> and </w:t>
      </w:r>
      <w:r w:rsidR="004C19AB" w:rsidRPr="004C7DBF">
        <w:rPr>
          <w:rFonts w:asciiTheme="majorBidi" w:hAnsiTheme="majorBidi" w:cstheme="majorBidi"/>
          <w:sz w:val="24"/>
          <w:szCs w:val="24"/>
        </w:rPr>
        <w:t>incorporating</w:t>
      </w:r>
      <w:r w:rsidR="00000B63" w:rsidRPr="004C7DBF">
        <w:rPr>
          <w:rFonts w:asciiTheme="majorBidi" w:hAnsiTheme="majorBidi" w:cstheme="majorBidi"/>
          <w:sz w:val="24"/>
          <w:szCs w:val="24"/>
        </w:rPr>
        <w:t xml:space="preserve"> guarantees for the protection of human rights</w:t>
      </w:r>
      <w:r w:rsidR="00923E85" w:rsidRPr="004C7DBF">
        <w:rPr>
          <w:rFonts w:asciiTheme="majorBidi" w:hAnsiTheme="majorBidi" w:cstheme="majorBidi"/>
          <w:sz w:val="24"/>
          <w:szCs w:val="24"/>
        </w:rPr>
        <w:t xml:space="preserve">, </w:t>
      </w:r>
      <w:r w:rsidR="00117D96" w:rsidRPr="004C7DBF">
        <w:rPr>
          <w:rFonts w:asciiTheme="majorBidi" w:hAnsiTheme="majorBidi" w:cstheme="majorBidi"/>
          <w:sz w:val="24"/>
          <w:szCs w:val="24"/>
        </w:rPr>
        <w:t xml:space="preserve">continue to </w:t>
      </w:r>
      <w:r w:rsidR="00923E85" w:rsidRPr="004C7DBF">
        <w:rPr>
          <w:rFonts w:asciiTheme="majorBidi" w:hAnsiTheme="majorBidi" w:cstheme="majorBidi"/>
          <w:sz w:val="24"/>
          <w:szCs w:val="24"/>
        </w:rPr>
        <w:t>remain relevant</w:t>
      </w:r>
      <w:r w:rsidR="00000B63" w:rsidRPr="004C7DBF">
        <w:rPr>
          <w:rFonts w:asciiTheme="majorBidi" w:hAnsiTheme="majorBidi" w:cstheme="majorBidi"/>
          <w:sz w:val="24"/>
          <w:szCs w:val="24"/>
        </w:rPr>
        <w:t xml:space="preserve"> in that regard</w:t>
      </w:r>
      <w:r w:rsidR="00923E85" w:rsidRPr="004C7DBF">
        <w:rPr>
          <w:rFonts w:asciiTheme="majorBidi" w:hAnsiTheme="majorBidi" w:cstheme="majorBidi"/>
          <w:sz w:val="24"/>
          <w:szCs w:val="24"/>
        </w:rPr>
        <w:t xml:space="preserve">. </w:t>
      </w:r>
      <w:r w:rsidR="00194D9C">
        <w:rPr>
          <w:rFonts w:asciiTheme="majorBidi" w:hAnsiTheme="majorBidi" w:cstheme="majorBidi"/>
          <w:sz w:val="24"/>
          <w:szCs w:val="24"/>
        </w:rPr>
        <w:t xml:space="preserve">The provision of </w:t>
      </w:r>
      <w:del w:id="175" w:author="srandall702@gmail.com" w:date="2023-04-24T10:46:00Z">
        <w:r w:rsidR="00194D9C" w:rsidDel="002E511F">
          <w:rPr>
            <w:rFonts w:asciiTheme="majorBidi" w:hAnsiTheme="majorBidi" w:cstheme="majorBidi"/>
            <w:sz w:val="24"/>
            <w:szCs w:val="24"/>
          </w:rPr>
          <w:delText xml:space="preserve"> </w:delText>
        </w:r>
      </w:del>
      <w:r w:rsidR="00194D9C">
        <w:rPr>
          <w:rFonts w:asciiTheme="majorBidi" w:hAnsiTheme="majorBidi" w:cstheme="majorBidi"/>
          <w:sz w:val="24"/>
          <w:szCs w:val="24"/>
        </w:rPr>
        <w:t>b</w:t>
      </w:r>
      <w:r w:rsidR="00B554DA" w:rsidRPr="004C7DBF">
        <w:rPr>
          <w:rFonts w:asciiTheme="majorBidi" w:hAnsiTheme="majorBidi" w:cstheme="majorBidi"/>
          <w:sz w:val="24"/>
          <w:szCs w:val="24"/>
        </w:rPr>
        <w:t>order</w:t>
      </w:r>
      <w:r w:rsidR="00874BCE" w:rsidRPr="004C7DBF">
        <w:rPr>
          <w:rFonts w:asciiTheme="majorBidi" w:hAnsiTheme="majorBidi" w:cstheme="majorBidi"/>
          <w:sz w:val="24"/>
          <w:szCs w:val="24"/>
        </w:rPr>
        <w:t xml:space="preserve"> management support</w:t>
      </w:r>
      <w:r w:rsidR="00B554DA" w:rsidRPr="004C7DBF">
        <w:rPr>
          <w:rFonts w:asciiTheme="majorBidi" w:hAnsiTheme="majorBidi" w:cstheme="majorBidi"/>
          <w:sz w:val="24"/>
          <w:szCs w:val="24"/>
        </w:rPr>
        <w:t xml:space="preserve"> to countries </w:t>
      </w:r>
      <w:proofErr w:type="spellStart"/>
      <w:r w:rsidR="00B554DA" w:rsidRPr="004C7DBF">
        <w:rPr>
          <w:rFonts w:asciiTheme="majorBidi" w:hAnsiTheme="majorBidi" w:cstheme="majorBidi"/>
          <w:sz w:val="24"/>
          <w:szCs w:val="24"/>
        </w:rPr>
        <w:t>neighbouring</w:t>
      </w:r>
      <w:proofErr w:type="spellEnd"/>
      <w:r w:rsidR="00B554DA" w:rsidRPr="004C7DBF">
        <w:rPr>
          <w:rFonts w:asciiTheme="majorBidi" w:hAnsiTheme="majorBidi" w:cstheme="majorBidi"/>
          <w:sz w:val="24"/>
          <w:szCs w:val="24"/>
        </w:rPr>
        <w:t xml:space="preserve"> Libya</w:t>
      </w:r>
      <w:r w:rsidR="00874BCE" w:rsidRPr="004C7DBF">
        <w:rPr>
          <w:rFonts w:asciiTheme="majorBidi" w:hAnsiTheme="majorBidi" w:cstheme="majorBidi"/>
          <w:sz w:val="24"/>
          <w:szCs w:val="24"/>
        </w:rPr>
        <w:t>, upon their request,</w:t>
      </w:r>
      <w:r w:rsidR="00B554DA" w:rsidRPr="004C7DBF">
        <w:rPr>
          <w:rFonts w:asciiTheme="majorBidi" w:hAnsiTheme="majorBidi" w:cstheme="majorBidi"/>
          <w:sz w:val="24"/>
          <w:szCs w:val="24"/>
        </w:rPr>
        <w:t xml:space="preserve"> </w:t>
      </w:r>
      <w:r w:rsidR="00BC2D8C" w:rsidRPr="004C7DBF">
        <w:rPr>
          <w:rFonts w:asciiTheme="majorBidi" w:hAnsiTheme="majorBidi" w:cstheme="majorBidi"/>
          <w:sz w:val="24"/>
          <w:szCs w:val="24"/>
        </w:rPr>
        <w:t xml:space="preserve">can also enhance implementation of the </w:t>
      </w:r>
      <w:r w:rsidR="00CB3833" w:rsidRPr="004C7DBF">
        <w:rPr>
          <w:rFonts w:asciiTheme="majorBidi" w:hAnsiTheme="majorBidi" w:cstheme="majorBidi"/>
          <w:sz w:val="24"/>
          <w:szCs w:val="24"/>
        </w:rPr>
        <w:t>arms embargo</w:t>
      </w:r>
      <w:r w:rsidR="00B554DA" w:rsidRPr="004C7DBF">
        <w:rPr>
          <w:rFonts w:asciiTheme="majorBidi" w:hAnsiTheme="majorBidi" w:cstheme="majorBidi"/>
          <w:sz w:val="24"/>
          <w:szCs w:val="24"/>
        </w:rPr>
        <w:t>.</w:t>
      </w:r>
    </w:p>
    <w:p w14:paraId="7B9E34D5" w14:textId="0B2A4E4E" w:rsidR="00016A93" w:rsidRPr="004C7DBF" w:rsidRDefault="00B436A3" w:rsidP="004C7DBF">
      <w:pPr>
        <w:jc w:val="both"/>
        <w:rPr>
          <w:rFonts w:asciiTheme="majorBidi" w:hAnsiTheme="majorBidi" w:cstheme="majorBidi"/>
          <w:sz w:val="24"/>
          <w:szCs w:val="24"/>
        </w:rPr>
      </w:pPr>
      <w:r w:rsidRPr="004C7DBF">
        <w:rPr>
          <w:rFonts w:asciiTheme="majorBidi" w:hAnsiTheme="majorBidi" w:cstheme="majorBidi"/>
          <w:sz w:val="24"/>
          <w:szCs w:val="24"/>
        </w:rPr>
        <w:t>1</w:t>
      </w:r>
      <w:r w:rsidR="004A2154" w:rsidRPr="004C7DBF">
        <w:rPr>
          <w:rFonts w:asciiTheme="majorBidi" w:hAnsiTheme="majorBidi" w:cstheme="majorBidi"/>
          <w:sz w:val="24"/>
          <w:szCs w:val="24"/>
        </w:rPr>
        <w:t>7</w:t>
      </w:r>
      <w:r w:rsidR="000D320E" w:rsidRPr="004C7DBF">
        <w:rPr>
          <w:rFonts w:asciiTheme="majorBidi" w:hAnsiTheme="majorBidi" w:cstheme="majorBidi"/>
          <w:sz w:val="24"/>
          <w:szCs w:val="24"/>
        </w:rPr>
        <w:t>.</w:t>
      </w:r>
      <w:r w:rsidR="00B554DA" w:rsidRPr="004C7DBF">
        <w:rPr>
          <w:rFonts w:asciiTheme="majorBidi" w:hAnsiTheme="majorBidi" w:cstheme="majorBidi"/>
          <w:sz w:val="24"/>
          <w:szCs w:val="24"/>
        </w:rPr>
        <w:t xml:space="preserve"> </w:t>
      </w:r>
      <w:r w:rsidR="000D320E" w:rsidRPr="004C7DBF">
        <w:rPr>
          <w:rFonts w:asciiTheme="majorBidi" w:hAnsiTheme="majorBidi" w:cstheme="majorBidi"/>
          <w:sz w:val="24"/>
          <w:szCs w:val="24"/>
        </w:rPr>
        <w:t xml:space="preserve"> </w:t>
      </w:r>
      <w:r w:rsidR="000D320E" w:rsidRPr="004C7DBF">
        <w:rPr>
          <w:rFonts w:asciiTheme="majorBidi" w:hAnsiTheme="majorBidi" w:cstheme="majorBidi"/>
          <w:sz w:val="24"/>
          <w:szCs w:val="24"/>
        </w:rPr>
        <w:tab/>
      </w:r>
      <w:r w:rsidR="004C19AB" w:rsidRPr="002E511F">
        <w:rPr>
          <w:rFonts w:asciiTheme="majorBidi" w:hAnsiTheme="majorBidi" w:cstheme="majorBidi"/>
          <w:sz w:val="24"/>
          <w:szCs w:val="24"/>
          <w:rPrChange w:id="176" w:author="srandall702@gmail.com" w:date="2023-04-24T10:47:00Z">
            <w:rPr>
              <w:rFonts w:asciiTheme="majorBidi" w:hAnsiTheme="majorBidi" w:cstheme="majorBidi"/>
              <w:sz w:val="24"/>
              <w:szCs w:val="24"/>
              <w:highlight w:val="green"/>
            </w:rPr>
          </w:rPrChange>
        </w:rPr>
        <w:t>I reiterate my call upon all Libyan</w:t>
      </w:r>
      <w:r w:rsidR="004C19AB" w:rsidRPr="004C7DBF">
        <w:rPr>
          <w:rFonts w:asciiTheme="majorBidi" w:hAnsiTheme="majorBidi" w:cstheme="majorBidi"/>
          <w:sz w:val="24"/>
          <w:szCs w:val="24"/>
        </w:rPr>
        <w:t>, regional and international actors to take the necessary steps to ensure strict compliance with the arms embargo</w:t>
      </w:r>
      <w:r w:rsidR="00AA72E7" w:rsidRPr="004C7DBF">
        <w:rPr>
          <w:rFonts w:asciiTheme="majorBidi" w:hAnsiTheme="majorBidi" w:cstheme="majorBidi"/>
          <w:sz w:val="24"/>
          <w:szCs w:val="24"/>
        </w:rPr>
        <w:t xml:space="preserve"> and full implementation of the ceasefire agreement, including the </w:t>
      </w:r>
      <w:r w:rsidR="00D848A7" w:rsidRPr="004C7DBF">
        <w:rPr>
          <w:rFonts w:asciiTheme="majorBidi" w:hAnsiTheme="majorBidi" w:cstheme="majorBidi"/>
          <w:sz w:val="24"/>
          <w:szCs w:val="24"/>
        </w:rPr>
        <w:t xml:space="preserve">action plan </w:t>
      </w:r>
      <w:r w:rsidR="009607C2" w:rsidRPr="004C7DBF">
        <w:rPr>
          <w:rFonts w:asciiTheme="majorBidi" w:hAnsiTheme="majorBidi" w:cstheme="majorBidi"/>
          <w:sz w:val="24"/>
          <w:szCs w:val="24"/>
        </w:rPr>
        <w:t xml:space="preserve">for the </w:t>
      </w:r>
      <w:r w:rsidR="00AA72E7" w:rsidRPr="004C7DBF">
        <w:rPr>
          <w:rFonts w:asciiTheme="majorBidi" w:hAnsiTheme="majorBidi" w:cstheme="majorBidi"/>
          <w:sz w:val="24"/>
          <w:szCs w:val="24"/>
        </w:rPr>
        <w:t xml:space="preserve">withdrawal of </w:t>
      </w:r>
      <w:r w:rsidR="009607C2" w:rsidRPr="004C7DBF">
        <w:rPr>
          <w:rFonts w:asciiTheme="majorBidi" w:hAnsiTheme="majorBidi" w:cstheme="majorBidi"/>
          <w:sz w:val="24"/>
          <w:szCs w:val="24"/>
        </w:rPr>
        <w:t xml:space="preserve">mercenaries, </w:t>
      </w:r>
      <w:r w:rsidR="00AA72E7" w:rsidRPr="004C7DBF">
        <w:rPr>
          <w:rFonts w:asciiTheme="majorBidi" w:hAnsiTheme="majorBidi" w:cstheme="majorBidi"/>
          <w:sz w:val="24"/>
          <w:szCs w:val="24"/>
        </w:rPr>
        <w:t>foreign fighters</w:t>
      </w:r>
      <w:del w:id="177" w:author="srandall702@gmail.com" w:date="2023-04-24T10:47:00Z">
        <w:r w:rsidR="005F0EAA" w:rsidRPr="004C7DBF" w:rsidDel="002E511F">
          <w:rPr>
            <w:rFonts w:asciiTheme="majorBidi" w:hAnsiTheme="majorBidi" w:cstheme="majorBidi"/>
            <w:sz w:val="24"/>
            <w:szCs w:val="24"/>
          </w:rPr>
          <w:delText>,</w:delText>
        </w:r>
      </w:del>
      <w:r w:rsidR="009607C2" w:rsidRPr="004C7DBF">
        <w:rPr>
          <w:rFonts w:asciiTheme="majorBidi" w:hAnsiTheme="majorBidi" w:cstheme="majorBidi"/>
          <w:sz w:val="24"/>
          <w:szCs w:val="24"/>
        </w:rPr>
        <w:t xml:space="preserve"> and</w:t>
      </w:r>
      <w:r w:rsidR="00AA72E7" w:rsidRPr="004C7DBF">
        <w:rPr>
          <w:rFonts w:asciiTheme="majorBidi" w:hAnsiTheme="majorBidi" w:cstheme="majorBidi"/>
          <w:sz w:val="24"/>
          <w:szCs w:val="24"/>
        </w:rPr>
        <w:t xml:space="preserve"> foreign forces. </w:t>
      </w:r>
      <w:r w:rsidR="00BF0A89" w:rsidRPr="004C7DBF">
        <w:rPr>
          <w:rFonts w:asciiTheme="majorBidi" w:hAnsiTheme="majorBidi" w:cstheme="majorBidi"/>
          <w:sz w:val="24"/>
          <w:szCs w:val="24"/>
        </w:rPr>
        <w:t xml:space="preserve">Support for the disarmament, </w:t>
      </w:r>
      <w:proofErr w:type="gramStart"/>
      <w:r w:rsidR="00BF0A89" w:rsidRPr="004C7DBF">
        <w:rPr>
          <w:rFonts w:asciiTheme="majorBidi" w:hAnsiTheme="majorBidi" w:cstheme="majorBidi"/>
          <w:sz w:val="24"/>
          <w:szCs w:val="24"/>
        </w:rPr>
        <w:t>demobilization</w:t>
      </w:r>
      <w:proofErr w:type="gramEnd"/>
      <w:r w:rsidR="00BF0A89" w:rsidRPr="004C7DBF">
        <w:rPr>
          <w:rFonts w:asciiTheme="majorBidi" w:hAnsiTheme="majorBidi" w:cstheme="majorBidi"/>
          <w:sz w:val="24"/>
          <w:szCs w:val="24"/>
        </w:rPr>
        <w:t xml:space="preserve"> and reintegration of armed groups, once the </w:t>
      </w:r>
      <w:r w:rsidR="005450E6" w:rsidRPr="004C7DBF">
        <w:rPr>
          <w:rFonts w:asciiTheme="majorBidi" w:hAnsiTheme="majorBidi" w:cstheme="majorBidi"/>
          <w:sz w:val="24"/>
          <w:szCs w:val="24"/>
        </w:rPr>
        <w:t xml:space="preserve">conditions are </w:t>
      </w:r>
      <w:r w:rsidR="0068050E" w:rsidRPr="004C7DBF">
        <w:rPr>
          <w:rFonts w:asciiTheme="majorBidi" w:hAnsiTheme="majorBidi" w:cstheme="majorBidi"/>
          <w:sz w:val="24"/>
          <w:szCs w:val="24"/>
        </w:rPr>
        <w:t>conducive to such a process</w:t>
      </w:r>
      <w:r w:rsidR="00BF0A89" w:rsidRPr="004C7DBF">
        <w:rPr>
          <w:rFonts w:asciiTheme="majorBidi" w:hAnsiTheme="majorBidi" w:cstheme="majorBidi"/>
          <w:sz w:val="24"/>
          <w:szCs w:val="24"/>
        </w:rPr>
        <w:t xml:space="preserve">, is also important. </w:t>
      </w:r>
      <w:r w:rsidR="00AA72E7" w:rsidRPr="004C7DBF">
        <w:rPr>
          <w:rFonts w:asciiTheme="majorBidi" w:hAnsiTheme="majorBidi" w:cstheme="majorBidi"/>
          <w:sz w:val="24"/>
          <w:szCs w:val="24"/>
        </w:rPr>
        <w:t xml:space="preserve">The Security </w:t>
      </w:r>
      <w:r w:rsidR="004D696A" w:rsidRPr="004C7DBF">
        <w:rPr>
          <w:rFonts w:asciiTheme="majorBidi" w:hAnsiTheme="majorBidi" w:cstheme="majorBidi"/>
          <w:sz w:val="24"/>
          <w:szCs w:val="24"/>
        </w:rPr>
        <w:t xml:space="preserve">Council </w:t>
      </w:r>
      <w:r w:rsidR="00AA72E7" w:rsidRPr="004C7DBF">
        <w:rPr>
          <w:rFonts w:asciiTheme="majorBidi" w:hAnsiTheme="majorBidi" w:cstheme="majorBidi"/>
          <w:sz w:val="24"/>
          <w:szCs w:val="24"/>
        </w:rPr>
        <w:t>and its Committee</w:t>
      </w:r>
      <w:r w:rsidR="00C4208E" w:rsidRPr="004C7DBF">
        <w:rPr>
          <w:rFonts w:asciiTheme="majorBidi" w:hAnsiTheme="majorBidi" w:cstheme="majorBidi"/>
          <w:sz w:val="24"/>
          <w:szCs w:val="24"/>
        </w:rPr>
        <w:t xml:space="preserve"> </w:t>
      </w:r>
      <w:r w:rsidR="000D320E" w:rsidRPr="004C7DBF">
        <w:rPr>
          <w:rFonts w:asciiTheme="majorBidi" w:hAnsiTheme="majorBidi" w:cstheme="majorBidi"/>
          <w:sz w:val="24"/>
          <w:szCs w:val="24"/>
        </w:rPr>
        <w:t>can also take additional steps</w:t>
      </w:r>
      <w:r w:rsidR="00A912DE" w:rsidRPr="004C7DBF">
        <w:rPr>
          <w:rFonts w:asciiTheme="majorBidi" w:hAnsiTheme="majorBidi" w:cstheme="majorBidi"/>
          <w:sz w:val="24"/>
          <w:szCs w:val="24"/>
        </w:rPr>
        <w:t>, based on the recommendations made by the Panel of Experts,</w:t>
      </w:r>
      <w:r w:rsidR="000D320E" w:rsidRPr="004C7DBF">
        <w:rPr>
          <w:rFonts w:asciiTheme="majorBidi" w:hAnsiTheme="majorBidi" w:cstheme="majorBidi"/>
          <w:sz w:val="24"/>
          <w:szCs w:val="24"/>
        </w:rPr>
        <w:t xml:space="preserve"> to enhance the implementation of the </w:t>
      </w:r>
      <w:r w:rsidR="00BF0A89" w:rsidRPr="004C7DBF">
        <w:rPr>
          <w:rFonts w:asciiTheme="majorBidi" w:hAnsiTheme="majorBidi" w:cstheme="majorBidi"/>
          <w:sz w:val="24"/>
          <w:szCs w:val="24"/>
        </w:rPr>
        <w:t>arms embargo</w:t>
      </w:r>
      <w:r w:rsidR="000D320E" w:rsidRPr="004C7DBF">
        <w:rPr>
          <w:rFonts w:asciiTheme="majorBidi" w:hAnsiTheme="majorBidi" w:cstheme="majorBidi"/>
          <w:sz w:val="24"/>
          <w:szCs w:val="24"/>
        </w:rPr>
        <w:t xml:space="preserve">. </w:t>
      </w:r>
    </w:p>
    <w:sectPr w:rsidR="00016A93" w:rsidRPr="004C7DBF">
      <w:foot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randall702@gmail.com" w:date="2023-04-24T04:19:00Z" w:initials="s">
    <w:p w14:paraId="3FA109D3" w14:textId="77777777" w:rsidR="00832F3D" w:rsidRDefault="00832F3D">
      <w:pPr>
        <w:pStyle w:val="CommentText"/>
      </w:pPr>
      <w:r>
        <w:rPr>
          <w:rStyle w:val="CommentReference"/>
        </w:rPr>
        <w:annotationRef/>
      </w:r>
      <w:r>
        <w:rPr>
          <w:lang w:val="en-CA"/>
        </w:rPr>
        <w:t xml:space="preserve">Edited text/2. Sara Randall, </w:t>
      </w:r>
      <w:hyperlink r:id="rId1" w:history="1">
        <w:r w:rsidRPr="00B84793">
          <w:rPr>
            <w:rStyle w:val="Hyperlink"/>
            <w:lang w:val="en-CA"/>
          </w:rPr>
          <w:t>srandall702@gmail.com</w:t>
        </w:r>
      </w:hyperlink>
    </w:p>
    <w:p w14:paraId="2002AE48" w14:textId="77777777" w:rsidR="00832F3D" w:rsidRDefault="00832F3D">
      <w:pPr>
        <w:pStyle w:val="CommentText"/>
      </w:pPr>
      <w:r>
        <w:rPr>
          <w:lang w:val="en-CA"/>
        </w:rPr>
        <w:t>Job No. 2307398/1</w:t>
      </w:r>
    </w:p>
    <w:p w14:paraId="21E4D6B3" w14:textId="77777777" w:rsidR="00832F3D" w:rsidRDefault="00832F3D">
      <w:pPr>
        <w:pStyle w:val="CommentText"/>
      </w:pPr>
      <w:r>
        <w:rPr>
          <w:lang w:val="en-CA"/>
        </w:rPr>
        <w:t>Prev: S/2022/910</w:t>
      </w:r>
    </w:p>
    <w:p w14:paraId="72CAD7D7" w14:textId="77777777" w:rsidR="00832F3D" w:rsidRDefault="00832F3D" w:rsidP="00B84793">
      <w:pPr>
        <w:pStyle w:val="CommentText"/>
      </w:pPr>
      <w:r>
        <w:rPr>
          <w:highlight w:val="yellow"/>
          <w:lang w:val="en-CA"/>
        </w:rPr>
        <w:t>HAT</w:t>
      </w:r>
    </w:p>
  </w:comment>
  <w:comment w:id="30" w:author="srandall702@gmail.com" w:date="2023-04-24T11:38:00Z" w:initials="s">
    <w:p w14:paraId="3C4D0F49" w14:textId="77777777" w:rsidR="00E36F22" w:rsidRDefault="00E36F22" w:rsidP="00AE514F">
      <w:pPr>
        <w:pStyle w:val="CommentText"/>
      </w:pPr>
      <w:r>
        <w:rPr>
          <w:rStyle w:val="CommentReference"/>
        </w:rPr>
        <w:annotationRef/>
      </w:r>
      <w:r>
        <w:rPr>
          <w:lang w:val="en-CA"/>
        </w:rPr>
        <w:t>NB to Translators: this is a confidential report for which there is no symbol.</w:t>
      </w:r>
    </w:p>
  </w:comment>
  <w:comment w:id="51" w:author="srandall702@gmail.com" w:date="2023-04-24T05:30:00Z" w:initials="s">
    <w:p w14:paraId="1419480B" w14:textId="7964C2C4" w:rsidR="00F35655" w:rsidRDefault="00F35655" w:rsidP="00346D25">
      <w:pPr>
        <w:pStyle w:val="CommentText"/>
      </w:pPr>
      <w:r>
        <w:rPr>
          <w:rStyle w:val="CommentReference"/>
        </w:rPr>
        <w:annotationRef/>
      </w:r>
      <w:r>
        <w:rPr>
          <w:lang w:val="en-CA"/>
        </w:rPr>
        <w:t>CO - symbol of report?</w:t>
      </w:r>
    </w:p>
  </w:comment>
  <w:comment w:id="52" w:author="srandall702@gmail.com" w:date="2023-04-24T09:23:00Z" w:initials="s">
    <w:p w14:paraId="07CCEB69" w14:textId="77777777" w:rsidR="00206CA4" w:rsidRDefault="0067159B" w:rsidP="005A2C55">
      <w:pPr>
        <w:pStyle w:val="CommentText"/>
      </w:pPr>
      <w:r>
        <w:rPr>
          <w:rStyle w:val="CommentReference"/>
        </w:rPr>
        <w:annotationRef/>
      </w:r>
      <w:r w:rsidR="00206CA4">
        <w:rPr>
          <w:lang w:val="en-CA"/>
        </w:rPr>
        <w:t>NB to Translators - according to UNterm, the title changed to Special Envoy of the Secretary-General on Libya in January 2021. However, the author says this is the correct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CAD7D7" w15:done="0"/>
  <w15:commentEx w15:paraId="3C4D0F49" w15:done="0"/>
  <w15:commentEx w15:paraId="1419480B" w15:done="0"/>
  <w15:commentEx w15:paraId="07CC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081E7" w16cex:dateUtc="2023-04-24T08:19:00Z"/>
  <w16cex:commentExtensible w16cex:durableId="27F0E8A5" w16cex:dateUtc="2023-04-24T15:38:00Z"/>
  <w16cex:commentExtensible w16cex:durableId="27F0927B" w16cex:dateUtc="2023-04-24T09:30:00Z"/>
  <w16cex:commentExtensible w16cex:durableId="27F0C927" w16cex:dateUtc="2023-04-24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CAD7D7" w16cid:durableId="27F081E7"/>
  <w16cid:commentId w16cid:paraId="3C4D0F49" w16cid:durableId="27F0E8A5"/>
  <w16cid:commentId w16cid:paraId="1419480B" w16cid:durableId="27F0927B"/>
  <w16cid:commentId w16cid:paraId="07CCEB69" w16cid:durableId="27F0C9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147CF" w14:textId="77777777" w:rsidR="006B7741" w:rsidRDefault="006B7741" w:rsidP="003B6B59">
      <w:pPr>
        <w:spacing w:after="0" w:line="240" w:lineRule="auto"/>
      </w:pPr>
      <w:r>
        <w:separator/>
      </w:r>
    </w:p>
  </w:endnote>
  <w:endnote w:type="continuationSeparator" w:id="0">
    <w:p w14:paraId="6D7CD232" w14:textId="77777777" w:rsidR="006B7741" w:rsidRDefault="006B7741" w:rsidP="003B6B59">
      <w:pPr>
        <w:spacing w:after="0" w:line="240" w:lineRule="auto"/>
      </w:pPr>
      <w:r>
        <w:continuationSeparator/>
      </w:r>
    </w:p>
  </w:endnote>
  <w:endnote w:type="continuationNotice" w:id="1">
    <w:p w14:paraId="4876AE08" w14:textId="77777777" w:rsidR="006B7741" w:rsidRDefault="006B77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778574"/>
      <w:docPartObj>
        <w:docPartGallery w:val="Page Numbers (Bottom of Page)"/>
        <w:docPartUnique/>
      </w:docPartObj>
    </w:sdtPr>
    <w:sdtEndPr>
      <w:rPr>
        <w:noProof/>
      </w:rPr>
    </w:sdtEndPr>
    <w:sdtContent>
      <w:p w14:paraId="456E3F28" w14:textId="2538A725" w:rsidR="003B6B59" w:rsidRDefault="003B6B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04F116" w14:textId="77777777" w:rsidR="003B6B59" w:rsidRDefault="003B6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53E8B" w14:textId="77777777" w:rsidR="006B7741" w:rsidRDefault="006B7741" w:rsidP="003B6B59">
      <w:pPr>
        <w:spacing w:after="0" w:line="240" w:lineRule="auto"/>
      </w:pPr>
      <w:r>
        <w:separator/>
      </w:r>
    </w:p>
  </w:footnote>
  <w:footnote w:type="continuationSeparator" w:id="0">
    <w:p w14:paraId="3BEE811E" w14:textId="77777777" w:rsidR="006B7741" w:rsidRDefault="006B7741" w:rsidP="003B6B59">
      <w:pPr>
        <w:spacing w:after="0" w:line="240" w:lineRule="auto"/>
      </w:pPr>
      <w:r>
        <w:continuationSeparator/>
      </w:r>
    </w:p>
  </w:footnote>
  <w:footnote w:type="continuationNotice" w:id="1">
    <w:p w14:paraId="6753D654" w14:textId="77777777" w:rsidR="006B7741" w:rsidRDefault="006B7741">
      <w:pPr>
        <w:spacing w:after="0" w:line="240" w:lineRule="auto"/>
      </w:pPr>
    </w:p>
  </w:footnote>
  <w:footnote w:id="2">
    <w:p w14:paraId="26FB0DEB" w14:textId="7CB6E10C" w:rsidR="002F7D23" w:rsidRPr="004C7DBF" w:rsidRDefault="002F7D23">
      <w:pPr>
        <w:pStyle w:val="FootnoteText"/>
        <w:rPr>
          <w:rFonts w:asciiTheme="majorBidi" w:hAnsiTheme="majorBidi" w:cstheme="majorBidi"/>
        </w:rPr>
      </w:pPr>
      <w:r w:rsidRPr="004C7DBF">
        <w:rPr>
          <w:rStyle w:val="FootnoteReference"/>
          <w:rFonts w:asciiTheme="majorBidi" w:hAnsiTheme="majorBidi" w:cstheme="majorBidi"/>
        </w:rPr>
        <w:footnoteRef/>
      </w:r>
      <w:del w:id="5" w:author="srandall702@gmail.com" w:date="2023-04-24T04:24:00Z">
        <w:r w:rsidRPr="004C7DBF" w:rsidDel="002E07C0">
          <w:rPr>
            <w:rFonts w:asciiTheme="majorBidi" w:hAnsiTheme="majorBidi" w:cstheme="majorBidi"/>
          </w:rPr>
          <w:delText xml:space="preserve"> </w:delText>
        </w:r>
        <w:r w:rsidR="00000000" w:rsidDel="002E07C0">
          <w:fldChar w:fldCharType="begin"/>
        </w:r>
        <w:r w:rsidR="00000000" w:rsidDel="002E07C0">
          <w:delInstrText>HYPERLINK "http://www.undocs.org/S/2022/910"</w:delInstrText>
        </w:r>
        <w:r w:rsidR="00000000" w:rsidDel="002E07C0">
          <w:fldChar w:fldCharType="separate"/>
        </w:r>
        <w:r w:rsidRPr="004C7DBF" w:rsidDel="002E07C0">
          <w:rPr>
            <w:rStyle w:val="Hyperlink"/>
            <w:rFonts w:asciiTheme="majorBidi" w:hAnsiTheme="majorBidi" w:cstheme="majorBidi"/>
            <w:u w:val="none"/>
          </w:rPr>
          <w:delText>S/2022/910</w:delText>
        </w:r>
        <w:r w:rsidR="00000000" w:rsidDel="002E07C0">
          <w:rPr>
            <w:rStyle w:val="Hyperlink"/>
            <w:rFonts w:asciiTheme="majorBidi" w:hAnsiTheme="majorBidi" w:cstheme="majorBidi"/>
            <w:u w:val="none"/>
          </w:rPr>
          <w:fldChar w:fldCharType="end"/>
        </w:r>
        <w:r w:rsidRPr="004C7DBF" w:rsidDel="002E07C0">
          <w:rPr>
            <w:rFonts w:asciiTheme="majorBidi" w:hAnsiTheme="majorBidi" w:cstheme="majorBidi"/>
          </w:rPr>
          <w:delText>.</w:delText>
        </w:r>
      </w:del>
      <w:r w:rsidR="00E66A59" w:rsidRPr="004C7DBF">
        <w:rPr>
          <w:rFonts w:asciiTheme="majorBidi" w:hAnsiTheme="majorBidi" w:cstheme="majorBidi"/>
        </w:rPr>
        <w:t xml:space="preserve"> For earlier reports, see </w:t>
      </w:r>
      <w:hyperlink r:id="rId1" w:history="1">
        <w:r w:rsidR="00E66A59" w:rsidRPr="004C7DBF">
          <w:rPr>
            <w:rStyle w:val="Hyperlink"/>
            <w:rFonts w:asciiTheme="majorBidi" w:hAnsiTheme="majorBidi" w:cstheme="majorBidi"/>
            <w:u w:val="none"/>
          </w:rPr>
          <w:t>S/2018/451</w:t>
        </w:r>
      </w:hyperlink>
      <w:r w:rsidR="00E66A59" w:rsidRPr="004C7DBF">
        <w:rPr>
          <w:rFonts w:asciiTheme="majorBidi" w:hAnsiTheme="majorBidi" w:cstheme="majorBidi"/>
        </w:rPr>
        <w:t xml:space="preserve">, </w:t>
      </w:r>
      <w:hyperlink r:id="rId2" w:history="1">
        <w:r w:rsidR="00E66A59" w:rsidRPr="004C7DBF">
          <w:rPr>
            <w:rStyle w:val="Hyperlink"/>
            <w:rFonts w:asciiTheme="majorBidi" w:hAnsiTheme="majorBidi" w:cstheme="majorBidi"/>
            <w:u w:val="none"/>
          </w:rPr>
          <w:t>S/2019/380</w:t>
        </w:r>
      </w:hyperlink>
      <w:r w:rsidR="00E66A59" w:rsidRPr="004C7DBF">
        <w:rPr>
          <w:rFonts w:asciiTheme="majorBidi" w:hAnsiTheme="majorBidi" w:cstheme="majorBidi"/>
        </w:rPr>
        <w:t xml:space="preserve">, </w:t>
      </w:r>
      <w:hyperlink r:id="rId3" w:history="1">
        <w:r w:rsidR="00E66A59" w:rsidRPr="004C7DBF">
          <w:rPr>
            <w:rStyle w:val="Hyperlink"/>
            <w:rFonts w:asciiTheme="majorBidi" w:hAnsiTheme="majorBidi" w:cstheme="majorBidi"/>
            <w:u w:val="none"/>
          </w:rPr>
          <w:t>S/2020/393</w:t>
        </w:r>
      </w:hyperlink>
      <w:r w:rsidR="00E66A59" w:rsidRPr="004C7DBF">
        <w:rPr>
          <w:rFonts w:asciiTheme="majorBidi" w:hAnsiTheme="majorBidi" w:cstheme="majorBidi"/>
        </w:rPr>
        <w:t xml:space="preserve">, </w:t>
      </w:r>
      <w:hyperlink r:id="rId4" w:history="1">
        <w:r w:rsidR="00E66A59" w:rsidRPr="004C7DBF">
          <w:rPr>
            <w:rStyle w:val="Hyperlink"/>
            <w:rFonts w:asciiTheme="majorBidi" w:hAnsiTheme="majorBidi" w:cstheme="majorBidi"/>
            <w:u w:val="none"/>
          </w:rPr>
          <w:t>S/2021/434</w:t>
        </w:r>
      </w:hyperlink>
      <w:r w:rsidR="00E66A59" w:rsidRPr="004C7DBF">
        <w:rPr>
          <w:rFonts w:asciiTheme="majorBidi" w:hAnsiTheme="majorBidi" w:cstheme="majorBidi"/>
        </w:rPr>
        <w:t xml:space="preserve"> and </w:t>
      </w:r>
      <w:hyperlink r:id="rId5" w:history="1">
        <w:r w:rsidR="00E66A59" w:rsidRPr="004C7DBF">
          <w:rPr>
            <w:rStyle w:val="Hyperlink"/>
            <w:rFonts w:asciiTheme="majorBidi" w:hAnsiTheme="majorBidi" w:cstheme="majorBidi"/>
            <w:u w:val="none"/>
          </w:rPr>
          <w:t>S/2022/360</w:t>
        </w:r>
      </w:hyperlink>
      <w:r w:rsidR="00E66A59" w:rsidRPr="004C7DBF">
        <w:rPr>
          <w:rFonts w:asciiTheme="majorBidi" w:hAnsiTheme="majorBidi" w:cstheme="majorBidi"/>
        </w:rPr>
        <w:t>.</w:t>
      </w:r>
    </w:p>
  </w:footnote>
  <w:footnote w:id="3">
    <w:p w14:paraId="6D4ACD8C" w14:textId="7E398CD6" w:rsidR="00475032" w:rsidRPr="004C7DBF" w:rsidRDefault="00475032">
      <w:pPr>
        <w:pStyle w:val="FootnoteText"/>
        <w:rPr>
          <w:rFonts w:asciiTheme="majorBidi" w:hAnsiTheme="majorBidi" w:cstheme="majorBidi"/>
        </w:rPr>
      </w:pPr>
      <w:r w:rsidRPr="004C7DBF">
        <w:rPr>
          <w:rStyle w:val="FootnoteReference"/>
          <w:rFonts w:asciiTheme="majorBidi" w:hAnsiTheme="majorBidi" w:cstheme="majorBidi"/>
        </w:rPr>
        <w:footnoteRef/>
      </w:r>
      <w:r w:rsidRPr="004C7DBF">
        <w:rPr>
          <w:rFonts w:asciiTheme="majorBidi" w:hAnsiTheme="majorBidi" w:cstheme="majorBidi"/>
        </w:rPr>
        <w:t xml:space="preserve"> Outside the </w:t>
      </w:r>
      <w:r w:rsidR="004F19AE" w:rsidRPr="004C7DBF">
        <w:rPr>
          <w:rFonts w:asciiTheme="majorBidi" w:hAnsiTheme="majorBidi" w:cstheme="majorBidi"/>
        </w:rPr>
        <w:t>framework</w:t>
      </w:r>
      <w:r w:rsidRPr="004C7DBF">
        <w:rPr>
          <w:rFonts w:asciiTheme="majorBidi" w:hAnsiTheme="majorBidi" w:cstheme="majorBidi"/>
        </w:rPr>
        <w:t xml:space="preserve"> of the arms embargo, the </w:t>
      </w:r>
      <w:r w:rsidR="00413AB7" w:rsidRPr="004C7DBF">
        <w:rPr>
          <w:rFonts w:asciiTheme="majorBidi" w:hAnsiTheme="majorBidi" w:cstheme="majorBidi"/>
        </w:rPr>
        <w:t xml:space="preserve">Security </w:t>
      </w:r>
      <w:r w:rsidRPr="004C7DBF">
        <w:rPr>
          <w:rFonts w:asciiTheme="majorBidi" w:hAnsiTheme="majorBidi" w:cstheme="majorBidi"/>
        </w:rPr>
        <w:t xml:space="preserve">Council also mandated the inspection of vessels on the high </w:t>
      </w:r>
      <w:r w:rsidR="007B2292" w:rsidRPr="004C7DBF">
        <w:rPr>
          <w:rFonts w:asciiTheme="majorBidi" w:hAnsiTheme="majorBidi" w:cstheme="majorBidi"/>
        </w:rPr>
        <w:t>seas off the coast of</w:t>
      </w:r>
      <w:r w:rsidRPr="004C7DBF">
        <w:rPr>
          <w:rFonts w:asciiTheme="majorBidi" w:hAnsiTheme="majorBidi" w:cstheme="majorBidi"/>
        </w:rPr>
        <w:t xml:space="preserve"> Libya in other situations. In </w:t>
      </w:r>
      <w:ins w:id="11" w:author="srandall702@gmail.com" w:date="2023-04-24T04:42:00Z">
        <w:r w:rsidR="00564F8C">
          <w:rPr>
            <w:rFonts w:asciiTheme="majorBidi" w:hAnsiTheme="majorBidi" w:cstheme="majorBidi"/>
          </w:rPr>
          <w:t xml:space="preserve">its </w:t>
        </w:r>
      </w:ins>
      <w:r w:rsidRPr="004C7DBF">
        <w:rPr>
          <w:rFonts w:asciiTheme="majorBidi" w:hAnsiTheme="majorBidi" w:cstheme="majorBidi"/>
        </w:rPr>
        <w:t xml:space="preserve">resolution </w:t>
      </w:r>
      <w:hyperlink r:id="rId6" w:history="1">
        <w:r w:rsidRPr="004C7DBF">
          <w:rPr>
            <w:rStyle w:val="Hyperlink"/>
            <w:rFonts w:asciiTheme="majorBidi" w:hAnsiTheme="majorBidi" w:cstheme="majorBidi"/>
            <w:u w:val="none"/>
          </w:rPr>
          <w:t>2644 (2022)</w:t>
        </w:r>
      </w:hyperlink>
      <w:r w:rsidRPr="004C7DBF">
        <w:rPr>
          <w:rFonts w:asciiTheme="majorBidi" w:hAnsiTheme="majorBidi" w:cstheme="majorBidi"/>
        </w:rPr>
        <w:t xml:space="preserve">, the Council extended the authorizations and measures aimed at preventing illicit exports of petroleum from Libya until 30 October 2023, including the authorization to inspect vessels designated by the Security Council Committee established pursuant to resolution </w:t>
      </w:r>
      <w:hyperlink r:id="rId7" w:history="1">
        <w:r w:rsidR="00C334BA" w:rsidRPr="004C7DBF">
          <w:rPr>
            <w:rStyle w:val="Hyperlink"/>
            <w:rFonts w:ascii="Times New Roman" w:hAnsi="Times New Roman" w:cs="Times New Roman"/>
            <w:u w:val="none"/>
          </w:rPr>
          <w:t>1970 (2011)</w:t>
        </w:r>
      </w:hyperlink>
      <w:r w:rsidRPr="004C7DBF">
        <w:rPr>
          <w:rFonts w:asciiTheme="majorBidi" w:hAnsiTheme="majorBidi" w:cstheme="majorBidi"/>
        </w:rPr>
        <w:t xml:space="preserve"> concerning Libya. In </w:t>
      </w:r>
      <w:ins w:id="12" w:author="srandall702@gmail.com" w:date="2023-04-24T04:46:00Z">
        <w:r w:rsidR="00564F8C">
          <w:rPr>
            <w:rFonts w:asciiTheme="majorBidi" w:hAnsiTheme="majorBidi" w:cstheme="majorBidi"/>
          </w:rPr>
          <w:t xml:space="preserve">its </w:t>
        </w:r>
      </w:ins>
      <w:r w:rsidRPr="004C7DBF">
        <w:rPr>
          <w:rFonts w:asciiTheme="majorBidi" w:hAnsiTheme="majorBidi" w:cstheme="majorBidi"/>
        </w:rPr>
        <w:t xml:space="preserve">resolution </w:t>
      </w:r>
      <w:hyperlink r:id="rId8" w:history="1">
        <w:r w:rsidR="00A15874" w:rsidRPr="004C7DBF">
          <w:rPr>
            <w:rStyle w:val="Hyperlink"/>
            <w:rFonts w:asciiTheme="majorBidi" w:hAnsiTheme="majorBidi" w:cstheme="majorBidi"/>
            <w:u w:val="none"/>
          </w:rPr>
          <w:t>2652 (2022)</w:t>
        </w:r>
      </w:hyperlink>
      <w:r w:rsidRPr="004C7DBF">
        <w:rPr>
          <w:rFonts w:asciiTheme="majorBidi" w:hAnsiTheme="majorBidi" w:cstheme="majorBidi"/>
        </w:rPr>
        <w:t xml:space="preserve">, the Council </w:t>
      </w:r>
      <w:r w:rsidR="002745FA" w:rsidRPr="004C7DBF">
        <w:rPr>
          <w:rFonts w:asciiTheme="majorBidi" w:hAnsiTheme="majorBidi" w:cstheme="majorBidi"/>
        </w:rPr>
        <w:t>renewed the authorization to inspect vessels</w:t>
      </w:r>
      <w:del w:id="13" w:author="srandall702@gmail.com" w:date="2023-04-24T04:48:00Z">
        <w:r w:rsidR="007B2292" w:rsidRPr="004C7DBF" w:rsidDel="00564F8C">
          <w:rPr>
            <w:rFonts w:asciiTheme="majorBidi" w:hAnsiTheme="majorBidi" w:cstheme="majorBidi"/>
          </w:rPr>
          <w:delText>,</w:delText>
        </w:r>
      </w:del>
      <w:r w:rsidR="002745FA" w:rsidRPr="004C7DBF">
        <w:rPr>
          <w:rFonts w:asciiTheme="majorBidi" w:hAnsiTheme="majorBidi" w:cstheme="majorBidi"/>
        </w:rPr>
        <w:t xml:space="preserve"> suspected of being used for </w:t>
      </w:r>
      <w:del w:id="14" w:author="srandall702@gmail.com" w:date="2023-04-24T04:48:00Z">
        <w:r w:rsidR="002745FA" w:rsidRPr="004C7DBF" w:rsidDel="00564F8C">
          <w:rPr>
            <w:rFonts w:asciiTheme="majorBidi" w:hAnsiTheme="majorBidi" w:cstheme="majorBidi"/>
          </w:rPr>
          <w:delText xml:space="preserve">migrant </w:delText>
        </w:r>
      </w:del>
      <w:ins w:id="15" w:author="srandall702@gmail.com" w:date="2023-04-24T04:48:00Z">
        <w:r w:rsidR="00564F8C">
          <w:rPr>
            <w:rFonts w:asciiTheme="majorBidi" w:hAnsiTheme="majorBidi" w:cstheme="majorBidi"/>
          </w:rPr>
          <w:t>the</w:t>
        </w:r>
        <w:r w:rsidR="00564F8C" w:rsidRPr="004C7DBF">
          <w:rPr>
            <w:rFonts w:asciiTheme="majorBidi" w:hAnsiTheme="majorBidi" w:cstheme="majorBidi"/>
          </w:rPr>
          <w:t xml:space="preserve"> </w:t>
        </w:r>
      </w:ins>
      <w:r w:rsidR="002745FA" w:rsidRPr="004C7DBF">
        <w:rPr>
          <w:rFonts w:asciiTheme="majorBidi" w:hAnsiTheme="majorBidi" w:cstheme="majorBidi"/>
        </w:rPr>
        <w:t>smuggling</w:t>
      </w:r>
      <w:ins w:id="16" w:author="srandall702@gmail.com" w:date="2023-04-24T04:48:00Z">
        <w:r w:rsidR="00564F8C">
          <w:rPr>
            <w:rFonts w:asciiTheme="majorBidi" w:hAnsiTheme="majorBidi" w:cstheme="majorBidi"/>
          </w:rPr>
          <w:t xml:space="preserve"> of migrants</w:t>
        </w:r>
      </w:ins>
      <w:r w:rsidR="002745FA" w:rsidRPr="004C7DBF">
        <w:rPr>
          <w:rFonts w:asciiTheme="majorBidi" w:hAnsiTheme="majorBidi" w:cstheme="majorBidi"/>
        </w:rPr>
        <w:t xml:space="preserve"> and human trafficking</w:t>
      </w:r>
      <w:del w:id="17" w:author="srandall702@gmail.com" w:date="2023-04-24T04:48:00Z">
        <w:r w:rsidR="002745FA" w:rsidRPr="004C7DBF" w:rsidDel="00564F8C">
          <w:rPr>
            <w:rFonts w:asciiTheme="majorBidi" w:hAnsiTheme="majorBidi" w:cstheme="majorBidi"/>
          </w:rPr>
          <w:delText>,</w:delText>
        </w:r>
      </w:del>
      <w:r w:rsidR="002745FA" w:rsidRPr="004C7DBF">
        <w:rPr>
          <w:rFonts w:asciiTheme="majorBidi" w:hAnsiTheme="majorBidi" w:cstheme="majorBidi"/>
        </w:rPr>
        <w:t xml:space="preserve"> until </w:t>
      </w:r>
      <w:r w:rsidR="007B2292" w:rsidRPr="004C7DBF">
        <w:rPr>
          <w:rFonts w:asciiTheme="majorBidi" w:hAnsiTheme="majorBidi" w:cstheme="majorBidi"/>
        </w:rPr>
        <w:t>29 September 2023</w:t>
      </w:r>
      <w:r w:rsidR="002745FA" w:rsidRPr="004C7DBF">
        <w:rPr>
          <w:rFonts w:asciiTheme="majorBidi" w:hAnsiTheme="majorBidi" w:cstheme="majorBidi"/>
        </w:rPr>
        <w:t xml:space="preserve">. </w:t>
      </w:r>
      <w:r w:rsidR="007B2292" w:rsidRPr="004C7DBF">
        <w:rPr>
          <w:rFonts w:asciiTheme="majorBidi" w:hAnsiTheme="majorBidi" w:cstheme="majorBidi"/>
        </w:rPr>
        <w:t xml:space="preserve">In addition to </w:t>
      </w:r>
      <w:r w:rsidR="004F19AE" w:rsidRPr="004C7DBF">
        <w:rPr>
          <w:rFonts w:asciiTheme="majorBidi" w:hAnsiTheme="majorBidi" w:cstheme="majorBidi"/>
        </w:rPr>
        <w:t xml:space="preserve">the </w:t>
      </w:r>
      <w:r w:rsidR="007B2292" w:rsidRPr="004C7DBF">
        <w:rPr>
          <w:rFonts w:asciiTheme="majorBidi" w:hAnsiTheme="majorBidi" w:cstheme="majorBidi"/>
        </w:rPr>
        <w:t>arms embargo, the sanctions regime in relation to Libya also includes a travel ban, an</w:t>
      </w:r>
      <w:del w:id="18" w:author="srandall702@gmail.com" w:date="2023-04-24T04:56:00Z">
        <w:r w:rsidR="007B2292" w:rsidRPr="004C7DBF" w:rsidDel="00AE4DCF">
          <w:rPr>
            <w:rFonts w:asciiTheme="majorBidi" w:hAnsiTheme="majorBidi" w:cstheme="majorBidi"/>
          </w:rPr>
          <w:delText>d</w:delText>
        </w:r>
      </w:del>
      <w:r w:rsidR="007B2292" w:rsidRPr="004C7DBF">
        <w:rPr>
          <w:rFonts w:asciiTheme="majorBidi" w:hAnsiTheme="majorBidi" w:cstheme="majorBidi"/>
        </w:rPr>
        <w:t xml:space="preserve"> assets freeze</w:t>
      </w:r>
      <w:del w:id="19" w:author="srandall702@gmail.com" w:date="2023-04-24T04:57:00Z">
        <w:r w:rsidR="000E5A60" w:rsidRPr="004C7DBF" w:rsidDel="00AE4DCF">
          <w:rPr>
            <w:rFonts w:asciiTheme="majorBidi" w:hAnsiTheme="majorBidi" w:cstheme="majorBidi"/>
          </w:rPr>
          <w:delText>,</w:delText>
        </w:r>
      </w:del>
      <w:r w:rsidR="007B2292" w:rsidRPr="004C7DBF">
        <w:rPr>
          <w:rFonts w:asciiTheme="majorBidi" w:hAnsiTheme="majorBidi" w:cstheme="majorBidi"/>
        </w:rPr>
        <w:t xml:space="preserve"> and measures aimed at preventing illicit exports of petroleum from Libya. </w:t>
      </w:r>
    </w:p>
  </w:footnote>
  <w:footnote w:id="4">
    <w:p w14:paraId="4EC6F907" w14:textId="41868716" w:rsidR="00FA3760" w:rsidRPr="004C7DBF" w:rsidRDefault="00FA3760">
      <w:pPr>
        <w:pStyle w:val="FootnoteText"/>
      </w:pPr>
      <w:r w:rsidRPr="004C7DBF">
        <w:rPr>
          <w:rStyle w:val="FootnoteReference"/>
          <w:rFonts w:asciiTheme="majorBidi" w:hAnsiTheme="majorBidi" w:cstheme="majorBidi"/>
        </w:rPr>
        <w:footnoteRef/>
      </w:r>
      <w:r w:rsidRPr="004C7DBF">
        <w:rPr>
          <w:rFonts w:asciiTheme="majorBidi" w:hAnsiTheme="majorBidi" w:cstheme="majorBidi"/>
        </w:rPr>
        <w:t xml:space="preserve"> </w:t>
      </w:r>
      <w:del w:id="32" w:author="srandall702@gmail.com" w:date="2023-04-24T05:03:00Z">
        <w:r w:rsidRPr="004C7DBF" w:rsidDel="00435CD7">
          <w:rPr>
            <w:rFonts w:asciiTheme="majorBidi" w:hAnsiTheme="majorBidi" w:cstheme="majorBidi"/>
          </w:rPr>
          <w:delText xml:space="preserve">This </w:delText>
        </w:r>
      </w:del>
      <w:ins w:id="33" w:author="srandall702@gmail.com" w:date="2023-04-24T05:03:00Z">
        <w:r w:rsidR="00435CD7">
          <w:rPr>
            <w:rFonts w:asciiTheme="majorBidi" w:hAnsiTheme="majorBidi" w:cstheme="majorBidi"/>
          </w:rPr>
          <w:t>That</w:t>
        </w:r>
        <w:r w:rsidR="00435CD7" w:rsidRPr="004C7DBF">
          <w:rPr>
            <w:rFonts w:asciiTheme="majorBidi" w:hAnsiTheme="majorBidi" w:cstheme="majorBidi"/>
          </w:rPr>
          <w:t xml:space="preserve"> </w:t>
        </w:r>
      </w:ins>
      <w:r w:rsidRPr="004C7DBF">
        <w:rPr>
          <w:rFonts w:asciiTheme="majorBidi" w:hAnsiTheme="majorBidi" w:cstheme="majorBidi"/>
        </w:rPr>
        <w:t xml:space="preserve">call was reiterated in </w:t>
      </w:r>
      <w:ins w:id="34" w:author="srandall702@gmail.com" w:date="2023-04-24T05:03:00Z">
        <w:r w:rsidR="00435CD7">
          <w:rPr>
            <w:rFonts w:asciiTheme="majorBidi" w:hAnsiTheme="majorBidi" w:cstheme="majorBidi"/>
          </w:rPr>
          <w:t xml:space="preserve">Security Council </w:t>
        </w:r>
      </w:ins>
      <w:r w:rsidRPr="004C7DBF">
        <w:rPr>
          <w:rFonts w:asciiTheme="majorBidi" w:hAnsiTheme="majorBidi" w:cstheme="majorBidi"/>
        </w:rPr>
        <w:t xml:space="preserve">resolutions </w:t>
      </w:r>
      <w:hyperlink r:id="rId9" w:history="1">
        <w:r w:rsidRPr="004C7DBF">
          <w:rPr>
            <w:rStyle w:val="Hyperlink"/>
            <w:rFonts w:asciiTheme="majorBidi" w:hAnsiTheme="majorBidi" w:cstheme="majorBidi"/>
            <w:u w:val="none"/>
          </w:rPr>
          <w:t>2174 (2014)</w:t>
        </w:r>
      </w:hyperlink>
      <w:r w:rsidRPr="004C7DBF">
        <w:rPr>
          <w:rFonts w:asciiTheme="majorBidi" w:hAnsiTheme="majorBidi" w:cstheme="majorBidi"/>
        </w:rPr>
        <w:t xml:space="preserve"> and </w:t>
      </w:r>
      <w:hyperlink r:id="rId10" w:history="1">
        <w:r w:rsidRPr="004C7DBF">
          <w:rPr>
            <w:rStyle w:val="Hyperlink"/>
            <w:rFonts w:asciiTheme="majorBidi" w:hAnsiTheme="majorBidi" w:cstheme="majorBidi"/>
            <w:u w:val="none"/>
          </w:rPr>
          <w:t>2213 (2015)</w:t>
        </w:r>
      </w:hyperlink>
      <w:r w:rsidRPr="004C7DBF">
        <w:rPr>
          <w:rFonts w:asciiTheme="majorBidi" w:hAnsiTheme="majorBidi" w:cstheme="majorBidi"/>
        </w:rPr>
        <w:t xml:space="preserve">. </w:t>
      </w:r>
      <w:r w:rsidR="00F61CA1" w:rsidRPr="004C7DBF">
        <w:rPr>
          <w:rFonts w:asciiTheme="majorBidi" w:hAnsiTheme="majorBidi" w:cstheme="majorBidi"/>
        </w:rPr>
        <w:t>T</w:t>
      </w:r>
      <w:r w:rsidRPr="004C7DBF">
        <w:rPr>
          <w:rFonts w:asciiTheme="majorBidi" w:hAnsiTheme="majorBidi" w:cstheme="majorBidi"/>
        </w:rPr>
        <w:t>he Council also referenced inspection</w:t>
      </w:r>
      <w:r w:rsidR="00F92DC2" w:rsidRPr="004C7DBF">
        <w:rPr>
          <w:rFonts w:asciiTheme="majorBidi" w:hAnsiTheme="majorBidi" w:cstheme="majorBidi"/>
        </w:rPr>
        <w:t>s</w:t>
      </w:r>
      <w:r w:rsidRPr="004C7DBF">
        <w:rPr>
          <w:rFonts w:asciiTheme="majorBidi" w:hAnsiTheme="majorBidi" w:cstheme="majorBidi"/>
        </w:rPr>
        <w:t xml:space="preserve"> on the high seas, in the context of the arms embargo, </w:t>
      </w:r>
      <w:r w:rsidR="00F61CA1" w:rsidRPr="004C7DBF">
        <w:rPr>
          <w:rFonts w:asciiTheme="majorBidi" w:hAnsiTheme="majorBidi" w:cstheme="majorBidi"/>
        </w:rPr>
        <w:t xml:space="preserve">in </w:t>
      </w:r>
      <w:ins w:id="35" w:author="srandall702@gmail.com" w:date="2023-04-24T05:07:00Z">
        <w:r w:rsidR="00435CD7">
          <w:rPr>
            <w:rFonts w:asciiTheme="majorBidi" w:hAnsiTheme="majorBidi" w:cstheme="majorBidi"/>
          </w:rPr>
          <w:t>it</w:t>
        </w:r>
      </w:ins>
      <w:ins w:id="36" w:author="srandall702@gmail.com" w:date="2023-04-24T05:08:00Z">
        <w:r w:rsidR="00435CD7">
          <w:rPr>
            <w:rFonts w:asciiTheme="majorBidi" w:hAnsiTheme="majorBidi" w:cstheme="majorBidi"/>
          </w:rPr>
          <w:t xml:space="preserve">s </w:t>
        </w:r>
      </w:ins>
      <w:r w:rsidR="00F61CA1" w:rsidRPr="004C7DBF">
        <w:rPr>
          <w:rFonts w:asciiTheme="majorBidi" w:hAnsiTheme="majorBidi" w:cstheme="majorBidi"/>
        </w:rPr>
        <w:t xml:space="preserve">resolution </w:t>
      </w:r>
      <w:hyperlink r:id="rId11" w:history="1">
        <w:r w:rsidR="00F61CA1" w:rsidRPr="004C7DBF">
          <w:rPr>
            <w:rStyle w:val="Hyperlink"/>
            <w:rFonts w:asciiTheme="majorBidi" w:hAnsiTheme="majorBidi" w:cstheme="majorBidi"/>
            <w:u w:val="none"/>
          </w:rPr>
          <w:t>1973 (2011)</w:t>
        </w:r>
      </w:hyperlink>
      <w:r w:rsidR="00F61CA1" w:rsidRPr="004C7DBF">
        <w:rPr>
          <w:rFonts w:asciiTheme="majorBidi" w:hAnsiTheme="majorBidi" w:cstheme="majorBidi"/>
        </w:rPr>
        <w:t xml:space="preserve"> </w:t>
      </w:r>
      <w:r w:rsidRPr="004C7DBF">
        <w:rPr>
          <w:rFonts w:asciiTheme="majorBidi" w:hAnsiTheme="majorBidi" w:cstheme="majorBidi"/>
        </w:rPr>
        <w:t xml:space="preserve">when calling upon Member States to carry out such inspections, but </w:t>
      </w:r>
      <w:del w:id="37" w:author="srandall702@gmail.com" w:date="2023-04-24T05:09:00Z">
        <w:r w:rsidRPr="004C7DBF" w:rsidDel="00435CD7">
          <w:rPr>
            <w:rFonts w:asciiTheme="majorBidi" w:hAnsiTheme="majorBidi" w:cstheme="majorBidi"/>
          </w:rPr>
          <w:delText xml:space="preserve">this </w:delText>
        </w:r>
      </w:del>
      <w:ins w:id="38" w:author="srandall702@gmail.com" w:date="2023-04-24T05:09:00Z">
        <w:r w:rsidR="00435CD7">
          <w:rPr>
            <w:rFonts w:asciiTheme="majorBidi" w:hAnsiTheme="majorBidi" w:cstheme="majorBidi"/>
          </w:rPr>
          <w:t xml:space="preserve">that </w:t>
        </w:r>
      </w:ins>
      <w:r w:rsidRPr="004C7DBF">
        <w:rPr>
          <w:rFonts w:asciiTheme="majorBidi" w:hAnsiTheme="majorBidi" w:cstheme="majorBidi"/>
        </w:rPr>
        <w:t xml:space="preserve">provision was terminated by resolution </w:t>
      </w:r>
      <w:hyperlink r:id="rId12" w:history="1">
        <w:r w:rsidRPr="004C7DBF">
          <w:rPr>
            <w:rStyle w:val="Hyperlink"/>
            <w:rFonts w:asciiTheme="majorBidi" w:hAnsiTheme="majorBidi" w:cstheme="majorBidi"/>
            <w:u w:val="none"/>
          </w:rPr>
          <w:t>2040 (2012)</w:t>
        </w:r>
      </w:hyperlink>
      <w:r w:rsidRPr="004C7DBF">
        <w:rPr>
          <w:rFonts w:asciiTheme="majorBidi" w:hAnsiTheme="majorBidi" w:cstheme="majorBidi"/>
        </w:rPr>
        <w:t xml:space="preserve">. </w:t>
      </w:r>
    </w:p>
  </w:footnote>
  <w:footnote w:id="5">
    <w:p w14:paraId="0B97789D" w14:textId="1A2E2E22" w:rsidR="00581DE0" w:rsidRPr="004C7DBF" w:rsidRDefault="00581DE0" w:rsidP="00581DE0">
      <w:pPr>
        <w:pStyle w:val="FootnoteText"/>
        <w:rPr>
          <w:rFonts w:asciiTheme="majorBidi" w:hAnsiTheme="majorBidi" w:cstheme="majorBidi"/>
        </w:rPr>
      </w:pPr>
      <w:r w:rsidRPr="004C7DBF">
        <w:rPr>
          <w:rStyle w:val="FootnoteReference"/>
          <w:rFonts w:asciiTheme="majorBidi" w:hAnsiTheme="majorBidi" w:cstheme="majorBidi"/>
        </w:rPr>
        <w:footnoteRef/>
      </w:r>
      <w:r w:rsidRPr="004C7DBF">
        <w:rPr>
          <w:rFonts w:asciiTheme="majorBidi" w:hAnsiTheme="majorBidi" w:cstheme="majorBidi"/>
        </w:rPr>
        <w:t xml:space="preserve"> </w:t>
      </w:r>
      <w:del w:id="46" w:author="srandall702@gmail.com" w:date="2023-04-24T11:36:00Z">
        <w:r w:rsidR="00000000" w:rsidDel="00E36F22">
          <w:fldChar w:fldCharType="begin"/>
        </w:r>
        <w:r w:rsidR="00000000" w:rsidDel="00E36F22">
          <w:delInstrText>HYPERLINK "http://www.undocs.org/S/2022/427"</w:delInstrText>
        </w:r>
        <w:r w:rsidR="00000000" w:rsidDel="00E36F22">
          <w:fldChar w:fldCharType="separate"/>
        </w:r>
        <w:r w:rsidRPr="004C7DBF" w:rsidDel="00E36F22">
          <w:rPr>
            <w:rStyle w:val="Hyperlink"/>
            <w:rFonts w:asciiTheme="majorBidi" w:hAnsiTheme="majorBidi" w:cstheme="majorBidi"/>
            <w:u w:val="none"/>
          </w:rPr>
          <w:delText>S/2022/427</w:delText>
        </w:r>
        <w:r w:rsidR="00000000" w:rsidDel="00E36F22">
          <w:rPr>
            <w:rStyle w:val="Hyperlink"/>
            <w:rFonts w:asciiTheme="majorBidi" w:hAnsiTheme="majorBidi" w:cstheme="majorBidi"/>
            <w:u w:val="none"/>
          </w:rPr>
          <w:fldChar w:fldCharType="end"/>
        </w:r>
        <w:r w:rsidR="00363564" w:rsidRPr="004C7DBF" w:rsidDel="00E36F22">
          <w:rPr>
            <w:rFonts w:asciiTheme="majorBidi" w:hAnsiTheme="majorBidi" w:cstheme="majorBidi"/>
          </w:rPr>
          <w:delText xml:space="preserve"> and </w:delText>
        </w:r>
        <w:r w:rsidR="00000000" w:rsidDel="00E36F22">
          <w:fldChar w:fldCharType="begin"/>
        </w:r>
        <w:r w:rsidR="00000000" w:rsidDel="00E36F22">
          <w:delInstrText>HYPERLINK "http://www.undocs.org/S/2022/427/corr.1"</w:delInstrText>
        </w:r>
        <w:r w:rsidR="00000000" w:rsidDel="00E36F22">
          <w:fldChar w:fldCharType="separate"/>
        </w:r>
        <w:r w:rsidR="00363564" w:rsidRPr="004C7DBF" w:rsidDel="00E36F22">
          <w:rPr>
            <w:rStyle w:val="Hyperlink"/>
            <w:rFonts w:asciiTheme="majorBidi" w:hAnsiTheme="majorBidi" w:cstheme="majorBidi"/>
            <w:u w:val="none"/>
          </w:rPr>
          <w:delText>Corr.1</w:delText>
        </w:r>
        <w:r w:rsidR="00000000" w:rsidDel="00E36F22">
          <w:rPr>
            <w:rStyle w:val="Hyperlink"/>
            <w:rFonts w:asciiTheme="majorBidi" w:hAnsiTheme="majorBidi" w:cstheme="majorBidi"/>
            <w:u w:val="none"/>
          </w:rPr>
          <w:fldChar w:fldCharType="end"/>
        </w:r>
        <w:r w:rsidR="00363564" w:rsidRPr="004C7DBF" w:rsidDel="00E36F22">
          <w:rPr>
            <w:rFonts w:asciiTheme="majorBidi" w:hAnsiTheme="majorBidi" w:cstheme="majorBidi"/>
          </w:rPr>
          <w:delText xml:space="preserve">, </w:delText>
        </w:r>
      </w:del>
      <w:ins w:id="47" w:author="srandall702@gmail.com" w:date="2023-04-24T11:36:00Z">
        <w:r w:rsidR="00E36F22">
          <w:rPr>
            <w:rFonts w:asciiTheme="majorBidi" w:hAnsiTheme="majorBidi" w:cstheme="majorBidi"/>
          </w:rPr>
          <w:t xml:space="preserve">See the </w:t>
        </w:r>
      </w:ins>
      <w:r w:rsidR="00363564" w:rsidRPr="004C7DBF">
        <w:rPr>
          <w:rFonts w:asciiTheme="majorBidi" w:hAnsiTheme="majorBidi" w:cstheme="majorBidi"/>
        </w:rPr>
        <w:t xml:space="preserve">final report of the Panel of Experts submitted in accordance with paragraph 13 of </w:t>
      </w:r>
      <w:ins w:id="48" w:author="srandall702@gmail.com" w:date="2023-04-24T05:25:00Z">
        <w:r w:rsidR="00BA4358">
          <w:rPr>
            <w:rFonts w:asciiTheme="majorBidi" w:hAnsiTheme="majorBidi" w:cstheme="majorBidi"/>
          </w:rPr>
          <w:t xml:space="preserve">Security Council </w:t>
        </w:r>
      </w:ins>
      <w:r w:rsidR="00363564" w:rsidRPr="004C7DBF">
        <w:rPr>
          <w:rFonts w:asciiTheme="majorBidi" w:hAnsiTheme="majorBidi" w:cstheme="majorBidi"/>
        </w:rPr>
        <w:t xml:space="preserve">resolution </w:t>
      </w:r>
      <w:hyperlink r:id="rId13" w:history="1">
        <w:r w:rsidR="00363564" w:rsidRPr="004C7DBF">
          <w:rPr>
            <w:rStyle w:val="Hyperlink"/>
            <w:rFonts w:asciiTheme="majorBidi" w:hAnsiTheme="majorBidi" w:cstheme="majorBidi"/>
            <w:u w:val="none"/>
          </w:rPr>
          <w:t>2571 (2021)</w:t>
        </w:r>
      </w:hyperlink>
      <w:ins w:id="49" w:author="srandall702@gmail.com" w:date="2023-04-24T11:36:00Z">
        <w:r w:rsidR="00E36F22">
          <w:rPr>
            <w:rStyle w:val="Hyperlink"/>
            <w:rFonts w:asciiTheme="majorBidi" w:hAnsiTheme="majorBidi" w:cstheme="majorBidi"/>
            <w:u w:val="none"/>
          </w:rPr>
          <w:t xml:space="preserve"> (S/2022/427 and S/2022/427/Corr.1)</w:t>
        </w:r>
      </w:ins>
      <w:r w:rsidR="00363564" w:rsidRPr="004C7DBF">
        <w:rPr>
          <w:rFonts w:asciiTheme="majorBidi" w:hAnsiTheme="majorBidi" w:cstheme="majorBidi"/>
        </w:rPr>
        <w:t xml:space="preserve">.  </w:t>
      </w:r>
    </w:p>
  </w:footnote>
  <w:footnote w:id="6">
    <w:p w14:paraId="4E9175A1" w14:textId="16B8E6A4" w:rsidR="00FB6C21" w:rsidRPr="004C7DBF" w:rsidRDefault="00FB6C21">
      <w:pPr>
        <w:pStyle w:val="FootnoteText"/>
        <w:rPr>
          <w:rFonts w:asciiTheme="majorBidi" w:hAnsiTheme="majorBidi" w:cstheme="majorBidi"/>
        </w:rPr>
      </w:pPr>
      <w:r w:rsidRPr="004C7DBF">
        <w:rPr>
          <w:rStyle w:val="FootnoteReference"/>
          <w:rFonts w:asciiTheme="majorBidi" w:hAnsiTheme="majorBidi" w:cstheme="majorBidi"/>
        </w:rPr>
        <w:footnoteRef/>
      </w:r>
      <w:r w:rsidRPr="004C7DBF">
        <w:rPr>
          <w:rFonts w:asciiTheme="majorBidi" w:hAnsiTheme="majorBidi" w:cstheme="majorBidi"/>
        </w:rPr>
        <w:t xml:space="preserve"> Interim report of the Panel of Experts submitted in accordance with paragraph 13 of resolution </w:t>
      </w:r>
      <w:hyperlink r:id="rId14" w:history="1">
        <w:r w:rsidRPr="004C7DBF">
          <w:rPr>
            <w:rStyle w:val="Hyperlink"/>
            <w:rFonts w:asciiTheme="majorBidi" w:hAnsiTheme="majorBidi" w:cstheme="majorBidi"/>
            <w:u w:val="none"/>
          </w:rPr>
          <w:t>2644 (2022)</w:t>
        </w:r>
      </w:hyperlink>
      <w:r w:rsidRPr="004C7DBF">
        <w:rPr>
          <w:rFonts w:asciiTheme="majorBidi" w:hAnsiTheme="majorBidi" w:cstheme="majorBidi"/>
        </w:rPr>
        <w:t>.</w:t>
      </w:r>
    </w:p>
  </w:footnote>
  <w:footnote w:id="7">
    <w:p w14:paraId="40401AD4" w14:textId="501473C8" w:rsidR="00F67A7A" w:rsidRPr="004C7DBF" w:rsidRDefault="00F67A7A">
      <w:pPr>
        <w:pStyle w:val="FootnoteText"/>
        <w:rPr>
          <w:rFonts w:asciiTheme="majorBidi" w:hAnsiTheme="majorBidi" w:cstheme="majorBidi"/>
        </w:rPr>
      </w:pPr>
      <w:r w:rsidRPr="004C7DBF">
        <w:rPr>
          <w:rStyle w:val="FootnoteReference"/>
          <w:rFonts w:asciiTheme="majorBidi" w:hAnsiTheme="majorBidi" w:cstheme="majorBidi"/>
        </w:rPr>
        <w:footnoteRef/>
      </w:r>
      <w:r w:rsidRPr="004C7DBF">
        <w:rPr>
          <w:rFonts w:asciiTheme="majorBidi" w:hAnsiTheme="majorBidi" w:cstheme="majorBidi"/>
        </w:rPr>
        <w:t xml:space="preserve"> </w:t>
      </w:r>
      <w:hyperlink r:id="rId15" w:history="1">
        <w:r w:rsidR="00B761F8" w:rsidRPr="004C7DBF">
          <w:rPr>
            <w:rStyle w:val="Hyperlink"/>
            <w:rFonts w:asciiTheme="majorBidi" w:hAnsiTheme="majorBidi" w:cstheme="majorBidi"/>
            <w:u w:val="none"/>
          </w:rPr>
          <w:t>S/PRST/2023/2</w:t>
        </w:r>
      </w:hyperlink>
      <w:r w:rsidR="00B761F8" w:rsidRPr="004C7DBF">
        <w:rPr>
          <w:rFonts w:asciiTheme="majorBidi" w:hAnsiTheme="majorBidi" w:cstheme="majorBidi"/>
        </w:rPr>
        <w:t xml:space="preserve"> of 16 March 2023.</w:t>
      </w:r>
    </w:p>
  </w:footnote>
  <w:footnote w:id="8">
    <w:p w14:paraId="74C9F279" w14:textId="503CF257" w:rsidR="002F30CF" w:rsidRPr="004C7DBF" w:rsidRDefault="002F30CF">
      <w:pPr>
        <w:pStyle w:val="FootnoteText"/>
        <w:rPr>
          <w:rFonts w:asciiTheme="majorBidi" w:hAnsiTheme="majorBidi" w:cstheme="majorBidi"/>
        </w:rPr>
      </w:pPr>
      <w:r w:rsidRPr="004C7DBF">
        <w:rPr>
          <w:rStyle w:val="FootnoteReference"/>
          <w:rFonts w:asciiTheme="majorBidi" w:hAnsiTheme="majorBidi" w:cstheme="majorBidi"/>
        </w:rPr>
        <w:footnoteRef/>
      </w:r>
      <w:r w:rsidRPr="004C7DBF">
        <w:rPr>
          <w:rFonts w:asciiTheme="majorBidi" w:hAnsiTheme="majorBidi" w:cstheme="majorBidi"/>
        </w:rPr>
        <w:t xml:space="preserve"> The 5+5 Joint Military Commission was established under the conclusions of the Berlin Conference on Libya, held on 19 January 2020, and comprises </w:t>
      </w:r>
      <w:del w:id="68" w:author="srandall702@gmail.com" w:date="2023-04-24T09:33:00Z">
        <w:r w:rsidRPr="004C7DBF" w:rsidDel="00517346">
          <w:rPr>
            <w:rFonts w:asciiTheme="majorBidi" w:hAnsiTheme="majorBidi" w:cstheme="majorBidi"/>
          </w:rPr>
          <w:delText>“</w:delText>
        </w:r>
      </w:del>
      <w:r w:rsidRPr="004C7DBF">
        <w:rPr>
          <w:rFonts w:asciiTheme="majorBidi" w:hAnsiTheme="majorBidi" w:cstheme="majorBidi"/>
        </w:rPr>
        <w:t xml:space="preserve">regular military and/or police officers under </w:t>
      </w:r>
      <w:del w:id="69" w:author="srandall702@gmail.com" w:date="2023-04-24T09:33:00Z">
        <w:r w:rsidRPr="004C7DBF" w:rsidDel="00517346">
          <w:rPr>
            <w:rFonts w:asciiTheme="majorBidi" w:hAnsiTheme="majorBidi" w:cstheme="majorBidi"/>
          </w:rPr>
          <w:delText>[</w:delText>
        </w:r>
      </w:del>
      <w:r w:rsidRPr="004C7DBF">
        <w:rPr>
          <w:rFonts w:asciiTheme="majorBidi" w:hAnsiTheme="majorBidi" w:cstheme="majorBidi"/>
        </w:rPr>
        <w:t>United Nations</w:t>
      </w:r>
      <w:del w:id="70" w:author="srandall702@gmail.com" w:date="2023-04-24T09:33:00Z">
        <w:r w:rsidRPr="004C7DBF" w:rsidDel="00517346">
          <w:rPr>
            <w:rFonts w:asciiTheme="majorBidi" w:hAnsiTheme="majorBidi" w:cstheme="majorBidi"/>
          </w:rPr>
          <w:delText>]</w:delText>
        </w:r>
      </w:del>
      <w:r w:rsidRPr="004C7DBF">
        <w:rPr>
          <w:rFonts w:asciiTheme="majorBidi" w:hAnsiTheme="majorBidi" w:cstheme="majorBidi"/>
        </w:rPr>
        <w:t xml:space="preserve"> auspices</w:t>
      </w:r>
      <w:del w:id="71" w:author="srandall702@gmail.com" w:date="2023-04-24T09:33:00Z">
        <w:r w:rsidRPr="004C7DBF" w:rsidDel="00517346">
          <w:rPr>
            <w:rFonts w:asciiTheme="majorBidi" w:hAnsiTheme="majorBidi" w:cstheme="majorBidi"/>
          </w:rPr>
          <w:delText>”</w:delText>
        </w:r>
      </w:del>
      <w:r w:rsidRPr="004C7DBF">
        <w:rPr>
          <w:rFonts w:asciiTheme="majorBidi" w:hAnsiTheme="majorBidi" w:cstheme="majorBidi"/>
        </w:rPr>
        <w:t xml:space="preserve">, five each from the west and the east of Libya, respectively (see </w:t>
      </w:r>
      <w:hyperlink r:id="rId16" w:history="1">
        <w:r w:rsidRPr="004C7DBF">
          <w:rPr>
            <w:rStyle w:val="Hyperlink"/>
            <w:rFonts w:asciiTheme="majorBidi" w:hAnsiTheme="majorBidi" w:cstheme="majorBidi"/>
            <w:u w:val="none"/>
          </w:rPr>
          <w:t>S/2020/63</w:t>
        </w:r>
      </w:hyperlink>
      <w:ins w:id="72" w:author="srandall702@gmail.com" w:date="2023-04-24T09:37:00Z">
        <w:r w:rsidR="00BF6205">
          <w:rPr>
            <w:rStyle w:val="Hyperlink"/>
            <w:rFonts w:asciiTheme="majorBidi" w:hAnsiTheme="majorBidi" w:cstheme="majorBidi"/>
            <w:u w:val="none"/>
          </w:rPr>
          <w:t>, annex II</w:t>
        </w:r>
      </w:ins>
      <w:r w:rsidRPr="004C7DBF">
        <w:rPr>
          <w:rFonts w:asciiTheme="majorBidi" w:hAnsiTheme="majorBidi" w:cstheme="majorBidi"/>
        </w:rPr>
        <w:t>).</w:t>
      </w:r>
      <w:r w:rsidR="006133BE" w:rsidRPr="004C7DBF">
        <w:rPr>
          <w:rFonts w:asciiTheme="majorBidi" w:hAnsiTheme="majorBidi" w:cstheme="majorBidi"/>
        </w:rPr>
        <w:t xml:space="preserve"> </w:t>
      </w:r>
      <w:r w:rsidR="006133BE" w:rsidRPr="004C7DBF">
        <w:rPr>
          <w:rFonts w:ascii="Times New Roman" w:hAnsi="Times New Roman" w:cs="Times New Roman"/>
        </w:rPr>
        <w:t xml:space="preserve">On 15 and 16 January 2023, UNSMIL chaired a meeting </w:t>
      </w:r>
      <w:r w:rsidR="00A912DE" w:rsidRPr="004C7DBF">
        <w:rPr>
          <w:rFonts w:ascii="Times New Roman" w:hAnsi="Times New Roman" w:cs="Times New Roman"/>
        </w:rPr>
        <w:t xml:space="preserve">in Sirte </w:t>
      </w:r>
      <w:r w:rsidR="006133BE" w:rsidRPr="004C7DBF">
        <w:rPr>
          <w:rFonts w:ascii="Times New Roman" w:hAnsi="Times New Roman" w:cs="Times New Roman"/>
        </w:rPr>
        <w:t>with the 5+5 Joint Military Commission, at which the Commission approved the terms of reference of a joint technical committee on disarmament, demobilization and reintegration, requested UNSMIL to facilitate its engagement with armed groups</w:t>
      </w:r>
      <w:del w:id="73" w:author="srandall702@gmail.com" w:date="2023-04-24T09:37:00Z">
        <w:r w:rsidR="006133BE" w:rsidRPr="004C7DBF" w:rsidDel="00BF6205">
          <w:rPr>
            <w:rFonts w:ascii="Times New Roman" w:hAnsi="Times New Roman" w:cs="Times New Roman"/>
          </w:rPr>
          <w:delText>,</w:delText>
        </w:r>
      </w:del>
      <w:r w:rsidR="006133BE" w:rsidRPr="004C7DBF">
        <w:rPr>
          <w:rFonts w:ascii="Times New Roman" w:hAnsi="Times New Roman" w:cs="Times New Roman"/>
        </w:rPr>
        <w:t xml:space="preserve"> and decided to reinvigorate its liaison committees with Chad, </w:t>
      </w:r>
      <w:ins w:id="74" w:author="srandall702@gmail.com" w:date="2023-04-24T09:38:00Z">
        <w:r w:rsidR="00BF6205">
          <w:rPr>
            <w:rFonts w:ascii="Times New Roman" w:hAnsi="Times New Roman" w:cs="Times New Roman"/>
          </w:rPr>
          <w:t xml:space="preserve">the </w:t>
        </w:r>
      </w:ins>
      <w:r w:rsidR="006133BE" w:rsidRPr="004C7DBF">
        <w:rPr>
          <w:rFonts w:ascii="Times New Roman" w:hAnsi="Times New Roman" w:cs="Times New Roman"/>
        </w:rPr>
        <w:t xml:space="preserve">Niger and </w:t>
      </w:r>
      <w:ins w:id="75" w:author="srandall702@gmail.com" w:date="2023-04-24T09:38:00Z">
        <w:r w:rsidR="00BF6205">
          <w:rPr>
            <w:rFonts w:ascii="Times New Roman" w:hAnsi="Times New Roman" w:cs="Times New Roman"/>
          </w:rPr>
          <w:t xml:space="preserve">the </w:t>
        </w:r>
      </w:ins>
      <w:r w:rsidR="006133BE" w:rsidRPr="004C7DBF">
        <w:rPr>
          <w:rFonts w:ascii="Times New Roman" w:hAnsi="Times New Roman" w:cs="Times New Roman"/>
        </w:rPr>
        <w:t>Sudan and with the African Union on the withdrawal of mercenaries and foreign fighters from Libya.</w:t>
      </w:r>
      <w:r w:rsidR="005450E6" w:rsidRPr="004C7DBF">
        <w:rPr>
          <w:rFonts w:asciiTheme="majorBidi" w:hAnsiTheme="majorBidi" w:cstheme="majorBidi"/>
          <w:lang w:val="en-GB"/>
        </w:rPr>
        <w:t xml:space="preserve"> On 7 and 8 February, the Special Representative chaired a meeting in Cairo bringing together the 5+5 Joint Military Commission and the liaison committees of Libya, </w:t>
      </w:r>
      <w:ins w:id="76" w:author="srandall702@gmail.com" w:date="2023-04-24T09:38:00Z">
        <w:r w:rsidR="00BF6205">
          <w:rPr>
            <w:rFonts w:asciiTheme="majorBidi" w:hAnsiTheme="majorBidi" w:cstheme="majorBidi"/>
            <w:lang w:val="en-GB"/>
          </w:rPr>
          <w:t xml:space="preserve">the </w:t>
        </w:r>
      </w:ins>
      <w:r w:rsidR="005450E6" w:rsidRPr="004C7DBF">
        <w:rPr>
          <w:rFonts w:asciiTheme="majorBidi" w:hAnsiTheme="majorBidi" w:cstheme="majorBidi"/>
          <w:lang w:val="en-GB"/>
        </w:rPr>
        <w:t>Sudan</w:t>
      </w:r>
      <w:del w:id="77" w:author="srandall702@gmail.com" w:date="2023-04-24T09:38:00Z">
        <w:r w:rsidR="005450E6" w:rsidRPr="004C7DBF" w:rsidDel="00BF6205">
          <w:rPr>
            <w:rFonts w:asciiTheme="majorBidi" w:hAnsiTheme="majorBidi" w:cstheme="majorBidi"/>
            <w:lang w:val="en-GB"/>
          </w:rPr>
          <w:delText>,</w:delText>
        </w:r>
      </w:del>
      <w:r w:rsidR="005450E6" w:rsidRPr="004C7DBF">
        <w:rPr>
          <w:rFonts w:asciiTheme="majorBidi" w:hAnsiTheme="majorBidi" w:cstheme="majorBidi"/>
          <w:lang w:val="en-GB"/>
        </w:rPr>
        <w:t xml:space="preserve"> and </w:t>
      </w:r>
      <w:ins w:id="78" w:author="srandall702@gmail.com" w:date="2023-04-24T09:38:00Z">
        <w:r w:rsidR="00BF6205">
          <w:rPr>
            <w:rFonts w:asciiTheme="majorBidi" w:hAnsiTheme="majorBidi" w:cstheme="majorBidi"/>
            <w:lang w:val="en-GB"/>
          </w:rPr>
          <w:t xml:space="preserve">the </w:t>
        </w:r>
      </w:ins>
      <w:r w:rsidR="005450E6" w:rsidRPr="004C7DBF">
        <w:rPr>
          <w:rFonts w:asciiTheme="majorBidi" w:hAnsiTheme="majorBidi" w:cstheme="majorBidi"/>
          <w:lang w:val="en-GB"/>
        </w:rPr>
        <w:t xml:space="preserve">Niger. On 15 March, UNSMIL facilitated a meeting in Tunis of the 5+5 Joint Military Commission and leaders of armed groups from eastern and western Libya to discuss ensuring a conducive security environment for elections and </w:t>
      </w:r>
      <w:ins w:id="79" w:author="srandall702@gmail.com" w:date="2023-04-24T09:40:00Z">
        <w:r w:rsidR="00BF6205">
          <w:rPr>
            <w:rFonts w:asciiTheme="majorBidi" w:hAnsiTheme="majorBidi" w:cstheme="majorBidi"/>
            <w:lang w:val="en-GB"/>
          </w:rPr>
          <w:t xml:space="preserve">the </w:t>
        </w:r>
      </w:ins>
      <w:r w:rsidR="005450E6" w:rsidRPr="004C7DBF">
        <w:rPr>
          <w:rFonts w:asciiTheme="majorBidi" w:hAnsiTheme="majorBidi" w:cstheme="majorBidi"/>
          <w:lang w:val="en-GB"/>
        </w:rPr>
        <w:t>protection of civilians</w:t>
      </w:r>
      <w:r w:rsidR="00EB3579">
        <w:rPr>
          <w:rFonts w:asciiTheme="majorBidi" w:hAnsiTheme="majorBidi" w:cstheme="majorBidi"/>
          <w:lang w:val="en-GB"/>
        </w:rPr>
        <w:t xml:space="preserve">. </w:t>
      </w:r>
      <w:r w:rsidR="005450E6" w:rsidRPr="004C7DBF">
        <w:rPr>
          <w:rFonts w:asciiTheme="majorBidi" w:hAnsiTheme="majorBidi" w:cstheme="majorBidi"/>
          <w:lang w:val="en-GB"/>
        </w:rPr>
        <w:t xml:space="preserve"> </w:t>
      </w:r>
      <w:r w:rsidR="00EB3579">
        <w:rPr>
          <w:rFonts w:asciiTheme="majorBidi" w:hAnsiTheme="majorBidi" w:cstheme="majorBidi"/>
          <w:lang w:val="en-GB"/>
        </w:rPr>
        <w:t xml:space="preserve">On 27 March in Tripoli and 8 April in Benghazi, UNSMIL facilitated further meetings of the 5+5 Joint Military Commission with military and security </w:t>
      </w:r>
      <w:r w:rsidR="00EB3579" w:rsidRPr="00EB3579">
        <w:rPr>
          <w:rFonts w:asciiTheme="majorBidi" w:hAnsiTheme="majorBidi" w:cstheme="majorBidi"/>
          <w:lang w:val="en-GB"/>
        </w:rPr>
        <w:t xml:space="preserve">actors </w:t>
      </w:r>
      <w:r w:rsidR="005450E6" w:rsidRPr="00EB3579">
        <w:rPr>
          <w:rFonts w:asciiTheme="majorBidi" w:hAnsiTheme="majorBidi" w:cstheme="majorBidi"/>
          <w:lang w:val="en-GB"/>
        </w:rPr>
        <w:t>(see S/2023/</w:t>
      </w:r>
      <w:r w:rsidR="00EB3579" w:rsidRPr="00EB3579">
        <w:rPr>
          <w:rFonts w:asciiTheme="majorBidi" w:hAnsiTheme="majorBidi" w:cstheme="majorBidi"/>
          <w:lang w:val="en-GB"/>
        </w:rPr>
        <w:t>248)</w:t>
      </w:r>
      <w:r w:rsidR="00AB4890">
        <w:rPr>
          <w:rFonts w:asciiTheme="majorBidi" w:hAnsiTheme="majorBidi" w:cstheme="majorBidi"/>
          <w:lang w:val="en-GB"/>
        </w:rPr>
        <w:t>.</w:t>
      </w:r>
    </w:p>
  </w:footnote>
  <w:footnote w:id="9">
    <w:p w14:paraId="3671125B" w14:textId="3F1F0D1F" w:rsidR="008B2DA2" w:rsidRPr="004C7DBF" w:rsidRDefault="008B2DA2" w:rsidP="008B2DA2">
      <w:pPr>
        <w:pStyle w:val="FootnoteText"/>
        <w:rPr>
          <w:rFonts w:asciiTheme="majorBidi" w:hAnsiTheme="majorBidi" w:cstheme="majorBidi"/>
        </w:rPr>
      </w:pPr>
      <w:r w:rsidRPr="004C7DBF">
        <w:rPr>
          <w:rStyle w:val="FootnoteReference"/>
          <w:rFonts w:asciiTheme="majorBidi" w:hAnsiTheme="majorBidi" w:cstheme="majorBidi"/>
        </w:rPr>
        <w:footnoteRef/>
      </w:r>
      <w:r w:rsidRPr="004C7DBF">
        <w:rPr>
          <w:rFonts w:asciiTheme="majorBidi" w:hAnsiTheme="majorBidi" w:cstheme="majorBidi"/>
        </w:rPr>
        <w:t xml:space="preserve"> See </w:t>
      </w:r>
      <w:r w:rsidR="00934EF2" w:rsidRPr="004C7DBF">
        <w:rPr>
          <w:rFonts w:asciiTheme="majorBidi" w:hAnsiTheme="majorBidi" w:cstheme="majorBidi"/>
        </w:rPr>
        <w:t>the sixteenth report of the Secretary-General on the threat posed by ISIL (Da’esh) to international peace and security and the range of United Nations efforts in support of Member States in countering the threat</w:t>
      </w:r>
      <w:del w:id="81" w:author="srandall702@gmail.com" w:date="2023-04-24T09:45:00Z">
        <w:r w:rsidRPr="004C7DBF" w:rsidDel="00BF6205">
          <w:rPr>
            <w:rFonts w:asciiTheme="majorBidi" w:hAnsiTheme="majorBidi" w:cstheme="majorBidi"/>
          </w:rPr>
          <w:delText>,</w:delText>
        </w:r>
      </w:del>
      <w:r w:rsidRPr="004C7DBF">
        <w:rPr>
          <w:rFonts w:asciiTheme="majorBidi" w:hAnsiTheme="majorBidi" w:cstheme="majorBidi"/>
        </w:rPr>
        <w:t xml:space="preserve"> </w:t>
      </w:r>
      <w:ins w:id="82" w:author="srandall702@gmail.com" w:date="2023-04-24T09:45:00Z">
        <w:r w:rsidR="00BF6205">
          <w:rPr>
            <w:rFonts w:asciiTheme="majorBidi" w:hAnsiTheme="majorBidi" w:cstheme="majorBidi"/>
          </w:rPr>
          <w:t>(</w:t>
        </w:r>
      </w:ins>
      <w:hyperlink r:id="rId17" w:history="1">
        <w:r w:rsidRPr="004C7DBF">
          <w:rPr>
            <w:rStyle w:val="Hyperlink"/>
            <w:rFonts w:asciiTheme="majorBidi" w:hAnsiTheme="majorBidi" w:cstheme="majorBidi"/>
            <w:u w:val="none"/>
          </w:rPr>
          <w:t>S/202</w:t>
        </w:r>
        <w:r w:rsidR="00934EF2" w:rsidRPr="004C7DBF">
          <w:rPr>
            <w:rStyle w:val="Hyperlink"/>
            <w:rFonts w:asciiTheme="majorBidi" w:hAnsiTheme="majorBidi" w:cstheme="majorBidi"/>
            <w:u w:val="none"/>
          </w:rPr>
          <w:t>3</w:t>
        </w:r>
        <w:r w:rsidRPr="004C7DBF">
          <w:rPr>
            <w:rStyle w:val="Hyperlink"/>
            <w:rFonts w:asciiTheme="majorBidi" w:hAnsiTheme="majorBidi" w:cstheme="majorBidi"/>
            <w:u w:val="none"/>
          </w:rPr>
          <w:t>/</w:t>
        </w:r>
        <w:r w:rsidR="00934EF2" w:rsidRPr="004C7DBF">
          <w:rPr>
            <w:rStyle w:val="Hyperlink"/>
            <w:rFonts w:asciiTheme="majorBidi" w:hAnsiTheme="majorBidi" w:cstheme="majorBidi"/>
            <w:u w:val="none"/>
          </w:rPr>
          <w:t>76</w:t>
        </w:r>
      </w:hyperlink>
      <w:r w:rsidRPr="004C7DBF">
        <w:rPr>
          <w:rFonts w:asciiTheme="majorBidi" w:hAnsiTheme="majorBidi" w:cstheme="majorBidi"/>
        </w:rPr>
        <w:t>, para</w:t>
      </w:r>
      <w:ins w:id="83" w:author="srandall702@gmail.com" w:date="2023-04-24T09:45:00Z">
        <w:r w:rsidR="00BF6205">
          <w:rPr>
            <w:rFonts w:asciiTheme="majorBidi" w:hAnsiTheme="majorBidi" w:cstheme="majorBidi"/>
          </w:rPr>
          <w:t>.</w:t>
        </w:r>
      </w:ins>
      <w:del w:id="84" w:author="srandall702@gmail.com" w:date="2023-04-24T09:45:00Z">
        <w:r w:rsidRPr="004C7DBF" w:rsidDel="00BF6205">
          <w:rPr>
            <w:rFonts w:asciiTheme="majorBidi" w:hAnsiTheme="majorBidi" w:cstheme="majorBidi"/>
          </w:rPr>
          <w:delText>graph</w:delText>
        </w:r>
      </w:del>
      <w:r w:rsidR="00CF7E03" w:rsidRPr="004C7DBF">
        <w:rPr>
          <w:rFonts w:asciiTheme="majorBidi" w:hAnsiTheme="majorBidi" w:cstheme="majorBidi"/>
        </w:rPr>
        <w:t xml:space="preserve"> 24</w:t>
      </w:r>
      <w:ins w:id="85" w:author="srandall702@gmail.com" w:date="2023-04-24T09:45:00Z">
        <w:r w:rsidR="00BF6205">
          <w:rPr>
            <w:rFonts w:asciiTheme="majorBidi" w:hAnsiTheme="majorBidi" w:cstheme="majorBidi"/>
          </w:rPr>
          <w:t>)</w:t>
        </w:r>
      </w:ins>
      <w:del w:id="86" w:author="srandall702@gmail.com" w:date="2023-04-24T09:45:00Z">
        <w:r w:rsidRPr="004C7DBF" w:rsidDel="00BF6205">
          <w:rPr>
            <w:rFonts w:asciiTheme="majorBidi" w:hAnsiTheme="majorBidi" w:cstheme="majorBidi"/>
          </w:rPr>
          <w:delText>;</w:delText>
        </w:r>
      </w:del>
      <w:r w:rsidRPr="004C7DBF">
        <w:rPr>
          <w:rFonts w:asciiTheme="majorBidi" w:hAnsiTheme="majorBidi" w:cstheme="majorBidi"/>
        </w:rPr>
        <w:t xml:space="preserve"> and the thirt</w:t>
      </w:r>
      <w:r w:rsidR="00CF7E03" w:rsidRPr="004C7DBF">
        <w:rPr>
          <w:rFonts w:asciiTheme="majorBidi" w:hAnsiTheme="majorBidi" w:cstheme="majorBidi"/>
        </w:rPr>
        <w:t>y-first</w:t>
      </w:r>
      <w:r w:rsidRPr="004C7DBF">
        <w:rPr>
          <w:rFonts w:asciiTheme="majorBidi" w:hAnsiTheme="majorBidi" w:cstheme="majorBidi"/>
        </w:rPr>
        <w:t xml:space="preserve"> report of the Analytical Support and Sanctions Monitoring Team pursuant to resolutions </w:t>
      </w:r>
      <w:hyperlink r:id="rId18" w:history="1">
        <w:r w:rsidRPr="004C7DBF">
          <w:rPr>
            <w:rStyle w:val="Hyperlink"/>
            <w:rFonts w:asciiTheme="majorBidi" w:hAnsiTheme="majorBidi" w:cstheme="majorBidi"/>
            <w:u w:val="none"/>
          </w:rPr>
          <w:t>1526 (2004)</w:t>
        </w:r>
      </w:hyperlink>
      <w:r w:rsidRPr="004C7DBF">
        <w:rPr>
          <w:rFonts w:asciiTheme="majorBidi" w:hAnsiTheme="majorBidi" w:cstheme="majorBidi"/>
        </w:rPr>
        <w:t xml:space="preserve"> and </w:t>
      </w:r>
      <w:hyperlink r:id="rId19" w:history="1">
        <w:r w:rsidRPr="004C7DBF">
          <w:rPr>
            <w:rStyle w:val="Hyperlink"/>
            <w:rFonts w:asciiTheme="majorBidi" w:hAnsiTheme="majorBidi" w:cstheme="majorBidi"/>
            <w:u w:val="none"/>
          </w:rPr>
          <w:t>2253 (2015)</w:t>
        </w:r>
      </w:hyperlink>
      <w:del w:id="87" w:author="srandall702@gmail.com" w:date="2023-04-24T09:45:00Z">
        <w:r w:rsidRPr="004C7DBF" w:rsidDel="00BF6205">
          <w:rPr>
            <w:rFonts w:asciiTheme="majorBidi" w:hAnsiTheme="majorBidi" w:cstheme="majorBidi"/>
          </w:rPr>
          <w:delText>,</w:delText>
        </w:r>
      </w:del>
      <w:r w:rsidRPr="004C7DBF">
        <w:rPr>
          <w:rFonts w:asciiTheme="majorBidi" w:hAnsiTheme="majorBidi" w:cstheme="majorBidi"/>
        </w:rPr>
        <w:t xml:space="preserve"> </w:t>
      </w:r>
      <w:ins w:id="88" w:author="srandall702@gmail.com" w:date="2023-04-24T09:45:00Z">
        <w:r w:rsidR="00BF6205">
          <w:rPr>
            <w:rFonts w:asciiTheme="majorBidi" w:hAnsiTheme="majorBidi" w:cstheme="majorBidi"/>
          </w:rPr>
          <w:t>(</w:t>
        </w:r>
      </w:ins>
      <w:hyperlink r:id="rId20" w:history="1">
        <w:r w:rsidRPr="004C7DBF">
          <w:rPr>
            <w:rStyle w:val="Hyperlink"/>
            <w:rFonts w:asciiTheme="majorBidi" w:hAnsiTheme="majorBidi" w:cstheme="majorBidi"/>
            <w:u w:val="none"/>
          </w:rPr>
          <w:t>S/202</w:t>
        </w:r>
        <w:r w:rsidR="00CF7E03" w:rsidRPr="004C7DBF">
          <w:rPr>
            <w:rStyle w:val="Hyperlink"/>
            <w:rFonts w:asciiTheme="majorBidi" w:hAnsiTheme="majorBidi" w:cstheme="majorBidi"/>
            <w:u w:val="none"/>
          </w:rPr>
          <w:t>3</w:t>
        </w:r>
        <w:r w:rsidRPr="004C7DBF">
          <w:rPr>
            <w:rStyle w:val="Hyperlink"/>
            <w:rFonts w:asciiTheme="majorBidi" w:hAnsiTheme="majorBidi" w:cstheme="majorBidi"/>
            <w:u w:val="none"/>
          </w:rPr>
          <w:t>/</w:t>
        </w:r>
        <w:r w:rsidR="00CF7E03" w:rsidRPr="004C7DBF">
          <w:rPr>
            <w:rStyle w:val="Hyperlink"/>
            <w:rFonts w:asciiTheme="majorBidi" w:hAnsiTheme="majorBidi" w:cstheme="majorBidi"/>
            <w:u w:val="none"/>
          </w:rPr>
          <w:t>95</w:t>
        </w:r>
      </w:hyperlink>
      <w:r w:rsidRPr="004C7DBF">
        <w:rPr>
          <w:rFonts w:asciiTheme="majorBidi" w:hAnsiTheme="majorBidi" w:cstheme="majorBidi"/>
        </w:rPr>
        <w:t>, para</w:t>
      </w:r>
      <w:ins w:id="89" w:author="srandall702@gmail.com" w:date="2023-04-24T09:45:00Z">
        <w:r w:rsidR="00BF6205">
          <w:rPr>
            <w:rFonts w:asciiTheme="majorBidi" w:hAnsiTheme="majorBidi" w:cstheme="majorBidi"/>
          </w:rPr>
          <w:t>s.</w:t>
        </w:r>
      </w:ins>
      <w:del w:id="90" w:author="srandall702@gmail.com" w:date="2023-04-24T09:46:00Z">
        <w:r w:rsidRPr="004C7DBF" w:rsidDel="00BF6205">
          <w:rPr>
            <w:rFonts w:asciiTheme="majorBidi" w:hAnsiTheme="majorBidi" w:cstheme="majorBidi"/>
          </w:rPr>
          <w:delText>g</w:delText>
        </w:r>
      </w:del>
      <w:del w:id="91" w:author="srandall702@gmail.com" w:date="2023-04-24T09:45:00Z">
        <w:r w:rsidRPr="004C7DBF" w:rsidDel="00BF6205">
          <w:rPr>
            <w:rFonts w:asciiTheme="majorBidi" w:hAnsiTheme="majorBidi" w:cstheme="majorBidi"/>
          </w:rPr>
          <w:delText>raphs</w:delText>
        </w:r>
      </w:del>
      <w:r w:rsidRPr="004C7DBF">
        <w:rPr>
          <w:rFonts w:asciiTheme="majorBidi" w:hAnsiTheme="majorBidi" w:cstheme="majorBidi"/>
        </w:rPr>
        <w:t xml:space="preserve"> 3</w:t>
      </w:r>
      <w:r w:rsidR="00CF7E03" w:rsidRPr="004C7DBF">
        <w:rPr>
          <w:rFonts w:asciiTheme="majorBidi" w:hAnsiTheme="majorBidi" w:cstheme="majorBidi"/>
        </w:rPr>
        <w:t>2</w:t>
      </w:r>
      <w:r w:rsidRPr="004C7DBF">
        <w:rPr>
          <w:rFonts w:asciiTheme="majorBidi" w:hAnsiTheme="majorBidi" w:cstheme="majorBidi"/>
        </w:rPr>
        <w:t>-37</w:t>
      </w:r>
      <w:ins w:id="92" w:author="srandall702@gmail.com" w:date="2023-04-24T09:46:00Z">
        <w:r w:rsidR="00BF6205">
          <w:rPr>
            <w:rFonts w:asciiTheme="majorBidi" w:hAnsiTheme="majorBidi" w:cstheme="majorBidi"/>
          </w:rPr>
          <w:t>)</w:t>
        </w:r>
      </w:ins>
      <w:r w:rsidRPr="004C7DBF">
        <w:rPr>
          <w:rFonts w:asciiTheme="majorBidi" w:hAnsiTheme="majorBidi" w:cstheme="majorBidi"/>
        </w:rPr>
        <w:t>.</w:t>
      </w:r>
      <w:r w:rsidR="00BC2D8C" w:rsidRPr="004C7DBF">
        <w:rPr>
          <w:rFonts w:asciiTheme="majorBidi" w:hAnsiTheme="majorBidi" w:cstheme="majorBidi"/>
        </w:rPr>
        <w:t xml:space="preserve"> </w:t>
      </w:r>
    </w:p>
  </w:footnote>
  <w:footnote w:id="10">
    <w:p w14:paraId="65BBBADC" w14:textId="39F1AED3" w:rsidR="00FF7D9F" w:rsidRPr="004C7DBF" w:rsidRDefault="00FF7D9F">
      <w:pPr>
        <w:pStyle w:val="FootnoteText"/>
        <w:rPr>
          <w:rFonts w:asciiTheme="majorBidi" w:hAnsiTheme="majorBidi" w:cstheme="majorBidi"/>
        </w:rPr>
      </w:pPr>
      <w:r w:rsidRPr="004C7DBF">
        <w:rPr>
          <w:rStyle w:val="FootnoteReference"/>
          <w:rFonts w:asciiTheme="majorBidi" w:hAnsiTheme="majorBidi" w:cstheme="majorBidi"/>
        </w:rPr>
        <w:footnoteRef/>
      </w:r>
      <w:r w:rsidRPr="004C7DBF">
        <w:rPr>
          <w:rFonts w:asciiTheme="majorBidi" w:hAnsiTheme="majorBidi" w:cstheme="majorBidi"/>
        </w:rPr>
        <w:t xml:space="preserve"> </w:t>
      </w:r>
      <w:r w:rsidR="004A2154" w:rsidRPr="004C7DBF">
        <w:rPr>
          <w:rFonts w:asciiTheme="majorBidi" w:hAnsiTheme="majorBidi" w:cstheme="majorBidi"/>
        </w:rPr>
        <w:t>L</w:t>
      </w:r>
      <w:r w:rsidRPr="004C7DBF">
        <w:rPr>
          <w:rFonts w:asciiTheme="majorBidi" w:hAnsiTheme="majorBidi" w:cstheme="majorBidi"/>
        </w:rPr>
        <w:t>aunched on 31 March 2020</w:t>
      </w:r>
      <w:r w:rsidR="00411E0B" w:rsidRPr="004C7DBF">
        <w:rPr>
          <w:rFonts w:asciiTheme="majorBidi" w:hAnsiTheme="majorBidi" w:cstheme="majorBidi"/>
        </w:rPr>
        <w:t xml:space="preserve">, </w:t>
      </w:r>
      <w:r w:rsidR="004A2154" w:rsidRPr="004C7DBF">
        <w:rPr>
          <w:rFonts w:asciiTheme="majorBidi" w:hAnsiTheme="majorBidi" w:cstheme="majorBidi"/>
        </w:rPr>
        <w:t>Operation IRINI is</w:t>
      </w:r>
      <w:r w:rsidR="00411E0B" w:rsidRPr="004C7DBF">
        <w:rPr>
          <w:rFonts w:asciiTheme="majorBidi" w:hAnsiTheme="majorBidi" w:cstheme="majorBidi"/>
        </w:rPr>
        <w:t xml:space="preserve"> a successor to the European Union military operation in the Southern Central Mediterranean (EUNAVFOR MED operation SOPHIA), with i</w:t>
      </w:r>
      <w:r w:rsidRPr="004C7DBF">
        <w:rPr>
          <w:rFonts w:asciiTheme="majorBidi" w:hAnsiTheme="majorBidi" w:cstheme="majorBidi"/>
        </w:rPr>
        <w:t xml:space="preserve">mplementation of the arms embargo </w:t>
      </w:r>
      <w:r w:rsidR="00411E0B" w:rsidRPr="004C7DBF">
        <w:rPr>
          <w:rFonts w:asciiTheme="majorBidi" w:hAnsiTheme="majorBidi" w:cstheme="majorBidi"/>
        </w:rPr>
        <w:t>as its primary objective.</w:t>
      </w:r>
      <w:r w:rsidRPr="004C7DBF">
        <w:rPr>
          <w:rFonts w:asciiTheme="majorBidi" w:hAnsiTheme="majorBidi" w:cstheme="majorBidi"/>
        </w:rPr>
        <w:t xml:space="preserve"> </w:t>
      </w:r>
      <w:r w:rsidR="00411E0B" w:rsidRPr="004C7DBF">
        <w:rPr>
          <w:rFonts w:asciiTheme="majorBidi" w:hAnsiTheme="majorBidi" w:cstheme="majorBidi"/>
        </w:rPr>
        <w:t xml:space="preserve">The </w:t>
      </w:r>
      <w:r w:rsidRPr="004C7DBF">
        <w:rPr>
          <w:rFonts w:asciiTheme="majorBidi" w:hAnsiTheme="majorBidi" w:cstheme="majorBidi"/>
        </w:rPr>
        <w:t xml:space="preserve">operation’s mandate </w:t>
      </w:r>
      <w:r w:rsidR="00411E0B" w:rsidRPr="004C7DBF">
        <w:rPr>
          <w:rFonts w:asciiTheme="majorBidi" w:hAnsiTheme="majorBidi" w:cstheme="majorBidi"/>
        </w:rPr>
        <w:t xml:space="preserve">also </w:t>
      </w:r>
      <w:r w:rsidR="00035198" w:rsidRPr="004C7DBF">
        <w:rPr>
          <w:rFonts w:asciiTheme="majorBidi" w:hAnsiTheme="majorBidi" w:cstheme="majorBidi"/>
        </w:rPr>
        <w:t>includes</w:t>
      </w:r>
      <w:r w:rsidR="00411E0B" w:rsidRPr="004C7DBF">
        <w:rPr>
          <w:rFonts w:asciiTheme="majorBidi" w:hAnsiTheme="majorBidi" w:cstheme="majorBidi"/>
        </w:rPr>
        <w:t>, as secondary tasks,</w:t>
      </w:r>
      <w:r w:rsidRPr="004C7DBF">
        <w:rPr>
          <w:rFonts w:asciiTheme="majorBidi" w:hAnsiTheme="majorBidi" w:cstheme="majorBidi"/>
        </w:rPr>
        <w:t xml:space="preserve"> efforts to contribute to the implementation of the measures aimed at preventing illicit exports of petroleum from Libya; disruption of the business model of networks of human smuggling and trafficking in persons in the central Mediterranean region; and capacity-building and training of the Libyan Coast Guard and Navy. On </w:t>
      </w:r>
      <w:r w:rsidR="006F0A2A">
        <w:rPr>
          <w:rFonts w:asciiTheme="majorBidi" w:hAnsiTheme="majorBidi" w:cstheme="majorBidi"/>
        </w:rPr>
        <w:t>20 March 2023</w:t>
      </w:r>
      <w:r w:rsidRPr="004C7DBF">
        <w:rPr>
          <w:rFonts w:asciiTheme="majorBidi" w:hAnsiTheme="majorBidi" w:cstheme="majorBidi"/>
        </w:rPr>
        <w:t xml:space="preserve">, the European Union renewed the mandate of operation IRINI for </w:t>
      </w:r>
      <w:r w:rsidR="008A2E0D" w:rsidRPr="004C7DBF">
        <w:rPr>
          <w:rFonts w:asciiTheme="majorBidi" w:hAnsiTheme="majorBidi" w:cstheme="majorBidi"/>
        </w:rPr>
        <w:t>two</w:t>
      </w:r>
      <w:r w:rsidR="00DE60D4" w:rsidRPr="004C7DBF">
        <w:rPr>
          <w:rFonts w:asciiTheme="majorBidi" w:hAnsiTheme="majorBidi" w:cstheme="majorBidi"/>
        </w:rPr>
        <w:t xml:space="preserve"> </w:t>
      </w:r>
      <w:r w:rsidRPr="004C7DBF">
        <w:rPr>
          <w:rFonts w:asciiTheme="majorBidi" w:hAnsiTheme="majorBidi" w:cstheme="majorBidi"/>
        </w:rPr>
        <w:t xml:space="preserve">years, until </w:t>
      </w:r>
      <w:r w:rsidR="008A2E0D" w:rsidRPr="004C7DBF">
        <w:rPr>
          <w:rFonts w:asciiTheme="majorBidi" w:hAnsiTheme="majorBidi" w:cstheme="majorBidi"/>
        </w:rPr>
        <w:t>31 March 202</w:t>
      </w:r>
      <w:r w:rsidR="006F0A2A">
        <w:rPr>
          <w:rFonts w:asciiTheme="majorBidi" w:hAnsiTheme="majorBidi" w:cstheme="majorBidi"/>
        </w:rPr>
        <w:t>5</w:t>
      </w:r>
      <w:r w:rsidRPr="004C7DBF">
        <w:rPr>
          <w:rFonts w:asciiTheme="majorBidi" w:hAnsiTheme="majorBidi" w:cstheme="majorBidi"/>
        </w:rPr>
        <w:t>.</w:t>
      </w:r>
    </w:p>
  </w:footnote>
  <w:footnote w:id="11">
    <w:p w14:paraId="41D3A3C1" w14:textId="72EA7B68" w:rsidR="00457D1F" w:rsidRPr="004C7DBF" w:rsidRDefault="00457D1F">
      <w:pPr>
        <w:pStyle w:val="FootnoteText"/>
        <w:rPr>
          <w:rFonts w:asciiTheme="majorBidi" w:hAnsiTheme="majorBidi" w:cstheme="majorBidi"/>
        </w:rPr>
      </w:pPr>
      <w:r w:rsidRPr="004C7DBF">
        <w:rPr>
          <w:rStyle w:val="FootnoteReference"/>
          <w:rFonts w:asciiTheme="majorBidi" w:hAnsiTheme="majorBidi" w:cstheme="majorBidi"/>
        </w:rPr>
        <w:footnoteRef/>
      </w:r>
      <w:r w:rsidRPr="004C7DBF">
        <w:rPr>
          <w:rFonts w:asciiTheme="majorBidi" w:hAnsiTheme="majorBidi" w:cstheme="majorBidi"/>
        </w:rPr>
        <w:t xml:space="preserve"> </w:t>
      </w:r>
      <w:r w:rsidR="00536B98" w:rsidRPr="004C7DBF">
        <w:rPr>
          <w:rFonts w:asciiTheme="majorBidi" w:hAnsiTheme="majorBidi" w:cstheme="majorBidi"/>
        </w:rPr>
        <w:t>In accordance with para</w:t>
      </w:r>
      <w:ins w:id="147" w:author="srandall702@gmail.com" w:date="2023-04-24T10:38:00Z">
        <w:r w:rsidR="00C14C21">
          <w:rPr>
            <w:rFonts w:asciiTheme="majorBidi" w:hAnsiTheme="majorBidi" w:cstheme="majorBidi"/>
          </w:rPr>
          <w:t>graph</w:t>
        </w:r>
      </w:ins>
      <w:del w:id="148" w:author="srandall702@gmail.com" w:date="2023-04-24T10:38:00Z">
        <w:r w:rsidR="00536B98" w:rsidRPr="004C7DBF" w:rsidDel="00C14C21">
          <w:rPr>
            <w:rFonts w:asciiTheme="majorBidi" w:hAnsiTheme="majorBidi" w:cstheme="majorBidi"/>
          </w:rPr>
          <w:delText>.</w:delText>
        </w:r>
      </w:del>
      <w:r w:rsidR="00536B98" w:rsidRPr="004C7DBF">
        <w:rPr>
          <w:rFonts w:asciiTheme="majorBidi" w:hAnsiTheme="majorBidi" w:cstheme="majorBidi"/>
        </w:rPr>
        <w:t xml:space="preserve"> 24 (b) of resolution </w:t>
      </w:r>
      <w:hyperlink r:id="rId21" w:history="1">
        <w:r w:rsidR="00536B98" w:rsidRPr="004C7DBF">
          <w:rPr>
            <w:rStyle w:val="Hyperlink"/>
            <w:rFonts w:asciiTheme="majorBidi" w:hAnsiTheme="majorBidi" w:cstheme="majorBidi"/>
            <w:u w:val="none"/>
          </w:rPr>
          <w:t>1973 (2011)</w:t>
        </w:r>
      </w:hyperlink>
      <w:r w:rsidR="00536B98" w:rsidRPr="004C7DBF">
        <w:rPr>
          <w:rFonts w:asciiTheme="majorBidi" w:hAnsiTheme="majorBidi" w:cstheme="majorBidi"/>
        </w:rPr>
        <w:t xml:space="preserve">, the Panel of Experts is mandated by the Security Council to gather, examine and </w:t>
      </w:r>
      <w:proofErr w:type="spellStart"/>
      <w:r w:rsidR="00536B98" w:rsidRPr="004C7DBF">
        <w:rPr>
          <w:rFonts w:asciiTheme="majorBidi" w:hAnsiTheme="majorBidi" w:cstheme="majorBidi"/>
        </w:rPr>
        <w:t>analyse</w:t>
      </w:r>
      <w:proofErr w:type="spellEnd"/>
      <w:r w:rsidR="00536B98" w:rsidRPr="004C7DBF">
        <w:rPr>
          <w:rFonts w:asciiTheme="majorBidi" w:hAnsiTheme="majorBidi" w:cstheme="majorBidi"/>
        </w:rPr>
        <w:t xml:space="preserve"> such information from a variety of sources for eventual reporting to the Council.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114F"/>
    <w:multiLevelType w:val="hybridMultilevel"/>
    <w:tmpl w:val="C5A2914E"/>
    <w:lvl w:ilvl="0" w:tplc="1C122A1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914542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andall702@gmail.com">
    <w15:presenceInfo w15:providerId="Windows Live" w15:userId="4c707c07fb93a7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E0"/>
    <w:rsid w:val="00000B63"/>
    <w:rsid w:val="00010D11"/>
    <w:rsid w:val="00013584"/>
    <w:rsid w:val="00016A93"/>
    <w:rsid w:val="000224F5"/>
    <w:rsid w:val="00035198"/>
    <w:rsid w:val="000369B8"/>
    <w:rsid w:val="00037592"/>
    <w:rsid w:val="00042005"/>
    <w:rsid w:val="00042A20"/>
    <w:rsid w:val="00050129"/>
    <w:rsid w:val="000554B5"/>
    <w:rsid w:val="00055579"/>
    <w:rsid w:val="0008158D"/>
    <w:rsid w:val="00084D49"/>
    <w:rsid w:val="00084F44"/>
    <w:rsid w:val="00087DC5"/>
    <w:rsid w:val="0009411E"/>
    <w:rsid w:val="0009456C"/>
    <w:rsid w:val="000953A5"/>
    <w:rsid w:val="000A2590"/>
    <w:rsid w:val="000A2CF4"/>
    <w:rsid w:val="000A51BF"/>
    <w:rsid w:val="000D320E"/>
    <w:rsid w:val="000E21FA"/>
    <w:rsid w:val="000E5A60"/>
    <w:rsid w:val="000F4096"/>
    <w:rsid w:val="0010044D"/>
    <w:rsid w:val="00104984"/>
    <w:rsid w:val="001155E6"/>
    <w:rsid w:val="00117D96"/>
    <w:rsid w:val="00121A01"/>
    <w:rsid w:val="00124C04"/>
    <w:rsid w:val="001378CB"/>
    <w:rsid w:val="00151A88"/>
    <w:rsid w:val="0015428D"/>
    <w:rsid w:val="00157F3B"/>
    <w:rsid w:val="001605E7"/>
    <w:rsid w:val="00162D59"/>
    <w:rsid w:val="00164ECC"/>
    <w:rsid w:val="0019480B"/>
    <w:rsid w:val="00194D9C"/>
    <w:rsid w:val="001C1353"/>
    <w:rsid w:val="001C5FEA"/>
    <w:rsid w:val="001C742C"/>
    <w:rsid w:val="001D1FC7"/>
    <w:rsid w:val="001E49AF"/>
    <w:rsid w:val="001E790F"/>
    <w:rsid w:val="00200E88"/>
    <w:rsid w:val="002029AF"/>
    <w:rsid w:val="00202BFA"/>
    <w:rsid w:val="00206CA4"/>
    <w:rsid w:val="002222BF"/>
    <w:rsid w:val="002352F7"/>
    <w:rsid w:val="00254E9D"/>
    <w:rsid w:val="00262BF9"/>
    <w:rsid w:val="00265524"/>
    <w:rsid w:val="002734EB"/>
    <w:rsid w:val="002745FA"/>
    <w:rsid w:val="00282CEA"/>
    <w:rsid w:val="002B6E9C"/>
    <w:rsid w:val="002D065B"/>
    <w:rsid w:val="002D62BA"/>
    <w:rsid w:val="002D72B9"/>
    <w:rsid w:val="002E07C0"/>
    <w:rsid w:val="002E39E4"/>
    <w:rsid w:val="002E511F"/>
    <w:rsid w:val="002F30CF"/>
    <w:rsid w:val="002F5818"/>
    <w:rsid w:val="002F7D23"/>
    <w:rsid w:val="00303675"/>
    <w:rsid w:val="003071B6"/>
    <w:rsid w:val="00313D2B"/>
    <w:rsid w:val="00321B84"/>
    <w:rsid w:val="00325A6E"/>
    <w:rsid w:val="0035357E"/>
    <w:rsid w:val="0035590D"/>
    <w:rsid w:val="00363556"/>
    <w:rsid w:val="00363564"/>
    <w:rsid w:val="003642D1"/>
    <w:rsid w:val="00372A63"/>
    <w:rsid w:val="00380577"/>
    <w:rsid w:val="00392B9D"/>
    <w:rsid w:val="003A5FEF"/>
    <w:rsid w:val="003B4BE9"/>
    <w:rsid w:val="003B6B59"/>
    <w:rsid w:val="003D27E9"/>
    <w:rsid w:val="003E04C1"/>
    <w:rsid w:val="003F189B"/>
    <w:rsid w:val="00402391"/>
    <w:rsid w:val="00402E75"/>
    <w:rsid w:val="004060EC"/>
    <w:rsid w:val="004101B0"/>
    <w:rsid w:val="00411E0B"/>
    <w:rsid w:val="00413AB7"/>
    <w:rsid w:val="00413B97"/>
    <w:rsid w:val="004270B0"/>
    <w:rsid w:val="004278CA"/>
    <w:rsid w:val="004279C2"/>
    <w:rsid w:val="0043024C"/>
    <w:rsid w:val="00435CD7"/>
    <w:rsid w:val="00440881"/>
    <w:rsid w:val="0044223F"/>
    <w:rsid w:val="0044269C"/>
    <w:rsid w:val="00446982"/>
    <w:rsid w:val="00447F11"/>
    <w:rsid w:val="00457D1F"/>
    <w:rsid w:val="00466BE0"/>
    <w:rsid w:val="004740E0"/>
    <w:rsid w:val="00474D12"/>
    <w:rsid w:val="00475032"/>
    <w:rsid w:val="00487F48"/>
    <w:rsid w:val="004971C4"/>
    <w:rsid w:val="004A2154"/>
    <w:rsid w:val="004A506D"/>
    <w:rsid w:val="004C078D"/>
    <w:rsid w:val="004C19AB"/>
    <w:rsid w:val="004C776D"/>
    <w:rsid w:val="004C7DBF"/>
    <w:rsid w:val="004D1BCF"/>
    <w:rsid w:val="004D696A"/>
    <w:rsid w:val="004E058D"/>
    <w:rsid w:val="004E2DA1"/>
    <w:rsid w:val="004F19AE"/>
    <w:rsid w:val="00500ABE"/>
    <w:rsid w:val="00504EA7"/>
    <w:rsid w:val="0050506B"/>
    <w:rsid w:val="00512670"/>
    <w:rsid w:val="00514170"/>
    <w:rsid w:val="00515652"/>
    <w:rsid w:val="00517040"/>
    <w:rsid w:val="00517346"/>
    <w:rsid w:val="00536B98"/>
    <w:rsid w:val="005450E6"/>
    <w:rsid w:val="00554A0F"/>
    <w:rsid w:val="005569E1"/>
    <w:rsid w:val="00557F46"/>
    <w:rsid w:val="00564F8C"/>
    <w:rsid w:val="005650E0"/>
    <w:rsid w:val="00565AFF"/>
    <w:rsid w:val="005668A9"/>
    <w:rsid w:val="00567F71"/>
    <w:rsid w:val="00576B32"/>
    <w:rsid w:val="005779CD"/>
    <w:rsid w:val="00581DE0"/>
    <w:rsid w:val="00586ADA"/>
    <w:rsid w:val="005929CA"/>
    <w:rsid w:val="00593EFF"/>
    <w:rsid w:val="005A5423"/>
    <w:rsid w:val="005A7EA1"/>
    <w:rsid w:val="005B7926"/>
    <w:rsid w:val="005D3AA4"/>
    <w:rsid w:val="005F0EAA"/>
    <w:rsid w:val="005F53AF"/>
    <w:rsid w:val="00601A2D"/>
    <w:rsid w:val="006133BE"/>
    <w:rsid w:val="00624606"/>
    <w:rsid w:val="006302E0"/>
    <w:rsid w:val="00633FE0"/>
    <w:rsid w:val="00645A6C"/>
    <w:rsid w:val="0065049C"/>
    <w:rsid w:val="00654BE3"/>
    <w:rsid w:val="0067090B"/>
    <w:rsid w:val="00670D80"/>
    <w:rsid w:val="0067159B"/>
    <w:rsid w:val="0068050E"/>
    <w:rsid w:val="0068630D"/>
    <w:rsid w:val="00691D6D"/>
    <w:rsid w:val="006957A4"/>
    <w:rsid w:val="006A5AE6"/>
    <w:rsid w:val="006B7741"/>
    <w:rsid w:val="006C0506"/>
    <w:rsid w:val="006C1F5D"/>
    <w:rsid w:val="006C3BD5"/>
    <w:rsid w:val="006C56AD"/>
    <w:rsid w:val="006C7FFA"/>
    <w:rsid w:val="006E59A7"/>
    <w:rsid w:val="006F0A2A"/>
    <w:rsid w:val="006F21EF"/>
    <w:rsid w:val="006F4BCB"/>
    <w:rsid w:val="00701F79"/>
    <w:rsid w:val="00702C31"/>
    <w:rsid w:val="0071133A"/>
    <w:rsid w:val="00711D56"/>
    <w:rsid w:val="007157E0"/>
    <w:rsid w:val="00715ACD"/>
    <w:rsid w:val="00720864"/>
    <w:rsid w:val="007233F1"/>
    <w:rsid w:val="0072422E"/>
    <w:rsid w:val="00727754"/>
    <w:rsid w:val="0073018F"/>
    <w:rsid w:val="00730C1F"/>
    <w:rsid w:val="00737AC5"/>
    <w:rsid w:val="0075053D"/>
    <w:rsid w:val="007528F4"/>
    <w:rsid w:val="007573EA"/>
    <w:rsid w:val="007610A2"/>
    <w:rsid w:val="007637C5"/>
    <w:rsid w:val="00764CD0"/>
    <w:rsid w:val="00771DA5"/>
    <w:rsid w:val="00777074"/>
    <w:rsid w:val="007842B8"/>
    <w:rsid w:val="007925AB"/>
    <w:rsid w:val="007A22A1"/>
    <w:rsid w:val="007A6B72"/>
    <w:rsid w:val="007A7B6A"/>
    <w:rsid w:val="007B2292"/>
    <w:rsid w:val="007B3B26"/>
    <w:rsid w:val="007C016D"/>
    <w:rsid w:val="007C2E27"/>
    <w:rsid w:val="007D6C5C"/>
    <w:rsid w:val="007E058F"/>
    <w:rsid w:val="007E27AC"/>
    <w:rsid w:val="007E3D2F"/>
    <w:rsid w:val="007F17E9"/>
    <w:rsid w:val="007F1A84"/>
    <w:rsid w:val="007F4213"/>
    <w:rsid w:val="00800CA4"/>
    <w:rsid w:val="00821A36"/>
    <w:rsid w:val="00825076"/>
    <w:rsid w:val="00826063"/>
    <w:rsid w:val="00832F3D"/>
    <w:rsid w:val="00840A6A"/>
    <w:rsid w:val="00855F05"/>
    <w:rsid w:val="00874BCE"/>
    <w:rsid w:val="0088271C"/>
    <w:rsid w:val="00891082"/>
    <w:rsid w:val="008A2E0D"/>
    <w:rsid w:val="008B10A5"/>
    <w:rsid w:val="008B222A"/>
    <w:rsid w:val="008B2DA2"/>
    <w:rsid w:val="008B5571"/>
    <w:rsid w:val="008C4C83"/>
    <w:rsid w:val="008D0ED7"/>
    <w:rsid w:val="008D3155"/>
    <w:rsid w:val="008E5668"/>
    <w:rsid w:val="008E59FF"/>
    <w:rsid w:val="008F325B"/>
    <w:rsid w:val="009019BE"/>
    <w:rsid w:val="00901D31"/>
    <w:rsid w:val="00917B2A"/>
    <w:rsid w:val="009218F6"/>
    <w:rsid w:val="00923E85"/>
    <w:rsid w:val="00934EF2"/>
    <w:rsid w:val="009418CA"/>
    <w:rsid w:val="00951201"/>
    <w:rsid w:val="009607C2"/>
    <w:rsid w:val="00973349"/>
    <w:rsid w:val="00977085"/>
    <w:rsid w:val="0098153B"/>
    <w:rsid w:val="009836DC"/>
    <w:rsid w:val="00995221"/>
    <w:rsid w:val="009A06D4"/>
    <w:rsid w:val="009A23AD"/>
    <w:rsid w:val="009B4F64"/>
    <w:rsid w:val="009B6461"/>
    <w:rsid w:val="009B7402"/>
    <w:rsid w:val="009D7718"/>
    <w:rsid w:val="009F135D"/>
    <w:rsid w:val="00A00383"/>
    <w:rsid w:val="00A10280"/>
    <w:rsid w:val="00A13189"/>
    <w:rsid w:val="00A15874"/>
    <w:rsid w:val="00A27C7A"/>
    <w:rsid w:val="00A30EDD"/>
    <w:rsid w:val="00A479A5"/>
    <w:rsid w:val="00A47A68"/>
    <w:rsid w:val="00A527A6"/>
    <w:rsid w:val="00A550C4"/>
    <w:rsid w:val="00A775BF"/>
    <w:rsid w:val="00A809ED"/>
    <w:rsid w:val="00A810E5"/>
    <w:rsid w:val="00A85E2A"/>
    <w:rsid w:val="00A86648"/>
    <w:rsid w:val="00A912DE"/>
    <w:rsid w:val="00A97AF8"/>
    <w:rsid w:val="00AA72E7"/>
    <w:rsid w:val="00AB4890"/>
    <w:rsid w:val="00AC2061"/>
    <w:rsid w:val="00AC6029"/>
    <w:rsid w:val="00AD57A5"/>
    <w:rsid w:val="00AE4DCF"/>
    <w:rsid w:val="00B05660"/>
    <w:rsid w:val="00B14A12"/>
    <w:rsid w:val="00B214B1"/>
    <w:rsid w:val="00B22633"/>
    <w:rsid w:val="00B30B6E"/>
    <w:rsid w:val="00B31A1D"/>
    <w:rsid w:val="00B421F3"/>
    <w:rsid w:val="00B42654"/>
    <w:rsid w:val="00B42948"/>
    <w:rsid w:val="00B436A3"/>
    <w:rsid w:val="00B554DA"/>
    <w:rsid w:val="00B55B52"/>
    <w:rsid w:val="00B61CC3"/>
    <w:rsid w:val="00B6571D"/>
    <w:rsid w:val="00B73173"/>
    <w:rsid w:val="00B73B17"/>
    <w:rsid w:val="00B761F8"/>
    <w:rsid w:val="00B94224"/>
    <w:rsid w:val="00B96D5B"/>
    <w:rsid w:val="00BA192E"/>
    <w:rsid w:val="00BA4358"/>
    <w:rsid w:val="00BA511E"/>
    <w:rsid w:val="00BB53AE"/>
    <w:rsid w:val="00BC0053"/>
    <w:rsid w:val="00BC2D8C"/>
    <w:rsid w:val="00BC5F12"/>
    <w:rsid w:val="00BD082C"/>
    <w:rsid w:val="00BD7595"/>
    <w:rsid w:val="00BE3369"/>
    <w:rsid w:val="00BE5AA7"/>
    <w:rsid w:val="00BF0A89"/>
    <w:rsid w:val="00BF6205"/>
    <w:rsid w:val="00BF7381"/>
    <w:rsid w:val="00C12118"/>
    <w:rsid w:val="00C14C21"/>
    <w:rsid w:val="00C242DF"/>
    <w:rsid w:val="00C33471"/>
    <w:rsid w:val="00C334BA"/>
    <w:rsid w:val="00C4208E"/>
    <w:rsid w:val="00C43D09"/>
    <w:rsid w:val="00C44833"/>
    <w:rsid w:val="00C51C20"/>
    <w:rsid w:val="00C563CA"/>
    <w:rsid w:val="00C6152D"/>
    <w:rsid w:val="00C75CE8"/>
    <w:rsid w:val="00C90A9E"/>
    <w:rsid w:val="00C90BEE"/>
    <w:rsid w:val="00C94DA1"/>
    <w:rsid w:val="00C96774"/>
    <w:rsid w:val="00CA131D"/>
    <w:rsid w:val="00CB1BE7"/>
    <w:rsid w:val="00CB3833"/>
    <w:rsid w:val="00CB7ECE"/>
    <w:rsid w:val="00CC321A"/>
    <w:rsid w:val="00CE1A65"/>
    <w:rsid w:val="00CF19B8"/>
    <w:rsid w:val="00CF4362"/>
    <w:rsid w:val="00CF7E03"/>
    <w:rsid w:val="00D045F2"/>
    <w:rsid w:val="00D205C4"/>
    <w:rsid w:val="00D243F5"/>
    <w:rsid w:val="00D3192D"/>
    <w:rsid w:val="00D31F3B"/>
    <w:rsid w:val="00D341FB"/>
    <w:rsid w:val="00D41C33"/>
    <w:rsid w:val="00D43BAC"/>
    <w:rsid w:val="00D53E0B"/>
    <w:rsid w:val="00D73919"/>
    <w:rsid w:val="00D76CB8"/>
    <w:rsid w:val="00D77577"/>
    <w:rsid w:val="00D848A7"/>
    <w:rsid w:val="00D918AE"/>
    <w:rsid w:val="00DA4E0E"/>
    <w:rsid w:val="00DB19C9"/>
    <w:rsid w:val="00DB4B80"/>
    <w:rsid w:val="00DB76FD"/>
    <w:rsid w:val="00DD0C20"/>
    <w:rsid w:val="00DD43AB"/>
    <w:rsid w:val="00DE535D"/>
    <w:rsid w:val="00DE57CB"/>
    <w:rsid w:val="00DE60D4"/>
    <w:rsid w:val="00DF1C0C"/>
    <w:rsid w:val="00E11AF0"/>
    <w:rsid w:val="00E2424A"/>
    <w:rsid w:val="00E30DDC"/>
    <w:rsid w:val="00E3170C"/>
    <w:rsid w:val="00E36F22"/>
    <w:rsid w:val="00E407D9"/>
    <w:rsid w:val="00E52219"/>
    <w:rsid w:val="00E526F9"/>
    <w:rsid w:val="00E530FE"/>
    <w:rsid w:val="00E5322D"/>
    <w:rsid w:val="00E536CA"/>
    <w:rsid w:val="00E60C3F"/>
    <w:rsid w:val="00E66A59"/>
    <w:rsid w:val="00E80898"/>
    <w:rsid w:val="00E80DE8"/>
    <w:rsid w:val="00E83A6C"/>
    <w:rsid w:val="00E87020"/>
    <w:rsid w:val="00E876DD"/>
    <w:rsid w:val="00E92550"/>
    <w:rsid w:val="00E97CC0"/>
    <w:rsid w:val="00EB3579"/>
    <w:rsid w:val="00EC2E15"/>
    <w:rsid w:val="00EC4633"/>
    <w:rsid w:val="00ED7965"/>
    <w:rsid w:val="00EE1064"/>
    <w:rsid w:val="00EF57C9"/>
    <w:rsid w:val="00F028EA"/>
    <w:rsid w:val="00F120C9"/>
    <w:rsid w:val="00F137AA"/>
    <w:rsid w:val="00F13CB7"/>
    <w:rsid w:val="00F21541"/>
    <w:rsid w:val="00F35655"/>
    <w:rsid w:val="00F37587"/>
    <w:rsid w:val="00F40EE3"/>
    <w:rsid w:val="00F4258C"/>
    <w:rsid w:val="00F4506C"/>
    <w:rsid w:val="00F456FD"/>
    <w:rsid w:val="00F46F23"/>
    <w:rsid w:val="00F57B1F"/>
    <w:rsid w:val="00F61CA1"/>
    <w:rsid w:val="00F622E5"/>
    <w:rsid w:val="00F65266"/>
    <w:rsid w:val="00F67A7A"/>
    <w:rsid w:val="00F73748"/>
    <w:rsid w:val="00F84C86"/>
    <w:rsid w:val="00F85C25"/>
    <w:rsid w:val="00F86879"/>
    <w:rsid w:val="00F92DC2"/>
    <w:rsid w:val="00FA3760"/>
    <w:rsid w:val="00FA7E7D"/>
    <w:rsid w:val="00FB1D7D"/>
    <w:rsid w:val="00FB6C21"/>
    <w:rsid w:val="00FC7660"/>
    <w:rsid w:val="00FD3F34"/>
    <w:rsid w:val="00FE150F"/>
    <w:rsid w:val="00FE5D64"/>
    <w:rsid w:val="00FE7A19"/>
    <w:rsid w:val="00FF3584"/>
    <w:rsid w:val="00FF7D9F"/>
    <w:rsid w:val="130D2426"/>
    <w:rsid w:val="19E87BF9"/>
    <w:rsid w:val="1AD6B854"/>
    <w:rsid w:val="1C59EEC2"/>
    <w:rsid w:val="21D508AC"/>
    <w:rsid w:val="3286F73B"/>
    <w:rsid w:val="491A7032"/>
    <w:rsid w:val="676B9C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E18B2"/>
  <w15:chartTrackingRefBased/>
  <w15:docId w15:val="{96939965-3A36-46C3-980F-3016CB212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06C"/>
    <w:pPr>
      <w:ind w:left="720"/>
      <w:contextualSpacing/>
    </w:pPr>
  </w:style>
  <w:style w:type="paragraph" w:styleId="Header">
    <w:name w:val="header"/>
    <w:basedOn w:val="Normal"/>
    <w:link w:val="HeaderChar"/>
    <w:uiPriority w:val="99"/>
    <w:unhideWhenUsed/>
    <w:rsid w:val="003B6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B59"/>
  </w:style>
  <w:style w:type="paragraph" w:styleId="Footer">
    <w:name w:val="footer"/>
    <w:basedOn w:val="Normal"/>
    <w:link w:val="FooterChar"/>
    <w:uiPriority w:val="99"/>
    <w:unhideWhenUsed/>
    <w:rsid w:val="003B6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B59"/>
  </w:style>
  <w:style w:type="paragraph" w:styleId="FootnoteText">
    <w:name w:val="footnote text"/>
    <w:basedOn w:val="Normal"/>
    <w:link w:val="FootnoteTextChar"/>
    <w:uiPriority w:val="99"/>
    <w:semiHidden/>
    <w:unhideWhenUsed/>
    <w:rsid w:val="004750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5032"/>
    <w:rPr>
      <w:sz w:val="20"/>
      <w:szCs w:val="20"/>
    </w:rPr>
  </w:style>
  <w:style w:type="character" w:styleId="FootnoteReference">
    <w:name w:val="footnote reference"/>
    <w:basedOn w:val="DefaultParagraphFont"/>
    <w:uiPriority w:val="99"/>
    <w:semiHidden/>
    <w:unhideWhenUsed/>
    <w:rsid w:val="00475032"/>
    <w:rPr>
      <w:vertAlign w:val="superscript"/>
    </w:rPr>
  </w:style>
  <w:style w:type="character" w:styleId="CommentReference">
    <w:name w:val="annotation reference"/>
    <w:basedOn w:val="DefaultParagraphFont"/>
    <w:uiPriority w:val="99"/>
    <w:semiHidden/>
    <w:unhideWhenUsed/>
    <w:rsid w:val="00303675"/>
    <w:rPr>
      <w:sz w:val="16"/>
      <w:szCs w:val="16"/>
    </w:rPr>
  </w:style>
  <w:style w:type="paragraph" w:styleId="CommentText">
    <w:name w:val="annotation text"/>
    <w:basedOn w:val="Normal"/>
    <w:link w:val="CommentTextChar"/>
    <w:uiPriority w:val="99"/>
    <w:unhideWhenUsed/>
    <w:rsid w:val="00303675"/>
    <w:pPr>
      <w:spacing w:line="240" w:lineRule="auto"/>
    </w:pPr>
    <w:rPr>
      <w:sz w:val="20"/>
      <w:szCs w:val="20"/>
    </w:rPr>
  </w:style>
  <w:style w:type="character" w:customStyle="1" w:styleId="CommentTextChar">
    <w:name w:val="Comment Text Char"/>
    <w:basedOn w:val="DefaultParagraphFont"/>
    <w:link w:val="CommentText"/>
    <w:uiPriority w:val="99"/>
    <w:rsid w:val="00303675"/>
    <w:rPr>
      <w:sz w:val="20"/>
      <w:szCs w:val="20"/>
    </w:rPr>
  </w:style>
  <w:style w:type="paragraph" w:styleId="CommentSubject">
    <w:name w:val="annotation subject"/>
    <w:basedOn w:val="CommentText"/>
    <w:next w:val="CommentText"/>
    <w:link w:val="CommentSubjectChar"/>
    <w:uiPriority w:val="99"/>
    <w:semiHidden/>
    <w:unhideWhenUsed/>
    <w:rsid w:val="00303675"/>
    <w:rPr>
      <w:b/>
      <w:bCs/>
    </w:rPr>
  </w:style>
  <w:style w:type="character" w:customStyle="1" w:styleId="CommentSubjectChar">
    <w:name w:val="Comment Subject Char"/>
    <w:basedOn w:val="CommentTextChar"/>
    <w:link w:val="CommentSubject"/>
    <w:uiPriority w:val="99"/>
    <w:semiHidden/>
    <w:rsid w:val="00303675"/>
    <w:rPr>
      <w:b/>
      <w:bCs/>
      <w:sz w:val="20"/>
      <w:szCs w:val="20"/>
    </w:rPr>
  </w:style>
  <w:style w:type="paragraph" w:styleId="Revision">
    <w:name w:val="Revision"/>
    <w:hidden/>
    <w:uiPriority w:val="99"/>
    <w:semiHidden/>
    <w:rsid w:val="00DB76FD"/>
    <w:pPr>
      <w:spacing w:after="0" w:line="240" w:lineRule="auto"/>
    </w:pPr>
  </w:style>
  <w:style w:type="character" w:styleId="Mention">
    <w:name w:val="Mention"/>
    <w:basedOn w:val="DefaultParagraphFont"/>
    <w:uiPriority w:val="99"/>
    <w:unhideWhenUsed/>
    <w:rsid w:val="00E83A6C"/>
    <w:rPr>
      <w:color w:val="2B579A"/>
      <w:shd w:val="clear" w:color="auto" w:fill="E1DFDD"/>
    </w:rPr>
  </w:style>
  <w:style w:type="character" w:customStyle="1" w:styleId="ui-provider">
    <w:name w:val="ui-provider"/>
    <w:basedOn w:val="DefaultParagraphFont"/>
    <w:rsid w:val="00392B9D"/>
  </w:style>
  <w:style w:type="character" w:styleId="Hyperlink">
    <w:name w:val="Hyperlink"/>
    <w:basedOn w:val="DefaultParagraphFont"/>
    <w:uiPriority w:val="99"/>
    <w:unhideWhenUsed/>
    <w:rsid w:val="00C334BA"/>
    <w:rPr>
      <w:color w:val="0563C1" w:themeColor="hyperlink"/>
      <w:u w:val="single"/>
    </w:rPr>
  </w:style>
  <w:style w:type="character" w:styleId="UnresolvedMention">
    <w:name w:val="Unresolved Mention"/>
    <w:basedOn w:val="DefaultParagraphFont"/>
    <w:uiPriority w:val="99"/>
    <w:semiHidden/>
    <w:unhideWhenUsed/>
    <w:rsid w:val="00C334BA"/>
    <w:rPr>
      <w:color w:val="605E5C"/>
      <w:shd w:val="clear" w:color="auto" w:fill="E1DFDD"/>
    </w:rPr>
  </w:style>
  <w:style w:type="character" w:styleId="FollowedHyperlink">
    <w:name w:val="FollowedHyperlink"/>
    <w:basedOn w:val="DefaultParagraphFont"/>
    <w:uiPriority w:val="99"/>
    <w:semiHidden/>
    <w:unhideWhenUsed/>
    <w:rsid w:val="00C334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mailto:srandall702@gmail.com"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www.undocs.org/S/RES/2292(2016)"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undocs.org/S/RES/2635(2022)"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undocs.org/S/RES/1970(2011)" TargetMode="External"/><Relationship Id="rId25" Type="http://schemas.openxmlformats.org/officeDocument/2006/relationships/hyperlink" Target="http://www.undocs.org/S/RES/2635(2022)" TargetMode="External"/><Relationship Id="rId2" Type="http://schemas.openxmlformats.org/officeDocument/2006/relationships/customXml" Target="../customXml/item2.xml"/><Relationship Id="rId16" Type="http://schemas.openxmlformats.org/officeDocument/2006/relationships/hyperlink" Target="http://www.undocs.org/S/RES/2292(2016)" TargetMode="External"/><Relationship Id="rId20" Type="http://schemas.openxmlformats.org/officeDocument/2006/relationships/hyperlink" Target="http://www.undocs.org/S/RES/2292(201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www.undocs.org/S/RES/2292(2016)" TargetMode="External"/><Relationship Id="rId5" Type="http://schemas.openxmlformats.org/officeDocument/2006/relationships/numbering" Target="numbering.xml"/><Relationship Id="rId15" Type="http://schemas.openxmlformats.org/officeDocument/2006/relationships/hyperlink" Target="http://www.undocs.org/S/RES/2635(2022)" TargetMode="External"/><Relationship Id="rId23" Type="http://schemas.openxmlformats.org/officeDocument/2006/relationships/hyperlink" Target="http://www.undocs.org/S/RES/1970(2011)"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www.undocs.org/S/RES/2635(202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www.undocs.org/S/RES/2292(2016)"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undocs.org/S/RES/2652(2022)" TargetMode="External"/><Relationship Id="rId13" Type="http://schemas.openxmlformats.org/officeDocument/2006/relationships/hyperlink" Target="http://www.undocs.org/S/RES/2571(2021)" TargetMode="External"/><Relationship Id="rId18" Type="http://schemas.openxmlformats.org/officeDocument/2006/relationships/hyperlink" Target="http://www.undocs.org/S/RES/1526(2004)" TargetMode="External"/><Relationship Id="rId3" Type="http://schemas.openxmlformats.org/officeDocument/2006/relationships/hyperlink" Target="http://www.undocs.org/S/2020/393" TargetMode="External"/><Relationship Id="rId21" Type="http://schemas.openxmlformats.org/officeDocument/2006/relationships/hyperlink" Target="http://www.undocs.org/S/RES/1973(2011)" TargetMode="External"/><Relationship Id="rId7" Type="http://schemas.openxmlformats.org/officeDocument/2006/relationships/hyperlink" Target="http://www.undocs.org/S/RES/1970(2011)" TargetMode="External"/><Relationship Id="rId12" Type="http://schemas.openxmlformats.org/officeDocument/2006/relationships/hyperlink" Target="http://www.undocs.org/S/RES/2040(2012)" TargetMode="External"/><Relationship Id="rId17" Type="http://schemas.openxmlformats.org/officeDocument/2006/relationships/hyperlink" Target="http://www.undocs.org/S/2023/76" TargetMode="External"/><Relationship Id="rId2" Type="http://schemas.openxmlformats.org/officeDocument/2006/relationships/hyperlink" Target="http://www.undocs.org/S/2019/380" TargetMode="External"/><Relationship Id="rId16" Type="http://schemas.openxmlformats.org/officeDocument/2006/relationships/hyperlink" Target="http://www.undocs.org/S/2020/63" TargetMode="External"/><Relationship Id="rId20" Type="http://schemas.openxmlformats.org/officeDocument/2006/relationships/hyperlink" Target="http://www.undocs.org/S/2023/95" TargetMode="External"/><Relationship Id="rId1" Type="http://schemas.openxmlformats.org/officeDocument/2006/relationships/hyperlink" Target="http://www.undocs.org/S/2018/451" TargetMode="External"/><Relationship Id="rId6" Type="http://schemas.openxmlformats.org/officeDocument/2006/relationships/hyperlink" Target="http://www.undocs.org/S/RES/2644(2022)" TargetMode="External"/><Relationship Id="rId11" Type="http://schemas.openxmlformats.org/officeDocument/2006/relationships/hyperlink" Target="http://www.undocs.org/S/RES/1973(2011)" TargetMode="External"/><Relationship Id="rId5" Type="http://schemas.openxmlformats.org/officeDocument/2006/relationships/hyperlink" Target="http://www.undocs.org/S/2022/360" TargetMode="External"/><Relationship Id="rId15" Type="http://schemas.openxmlformats.org/officeDocument/2006/relationships/hyperlink" Target="http://www.undocs.org/S/PRST/2023/2" TargetMode="External"/><Relationship Id="rId10" Type="http://schemas.openxmlformats.org/officeDocument/2006/relationships/hyperlink" Target="http://www.undocs.org/S/RES/2213(2015)" TargetMode="External"/><Relationship Id="rId19" Type="http://schemas.openxmlformats.org/officeDocument/2006/relationships/hyperlink" Target="http://www.undocs.org/S/RES/2253(2015)" TargetMode="External"/><Relationship Id="rId4" Type="http://schemas.openxmlformats.org/officeDocument/2006/relationships/hyperlink" Target="http://www.undocs.org/S/2021/434" TargetMode="External"/><Relationship Id="rId9" Type="http://schemas.openxmlformats.org/officeDocument/2006/relationships/hyperlink" Target="http://www.undocs.org/S/RES/2174(2014)" TargetMode="External"/><Relationship Id="rId14" Type="http://schemas.openxmlformats.org/officeDocument/2006/relationships/hyperlink" Target="http://www.undocs.org/S/RES/2644(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52c1c78-db6e-4c21-967d-f32ecbe94f88">
      <UserInfo>
        <DisplayName>Katrin Hett</DisplayName>
        <AccountId>56</AccountId>
        <AccountType/>
      </UserInfo>
      <UserInfo>
        <DisplayName>Oumar Diallo</DisplayName>
        <AccountId>1040</AccountId>
        <AccountType/>
      </UserInfo>
      <UserInfo>
        <DisplayName>Chloe Boniface</DisplayName>
        <AccountId>99</AccountId>
        <AccountType/>
      </UserInfo>
      <UserInfo>
        <DisplayName>Tiyanjana Mphepo</DisplayName>
        <AccountId>147</AccountId>
        <AccountType/>
      </UserInfo>
    </SharedWithUsers>
    <_Flow_SignoffStatus xmlns="db45806d-a62c-41bf-9916-5b8cbc5ef133" xsi:nil="true"/>
    <LinkToDocument xmlns="db45806d-a62c-41bf-9916-5b8cbc5ef133">
      <Url xsi:nil="true"/>
      <Description xsi:nil="true"/>
    </LinkToDocument>
  </documentManagement>
</p:properties>
</file>

<file path=customXml/item2.xml><?xml version="1.0" encoding="utf-8"?>
<?mso-contentType ?>
<FormTemplates xmlns="http://schemas.microsoft.com/sharepoint/v3/contenttype/form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EE848344484DD42903BBB9E99F6B211" ma:contentTypeVersion="15" ma:contentTypeDescription="Create a new document." ma:contentTypeScope="" ma:versionID="dd4c632ba2017833b6827e43060bd824">
  <xsd:schema xmlns:xsd="http://www.w3.org/2001/XMLSchema" xmlns:xs="http://www.w3.org/2001/XMLSchema" xmlns:p="http://schemas.microsoft.com/office/2006/metadata/properties" xmlns:ns2="db45806d-a62c-41bf-9916-5b8cbc5ef133" xmlns:ns3="452c1c78-db6e-4c21-967d-f32ecbe94f88" targetNamespace="http://schemas.microsoft.com/office/2006/metadata/properties" ma:root="true" ma:fieldsID="c407e42bf126c6cff8d9c2d32e120275" ns2:_="" ns3:_="">
    <xsd:import namespace="db45806d-a62c-41bf-9916-5b8cbc5ef133"/>
    <xsd:import namespace="452c1c78-db6e-4c21-967d-f32ecbe94f88"/>
    <xsd:element name="properties">
      <xsd:complexType>
        <xsd:sequence>
          <xsd:element name="documentManagement">
            <xsd:complexType>
              <xsd:all>
                <xsd:element ref="ns2:MediaServiceMetadata" minOccurs="0"/>
                <xsd:element ref="ns2:MediaServiceFastMetadata" minOccurs="0"/>
                <xsd:element ref="ns2:LinkToDocument"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_Flow_SignoffStatu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45806d-a62c-41bf-9916-5b8cbc5ef1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inkToDocument" ma:index="10" nillable="true" ma:displayName="LinkToDocument" ma:format="Hyperlink" ma:internalName="LinkToDocument">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Flow_SignoffStatus" ma:index="18" nillable="true" ma:displayName="Sign-off status" ma:internalName="Sign_x002d_off_x0020_status">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2c1c78-db6e-4c21-967d-f32ecbe94f88" elementFormDefault="qualified">
    <xsd:import namespace="http://schemas.microsoft.com/office/2006/documentManagement/types"/>
    <xsd:import namespace="http://schemas.microsoft.com/office/infopath/2007/PartnerControls"/>
    <xsd:element name="SharedWithUsers" ma:index="1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51B594-4EC1-4BA5-9F0E-5BAF2987F348}">
  <ds:schemaRefs>
    <ds:schemaRef ds:uri="http://schemas.microsoft.com/office/2006/metadata/properties"/>
    <ds:schemaRef ds:uri="http://schemas.microsoft.com/office/infopath/2007/PartnerControls"/>
    <ds:schemaRef ds:uri="452c1c78-db6e-4c21-967d-f32ecbe94f88"/>
    <ds:schemaRef ds:uri="db45806d-a62c-41bf-9916-5b8cbc5ef133"/>
  </ds:schemaRefs>
</ds:datastoreItem>
</file>

<file path=customXml/itemProps2.xml><?xml version="1.0" encoding="utf-8"?>
<ds:datastoreItem xmlns:ds="http://schemas.openxmlformats.org/officeDocument/2006/customXml" ds:itemID="{50ECA9A4-A614-4B5D-8F50-DD2428269434}">
  <ds:schemaRefs>
    <ds:schemaRef ds:uri="http://schemas.microsoft.com/sharepoint/v3/contenttype/forms"/>
  </ds:schemaRefs>
</ds:datastoreItem>
</file>

<file path=customXml/itemProps3.xml><?xml version="1.0" encoding="utf-8"?>
<ds:datastoreItem xmlns:ds="http://schemas.openxmlformats.org/officeDocument/2006/customXml" ds:itemID="{5AA817B2-8926-49C1-9347-12584311DF4C}">
  <ds:schemaRefs>
    <ds:schemaRef ds:uri="http://schemas.openxmlformats.org/officeDocument/2006/bibliography"/>
  </ds:schemaRefs>
</ds:datastoreItem>
</file>

<file path=customXml/itemProps4.xml><?xml version="1.0" encoding="utf-8"?>
<ds:datastoreItem xmlns:ds="http://schemas.openxmlformats.org/officeDocument/2006/customXml" ds:itemID="{B3D6B957-C35D-45BF-945A-929B4CEDC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45806d-a62c-41bf-9916-5b8cbc5ef133"/>
    <ds:schemaRef ds:uri="452c1c78-db6e-4c21-967d-f32ecbe94f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5</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Links>
    <vt:vector size="222" baseType="variant">
      <vt:variant>
        <vt:i4>6619251</vt:i4>
      </vt:variant>
      <vt:variant>
        <vt:i4>36</vt:i4>
      </vt:variant>
      <vt:variant>
        <vt:i4>0</vt:i4>
      </vt:variant>
      <vt:variant>
        <vt:i4>5</vt:i4>
      </vt:variant>
      <vt:variant>
        <vt:lpwstr>http://www.undocs.org/S/RES/2635(2022)</vt:lpwstr>
      </vt:variant>
      <vt:variant>
        <vt:lpwstr/>
      </vt:variant>
      <vt:variant>
        <vt:i4>6619261</vt:i4>
      </vt:variant>
      <vt:variant>
        <vt:i4>33</vt:i4>
      </vt:variant>
      <vt:variant>
        <vt:i4>0</vt:i4>
      </vt:variant>
      <vt:variant>
        <vt:i4>5</vt:i4>
      </vt:variant>
      <vt:variant>
        <vt:lpwstr>http://www.undocs.org/S/RES/2292(2016)</vt:lpwstr>
      </vt:variant>
      <vt:variant>
        <vt:lpwstr/>
      </vt:variant>
      <vt:variant>
        <vt:i4>7078007</vt:i4>
      </vt:variant>
      <vt:variant>
        <vt:i4>30</vt:i4>
      </vt:variant>
      <vt:variant>
        <vt:i4>0</vt:i4>
      </vt:variant>
      <vt:variant>
        <vt:i4>5</vt:i4>
      </vt:variant>
      <vt:variant>
        <vt:lpwstr>http://www.undocs.org/S/RES/1970(2011)</vt:lpwstr>
      </vt:variant>
      <vt:variant>
        <vt:lpwstr/>
      </vt:variant>
      <vt:variant>
        <vt:i4>6619261</vt:i4>
      </vt:variant>
      <vt:variant>
        <vt:i4>27</vt:i4>
      </vt:variant>
      <vt:variant>
        <vt:i4>0</vt:i4>
      </vt:variant>
      <vt:variant>
        <vt:i4>5</vt:i4>
      </vt:variant>
      <vt:variant>
        <vt:lpwstr>http://www.undocs.org/S/RES/2292(2016)</vt:lpwstr>
      </vt:variant>
      <vt:variant>
        <vt:lpwstr/>
      </vt:variant>
      <vt:variant>
        <vt:i4>6619251</vt:i4>
      </vt:variant>
      <vt:variant>
        <vt:i4>24</vt:i4>
      </vt:variant>
      <vt:variant>
        <vt:i4>0</vt:i4>
      </vt:variant>
      <vt:variant>
        <vt:i4>5</vt:i4>
      </vt:variant>
      <vt:variant>
        <vt:lpwstr>http://www.undocs.org/S/RES/2635(2022)</vt:lpwstr>
      </vt:variant>
      <vt:variant>
        <vt:lpwstr/>
      </vt:variant>
      <vt:variant>
        <vt:i4>6619261</vt:i4>
      </vt:variant>
      <vt:variant>
        <vt:i4>21</vt:i4>
      </vt:variant>
      <vt:variant>
        <vt:i4>0</vt:i4>
      </vt:variant>
      <vt:variant>
        <vt:i4>5</vt:i4>
      </vt:variant>
      <vt:variant>
        <vt:lpwstr>http://www.undocs.org/S/RES/2292(2016)</vt:lpwstr>
      </vt:variant>
      <vt:variant>
        <vt:lpwstr/>
      </vt:variant>
      <vt:variant>
        <vt:i4>6619251</vt:i4>
      </vt:variant>
      <vt:variant>
        <vt:i4>18</vt:i4>
      </vt:variant>
      <vt:variant>
        <vt:i4>0</vt:i4>
      </vt:variant>
      <vt:variant>
        <vt:i4>5</vt:i4>
      </vt:variant>
      <vt:variant>
        <vt:lpwstr>http://www.undocs.org/S/RES/2635(2022)</vt:lpwstr>
      </vt:variant>
      <vt:variant>
        <vt:lpwstr/>
      </vt:variant>
      <vt:variant>
        <vt:i4>7078007</vt:i4>
      </vt:variant>
      <vt:variant>
        <vt:i4>15</vt:i4>
      </vt:variant>
      <vt:variant>
        <vt:i4>0</vt:i4>
      </vt:variant>
      <vt:variant>
        <vt:i4>5</vt:i4>
      </vt:variant>
      <vt:variant>
        <vt:lpwstr>http://www.undocs.org/S/RES/1970(2011)</vt:lpwstr>
      </vt:variant>
      <vt:variant>
        <vt:lpwstr/>
      </vt:variant>
      <vt:variant>
        <vt:i4>6619261</vt:i4>
      </vt:variant>
      <vt:variant>
        <vt:i4>12</vt:i4>
      </vt:variant>
      <vt:variant>
        <vt:i4>0</vt:i4>
      </vt:variant>
      <vt:variant>
        <vt:i4>5</vt:i4>
      </vt:variant>
      <vt:variant>
        <vt:lpwstr>http://www.undocs.org/S/RES/2292(2016)</vt:lpwstr>
      </vt:variant>
      <vt:variant>
        <vt:lpwstr/>
      </vt:variant>
      <vt:variant>
        <vt:i4>7078007</vt:i4>
      </vt:variant>
      <vt:variant>
        <vt:i4>9</vt:i4>
      </vt:variant>
      <vt:variant>
        <vt:i4>0</vt:i4>
      </vt:variant>
      <vt:variant>
        <vt:i4>5</vt:i4>
      </vt:variant>
      <vt:variant>
        <vt:lpwstr>http://www.undocs.org/S/RES/1970(2011)</vt:lpwstr>
      </vt:variant>
      <vt:variant>
        <vt:lpwstr/>
      </vt:variant>
      <vt:variant>
        <vt:i4>6619261</vt:i4>
      </vt:variant>
      <vt:variant>
        <vt:i4>6</vt:i4>
      </vt:variant>
      <vt:variant>
        <vt:i4>0</vt:i4>
      </vt:variant>
      <vt:variant>
        <vt:i4>5</vt:i4>
      </vt:variant>
      <vt:variant>
        <vt:lpwstr>http://www.undocs.org/S/RES/2292(2016)</vt:lpwstr>
      </vt:variant>
      <vt:variant>
        <vt:lpwstr/>
      </vt:variant>
      <vt:variant>
        <vt:i4>6619251</vt:i4>
      </vt:variant>
      <vt:variant>
        <vt:i4>3</vt:i4>
      </vt:variant>
      <vt:variant>
        <vt:i4>0</vt:i4>
      </vt:variant>
      <vt:variant>
        <vt:i4>5</vt:i4>
      </vt:variant>
      <vt:variant>
        <vt:lpwstr>http://www.undocs.org/S/RES/2635(2022)</vt:lpwstr>
      </vt:variant>
      <vt:variant>
        <vt:lpwstr/>
      </vt:variant>
      <vt:variant>
        <vt:i4>6619251</vt:i4>
      </vt:variant>
      <vt:variant>
        <vt:i4>0</vt:i4>
      </vt:variant>
      <vt:variant>
        <vt:i4>0</vt:i4>
      </vt:variant>
      <vt:variant>
        <vt:i4>5</vt:i4>
      </vt:variant>
      <vt:variant>
        <vt:lpwstr>http://www.undocs.org/S/RES/2635(2022)</vt:lpwstr>
      </vt:variant>
      <vt:variant>
        <vt:lpwstr/>
      </vt:variant>
      <vt:variant>
        <vt:i4>7274615</vt:i4>
      </vt:variant>
      <vt:variant>
        <vt:i4>69</vt:i4>
      </vt:variant>
      <vt:variant>
        <vt:i4>0</vt:i4>
      </vt:variant>
      <vt:variant>
        <vt:i4>5</vt:i4>
      </vt:variant>
      <vt:variant>
        <vt:lpwstr>http://www.undocs.org/S/RES/1973(2011)</vt:lpwstr>
      </vt:variant>
      <vt:variant>
        <vt:lpwstr/>
      </vt:variant>
      <vt:variant>
        <vt:i4>4128886</vt:i4>
      </vt:variant>
      <vt:variant>
        <vt:i4>66</vt:i4>
      </vt:variant>
      <vt:variant>
        <vt:i4>0</vt:i4>
      </vt:variant>
      <vt:variant>
        <vt:i4>5</vt:i4>
      </vt:variant>
      <vt:variant>
        <vt:lpwstr>http://www.undocs.org/S/2023/95</vt:lpwstr>
      </vt:variant>
      <vt:variant>
        <vt:lpwstr/>
      </vt:variant>
      <vt:variant>
        <vt:i4>6553714</vt:i4>
      </vt:variant>
      <vt:variant>
        <vt:i4>63</vt:i4>
      </vt:variant>
      <vt:variant>
        <vt:i4>0</vt:i4>
      </vt:variant>
      <vt:variant>
        <vt:i4>5</vt:i4>
      </vt:variant>
      <vt:variant>
        <vt:lpwstr>http://www.undocs.org/S/RES/2253(2015)</vt:lpwstr>
      </vt:variant>
      <vt:variant>
        <vt:lpwstr/>
      </vt:variant>
      <vt:variant>
        <vt:i4>6750327</vt:i4>
      </vt:variant>
      <vt:variant>
        <vt:i4>60</vt:i4>
      </vt:variant>
      <vt:variant>
        <vt:i4>0</vt:i4>
      </vt:variant>
      <vt:variant>
        <vt:i4>5</vt:i4>
      </vt:variant>
      <vt:variant>
        <vt:lpwstr>http://www.undocs.org/S/RES/1526(2004)</vt:lpwstr>
      </vt:variant>
      <vt:variant>
        <vt:lpwstr/>
      </vt:variant>
      <vt:variant>
        <vt:i4>3211382</vt:i4>
      </vt:variant>
      <vt:variant>
        <vt:i4>57</vt:i4>
      </vt:variant>
      <vt:variant>
        <vt:i4>0</vt:i4>
      </vt:variant>
      <vt:variant>
        <vt:i4>5</vt:i4>
      </vt:variant>
      <vt:variant>
        <vt:lpwstr>http://www.undocs.org/S/2023/76</vt:lpwstr>
      </vt:variant>
      <vt:variant>
        <vt:lpwstr/>
      </vt:variant>
      <vt:variant>
        <vt:i4>3342454</vt:i4>
      </vt:variant>
      <vt:variant>
        <vt:i4>54</vt:i4>
      </vt:variant>
      <vt:variant>
        <vt:i4>0</vt:i4>
      </vt:variant>
      <vt:variant>
        <vt:i4>5</vt:i4>
      </vt:variant>
      <vt:variant>
        <vt:lpwstr>http://www.undocs.org/S/2020/63</vt:lpwstr>
      </vt:variant>
      <vt:variant>
        <vt:lpwstr/>
      </vt:variant>
      <vt:variant>
        <vt:i4>2883702</vt:i4>
      </vt:variant>
      <vt:variant>
        <vt:i4>51</vt:i4>
      </vt:variant>
      <vt:variant>
        <vt:i4>0</vt:i4>
      </vt:variant>
      <vt:variant>
        <vt:i4>5</vt:i4>
      </vt:variant>
      <vt:variant>
        <vt:lpwstr>http://www.undocs.org/S/PRST/2023/2</vt:lpwstr>
      </vt:variant>
      <vt:variant>
        <vt:lpwstr/>
      </vt:variant>
      <vt:variant>
        <vt:i4>6553716</vt:i4>
      </vt:variant>
      <vt:variant>
        <vt:i4>48</vt:i4>
      </vt:variant>
      <vt:variant>
        <vt:i4>0</vt:i4>
      </vt:variant>
      <vt:variant>
        <vt:i4>5</vt:i4>
      </vt:variant>
      <vt:variant>
        <vt:lpwstr>http://www.undocs.org/S/RES/2644(2022)</vt:lpwstr>
      </vt:variant>
      <vt:variant>
        <vt:lpwstr/>
      </vt:variant>
      <vt:variant>
        <vt:i4>6422644</vt:i4>
      </vt:variant>
      <vt:variant>
        <vt:i4>45</vt:i4>
      </vt:variant>
      <vt:variant>
        <vt:i4>0</vt:i4>
      </vt:variant>
      <vt:variant>
        <vt:i4>5</vt:i4>
      </vt:variant>
      <vt:variant>
        <vt:lpwstr>http://www.undocs.org/S/RES/2571(2021)</vt:lpwstr>
      </vt:variant>
      <vt:variant>
        <vt:lpwstr/>
      </vt:variant>
      <vt:variant>
        <vt:i4>3866742</vt:i4>
      </vt:variant>
      <vt:variant>
        <vt:i4>42</vt:i4>
      </vt:variant>
      <vt:variant>
        <vt:i4>0</vt:i4>
      </vt:variant>
      <vt:variant>
        <vt:i4>5</vt:i4>
      </vt:variant>
      <vt:variant>
        <vt:lpwstr>http://www.undocs.org/S/2022/427/corr.1</vt:lpwstr>
      </vt:variant>
      <vt:variant>
        <vt:lpwstr/>
      </vt:variant>
      <vt:variant>
        <vt:i4>262212</vt:i4>
      </vt:variant>
      <vt:variant>
        <vt:i4>39</vt:i4>
      </vt:variant>
      <vt:variant>
        <vt:i4>0</vt:i4>
      </vt:variant>
      <vt:variant>
        <vt:i4>5</vt:i4>
      </vt:variant>
      <vt:variant>
        <vt:lpwstr>http://www.undocs.org/S/2022/427</vt:lpwstr>
      </vt:variant>
      <vt:variant>
        <vt:lpwstr/>
      </vt:variant>
      <vt:variant>
        <vt:i4>6619252</vt:i4>
      </vt:variant>
      <vt:variant>
        <vt:i4>36</vt:i4>
      </vt:variant>
      <vt:variant>
        <vt:i4>0</vt:i4>
      </vt:variant>
      <vt:variant>
        <vt:i4>5</vt:i4>
      </vt:variant>
      <vt:variant>
        <vt:lpwstr>http://www.undocs.org/S/RES/2040(2012)</vt:lpwstr>
      </vt:variant>
      <vt:variant>
        <vt:lpwstr/>
      </vt:variant>
      <vt:variant>
        <vt:i4>7274615</vt:i4>
      </vt:variant>
      <vt:variant>
        <vt:i4>33</vt:i4>
      </vt:variant>
      <vt:variant>
        <vt:i4>0</vt:i4>
      </vt:variant>
      <vt:variant>
        <vt:i4>5</vt:i4>
      </vt:variant>
      <vt:variant>
        <vt:lpwstr>http://www.undocs.org/S/RES/1973(2011)</vt:lpwstr>
      </vt:variant>
      <vt:variant>
        <vt:lpwstr/>
      </vt:variant>
      <vt:variant>
        <vt:i4>6553718</vt:i4>
      </vt:variant>
      <vt:variant>
        <vt:i4>30</vt:i4>
      </vt:variant>
      <vt:variant>
        <vt:i4>0</vt:i4>
      </vt:variant>
      <vt:variant>
        <vt:i4>5</vt:i4>
      </vt:variant>
      <vt:variant>
        <vt:lpwstr>http://www.undocs.org/S/RES/2213(2015)</vt:lpwstr>
      </vt:variant>
      <vt:variant>
        <vt:lpwstr/>
      </vt:variant>
      <vt:variant>
        <vt:i4>6291569</vt:i4>
      </vt:variant>
      <vt:variant>
        <vt:i4>27</vt:i4>
      </vt:variant>
      <vt:variant>
        <vt:i4>0</vt:i4>
      </vt:variant>
      <vt:variant>
        <vt:i4>5</vt:i4>
      </vt:variant>
      <vt:variant>
        <vt:lpwstr>http://www.undocs.org/S/RES/2174(2014)</vt:lpwstr>
      </vt:variant>
      <vt:variant>
        <vt:lpwstr/>
      </vt:variant>
      <vt:variant>
        <vt:i4>6422645</vt:i4>
      </vt:variant>
      <vt:variant>
        <vt:i4>24</vt:i4>
      </vt:variant>
      <vt:variant>
        <vt:i4>0</vt:i4>
      </vt:variant>
      <vt:variant>
        <vt:i4>5</vt:i4>
      </vt:variant>
      <vt:variant>
        <vt:lpwstr>http://www.undocs.org/S/RES/2652(2022)</vt:lpwstr>
      </vt:variant>
      <vt:variant>
        <vt:lpwstr/>
      </vt:variant>
      <vt:variant>
        <vt:i4>7078007</vt:i4>
      </vt:variant>
      <vt:variant>
        <vt:i4>21</vt:i4>
      </vt:variant>
      <vt:variant>
        <vt:i4>0</vt:i4>
      </vt:variant>
      <vt:variant>
        <vt:i4>5</vt:i4>
      </vt:variant>
      <vt:variant>
        <vt:lpwstr>http://www.undocs.org/S/RES/1970(2011)</vt:lpwstr>
      </vt:variant>
      <vt:variant>
        <vt:lpwstr/>
      </vt:variant>
      <vt:variant>
        <vt:i4>6553716</vt:i4>
      </vt:variant>
      <vt:variant>
        <vt:i4>18</vt:i4>
      </vt:variant>
      <vt:variant>
        <vt:i4>0</vt:i4>
      </vt:variant>
      <vt:variant>
        <vt:i4>5</vt:i4>
      </vt:variant>
      <vt:variant>
        <vt:lpwstr>http://www.undocs.org/S/RES/2644(2022)</vt:lpwstr>
      </vt:variant>
      <vt:variant>
        <vt:lpwstr/>
      </vt:variant>
      <vt:variant>
        <vt:i4>262208</vt:i4>
      </vt:variant>
      <vt:variant>
        <vt:i4>15</vt:i4>
      </vt:variant>
      <vt:variant>
        <vt:i4>0</vt:i4>
      </vt:variant>
      <vt:variant>
        <vt:i4>5</vt:i4>
      </vt:variant>
      <vt:variant>
        <vt:lpwstr>http://www.undocs.org/S/2022/360</vt:lpwstr>
      </vt:variant>
      <vt:variant>
        <vt:lpwstr/>
      </vt:variant>
      <vt:variant>
        <vt:i4>262213</vt:i4>
      </vt:variant>
      <vt:variant>
        <vt:i4>12</vt:i4>
      </vt:variant>
      <vt:variant>
        <vt:i4>0</vt:i4>
      </vt:variant>
      <vt:variant>
        <vt:i4>5</vt:i4>
      </vt:variant>
      <vt:variant>
        <vt:lpwstr>http://www.undocs.org/S/2021/434</vt:lpwstr>
      </vt:variant>
      <vt:variant>
        <vt:lpwstr/>
      </vt:variant>
      <vt:variant>
        <vt:i4>327759</vt:i4>
      </vt:variant>
      <vt:variant>
        <vt:i4>9</vt:i4>
      </vt:variant>
      <vt:variant>
        <vt:i4>0</vt:i4>
      </vt:variant>
      <vt:variant>
        <vt:i4>5</vt:i4>
      </vt:variant>
      <vt:variant>
        <vt:lpwstr>http://www.undocs.org/S/2020/393</vt:lpwstr>
      </vt:variant>
      <vt:variant>
        <vt:lpwstr/>
      </vt:variant>
      <vt:variant>
        <vt:i4>983117</vt:i4>
      </vt:variant>
      <vt:variant>
        <vt:i4>6</vt:i4>
      </vt:variant>
      <vt:variant>
        <vt:i4>0</vt:i4>
      </vt:variant>
      <vt:variant>
        <vt:i4>5</vt:i4>
      </vt:variant>
      <vt:variant>
        <vt:lpwstr>http://www.undocs.org/S/2019/380</vt:lpwstr>
      </vt:variant>
      <vt:variant>
        <vt:lpwstr/>
      </vt:variant>
      <vt:variant>
        <vt:i4>524352</vt:i4>
      </vt:variant>
      <vt:variant>
        <vt:i4>3</vt:i4>
      </vt:variant>
      <vt:variant>
        <vt:i4>0</vt:i4>
      </vt:variant>
      <vt:variant>
        <vt:i4>5</vt:i4>
      </vt:variant>
      <vt:variant>
        <vt:lpwstr>http://www.undocs.org/S/2018/451</vt:lpwstr>
      </vt:variant>
      <vt:variant>
        <vt:lpwstr/>
      </vt:variant>
      <vt:variant>
        <vt:i4>917575</vt:i4>
      </vt:variant>
      <vt:variant>
        <vt:i4>0</vt:i4>
      </vt:variant>
      <vt:variant>
        <vt:i4>0</vt:i4>
      </vt:variant>
      <vt:variant>
        <vt:i4>5</vt:i4>
      </vt:variant>
      <vt:variant>
        <vt:lpwstr>http://www.undocs.org/S/2022/910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Khan</dc:creator>
  <cp:keywords/>
  <dc:description/>
  <cp:lastModifiedBy>srandall702@gmail.com</cp:lastModifiedBy>
  <cp:revision>12</cp:revision>
  <cp:lastPrinted>2023-04-06T17:41:00Z</cp:lastPrinted>
  <dcterms:created xsi:type="dcterms:W3CDTF">2023-04-20T20:06:00Z</dcterms:created>
  <dcterms:modified xsi:type="dcterms:W3CDTF">2023-04-24T15:50:00Z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0x0101009EE848344484DD42903BBB9E99F6B211</vt:lpwstr>
  </property>
  <property fmtid="{D5CDD505-2E9C-101B-9397-08002B2CF9AE}" pid="3" name="MediaServiceImageTags">
    <vt:lpwstr/>
  </property>
</Properties>
</file>
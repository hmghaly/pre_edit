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F3CD" w14:textId="77777777" w:rsidR="00F559F2" w:rsidRPr="00CE4C6D" w:rsidRDefault="00F559F2" w:rsidP="00F559F2">
      <w:pPr>
        <w:pStyle w:val="H1"/>
        <w:ind w:right="1260"/>
      </w:pPr>
      <w:r w:rsidRPr="00CE4C6D">
        <w:t>Committee on Information</w:t>
      </w:r>
    </w:p>
    <w:p w14:paraId="39B7C768" w14:textId="77777777" w:rsidR="00F559F2" w:rsidRPr="00CE4C6D" w:rsidRDefault="00F559F2" w:rsidP="00F559F2">
      <w:pPr>
        <w:pStyle w:val="Session"/>
      </w:pPr>
      <w:commentRangeStart w:id="0"/>
      <w:r w:rsidRPr="00CE4C6D">
        <w:t>Forty</w:t>
      </w:r>
      <w:commentRangeEnd w:id="0"/>
      <w:r w:rsidR="007E1D29">
        <w:rPr>
          <w:rStyle w:val="CommentReference"/>
          <w:b w:val="0"/>
          <w:lang w:val="en-GB"/>
        </w:rPr>
        <w:commentReference w:id="0"/>
      </w:r>
      <w:r w:rsidRPr="00CE4C6D">
        <w:t>-</w:t>
      </w:r>
      <w:r>
        <w:t>fifth</w:t>
      </w:r>
      <w:r w:rsidRPr="00CE4C6D">
        <w:t xml:space="preserve"> session</w:t>
      </w:r>
    </w:p>
    <w:p w14:paraId="5A69A2A4" w14:textId="77777777" w:rsidR="00F559F2" w:rsidRPr="00CE4C6D" w:rsidRDefault="00F559F2" w:rsidP="00F559F2">
      <w:pPr>
        <w:pStyle w:val="SingleTxt"/>
        <w:spacing w:after="0"/>
        <w:ind w:left="0"/>
      </w:pPr>
      <w:r>
        <w:t>24</w:t>
      </w:r>
      <w:r w:rsidRPr="00CE4C6D">
        <w:t xml:space="preserve"> </w:t>
      </w:r>
      <w:r>
        <w:t>April</w:t>
      </w:r>
      <w:del w:id="1" w:author="Christine Jeanette Cuk" w:date="2023-04-26T12:34:00Z">
        <w:r w:rsidDel="00EF6F4B">
          <w:delText xml:space="preserve"> </w:delText>
        </w:r>
      </w:del>
      <w:r w:rsidRPr="00CE4C6D">
        <w:t>–</w:t>
      </w:r>
      <w:del w:id="2" w:author="Christine Jeanette Cuk" w:date="2023-04-26T12:34:00Z">
        <w:r w:rsidDel="00EF6F4B">
          <w:delText xml:space="preserve"> </w:delText>
        </w:r>
      </w:del>
      <w:r>
        <w:t>4</w:t>
      </w:r>
      <w:r w:rsidRPr="00CE4C6D">
        <w:t xml:space="preserve"> May 202</w:t>
      </w:r>
      <w:r>
        <w:t>3</w:t>
      </w:r>
    </w:p>
    <w:p w14:paraId="219160D2" w14:textId="77777777" w:rsidR="00F559F2" w:rsidRPr="00CE4C6D" w:rsidRDefault="00F559F2" w:rsidP="00F559F2">
      <w:pPr>
        <w:pStyle w:val="AgendaItemNormal"/>
      </w:pPr>
      <w:r w:rsidRPr="00CE4C6D">
        <w:t xml:space="preserve">Agenda item </w:t>
      </w:r>
      <w:r>
        <w:t>11</w:t>
      </w:r>
    </w:p>
    <w:p w14:paraId="613C19B3" w14:textId="77777777" w:rsidR="00F559F2" w:rsidRPr="00CE4C6D" w:rsidRDefault="00F559F2" w:rsidP="00F559F2">
      <w:pPr>
        <w:pStyle w:val="AgendaTitleH2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right="4260"/>
      </w:pPr>
      <w:r w:rsidRPr="00CE4C6D">
        <w:t>Consideration and adoption of the report of the Committee to the General Assembly at its seventy-</w:t>
      </w:r>
      <w:r>
        <w:t>eighth</w:t>
      </w:r>
      <w:r w:rsidRPr="00CE4C6D">
        <w:t xml:space="preserve"> session</w:t>
      </w:r>
    </w:p>
    <w:p w14:paraId="06CD3520" w14:textId="77777777" w:rsidR="00F559F2" w:rsidRDefault="00F559F2" w:rsidP="00F559F2">
      <w:pPr>
        <w:spacing w:line="240" w:lineRule="auto"/>
        <w:rPr>
          <w:b/>
        </w:rPr>
      </w:pPr>
    </w:p>
    <w:p w14:paraId="6D852018" w14:textId="77777777" w:rsidR="00F559F2" w:rsidRPr="00F559F2" w:rsidRDefault="00F559F2" w:rsidP="00F559F2">
      <w:pPr>
        <w:rPr>
          <w:sz w:val="2"/>
        </w:rPr>
      </w:pPr>
    </w:p>
    <w:p w14:paraId="4239D67B" w14:textId="77777777" w:rsidR="00F559F2" w:rsidRDefault="00F559F2" w:rsidP="00F559F2">
      <w:pPr>
        <w:pStyle w:val="HCh"/>
        <w:ind w:left="1267" w:right="1260" w:hanging="1267"/>
      </w:pPr>
      <w:r>
        <w:t>Chapter II</w:t>
      </w:r>
    </w:p>
    <w:p w14:paraId="3FE60938" w14:textId="77777777" w:rsidR="00F559F2" w:rsidRPr="00CE4C6D" w:rsidRDefault="00F559F2" w:rsidP="00F559F2">
      <w:pPr>
        <w:pStyle w:val="HCh"/>
        <w:ind w:left="1267" w:right="1260" w:hanging="1267"/>
      </w:pPr>
      <w:r>
        <w:tab/>
      </w:r>
      <w:r w:rsidRPr="00CE4C6D">
        <w:tab/>
        <w:t>Organizational questions</w:t>
      </w:r>
    </w:p>
    <w:p w14:paraId="76FC8FB1" w14:textId="77777777" w:rsidR="00F559F2" w:rsidRPr="00CE4C6D" w:rsidRDefault="00F559F2" w:rsidP="00F559F2">
      <w:pPr>
        <w:pStyle w:val="SingleTxt"/>
        <w:spacing w:after="0" w:line="120" w:lineRule="exact"/>
        <w:rPr>
          <w:sz w:val="10"/>
        </w:rPr>
      </w:pPr>
    </w:p>
    <w:p w14:paraId="52217E26" w14:textId="77777777" w:rsidR="00F559F2" w:rsidRPr="00CE4C6D" w:rsidRDefault="00F559F2" w:rsidP="00F559F2">
      <w:pPr>
        <w:pStyle w:val="SingleTxt"/>
        <w:spacing w:after="0" w:line="120" w:lineRule="exact"/>
        <w:rPr>
          <w:sz w:val="10"/>
        </w:rPr>
      </w:pPr>
    </w:p>
    <w:p w14:paraId="69F15397" w14:textId="77777777" w:rsidR="00F559F2" w:rsidRPr="00CE4C6D" w:rsidRDefault="00F559F2" w:rsidP="00F559F2">
      <w:pPr>
        <w:pStyle w:val="H1"/>
        <w:ind w:right="1260"/>
      </w:pPr>
      <w:r w:rsidRPr="00CE4C6D">
        <w:tab/>
        <w:t>A.</w:t>
      </w:r>
      <w:r w:rsidRPr="00CE4C6D">
        <w:tab/>
        <w:t>Opening of the session</w:t>
      </w:r>
    </w:p>
    <w:p w14:paraId="6A20B540" w14:textId="77777777" w:rsidR="00F559F2" w:rsidRPr="00CE4C6D" w:rsidRDefault="00F559F2" w:rsidP="00F559F2">
      <w:pPr>
        <w:pStyle w:val="SingleTxt"/>
        <w:spacing w:after="0" w:line="120" w:lineRule="exact"/>
        <w:rPr>
          <w:sz w:val="10"/>
        </w:rPr>
      </w:pPr>
    </w:p>
    <w:p w14:paraId="03D63996" w14:textId="77777777" w:rsidR="00F559F2" w:rsidRPr="00CE4C6D" w:rsidRDefault="00F559F2" w:rsidP="00F559F2">
      <w:pPr>
        <w:pStyle w:val="SingleTxt"/>
        <w:spacing w:after="0" w:line="120" w:lineRule="exact"/>
        <w:rPr>
          <w:sz w:val="10"/>
        </w:rPr>
      </w:pPr>
    </w:p>
    <w:p w14:paraId="4C6BE118" w14:textId="57955E16" w:rsidR="00F559F2" w:rsidRDefault="00183D06" w:rsidP="00F559F2">
      <w:pPr>
        <w:pStyle w:val="SingleTxt"/>
      </w:pPr>
      <w:ins w:id="3" w:author="Christine Jeanette Cuk" w:date="2023-04-26T13:22:00Z">
        <w:r>
          <w:t>1</w:t>
        </w:r>
      </w:ins>
      <w:del w:id="4" w:author="Christine Jeanette Cuk" w:date="2023-04-26T13:22:00Z">
        <w:r w:rsidR="00F559F2" w:rsidRPr="00CE4C6D" w:rsidDel="00183D06">
          <w:delText>5</w:delText>
        </w:r>
      </w:del>
      <w:r w:rsidR="00F559F2" w:rsidRPr="00CE4C6D">
        <w:t>.</w:t>
      </w:r>
      <w:r w:rsidR="00F559F2" w:rsidRPr="00CE4C6D">
        <w:tab/>
        <w:t>The organizational meeting of the forty-</w:t>
      </w:r>
      <w:r w:rsidR="00F559F2">
        <w:t>fifth</w:t>
      </w:r>
      <w:r w:rsidR="00F559F2" w:rsidRPr="00CE4C6D">
        <w:t xml:space="preserve"> session of the Committee</w:t>
      </w:r>
      <w:del w:id="5" w:author="Christine Jeanette Cuk" w:date="2023-04-26T12:39:00Z">
        <w:r w:rsidR="00F559F2" w:rsidRPr="00CE4C6D" w:rsidDel="00C91942">
          <w:delText xml:space="preserve"> on Information</w:delText>
        </w:r>
      </w:del>
      <w:r w:rsidR="00F559F2" w:rsidRPr="00CE4C6D">
        <w:t xml:space="preserve"> was held on </w:t>
      </w:r>
      <w:r w:rsidR="00F559F2">
        <w:t>24</w:t>
      </w:r>
      <w:r w:rsidR="00F559F2" w:rsidRPr="00CE4C6D">
        <w:t xml:space="preserve"> </w:t>
      </w:r>
      <w:r w:rsidR="00F559F2">
        <w:t>April</w:t>
      </w:r>
      <w:r w:rsidR="00F559F2" w:rsidRPr="00CE4C6D">
        <w:t xml:space="preserve"> </w:t>
      </w:r>
      <w:r w:rsidR="00F559F2">
        <w:t>2023</w:t>
      </w:r>
      <w:r w:rsidR="00F559F2" w:rsidRPr="00CE4C6D">
        <w:t xml:space="preserve"> at </w:t>
      </w:r>
      <w:del w:id="6" w:author="Christine Jeanette Cuk" w:date="2023-04-26T12:40:00Z">
        <w:r w:rsidR="00F559F2" w:rsidRPr="00CE4C6D" w:rsidDel="00372A30">
          <w:delText xml:space="preserve">United Nations </w:delText>
        </w:r>
      </w:del>
      <w:r w:rsidR="00F559F2" w:rsidRPr="00CE4C6D">
        <w:t>Headquarters. The session was opened by</w:t>
      </w:r>
      <w:r w:rsidR="00FB334E">
        <w:t xml:space="preserve"> </w:t>
      </w:r>
      <w:commentRangeStart w:id="7"/>
      <w:r w:rsidR="00FB334E">
        <w:t>Andr</w:t>
      </w:r>
      <w:r w:rsidR="007F3A18">
        <w:t>é</w:t>
      </w:r>
      <w:r w:rsidR="00FB334E">
        <w:t>s Montalvo</w:t>
      </w:r>
      <w:ins w:id="8" w:author="Christine Jeanette Cuk" w:date="2023-04-26T12:41:00Z">
        <w:r w:rsidR="008B3A79">
          <w:t xml:space="preserve"> Sosa</w:t>
        </w:r>
        <w:commentRangeEnd w:id="7"/>
        <w:r w:rsidR="00E3099D">
          <w:rPr>
            <w:rStyle w:val="CommentReference"/>
          </w:rPr>
          <w:commentReference w:id="7"/>
        </w:r>
      </w:ins>
      <w:r w:rsidR="00FB334E">
        <w:t>, Deputy Permanent Representative</w:t>
      </w:r>
      <w:r w:rsidR="00F559F2" w:rsidRPr="00CE4C6D">
        <w:t xml:space="preserve"> (</w:t>
      </w:r>
      <w:r w:rsidR="00FB334E">
        <w:t>Ecuador</w:t>
      </w:r>
      <w:r w:rsidR="00F559F2" w:rsidRPr="00CE4C6D">
        <w:t xml:space="preserve">). </w:t>
      </w:r>
    </w:p>
    <w:p w14:paraId="4DF73CD2" w14:textId="6DA29760" w:rsidR="00BA3ED8" w:rsidRDefault="00BA3ED8" w:rsidP="00BA3ED8">
      <w:pPr>
        <w:pStyle w:val="H1"/>
        <w:ind w:right="1260"/>
      </w:pPr>
      <w:r>
        <w:t xml:space="preserve">            B</w:t>
      </w:r>
      <w:r w:rsidRPr="00CE4C6D">
        <w:t>.</w:t>
      </w:r>
      <w:r w:rsidRPr="00CE4C6D">
        <w:tab/>
      </w:r>
      <w:r>
        <w:t>Elections</w:t>
      </w:r>
    </w:p>
    <w:p w14:paraId="00D0B4F7" w14:textId="18474C49" w:rsidR="007F3A18" w:rsidRDefault="00183D06" w:rsidP="007F3A18">
      <w:pPr>
        <w:pStyle w:val="SingleTxt"/>
        <w:rPr>
          <w:rStyle w:val="ui-provider"/>
        </w:rPr>
      </w:pPr>
      <w:ins w:id="9" w:author="Christine Jeanette Cuk" w:date="2023-04-26T13:22:00Z">
        <w:r>
          <w:t>2</w:t>
        </w:r>
      </w:ins>
      <w:del w:id="10" w:author="Christine Jeanette Cuk" w:date="2023-04-26T13:22:00Z">
        <w:r w:rsidR="00EC67AE" w:rsidDel="00183D06">
          <w:delText>6</w:delText>
        </w:r>
      </w:del>
      <w:r w:rsidR="00EC67AE">
        <w:t>.</w:t>
      </w:r>
      <w:ins w:id="11" w:author="Christine Jeanette Cuk" w:date="2023-04-26T12:42:00Z">
        <w:r w:rsidR="009B2BFD">
          <w:tab/>
        </w:r>
      </w:ins>
      <w:del w:id="12" w:author="Christine Jeanette Cuk" w:date="2023-04-26T12:42:00Z">
        <w:r w:rsidR="00EC67AE" w:rsidDel="009B2BFD">
          <w:delText xml:space="preserve">      </w:delText>
        </w:r>
      </w:del>
      <w:r w:rsidR="00DE6863">
        <w:rPr>
          <w:rStyle w:val="ui-provider"/>
        </w:rPr>
        <w:t>The Committee held elections for a new Bureau for a two-year term. Upon his</w:t>
      </w:r>
      <w:ins w:id="13" w:author="Christine Jeanette Cuk" w:date="2023-04-26T12:42:00Z">
        <w:r w:rsidR="009B2BFD">
          <w:rPr>
            <w:rStyle w:val="ui-provider"/>
          </w:rPr>
          <w:t xml:space="preserve"> </w:t>
        </w:r>
      </w:ins>
      <w:del w:id="14" w:author="Christine Jeanette Cuk" w:date="2023-04-26T12:42:00Z">
        <w:r w:rsidR="00DE6863" w:rsidDel="009B2BFD">
          <w:br/>
        </w:r>
      </w:del>
      <w:r w:rsidR="00DE6863">
        <w:rPr>
          <w:rStyle w:val="ui-provider"/>
        </w:rPr>
        <w:t xml:space="preserve">nomination by the </w:t>
      </w:r>
      <w:del w:id="15" w:author="Christine Jeanette Cuk" w:date="2023-04-26T13:00:00Z">
        <w:r w:rsidR="00DE6863" w:rsidDel="008B199F">
          <w:rPr>
            <w:rStyle w:val="ui-provider"/>
          </w:rPr>
          <w:delText xml:space="preserve">Group of </w:delText>
        </w:r>
      </w:del>
      <w:r w:rsidR="00DE6863">
        <w:rPr>
          <w:rStyle w:val="ui-provider"/>
        </w:rPr>
        <w:t>Asia</w:t>
      </w:r>
      <w:del w:id="16" w:author="Christine Jeanette Cuk" w:date="2023-04-26T13:00:00Z">
        <w:r w:rsidR="00DE6863" w:rsidDel="008B199F">
          <w:rPr>
            <w:rStyle w:val="ui-provider"/>
          </w:rPr>
          <w:delText>n</w:delText>
        </w:r>
      </w:del>
      <w:r w:rsidR="00DE6863">
        <w:rPr>
          <w:rStyle w:val="ui-provider"/>
        </w:rPr>
        <w:t>-Pacific States,</w:t>
      </w:r>
      <w:r w:rsidR="00DE6863">
        <w:br/>
      </w:r>
      <w:r w:rsidR="00943B33">
        <w:rPr>
          <w:rStyle w:val="ui-provider"/>
        </w:rPr>
        <w:t>Mohammad Aamir Khan</w:t>
      </w:r>
      <w:r w:rsidR="00DE6863">
        <w:rPr>
          <w:rStyle w:val="ui-provider"/>
        </w:rPr>
        <w:t xml:space="preserve"> (</w:t>
      </w:r>
      <w:r w:rsidR="00943B33">
        <w:rPr>
          <w:rStyle w:val="ui-provider"/>
        </w:rPr>
        <w:t>Pakistan</w:t>
      </w:r>
      <w:r w:rsidR="00DE6863">
        <w:rPr>
          <w:rStyle w:val="ui-provider"/>
        </w:rPr>
        <w:t xml:space="preserve">) was elected Chair, by acclamation. </w:t>
      </w:r>
      <w:r w:rsidR="00DA793A">
        <w:rPr>
          <w:rStyle w:val="ui-provider"/>
        </w:rPr>
        <w:t xml:space="preserve">Upon the information received by the </w:t>
      </w:r>
      <w:del w:id="17" w:author="Christine Jeanette Cuk" w:date="2023-04-26T12:55:00Z">
        <w:r w:rsidR="00DA793A" w:rsidDel="0064007A">
          <w:rPr>
            <w:rStyle w:val="ui-provider"/>
          </w:rPr>
          <w:delText xml:space="preserve">Group of </w:delText>
        </w:r>
      </w:del>
      <w:r w:rsidR="00DA793A">
        <w:rPr>
          <w:rStyle w:val="ui-provider"/>
        </w:rPr>
        <w:t>Eastern European States, </w:t>
      </w:r>
      <w:commentRangeStart w:id="18"/>
      <w:r w:rsidR="00DA793A">
        <w:rPr>
          <w:rStyle w:val="ui-provider"/>
        </w:rPr>
        <w:t xml:space="preserve">Ivars Liepnieks </w:t>
      </w:r>
      <w:commentRangeEnd w:id="18"/>
      <w:r w:rsidR="00AC300D">
        <w:rPr>
          <w:rStyle w:val="CommentReference"/>
        </w:rPr>
        <w:commentReference w:id="18"/>
      </w:r>
      <w:r w:rsidR="00DA793A">
        <w:rPr>
          <w:rStyle w:val="ui-provider"/>
        </w:rPr>
        <w:t>(Latvia) was elected as one of the Vice-Chairs. Also, upon their nomination by the </w:t>
      </w:r>
      <w:del w:id="19" w:author="Christine Jeanette Cuk" w:date="2023-04-26T13:01:00Z">
        <w:r w:rsidR="00DA793A" w:rsidDel="008B199F">
          <w:rPr>
            <w:rStyle w:val="ui-provider"/>
          </w:rPr>
          <w:delText>Group of</w:delText>
        </w:r>
      </w:del>
      <w:r w:rsidR="00DA793A">
        <w:rPr>
          <w:rStyle w:val="ui-provider"/>
        </w:rPr>
        <w:t xml:space="preserve"> African States and the </w:t>
      </w:r>
      <w:del w:id="20" w:author="Christine Jeanette Cuk" w:date="2023-04-26T13:01:00Z">
        <w:r w:rsidR="00DA793A" w:rsidDel="008B199F">
          <w:rPr>
            <w:rStyle w:val="ui-provider"/>
          </w:rPr>
          <w:delText>Group of </w:delText>
        </w:r>
      </w:del>
      <w:r w:rsidR="00DA793A">
        <w:rPr>
          <w:rStyle w:val="ui-provider"/>
        </w:rPr>
        <w:t xml:space="preserve">Western European and </w:t>
      </w:r>
      <w:del w:id="21" w:author="Christine Jeanette Cuk" w:date="2023-04-26T13:01:00Z">
        <w:r w:rsidR="00DA793A" w:rsidDel="008B199F">
          <w:rPr>
            <w:rStyle w:val="ui-provider"/>
          </w:rPr>
          <w:delText>O</w:delText>
        </w:r>
      </w:del>
      <w:ins w:id="22" w:author="Christine Jeanette Cuk" w:date="2023-04-26T13:01:00Z">
        <w:r w:rsidR="008B199F">
          <w:rPr>
            <w:rStyle w:val="ui-provider"/>
          </w:rPr>
          <w:t>o</w:t>
        </w:r>
      </w:ins>
      <w:r w:rsidR="00DA793A">
        <w:rPr>
          <w:rStyle w:val="ui-provider"/>
        </w:rPr>
        <w:t xml:space="preserve">ther States, </w:t>
      </w:r>
      <w:commentRangeStart w:id="23"/>
      <w:r w:rsidR="00DA793A">
        <w:rPr>
          <w:rStyle w:val="ui-provider"/>
        </w:rPr>
        <w:t xml:space="preserve">Vero Henintsoa Andriamiarisoa </w:t>
      </w:r>
      <w:commentRangeEnd w:id="23"/>
      <w:r w:rsidR="00444E19">
        <w:rPr>
          <w:rStyle w:val="CommentReference"/>
        </w:rPr>
        <w:commentReference w:id="23"/>
      </w:r>
      <w:r w:rsidR="00DA793A">
        <w:rPr>
          <w:rStyle w:val="ui-provider"/>
        </w:rPr>
        <w:t xml:space="preserve">(Madagascar) and </w:t>
      </w:r>
      <w:commentRangeStart w:id="24"/>
      <w:r w:rsidR="00DA793A">
        <w:rPr>
          <w:rStyle w:val="ui-provider"/>
        </w:rPr>
        <w:t xml:space="preserve">Ludovica Murazzani </w:t>
      </w:r>
      <w:commentRangeEnd w:id="24"/>
      <w:r w:rsidR="00921B15">
        <w:rPr>
          <w:rStyle w:val="CommentReference"/>
        </w:rPr>
        <w:commentReference w:id="24"/>
      </w:r>
      <w:r w:rsidR="00DA793A">
        <w:rPr>
          <w:rStyle w:val="ui-provider"/>
        </w:rPr>
        <w:t xml:space="preserve">(Italy), respectively, were elected Vice-Chairs, by acclamation. Finally, </w:t>
      </w:r>
      <w:ins w:id="25" w:author="Christine Jeanette Cuk" w:date="2023-04-26T13:08:00Z">
        <w:r w:rsidR="00161C95">
          <w:rPr>
            <w:rStyle w:val="ui-provider"/>
          </w:rPr>
          <w:t xml:space="preserve">upon her nomination by </w:t>
        </w:r>
      </w:ins>
      <w:r w:rsidR="00DA793A">
        <w:rPr>
          <w:rStyle w:val="ui-provider"/>
        </w:rPr>
        <w:t xml:space="preserve">the delegation of El Salvador, as part of the </w:t>
      </w:r>
      <w:del w:id="26" w:author="Christine Jeanette Cuk" w:date="2023-04-26T13:01:00Z">
        <w:r w:rsidR="00DA793A" w:rsidDel="002277F9">
          <w:rPr>
            <w:rStyle w:val="ui-provider"/>
          </w:rPr>
          <w:delText xml:space="preserve">Group of </w:delText>
        </w:r>
      </w:del>
      <w:r w:rsidR="00DA793A">
        <w:rPr>
          <w:rStyle w:val="ui-provider"/>
        </w:rPr>
        <w:t xml:space="preserve">Latin American and Caribbean States, </w:t>
      </w:r>
      <w:del w:id="27" w:author="Christine Jeanette Cuk" w:date="2023-04-26T13:08:00Z">
        <w:r w:rsidR="00DA793A" w:rsidDel="00161C95">
          <w:rPr>
            <w:rStyle w:val="ui-provider"/>
          </w:rPr>
          <w:delText xml:space="preserve">nominated </w:delText>
        </w:r>
      </w:del>
      <w:r w:rsidR="00DA793A">
        <w:rPr>
          <w:rStyle w:val="ui-provider"/>
        </w:rPr>
        <w:t>Liliana Verónica Baños M</w:t>
      </w:r>
      <w:ins w:id="28" w:author="Christine Jeanette Cuk" w:date="2023-04-26T13:06:00Z">
        <w:r w:rsidR="006F4338" w:rsidRPr="006F4338">
          <w:rPr>
            <w:rStyle w:val="ui-provider"/>
          </w:rPr>
          <w:t>ü</w:t>
        </w:r>
      </w:ins>
      <w:del w:id="29" w:author="Christine Jeanette Cuk" w:date="2023-04-26T13:06:00Z">
        <w:r w:rsidR="00DA793A" w:rsidDel="006F4338">
          <w:rPr>
            <w:rStyle w:val="ui-provider"/>
          </w:rPr>
          <w:delText>u</w:delText>
        </w:r>
      </w:del>
      <w:r w:rsidR="00DA793A">
        <w:rPr>
          <w:rStyle w:val="ui-provider"/>
        </w:rPr>
        <w:t>ller (El Salvador)</w:t>
      </w:r>
      <w:del w:id="30" w:author="Christine Jeanette Cuk" w:date="2023-04-26T13:08:00Z">
        <w:r w:rsidR="00DA793A" w:rsidDel="00C96B59">
          <w:rPr>
            <w:rStyle w:val="ui-provider"/>
          </w:rPr>
          <w:delText>,</w:delText>
        </w:r>
      </w:del>
      <w:r w:rsidR="00DA793A">
        <w:rPr>
          <w:rStyle w:val="ui-provider"/>
        </w:rPr>
        <w:t xml:space="preserve"> </w:t>
      </w:r>
      <w:ins w:id="31" w:author="Christine Jeanette Cuk" w:date="2023-04-26T13:08:00Z">
        <w:r w:rsidR="00C96B59">
          <w:rPr>
            <w:rStyle w:val="ui-provider"/>
          </w:rPr>
          <w:t xml:space="preserve">was </w:t>
        </w:r>
      </w:ins>
      <w:r w:rsidR="00DA793A">
        <w:rPr>
          <w:rStyle w:val="ui-provider"/>
        </w:rPr>
        <w:t>also elected</w:t>
      </w:r>
      <w:ins w:id="32" w:author="Christine Jeanette Cuk" w:date="2023-04-26T13:09:00Z">
        <w:r w:rsidR="00C96B59">
          <w:rPr>
            <w:rStyle w:val="ui-provider"/>
          </w:rPr>
          <w:t>,</w:t>
        </w:r>
      </w:ins>
      <w:r w:rsidR="00DA793A">
        <w:rPr>
          <w:rStyle w:val="ui-provider"/>
        </w:rPr>
        <w:t xml:space="preserve"> </w:t>
      </w:r>
      <w:del w:id="33" w:author="Christine Jeanette Cuk" w:date="2023-04-26T13:09:00Z">
        <w:r w:rsidR="00DA793A" w:rsidDel="00C96B59">
          <w:rPr>
            <w:rStyle w:val="ui-provider"/>
          </w:rPr>
          <w:delText xml:space="preserve">by </w:delText>
        </w:r>
      </w:del>
      <w:r w:rsidR="00DA793A">
        <w:rPr>
          <w:rStyle w:val="ui-provider"/>
        </w:rPr>
        <w:t>acclamation</w:t>
      </w:r>
      <w:ins w:id="34" w:author="Christine Jeanette Cuk" w:date="2023-04-26T13:09:00Z">
        <w:r w:rsidR="00C96B59">
          <w:rPr>
            <w:rStyle w:val="ui-provider"/>
          </w:rPr>
          <w:t>,</w:t>
        </w:r>
      </w:ins>
      <w:r w:rsidR="00DA793A">
        <w:rPr>
          <w:rStyle w:val="ui-provider"/>
        </w:rPr>
        <w:t xml:space="preserve"> </w:t>
      </w:r>
      <w:del w:id="35" w:author="Christine Jeanette Cuk" w:date="2023-04-26T13:09:00Z">
        <w:r w:rsidR="00DA793A" w:rsidDel="00C96B59">
          <w:rPr>
            <w:rStyle w:val="ui-provider"/>
          </w:rPr>
          <w:delText xml:space="preserve">to be </w:delText>
        </w:r>
      </w:del>
      <w:r w:rsidR="00DA793A">
        <w:rPr>
          <w:rStyle w:val="ui-provider"/>
        </w:rPr>
        <w:t>Vice-Chair and</w:t>
      </w:r>
      <w:del w:id="36" w:author="Christine Jeanette Cuk" w:date="2023-04-26T13:08:00Z">
        <w:r w:rsidR="00DA793A" w:rsidDel="00C96B59">
          <w:rPr>
            <w:rStyle w:val="ui-provider"/>
          </w:rPr>
          <w:delText>,</w:delText>
        </w:r>
      </w:del>
      <w:r w:rsidR="00DA793A">
        <w:rPr>
          <w:rStyle w:val="ui-provider"/>
        </w:rPr>
        <w:t xml:space="preserve"> Rapporteur of the Committee</w:t>
      </w:r>
      <w:r w:rsidR="00DE6863">
        <w:rPr>
          <w:rStyle w:val="ui-provider"/>
        </w:rPr>
        <w:t>. The officers of the Committee for the period 20</w:t>
      </w:r>
      <w:r w:rsidR="00844CD0">
        <w:rPr>
          <w:rStyle w:val="ui-provider"/>
        </w:rPr>
        <w:t>23</w:t>
      </w:r>
      <w:del w:id="37" w:author="Christine Jeanette Cuk" w:date="2023-04-26T13:09:00Z">
        <w:r w:rsidR="007F3A18" w:rsidDel="00C96B59">
          <w:rPr>
            <w:rStyle w:val="ui-provider"/>
          </w:rPr>
          <w:delText xml:space="preserve"> </w:delText>
        </w:r>
      </w:del>
      <w:r w:rsidR="00DE6863">
        <w:rPr>
          <w:rStyle w:val="ui-provider"/>
        </w:rPr>
        <w:t>–</w:t>
      </w:r>
      <w:del w:id="38" w:author="Christine Jeanette Cuk" w:date="2023-04-26T13:09:00Z">
        <w:r w:rsidR="007F3A18" w:rsidDel="00C96B59">
          <w:rPr>
            <w:rStyle w:val="ui-provider"/>
          </w:rPr>
          <w:delText xml:space="preserve"> </w:delText>
        </w:r>
      </w:del>
      <w:r w:rsidR="00DE6863">
        <w:rPr>
          <w:rStyle w:val="ui-provider"/>
        </w:rPr>
        <w:t>202</w:t>
      </w:r>
      <w:r w:rsidR="00844CD0">
        <w:rPr>
          <w:rStyle w:val="ui-provider"/>
        </w:rPr>
        <w:t>4</w:t>
      </w:r>
      <w:r w:rsidR="00DE6863">
        <w:rPr>
          <w:rStyle w:val="ui-provider"/>
        </w:rPr>
        <w:t xml:space="preserve"> are as follows:</w:t>
      </w:r>
    </w:p>
    <w:p w14:paraId="532AEFBE" w14:textId="77777777" w:rsidR="00EC213F" w:rsidRDefault="00DE6863" w:rsidP="007F3A18">
      <w:pPr>
        <w:pStyle w:val="SingleTxt"/>
        <w:spacing w:after="0" w:line="240" w:lineRule="auto"/>
        <w:contextualSpacing/>
        <w:jc w:val="left"/>
        <w:rPr>
          <w:ins w:id="39" w:author="Christine Jeanette Cuk" w:date="2023-04-26T13:12:00Z"/>
          <w:rStyle w:val="ui-provider"/>
        </w:rPr>
      </w:pPr>
      <w:r>
        <w:br/>
      </w:r>
      <w:r w:rsidRPr="007F3A18">
        <w:rPr>
          <w:rStyle w:val="ui-provider"/>
          <w:i/>
          <w:iCs/>
        </w:rPr>
        <w:t>Chair</w:t>
      </w:r>
      <w:r>
        <w:rPr>
          <w:rStyle w:val="ui-provider"/>
        </w:rPr>
        <w:t>:</w:t>
      </w:r>
      <w:r>
        <w:br/>
      </w:r>
      <w:r w:rsidR="00F35228">
        <w:rPr>
          <w:rStyle w:val="ui-provider"/>
        </w:rPr>
        <w:t>Mohammad Aamir Khan (Pakistan</w:t>
      </w:r>
      <w:r>
        <w:rPr>
          <w:rStyle w:val="ui-provider"/>
        </w:rPr>
        <w:t>)</w:t>
      </w:r>
    </w:p>
    <w:p w14:paraId="26BA3DE0" w14:textId="1FDF259C" w:rsidR="0071033F" w:rsidRPr="0071033F" w:rsidRDefault="00DE6863" w:rsidP="0071033F">
      <w:pPr>
        <w:pStyle w:val="SingleTxt"/>
        <w:spacing w:after="0" w:line="240" w:lineRule="auto"/>
        <w:contextualSpacing/>
        <w:jc w:val="left"/>
        <w:rPr>
          <w:ins w:id="40" w:author="Christine Jeanette Cuk" w:date="2023-04-26T13:19:00Z"/>
          <w:rStyle w:val="ui-provider"/>
        </w:rPr>
      </w:pPr>
      <w:r w:rsidRPr="0071033F">
        <w:rPr>
          <w:lang w:val="es-ES"/>
          <w:rPrChange w:id="41" w:author="Christine Jeanette Cuk" w:date="2023-04-26T13:19:00Z">
            <w:rPr/>
          </w:rPrChange>
        </w:rPr>
        <w:br/>
      </w:r>
      <w:r w:rsidRPr="0071033F">
        <w:rPr>
          <w:rStyle w:val="ui-provider"/>
          <w:i/>
          <w:iCs/>
          <w:lang w:val="es-ES"/>
          <w:rPrChange w:id="42" w:author="Christine Jeanette Cuk" w:date="2023-04-26T13:19:00Z">
            <w:rPr>
              <w:rStyle w:val="ui-provider"/>
              <w:i/>
              <w:iCs/>
            </w:rPr>
          </w:rPrChange>
        </w:rPr>
        <w:t>Vice-Chairs</w:t>
      </w:r>
      <w:r w:rsidRPr="0071033F">
        <w:rPr>
          <w:rStyle w:val="ui-provider"/>
          <w:lang w:val="es-ES"/>
          <w:rPrChange w:id="43" w:author="Christine Jeanette Cuk" w:date="2023-04-26T13:19:00Z">
            <w:rPr>
              <w:rStyle w:val="ui-provider"/>
            </w:rPr>
          </w:rPrChange>
        </w:rPr>
        <w:t>:</w:t>
      </w:r>
      <w:r w:rsidRPr="0071033F">
        <w:rPr>
          <w:lang w:val="es-ES"/>
          <w:rPrChange w:id="44" w:author="Christine Jeanette Cuk" w:date="2023-04-26T13:19:00Z">
            <w:rPr/>
          </w:rPrChange>
        </w:rPr>
        <w:br/>
      </w:r>
      <w:ins w:id="45" w:author="Christine Jeanette Cuk" w:date="2023-04-26T13:19:00Z">
        <w:r w:rsidR="0071033F" w:rsidRPr="00BB34FA">
          <w:rPr>
            <w:rStyle w:val="ui-provider"/>
            <w:lang w:val="es-ES"/>
          </w:rPr>
          <w:t>Liliana Veronica Ba</w:t>
        </w:r>
        <w:r w:rsidR="0071033F">
          <w:rPr>
            <w:rStyle w:val="ui-provider"/>
            <w:lang w:val="es-ES"/>
          </w:rPr>
          <w:t>ñ</w:t>
        </w:r>
        <w:r w:rsidR="0071033F" w:rsidRPr="00BB34FA">
          <w:rPr>
            <w:rStyle w:val="ui-provider"/>
            <w:lang w:val="es-ES"/>
          </w:rPr>
          <w:t xml:space="preserve">os </w:t>
        </w:r>
        <w:r w:rsidR="0071033F" w:rsidRPr="0071033F">
          <w:rPr>
            <w:rStyle w:val="ui-provider"/>
          </w:rPr>
          <w:t>Müller</w:t>
        </w:r>
        <w:r w:rsidR="0071033F" w:rsidRPr="00BB34FA" w:rsidDel="00EC213F">
          <w:rPr>
            <w:rStyle w:val="ui-provider"/>
            <w:lang w:val="es-ES"/>
          </w:rPr>
          <w:t xml:space="preserve"> </w:t>
        </w:r>
        <w:r w:rsidR="0071033F" w:rsidRPr="00BB34FA">
          <w:rPr>
            <w:rStyle w:val="ui-provider"/>
            <w:lang w:val="es-ES"/>
          </w:rPr>
          <w:t>(El Salv</w:t>
        </w:r>
        <w:r w:rsidR="0071033F">
          <w:rPr>
            <w:rStyle w:val="ui-provider"/>
            <w:lang w:val="es-ES"/>
          </w:rPr>
          <w:t>ador)</w:t>
        </w:r>
      </w:ins>
    </w:p>
    <w:p w14:paraId="535F2A49" w14:textId="2150758C" w:rsidR="0071033F" w:rsidRPr="0071033F" w:rsidRDefault="0071033F" w:rsidP="0071033F">
      <w:pPr>
        <w:pStyle w:val="SingleTxt"/>
        <w:spacing w:after="0" w:line="240" w:lineRule="auto"/>
        <w:contextualSpacing/>
        <w:jc w:val="left"/>
        <w:rPr>
          <w:moveTo w:id="46" w:author="Christine Jeanette Cuk" w:date="2023-04-26T13:19:00Z"/>
          <w:rStyle w:val="ui-provider"/>
          <w:lang w:val="es-VE"/>
        </w:rPr>
      </w:pPr>
      <w:moveToRangeStart w:id="47" w:author="Christine Jeanette Cuk" w:date="2023-04-26T13:19:00Z" w:name="move133407562"/>
      <w:moveTo w:id="48" w:author="Christine Jeanette Cuk" w:date="2023-04-26T13:19:00Z">
        <w:r w:rsidRPr="0071033F">
          <w:rPr>
            <w:rStyle w:val="ui-provider"/>
            <w:lang w:val="es-VE"/>
          </w:rPr>
          <w:t>Ludovica Murazzani (Italy)</w:t>
        </w:r>
      </w:moveTo>
    </w:p>
    <w:moveToRangeEnd w:id="47"/>
    <w:p w14:paraId="6519E123" w14:textId="2A201CC1" w:rsidR="007F3A18" w:rsidRDefault="001A5251" w:rsidP="007F3A18">
      <w:pPr>
        <w:pStyle w:val="SingleTxt"/>
        <w:spacing w:after="0" w:line="240" w:lineRule="auto"/>
        <w:contextualSpacing/>
        <w:jc w:val="left"/>
        <w:rPr>
          <w:rStyle w:val="ui-provider"/>
        </w:rPr>
      </w:pPr>
      <w:r>
        <w:rPr>
          <w:rStyle w:val="ui-provider"/>
        </w:rPr>
        <w:t>Ivars Liepnieks (Latvia</w:t>
      </w:r>
      <w:r w:rsidR="00DE6863">
        <w:rPr>
          <w:rStyle w:val="ui-provider"/>
        </w:rPr>
        <w:t>)</w:t>
      </w:r>
      <w:r w:rsidR="00DE6863">
        <w:br/>
      </w:r>
      <w:r>
        <w:rPr>
          <w:rStyle w:val="ui-provider"/>
        </w:rPr>
        <w:t>Vero Henintsoa Andriamiarisoa (Madagascar</w:t>
      </w:r>
      <w:r w:rsidR="00DE6863">
        <w:rPr>
          <w:rStyle w:val="ui-provider"/>
        </w:rPr>
        <w:t>)</w:t>
      </w:r>
    </w:p>
    <w:p w14:paraId="0753C95D" w14:textId="6ED98715" w:rsidR="007F3A18" w:rsidRPr="007F3A18" w:rsidDel="0071033F" w:rsidRDefault="00BB34FA" w:rsidP="007F3A18">
      <w:pPr>
        <w:pStyle w:val="SingleTxt"/>
        <w:spacing w:after="0" w:line="240" w:lineRule="auto"/>
        <w:contextualSpacing/>
        <w:jc w:val="left"/>
        <w:rPr>
          <w:moveFrom w:id="49" w:author="Christine Jeanette Cuk" w:date="2023-04-26T13:19:00Z"/>
          <w:rStyle w:val="ui-provider"/>
          <w:lang w:val="es-VE"/>
        </w:rPr>
      </w:pPr>
      <w:moveFromRangeStart w:id="50" w:author="Christine Jeanette Cuk" w:date="2023-04-26T13:19:00Z" w:name="move133407562"/>
      <w:moveFrom w:id="51" w:author="Christine Jeanette Cuk" w:date="2023-04-26T13:19:00Z">
        <w:r w:rsidRPr="007F3A18" w:rsidDel="0071033F">
          <w:rPr>
            <w:rStyle w:val="ui-provider"/>
            <w:lang w:val="es-VE"/>
          </w:rPr>
          <w:lastRenderedPageBreak/>
          <w:t>Ludovica Murazzani (Italy)</w:t>
        </w:r>
      </w:moveFrom>
    </w:p>
    <w:moveFromRangeEnd w:id="50"/>
    <w:p w14:paraId="4A31C9F3" w14:textId="2FF6921F" w:rsidR="00BA3ED8" w:rsidRPr="007F3A18" w:rsidRDefault="00BB34FA" w:rsidP="007F3A18">
      <w:pPr>
        <w:pStyle w:val="SingleTxt"/>
        <w:spacing w:after="0" w:line="240" w:lineRule="auto"/>
        <w:contextualSpacing/>
        <w:jc w:val="left"/>
        <w:rPr>
          <w:lang w:val="es-VE"/>
        </w:rPr>
      </w:pPr>
      <w:del w:id="52" w:author="Christine Jeanette Cuk" w:date="2023-04-26T13:19:00Z">
        <w:r w:rsidRPr="00BB34FA" w:rsidDel="0071033F">
          <w:rPr>
            <w:rStyle w:val="ui-provider"/>
            <w:lang w:val="es-ES"/>
          </w:rPr>
          <w:delText>Liliana Veronica Ba</w:delText>
        </w:r>
        <w:r w:rsidR="007F3A18" w:rsidDel="0071033F">
          <w:rPr>
            <w:rStyle w:val="ui-provider"/>
            <w:lang w:val="es-ES"/>
          </w:rPr>
          <w:delText>ñ</w:delText>
        </w:r>
        <w:r w:rsidRPr="00BB34FA" w:rsidDel="0071033F">
          <w:rPr>
            <w:rStyle w:val="ui-provider"/>
            <w:lang w:val="es-ES"/>
          </w:rPr>
          <w:delText xml:space="preserve">os </w:delText>
        </w:r>
      </w:del>
      <w:del w:id="53" w:author="Christine Jeanette Cuk" w:date="2023-04-26T13:11:00Z">
        <w:r w:rsidRPr="00BB34FA" w:rsidDel="00EC213F">
          <w:rPr>
            <w:rStyle w:val="ui-provider"/>
            <w:lang w:val="es-ES"/>
          </w:rPr>
          <w:delText xml:space="preserve">Muller </w:delText>
        </w:r>
      </w:del>
      <w:del w:id="54" w:author="Christine Jeanette Cuk" w:date="2023-04-26T13:19:00Z">
        <w:r w:rsidRPr="00BB34FA" w:rsidDel="0071033F">
          <w:rPr>
            <w:rStyle w:val="ui-provider"/>
            <w:lang w:val="es-ES"/>
          </w:rPr>
          <w:delText>(El Salv</w:delText>
        </w:r>
        <w:r w:rsidDel="0071033F">
          <w:rPr>
            <w:rStyle w:val="ui-provider"/>
            <w:lang w:val="es-ES"/>
          </w:rPr>
          <w:delText>ador)</w:delText>
        </w:r>
      </w:del>
      <w:r w:rsidR="00DE6863" w:rsidRPr="00BB34FA">
        <w:rPr>
          <w:lang w:val="es-ES"/>
        </w:rPr>
        <w:br/>
      </w:r>
      <w:r w:rsidR="00DE6863" w:rsidRPr="007F3A18">
        <w:rPr>
          <w:rStyle w:val="ui-provider"/>
          <w:i/>
          <w:iCs/>
          <w:lang w:val="es-ES"/>
        </w:rPr>
        <w:t>Rapporteur</w:t>
      </w:r>
      <w:r w:rsidR="00DE6863" w:rsidRPr="00BB34FA">
        <w:rPr>
          <w:rStyle w:val="ui-provider"/>
          <w:lang w:val="es-ES"/>
        </w:rPr>
        <w:t>:</w:t>
      </w:r>
      <w:r w:rsidR="00DE6863" w:rsidRPr="00BB34FA">
        <w:rPr>
          <w:lang w:val="es-ES"/>
        </w:rPr>
        <w:br/>
      </w:r>
      <w:r>
        <w:rPr>
          <w:lang w:val="es-ES"/>
        </w:rPr>
        <w:t>Liliana Veronica Ba</w:t>
      </w:r>
      <w:r w:rsidR="007F3A18">
        <w:rPr>
          <w:lang w:val="es-ES"/>
        </w:rPr>
        <w:t>ñ</w:t>
      </w:r>
      <w:r>
        <w:rPr>
          <w:lang w:val="es-ES"/>
        </w:rPr>
        <w:t xml:space="preserve">os </w:t>
      </w:r>
      <w:ins w:id="55" w:author="Christine Jeanette Cuk" w:date="2023-04-26T13:11:00Z">
        <w:r w:rsidR="00EC213F" w:rsidRPr="00EC213F">
          <w:rPr>
            <w:rStyle w:val="ui-provider"/>
          </w:rPr>
          <w:t>Müller</w:t>
        </w:r>
        <w:r w:rsidR="00EC213F" w:rsidDel="00EC213F">
          <w:rPr>
            <w:lang w:val="es-ES"/>
          </w:rPr>
          <w:t xml:space="preserve"> </w:t>
        </w:r>
      </w:ins>
      <w:del w:id="56" w:author="Christine Jeanette Cuk" w:date="2023-04-26T13:11:00Z">
        <w:r w:rsidDel="00EC213F">
          <w:rPr>
            <w:lang w:val="es-ES"/>
          </w:rPr>
          <w:delText xml:space="preserve">Muller </w:delText>
        </w:r>
      </w:del>
      <w:r>
        <w:rPr>
          <w:lang w:val="es-ES"/>
        </w:rPr>
        <w:t>(El Salvador)</w:t>
      </w:r>
    </w:p>
    <w:p w14:paraId="4BE7C167" w14:textId="77777777" w:rsidR="00A05EF3" w:rsidRPr="007951A2" w:rsidRDefault="00A05EF3" w:rsidP="00BA3ED8">
      <w:pPr>
        <w:pStyle w:val="SingleTxt"/>
        <w:rPr>
          <w:lang w:val="es-VE"/>
        </w:rPr>
      </w:pPr>
    </w:p>
    <w:p w14:paraId="61155D73" w14:textId="5D2106A6" w:rsidR="00A05EF3" w:rsidRPr="00CE4C6D" w:rsidRDefault="00A05EF3" w:rsidP="00A05EF3">
      <w:pPr>
        <w:pStyle w:val="H1"/>
        <w:ind w:right="1260"/>
      </w:pPr>
      <w:r w:rsidRPr="007F3A18">
        <w:rPr>
          <w:lang w:val="es-VE"/>
        </w:rPr>
        <w:tab/>
      </w:r>
      <w:r>
        <w:t>D</w:t>
      </w:r>
      <w:r w:rsidRPr="00CE4C6D">
        <w:t>.</w:t>
      </w:r>
      <w:r w:rsidRPr="00CE4C6D">
        <w:tab/>
        <w:t xml:space="preserve">Admission of new members </w:t>
      </w:r>
    </w:p>
    <w:p w14:paraId="0BAEEE94" w14:textId="77777777" w:rsidR="00A05EF3" w:rsidRPr="00CE4C6D" w:rsidRDefault="00A05EF3" w:rsidP="00A05EF3">
      <w:pPr>
        <w:pStyle w:val="SingleTxt"/>
        <w:spacing w:after="0" w:line="120" w:lineRule="exact"/>
        <w:rPr>
          <w:sz w:val="10"/>
        </w:rPr>
      </w:pPr>
    </w:p>
    <w:p w14:paraId="51036986" w14:textId="77777777" w:rsidR="00A05EF3" w:rsidRPr="00CE4C6D" w:rsidRDefault="00A05EF3" w:rsidP="00A05EF3">
      <w:pPr>
        <w:pStyle w:val="SingleTxt"/>
        <w:spacing w:after="0" w:line="120" w:lineRule="exact"/>
        <w:rPr>
          <w:sz w:val="10"/>
        </w:rPr>
      </w:pPr>
    </w:p>
    <w:p w14:paraId="7BE4D2ED" w14:textId="02463B47" w:rsidR="00BA3ED8" w:rsidRPr="00A05EF3" w:rsidRDefault="00183D06" w:rsidP="00A05EF3">
      <w:pPr>
        <w:pStyle w:val="SingleTxt"/>
      </w:pPr>
      <w:ins w:id="57" w:author="Christine Jeanette Cuk" w:date="2023-04-26T13:23:00Z">
        <w:r>
          <w:t>3</w:t>
        </w:r>
      </w:ins>
      <w:del w:id="58" w:author="Christine Jeanette Cuk" w:date="2023-04-26T13:23:00Z">
        <w:r w:rsidR="00A05EF3" w:rsidDel="00183D06">
          <w:delText>7</w:delText>
        </w:r>
      </w:del>
      <w:r w:rsidR="00A05EF3" w:rsidRPr="00CE4C6D">
        <w:t>.</w:t>
      </w:r>
      <w:r w:rsidR="00A05EF3" w:rsidRPr="00CE4C6D">
        <w:tab/>
      </w:r>
      <w:r w:rsidR="00A05EF3">
        <w:t>Estonia</w:t>
      </w:r>
      <w:r w:rsidR="00A05EF3" w:rsidRPr="00CE4C6D">
        <w:t xml:space="preserve"> joined the Committee as </w:t>
      </w:r>
      <w:r w:rsidR="00DD7B05">
        <w:t xml:space="preserve">a </w:t>
      </w:r>
      <w:r w:rsidR="00A05EF3">
        <w:t xml:space="preserve">member </w:t>
      </w:r>
      <w:r w:rsidR="00A05EF3" w:rsidRPr="00CE4C6D">
        <w:t>during the forty-</w:t>
      </w:r>
      <w:r w:rsidR="00A05EF3">
        <w:t>fifth</w:t>
      </w:r>
      <w:r w:rsidR="00A05EF3" w:rsidRPr="00CE4C6D">
        <w:t xml:space="preserve"> session.</w:t>
      </w:r>
    </w:p>
    <w:p w14:paraId="61A738FF" w14:textId="77777777" w:rsidR="00F559F2" w:rsidRPr="00A05EF3" w:rsidRDefault="00F559F2" w:rsidP="00F559F2">
      <w:pPr>
        <w:pStyle w:val="SingleTxt"/>
        <w:spacing w:after="0" w:line="120" w:lineRule="exact"/>
        <w:rPr>
          <w:sz w:val="10"/>
          <w:lang w:val="en-US"/>
        </w:rPr>
      </w:pPr>
    </w:p>
    <w:p w14:paraId="67428253" w14:textId="77777777" w:rsidR="00F559F2" w:rsidRPr="00A05EF3" w:rsidRDefault="00F559F2" w:rsidP="00F559F2">
      <w:pPr>
        <w:pStyle w:val="SingleTxt"/>
        <w:spacing w:after="0" w:line="120" w:lineRule="exact"/>
        <w:ind w:left="0"/>
        <w:rPr>
          <w:sz w:val="10"/>
          <w:lang w:val="en-US"/>
        </w:rPr>
      </w:pPr>
    </w:p>
    <w:p w14:paraId="7D8E955F" w14:textId="77777777" w:rsidR="00F559F2" w:rsidRPr="00A05EF3" w:rsidRDefault="00F559F2" w:rsidP="00F559F2">
      <w:pPr>
        <w:pStyle w:val="SingleTxt"/>
        <w:spacing w:after="0" w:line="120" w:lineRule="exact"/>
        <w:rPr>
          <w:sz w:val="10"/>
          <w:lang w:val="en-US"/>
        </w:rPr>
      </w:pPr>
    </w:p>
    <w:p w14:paraId="62055AF1" w14:textId="089542B2" w:rsidR="00F559F2" w:rsidRPr="00CE4C6D" w:rsidRDefault="00F559F2" w:rsidP="00F559F2">
      <w:pPr>
        <w:pStyle w:val="H1"/>
        <w:ind w:right="1260"/>
      </w:pPr>
      <w:r w:rsidRPr="00A05EF3">
        <w:rPr>
          <w:lang w:val="en-US"/>
        </w:rPr>
        <w:tab/>
      </w:r>
      <w:r w:rsidR="00065CC0">
        <w:t>C</w:t>
      </w:r>
      <w:r w:rsidRPr="00CE4C6D">
        <w:t>.</w:t>
      </w:r>
      <w:r w:rsidRPr="00CE4C6D">
        <w:tab/>
        <w:t>Adoption of the agenda and programme of work</w:t>
      </w:r>
    </w:p>
    <w:p w14:paraId="027EAC17" w14:textId="77777777" w:rsidR="00F559F2" w:rsidRPr="00CE4C6D" w:rsidRDefault="00F559F2" w:rsidP="00F559F2">
      <w:pPr>
        <w:pStyle w:val="SingleTxt"/>
        <w:spacing w:after="0" w:line="120" w:lineRule="exact"/>
        <w:rPr>
          <w:sz w:val="10"/>
        </w:rPr>
      </w:pPr>
    </w:p>
    <w:p w14:paraId="509CAE58" w14:textId="77777777" w:rsidR="00F559F2" w:rsidRPr="00CE4C6D" w:rsidRDefault="00F559F2" w:rsidP="00F559F2">
      <w:pPr>
        <w:pStyle w:val="SingleTxt"/>
        <w:spacing w:after="0" w:line="120" w:lineRule="exact"/>
        <w:rPr>
          <w:sz w:val="10"/>
        </w:rPr>
      </w:pPr>
    </w:p>
    <w:p w14:paraId="25D94475" w14:textId="7DD530C2" w:rsidR="00F559F2" w:rsidRPr="00CE4C6D" w:rsidRDefault="00A97194" w:rsidP="00F559F2">
      <w:pPr>
        <w:pStyle w:val="SingleTxt"/>
      </w:pPr>
      <w:ins w:id="59" w:author="Christine Jeanette Cuk" w:date="2023-04-26T13:23:00Z">
        <w:r>
          <w:t>4</w:t>
        </w:r>
      </w:ins>
      <w:del w:id="60" w:author="Christine Jeanette Cuk" w:date="2023-04-26T13:23:00Z">
        <w:r w:rsidR="00A05EF3" w:rsidDel="00A97194">
          <w:delText>8</w:delText>
        </w:r>
      </w:del>
      <w:r w:rsidR="00F559F2" w:rsidRPr="00CE4C6D">
        <w:t>.</w:t>
      </w:r>
      <w:r w:rsidR="00F559F2" w:rsidRPr="00CE4C6D">
        <w:tab/>
        <w:t xml:space="preserve">At its organizational meeting, on </w:t>
      </w:r>
      <w:r w:rsidR="00F559F2">
        <w:t>24</w:t>
      </w:r>
      <w:r w:rsidR="00F559F2" w:rsidRPr="00CE4C6D">
        <w:t xml:space="preserve"> </w:t>
      </w:r>
      <w:r w:rsidR="00F559F2">
        <w:t>April</w:t>
      </w:r>
      <w:r w:rsidR="00F559F2" w:rsidRPr="00CE4C6D">
        <w:t xml:space="preserve"> </w:t>
      </w:r>
      <w:r w:rsidR="00F559F2">
        <w:t>2023</w:t>
      </w:r>
      <w:r w:rsidR="00F559F2" w:rsidRPr="00CE4C6D">
        <w:t>, the Committee adopted the agenda and programme of work (</w:t>
      </w:r>
      <w:hyperlink r:id="rId10" w:history="1">
        <w:r w:rsidR="00F559F2" w:rsidRPr="00CE4C6D">
          <w:rPr>
            <w:rStyle w:val="Hyperlink"/>
          </w:rPr>
          <w:t>A/AC.198/202</w:t>
        </w:r>
        <w:r w:rsidR="00F559F2">
          <w:rPr>
            <w:rStyle w:val="Hyperlink"/>
          </w:rPr>
          <w:t>3</w:t>
        </w:r>
        <w:r w:rsidR="00F559F2" w:rsidRPr="00CE4C6D">
          <w:rPr>
            <w:rStyle w:val="Hyperlink"/>
          </w:rPr>
          <w:t>/1</w:t>
        </w:r>
      </w:hyperlink>
      <w:r w:rsidR="00F559F2" w:rsidRPr="00CE4C6D">
        <w:t xml:space="preserve">). The agenda is as follows: </w:t>
      </w:r>
    </w:p>
    <w:p w14:paraId="1B2408DC" w14:textId="77777777" w:rsidR="00F559F2" w:rsidRPr="00CE4C6D" w:rsidRDefault="00F559F2" w:rsidP="00F559F2">
      <w:pPr>
        <w:pStyle w:val="SingleTxt"/>
        <w:jc w:val="left"/>
      </w:pPr>
      <w:r w:rsidRPr="00CE4C6D">
        <w:tab/>
        <w:t>1.</w:t>
      </w:r>
      <w:r w:rsidRPr="00CE4C6D">
        <w:tab/>
        <w:t xml:space="preserve">Opening of the session.  </w:t>
      </w:r>
    </w:p>
    <w:p w14:paraId="507496EB" w14:textId="77777777" w:rsidR="00F559F2" w:rsidRPr="00CE4C6D" w:rsidRDefault="00F559F2" w:rsidP="00F559F2">
      <w:pPr>
        <w:pStyle w:val="SingleTxt"/>
        <w:jc w:val="left"/>
      </w:pPr>
      <w:r w:rsidRPr="00CE4C6D">
        <w:tab/>
      </w:r>
      <w:r>
        <w:t>2</w:t>
      </w:r>
      <w:r w:rsidRPr="00CE4C6D">
        <w:t>.</w:t>
      </w:r>
      <w:r w:rsidRPr="00CE4C6D">
        <w:tab/>
      </w:r>
      <w:r>
        <w:t>Election of officers.</w:t>
      </w:r>
      <w:r w:rsidRPr="00CE4C6D">
        <w:t xml:space="preserve"> </w:t>
      </w:r>
    </w:p>
    <w:p w14:paraId="23CE9BA6" w14:textId="77777777" w:rsidR="00F559F2" w:rsidRDefault="00F559F2" w:rsidP="00F559F2">
      <w:pPr>
        <w:pStyle w:val="SingleTxt"/>
        <w:jc w:val="left"/>
      </w:pPr>
      <w:r w:rsidRPr="00CE4C6D">
        <w:tab/>
      </w:r>
      <w:r>
        <w:t>3</w:t>
      </w:r>
      <w:r w:rsidRPr="00CE4C6D">
        <w:t>.</w:t>
      </w:r>
      <w:r w:rsidRPr="00CE4C6D">
        <w:tab/>
        <w:t xml:space="preserve">Adoption of the agenda and programme of work. </w:t>
      </w:r>
    </w:p>
    <w:p w14:paraId="483606D2" w14:textId="77777777" w:rsidR="00F559F2" w:rsidRPr="00CE4C6D" w:rsidRDefault="00F559F2" w:rsidP="00F559F2">
      <w:pPr>
        <w:pStyle w:val="SingleTxt"/>
        <w:jc w:val="left"/>
      </w:pPr>
      <w:r>
        <w:tab/>
        <w:t>4.      Admission of new members.</w:t>
      </w:r>
    </w:p>
    <w:p w14:paraId="5BB0861F" w14:textId="77777777" w:rsidR="00F559F2" w:rsidRPr="00CE4C6D" w:rsidRDefault="00F559F2" w:rsidP="00F559F2">
      <w:pPr>
        <w:pStyle w:val="SingleTxt"/>
        <w:jc w:val="left"/>
      </w:pPr>
      <w:r w:rsidRPr="00CE4C6D">
        <w:tab/>
      </w:r>
      <w:r>
        <w:t>5</w:t>
      </w:r>
      <w:r w:rsidRPr="00CE4C6D">
        <w:t>.</w:t>
      </w:r>
      <w:r w:rsidRPr="00CE4C6D">
        <w:tab/>
        <w:t xml:space="preserve">Statement by the Chair. </w:t>
      </w:r>
    </w:p>
    <w:p w14:paraId="1E163951" w14:textId="77777777" w:rsidR="00F559F2" w:rsidRDefault="00F559F2" w:rsidP="00F559F2">
      <w:pPr>
        <w:pStyle w:val="SingleTxt"/>
        <w:jc w:val="left"/>
      </w:pPr>
      <w:r w:rsidRPr="00CE4C6D">
        <w:tab/>
      </w:r>
      <w:r>
        <w:t>6</w:t>
      </w:r>
      <w:r w:rsidRPr="00CE4C6D">
        <w:t>.</w:t>
      </w:r>
      <w:r w:rsidRPr="00CE4C6D">
        <w:tab/>
        <w:t>Statement by the Under-Secretary-General for Global</w:t>
      </w:r>
      <w:del w:id="61" w:author="Christine Jeanette Cuk" w:date="2023-04-26T13:21:00Z">
        <w:r w:rsidRPr="00CE4C6D" w:rsidDel="00A93C03">
          <w:delText xml:space="preserve"> </w:delText>
        </w:r>
        <w:r w:rsidDel="00A93C03">
          <w:delText xml:space="preserve">  </w:delText>
        </w:r>
      </w:del>
      <w:r>
        <w:t xml:space="preserve"> </w:t>
      </w:r>
      <w:r w:rsidRPr="00CE4C6D">
        <w:t>Communications.</w:t>
      </w:r>
    </w:p>
    <w:p w14:paraId="55A19B09" w14:textId="77777777" w:rsidR="00F559F2" w:rsidRPr="00CE4C6D" w:rsidRDefault="00F559F2" w:rsidP="00F559F2">
      <w:pPr>
        <w:pStyle w:val="SingleTxt"/>
        <w:jc w:val="left"/>
      </w:pPr>
      <w:r>
        <w:tab/>
        <w:t xml:space="preserve">7. </w:t>
      </w:r>
      <w:r w:rsidRPr="00CE4C6D">
        <w:t xml:space="preserve"> </w:t>
      </w:r>
      <w:r>
        <w:t xml:space="preserve">    Informal interactive meeting of the Committee.</w:t>
      </w:r>
    </w:p>
    <w:p w14:paraId="33C59478" w14:textId="77777777" w:rsidR="00F559F2" w:rsidRPr="00CE4C6D" w:rsidRDefault="00F559F2" w:rsidP="00F559F2">
      <w:pPr>
        <w:pStyle w:val="SingleTxt"/>
        <w:jc w:val="left"/>
      </w:pPr>
      <w:r w:rsidRPr="00CE4C6D">
        <w:tab/>
      </w:r>
      <w:r>
        <w:t>8</w:t>
      </w:r>
      <w:r w:rsidRPr="00CE4C6D">
        <w:t>.</w:t>
      </w:r>
      <w:r w:rsidRPr="00CE4C6D">
        <w:tab/>
        <w:t xml:space="preserve">General debate. </w:t>
      </w:r>
    </w:p>
    <w:p w14:paraId="3DDD7E29" w14:textId="77777777" w:rsidR="00F559F2" w:rsidRPr="00CE4C6D" w:rsidRDefault="00F559F2" w:rsidP="00F559F2">
      <w:pPr>
        <w:pStyle w:val="SingleTxt"/>
        <w:jc w:val="left"/>
      </w:pPr>
      <w:r w:rsidRPr="00CE4C6D">
        <w:tab/>
      </w:r>
      <w:r>
        <w:t>9</w:t>
      </w:r>
      <w:r w:rsidRPr="00CE4C6D">
        <w:t>.</w:t>
      </w:r>
      <w:r w:rsidRPr="00CE4C6D">
        <w:tab/>
        <w:t xml:space="preserve">Consideration of reports submitted by the Secretary-General. </w:t>
      </w:r>
    </w:p>
    <w:p w14:paraId="753DB811" w14:textId="77777777" w:rsidR="00F559F2" w:rsidRPr="00CE4C6D" w:rsidRDefault="00F559F2" w:rsidP="00F559F2">
      <w:pPr>
        <w:pStyle w:val="SingleTxt"/>
        <w:jc w:val="left"/>
      </w:pPr>
      <w:r w:rsidRPr="00CE4C6D">
        <w:tab/>
      </w:r>
      <w:r>
        <w:t>10</w:t>
      </w:r>
      <w:r w:rsidRPr="00CE4C6D">
        <w:t>.</w:t>
      </w:r>
      <w:r w:rsidRPr="00CE4C6D">
        <w:tab/>
        <w:t xml:space="preserve">Open-ended working group of the Committee on Information. </w:t>
      </w:r>
    </w:p>
    <w:p w14:paraId="5BCB67D3" w14:textId="42D47ED7" w:rsidR="00F559F2" w:rsidRPr="00CE4C6D" w:rsidRDefault="00F559F2" w:rsidP="00F559F2">
      <w:pPr>
        <w:pStyle w:val="SingleTxt"/>
        <w:ind w:left="2218" w:hanging="951"/>
        <w:jc w:val="left"/>
      </w:pPr>
      <w:r w:rsidRPr="00CE4C6D">
        <w:tab/>
      </w:r>
      <w:r>
        <w:tab/>
        <w:t>11</w:t>
      </w:r>
      <w:r w:rsidRPr="00CE4C6D">
        <w:t>.</w:t>
      </w:r>
      <w:r w:rsidRPr="00CE4C6D">
        <w:tab/>
        <w:t>Consideration and adoption of the report of the Committee to the General Assembly at its seventy-</w:t>
      </w:r>
      <w:del w:id="62" w:author="Christine Jeanette Cuk" w:date="2023-04-26T13:22:00Z">
        <w:r w:rsidDel="00A93C03">
          <w:delText>seventh</w:delText>
        </w:r>
        <w:r w:rsidRPr="00CE4C6D" w:rsidDel="00A93C03">
          <w:delText xml:space="preserve"> </w:delText>
        </w:r>
      </w:del>
      <w:ins w:id="63" w:author="Christine Jeanette Cuk" w:date="2023-04-26T13:22:00Z">
        <w:r w:rsidR="00A93C03">
          <w:t>eighth</w:t>
        </w:r>
        <w:r w:rsidR="00A93C03" w:rsidRPr="00CE4C6D">
          <w:t xml:space="preserve"> </w:t>
        </w:r>
      </w:ins>
      <w:r w:rsidRPr="00CE4C6D">
        <w:t>session.</w:t>
      </w:r>
    </w:p>
    <w:p w14:paraId="255AE90A" w14:textId="76BC703E" w:rsidR="00F559F2" w:rsidRPr="00CE4C6D" w:rsidRDefault="00A97194" w:rsidP="00F559F2">
      <w:pPr>
        <w:pStyle w:val="SingleTxt"/>
        <w:keepNext/>
        <w:keepLines/>
      </w:pPr>
      <w:ins w:id="64" w:author="Christine Jeanette Cuk" w:date="2023-04-26T13:23:00Z">
        <w:r>
          <w:t>5</w:t>
        </w:r>
      </w:ins>
      <w:del w:id="65" w:author="Christine Jeanette Cuk" w:date="2023-04-26T13:23:00Z">
        <w:r w:rsidR="00A05EF3" w:rsidDel="00A97194">
          <w:delText>9</w:delText>
        </w:r>
      </w:del>
      <w:r w:rsidR="00F559F2" w:rsidRPr="00CE4C6D">
        <w:t>.</w:t>
      </w:r>
      <w:r w:rsidR="00F559F2" w:rsidRPr="00CE4C6D">
        <w:tab/>
        <w:t xml:space="preserve">The Committee held its general debate on </w:t>
      </w:r>
      <w:r w:rsidR="00F559F2">
        <w:t>25</w:t>
      </w:r>
      <w:r w:rsidR="00F559F2" w:rsidRPr="00CE4C6D">
        <w:t xml:space="preserve"> and </w:t>
      </w:r>
      <w:r w:rsidR="00F559F2">
        <w:t>26</w:t>
      </w:r>
      <w:r w:rsidR="00F559F2" w:rsidRPr="00CE4C6D">
        <w:t xml:space="preserve"> </w:t>
      </w:r>
      <w:r w:rsidR="00F559F2">
        <w:t>April</w:t>
      </w:r>
      <w:r w:rsidR="00F559F2" w:rsidRPr="00CE4C6D">
        <w:t xml:space="preserve">. On </w:t>
      </w:r>
      <w:r w:rsidR="00F559F2">
        <w:t>24</w:t>
      </w:r>
      <w:r w:rsidR="00F559F2" w:rsidRPr="00CE4C6D">
        <w:t xml:space="preserve"> </w:t>
      </w:r>
      <w:r w:rsidR="00F559F2">
        <w:t>April</w:t>
      </w:r>
      <w:r w:rsidR="00F559F2" w:rsidRPr="00CE4C6D">
        <w:t xml:space="preserve">, in the </w:t>
      </w:r>
      <w:r w:rsidR="00F559F2">
        <w:t>morning</w:t>
      </w:r>
      <w:r w:rsidR="00F559F2" w:rsidRPr="00CE4C6D">
        <w:t xml:space="preserve">, the Department of Global Communications, led by the Under-Secretary-General for Global Communications, </w:t>
      </w:r>
      <w:commentRangeStart w:id="66"/>
      <w:r w:rsidR="00F559F2" w:rsidRPr="00CE4C6D">
        <w:t>Melissa Fleming</w:t>
      </w:r>
      <w:commentRangeEnd w:id="66"/>
      <w:r>
        <w:rPr>
          <w:rStyle w:val="CommentReference"/>
        </w:rPr>
        <w:commentReference w:id="66"/>
      </w:r>
      <w:r w:rsidR="00F559F2" w:rsidRPr="00CE4C6D">
        <w:t xml:space="preserve">, held an informal interactive </w:t>
      </w:r>
      <w:r w:rsidR="001C4F04">
        <w:t>meeting</w:t>
      </w:r>
      <w:r w:rsidR="00F559F2" w:rsidRPr="00CE4C6D">
        <w:t xml:space="preserve"> with Member States. </w:t>
      </w:r>
    </w:p>
    <w:p w14:paraId="2BAAE0E0" w14:textId="362AFEC6" w:rsidR="00F559F2" w:rsidRPr="00CE4C6D" w:rsidRDefault="00A97194" w:rsidP="00F559F2">
      <w:pPr>
        <w:pStyle w:val="SingleTxt"/>
      </w:pPr>
      <w:ins w:id="67" w:author="Christine Jeanette Cuk" w:date="2023-04-26T13:23:00Z">
        <w:r>
          <w:t>6</w:t>
        </w:r>
      </w:ins>
      <w:del w:id="68" w:author="Christine Jeanette Cuk" w:date="2023-04-26T13:23:00Z">
        <w:r w:rsidR="00A05EF3" w:rsidDel="00A97194">
          <w:delText>10</w:delText>
        </w:r>
      </w:del>
      <w:r w:rsidR="00F559F2" w:rsidRPr="00CE4C6D">
        <w:t>.</w:t>
      </w:r>
      <w:r w:rsidR="00F559F2" w:rsidRPr="00CE4C6D">
        <w:tab/>
        <w:t xml:space="preserve">For its consideration of agenda item </w:t>
      </w:r>
      <w:r w:rsidR="00151671">
        <w:t>9</w:t>
      </w:r>
      <w:r w:rsidR="00F559F2" w:rsidRPr="00CE4C6D">
        <w:t xml:space="preserve">, the Committee had before it the following documents: </w:t>
      </w:r>
    </w:p>
    <w:p w14:paraId="5581CCB6" w14:textId="77777777" w:rsidR="00F559F2" w:rsidRPr="00CE4C6D" w:rsidRDefault="00F559F2" w:rsidP="00F559F2">
      <w:pPr>
        <w:pStyle w:val="SingleTxt"/>
      </w:pPr>
      <w:r w:rsidRPr="00CE4C6D">
        <w:tab/>
        <w:t>(a)</w:t>
      </w:r>
      <w:r w:rsidRPr="00CE4C6D">
        <w:tab/>
        <w:t xml:space="preserve">Report of the Secretary-General on the activities of the Department of Global Communications: </w:t>
      </w:r>
      <w:r>
        <w:t>campaigns and country operations services</w:t>
      </w:r>
      <w:r w:rsidRPr="00CE4C6D">
        <w:t xml:space="preserve"> (</w:t>
      </w:r>
      <w:hyperlink r:id="rId11" w:history="1">
        <w:r w:rsidRPr="00CE4C6D">
          <w:rPr>
            <w:rStyle w:val="Hyperlink"/>
          </w:rPr>
          <w:t>A/AC.1</w:t>
        </w:r>
        <w:r w:rsidRPr="00CE4C6D">
          <w:rPr>
            <w:rStyle w:val="Hyperlink"/>
          </w:rPr>
          <w:t>9</w:t>
        </w:r>
        <w:r w:rsidRPr="00CE4C6D">
          <w:rPr>
            <w:rStyle w:val="Hyperlink"/>
          </w:rPr>
          <w:t>8/202</w:t>
        </w:r>
        <w:r>
          <w:rPr>
            <w:rStyle w:val="Hyperlink"/>
          </w:rPr>
          <w:t>3</w:t>
        </w:r>
        <w:r w:rsidRPr="00CE4C6D">
          <w:rPr>
            <w:rStyle w:val="Hyperlink"/>
          </w:rPr>
          <w:t>/2</w:t>
        </w:r>
      </w:hyperlink>
      <w:r w:rsidRPr="00CE4C6D">
        <w:t xml:space="preserve">); </w:t>
      </w:r>
    </w:p>
    <w:p w14:paraId="6F974C10" w14:textId="77777777" w:rsidR="00F559F2" w:rsidRPr="00CE4C6D" w:rsidRDefault="00F559F2" w:rsidP="00F559F2">
      <w:pPr>
        <w:pStyle w:val="SingleTxt"/>
      </w:pPr>
      <w:r w:rsidRPr="00CE4C6D">
        <w:tab/>
        <w:t>(b)</w:t>
      </w:r>
      <w:r w:rsidRPr="00CE4C6D">
        <w:tab/>
        <w:t>Report of the Secretary-General on the activities of the Department of Global Communications: news services (</w:t>
      </w:r>
      <w:hyperlink r:id="rId12" w:history="1">
        <w:r w:rsidRPr="00CE4C6D">
          <w:rPr>
            <w:rStyle w:val="Hyperlink"/>
          </w:rPr>
          <w:t>A/AC.198/202</w:t>
        </w:r>
        <w:r>
          <w:rPr>
            <w:rStyle w:val="Hyperlink"/>
          </w:rPr>
          <w:t>3</w:t>
        </w:r>
        <w:r w:rsidRPr="00CE4C6D">
          <w:rPr>
            <w:rStyle w:val="Hyperlink"/>
          </w:rPr>
          <w:t>/3</w:t>
        </w:r>
      </w:hyperlink>
      <w:r w:rsidRPr="00CE4C6D">
        <w:t xml:space="preserve">); </w:t>
      </w:r>
    </w:p>
    <w:p w14:paraId="1A4DFBE0" w14:textId="77777777" w:rsidR="00F559F2" w:rsidRPr="00CE4C6D" w:rsidRDefault="00F559F2" w:rsidP="00F559F2">
      <w:pPr>
        <w:pStyle w:val="SingleTxt"/>
      </w:pPr>
      <w:r w:rsidRPr="00CE4C6D">
        <w:tab/>
        <w:t>(c)</w:t>
      </w:r>
      <w:r w:rsidRPr="00CE4C6D">
        <w:tab/>
        <w:t>Report of the Secretary-General on the activities of the Department of Global Communications: outreach and knowledge services (</w:t>
      </w:r>
      <w:hyperlink r:id="rId13" w:history="1">
        <w:r w:rsidRPr="00CE4C6D">
          <w:rPr>
            <w:rStyle w:val="Hyperlink"/>
          </w:rPr>
          <w:t>A/AC.198/202</w:t>
        </w:r>
        <w:r>
          <w:rPr>
            <w:rStyle w:val="Hyperlink"/>
          </w:rPr>
          <w:t>3</w:t>
        </w:r>
        <w:r w:rsidRPr="00CE4C6D">
          <w:rPr>
            <w:rStyle w:val="Hyperlink"/>
          </w:rPr>
          <w:t>/4</w:t>
        </w:r>
      </w:hyperlink>
      <w:r w:rsidRPr="00CE4C6D">
        <w:t xml:space="preserve">). </w:t>
      </w:r>
    </w:p>
    <w:p w14:paraId="36E930E1" w14:textId="2F7481BF" w:rsidR="00F559F2" w:rsidRPr="00CE4C6D" w:rsidRDefault="00F559F2" w:rsidP="00A05EF3">
      <w:pPr>
        <w:pStyle w:val="H1"/>
        <w:ind w:left="0" w:right="1260" w:firstLine="0"/>
      </w:pPr>
    </w:p>
    <w:p w14:paraId="2B050733" w14:textId="77777777" w:rsidR="00F559F2" w:rsidRPr="00CE4C6D" w:rsidRDefault="00F559F2" w:rsidP="00F559F2">
      <w:pPr>
        <w:pStyle w:val="SingleTxt"/>
        <w:spacing w:after="0" w:line="120" w:lineRule="exact"/>
        <w:rPr>
          <w:sz w:val="10"/>
        </w:rPr>
      </w:pPr>
    </w:p>
    <w:p w14:paraId="7AF1F2BC" w14:textId="77777777" w:rsidR="00F559F2" w:rsidRPr="00CE4C6D" w:rsidRDefault="00F559F2" w:rsidP="00F559F2">
      <w:pPr>
        <w:pStyle w:val="SingleTxt"/>
        <w:spacing w:after="0" w:line="120" w:lineRule="exact"/>
        <w:rPr>
          <w:sz w:val="10"/>
        </w:rPr>
      </w:pPr>
    </w:p>
    <w:p w14:paraId="2EFA13E1" w14:textId="7DDDD096" w:rsidR="00F559F2" w:rsidRPr="00CE4C6D" w:rsidRDefault="00F559F2" w:rsidP="00F559F2">
      <w:pPr>
        <w:pStyle w:val="H1"/>
        <w:ind w:right="1260"/>
      </w:pPr>
      <w:r w:rsidRPr="00CE4C6D">
        <w:lastRenderedPageBreak/>
        <w:tab/>
      </w:r>
      <w:r w:rsidR="00065CC0">
        <w:t>E</w:t>
      </w:r>
      <w:r w:rsidRPr="00CE4C6D">
        <w:t>.</w:t>
      </w:r>
      <w:r w:rsidRPr="00CE4C6D">
        <w:tab/>
        <w:t>Observers</w:t>
      </w:r>
    </w:p>
    <w:p w14:paraId="4AD962B3" w14:textId="77777777" w:rsidR="00F559F2" w:rsidRPr="00CE4C6D" w:rsidRDefault="00F559F2" w:rsidP="00F559F2">
      <w:pPr>
        <w:pStyle w:val="SingleTxt"/>
        <w:spacing w:after="0" w:line="120" w:lineRule="exact"/>
        <w:rPr>
          <w:sz w:val="10"/>
        </w:rPr>
      </w:pPr>
    </w:p>
    <w:p w14:paraId="10AC3D34" w14:textId="77777777" w:rsidR="00F559F2" w:rsidRPr="00CE4C6D" w:rsidRDefault="00F559F2" w:rsidP="00F559F2">
      <w:pPr>
        <w:pStyle w:val="SingleTxt"/>
        <w:spacing w:after="0" w:line="120" w:lineRule="exact"/>
        <w:rPr>
          <w:sz w:val="10"/>
        </w:rPr>
      </w:pPr>
    </w:p>
    <w:p w14:paraId="3AB4B501" w14:textId="7AA28CC0" w:rsidR="00F559F2" w:rsidRDefault="00F559F2" w:rsidP="00F559F2">
      <w:pPr>
        <w:pStyle w:val="SingleTxt"/>
        <w:rPr>
          <w:ins w:id="69" w:author="Christine Jeanette Cuk" w:date="2023-04-26T13:28:00Z"/>
        </w:rPr>
      </w:pPr>
      <w:r>
        <w:t>1</w:t>
      </w:r>
      <w:r w:rsidR="00A05EF3">
        <w:t>1</w:t>
      </w:r>
      <w:r w:rsidRPr="00CE4C6D">
        <w:t>.</w:t>
      </w:r>
      <w:r w:rsidRPr="00CE4C6D">
        <w:tab/>
        <w:t>The State of Palestine, the European Union</w:t>
      </w:r>
      <w:r>
        <w:t xml:space="preserve">, </w:t>
      </w:r>
      <w:r w:rsidRPr="00CE4C6D">
        <w:t xml:space="preserve">the International Organization of la Francophonie </w:t>
      </w:r>
      <w:r>
        <w:t xml:space="preserve">and the League of Arab States </w:t>
      </w:r>
      <w:r w:rsidRPr="00CE4C6D">
        <w:t xml:space="preserve">participated in the session as observers. </w:t>
      </w:r>
    </w:p>
    <w:p w14:paraId="3573DAA6" w14:textId="77777777" w:rsidR="00EF52B4" w:rsidRDefault="00EF52B4" w:rsidP="00EF52B4">
      <w:pPr>
        <w:pStyle w:val="SingleTxt"/>
        <w:ind w:left="0"/>
        <w:rPr>
          <w:ins w:id="70" w:author="Christine Jeanette Cuk" w:date="2023-04-26T13:28:00Z"/>
        </w:rPr>
      </w:pPr>
    </w:p>
    <w:p w14:paraId="3ADE2C11" w14:textId="0EB73506" w:rsidR="00EF52B4" w:rsidRDefault="00EF52B4" w:rsidP="00EF52B4">
      <w:pPr>
        <w:pStyle w:val="SingleTxt"/>
        <w:ind w:left="0"/>
        <w:jc w:val="center"/>
        <w:pPrChange w:id="71" w:author="Christine Jeanette Cuk" w:date="2023-04-26T13:28:00Z">
          <w:pPr>
            <w:pStyle w:val="SingleTxt"/>
          </w:pPr>
        </w:pPrChange>
      </w:pPr>
      <w:ins w:id="72" w:author="Christine Jeanette Cuk" w:date="2023-04-26T13:28:00Z">
        <w:r>
          <w:t>____________</w:t>
        </w:r>
      </w:ins>
    </w:p>
    <w:p w14:paraId="66EF0A2F" w14:textId="77777777" w:rsidR="00F559F2" w:rsidRDefault="00F559F2" w:rsidP="00F559F2">
      <w:pPr>
        <w:rPr>
          <w:ins w:id="73" w:author="Christine Jeanette Cuk" w:date="2023-04-26T13:27:00Z"/>
          <w:sz w:val="2"/>
        </w:rPr>
      </w:pPr>
    </w:p>
    <w:p w14:paraId="47FF7FF7" w14:textId="77777777" w:rsidR="00E841C6" w:rsidRDefault="00E841C6" w:rsidP="00F559F2">
      <w:pPr>
        <w:rPr>
          <w:ins w:id="74" w:author="Christine Jeanette Cuk" w:date="2023-04-26T13:27:00Z"/>
          <w:sz w:val="2"/>
        </w:rPr>
      </w:pPr>
    </w:p>
    <w:p w14:paraId="0155FDB5" w14:textId="2D238DB1" w:rsidR="00E841C6" w:rsidRPr="00F559F2" w:rsidRDefault="00E841C6" w:rsidP="00F559F2">
      <w:pPr>
        <w:rPr>
          <w:sz w:val="2"/>
        </w:rPr>
        <w:sectPr w:rsidR="00E841C6" w:rsidRPr="00F559F2" w:rsidSect="00BC6056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endnotePr>
            <w:numFmt w:val="decimal"/>
          </w:endnotePr>
          <w:pgSz w:w="12240" w:h="15840"/>
          <w:pgMar w:top="1440" w:right="1200" w:bottom="1728" w:left="1200" w:header="432" w:footer="504" w:gutter="0"/>
          <w:cols w:space="720"/>
          <w:titlePg/>
          <w:docGrid w:linePitch="360"/>
        </w:sectPr>
      </w:pPr>
    </w:p>
    <w:p w14:paraId="6DFCBA07" w14:textId="77777777" w:rsidR="0030037F" w:rsidRDefault="0030037F"/>
    <w:sectPr w:rsidR="00300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ine Jeanette Cuk" w:date="2023-04-26T12:44:00Z" w:initials="CJC">
    <w:p w14:paraId="293C4819" w14:textId="67B99183" w:rsidR="007E1D29" w:rsidRDefault="007E1D29">
      <w:pPr>
        <w:pStyle w:val="CommentText"/>
      </w:pPr>
      <w:r>
        <w:rPr>
          <w:rStyle w:val="CommentReference"/>
        </w:rPr>
        <w:annotationRef/>
      </w:r>
      <w:r>
        <w:t>Ed text/2, Christine Cuk (</w:t>
      </w:r>
      <w:hyperlink r:id="rId1" w:history="1">
        <w:r w:rsidRPr="006D2BDC">
          <w:rPr>
            <w:rStyle w:val="Hyperlink"/>
          </w:rPr>
          <w:t>christine.cuk@un.org</w:t>
        </w:r>
      </w:hyperlink>
      <w:r>
        <w:t>)</w:t>
      </w:r>
    </w:p>
    <w:p w14:paraId="18F5A7FA" w14:textId="1F522ECE" w:rsidR="002545ED" w:rsidRDefault="007E1D29" w:rsidP="002545ED">
      <w:pPr>
        <w:pStyle w:val="CommentText"/>
      </w:pPr>
      <w:r>
        <w:t>Job No. 2307684</w:t>
      </w:r>
    </w:p>
    <w:p w14:paraId="2339E7E1" w14:textId="77777777" w:rsidR="002545ED" w:rsidRPr="002545ED" w:rsidRDefault="002545ED" w:rsidP="002545ED">
      <w:pPr>
        <w:pStyle w:val="CommentText"/>
        <w:rPr>
          <w:lang w:val="es-ES"/>
        </w:rPr>
      </w:pPr>
      <w:r w:rsidRPr="002545ED">
        <w:rPr>
          <w:lang w:val="es-ES"/>
        </w:rPr>
        <w:t>CO: Omar Hernandez (</w:t>
      </w:r>
      <w:hyperlink r:id="rId2" w:history="1">
        <w:r w:rsidRPr="002545ED">
          <w:rPr>
            <w:rStyle w:val="Hyperlink"/>
            <w:lang w:val="es-ES"/>
          </w:rPr>
          <w:t>omar.hernandez@un.org</w:t>
        </w:r>
      </w:hyperlink>
      <w:r w:rsidRPr="002545ED">
        <w:rPr>
          <w:lang w:val="es-ES"/>
        </w:rPr>
        <w:t>)</w:t>
      </w:r>
    </w:p>
    <w:p w14:paraId="7F817634" w14:textId="77777777" w:rsidR="002545ED" w:rsidRPr="002545ED" w:rsidRDefault="002545ED" w:rsidP="002545ED">
      <w:pPr>
        <w:pStyle w:val="CommentText"/>
        <w:rPr>
          <w:lang w:val="es-ES"/>
        </w:rPr>
      </w:pPr>
    </w:p>
    <w:p w14:paraId="21D8EC48" w14:textId="1F0D08FF" w:rsidR="002545ED" w:rsidRPr="00122766" w:rsidRDefault="002545ED" w:rsidP="002545ED">
      <w:pPr>
        <w:pStyle w:val="CommentText"/>
        <w:rPr>
          <w:lang w:val="en-US"/>
        </w:rPr>
      </w:pPr>
      <w:r w:rsidRPr="00122766">
        <w:rPr>
          <w:lang w:val="en-US"/>
        </w:rPr>
        <w:t>Previous: A/AC.198/2022/L.1</w:t>
      </w:r>
      <w:r w:rsidR="00122766" w:rsidRPr="00122766">
        <w:rPr>
          <w:lang w:val="en-US"/>
        </w:rPr>
        <w:t xml:space="preserve"> an</w:t>
      </w:r>
      <w:r w:rsidR="00122766">
        <w:rPr>
          <w:lang w:val="en-US"/>
        </w:rPr>
        <w:t>d A/AC.198/2021/L.1</w:t>
      </w:r>
    </w:p>
  </w:comment>
  <w:comment w:id="7" w:author="Christine Jeanette Cuk" w:date="2023-04-26T12:41:00Z" w:initials="CJC">
    <w:p w14:paraId="60D3DE5B" w14:textId="17D31AE0" w:rsidR="000261D1" w:rsidRDefault="00E3099D">
      <w:pPr>
        <w:pStyle w:val="CommentText"/>
      </w:pPr>
      <w:r>
        <w:rPr>
          <w:rStyle w:val="CommentReference"/>
        </w:rPr>
        <w:annotationRef/>
      </w:r>
      <w:r w:rsidR="000261D1">
        <w:t>Trns: a man</w:t>
      </w:r>
    </w:p>
    <w:p w14:paraId="4E059ADE" w14:textId="77777777" w:rsidR="000261D1" w:rsidRDefault="000261D1">
      <w:pPr>
        <w:pStyle w:val="CommentText"/>
      </w:pPr>
    </w:p>
    <w:p w14:paraId="65607EA9" w14:textId="6EE4FF26" w:rsidR="00E3099D" w:rsidRDefault="000261D1">
      <w:pPr>
        <w:pStyle w:val="CommentText"/>
      </w:pPr>
      <w:r>
        <w:t>CO confirmed “Sosa”</w:t>
      </w:r>
    </w:p>
  </w:comment>
  <w:comment w:id="18" w:author="Christine Jeanette Cuk" w:date="2023-04-26T13:03:00Z" w:initials="CJC">
    <w:p w14:paraId="24B1589A" w14:textId="7C60A9CC" w:rsidR="00AC300D" w:rsidRDefault="00AC300D">
      <w:pPr>
        <w:pStyle w:val="CommentText"/>
      </w:pPr>
      <w:r>
        <w:rPr>
          <w:rStyle w:val="CommentReference"/>
        </w:rPr>
        <w:annotationRef/>
      </w:r>
      <w:r>
        <w:t>Trns: a man</w:t>
      </w:r>
    </w:p>
  </w:comment>
  <w:comment w:id="23" w:author="Christine Jeanette Cuk" w:date="2023-04-26T13:04:00Z" w:initials="CJC">
    <w:p w14:paraId="4D6563C4" w14:textId="5ACCD084" w:rsidR="00444E19" w:rsidRDefault="00444E19">
      <w:pPr>
        <w:pStyle w:val="CommentText"/>
      </w:pPr>
      <w:r>
        <w:rPr>
          <w:rStyle w:val="CommentReference"/>
        </w:rPr>
        <w:annotationRef/>
      </w:r>
      <w:r>
        <w:t>Trsn: a woman</w:t>
      </w:r>
    </w:p>
  </w:comment>
  <w:comment w:id="24" w:author="Christine Jeanette Cuk" w:date="2023-04-26T13:04:00Z" w:initials="CJC">
    <w:p w14:paraId="36677D8A" w14:textId="7A988DD2" w:rsidR="00921B15" w:rsidRDefault="00921B15">
      <w:pPr>
        <w:pStyle w:val="CommentText"/>
      </w:pPr>
      <w:r>
        <w:rPr>
          <w:rStyle w:val="CommentReference"/>
        </w:rPr>
        <w:annotationRef/>
      </w:r>
      <w:r>
        <w:t>Trns: a woman</w:t>
      </w:r>
    </w:p>
  </w:comment>
  <w:comment w:id="66" w:author="Christine Jeanette Cuk" w:date="2023-04-26T13:23:00Z" w:initials="CJC">
    <w:p w14:paraId="2A7CBC56" w14:textId="65ED993A" w:rsidR="00A97194" w:rsidRDefault="00A97194">
      <w:pPr>
        <w:pStyle w:val="CommentText"/>
      </w:pPr>
      <w:r>
        <w:rPr>
          <w:rStyle w:val="CommentReference"/>
        </w:rPr>
        <w:annotationRef/>
      </w:r>
      <w:r>
        <w:t>Trns: a woman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D8EC48" w15:done="0"/>
  <w15:commentEx w15:paraId="65607EA9" w15:done="0"/>
  <w15:commentEx w15:paraId="24B1589A" w15:done="0"/>
  <w15:commentEx w15:paraId="4D6563C4" w15:done="0"/>
  <w15:commentEx w15:paraId="36677D8A" w15:done="0"/>
  <w15:commentEx w15:paraId="2A7CBC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39B45" w16cex:dateUtc="2023-04-26T16:44:00Z"/>
  <w16cex:commentExtensible w16cex:durableId="27F39A8B" w16cex:dateUtc="2023-04-26T16:41:00Z"/>
  <w16cex:commentExtensible w16cex:durableId="27F39F89" w16cex:dateUtc="2023-04-26T17:03:00Z"/>
  <w16cex:commentExtensible w16cex:durableId="27F39FC4" w16cex:dateUtc="2023-04-26T17:04:00Z"/>
  <w16cex:commentExtensible w16cex:durableId="27F39FED" w16cex:dateUtc="2023-04-26T17:04:00Z"/>
  <w16cex:commentExtensible w16cex:durableId="27F3A463" w16cex:dateUtc="2023-04-26T17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D8EC48" w16cid:durableId="27F39B45"/>
  <w16cid:commentId w16cid:paraId="65607EA9" w16cid:durableId="27F39A8B"/>
  <w16cid:commentId w16cid:paraId="24B1589A" w16cid:durableId="27F39F89"/>
  <w16cid:commentId w16cid:paraId="4D6563C4" w16cid:durableId="27F39FC4"/>
  <w16cid:commentId w16cid:paraId="36677D8A" w16cid:durableId="27F39FED"/>
  <w16cid:commentId w16cid:paraId="2A7CBC56" w16cid:durableId="27F3A4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EB3D7" w14:textId="77777777" w:rsidR="006108E5" w:rsidRDefault="006108E5">
      <w:pPr>
        <w:spacing w:line="240" w:lineRule="auto"/>
      </w:pPr>
      <w:r>
        <w:separator/>
      </w:r>
    </w:p>
  </w:endnote>
  <w:endnote w:type="continuationSeparator" w:id="0">
    <w:p w14:paraId="5E945C88" w14:textId="77777777" w:rsidR="006108E5" w:rsidRDefault="006108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code 3 of 9 by request">
    <w:altName w:val="Calibri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20"/>
      <w:gridCol w:w="4920"/>
    </w:tblGrid>
    <w:tr w:rsidR="009E1D82" w14:paraId="4072A22E" w14:textId="77777777" w:rsidTr="009E1D82">
      <w:tc>
        <w:tcPr>
          <w:tcW w:w="4920" w:type="dxa"/>
          <w:shd w:val="clear" w:color="auto" w:fill="auto"/>
        </w:tcPr>
        <w:p w14:paraId="18AAE318" w14:textId="77777777" w:rsidR="009E1D82" w:rsidRPr="009E1D82" w:rsidRDefault="006108E5" w:rsidP="009E1D82">
          <w:pPr>
            <w:pStyle w:val="Footer"/>
            <w:jc w:val="right"/>
            <w:rPr>
              <w:b w:val="0"/>
              <w:w w:val="103"/>
              <w:sz w:val="14"/>
            </w:rPr>
          </w:pPr>
          <w:r>
            <w:rPr>
              <w:b w:val="0"/>
              <w:w w:val="103"/>
              <w:sz w:val="14"/>
            </w:rPr>
            <w:fldChar w:fldCharType="begin"/>
          </w:r>
          <w:r>
            <w:rPr>
              <w:b w:val="0"/>
              <w:w w:val="103"/>
              <w:sz w:val="14"/>
            </w:rPr>
            <w:instrText xml:space="preserve"> DOCVARIABLE "FooterJN" \* MERGEFORMAT </w:instrText>
          </w:r>
          <w:r>
            <w:rPr>
              <w:b w:val="0"/>
              <w:w w:val="103"/>
              <w:sz w:val="14"/>
            </w:rPr>
            <w:fldChar w:fldCharType="separate"/>
          </w:r>
          <w:r>
            <w:rPr>
              <w:b w:val="0"/>
              <w:w w:val="103"/>
              <w:sz w:val="14"/>
            </w:rPr>
            <w:t>XXXX8</w:t>
          </w:r>
          <w:r>
            <w:rPr>
              <w:b w:val="0"/>
              <w:w w:val="103"/>
              <w:sz w:val="14"/>
            </w:rPr>
            <w:fldChar w:fldCharType="end"/>
          </w:r>
        </w:p>
      </w:tc>
      <w:tc>
        <w:tcPr>
          <w:tcW w:w="4920" w:type="dxa"/>
          <w:shd w:val="clear" w:color="auto" w:fill="auto"/>
        </w:tcPr>
        <w:p w14:paraId="6ED6C5E4" w14:textId="77777777" w:rsidR="009E1D82" w:rsidRPr="009E1D82" w:rsidRDefault="006108E5" w:rsidP="009E1D82">
          <w:pPr>
            <w:pStyle w:val="Footer"/>
            <w:rPr>
              <w:w w:val="103"/>
            </w:rPr>
          </w:pPr>
          <w:r>
            <w:rPr>
              <w:w w:val="103"/>
            </w:rPr>
            <w:fldChar w:fldCharType="begin"/>
          </w:r>
          <w:r>
            <w:rPr>
              <w:w w:val="103"/>
            </w:rPr>
            <w:instrText xml:space="preserve"> PAGE  \* Arabic  \* MERGEFORMAT </w:instrText>
          </w:r>
          <w:r>
            <w:rPr>
              <w:w w:val="103"/>
            </w:rPr>
            <w:fldChar w:fldCharType="separate"/>
          </w:r>
          <w:r>
            <w:rPr>
              <w:w w:val="103"/>
            </w:rPr>
            <w:t>3</w:t>
          </w:r>
          <w:r>
            <w:rPr>
              <w:w w:val="103"/>
            </w:rPr>
            <w:fldChar w:fldCharType="end"/>
          </w:r>
          <w:r>
            <w:rPr>
              <w:w w:val="103"/>
            </w:rPr>
            <w:t>/</w:t>
          </w:r>
          <w:r>
            <w:rPr>
              <w:w w:val="103"/>
            </w:rPr>
            <w:fldChar w:fldCharType="begin"/>
          </w:r>
          <w:r>
            <w:rPr>
              <w:w w:val="103"/>
            </w:rPr>
            <w:instrText xml:space="preserve"> NUMPAGES  \* Arabic  \* MERGEFORMAT </w:instrText>
          </w:r>
          <w:r>
            <w:rPr>
              <w:w w:val="103"/>
            </w:rPr>
            <w:fldChar w:fldCharType="separate"/>
          </w:r>
          <w:r>
            <w:rPr>
              <w:w w:val="103"/>
            </w:rPr>
            <w:t>4</w:t>
          </w:r>
          <w:r>
            <w:rPr>
              <w:w w:val="103"/>
            </w:rPr>
            <w:fldChar w:fldCharType="end"/>
          </w:r>
        </w:p>
      </w:tc>
    </w:tr>
  </w:tbl>
  <w:p w14:paraId="08C49D59" w14:textId="77777777" w:rsidR="009E1D82" w:rsidRPr="009E1D82" w:rsidRDefault="006108E5" w:rsidP="009E1D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20"/>
      <w:gridCol w:w="4920"/>
    </w:tblGrid>
    <w:tr w:rsidR="009E1D82" w14:paraId="1A8E4C4D" w14:textId="77777777" w:rsidTr="009E1D82">
      <w:tc>
        <w:tcPr>
          <w:tcW w:w="4920" w:type="dxa"/>
          <w:shd w:val="clear" w:color="auto" w:fill="auto"/>
        </w:tcPr>
        <w:p w14:paraId="009DE596" w14:textId="77777777" w:rsidR="009E1D82" w:rsidRPr="009E1D82" w:rsidRDefault="006108E5" w:rsidP="009E1D82">
          <w:pPr>
            <w:pStyle w:val="Footer"/>
            <w:jc w:val="right"/>
            <w:rPr>
              <w:w w:val="103"/>
            </w:rPr>
          </w:pPr>
          <w:r>
            <w:rPr>
              <w:w w:val="103"/>
            </w:rPr>
            <w:fldChar w:fldCharType="begin"/>
          </w:r>
          <w:r>
            <w:rPr>
              <w:w w:val="103"/>
            </w:rPr>
            <w:instrText xml:space="preserve"> PAGE  \* Arabic  \* MERGEFORMAT </w:instrText>
          </w:r>
          <w:r>
            <w:rPr>
              <w:w w:val="103"/>
            </w:rPr>
            <w:fldChar w:fldCharType="separate"/>
          </w:r>
          <w:r>
            <w:rPr>
              <w:w w:val="103"/>
            </w:rPr>
            <w:t>2</w:t>
          </w:r>
          <w:r>
            <w:rPr>
              <w:w w:val="103"/>
            </w:rPr>
            <w:fldChar w:fldCharType="end"/>
          </w:r>
          <w:r>
            <w:rPr>
              <w:w w:val="103"/>
            </w:rPr>
            <w:t>/</w:t>
          </w:r>
          <w:r>
            <w:rPr>
              <w:w w:val="103"/>
            </w:rPr>
            <w:fldChar w:fldCharType="begin"/>
          </w:r>
          <w:r>
            <w:rPr>
              <w:w w:val="103"/>
            </w:rPr>
            <w:instrText xml:space="preserve"> NUMPAGES  \* Arabic  \* MERGEFORMAT </w:instrText>
          </w:r>
          <w:r>
            <w:rPr>
              <w:w w:val="103"/>
            </w:rPr>
            <w:fldChar w:fldCharType="separate"/>
          </w:r>
          <w:r>
            <w:rPr>
              <w:w w:val="103"/>
            </w:rPr>
            <w:t>3</w:t>
          </w:r>
          <w:r>
            <w:rPr>
              <w:w w:val="103"/>
            </w:rPr>
            <w:fldChar w:fldCharType="end"/>
          </w:r>
        </w:p>
      </w:tc>
      <w:tc>
        <w:tcPr>
          <w:tcW w:w="4920" w:type="dxa"/>
          <w:shd w:val="clear" w:color="auto" w:fill="auto"/>
        </w:tcPr>
        <w:p w14:paraId="447D6B68" w14:textId="77777777" w:rsidR="009E1D82" w:rsidRPr="009E1D82" w:rsidRDefault="006108E5" w:rsidP="009E1D82">
          <w:pPr>
            <w:pStyle w:val="Footer"/>
            <w:rPr>
              <w:b w:val="0"/>
              <w:w w:val="103"/>
              <w:sz w:val="14"/>
            </w:rPr>
          </w:pPr>
          <w:r>
            <w:rPr>
              <w:b w:val="0"/>
              <w:w w:val="103"/>
              <w:sz w:val="14"/>
            </w:rPr>
            <w:t>XX-XXXXX</w:t>
          </w:r>
        </w:p>
      </w:tc>
    </w:tr>
  </w:tbl>
  <w:p w14:paraId="6011EAE8" w14:textId="77777777" w:rsidR="009E1D82" w:rsidRPr="009E1D82" w:rsidRDefault="006108E5" w:rsidP="009E1D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801"/>
      <w:gridCol w:w="4920"/>
    </w:tblGrid>
    <w:tr w:rsidR="009E1D82" w14:paraId="6EE8C93E" w14:textId="77777777" w:rsidTr="009E1D82">
      <w:tc>
        <w:tcPr>
          <w:tcW w:w="3801" w:type="dxa"/>
        </w:tcPr>
        <w:p w14:paraId="2C0C882C" w14:textId="77777777" w:rsidR="009E1D82" w:rsidRDefault="006108E5" w:rsidP="009E1D82">
          <w:pPr>
            <w:pStyle w:val="ReleaseDate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98C2CAD" wp14:editId="719AD2F2">
                <wp:simplePos x="0" y="0"/>
                <wp:positionH relativeFrom="column">
                  <wp:posOffset>5458460</wp:posOffset>
                </wp:positionH>
                <wp:positionV relativeFrom="paragraph">
                  <wp:posOffset>-365760</wp:posOffset>
                </wp:positionV>
                <wp:extent cx="694690" cy="69469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4690" cy="6946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XXXXXX (E)    XXXXX</w:t>
          </w:r>
        </w:p>
        <w:p w14:paraId="77D0C0B8" w14:textId="77777777" w:rsidR="009E1D82" w:rsidRPr="009E1D82" w:rsidRDefault="006108E5" w:rsidP="009E1D82">
          <w:pPr>
            <w:pStyle w:val="Footer"/>
            <w:spacing w:before="80" w:line="210" w:lineRule="exact"/>
            <w:rPr>
              <w:rFonts w:ascii="Barcode 3 of 9 by request" w:hAnsi="Barcode 3 of 9 by request"/>
              <w:b w:val="0"/>
              <w:sz w:val="24"/>
              <w:lang w:val="en-GB"/>
            </w:rPr>
          </w:pPr>
          <w:r>
            <w:rPr>
              <w:rFonts w:ascii="Barcode 3 of 9 by request" w:hAnsi="Barcode 3 of 9 by request"/>
              <w:sz w:val="24"/>
              <w:lang w:val="en-GB"/>
            </w:rPr>
            <w:t>*XXXXXX*</w:t>
          </w:r>
        </w:p>
      </w:tc>
      <w:tc>
        <w:tcPr>
          <w:tcW w:w="4920" w:type="dxa"/>
        </w:tcPr>
        <w:p w14:paraId="1E7E50A7" w14:textId="77777777" w:rsidR="009E1D82" w:rsidRDefault="006108E5" w:rsidP="009E1D82">
          <w:pPr>
            <w:pStyle w:val="Footer"/>
            <w:jc w:val="right"/>
            <w:rPr>
              <w:b w:val="0"/>
              <w:sz w:val="20"/>
            </w:rPr>
          </w:pPr>
          <w:r>
            <w:rPr>
              <w:b w:val="0"/>
              <w:sz w:val="20"/>
            </w:rPr>
            <w:drawing>
              <wp:inline distT="0" distB="0" distL="0" distR="0" wp14:anchorId="5B9B6F8B" wp14:editId="75131B68">
                <wp:extent cx="929642" cy="231648"/>
                <wp:effectExtent l="0" t="0" r="3810" b="0"/>
                <wp:docPr id="3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9642" cy="231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37D40AA" w14:textId="77777777" w:rsidR="009E1D82" w:rsidRPr="009E1D82" w:rsidRDefault="006108E5" w:rsidP="009E1D82">
    <w:pPr>
      <w:pStyle w:val="Footer"/>
      <w:spacing w:line="56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BB6CB" w14:textId="77777777" w:rsidR="006108E5" w:rsidRDefault="006108E5">
      <w:pPr>
        <w:spacing w:line="240" w:lineRule="auto"/>
      </w:pPr>
      <w:r>
        <w:separator/>
      </w:r>
    </w:p>
  </w:footnote>
  <w:footnote w:type="continuationSeparator" w:id="0">
    <w:p w14:paraId="457B2EAE" w14:textId="77777777" w:rsidR="006108E5" w:rsidRDefault="006108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20"/>
      <w:gridCol w:w="4920"/>
    </w:tblGrid>
    <w:tr w:rsidR="009E1D82" w14:paraId="336EA88D" w14:textId="77777777" w:rsidTr="009E1D82">
      <w:trPr>
        <w:trHeight w:hRule="exact" w:val="864"/>
      </w:trPr>
      <w:tc>
        <w:tcPr>
          <w:tcW w:w="4920" w:type="dxa"/>
          <w:shd w:val="clear" w:color="auto" w:fill="auto"/>
          <w:vAlign w:val="bottom"/>
        </w:tcPr>
        <w:p w14:paraId="5C5E91AA" w14:textId="77777777" w:rsidR="009E1D82" w:rsidRPr="009E1D82" w:rsidRDefault="006108E5" w:rsidP="009E1D82">
          <w:pPr>
            <w:pStyle w:val="Header"/>
            <w:spacing w:after="80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DOCVARIABLE "sss1"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A/AC.198/2022/L.1</w:t>
          </w:r>
          <w:r>
            <w:rPr>
              <w:b/>
            </w:rPr>
            <w:fldChar w:fldCharType="end"/>
          </w:r>
        </w:p>
      </w:tc>
      <w:tc>
        <w:tcPr>
          <w:tcW w:w="4920" w:type="dxa"/>
          <w:shd w:val="clear" w:color="auto" w:fill="auto"/>
          <w:vAlign w:val="bottom"/>
        </w:tcPr>
        <w:p w14:paraId="3307204B" w14:textId="77777777" w:rsidR="009E1D82" w:rsidRDefault="006108E5" w:rsidP="009E1D82">
          <w:pPr>
            <w:pStyle w:val="Header"/>
          </w:pPr>
        </w:p>
      </w:tc>
    </w:tr>
  </w:tbl>
  <w:p w14:paraId="3744F1C1" w14:textId="77777777" w:rsidR="009E1D82" w:rsidRPr="009E1D82" w:rsidRDefault="006108E5" w:rsidP="009E1D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20"/>
      <w:gridCol w:w="4920"/>
    </w:tblGrid>
    <w:tr w:rsidR="009E1D82" w14:paraId="72CAA843" w14:textId="77777777" w:rsidTr="009E1D82">
      <w:trPr>
        <w:trHeight w:hRule="exact" w:val="864"/>
      </w:trPr>
      <w:tc>
        <w:tcPr>
          <w:tcW w:w="4920" w:type="dxa"/>
          <w:shd w:val="clear" w:color="auto" w:fill="auto"/>
          <w:vAlign w:val="bottom"/>
        </w:tcPr>
        <w:p w14:paraId="45AD37B1" w14:textId="77777777" w:rsidR="009E1D82" w:rsidRDefault="006108E5" w:rsidP="009E1D82">
          <w:pPr>
            <w:pStyle w:val="Header"/>
          </w:pPr>
        </w:p>
      </w:tc>
      <w:tc>
        <w:tcPr>
          <w:tcW w:w="4920" w:type="dxa"/>
          <w:shd w:val="clear" w:color="auto" w:fill="auto"/>
          <w:vAlign w:val="bottom"/>
        </w:tcPr>
        <w:p w14:paraId="213E6C3A" w14:textId="563FE382" w:rsidR="009E1D82" w:rsidRPr="009E1D82" w:rsidRDefault="006108E5" w:rsidP="009E1D82">
          <w:pPr>
            <w:pStyle w:val="Header"/>
            <w:spacing w:after="80"/>
            <w:jc w:val="righ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DOCVARIABLE "sss1"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A/AC.198/202</w:t>
          </w:r>
          <w:r w:rsidR="007F3A18">
            <w:rPr>
              <w:b/>
            </w:rPr>
            <w:t>3</w:t>
          </w:r>
          <w:r>
            <w:rPr>
              <w:b/>
            </w:rPr>
            <w:t>/L.</w:t>
          </w:r>
          <w:r>
            <w:rPr>
              <w:b/>
            </w:rPr>
            <w:fldChar w:fldCharType="end"/>
          </w:r>
          <w:r w:rsidR="007F3A18">
            <w:rPr>
              <w:b/>
            </w:rPr>
            <w:t>2</w:t>
          </w:r>
        </w:p>
      </w:tc>
    </w:tr>
  </w:tbl>
  <w:p w14:paraId="63A5FF35" w14:textId="77777777" w:rsidR="009E1D82" w:rsidRPr="009E1D82" w:rsidRDefault="006108E5" w:rsidP="009E1D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7"/>
      <w:gridCol w:w="1872"/>
      <w:gridCol w:w="245"/>
      <w:gridCol w:w="3110"/>
      <w:gridCol w:w="245"/>
      <w:gridCol w:w="3096"/>
      <w:gridCol w:w="15"/>
    </w:tblGrid>
    <w:tr w:rsidR="009E1D82" w14:paraId="30E0988A" w14:textId="77777777" w:rsidTr="009E1D82">
      <w:trPr>
        <w:trHeight w:hRule="exact" w:val="864"/>
      </w:trPr>
      <w:tc>
        <w:tcPr>
          <w:tcW w:w="1267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4B458FB1" w14:textId="77777777" w:rsidR="009E1D82" w:rsidRDefault="006108E5" w:rsidP="009E1D82">
          <w:pPr>
            <w:pStyle w:val="Header"/>
            <w:spacing w:after="120"/>
          </w:pPr>
        </w:p>
      </w:tc>
      <w:tc>
        <w:tcPr>
          <w:tcW w:w="1872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46A65217" w14:textId="77777777" w:rsidR="009E1D82" w:rsidRPr="009E1D82" w:rsidRDefault="006108E5" w:rsidP="009E1D82">
          <w:pPr>
            <w:pStyle w:val="HCh"/>
            <w:spacing w:after="80"/>
            <w:rPr>
              <w:b w:val="0"/>
              <w:spacing w:val="2"/>
              <w:w w:val="96"/>
            </w:rPr>
          </w:pPr>
          <w:r>
            <w:rPr>
              <w:b w:val="0"/>
              <w:spacing w:val="2"/>
              <w:w w:val="96"/>
            </w:rPr>
            <w:t>United Nations</w:t>
          </w:r>
        </w:p>
      </w:tc>
      <w:tc>
        <w:tcPr>
          <w:tcW w:w="245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75A81F8F" w14:textId="77777777" w:rsidR="009E1D82" w:rsidRDefault="006108E5" w:rsidP="009E1D82">
          <w:pPr>
            <w:pStyle w:val="Header"/>
            <w:spacing w:after="120"/>
          </w:pPr>
        </w:p>
      </w:tc>
      <w:tc>
        <w:tcPr>
          <w:tcW w:w="6466" w:type="dxa"/>
          <w:gridSpan w:val="4"/>
          <w:tcBorders>
            <w:bottom w:val="single" w:sz="4" w:space="0" w:color="auto"/>
          </w:tcBorders>
          <w:shd w:val="clear" w:color="auto" w:fill="auto"/>
          <w:vAlign w:val="bottom"/>
        </w:tcPr>
        <w:p w14:paraId="4DCF9DAB" w14:textId="5EAF0012" w:rsidR="009E1D82" w:rsidRPr="009E1D82" w:rsidRDefault="006108E5" w:rsidP="009E1D82">
          <w:pPr>
            <w:spacing w:after="80" w:line="240" w:lineRule="auto"/>
            <w:jc w:val="right"/>
            <w:rPr>
              <w:position w:val="-4"/>
            </w:rPr>
          </w:pPr>
          <w:r>
            <w:rPr>
              <w:position w:val="-4"/>
              <w:sz w:val="40"/>
            </w:rPr>
            <w:t>A</w:t>
          </w:r>
          <w:r>
            <w:rPr>
              <w:position w:val="-4"/>
            </w:rPr>
            <w:t>/AC.198/2023/L.</w:t>
          </w:r>
          <w:r w:rsidR="007F3A18">
            <w:rPr>
              <w:position w:val="-4"/>
            </w:rPr>
            <w:t>2</w:t>
          </w:r>
        </w:p>
      </w:tc>
    </w:tr>
    <w:tr w:rsidR="009E1D82" w:rsidRPr="009E1D82" w14:paraId="53C536E9" w14:textId="77777777" w:rsidTr="009E1D82">
      <w:trPr>
        <w:gridAfter w:val="1"/>
        <w:wAfter w:w="15" w:type="dxa"/>
        <w:trHeight w:hRule="exact" w:val="2880"/>
      </w:trPr>
      <w:tc>
        <w:tcPr>
          <w:tcW w:w="1267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3348C3CB" w14:textId="77777777" w:rsidR="009E1D82" w:rsidRPr="009E1D82" w:rsidRDefault="006108E5" w:rsidP="009E1D82">
          <w:pPr>
            <w:pStyle w:val="Header"/>
            <w:spacing w:before="120"/>
            <w:jc w:val="center"/>
          </w:pPr>
          <w:r>
            <w:t xml:space="preserve"> </w:t>
          </w:r>
          <w:r>
            <w:drawing>
              <wp:inline distT="0" distB="0" distL="0" distR="0" wp14:anchorId="0F9713B6" wp14:editId="31DBD521">
                <wp:extent cx="713232" cy="597103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232" cy="597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7" w:type="dxa"/>
          <w:gridSpan w:val="3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098C1E89" w14:textId="77777777" w:rsidR="009E1D82" w:rsidRPr="009E1D82" w:rsidRDefault="006108E5" w:rsidP="009E1D82">
          <w:pPr>
            <w:pStyle w:val="XLarge"/>
            <w:spacing w:before="109"/>
          </w:pPr>
          <w:r>
            <w:t>General Assembly</w:t>
          </w:r>
        </w:p>
      </w:tc>
      <w:tc>
        <w:tcPr>
          <w:tcW w:w="245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5F7C34CD" w14:textId="77777777" w:rsidR="009E1D82" w:rsidRPr="009E1D82" w:rsidRDefault="006108E5" w:rsidP="009E1D82">
          <w:pPr>
            <w:pStyle w:val="Header"/>
            <w:spacing w:before="109"/>
          </w:pPr>
        </w:p>
      </w:tc>
      <w:tc>
        <w:tcPr>
          <w:tcW w:w="3096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3B027DCE" w14:textId="77777777" w:rsidR="009E1D82" w:rsidRDefault="006108E5" w:rsidP="009E1D82">
          <w:pPr>
            <w:pStyle w:val="Publication"/>
            <w:spacing w:before="240"/>
            <w:rPr>
              <w:color w:val="010000"/>
            </w:rPr>
          </w:pPr>
          <w:r>
            <w:rPr>
              <w:color w:val="010000"/>
            </w:rPr>
            <w:t>Distr.: Limited</w:t>
          </w:r>
        </w:p>
        <w:p w14:paraId="69A11FCD" w14:textId="1FD97154" w:rsidR="009E1D82" w:rsidRDefault="006108E5" w:rsidP="009E1D82">
          <w:del w:id="75" w:author="Christine Jeanette Cuk" w:date="2023-04-26T17:22:00Z">
            <w:r w:rsidDel="002E2461">
              <w:delText>4 May</w:delText>
            </w:r>
          </w:del>
          <w:ins w:id="76" w:author="Christine Jeanette Cuk" w:date="2023-04-26T17:22:00Z">
            <w:r w:rsidR="002E2461">
              <w:t>24 April</w:t>
            </w:r>
          </w:ins>
          <w:r>
            <w:t xml:space="preserve"> 2023</w:t>
          </w:r>
        </w:p>
        <w:p w14:paraId="654DDEC0" w14:textId="77777777" w:rsidR="009E1D82" w:rsidRDefault="006108E5" w:rsidP="009E1D82"/>
        <w:p w14:paraId="77675F70" w14:textId="77777777" w:rsidR="009E1D82" w:rsidRPr="009E1D82" w:rsidRDefault="006108E5" w:rsidP="009E1D82">
          <w:r>
            <w:t>Original: English</w:t>
          </w:r>
        </w:p>
      </w:tc>
    </w:tr>
  </w:tbl>
  <w:p w14:paraId="4FD85FC9" w14:textId="77777777" w:rsidR="009E1D82" w:rsidRPr="009E1D82" w:rsidRDefault="006108E5" w:rsidP="009E1D82">
    <w:pPr>
      <w:pStyle w:val="Header"/>
      <w:rPr>
        <w:sz w:val="2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ne Jeanette Cuk">
    <w15:presenceInfo w15:providerId="AD" w15:userId="S::christine.cuk@un.org::9c706b43-d0d3-49ad-8001-0a5325651d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F2"/>
    <w:rsid w:val="000261D1"/>
    <w:rsid w:val="00065CC0"/>
    <w:rsid w:val="00122766"/>
    <w:rsid w:val="00151671"/>
    <w:rsid w:val="00161C95"/>
    <w:rsid w:val="00183D06"/>
    <w:rsid w:val="001A5251"/>
    <w:rsid w:val="001C4F04"/>
    <w:rsid w:val="002277F9"/>
    <w:rsid w:val="00230E53"/>
    <w:rsid w:val="002545ED"/>
    <w:rsid w:val="002E2461"/>
    <w:rsid w:val="0030037F"/>
    <w:rsid w:val="00372A30"/>
    <w:rsid w:val="003F45C7"/>
    <w:rsid w:val="00444E19"/>
    <w:rsid w:val="004A32C5"/>
    <w:rsid w:val="005C0FD6"/>
    <w:rsid w:val="006108E5"/>
    <w:rsid w:val="0064007A"/>
    <w:rsid w:val="006F4338"/>
    <w:rsid w:val="0071033F"/>
    <w:rsid w:val="007656E0"/>
    <w:rsid w:val="007951A2"/>
    <w:rsid w:val="007E1D29"/>
    <w:rsid w:val="007F3A18"/>
    <w:rsid w:val="00844CD0"/>
    <w:rsid w:val="008B199F"/>
    <w:rsid w:val="008B3A79"/>
    <w:rsid w:val="00921B15"/>
    <w:rsid w:val="00943B33"/>
    <w:rsid w:val="009B2BFD"/>
    <w:rsid w:val="00A05EF3"/>
    <w:rsid w:val="00A93C03"/>
    <w:rsid w:val="00A97194"/>
    <w:rsid w:val="00AC300D"/>
    <w:rsid w:val="00BA3ED8"/>
    <w:rsid w:val="00BB34FA"/>
    <w:rsid w:val="00C91942"/>
    <w:rsid w:val="00C96B59"/>
    <w:rsid w:val="00DA793A"/>
    <w:rsid w:val="00DD7B05"/>
    <w:rsid w:val="00DE6863"/>
    <w:rsid w:val="00E3099D"/>
    <w:rsid w:val="00E54BFD"/>
    <w:rsid w:val="00E841C6"/>
    <w:rsid w:val="00EC213F"/>
    <w:rsid w:val="00EC67AE"/>
    <w:rsid w:val="00EF52B4"/>
    <w:rsid w:val="00EF6F4B"/>
    <w:rsid w:val="00F35228"/>
    <w:rsid w:val="00F559F2"/>
    <w:rsid w:val="00FB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88109"/>
  <w15:chartTrackingRefBased/>
  <w15:docId w15:val="{B7CDADF5-809F-4924-97F2-276CCEC2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F2"/>
    <w:pPr>
      <w:suppressAutoHyphens/>
      <w:spacing w:after="0" w:line="240" w:lineRule="exact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_ H_1"/>
    <w:basedOn w:val="Normal"/>
    <w:next w:val="SingleTxt"/>
    <w:rsid w:val="00F559F2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line="270" w:lineRule="exact"/>
      <w:ind w:left="1267" w:right="1267" w:hanging="1267"/>
      <w:outlineLvl w:val="0"/>
    </w:pPr>
    <w:rPr>
      <w:b/>
      <w:sz w:val="24"/>
    </w:rPr>
  </w:style>
  <w:style w:type="paragraph" w:customStyle="1" w:styleId="HCh">
    <w:name w:val="_ H _Ch"/>
    <w:basedOn w:val="H1"/>
    <w:next w:val="SingleTxt"/>
    <w:rsid w:val="00F559F2"/>
    <w:pPr>
      <w:spacing w:line="300" w:lineRule="exact"/>
      <w:ind w:left="0" w:right="0" w:firstLine="0"/>
    </w:pPr>
    <w:rPr>
      <w:spacing w:val="-2"/>
      <w:sz w:val="28"/>
    </w:rPr>
  </w:style>
  <w:style w:type="paragraph" w:customStyle="1" w:styleId="SingleTxt">
    <w:name w:val="__Single Txt"/>
    <w:basedOn w:val="Normal"/>
    <w:rsid w:val="00F559F2"/>
    <w:pPr>
      <w:tabs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after="120" w:line="240" w:lineRule="atLeast"/>
      <w:ind w:left="1267" w:right="1267"/>
      <w:jc w:val="both"/>
    </w:pPr>
  </w:style>
  <w:style w:type="paragraph" w:customStyle="1" w:styleId="AgendaItemNormal">
    <w:name w:val="Agenda_Item_Normal"/>
    <w:next w:val="Normal"/>
    <w:qFormat/>
    <w:rsid w:val="00F559F2"/>
    <w:pPr>
      <w:spacing w:after="0" w:line="240" w:lineRule="exact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val="en-GB" w:eastAsia="en-US"/>
    </w:rPr>
  </w:style>
  <w:style w:type="paragraph" w:customStyle="1" w:styleId="AgendaTitleH2">
    <w:name w:val="Agenda_Title_H2"/>
    <w:basedOn w:val="Normal"/>
    <w:next w:val="Normal"/>
    <w:qFormat/>
    <w:rsid w:val="00F559F2"/>
    <w:pPr>
      <w:keepNext/>
      <w:keepLines/>
      <w:ind w:right="5040"/>
      <w:outlineLvl w:val="1"/>
    </w:pPr>
    <w:rPr>
      <w:b/>
    </w:rPr>
  </w:style>
  <w:style w:type="paragraph" w:styleId="Footer">
    <w:name w:val="footer"/>
    <w:link w:val="FooterChar"/>
    <w:rsid w:val="00F559F2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HAnsi" w:hAnsi="Times New Roman" w:cs="Times New Roman"/>
      <w:b/>
      <w:noProof/>
      <w:sz w:val="17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F559F2"/>
    <w:rPr>
      <w:rFonts w:ascii="Times New Roman" w:eastAsiaTheme="minorHAnsi" w:hAnsi="Times New Roman" w:cs="Times New Roman"/>
      <w:b/>
      <w:noProof/>
      <w:sz w:val="17"/>
      <w:szCs w:val="20"/>
      <w:lang w:eastAsia="en-US"/>
    </w:rPr>
  </w:style>
  <w:style w:type="paragraph" w:styleId="Header">
    <w:name w:val="header"/>
    <w:link w:val="HeaderChar"/>
    <w:rsid w:val="00F559F2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HAnsi" w:hAnsi="Times New Roman" w:cs="Times New Roman"/>
      <w:noProof/>
      <w:sz w:val="17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F559F2"/>
    <w:rPr>
      <w:rFonts w:ascii="Times New Roman" w:eastAsiaTheme="minorHAnsi" w:hAnsi="Times New Roman" w:cs="Times New Roman"/>
      <w:noProof/>
      <w:sz w:val="17"/>
      <w:szCs w:val="20"/>
      <w:lang w:eastAsia="en-US"/>
    </w:rPr>
  </w:style>
  <w:style w:type="paragraph" w:customStyle="1" w:styleId="Publication">
    <w:name w:val="Publication"/>
    <w:next w:val="Normal"/>
    <w:rsid w:val="00F559F2"/>
    <w:pPr>
      <w:spacing w:after="0" w:line="240" w:lineRule="auto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val="en-GB" w:eastAsia="en-US"/>
    </w:rPr>
  </w:style>
  <w:style w:type="paragraph" w:customStyle="1" w:styleId="XLarge">
    <w:name w:val="XLarge"/>
    <w:basedOn w:val="Normal"/>
    <w:rsid w:val="00F559F2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line="390" w:lineRule="exact"/>
      <w:outlineLvl w:val="0"/>
    </w:pPr>
    <w:rPr>
      <w:b/>
      <w:spacing w:val="-4"/>
      <w:w w:val="98"/>
      <w:sz w:val="40"/>
    </w:rPr>
  </w:style>
  <w:style w:type="paragraph" w:customStyle="1" w:styleId="ReleaseDate">
    <w:name w:val="Release Date"/>
    <w:next w:val="Footer"/>
    <w:rsid w:val="00F559F2"/>
    <w:pPr>
      <w:spacing w:after="0" w:line="240" w:lineRule="auto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val="en-GB" w:eastAsia="en-US"/>
    </w:rPr>
  </w:style>
  <w:style w:type="paragraph" w:customStyle="1" w:styleId="Session">
    <w:name w:val="Session"/>
    <w:basedOn w:val="Normal"/>
    <w:rsid w:val="00F559F2"/>
    <w:pPr>
      <w:outlineLvl w:val="1"/>
    </w:pPr>
    <w:rPr>
      <w:b/>
      <w:lang w:val="en-US"/>
    </w:rPr>
  </w:style>
  <w:style w:type="character" w:styleId="Hyperlink">
    <w:name w:val="Hyperlink"/>
    <w:basedOn w:val="DefaultParagraphFont"/>
    <w:rsid w:val="00F559F2"/>
    <w:rPr>
      <w:color w:val="0000FF"/>
      <w:u w:val="none"/>
    </w:rPr>
  </w:style>
  <w:style w:type="character" w:customStyle="1" w:styleId="ui-provider">
    <w:name w:val="ui-provider"/>
    <w:basedOn w:val="DefaultParagraphFont"/>
    <w:rsid w:val="00DE6863"/>
  </w:style>
  <w:style w:type="character" w:styleId="CommentReference">
    <w:name w:val="annotation reference"/>
    <w:basedOn w:val="DefaultParagraphFont"/>
    <w:uiPriority w:val="99"/>
    <w:semiHidden/>
    <w:unhideWhenUsed/>
    <w:rsid w:val="00E309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09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099D"/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9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99D"/>
    <w:rPr>
      <w:rFonts w:ascii="Times New Roman" w:eastAsiaTheme="minorHAnsi" w:hAnsi="Times New Roman" w:cs="Times New Roman"/>
      <w:b/>
      <w:bCs/>
      <w:spacing w:val="4"/>
      <w:w w:val="103"/>
      <w:kern w:val="14"/>
      <w:sz w:val="20"/>
      <w:szCs w:val="20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E1D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45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mailto:omar.hernandez@un.org" TargetMode="External"/><Relationship Id="rId1" Type="http://schemas.openxmlformats.org/officeDocument/2006/relationships/hyperlink" Target="mailto:christine.cuk@un.org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undocs.org/en/A/AC.198/2023/4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microsoft.com/office/2011/relationships/people" Target="people.xml"/><Relationship Id="rId7" Type="http://schemas.microsoft.com/office/2011/relationships/commentsExtended" Target="commentsExtended.xml"/><Relationship Id="rId12" Type="http://schemas.openxmlformats.org/officeDocument/2006/relationships/hyperlink" Target="https://undocs.org/en/A/AC.198/2023/3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undocs.org/en/A/AC.198/2023/2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undocs.org/en/A/AC.198/2023/1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588</Words>
  <Characters>3328</Characters>
  <Application>Microsoft Office Word</Application>
  <DocSecurity>0</DocSecurity>
  <Lines>70</Lines>
  <Paragraphs>15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Vardeleon</dc:creator>
  <cp:keywords/>
  <dc:description/>
  <cp:lastModifiedBy>Christine Jeanette Cuk</cp:lastModifiedBy>
  <cp:revision>32</cp:revision>
  <dcterms:created xsi:type="dcterms:W3CDTF">2023-04-26T16:32:00Z</dcterms:created>
  <dcterms:modified xsi:type="dcterms:W3CDTF">2023-04-26T21:22:00Z</dcterms:modified>
</cp:coreProperties>
</file>
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245"/>
        <w:gridCol w:w="3071"/>
      </w:tblGrid>
      <w:tr w:rsidR="00B27DE5" w:rsidRPr="00E3324F" w14:paraId="0664D2EE" w14:textId="77777777" w:rsidTr="00102DFD">
        <w:trPr>
          <w:trHeight w:hRule="exact" w:val="864"/>
          <w:ins w:id="0" w:author="Katherine Bernabe" w:date="2023-01-03T11:37:00Z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5DC6AA" w14:textId="77777777" w:rsidR="00B27DE5" w:rsidRDefault="00B27DE5" w:rsidP="00102DFD">
            <w:pPr>
              <w:pStyle w:val="Header"/>
              <w:spacing w:after="120"/>
              <w:rPr>
                <w:ins w:id="1" w:author="Katherine Bernabe" w:date="2023-01-03T11:37:00Z"/>
              </w:rPr>
            </w:pP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9B5023" w14:textId="77777777" w:rsidR="00B27DE5" w:rsidRPr="00E3324F" w:rsidRDefault="00B27DE5" w:rsidP="00102DFD">
            <w:pPr>
              <w:pStyle w:val="HCh"/>
              <w:spacing w:after="80"/>
              <w:rPr>
                <w:ins w:id="2" w:author="Katherine Bernabe" w:date="2023-01-03T11:37:00Z"/>
                <w:b w:val="0"/>
                <w:spacing w:val="2"/>
                <w:w w:val="96"/>
              </w:rPr>
            </w:pPr>
            <w:ins w:id="3" w:author="Katherine Bernabe" w:date="2023-01-03T11:37:00Z">
              <w:r>
                <w:rPr>
                  <w:b w:val="0"/>
                  <w:spacing w:val="2"/>
                  <w:w w:val="96"/>
                </w:rPr>
                <w:t>United Nations</w:t>
              </w:r>
            </w:ins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5E032A" w14:textId="77777777" w:rsidR="00B27DE5" w:rsidRDefault="00B27DE5" w:rsidP="00102DFD">
            <w:pPr>
              <w:pStyle w:val="Header"/>
              <w:spacing w:after="120"/>
              <w:rPr>
                <w:ins w:id="4" w:author="Katherine Bernabe" w:date="2023-01-03T11:37:00Z"/>
              </w:rPr>
            </w:pP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AC41CA" w14:textId="77777777" w:rsidR="00B27DE5" w:rsidRPr="00E3324F" w:rsidRDefault="00B27DE5" w:rsidP="00102DFD">
            <w:pPr>
              <w:spacing w:after="80"/>
              <w:jc w:val="right"/>
              <w:rPr>
                <w:ins w:id="5" w:author="Katherine Bernabe" w:date="2023-01-03T11:37:00Z"/>
                <w:position w:val="-4"/>
              </w:rPr>
            </w:pPr>
            <w:ins w:id="6" w:author="Katherine Bernabe" w:date="2023-01-03T11:37:00Z">
              <w:r>
                <w:rPr>
                  <w:position w:val="-4"/>
                  <w:sz w:val="40"/>
                </w:rPr>
                <w:t>S</w:t>
              </w:r>
              <w:r>
                <w:rPr>
                  <w:position w:val="-4"/>
                </w:rPr>
                <w:t>/2023/7</w:t>
              </w:r>
            </w:ins>
          </w:p>
        </w:tc>
      </w:tr>
      <w:tr w:rsidR="00B27DE5" w:rsidRPr="00E3324F" w14:paraId="006A1890" w14:textId="77777777" w:rsidTr="00102DFD">
        <w:trPr>
          <w:trHeight w:hRule="exact" w:val="2880"/>
          <w:ins w:id="7" w:author="Katherine Bernabe" w:date="2023-01-03T11:37:00Z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4FCA131" w14:textId="5DF5417E" w:rsidR="00B27DE5" w:rsidRDefault="00B27DE5" w:rsidP="00102DFD">
            <w:pPr>
              <w:pStyle w:val="Header"/>
              <w:spacing w:before="109"/>
              <w:rPr>
                <w:ins w:id="8" w:author="Katherine Bernabe" w:date="2023-01-03T11:37:00Z"/>
              </w:rPr>
            </w:pPr>
            <w:ins w:id="9" w:author="Katherine Bernabe" w:date="2023-01-03T11:37:00Z">
              <w:r>
                <w:t xml:space="preserve"> </w:t>
              </w:r>
              <w:r>
                <w:rPr>
                  <w:noProof/>
                </w:rPr>
                <w:drawing>
                  <wp:inline distT="0" distB="0" distL="0" distR="0" wp14:anchorId="30FBF7CA" wp14:editId="2E751D64">
                    <wp:extent cx="708660" cy="594360"/>
                    <wp:effectExtent l="0" t="0" r="0" b="0"/>
                    <wp:docPr id="9" name="Picture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08660" cy="59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4AC0BF80" w14:textId="77777777" w:rsidR="00B27DE5" w:rsidRPr="00E3324F" w:rsidRDefault="00B27DE5" w:rsidP="00102DFD">
            <w:pPr>
              <w:pStyle w:val="Header"/>
              <w:spacing w:before="109"/>
              <w:rPr>
                <w:ins w:id="10" w:author="Katherine Bernabe" w:date="2023-01-03T11:37:00Z"/>
              </w:rPr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F7F5E26" w14:textId="77777777" w:rsidR="00B27DE5" w:rsidRPr="00E3324F" w:rsidRDefault="00B27DE5" w:rsidP="00102DFD">
            <w:pPr>
              <w:pStyle w:val="XLarge"/>
              <w:spacing w:before="109"/>
              <w:rPr>
                <w:ins w:id="11" w:author="Katherine Bernabe" w:date="2023-01-03T11:37:00Z"/>
              </w:rPr>
            </w:pPr>
            <w:ins w:id="12" w:author="Katherine Bernabe" w:date="2023-01-03T11:37:00Z">
              <w:r>
                <w:t>Security Council</w:t>
              </w:r>
            </w:ins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44BD10A" w14:textId="77777777" w:rsidR="00B27DE5" w:rsidRPr="00E3324F" w:rsidRDefault="00B27DE5" w:rsidP="00102DFD">
            <w:pPr>
              <w:pStyle w:val="Header"/>
              <w:spacing w:before="109"/>
              <w:rPr>
                <w:ins w:id="13" w:author="Katherine Bernabe" w:date="2023-01-03T11:37:00Z"/>
              </w:rPr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B9F426D" w14:textId="77777777" w:rsidR="00B27DE5" w:rsidRDefault="00B27DE5" w:rsidP="00102DFD">
            <w:pPr>
              <w:spacing w:before="240"/>
              <w:rPr>
                <w:ins w:id="14" w:author="Katherine Bernabe" w:date="2023-01-03T11:37:00Z"/>
              </w:rPr>
            </w:pPr>
            <w:ins w:id="15" w:author="Katherine Bernabe" w:date="2023-01-03T11:37:00Z">
              <w:r>
                <w:t>Distr.: General</w:t>
              </w:r>
            </w:ins>
          </w:p>
          <w:p w14:paraId="07C4289E" w14:textId="77777777" w:rsidR="00B27DE5" w:rsidRDefault="00B27DE5" w:rsidP="00102DFD">
            <w:pPr>
              <w:spacing w:before="240"/>
              <w:rPr>
                <w:ins w:id="16" w:author="Katherine Bernabe" w:date="2023-01-03T11:37:00Z"/>
              </w:rPr>
            </w:pPr>
            <w:ins w:id="17" w:author="Katherine Bernabe" w:date="2023-01-03T11:37:00Z">
              <w:r>
                <w:t>3 January 2023</w:t>
              </w:r>
            </w:ins>
          </w:p>
          <w:p w14:paraId="0B56E0C9" w14:textId="77777777" w:rsidR="00B27DE5" w:rsidRDefault="00B27DE5" w:rsidP="00102DFD">
            <w:pPr>
              <w:rPr>
                <w:ins w:id="18" w:author="Katherine Bernabe" w:date="2023-01-03T11:37:00Z"/>
              </w:rPr>
            </w:pPr>
          </w:p>
          <w:p w14:paraId="1EFA3904" w14:textId="77777777" w:rsidR="00B27DE5" w:rsidRPr="00E3324F" w:rsidRDefault="00B27DE5" w:rsidP="00102DFD">
            <w:pPr>
              <w:rPr>
                <w:ins w:id="19" w:author="Katherine Bernabe" w:date="2023-01-03T11:37:00Z"/>
              </w:rPr>
            </w:pPr>
            <w:ins w:id="20" w:author="Katherine Bernabe" w:date="2023-01-03T11:37:00Z">
              <w:r>
                <w:t>Original: English</w:t>
              </w:r>
            </w:ins>
          </w:p>
        </w:tc>
      </w:tr>
    </w:tbl>
    <w:p w14:paraId="3EE84CDF" w14:textId="6C2D8CB0" w:rsidR="00B27DE5" w:rsidRPr="00B27DE5" w:rsidRDefault="00B27DE5">
      <w:pPr>
        <w:pStyle w:val="Heading2"/>
        <w:jc w:val="left"/>
        <w:rPr>
          <w:ins w:id="21" w:author="Katherine Bernabe" w:date="2023-01-03T11:37:00Z"/>
          <w:rFonts w:ascii="Times New Roman" w:hAnsi="Times New Roman" w:cs="Times New Roman"/>
          <w:i w:val="0"/>
          <w:iCs w:val="0"/>
          <w:sz w:val="24"/>
          <w:szCs w:val="24"/>
          <w:rPrChange w:id="22" w:author="Katherine Bernabe" w:date="2023-01-03T11:38:00Z">
            <w:rPr>
              <w:ins w:id="23" w:author="Katherine Bernabe" w:date="2023-01-03T11:37:00Z"/>
              <w:rFonts w:ascii="Times New Roman" w:hAnsi="Times New Roman" w:cs="Times New Roman"/>
              <w:b w:val="0"/>
              <w:bCs w:val="0"/>
              <w:i w:val="0"/>
              <w:iCs w:val="0"/>
              <w:sz w:val="24"/>
              <w:szCs w:val="24"/>
            </w:rPr>
          </w:rPrChange>
        </w:rPr>
        <w:pPrChange w:id="24" w:author="Katherine Bernabe" w:date="2023-01-03T11:38:00Z">
          <w:pPr>
            <w:pStyle w:val="Heading2"/>
            <w:jc w:val="center"/>
          </w:pPr>
        </w:pPrChange>
      </w:pPr>
      <w:bookmarkStart w:id="25" w:name="_Hlk92460899"/>
      <w:commentRangeStart w:id="26"/>
      <w:ins w:id="27" w:author="Katherine Bernabe" w:date="2023-01-03T11:37:00Z">
        <w:r w:rsidRPr="00B27DE5">
          <w:rPr>
            <w:rFonts w:ascii="Times New Roman" w:hAnsi="Times New Roman" w:cs="Times New Roman"/>
            <w:i w:val="0"/>
            <w:iCs w:val="0"/>
            <w:sz w:val="24"/>
            <w:szCs w:val="24"/>
            <w:lang w:val="en-GB"/>
            <w:rPrChange w:id="28" w:author="Katherine Bernabe" w:date="2023-01-03T11:38:00Z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rPrChange>
          </w:rPr>
          <w:t xml:space="preserve">Letter </w:t>
        </w:r>
      </w:ins>
      <w:commentRangeEnd w:id="26"/>
      <w:r w:rsidR="00BB1937">
        <w:rPr>
          <w:rStyle w:val="CommentReference"/>
          <w:rFonts w:ascii="Times New Roman" w:hAnsi="Times New Roman"/>
          <w:b w:val="0"/>
          <w:bCs w:val="0"/>
          <w:i w:val="0"/>
          <w:iCs w:val="0"/>
        </w:rPr>
        <w:commentReference w:id="26"/>
      </w:r>
      <w:ins w:id="29" w:author="Katherine Bernabe" w:date="2023-01-03T11:37:00Z">
        <w:r w:rsidRPr="00B27DE5">
          <w:rPr>
            <w:rFonts w:ascii="Times New Roman" w:hAnsi="Times New Roman" w:cs="Times New Roman"/>
            <w:i w:val="0"/>
            <w:iCs w:val="0"/>
            <w:sz w:val="24"/>
            <w:szCs w:val="24"/>
            <w:lang w:val="en-GB"/>
            <w:rPrChange w:id="30" w:author="Katherine Bernabe" w:date="2023-01-03T11:38:00Z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rPrChange>
          </w:rPr>
          <w:t>dated 3 January 2023 from the Permanent Representative of the Islamic Republic of Iran to the United Nations addressed to the Secretary-General and the President of the Security Council</w:t>
        </w:r>
        <w:bookmarkEnd w:id="25"/>
      </w:ins>
    </w:p>
    <w:p w14:paraId="68BD5342" w14:textId="2BE44F7D" w:rsidR="00C2414D" w:rsidRPr="00D5791E" w:rsidDel="00B27DE5" w:rsidRDefault="00C2414D" w:rsidP="00F65340">
      <w:pPr>
        <w:pStyle w:val="Heading2"/>
        <w:jc w:val="center"/>
        <w:rPr>
          <w:del w:id="31" w:author="Katherine Bernabe" w:date="2023-01-03T11:38:00Z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del w:id="32" w:author="Katherine Bernabe" w:date="2023-01-03T11:38:00Z">
        <w:r w:rsidRPr="00D5791E" w:rsidDel="00B27DE5">
          <w:rPr>
            <w:rFonts w:ascii="Times New Roman" w:hAnsi="Times New Roman" w:cs="Times New Roman"/>
            <w:b w:val="0"/>
            <w:bCs w:val="0"/>
            <w:i w:val="0"/>
            <w:iCs w:val="0"/>
            <w:sz w:val="24"/>
            <w:szCs w:val="24"/>
          </w:rPr>
          <w:delText>In the name of God, the most Compassionate, the most Merciful</w:delText>
        </w:r>
      </w:del>
    </w:p>
    <w:p w14:paraId="423004CF" w14:textId="77777777" w:rsidR="00C2414D" w:rsidRPr="00D5791E" w:rsidRDefault="00C2414D" w:rsidP="00C2414D">
      <w:pPr>
        <w:widowControl w:val="0"/>
        <w:autoSpaceDE w:val="0"/>
        <w:autoSpaceDN w:val="0"/>
        <w:adjustRightInd w:val="0"/>
        <w:rPr>
          <w:rFonts w:cs="Times New Roman"/>
          <w:color w:val="auto"/>
          <w:kern w:val="0"/>
          <w:szCs w:val="24"/>
        </w:rPr>
      </w:pPr>
    </w:p>
    <w:p w14:paraId="47356060" w14:textId="77777777" w:rsidR="00C2414D" w:rsidRPr="00D5791E" w:rsidRDefault="00C2414D" w:rsidP="00C2414D">
      <w:pPr>
        <w:widowControl w:val="0"/>
        <w:autoSpaceDE w:val="0"/>
        <w:autoSpaceDN w:val="0"/>
        <w:adjustRightInd w:val="0"/>
        <w:rPr>
          <w:rFonts w:cs="Times New Roman"/>
          <w:color w:val="auto"/>
          <w:kern w:val="0"/>
          <w:szCs w:val="24"/>
        </w:rPr>
      </w:pPr>
    </w:p>
    <w:p w14:paraId="65BF2148" w14:textId="596B0776" w:rsidR="00343C05" w:rsidRPr="00D5791E" w:rsidDel="00B27DE5" w:rsidRDefault="00343C05" w:rsidP="00304EE8">
      <w:pPr>
        <w:widowControl w:val="0"/>
        <w:autoSpaceDE w:val="0"/>
        <w:autoSpaceDN w:val="0"/>
        <w:adjustRightInd w:val="0"/>
        <w:rPr>
          <w:del w:id="33" w:author="Katherine Bernabe" w:date="2023-01-03T11:38:00Z"/>
          <w:rFonts w:cs="Times New Roman"/>
          <w:color w:val="auto"/>
          <w:kern w:val="0"/>
          <w:szCs w:val="24"/>
        </w:rPr>
      </w:pPr>
      <w:del w:id="34" w:author="Katherine Bernabe" w:date="2023-01-03T11:38:00Z">
        <w:r w:rsidRPr="00D5791E" w:rsidDel="00B27DE5">
          <w:rPr>
            <w:rFonts w:cs="Times New Roman"/>
            <w:color w:val="auto"/>
            <w:kern w:val="0"/>
            <w:szCs w:val="24"/>
          </w:rPr>
          <w:delText>No.</w:delText>
        </w:r>
        <w:r w:rsidRPr="00D5791E" w:rsidDel="00B27DE5">
          <w:rPr>
            <w:rFonts w:cs="Times New Roman"/>
            <w:color w:val="auto"/>
            <w:kern w:val="0"/>
            <w:szCs w:val="24"/>
          </w:rPr>
          <w:tab/>
        </w:r>
        <w:r w:rsidRPr="00D5791E" w:rsidDel="00B27DE5">
          <w:rPr>
            <w:rFonts w:cs="Times New Roman"/>
            <w:color w:val="auto"/>
            <w:kern w:val="0"/>
            <w:szCs w:val="24"/>
          </w:rPr>
          <w:tab/>
        </w:r>
        <w:r w:rsidRPr="00D5791E" w:rsidDel="00B27DE5">
          <w:rPr>
            <w:rFonts w:cs="Times New Roman"/>
            <w:color w:val="auto"/>
            <w:kern w:val="0"/>
            <w:szCs w:val="24"/>
          </w:rPr>
          <w:tab/>
        </w:r>
        <w:r w:rsidRPr="00D5791E" w:rsidDel="00B27DE5">
          <w:rPr>
            <w:rFonts w:cs="Times New Roman"/>
            <w:color w:val="auto"/>
            <w:kern w:val="0"/>
            <w:szCs w:val="24"/>
          </w:rPr>
          <w:tab/>
        </w:r>
        <w:r w:rsidRPr="00D5791E" w:rsidDel="00B27DE5">
          <w:rPr>
            <w:rFonts w:cs="Times New Roman"/>
            <w:color w:val="auto"/>
            <w:kern w:val="0"/>
            <w:szCs w:val="24"/>
          </w:rPr>
          <w:tab/>
        </w:r>
        <w:r w:rsidRPr="00D5791E" w:rsidDel="00B27DE5">
          <w:rPr>
            <w:rFonts w:cs="Times New Roman"/>
            <w:color w:val="auto"/>
            <w:kern w:val="0"/>
            <w:szCs w:val="24"/>
          </w:rPr>
          <w:tab/>
        </w:r>
        <w:r w:rsidRPr="00D5791E" w:rsidDel="00B27DE5">
          <w:rPr>
            <w:rFonts w:cs="Times New Roman"/>
            <w:color w:val="auto"/>
            <w:kern w:val="0"/>
            <w:szCs w:val="24"/>
          </w:rPr>
          <w:tab/>
          <w:delText xml:space="preserve"> </w:delText>
        </w:r>
        <w:r w:rsidR="000039AD" w:rsidRPr="00D5791E" w:rsidDel="00B27DE5">
          <w:rPr>
            <w:rFonts w:cs="Times New Roman"/>
            <w:color w:val="auto"/>
            <w:kern w:val="0"/>
            <w:szCs w:val="24"/>
          </w:rPr>
          <w:delText xml:space="preserve">    </w:delText>
        </w:r>
        <w:r w:rsidRPr="00D5791E" w:rsidDel="00B27DE5">
          <w:rPr>
            <w:rFonts w:cs="Times New Roman"/>
            <w:color w:val="auto"/>
            <w:kern w:val="0"/>
            <w:szCs w:val="24"/>
          </w:rPr>
          <w:delText xml:space="preserve">  </w:delText>
        </w:r>
        <w:r w:rsidR="005C7339" w:rsidRPr="00D5791E" w:rsidDel="00B27DE5">
          <w:rPr>
            <w:rFonts w:cs="Times New Roman"/>
            <w:color w:val="auto"/>
            <w:kern w:val="0"/>
            <w:szCs w:val="24"/>
          </w:rPr>
          <w:delText xml:space="preserve">        </w:delText>
        </w:r>
        <w:r w:rsidR="00C95F85" w:rsidRPr="00D5791E" w:rsidDel="00B27DE5">
          <w:rPr>
            <w:rFonts w:cs="Times New Roman"/>
            <w:color w:val="auto"/>
            <w:kern w:val="0"/>
            <w:szCs w:val="24"/>
          </w:rPr>
          <w:delText xml:space="preserve"> </w:delText>
        </w:r>
        <w:r w:rsidR="00BF7F6D" w:rsidRPr="00D5791E" w:rsidDel="00B27DE5">
          <w:rPr>
            <w:rFonts w:cs="Times New Roman"/>
            <w:color w:val="auto"/>
            <w:kern w:val="0"/>
            <w:szCs w:val="24"/>
          </w:rPr>
          <w:tab/>
          <w:delText xml:space="preserve">      </w:delText>
        </w:r>
        <w:r w:rsidR="00036636" w:rsidDel="00B27DE5">
          <w:rPr>
            <w:rFonts w:cs="Times New Roman"/>
            <w:color w:val="auto"/>
            <w:kern w:val="0"/>
            <w:szCs w:val="24"/>
          </w:rPr>
          <w:delText xml:space="preserve">     </w:delText>
        </w:r>
        <w:r w:rsidR="00036636" w:rsidDel="00B27DE5">
          <w:rPr>
            <w:rFonts w:cs="Times New Roman"/>
            <w:color w:val="auto"/>
            <w:kern w:val="0"/>
            <w:szCs w:val="24"/>
          </w:rPr>
          <w:tab/>
          <w:delText xml:space="preserve">           </w:delText>
        </w:r>
        <w:r w:rsidR="00BF7F6D" w:rsidRPr="00D5791E" w:rsidDel="00B27DE5">
          <w:rPr>
            <w:rFonts w:cs="Times New Roman"/>
            <w:color w:val="auto"/>
            <w:kern w:val="0"/>
            <w:szCs w:val="24"/>
          </w:rPr>
          <w:delText>3</w:delText>
        </w:r>
        <w:r w:rsidR="00E40EE0" w:rsidRPr="00D5791E" w:rsidDel="00B27DE5">
          <w:rPr>
            <w:rFonts w:cs="Times New Roman"/>
            <w:color w:val="auto"/>
            <w:kern w:val="0"/>
            <w:szCs w:val="24"/>
          </w:rPr>
          <w:delText xml:space="preserve"> January </w:delText>
        </w:r>
        <w:r w:rsidR="005A672A" w:rsidRPr="00D5791E" w:rsidDel="00B27DE5">
          <w:rPr>
            <w:rFonts w:cs="Times New Roman"/>
            <w:color w:val="auto"/>
            <w:kern w:val="0"/>
            <w:szCs w:val="24"/>
          </w:rPr>
          <w:delText>2023</w:delText>
        </w:r>
      </w:del>
    </w:p>
    <w:p w14:paraId="706CC243" w14:textId="7A0A293D" w:rsidR="00343C05" w:rsidRPr="00D5791E" w:rsidDel="00B27DE5" w:rsidRDefault="00343C05" w:rsidP="00C2414D">
      <w:pPr>
        <w:widowControl w:val="0"/>
        <w:autoSpaceDE w:val="0"/>
        <w:autoSpaceDN w:val="0"/>
        <w:adjustRightInd w:val="0"/>
        <w:rPr>
          <w:del w:id="35" w:author="Katherine Bernabe" w:date="2023-01-03T11:38:00Z"/>
          <w:rFonts w:cs="Times New Roman"/>
          <w:color w:val="auto"/>
          <w:kern w:val="0"/>
          <w:szCs w:val="24"/>
        </w:rPr>
      </w:pPr>
    </w:p>
    <w:p w14:paraId="17656EE4" w14:textId="72DD1546" w:rsidR="00343C05" w:rsidRPr="00D5791E" w:rsidDel="00B27DE5" w:rsidRDefault="00343C05" w:rsidP="00C2414D">
      <w:pPr>
        <w:widowControl w:val="0"/>
        <w:autoSpaceDE w:val="0"/>
        <w:autoSpaceDN w:val="0"/>
        <w:adjustRightInd w:val="0"/>
        <w:rPr>
          <w:del w:id="36" w:author="Katherine Bernabe" w:date="2023-01-03T11:38:00Z"/>
          <w:rFonts w:cs="Times New Roman"/>
          <w:color w:val="auto"/>
          <w:kern w:val="0"/>
          <w:szCs w:val="24"/>
        </w:rPr>
      </w:pPr>
    </w:p>
    <w:p w14:paraId="295BDFB2" w14:textId="2686120C" w:rsidR="005D3856" w:rsidRPr="00D5791E" w:rsidDel="00B27DE5" w:rsidRDefault="005D3856" w:rsidP="005D3856">
      <w:pPr>
        <w:ind w:left="14"/>
        <w:rPr>
          <w:del w:id="37" w:author="Katherine Bernabe" w:date="2023-01-03T11:38:00Z"/>
          <w:rFonts w:cs="Times New Roman"/>
          <w:szCs w:val="24"/>
        </w:rPr>
      </w:pPr>
      <w:del w:id="38" w:author="Katherine Bernabe" w:date="2023-01-03T11:38:00Z">
        <w:r w:rsidRPr="00D5791E" w:rsidDel="00B27DE5">
          <w:rPr>
            <w:rFonts w:cs="Times New Roman"/>
            <w:szCs w:val="24"/>
          </w:rPr>
          <w:delText>Excellency,</w:delText>
        </w:r>
      </w:del>
    </w:p>
    <w:p w14:paraId="44A1725A" w14:textId="77777777" w:rsidR="00E10537" w:rsidRPr="00D5791E" w:rsidRDefault="00E10537" w:rsidP="00E10537">
      <w:pPr>
        <w:ind w:left="9" w:firstLine="725"/>
        <w:rPr>
          <w:rFonts w:cs="Times New Roman"/>
          <w:szCs w:val="24"/>
        </w:rPr>
      </w:pPr>
    </w:p>
    <w:p w14:paraId="00ACB380" w14:textId="5A162D94" w:rsidR="003A4A01" w:rsidRPr="00DF332E" w:rsidRDefault="003E42BA" w:rsidP="006517EC">
      <w:pPr>
        <w:ind w:left="14" w:firstLine="706"/>
        <w:rPr>
          <w:rFonts w:cs="Times New Roman"/>
          <w:szCs w:val="24"/>
          <w:lang w:val="en-GB"/>
          <w:rPrChange w:id="39" w:author="Katherine Brielmaier" w:date="2023-01-04T10:18:00Z">
            <w:rPr>
              <w:rFonts w:cs="Times New Roman"/>
              <w:szCs w:val="24"/>
            </w:rPr>
          </w:rPrChange>
        </w:rPr>
      </w:pPr>
      <w:r w:rsidRPr="00DF332E">
        <w:rPr>
          <w:rFonts w:cs="Times New Roman"/>
          <w:szCs w:val="24"/>
          <w:lang w:val="en-GB"/>
          <w:rPrChange w:id="40" w:author="Katherine Brielmaier" w:date="2023-01-04T10:18:00Z">
            <w:rPr>
              <w:rFonts w:cs="Times New Roman"/>
              <w:szCs w:val="24"/>
            </w:rPr>
          </w:rPrChange>
        </w:rPr>
        <w:t xml:space="preserve">Upon instructions from my </w:t>
      </w:r>
      <w:r w:rsidR="00036636" w:rsidRPr="00DF332E">
        <w:rPr>
          <w:rFonts w:cs="Times New Roman"/>
          <w:szCs w:val="24"/>
          <w:lang w:val="en-GB"/>
          <w:rPrChange w:id="41" w:author="Katherine Brielmaier" w:date="2023-01-04T10:18:00Z">
            <w:rPr>
              <w:rFonts w:cs="Times New Roman"/>
              <w:szCs w:val="24"/>
            </w:rPr>
          </w:rPrChange>
        </w:rPr>
        <w:t>G</w:t>
      </w:r>
      <w:r w:rsidRPr="00DF332E">
        <w:rPr>
          <w:rFonts w:cs="Times New Roman"/>
          <w:szCs w:val="24"/>
          <w:lang w:val="en-GB"/>
          <w:rPrChange w:id="42" w:author="Katherine Brielmaier" w:date="2023-01-04T10:18:00Z">
            <w:rPr>
              <w:rFonts w:cs="Times New Roman"/>
              <w:szCs w:val="24"/>
            </w:rPr>
          </w:rPrChange>
        </w:rPr>
        <w:t xml:space="preserve">overnment, </w:t>
      </w:r>
      <w:r w:rsidR="00A163A2" w:rsidRPr="00DF332E">
        <w:rPr>
          <w:rFonts w:cs="Times New Roman"/>
          <w:szCs w:val="24"/>
          <w:lang w:val="en-GB"/>
          <w:rPrChange w:id="43" w:author="Katherine Brielmaier" w:date="2023-01-04T10:18:00Z">
            <w:rPr>
              <w:rFonts w:cs="Times New Roman"/>
              <w:szCs w:val="24"/>
            </w:rPr>
          </w:rPrChange>
        </w:rPr>
        <w:t xml:space="preserve">I am writing to you </w:t>
      </w:r>
      <w:r w:rsidR="003A4A01" w:rsidRPr="00DF332E">
        <w:rPr>
          <w:rFonts w:cs="Times New Roman"/>
          <w:szCs w:val="24"/>
          <w:lang w:val="en-GB"/>
          <w:rPrChange w:id="44" w:author="Katherine Brielmaier" w:date="2023-01-04T10:18:00Z">
            <w:rPr>
              <w:rFonts w:cs="Times New Roman"/>
              <w:szCs w:val="24"/>
            </w:rPr>
          </w:rPrChange>
        </w:rPr>
        <w:t xml:space="preserve">with </w:t>
      </w:r>
      <w:r w:rsidR="00A163A2" w:rsidRPr="00DF332E">
        <w:rPr>
          <w:rFonts w:cs="Times New Roman"/>
          <w:szCs w:val="24"/>
          <w:lang w:val="en-GB"/>
          <w:rPrChange w:id="45" w:author="Katherine Brielmaier" w:date="2023-01-04T10:18:00Z">
            <w:rPr>
              <w:rFonts w:cs="Times New Roman"/>
              <w:szCs w:val="24"/>
            </w:rPr>
          </w:rPrChange>
        </w:rPr>
        <w:t xml:space="preserve">respect to </w:t>
      </w:r>
      <w:r w:rsidR="00BD4D21" w:rsidRPr="00DF332E">
        <w:rPr>
          <w:rFonts w:cs="Times New Roman"/>
          <w:szCs w:val="24"/>
          <w:lang w:val="en-GB"/>
          <w:rPrChange w:id="46" w:author="Katherine Brielmaier" w:date="2023-01-04T10:18:00Z">
            <w:rPr>
              <w:rFonts w:cs="Times New Roman"/>
              <w:szCs w:val="24"/>
            </w:rPr>
          </w:rPrChange>
        </w:rPr>
        <w:t xml:space="preserve">the third anniversary of the horrific assassination of Martyr Major General </w:t>
      </w:r>
      <w:proofErr w:type="spellStart"/>
      <w:r w:rsidR="00BD4D21" w:rsidRPr="00DF332E">
        <w:rPr>
          <w:rFonts w:cs="Times New Roman"/>
          <w:szCs w:val="24"/>
          <w:lang w:val="en-GB"/>
          <w:rPrChange w:id="47" w:author="Katherine Brielmaier" w:date="2023-01-04T10:18:00Z">
            <w:rPr>
              <w:rFonts w:cs="Times New Roman"/>
              <w:szCs w:val="24"/>
            </w:rPr>
          </w:rPrChange>
        </w:rPr>
        <w:t>Qasem</w:t>
      </w:r>
      <w:proofErr w:type="spellEnd"/>
      <w:r w:rsidR="00BD4D21" w:rsidRPr="00DF332E">
        <w:rPr>
          <w:rFonts w:cs="Times New Roman"/>
          <w:szCs w:val="24"/>
          <w:lang w:val="en-GB"/>
          <w:rPrChange w:id="48" w:author="Katherine Brielmaier" w:date="2023-01-04T10:18:00Z">
            <w:rPr>
              <w:rFonts w:cs="Times New Roman"/>
              <w:szCs w:val="24"/>
            </w:rPr>
          </w:rPrChange>
        </w:rPr>
        <w:t xml:space="preserve"> Soleimani</w:t>
      </w:r>
      <w:r w:rsidR="000D43C9" w:rsidRPr="00DF332E">
        <w:rPr>
          <w:rFonts w:cs="Times New Roman"/>
          <w:szCs w:val="24"/>
          <w:lang w:val="en-GB"/>
          <w:rPrChange w:id="49" w:author="Katherine Brielmaier" w:date="2023-01-04T10:18:00Z">
            <w:rPr>
              <w:rFonts w:cs="Times New Roman"/>
              <w:szCs w:val="24"/>
            </w:rPr>
          </w:rPrChange>
        </w:rPr>
        <w:t xml:space="preserve"> (</w:t>
      </w:r>
      <w:r w:rsidR="003A4A01" w:rsidRPr="00DF332E">
        <w:rPr>
          <w:rFonts w:cs="Times New Roman"/>
          <w:szCs w:val="24"/>
          <w:lang w:val="en-GB"/>
          <w:rPrChange w:id="50" w:author="Katherine Brielmaier" w:date="2023-01-04T10:18:00Z">
            <w:rPr>
              <w:rFonts w:cs="Times New Roman"/>
              <w:szCs w:val="24"/>
            </w:rPr>
          </w:rPrChange>
        </w:rPr>
        <w:t>the Commander of the Quds Force of the Islamic Revolutionary Guard Corps, an official branch of the armed forces of the Islamic Republic of Iran</w:t>
      </w:r>
      <w:r w:rsidR="000D43C9" w:rsidRPr="00DF332E">
        <w:rPr>
          <w:rFonts w:cs="Times New Roman"/>
          <w:szCs w:val="24"/>
          <w:lang w:val="en-GB"/>
          <w:rPrChange w:id="51" w:author="Katherine Brielmaier" w:date="2023-01-04T10:18:00Z">
            <w:rPr>
              <w:rFonts w:cs="Times New Roman"/>
              <w:szCs w:val="24"/>
            </w:rPr>
          </w:rPrChange>
        </w:rPr>
        <w:t>)</w:t>
      </w:r>
      <w:r w:rsidR="003A4A01" w:rsidRPr="00DF332E">
        <w:rPr>
          <w:rFonts w:cs="Times New Roman"/>
          <w:szCs w:val="24"/>
          <w:lang w:val="en-GB"/>
          <w:rPrChange w:id="52" w:author="Katherine Brielmaier" w:date="2023-01-04T10:18:00Z">
            <w:rPr>
              <w:rFonts w:cs="Times New Roman"/>
              <w:szCs w:val="24"/>
            </w:rPr>
          </w:rPrChange>
        </w:rPr>
        <w:t xml:space="preserve"> and </w:t>
      </w:r>
      <w:r w:rsidR="00BD4D21" w:rsidRPr="00DF332E">
        <w:rPr>
          <w:rFonts w:cs="Times New Roman"/>
          <w:szCs w:val="24"/>
          <w:lang w:val="en-GB"/>
          <w:rPrChange w:id="53" w:author="Katherine Brielmaier" w:date="2023-01-04T10:18:00Z">
            <w:rPr>
              <w:rFonts w:cs="Times New Roman"/>
              <w:szCs w:val="24"/>
            </w:rPr>
          </w:rPrChange>
        </w:rPr>
        <w:t>his companions</w:t>
      </w:r>
      <w:r w:rsidR="00FE0A47" w:rsidRPr="00DF332E">
        <w:rPr>
          <w:rFonts w:cs="Times New Roman"/>
          <w:szCs w:val="24"/>
          <w:lang w:val="en-GB"/>
          <w:rPrChange w:id="54" w:author="Katherine Brielmaier" w:date="2023-01-04T10:18:00Z">
            <w:rPr>
              <w:rFonts w:cs="Times New Roman"/>
              <w:szCs w:val="24"/>
            </w:rPr>
          </w:rPrChange>
        </w:rPr>
        <w:t>,</w:t>
      </w:r>
      <w:r w:rsidR="00BD4D21" w:rsidRPr="00DF332E">
        <w:rPr>
          <w:rFonts w:cs="Times New Roman"/>
          <w:szCs w:val="24"/>
          <w:lang w:val="en-GB"/>
          <w:rPrChange w:id="55" w:author="Katherine Brielmaier" w:date="2023-01-04T10:18:00Z">
            <w:rPr>
              <w:rFonts w:cs="Times New Roman"/>
              <w:szCs w:val="24"/>
            </w:rPr>
          </w:rPrChange>
        </w:rPr>
        <w:t xml:space="preserve"> which was carried out</w:t>
      </w:r>
      <w:r w:rsidR="00DE31FC" w:rsidRPr="00DF332E">
        <w:rPr>
          <w:rFonts w:cs="Times New Roman"/>
          <w:szCs w:val="24"/>
          <w:lang w:val="en-GB"/>
          <w:rPrChange w:id="56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r w:rsidR="00F42EF8" w:rsidRPr="00DF332E">
        <w:rPr>
          <w:rFonts w:cs="Times New Roman"/>
          <w:szCs w:val="24"/>
          <w:lang w:val="en-GB"/>
          <w:rPrChange w:id="57" w:author="Katherine Brielmaier" w:date="2023-01-04T10:18:00Z">
            <w:rPr>
              <w:rFonts w:cs="Times New Roman"/>
              <w:szCs w:val="24"/>
            </w:rPr>
          </w:rPrChange>
        </w:rPr>
        <w:t xml:space="preserve">by the United States </w:t>
      </w:r>
      <w:r w:rsidR="00046909" w:rsidRPr="00DF332E">
        <w:rPr>
          <w:rFonts w:cs="Times New Roman"/>
          <w:szCs w:val="24"/>
          <w:lang w:val="en-GB"/>
          <w:rPrChange w:id="58" w:author="Katherine Brielmaier" w:date="2023-01-04T10:18:00Z">
            <w:rPr>
              <w:rFonts w:cs="Times New Roman"/>
              <w:szCs w:val="24"/>
            </w:rPr>
          </w:rPrChange>
        </w:rPr>
        <w:t>on 3 January 2020 at Baghdad International Airport</w:t>
      </w:r>
      <w:r w:rsidRPr="00DF332E">
        <w:rPr>
          <w:rFonts w:cs="Times New Roman"/>
          <w:szCs w:val="24"/>
          <w:lang w:val="en-GB"/>
          <w:rPrChange w:id="59" w:author="Katherine Brielmaier" w:date="2023-01-04T10:18:00Z">
            <w:rPr>
              <w:rFonts w:cs="Times New Roman"/>
              <w:szCs w:val="24"/>
            </w:rPr>
          </w:rPrChange>
        </w:rPr>
        <w:t>.</w:t>
      </w:r>
      <w:r w:rsidR="00DE31FC" w:rsidRPr="00DF332E">
        <w:rPr>
          <w:rFonts w:cs="Times New Roman"/>
          <w:szCs w:val="24"/>
          <w:lang w:val="en-GB"/>
          <w:rPrChange w:id="60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r w:rsidRPr="00DF332E">
        <w:rPr>
          <w:rFonts w:cs="Times New Roman"/>
          <w:szCs w:val="24"/>
          <w:lang w:val="en-GB"/>
          <w:rPrChange w:id="61" w:author="Katherine Brielmaier" w:date="2023-01-04T10:18:00Z">
            <w:rPr>
              <w:rFonts w:cs="Times New Roman"/>
              <w:szCs w:val="24"/>
            </w:rPr>
          </w:rPrChange>
        </w:rPr>
        <w:t>In this regard, I would like to bring your attention to the following:</w:t>
      </w:r>
    </w:p>
    <w:p w14:paraId="7C6EEFF1" w14:textId="77777777" w:rsidR="009F665E" w:rsidRPr="00DF332E" w:rsidRDefault="009F665E" w:rsidP="00DE31FC">
      <w:pPr>
        <w:ind w:left="14"/>
        <w:rPr>
          <w:rFonts w:cs="Times New Roman"/>
          <w:szCs w:val="24"/>
          <w:lang w:val="en-GB"/>
          <w:rPrChange w:id="62" w:author="Katherine Brielmaier" w:date="2023-01-04T10:18:00Z">
            <w:rPr>
              <w:rFonts w:cs="Times New Roman"/>
              <w:szCs w:val="24"/>
            </w:rPr>
          </w:rPrChange>
        </w:rPr>
      </w:pPr>
    </w:p>
    <w:p w14:paraId="46F7E477" w14:textId="6A8D3EE4" w:rsidR="003B5445" w:rsidRPr="00DF332E" w:rsidRDefault="003B5445" w:rsidP="00E847F8">
      <w:pPr>
        <w:numPr>
          <w:ilvl w:val="0"/>
          <w:numId w:val="7"/>
        </w:numPr>
        <w:spacing w:after="120" w:line="276" w:lineRule="auto"/>
        <w:rPr>
          <w:rFonts w:cs="Times New Roman"/>
          <w:szCs w:val="24"/>
          <w:lang w:val="en-GB"/>
          <w:rPrChange w:id="63" w:author="Katherine Brielmaier" w:date="2023-01-04T10:18:00Z">
            <w:rPr>
              <w:rFonts w:cs="Times New Roman"/>
              <w:szCs w:val="24"/>
            </w:rPr>
          </w:rPrChange>
        </w:rPr>
      </w:pPr>
      <w:r w:rsidRPr="00DF332E">
        <w:rPr>
          <w:rFonts w:cs="Times New Roman"/>
          <w:szCs w:val="24"/>
          <w:lang w:val="en-GB"/>
          <w:rPrChange w:id="64" w:author="Katherine Brielmaier" w:date="2023-01-04T10:18:00Z">
            <w:rPr>
              <w:rFonts w:cs="Times New Roman"/>
              <w:szCs w:val="24"/>
            </w:rPr>
          </w:rPrChange>
        </w:rPr>
        <w:t xml:space="preserve">Major General </w:t>
      </w:r>
      <w:proofErr w:type="spellStart"/>
      <w:r w:rsidRPr="00DF332E">
        <w:rPr>
          <w:rFonts w:cs="Times New Roman"/>
          <w:szCs w:val="24"/>
          <w:lang w:val="en-GB"/>
          <w:rPrChange w:id="65" w:author="Katherine Brielmaier" w:date="2023-01-04T10:18:00Z">
            <w:rPr>
              <w:rFonts w:cs="Times New Roman"/>
              <w:szCs w:val="24"/>
            </w:rPr>
          </w:rPrChange>
        </w:rPr>
        <w:t>Qasem</w:t>
      </w:r>
      <w:proofErr w:type="spellEnd"/>
      <w:r w:rsidRPr="00DF332E">
        <w:rPr>
          <w:rFonts w:cs="Times New Roman"/>
          <w:szCs w:val="24"/>
          <w:lang w:val="en-GB"/>
          <w:rPrChange w:id="66" w:author="Katherine Brielmaier" w:date="2023-01-04T10:18:00Z">
            <w:rPr>
              <w:rFonts w:cs="Times New Roman"/>
              <w:szCs w:val="24"/>
            </w:rPr>
          </w:rPrChange>
        </w:rPr>
        <w:t xml:space="preserve"> Soleimani</w:t>
      </w:r>
      <w:r w:rsidR="001C32CB" w:rsidRPr="00DF332E">
        <w:rPr>
          <w:rFonts w:cs="Times New Roman"/>
          <w:szCs w:val="24"/>
          <w:lang w:val="en-GB"/>
          <w:rPrChange w:id="67" w:author="Katherine Brielmaier" w:date="2023-01-04T10:18:00Z">
            <w:rPr>
              <w:rFonts w:cs="Times New Roman"/>
              <w:szCs w:val="24"/>
            </w:rPr>
          </w:rPrChange>
        </w:rPr>
        <w:t xml:space="preserve"> was </w:t>
      </w:r>
      <w:del w:id="68" w:author="Katherine Brielmaier" w:date="2023-01-04T14:18:00Z">
        <w:r w:rsidR="00C77C2C" w:rsidRPr="006F381D" w:rsidDel="006F381D">
          <w:rPr>
            <w:rFonts w:cs="Times New Roman"/>
            <w:szCs w:val="24"/>
            <w:lang w:val="en-GB"/>
            <w:rPrChange w:id="69" w:author="Katherine Brielmaier" w:date="2023-01-04T14:18:00Z">
              <w:rPr>
                <w:rFonts w:cs="Times New Roman"/>
                <w:szCs w:val="24"/>
              </w:rPr>
            </w:rPrChange>
          </w:rPr>
          <w:delText>cowardly</w:delText>
        </w:r>
        <w:r w:rsidR="00C77C2C" w:rsidRPr="00DF332E" w:rsidDel="006F381D">
          <w:rPr>
            <w:rFonts w:cs="Times New Roman"/>
            <w:szCs w:val="24"/>
            <w:lang w:val="en-GB"/>
            <w:rPrChange w:id="70" w:author="Katherine Brielmaier" w:date="2023-01-04T10:18:00Z">
              <w:rPr>
                <w:rFonts w:cs="Times New Roman"/>
                <w:szCs w:val="24"/>
              </w:rPr>
            </w:rPrChange>
          </w:rPr>
          <w:delText xml:space="preserve"> </w:delText>
        </w:r>
        <w:r w:rsidRPr="00DF332E" w:rsidDel="006F381D">
          <w:rPr>
            <w:rFonts w:cs="Times New Roman"/>
            <w:szCs w:val="24"/>
            <w:lang w:val="en-GB"/>
            <w:rPrChange w:id="71" w:author="Katherine Brielmaier" w:date="2023-01-04T10:18:00Z">
              <w:rPr>
                <w:rFonts w:cs="Times New Roman"/>
                <w:szCs w:val="24"/>
              </w:rPr>
            </w:rPrChange>
          </w:rPr>
          <w:delText xml:space="preserve">and </w:delText>
        </w:r>
      </w:del>
      <w:r w:rsidRPr="00DF332E">
        <w:rPr>
          <w:rFonts w:cs="Times New Roman"/>
          <w:szCs w:val="24"/>
          <w:lang w:val="en-GB"/>
          <w:rPrChange w:id="72" w:author="Katherine Brielmaier" w:date="2023-01-04T10:18:00Z">
            <w:rPr>
              <w:rFonts w:cs="Times New Roman"/>
              <w:szCs w:val="24"/>
            </w:rPr>
          </w:rPrChange>
        </w:rPr>
        <w:t>deliberately assassinated</w:t>
      </w:r>
      <w:commentRangeStart w:id="73"/>
      <w:r w:rsidR="001C32CB" w:rsidRPr="00DF332E">
        <w:rPr>
          <w:rFonts w:cs="Times New Roman"/>
          <w:szCs w:val="24"/>
          <w:lang w:val="en-GB"/>
          <w:rPrChange w:id="74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ins w:id="75" w:author="Katherine Brielmaier" w:date="2023-01-04T14:18:00Z">
        <w:r w:rsidR="006F381D">
          <w:rPr>
            <w:rFonts w:cs="Times New Roman"/>
            <w:szCs w:val="24"/>
            <w:lang w:val="en-GB"/>
          </w:rPr>
          <w:t xml:space="preserve">in a cowardly manner </w:t>
        </w:r>
        <w:commentRangeEnd w:id="73"/>
        <w:r w:rsidR="00445C07">
          <w:rPr>
            <w:rStyle w:val="CommentReference"/>
          </w:rPr>
          <w:commentReference w:id="73"/>
        </w:r>
      </w:ins>
      <w:r w:rsidR="001C32CB" w:rsidRPr="00DF332E">
        <w:rPr>
          <w:rFonts w:cs="Times New Roman"/>
          <w:szCs w:val="24"/>
          <w:lang w:val="en-GB"/>
          <w:rPrChange w:id="76" w:author="Katherine Brielmaier" w:date="2023-01-04T10:18:00Z">
            <w:rPr>
              <w:rFonts w:cs="Times New Roman"/>
              <w:szCs w:val="24"/>
            </w:rPr>
          </w:rPrChange>
        </w:rPr>
        <w:t>while visiting Iraq at the formal request of the Iraqi Government.</w:t>
      </w:r>
      <w:r w:rsidRPr="00DF332E">
        <w:rPr>
          <w:rFonts w:cs="Times New Roman"/>
          <w:szCs w:val="24"/>
          <w:lang w:val="en-GB"/>
          <w:rPrChange w:id="77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r w:rsidR="00834091" w:rsidRPr="00DF332E">
        <w:rPr>
          <w:rFonts w:cs="Times New Roman"/>
          <w:szCs w:val="24"/>
          <w:lang w:val="en-GB"/>
          <w:rPrChange w:id="78" w:author="Katherine Brielmaier" w:date="2023-01-04T10:18:00Z">
            <w:rPr>
              <w:rFonts w:cs="Times New Roman"/>
              <w:szCs w:val="24"/>
            </w:rPr>
          </w:rPrChange>
        </w:rPr>
        <w:t xml:space="preserve">This </w:t>
      </w:r>
      <w:r w:rsidRPr="00DF332E">
        <w:rPr>
          <w:rFonts w:cs="Times New Roman"/>
          <w:szCs w:val="24"/>
          <w:lang w:val="en-GB"/>
          <w:rPrChange w:id="79" w:author="Katherine Brielmaier" w:date="2023-01-04T10:18:00Z">
            <w:rPr>
              <w:rFonts w:cs="Times New Roman"/>
              <w:szCs w:val="24"/>
            </w:rPr>
          </w:rPrChange>
        </w:rPr>
        <w:t>crime</w:t>
      </w:r>
      <w:r w:rsidR="00834091" w:rsidRPr="00DF332E">
        <w:rPr>
          <w:rFonts w:cs="Times New Roman"/>
          <w:szCs w:val="24"/>
          <w:lang w:val="en-GB"/>
          <w:rPrChange w:id="80" w:author="Katherine Brielmaier" w:date="2023-01-04T10:18:00Z">
            <w:rPr>
              <w:rFonts w:cs="Times New Roman"/>
              <w:szCs w:val="24"/>
            </w:rPr>
          </w:rPrChange>
        </w:rPr>
        <w:t xml:space="preserve">, carried out by </w:t>
      </w:r>
      <w:del w:id="81" w:author="Katherine Brielmaier" w:date="2023-01-04T09:29:00Z">
        <w:r w:rsidR="00834091" w:rsidRPr="00DF332E" w:rsidDel="00805508">
          <w:rPr>
            <w:rFonts w:cs="Times New Roman"/>
            <w:szCs w:val="24"/>
            <w:lang w:val="en-GB"/>
            <w:rPrChange w:id="82" w:author="Katherine Brielmaier" w:date="2023-01-04T10:18:00Z">
              <w:rPr>
                <w:rFonts w:cs="Times New Roman"/>
                <w:szCs w:val="24"/>
              </w:rPr>
            </w:rPrChange>
          </w:rPr>
          <w:delText xml:space="preserve">the </w:delText>
        </w:r>
      </w:del>
      <w:r w:rsidR="00834091" w:rsidRPr="00DF332E">
        <w:rPr>
          <w:rFonts w:cs="Times New Roman"/>
          <w:szCs w:val="24"/>
          <w:lang w:val="en-GB"/>
          <w:rPrChange w:id="83" w:author="Katherine Brielmaier" w:date="2023-01-04T10:18:00Z">
            <w:rPr>
              <w:rFonts w:cs="Times New Roman"/>
              <w:szCs w:val="24"/>
            </w:rPr>
          </w:rPrChange>
        </w:rPr>
        <w:t>United States forces on the direct order of the then</w:t>
      </w:r>
      <w:del w:id="84" w:author="Katherine Brielmaier" w:date="2023-01-04T09:29:00Z">
        <w:r w:rsidR="00834091" w:rsidRPr="00DF332E" w:rsidDel="00805508">
          <w:rPr>
            <w:rFonts w:cs="Times New Roman"/>
            <w:szCs w:val="24"/>
            <w:lang w:val="en-GB"/>
            <w:rPrChange w:id="85" w:author="Katherine Brielmaier" w:date="2023-01-04T10:18:00Z">
              <w:rPr>
                <w:rFonts w:cs="Times New Roman"/>
                <w:szCs w:val="24"/>
              </w:rPr>
            </w:rPrChange>
          </w:rPr>
          <w:delText>-</w:delText>
        </w:r>
      </w:del>
      <w:ins w:id="86" w:author="Katherine Brielmaier" w:date="2023-01-04T09:29:00Z">
        <w:r w:rsidR="00805508" w:rsidRPr="00DF332E">
          <w:rPr>
            <w:rFonts w:cs="Times New Roman"/>
            <w:szCs w:val="24"/>
            <w:lang w:val="en-GB"/>
            <w:rPrChange w:id="87" w:author="Katherine Brielmaier" w:date="2023-01-04T10:18:00Z">
              <w:rPr>
                <w:rFonts w:cs="Times New Roman"/>
                <w:szCs w:val="24"/>
              </w:rPr>
            </w:rPrChange>
          </w:rPr>
          <w:t xml:space="preserve"> </w:t>
        </w:r>
      </w:ins>
      <w:r w:rsidR="00834091" w:rsidRPr="00DF332E">
        <w:rPr>
          <w:rFonts w:cs="Times New Roman"/>
          <w:szCs w:val="24"/>
          <w:lang w:val="en-GB"/>
          <w:rPrChange w:id="88" w:author="Katherine Brielmaier" w:date="2023-01-04T10:18:00Z">
            <w:rPr>
              <w:rFonts w:cs="Times New Roman"/>
              <w:szCs w:val="24"/>
            </w:rPr>
          </w:rPrChange>
        </w:rPr>
        <w:t xml:space="preserve">President of that </w:t>
      </w:r>
      <w:del w:id="89" w:author="Katherine Brielmaier" w:date="2023-01-04T09:29:00Z">
        <w:r w:rsidR="00036636" w:rsidRPr="00DF332E" w:rsidDel="00805508">
          <w:rPr>
            <w:rFonts w:cs="Times New Roman"/>
            <w:szCs w:val="24"/>
            <w:lang w:val="en-GB"/>
            <w:rPrChange w:id="90" w:author="Katherine Brielmaier" w:date="2023-01-04T10:18:00Z">
              <w:rPr>
                <w:rFonts w:cs="Times New Roman"/>
                <w:szCs w:val="24"/>
              </w:rPr>
            </w:rPrChange>
          </w:rPr>
          <w:delText>C</w:delText>
        </w:r>
      </w:del>
      <w:ins w:id="91" w:author="Katherine Brielmaier" w:date="2023-01-04T09:29:00Z">
        <w:r w:rsidR="00805508" w:rsidRPr="00DF332E">
          <w:rPr>
            <w:rFonts w:cs="Times New Roman"/>
            <w:szCs w:val="24"/>
            <w:lang w:val="en-GB"/>
            <w:rPrChange w:id="92" w:author="Katherine Brielmaier" w:date="2023-01-04T10:18:00Z">
              <w:rPr>
                <w:rFonts w:cs="Times New Roman"/>
                <w:szCs w:val="24"/>
              </w:rPr>
            </w:rPrChange>
          </w:rPr>
          <w:t>c</w:t>
        </w:r>
      </w:ins>
      <w:r w:rsidR="00834091" w:rsidRPr="00DF332E">
        <w:rPr>
          <w:rFonts w:cs="Times New Roman"/>
          <w:szCs w:val="24"/>
          <w:lang w:val="en-GB"/>
          <w:rPrChange w:id="93" w:author="Katherine Brielmaier" w:date="2023-01-04T10:18:00Z">
            <w:rPr>
              <w:rFonts w:cs="Times New Roman"/>
              <w:szCs w:val="24"/>
            </w:rPr>
          </w:rPrChange>
        </w:rPr>
        <w:t xml:space="preserve">ountry, </w:t>
      </w:r>
      <w:r w:rsidR="00612067" w:rsidRPr="00DF332E">
        <w:rPr>
          <w:rFonts w:cs="Times New Roman"/>
          <w:szCs w:val="24"/>
          <w:lang w:val="en-GB"/>
          <w:rPrChange w:id="94" w:author="Katherine Brielmaier" w:date="2023-01-04T10:18:00Z">
            <w:rPr>
              <w:rFonts w:cs="Times New Roman"/>
              <w:szCs w:val="24"/>
            </w:rPr>
          </w:rPrChange>
        </w:rPr>
        <w:t>constitute</w:t>
      </w:r>
      <w:r w:rsidR="00182710" w:rsidRPr="00DF332E">
        <w:rPr>
          <w:rFonts w:cs="Times New Roman"/>
          <w:szCs w:val="24"/>
          <w:lang w:val="en-GB"/>
          <w:rPrChange w:id="95" w:author="Katherine Brielmaier" w:date="2023-01-04T10:18:00Z">
            <w:rPr>
              <w:rFonts w:cs="Times New Roman"/>
              <w:szCs w:val="24"/>
            </w:rPr>
          </w:rPrChange>
        </w:rPr>
        <w:t>d</w:t>
      </w:r>
      <w:r w:rsidR="00612067" w:rsidRPr="00DF332E">
        <w:rPr>
          <w:rFonts w:cs="Times New Roman"/>
          <w:szCs w:val="24"/>
          <w:lang w:val="en-GB"/>
          <w:rPrChange w:id="96" w:author="Katherine Brielmaier" w:date="2023-01-04T10:18:00Z">
            <w:rPr>
              <w:rFonts w:cs="Times New Roman"/>
              <w:szCs w:val="24"/>
            </w:rPr>
          </w:rPrChange>
        </w:rPr>
        <w:t xml:space="preserve"> an act of terrorism and a </w:t>
      </w:r>
      <w:r w:rsidR="00D2263A" w:rsidRPr="00DF332E">
        <w:rPr>
          <w:rFonts w:cs="Times New Roman"/>
          <w:szCs w:val="24"/>
          <w:lang w:val="en-GB"/>
          <w:rPrChange w:id="97" w:author="Katherine Brielmaier" w:date="2023-01-04T10:18:00Z">
            <w:rPr>
              <w:rFonts w:cs="Times New Roman"/>
              <w:szCs w:val="24"/>
            </w:rPr>
          </w:rPrChange>
        </w:rPr>
        <w:t xml:space="preserve">material </w:t>
      </w:r>
      <w:r w:rsidR="00612067" w:rsidRPr="00DF332E">
        <w:rPr>
          <w:rFonts w:cs="Times New Roman"/>
          <w:szCs w:val="24"/>
          <w:lang w:val="en-GB"/>
          <w:rPrChange w:id="98" w:author="Katherine Brielmaier" w:date="2023-01-04T10:18:00Z">
            <w:rPr>
              <w:rFonts w:cs="Times New Roman"/>
              <w:szCs w:val="24"/>
            </w:rPr>
          </w:rPrChange>
        </w:rPr>
        <w:t xml:space="preserve">breach of the obligations </w:t>
      </w:r>
      <w:r w:rsidR="00D2263A" w:rsidRPr="00DF332E">
        <w:rPr>
          <w:rFonts w:cs="Times New Roman"/>
          <w:szCs w:val="24"/>
          <w:lang w:val="en-GB"/>
          <w:rPrChange w:id="99" w:author="Katherine Brielmaier" w:date="2023-01-04T10:18:00Z">
            <w:rPr>
              <w:rFonts w:cs="Times New Roman"/>
              <w:szCs w:val="24"/>
            </w:rPr>
          </w:rPrChange>
        </w:rPr>
        <w:t xml:space="preserve">of the United States </w:t>
      </w:r>
      <w:r w:rsidR="00612067" w:rsidRPr="00DF332E">
        <w:rPr>
          <w:rFonts w:cs="Times New Roman"/>
          <w:szCs w:val="24"/>
          <w:lang w:val="en-GB"/>
          <w:rPrChange w:id="100" w:author="Katherine Brielmaier" w:date="2023-01-04T10:18:00Z">
            <w:rPr>
              <w:rFonts w:cs="Times New Roman"/>
              <w:szCs w:val="24"/>
            </w:rPr>
          </w:rPrChange>
        </w:rPr>
        <w:t>under international law, entailing its international responsibility.</w:t>
      </w:r>
    </w:p>
    <w:p w14:paraId="2F048E9C" w14:textId="653BD1B1" w:rsidR="00485A4E" w:rsidRPr="00DF332E" w:rsidRDefault="00FE0A47" w:rsidP="00C94596">
      <w:pPr>
        <w:numPr>
          <w:ilvl w:val="0"/>
          <w:numId w:val="7"/>
        </w:numPr>
        <w:spacing w:after="120" w:line="276" w:lineRule="auto"/>
        <w:rPr>
          <w:rFonts w:cs="Times New Roman"/>
          <w:szCs w:val="24"/>
          <w:lang w:val="en-GB"/>
          <w:rPrChange w:id="101" w:author="Katherine Brielmaier" w:date="2023-01-04T10:18:00Z">
            <w:rPr>
              <w:rFonts w:cs="Times New Roman"/>
              <w:szCs w:val="24"/>
            </w:rPr>
          </w:rPrChange>
        </w:rPr>
      </w:pPr>
      <w:r w:rsidRPr="00DF332E">
        <w:rPr>
          <w:rFonts w:cs="Times New Roman"/>
          <w:szCs w:val="24"/>
          <w:lang w:val="en-GB"/>
          <w:rPrChange w:id="102" w:author="Katherine Brielmaier" w:date="2023-01-04T10:18:00Z">
            <w:rPr>
              <w:rFonts w:cs="Times New Roman"/>
              <w:szCs w:val="24"/>
            </w:rPr>
          </w:rPrChange>
        </w:rPr>
        <w:t xml:space="preserve">Furthermore, as stated in our letter dated 3 January 2022 (S/2022/5), the Israeli regime was </w:t>
      </w:r>
      <w:r w:rsidR="00063C8E" w:rsidRPr="00DF332E">
        <w:rPr>
          <w:rFonts w:cs="Times New Roman"/>
          <w:szCs w:val="24"/>
          <w:lang w:val="en-GB"/>
          <w:rPrChange w:id="103" w:author="Katherine Brielmaier" w:date="2023-01-04T10:18:00Z">
            <w:rPr>
              <w:rFonts w:cs="Times New Roman"/>
              <w:szCs w:val="24"/>
            </w:rPr>
          </w:rPrChange>
        </w:rPr>
        <w:t xml:space="preserve">also </w:t>
      </w:r>
      <w:r w:rsidRPr="00DF332E">
        <w:rPr>
          <w:rFonts w:cs="Times New Roman"/>
          <w:szCs w:val="24"/>
          <w:lang w:val="en-GB"/>
          <w:rPrChange w:id="104" w:author="Katherine Brielmaier" w:date="2023-01-04T10:18:00Z">
            <w:rPr>
              <w:rFonts w:cs="Times New Roman"/>
              <w:szCs w:val="24"/>
            </w:rPr>
          </w:rPrChange>
        </w:rPr>
        <w:t xml:space="preserve">involved in such a heinous crime, and its involvement was officially admitted by the former Israeli regime's military intelligence chief, who </w:t>
      </w:r>
      <w:r w:rsidR="00317C0E" w:rsidRPr="00DF332E">
        <w:rPr>
          <w:rFonts w:cs="Times New Roman"/>
          <w:szCs w:val="24"/>
          <w:lang w:val="en-GB"/>
          <w:rPrChange w:id="105" w:author="Katherine Brielmaier" w:date="2023-01-04T10:18:00Z">
            <w:rPr>
              <w:rFonts w:cs="Times New Roman"/>
              <w:szCs w:val="24"/>
            </w:rPr>
          </w:rPrChange>
        </w:rPr>
        <w:t xml:space="preserve">stated that </w:t>
      </w:r>
      <w:commentRangeStart w:id="106"/>
      <w:r w:rsidR="00317C0E" w:rsidRPr="00DF332E">
        <w:rPr>
          <w:rFonts w:cs="Times New Roman"/>
          <w:szCs w:val="24"/>
          <w:lang w:val="en-GB"/>
          <w:rPrChange w:id="107" w:author="Katherine Brielmaier" w:date="2023-01-04T10:18:00Z">
            <w:rPr>
              <w:rFonts w:cs="Times New Roman"/>
              <w:szCs w:val="24"/>
            </w:rPr>
          </w:rPrChange>
        </w:rPr>
        <w:t xml:space="preserve">"Israeli intelligence played a part" in that assassination and described it as "an achievement" </w:t>
      </w:r>
      <w:commentRangeEnd w:id="106"/>
      <w:r w:rsidR="00E67941" w:rsidRPr="00DF332E">
        <w:rPr>
          <w:rStyle w:val="CommentReference"/>
          <w:lang w:val="en-GB"/>
          <w:rPrChange w:id="108" w:author="Katherine Brielmaier" w:date="2023-01-04T10:18:00Z">
            <w:rPr>
              <w:rStyle w:val="CommentReference"/>
            </w:rPr>
          </w:rPrChange>
        </w:rPr>
        <w:commentReference w:id="106"/>
      </w:r>
      <w:r w:rsidR="00317C0E" w:rsidRPr="00DF332E">
        <w:rPr>
          <w:rFonts w:cs="Times New Roman"/>
          <w:szCs w:val="24"/>
          <w:lang w:val="en-GB"/>
          <w:rPrChange w:id="109" w:author="Katherine Brielmaier" w:date="2023-01-04T10:18:00Z">
            <w:rPr>
              <w:rFonts w:cs="Times New Roman"/>
              <w:szCs w:val="24"/>
            </w:rPr>
          </w:rPrChange>
        </w:rPr>
        <w:t>and one of the two significant and important assassinations during his tenure.</w:t>
      </w:r>
      <w:r w:rsidR="00C94596" w:rsidRPr="00DF332E">
        <w:rPr>
          <w:rFonts w:cs="Times New Roman"/>
          <w:szCs w:val="24"/>
          <w:lang w:val="en-GB"/>
          <w:rPrChange w:id="110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r w:rsidR="008C553E" w:rsidRPr="00DF332E">
        <w:rPr>
          <w:rFonts w:cs="Times New Roman"/>
          <w:szCs w:val="24"/>
          <w:lang w:val="en-GB"/>
          <w:rPrChange w:id="111" w:author="Katherine Brielmaier" w:date="2023-01-04T10:18:00Z">
            <w:rPr>
              <w:rFonts w:cs="Times New Roman"/>
              <w:szCs w:val="24"/>
            </w:rPr>
          </w:rPrChange>
        </w:rPr>
        <w:t xml:space="preserve">In </w:t>
      </w:r>
      <w:r w:rsidR="008C553E" w:rsidRPr="00DF332E">
        <w:rPr>
          <w:rFonts w:cs="Times New Roman"/>
          <w:szCs w:val="24"/>
          <w:lang w:val="en-GB"/>
          <w:rPrChange w:id="112" w:author="Katherine Brielmaier" w:date="2023-01-04T10:18:00Z">
            <w:rPr>
              <w:rFonts w:cs="Times New Roman"/>
              <w:szCs w:val="24"/>
            </w:rPr>
          </w:rPrChange>
        </w:rPr>
        <w:lastRenderedPageBreak/>
        <w:t xml:space="preserve">addition, the </w:t>
      </w:r>
      <w:r w:rsidR="00063C8E" w:rsidRPr="00DF332E">
        <w:rPr>
          <w:rFonts w:cs="Times New Roman"/>
          <w:szCs w:val="24"/>
          <w:lang w:val="en-GB"/>
          <w:rPrChange w:id="113" w:author="Katherine Brielmaier" w:date="2023-01-04T10:18:00Z">
            <w:rPr>
              <w:rFonts w:cs="Times New Roman"/>
              <w:szCs w:val="24"/>
            </w:rPr>
          </w:rPrChange>
        </w:rPr>
        <w:t xml:space="preserve">United States </w:t>
      </w:r>
      <w:r w:rsidR="008C553E" w:rsidRPr="00DF332E">
        <w:rPr>
          <w:rFonts w:cs="Times New Roman"/>
          <w:szCs w:val="24"/>
          <w:lang w:val="en-GB"/>
          <w:rPrChange w:id="114" w:author="Katherine Brielmaier" w:date="2023-01-04T10:18:00Z">
            <w:rPr>
              <w:rFonts w:cs="Times New Roman"/>
              <w:szCs w:val="24"/>
            </w:rPr>
          </w:rPrChange>
        </w:rPr>
        <w:t xml:space="preserve">utilized </w:t>
      </w:r>
      <w:r w:rsidR="006517EC" w:rsidRPr="00DF332E">
        <w:rPr>
          <w:rFonts w:cs="Times New Roman"/>
          <w:szCs w:val="24"/>
          <w:lang w:val="en-GB"/>
          <w:rPrChange w:id="115" w:author="Katherine Brielmaier" w:date="2023-01-04T10:18:00Z">
            <w:rPr>
              <w:rFonts w:cs="Times New Roman"/>
              <w:szCs w:val="24"/>
            </w:rPr>
          </w:rPrChange>
        </w:rPr>
        <w:t>its Ramstein Air</w:t>
      </w:r>
      <w:ins w:id="116" w:author="Katherine Brielmaier" w:date="2023-01-04T09:54:00Z">
        <w:r w:rsidR="00916288" w:rsidRPr="00DF332E">
          <w:rPr>
            <w:rFonts w:cs="Times New Roman"/>
            <w:szCs w:val="24"/>
            <w:lang w:val="en-GB"/>
            <w:rPrChange w:id="117" w:author="Katherine Brielmaier" w:date="2023-01-04T10:18:00Z">
              <w:rPr>
                <w:rFonts w:cs="Times New Roman"/>
                <w:szCs w:val="24"/>
              </w:rPr>
            </w:rPrChange>
          </w:rPr>
          <w:t xml:space="preserve"> </w:t>
        </w:r>
      </w:ins>
      <w:del w:id="118" w:author="Katherine Brielmaier" w:date="2023-01-04T09:54:00Z">
        <w:r w:rsidR="006517EC" w:rsidRPr="00DF332E" w:rsidDel="00916288">
          <w:rPr>
            <w:rFonts w:cs="Times New Roman"/>
            <w:szCs w:val="24"/>
            <w:lang w:val="en-GB"/>
            <w:rPrChange w:id="119" w:author="Katherine Brielmaier" w:date="2023-01-04T10:18:00Z">
              <w:rPr>
                <w:rFonts w:cs="Times New Roman"/>
                <w:szCs w:val="24"/>
              </w:rPr>
            </w:rPrChange>
          </w:rPr>
          <w:delText>b</w:delText>
        </w:r>
      </w:del>
      <w:ins w:id="120" w:author="Katherine Brielmaier" w:date="2023-01-04T09:54:00Z">
        <w:r w:rsidR="00916288" w:rsidRPr="00DF332E">
          <w:rPr>
            <w:rFonts w:cs="Times New Roman"/>
            <w:szCs w:val="24"/>
            <w:lang w:val="en-GB"/>
            <w:rPrChange w:id="121" w:author="Katherine Brielmaier" w:date="2023-01-04T10:18:00Z">
              <w:rPr>
                <w:rFonts w:cs="Times New Roman"/>
                <w:szCs w:val="24"/>
              </w:rPr>
            </w:rPrChange>
          </w:rPr>
          <w:t>B</w:t>
        </w:r>
      </w:ins>
      <w:r w:rsidR="006517EC" w:rsidRPr="00DF332E">
        <w:rPr>
          <w:rFonts w:cs="Times New Roman"/>
          <w:szCs w:val="24"/>
          <w:lang w:val="en-GB"/>
          <w:rPrChange w:id="122" w:author="Katherine Brielmaier" w:date="2023-01-04T10:18:00Z">
            <w:rPr>
              <w:rFonts w:cs="Times New Roman"/>
              <w:szCs w:val="24"/>
            </w:rPr>
          </w:rPrChange>
        </w:rPr>
        <w:t xml:space="preserve">ase in Germany </w:t>
      </w:r>
      <w:r w:rsidR="00B91982" w:rsidRPr="00DF332E">
        <w:rPr>
          <w:rFonts w:cs="Times New Roman"/>
          <w:szCs w:val="24"/>
          <w:lang w:val="en-GB"/>
          <w:rPrChange w:id="123" w:author="Katherine Brielmaier" w:date="2023-01-04T10:18:00Z">
            <w:rPr>
              <w:rFonts w:cs="Times New Roman"/>
              <w:szCs w:val="24"/>
            </w:rPr>
          </w:rPrChange>
        </w:rPr>
        <w:t>as well as</w:t>
      </w:r>
      <w:r w:rsidR="006517EC" w:rsidRPr="00DF332E">
        <w:rPr>
          <w:rFonts w:cs="Times New Roman"/>
          <w:szCs w:val="24"/>
          <w:lang w:val="en-GB"/>
          <w:rPrChange w:id="124" w:author="Katherine Brielmaier" w:date="2023-01-04T10:18:00Z">
            <w:rPr>
              <w:rFonts w:cs="Times New Roman"/>
              <w:szCs w:val="24"/>
            </w:rPr>
          </w:rPrChange>
        </w:rPr>
        <w:t xml:space="preserve"> some of its military bases in the region</w:t>
      </w:r>
      <w:r w:rsidR="00B91982" w:rsidRPr="00DF332E">
        <w:rPr>
          <w:rFonts w:cs="Times New Roman"/>
          <w:szCs w:val="24"/>
          <w:lang w:val="en-GB"/>
          <w:rPrChange w:id="125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r w:rsidR="008C553E" w:rsidRPr="00DF332E">
        <w:rPr>
          <w:rFonts w:cs="Times New Roman"/>
          <w:szCs w:val="24"/>
          <w:lang w:val="en-GB"/>
          <w:rPrChange w:id="126" w:author="Katherine Brielmaier" w:date="2023-01-04T10:18:00Z">
            <w:rPr>
              <w:rFonts w:cs="Times New Roman"/>
              <w:szCs w:val="24"/>
            </w:rPr>
          </w:rPrChange>
        </w:rPr>
        <w:t xml:space="preserve">to carry out this terrorist operation. </w:t>
      </w:r>
    </w:p>
    <w:p w14:paraId="5CDFC74B" w14:textId="010E3E25" w:rsidR="00753F50" w:rsidRPr="00DF332E" w:rsidRDefault="00357E36" w:rsidP="00E463E7">
      <w:pPr>
        <w:numPr>
          <w:ilvl w:val="0"/>
          <w:numId w:val="7"/>
        </w:numPr>
        <w:spacing w:after="120" w:line="276" w:lineRule="auto"/>
        <w:rPr>
          <w:rFonts w:cs="Times New Roman"/>
          <w:szCs w:val="24"/>
          <w:lang w:val="en-GB"/>
          <w:rPrChange w:id="127" w:author="Katherine Brielmaier" w:date="2023-01-04T10:18:00Z">
            <w:rPr>
              <w:rFonts w:cs="Times New Roman"/>
              <w:szCs w:val="24"/>
            </w:rPr>
          </w:rPrChange>
        </w:rPr>
      </w:pPr>
      <w:r w:rsidRPr="00DF332E">
        <w:rPr>
          <w:rFonts w:cs="Times New Roman"/>
          <w:szCs w:val="24"/>
          <w:lang w:val="en-GB"/>
          <w:rPrChange w:id="128" w:author="Katherine Brielmaier" w:date="2023-01-04T10:18:00Z">
            <w:rPr>
              <w:rFonts w:cs="Times New Roman"/>
              <w:szCs w:val="24"/>
            </w:rPr>
          </w:rPrChange>
        </w:rPr>
        <w:t>Pursuant to our letters on 3, 7</w:t>
      </w:r>
      <w:del w:id="129" w:author="Katherine Brielmaier" w:date="2023-01-04T09:32:00Z">
        <w:r w:rsidR="006517EC" w:rsidRPr="00DF332E" w:rsidDel="00805508">
          <w:rPr>
            <w:rFonts w:cs="Times New Roman"/>
            <w:szCs w:val="24"/>
            <w:lang w:val="en-GB"/>
            <w:rPrChange w:id="130" w:author="Katherine Brielmaier" w:date="2023-01-04T10:18:00Z">
              <w:rPr>
                <w:rFonts w:cs="Times New Roman"/>
                <w:szCs w:val="24"/>
              </w:rPr>
            </w:rPrChange>
          </w:rPr>
          <w:delText>,</w:delText>
        </w:r>
      </w:del>
      <w:r w:rsidRPr="00DF332E">
        <w:rPr>
          <w:rFonts w:cs="Times New Roman"/>
          <w:szCs w:val="24"/>
          <w:lang w:val="en-GB"/>
          <w:rPrChange w:id="131" w:author="Katherine Brielmaier" w:date="2023-01-04T10:18:00Z">
            <w:rPr>
              <w:rFonts w:cs="Times New Roman"/>
              <w:szCs w:val="24"/>
            </w:rPr>
          </w:rPrChange>
        </w:rPr>
        <w:t xml:space="preserve"> and 29 January 2020 (S/2020/13, S/2020/16</w:t>
      </w:r>
      <w:del w:id="132" w:author="Katherine Brielmaier" w:date="2023-01-04T09:39:00Z">
        <w:r w:rsidR="006517EC" w:rsidRPr="00DF332E" w:rsidDel="00533042">
          <w:rPr>
            <w:rFonts w:cs="Times New Roman"/>
            <w:szCs w:val="24"/>
            <w:lang w:val="en-GB"/>
            <w:rPrChange w:id="133" w:author="Katherine Brielmaier" w:date="2023-01-04T10:18:00Z">
              <w:rPr>
                <w:rFonts w:cs="Times New Roman"/>
                <w:szCs w:val="24"/>
              </w:rPr>
            </w:rPrChange>
          </w:rPr>
          <w:delText>,</w:delText>
        </w:r>
      </w:del>
      <w:r w:rsidR="000D43C9" w:rsidRPr="00DF332E">
        <w:rPr>
          <w:rFonts w:cs="Times New Roman"/>
          <w:szCs w:val="24"/>
          <w:lang w:val="en-GB"/>
          <w:rPrChange w:id="134" w:author="Katherine Brielmaier" w:date="2023-01-04T10:18:00Z">
            <w:rPr>
              <w:rFonts w:cs="Times New Roman"/>
              <w:szCs w:val="24"/>
            </w:rPr>
          </w:rPrChange>
        </w:rPr>
        <w:t xml:space="preserve"> and</w:t>
      </w:r>
      <w:r w:rsidRPr="00DF332E">
        <w:rPr>
          <w:rFonts w:cs="Times New Roman"/>
          <w:szCs w:val="24"/>
          <w:lang w:val="en-GB"/>
          <w:rPrChange w:id="135" w:author="Katherine Brielmaier" w:date="2023-01-04T10:18:00Z">
            <w:rPr>
              <w:rFonts w:cs="Times New Roman"/>
              <w:szCs w:val="24"/>
            </w:rPr>
          </w:rPrChange>
        </w:rPr>
        <w:t xml:space="preserve"> S/2020/81) and 3 January 2022 (S/2022/5), t</w:t>
      </w:r>
      <w:r w:rsidR="008F1530" w:rsidRPr="00DF332E">
        <w:rPr>
          <w:rFonts w:cs="Times New Roman"/>
          <w:szCs w:val="24"/>
          <w:lang w:val="en-GB"/>
          <w:rPrChange w:id="136" w:author="Katherine Brielmaier" w:date="2023-01-04T10:18:00Z">
            <w:rPr>
              <w:rFonts w:cs="Times New Roman"/>
              <w:szCs w:val="24"/>
            </w:rPr>
          </w:rPrChange>
        </w:rPr>
        <w:t xml:space="preserve">he Islamic Republic of </w:t>
      </w:r>
      <w:r w:rsidR="004C7363" w:rsidRPr="00DF332E">
        <w:rPr>
          <w:rFonts w:cs="Times New Roman"/>
          <w:szCs w:val="24"/>
          <w:lang w:val="en-GB"/>
          <w:rPrChange w:id="137" w:author="Katherine Brielmaier" w:date="2023-01-04T10:18:00Z">
            <w:rPr>
              <w:rFonts w:cs="Times New Roman"/>
              <w:szCs w:val="24"/>
            </w:rPr>
          </w:rPrChange>
        </w:rPr>
        <w:t xml:space="preserve">Iran </w:t>
      </w:r>
      <w:r w:rsidR="00E76C35" w:rsidRPr="00DF332E">
        <w:rPr>
          <w:rFonts w:cs="Times New Roman"/>
          <w:szCs w:val="24"/>
          <w:lang w:val="en-GB"/>
          <w:rPrChange w:id="138" w:author="Katherine Brielmaier" w:date="2023-01-04T10:18:00Z">
            <w:rPr>
              <w:rFonts w:cs="Times New Roman"/>
              <w:szCs w:val="24"/>
            </w:rPr>
          </w:rPrChange>
        </w:rPr>
        <w:t xml:space="preserve">reiterates </w:t>
      </w:r>
      <w:r w:rsidR="008F1530" w:rsidRPr="00DF332E">
        <w:rPr>
          <w:rFonts w:cs="Times New Roman"/>
          <w:szCs w:val="24"/>
          <w:lang w:val="en-GB"/>
          <w:rPrChange w:id="139" w:author="Katherine Brielmaier" w:date="2023-01-04T10:18:00Z">
            <w:rPr>
              <w:rFonts w:cs="Times New Roman"/>
              <w:szCs w:val="24"/>
            </w:rPr>
          </w:rPrChange>
        </w:rPr>
        <w:t xml:space="preserve">that </w:t>
      </w:r>
      <w:r w:rsidR="00060531" w:rsidRPr="00DF332E">
        <w:rPr>
          <w:rFonts w:cs="Times New Roman"/>
          <w:szCs w:val="24"/>
          <w:lang w:val="en-GB"/>
          <w:rPrChange w:id="140" w:author="Katherine Brielmaier" w:date="2023-01-04T10:18:00Z">
            <w:rPr>
              <w:rFonts w:cs="Times New Roman"/>
              <w:szCs w:val="24"/>
            </w:rPr>
          </w:rPrChange>
        </w:rPr>
        <w:t xml:space="preserve">all those who </w:t>
      </w:r>
      <w:del w:id="141" w:author="Katherine Brielmaier" w:date="2023-01-04T10:19:00Z">
        <w:r w:rsidR="00060531" w:rsidRPr="00DF332E" w:rsidDel="002B0EBB">
          <w:rPr>
            <w:rFonts w:cs="Times New Roman"/>
            <w:szCs w:val="24"/>
            <w:lang w:val="en-GB"/>
            <w:rPrChange w:id="142" w:author="Katherine Brielmaier" w:date="2023-01-04T10:18:00Z">
              <w:rPr>
                <w:rFonts w:cs="Times New Roman"/>
                <w:szCs w:val="24"/>
              </w:rPr>
            </w:rPrChange>
          </w:rPr>
          <w:delText xml:space="preserve">had </w:delText>
        </w:r>
      </w:del>
      <w:r w:rsidR="00060531" w:rsidRPr="00DF332E">
        <w:rPr>
          <w:rFonts w:cs="Times New Roman"/>
          <w:szCs w:val="24"/>
          <w:lang w:val="en-GB"/>
          <w:rPrChange w:id="143" w:author="Katherine Brielmaier" w:date="2023-01-04T10:18:00Z">
            <w:rPr>
              <w:rFonts w:cs="Times New Roman"/>
              <w:szCs w:val="24"/>
            </w:rPr>
          </w:rPrChange>
        </w:rPr>
        <w:t xml:space="preserve">aided, abetted or otherwise assisted and supported, </w:t>
      </w:r>
      <w:r w:rsidR="00BD4D21" w:rsidRPr="00DF332E">
        <w:rPr>
          <w:rFonts w:cs="Times New Roman"/>
          <w:szCs w:val="24"/>
          <w:lang w:val="en-GB"/>
          <w:rPrChange w:id="144" w:author="Katherine Brielmaier" w:date="2023-01-04T10:18:00Z">
            <w:rPr>
              <w:rFonts w:cs="Times New Roman"/>
              <w:szCs w:val="24"/>
            </w:rPr>
          </w:rPrChange>
        </w:rPr>
        <w:t>whether directly or indirectly, by any means, including the Israeli regime</w:t>
      </w:r>
      <w:r w:rsidR="00E76C35" w:rsidRPr="00DF332E">
        <w:rPr>
          <w:rFonts w:cs="Times New Roman"/>
          <w:szCs w:val="24"/>
          <w:lang w:val="en-GB"/>
          <w:rPrChange w:id="145" w:author="Katherine Brielmaier" w:date="2023-01-04T10:18:00Z">
            <w:rPr>
              <w:rFonts w:cs="Times New Roman"/>
              <w:szCs w:val="24"/>
            </w:rPr>
          </w:rPrChange>
        </w:rPr>
        <w:t xml:space="preserve"> and Germany</w:t>
      </w:r>
      <w:r w:rsidR="00BD4D21" w:rsidRPr="00DF332E">
        <w:rPr>
          <w:rFonts w:cs="Times New Roman"/>
          <w:szCs w:val="24"/>
          <w:lang w:val="en-GB"/>
          <w:rPrChange w:id="146" w:author="Katherine Brielmaier" w:date="2023-01-04T10:18:00Z">
            <w:rPr>
              <w:rFonts w:cs="Times New Roman"/>
              <w:szCs w:val="24"/>
            </w:rPr>
          </w:rPrChange>
        </w:rPr>
        <w:t xml:space="preserve">, are responsible for their </w:t>
      </w:r>
      <w:r w:rsidR="000D43C9" w:rsidRPr="00DF332E">
        <w:rPr>
          <w:rFonts w:cs="Times New Roman"/>
          <w:szCs w:val="24"/>
          <w:lang w:val="en-GB"/>
          <w:rPrChange w:id="147" w:author="Katherine Brielmaier" w:date="2023-01-04T10:18:00Z">
            <w:rPr>
              <w:rFonts w:cs="Times New Roman"/>
              <w:szCs w:val="24"/>
            </w:rPr>
          </w:rPrChange>
        </w:rPr>
        <w:t xml:space="preserve">direct or indirect </w:t>
      </w:r>
      <w:r w:rsidR="00BD4D21" w:rsidRPr="00DF332E">
        <w:rPr>
          <w:rFonts w:cs="Times New Roman"/>
          <w:szCs w:val="24"/>
          <w:lang w:val="en-GB"/>
          <w:rPrChange w:id="148" w:author="Katherine Brielmaier" w:date="2023-01-04T10:18:00Z">
            <w:rPr>
              <w:rFonts w:cs="Times New Roman"/>
              <w:szCs w:val="24"/>
            </w:rPr>
          </w:rPrChange>
        </w:rPr>
        <w:t xml:space="preserve">involvement in </w:t>
      </w:r>
      <w:r w:rsidR="00E76C35" w:rsidRPr="00DF332E">
        <w:rPr>
          <w:rFonts w:cs="Times New Roman"/>
          <w:szCs w:val="24"/>
          <w:lang w:val="en-GB"/>
          <w:rPrChange w:id="149" w:author="Katherine Brielmaier" w:date="2023-01-04T10:18:00Z">
            <w:rPr>
              <w:rFonts w:cs="Times New Roman"/>
              <w:szCs w:val="24"/>
            </w:rPr>
          </w:rPrChange>
        </w:rPr>
        <w:t xml:space="preserve">the conduct of </w:t>
      </w:r>
      <w:r w:rsidR="00BD4D21" w:rsidRPr="00DF332E">
        <w:rPr>
          <w:rFonts w:cs="Times New Roman"/>
          <w:szCs w:val="24"/>
          <w:lang w:val="en-GB"/>
          <w:rPrChange w:id="150" w:author="Katherine Brielmaier" w:date="2023-01-04T10:18:00Z">
            <w:rPr>
              <w:rFonts w:cs="Times New Roman"/>
              <w:szCs w:val="24"/>
            </w:rPr>
          </w:rPrChange>
        </w:rPr>
        <w:t xml:space="preserve">this </w:t>
      </w:r>
      <w:r w:rsidR="00E76C35" w:rsidRPr="00DF332E">
        <w:rPr>
          <w:rFonts w:cs="Times New Roman"/>
          <w:szCs w:val="24"/>
          <w:lang w:val="en-GB"/>
          <w:rPrChange w:id="151" w:author="Katherine Brielmaier" w:date="2023-01-04T10:18:00Z">
            <w:rPr>
              <w:rFonts w:cs="Times New Roman"/>
              <w:szCs w:val="24"/>
            </w:rPr>
          </w:rPrChange>
        </w:rPr>
        <w:t xml:space="preserve">terrorist </w:t>
      </w:r>
      <w:r w:rsidR="00BD4D21" w:rsidRPr="00DF332E">
        <w:rPr>
          <w:rFonts w:cs="Times New Roman"/>
          <w:szCs w:val="24"/>
          <w:lang w:val="en-GB"/>
          <w:rPrChange w:id="152" w:author="Katherine Brielmaier" w:date="2023-01-04T10:18:00Z">
            <w:rPr>
              <w:rFonts w:cs="Times New Roman"/>
              <w:szCs w:val="24"/>
            </w:rPr>
          </w:rPrChange>
        </w:rPr>
        <w:t>crime</w:t>
      </w:r>
      <w:r w:rsidR="00753F50" w:rsidRPr="00DF332E">
        <w:rPr>
          <w:rFonts w:cs="Times New Roman"/>
          <w:szCs w:val="24"/>
          <w:lang w:val="en-GB"/>
          <w:rPrChange w:id="153" w:author="Katherine Brielmaier" w:date="2023-01-04T10:18:00Z">
            <w:rPr>
              <w:rFonts w:cs="Times New Roman"/>
              <w:szCs w:val="24"/>
            </w:rPr>
          </w:rPrChange>
        </w:rPr>
        <w:t xml:space="preserve"> and must accordingly be brought to justice.</w:t>
      </w:r>
    </w:p>
    <w:p w14:paraId="0FED732C" w14:textId="4282937A" w:rsidR="00207A6F" w:rsidRPr="00DF332E" w:rsidRDefault="0093358E" w:rsidP="00DB1CE7">
      <w:pPr>
        <w:numPr>
          <w:ilvl w:val="0"/>
          <w:numId w:val="7"/>
        </w:numPr>
        <w:spacing w:after="120" w:line="276" w:lineRule="auto"/>
        <w:rPr>
          <w:rFonts w:cs="Times New Roman"/>
          <w:szCs w:val="24"/>
          <w:lang w:val="en-GB"/>
          <w:rPrChange w:id="154" w:author="Katherine Brielmaier" w:date="2023-01-04T10:18:00Z">
            <w:rPr>
              <w:rFonts w:cs="Times New Roman"/>
              <w:szCs w:val="24"/>
            </w:rPr>
          </w:rPrChange>
        </w:rPr>
      </w:pPr>
      <w:commentRangeStart w:id="155"/>
      <w:r w:rsidRPr="00DF332E">
        <w:rPr>
          <w:rFonts w:cs="Times New Roman"/>
          <w:szCs w:val="24"/>
          <w:lang w:val="en-GB"/>
          <w:rPrChange w:id="156" w:author="Katherine Brielmaier" w:date="2023-01-04T10:18:00Z">
            <w:rPr>
              <w:rFonts w:cs="Times New Roman"/>
              <w:szCs w:val="24"/>
            </w:rPr>
          </w:rPrChange>
        </w:rPr>
        <w:t xml:space="preserve">Given </w:t>
      </w:r>
      <w:commentRangeEnd w:id="155"/>
      <w:r w:rsidR="00095E47">
        <w:rPr>
          <w:rStyle w:val="CommentReference"/>
        </w:rPr>
        <w:commentReference w:id="155"/>
      </w:r>
      <w:r w:rsidRPr="00DF332E">
        <w:rPr>
          <w:rFonts w:cs="Times New Roman"/>
          <w:szCs w:val="24"/>
          <w:lang w:val="en-GB"/>
          <w:rPrChange w:id="157" w:author="Katherine Brielmaier" w:date="2023-01-04T10:18:00Z">
            <w:rPr>
              <w:rFonts w:cs="Times New Roman"/>
              <w:szCs w:val="24"/>
            </w:rPr>
          </w:rPrChange>
        </w:rPr>
        <w:t xml:space="preserve">the grave consequences of the assassination of Major General </w:t>
      </w:r>
      <w:proofErr w:type="spellStart"/>
      <w:r w:rsidRPr="00DF332E">
        <w:rPr>
          <w:rFonts w:cs="Times New Roman"/>
          <w:szCs w:val="24"/>
          <w:lang w:val="en-GB"/>
          <w:rPrChange w:id="158" w:author="Katherine Brielmaier" w:date="2023-01-04T10:18:00Z">
            <w:rPr>
              <w:rFonts w:cs="Times New Roman"/>
              <w:szCs w:val="24"/>
            </w:rPr>
          </w:rPrChange>
        </w:rPr>
        <w:t>Qasem</w:t>
      </w:r>
      <w:proofErr w:type="spellEnd"/>
      <w:r w:rsidRPr="00DF332E">
        <w:rPr>
          <w:rFonts w:cs="Times New Roman"/>
          <w:szCs w:val="24"/>
          <w:lang w:val="en-GB"/>
          <w:rPrChange w:id="159" w:author="Katherine Brielmaier" w:date="2023-01-04T10:18:00Z">
            <w:rPr>
              <w:rFonts w:cs="Times New Roman"/>
              <w:szCs w:val="24"/>
            </w:rPr>
          </w:rPrChange>
        </w:rPr>
        <w:t xml:space="preserve"> Soleimani </w:t>
      </w:r>
      <w:r w:rsidR="00CC3CA1" w:rsidRPr="00DF332E">
        <w:rPr>
          <w:rFonts w:cs="Times New Roman"/>
          <w:szCs w:val="24"/>
          <w:lang w:val="en-GB"/>
          <w:rPrChange w:id="160" w:author="Katherine Brielmaier" w:date="2023-01-04T10:18:00Z">
            <w:rPr>
              <w:rFonts w:cs="Times New Roman"/>
              <w:szCs w:val="24"/>
            </w:rPr>
          </w:rPrChange>
        </w:rPr>
        <w:t xml:space="preserve">for </w:t>
      </w:r>
      <w:r w:rsidRPr="00DF332E">
        <w:rPr>
          <w:rFonts w:cs="Times New Roman"/>
          <w:szCs w:val="24"/>
          <w:lang w:val="en-GB"/>
          <w:rPrChange w:id="161" w:author="Katherine Brielmaier" w:date="2023-01-04T10:18:00Z">
            <w:rPr>
              <w:rFonts w:cs="Times New Roman"/>
              <w:szCs w:val="24"/>
            </w:rPr>
          </w:rPrChange>
        </w:rPr>
        <w:t>regional and international peace and security,</w:t>
      </w:r>
      <w:r w:rsidR="005408FE" w:rsidRPr="00DF332E">
        <w:rPr>
          <w:rFonts w:cs="Times New Roman"/>
          <w:szCs w:val="24"/>
          <w:lang w:val="en-GB"/>
          <w:rPrChange w:id="162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r w:rsidR="00262D65" w:rsidRPr="00DF332E">
        <w:rPr>
          <w:rFonts w:cs="Times New Roman"/>
          <w:szCs w:val="24"/>
          <w:lang w:val="en-GB"/>
          <w:rPrChange w:id="163" w:author="Katherine Brielmaier" w:date="2023-01-04T10:18:00Z">
            <w:rPr>
              <w:rFonts w:cs="Times New Roman"/>
              <w:szCs w:val="24"/>
            </w:rPr>
          </w:rPrChange>
        </w:rPr>
        <w:t>and despite the Security Council's numerous resolutions recognizing that all acts of terrorism are criminal and unjustifiable and that all perpetrators, organizers, financiers</w:t>
      </w:r>
      <w:del w:id="164" w:author="Katherine Brielmaier" w:date="2023-01-04T09:34:00Z">
        <w:r w:rsidR="006517EC" w:rsidRPr="00DF332E" w:rsidDel="00805508">
          <w:rPr>
            <w:rFonts w:cs="Times New Roman"/>
            <w:szCs w:val="24"/>
            <w:lang w:val="en-GB"/>
            <w:rPrChange w:id="165" w:author="Katherine Brielmaier" w:date="2023-01-04T10:18:00Z">
              <w:rPr>
                <w:rFonts w:cs="Times New Roman"/>
                <w:szCs w:val="24"/>
              </w:rPr>
            </w:rPrChange>
          </w:rPr>
          <w:delText>,</w:delText>
        </w:r>
      </w:del>
      <w:r w:rsidR="00262D65" w:rsidRPr="00DF332E">
        <w:rPr>
          <w:rFonts w:cs="Times New Roman"/>
          <w:szCs w:val="24"/>
          <w:lang w:val="en-GB"/>
          <w:rPrChange w:id="166" w:author="Katherine Brielmaier" w:date="2023-01-04T10:18:00Z">
            <w:rPr>
              <w:rFonts w:cs="Times New Roman"/>
              <w:szCs w:val="24"/>
            </w:rPr>
          </w:rPrChange>
        </w:rPr>
        <w:t xml:space="preserve"> and sponsors of terrorist acts must be brought to justice. </w:t>
      </w:r>
      <w:r w:rsidR="00207A6F" w:rsidRPr="00DF332E">
        <w:rPr>
          <w:rFonts w:cs="Times New Roman"/>
          <w:szCs w:val="24"/>
          <w:lang w:val="en-GB"/>
          <w:rPrChange w:id="167" w:author="Katherine Brielmaier" w:date="2023-01-04T10:18:00Z">
            <w:rPr>
              <w:rFonts w:cs="Times New Roman"/>
              <w:szCs w:val="24"/>
            </w:rPr>
          </w:rPrChange>
        </w:rPr>
        <w:t xml:space="preserve">It is deeply concerning that the United Nations Security Council was prohibited from carrying out its </w:t>
      </w:r>
      <w:r w:rsidR="00BF029C" w:rsidRPr="00DF332E">
        <w:rPr>
          <w:rFonts w:cs="Times New Roman"/>
          <w:szCs w:val="24"/>
          <w:lang w:val="en-GB"/>
          <w:rPrChange w:id="168" w:author="Katherine Brielmaier" w:date="2023-01-04T10:18:00Z">
            <w:rPr>
              <w:rFonts w:cs="Times New Roman"/>
              <w:szCs w:val="24"/>
            </w:rPr>
          </w:rPrChange>
        </w:rPr>
        <w:t xml:space="preserve">pertinent </w:t>
      </w:r>
      <w:r w:rsidR="00CC3CA1" w:rsidRPr="00DF332E">
        <w:rPr>
          <w:rFonts w:cs="Times New Roman"/>
          <w:szCs w:val="24"/>
          <w:lang w:val="en-GB"/>
          <w:rPrChange w:id="169" w:author="Katherine Brielmaier" w:date="2023-01-04T10:18:00Z">
            <w:rPr>
              <w:rFonts w:cs="Times New Roman"/>
              <w:szCs w:val="24"/>
            </w:rPr>
          </w:rPrChange>
        </w:rPr>
        <w:t>duties</w:t>
      </w:r>
      <w:r w:rsidR="00207A6F" w:rsidRPr="00DF332E">
        <w:rPr>
          <w:rFonts w:cs="Times New Roman"/>
          <w:szCs w:val="24"/>
          <w:lang w:val="en-GB"/>
          <w:rPrChange w:id="170" w:author="Katherine Brielmaier" w:date="2023-01-04T10:18:00Z">
            <w:rPr>
              <w:rFonts w:cs="Times New Roman"/>
              <w:szCs w:val="24"/>
            </w:rPr>
          </w:rPrChange>
        </w:rPr>
        <w:t xml:space="preserve"> under the </w:t>
      </w:r>
      <w:del w:id="171" w:author="Katherine Brielmaier" w:date="2023-01-04T09:40:00Z">
        <w:r w:rsidR="00207A6F" w:rsidRPr="00DF332E" w:rsidDel="00533042">
          <w:rPr>
            <w:rFonts w:cs="Times New Roman"/>
            <w:szCs w:val="24"/>
            <w:lang w:val="en-GB"/>
            <w:rPrChange w:id="172" w:author="Katherine Brielmaier" w:date="2023-01-04T10:18:00Z">
              <w:rPr>
                <w:rFonts w:cs="Times New Roman"/>
                <w:szCs w:val="24"/>
              </w:rPr>
            </w:rPrChange>
          </w:rPr>
          <w:delText xml:space="preserve">United Nations </w:delText>
        </w:r>
      </w:del>
      <w:r w:rsidR="00207A6F" w:rsidRPr="00DF332E">
        <w:rPr>
          <w:rFonts w:cs="Times New Roman"/>
          <w:szCs w:val="24"/>
          <w:lang w:val="en-GB"/>
          <w:rPrChange w:id="173" w:author="Katherine Brielmaier" w:date="2023-01-04T10:18:00Z">
            <w:rPr>
              <w:rFonts w:cs="Times New Roman"/>
              <w:szCs w:val="24"/>
            </w:rPr>
          </w:rPrChange>
        </w:rPr>
        <w:t>Charter</w:t>
      </w:r>
      <w:ins w:id="174" w:author="Katherine Brielmaier" w:date="2023-01-04T09:41:00Z">
        <w:r w:rsidR="00533042" w:rsidRPr="00DF332E">
          <w:rPr>
            <w:rFonts w:cs="Times New Roman"/>
            <w:szCs w:val="24"/>
            <w:lang w:val="en-GB"/>
            <w:rPrChange w:id="175" w:author="Katherine Brielmaier" w:date="2023-01-04T10:18:00Z">
              <w:rPr>
                <w:rFonts w:cs="Times New Roman"/>
                <w:szCs w:val="24"/>
              </w:rPr>
            </w:rPrChange>
          </w:rPr>
          <w:t xml:space="preserve"> of the United Nations</w:t>
        </w:r>
      </w:ins>
      <w:r w:rsidR="00207A6F" w:rsidRPr="00DF332E">
        <w:rPr>
          <w:rFonts w:cs="Times New Roman"/>
          <w:szCs w:val="24"/>
          <w:lang w:val="en-GB"/>
          <w:rPrChange w:id="176" w:author="Katherine Brielmaier" w:date="2023-01-04T10:18:00Z">
            <w:rPr>
              <w:rFonts w:cs="Times New Roman"/>
              <w:szCs w:val="24"/>
            </w:rPr>
          </w:rPrChange>
        </w:rPr>
        <w:t xml:space="preserve"> by the perpetrator, the United States. Inaction by the Security Council will only erode its already </w:t>
      </w:r>
      <w:r w:rsidR="00CC3CA1" w:rsidRPr="00DF332E">
        <w:rPr>
          <w:rFonts w:cs="Times New Roman"/>
          <w:szCs w:val="24"/>
          <w:lang w:val="en-GB"/>
          <w:rPrChange w:id="177" w:author="Katherine Brielmaier" w:date="2023-01-04T10:18:00Z">
            <w:rPr>
              <w:rFonts w:cs="Times New Roman"/>
              <w:szCs w:val="24"/>
            </w:rPr>
          </w:rPrChange>
        </w:rPr>
        <w:t xml:space="preserve">damaged </w:t>
      </w:r>
      <w:r w:rsidR="00207A6F" w:rsidRPr="00DF332E">
        <w:rPr>
          <w:rFonts w:cs="Times New Roman"/>
          <w:szCs w:val="24"/>
          <w:lang w:val="en-GB"/>
          <w:rPrChange w:id="178" w:author="Katherine Brielmaier" w:date="2023-01-04T10:18:00Z">
            <w:rPr>
              <w:rFonts w:cs="Times New Roman"/>
              <w:szCs w:val="24"/>
            </w:rPr>
          </w:rPrChange>
        </w:rPr>
        <w:t>credibility and authority.</w:t>
      </w:r>
    </w:p>
    <w:p w14:paraId="23681A2E" w14:textId="5D4CFF4B" w:rsidR="002B009C" w:rsidRPr="00DF332E" w:rsidRDefault="00D8250E" w:rsidP="00DB1CE7">
      <w:pPr>
        <w:numPr>
          <w:ilvl w:val="0"/>
          <w:numId w:val="7"/>
        </w:numPr>
        <w:spacing w:after="120" w:line="276" w:lineRule="auto"/>
        <w:rPr>
          <w:rFonts w:cs="Times New Roman"/>
          <w:szCs w:val="24"/>
          <w:lang w:val="en-GB"/>
          <w:rPrChange w:id="179" w:author="Katherine Brielmaier" w:date="2023-01-04T10:18:00Z">
            <w:rPr>
              <w:rFonts w:cs="Times New Roman"/>
              <w:szCs w:val="24"/>
            </w:rPr>
          </w:rPrChange>
        </w:rPr>
      </w:pPr>
      <w:r w:rsidRPr="00DF332E">
        <w:rPr>
          <w:rFonts w:cs="Times New Roman"/>
          <w:szCs w:val="24"/>
          <w:lang w:val="en-GB"/>
          <w:rPrChange w:id="180" w:author="Katherine Brielmaier" w:date="2023-01-04T10:18:00Z">
            <w:rPr>
              <w:rFonts w:cs="Times New Roman"/>
              <w:szCs w:val="24"/>
            </w:rPr>
          </w:rPrChange>
        </w:rPr>
        <w:t xml:space="preserve">It is worth mentioning that </w:t>
      </w:r>
      <w:r w:rsidR="00396D15" w:rsidRPr="00DF332E">
        <w:rPr>
          <w:rFonts w:cs="Times New Roman"/>
          <w:szCs w:val="24"/>
          <w:lang w:val="en-GB"/>
          <w:rPrChange w:id="181" w:author="Katherine Brielmaier" w:date="2023-01-04T10:18:00Z">
            <w:rPr>
              <w:rFonts w:cs="Times New Roman"/>
              <w:szCs w:val="24"/>
            </w:rPr>
          </w:rPrChange>
        </w:rPr>
        <w:t xml:space="preserve">Major General </w:t>
      </w:r>
      <w:proofErr w:type="spellStart"/>
      <w:r w:rsidR="00396D15" w:rsidRPr="00DF332E">
        <w:rPr>
          <w:rFonts w:cs="Times New Roman"/>
          <w:szCs w:val="24"/>
          <w:lang w:val="en-GB"/>
          <w:rPrChange w:id="182" w:author="Katherine Brielmaier" w:date="2023-01-04T10:18:00Z">
            <w:rPr>
              <w:rFonts w:cs="Times New Roman"/>
              <w:szCs w:val="24"/>
            </w:rPr>
          </w:rPrChange>
        </w:rPr>
        <w:t>Qasem</w:t>
      </w:r>
      <w:proofErr w:type="spellEnd"/>
      <w:r w:rsidR="00396D15" w:rsidRPr="00DF332E">
        <w:rPr>
          <w:rFonts w:cs="Times New Roman"/>
          <w:szCs w:val="24"/>
          <w:lang w:val="en-GB"/>
          <w:rPrChange w:id="183" w:author="Katherine Brielmaier" w:date="2023-01-04T10:18:00Z">
            <w:rPr>
              <w:rFonts w:cs="Times New Roman"/>
              <w:szCs w:val="24"/>
            </w:rPr>
          </w:rPrChange>
        </w:rPr>
        <w:t xml:space="preserve"> Soleimani played a </w:t>
      </w:r>
      <w:r w:rsidR="005408FE" w:rsidRPr="00DF332E">
        <w:rPr>
          <w:rFonts w:cs="Times New Roman"/>
          <w:szCs w:val="24"/>
          <w:lang w:val="en-GB"/>
          <w:rPrChange w:id="184" w:author="Katherine Brielmaier" w:date="2023-01-04T10:18:00Z">
            <w:rPr>
              <w:rFonts w:cs="Times New Roman"/>
              <w:szCs w:val="24"/>
            </w:rPr>
          </w:rPrChange>
        </w:rPr>
        <w:t xml:space="preserve">prominent </w:t>
      </w:r>
      <w:r w:rsidR="00396D15" w:rsidRPr="00DF332E">
        <w:rPr>
          <w:rFonts w:cs="Times New Roman"/>
          <w:szCs w:val="24"/>
          <w:lang w:val="en-GB"/>
          <w:rPrChange w:id="185" w:author="Katherine Brielmaier" w:date="2023-01-04T10:18:00Z">
            <w:rPr>
              <w:rFonts w:cs="Times New Roman"/>
              <w:szCs w:val="24"/>
            </w:rPr>
          </w:rPrChange>
        </w:rPr>
        <w:t xml:space="preserve">role in assisting the peoples and </w:t>
      </w:r>
      <w:del w:id="186" w:author="Katherine Brielmaier" w:date="2023-01-04T09:42:00Z">
        <w:r w:rsidR="00396D15" w:rsidRPr="00DF332E" w:rsidDel="00533042">
          <w:rPr>
            <w:rFonts w:cs="Times New Roman"/>
            <w:szCs w:val="24"/>
            <w:lang w:val="en-GB"/>
            <w:rPrChange w:id="187" w:author="Katherine Brielmaier" w:date="2023-01-04T10:18:00Z">
              <w:rPr>
                <w:rFonts w:cs="Times New Roman"/>
                <w:szCs w:val="24"/>
              </w:rPr>
            </w:rPrChange>
          </w:rPr>
          <w:delText>g</w:delText>
        </w:r>
      </w:del>
      <w:ins w:id="188" w:author="Katherine Brielmaier" w:date="2023-01-04T09:42:00Z">
        <w:r w:rsidR="00533042" w:rsidRPr="00DF332E">
          <w:rPr>
            <w:rFonts w:cs="Times New Roman"/>
            <w:szCs w:val="24"/>
            <w:lang w:val="en-GB"/>
            <w:rPrChange w:id="189" w:author="Katherine Brielmaier" w:date="2023-01-04T10:18:00Z">
              <w:rPr>
                <w:rFonts w:cs="Times New Roman"/>
                <w:szCs w:val="24"/>
              </w:rPr>
            </w:rPrChange>
          </w:rPr>
          <w:t>G</w:t>
        </w:r>
      </w:ins>
      <w:r w:rsidR="00396D15" w:rsidRPr="00DF332E">
        <w:rPr>
          <w:rFonts w:cs="Times New Roman"/>
          <w:szCs w:val="24"/>
          <w:lang w:val="en-GB"/>
          <w:rPrChange w:id="190" w:author="Katherine Brielmaier" w:date="2023-01-04T10:18:00Z">
            <w:rPr>
              <w:rFonts w:cs="Times New Roman"/>
              <w:szCs w:val="24"/>
            </w:rPr>
          </w:rPrChange>
        </w:rPr>
        <w:t>overnments of regional countries</w:t>
      </w:r>
      <w:r w:rsidR="00036636" w:rsidRPr="00DF332E">
        <w:rPr>
          <w:rFonts w:cs="Times New Roman"/>
          <w:szCs w:val="24"/>
          <w:lang w:val="en-GB"/>
          <w:rPrChange w:id="191" w:author="Katherine Brielmaier" w:date="2023-01-04T10:18:00Z">
            <w:rPr>
              <w:rFonts w:cs="Times New Roman"/>
              <w:szCs w:val="24"/>
            </w:rPr>
          </w:rPrChange>
        </w:rPr>
        <w:t>,</w:t>
      </w:r>
      <w:r w:rsidR="00756CC6" w:rsidRPr="00DF332E">
        <w:rPr>
          <w:rFonts w:cs="Times New Roman"/>
          <w:szCs w:val="24"/>
          <w:lang w:val="en-GB"/>
          <w:rPrChange w:id="192" w:author="Katherine Brielmaier" w:date="2023-01-04T10:18:00Z">
            <w:rPr>
              <w:rFonts w:cs="Times New Roman"/>
              <w:szCs w:val="24"/>
            </w:rPr>
          </w:rPrChange>
        </w:rPr>
        <w:t xml:space="preserve"> including </w:t>
      </w:r>
      <w:r w:rsidR="00FD119F" w:rsidRPr="00DF332E">
        <w:rPr>
          <w:rFonts w:cs="Times New Roman"/>
          <w:szCs w:val="24"/>
          <w:lang w:val="en-GB"/>
          <w:rPrChange w:id="193" w:author="Katherine Brielmaier" w:date="2023-01-04T10:18:00Z">
            <w:rPr>
              <w:rFonts w:cs="Times New Roman"/>
              <w:szCs w:val="24"/>
            </w:rPr>
          </w:rPrChange>
        </w:rPr>
        <w:t xml:space="preserve">the </w:t>
      </w:r>
      <w:r w:rsidR="00683F2E" w:rsidRPr="00DF332E">
        <w:rPr>
          <w:rFonts w:cs="Times New Roman"/>
          <w:szCs w:val="24"/>
          <w:lang w:val="en-GB"/>
          <w:rPrChange w:id="194" w:author="Katherine Brielmaier" w:date="2023-01-04T10:18:00Z">
            <w:rPr>
              <w:rFonts w:cs="Times New Roman"/>
              <w:szCs w:val="24"/>
            </w:rPr>
          </w:rPrChange>
        </w:rPr>
        <w:t xml:space="preserve">Syrian </w:t>
      </w:r>
      <w:r w:rsidR="00756CC6" w:rsidRPr="00DF332E">
        <w:rPr>
          <w:rFonts w:cs="Times New Roman"/>
          <w:szCs w:val="24"/>
          <w:lang w:val="en-GB"/>
          <w:rPrChange w:id="195" w:author="Katherine Brielmaier" w:date="2023-01-04T10:18:00Z">
            <w:rPr>
              <w:rFonts w:cs="Times New Roman"/>
              <w:szCs w:val="24"/>
            </w:rPr>
          </w:rPrChange>
        </w:rPr>
        <w:t xml:space="preserve">Arab </w:t>
      </w:r>
      <w:r w:rsidR="007B2E4C" w:rsidRPr="00DF332E">
        <w:rPr>
          <w:rFonts w:cs="Times New Roman"/>
          <w:szCs w:val="24"/>
          <w:lang w:val="en-GB"/>
          <w:rPrChange w:id="196" w:author="Katherine Brielmaier" w:date="2023-01-04T10:18:00Z">
            <w:rPr>
              <w:rFonts w:cs="Times New Roman"/>
              <w:szCs w:val="24"/>
            </w:rPr>
          </w:rPrChange>
        </w:rPr>
        <w:t xml:space="preserve">Republic </w:t>
      </w:r>
      <w:r w:rsidR="00756CC6" w:rsidRPr="00DF332E">
        <w:rPr>
          <w:rFonts w:cs="Times New Roman"/>
          <w:szCs w:val="24"/>
          <w:lang w:val="en-GB"/>
          <w:rPrChange w:id="197" w:author="Katherine Brielmaier" w:date="2023-01-04T10:18:00Z">
            <w:rPr>
              <w:rFonts w:cs="Times New Roman"/>
              <w:szCs w:val="24"/>
            </w:rPr>
          </w:rPrChange>
        </w:rPr>
        <w:t xml:space="preserve">and </w:t>
      </w:r>
      <w:r w:rsidR="00FD119F" w:rsidRPr="00DF332E">
        <w:rPr>
          <w:rFonts w:cs="Times New Roman"/>
          <w:szCs w:val="24"/>
          <w:lang w:val="en-GB"/>
          <w:rPrChange w:id="198" w:author="Katherine Brielmaier" w:date="2023-01-04T10:18:00Z">
            <w:rPr>
              <w:rFonts w:cs="Times New Roman"/>
              <w:szCs w:val="24"/>
            </w:rPr>
          </w:rPrChange>
        </w:rPr>
        <w:t xml:space="preserve">the </w:t>
      </w:r>
      <w:r w:rsidR="00756CC6" w:rsidRPr="00DF332E">
        <w:rPr>
          <w:rFonts w:cs="Times New Roman"/>
          <w:szCs w:val="24"/>
          <w:lang w:val="en-GB"/>
          <w:rPrChange w:id="199" w:author="Katherine Brielmaier" w:date="2023-01-04T10:18:00Z">
            <w:rPr>
              <w:rFonts w:cs="Times New Roman"/>
              <w:szCs w:val="24"/>
            </w:rPr>
          </w:rPrChange>
        </w:rPr>
        <w:t>Republic of Iraq</w:t>
      </w:r>
      <w:r w:rsidR="00396D15" w:rsidRPr="00DF332E">
        <w:rPr>
          <w:rFonts w:cs="Times New Roman"/>
          <w:szCs w:val="24"/>
          <w:lang w:val="en-GB"/>
          <w:rPrChange w:id="200" w:author="Katherine Brielmaier" w:date="2023-01-04T10:18:00Z">
            <w:rPr>
              <w:rFonts w:cs="Times New Roman"/>
              <w:szCs w:val="24"/>
            </w:rPr>
          </w:rPrChange>
        </w:rPr>
        <w:t xml:space="preserve">, at their </w:t>
      </w:r>
      <w:r w:rsidR="002B14F9" w:rsidRPr="00DF332E">
        <w:rPr>
          <w:rFonts w:cs="Times New Roman"/>
          <w:szCs w:val="24"/>
          <w:lang w:val="en-GB"/>
          <w:rPrChange w:id="201" w:author="Katherine Brielmaier" w:date="2023-01-04T10:18:00Z">
            <w:rPr>
              <w:rFonts w:cs="Times New Roman"/>
              <w:szCs w:val="24"/>
            </w:rPr>
          </w:rPrChange>
        </w:rPr>
        <w:t>request</w:t>
      </w:r>
      <w:r w:rsidR="00396D15" w:rsidRPr="00DF332E">
        <w:rPr>
          <w:rFonts w:cs="Times New Roman"/>
          <w:szCs w:val="24"/>
          <w:lang w:val="en-GB"/>
          <w:rPrChange w:id="202" w:author="Katherine Brielmaier" w:date="2023-01-04T10:18:00Z">
            <w:rPr>
              <w:rFonts w:cs="Times New Roman"/>
              <w:szCs w:val="24"/>
            </w:rPr>
          </w:rPrChange>
        </w:rPr>
        <w:t xml:space="preserve"> in </w:t>
      </w:r>
      <w:r w:rsidR="00683F2E" w:rsidRPr="00DF332E">
        <w:rPr>
          <w:rFonts w:cs="Times New Roman"/>
          <w:szCs w:val="24"/>
          <w:lang w:val="en-GB"/>
          <w:rPrChange w:id="203" w:author="Katherine Brielmaier" w:date="2023-01-04T10:18:00Z">
            <w:rPr>
              <w:rFonts w:cs="Times New Roman"/>
              <w:szCs w:val="24"/>
            </w:rPr>
          </w:rPrChange>
        </w:rPr>
        <w:t>their fight against terrorist groups.</w:t>
      </w:r>
      <w:r w:rsidR="00990C83" w:rsidRPr="00DF332E">
        <w:rPr>
          <w:rFonts w:cs="Times New Roman"/>
          <w:szCs w:val="24"/>
          <w:lang w:val="en-GB"/>
          <w:rPrChange w:id="204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r w:rsidR="00683F2E" w:rsidRPr="00DF332E">
        <w:rPr>
          <w:rFonts w:cs="Times New Roman"/>
          <w:szCs w:val="24"/>
          <w:lang w:val="en-GB"/>
          <w:rPrChange w:id="205" w:author="Katherine Brielmaier" w:date="2023-01-04T10:18:00Z">
            <w:rPr>
              <w:rFonts w:cs="Times New Roman"/>
              <w:szCs w:val="24"/>
            </w:rPr>
          </w:rPrChange>
        </w:rPr>
        <w:t xml:space="preserve">His </w:t>
      </w:r>
      <w:r w:rsidR="00487C1F" w:rsidRPr="00DF332E">
        <w:rPr>
          <w:rFonts w:cs="Times New Roman"/>
          <w:szCs w:val="24"/>
          <w:lang w:val="en-GB"/>
          <w:rPrChange w:id="206" w:author="Katherine Brielmaier" w:date="2023-01-04T10:18:00Z">
            <w:rPr>
              <w:rFonts w:cs="Times New Roman"/>
              <w:szCs w:val="24"/>
            </w:rPr>
          </w:rPrChange>
        </w:rPr>
        <w:t>sacrifices</w:t>
      </w:r>
      <w:r w:rsidR="007B2E4C" w:rsidRPr="00DF332E">
        <w:rPr>
          <w:rFonts w:cs="Times New Roman"/>
          <w:szCs w:val="24"/>
          <w:lang w:val="en-GB"/>
          <w:rPrChange w:id="207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r w:rsidR="00445FCA" w:rsidRPr="00DF332E">
        <w:rPr>
          <w:rFonts w:cs="Times New Roman"/>
          <w:szCs w:val="24"/>
          <w:lang w:val="en-GB"/>
          <w:rPrChange w:id="208" w:author="Katherine Brielmaier" w:date="2023-01-04T10:18:00Z">
            <w:rPr>
              <w:rFonts w:cs="Times New Roman"/>
              <w:szCs w:val="24"/>
            </w:rPr>
          </w:rPrChange>
        </w:rPr>
        <w:t>were</w:t>
      </w:r>
      <w:r w:rsidR="00396D15" w:rsidRPr="00DF332E">
        <w:rPr>
          <w:rFonts w:cs="Times New Roman"/>
          <w:szCs w:val="24"/>
          <w:lang w:val="en-GB"/>
          <w:rPrChange w:id="209" w:author="Katherine Brielmaier" w:date="2023-01-04T10:18:00Z">
            <w:rPr>
              <w:rFonts w:cs="Times New Roman"/>
              <w:szCs w:val="24"/>
            </w:rPr>
          </w:rPrChange>
        </w:rPr>
        <w:t xml:space="preserve"> widely and repeatedly acknowledged by </w:t>
      </w:r>
      <w:r w:rsidR="00E76C35" w:rsidRPr="00DF332E">
        <w:rPr>
          <w:rFonts w:cs="Times New Roman"/>
          <w:szCs w:val="24"/>
          <w:lang w:val="en-GB"/>
          <w:rPrChange w:id="210" w:author="Katherine Brielmaier" w:date="2023-01-04T10:18:00Z">
            <w:rPr>
              <w:rFonts w:cs="Times New Roman"/>
              <w:szCs w:val="24"/>
            </w:rPr>
          </w:rPrChange>
        </w:rPr>
        <w:t xml:space="preserve">the peoples and </w:t>
      </w:r>
      <w:r w:rsidR="00396D15" w:rsidRPr="00DF332E">
        <w:rPr>
          <w:rFonts w:cs="Times New Roman"/>
          <w:szCs w:val="24"/>
          <w:lang w:val="en-GB"/>
          <w:rPrChange w:id="211" w:author="Katherine Brielmaier" w:date="2023-01-04T10:18:00Z">
            <w:rPr>
              <w:rFonts w:cs="Times New Roman"/>
              <w:szCs w:val="24"/>
            </w:rPr>
          </w:rPrChange>
        </w:rPr>
        <w:t xml:space="preserve">authorities </w:t>
      </w:r>
      <w:r w:rsidR="00E76C35" w:rsidRPr="00DF332E">
        <w:rPr>
          <w:rFonts w:cs="Times New Roman"/>
          <w:szCs w:val="24"/>
          <w:lang w:val="en-GB"/>
          <w:rPrChange w:id="212" w:author="Katherine Brielmaier" w:date="2023-01-04T10:18:00Z">
            <w:rPr>
              <w:rFonts w:cs="Times New Roman"/>
              <w:szCs w:val="24"/>
            </w:rPr>
          </w:rPrChange>
        </w:rPr>
        <w:t xml:space="preserve">of </w:t>
      </w:r>
      <w:r w:rsidR="00396D15" w:rsidRPr="00DF332E">
        <w:rPr>
          <w:rFonts w:cs="Times New Roman"/>
          <w:szCs w:val="24"/>
          <w:lang w:val="en-GB"/>
          <w:rPrChange w:id="213" w:author="Katherine Brielmaier" w:date="2023-01-04T10:18:00Z">
            <w:rPr>
              <w:rFonts w:cs="Times New Roman"/>
              <w:szCs w:val="24"/>
            </w:rPr>
          </w:rPrChange>
        </w:rPr>
        <w:t>the respective countries</w:t>
      </w:r>
      <w:r w:rsidR="00BD4D21" w:rsidRPr="00DF332E">
        <w:rPr>
          <w:rFonts w:cs="Times New Roman"/>
          <w:szCs w:val="24"/>
          <w:lang w:val="en-GB"/>
          <w:rPrChange w:id="214" w:author="Katherine Brielmaier" w:date="2023-01-04T10:18:00Z">
            <w:rPr>
              <w:rFonts w:cs="Times New Roman"/>
              <w:szCs w:val="24"/>
            </w:rPr>
          </w:rPrChange>
        </w:rPr>
        <w:t xml:space="preserve">, earning him the titles of Hero of the Fight </w:t>
      </w:r>
      <w:del w:id="215" w:author="Katherine Brielmaier" w:date="2023-01-04T09:41:00Z">
        <w:r w:rsidR="00BD4D21" w:rsidRPr="00DF332E" w:rsidDel="00533042">
          <w:rPr>
            <w:rFonts w:cs="Times New Roman"/>
            <w:szCs w:val="24"/>
            <w:lang w:val="en-GB"/>
            <w:rPrChange w:id="216" w:author="Katherine Brielmaier" w:date="2023-01-04T10:18:00Z">
              <w:rPr>
                <w:rFonts w:cs="Times New Roman"/>
                <w:szCs w:val="24"/>
              </w:rPr>
            </w:rPrChange>
          </w:rPr>
          <w:delText>A</w:delText>
        </w:r>
      </w:del>
      <w:ins w:id="217" w:author="Katherine Brielmaier" w:date="2023-01-04T09:41:00Z">
        <w:r w:rsidR="00533042" w:rsidRPr="00DF332E">
          <w:rPr>
            <w:rFonts w:cs="Times New Roman"/>
            <w:szCs w:val="24"/>
            <w:lang w:val="en-GB"/>
            <w:rPrChange w:id="218" w:author="Katherine Brielmaier" w:date="2023-01-04T10:18:00Z">
              <w:rPr>
                <w:rFonts w:cs="Times New Roman"/>
                <w:szCs w:val="24"/>
              </w:rPr>
            </w:rPrChange>
          </w:rPr>
          <w:t>a</w:t>
        </w:r>
      </w:ins>
      <w:r w:rsidR="00BD4D21" w:rsidRPr="00DF332E">
        <w:rPr>
          <w:rFonts w:cs="Times New Roman"/>
          <w:szCs w:val="24"/>
          <w:lang w:val="en-GB"/>
          <w:rPrChange w:id="219" w:author="Katherine Brielmaier" w:date="2023-01-04T10:18:00Z">
            <w:rPr>
              <w:rFonts w:cs="Times New Roman"/>
              <w:szCs w:val="24"/>
            </w:rPr>
          </w:rPrChange>
        </w:rPr>
        <w:t xml:space="preserve">gainst Terrorism and General of Peace. </w:t>
      </w:r>
      <w:r w:rsidR="00E76C35" w:rsidRPr="00DF332E">
        <w:rPr>
          <w:rFonts w:cs="Times New Roman"/>
          <w:szCs w:val="24"/>
          <w:lang w:val="en-GB"/>
          <w:rPrChange w:id="220" w:author="Katherine Brielmaier" w:date="2023-01-04T10:18:00Z">
            <w:rPr>
              <w:rFonts w:cs="Times New Roman"/>
              <w:szCs w:val="24"/>
            </w:rPr>
          </w:rPrChange>
        </w:rPr>
        <w:t xml:space="preserve">His </w:t>
      </w:r>
      <w:r w:rsidR="0001438A" w:rsidRPr="00DF332E">
        <w:rPr>
          <w:rFonts w:cs="Times New Roman"/>
          <w:szCs w:val="24"/>
          <w:lang w:val="en-GB"/>
          <w:rPrChange w:id="221" w:author="Katherine Brielmaier" w:date="2023-01-04T10:18:00Z">
            <w:rPr>
              <w:rFonts w:cs="Times New Roman"/>
              <w:szCs w:val="24"/>
            </w:rPr>
          </w:rPrChange>
        </w:rPr>
        <w:t xml:space="preserve">assassination </w:t>
      </w:r>
      <w:del w:id="222" w:author="Katherine Brielmaier" w:date="2023-01-04T09:41:00Z">
        <w:r w:rsidR="00E76C35" w:rsidRPr="00DF332E" w:rsidDel="00533042">
          <w:rPr>
            <w:rFonts w:cs="Times New Roman"/>
            <w:szCs w:val="24"/>
            <w:lang w:val="en-GB"/>
            <w:rPrChange w:id="223" w:author="Katherine Brielmaier" w:date="2023-01-04T10:18:00Z">
              <w:rPr>
                <w:rFonts w:cs="Times New Roman"/>
                <w:szCs w:val="24"/>
              </w:rPr>
            </w:rPrChange>
          </w:rPr>
          <w:delText xml:space="preserve">had </w:delText>
        </w:r>
      </w:del>
      <w:r w:rsidR="00E76C35" w:rsidRPr="00DF332E">
        <w:rPr>
          <w:rFonts w:cs="Times New Roman"/>
          <w:szCs w:val="24"/>
          <w:lang w:val="en-GB"/>
          <w:rPrChange w:id="224" w:author="Katherine Brielmaier" w:date="2023-01-04T10:18:00Z">
            <w:rPr>
              <w:rFonts w:cs="Times New Roman"/>
              <w:szCs w:val="24"/>
            </w:rPr>
          </w:rPrChange>
        </w:rPr>
        <w:t xml:space="preserve">served the </w:t>
      </w:r>
      <w:r w:rsidR="0001438A" w:rsidRPr="00DF332E">
        <w:rPr>
          <w:rFonts w:cs="Times New Roman"/>
          <w:szCs w:val="24"/>
          <w:lang w:val="en-GB"/>
          <w:rPrChange w:id="225" w:author="Katherine Brielmaier" w:date="2023-01-04T10:18:00Z">
            <w:rPr>
              <w:rFonts w:cs="Times New Roman"/>
              <w:szCs w:val="24"/>
            </w:rPr>
          </w:rPrChange>
        </w:rPr>
        <w:t xml:space="preserve">common </w:t>
      </w:r>
      <w:r w:rsidR="00E76C35" w:rsidRPr="00DF332E">
        <w:rPr>
          <w:rFonts w:cs="Times New Roman"/>
          <w:szCs w:val="24"/>
          <w:lang w:val="en-GB"/>
          <w:rPrChange w:id="226" w:author="Katherine Brielmaier" w:date="2023-01-04T10:18:00Z">
            <w:rPr>
              <w:rFonts w:cs="Times New Roman"/>
              <w:szCs w:val="24"/>
            </w:rPr>
          </w:rPrChange>
        </w:rPr>
        <w:t xml:space="preserve">interests </w:t>
      </w:r>
      <w:r w:rsidR="0001438A" w:rsidRPr="00DF332E">
        <w:rPr>
          <w:rFonts w:cs="Times New Roman"/>
          <w:szCs w:val="24"/>
          <w:lang w:val="en-GB"/>
          <w:rPrChange w:id="227" w:author="Katherine Brielmaier" w:date="2023-01-04T10:18:00Z">
            <w:rPr>
              <w:rFonts w:cs="Times New Roman"/>
              <w:szCs w:val="24"/>
            </w:rPr>
          </w:rPrChange>
        </w:rPr>
        <w:t xml:space="preserve">of the </w:t>
      </w:r>
      <w:r w:rsidR="00E76C35" w:rsidRPr="00DF332E">
        <w:rPr>
          <w:rFonts w:cs="Times New Roman"/>
          <w:szCs w:val="24"/>
          <w:lang w:val="en-GB"/>
          <w:rPrChange w:id="228" w:author="Katherine Brielmaier" w:date="2023-01-04T10:18:00Z">
            <w:rPr>
              <w:rFonts w:cs="Times New Roman"/>
              <w:szCs w:val="24"/>
            </w:rPr>
          </w:rPrChange>
        </w:rPr>
        <w:t>United States</w:t>
      </w:r>
      <w:r w:rsidR="0001438A" w:rsidRPr="00DF332E">
        <w:rPr>
          <w:rFonts w:cs="Times New Roman"/>
          <w:szCs w:val="24"/>
          <w:lang w:val="en-GB"/>
          <w:rPrChange w:id="229" w:author="Katherine Brielmaier" w:date="2023-01-04T10:18:00Z">
            <w:rPr>
              <w:rFonts w:cs="Times New Roman"/>
              <w:szCs w:val="24"/>
            </w:rPr>
          </w:rPrChange>
        </w:rPr>
        <w:t>, the Israeli regime</w:t>
      </w:r>
      <w:del w:id="230" w:author="Katherine Brielmaier" w:date="2023-01-04T09:41:00Z">
        <w:r w:rsidR="006517EC" w:rsidRPr="00DF332E" w:rsidDel="00533042">
          <w:rPr>
            <w:rFonts w:cs="Times New Roman"/>
            <w:szCs w:val="24"/>
            <w:lang w:val="en-GB"/>
            <w:rPrChange w:id="231" w:author="Katherine Brielmaier" w:date="2023-01-04T10:18:00Z">
              <w:rPr>
                <w:rFonts w:cs="Times New Roman"/>
                <w:szCs w:val="24"/>
              </w:rPr>
            </w:rPrChange>
          </w:rPr>
          <w:delText>,</w:delText>
        </w:r>
      </w:del>
      <w:r w:rsidR="0001438A" w:rsidRPr="00DF332E">
        <w:rPr>
          <w:rFonts w:cs="Times New Roman"/>
          <w:szCs w:val="24"/>
          <w:lang w:val="en-GB"/>
          <w:rPrChange w:id="232" w:author="Katherine Brielmaier" w:date="2023-01-04T10:18:00Z">
            <w:rPr>
              <w:rFonts w:cs="Times New Roman"/>
              <w:szCs w:val="24"/>
            </w:rPr>
          </w:rPrChange>
        </w:rPr>
        <w:t xml:space="preserve"> and </w:t>
      </w:r>
      <w:r w:rsidR="006C0399" w:rsidRPr="00DF332E">
        <w:rPr>
          <w:rFonts w:cs="Times New Roman"/>
          <w:szCs w:val="24"/>
          <w:lang w:val="en-GB"/>
          <w:rPrChange w:id="233" w:author="Katherine Brielmaier" w:date="2023-01-04T10:18:00Z">
            <w:rPr>
              <w:rFonts w:cs="Times New Roman"/>
              <w:szCs w:val="24"/>
            </w:rPr>
          </w:rPrChange>
        </w:rPr>
        <w:t>Da</w:t>
      </w:r>
      <w:ins w:id="234" w:author="Katherine Brielmaier" w:date="2023-01-04T09:41:00Z">
        <w:r w:rsidR="00533042" w:rsidRPr="00DF332E">
          <w:rPr>
            <w:rFonts w:cs="Times New Roman"/>
            <w:szCs w:val="24"/>
            <w:lang w:val="en-GB"/>
            <w:rPrChange w:id="235" w:author="Katherine Brielmaier" w:date="2023-01-04T10:18:00Z">
              <w:rPr>
                <w:rFonts w:cs="Times New Roman"/>
                <w:szCs w:val="24"/>
              </w:rPr>
            </w:rPrChange>
          </w:rPr>
          <w:t>’</w:t>
        </w:r>
      </w:ins>
      <w:r w:rsidR="006C0399" w:rsidRPr="00DF332E">
        <w:rPr>
          <w:rFonts w:cs="Times New Roman"/>
          <w:szCs w:val="24"/>
          <w:lang w:val="en-GB"/>
          <w:rPrChange w:id="236" w:author="Katherine Brielmaier" w:date="2023-01-04T10:18:00Z">
            <w:rPr>
              <w:rFonts w:cs="Times New Roman"/>
              <w:szCs w:val="24"/>
            </w:rPr>
          </w:rPrChange>
        </w:rPr>
        <w:t>esh</w:t>
      </w:r>
      <w:r w:rsidR="00E76C35" w:rsidRPr="00DF332E">
        <w:rPr>
          <w:rFonts w:cs="Times New Roman"/>
          <w:szCs w:val="24"/>
          <w:lang w:val="en-GB"/>
          <w:rPrChange w:id="237" w:author="Katherine Brielmaier" w:date="2023-01-04T10:18:00Z">
            <w:rPr>
              <w:rFonts w:cs="Times New Roman"/>
              <w:szCs w:val="24"/>
            </w:rPr>
          </w:rPrChange>
        </w:rPr>
        <w:t xml:space="preserve"> a</w:t>
      </w:r>
      <w:r w:rsidR="00990C83" w:rsidRPr="00DF332E">
        <w:rPr>
          <w:rFonts w:cs="Times New Roman"/>
          <w:szCs w:val="24"/>
          <w:lang w:val="en-GB"/>
          <w:rPrChange w:id="238" w:author="Katherine Brielmaier" w:date="2023-01-04T10:18:00Z">
            <w:rPr>
              <w:rFonts w:cs="Times New Roman"/>
              <w:szCs w:val="24"/>
            </w:rPr>
          </w:rPrChange>
        </w:rPr>
        <w:t xml:space="preserve">nd </w:t>
      </w:r>
      <w:r w:rsidR="00BD4D21" w:rsidRPr="00DF332E">
        <w:rPr>
          <w:rFonts w:cs="Times New Roman"/>
          <w:szCs w:val="24"/>
          <w:lang w:val="en-GB"/>
          <w:rPrChange w:id="239" w:author="Katherine Brielmaier" w:date="2023-01-04T10:18:00Z">
            <w:rPr>
              <w:rFonts w:cs="Times New Roman"/>
              <w:szCs w:val="24"/>
            </w:rPr>
          </w:rPrChange>
        </w:rPr>
        <w:t>other terrorist organizations in the</w:t>
      </w:r>
      <w:r w:rsidRPr="00DF332E">
        <w:rPr>
          <w:rFonts w:cs="Times New Roman"/>
          <w:szCs w:val="24"/>
          <w:lang w:val="en-GB"/>
          <w:rPrChange w:id="240" w:author="Katherine Brielmaier" w:date="2023-01-04T10:18:00Z">
            <w:rPr>
              <w:rFonts w:cs="Times New Roman"/>
              <w:szCs w:val="24"/>
            </w:rPr>
          </w:rPrChange>
        </w:rPr>
        <w:t xml:space="preserve"> region</w:t>
      </w:r>
      <w:r w:rsidR="00BD4D21" w:rsidRPr="00DF332E">
        <w:rPr>
          <w:rFonts w:cs="Times New Roman"/>
          <w:szCs w:val="24"/>
          <w:lang w:val="en-GB"/>
          <w:rPrChange w:id="241" w:author="Katherine Brielmaier" w:date="2023-01-04T10:18:00Z">
            <w:rPr>
              <w:rFonts w:cs="Times New Roman"/>
              <w:szCs w:val="24"/>
            </w:rPr>
          </w:rPrChange>
        </w:rPr>
        <w:t xml:space="preserve"> who</w:t>
      </w:r>
      <w:r w:rsidR="00FD119F" w:rsidRPr="00DF332E">
        <w:rPr>
          <w:rFonts w:cs="Times New Roman"/>
          <w:szCs w:val="24"/>
          <w:lang w:val="en-GB"/>
          <w:rPrChange w:id="242" w:author="Katherine Brielmaier" w:date="2023-01-04T10:18:00Z">
            <w:rPr>
              <w:rFonts w:cs="Times New Roman"/>
              <w:szCs w:val="24"/>
            </w:rPr>
          </w:rPrChange>
        </w:rPr>
        <w:t xml:space="preserve"> hailed</w:t>
      </w:r>
      <w:r w:rsidR="00FD119F" w:rsidRPr="00DF332E">
        <w:rPr>
          <w:rFonts w:cs="Times New Roman"/>
          <w:szCs w:val="24"/>
          <w:rtl/>
          <w:lang w:val="en-GB"/>
          <w:rPrChange w:id="243" w:author="Katherine Brielmaier" w:date="2023-01-04T10:18:00Z">
            <w:rPr>
              <w:rFonts w:cs="Times New Roman"/>
              <w:szCs w:val="24"/>
              <w:rtl/>
            </w:rPr>
          </w:rPrChange>
        </w:rPr>
        <w:t xml:space="preserve"> </w:t>
      </w:r>
      <w:r w:rsidR="00E76C35" w:rsidRPr="00DF332E">
        <w:rPr>
          <w:rFonts w:cs="Times New Roman"/>
          <w:szCs w:val="24"/>
          <w:lang w:val="en-GB"/>
          <w:rPrChange w:id="244" w:author="Katherine Brielmaier" w:date="2023-01-04T10:18:00Z">
            <w:rPr>
              <w:rFonts w:cs="Times New Roman"/>
              <w:szCs w:val="24"/>
            </w:rPr>
          </w:rPrChange>
        </w:rPr>
        <w:t xml:space="preserve">this crime </w:t>
      </w:r>
      <w:r w:rsidR="00BD4D21" w:rsidRPr="00DF332E">
        <w:rPr>
          <w:rFonts w:cs="Times New Roman"/>
          <w:szCs w:val="24"/>
          <w:lang w:val="en-GB"/>
          <w:rPrChange w:id="245" w:author="Katherine Brielmaier" w:date="2023-01-04T10:18:00Z">
            <w:rPr>
              <w:rFonts w:cs="Times New Roman"/>
              <w:szCs w:val="24"/>
            </w:rPr>
          </w:rPrChange>
        </w:rPr>
        <w:t xml:space="preserve">and referred to it as </w:t>
      </w:r>
      <w:commentRangeStart w:id="246"/>
      <w:r w:rsidR="00BD4D21" w:rsidRPr="00DF332E">
        <w:rPr>
          <w:rFonts w:cs="Times New Roman"/>
          <w:szCs w:val="24"/>
          <w:lang w:val="en-GB"/>
          <w:rPrChange w:id="247" w:author="Katherine Brielmaier" w:date="2023-01-04T10:18:00Z">
            <w:rPr>
              <w:rFonts w:cs="Times New Roman"/>
              <w:szCs w:val="24"/>
            </w:rPr>
          </w:rPrChange>
        </w:rPr>
        <w:t>"an act of divine intervention that benefited"</w:t>
      </w:r>
      <w:commentRangeEnd w:id="246"/>
      <w:r w:rsidR="009F30CE" w:rsidRPr="00DF332E">
        <w:rPr>
          <w:rStyle w:val="CommentReference"/>
          <w:lang w:val="en-GB"/>
          <w:rPrChange w:id="248" w:author="Katherine Brielmaier" w:date="2023-01-04T10:18:00Z">
            <w:rPr>
              <w:rStyle w:val="CommentReference"/>
            </w:rPr>
          </w:rPrChange>
        </w:rPr>
        <w:commentReference w:id="246"/>
      </w:r>
      <w:r w:rsidR="00BD4D21" w:rsidRPr="00DF332E">
        <w:rPr>
          <w:rFonts w:cs="Times New Roman"/>
          <w:szCs w:val="24"/>
          <w:lang w:val="en-GB"/>
          <w:rPrChange w:id="249" w:author="Katherine Brielmaier" w:date="2023-01-04T10:18:00Z">
            <w:rPr>
              <w:rFonts w:cs="Times New Roman"/>
              <w:szCs w:val="24"/>
            </w:rPr>
          </w:rPrChange>
        </w:rPr>
        <w:t xml:space="preserve"> them.</w:t>
      </w:r>
    </w:p>
    <w:p w14:paraId="6BC11D37" w14:textId="29FBA943" w:rsidR="00D8250E" w:rsidRPr="00DF332E" w:rsidRDefault="00FD119F" w:rsidP="00E847F8">
      <w:pPr>
        <w:numPr>
          <w:ilvl w:val="0"/>
          <w:numId w:val="7"/>
        </w:numPr>
        <w:spacing w:after="120" w:line="276" w:lineRule="auto"/>
        <w:rPr>
          <w:rFonts w:cs="Times New Roman"/>
          <w:szCs w:val="24"/>
          <w:lang w:val="en-GB"/>
          <w:rPrChange w:id="250" w:author="Katherine Brielmaier" w:date="2023-01-04T10:18:00Z">
            <w:rPr>
              <w:rFonts w:cs="Times New Roman"/>
              <w:szCs w:val="24"/>
            </w:rPr>
          </w:rPrChange>
        </w:rPr>
      </w:pPr>
      <w:r w:rsidRPr="00DF332E">
        <w:rPr>
          <w:rFonts w:cs="Times New Roman"/>
          <w:szCs w:val="24"/>
          <w:lang w:val="en-GB"/>
          <w:rPrChange w:id="251" w:author="Katherine Brielmaier" w:date="2023-01-04T10:18:00Z">
            <w:rPr>
              <w:rFonts w:cs="Times New Roman"/>
              <w:szCs w:val="24"/>
            </w:rPr>
          </w:rPrChange>
        </w:rPr>
        <w:t xml:space="preserve">I would like to reiterate once more that </w:t>
      </w:r>
      <w:r w:rsidR="00FD1BDE" w:rsidRPr="00DF332E">
        <w:rPr>
          <w:rFonts w:cs="Times New Roman"/>
          <w:szCs w:val="24"/>
          <w:lang w:val="en-GB"/>
          <w:rPrChange w:id="252" w:author="Katherine Brielmaier" w:date="2023-01-04T10:18:00Z">
            <w:rPr>
              <w:rFonts w:cs="Times New Roman"/>
              <w:szCs w:val="24"/>
            </w:rPr>
          </w:rPrChange>
        </w:rPr>
        <w:t>t</w:t>
      </w:r>
      <w:r w:rsidR="00D8250E" w:rsidRPr="00DF332E">
        <w:rPr>
          <w:rFonts w:cs="Times New Roman"/>
          <w:szCs w:val="24"/>
          <w:lang w:val="en-GB"/>
          <w:rPrChange w:id="253" w:author="Katherine Brielmaier" w:date="2023-01-04T10:18:00Z">
            <w:rPr>
              <w:rFonts w:cs="Times New Roman"/>
              <w:szCs w:val="24"/>
            </w:rPr>
          </w:rPrChange>
        </w:rPr>
        <w:t xml:space="preserve">he Iranian armed forces are steadfastly determined to </w:t>
      </w:r>
      <w:r w:rsidR="002A6521" w:rsidRPr="00DF332E">
        <w:rPr>
          <w:rFonts w:cs="Times New Roman"/>
          <w:szCs w:val="24"/>
          <w:lang w:val="en-GB"/>
          <w:rPrChange w:id="254" w:author="Katherine Brielmaier" w:date="2023-01-04T10:18:00Z">
            <w:rPr>
              <w:rFonts w:cs="Times New Roman"/>
              <w:szCs w:val="24"/>
            </w:rPr>
          </w:rPrChange>
        </w:rPr>
        <w:t>vigorously</w:t>
      </w:r>
      <w:r w:rsidR="00D8250E" w:rsidRPr="00DF332E">
        <w:rPr>
          <w:rFonts w:cs="Times New Roman"/>
          <w:szCs w:val="24"/>
          <w:lang w:val="en-GB"/>
          <w:rPrChange w:id="255" w:author="Katherine Brielmaier" w:date="2023-01-04T10:18:00Z">
            <w:rPr>
              <w:rFonts w:cs="Times New Roman"/>
              <w:szCs w:val="24"/>
            </w:rPr>
          </w:rPrChange>
        </w:rPr>
        <w:t xml:space="preserve"> </w:t>
      </w:r>
      <w:r w:rsidR="00723AE2" w:rsidRPr="00DF332E">
        <w:rPr>
          <w:rFonts w:cs="Times New Roman"/>
          <w:szCs w:val="24"/>
          <w:lang w:val="en-GB"/>
          <w:rPrChange w:id="256" w:author="Katherine Brielmaier" w:date="2023-01-04T10:18:00Z">
            <w:rPr>
              <w:rFonts w:cs="Times New Roman"/>
              <w:szCs w:val="24"/>
            </w:rPr>
          </w:rPrChange>
        </w:rPr>
        <w:t>continue </w:t>
      </w:r>
      <w:r w:rsidR="00D8250E" w:rsidRPr="00DF332E">
        <w:rPr>
          <w:rFonts w:cs="Times New Roman"/>
          <w:szCs w:val="24"/>
          <w:lang w:val="en-GB"/>
          <w:rPrChange w:id="257" w:author="Katherine Brielmaier" w:date="2023-01-04T10:18:00Z">
            <w:rPr>
              <w:rFonts w:cs="Times New Roman"/>
              <w:szCs w:val="24"/>
            </w:rPr>
          </w:rPrChange>
        </w:rPr>
        <w:t xml:space="preserve">Martyr Soleimani's path of actively aiding regional nations and </w:t>
      </w:r>
      <w:del w:id="258" w:author="Katherine Brielmaier" w:date="2023-01-04T09:41:00Z">
        <w:r w:rsidR="00D8250E" w:rsidRPr="00DF332E" w:rsidDel="00533042">
          <w:rPr>
            <w:rFonts w:cs="Times New Roman"/>
            <w:szCs w:val="24"/>
            <w:lang w:val="en-GB"/>
            <w:rPrChange w:id="259" w:author="Katherine Brielmaier" w:date="2023-01-04T10:18:00Z">
              <w:rPr>
                <w:rFonts w:cs="Times New Roman"/>
                <w:szCs w:val="24"/>
              </w:rPr>
            </w:rPrChange>
          </w:rPr>
          <w:delText>g</w:delText>
        </w:r>
      </w:del>
      <w:ins w:id="260" w:author="Katherine Brielmaier" w:date="2023-01-04T09:41:00Z">
        <w:r w:rsidR="00533042" w:rsidRPr="00DF332E">
          <w:rPr>
            <w:rFonts w:cs="Times New Roman"/>
            <w:szCs w:val="24"/>
            <w:lang w:val="en-GB"/>
            <w:rPrChange w:id="261" w:author="Katherine Brielmaier" w:date="2023-01-04T10:18:00Z">
              <w:rPr>
                <w:rFonts w:cs="Times New Roman"/>
                <w:szCs w:val="24"/>
              </w:rPr>
            </w:rPrChange>
          </w:rPr>
          <w:t>G</w:t>
        </w:r>
      </w:ins>
      <w:r w:rsidR="00D8250E" w:rsidRPr="00DF332E">
        <w:rPr>
          <w:rFonts w:cs="Times New Roman"/>
          <w:szCs w:val="24"/>
          <w:lang w:val="en-GB"/>
          <w:rPrChange w:id="262" w:author="Katherine Brielmaier" w:date="2023-01-04T10:18:00Z">
            <w:rPr>
              <w:rFonts w:cs="Times New Roman"/>
              <w:szCs w:val="24"/>
            </w:rPr>
          </w:rPrChange>
        </w:rPr>
        <w:t xml:space="preserve">overnments in combating foreign-backed terrorist groups in </w:t>
      </w:r>
      <w:r w:rsidR="00876D80" w:rsidRPr="00DF332E">
        <w:rPr>
          <w:rFonts w:cs="Times New Roman"/>
          <w:szCs w:val="24"/>
          <w:lang w:val="en-GB"/>
          <w:rPrChange w:id="263" w:author="Katherine Brielmaier" w:date="2023-01-04T10:18:00Z">
            <w:rPr>
              <w:rFonts w:cs="Times New Roman"/>
              <w:szCs w:val="24"/>
            </w:rPr>
          </w:rPrChange>
        </w:rPr>
        <w:t xml:space="preserve">our </w:t>
      </w:r>
      <w:r w:rsidR="00D8250E" w:rsidRPr="00DF332E">
        <w:rPr>
          <w:rFonts w:cs="Times New Roman"/>
          <w:szCs w:val="24"/>
          <w:lang w:val="en-GB"/>
          <w:rPrChange w:id="264" w:author="Katherine Brielmaier" w:date="2023-01-04T10:18:00Z">
            <w:rPr>
              <w:rFonts w:cs="Times New Roman"/>
              <w:szCs w:val="24"/>
            </w:rPr>
          </w:rPrChange>
        </w:rPr>
        <w:t>region until they are entirely eliminated.</w:t>
      </w:r>
    </w:p>
    <w:p w14:paraId="6A8AC442" w14:textId="77777777" w:rsidR="004430F6" w:rsidRPr="00DF332E" w:rsidRDefault="004430F6" w:rsidP="006517EC">
      <w:pPr>
        <w:spacing w:after="120" w:line="276" w:lineRule="auto"/>
        <w:ind w:firstLine="720"/>
        <w:rPr>
          <w:rFonts w:cs="Times New Roman"/>
          <w:szCs w:val="24"/>
          <w:lang w:val="en-GB"/>
          <w:rPrChange w:id="265" w:author="Katherine Brielmaier" w:date="2023-01-04T10:18:00Z">
            <w:rPr>
              <w:rFonts w:cs="Times New Roman"/>
              <w:szCs w:val="24"/>
            </w:rPr>
          </w:rPrChange>
        </w:rPr>
      </w:pPr>
      <w:r w:rsidRPr="00DF332E">
        <w:rPr>
          <w:rFonts w:cs="Times New Roman"/>
          <w:szCs w:val="24"/>
          <w:lang w:val="en-GB"/>
          <w:rPrChange w:id="266" w:author="Katherine Brielmaier" w:date="2023-01-04T10:18:00Z">
            <w:rPr>
              <w:rFonts w:cs="Times New Roman"/>
              <w:szCs w:val="24"/>
            </w:rPr>
          </w:rPrChange>
        </w:rPr>
        <w:t>I should be grateful if you would have the present letter circulated as a document of the Security Council.</w:t>
      </w:r>
    </w:p>
    <w:p w14:paraId="68980CCA" w14:textId="092584A3" w:rsidR="00F65340" w:rsidRPr="00DF332E" w:rsidDel="00B27DE5" w:rsidRDefault="00F65340" w:rsidP="00036636">
      <w:pPr>
        <w:spacing w:after="120" w:line="276" w:lineRule="auto"/>
        <w:ind w:firstLine="720"/>
        <w:rPr>
          <w:del w:id="267" w:author="Katherine Bernabe" w:date="2023-01-03T11:38:00Z"/>
          <w:rFonts w:cs="Times New Roman"/>
          <w:szCs w:val="24"/>
          <w:lang w:val="en-GB"/>
          <w:rPrChange w:id="268" w:author="Katherine Brielmaier" w:date="2023-01-04T10:18:00Z">
            <w:rPr>
              <w:del w:id="269" w:author="Katherine Bernabe" w:date="2023-01-03T11:38:00Z"/>
              <w:rFonts w:cs="Times New Roman"/>
              <w:szCs w:val="24"/>
            </w:rPr>
          </w:rPrChange>
        </w:rPr>
      </w:pPr>
      <w:del w:id="270" w:author="Katherine Bernabe" w:date="2023-01-03T11:38:00Z">
        <w:r w:rsidRPr="00DF332E" w:rsidDel="00B27DE5">
          <w:rPr>
            <w:rFonts w:cs="Times New Roman"/>
            <w:szCs w:val="24"/>
            <w:lang w:val="en-GB"/>
            <w:rPrChange w:id="271" w:author="Katherine Brielmaier" w:date="2023-01-04T10:18:00Z">
              <w:rPr>
                <w:rFonts w:cs="Times New Roman"/>
                <w:szCs w:val="24"/>
              </w:rPr>
            </w:rPrChange>
          </w:rPr>
          <w:delText>Please accept, Excellency, the assurances of my highest consideration.</w:delText>
        </w:r>
      </w:del>
    </w:p>
    <w:p w14:paraId="2C2F820B" w14:textId="77777777" w:rsidR="00036636" w:rsidRPr="00DF332E" w:rsidRDefault="00036636" w:rsidP="006517EC">
      <w:pPr>
        <w:spacing w:after="120" w:line="276" w:lineRule="auto"/>
        <w:ind w:firstLine="720"/>
        <w:rPr>
          <w:rFonts w:cs="Times New Roman"/>
          <w:szCs w:val="24"/>
          <w:lang w:val="en-GB"/>
          <w:rPrChange w:id="272" w:author="Katherine Brielmaier" w:date="2023-01-04T10:18:00Z">
            <w:rPr>
              <w:rFonts w:cs="Times New Roman"/>
              <w:szCs w:val="24"/>
            </w:rPr>
          </w:rPrChange>
        </w:rPr>
      </w:pPr>
    </w:p>
    <w:p w14:paraId="359C9F9C" w14:textId="77777777" w:rsidR="006B198E" w:rsidRPr="00D5791E" w:rsidRDefault="006B198E" w:rsidP="00F65340">
      <w:pPr>
        <w:spacing w:after="175" w:line="259" w:lineRule="auto"/>
        <w:ind w:left="6869"/>
        <w:jc w:val="left"/>
        <w:rPr>
          <w:rFonts w:cs="Times New Roman"/>
          <w:szCs w:val="24"/>
        </w:rPr>
      </w:pPr>
    </w:p>
    <w:p w14:paraId="54A405AD" w14:textId="0DF49241" w:rsidR="00F65340" w:rsidRPr="00533042" w:rsidRDefault="00533042">
      <w:pPr>
        <w:spacing w:line="265" w:lineRule="auto"/>
        <w:ind w:left="5050" w:right="341" w:firstLine="710"/>
        <w:jc w:val="right"/>
        <w:rPr>
          <w:rFonts w:cs="Times New Roman"/>
          <w:b/>
          <w:bCs/>
          <w:szCs w:val="24"/>
          <w:rPrChange w:id="273" w:author="Katherine Brielmaier" w:date="2023-01-04T09:43:00Z">
            <w:rPr>
              <w:rFonts w:cs="Times New Roman"/>
              <w:szCs w:val="24"/>
            </w:rPr>
          </w:rPrChange>
        </w:rPr>
        <w:pPrChange w:id="274" w:author="Katherine Brielmaier" w:date="2023-01-04T09:44:00Z">
          <w:pPr>
            <w:spacing w:line="265" w:lineRule="auto"/>
            <w:ind w:left="5050" w:right="341" w:firstLine="710"/>
            <w:jc w:val="center"/>
          </w:pPr>
        </w:pPrChange>
      </w:pPr>
      <w:ins w:id="275" w:author="Katherine Brielmaier" w:date="2023-01-04T09:42:00Z">
        <w:r>
          <w:rPr>
            <w:rFonts w:cs="Times New Roman"/>
            <w:szCs w:val="24"/>
          </w:rPr>
          <w:t>(</w:t>
        </w:r>
        <w:r w:rsidRPr="00533042">
          <w:rPr>
            <w:rFonts w:cs="Times New Roman"/>
            <w:i/>
            <w:iCs/>
            <w:szCs w:val="24"/>
            <w:rPrChange w:id="276" w:author="Katherine Brielmaier" w:date="2023-01-04T09:42:00Z">
              <w:rPr>
                <w:rFonts w:cs="Times New Roman"/>
                <w:szCs w:val="24"/>
              </w:rPr>
            </w:rPrChange>
          </w:rPr>
          <w:t>Signed</w:t>
        </w:r>
        <w:r>
          <w:rPr>
            <w:rFonts w:cs="Times New Roman"/>
            <w:szCs w:val="24"/>
          </w:rPr>
          <w:t xml:space="preserve">) </w:t>
        </w:r>
      </w:ins>
      <w:r w:rsidR="005A672A" w:rsidRPr="00D5791E">
        <w:rPr>
          <w:rFonts w:cs="Times New Roman"/>
          <w:szCs w:val="24"/>
        </w:rPr>
        <w:t xml:space="preserve">Amir </w:t>
      </w:r>
      <w:proofErr w:type="spellStart"/>
      <w:r w:rsidR="005A672A" w:rsidRPr="00D5791E">
        <w:rPr>
          <w:rFonts w:cs="Times New Roman"/>
          <w:szCs w:val="24"/>
        </w:rPr>
        <w:t>Saeid</w:t>
      </w:r>
      <w:proofErr w:type="spellEnd"/>
      <w:r w:rsidR="005A672A" w:rsidRPr="00D5791E">
        <w:rPr>
          <w:rFonts w:cs="Times New Roman"/>
          <w:szCs w:val="24"/>
        </w:rPr>
        <w:t xml:space="preserve"> </w:t>
      </w:r>
      <w:proofErr w:type="spellStart"/>
      <w:r w:rsidR="005A672A" w:rsidRPr="00533042">
        <w:rPr>
          <w:rFonts w:cs="Times New Roman"/>
          <w:b/>
          <w:bCs/>
          <w:szCs w:val="24"/>
          <w:rPrChange w:id="277" w:author="Katherine Brielmaier" w:date="2023-01-04T09:43:00Z">
            <w:rPr>
              <w:rFonts w:cs="Times New Roman"/>
              <w:szCs w:val="24"/>
            </w:rPr>
          </w:rPrChange>
        </w:rPr>
        <w:t>Iravani</w:t>
      </w:r>
      <w:proofErr w:type="spellEnd"/>
    </w:p>
    <w:p w14:paraId="337AAE2B" w14:textId="77777777" w:rsidR="00F65340" w:rsidRPr="00D5791E" w:rsidRDefault="00036636">
      <w:pPr>
        <w:spacing w:line="265" w:lineRule="auto"/>
        <w:ind w:left="5050" w:right="806" w:firstLine="710"/>
        <w:jc w:val="right"/>
        <w:rPr>
          <w:rFonts w:cs="Times New Roman"/>
          <w:szCs w:val="24"/>
        </w:rPr>
        <w:pPrChange w:id="278" w:author="Katherine Brielmaier" w:date="2023-01-04T09:56:00Z">
          <w:pPr>
            <w:spacing w:line="265" w:lineRule="auto"/>
            <w:ind w:left="5050" w:right="806" w:firstLine="710"/>
            <w:jc w:val="center"/>
          </w:pPr>
        </w:pPrChange>
      </w:pPr>
      <w:r>
        <w:rPr>
          <w:rFonts w:cs="Times New Roman"/>
          <w:szCs w:val="24"/>
        </w:rPr>
        <w:t xml:space="preserve">        </w:t>
      </w:r>
      <w:r w:rsidR="00F65340" w:rsidRPr="00D5791E">
        <w:rPr>
          <w:rFonts w:cs="Times New Roman"/>
          <w:szCs w:val="24"/>
        </w:rPr>
        <w:t>Ambassador</w:t>
      </w:r>
    </w:p>
    <w:p w14:paraId="047865D1" w14:textId="77777777" w:rsidR="00F65340" w:rsidRPr="00D5791E" w:rsidRDefault="00F65340">
      <w:pPr>
        <w:ind w:left="5760"/>
        <w:jc w:val="right"/>
        <w:rPr>
          <w:rFonts w:cs="Times New Roman"/>
          <w:szCs w:val="24"/>
        </w:rPr>
        <w:pPrChange w:id="279" w:author="Katherine Brielmaier" w:date="2023-01-04T09:56:00Z">
          <w:pPr>
            <w:ind w:left="5760"/>
            <w:jc w:val="left"/>
          </w:pPr>
        </w:pPrChange>
      </w:pPr>
      <w:r w:rsidRPr="00D5791E">
        <w:rPr>
          <w:rFonts w:cs="Times New Roman"/>
          <w:szCs w:val="24"/>
        </w:rPr>
        <w:t xml:space="preserve">   </w:t>
      </w:r>
      <w:r w:rsidR="00036636">
        <w:rPr>
          <w:rFonts w:cs="Times New Roman"/>
          <w:szCs w:val="24"/>
        </w:rPr>
        <w:t xml:space="preserve">   </w:t>
      </w:r>
      <w:r w:rsidRPr="00D5791E">
        <w:rPr>
          <w:rFonts w:cs="Times New Roman"/>
          <w:szCs w:val="24"/>
        </w:rPr>
        <w:t xml:space="preserve"> Permanent Representative </w:t>
      </w:r>
    </w:p>
    <w:p w14:paraId="19E6AD43" w14:textId="77777777" w:rsidR="00F65340" w:rsidRPr="00D5791E" w:rsidRDefault="00F65340" w:rsidP="00F65340">
      <w:pPr>
        <w:jc w:val="left"/>
        <w:rPr>
          <w:rFonts w:cs="Times New Roman"/>
          <w:szCs w:val="24"/>
        </w:rPr>
      </w:pPr>
    </w:p>
    <w:p w14:paraId="4191AEDE" w14:textId="7F5E045A" w:rsidR="009A253F" w:rsidRPr="00D5791E" w:rsidDel="00B27DE5" w:rsidRDefault="009A253F" w:rsidP="009A253F">
      <w:pPr>
        <w:tabs>
          <w:tab w:val="left" w:pos="720"/>
        </w:tabs>
        <w:spacing w:line="276" w:lineRule="auto"/>
        <w:rPr>
          <w:del w:id="280" w:author="Katherine Bernabe" w:date="2023-01-03T11:38:00Z"/>
          <w:rFonts w:cs="Times New Roman"/>
          <w:szCs w:val="24"/>
        </w:rPr>
      </w:pPr>
      <w:bookmarkStart w:id="281" w:name="_Hlk118401766"/>
      <w:del w:id="282" w:author="Katherine Bernabe" w:date="2023-01-03T11:38:00Z">
        <w:r w:rsidRPr="00D5791E" w:rsidDel="00B27DE5">
          <w:rPr>
            <w:rFonts w:cs="Times New Roman"/>
            <w:szCs w:val="24"/>
          </w:rPr>
          <w:lastRenderedPageBreak/>
          <w:delText>H.E. Mr. Antonio Guterres</w:delText>
        </w:r>
      </w:del>
    </w:p>
    <w:p w14:paraId="0CEE5816" w14:textId="54D9F82A" w:rsidR="009A253F" w:rsidRPr="00D5791E" w:rsidDel="00B27DE5" w:rsidRDefault="009A253F" w:rsidP="009A253F">
      <w:pPr>
        <w:tabs>
          <w:tab w:val="left" w:pos="720"/>
        </w:tabs>
        <w:spacing w:line="276" w:lineRule="auto"/>
        <w:rPr>
          <w:del w:id="283" w:author="Katherine Bernabe" w:date="2023-01-03T11:38:00Z"/>
          <w:rFonts w:cs="Times New Roman"/>
          <w:szCs w:val="24"/>
        </w:rPr>
      </w:pPr>
      <w:del w:id="284" w:author="Katherine Bernabe" w:date="2023-01-03T11:38:00Z">
        <w:r w:rsidRPr="00D5791E" w:rsidDel="00B27DE5">
          <w:rPr>
            <w:rFonts w:cs="Times New Roman"/>
            <w:szCs w:val="24"/>
          </w:rPr>
          <w:delText>Secretary-General</w:delText>
        </w:r>
      </w:del>
    </w:p>
    <w:p w14:paraId="2EB60AE0" w14:textId="1B313DB1" w:rsidR="009A253F" w:rsidRPr="00D5791E" w:rsidDel="00B27DE5" w:rsidRDefault="009A253F" w:rsidP="009A253F">
      <w:pPr>
        <w:spacing w:line="276" w:lineRule="auto"/>
        <w:rPr>
          <w:del w:id="285" w:author="Katherine Bernabe" w:date="2023-01-03T11:38:00Z"/>
          <w:rFonts w:cs="Times New Roman"/>
          <w:szCs w:val="24"/>
        </w:rPr>
      </w:pPr>
      <w:del w:id="286" w:author="Katherine Bernabe" w:date="2023-01-03T11:38:00Z">
        <w:r w:rsidRPr="00D5791E" w:rsidDel="00B27DE5">
          <w:rPr>
            <w:rFonts w:cs="Times New Roman"/>
            <w:szCs w:val="24"/>
          </w:rPr>
          <w:delText>United Nations, New York</w:delText>
        </w:r>
      </w:del>
    </w:p>
    <w:bookmarkEnd w:id="281"/>
    <w:p w14:paraId="18CC06C6" w14:textId="563BFF18" w:rsidR="00B73784" w:rsidRPr="00B27DE5" w:rsidDel="00B27DE5" w:rsidRDefault="00B73784" w:rsidP="00EC3DB7">
      <w:pPr>
        <w:jc w:val="left"/>
        <w:rPr>
          <w:del w:id="287" w:author="Katherine Bernabe" w:date="2023-01-03T11:38:00Z"/>
          <w:rFonts w:cs="Times New Roman"/>
          <w:szCs w:val="24"/>
          <w:rPrChange w:id="288" w:author="Katherine Bernabe" w:date="2023-01-03T11:36:00Z">
            <w:rPr>
              <w:del w:id="289" w:author="Katherine Bernabe" w:date="2023-01-03T11:38:00Z"/>
              <w:rFonts w:cs="Times New Roman"/>
              <w:szCs w:val="24"/>
              <w:lang w:val="fr-FR"/>
            </w:rPr>
          </w:rPrChange>
        </w:rPr>
      </w:pPr>
    </w:p>
    <w:p w14:paraId="662C93C6" w14:textId="3A203451" w:rsidR="00EC3DB7" w:rsidRPr="00B27DE5" w:rsidDel="00B27DE5" w:rsidRDefault="00CA4A8E" w:rsidP="00EC3DB7">
      <w:pPr>
        <w:jc w:val="left"/>
        <w:rPr>
          <w:del w:id="290" w:author="Katherine Bernabe" w:date="2023-01-03T11:38:00Z"/>
          <w:rFonts w:cs="Times New Roman"/>
          <w:color w:val="333333"/>
          <w:szCs w:val="24"/>
          <w:shd w:val="clear" w:color="auto" w:fill="FFFFFF"/>
          <w:rPrChange w:id="291" w:author="Katherine Bernabe" w:date="2023-01-03T11:36:00Z">
            <w:rPr>
              <w:del w:id="292" w:author="Katherine Bernabe" w:date="2023-01-03T11:38:00Z"/>
              <w:rFonts w:cs="Times New Roman"/>
              <w:color w:val="333333"/>
              <w:szCs w:val="24"/>
              <w:shd w:val="clear" w:color="auto" w:fill="FFFFFF"/>
              <w:lang w:val="fr-FR"/>
            </w:rPr>
          </w:rPrChange>
        </w:rPr>
      </w:pPr>
      <w:del w:id="293" w:author="Katherine Bernabe" w:date="2023-01-03T11:38:00Z">
        <w:r w:rsidRPr="00B27DE5" w:rsidDel="00B27DE5">
          <w:rPr>
            <w:rFonts w:cs="Times New Roman"/>
            <w:szCs w:val="24"/>
            <w:rPrChange w:id="294" w:author="Katherine Bernabe" w:date="2023-01-03T11:36:00Z">
              <w:rPr>
                <w:rFonts w:cs="Times New Roman"/>
                <w:szCs w:val="24"/>
                <w:lang w:val="fr-FR"/>
              </w:rPr>
            </w:rPrChange>
          </w:rPr>
          <w:delText>H.E. M</w:delText>
        </w:r>
        <w:r w:rsidR="0094435C" w:rsidRPr="00B27DE5" w:rsidDel="00B27DE5">
          <w:rPr>
            <w:rFonts w:cs="Times New Roman"/>
            <w:szCs w:val="24"/>
            <w:rPrChange w:id="295" w:author="Katherine Bernabe" w:date="2023-01-03T11:36:00Z">
              <w:rPr>
                <w:rFonts w:cs="Times New Roman"/>
                <w:szCs w:val="24"/>
                <w:lang w:val="fr-FR"/>
              </w:rPr>
            </w:rPrChange>
          </w:rPr>
          <w:delText>r</w:delText>
        </w:r>
        <w:r w:rsidR="00E40EE0" w:rsidRPr="00B27DE5" w:rsidDel="00B27DE5">
          <w:rPr>
            <w:rFonts w:cs="Times New Roman"/>
            <w:szCs w:val="24"/>
            <w:rPrChange w:id="296" w:author="Katherine Bernabe" w:date="2023-01-03T11:36:00Z">
              <w:rPr>
                <w:rFonts w:cs="Times New Roman"/>
                <w:szCs w:val="24"/>
                <w:lang w:val="fr-FR"/>
              </w:rPr>
            </w:rPrChange>
          </w:rPr>
          <w:delText>.</w:delText>
        </w:r>
        <w:r w:rsidR="00EC3DB7" w:rsidRPr="00B27DE5" w:rsidDel="00B27DE5">
          <w:rPr>
            <w:rFonts w:cs="Times New Roman"/>
            <w:szCs w:val="24"/>
            <w:rPrChange w:id="297" w:author="Katherine Bernabe" w:date="2023-01-03T11:36:00Z">
              <w:rPr>
                <w:rFonts w:cs="Times New Roman"/>
                <w:szCs w:val="24"/>
                <w:lang w:val="fr-FR"/>
              </w:rPr>
            </w:rPrChange>
          </w:rPr>
          <w:delText xml:space="preserve"> </w:delText>
        </w:r>
        <w:r w:rsidR="005A672A" w:rsidRPr="00B27DE5" w:rsidDel="00B27DE5">
          <w:rPr>
            <w:rFonts w:cs="Times New Roman"/>
            <w:szCs w:val="24"/>
            <w:rPrChange w:id="298" w:author="Katherine Bernabe" w:date="2023-01-03T11:36:00Z">
              <w:rPr>
                <w:rFonts w:cs="Times New Roman"/>
                <w:szCs w:val="24"/>
                <w:lang w:val="fr-FR"/>
              </w:rPr>
            </w:rPrChange>
          </w:rPr>
          <w:delText>Ishikane Kimihiro</w:delText>
        </w:r>
        <w:r w:rsidR="005A672A" w:rsidRPr="00D5791E" w:rsidDel="00B27DE5">
          <w:rPr>
            <w:rFonts w:cs="Times New Roman"/>
            <w:b/>
            <w:bCs/>
            <w:color w:val="FFFFFF"/>
            <w:szCs w:val="24"/>
            <w:shd w:val="clear" w:color="auto" w:fill="FFFFFF"/>
          </w:rPr>
          <w:delText>ISHIKANE Kimihiro,</w:delText>
        </w:r>
      </w:del>
    </w:p>
    <w:p w14:paraId="572DF576" w14:textId="5F6873BC" w:rsidR="00692AB9" w:rsidRPr="00D5791E" w:rsidDel="00B27DE5" w:rsidRDefault="00692AB9" w:rsidP="00EC3DB7">
      <w:pPr>
        <w:jc w:val="left"/>
        <w:rPr>
          <w:del w:id="299" w:author="Katherine Bernabe" w:date="2023-01-03T11:38:00Z"/>
          <w:rFonts w:cs="Times New Roman"/>
          <w:szCs w:val="24"/>
        </w:rPr>
      </w:pPr>
      <w:del w:id="300" w:author="Katherine Bernabe" w:date="2023-01-03T11:38:00Z">
        <w:r w:rsidRPr="00D5791E" w:rsidDel="00B27DE5">
          <w:rPr>
            <w:rFonts w:cs="Times New Roman"/>
            <w:szCs w:val="24"/>
          </w:rPr>
          <w:delText xml:space="preserve">President of the Security Council </w:delText>
        </w:r>
      </w:del>
    </w:p>
    <w:p w14:paraId="192E843D" w14:textId="55F6C4CF" w:rsidR="00CA4A8E" w:rsidDel="00B27DE5" w:rsidRDefault="00692AB9" w:rsidP="006517EC">
      <w:pPr>
        <w:jc w:val="left"/>
        <w:rPr>
          <w:del w:id="301" w:author="Katherine Bernabe" w:date="2023-01-03T11:38:00Z"/>
          <w:rFonts w:cs="Times New Roman"/>
          <w:szCs w:val="24"/>
        </w:rPr>
      </w:pPr>
      <w:del w:id="302" w:author="Katherine Bernabe" w:date="2023-01-03T11:38:00Z">
        <w:r w:rsidRPr="00D5791E" w:rsidDel="00B27DE5">
          <w:rPr>
            <w:rFonts w:cs="Times New Roman"/>
            <w:szCs w:val="24"/>
          </w:rPr>
          <w:delText>United Nations</w:delText>
        </w:r>
        <w:r w:rsidR="00036636" w:rsidDel="00B27DE5">
          <w:rPr>
            <w:rFonts w:cs="Times New Roman"/>
            <w:szCs w:val="24"/>
          </w:rPr>
          <w:delText xml:space="preserve">, </w:delText>
        </w:r>
        <w:r w:rsidRPr="00D5791E" w:rsidDel="00B27DE5">
          <w:rPr>
            <w:rFonts w:cs="Times New Roman"/>
            <w:szCs w:val="24"/>
          </w:rPr>
          <w:delText>New York</w:delText>
        </w:r>
      </w:del>
    </w:p>
    <w:p w14:paraId="2893DFDE" w14:textId="76E92684" w:rsidR="006517EC" w:rsidRPr="00D5791E" w:rsidDel="00B27DE5" w:rsidRDefault="006517EC" w:rsidP="006517EC">
      <w:pPr>
        <w:jc w:val="left"/>
        <w:rPr>
          <w:del w:id="303" w:author="Katherine Bernabe" w:date="2023-01-03T11:38:00Z"/>
          <w:rFonts w:cs="Times New Roman"/>
          <w:szCs w:val="24"/>
        </w:rPr>
      </w:pPr>
    </w:p>
    <w:p w14:paraId="4C001AF8" w14:textId="265E8158" w:rsidR="006517EC" w:rsidRPr="00B27DE5" w:rsidDel="00B27DE5" w:rsidRDefault="006517EC" w:rsidP="006517EC">
      <w:pPr>
        <w:jc w:val="left"/>
        <w:rPr>
          <w:del w:id="304" w:author="Katherine Bernabe" w:date="2023-01-03T11:38:00Z"/>
          <w:rFonts w:cs="Times New Roman"/>
          <w:szCs w:val="24"/>
          <w:rPrChange w:id="305" w:author="Katherine Bernabe" w:date="2023-01-03T11:36:00Z">
            <w:rPr>
              <w:del w:id="306" w:author="Katherine Bernabe" w:date="2023-01-03T11:38:00Z"/>
              <w:rFonts w:cs="Times New Roman"/>
              <w:szCs w:val="24"/>
              <w:lang w:val="fr-FR"/>
            </w:rPr>
          </w:rPrChange>
        </w:rPr>
      </w:pPr>
      <w:del w:id="307" w:author="Katherine Bernabe" w:date="2023-01-03T11:38:00Z">
        <w:r w:rsidRPr="00B27DE5" w:rsidDel="00B27DE5">
          <w:rPr>
            <w:rFonts w:cs="Times New Roman"/>
            <w:szCs w:val="24"/>
            <w:rPrChange w:id="308" w:author="Katherine Bernabe" w:date="2023-01-03T11:36:00Z">
              <w:rPr>
                <w:rFonts w:cs="Times New Roman"/>
                <w:szCs w:val="24"/>
                <w:lang w:val="fr-FR"/>
              </w:rPr>
            </w:rPrChange>
          </w:rPr>
          <w:delText xml:space="preserve">cc : </w:delText>
        </w:r>
      </w:del>
    </w:p>
    <w:p w14:paraId="3B177555" w14:textId="1294DB1F" w:rsidR="009A253F" w:rsidRPr="00D5791E" w:rsidDel="00B27DE5" w:rsidRDefault="009A253F" w:rsidP="00BF7F6D">
      <w:pPr>
        <w:jc w:val="left"/>
        <w:rPr>
          <w:del w:id="309" w:author="Katherine Bernabe" w:date="2023-01-03T11:38:00Z"/>
          <w:rFonts w:cs="Times New Roman"/>
          <w:szCs w:val="24"/>
        </w:rPr>
      </w:pPr>
    </w:p>
    <w:p w14:paraId="0DFD2489" w14:textId="5421A900" w:rsidR="009A253F" w:rsidRPr="00D5791E" w:rsidDel="00B27DE5" w:rsidRDefault="009A253F" w:rsidP="009A253F">
      <w:pPr>
        <w:jc w:val="left"/>
        <w:rPr>
          <w:del w:id="310" w:author="Katherine Bernabe" w:date="2023-01-03T11:38:00Z"/>
          <w:rFonts w:cs="Times New Roman"/>
          <w:szCs w:val="24"/>
        </w:rPr>
      </w:pPr>
      <w:del w:id="311" w:author="Katherine Bernabe" w:date="2023-01-03T11:38:00Z">
        <w:r w:rsidRPr="00D5791E" w:rsidDel="00B27DE5">
          <w:rPr>
            <w:rFonts w:cs="Times New Roman"/>
            <w:szCs w:val="24"/>
          </w:rPr>
          <w:delText xml:space="preserve">H.E. Mr. </w:delText>
        </w:r>
        <w:r w:rsidR="009A5F51" w:rsidRPr="00D5791E" w:rsidDel="00B27DE5">
          <w:rPr>
            <w:rFonts w:cs="Times New Roman"/>
            <w:color w:val="202124"/>
            <w:szCs w:val="24"/>
            <w:shd w:val="clear" w:color="auto" w:fill="FFFFFF"/>
          </w:rPr>
          <w:delText>Csaba Kőrösi</w:delText>
        </w:r>
      </w:del>
    </w:p>
    <w:p w14:paraId="436F4967" w14:textId="2A5D4B21" w:rsidR="009A253F" w:rsidRPr="00D5791E" w:rsidDel="00B27DE5" w:rsidRDefault="009A253F" w:rsidP="009A253F">
      <w:pPr>
        <w:jc w:val="left"/>
        <w:rPr>
          <w:del w:id="312" w:author="Katherine Bernabe" w:date="2023-01-03T11:38:00Z"/>
          <w:rFonts w:cs="Times New Roman"/>
          <w:szCs w:val="24"/>
        </w:rPr>
      </w:pPr>
      <w:del w:id="313" w:author="Katherine Bernabe" w:date="2023-01-03T11:38:00Z">
        <w:r w:rsidRPr="00D5791E" w:rsidDel="00B27DE5">
          <w:rPr>
            <w:rFonts w:cs="Times New Roman"/>
            <w:szCs w:val="24"/>
          </w:rPr>
          <w:delText xml:space="preserve">President of the General Assembly </w:delText>
        </w:r>
      </w:del>
    </w:p>
    <w:p w14:paraId="1F5FBFA6" w14:textId="7F2FCF0D" w:rsidR="005A672A" w:rsidRPr="00D5791E" w:rsidRDefault="009A253F" w:rsidP="006517EC">
      <w:pPr>
        <w:jc w:val="left"/>
        <w:rPr>
          <w:rFonts w:cs="Times New Roman"/>
          <w:szCs w:val="24"/>
        </w:rPr>
      </w:pPr>
      <w:del w:id="314" w:author="Katherine Bernabe" w:date="2023-01-03T11:38:00Z">
        <w:r w:rsidRPr="00D5791E" w:rsidDel="00B27DE5">
          <w:rPr>
            <w:rFonts w:cs="Times New Roman"/>
            <w:szCs w:val="24"/>
          </w:rPr>
          <w:delText>United Nations</w:delText>
        </w:r>
        <w:r w:rsidR="00036636" w:rsidDel="00B27DE5">
          <w:rPr>
            <w:rFonts w:cs="Times New Roman"/>
            <w:szCs w:val="24"/>
          </w:rPr>
          <w:delText xml:space="preserve">, </w:delText>
        </w:r>
        <w:r w:rsidRPr="00D5791E" w:rsidDel="00B27DE5">
          <w:rPr>
            <w:rFonts w:cs="Times New Roman"/>
            <w:szCs w:val="24"/>
          </w:rPr>
          <w:delText>New York</w:delText>
        </w:r>
      </w:del>
    </w:p>
    <w:sectPr w:rsidR="005A672A" w:rsidRPr="00D5791E" w:rsidSect="006517EC">
      <w:footerReference w:type="default" r:id="rId16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Katherine Brielmaier" w:date="2023-01-04T09:12:00Z" w:initials="KB">
    <w:p w14:paraId="7D35E14F" w14:textId="004ADE59" w:rsidR="00BB1937" w:rsidRDefault="00BB1937">
      <w:pPr>
        <w:pStyle w:val="CommentText"/>
      </w:pPr>
      <w:r>
        <w:rPr>
          <w:rStyle w:val="CommentReference"/>
        </w:rPr>
        <w:annotationRef/>
      </w:r>
      <w:r>
        <w:t xml:space="preserve">Katherine Brielmaier/2, </w:t>
      </w:r>
      <w:hyperlink r:id="rId1" w:history="1">
        <w:r w:rsidRPr="007B36A9">
          <w:rPr>
            <w:rStyle w:val="Hyperlink"/>
          </w:rPr>
          <w:t>brielmaier@un.org</w:t>
        </w:r>
      </w:hyperlink>
    </w:p>
    <w:p w14:paraId="0930D259" w14:textId="77777777" w:rsidR="00BB1937" w:rsidRDefault="00BB1937">
      <w:pPr>
        <w:pStyle w:val="CommentText"/>
      </w:pPr>
      <w:r>
        <w:t>Job No. 2300082</w:t>
      </w:r>
    </w:p>
    <w:p w14:paraId="42B2CFE5" w14:textId="5E753D2A" w:rsidR="00BB1937" w:rsidRDefault="00BB1937">
      <w:pPr>
        <w:pStyle w:val="CommentText"/>
      </w:pPr>
      <w:r>
        <w:t>Queries: Latifa</w:t>
      </w:r>
      <w:r w:rsidR="008D3CC5">
        <w:t xml:space="preserve"> </w:t>
      </w:r>
      <w:proofErr w:type="spellStart"/>
      <w:r w:rsidR="008D3CC5">
        <w:t>Hagigat</w:t>
      </w:r>
      <w:proofErr w:type="spellEnd"/>
      <w:r>
        <w:t xml:space="preserve">, </w:t>
      </w:r>
      <w:hyperlink r:id="rId2" w:history="1">
        <w:r w:rsidR="008257D6" w:rsidRPr="007B36A9">
          <w:rPr>
            <w:rStyle w:val="Hyperlink"/>
          </w:rPr>
          <w:t>lh.irmission@gmail.com</w:t>
        </w:r>
      </w:hyperlink>
    </w:p>
    <w:p w14:paraId="528DF7FD" w14:textId="51DD831F" w:rsidR="008257D6" w:rsidRDefault="008257D6">
      <w:pPr>
        <w:pStyle w:val="CommentText"/>
      </w:pPr>
    </w:p>
  </w:comment>
  <w:comment w:id="73" w:author="Katherine Brielmaier" w:date="2023-01-04T14:18:00Z" w:initials="KB">
    <w:p w14:paraId="519E481C" w14:textId="7112F143" w:rsidR="00445C07" w:rsidRDefault="00445C07">
      <w:pPr>
        <w:pStyle w:val="CommentText"/>
      </w:pPr>
      <w:r>
        <w:rPr>
          <w:rStyle w:val="CommentReference"/>
        </w:rPr>
        <w:annotationRef/>
      </w:r>
      <w:proofErr w:type="spellStart"/>
      <w:r>
        <w:t>Trns</w:t>
      </w:r>
      <w:proofErr w:type="spellEnd"/>
      <w:r>
        <w:t>: change approved by Mission</w:t>
      </w:r>
    </w:p>
  </w:comment>
  <w:comment w:id="106" w:author="Katherine Brielmaier" w:date="2023-01-04T10:08:00Z" w:initials="KB">
    <w:p w14:paraId="60E0BEAA" w14:textId="0058DE73" w:rsidR="00E67941" w:rsidRDefault="00E67941">
      <w:pPr>
        <w:pStyle w:val="CommentText"/>
      </w:pPr>
      <w:r>
        <w:rPr>
          <w:rStyle w:val="CommentReference"/>
        </w:rPr>
        <w:annotationRef/>
      </w:r>
      <w:proofErr w:type="spellStart"/>
      <w:r>
        <w:t>Trns</w:t>
      </w:r>
      <w:proofErr w:type="spellEnd"/>
      <w:r>
        <w:t xml:space="preserve">: </w:t>
      </w:r>
      <w:r w:rsidR="00E73BDC">
        <w:t xml:space="preserve">see </w:t>
      </w:r>
      <w:r>
        <w:t>S/2022/5</w:t>
      </w:r>
      <w:r w:rsidR="00952DD7">
        <w:t xml:space="preserve"> (link no longer works)</w:t>
      </w:r>
    </w:p>
  </w:comment>
  <w:comment w:id="155" w:author="Katherine Brielmaier" w:date="2023-01-04T10:18:00Z" w:initials="KB">
    <w:p w14:paraId="12A57EC1" w14:textId="304989DE" w:rsidR="00095E47" w:rsidRDefault="00095E47">
      <w:pPr>
        <w:pStyle w:val="CommentText"/>
      </w:pPr>
      <w:r>
        <w:rPr>
          <w:rStyle w:val="CommentReference"/>
        </w:rPr>
        <w:annotationRef/>
      </w:r>
      <w:proofErr w:type="spellStart"/>
      <w:r>
        <w:t>Trns</w:t>
      </w:r>
      <w:proofErr w:type="spellEnd"/>
      <w:r>
        <w:t>: no change</w:t>
      </w:r>
      <w:r w:rsidR="002B0EBB">
        <w:t xml:space="preserve">, per </w:t>
      </w:r>
      <w:r w:rsidR="00EB5036">
        <w:t>Mission</w:t>
      </w:r>
    </w:p>
  </w:comment>
  <w:comment w:id="246" w:author="Katherine Brielmaier" w:date="2023-01-04T10:13:00Z" w:initials="KB">
    <w:p w14:paraId="07401BCB" w14:textId="5460C23A" w:rsidR="009F30CE" w:rsidRDefault="009F30CE">
      <w:pPr>
        <w:pStyle w:val="CommentText"/>
      </w:pPr>
      <w:r>
        <w:rPr>
          <w:rStyle w:val="CommentReference"/>
        </w:rPr>
        <w:annotationRef/>
      </w:r>
      <w:proofErr w:type="spellStart"/>
      <w:r w:rsidR="00E73BDC">
        <w:t>Trns</w:t>
      </w:r>
      <w:proofErr w:type="spellEnd"/>
      <w:r w:rsidR="00E73BDC">
        <w:t xml:space="preserve">: </w:t>
      </w:r>
      <w:r w:rsidR="00664FAD">
        <w:t xml:space="preserve">also </w:t>
      </w:r>
      <w:r w:rsidR="00E73BDC">
        <w:t>in S/2022/5, not sourced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8DF7FD" w15:done="0"/>
  <w15:commentEx w15:paraId="519E481C" w15:done="0"/>
  <w15:commentEx w15:paraId="60E0BEAA" w15:done="0"/>
  <w15:commentEx w15:paraId="12A57EC1" w15:done="0"/>
  <w15:commentEx w15:paraId="07401B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FC183" w16cex:dateUtc="2023-01-04T15:12:00Z"/>
  <w16cex:commentExtensible w16cex:durableId="27600946" w16cex:dateUtc="2023-01-04T20:18:00Z"/>
  <w16cex:commentExtensible w16cex:durableId="275FCEB3" w16cex:dateUtc="2023-01-04T16:08:00Z"/>
  <w16cex:commentExtensible w16cex:durableId="275FD10C" w16cex:dateUtc="2023-01-04T16:18:00Z"/>
  <w16cex:commentExtensible w16cex:durableId="275FCFBF" w16cex:dateUtc="2023-01-04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8DF7FD" w16cid:durableId="275FC183"/>
  <w16cid:commentId w16cid:paraId="519E481C" w16cid:durableId="27600946"/>
  <w16cid:commentId w16cid:paraId="60E0BEAA" w16cid:durableId="275FCEB3"/>
  <w16cid:commentId w16cid:paraId="12A57EC1" w16cid:durableId="275FD10C"/>
  <w16cid:commentId w16cid:paraId="07401BCB" w16cid:durableId="275FCF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2433" w14:textId="77777777" w:rsidR="00840B7F" w:rsidRDefault="00840B7F">
      <w:r>
        <w:separator/>
      </w:r>
    </w:p>
  </w:endnote>
  <w:endnote w:type="continuationSeparator" w:id="0">
    <w:p w14:paraId="1D454E04" w14:textId="77777777" w:rsidR="00840B7F" w:rsidRDefault="0084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195E" w14:textId="77777777" w:rsidR="00B27DE5" w:rsidRDefault="00B27DE5">
    <w:pPr>
      <w:pStyle w:val="Footer"/>
      <w:jc w:val="center"/>
      <w:rPr>
        <w:ins w:id="315" w:author="Katherine Bernabe" w:date="2023-01-03T11:38:00Z"/>
      </w:rPr>
    </w:pPr>
    <w:ins w:id="316" w:author="Katherine Bernabe" w:date="2023-01-03T11:38:00Z"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ins>
  </w:p>
  <w:p w14:paraId="33EDAFCF" w14:textId="77777777" w:rsidR="00B27DE5" w:rsidRDefault="00B27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A6C4" w14:textId="77777777" w:rsidR="00840B7F" w:rsidRDefault="00840B7F">
      <w:r>
        <w:separator/>
      </w:r>
    </w:p>
  </w:footnote>
  <w:footnote w:type="continuationSeparator" w:id="0">
    <w:p w14:paraId="0A203A23" w14:textId="77777777" w:rsidR="00840B7F" w:rsidRDefault="00840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2CF"/>
    <w:multiLevelType w:val="hybridMultilevel"/>
    <w:tmpl w:val="4B4C2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7ADE"/>
    <w:multiLevelType w:val="hybridMultilevel"/>
    <w:tmpl w:val="A21A6D30"/>
    <w:lvl w:ilvl="0" w:tplc="4DD2F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21C4"/>
    <w:multiLevelType w:val="hybridMultilevel"/>
    <w:tmpl w:val="48F412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8F4B4F"/>
    <w:multiLevelType w:val="hybridMultilevel"/>
    <w:tmpl w:val="A51E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76EFA"/>
    <w:multiLevelType w:val="hybridMultilevel"/>
    <w:tmpl w:val="D91A3DF6"/>
    <w:lvl w:ilvl="0" w:tplc="028035A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30176"/>
    <w:multiLevelType w:val="hybridMultilevel"/>
    <w:tmpl w:val="3858F11E"/>
    <w:lvl w:ilvl="0" w:tplc="7E144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778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9017385">
    <w:abstractNumId w:val="1"/>
  </w:num>
  <w:num w:numId="3" w16cid:durableId="1086000828">
    <w:abstractNumId w:val="5"/>
  </w:num>
  <w:num w:numId="4" w16cid:durableId="723942240">
    <w:abstractNumId w:val="4"/>
  </w:num>
  <w:num w:numId="5" w16cid:durableId="495145383">
    <w:abstractNumId w:val="3"/>
  </w:num>
  <w:num w:numId="6" w16cid:durableId="1690718438">
    <w:abstractNumId w:val="0"/>
  </w:num>
  <w:num w:numId="7" w16cid:durableId="41178218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erine Bernabe">
    <w15:presenceInfo w15:providerId="AD" w15:userId="S::bernabek@un.org::f68e1222-ffdd-4e4d-a756-0e5846036354"/>
  </w15:person>
  <w15:person w15:author="Katherine Brielmaier">
    <w15:presenceInfo w15:providerId="None" w15:userId="Katherine Brielma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0C"/>
    <w:rsid w:val="000039AD"/>
    <w:rsid w:val="0001024A"/>
    <w:rsid w:val="0001040A"/>
    <w:rsid w:val="00012D08"/>
    <w:rsid w:val="0001438A"/>
    <w:rsid w:val="00017EDB"/>
    <w:rsid w:val="00023665"/>
    <w:rsid w:val="00023FD1"/>
    <w:rsid w:val="00024256"/>
    <w:rsid w:val="000255B0"/>
    <w:rsid w:val="00025746"/>
    <w:rsid w:val="000259CB"/>
    <w:rsid w:val="000306E7"/>
    <w:rsid w:val="00034EED"/>
    <w:rsid w:val="00036636"/>
    <w:rsid w:val="00043239"/>
    <w:rsid w:val="000433D5"/>
    <w:rsid w:val="00044649"/>
    <w:rsid w:val="00046909"/>
    <w:rsid w:val="00053927"/>
    <w:rsid w:val="0005668C"/>
    <w:rsid w:val="00060531"/>
    <w:rsid w:val="00063695"/>
    <w:rsid w:val="00063C8E"/>
    <w:rsid w:val="00064341"/>
    <w:rsid w:val="00070155"/>
    <w:rsid w:val="00075B2A"/>
    <w:rsid w:val="00084078"/>
    <w:rsid w:val="00090ACC"/>
    <w:rsid w:val="0009119E"/>
    <w:rsid w:val="00093567"/>
    <w:rsid w:val="00095E47"/>
    <w:rsid w:val="00096D73"/>
    <w:rsid w:val="000A2A99"/>
    <w:rsid w:val="000B5BAB"/>
    <w:rsid w:val="000C423E"/>
    <w:rsid w:val="000D163E"/>
    <w:rsid w:val="000D2F0B"/>
    <w:rsid w:val="000D43C9"/>
    <w:rsid w:val="000E3727"/>
    <w:rsid w:val="000E3CD0"/>
    <w:rsid w:val="000E4835"/>
    <w:rsid w:val="000F1870"/>
    <w:rsid w:val="0010104B"/>
    <w:rsid w:val="00112919"/>
    <w:rsid w:val="001339D8"/>
    <w:rsid w:val="001361C8"/>
    <w:rsid w:val="00140B04"/>
    <w:rsid w:val="00140D38"/>
    <w:rsid w:val="00145630"/>
    <w:rsid w:val="0014630F"/>
    <w:rsid w:val="00150ADD"/>
    <w:rsid w:val="00150C31"/>
    <w:rsid w:val="00151EB6"/>
    <w:rsid w:val="00153322"/>
    <w:rsid w:val="00153D4C"/>
    <w:rsid w:val="00156660"/>
    <w:rsid w:val="0016180B"/>
    <w:rsid w:val="00162C62"/>
    <w:rsid w:val="0016524B"/>
    <w:rsid w:val="001652C8"/>
    <w:rsid w:val="00170464"/>
    <w:rsid w:val="001720D7"/>
    <w:rsid w:val="00172F8C"/>
    <w:rsid w:val="00174F51"/>
    <w:rsid w:val="00175CB8"/>
    <w:rsid w:val="00182422"/>
    <w:rsid w:val="00182710"/>
    <w:rsid w:val="00193183"/>
    <w:rsid w:val="00197905"/>
    <w:rsid w:val="001A3B1E"/>
    <w:rsid w:val="001A678B"/>
    <w:rsid w:val="001A71C4"/>
    <w:rsid w:val="001B12E5"/>
    <w:rsid w:val="001B5E0D"/>
    <w:rsid w:val="001C32CB"/>
    <w:rsid w:val="001D0587"/>
    <w:rsid w:val="001D2064"/>
    <w:rsid w:val="001D6C94"/>
    <w:rsid w:val="001D6EB5"/>
    <w:rsid w:val="001E5CD4"/>
    <w:rsid w:val="001E7EA2"/>
    <w:rsid w:val="001F2ABE"/>
    <w:rsid w:val="001F44CB"/>
    <w:rsid w:val="00200BDA"/>
    <w:rsid w:val="00204951"/>
    <w:rsid w:val="00204DF9"/>
    <w:rsid w:val="00207A6F"/>
    <w:rsid w:val="0021223F"/>
    <w:rsid w:val="00220506"/>
    <w:rsid w:val="00230CC6"/>
    <w:rsid w:val="00235517"/>
    <w:rsid w:val="00236952"/>
    <w:rsid w:val="00237B0C"/>
    <w:rsid w:val="0024268C"/>
    <w:rsid w:val="002444EC"/>
    <w:rsid w:val="00260678"/>
    <w:rsid w:val="00262D65"/>
    <w:rsid w:val="00264A70"/>
    <w:rsid w:val="00265DD1"/>
    <w:rsid w:val="00266100"/>
    <w:rsid w:val="00266210"/>
    <w:rsid w:val="002671EF"/>
    <w:rsid w:val="00273977"/>
    <w:rsid w:val="00275703"/>
    <w:rsid w:val="002902F0"/>
    <w:rsid w:val="002951D0"/>
    <w:rsid w:val="002A0A3D"/>
    <w:rsid w:val="002A410E"/>
    <w:rsid w:val="002A49B7"/>
    <w:rsid w:val="002A6521"/>
    <w:rsid w:val="002B009C"/>
    <w:rsid w:val="002B02C7"/>
    <w:rsid w:val="002B0EBB"/>
    <w:rsid w:val="002B14F9"/>
    <w:rsid w:val="002C0453"/>
    <w:rsid w:val="002C08FB"/>
    <w:rsid w:val="002C3E92"/>
    <w:rsid w:val="002C7EB7"/>
    <w:rsid w:val="002D4165"/>
    <w:rsid w:val="002E04F0"/>
    <w:rsid w:val="002F14FD"/>
    <w:rsid w:val="0030168F"/>
    <w:rsid w:val="00304EE8"/>
    <w:rsid w:val="00306F68"/>
    <w:rsid w:val="00317C0E"/>
    <w:rsid w:val="00321909"/>
    <w:rsid w:val="00323B96"/>
    <w:rsid w:val="00325D94"/>
    <w:rsid w:val="003341AE"/>
    <w:rsid w:val="00335549"/>
    <w:rsid w:val="00343C05"/>
    <w:rsid w:val="00345E9A"/>
    <w:rsid w:val="0035616B"/>
    <w:rsid w:val="00357E36"/>
    <w:rsid w:val="00363BA3"/>
    <w:rsid w:val="00365B49"/>
    <w:rsid w:val="003772FB"/>
    <w:rsid w:val="003776A0"/>
    <w:rsid w:val="00377B8F"/>
    <w:rsid w:val="00380C95"/>
    <w:rsid w:val="00387D72"/>
    <w:rsid w:val="00396D15"/>
    <w:rsid w:val="00397680"/>
    <w:rsid w:val="003977E4"/>
    <w:rsid w:val="003A2BD5"/>
    <w:rsid w:val="003A4A01"/>
    <w:rsid w:val="003A5B46"/>
    <w:rsid w:val="003B057C"/>
    <w:rsid w:val="003B5445"/>
    <w:rsid w:val="003C7765"/>
    <w:rsid w:val="003D09D9"/>
    <w:rsid w:val="003D7130"/>
    <w:rsid w:val="003E0114"/>
    <w:rsid w:val="003E42BA"/>
    <w:rsid w:val="003F710F"/>
    <w:rsid w:val="00400DFD"/>
    <w:rsid w:val="004028CC"/>
    <w:rsid w:val="00403FB7"/>
    <w:rsid w:val="0040748F"/>
    <w:rsid w:val="00412AB8"/>
    <w:rsid w:val="0041512B"/>
    <w:rsid w:val="004177E7"/>
    <w:rsid w:val="00420FE0"/>
    <w:rsid w:val="00426979"/>
    <w:rsid w:val="0043500C"/>
    <w:rsid w:val="004408E6"/>
    <w:rsid w:val="0044158A"/>
    <w:rsid w:val="004430F6"/>
    <w:rsid w:val="00445C07"/>
    <w:rsid w:val="00445CE9"/>
    <w:rsid w:val="00445FCA"/>
    <w:rsid w:val="00447298"/>
    <w:rsid w:val="00457368"/>
    <w:rsid w:val="0046200F"/>
    <w:rsid w:val="0046317B"/>
    <w:rsid w:val="00467E40"/>
    <w:rsid w:val="00481703"/>
    <w:rsid w:val="00483891"/>
    <w:rsid w:val="004838F4"/>
    <w:rsid w:val="00485A4E"/>
    <w:rsid w:val="00487C1F"/>
    <w:rsid w:val="004946E1"/>
    <w:rsid w:val="00495CB9"/>
    <w:rsid w:val="004A2F5D"/>
    <w:rsid w:val="004A6DDF"/>
    <w:rsid w:val="004B67C0"/>
    <w:rsid w:val="004C13E6"/>
    <w:rsid w:val="004C3049"/>
    <w:rsid w:val="004C42BE"/>
    <w:rsid w:val="004C7363"/>
    <w:rsid w:val="004D1811"/>
    <w:rsid w:val="004E0922"/>
    <w:rsid w:val="004E48CB"/>
    <w:rsid w:val="004E7654"/>
    <w:rsid w:val="00504B8C"/>
    <w:rsid w:val="00513133"/>
    <w:rsid w:val="00515771"/>
    <w:rsid w:val="00521C20"/>
    <w:rsid w:val="0052521F"/>
    <w:rsid w:val="00533042"/>
    <w:rsid w:val="005408FE"/>
    <w:rsid w:val="005423E2"/>
    <w:rsid w:val="005445BA"/>
    <w:rsid w:val="00546721"/>
    <w:rsid w:val="00546CF1"/>
    <w:rsid w:val="0054762F"/>
    <w:rsid w:val="00551751"/>
    <w:rsid w:val="00574040"/>
    <w:rsid w:val="00580F9C"/>
    <w:rsid w:val="00581230"/>
    <w:rsid w:val="005A2093"/>
    <w:rsid w:val="005A28BC"/>
    <w:rsid w:val="005A4926"/>
    <w:rsid w:val="005A672A"/>
    <w:rsid w:val="005C4166"/>
    <w:rsid w:val="005C4AC5"/>
    <w:rsid w:val="005C7339"/>
    <w:rsid w:val="005C7AF4"/>
    <w:rsid w:val="005D3856"/>
    <w:rsid w:val="005D54B6"/>
    <w:rsid w:val="005D5706"/>
    <w:rsid w:val="005D70F4"/>
    <w:rsid w:val="005E4129"/>
    <w:rsid w:val="005E5363"/>
    <w:rsid w:val="005F3475"/>
    <w:rsid w:val="005F7552"/>
    <w:rsid w:val="00612067"/>
    <w:rsid w:val="006145AA"/>
    <w:rsid w:val="0062184D"/>
    <w:rsid w:val="0063128B"/>
    <w:rsid w:val="00632421"/>
    <w:rsid w:val="006338A5"/>
    <w:rsid w:val="00634627"/>
    <w:rsid w:val="006461CA"/>
    <w:rsid w:val="006517EC"/>
    <w:rsid w:val="00661194"/>
    <w:rsid w:val="00661E2F"/>
    <w:rsid w:val="00664FAD"/>
    <w:rsid w:val="006707E9"/>
    <w:rsid w:val="006749B2"/>
    <w:rsid w:val="00683AAF"/>
    <w:rsid w:val="00683F2E"/>
    <w:rsid w:val="00686226"/>
    <w:rsid w:val="0069171B"/>
    <w:rsid w:val="00692AB9"/>
    <w:rsid w:val="006941F4"/>
    <w:rsid w:val="0069464B"/>
    <w:rsid w:val="006A62FF"/>
    <w:rsid w:val="006A631B"/>
    <w:rsid w:val="006A7118"/>
    <w:rsid w:val="006A7D1E"/>
    <w:rsid w:val="006B198E"/>
    <w:rsid w:val="006B4356"/>
    <w:rsid w:val="006C0399"/>
    <w:rsid w:val="006C23F2"/>
    <w:rsid w:val="006C5C3B"/>
    <w:rsid w:val="006D1E68"/>
    <w:rsid w:val="006D5CF9"/>
    <w:rsid w:val="006E0299"/>
    <w:rsid w:val="006F0CBB"/>
    <w:rsid w:val="006F381D"/>
    <w:rsid w:val="007012AD"/>
    <w:rsid w:val="00704164"/>
    <w:rsid w:val="00710EBB"/>
    <w:rsid w:val="00712DF5"/>
    <w:rsid w:val="007157D0"/>
    <w:rsid w:val="00717586"/>
    <w:rsid w:val="00723AE2"/>
    <w:rsid w:val="00732EA2"/>
    <w:rsid w:val="007370ED"/>
    <w:rsid w:val="0073798D"/>
    <w:rsid w:val="00737DDD"/>
    <w:rsid w:val="00742815"/>
    <w:rsid w:val="007514CF"/>
    <w:rsid w:val="00753F50"/>
    <w:rsid w:val="00756CC6"/>
    <w:rsid w:val="0076667D"/>
    <w:rsid w:val="00776F4A"/>
    <w:rsid w:val="00777F97"/>
    <w:rsid w:val="007827F2"/>
    <w:rsid w:val="00784CDC"/>
    <w:rsid w:val="00792A52"/>
    <w:rsid w:val="007949E9"/>
    <w:rsid w:val="00794C78"/>
    <w:rsid w:val="007A1304"/>
    <w:rsid w:val="007A50F8"/>
    <w:rsid w:val="007A63D0"/>
    <w:rsid w:val="007B2E4C"/>
    <w:rsid w:val="007B32FC"/>
    <w:rsid w:val="007B68E0"/>
    <w:rsid w:val="007C3855"/>
    <w:rsid w:val="007C6D0C"/>
    <w:rsid w:val="007D2FD0"/>
    <w:rsid w:val="007D4591"/>
    <w:rsid w:val="007E018B"/>
    <w:rsid w:val="007E38F9"/>
    <w:rsid w:val="007F26B8"/>
    <w:rsid w:val="00804A59"/>
    <w:rsid w:val="00805508"/>
    <w:rsid w:val="00805D26"/>
    <w:rsid w:val="0081453B"/>
    <w:rsid w:val="008202A0"/>
    <w:rsid w:val="008257D6"/>
    <w:rsid w:val="00834091"/>
    <w:rsid w:val="00840B7F"/>
    <w:rsid w:val="0084223D"/>
    <w:rsid w:val="00842A75"/>
    <w:rsid w:val="00852E36"/>
    <w:rsid w:val="0085545C"/>
    <w:rsid w:val="008714D4"/>
    <w:rsid w:val="00874C30"/>
    <w:rsid w:val="00875FD4"/>
    <w:rsid w:val="00876D80"/>
    <w:rsid w:val="0088491F"/>
    <w:rsid w:val="00885FA6"/>
    <w:rsid w:val="008A1FB0"/>
    <w:rsid w:val="008A1FC4"/>
    <w:rsid w:val="008A2B0F"/>
    <w:rsid w:val="008A5736"/>
    <w:rsid w:val="008C553E"/>
    <w:rsid w:val="008D338D"/>
    <w:rsid w:val="008D3C1C"/>
    <w:rsid w:val="008D3CC5"/>
    <w:rsid w:val="008E7520"/>
    <w:rsid w:val="008F1530"/>
    <w:rsid w:val="00916288"/>
    <w:rsid w:val="009165C6"/>
    <w:rsid w:val="00916F16"/>
    <w:rsid w:val="00920BB1"/>
    <w:rsid w:val="009224DC"/>
    <w:rsid w:val="0092291C"/>
    <w:rsid w:val="00926DC3"/>
    <w:rsid w:val="0093358E"/>
    <w:rsid w:val="009343F9"/>
    <w:rsid w:val="0093768A"/>
    <w:rsid w:val="0093781D"/>
    <w:rsid w:val="00937C11"/>
    <w:rsid w:val="00943CF8"/>
    <w:rsid w:val="0094435C"/>
    <w:rsid w:val="009506B1"/>
    <w:rsid w:val="00952DD7"/>
    <w:rsid w:val="0095626F"/>
    <w:rsid w:val="00990C83"/>
    <w:rsid w:val="009913E8"/>
    <w:rsid w:val="009941B6"/>
    <w:rsid w:val="0099673B"/>
    <w:rsid w:val="009A253F"/>
    <w:rsid w:val="009A513F"/>
    <w:rsid w:val="009A5F51"/>
    <w:rsid w:val="009B1DF7"/>
    <w:rsid w:val="009B2E92"/>
    <w:rsid w:val="009C46F0"/>
    <w:rsid w:val="009C51FF"/>
    <w:rsid w:val="009E1843"/>
    <w:rsid w:val="009E3B11"/>
    <w:rsid w:val="009E4A78"/>
    <w:rsid w:val="009E4D26"/>
    <w:rsid w:val="009F167F"/>
    <w:rsid w:val="009F1DFD"/>
    <w:rsid w:val="009F30CE"/>
    <w:rsid w:val="009F665E"/>
    <w:rsid w:val="00A163A2"/>
    <w:rsid w:val="00A219F8"/>
    <w:rsid w:val="00A227EE"/>
    <w:rsid w:val="00A238BA"/>
    <w:rsid w:val="00A25482"/>
    <w:rsid w:val="00A27AC3"/>
    <w:rsid w:val="00A3345A"/>
    <w:rsid w:val="00A422F9"/>
    <w:rsid w:val="00A64145"/>
    <w:rsid w:val="00A650DB"/>
    <w:rsid w:val="00A66831"/>
    <w:rsid w:val="00A826FD"/>
    <w:rsid w:val="00A933F8"/>
    <w:rsid w:val="00A95997"/>
    <w:rsid w:val="00AB0B46"/>
    <w:rsid w:val="00AC0F61"/>
    <w:rsid w:val="00AC4592"/>
    <w:rsid w:val="00AD1F9F"/>
    <w:rsid w:val="00AE5F78"/>
    <w:rsid w:val="00AF3448"/>
    <w:rsid w:val="00AF7E73"/>
    <w:rsid w:val="00B02363"/>
    <w:rsid w:val="00B12B33"/>
    <w:rsid w:val="00B27DE5"/>
    <w:rsid w:val="00B37ECE"/>
    <w:rsid w:val="00B53269"/>
    <w:rsid w:val="00B5744C"/>
    <w:rsid w:val="00B60888"/>
    <w:rsid w:val="00B64232"/>
    <w:rsid w:val="00B648F2"/>
    <w:rsid w:val="00B73784"/>
    <w:rsid w:val="00B8548E"/>
    <w:rsid w:val="00B86644"/>
    <w:rsid w:val="00B91982"/>
    <w:rsid w:val="00B936F9"/>
    <w:rsid w:val="00B96B6D"/>
    <w:rsid w:val="00BA2EF7"/>
    <w:rsid w:val="00BB1937"/>
    <w:rsid w:val="00BB39BE"/>
    <w:rsid w:val="00BB7F8C"/>
    <w:rsid w:val="00BC0685"/>
    <w:rsid w:val="00BC0E8E"/>
    <w:rsid w:val="00BC687A"/>
    <w:rsid w:val="00BD4D21"/>
    <w:rsid w:val="00BD5DFA"/>
    <w:rsid w:val="00BE2E4E"/>
    <w:rsid w:val="00BE79C1"/>
    <w:rsid w:val="00BF029C"/>
    <w:rsid w:val="00BF45F3"/>
    <w:rsid w:val="00BF7B4A"/>
    <w:rsid w:val="00BF7F6D"/>
    <w:rsid w:val="00C02529"/>
    <w:rsid w:val="00C050F8"/>
    <w:rsid w:val="00C208BB"/>
    <w:rsid w:val="00C2270C"/>
    <w:rsid w:val="00C2414D"/>
    <w:rsid w:val="00C25367"/>
    <w:rsid w:val="00C309E9"/>
    <w:rsid w:val="00C37851"/>
    <w:rsid w:val="00C41E21"/>
    <w:rsid w:val="00C4362B"/>
    <w:rsid w:val="00C43A15"/>
    <w:rsid w:val="00C45F55"/>
    <w:rsid w:val="00C46EE9"/>
    <w:rsid w:val="00C4719F"/>
    <w:rsid w:val="00C47360"/>
    <w:rsid w:val="00C51446"/>
    <w:rsid w:val="00C55E96"/>
    <w:rsid w:val="00C603F4"/>
    <w:rsid w:val="00C76247"/>
    <w:rsid w:val="00C77190"/>
    <w:rsid w:val="00C77350"/>
    <w:rsid w:val="00C77C2C"/>
    <w:rsid w:val="00C8742B"/>
    <w:rsid w:val="00C90691"/>
    <w:rsid w:val="00C94596"/>
    <w:rsid w:val="00C95F85"/>
    <w:rsid w:val="00CA4A8E"/>
    <w:rsid w:val="00CA6C4E"/>
    <w:rsid w:val="00CB304A"/>
    <w:rsid w:val="00CC0857"/>
    <w:rsid w:val="00CC3CA1"/>
    <w:rsid w:val="00CC6053"/>
    <w:rsid w:val="00CD31B8"/>
    <w:rsid w:val="00CD3685"/>
    <w:rsid w:val="00CD3793"/>
    <w:rsid w:val="00CE67F8"/>
    <w:rsid w:val="00D02C41"/>
    <w:rsid w:val="00D039DD"/>
    <w:rsid w:val="00D1016A"/>
    <w:rsid w:val="00D2263A"/>
    <w:rsid w:val="00D24925"/>
    <w:rsid w:val="00D34D67"/>
    <w:rsid w:val="00D3553D"/>
    <w:rsid w:val="00D45B73"/>
    <w:rsid w:val="00D51B1D"/>
    <w:rsid w:val="00D54A90"/>
    <w:rsid w:val="00D5791E"/>
    <w:rsid w:val="00D64819"/>
    <w:rsid w:val="00D657C7"/>
    <w:rsid w:val="00D66C45"/>
    <w:rsid w:val="00D71F8F"/>
    <w:rsid w:val="00D80244"/>
    <w:rsid w:val="00D8250E"/>
    <w:rsid w:val="00D840DF"/>
    <w:rsid w:val="00D84669"/>
    <w:rsid w:val="00D92B85"/>
    <w:rsid w:val="00DB0831"/>
    <w:rsid w:val="00DB13E3"/>
    <w:rsid w:val="00DB1CE7"/>
    <w:rsid w:val="00DB5192"/>
    <w:rsid w:val="00DB5C35"/>
    <w:rsid w:val="00DC0BFA"/>
    <w:rsid w:val="00DC0DEC"/>
    <w:rsid w:val="00DC3915"/>
    <w:rsid w:val="00DC7175"/>
    <w:rsid w:val="00DD1F8A"/>
    <w:rsid w:val="00DD2EE2"/>
    <w:rsid w:val="00DD4119"/>
    <w:rsid w:val="00DE31FC"/>
    <w:rsid w:val="00DE3B4B"/>
    <w:rsid w:val="00DE5CB2"/>
    <w:rsid w:val="00DF332E"/>
    <w:rsid w:val="00DF5281"/>
    <w:rsid w:val="00DF6E67"/>
    <w:rsid w:val="00E10537"/>
    <w:rsid w:val="00E13946"/>
    <w:rsid w:val="00E14016"/>
    <w:rsid w:val="00E22B1C"/>
    <w:rsid w:val="00E278EB"/>
    <w:rsid w:val="00E31653"/>
    <w:rsid w:val="00E3321E"/>
    <w:rsid w:val="00E34FA5"/>
    <w:rsid w:val="00E35637"/>
    <w:rsid w:val="00E367E0"/>
    <w:rsid w:val="00E40EE0"/>
    <w:rsid w:val="00E42483"/>
    <w:rsid w:val="00E463E7"/>
    <w:rsid w:val="00E500E1"/>
    <w:rsid w:val="00E619CC"/>
    <w:rsid w:val="00E67941"/>
    <w:rsid w:val="00E73BDC"/>
    <w:rsid w:val="00E76C35"/>
    <w:rsid w:val="00E847F8"/>
    <w:rsid w:val="00E91ADA"/>
    <w:rsid w:val="00EA2F50"/>
    <w:rsid w:val="00EB5036"/>
    <w:rsid w:val="00EC3279"/>
    <w:rsid w:val="00EC3DB7"/>
    <w:rsid w:val="00EC44BF"/>
    <w:rsid w:val="00EE2760"/>
    <w:rsid w:val="00EE47A3"/>
    <w:rsid w:val="00EE75D0"/>
    <w:rsid w:val="00EF1672"/>
    <w:rsid w:val="00EF7E73"/>
    <w:rsid w:val="00F150E5"/>
    <w:rsid w:val="00F16B90"/>
    <w:rsid w:val="00F23838"/>
    <w:rsid w:val="00F247D5"/>
    <w:rsid w:val="00F258C0"/>
    <w:rsid w:val="00F365F3"/>
    <w:rsid w:val="00F41C7B"/>
    <w:rsid w:val="00F42871"/>
    <w:rsid w:val="00F42EF8"/>
    <w:rsid w:val="00F46832"/>
    <w:rsid w:val="00F56C12"/>
    <w:rsid w:val="00F62AF1"/>
    <w:rsid w:val="00F65340"/>
    <w:rsid w:val="00F6593A"/>
    <w:rsid w:val="00F872CD"/>
    <w:rsid w:val="00F9214A"/>
    <w:rsid w:val="00FA24ED"/>
    <w:rsid w:val="00FA3B75"/>
    <w:rsid w:val="00FA61E7"/>
    <w:rsid w:val="00FA6B1A"/>
    <w:rsid w:val="00FB121A"/>
    <w:rsid w:val="00FB1717"/>
    <w:rsid w:val="00FC6AE4"/>
    <w:rsid w:val="00FC74AC"/>
    <w:rsid w:val="00FC7E60"/>
    <w:rsid w:val="00FD119F"/>
    <w:rsid w:val="00FD1BDE"/>
    <w:rsid w:val="00FD2840"/>
    <w:rsid w:val="00FE0A47"/>
    <w:rsid w:val="00FE4F0D"/>
    <w:rsid w:val="00FF44ED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578C75"/>
  <w15:chartTrackingRefBased/>
  <w15:docId w15:val="{E7311467-2C59-4454-A8F7-CD5F5511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2CD"/>
    <w:pPr>
      <w:jc w:val="both"/>
    </w:pPr>
    <w:rPr>
      <w:rFonts w:cs="Nazanin"/>
      <w:color w:val="000000"/>
      <w:kern w:val="28"/>
      <w:sz w:val="24"/>
      <w:szCs w:val="28"/>
      <w:lang w:eastAsia="en-US"/>
    </w:rPr>
  </w:style>
  <w:style w:type="paragraph" w:styleId="Heading1">
    <w:name w:val="heading 1"/>
    <w:basedOn w:val="Normal"/>
    <w:next w:val="Normal"/>
    <w:qFormat/>
    <w:rsid w:val="00FE4F0D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qFormat/>
    <w:rsid w:val="00FE4F0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qFormat/>
    <w:rsid w:val="00FE4F0D"/>
    <w:pPr>
      <w:keepNext/>
      <w:spacing w:before="240" w:after="60"/>
      <w:outlineLvl w:val="2"/>
    </w:pPr>
    <w:rPr>
      <w:rFonts w:ascii="Arial" w:hAnsi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5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35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3500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951D0"/>
    <w:rPr>
      <w:color w:val="0000FF"/>
      <w:u w:val="single"/>
    </w:rPr>
  </w:style>
  <w:style w:type="paragraph" w:styleId="NormalWeb">
    <w:name w:val="Normal (Web)"/>
    <w:basedOn w:val="Normal"/>
    <w:rsid w:val="00804A59"/>
    <w:pPr>
      <w:spacing w:before="100" w:beforeAutospacing="1" w:after="100" w:afterAutospacing="1"/>
      <w:jc w:val="left"/>
    </w:pPr>
    <w:rPr>
      <w:rFonts w:cs="Times New Roman"/>
      <w:color w:val="auto"/>
      <w:kern w:val="0"/>
      <w:szCs w:val="24"/>
    </w:rPr>
  </w:style>
  <w:style w:type="character" w:styleId="Strong">
    <w:name w:val="Strong"/>
    <w:qFormat/>
    <w:rsid w:val="00804A59"/>
    <w:rPr>
      <w:b/>
      <w:bCs/>
    </w:rPr>
  </w:style>
  <w:style w:type="paragraph" w:styleId="BalloonText">
    <w:name w:val="Balloon Text"/>
    <w:basedOn w:val="Normal"/>
    <w:link w:val="BalloonTextChar"/>
    <w:rsid w:val="00926D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26DC3"/>
    <w:rPr>
      <w:rFonts w:ascii="Segoe UI" w:hAnsi="Segoe UI" w:cs="Segoe UI"/>
      <w:color w:val="000000"/>
      <w:kern w:val="28"/>
      <w:sz w:val="18"/>
      <w:szCs w:val="18"/>
    </w:rPr>
  </w:style>
  <w:style w:type="paragraph" w:customStyle="1" w:styleId="SingleTxt">
    <w:name w:val="__Single Txt"/>
    <w:basedOn w:val="Normal"/>
    <w:rsid w:val="002E04F0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after="120" w:line="240" w:lineRule="atLeast"/>
      <w:ind w:left="1267" w:right="1267"/>
    </w:pPr>
    <w:rPr>
      <w:rFonts w:eastAsia="Calibri" w:cs="Times New Roman"/>
      <w:color w:val="auto"/>
      <w:spacing w:val="4"/>
      <w:w w:val="103"/>
      <w:kern w:val="14"/>
      <w:sz w:val="20"/>
      <w:szCs w:val="20"/>
      <w:lang w:val="en-GB"/>
    </w:rPr>
  </w:style>
  <w:style w:type="character" w:styleId="FollowedHyperlink">
    <w:name w:val="FollowedHyperlink"/>
    <w:rsid w:val="00044649"/>
    <w:rPr>
      <w:color w:val="954F72"/>
      <w:u w:val="single"/>
    </w:rPr>
  </w:style>
  <w:style w:type="paragraph" w:styleId="Revision">
    <w:name w:val="Revision"/>
    <w:hidden/>
    <w:uiPriority w:val="99"/>
    <w:semiHidden/>
    <w:rsid w:val="00E40EE0"/>
    <w:rPr>
      <w:rFonts w:cs="Nazanin"/>
      <w:color w:val="000000"/>
      <w:kern w:val="28"/>
      <w:sz w:val="24"/>
      <w:szCs w:val="28"/>
      <w:lang w:eastAsia="en-US"/>
    </w:rPr>
  </w:style>
  <w:style w:type="paragraph" w:styleId="FootnoteText">
    <w:name w:val="footnote text"/>
    <w:basedOn w:val="Normal"/>
    <w:link w:val="FootnoteTextChar"/>
    <w:unhideWhenUsed/>
    <w:rsid w:val="004430F6"/>
    <w:pPr>
      <w:widowControl w:val="0"/>
      <w:tabs>
        <w:tab w:val="right" w:pos="418"/>
      </w:tabs>
      <w:suppressAutoHyphens/>
      <w:spacing w:line="210" w:lineRule="exact"/>
      <w:ind w:left="475" w:hanging="475"/>
      <w:jc w:val="left"/>
    </w:pPr>
    <w:rPr>
      <w:rFonts w:eastAsia="Calibri" w:cs="Times New Roman"/>
      <w:color w:val="auto"/>
      <w:spacing w:val="5"/>
      <w:w w:val="103"/>
      <w:kern w:val="14"/>
      <w:sz w:val="17"/>
      <w:szCs w:val="20"/>
      <w:lang w:val="en-GB"/>
    </w:rPr>
  </w:style>
  <w:style w:type="character" w:customStyle="1" w:styleId="FootnoteTextChar">
    <w:name w:val="Footnote Text Char"/>
    <w:link w:val="FootnoteText"/>
    <w:rsid w:val="004430F6"/>
    <w:rPr>
      <w:rFonts w:eastAsia="Calibri"/>
      <w:spacing w:val="5"/>
      <w:w w:val="103"/>
      <w:kern w:val="14"/>
      <w:sz w:val="17"/>
      <w:lang w:val="en-GB"/>
    </w:rPr>
  </w:style>
  <w:style w:type="character" w:styleId="FootnoteReference">
    <w:name w:val="footnote reference"/>
    <w:unhideWhenUsed/>
    <w:rsid w:val="004430F6"/>
    <w:rPr>
      <w:color w:val="auto"/>
      <w:spacing w:val="5"/>
      <w:w w:val="103"/>
      <w:kern w:val="14"/>
      <w:position w:val="0"/>
      <w:vertAlign w:val="superscript"/>
    </w:rPr>
  </w:style>
  <w:style w:type="paragraph" w:styleId="ListParagraph">
    <w:name w:val="List Paragraph"/>
    <w:basedOn w:val="Normal"/>
    <w:uiPriority w:val="34"/>
    <w:qFormat/>
    <w:rsid w:val="00732EA2"/>
    <w:pPr>
      <w:ind w:left="720"/>
    </w:pPr>
  </w:style>
  <w:style w:type="paragraph" w:customStyle="1" w:styleId="HCh">
    <w:name w:val="_ H _Ch"/>
    <w:basedOn w:val="Normal"/>
    <w:next w:val="Normal"/>
    <w:rsid w:val="00B27DE5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line="300" w:lineRule="exact"/>
      <w:jc w:val="left"/>
      <w:outlineLvl w:val="0"/>
    </w:pPr>
    <w:rPr>
      <w:rFonts w:cs="Times New Roman"/>
      <w:b/>
      <w:color w:val="auto"/>
      <w:spacing w:val="-2"/>
      <w:w w:val="103"/>
      <w:kern w:val="14"/>
      <w:sz w:val="28"/>
      <w:szCs w:val="20"/>
      <w:lang w:val="en-GB"/>
    </w:rPr>
  </w:style>
  <w:style w:type="paragraph" w:customStyle="1" w:styleId="XLarge">
    <w:name w:val="XLarge"/>
    <w:basedOn w:val="Normal"/>
    <w:rsid w:val="00B27DE5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line="390" w:lineRule="exact"/>
      <w:jc w:val="left"/>
      <w:outlineLvl w:val="0"/>
    </w:pPr>
    <w:rPr>
      <w:rFonts w:cs="Times New Roman"/>
      <w:b/>
      <w:color w:val="auto"/>
      <w:spacing w:val="-4"/>
      <w:w w:val="98"/>
      <w:kern w:val="14"/>
      <w:sz w:val="4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27DE5"/>
    <w:rPr>
      <w:rFonts w:cs="Nazanin"/>
      <w:color w:val="000000"/>
      <w:kern w:val="28"/>
      <w:sz w:val="24"/>
      <w:szCs w:val="28"/>
      <w:lang w:eastAsia="en-US"/>
    </w:rPr>
  </w:style>
  <w:style w:type="character" w:styleId="CommentReference">
    <w:name w:val="annotation reference"/>
    <w:basedOn w:val="DefaultParagraphFont"/>
    <w:rsid w:val="00BB19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19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1937"/>
    <w:rPr>
      <w:rFonts w:cs="Nazanin"/>
      <w:color w:val="000000"/>
      <w:kern w:val="2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B1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1937"/>
    <w:rPr>
      <w:rFonts w:cs="Nazanin"/>
      <w:b/>
      <w:bCs/>
      <w:color w:val="000000"/>
      <w:kern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B1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mailto:lh.irmission@gmail.com" TargetMode="External"/><Relationship Id="rId1" Type="http://schemas.openxmlformats.org/officeDocument/2006/relationships/hyperlink" Target="mailto:brielmaier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8A87079BE917469101071A8C95A492" ma:contentTypeVersion="16" ma:contentTypeDescription="Create a new document." ma:contentTypeScope="" ma:versionID="86ec9d89eef9a11226955483f409f35e">
  <xsd:schema xmlns:xsd="http://www.w3.org/2001/XMLSchema" xmlns:xs="http://www.w3.org/2001/XMLSchema" xmlns:p="http://schemas.microsoft.com/office/2006/metadata/properties" xmlns:ns2="ff390913-0a23-479f-8ac8-2b54e7c47cdc" xmlns:ns3="ea0ec693-b112-41c0-8629-e3b04af4f42e" xmlns:ns4="985ec44e-1bab-4c0b-9df0-6ba128686fc9" targetNamespace="http://schemas.microsoft.com/office/2006/metadata/properties" ma:root="true" ma:fieldsID="2e48a14c9e32f92d7f40bae729415f3f" ns2:_="" ns3:_="" ns4:_="">
    <xsd:import namespace="ff390913-0a23-479f-8ac8-2b54e7c47cdc"/>
    <xsd:import namespace="ea0ec693-b112-41c0-8629-e3b04af4f42e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90913-0a23-479f-8ac8-2b54e7c47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c693-b112-41c0-8629-e3b04af4f42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180f89bb-8e87-4607-b6e0-4f50a40fb328}" ma:internalName="TaxCatchAll" ma:showField="CatchAllData" ma:web="ea0ec693-b112-41c0-8629-e3b04af4f4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 xsi:nil="true"/>
    <lcf76f155ced4ddcb4097134ff3c332f xmlns="ff390913-0a23-479f-8ac8-2b54e7c47c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36372A-6503-4F39-B641-2E5B1FC6A5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53EEFF-317B-4337-964E-F633467FF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390913-0a23-479f-8ac8-2b54e7c47cdc"/>
    <ds:schemaRef ds:uri="ea0ec693-b112-41c0-8629-e3b04af4f42e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A4A332-2566-4C7E-8C74-95A54B8A4C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96DE01-D4D0-4F91-9CD2-378CB4C662E0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ff390913-0a23-479f-8ac8-2b54e7c47c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name of God, the Compassionate, the Merciful</vt:lpstr>
    </vt:vector>
  </TitlesOfParts>
  <Company> 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name of God, the Compassionate, the Merciful</dc:title>
  <dc:subject/>
  <dc:creator>MJZ</dc:creator>
  <cp:keywords/>
  <dc:description/>
  <cp:lastModifiedBy>Katherine Brielmaier</cp:lastModifiedBy>
  <cp:revision>23</cp:revision>
  <cp:lastPrinted>2023-01-04T15:59:00Z</cp:lastPrinted>
  <dcterms:created xsi:type="dcterms:W3CDTF">2023-01-04T15:21:00Z</dcterms:created>
  <dcterms:modified xsi:type="dcterms:W3CDTF">2023-01-04T20:19:00Z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c5afa01d688be17e603539f72829d01d3d2585ca8f2800e7815a9838a0da12d6</vt:lpwstr>
  </property>
  <property fmtid="{D5CDD505-2E9C-101B-9397-08002B2CF9AE}" pid="3" name="ContentTypeId">
    <vt:lpwstr>0x010100148A87079BE917469101071A8C95A492</vt:lpwstr>
  </property>
  <property fmtid="{D5CDD505-2E9C-101B-9397-08002B2CF9AE}" pid="4" name="MediaServiceImageTags">
    <vt:lpwstr/>
  </property>
</Properties>
</file>
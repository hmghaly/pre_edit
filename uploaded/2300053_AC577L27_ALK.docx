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0A77" w14:textId="77777777" w:rsidR="008341AD" w:rsidRPr="00E97369" w:rsidRDefault="008341AD" w:rsidP="008341AD">
      <w:pPr>
        <w:spacing w:line="240" w:lineRule="auto"/>
        <w:rPr>
          <w:sz w:val="2"/>
        </w:rPr>
        <w:sectPr w:rsidR="008341AD" w:rsidRPr="00E97369" w:rsidSect="00AA3AD6">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200" w:bottom="1728" w:left="1200" w:header="432" w:footer="504" w:gutter="0"/>
          <w:cols w:space="720"/>
          <w:titlePg/>
          <w:docGrid w:linePitch="360"/>
        </w:sectPr>
      </w:pPr>
    </w:p>
    <w:p w14:paraId="021E2342" w14:textId="24777508" w:rsidR="00AA3AD6" w:rsidRDefault="00AA3AD6" w:rsidP="00AA3AD6">
      <w:pPr>
        <w:pStyle w:val="Session"/>
      </w:pPr>
      <w:r>
        <w:t>Seventy-</w:t>
      </w:r>
      <w:r w:rsidR="00EF3697">
        <w:t>seventh</w:t>
      </w:r>
      <w:r>
        <w:t xml:space="preserve"> session</w:t>
      </w:r>
    </w:p>
    <w:p w14:paraId="593B39B2" w14:textId="77777777" w:rsidR="00AA3AD6" w:rsidRDefault="00AA3AD6" w:rsidP="00AA3AD6">
      <w:pPr>
        <w:pStyle w:val="H1"/>
        <w:ind w:right="1260"/>
      </w:pPr>
      <w:r>
        <w:t>Fifth Committee</w:t>
      </w:r>
    </w:p>
    <w:p w14:paraId="50214DA3" w14:textId="77777777" w:rsidR="00AA3AD6" w:rsidRDefault="00AA3AD6" w:rsidP="00AA3AD6">
      <w:pPr>
        <w:pStyle w:val="AgendaItemNormal"/>
      </w:pPr>
      <w:r>
        <w:t>Agenda item 136</w:t>
      </w:r>
    </w:p>
    <w:p w14:paraId="28AC4D3E" w14:textId="77777777" w:rsidR="00AA3AD6" w:rsidRDefault="00AA3AD6" w:rsidP="00AA3AD6">
      <w:pPr>
        <w:pStyle w:val="AgendaTitleH2"/>
        <w:ind w:right="4080"/>
      </w:pPr>
      <w:r>
        <w:t>Review of the efficiency of the administrative and financial functioning of the United Nations</w:t>
      </w:r>
    </w:p>
    <w:p w14:paraId="751C13FE" w14:textId="4E3111A8" w:rsidR="00AA3AD6" w:rsidRPr="00AA3AD6" w:rsidRDefault="00AA3AD6" w:rsidP="00AA3AD6">
      <w:pPr>
        <w:pStyle w:val="SingleTxt"/>
        <w:spacing w:after="0" w:line="120" w:lineRule="exact"/>
        <w:rPr>
          <w:sz w:val="10"/>
        </w:rPr>
      </w:pPr>
    </w:p>
    <w:p w14:paraId="4B7F2D93" w14:textId="340FAF82" w:rsidR="00AA3AD6" w:rsidRPr="00AA3AD6" w:rsidRDefault="00AA3AD6" w:rsidP="00AA3AD6">
      <w:pPr>
        <w:pStyle w:val="SingleTxt"/>
        <w:spacing w:after="0" w:line="120" w:lineRule="exact"/>
        <w:rPr>
          <w:sz w:val="10"/>
        </w:rPr>
      </w:pPr>
    </w:p>
    <w:p w14:paraId="58CCE943" w14:textId="481DA3C7" w:rsidR="00AA3AD6" w:rsidRPr="00AA3AD6" w:rsidRDefault="00AA3AD6" w:rsidP="00AA3AD6">
      <w:pPr>
        <w:pStyle w:val="SingleTxt"/>
        <w:spacing w:after="0" w:line="120" w:lineRule="exact"/>
        <w:rPr>
          <w:sz w:val="10"/>
        </w:rPr>
      </w:pPr>
    </w:p>
    <w:p w14:paraId="0A112CF2" w14:textId="77777777" w:rsidR="00AA3AD6" w:rsidRDefault="00AA3AD6" w:rsidP="00AA3AD6">
      <w:pPr>
        <w:pStyle w:val="Sponsor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tab/>
      </w:r>
      <w:r>
        <w:tab/>
      </w:r>
      <w:commentRangeStart w:id="0"/>
      <w:r>
        <w:t xml:space="preserve">Draft decision </w:t>
      </w:r>
      <w:commentRangeEnd w:id="0"/>
      <w:r w:rsidR="001D35CC">
        <w:rPr>
          <w:rStyle w:val="CommentReference"/>
          <w:b w:val="0"/>
        </w:rPr>
        <w:commentReference w:id="0"/>
      </w:r>
      <w:r>
        <w:t>submitted by the Chair</w:t>
      </w:r>
    </w:p>
    <w:p w14:paraId="4FF5F364" w14:textId="24DBC348" w:rsidR="00AA3AD6" w:rsidRPr="00AA3AD6" w:rsidRDefault="00AA3AD6" w:rsidP="00AA3AD6">
      <w:pPr>
        <w:pStyle w:val="SingleTxt"/>
        <w:spacing w:after="0" w:line="120" w:lineRule="exact"/>
        <w:rPr>
          <w:sz w:val="10"/>
        </w:rPr>
      </w:pPr>
    </w:p>
    <w:p w14:paraId="1DDF578E" w14:textId="1C2EB77B" w:rsidR="00AA3AD6" w:rsidRPr="00AA3AD6" w:rsidRDefault="00AA3AD6" w:rsidP="00AA3AD6">
      <w:pPr>
        <w:pStyle w:val="SingleTxt"/>
        <w:spacing w:after="0" w:line="120" w:lineRule="exact"/>
        <w:rPr>
          <w:sz w:val="10"/>
        </w:rPr>
      </w:pPr>
    </w:p>
    <w:p w14:paraId="3E3D7A64" w14:textId="47BF237C" w:rsidR="00AA3AD6" w:rsidRDefault="00AA3AD6" w:rsidP="00AA3AD6">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tab/>
      </w:r>
      <w:r>
        <w:tab/>
        <w:t>Questions deferred for future consideration</w:t>
      </w:r>
    </w:p>
    <w:p w14:paraId="578D1C8D" w14:textId="433F036F" w:rsidR="00AA3AD6" w:rsidRPr="00AA3AD6" w:rsidRDefault="00AA3AD6" w:rsidP="00AA3AD6">
      <w:pPr>
        <w:pStyle w:val="SingleTxt"/>
        <w:spacing w:after="0" w:line="120" w:lineRule="exact"/>
        <w:rPr>
          <w:sz w:val="10"/>
        </w:rPr>
      </w:pPr>
    </w:p>
    <w:p w14:paraId="63739483" w14:textId="1BD11F8E" w:rsidR="00AA3AD6" w:rsidRPr="00AA3AD6" w:rsidRDefault="00AA3AD6" w:rsidP="00AA3AD6">
      <w:pPr>
        <w:pStyle w:val="SingleTxt"/>
        <w:spacing w:after="0" w:line="120" w:lineRule="exact"/>
        <w:rPr>
          <w:sz w:val="10"/>
        </w:rPr>
      </w:pPr>
    </w:p>
    <w:p w14:paraId="32B87875" w14:textId="688D610B" w:rsidR="00872E0F" w:rsidRPr="00EE4276" w:rsidRDefault="00AA3AD6" w:rsidP="00872E0F">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872E0F" w:rsidRPr="00EE4276">
        <w:t>A</w:t>
      </w:r>
    </w:p>
    <w:p w14:paraId="69F1E00A" w14:textId="77777777" w:rsidR="00872E0F" w:rsidRPr="00EE4276" w:rsidRDefault="00872E0F" w:rsidP="00872E0F">
      <w:pPr>
        <w:pStyle w:val="SingleTxt"/>
        <w:spacing w:after="0" w:line="120" w:lineRule="exact"/>
        <w:rPr>
          <w:sz w:val="10"/>
        </w:rPr>
      </w:pPr>
    </w:p>
    <w:p w14:paraId="7F2CE108" w14:textId="77777777" w:rsidR="00872E0F" w:rsidRPr="00EE4276" w:rsidRDefault="00872E0F" w:rsidP="00872E0F">
      <w:pPr>
        <w:pStyle w:val="SingleTxt"/>
        <w:spacing w:after="0" w:line="120" w:lineRule="exact"/>
        <w:rPr>
          <w:sz w:val="10"/>
        </w:rPr>
      </w:pPr>
    </w:p>
    <w:p w14:paraId="3F66C6B9" w14:textId="5BB1747D" w:rsidR="00DF7CEC" w:rsidRPr="00EE4276" w:rsidRDefault="00DF7CEC" w:rsidP="00872E0F">
      <w:pPr>
        <w:pStyle w:val="SingleTxt"/>
      </w:pPr>
      <w:r w:rsidRPr="00EE4276">
        <w:t xml:space="preserve">The General Assembly decides to defer consideration of the following documents: </w:t>
      </w:r>
    </w:p>
    <w:p w14:paraId="203F4BFF" w14:textId="77777777" w:rsidR="00361B16" w:rsidRDefault="00687187" w:rsidP="00687187">
      <w:pPr>
        <w:pStyle w:val="H4"/>
        <w:ind w:right="1260"/>
      </w:pPr>
      <w:r w:rsidRPr="00EE4276">
        <w:tab/>
      </w:r>
      <w:r w:rsidRPr="00EE4276">
        <w:tab/>
      </w:r>
    </w:p>
    <w:p w14:paraId="5327A794" w14:textId="0D264628" w:rsidR="00687187" w:rsidRPr="00EE4276" w:rsidRDefault="00361B16" w:rsidP="00687187">
      <w:pPr>
        <w:pStyle w:val="H4"/>
        <w:ind w:right="1260"/>
      </w:pPr>
      <w:r>
        <w:tab/>
      </w:r>
      <w:r>
        <w:tab/>
      </w:r>
      <w:r w:rsidR="00687187" w:rsidRPr="00EE4276">
        <w:t>Item 136</w:t>
      </w:r>
    </w:p>
    <w:p w14:paraId="3354B6A7" w14:textId="77777777" w:rsidR="00687187" w:rsidRPr="00EE4276" w:rsidRDefault="00687187" w:rsidP="00687187">
      <w:pPr>
        <w:pStyle w:val="H4"/>
        <w:ind w:right="1260"/>
      </w:pPr>
      <w:r w:rsidRPr="00EE4276">
        <w:tab/>
      </w:r>
      <w:r w:rsidRPr="00EE4276">
        <w:tab/>
        <w:t>Review of the efficiency of the administrative and financial functioning of the United Nations</w:t>
      </w:r>
    </w:p>
    <w:p w14:paraId="53EFEEFF" w14:textId="77777777" w:rsidR="00687187" w:rsidRPr="00EE4276" w:rsidRDefault="00687187" w:rsidP="00687187">
      <w:pPr>
        <w:pStyle w:val="SingleTxt"/>
        <w:spacing w:after="0" w:line="120" w:lineRule="exact"/>
        <w:rPr>
          <w:sz w:val="10"/>
        </w:rPr>
      </w:pPr>
    </w:p>
    <w:p w14:paraId="36B08DAB" w14:textId="77777777" w:rsidR="00687187" w:rsidRPr="00EE4276" w:rsidRDefault="00687187" w:rsidP="0068718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EE4276">
        <w:tab/>
      </w:r>
      <w:r w:rsidRPr="00EE4276">
        <w:tab/>
        <w:t>Investing in prevention and peacebuilding</w:t>
      </w:r>
    </w:p>
    <w:p w14:paraId="2E37BB94" w14:textId="77777777" w:rsidR="00687187" w:rsidRPr="00EE4276" w:rsidRDefault="00687187" w:rsidP="00687187">
      <w:pPr>
        <w:pStyle w:val="SingleTxt"/>
        <w:spacing w:after="0" w:line="120" w:lineRule="exact"/>
        <w:rPr>
          <w:sz w:val="10"/>
        </w:rPr>
      </w:pPr>
    </w:p>
    <w:p w14:paraId="2B23EA2B" w14:textId="77777777" w:rsidR="00687187" w:rsidRPr="00EE4276" w:rsidRDefault="00687187" w:rsidP="00687187">
      <w:pPr>
        <w:pStyle w:val="SingleTxt"/>
        <w:ind w:left="1742" w:hanging="475"/>
      </w:pPr>
      <w:r w:rsidRPr="00EE4276">
        <w:tab/>
        <w:t>Report of the Secretary-General on investing in prevention and peacebuilding</w:t>
      </w:r>
      <w:r w:rsidRPr="00EE4276">
        <w:rPr>
          <w:rStyle w:val="FootnoteReference"/>
        </w:rPr>
        <w:footnoteReference w:id="1"/>
      </w:r>
      <w:r w:rsidRPr="00EE4276">
        <w:t xml:space="preserve"> </w:t>
      </w:r>
    </w:p>
    <w:p w14:paraId="1BDB3F73" w14:textId="77777777" w:rsidR="00687187" w:rsidRDefault="00687187" w:rsidP="00687187">
      <w:pPr>
        <w:pStyle w:val="SingleTxt"/>
        <w:ind w:left="1742" w:hanging="475"/>
      </w:pPr>
      <w:r w:rsidRPr="00EE4276">
        <w:tab/>
        <w:t>Related report of the Advisory Committee on Administrative and Budgetary Questions</w:t>
      </w:r>
      <w:r w:rsidRPr="00EE4276">
        <w:rPr>
          <w:rStyle w:val="FootnoteReference"/>
        </w:rPr>
        <w:footnoteReference w:id="2"/>
      </w:r>
      <w:r w:rsidRPr="00B06E93">
        <w:t xml:space="preserve"> </w:t>
      </w:r>
    </w:p>
    <w:p w14:paraId="365FF2FD" w14:textId="77777777" w:rsidR="00AC482E" w:rsidRDefault="00AC482E" w:rsidP="00872E0F">
      <w:pPr>
        <w:pStyle w:val="SingleTxt"/>
      </w:pPr>
    </w:p>
    <w:p w14:paraId="5E0651FC" w14:textId="41CED220" w:rsidR="00DF7CEC" w:rsidRPr="00AC482E" w:rsidRDefault="00DF7CEC" w:rsidP="00872E0F">
      <w:pPr>
        <w:pStyle w:val="SingleTxt"/>
        <w:rPr>
          <w:b/>
          <w:bCs/>
        </w:rPr>
      </w:pPr>
      <w:r w:rsidRPr="00AC482E">
        <w:rPr>
          <w:b/>
          <w:bCs/>
        </w:rPr>
        <w:t>B</w:t>
      </w:r>
      <w:r w:rsidR="00872E0F" w:rsidRPr="00AC482E">
        <w:rPr>
          <w:b/>
          <w:bCs/>
        </w:rPr>
        <w:tab/>
      </w:r>
    </w:p>
    <w:p w14:paraId="77C1E457" w14:textId="33840B96" w:rsidR="00872E0F" w:rsidRPr="00B06E93" w:rsidRDefault="00DF7CEC" w:rsidP="00872E0F">
      <w:pPr>
        <w:pStyle w:val="SingleTxt"/>
      </w:pPr>
      <w:r>
        <w:tab/>
      </w:r>
      <w:r w:rsidR="00872E0F" w:rsidRPr="00B06E93">
        <w:t xml:space="preserve">The General Assembly decides to defer until the first part of its resumed seventy-seventh session consideration of the following documents: </w:t>
      </w:r>
    </w:p>
    <w:p w14:paraId="08B09F5D" w14:textId="77777777" w:rsidR="00361B16" w:rsidRDefault="00B06E93" w:rsidP="00EE4276">
      <w:pPr>
        <w:pStyle w:val="H4"/>
        <w:ind w:right="1260"/>
      </w:pPr>
      <w:r w:rsidRPr="00B06E93">
        <w:tab/>
      </w:r>
      <w:r w:rsidRPr="00B06E93">
        <w:tab/>
      </w:r>
    </w:p>
    <w:p w14:paraId="1B198DD8" w14:textId="42369C4E" w:rsidR="00872E0F" w:rsidRDefault="00361B16" w:rsidP="00EE4276">
      <w:pPr>
        <w:pStyle w:val="H4"/>
        <w:ind w:right="1260"/>
      </w:pPr>
      <w:r>
        <w:tab/>
      </w:r>
      <w:r>
        <w:tab/>
      </w:r>
      <w:r w:rsidR="00872E0F">
        <w:t>Item 138</w:t>
      </w:r>
    </w:p>
    <w:p w14:paraId="3E634FF7" w14:textId="09042A9B" w:rsidR="00872E0F" w:rsidRDefault="00872E0F" w:rsidP="00872E0F">
      <w:pPr>
        <w:pStyle w:val="H4"/>
        <w:ind w:right="1260"/>
      </w:pPr>
      <w:r>
        <w:tab/>
      </w:r>
      <w:r>
        <w:tab/>
        <w:t>Proposed programme budget for 2023</w:t>
      </w:r>
    </w:p>
    <w:p w14:paraId="02FF8EED" w14:textId="77777777" w:rsidR="00872E0F" w:rsidRPr="00AA3AD6" w:rsidRDefault="00872E0F" w:rsidP="00872E0F">
      <w:pPr>
        <w:pStyle w:val="SingleTxt"/>
        <w:spacing w:after="0" w:line="120" w:lineRule="exact"/>
        <w:rPr>
          <w:sz w:val="10"/>
        </w:rPr>
      </w:pPr>
    </w:p>
    <w:p w14:paraId="3EC21464" w14:textId="1E5DE16C" w:rsidR="00A670CF" w:rsidRDefault="00872E0F" w:rsidP="00CC53EB">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670CF">
        <w:t>Capital investment planning</w:t>
      </w:r>
    </w:p>
    <w:p w14:paraId="3695136D" w14:textId="77777777" w:rsidR="00A670CF" w:rsidRPr="00AA3AD6" w:rsidRDefault="00A670CF" w:rsidP="00A670CF">
      <w:pPr>
        <w:pStyle w:val="SingleTxt"/>
        <w:spacing w:after="0" w:line="120" w:lineRule="exact"/>
        <w:rPr>
          <w:sz w:val="10"/>
        </w:rPr>
      </w:pPr>
    </w:p>
    <w:p w14:paraId="101700EF" w14:textId="77777777" w:rsidR="00A670CF" w:rsidRDefault="00A670CF" w:rsidP="00A670CF">
      <w:pPr>
        <w:pStyle w:val="SingleTxt"/>
        <w:ind w:left="1742"/>
      </w:pPr>
      <w:r w:rsidRPr="00A83D0A">
        <w:t>Report of the Secretary-General on capital investment planning</w:t>
      </w:r>
      <w:r>
        <w:rPr>
          <w:rStyle w:val="FootnoteReference"/>
        </w:rPr>
        <w:footnoteReference w:id="3"/>
      </w:r>
    </w:p>
    <w:p w14:paraId="5D8B9D79" w14:textId="4AAB55C2" w:rsidR="00A670CF" w:rsidRPr="00EA5172" w:rsidRDefault="00E3663B" w:rsidP="00A670CF">
      <w:pPr>
        <w:pStyle w:val="SingleTxt"/>
        <w:ind w:left="1742"/>
      </w:pPr>
      <w:ins w:id="1" w:author="Author" w:date="2023-01-04T09:54:00Z">
        <w:r>
          <w:lastRenderedPageBreak/>
          <w:t xml:space="preserve">Related </w:t>
        </w:r>
      </w:ins>
      <w:del w:id="2" w:author="Author" w:date="2023-01-04T09:54:00Z">
        <w:r w:rsidR="00A670CF" w:rsidRPr="003F2C43" w:rsidDel="00E3663B">
          <w:delText>R</w:delText>
        </w:r>
      </w:del>
      <w:ins w:id="3" w:author="Author" w:date="2023-01-04T09:54:00Z">
        <w:r>
          <w:t>r</w:t>
        </w:r>
      </w:ins>
      <w:r w:rsidR="00A670CF" w:rsidRPr="003F2C43">
        <w:t xml:space="preserve">eport of the Advisory Committee on Administrative and Budgetary </w:t>
      </w:r>
      <w:commentRangeStart w:id="4"/>
      <w:r w:rsidR="00A670CF" w:rsidRPr="003F2C43">
        <w:t>Questions</w:t>
      </w:r>
      <w:r w:rsidR="00A670CF">
        <w:rPr>
          <w:rStyle w:val="FootnoteReference"/>
        </w:rPr>
        <w:footnoteReference w:id="4"/>
      </w:r>
      <w:commentRangeEnd w:id="4"/>
      <w:r>
        <w:rPr>
          <w:rStyle w:val="CommentReference"/>
        </w:rPr>
        <w:commentReference w:id="4"/>
      </w:r>
    </w:p>
    <w:p w14:paraId="31EBB51A" w14:textId="77777777" w:rsidR="00CC53EB" w:rsidRDefault="00091229" w:rsidP="0009122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p>
    <w:p w14:paraId="3C06A14B" w14:textId="7ABA6EBB" w:rsidR="00091229" w:rsidRPr="00687187" w:rsidRDefault="00CC53EB" w:rsidP="0009122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091229" w:rsidRPr="00687187">
        <w:t>Conditions of service and compensation for officials</w:t>
      </w:r>
      <w:del w:id="6" w:author="Author" w:date="2023-01-04T09:56:00Z">
        <w:r w:rsidR="00091229" w:rsidRPr="00687187" w:rsidDel="00E3663B">
          <w:delText>,</w:delText>
        </w:r>
      </w:del>
      <w:r w:rsidR="00091229" w:rsidRPr="00687187">
        <w:t xml:space="preserve"> other than Secretariat officials</w:t>
      </w:r>
    </w:p>
    <w:p w14:paraId="65669DF9" w14:textId="77777777" w:rsidR="00091229" w:rsidRPr="00687187" w:rsidRDefault="00091229" w:rsidP="00091229">
      <w:pPr>
        <w:pStyle w:val="SingleTxt"/>
        <w:spacing w:after="0" w:line="120" w:lineRule="exact"/>
        <w:rPr>
          <w:sz w:val="10"/>
        </w:rPr>
      </w:pPr>
    </w:p>
    <w:p w14:paraId="2CC75098" w14:textId="2BAEA9A5" w:rsidR="00091229" w:rsidRPr="00687187" w:rsidRDefault="00091229" w:rsidP="00091229">
      <w:pPr>
        <w:pStyle w:val="SingleTxt"/>
        <w:ind w:left="1742" w:hanging="475"/>
      </w:pPr>
      <w:r w:rsidRPr="00687187">
        <w:tab/>
        <w:t>Report of the Secretary-General on conditions of service and compensation for officials other than Secretariat officials: members of the International Court of Justice</w:t>
      </w:r>
      <w:del w:id="7" w:author="Author" w:date="2023-01-04T09:54:00Z">
        <w:r w:rsidRPr="00687187" w:rsidDel="00E3663B">
          <w:delText>,</w:delText>
        </w:r>
      </w:del>
      <w:ins w:id="8" w:author="Author" w:date="2023-01-04T09:54:00Z">
        <w:r w:rsidR="00E3663B">
          <w:t xml:space="preserve"> an</w:t>
        </w:r>
      </w:ins>
      <w:ins w:id="9" w:author="Author" w:date="2023-01-04T09:55:00Z">
        <w:r w:rsidR="00E3663B">
          <w:t>d President and judges</w:t>
        </w:r>
      </w:ins>
      <w:del w:id="10" w:author="Author" w:date="2023-01-04T09:55:00Z">
        <w:r w:rsidRPr="00687187" w:rsidDel="00E3663B">
          <w:delText xml:space="preserve"> members</w:delText>
        </w:r>
      </w:del>
      <w:r w:rsidRPr="00687187">
        <w:t xml:space="preserve"> of the International Residual Mechanism for Criminal Tribunals</w:t>
      </w:r>
      <w:del w:id="11" w:author="Author" w:date="2023-01-04T09:55:00Z">
        <w:r w:rsidRPr="00687187" w:rsidDel="00E3663B">
          <w:delText xml:space="preserve"> and judges and ad litem judges</w:delText>
        </w:r>
      </w:del>
      <w:r w:rsidRPr="00687187">
        <w:rPr>
          <w:rStyle w:val="FootnoteReference"/>
        </w:rPr>
        <w:footnoteReference w:id="5"/>
      </w:r>
    </w:p>
    <w:p w14:paraId="756BA9B6" w14:textId="77777777" w:rsidR="00091229" w:rsidRPr="00C6416A" w:rsidRDefault="00091229" w:rsidP="00091229">
      <w:pPr>
        <w:pStyle w:val="SingleTxt"/>
        <w:ind w:left="1742" w:hanging="475"/>
      </w:pPr>
      <w:r w:rsidRPr="00687187">
        <w:tab/>
        <w:t>Related report of the Advisory Committee on Administrative and Budgetary Questions</w:t>
      </w:r>
      <w:r w:rsidRPr="00687187">
        <w:rPr>
          <w:rStyle w:val="FootnoteReference"/>
        </w:rPr>
        <w:footnoteReference w:id="6"/>
      </w:r>
    </w:p>
    <w:p w14:paraId="662C2261" w14:textId="77777777" w:rsidR="009C7A10" w:rsidRDefault="00CC53EB" w:rsidP="00CC53EB">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p>
    <w:p w14:paraId="129DBC43" w14:textId="3374F769" w:rsidR="00CC53EB" w:rsidRDefault="009C7A10" w:rsidP="00CC53EB">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CC53EB">
        <w:t>Enterprise resource planning project, Umoja</w:t>
      </w:r>
    </w:p>
    <w:p w14:paraId="484C0984" w14:textId="77777777" w:rsidR="00CC53EB" w:rsidRPr="00AA3AD6" w:rsidRDefault="00CC53EB" w:rsidP="00CC53EB">
      <w:pPr>
        <w:pStyle w:val="SingleTxt"/>
        <w:spacing w:after="0" w:line="120" w:lineRule="exact"/>
        <w:rPr>
          <w:sz w:val="10"/>
        </w:rPr>
      </w:pPr>
    </w:p>
    <w:p w14:paraId="2815E91E" w14:textId="32CA9BB9" w:rsidR="00CC53EB" w:rsidRPr="00B230BF" w:rsidRDefault="00CC53EB" w:rsidP="00CC53EB">
      <w:pPr>
        <w:pStyle w:val="SingleTxt"/>
        <w:ind w:left="1742"/>
      </w:pPr>
      <w:r>
        <w:t>R</w:t>
      </w:r>
      <w:r w:rsidRPr="00B230BF">
        <w:t xml:space="preserve">eport of the Secretary-General on the </w:t>
      </w:r>
      <w:r>
        <w:t>progress on the functioning and development of the U</w:t>
      </w:r>
      <w:ins w:id="12" w:author="Author" w:date="2023-01-04T09:57:00Z">
        <w:r w:rsidR="00E3663B">
          <w:t>moja</w:t>
        </w:r>
      </w:ins>
      <w:del w:id="13" w:author="Author" w:date="2023-01-04T09:57:00Z">
        <w:r w:rsidDel="00E3663B">
          <w:delText>MOJA</w:delText>
        </w:r>
      </w:del>
      <w:r>
        <w:t xml:space="preserve"> system</w:t>
      </w:r>
      <w:r>
        <w:rPr>
          <w:rStyle w:val="FootnoteReference"/>
        </w:rPr>
        <w:footnoteReference w:id="7"/>
      </w:r>
      <w:r>
        <w:t xml:space="preserve"> </w:t>
      </w:r>
    </w:p>
    <w:p w14:paraId="6B9CE768" w14:textId="77777777" w:rsidR="00CC53EB" w:rsidRPr="00B230BF" w:rsidRDefault="00CC53EB" w:rsidP="00CC53EB">
      <w:pPr>
        <w:pStyle w:val="SingleTxt"/>
        <w:ind w:left="1742"/>
      </w:pPr>
      <w:r w:rsidRPr="00B230BF">
        <w:t xml:space="preserve">Note by the Secretary-General transmitting the </w:t>
      </w:r>
      <w:r>
        <w:t>eleventh and final</w:t>
      </w:r>
      <w:r w:rsidRPr="00B230BF">
        <w:t xml:space="preserve"> annual progress report of the Board of Auditors on the implementation of the United Nations enterprise resource planning system</w:t>
      </w:r>
      <w:r>
        <w:rPr>
          <w:rStyle w:val="FootnoteReference"/>
        </w:rPr>
        <w:footnoteReference w:id="8"/>
      </w:r>
      <w:r w:rsidRPr="00B230BF">
        <w:t xml:space="preserve"> </w:t>
      </w:r>
    </w:p>
    <w:p w14:paraId="2D711065" w14:textId="77862C71" w:rsidR="00F34D8E" w:rsidRDefault="00CC53EB" w:rsidP="00CC53EB">
      <w:pPr>
        <w:pStyle w:val="SingleTxt"/>
        <w:ind w:left="1742"/>
      </w:pPr>
      <w:r w:rsidRPr="00B230BF">
        <w:t>Related report of the Advisory Committee on Administrative and Budgetary Questions</w:t>
      </w:r>
      <w:r>
        <w:rPr>
          <w:rStyle w:val="FootnoteReference"/>
        </w:rPr>
        <w:footnoteReference w:id="9"/>
      </w:r>
      <w:r w:rsidRPr="00B230BF">
        <w:t xml:space="preserve"> </w:t>
      </w:r>
    </w:p>
    <w:p w14:paraId="38E73321" w14:textId="77777777" w:rsidR="009C7A10" w:rsidRDefault="009C7A10" w:rsidP="00CC53EB">
      <w:pPr>
        <w:pStyle w:val="SingleTxt"/>
        <w:ind w:left="1742"/>
        <w:rPr>
          <w:b/>
          <w:bCs/>
        </w:rPr>
      </w:pPr>
    </w:p>
    <w:p w14:paraId="11D9E3D3" w14:textId="18451631" w:rsidR="000A6484" w:rsidRPr="00A83D0A" w:rsidRDefault="000A6484" w:rsidP="000A6484">
      <w:pPr>
        <w:pStyle w:val="SingleTxt"/>
        <w:rPr>
          <w:b/>
          <w:bCs/>
        </w:rPr>
      </w:pPr>
      <w:r w:rsidRPr="00A83D0A">
        <w:rPr>
          <w:b/>
          <w:bCs/>
        </w:rPr>
        <w:t>Information and communications technology strategy</w:t>
      </w:r>
    </w:p>
    <w:p w14:paraId="6F05C9A6" w14:textId="33ECF52F" w:rsidR="000A6484" w:rsidRDefault="000A6484" w:rsidP="000A6484">
      <w:pPr>
        <w:pStyle w:val="SingleTxt"/>
        <w:ind w:left="1742"/>
      </w:pPr>
      <w:r w:rsidRPr="00C24DCA">
        <w:t>Report of the Secretary-General on the information and communications technology strategy</w:t>
      </w:r>
      <w:r>
        <w:rPr>
          <w:rStyle w:val="FootnoteReference"/>
        </w:rPr>
        <w:footnoteReference w:id="10"/>
      </w:r>
    </w:p>
    <w:p w14:paraId="4C15E7C1" w14:textId="2C21CC13" w:rsidR="000A6484" w:rsidRDefault="000A6484" w:rsidP="000A6484">
      <w:pPr>
        <w:pStyle w:val="SingleTxt"/>
        <w:ind w:left="1742"/>
      </w:pPr>
      <w:r w:rsidRPr="00E36259">
        <w:t>R</w:t>
      </w:r>
      <w:ins w:id="14" w:author="Author" w:date="2023-01-04T10:00:00Z">
        <w:r w:rsidR="00E3663B">
          <w:t>elated r</w:t>
        </w:r>
      </w:ins>
      <w:r w:rsidRPr="00E36259">
        <w:t>eport of the Advisory Committee on Administrative and Budgetary Questions</w:t>
      </w:r>
      <w:r>
        <w:rPr>
          <w:rStyle w:val="FootnoteReference"/>
        </w:rPr>
        <w:footnoteReference w:id="11"/>
      </w:r>
    </w:p>
    <w:p w14:paraId="7F68BA17" w14:textId="37C3E478" w:rsidR="000A6484" w:rsidRDefault="000A6484" w:rsidP="000A6484">
      <w:pPr>
        <w:pStyle w:val="SingleTxt"/>
        <w:ind w:left="1742"/>
      </w:pPr>
      <w:r w:rsidRPr="00E36259">
        <w:t>Note by the Secretary-General drawing attention to the report of the Joint Inspection Unit entitled “Cybersecurity in the United Nations system organizations”</w:t>
      </w:r>
      <w:r>
        <w:rPr>
          <w:rStyle w:val="FootnoteReference"/>
        </w:rPr>
        <w:footnoteReference w:id="12"/>
      </w:r>
    </w:p>
    <w:p w14:paraId="6EB805DC" w14:textId="769BD5FE" w:rsidR="00A77679" w:rsidRDefault="000A6484" w:rsidP="000A6484">
      <w:pPr>
        <w:pStyle w:val="SingleTxt"/>
        <w:ind w:left="1742"/>
      </w:pPr>
      <w:r w:rsidRPr="007713D9">
        <w:t>Note by the Secretary-General transmitting his comments and those of the United Nations System Chief Executives Board for Coordination on the report of the Joint Inspection Unit entitled “Cybersecurity in the United Nations system organizations”</w:t>
      </w:r>
      <w:r>
        <w:rPr>
          <w:rStyle w:val="FootnoteReference"/>
        </w:rPr>
        <w:footnoteReference w:id="13"/>
      </w:r>
      <w:r>
        <w:t xml:space="preserve"> </w:t>
      </w:r>
    </w:p>
    <w:p w14:paraId="316944D6" w14:textId="77777777" w:rsidR="00361B16" w:rsidRDefault="00DD6F8A"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872E0F">
        <w:tab/>
      </w:r>
    </w:p>
    <w:p w14:paraId="626D9D1A" w14:textId="77777777" w:rsidR="00361B16" w:rsidRDefault="00361B16"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p>
    <w:p w14:paraId="496891AD" w14:textId="77777777" w:rsidR="00361B16" w:rsidRDefault="00361B16"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p>
    <w:p w14:paraId="3F0A15A3" w14:textId="77777777" w:rsidR="00361B16" w:rsidRDefault="00361B16"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p>
    <w:p w14:paraId="18C932B4" w14:textId="77777777" w:rsidR="00361B16" w:rsidRDefault="00361B16"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p>
    <w:p w14:paraId="2D015D4B" w14:textId="77777777" w:rsidR="00361B16" w:rsidRDefault="00361B16"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p>
    <w:p w14:paraId="1E285D0C" w14:textId="2864D440" w:rsidR="00872E0F" w:rsidRDefault="00872E0F" w:rsidP="009C7A1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 xml:space="preserve"> </w:t>
      </w:r>
    </w:p>
    <w:p w14:paraId="54C3B895" w14:textId="6881EF41" w:rsidR="00AA3AD6" w:rsidRPr="00F244DE" w:rsidRDefault="00872E0F" w:rsidP="00AA3AD6">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F244DE">
        <w:rPr>
          <w:lang w:val="en-GB"/>
        </w:rPr>
        <w:tab/>
      </w:r>
      <w:r w:rsidRPr="00F244DE">
        <w:rPr>
          <w:lang w:val="en-GB"/>
        </w:rPr>
        <w:tab/>
      </w:r>
      <w:r w:rsidR="00687187">
        <w:t>C</w:t>
      </w:r>
    </w:p>
    <w:p w14:paraId="7434B92C" w14:textId="77777777" w:rsidR="00C90AD9" w:rsidRPr="00F244DE" w:rsidRDefault="00C90AD9" w:rsidP="00C90AD9">
      <w:pPr>
        <w:pStyle w:val="SingleTxt"/>
        <w:spacing w:after="0" w:line="120" w:lineRule="exact"/>
        <w:rPr>
          <w:sz w:val="10"/>
        </w:rPr>
      </w:pPr>
    </w:p>
    <w:p w14:paraId="0A384223" w14:textId="77777777" w:rsidR="00C90AD9" w:rsidRPr="00F244DE" w:rsidRDefault="00C90AD9" w:rsidP="00C90AD9">
      <w:pPr>
        <w:pStyle w:val="SingleTxt"/>
        <w:spacing w:after="0" w:line="120" w:lineRule="exact"/>
        <w:rPr>
          <w:sz w:val="10"/>
        </w:rPr>
      </w:pPr>
    </w:p>
    <w:p w14:paraId="738D0D02" w14:textId="272A01A9" w:rsidR="00AA3AD6" w:rsidRPr="00F244DE" w:rsidRDefault="00AA3AD6" w:rsidP="00AA3AD6">
      <w:pPr>
        <w:pStyle w:val="SingleTxt"/>
      </w:pPr>
      <w:r w:rsidRPr="00F244DE">
        <w:tab/>
        <w:t>The General Assembly decides to defer until the main part of its seventy-</w:t>
      </w:r>
      <w:r w:rsidR="000A6484" w:rsidRPr="00F244DE">
        <w:t>eighth</w:t>
      </w:r>
      <w:r w:rsidRPr="00F244DE">
        <w:t xml:space="preserve"> session consideration of the following documents: </w:t>
      </w:r>
    </w:p>
    <w:p w14:paraId="0539009D" w14:textId="3400E531" w:rsidR="00AA3AD6" w:rsidRPr="00541BF0" w:rsidRDefault="00AA3AD6" w:rsidP="00AA3AD6">
      <w:pPr>
        <w:pStyle w:val="SingleTxt"/>
        <w:spacing w:after="0" w:line="120" w:lineRule="exact"/>
        <w:rPr>
          <w:strike/>
          <w:sz w:val="10"/>
          <w:highlight w:val="yellow"/>
        </w:rPr>
      </w:pPr>
    </w:p>
    <w:p w14:paraId="76D93650" w14:textId="61619726" w:rsidR="00AA3AD6" w:rsidRPr="00F244DE" w:rsidRDefault="00AA3AD6" w:rsidP="00AA3AD6">
      <w:pPr>
        <w:pStyle w:val="H4"/>
        <w:ind w:right="1260"/>
      </w:pPr>
      <w:r w:rsidRPr="00F244DE">
        <w:tab/>
      </w:r>
      <w:r w:rsidRPr="00F244DE">
        <w:tab/>
        <w:t>Item 138</w:t>
      </w:r>
    </w:p>
    <w:p w14:paraId="77EF2220" w14:textId="7E43D5F1" w:rsidR="008B34F9" w:rsidRPr="00541BF0" w:rsidRDefault="00AA3AD6" w:rsidP="009C7A10">
      <w:pPr>
        <w:pStyle w:val="H4"/>
        <w:ind w:right="1260"/>
        <w:rPr>
          <w:strike/>
          <w:highlight w:val="yellow"/>
        </w:rPr>
      </w:pPr>
      <w:r w:rsidRPr="00F244DE">
        <w:tab/>
      </w:r>
      <w:r w:rsidRPr="00F244DE">
        <w:tab/>
        <w:t>Proposed programme budget for 202</w:t>
      </w:r>
      <w:r w:rsidR="00887E50" w:rsidRPr="00F244DE">
        <w:t>3</w:t>
      </w:r>
      <w:r w:rsidRPr="00C6416A">
        <w:tab/>
      </w:r>
      <w:r w:rsidRPr="00C6416A">
        <w:tab/>
      </w:r>
      <w:r w:rsidR="008B34F9" w:rsidRPr="00541BF0">
        <w:rPr>
          <w:strike/>
          <w:highlight w:val="yellow"/>
        </w:rPr>
        <w:t xml:space="preserve"> </w:t>
      </w:r>
    </w:p>
    <w:p w14:paraId="23B351EE" w14:textId="2BFD2215" w:rsidR="00AA3AD6" w:rsidRPr="00541BF0" w:rsidRDefault="00AA3AD6" w:rsidP="00AA3AD6">
      <w:pPr>
        <w:pStyle w:val="SingleTxt"/>
        <w:spacing w:after="0" w:line="120" w:lineRule="exact"/>
        <w:rPr>
          <w:strike/>
          <w:sz w:val="10"/>
          <w:highlight w:val="yellow"/>
        </w:rPr>
      </w:pPr>
    </w:p>
    <w:p w14:paraId="04AF1946" w14:textId="00DF7D2E" w:rsidR="00AA3AD6" w:rsidRPr="00F244DE" w:rsidRDefault="00AA3AD6" w:rsidP="00AA3AD6">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F244DE">
        <w:tab/>
      </w:r>
      <w:r w:rsidRPr="00F244DE">
        <w:tab/>
        <w:t>Estimates in respect of special political missions</w:t>
      </w:r>
    </w:p>
    <w:p w14:paraId="498D56BE" w14:textId="77777777" w:rsidR="00AA3AD6" w:rsidRPr="00F244DE" w:rsidRDefault="00AA3AD6" w:rsidP="00AA3AD6">
      <w:pPr>
        <w:pStyle w:val="SingleTxt"/>
        <w:spacing w:after="0" w:line="120" w:lineRule="exact"/>
        <w:rPr>
          <w:sz w:val="10"/>
        </w:rPr>
      </w:pPr>
    </w:p>
    <w:p w14:paraId="4C695471" w14:textId="79B48391" w:rsidR="00AA3AD6" w:rsidRPr="00F244DE" w:rsidRDefault="00AA3AD6" w:rsidP="00AA3AD6">
      <w:pPr>
        <w:pStyle w:val="SingleTxt"/>
        <w:ind w:left="1742" w:hanging="475"/>
      </w:pPr>
      <w:r w:rsidRPr="00F244DE">
        <w:tab/>
        <w:t>Report of the Secretary-General on the review of arrangements for funding and backstopping special political missions</w:t>
      </w:r>
      <w:r w:rsidRPr="00F244DE">
        <w:rPr>
          <w:rStyle w:val="FootnoteReference"/>
        </w:rPr>
        <w:footnoteReference w:id="14"/>
      </w:r>
      <w:r w:rsidRPr="00F244DE">
        <w:t xml:space="preserve"> </w:t>
      </w:r>
    </w:p>
    <w:p w14:paraId="7FD94DDC" w14:textId="6CB8ECB1" w:rsidR="00AA3AD6" w:rsidRPr="00F244DE" w:rsidRDefault="00AA3AD6" w:rsidP="00AA3AD6">
      <w:pPr>
        <w:pStyle w:val="SingleTxt"/>
        <w:ind w:left="1742" w:hanging="475"/>
      </w:pPr>
      <w:r w:rsidRPr="00F244DE">
        <w:tab/>
        <w:t>Related report of the Advisory Committee on Administrative and Budgetary Questions</w:t>
      </w:r>
      <w:r w:rsidRPr="00F244DE">
        <w:rPr>
          <w:rStyle w:val="FootnoteReference"/>
        </w:rPr>
        <w:footnoteReference w:id="15"/>
      </w:r>
      <w:r w:rsidRPr="00F244DE">
        <w:t xml:space="preserve"> </w:t>
      </w:r>
    </w:p>
    <w:p w14:paraId="55975464" w14:textId="37856B98" w:rsidR="008341AD" w:rsidRPr="00AA3AD6" w:rsidRDefault="00AA3AD6" w:rsidP="008341AD">
      <w:pPr>
        <w:pStyle w:val="SingleTxt"/>
      </w:pPr>
      <w:r>
        <w:rPr>
          <w:noProof/>
          <w:w w:val="100"/>
        </w:rPr>
        <mc:AlternateContent>
          <mc:Choice Requires="wps">
            <w:drawing>
              <wp:anchor distT="0" distB="0" distL="114300" distR="114300" simplePos="0" relativeHeight="251659264" behindDoc="0" locked="0" layoutInCell="1" allowOverlap="1" wp14:anchorId="147D73FF" wp14:editId="58F162CC">
                <wp:simplePos x="0" y="0"/>
                <wp:positionH relativeFrom="column">
                  <wp:posOffset>2669540</wp:posOffset>
                </wp:positionH>
                <wp:positionV relativeFrom="paragraph">
                  <wp:posOffset>304800</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84ED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" strokecolor="#010000" strokeweight=".25pt"/>
            </w:pict>
          </mc:Fallback>
        </mc:AlternateContent>
      </w:r>
    </w:p>
    <w:sectPr w:rsidR="008341AD" w:rsidRPr="00AA3AD6" w:rsidSect="00AA3AD6">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3-01-04T09:45:00Z" w:initials="ALK">
    <w:p w14:paraId="6C8CD073" w14:textId="77777777" w:rsidR="001D35CC" w:rsidRDefault="001D35CC">
      <w:pPr>
        <w:pStyle w:val="CommentText"/>
      </w:pPr>
      <w:r>
        <w:rPr>
          <w:rStyle w:val="CommentReference"/>
        </w:rPr>
        <w:annotationRef/>
      </w:r>
      <w:r>
        <w:t xml:space="preserve">Edited text/2: Anne-Laure Kelly/ </w:t>
      </w:r>
      <w:hyperlink r:id="rId1" w:history="1">
        <w:r w:rsidRPr="00C3466C">
          <w:rPr>
            <w:rStyle w:val="Hyperlink"/>
          </w:rPr>
          <w:t>kelly1@un.org</w:t>
        </w:r>
      </w:hyperlink>
      <w:r>
        <w:t xml:space="preserve"> </w:t>
      </w:r>
    </w:p>
    <w:p w14:paraId="5BDD23F9" w14:textId="77777777" w:rsidR="001D35CC" w:rsidRDefault="001D35CC">
      <w:pPr>
        <w:pStyle w:val="CommentText"/>
      </w:pPr>
    </w:p>
    <w:p w14:paraId="148A1138" w14:textId="1DE08DCD" w:rsidR="001D35CC" w:rsidRDefault="001D35CC">
      <w:pPr>
        <w:pStyle w:val="CommentText"/>
      </w:pPr>
      <w:r>
        <w:t>Please keep masthead date as is</w:t>
      </w:r>
    </w:p>
  </w:comment>
  <w:comment w:id="4" w:author="Author" w:date="2023-01-04T09:54:00Z" w:initials="ALK">
    <w:p w14:paraId="24FB2AFC" w14:textId="697B4C58" w:rsidR="00E3663B" w:rsidRDefault="00E3663B">
      <w:pPr>
        <w:pStyle w:val="CommentText"/>
      </w:pPr>
      <w:r>
        <w:rPr>
          <w:rStyle w:val="CommentReference"/>
        </w:rPr>
        <w:annotationRef/>
      </w:r>
      <w:r>
        <w:t>Note change to symbol in 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8A1138" w15:done="0"/>
  <w15:commentEx w15:paraId="24FB2A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C927" w16cex:dateUtc="2023-01-04T14:45:00Z"/>
  <w16cex:commentExtensible w16cex:durableId="275FCB44" w16cex:dateUtc="2023-01-04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8A1138" w16cid:durableId="275FC927"/>
  <w16cid:commentId w16cid:paraId="24FB2AFC" w16cid:durableId="275FCB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10AF" w14:textId="77777777" w:rsidR="00976BF9" w:rsidRDefault="00976BF9" w:rsidP="00556720">
      <w:r>
        <w:separator/>
      </w:r>
    </w:p>
  </w:endnote>
  <w:endnote w:type="continuationSeparator" w:id="0">
    <w:p w14:paraId="6A3F3FD0" w14:textId="77777777" w:rsidR="00976BF9" w:rsidRDefault="00976BF9"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8341AD" w14:paraId="3A535576" w14:textId="77777777" w:rsidTr="008341AD">
      <w:tc>
        <w:tcPr>
          <w:tcW w:w="4920" w:type="dxa"/>
          <w:shd w:val="clear" w:color="auto" w:fill="auto"/>
        </w:tcPr>
        <w:p w14:paraId="7D823FD0" w14:textId="19973BFD" w:rsidR="008341AD" w:rsidRPr="008341AD" w:rsidRDefault="008341AD" w:rsidP="008341AD">
          <w:pPr>
            <w:pStyle w:val="Footer"/>
            <w:jc w:val="right"/>
            <w:rPr>
              <w:b w:val="0"/>
              <w:w w:val="103"/>
              <w:sz w:val="14"/>
            </w:rPr>
          </w:pPr>
        </w:p>
      </w:tc>
      <w:tc>
        <w:tcPr>
          <w:tcW w:w="4920" w:type="dxa"/>
          <w:shd w:val="clear" w:color="auto" w:fill="auto"/>
        </w:tcPr>
        <w:p w14:paraId="08D6FA77" w14:textId="57FC0F8B" w:rsidR="008341AD" w:rsidRPr="008341AD" w:rsidRDefault="008341AD" w:rsidP="008341AD">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5411BACF" w14:textId="77777777" w:rsidR="008341AD" w:rsidRPr="008341AD" w:rsidRDefault="008341AD" w:rsidP="00834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8341AD" w14:paraId="18082C7E" w14:textId="77777777" w:rsidTr="008341AD">
      <w:tc>
        <w:tcPr>
          <w:tcW w:w="4920" w:type="dxa"/>
          <w:shd w:val="clear" w:color="auto" w:fill="auto"/>
        </w:tcPr>
        <w:p w14:paraId="696D7EFA" w14:textId="31571B15" w:rsidR="008341AD" w:rsidRPr="008341AD" w:rsidRDefault="008341AD" w:rsidP="008341AD">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3</w:t>
          </w:r>
          <w:r>
            <w:rPr>
              <w:w w:val="103"/>
            </w:rPr>
            <w:fldChar w:fldCharType="end"/>
          </w:r>
        </w:p>
      </w:tc>
      <w:tc>
        <w:tcPr>
          <w:tcW w:w="4920" w:type="dxa"/>
          <w:shd w:val="clear" w:color="auto" w:fill="auto"/>
        </w:tcPr>
        <w:p w14:paraId="28AD3648" w14:textId="59E528EF" w:rsidR="008341AD" w:rsidRPr="008341AD" w:rsidRDefault="008341AD" w:rsidP="008341AD">
          <w:pPr>
            <w:pStyle w:val="Footer"/>
            <w:rPr>
              <w:b w:val="0"/>
              <w:w w:val="103"/>
              <w:sz w:val="14"/>
            </w:rPr>
          </w:pPr>
        </w:p>
      </w:tc>
    </w:tr>
  </w:tbl>
  <w:p w14:paraId="3D1D4789" w14:textId="77777777" w:rsidR="008341AD" w:rsidRPr="008341AD" w:rsidRDefault="008341AD" w:rsidP="008341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1204" w14:textId="77777777" w:rsidR="008341AD" w:rsidRPr="008341AD" w:rsidRDefault="008341AD" w:rsidP="008341AD">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7C18" w14:textId="77777777" w:rsidR="00976BF9" w:rsidRPr="00AA3AD6" w:rsidRDefault="00976BF9" w:rsidP="00AA3AD6">
      <w:pPr>
        <w:pStyle w:val="Footer"/>
        <w:spacing w:after="80"/>
        <w:ind w:left="792"/>
        <w:rPr>
          <w:sz w:val="16"/>
        </w:rPr>
      </w:pPr>
      <w:r w:rsidRPr="00AA3AD6">
        <w:rPr>
          <w:sz w:val="16"/>
        </w:rPr>
        <w:t>__________________</w:t>
      </w:r>
    </w:p>
  </w:footnote>
  <w:footnote w:type="continuationSeparator" w:id="0">
    <w:p w14:paraId="2FAEE074" w14:textId="77777777" w:rsidR="00976BF9" w:rsidRPr="00AA3AD6" w:rsidRDefault="00976BF9" w:rsidP="00AA3AD6">
      <w:pPr>
        <w:pStyle w:val="Footer"/>
        <w:spacing w:after="80"/>
        <w:ind w:left="792"/>
        <w:rPr>
          <w:sz w:val="16"/>
        </w:rPr>
      </w:pPr>
      <w:r w:rsidRPr="00AA3AD6">
        <w:rPr>
          <w:sz w:val="16"/>
        </w:rPr>
        <w:t>__________________</w:t>
      </w:r>
    </w:p>
  </w:footnote>
  <w:footnote w:id="1">
    <w:p w14:paraId="451DF1B9" w14:textId="77777777" w:rsidR="00687187" w:rsidRDefault="00687187" w:rsidP="00687187">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425" w:right="1260"/>
        <w:rPr>
          <w:lang w:val="en-US"/>
        </w:rPr>
      </w:pPr>
      <w:r>
        <w:rPr>
          <w:rStyle w:val="FootnoteReference"/>
        </w:rPr>
        <w:footnoteRef/>
      </w:r>
      <w:r>
        <w:t xml:space="preserve"> </w:t>
      </w:r>
      <w:r>
        <w:tab/>
      </w:r>
      <w:r w:rsidRPr="00F2017C">
        <w:t>A/76/732</w:t>
      </w:r>
      <w:r>
        <w:t>.</w:t>
      </w:r>
    </w:p>
  </w:footnote>
  <w:footnote w:id="2">
    <w:p w14:paraId="28CF22F8" w14:textId="77777777" w:rsidR="00687187" w:rsidRDefault="00687187" w:rsidP="00687187">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425" w:right="1260"/>
        <w:rPr>
          <w:lang w:val="en-US"/>
        </w:rPr>
      </w:pPr>
      <w:r>
        <w:rPr>
          <w:rStyle w:val="FootnoteReference"/>
        </w:rPr>
        <w:footnoteRef/>
      </w:r>
      <w:r>
        <w:t xml:space="preserve"> </w:t>
      </w:r>
      <w:r>
        <w:tab/>
      </w:r>
      <w:r w:rsidRPr="00F2017C">
        <w:t>A/76/821</w:t>
      </w:r>
      <w:r>
        <w:t>.</w:t>
      </w:r>
    </w:p>
  </w:footnote>
  <w:footnote w:id="3">
    <w:p w14:paraId="50252431" w14:textId="77777777" w:rsidR="00A670CF" w:rsidRPr="00EA5172" w:rsidRDefault="00A670CF" w:rsidP="00F34D8E">
      <w:pPr>
        <w:pStyle w:val="FootnoteText"/>
        <w:ind w:left="1425"/>
        <w:rPr>
          <w:lang w:val="en-US"/>
        </w:rPr>
      </w:pPr>
      <w:r>
        <w:rPr>
          <w:rStyle w:val="FootnoteReference"/>
        </w:rPr>
        <w:footnoteRef/>
      </w:r>
      <w:r>
        <w:t xml:space="preserve"> A/77/519.</w:t>
      </w:r>
    </w:p>
  </w:footnote>
  <w:footnote w:id="4">
    <w:p w14:paraId="3BEA4198" w14:textId="4673068C" w:rsidR="00A670CF" w:rsidRPr="00EA5172" w:rsidRDefault="00A670CF" w:rsidP="00F34D8E">
      <w:pPr>
        <w:pStyle w:val="FootnoteText"/>
        <w:ind w:left="1425"/>
        <w:rPr>
          <w:lang w:val="en-US"/>
        </w:rPr>
      </w:pPr>
      <w:r>
        <w:rPr>
          <w:rStyle w:val="FootnoteReference"/>
        </w:rPr>
        <w:footnoteRef/>
      </w:r>
      <w:r>
        <w:t xml:space="preserve"> A/77/</w:t>
      </w:r>
      <w:ins w:id="5" w:author="Author" w:date="2023-01-04T09:54:00Z">
        <w:r w:rsidR="00E3663B">
          <w:t>7/</w:t>
        </w:r>
      </w:ins>
      <w:r>
        <w:t>Add.23.</w:t>
      </w:r>
    </w:p>
  </w:footnote>
  <w:footnote w:id="5">
    <w:p w14:paraId="3E5AAACC" w14:textId="77777777" w:rsidR="00091229" w:rsidRPr="00337E05" w:rsidRDefault="00091229" w:rsidP="00091229">
      <w:pPr>
        <w:pStyle w:val="FootnoteText"/>
        <w:ind w:left="1425"/>
        <w:rPr>
          <w:lang w:val="en-US"/>
        </w:rPr>
      </w:pPr>
      <w:r>
        <w:rPr>
          <w:rStyle w:val="FootnoteReference"/>
        </w:rPr>
        <w:footnoteRef/>
      </w:r>
      <w:r>
        <w:t xml:space="preserve"> </w:t>
      </w:r>
      <w:r>
        <w:rPr>
          <w:lang w:val="en-US"/>
        </w:rPr>
        <w:t>A/77/346.</w:t>
      </w:r>
    </w:p>
  </w:footnote>
  <w:footnote w:id="6">
    <w:p w14:paraId="37571B5E" w14:textId="77777777" w:rsidR="00091229" w:rsidRPr="00541BF0" w:rsidRDefault="00091229" w:rsidP="00091229">
      <w:pPr>
        <w:pStyle w:val="FootnoteText"/>
        <w:ind w:left="1425"/>
        <w:rPr>
          <w:lang w:val="en-US"/>
        </w:rPr>
      </w:pPr>
      <w:r>
        <w:rPr>
          <w:rStyle w:val="FootnoteReference"/>
        </w:rPr>
        <w:footnoteRef/>
      </w:r>
      <w:r>
        <w:t xml:space="preserve"> </w:t>
      </w:r>
      <w:r>
        <w:rPr>
          <w:lang w:val="en-US"/>
        </w:rPr>
        <w:t>A/77/7/Add.7.</w:t>
      </w:r>
    </w:p>
  </w:footnote>
  <w:footnote w:id="7">
    <w:p w14:paraId="5E780BD9" w14:textId="77777777" w:rsidR="00CC53EB" w:rsidRPr="00F07876" w:rsidRDefault="00CC53EB" w:rsidP="00CC53EB">
      <w:pPr>
        <w:pStyle w:val="FootnoteText"/>
        <w:ind w:left="1425"/>
        <w:rPr>
          <w:lang w:val="en-US"/>
        </w:rPr>
      </w:pPr>
      <w:r>
        <w:rPr>
          <w:rStyle w:val="FootnoteReference"/>
        </w:rPr>
        <w:footnoteRef/>
      </w:r>
      <w:r>
        <w:t xml:space="preserve"> </w:t>
      </w:r>
      <w:r w:rsidRPr="00A83D0A">
        <w:t>A/7</w:t>
      </w:r>
      <w:r>
        <w:t>7</w:t>
      </w:r>
      <w:r w:rsidRPr="00A83D0A">
        <w:t>/</w:t>
      </w:r>
      <w:r>
        <w:t>495.</w:t>
      </w:r>
    </w:p>
  </w:footnote>
  <w:footnote w:id="8">
    <w:p w14:paraId="3E6B7BF1" w14:textId="77777777" w:rsidR="00CC53EB" w:rsidRPr="00F07876" w:rsidRDefault="00CC53EB" w:rsidP="00CC53EB">
      <w:pPr>
        <w:pStyle w:val="FootnoteText"/>
        <w:ind w:left="1425"/>
        <w:rPr>
          <w:lang w:val="en-US"/>
        </w:rPr>
      </w:pPr>
      <w:r>
        <w:rPr>
          <w:rStyle w:val="FootnoteReference"/>
        </w:rPr>
        <w:footnoteRef/>
      </w:r>
      <w:r>
        <w:t xml:space="preserve"> </w:t>
      </w:r>
      <w:r w:rsidRPr="00A83D0A">
        <w:t>A/7</w:t>
      </w:r>
      <w:r>
        <w:t>7</w:t>
      </w:r>
      <w:r w:rsidRPr="00A83D0A">
        <w:t>/</w:t>
      </w:r>
      <w:r>
        <w:t>135.</w:t>
      </w:r>
    </w:p>
  </w:footnote>
  <w:footnote w:id="9">
    <w:p w14:paraId="3C7EACE9" w14:textId="77777777" w:rsidR="00CC53EB" w:rsidRPr="00F07876" w:rsidRDefault="00CC53EB" w:rsidP="00CC53EB">
      <w:pPr>
        <w:pStyle w:val="FootnoteText"/>
        <w:ind w:left="1425"/>
        <w:rPr>
          <w:lang w:val="en-US"/>
        </w:rPr>
      </w:pPr>
      <w:r>
        <w:rPr>
          <w:rStyle w:val="FootnoteReference"/>
        </w:rPr>
        <w:footnoteRef/>
      </w:r>
      <w:r>
        <w:t xml:space="preserve"> </w:t>
      </w:r>
      <w:r w:rsidRPr="00A83D0A">
        <w:t>A/7</w:t>
      </w:r>
      <w:r>
        <w:t>7</w:t>
      </w:r>
      <w:r w:rsidRPr="00A83D0A">
        <w:t>/7/Add.</w:t>
      </w:r>
      <w:r>
        <w:t>21.</w:t>
      </w:r>
    </w:p>
  </w:footnote>
  <w:footnote w:id="10">
    <w:p w14:paraId="260C68D5" w14:textId="4F6AD1EA" w:rsidR="000A6484" w:rsidRPr="000A6484" w:rsidRDefault="000A6484" w:rsidP="00F2017C">
      <w:pPr>
        <w:pStyle w:val="FootnoteText"/>
        <w:ind w:left="1425"/>
        <w:rPr>
          <w:lang w:val="en-US"/>
        </w:rPr>
      </w:pPr>
      <w:r>
        <w:rPr>
          <w:rStyle w:val="FootnoteReference"/>
        </w:rPr>
        <w:footnoteRef/>
      </w:r>
      <w:r>
        <w:t xml:space="preserve"> A/77/489.</w:t>
      </w:r>
    </w:p>
  </w:footnote>
  <w:footnote w:id="11">
    <w:p w14:paraId="26EA1FFB" w14:textId="77112D9B" w:rsidR="000A6484" w:rsidRPr="000A6484" w:rsidRDefault="000A6484" w:rsidP="00F2017C">
      <w:pPr>
        <w:pStyle w:val="FootnoteText"/>
        <w:ind w:left="1425"/>
        <w:rPr>
          <w:lang w:val="en-US"/>
        </w:rPr>
      </w:pPr>
      <w:r>
        <w:rPr>
          <w:rStyle w:val="FootnoteReference"/>
        </w:rPr>
        <w:footnoteRef/>
      </w:r>
      <w:r>
        <w:t xml:space="preserve"> A/77/7/Add.22.</w:t>
      </w:r>
    </w:p>
  </w:footnote>
  <w:footnote w:id="12">
    <w:p w14:paraId="118C92BA" w14:textId="2E24C79F" w:rsidR="000A6484" w:rsidRPr="000A6484" w:rsidRDefault="000A6484" w:rsidP="00F2017C">
      <w:pPr>
        <w:pStyle w:val="FootnoteText"/>
        <w:ind w:left="1425"/>
        <w:rPr>
          <w:lang w:val="en-US"/>
        </w:rPr>
      </w:pPr>
      <w:r>
        <w:rPr>
          <w:rStyle w:val="FootnoteReference"/>
        </w:rPr>
        <w:footnoteRef/>
      </w:r>
      <w:r>
        <w:t xml:space="preserve"> A/77/88.</w:t>
      </w:r>
    </w:p>
  </w:footnote>
  <w:footnote w:id="13">
    <w:p w14:paraId="59881D07" w14:textId="1E41F7B0" w:rsidR="000A6484" w:rsidRPr="000A6484" w:rsidRDefault="000A6484" w:rsidP="00F2017C">
      <w:pPr>
        <w:pStyle w:val="FootnoteText"/>
        <w:ind w:left="1425"/>
        <w:rPr>
          <w:lang w:val="en-US"/>
        </w:rPr>
      </w:pPr>
      <w:r>
        <w:rPr>
          <w:rStyle w:val="FootnoteReference"/>
        </w:rPr>
        <w:footnoteRef/>
      </w:r>
      <w:r>
        <w:t xml:space="preserve"> A/77/88/Add.1.</w:t>
      </w:r>
    </w:p>
  </w:footnote>
  <w:footnote w:id="14">
    <w:p w14:paraId="1D285913" w14:textId="5175AED3" w:rsidR="00AA3AD6" w:rsidRPr="00AA3AD6" w:rsidRDefault="00AA3AD6" w:rsidP="00F2017C">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425" w:right="1260"/>
        <w:rPr>
          <w:lang w:val="en-US"/>
        </w:rPr>
      </w:pPr>
      <w:r>
        <w:rPr>
          <w:rStyle w:val="FootnoteReference"/>
        </w:rPr>
        <w:footnoteRef/>
      </w:r>
      <w:r>
        <w:t xml:space="preserve"> </w:t>
      </w:r>
      <w:r>
        <w:tab/>
      </w:r>
      <w:r w:rsidRPr="00F34D8E">
        <w:t>A/66/340</w:t>
      </w:r>
      <w:r w:rsidRPr="00AA3AD6">
        <w:t>.</w:t>
      </w:r>
    </w:p>
  </w:footnote>
  <w:footnote w:id="15">
    <w:p w14:paraId="0D5D2908" w14:textId="3D602488" w:rsidR="00AA3AD6" w:rsidRPr="00AA3AD6" w:rsidRDefault="00AA3AD6" w:rsidP="00F2017C">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425" w:right="1260"/>
        <w:rPr>
          <w:lang w:val="en-US"/>
        </w:rPr>
      </w:pPr>
      <w:r>
        <w:rPr>
          <w:rStyle w:val="FootnoteReference"/>
        </w:rPr>
        <w:footnoteRef/>
      </w:r>
      <w:r>
        <w:t xml:space="preserve"> </w:t>
      </w:r>
      <w:r>
        <w:tab/>
      </w:r>
      <w:r w:rsidRPr="00F34D8E">
        <w:t>A/66/7/Add.21</w:t>
      </w:r>
      <w:r w:rsidRPr="00AA3AD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8341AD" w14:paraId="5F6E1404" w14:textId="77777777" w:rsidTr="008341AD">
      <w:trPr>
        <w:trHeight w:hRule="exact" w:val="864"/>
      </w:trPr>
      <w:tc>
        <w:tcPr>
          <w:tcW w:w="4920" w:type="dxa"/>
          <w:shd w:val="clear" w:color="auto" w:fill="auto"/>
          <w:vAlign w:val="bottom"/>
        </w:tcPr>
        <w:p w14:paraId="4C4C60E4" w14:textId="60844786" w:rsidR="008341AD" w:rsidRPr="008341AD" w:rsidRDefault="008341AD" w:rsidP="008341AD">
          <w:pPr>
            <w:pStyle w:val="Header"/>
            <w:spacing w:after="80"/>
            <w:rPr>
              <w:b/>
            </w:rPr>
          </w:pPr>
        </w:p>
      </w:tc>
      <w:tc>
        <w:tcPr>
          <w:tcW w:w="4920" w:type="dxa"/>
          <w:shd w:val="clear" w:color="auto" w:fill="auto"/>
          <w:vAlign w:val="bottom"/>
        </w:tcPr>
        <w:p w14:paraId="292DDC6D" w14:textId="77777777" w:rsidR="008341AD" w:rsidRDefault="008341AD" w:rsidP="008341AD">
          <w:pPr>
            <w:pStyle w:val="Header"/>
          </w:pPr>
        </w:p>
      </w:tc>
    </w:tr>
  </w:tbl>
  <w:p w14:paraId="5506596D" w14:textId="77777777" w:rsidR="008341AD" w:rsidRPr="008341AD" w:rsidRDefault="008341AD" w:rsidP="00834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8341AD" w14:paraId="63CAF1FB" w14:textId="77777777" w:rsidTr="008341AD">
      <w:trPr>
        <w:trHeight w:hRule="exact" w:val="864"/>
      </w:trPr>
      <w:tc>
        <w:tcPr>
          <w:tcW w:w="4920" w:type="dxa"/>
          <w:shd w:val="clear" w:color="auto" w:fill="auto"/>
          <w:vAlign w:val="bottom"/>
        </w:tcPr>
        <w:p w14:paraId="64CB297E" w14:textId="77777777" w:rsidR="008341AD" w:rsidRDefault="008341AD" w:rsidP="008341AD">
          <w:pPr>
            <w:pStyle w:val="Header"/>
          </w:pPr>
        </w:p>
      </w:tc>
      <w:tc>
        <w:tcPr>
          <w:tcW w:w="4920" w:type="dxa"/>
          <w:shd w:val="clear" w:color="auto" w:fill="auto"/>
          <w:vAlign w:val="bottom"/>
        </w:tcPr>
        <w:p w14:paraId="6103A482" w14:textId="20F607D5" w:rsidR="008341AD" w:rsidRPr="008341AD" w:rsidRDefault="008341AD" w:rsidP="008341AD">
          <w:pPr>
            <w:pStyle w:val="Header"/>
            <w:spacing w:after="80"/>
            <w:jc w:val="right"/>
            <w:rPr>
              <w:b/>
            </w:rPr>
          </w:pPr>
        </w:p>
      </w:tc>
    </w:tr>
  </w:tbl>
  <w:p w14:paraId="30F11A89" w14:textId="77777777" w:rsidR="008341AD" w:rsidRPr="008341AD" w:rsidRDefault="008341AD" w:rsidP="00834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8341AD" w14:paraId="72104715" w14:textId="77777777" w:rsidTr="008341AD">
      <w:trPr>
        <w:trHeight w:hRule="exact" w:val="864"/>
      </w:trPr>
      <w:tc>
        <w:tcPr>
          <w:tcW w:w="1267" w:type="dxa"/>
          <w:tcBorders>
            <w:bottom w:val="single" w:sz="4" w:space="0" w:color="auto"/>
          </w:tcBorders>
          <w:shd w:val="clear" w:color="auto" w:fill="auto"/>
          <w:vAlign w:val="bottom"/>
        </w:tcPr>
        <w:p w14:paraId="77ACFF68" w14:textId="77777777" w:rsidR="008341AD" w:rsidRDefault="008341AD" w:rsidP="008341AD">
          <w:pPr>
            <w:pStyle w:val="Header"/>
            <w:spacing w:after="120"/>
          </w:pPr>
        </w:p>
      </w:tc>
      <w:tc>
        <w:tcPr>
          <w:tcW w:w="1872" w:type="dxa"/>
          <w:tcBorders>
            <w:bottom w:val="single" w:sz="4" w:space="0" w:color="auto"/>
          </w:tcBorders>
          <w:shd w:val="clear" w:color="auto" w:fill="auto"/>
          <w:vAlign w:val="bottom"/>
        </w:tcPr>
        <w:p w14:paraId="42CF2BDD" w14:textId="035F7B55" w:rsidR="008341AD" w:rsidRPr="008341AD" w:rsidRDefault="008341AD" w:rsidP="008341AD">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20D287FE" w14:textId="77777777" w:rsidR="008341AD" w:rsidRDefault="008341AD" w:rsidP="008341AD">
          <w:pPr>
            <w:pStyle w:val="Header"/>
            <w:spacing w:after="120"/>
          </w:pPr>
        </w:p>
      </w:tc>
      <w:tc>
        <w:tcPr>
          <w:tcW w:w="6466" w:type="dxa"/>
          <w:gridSpan w:val="4"/>
          <w:tcBorders>
            <w:bottom w:val="single" w:sz="4" w:space="0" w:color="auto"/>
          </w:tcBorders>
          <w:shd w:val="clear" w:color="auto" w:fill="auto"/>
          <w:vAlign w:val="bottom"/>
        </w:tcPr>
        <w:p w14:paraId="47B7D26C" w14:textId="15E503AA" w:rsidR="008341AD" w:rsidRPr="008341AD" w:rsidRDefault="008341AD" w:rsidP="008341AD">
          <w:pPr>
            <w:spacing w:after="80" w:line="240" w:lineRule="auto"/>
            <w:jc w:val="right"/>
            <w:rPr>
              <w:position w:val="-4"/>
            </w:rPr>
          </w:pPr>
          <w:r>
            <w:rPr>
              <w:position w:val="-4"/>
              <w:sz w:val="40"/>
            </w:rPr>
            <w:t>A</w:t>
          </w:r>
          <w:r>
            <w:rPr>
              <w:position w:val="-4"/>
            </w:rPr>
            <w:t>/C.5/7</w:t>
          </w:r>
          <w:r w:rsidR="00EF3697">
            <w:rPr>
              <w:position w:val="-4"/>
            </w:rPr>
            <w:t>7</w:t>
          </w:r>
          <w:r>
            <w:rPr>
              <w:position w:val="-4"/>
            </w:rPr>
            <w:t>/L.</w:t>
          </w:r>
          <w:r w:rsidR="00472660">
            <w:rPr>
              <w:position w:val="-4"/>
            </w:rPr>
            <w:t>27</w:t>
          </w:r>
        </w:p>
      </w:tc>
    </w:tr>
    <w:tr w:rsidR="008341AD" w:rsidRPr="008341AD" w14:paraId="725A0ADB" w14:textId="77777777" w:rsidTr="008341AD">
      <w:trPr>
        <w:gridAfter w:val="1"/>
        <w:wAfter w:w="15" w:type="dxa"/>
        <w:trHeight w:hRule="exact" w:val="2880"/>
      </w:trPr>
      <w:tc>
        <w:tcPr>
          <w:tcW w:w="1267" w:type="dxa"/>
          <w:tcBorders>
            <w:top w:val="single" w:sz="4" w:space="0" w:color="auto"/>
            <w:bottom w:val="single" w:sz="12" w:space="0" w:color="auto"/>
          </w:tcBorders>
          <w:shd w:val="clear" w:color="auto" w:fill="auto"/>
        </w:tcPr>
        <w:p w14:paraId="7583E643" w14:textId="5958F631" w:rsidR="008341AD" w:rsidRPr="008341AD" w:rsidRDefault="008341AD" w:rsidP="008341AD">
          <w:pPr>
            <w:pStyle w:val="Header"/>
            <w:spacing w:before="120"/>
            <w:jc w:val="center"/>
          </w:pPr>
          <w:r>
            <w:t xml:space="preserve"> </w:t>
          </w:r>
          <w:r>
            <w:drawing>
              <wp:inline distT="0" distB="0" distL="0" distR="0" wp14:anchorId="44E9A42C" wp14:editId="3C061BE9">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60259F6F" w14:textId="51698073" w:rsidR="008341AD" w:rsidRPr="008341AD" w:rsidRDefault="008341AD" w:rsidP="008341AD">
          <w:pPr>
            <w:pStyle w:val="XLarge"/>
            <w:spacing w:before="109"/>
          </w:pPr>
          <w:r>
            <w:t>General Assembly</w:t>
          </w:r>
        </w:p>
      </w:tc>
      <w:tc>
        <w:tcPr>
          <w:tcW w:w="245" w:type="dxa"/>
          <w:tcBorders>
            <w:top w:val="single" w:sz="4" w:space="0" w:color="auto"/>
            <w:bottom w:val="single" w:sz="12" w:space="0" w:color="auto"/>
          </w:tcBorders>
          <w:shd w:val="clear" w:color="auto" w:fill="auto"/>
        </w:tcPr>
        <w:p w14:paraId="1E625259" w14:textId="77777777" w:rsidR="008341AD" w:rsidRPr="008341AD" w:rsidRDefault="008341AD" w:rsidP="008341AD">
          <w:pPr>
            <w:pStyle w:val="Header"/>
            <w:spacing w:before="109"/>
          </w:pPr>
        </w:p>
      </w:tc>
      <w:tc>
        <w:tcPr>
          <w:tcW w:w="3096" w:type="dxa"/>
          <w:tcBorders>
            <w:top w:val="single" w:sz="4" w:space="0" w:color="auto"/>
            <w:bottom w:val="single" w:sz="12" w:space="0" w:color="auto"/>
          </w:tcBorders>
          <w:shd w:val="clear" w:color="auto" w:fill="auto"/>
        </w:tcPr>
        <w:p w14:paraId="4BC6EB35" w14:textId="77777777" w:rsidR="008341AD" w:rsidRDefault="008341AD" w:rsidP="008341AD">
          <w:pPr>
            <w:pStyle w:val="Publication"/>
            <w:spacing w:before="240"/>
            <w:rPr>
              <w:color w:val="010000"/>
            </w:rPr>
          </w:pPr>
          <w:r>
            <w:rPr>
              <w:color w:val="010000"/>
            </w:rPr>
            <w:t>Distr.: Limited</w:t>
          </w:r>
        </w:p>
        <w:p w14:paraId="40017068" w14:textId="300A7795" w:rsidR="008341AD" w:rsidRDefault="00472660" w:rsidP="008341AD">
          <w:r>
            <w:t>30</w:t>
          </w:r>
          <w:r w:rsidR="008341AD">
            <w:t xml:space="preserve"> December 202</w:t>
          </w:r>
          <w:r w:rsidR="00EF3697">
            <w:t>2</w:t>
          </w:r>
        </w:p>
        <w:p w14:paraId="3B7F736B" w14:textId="2E393BC3" w:rsidR="008341AD" w:rsidRDefault="008341AD" w:rsidP="008341AD"/>
        <w:p w14:paraId="71094A6C" w14:textId="77777777" w:rsidR="008341AD" w:rsidRDefault="008341AD" w:rsidP="008341AD">
          <w:r>
            <w:t>Original: English</w:t>
          </w:r>
        </w:p>
        <w:p w14:paraId="1B59CA8A" w14:textId="77777777" w:rsidR="00EF3697" w:rsidRDefault="00EF3697" w:rsidP="008341AD"/>
        <w:p w14:paraId="6898F7CF" w14:textId="77777777" w:rsidR="00EF3697" w:rsidRDefault="00EF3697" w:rsidP="008341AD"/>
        <w:p w14:paraId="3CFDDED3" w14:textId="6CD0AEF4" w:rsidR="00EF3697" w:rsidRPr="00EF3697" w:rsidRDefault="00EF3697" w:rsidP="008341AD">
          <w:pPr>
            <w:rPr>
              <w:b/>
              <w:bCs/>
            </w:rPr>
          </w:pPr>
        </w:p>
      </w:tc>
    </w:tr>
  </w:tbl>
  <w:p w14:paraId="5B400C61" w14:textId="77777777" w:rsidR="008341AD" w:rsidRPr="008341AD" w:rsidRDefault="008341AD" w:rsidP="008341AD">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1444835928">
    <w:abstractNumId w:val="0"/>
  </w:num>
  <w:num w:numId="2" w16cid:durableId="1327632825">
    <w:abstractNumId w:val="2"/>
  </w:num>
  <w:num w:numId="3" w16cid:durableId="180438194">
    <w:abstractNumId w:val="3"/>
  </w:num>
  <w:num w:numId="4" w16cid:durableId="2045404675">
    <w:abstractNumId w:val="1"/>
  </w:num>
  <w:num w:numId="5" w16cid:durableId="523179030">
    <w:abstractNumId w:val="3"/>
  </w:num>
  <w:num w:numId="6" w16cid:durableId="1054088475">
    <w:abstractNumId w:val="1"/>
  </w:num>
  <w:num w:numId="7" w16cid:durableId="1692605980">
    <w:abstractNumId w:val="3"/>
  </w:num>
  <w:num w:numId="8" w16cid:durableId="1966158461">
    <w:abstractNumId w:val="1"/>
  </w:num>
  <w:num w:numId="9" w16cid:durableId="2049990694">
    <w:abstractNumId w:val="3"/>
  </w:num>
  <w:num w:numId="10" w16cid:durableId="1127620473">
    <w:abstractNumId w:val="1"/>
  </w:num>
  <w:num w:numId="11" w16cid:durableId="1122386030">
    <w:abstractNumId w:val="3"/>
  </w:num>
  <w:num w:numId="12" w16cid:durableId="73629392">
    <w:abstractNumId w:val="0"/>
  </w:num>
  <w:num w:numId="13" w16cid:durableId="1625651292">
    <w:abstractNumId w:val="1"/>
  </w:num>
  <w:num w:numId="14" w16cid:durableId="621425975">
    <w:abstractNumId w:val="2"/>
  </w:num>
  <w:num w:numId="15" w16cid:durableId="2097244125">
    <w:abstractNumId w:val="3"/>
  </w:num>
  <w:num w:numId="16" w16cid:durableId="704523197">
    <w:abstractNumId w:val="0"/>
  </w:num>
  <w:num w:numId="17" w16cid:durableId="1978804036">
    <w:abstractNumId w:val="1"/>
  </w:num>
  <w:num w:numId="18" w16cid:durableId="1478035466">
    <w:abstractNumId w:val="2"/>
  </w:num>
  <w:num w:numId="19" w16cid:durableId="234125326">
    <w:abstractNumId w:val="3"/>
  </w:num>
  <w:num w:numId="20" w16cid:durableId="1428505391">
    <w:abstractNumId w:val="1"/>
  </w:num>
  <w:num w:numId="21" w16cid:durableId="735972327">
    <w:abstractNumId w:val="3"/>
  </w:num>
  <w:num w:numId="22" w16cid:durableId="197353608">
    <w:abstractNumId w:val="1"/>
  </w:num>
  <w:num w:numId="23" w16cid:durableId="1162502796">
    <w:abstractNumId w:val="3"/>
  </w:num>
  <w:num w:numId="24" w16cid:durableId="24646575">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genda Title1" w:val="Review of the efficiency of the administrative and financial functioning of the United Nations_x000d_"/>
    <w:docVar w:name="Agenda1" w:val="Agenda item 136_x000d_"/>
    <w:docVar w:name="Barcode" w:val="*2119687*"/>
    <w:docVar w:name="CreationDt" w:val="12/29/2021 1:26: PM"/>
    <w:docVar w:name="DocCategory" w:val="Doc"/>
    <w:docVar w:name="DocType" w:val="Final"/>
    <w:docVar w:name="DutyStation" w:val="New York"/>
    <w:docVar w:name="FooterJN" w:val="21-19687"/>
    <w:docVar w:name="jobn" w:val="21-19687 (E)"/>
    <w:docVar w:name="jobnDT" w:val="21-19687 (E)   291221"/>
    <w:docVar w:name="jobnDTDT" w:val="21-19687 (E)   291221   291221"/>
    <w:docVar w:name="JobNo" w:val="2119687E"/>
    <w:docVar w:name="JobNo2" w:val="2141859E"/>
    <w:docVar w:name="LocalDrive" w:val="0"/>
    <w:docVar w:name="OandT" w:val=" "/>
    <w:docVar w:name="Session1" w:val="Seventy-sixth session_x000d_"/>
    <w:docVar w:name="Sponsors" w:val="_x0009__x0009_Draft decision submitted by the Chair_x000d_"/>
    <w:docVar w:name="sss1" w:val="A/C.5/76/L.22"/>
    <w:docVar w:name="sss2" w:val="-"/>
    <w:docVar w:name="Symbol1" w:val="A/C.5/76/L.22"/>
    <w:docVar w:name="Symbol2" w:val="-"/>
    <w:docVar w:name="Title1" w:val="_x0009__x0009_Question s deferred for future consideration_x000d_"/>
  </w:docVars>
  <w:rsids>
    <w:rsidRoot w:val="00AF63DF"/>
    <w:rsid w:val="0001100B"/>
    <w:rsid w:val="00012805"/>
    <w:rsid w:val="0001325F"/>
    <w:rsid w:val="00017FCF"/>
    <w:rsid w:val="00024D1E"/>
    <w:rsid w:val="000408AB"/>
    <w:rsid w:val="00046815"/>
    <w:rsid w:val="00091229"/>
    <w:rsid w:val="000A6484"/>
    <w:rsid w:val="000B3288"/>
    <w:rsid w:val="000B5AFB"/>
    <w:rsid w:val="000C4C9C"/>
    <w:rsid w:val="00116295"/>
    <w:rsid w:val="0011766D"/>
    <w:rsid w:val="001A207A"/>
    <w:rsid w:val="001C22A4"/>
    <w:rsid w:val="001C66B8"/>
    <w:rsid w:val="001D35CC"/>
    <w:rsid w:val="001D79B0"/>
    <w:rsid w:val="002007C7"/>
    <w:rsid w:val="00200F9C"/>
    <w:rsid w:val="00201732"/>
    <w:rsid w:val="00201A74"/>
    <w:rsid w:val="00214645"/>
    <w:rsid w:val="002706A2"/>
    <w:rsid w:val="00297C5D"/>
    <w:rsid w:val="002B09A1"/>
    <w:rsid w:val="002C633D"/>
    <w:rsid w:val="002D5AB8"/>
    <w:rsid w:val="002E09A8"/>
    <w:rsid w:val="00300B6A"/>
    <w:rsid w:val="003273EA"/>
    <w:rsid w:val="00337E05"/>
    <w:rsid w:val="00346E64"/>
    <w:rsid w:val="00361B16"/>
    <w:rsid w:val="00371A3B"/>
    <w:rsid w:val="003A0A16"/>
    <w:rsid w:val="003D159A"/>
    <w:rsid w:val="003E3B08"/>
    <w:rsid w:val="003E723B"/>
    <w:rsid w:val="003F25BA"/>
    <w:rsid w:val="00411860"/>
    <w:rsid w:val="0044179B"/>
    <w:rsid w:val="00472660"/>
    <w:rsid w:val="00484119"/>
    <w:rsid w:val="004856CD"/>
    <w:rsid w:val="00492ED8"/>
    <w:rsid w:val="004A199E"/>
    <w:rsid w:val="004A6554"/>
    <w:rsid w:val="004A7656"/>
    <w:rsid w:val="004B0B18"/>
    <w:rsid w:val="004B4C46"/>
    <w:rsid w:val="004D17DB"/>
    <w:rsid w:val="00525648"/>
    <w:rsid w:val="0054091E"/>
    <w:rsid w:val="00541BF0"/>
    <w:rsid w:val="005505C5"/>
    <w:rsid w:val="00556720"/>
    <w:rsid w:val="00564E7E"/>
    <w:rsid w:val="005C49C8"/>
    <w:rsid w:val="005F2F1C"/>
    <w:rsid w:val="00612565"/>
    <w:rsid w:val="006137E4"/>
    <w:rsid w:val="00636929"/>
    <w:rsid w:val="0064252E"/>
    <w:rsid w:val="00650BC9"/>
    <w:rsid w:val="00651750"/>
    <w:rsid w:val="00674235"/>
    <w:rsid w:val="00674E59"/>
    <w:rsid w:val="00687187"/>
    <w:rsid w:val="006D5D9B"/>
    <w:rsid w:val="006D6278"/>
    <w:rsid w:val="006E19F3"/>
    <w:rsid w:val="006E2FA3"/>
    <w:rsid w:val="00705A6F"/>
    <w:rsid w:val="00707CAD"/>
    <w:rsid w:val="0071456C"/>
    <w:rsid w:val="00747697"/>
    <w:rsid w:val="00764DD9"/>
    <w:rsid w:val="00766663"/>
    <w:rsid w:val="00777887"/>
    <w:rsid w:val="007A4C14"/>
    <w:rsid w:val="007A620C"/>
    <w:rsid w:val="007B03FD"/>
    <w:rsid w:val="007F1EE6"/>
    <w:rsid w:val="00811400"/>
    <w:rsid w:val="008341AD"/>
    <w:rsid w:val="00836F5A"/>
    <w:rsid w:val="00846D29"/>
    <w:rsid w:val="00855FFA"/>
    <w:rsid w:val="008723C3"/>
    <w:rsid w:val="00872E0F"/>
    <w:rsid w:val="00887E50"/>
    <w:rsid w:val="00890662"/>
    <w:rsid w:val="0089085F"/>
    <w:rsid w:val="008A156F"/>
    <w:rsid w:val="008B34F9"/>
    <w:rsid w:val="008F1C5D"/>
    <w:rsid w:val="00934BC0"/>
    <w:rsid w:val="00947922"/>
    <w:rsid w:val="009517EC"/>
    <w:rsid w:val="00976BF9"/>
    <w:rsid w:val="009C0AD9"/>
    <w:rsid w:val="009C7A10"/>
    <w:rsid w:val="009E1969"/>
    <w:rsid w:val="00A20AC0"/>
    <w:rsid w:val="00A2348E"/>
    <w:rsid w:val="00A30DCB"/>
    <w:rsid w:val="00A670CF"/>
    <w:rsid w:val="00A67B69"/>
    <w:rsid w:val="00A73452"/>
    <w:rsid w:val="00A77679"/>
    <w:rsid w:val="00A81678"/>
    <w:rsid w:val="00A93A73"/>
    <w:rsid w:val="00AA2E74"/>
    <w:rsid w:val="00AA31F4"/>
    <w:rsid w:val="00AA3AD6"/>
    <w:rsid w:val="00AB2BAB"/>
    <w:rsid w:val="00AC482E"/>
    <w:rsid w:val="00AC617F"/>
    <w:rsid w:val="00AE72A3"/>
    <w:rsid w:val="00AF63DF"/>
    <w:rsid w:val="00B06E93"/>
    <w:rsid w:val="00B27E2C"/>
    <w:rsid w:val="00B40842"/>
    <w:rsid w:val="00BA666B"/>
    <w:rsid w:val="00BB5C7D"/>
    <w:rsid w:val="00BE196B"/>
    <w:rsid w:val="00BF579B"/>
    <w:rsid w:val="00BF5B27"/>
    <w:rsid w:val="00BF6BE0"/>
    <w:rsid w:val="00C36CBC"/>
    <w:rsid w:val="00C6416A"/>
    <w:rsid w:val="00C779E4"/>
    <w:rsid w:val="00C90AD9"/>
    <w:rsid w:val="00CC53EB"/>
    <w:rsid w:val="00CD4AC4"/>
    <w:rsid w:val="00D526E8"/>
    <w:rsid w:val="00D942A8"/>
    <w:rsid w:val="00D94A42"/>
    <w:rsid w:val="00D95CE6"/>
    <w:rsid w:val="00DC7B16"/>
    <w:rsid w:val="00DD42F7"/>
    <w:rsid w:val="00DD6F8A"/>
    <w:rsid w:val="00DF7CEC"/>
    <w:rsid w:val="00E01963"/>
    <w:rsid w:val="00E3663B"/>
    <w:rsid w:val="00E374E8"/>
    <w:rsid w:val="00E870C2"/>
    <w:rsid w:val="00E97369"/>
    <w:rsid w:val="00EA5172"/>
    <w:rsid w:val="00ED319C"/>
    <w:rsid w:val="00ED42F5"/>
    <w:rsid w:val="00ED5AA7"/>
    <w:rsid w:val="00EE4276"/>
    <w:rsid w:val="00EE7F31"/>
    <w:rsid w:val="00EF3697"/>
    <w:rsid w:val="00F07876"/>
    <w:rsid w:val="00F2017C"/>
    <w:rsid w:val="00F244DE"/>
    <w:rsid w:val="00F27A8F"/>
    <w:rsid w:val="00F27BF6"/>
    <w:rsid w:val="00F30184"/>
    <w:rsid w:val="00F34D8E"/>
    <w:rsid w:val="00F5593E"/>
    <w:rsid w:val="00F7600D"/>
    <w:rsid w:val="00F8600E"/>
    <w:rsid w:val="00F94BC6"/>
    <w:rsid w:val="00FB3888"/>
    <w:rsid w:val="00FC49F5"/>
    <w:rsid w:val="00FD321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8DEEF4"/>
  <w15:chartTrackingRefBased/>
  <w15:docId w15:val="{150101F7-D5E4-4C68-9C08-5B854E7B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6F"/>
    <w:pPr>
      <w:suppressAutoHyphens/>
      <w:spacing w:after="0" w:line="240" w:lineRule="exact"/>
    </w:pPr>
    <w:rPr>
      <w:rFonts w:ascii="Times New Roman"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705A6F"/>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705A6F"/>
    <w:pPr>
      <w:spacing w:line="300" w:lineRule="exact"/>
      <w:ind w:left="0" w:right="0" w:firstLine="0"/>
    </w:pPr>
    <w:rPr>
      <w:spacing w:val="-2"/>
      <w:sz w:val="28"/>
    </w:rPr>
  </w:style>
  <w:style w:type="paragraph" w:customStyle="1" w:styleId="HM">
    <w:name w:val="_ H __M"/>
    <w:basedOn w:val="HCh"/>
    <w:next w:val="Normal"/>
    <w:rsid w:val="00705A6F"/>
    <w:pPr>
      <w:spacing w:line="360" w:lineRule="exact"/>
    </w:pPr>
    <w:rPr>
      <w:spacing w:val="-3"/>
      <w:w w:val="99"/>
      <w:sz w:val="34"/>
    </w:rPr>
  </w:style>
  <w:style w:type="paragraph" w:customStyle="1" w:styleId="H23">
    <w:name w:val="_ H_2/3"/>
    <w:basedOn w:val="Normal"/>
    <w:next w:val="SingleTxt"/>
    <w:rsid w:val="00705A6F"/>
    <w:pPr>
      <w:outlineLvl w:val="1"/>
    </w:pPr>
    <w:rPr>
      <w:b/>
      <w:lang w:val="en-US"/>
    </w:rPr>
  </w:style>
  <w:style w:type="paragraph" w:customStyle="1" w:styleId="H4">
    <w:name w:val="_ H_4"/>
    <w:basedOn w:val="Normal"/>
    <w:next w:val="SingleTxt"/>
    <w:rsid w:val="00705A6F"/>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705A6F"/>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705A6F"/>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705A6F"/>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705A6F"/>
    <w:pPr>
      <w:spacing w:line="540" w:lineRule="exact"/>
    </w:pPr>
    <w:rPr>
      <w:spacing w:val="-8"/>
      <w:w w:val="96"/>
      <w:sz w:val="57"/>
    </w:rPr>
  </w:style>
  <w:style w:type="paragraph" w:customStyle="1" w:styleId="SS">
    <w:name w:val="__S_S"/>
    <w:basedOn w:val="HCh"/>
    <w:next w:val="Normal"/>
    <w:rsid w:val="00705A6F"/>
    <w:pPr>
      <w:ind w:left="1267" w:right="1267"/>
    </w:pPr>
  </w:style>
  <w:style w:type="paragraph" w:customStyle="1" w:styleId="SingleTxt">
    <w:name w:val="__Single Txt"/>
    <w:basedOn w:val="Normal"/>
    <w:link w:val="SingleTxtChar"/>
    <w:qFormat/>
    <w:rsid w:val="00705A6F"/>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705A6F"/>
    <w:pPr>
      <w:spacing w:after="0" w:line="240" w:lineRule="exact"/>
    </w:pPr>
    <w:rPr>
      <w:rFonts w:ascii="Times New Roman" w:hAnsi="Times New Roman" w:cs="Times New Roman"/>
      <w:spacing w:val="4"/>
      <w:w w:val="103"/>
      <w:kern w:val="14"/>
      <w:sz w:val="20"/>
      <w:szCs w:val="20"/>
      <w:lang w:eastAsia="en-US"/>
    </w:rPr>
  </w:style>
  <w:style w:type="paragraph" w:customStyle="1" w:styleId="TitleH1">
    <w:name w:val="Title_H1"/>
    <w:basedOn w:val="Normal"/>
    <w:next w:val="SingleTxt"/>
    <w:qFormat/>
    <w:rsid w:val="00705A6F"/>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705A6F"/>
    <w:pPr>
      <w:spacing w:line="240" w:lineRule="exact"/>
      <w:ind w:left="0" w:right="5040" w:firstLine="0"/>
      <w:outlineLvl w:val="1"/>
    </w:pPr>
    <w:rPr>
      <w:sz w:val="20"/>
    </w:rPr>
  </w:style>
  <w:style w:type="paragraph" w:styleId="BalloonText">
    <w:name w:val="Balloon Text"/>
    <w:basedOn w:val="Normal"/>
    <w:link w:val="BalloonTextChar"/>
    <w:semiHidden/>
    <w:rsid w:val="00705A6F"/>
    <w:rPr>
      <w:rFonts w:ascii="Tahoma" w:hAnsi="Tahoma" w:cs="Tahoma"/>
      <w:sz w:val="16"/>
      <w:szCs w:val="16"/>
    </w:rPr>
  </w:style>
  <w:style w:type="character" w:customStyle="1" w:styleId="BalloonTextChar">
    <w:name w:val="Balloon Text Char"/>
    <w:basedOn w:val="DefaultParagraphFont"/>
    <w:link w:val="BalloonText"/>
    <w:semiHidden/>
    <w:rsid w:val="00705A6F"/>
    <w:rPr>
      <w:rFonts w:ascii="Tahoma" w:hAnsi="Tahoma" w:cs="Tahoma"/>
      <w:spacing w:val="4"/>
      <w:w w:val="103"/>
      <w:kern w:val="14"/>
      <w:sz w:val="16"/>
      <w:szCs w:val="16"/>
      <w:lang w:eastAsia="en-US"/>
    </w:rPr>
  </w:style>
  <w:style w:type="paragraph" w:customStyle="1" w:styleId="Bullet1">
    <w:name w:val="Bullet 1"/>
    <w:basedOn w:val="Normal"/>
    <w:qFormat/>
    <w:rsid w:val="00705A6F"/>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705A6F"/>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705A6F"/>
    <w:rPr>
      <w:sz w:val="6"/>
    </w:rPr>
  </w:style>
  <w:style w:type="paragraph" w:customStyle="1" w:styleId="Distribution">
    <w:name w:val="Distribution"/>
    <w:next w:val="Normal"/>
    <w:rsid w:val="00705A6F"/>
    <w:pPr>
      <w:spacing w:before="240" w:after="0" w:line="240" w:lineRule="auto"/>
    </w:pPr>
    <w:rPr>
      <w:rFonts w:ascii="Times New Roman" w:hAnsi="Times New Roman" w:cs="Times New Roman"/>
      <w:spacing w:val="4"/>
      <w:w w:val="103"/>
      <w:kern w:val="14"/>
      <w:sz w:val="20"/>
      <w:szCs w:val="20"/>
      <w:lang w:eastAsia="en-US"/>
    </w:rPr>
  </w:style>
  <w:style w:type="character" w:styleId="EndnoteReference">
    <w:name w:val="endnote reference"/>
    <w:semiHidden/>
    <w:rsid w:val="00705A6F"/>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705A6F"/>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705A6F"/>
    <w:rPr>
      <w:rFonts w:ascii="Times New Roman" w:hAnsi="Times New Roman" w:cs="Times New Roman"/>
      <w:spacing w:val="5"/>
      <w:w w:val="103"/>
      <w:kern w:val="14"/>
      <w:sz w:val="17"/>
      <w:szCs w:val="20"/>
      <w:lang w:eastAsia="en-US"/>
    </w:rPr>
  </w:style>
  <w:style w:type="paragraph" w:styleId="EndnoteText">
    <w:name w:val="endnote text"/>
    <w:basedOn w:val="FootnoteText"/>
    <w:link w:val="EndnoteTextChar"/>
    <w:semiHidden/>
    <w:rsid w:val="00705A6F"/>
  </w:style>
  <w:style w:type="character" w:customStyle="1" w:styleId="EndnoteTextChar">
    <w:name w:val="Endnote Text Char"/>
    <w:basedOn w:val="DefaultParagraphFont"/>
    <w:link w:val="EndnoteText"/>
    <w:semiHidden/>
    <w:rsid w:val="00705A6F"/>
    <w:rPr>
      <w:rFonts w:ascii="Times New Roman" w:hAnsi="Times New Roman" w:cs="Times New Roman"/>
      <w:spacing w:val="5"/>
      <w:w w:val="103"/>
      <w:kern w:val="14"/>
      <w:sz w:val="17"/>
      <w:szCs w:val="20"/>
      <w:lang w:eastAsia="en-US"/>
    </w:rPr>
  </w:style>
  <w:style w:type="paragraph" w:styleId="Footer">
    <w:name w:val="footer"/>
    <w:link w:val="FooterChar"/>
    <w:rsid w:val="00705A6F"/>
    <w:pPr>
      <w:tabs>
        <w:tab w:val="center" w:pos="4320"/>
        <w:tab w:val="right" w:pos="8640"/>
      </w:tabs>
      <w:spacing w:after="0" w:line="240" w:lineRule="auto"/>
    </w:pPr>
    <w:rPr>
      <w:rFonts w:ascii="Times New Roman" w:hAnsi="Times New Roman" w:cs="Times New Roman"/>
      <w:b/>
      <w:noProof/>
      <w:sz w:val="17"/>
      <w:szCs w:val="20"/>
      <w:lang w:val="en-US" w:eastAsia="en-US"/>
    </w:rPr>
  </w:style>
  <w:style w:type="character" w:customStyle="1" w:styleId="FooterChar">
    <w:name w:val="Footer Char"/>
    <w:basedOn w:val="DefaultParagraphFont"/>
    <w:link w:val="Footer"/>
    <w:rsid w:val="00705A6F"/>
    <w:rPr>
      <w:rFonts w:ascii="Times New Roman" w:hAnsi="Times New Roman" w:cs="Times New Roman"/>
      <w:b/>
      <w:noProof/>
      <w:sz w:val="17"/>
      <w:szCs w:val="20"/>
      <w:lang w:val="en-US" w:eastAsia="en-US"/>
    </w:rPr>
  </w:style>
  <w:style w:type="character" w:styleId="FootnoteReference">
    <w:name w:val="footnote reference"/>
    <w:semiHidden/>
    <w:rsid w:val="00705A6F"/>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705A6F"/>
    <w:pPr>
      <w:tabs>
        <w:tab w:val="center" w:pos="4320"/>
        <w:tab w:val="right" w:pos="8640"/>
      </w:tabs>
      <w:spacing w:after="0" w:line="240" w:lineRule="auto"/>
    </w:pPr>
    <w:rPr>
      <w:rFonts w:ascii="Times New Roman" w:hAnsi="Times New Roman" w:cs="Times New Roman"/>
      <w:noProof/>
      <w:sz w:val="17"/>
      <w:szCs w:val="20"/>
      <w:lang w:val="en-US" w:eastAsia="en-US"/>
    </w:rPr>
  </w:style>
  <w:style w:type="character" w:customStyle="1" w:styleId="HeaderChar">
    <w:name w:val="Header Char"/>
    <w:basedOn w:val="DefaultParagraphFont"/>
    <w:link w:val="Header"/>
    <w:rsid w:val="00705A6F"/>
    <w:rPr>
      <w:rFonts w:ascii="Times New Roman"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705A6F"/>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705A6F"/>
    <w:pPr>
      <w:spacing w:after="0" w:line="240" w:lineRule="auto"/>
    </w:pPr>
    <w:rPr>
      <w:rFonts w:ascii="Times New Roman" w:hAnsi="Times New Roman" w:cs="Times New Roman"/>
      <w:spacing w:val="4"/>
      <w:w w:val="103"/>
      <w:kern w:val="14"/>
      <w:sz w:val="20"/>
      <w:szCs w:val="20"/>
      <w:lang w:eastAsia="en-US"/>
    </w:rPr>
  </w:style>
  <w:style w:type="paragraph" w:customStyle="1" w:styleId="Publication">
    <w:name w:val="Publication"/>
    <w:next w:val="Normal"/>
    <w:rsid w:val="00705A6F"/>
    <w:pPr>
      <w:spacing w:after="0" w:line="240" w:lineRule="auto"/>
    </w:pPr>
    <w:rPr>
      <w:rFonts w:ascii="Times New Roman"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hAnsi="Times New Roman" w:cs="Times New Roman"/>
      <w:spacing w:val="4"/>
      <w:w w:val="103"/>
      <w:sz w:val="20"/>
      <w:lang w:val="es-ES" w:eastAsia="en-US"/>
    </w:rPr>
  </w:style>
  <w:style w:type="paragraph" w:customStyle="1" w:styleId="Small">
    <w:name w:val="Small"/>
    <w:basedOn w:val="Normal"/>
    <w:next w:val="Normal"/>
    <w:rsid w:val="00705A6F"/>
    <w:pPr>
      <w:tabs>
        <w:tab w:val="right" w:pos="9965"/>
      </w:tabs>
      <w:spacing w:line="210" w:lineRule="exact"/>
    </w:pPr>
    <w:rPr>
      <w:spacing w:val="5"/>
      <w:w w:val="104"/>
      <w:sz w:val="17"/>
    </w:rPr>
  </w:style>
  <w:style w:type="paragraph" w:customStyle="1" w:styleId="SmallX">
    <w:name w:val="SmallX"/>
    <w:basedOn w:val="Small"/>
    <w:next w:val="Normal"/>
    <w:rsid w:val="00705A6F"/>
    <w:pPr>
      <w:spacing w:line="180" w:lineRule="exact"/>
      <w:jc w:val="right"/>
    </w:pPr>
    <w:rPr>
      <w:spacing w:val="6"/>
      <w:w w:val="106"/>
      <w:sz w:val="14"/>
    </w:rPr>
  </w:style>
  <w:style w:type="paragraph" w:customStyle="1" w:styleId="TitleHCH">
    <w:name w:val="Title_H_CH"/>
    <w:basedOn w:val="H1"/>
    <w:next w:val="Normal"/>
    <w:qFormat/>
    <w:rsid w:val="00705A6F"/>
    <w:pPr>
      <w:spacing w:line="300" w:lineRule="exact"/>
      <w:ind w:left="0" w:right="0" w:firstLine="0"/>
    </w:pPr>
    <w:rPr>
      <w:spacing w:val="-2"/>
      <w:sz w:val="28"/>
    </w:rPr>
  </w:style>
  <w:style w:type="paragraph" w:customStyle="1" w:styleId="TitleH2">
    <w:name w:val="Title_H2"/>
    <w:basedOn w:val="Normal"/>
    <w:next w:val="Normal"/>
    <w:qFormat/>
    <w:rsid w:val="00705A6F"/>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705A6F"/>
    <w:pPr>
      <w:spacing w:line="390" w:lineRule="exact"/>
    </w:pPr>
    <w:rPr>
      <w:spacing w:val="-4"/>
      <w:w w:val="98"/>
      <w:sz w:val="40"/>
    </w:rPr>
  </w:style>
  <w:style w:type="character" w:styleId="Hyperlink">
    <w:name w:val="Hyperlink"/>
    <w:basedOn w:val="DefaultParagraphFont"/>
    <w:rsid w:val="00705A6F"/>
    <w:rPr>
      <w:color w:val="0000FF"/>
      <w:u w:val="none"/>
    </w:rPr>
  </w:style>
  <w:style w:type="paragraph" w:styleId="PlainText">
    <w:name w:val="Plain Text"/>
    <w:basedOn w:val="Normal"/>
    <w:link w:val="PlainTextChar"/>
    <w:rsid w:val="00705A6F"/>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705A6F"/>
    <w:rPr>
      <w:rFonts w:ascii="Courier New" w:eastAsia="Times New Roman" w:hAnsi="Courier New" w:cs="Times New Roman"/>
      <w:sz w:val="20"/>
      <w:szCs w:val="20"/>
      <w:lang w:val="en-US" w:eastAsia="en-GB"/>
    </w:rPr>
  </w:style>
  <w:style w:type="paragraph" w:customStyle="1" w:styleId="ReleaseDate0">
    <w:name w:val="Release Date"/>
    <w:next w:val="Footer"/>
    <w:rsid w:val="00705A6F"/>
    <w:pPr>
      <w:spacing w:after="0" w:line="240" w:lineRule="auto"/>
    </w:pPr>
    <w:rPr>
      <w:rFonts w:ascii="Times New Roman" w:hAnsi="Times New Roman" w:cs="Times New Roman"/>
      <w:spacing w:val="4"/>
      <w:w w:val="103"/>
      <w:kern w:val="14"/>
      <w:sz w:val="20"/>
      <w:szCs w:val="20"/>
      <w:lang w:eastAsia="en-US"/>
    </w:rPr>
  </w:style>
  <w:style w:type="paragraph" w:customStyle="1" w:styleId="Session">
    <w:name w:val="Session"/>
    <w:basedOn w:val="H23"/>
    <w:rsid w:val="00705A6F"/>
  </w:style>
  <w:style w:type="table" w:styleId="TableGrid">
    <w:name w:val="Table Grid"/>
    <w:basedOn w:val="TableNormal"/>
    <w:rsid w:val="00705A6F"/>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SingleTxt"/>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semiHidden/>
    <w:unhideWhenUsed/>
    <w:rsid w:val="008341AD"/>
    <w:pPr>
      <w:spacing w:line="240" w:lineRule="auto"/>
    </w:pPr>
  </w:style>
  <w:style w:type="character" w:customStyle="1" w:styleId="CommentTextChar">
    <w:name w:val="Comment Text Char"/>
    <w:basedOn w:val="DefaultParagraphFont"/>
    <w:link w:val="CommentText"/>
    <w:uiPriority w:val="99"/>
    <w:semiHidden/>
    <w:rsid w:val="008341AD"/>
    <w:rPr>
      <w:rFonts w:ascii="Times New Roman"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8341AD"/>
    <w:rPr>
      <w:b/>
      <w:bCs/>
    </w:rPr>
  </w:style>
  <w:style w:type="character" w:customStyle="1" w:styleId="CommentSubjectChar">
    <w:name w:val="Comment Subject Char"/>
    <w:basedOn w:val="CommentTextChar"/>
    <w:link w:val="CommentSubject"/>
    <w:uiPriority w:val="99"/>
    <w:semiHidden/>
    <w:rsid w:val="008341AD"/>
    <w:rPr>
      <w:rFonts w:ascii="Times New Roman"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AA3AD6"/>
    <w:rPr>
      <w:color w:val="605E5C"/>
      <w:shd w:val="clear" w:color="auto" w:fill="E1DFDD"/>
    </w:rPr>
  </w:style>
  <w:style w:type="character" w:customStyle="1" w:styleId="SingleTxtChar">
    <w:name w:val="__Single Txt Char"/>
    <w:link w:val="SingleTxt"/>
    <w:qFormat/>
    <w:rsid w:val="00F07876"/>
    <w:rPr>
      <w:rFonts w:ascii="Times New Roman" w:hAnsi="Times New Roman" w:cs="Times New Roman"/>
      <w:spacing w:val="4"/>
      <w:w w:val="103"/>
      <w:kern w:val="14"/>
      <w:sz w:val="20"/>
      <w:szCs w:val="20"/>
      <w:lang w:eastAsia="en-US"/>
    </w:rPr>
  </w:style>
  <w:style w:type="paragraph" w:styleId="Revision">
    <w:name w:val="Revision"/>
    <w:hidden/>
    <w:uiPriority w:val="99"/>
    <w:semiHidden/>
    <w:rsid w:val="001D35CC"/>
    <w:pPr>
      <w:spacing w:after="0" w:line="240" w:lineRule="auto"/>
    </w:pPr>
    <w:rPr>
      <w:rFonts w:ascii="Times New Roman"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kelly1@un.org"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e2335a-4b22-48d1-9f67-887700ef7014">
      <Terms xmlns="http://schemas.microsoft.com/office/infopath/2007/PartnerControls"/>
    </lcf76f155ced4ddcb4097134ff3c332f>
    <TaxCatchAll xmlns="985ec44e-1bab-4c0b-9df0-6ba128686fc9" xsi:nil="true"/>
    <Date xmlns="b6e2335a-4b22-48d1-9f67-887700ef7014" xsi:nil="true"/>
    <SharedWithUsers xmlns="b4229a7d-133b-462b-afe5-d7fa07319bd6">
      <UserInfo>
        <DisplayName>Lionelito Berridge</DisplayName>
        <AccountId>29</AccountId>
        <AccountType/>
      </UserInfo>
      <UserInfo>
        <DisplayName>Sarah Mueller</DisplayName>
        <AccountId>20</AccountId>
        <AccountType/>
      </UserInfo>
      <UserInfo>
        <DisplayName>Geraldine Velandria</DisplayName>
        <AccountId>24</AccountId>
        <AccountType/>
      </UserInfo>
      <UserInfo>
        <DisplayName>Yixuan Li</DisplayName>
        <AccountId>357</AccountId>
        <AccountType/>
      </UserInfo>
      <UserInfo>
        <DisplayName>Lourdes Quiogue</DisplayName>
        <AccountId>444</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FB65C011C00248A677BFCE8886DE4D" ma:contentTypeVersion="17" ma:contentTypeDescription="Create a new document." ma:contentTypeScope="" ma:versionID="5baeec04a8ae4c763c8c52fccd47b201">
  <xsd:schema xmlns:xsd="http://www.w3.org/2001/XMLSchema" xmlns:xs="http://www.w3.org/2001/XMLSchema" xmlns:p="http://schemas.microsoft.com/office/2006/metadata/properties" xmlns:ns2="b6e2335a-4b22-48d1-9f67-887700ef7014" xmlns:ns3="b4229a7d-133b-462b-afe5-d7fa07319bd6" xmlns:ns4="985ec44e-1bab-4c0b-9df0-6ba128686fc9" targetNamespace="http://schemas.microsoft.com/office/2006/metadata/properties" ma:root="true" ma:fieldsID="70dc69c361da85637eae65117da13658" ns2:_="" ns3:_="" ns4:_="">
    <xsd:import namespace="b6e2335a-4b22-48d1-9f67-887700ef7014"/>
    <xsd:import namespace="b4229a7d-133b-462b-afe5-d7fa07319bd6"/>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2:Dat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2335a-4b22-48d1-9f67-887700ef7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229a7d-133b-462b-afe5-d7fa07319b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818989a-0d17-4176-9112-4c348407f04e}" ma:internalName="TaxCatchAll" ma:showField="CatchAllData" ma:web="b4229a7d-133b-462b-afe5-d7fa07319b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97D3C1-EBB9-4B70-B141-8F07B3CEC204}">
  <ds:schemaRefs>
    <ds:schemaRef ds:uri="http://schemas.microsoft.com/office/2006/metadata/properties"/>
    <ds:schemaRef ds:uri="http://schemas.microsoft.com/office/infopath/2007/PartnerControls"/>
    <ds:schemaRef ds:uri="b6e2335a-4b22-48d1-9f67-887700ef7014"/>
    <ds:schemaRef ds:uri="985ec44e-1bab-4c0b-9df0-6ba128686fc9"/>
    <ds:schemaRef ds:uri="b4229a7d-133b-462b-afe5-d7fa07319bd6"/>
  </ds:schemaRefs>
</ds:datastoreItem>
</file>

<file path=customXml/itemProps2.xml><?xml version="1.0" encoding="utf-8"?>
<ds:datastoreItem xmlns:ds="http://schemas.openxmlformats.org/officeDocument/2006/customXml" ds:itemID="{877883C0-0F60-4016-995F-DD40E62FB214}">
  <ds:schemaRefs>
    <ds:schemaRef ds:uri="http://schemas.openxmlformats.org/officeDocument/2006/bibliography"/>
  </ds:schemaRefs>
</ds:datastoreItem>
</file>

<file path=customXml/itemProps3.xml><?xml version="1.0" encoding="utf-8"?>
<ds:datastoreItem xmlns:ds="http://schemas.openxmlformats.org/officeDocument/2006/customXml" ds:itemID="{FA120ECA-47F5-4AB5-BC91-39E1FD4CD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2335a-4b22-48d1-9f67-887700ef7014"/>
    <ds:schemaRef ds:uri="b4229a7d-133b-462b-afe5-d7fa07319bd6"/>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1A5491-4900-4348-B9F6-8E061FA6DC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Argenis Santana</dc:creator>
  <cp:keywords/>
  <dc:description/>
  <cp:lastModifiedBy>Author</cp:lastModifiedBy>
  <cp:revision>3</cp:revision>
  <cp:lastPrinted>2022-12-30T16:25:00Z</cp:lastPrinted>
  <dcterms:created xsi:type="dcterms:W3CDTF">2023-01-04T14:44:00Z</dcterms:created>
  <dcterms:modified xsi:type="dcterms:W3CDTF">2023-01-04T15:10:00Z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2119687</vt:lpwstr>
  </property>
  <property fmtid="{D5CDD505-2E9C-101B-9397-08002B2CF9AE}" pid="3" name="ODSRefJobNo">
    <vt:lpwstr>2141859E</vt:lpwstr>
  </property>
  <property fmtid="{D5CDD505-2E9C-101B-9397-08002B2CF9AE}" pid="4" name="Symbol1">
    <vt:lpwstr>A/C.5/76/L.22</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Session1">
    <vt:lpwstr>Seventy-sixth session_x000d_</vt:lpwstr>
  </property>
  <property fmtid="{D5CDD505-2E9C-101B-9397-08002B2CF9AE}" pid="14" name="Agenda1">
    <vt:lpwstr>Agenda item 136_x000d_</vt:lpwstr>
  </property>
  <property fmtid="{D5CDD505-2E9C-101B-9397-08002B2CF9AE}" pid="15" name="Agenda Title1">
    <vt:lpwstr>Review of the efficiency of the administrative and financial functioning of the United Nations_x000d_</vt:lpwstr>
  </property>
  <property fmtid="{D5CDD505-2E9C-101B-9397-08002B2CF9AE}" pid="16" name="Sponsors">
    <vt:lpwstr>		Draft decision submitted by the Chair_x000d_</vt:lpwstr>
  </property>
  <property fmtid="{D5CDD505-2E9C-101B-9397-08002B2CF9AE}" pid="17" name="Title1">
    <vt:lpwstr>		Question s deferred for future consideration_x000d_</vt:lpwstr>
  </property>
  <property fmtid="{D5CDD505-2E9C-101B-9397-08002B2CF9AE}" pid="18" name="ContentTypeId">
    <vt:lpwstr>0x010100D2FB65C011C00248A677BFCE8886DE4D</vt:lpwstr>
  </property>
  <property fmtid="{D5CDD505-2E9C-101B-9397-08002B2CF9AE}" pid="19" name="MediaServiceImageTags">
    <vt:lpwstr/>
  </property>
</Properties>
</file>
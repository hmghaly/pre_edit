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ECFD" w14:textId="77777777" w:rsidR="00AD06F9" w:rsidRPr="00865471" w:rsidRDefault="00AD06F9" w:rsidP="00AD06F9">
      <w:pPr>
        <w:spacing w:line="240" w:lineRule="auto"/>
        <w:rPr>
          <w:sz w:val="2"/>
        </w:rPr>
        <w:sectPr w:rsidR="00AD06F9" w:rsidRPr="00865471" w:rsidSect="009F326F">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200" w:bottom="1728" w:left="1200" w:header="432" w:footer="504" w:gutter="0"/>
          <w:cols w:space="720"/>
          <w:titlePg/>
          <w:docGrid w:linePitch="360"/>
        </w:sectPr>
      </w:pPr>
      <w:bookmarkStart w:id="0" w:name="BeginPage"/>
      <w:bookmarkEnd w:id="0"/>
    </w:p>
    <w:tbl>
      <w:tblPr>
        <w:tblW w:w="9850" w:type="dxa"/>
        <w:tblLayout w:type="fixed"/>
        <w:tblCellMar>
          <w:left w:w="0" w:type="dxa"/>
          <w:right w:w="0" w:type="dxa"/>
        </w:tblCellMar>
        <w:tblLook w:val="0000" w:firstRow="0" w:lastRow="0" w:firstColumn="0" w:lastColumn="0" w:noHBand="0" w:noVBand="0"/>
      </w:tblPr>
      <w:tblGrid>
        <w:gridCol w:w="5472"/>
        <w:gridCol w:w="288"/>
        <w:gridCol w:w="4090"/>
      </w:tblGrid>
      <w:tr w:rsidR="00AD06F9" w:rsidRPr="00865471" w14:paraId="49737D8A" w14:textId="77777777" w:rsidTr="00202D1D">
        <w:tc>
          <w:tcPr>
            <w:tcW w:w="5472" w:type="dxa"/>
            <w:shd w:val="clear" w:color="auto" w:fill="auto"/>
          </w:tcPr>
          <w:p w14:paraId="676B6F30" w14:textId="77777777" w:rsidR="00AD06F9" w:rsidRPr="00865471" w:rsidRDefault="00AD06F9" w:rsidP="00AD06F9">
            <w:pPr>
              <w:pStyle w:val="H23"/>
              <w:rPr>
                <w:lang w:val="en-GB"/>
              </w:rPr>
            </w:pPr>
            <w:r w:rsidRPr="00865471">
              <w:rPr>
                <w:lang w:val="en-GB"/>
              </w:rPr>
              <w:t>General Assembly</w:t>
            </w:r>
          </w:p>
        </w:tc>
        <w:tc>
          <w:tcPr>
            <w:tcW w:w="288" w:type="dxa"/>
            <w:shd w:val="clear" w:color="auto" w:fill="auto"/>
          </w:tcPr>
          <w:p w14:paraId="1F957701" w14:textId="77777777" w:rsidR="00AD06F9" w:rsidRPr="00865471" w:rsidRDefault="00AD06F9" w:rsidP="00AD06F9">
            <w:pPr>
              <w:pStyle w:val="H23"/>
              <w:rPr>
                <w:lang w:val="en-GB"/>
              </w:rPr>
            </w:pPr>
          </w:p>
        </w:tc>
        <w:tc>
          <w:tcPr>
            <w:tcW w:w="4090" w:type="dxa"/>
            <w:shd w:val="clear" w:color="auto" w:fill="auto"/>
          </w:tcPr>
          <w:p w14:paraId="440330CA" w14:textId="77777777" w:rsidR="00AD06F9" w:rsidRPr="00865471" w:rsidRDefault="00AD06F9" w:rsidP="00AD06F9">
            <w:pPr>
              <w:pStyle w:val="H23"/>
              <w:rPr>
                <w:lang w:val="en-GB"/>
              </w:rPr>
            </w:pPr>
            <w:r w:rsidRPr="00865471">
              <w:rPr>
                <w:lang w:val="en-GB"/>
              </w:rPr>
              <w:t>Security Council</w:t>
            </w:r>
          </w:p>
        </w:tc>
      </w:tr>
      <w:tr w:rsidR="00AD06F9" w:rsidRPr="00865471" w14:paraId="55A88005" w14:textId="77777777" w:rsidTr="00202D1D">
        <w:tc>
          <w:tcPr>
            <w:tcW w:w="5472" w:type="dxa"/>
            <w:shd w:val="clear" w:color="auto" w:fill="auto"/>
          </w:tcPr>
          <w:p w14:paraId="2DAF17F1" w14:textId="57F913BE" w:rsidR="009F326F" w:rsidRPr="009F326F" w:rsidRDefault="009F326F" w:rsidP="00DC3484">
            <w:pPr>
              <w:pStyle w:val="Session"/>
            </w:pPr>
            <w:commentRangeStart w:id="1"/>
            <w:r w:rsidRPr="009F326F">
              <w:t>Seventy</w:t>
            </w:r>
            <w:commentRangeEnd w:id="1"/>
            <w:r w:rsidR="00E275B9">
              <w:rPr>
                <w:rStyle w:val="CommentReference"/>
                <w:b w:val="0"/>
                <w:lang w:val="en-GB"/>
              </w:rPr>
              <w:commentReference w:id="1"/>
            </w:r>
            <w:r w:rsidRPr="009F326F">
              <w:t>-</w:t>
            </w:r>
            <w:r w:rsidR="0036589C">
              <w:t>s</w:t>
            </w:r>
            <w:r w:rsidR="00B34AFD">
              <w:t>eventh</w:t>
            </w:r>
            <w:r w:rsidRPr="009F326F">
              <w:t xml:space="preserve"> </w:t>
            </w:r>
            <w:proofErr w:type="gramStart"/>
            <w:r w:rsidRPr="009F326F">
              <w:t>session</w:t>
            </w:r>
            <w:proofErr w:type="gramEnd"/>
          </w:p>
          <w:p w14:paraId="287EAC4E" w14:textId="725A6D87" w:rsidR="00B27312" w:rsidRDefault="00565604" w:rsidP="00E855FC">
            <w:pPr>
              <w:pStyle w:val="AgendaItemNormal"/>
            </w:pPr>
            <w:r>
              <w:t>Agenda i</w:t>
            </w:r>
            <w:r w:rsidR="009F326F" w:rsidRPr="00C03904">
              <w:t>tem</w:t>
            </w:r>
            <w:r w:rsidR="00FB1BD8">
              <w:t>s 30</w:t>
            </w:r>
            <w:r w:rsidR="00A071EA">
              <w:t xml:space="preserve">, 58, 64, </w:t>
            </w:r>
            <w:r w:rsidR="00FB1BD8">
              <w:t>66,</w:t>
            </w:r>
            <w:r w:rsidR="009741A8">
              <w:t xml:space="preserve"> </w:t>
            </w:r>
            <w:r w:rsidR="00892854">
              <w:t>68,</w:t>
            </w:r>
            <w:r w:rsidR="006D4EE9">
              <w:t xml:space="preserve"> </w:t>
            </w:r>
            <w:r w:rsidR="00892854">
              <w:t>7</w:t>
            </w:r>
            <w:r w:rsidR="00727C68">
              <w:t>3</w:t>
            </w:r>
            <w:r w:rsidR="00892854">
              <w:t xml:space="preserve">, </w:t>
            </w:r>
            <w:r w:rsidR="009741A8">
              <w:t>84</w:t>
            </w:r>
            <w:r w:rsidR="006D4EE9">
              <w:t xml:space="preserve"> </w:t>
            </w:r>
            <w:r w:rsidR="00FB1BD8">
              <w:t>and 1</w:t>
            </w:r>
            <w:r w:rsidR="00727C68">
              <w:t>32</w:t>
            </w:r>
          </w:p>
          <w:p w14:paraId="493AD722" w14:textId="715C0B2A" w:rsidR="00727C68" w:rsidRDefault="00727C68" w:rsidP="00727C68"/>
          <w:p w14:paraId="37EB6C0F" w14:textId="77777777" w:rsidR="00B27312" w:rsidRDefault="00B27312" w:rsidP="00E855FC">
            <w:pPr>
              <w:pStyle w:val="AgendaItemNormal"/>
            </w:pPr>
          </w:p>
          <w:p w14:paraId="2BCB5EE7" w14:textId="4B75CABD" w:rsidR="00B27312" w:rsidRDefault="00B27312" w:rsidP="00E855FC">
            <w:pPr>
              <w:pStyle w:val="AgendaItemNormal"/>
              <w:rPr>
                <w:b/>
                <w:bCs/>
              </w:rPr>
            </w:pPr>
            <w:r w:rsidRPr="00B27312">
              <w:rPr>
                <w:b/>
                <w:bCs/>
              </w:rPr>
              <w:t>Prevention of armed conflict</w:t>
            </w:r>
          </w:p>
          <w:p w14:paraId="18529D35" w14:textId="3465AC02" w:rsidR="00727C68" w:rsidRDefault="00727C68" w:rsidP="00727C68"/>
          <w:p w14:paraId="3B849395" w14:textId="1228CC15" w:rsidR="00727C68" w:rsidRDefault="00727C68" w:rsidP="00727C68">
            <w:pPr>
              <w:rPr>
                <w:b/>
                <w:bCs/>
              </w:rPr>
            </w:pPr>
            <w:r w:rsidRPr="00727C68">
              <w:rPr>
                <w:b/>
                <w:bCs/>
              </w:rPr>
              <w:t>Peacebuilding and sustaining peace</w:t>
            </w:r>
          </w:p>
          <w:p w14:paraId="4229F4CE" w14:textId="5EA15EFF" w:rsidR="00A071EA" w:rsidRDefault="00A071EA" w:rsidP="00727C68">
            <w:pPr>
              <w:rPr>
                <w:b/>
                <w:bCs/>
              </w:rPr>
            </w:pPr>
          </w:p>
          <w:p w14:paraId="6FC64682" w14:textId="0BBEEFC3" w:rsidR="00A071EA" w:rsidRPr="00A071EA" w:rsidRDefault="00A071EA" w:rsidP="00727C68">
            <w:pPr>
              <w:rPr>
                <w:b/>
                <w:bCs/>
              </w:rPr>
            </w:pPr>
            <w:r w:rsidRPr="00A071EA">
              <w:rPr>
                <w:b/>
                <w:bCs/>
              </w:rPr>
              <w:t>Promotion and protection of the rights of children</w:t>
            </w:r>
          </w:p>
          <w:p w14:paraId="48F5C76A" w14:textId="17EFFD9C" w:rsidR="00892854" w:rsidRDefault="00892854" w:rsidP="00892854"/>
          <w:p w14:paraId="4188E216" w14:textId="7E62803C" w:rsidR="00B27312" w:rsidRDefault="00B27312" w:rsidP="00E855FC">
            <w:pPr>
              <w:pStyle w:val="AgendaItemNormal"/>
              <w:rPr>
                <w:b/>
                <w:bCs/>
              </w:rPr>
            </w:pPr>
            <w:r w:rsidRPr="00B27312">
              <w:rPr>
                <w:b/>
                <w:bCs/>
              </w:rPr>
              <w:t>Elimination of racism, racial discrimination, xenophobia and related intolerance</w:t>
            </w:r>
          </w:p>
          <w:p w14:paraId="23DE6C2B" w14:textId="26E87687" w:rsidR="00A071EA" w:rsidRDefault="00A071EA" w:rsidP="00A071EA"/>
          <w:p w14:paraId="3F17E8C4" w14:textId="7896A753" w:rsidR="00A071EA" w:rsidRPr="00A071EA" w:rsidRDefault="00A071EA" w:rsidP="00A071EA">
            <w:pPr>
              <w:rPr>
                <w:b/>
                <w:bCs/>
              </w:rPr>
            </w:pPr>
            <w:r w:rsidRPr="00A071EA">
              <w:rPr>
                <w:b/>
                <w:bCs/>
              </w:rPr>
              <w:t>Promotion and protection of human rights</w:t>
            </w:r>
          </w:p>
          <w:p w14:paraId="405D0C96" w14:textId="4CB8AD7C" w:rsidR="00892854" w:rsidRDefault="00892854" w:rsidP="00892854"/>
          <w:p w14:paraId="30F42321" w14:textId="34F39E31" w:rsidR="00B27312" w:rsidRDefault="009741A8" w:rsidP="00E855FC">
            <w:pPr>
              <w:pStyle w:val="AgendaItemNormal"/>
              <w:rPr>
                <w:b/>
                <w:bCs/>
              </w:rPr>
            </w:pPr>
            <w:r w:rsidRPr="009741A8">
              <w:rPr>
                <w:b/>
                <w:bCs/>
              </w:rPr>
              <w:t>Responsibility of States for internationally wrongful acts</w:t>
            </w:r>
          </w:p>
          <w:p w14:paraId="33754886" w14:textId="356C0A9B" w:rsidR="009741A8" w:rsidRDefault="009741A8" w:rsidP="009741A8"/>
          <w:p w14:paraId="0CDFB28E" w14:textId="7029C5F6" w:rsidR="009741A8" w:rsidRDefault="009741A8" w:rsidP="009741A8">
            <w:pPr>
              <w:rPr>
                <w:b/>
                <w:bCs/>
              </w:rPr>
            </w:pPr>
            <w:r w:rsidRPr="009741A8">
              <w:rPr>
                <w:b/>
                <w:bCs/>
              </w:rPr>
              <w:t>The rule of law at the national and international levels</w:t>
            </w:r>
          </w:p>
          <w:p w14:paraId="5DE1BF82" w14:textId="77777777" w:rsidR="009741A8" w:rsidRPr="009741A8" w:rsidRDefault="009741A8" w:rsidP="009741A8"/>
          <w:p w14:paraId="75E59B27" w14:textId="20F476EA" w:rsidR="00233D6D" w:rsidRPr="00B27312" w:rsidRDefault="00B27312" w:rsidP="00E855FC">
            <w:pPr>
              <w:pStyle w:val="AgendaItemNormal"/>
              <w:rPr>
                <w:b/>
                <w:bCs/>
              </w:rPr>
            </w:pPr>
            <w:r w:rsidRPr="00B27312">
              <w:rPr>
                <w:b/>
                <w:bCs/>
              </w:rPr>
              <w:t>The responsibility to protect and the prevention of genocide, war crimes, ethnic cleansing and crimes against humanity</w:t>
            </w:r>
            <w:r w:rsidR="007115D6" w:rsidRPr="00B27312">
              <w:rPr>
                <w:b/>
                <w:bCs/>
              </w:rPr>
              <w:t xml:space="preserve"> </w:t>
            </w:r>
          </w:p>
          <w:p w14:paraId="4282385A" w14:textId="56497FB5" w:rsidR="00E855FC" w:rsidRDefault="00E855FC" w:rsidP="00E855FC"/>
          <w:p w14:paraId="6EA3EDE6" w14:textId="24B9D5FD" w:rsidR="00461220" w:rsidRPr="00A96A14" w:rsidRDefault="00461220" w:rsidP="008E521C">
            <w:pPr>
              <w:rPr>
                <w:b/>
                <w:bCs/>
              </w:rPr>
            </w:pPr>
          </w:p>
        </w:tc>
        <w:tc>
          <w:tcPr>
            <w:tcW w:w="288" w:type="dxa"/>
            <w:shd w:val="clear" w:color="auto" w:fill="auto"/>
          </w:tcPr>
          <w:p w14:paraId="21EA776F" w14:textId="77777777" w:rsidR="00AD06F9" w:rsidRPr="00865471" w:rsidRDefault="00AD06F9" w:rsidP="00AD06F9">
            <w:pPr>
              <w:pStyle w:val="H23"/>
              <w:rPr>
                <w:lang w:val="en-GB"/>
              </w:rPr>
            </w:pPr>
          </w:p>
        </w:tc>
        <w:tc>
          <w:tcPr>
            <w:tcW w:w="4090" w:type="dxa"/>
            <w:shd w:val="clear" w:color="auto" w:fill="auto"/>
          </w:tcPr>
          <w:p w14:paraId="3AF49FF0" w14:textId="5837987D" w:rsidR="00AD06F9" w:rsidRPr="009F326F" w:rsidRDefault="009F326F" w:rsidP="009F326F">
            <w:pPr>
              <w:rPr>
                <w:b/>
                <w:bCs/>
              </w:rPr>
            </w:pPr>
            <w:r w:rsidRPr="009F326F">
              <w:rPr>
                <w:b/>
                <w:bCs/>
              </w:rPr>
              <w:t>Seventy-</w:t>
            </w:r>
            <w:r w:rsidR="00A96BB7">
              <w:rPr>
                <w:b/>
                <w:bCs/>
              </w:rPr>
              <w:t>eight</w:t>
            </w:r>
            <w:r w:rsidR="00C672D3">
              <w:rPr>
                <w:b/>
                <w:bCs/>
              </w:rPr>
              <w:t>h</w:t>
            </w:r>
            <w:r w:rsidRPr="009F326F">
              <w:rPr>
                <w:b/>
                <w:bCs/>
              </w:rPr>
              <w:t xml:space="preserve"> </w:t>
            </w:r>
            <w:r w:rsidRPr="001A5634">
              <w:rPr>
                <w:b/>
                <w:bCs/>
              </w:rPr>
              <w:t>year</w:t>
            </w:r>
          </w:p>
        </w:tc>
      </w:tr>
      <w:tr w:rsidR="009D0743" w:rsidRPr="00865471" w14:paraId="44FACBAD" w14:textId="77777777" w:rsidTr="00202D1D">
        <w:tc>
          <w:tcPr>
            <w:tcW w:w="5472" w:type="dxa"/>
            <w:shd w:val="clear" w:color="auto" w:fill="auto"/>
          </w:tcPr>
          <w:p w14:paraId="2E513E2B" w14:textId="77777777" w:rsidR="00BF76CB" w:rsidRDefault="00BF76CB" w:rsidP="009F326F">
            <w:pPr>
              <w:pStyle w:val="Session"/>
            </w:pPr>
          </w:p>
          <w:p w14:paraId="18B2CC6D" w14:textId="444AC5E8" w:rsidR="00B00DA5" w:rsidRPr="009F326F" w:rsidRDefault="00B00DA5" w:rsidP="009F326F">
            <w:pPr>
              <w:pStyle w:val="Session"/>
            </w:pPr>
          </w:p>
        </w:tc>
        <w:tc>
          <w:tcPr>
            <w:tcW w:w="288" w:type="dxa"/>
            <w:shd w:val="clear" w:color="auto" w:fill="auto"/>
          </w:tcPr>
          <w:p w14:paraId="1E5932DD" w14:textId="77777777" w:rsidR="009D0743" w:rsidRPr="00865471" w:rsidRDefault="009D0743" w:rsidP="00AD06F9">
            <w:pPr>
              <w:pStyle w:val="H23"/>
              <w:rPr>
                <w:lang w:val="en-GB"/>
              </w:rPr>
            </w:pPr>
          </w:p>
        </w:tc>
        <w:tc>
          <w:tcPr>
            <w:tcW w:w="4090" w:type="dxa"/>
            <w:shd w:val="clear" w:color="auto" w:fill="auto"/>
          </w:tcPr>
          <w:p w14:paraId="5F0103C7" w14:textId="77777777" w:rsidR="009D0743" w:rsidRPr="009F326F" w:rsidRDefault="009D0743" w:rsidP="009F326F">
            <w:pPr>
              <w:rPr>
                <w:b/>
                <w:bCs/>
              </w:rPr>
            </w:pPr>
          </w:p>
        </w:tc>
      </w:tr>
    </w:tbl>
    <w:p w14:paraId="2BEDCF57" w14:textId="74C59320" w:rsidR="00FB1BD8" w:rsidRDefault="00A12CBB" w:rsidP="00FB1BD8">
      <w:pPr>
        <w:pStyle w:val="H1"/>
        <w:tabs>
          <w:tab w:val="left" w:pos="450"/>
        </w:tabs>
        <w:ind w:right="-2150"/>
        <w:rPr>
          <w:rFonts w:eastAsia="SimSun"/>
          <w:lang w:eastAsia="zh-CN"/>
        </w:rPr>
      </w:pPr>
      <w:r>
        <w:t xml:space="preserve">    </w:t>
      </w:r>
      <w:r w:rsidR="005E235B">
        <w:t xml:space="preserve">  </w:t>
      </w:r>
      <w:r w:rsidR="00FB1BD8">
        <w:rPr>
          <w:w w:val="102"/>
        </w:rPr>
        <w:t xml:space="preserve">Letter dated </w:t>
      </w:r>
      <w:r w:rsidR="00A071EA">
        <w:rPr>
          <w:w w:val="102"/>
        </w:rPr>
        <w:t>1</w:t>
      </w:r>
      <w:r w:rsidR="006D4EE9">
        <w:rPr>
          <w:w w:val="102"/>
        </w:rPr>
        <w:t>4</w:t>
      </w:r>
      <w:r w:rsidR="00C672D3">
        <w:rPr>
          <w:w w:val="102"/>
        </w:rPr>
        <w:t xml:space="preserve"> </w:t>
      </w:r>
      <w:r w:rsidR="006D4EE9">
        <w:rPr>
          <w:w w:val="102"/>
        </w:rPr>
        <w:t>April</w:t>
      </w:r>
      <w:r w:rsidR="00FB1BD8">
        <w:rPr>
          <w:w w:val="102"/>
        </w:rPr>
        <w:t xml:space="preserve"> 202</w:t>
      </w:r>
      <w:r w:rsidR="002842C5">
        <w:rPr>
          <w:w w:val="102"/>
        </w:rPr>
        <w:t>3</w:t>
      </w:r>
      <w:r w:rsidR="00FB1BD8">
        <w:rPr>
          <w:w w:val="102"/>
        </w:rPr>
        <w:t xml:space="preserve"> from the Permanent Representative </w:t>
      </w:r>
      <w:bookmarkStart w:id="2" w:name="TmpSave"/>
      <w:bookmarkEnd w:id="2"/>
      <w:r w:rsidR="00FB1BD8">
        <w:rPr>
          <w:w w:val="102"/>
        </w:rPr>
        <w:t xml:space="preserve">of Azerbaijan </w:t>
      </w:r>
    </w:p>
    <w:p w14:paraId="5D3814CB" w14:textId="77777777" w:rsidR="00FB1BD8" w:rsidRDefault="00FB1BD8" w:rsidP="00FB1BD8">
      <w:pPr>
        <w:pStyle w:val="H1"/>
        <w:tabs>
          <w:tab w:val="left" w:pos="450"/>
        </w:tabs>
        <w:ind w:right="-2150"/>
      </w:pPr>
      <w:r>
        <w:t xml:space="preserve">     </w:t>
      </w:r>
      <w:r>
        <w:rPr>
          <w:w w:val="102"/>
        </w:rPr>
        <w:t xml:space="preserve"> to the United Nations addressed to the Secretary-General</w:t>
      </w:r>
    </w:p>
    <w:p w14:paraId="22F6E20D" w14:textId="4B82A7EE" w:rsidR="00F0144D" w:rsidRDefault="00F0144D" w:rsidP="00FB1BD8">
      <w:pPr>
        <w:pStyle w:val="H1"/>
        <w:tabs>
          <w:tab w:val="left" w:pos="450"/>
        </w:tabs>
        <w:ind w:right="-2150"/>
      </w:pPr>
      <w:r>
        <w:t xml:space="preserve">    </w:t>
      </w:r>
    </w:p>
    <w:p w14:paraId="744AC67D" w14:textId="51E115DF" w:rsidR="00F0144D" w:rsidRDefault="00F0144D" w:rsidP="00F0144D">
      <w:pPr>
        <w:pStyle w:val="H1"/>
        <w:tabs>
          <w:tab w:val="left" w:pos="450"/>
        </w:tabs>
        <w:ind w:left="0" w:right="-2150" w:firstLine="0"/>
        <w:rPr>
          <w:w w:val="102"/>
        </w:rPr>
      </w:pPr>
    </w:p>
    <w:p w14:paraId="4310EB78" w14:textId="7B26442A" w:rsidR="008E521C" w:rsidRDefault="008E521C" w:rsidP="008E521C">
      <w:pPr>
        <w:pStyle w:val="SingleTxt"/>
      </w:pPr>
    </w:p>
    <w:p w14:paraId="25EB048F" w14:textId="6A899F04" w:rsidR="00A071EA" w:rsidRPr="00A071EA" w:rsidRDefault="00884BB1" w:rsidP="00884BB1">
      <w:pPr>
        <w:pStyle w:val="Default"/>
        <w:jc w:val="both"/>
        <w:rPr>
          <w:rFonts w:asciiTheme="majorBidi" w:hAnsiTheme="majorBidi" w:cstheme="majorBidi"/>
          <w:bCs/>
        </w:rPr>
      </w:pPr>
      <w:r>
        <w:rPr>
          <w:rFonts w:asciiTheme="majorBidi" w:hAnsiTheme="majorBidi" w:cstheme="majorBidi"/>
        </w:rPr>
        <w:t xml:space="preserve"> </w:t>
      </w:r>
      <w:r>
        <w:rPr>
          <w:rFonts w:asciiTheme="majorBidi" w:hAnsiTheme="majorBidi" w:cstheme="majorBidi"/>
        </w:rPr>
        <w:tab/>
      </w:r>
      <w:r w:rsidR="00A071EA" w:rsidRPr="00A071EA">
        <w:rPr>
          <w:rFonts w:asciiTheme="majorBidi" w:hAnsiTheme="majorBidi" w:cstheme="majorBidi"/>
        </w:rPr>
        <w:t>The letter from the Permanent Representative of Armenia dated 13 March 2023,</w:t>
      </w:r>
      <w:r w:rsidR="00A071EA" w:rsidRPr="00A071EA">
        <w:rPr>
          <w:rStyle w:val="FootnoteReference"/>
          <w:rFonts w:asciiTheme="majorBidi" w:hAnsiTheme="majorBidi" w:cstheme="majorBidi"/>
        </w:rPr>
        <w:footnoteReference w:id="1"/>
      </w:r>
      <w:r w:rsidR="00A071EA" w:rsidRPr="00A071EA">
        <w:rPr>
          <w:rFonts w:asciiTheme="majorBidi" w:hAnsiTheme="majorBidi" w:cstheme="majorBidi"/>
        </w:rPr>
        <w:t xml:space="preserve"> which claims to be a response to the r</w:t>
      </w:r>
      <w:r w:rsidR="00A071EA" w:rsidRPr="00A071EA">
        <w:rPr>
          <w:rFonts w:asciiTheme="majorBidi" w:hAnsiTheme="majorBidi" w:cstheme="majorBidi"/>
          <w:bCs/>
        </w:rPr>
        <w:t>eport on the recruitment of children by Armenia into armed forces and armed groups, earlier circulated at the request of Azerbaijan,</w:t>
      </w:r>
      <w:r w:rsidR="00A071EA" w:rsidRPr="00A071EA">
        <w:rPr>
          <w:rStyle w:val="FootnoteReference"/>
          <w:rFonts w:asciiTheme="majorBidi" w:hAnsiTheme="majorBidi" w:cstheme="majorBidi"/>
        </w:rPr>
        <w:footnoteReference w:id="2"/>
      </w:r>
      <w:r w:rsidR="00A071EA" w:rsidRPr="00A071EA">
        <w:rPr>
          <w:rFonts w:asciiTheme="majorBidi" w:hAnsiTheme="majorBidi" w:cstheme="majorBidi"/>
          <w:bCs/>
        </w:rPr>
        <w:t xml:space="preserve"> is in fact another failed attempt to deny his country’s responsibility for numerous gross violations of international law and human rights. The </w:t>
      </w:r>
      <w:r w:rsidR="00A071EA" w:rsidRPr="00A071EA">
        <w:rPr>
          <w:rFonts w:asciiTheme="majorBidi" w:hAnsiTheme="majorBidi" w:cstheme="majorBidi"/>
          <w:bCs/>
        </w:rPr>
        <w:lastRenderedPageBreak/>
        <w:t>content of the letter is sustained in apparent fabrications and distortions, characteristic to Armenia’s communications and statements, and diluted with unfounded accusations and unacceptable rhetoric against Azerbaijan.</w:t>
      </w:r>
    </w:p>
    <w:p w14:paraId="441AAEE7" w14:textId="77777777" w:rsidR="00A071EA" w:rsidRPr="00A071EA" w:rsidRDefault="00A071EA" w:rsidP="00AB2D99">
      <w:pPr>
        <w:pStyle w:val="Default"/>
        <w:jc w:val="both"/>
        <w:rPr>
          <w:rFonts w:asciiTheme="majorBidi" w:hAnsiTheme="majorBidi" w:cstheme="majorBidi"/>
          <w:bCs/>
        </w:rPr>
      </w:pPr>
    </w:p>
    <w:p w14:paraId="4EB49C4C" w14:textId="123FD5A2" w:rsidR="00A071EA" w:rsidRPr="00A071EA" w:rsidRDefault="00022902" w:rsidP="008B3C58">
      <w:pPr>
        <w:pStyle w:val="Default"/>
        <w:jc w:val="both"/>
        <w:rPr>
          <w:rFonts w:asciiTheme="majorBidi" w:hAnsiTheme="majorBidi" w:cstheme="majorBidi"/>
          <w:bCs/>
        </w:rPr>
      </w:pPr>
      <w:r>
        <w:rPr>
          <w:rFonts w:asciiTheme="majorBidi" w:hAnsiTheme="majorBidi" w:cstheme="majorBidi"/>
          <w:bCs/>
        </w:rPr>
        <w:t xml:space="preserve"> </w:t>
      </w:r>
      <w:r>
        <w:rPr>
          <w:rFonts w:asciiTheme="majorBidi" w:hAnsiTheme="majorBidi" w:cstheme="majorBidi"/>
          <w:bCs/>
        </w:rPr>
        <w:tab/>
      </w:r>
      <w:r w:rsidR="00A071EA" w:rsidRPr="00A071EA">
        <w:rPr>
          <w:rFonts w:asciiTheme="majorBidi" w:hAnsiTheme="majorBidi" w:cstheme="majorBidi"/>
          <w:bCs/>
        </w:rPr>
        <w:t xml:space="preserve">The letter tries to “prove” that the report is “intentionally deceptive” and “propagandistic”, that it contains no evidence or any independent and credible sources and that the external references in the report are limited only to the publications by </w:t>
      </w:r>
      <w:r w:rsidR="00A071EA" w:rsidRPr="00AF5A39">
        <w:rPr>
          <w:rFonts w:asciiTheme="majorBidi" w:hAnsiTheme="majorBidi" w:cstheme="majorBidi"/>
          <w:bCs/>
          <w:iCs/>
        </w:rPr>
        <w:t>Child Soldiers International</w:t>
      </w:r>
      <w:r w:rsidR="00A071EA" w:rsidRPr="00A071EA">
        <w:rPr>
          <w:rFonts w:asciiTheme="majorBidi" w:hAnsiTheme="majorBidi" w:cstheme="majorBidi"/>
          <w:bCs/>
        </w:rPr>
        <w:t xml:space="preserve"> from two decades ago. The following facts easily refute this statement.</w:t>
      </w:r>
    </w:p>
    <w:p w14:paraId="01DCFB49" w14:textId="77777777" w:rsidR="00A071EA" w:rsidRPr="00A071EA" w:rsidRDefault="00A071EA" w:rsidP="00AB2D99">
      <w:pPr>
        <w:pStyle w:val="Default"/>
        <w:jc w:val="both"/>
        <w:rPr>
          <w:rFonts w:asciiTheme="majorBidi" w:hAnsiTheme="majorBidi" w:cstheme="majorBidi"/>
          <w:bCs/>
        </w:rPr>
      </w:pPr>
    </w:p>
    <w:p w14:paraId="15A0D3AC" w14:textId="55B12301" w:rsidR="00A071EA" w:rsidRPr="00A071EA" w:rsidRDefault="008B3C58" w:rsidP="007220F6">
      <w:pPr>
        <w:pStyle w:val="Default"/>
        <w:jc w:val="both"/>
        <w:rPr>
          <w:rFonts w:asciiTheme="majorBidi" w:hAnsiTheme="majorBidi" w:cstheme="majorBidi"/>
          <w:bCs/>
        </w:rPr>
      </w:pPr>
      <w:r>
        <w:rPr>
          <w:rFonts w:asciiTheme="majorBidi" w:hAnsiTheme="majorBidi" w:cstheme="majorBidi"/>
          <w:bCs/>
        </w:rPr>
        <w:t xml:space="preserve"> </w:t>
      </w:r>
      <w:r>
        <w:rPr>
          <w:rFonts w:asciiTheme="majorBidi" w:hAnsiTheme="majorBidi" w:cstheme="majorBidi"/>
          <w:bCs/>
        </w:rPr>
        <w:tab/>
      </w:r>
      <w:r w:rsidR="00A071EA" w:rsidRPr="00A071EA">
        <w:rPr>
          <w:rFonts w:asciiTheme="majorBidi" w:hAnsiTheme="majorBidi" w:cstheme="majorBidi"/>
          <w:bCs/>
        </w:rPr>
        <w:t xml:space="preserve">Thus, besides the three publications by </w:t>
      </w:r>
      <w:r w:rsidR="00A071EA" w:rsidRPr="00AF5A39">
        <w:rPr>
          <w:rFonts w:asciiTheme="majorBidi" w:hAnsiTheme="majorBidi" w:cstheme="majorBidi"/>
          <w:bCs/>
          <w:iCs/>
        </w:rPr>
        <w:t>Child Soldiers International</w:t>
      </w:r>
      <w:r w:rsidR="00A071EA" w:rsidRPr="00A071EA">
        <w:rPr>
          <w:rFonts w:asciiTheme="majorBidi" w:hAnsiTheme="majorBidi" w:cstheme="majorBidi"/>
          <w:bCs/>
          <w:i/>
        </w:rPr>
        <w:t xml:space="preserve"> </w:t>
      </w:r>
      <w:r w:rsidR="00A071EA" w:rsidRPr="00A071EA">
        <w:rPr>
          <w:rFonts w:asciiTheme="majorBidi" w:hAnsiTheme="majorBidi" w:cstheme="majorBidi"/>
          <w:bCs/>
        </w:rPr>
        <w:t xml:space="preserve">of 2001, 2004 and 2008, the report includes the references to the </w:t>
      </w:r>
      <w:r w:rsidR="0018182B">
        <w:rPr>
          <w:rFonts w:asciiTheme="majorBidi" w:hAnsiTheme="majorBidi" w:cstheme="majorBidi"/>
        </w:rPr>
        <w:t>c</w:t>
      </w:r>
      <w:r w:rsidR="00A071EA" w:rsidRPr="00A071EA">
        <w:rPr>
          <w:rFonts w:asciiTheme="majorBidi" w:hAnsiTheme="majorBidi" w:cstheme="majorBidi"/>
        </w:rPr>
        <w:t xml:space="preserve">oncluding observations of the Committee on the Rights of the Child on the initial report of Armenia under the Convention on the Rights of the Child (2000) and the articles in </w:t>
      </w:r>
      <w:r w:rsidR="00A071EA" w:rsidRPr="00A071EA">
        <w:rPr>
          <w:rFonts w:asciiTheme="majorBidi" w:hAnsiTheme="majorBidi" w:cstheme="majorBidi"/>
          <w:i/>
        </w:rPr>
        <w:t>Le Figaro</w:t>
      </w:r>
      <w:r w:rsidR="00A071EA" w:rsidRPr="00A071EA">
        <w:rPr>
          <w:rFonts w:asciiTheme="majorBidi" w:hAnsiTheme="majorBidi" w:cstheme="majorBidi"/>
        </w:rPr>
        <w:t xml:space="preserve"> (November 2022) and </w:t>
      </w:r>
      <w:proofErr w:type="spellStart"/>
      <w:r w:rsidR="0065117C" w:rsidRPr="00AF5A39">
        <w:rPr>
          <w:rFonts w:asciiTheme="majorBidi" w:hAnsiTheme="majorBidi" w:cstheme="majorBidi"/>
          <w:iCs/>
        </w:rPr>
        <w:t>JAMn</w:t>
      </w:r>
      <w:r w:rsidR="00A071EA" w:rsidRPr="00AF5A39">
        <w:rPr>
          <w:rFonts w:asciiTheme="majorBidi" w:hAnsiTheme="majorBidi" w:cstheme="majorBidi"/>
          <w:iCs/>
        </w:rPr>
        <w:t>ews</w:t>
      </w:r>
      <w:proofErr w:type="spellEnd"/>
      <w:r w:rsidR="00A071EA" w:rsidRPr="00A071EA">
        <w:rPr>
          <w:rFonts w:asciiTheme="majorBidi" w:hAnsiTheme="majorBidi" w:cstheme="majorBidi"/>
          <w:i/>
        </w:rPr>
        <w:t xml:space="preserve"> </w:t>
      </w:r>
      <w:r w:rsidR="00A071EA" w:rsidRPr="00A071EA">
        <w:rPr>
          <w:rFonts w:asciiTheme="majorBidi" w:hAnsiTheme="majorBidi" w:cstheme="majorBidi"/>
        </w:rPr>
        <w:t xml:space="preserve">(December 2022), which also contain photos of children participating in military trainings. Most importantly, </w:t>
      </w:r>
      <w:r w:rsidR="00A071EA" w:rsidRPr="00A071EA">
        <w:rPr>
          <w:rFonts w:asciiTheme="majorBidi" w:hAnsiTheme="majorBidi" w:cstheme="majorBidi"/>
          <w:bCs/>
        </w:rPr>
        <w:t xml:space="preserve">the report basically relies on Armenian sources, such as the article in </w:t>
      </w:r>
      <w:r w:rsidR="00A071EA" w:rsidRPr="00A071EA">
        <w:rPr>
          <w:rFonts w:asciiTheme="majorBidi" w:hAnsiTheme="majorBidi" w:cstheme="majorBidi"/>
          <w:bCs/>
          <w:i/>
        </w:rPr>
        <w:t xml:space="preserve">The Armenian Mirror-Spectator </w:t>
      </w:r>
      <w:r w:rsidR="00A071EA" w:rsidRPr="00A071EA">
        <w:rPr>
          <w:rFonts w:asciiTheme="majorBidi" w:hAnsiTheme="majorBidi" w:cstheme="majorBidi"/>
          <w:bCs/>
        </w:rPr>
        <w:t xml:space="preserve">(September 2022) as well as the publications and photo/video materials from social networks, the links to which are placed in corresponding footnotes. In fact, out of </w:t>
      </w:r>
      <w:r w:rsidR="00A93979">
        <w:rPr>
          <w:rFonts w:asciiTheme="majorBidi" w:hAnsiTheme="majorBidi" w:cstheme="majorBidi"/>
          <w:bCs/>
        </w:rPr>
        <w:t xml:space="preserve">15 </w:t>
      </w:r>
      <w:r w:rsidR="00A071EA" w:rsidRPr="00A071EA">
        <w:rPr>
          <w:rFonts w:asciiTheme="majorBidi" w:hAnsiTheme="majorBidi" w:cstheme="majorBidi"/>
          <w:bCs/>
        </w:rPr>
        <w:t xml:space="preserve">footnotes in the report, only </w:t>
      </w:r>
      <w:r w:rsidR="00A93979">
        <w:rPr>
          <w:rFonts w:asciiTheme="majorBidi" w:hAnsiTheme="majorBidi" w:cstheme="majorBidi"/>
          <w:bCs/>
        </w:rPr>
        <w:t xml:space="preserve">2 </w:t>
      </w:r>
      <w:r w:rsidR="00A071EA" w:rsidRPr="00A071EA">
        <w:rPr>
          <w:rFonts w:asciiTheme="majorBidi" w:hAnsiTheme="majorBidi" w:cstheme="majorBidi"/>
          <w:bCs/>
        </w:rPr>
        <w:t>are Azerbaijan’s own sources.</w:t>
      </w:r>
      <w:r w:rsidR="00A071EA" w:rsidRPr="00A071EA">
        <w:rPr>
          <w:rStyle w:val="FootnoteReference"/>
          <w:rFonts w:asciiTheme="majorBidi" w:hAnsiTheme="majorBidi" w:cstheme="majorBidi"/>
        </w:rPr>
        <w:footnoteReference w:id="3"/>
      </w:r>
      <w:r w:rsidR="00A071EA" w:rsidRPr="00A071EA">
        <w:rPr>
          <w:rFonts w:asciiTheme="majorBidi" w:hAnsiTheme="majorBidi" w:cstheme="majorBidi"/>
          <w:bCs/>
        </w:rPr>
        <w:t xml:space="preserve"> As regards the range of the sources over time, this testifies to the consistency in the practice of recruiting child soldiers in Armenia.  </w:t>
      </w:r>
    </w:p>
    <w:p w14:paraId="6476DCB3" w14:textId="77777777" w:rsidR="00A071EA" w:rsidRPr="00A071EA" w:rsidRDefault="00A071EA" w:rsidP="00CB4EF0">
      <w:pPr>
        <w:pStyle w:val="Default"/>
        <w:jc w:val="both"/>
        <w:rPr>
          <w:rFonts w:asciiTheme="majorBidi" w:hAnsiTheme="majorBidi" w:cstheme="majorBidi"/>
        </w:rPr>
      </w:pPr>
    </w:p>
    <w:p w14:paraId="6B042264" w14:textId="2AB6C148" w:rsidR="00A071EA" w:rsidRPr="00A071EA" w:rsidRDefault="004501DC" w:rsidP="007220F6">
      <w:pPr>
        <w:pStyle w:val="Default"/>
        <w:jc w:val="both"/>
        <w:rPr>
          <w:rFonts w:asciiTheme="majorBidi" w:hAnsiTheme="majorBidi" w:cstheme="majorBidi"/>
          <w:bCs/>
        </w:rPr>
      </w:pPr>
      <w:r>
        <w:rPr>
          <w:rFonts w:asciiTheme="majorBidi" w:hAnsiTheme="majorBidi" w:cstheme="majorBidi"/>
          <w:bCs/>
        </w:rPr>
        <w:t xml:space="preserve"> </w:t>
      </w:r>
      <w:r>
        <w:rPr>
          <w:rFonts w:asciiTheme="majorBidi" w:hAnsiTheme="majorBidi" w:cstheme="majorBidi"/>
          <w:bCs/>
        </w:rPr>
        <w:tab/>
      </w:r>
      <w:r w:rsidR="00A071EA" w:rsidRPr="00A071EA">
        <w:rPr>
          <w:rFonts w:asciiTheme="majorBidi" w:hAnsiTheme="majorBidi" w:cstheme="majorBidi"/>
          <w:bCs/>
        </w:rPr>
        <w:t>Plain falsifications evidenced in Armenia’s letter are actually a common method of its hate-driven policy of disinformation. For example, in its response to Azerbaijan’s earlier report on the use of foreign terrorist fighters and mercenaries,</w:t>
      </w:r>
      <w:r w:rsidR="00A071EA" w:rsidRPr="00A071EA">
        <w:rPr>
          <w:rStyle w:val="FootnoteReference"/>
          <w:rFonts w:asciiTheme="majorBidi" w:hAnsiTheme="majorBidi" w:cstheme="majorBidi"/>
        </w:rPr>
        <w:footnoteReference w:id="4"/>
      </w:r>
      <w:r w:rsidR="00A071EA" w:rsidRPr="00A071EA">
        <w:rPr>
          <w:rFonts w:asciiTheme="majorBidi" w:hAnsiTheme="majorBidi" w:cstheme="majorBidi"/>
          <w:bCs/>
        </w:rPr>
        <w:t xml:space="preserve"> Armenia found nothing better than to resort to similar insinuations.</w:t>
      </w:r>
      <w:r w:rsidR="00A071EA" w:rsidRPr="00A071EA">
        <w:rPr>
          <w:rStyle w:val="FootnoteReference"/>
          <w:rFonts w:asciiTheme="majorBidi" w:hAnsiTheme="majorBidi" w:cstheme="majorBidi"/>
        </w:rPr>
        <w:footnoteReference w:id="5"/>
      </w:r>
      <w:r w:rsidR="00A071EA" w:rsidRPr="00A071EA">
        <w:rPr>
          <w:rFonts w:asciiTheme="majorBidi" w:hAnsiTheme="majorBidi" w:cstheme="majorBidi"/>
          <w:bCs/>
        </w:rPr>
        <w:t xml:space="preserve"> While that report contained multiple references to non-Azerbaijan sources, including Armenian ones and the publications in </w:t>
      </w:r>
      <w:r w:rsidR="00A071EA" w:rsidRPr="00A071EA">
        <w:rPr>
          <w:rFonts w:asciiTheme="majorBidi" w:hAnsiTheme="majorBidi" w:cstheme="majorBidi"/>
          <w:i/>
        </w:rPr>
        <w:t>Le Figaro</w:t>
      </w:r>
      <w:r w:rsidR="00A071EA" w:rsidRPr="00A071EA">
        <w:rPr>
          <w:rFonts w:asciiTheme="majorBidi" w:hAnsiTheme="majorBidi" w:cstheme="majorBidi"/>
        </w:rPr>
        <w:t xml:space="preserve">, </w:t>
      </w:r>
      <w:r w:rsidR="00A071EA" w:rsidRPr="00AF5A39">
        <w:rPr>
          <w:rFonts w:asciiTheme="majorBidi" w:hAnsiTheme="majorBidi" w:cstheme="majorBidi"/>
          <w:iCs/>
        </w:rPr>
        <w:t xml:space="preserve">Radio France </w:t>
      </w:r>
      <w:proofErr w:type="spellStart"/>
      <w:r w:rsidR="00A071EA" w:rsidRPr="00AF5A39">
        <w:rPr>
          <w:rFonts w:asciiTheme="majorBidi" w:hAnsiTheme="majorBidi" w:cstheme="majorBidi"/>
          <w:iCs/>
        </w:rPr>
        <w:t>International</w:t>
      </w:r>
      <w:ins w:id="3" w:author="Frances Enriquez" w:date="2023-04-25T17:12:00Z">
        <w:r w:rsidR="00AF5A39" w:rsidRPr="00AF5A39">
          <w:rPr>
            <w:rFonts w:asciiTheme="majorBidi" w:hAnsiTheme="majorBidi" w:cstheme="majorBidi"/>
            <w:iCs/>
            <w:highlight w:val="yellow"/>
            <w:rPrChange w:id="4" w:author="Frances Enriquez" w:date="2023-04-25T17:12:00Z">
              <w:rPr>
                <w:rFonts w:asciiTheme="majorBidi" w:hAnsiTheme="majorBidi" w:cstheme="majorBidi"/>
                <w:iCs/>
              </w:rPr>
            </w:rPrChange>
          </w:rPr>
          <w:t>e</w:t>
        </w:r>
      </w:ins>
      <w:proofErr w:type="spellEnd"/>
      <w:r w:rsidR="00A071EA" w:rsidRPr="00A071EA">
        <w:rPr>
          <w:rFonts w:asciiTheme="majorBidi" w:hAnsiTheme="majorBidi" w:cstheme="majorBidi"/>
          <w:bCs/>
        </w:rPr>
        <w:t xml:space="preserve">, </w:t>
      </w:r>
      <w:r w:rsidR="00A071EA" w:rsidRPr="00AF5A39">
        <w:rPr>
          <w:rFonts w:asciiTheme="majorBidi" w:hAnsiTheme="majorBidi" w:cstheme="majorBidi"/>
        </w:rPr>
        <w:t>France 24</w:t>
      </w:r>
      <w:r w:rsidR="00A071EA" w:rsidRPr="00A071EA">
        <w:rPr>
          <w:rFonts w:asciiTheme="majorBidi" w:hAnsiTheme="majorBidi" w:cstheme="majorBidi"/>
          <w:i/>
          <w:iCs/>
        </w:rPr>
        <w:t xml:space="preserve">, </w:t>
      </w:r>
      <w:proofErr w:type="spellStart"/>
      <w:r w:rsidR="00A071EA" w:rsidRPr="00A071EA">
        <w:rPr>
          <w:rFonts w:asciiTheme="majorBidi" w:hAnsiTheme="majorBidi" w:cstheme="majorBidi"/>
          <w:i/>
        </w:rPr>
        <w:t>Libération</w:t>
      </w:r>
      <w:proofErr w:type="spellEnd"/>
      <w:r w:rsidR="00A071EA" w:rsidRPr="00A071EA">
        <w:rPr>
          <w:rFonts w:asciiTheme="majorBidi" w:hAnsiTheme="majorBidi" w:cstheme="majorBidi"/>
          <w:i/>
        </w:rPr>
        <w:t>,</w:t>
      </w:r>
      <w:r w:rsidR="00A071EA" w:rsidRPr="00A071EA">
        <w:rPr>
          <w:rFonts w:asciiTheme="majorBidi" w:hAnsiTheme="majorBidi" w:cstheme="majorBidi"/>
        </w:rPr>
        <w:t xml:space="preserve"> </w:t>
      </w:r>
      <w:r w:rsidR="00A071EA" w:rsidRPr="00AF5A39">
        <w:rPr>
          <w:rFonts w:asciiTheme="majorBidi" w:hAnsiTheme="majorBidi" w:cstheme="majorBidi"/>
        </w:rPr>
        <w:t>Associated Press</w:t>
      </w:r>
      <w:r w:rsidR="00A071EA" w:rsidRPr="00A071EA">
        <w:rPr>
          <w:rFonts w:asciiTheme="majorBidi" w:hAnsiTheme="majorBidi" w:cstheme="majorBidi"/>
          <w:iCs/>
        </w:rPr>
        <w:t xml:space="preserve">, </w:t>
      </w:r>
      <w:r w:rsidR="00A071EA" w:rsidRPr="00AF5A39">
        <w:rPr>
          <w:rFonts w:asciiTheme="majorBidi" w:hAnsiTheme="majorBidi" w:cstheme="majorBidi"/>
          <w:iCs/>
        </w:rPr>
        <w:t>Reuters,</w:t>
      </w:r>
      <w:r w:rsidR="00A071EA" w:rsidRPr="00A071EA">
        <w:rPr>
          <w:rFonts w:asciiTheme="majorBidi" w:hAnsiTheme="majorBidi" w:cstheme="majorBidi"/>
          <w:i/>
        </w:rPr>
        <w:t xml:space="preserve"> </w:t>
      </w:r>
      <w:r w:rsidR="001205BE" w:rsidRPr="00226858">
        <w:rPr>
          <w:rFonts w:asciiTheme="majorBidi" w:hAnsiTheme="majorBidi" w:cstheme="majorBidi"/>
          <w:i/>
        </w:rPr>
        <w:t>EU R</w:t>
      </w:r>
      <w:r w:rsidR="00A071EA" w:rsidRPr="00226858">
        <w:rPr>
          <w:rFonts w:asciiTheme="majorBidi" w:hAnsiTheme="majorBidi" w:cstheme="majorBidi"/>
          <w:i/>
        </w:rPr>
        <w:t>eporter</w:t>
      </w:r>
      <w:r w:rsidR="00A071EA" w:rsidRPr="00A071EA">
        <w:rPr>
          <w:rFonts w:asciiTheme="majorBidi" w:hAnsiTheme="majorBidi" w:cstheme="majorBidi"/>
        </w:rPr>
        <w:t xml:space="preserve">, </w:t>
      </w:r>
      <w:r w:rsidR="00A071EA" w:rsidRPr="00A071EA">
        <w:rPr>
          <w:rFonts w:asciiTheme="majorBidi" w:hAnsiTheme="majorBidi" w:cstheme="majorBidi"/>
          <w:i/>
        </w:rPr>
        <w:t>Los Angeles Times</w:t>
      </w:r>
      <w:r w:rsidR="00A071EA" w:rsidRPr="00A071EA">
        <w:rPr>
          <w:rFonts w:asciiTheme="majorBidi" w:hAnsiTheme="majorBidi" w:cstheme="majorBidi"/>
        </w:rPr>
        <w:t xml:space="preserve">, </w:t>
      </w:r>
      <w:r w:rsidR="00A071EA" w:rsidRPr="00A071EA">
        <w:rPr>
          <w:rFonts w:asciiTheme="majorBidi" w:hAnsiTheme="majorBidi" w:cstheme="majorBidi"/>
          <w:i/>
        </w:rPr>
        <w:t xml:space="preserve">The Moscow Times </w:t>
      </w:r>
      <w:r w:rsidR="00A071EA" w:rsidRPr="00A071EA">
        <w:rPr>
          <w:rFonts w:asciiTheme="majorBidi" w:hAnsiTheme="majorBidi" w:cstheme="majorBidi"/>
        </w:rPr>
        <w:t>and others</w:t>
      </w:r>
      <w:r w:rsidR="00A071EA" w:rsidRPr="00AF5A39">
        <w:rPr>
          <w:rFonts w:asciiTheme="majorBidi" w:hAnsiTheme="majorBidi" w:cstheme="majorBidi"/>
          <w:iCs/>
        </w:rPr>
        <w:t>,</w:t>
      </w:r>
      <w:r w:rsidR="00A071EA" w:rsidRPr="00A071EA">
        <w:rPr>
          <w:rFonts w:asciiTheme="majorBidi" w:hAnsiTheme="majorBidi" w:cstheme="majorBidi"/>
          <w:i/>
        </w:rPr>
        <w:t xml:space="preserve"> </w:t>
      </w:r>
      <w:r w:rsidR="00A071EA" w:rsidRPr="00A071EA">
        <w:rPr>
          <w:rFonts w:asciiTheme="majorBidi" w:hAnsiTheme="majorBidi" w:cstheme="majorBidi"/>
          <w:bCs/>
        </w:rPr>
        <w:t>Armenia inexplicably stated that the report did not cite a single independent and credible source. The very fact of such obvious contradictions and fabrications completely negates all attempts of Armenia to resist the impeccable arguments and evidence presented by Azerbaijan.</w:t>
      </w:r>
    </w:p>
    <w:p w14:paraId="18A852DD" w14:textId="77777777" w:rsidR="00A071EA" w:rsidRPr="00A071EA" w:rsidRDefault="00A071EA" w:rsidP="00CA2975">
      <w:pPr>
        <w:pStyle w:val="Default"/>
        <w:jc w:val="both"/>
        <w:rPr>
          <w:rFonts w:asciiTheme="majorBidi" w:hAnsiTheme="majorBidi" w:cstheme="majorBidi"/>
          <w:bCs/>
        </w:rPr>
      </w:pPr>
    </w:p>
    <w:p w14:paraId="0C7F9792" w14:textId="0AF64649" w:rsidR="00A071EA" w:rsidRPr="00A071EA" w:rsidRDefault="0081797B" w:rsidP="007220F6">
      <w:pPr>
        <w:pStyle w:val="Default"/>
        <w:jc w:val="both"/>
        <w:rPr>
          <w:rFonts w:asciiTheme="majorBidi" w:hAnsiTheme="majorBidi" w:cstheme="majorBidi"/>
        </w:rPr>
      </w:pPr>
      <w:r>
        <w:rPr>
          <w:rFonts w:asciiTheme="majorBidi" w:hAnsiTheme="majorBidi" w:cstheme="majorBidi"/>
          <w:bCs/>
        </w:rPr>
        <w:t xml:space="preserve"> </w:t>
      </w:r>
      <w:r>
        <w:rPr>
          <w:rFonts w:asciiTheme="majorBidi" w:hAnsiTheme="majorBidi" w:cstheme="majorBidi"/>
          <w:bCs/>
        </w:rPr>
        <w:tab/>
      </w:r>
      <w:r w:rsidR="00A071EA" w:rsidRPr="00A071EA">
        <w:rPr>
          <w:rFonts w:asciiTheme="majorBidi" w:hAnsiTheme="majorBidi" w:cstheme="majorBidi"/>
          <w:bCs/>
        </w:rPr>
        <w:t xml:space="preserve">Azerbaijan does not label individuals as terrorists or mercenaries without proof, as Armenia claims. </w:t>
      </w:r>
      <w:r w:rsidR="00A071EA" w:rsidRPr="00A071EA">
        <w:rPr>
          <w:rFonts w:asciiTheme="majorBidi" w:hAnsiTheme="majorBidi" w:cstheme="majorBidi"/>
        </w:rPr>
        <w:t>Armenia has a long</w:t>
      </w:r>
      <w:r>
        <w:rPr>
          <w:rFonts w:asciiTheme="majorBidi" w:hAnsiTheme="majorBidi" w:cstheme="majorBidi"/>
        </w:rPr>
        <w:t>-</w:t>
      </w:r>
      <w:r w:rsidR="00A071EA" w:rsidRPr="00A071EA">
        <w:rPr>
          <w:rFonts w:asciiTheme="majorBidi" w:hAnsiTheme="majorBidi" w:cstheme="majorBidi"/>
        </w:rPr>
        <w:t xml:space="preserve">standing track record of supporting and using terrorism at the State level. Since the late 1980s, Armenia and a number of terrorist organizations under its direction and control committed numerous terrorist acts against Azerbaijan, including in the capital city of Baku, killing thousands of the citizens of my country. For nearly </w:t>
      </w:r>
      <w:r w:rsidR="006905EA">
        <w:rPr>
          <w:rFonts w:asciiTheme="majorBidi" w:hAnsiTheme="majorBidi" w:cstheme="majorBidi"/>
        </w:rPr>
        <w:t xml:space="preserve">30 </w:t>
      </w:r>
      <w:r w:rsidR="00A071EA" w:rsidRPr="00A071EA">
        <w:rPr>
          <w:rFonts w:asciiTheme="majorBidi" w:hAnsiTheme="majorBidi" w:cstheme="majorBidi"/>
        </w:rPr>
        <w:t xml:space="preserve">years, the territories of Azerbaijan formerly occupied by Armenia have been a zone of presence and activities of infiltrated terrorist, mercenary and </w:t>
      </w:r>
      <w:r w:rsidR="00A071EA" w:rsidRPr="00A071EA">
        <w:rPr>
          <w:rFonts w:asciiTheme="majorBidi" w:hAnsiTheme="majorBidi" w:cstheme="majorBidi"/>
        </w:rPr>
        <w:lastRenderedPageBreak/>
        <w:t>other armed groups,</w:t>
      </w:r>
      <w:r w:rsidR="00A071EA" w:rsidRPr="00A071EA">
        <w:rPr>
          <w:rStyle w:val="FootnoteReference"/>
          <w:rFonts w:asciiTheme="majorBidi" w:hAnsiTheme="majorBidi" w:cstheme="majorBidi"/>
        </w:rPr>
        <w:footnoteReference w:id="6"/>
      </w:r>
      <w:r w:rsidR="00A071EA" w:rsidRPr="00A071EA">
        <w:rPr>
          <w:rFonts w:asciiTheme="majorBidi" w:hAnsiTheme="majorBidi" w:cstheme="majorBidi"/>
        </w:rPr>
        <w:t xml:space="preserve"> accumulation and proliferation of uncontrolled armaments and military equipment</w:t>
      </w:r>
      <w:r w:rsidR="00A071EA" w:rsidRPr="00A071EA">
        <w:rPr>
          <w:rStyle w:val="FootnoteReference"/>
          <w:rFonts w:asciiTheme="majorBidi" w:hAnsiTheme="majorBidi" w:cstheme="majorBidi"/>
        </w:rPr>
        <w:footnoteReference w:id="7"/>
      </w:r>
      <w:r w:rsidR="00A071EA" w:rsidRPr="00A071EA">
        <w:rPr>
          <w:rFonts w:asciiTheme="majorBidi" w:hAnsiTheme="majorBidi" w:cstheme="majorBidi"/>
        </w:rPr>
        <w:t xml:space="preserve"> and interpenetration of the occupants and terrorists with organized crime.</w:t>
      </w:r>
      <w:r w:rsidR="00A071EA" w:rsidRPr="00A071EA">
        <w:rPr>
          <w:rStyle w:val="FootnoteReference"/>
          <w:rFonts w:asciiTheme="majorBidi" w:hAnsiTheme="majorBidi" w:cstheme="majorBidi"/>
        </w:rPr>
        <w:footnoteReference w:id="8"/>
      </w:r>
    </w:p>
    <w:p w14:paraId="15E660C2" w14:textId="77777777" w:rsidR="00A071EA" w:rsidRPr="00A071EA" w:rsidRDefault="00A071EA" w:rsidP="007220F6">
      <w:pPr>
        <w:pStyle w:val="Default"/>
        <w:jc w:val="both"/>
        <w:rPr>
          <w:rFonts w:asciiTheme="majorBidi" w:hAnsiTheme="majorBidi" w:cstheme="majorBidi"/>
        </w:rPr>
      </w:pPr>
    </w:p>
    <w:p w14:paraId="421AA61A" w14:textId="24F3131F" w:rsidR="00A071EA" w:rsidRPr="00A071EA" w:rsidRDefault="009C26E9" w:rsidP="00306043">
      <w:pPr>
        <w:pStyle w:val="Default"/>
        <w:jc w:val="both"/>
        <w:rPr>
          <w:rFonts w:asciiTheme="majorBidi" w:hAnsiTheme="majorBidi" w:cstheme="majorBidi"/>
        </w:rPr>
      </w:pPr>
      <w:r>
        <w:rPr>
          <w:rFonts w:asciiTheme="majorBidi" w:hAnsiTheme="majorBidi" w:cstheme="majorBidi"/>
        </w:rPr>
        <w:t xml:space="preserve"> </w:t>
      </w:r>
      <w:r>
        <w:rPr>
          <w:rFonts w:asciiTheme="majorBidi" w:hAnsiTheme="majorBidi" w:cstheme="majorBidi"/>
        </w:rPr>
        <w:tab/>
      </w:r>
      <w:r w:rsidR="00A071EA" w:rsidRPr="00A071EA">
        <w:rPr>
          <w:rFonts w:asciiTheme="majorBidi" w:hAnsiTheme="majorBidi" w:cstheme="majorBidi"/>
        </w:rPr>
        <w:t xml:space="preserve">During the hostilities in the fall of 2020, Armenia again relied on foreign terrorist fighters and mercenaries from Europe, the Middle East and North America. The Armenian diaspora, operating under the disguise of charity organizations and </w:t>
      </w:r>
      <w:r>
        <w:rPr>
          <w:rFonts w:asciiTheme="majorBidi" w:hAnsiTheme="majorBidi" w:cstheme="majorBidi"/>
        </w:rPr>
        <w:t>non-governmental organizations</w:t>
      </w:r>
      <w:r w:rsidR="00A071EA" w:rsidRPr="00A071EA">
        <w:rPr>
          <w:rFonts w:asciiTheme="majorBidi" w:hAnsiTheme="majorBidi" w:cstheme="majorBidi"/>
        </w:rPr>
        <w:t>, was actively engaged in facilitating the recruitment and transfer process, raising funds and collecting other material means to support the aggression against Azerbaijan.</w:t>
      </w:r>
      <w:r w:rsidR="00A071EA" w:rsidRPr="00A071EA">
        <w:rPr>
          <w:rStyle w:val="FootnoteReference"/>
          <w:rFonts w:asciiTheme="majorBidi" w:hAnsiTheme="majorBidi" w:cstheme="majorBidi"/>
        </w:rPr>
        <w:footnoteReference w:id="9"/>
      </w:r>
      <w:r w:rsidR="00A071EA" w:rsidRPr="00A071EA">
        <w:rPr>
          <w:rFonts w:asciiTheme="majorBidi" w:hAnsiTheme="majorBidi" w:cstheme="majorBidi"/>
        </w:rPr>
        <w:t xml:space="preserve"> </w:t>
      </w:r>
    </w:p>
    <w:p w14:paraId="1363130F" w14:textId="77777777" w:rsidR="00A071EA" w:rsidRPr="00A071EA" w:rsidRDefault="00A071EA" w:rsidP="008B6DAF">
      <w:pPr>
        <w:pStyle w:val="Default"/>
        <w:jc w:val="both"/>
        <w:rPr>
          <w:rFonts w:asciiTheme="majorBidi" w:hAnsiTheme="majorBidi" w:cstheme="majorBidi"/>
        </w:rPr>
      </w:pPr>
    </w:p>
    <w:p w14:paraId="5ADED13B" w14:textId="3FC7D22F" w:rsidR="00A071EA" w:rsidRPr="00A071EA" w:rsidRDefault="007D451D" w:rsidP="007220F6">
      <w:pPr>
        <w:spacing w:line="240" w:lineRule="auto"/>
        <w:jc w:val="both"/>
        <w:rPr>
          <w:rFonts w:asciiTheme="majorBidi" w:hAnsiTheme="majorBidi" w:cstheme="majorBidi"/>
          <w:bCs/>
          <w:sz w:val="24"/>
          <w:szCs w:val="24"/>
        </w:rPr>
      </w:pPr>
      <w:r>
        <w:rPr>
          <w:rFonts w:asciiTheme="majorBidi" w:hAnsiTheme="majorBidi" w:cstheme="majorBidi"/>
          <w:bCs/>
          <w:sz w:val="24"/>
          <w:szCs w:val="24"/>
        </w:rPr>
        <w:t xml:space="preserve"> </w:t>
      </w:r>
      <w:r>
        <w:rPr>
          <w:rFonts w:asciiTheme="majorBidi" w:hAnsiTheme="majorBidi" w:cstheme="majorBidi"/>
          <w:bCs/>
          <w:sz w:val="24"/>
          <w:szCs w:val="24"/>
        </w:rPr>
        <w:tab/>
      </w:r>
      <w:r w:rsidR="00A071EA" w:rsidRPr="00A071EA">
        <w:rPr>
          <w:rFonts w:asciiTheme="majorBidi" w:hAnsiTheme="majorBidi" w:cstheme="majorBidi"/>
          <w:bCs/>
          <w:sz w:val="24"/>
          <w:szCs w:val="24"/>
        </w:rPr>
        <w:t xml:space="preserve">In its letter, Armenia further argued that Azerbaijan’s true purpose in submitting the report on the recruitment of child soldiers in Armenia is allegedly to divert attention from its own record of the same conduct. However, Armenia presented no evidence to support this statement. On the contrary, an attempt to attribute to Azerbaijan the “systematic practice of recruiting individuals who have not attained the minimum age of 18 into the armed forces” on the grounds that 17-year-old military cadets are considered members of the armed forces only reveals incompetence of the storytellers in Armenia. </w:t>
      </w:r>
    </w:p>
    <w:p w14:paraId="310DB9C6" w14:textId="77777777" w:rsidR="00A071EA" w:rsidRPr="00A071EA" w:rsidRDefault="00A071EA" w:rsidP="00FA4512">
      <w:pPr>
        <w:spacing w:line="240" w:lineRule="auto"/>
        <w:jc w:val="both"/>
        <w:rPr>
          <w:rFonts w:asciiTheme="majorBidi" w:hAnsiTheme="majorBidi" w:cstheme="majorBidi"/>
          <w:bCs/>
          <w:sz w:val="24"/>
          <w:szCs w:val="24"/>
        </w:rPr>
      </w:pPr>
    </w:p>
    <w:p w14:paraId="769CA5A3" w14:textId="7D664DF3" w:rsidR="00A071EA" w:rsidRPr="00A071EA" w:rsidRDefault="007D451D" w:rsidP="00220879">
      <w:pPr>
        <w:spacing w:line="240" w:lineRule="auto"/>
        <w:jc w:val="both"/>
        <w:rPr>
          <w:rFonts w:asciiTheme="majorBidi" w:hAnsiTheme="majorBidi" w:cstheme="majorBidi"/>
          <w:bCs/>
          <w:sz w:val="24"/>
          <w:szCs w:val="24"/>
        </w:rPr>
      </w:pPr>
      <w:r>
        <w:rPr>
          <w:rFonts w:asciiTheme="majorBidi" w:hAnsiTheme="majorBidi" w:cstheme="majorBidi"/>
          <w:bCs/>
          <w:sz w:val="24"/>
          <w:szCs w:val="24"/>
        </w:rPr>
        <w:t xml:space="preserve"> </w:t>
      </w:r>
      <w:r>
        <w:rPr>
          <w:rFonts w:asciiTheme="majorBidi" w:hAnsiTheme="majorBidi" w:cstheme="majorBidi"/>
          <w:bCs/>
          <w:sz w:val="24"/>
          <w:szCs w:val="24"/>
        </w:rPr>
        <w:tab/>
      </w:r>
      <w:r w:rsidR="00A071EA" w:rsidRPr="00A071EA">
        <w:rPr>
          <w:rFonts w:asciiTheme="majorBidi" w:hAnsiTheme="majorBidi" w:cstheme="majorBidi"/>
          <w:bCs/>
          <w:sz w:val="24"/>
          <w:szCs w:val="24"/>
        </w:rPr>
        <w:t xml:space="preserve">Thus, according to </w:t>
      </w:r>
      <w:r w:rsidR="0057376B">
        <w:rPr>
          <w:rFonts w:asciiTheme="majorBidi" w:hAnsiTheme="majorBidi" w:cstheme="majorBidi"/>
          <w:bCs/>
          <w:sz w:val="24"/>
          <w:szCs w:val="24"/>
        </w:rPr>
        <w:t>a</w:t>
      </w:r>
      <w:r w:rsidR="00A071EA" w:rsidRPr="00A071EA">
        <w:rPr>
          <w:rFonts w:asciiTheme="majorBidi" w:hAnsiTheme="majorBidi" w:cstheme="majorBidi"/>
          <w:bCs/>
          <w:sz w:val="24"/>
          <w:szCs w:val="24"/>
        </w:rPr>
        <w:t xml:space="preserve">rticle 3 of the Optional Protocol to the Convention on the Rights of the Child on the involvement of children in armed conflict, the States </w:t>
      </w:r>
      <w:r w:rsidR="001D1E6C">
        <w:rPr>
          <w:rFonts w:asciiTheme="majorBidi" w:hAnsiTheme="majorBidi" w:cstheme="majorBidi"/>
          <w:bCs/>
          <w:sz w:val="24"/>
          <w:szCs w:val="24"/>
        </w:rPr>
        <w:t>p</w:t>
      </w:r>
      <w:r w:rsidR="00A071EA" w:rsidRPr="00A071EA">
        <w:rPr>
          <w:rFonts w:asciiTheme="majorBidi" w:hAnsiTheme="majorBidi" w:cstheme="majorBidi"/>
          <w:bCs/>
          <w:sz w:val="24"/>
          <w:szCs w:val="24"/>
        </w:rPr>
        <w:t xml:space="preserve">arties, by ensuring the relevant safeguards provided in the treaty, may permit voluntary recruitment into their national armed forces of persons under the age of 18. Upon its accession to the Optional Protocol, Azerbaijan, like other States </w:t>
      </w:r>
      <w:r w:rsidR="001D1E6C">
        <w:rPr>
          <w:rFonts w:asciiTheme="majorBidi" w:hAnsiTheme="majorBidi" w:cstheme="majorBidi"/>
          <w:bCs/>
          <w:sz w:val="24"/>
          <w:szCs w:val="24"/>
        </w:rPr>
        <w:t>p</w:t>
      </w:r>
      <w:r w:rsidR="00A071EA" w:rsidRPr="00A071EA">
        <w:rPr>
          <w:rFonts w:asciiTheme="majorBidi" w:hAnsiTheme="majorBidi" w:cstheme="majorBidi"/>
          <w:bCs/>
          <w:sz w:val="24"/>
          <w:szCs w:val="24"/>
        </w:rPr>
        <w:t xml:space="preserve">arties to this instrument, made a declaration pursuant to </w:t>
      </w:r>
      <w:r w:rsidR="00417ED0">
        <w:rPr>
          <w:rFonts w:asciiTheme="majorBidi" w:hAnsiTheme="majorBidi" w:cstheme="majorBidi"/>
          <w:bCs/>
          <w:sz w:val="24"/>
          <w:szCs w:val="24"/>
        </w:rPr>
        <w:t>a</w:t>
      </w:r>
      <w:r w:rsidR="00A071EA" w:rsidRPr="00A071EA">
        <w:rPr>
          <w:rFonts w:asciiTheme="majorBidi" w:hAnsiTheme="majorBidi" w:cstheme="majorBidi"/>
          <w:bCs/>
          <w:sz w:val="24"/>
          <w:szCs w:val="24"/>
        </w:rPr>
        <w:t>rticle 3, stating that, “in accordance with the Law of the Republic of Azerbaijan on the military service of 3 November 1992, the citizens of the Republic of Azerbaijan and other persons, who are meeting the defined requirements of the military service, may voluntar</w:t>
      </w:r>
      <w:r w:rsidR="00DE4F6E">
        <w:rPr>
          <w:rFonts w:asciiTheme="majorBidi" w:hAnsiTheme="majorBidi" w:cstheme="majorBidi"/>
          <w:bCs/>
          <w:sz w:val="24"/>
          <w:szCs w:val="24"/>
        </w:rPr>
        <w:t>il</w:t>
      </w:r>
      <w:r w:rsidR="00A071EA" w:rsidRPr="00A071EA">
        <w:rPr>
          <w:rFonts w:asciiTheme="majorBidi" w:hAnsiTheme="majorBidi" w:cstheme="majorBidi"/>
          <w:bCs/>
          <w:sz w:val="24"/>
          <w:szCs w:val="24"/>
        </w:rPr>
        <w:t xml:space="preserve">y enter and be admitted in age </w:t>
      </w:r>
      <w:r w:rsidR="00DE4F6E">
        <w:rPr>
          <w:rFonts w:asciiTheme="majorBidi" w:hAnsiTheme="majorBidi" w:cstheme="majorBidi"/>
          <w:bCs/>
          <w:sz w:val="24"/>
          <w:szCs w:val="24"/>
        </w:rPr>
        <w:t xml:space="preserve">of </w:t>
      </w:r>
      <w:r w:rsidR="00A071EA" w:rsidRPr="00A071EA">
        <w:rPr>
          <w:rFonts w:asciiTheme="majorBidi" w:hAnsiTheme="majorBidi" w:cstheme="majorBidi"/>
          <w:bCs/>
          <w:sz w:val="24"/>
          <w:szCs w:val="24"/>
        </w:rPr>
        <w:t>17 the active military service of the cadets military school”. The declaration further emphasized that “the legislation of the Republic of Azerbaijan guarantees that this service shall not be forced or coerced, shall be realized on the basis of deliberative consent of the parents and the legal representatives of those persons, that those persons shall be provided with the full information of the duties regarding this service, and that the documents certifying their age shall be required before the admission to the service in the national armed forces”.</w:t>
      </w:r>
      <w:r w:rsidR="00A071EA" w:rsidRPr="00A071EA">
        <w:rPr>
          <w:rStyle w:val="FootnoteReference"/>
          <w:rFonts w:asciiTheme="majorBidi" w:hAnsiTheme="majorBidi" w:cstheme="majorBidi"/>
          <w:sz w:val="24"/>
          <w:szCs w:val="24"/>
        </w:rPr>
        <w:footnoteReference w:id="10"/>
      </w:r>
      <w:r w:rsidR="00A071EA" w:rsidRPr="00A071EA">
        <w:rPr>
          <w:rFonts w:asciiTheme="majorBidi" w:hAnsiTheme="majorBidi" w:cstheme="majorBidi"/>
          <w:bCs/>
          <w:sz w:val="24"/>
          <w:szCs w:val="24"/>
        </w:rPr>
        <w:t xml:space="preserve"> None of the States </w:t>
      </w:r>
      <w:r w:rsidR="0045419A">
        <w:rPr>
          <w:rFonts w:asciiTheme="majorBidi" w:hAnsiTheme="majorBidi" w:cstheme="majorBidi"/>
          <w:bCs/>
          <w:sz w:val="24"/>
          <w:szCs w:val="24"/>
        </w:rPr>
        <w:lastRenderedPageBreak/>
        <w:t>p</w:t>
      </w:r>
      <w:r w:rsidR="00A071EA" w:rsidRPr="00A071EA">
        <w:rPr>
          <w:rFonts w:asciiTheme="majorBidi" w:hAnsiTheme="majorBidi" w:cstheme="majorBidi"/>
          <w:bCs/>
          <w:sz w:val="24"/>
          <w:szCs w:val="24"/>
        </w:rPr>
        <w:t xml:space="preserve">arties objected </w:t>
      </w:r>
      <w:r w:rsidR="0045419A">
        <w:rPr>
          <w:rFonts w:asciiTheme="majorBidi" w:hAnsiTheme="majorBidi" w:cstheme="majorBidi"/>
          <w:bCs/>
          <w:sz w:val="24"/>
          <w:szCs w:val="24"/>
        </w:rPr>
        <w:t xml:space="preserve">to </w:t>
      </w:r>
      <w:r w:rsidR="00A071EA" w:rsidRPr="00A071EA">
        <w:rPr>
          <w:rFonts w:asciiTheme="majorBidi" w:hAnsiTheme="majorBidi" w:cstheme="majorBidi"/>
          <w:bCs/>
          <w:sz w:val="24"/>
          <w:szCs w:val="24"/>
        </w:rPr>
        <w:t xml:space="preserve">this declaration, which was made in full compliance with the object and purpose of the Optional Protocol. </w:t>
      </w:r>
    </w:p>
    <w:p w14:paraId="728B4DB5" w14:textId="77777777" w:rsidR="00A071EA" w:rsidRPr="00A071EA" w:rsidRDefault="00A071EA" w:rsidP="00A11B6C">
      <w:pPr>
        <w:spacing w:line="240" w:lineRule="auto"/>
        <w:jc w:val="both"/>
        <w:rPr>
          <w:rFonts w:asciiTheme="majorBidi" w:hAnsiTheme="majorBidi" w:cstheme="majorBidi"/>
          <w:bCs/>
          <w:sz w:val="24"/>
          <w:szCs w:val="24"/>
        </w:rPr>
      </w:pPr>
    </w:p>
    <w:p w14:paraId="6530FD61" w14:textId="3ED5300F" w:rsidR="00A071EA" w:rsidRPr="00A071EA" w:rsidRDefault="007D451D" w:rsidP="00A11B6C">
      <w:pPr>
        <w:spacing w:line="240" w:lineRule="auto"/>
        <w:jc w:val="both"/>
        <w:rPr>
          <w:rFonts w:asciiTheme="majorBidi" w:hAnsiTheme="majorBidi" w:cstheme="majorBidi"/>
          <w:bCs/>
          <w:sz w:val="24"/>
          <w:szCs w:val="24"/>
        </w:rPr>
      </w:pPr>
      <w:r>
        <w:rPr>
          <w:rFonts w:asciiTheme="majorBidi" w:hAnsiTheme="majorBidi" w:cstheme="majorBidi"/>
          <w:bCs/>
          <w:sz w:val="24"/>
          <w:szCs w:val="24"/>
        </w:rPr>
        <w:t xml:space="preserve"> </w:t>
      </w:r>
      <w:r>
        <w:rPr>
          <w:rFonts w:asciiTheme="majorBidi" w:hAnsiTheme="majorBidi" w:cstheme="majorBidi"/>
          <w:bCs/>
          <w:sz w:val="24"/>
          <w:szCs w:val="24"/>
        </w:rPr>
        <w:tab/>
      </w:r>
      <w:r w:rsidR="00A071EA" w:rsidRPr="00A071EA">
        <w:rPr>
          <w:rFonts w:asciiTheme="majorBidi" w:hAnsiTheme="majorBidi" w:cstheme="majorBidi"/>
          <w:bCs/>
          <w:sz w:val="24"/>
          <w:szCs w:val="24"/>
        </w:rPr>
        <w:t xml:space="preserve">Unlike Azerbaijan and a number of other States </w:t>
      </w:r>
      <w:r w:rsidR="00253932">
        <w:rPr>
          <w:rFonts w:asciiTheme="majorBidi" w:hAnsiTheme="majorBidi" w:cstheme="majorBidi"/>
          <w:bCs/>
          <w:sz w:val="24"/>
          <w:szCs w:val="24"/>
        </w:rPr>
        <w:t>p</w:t>
      </w:r>
      <w:r w:rsidR="00A071EA" w:rsidRPr="00A071EA">
        <w:rPr>
          <w:rFonts w:asciiTheme="majorBidi" w:hAnsiTheme="majorBidi" w:cstheme="majorBidi"/>
          <w:bCs/>
          <w:sz w:val="24"/>
          <w:szCs w:val="24"/>
        </w:rPr>
        <w:t xml:space="preserve">arties to the Optional Protocol, Armenia, in its declaration under </w:t>
      </w:r>
      <w:r w:rsidR="00913F7F">
        <w:rPr>
          <w:rFonts w:asciiTheme="majorBidi" w:hAnsiTheme="majorBidi" w:cstheme="majorBidi"/>
          <w:bCs/>
          <w:sz w:val="24"/>
          <w:szCs w:val="24"/>
        </w:rPr>
        <w:t>a</w:t>
      </w:r>
      <w:r w:rsidR="00A071EA" w:rsidRPr="00A071EA">
        <w:rPr>
          <w:rFonts w:asciiTheme="majorBidi" w:hAnsiTheme="majorBidi" w:cstheme="majorBidi"/>
          <w:bCs/>
          <w:sz w:val="24"/>
          <w:szCs w:val="24"/>
        </w:rPr>
        <w:t>rticle 3, stated that it “guarantees that those citizens who have not yet attained the age of 18 cannot be called upon for either obligatory or contractual (voluntary) military service”.</w:t>
      </w:r>
      <w:r w:rsidR="00A071EA" w:rsidRPr="00A071EA">
        <w:rPr>
          <w:rStyle w:val="FootnoteReference"/>
          <w:rFonts w:asciiTheme="majorBidi" w:hAnsiTheme="majorBidi" w:cstheme="majorBidi"/>
          <w:sz w:val="24"/>
          <w:szCs w:val="24"/>
        </w:rPr>
        <w:footnoteReference w:id="11"/>
      </w:r>
      <w:r w:rsidR="00A071EA" w:rsidRPr="00A071EA">
        <w:rPr>
          <w:rFonts w:asciiTheme="majorBidi" w:hAnsiTheme="majorBidi" w:cstheme="majorBidi"/>
          <w:bCs/>
          <w:sz w:val="24"/>
          <w:szCs w:val="24"/>
        </w:rPr>
        <w:t xml:space="preserve"> Consequently, Armenia is in breach of the Optional Protocol, as it uses children under the age of 18 in its armed forces and armed groups, and its grandiloquent pronouncements of strong support for the goals, objectives and principles of child protection are hollow rhetoric. </w:t>
      </w:r>
    </w:p>
    <w:p w14:paraId="23757058" w14:textId="77777777" w:rsidR="00A071EA" w:rsidRPr="00A071EA" w:rsidRDefault="00A071EA" w:rsidP="00A11B6C">
      <w:pPr>
        <w:spacing w:line="240" w:lineRule="auto"/>
        <w:jc w:val="both"/>
        <w:rPr>
          <w:rFonts w:asciiTheme="majorBidi" w:hAnsiTheme="majorBidi" w:cstheme="majorBidi"/>
          <w:bCs/>
          <w:sz w:val="24"/>
          <w:szCs w:val="24"/>
        </w:rPr>
      </w:pPr>
    </w:p>
    <w:p w14:paraId="6B63AE57" w14:textId="7EAF4C0E" w:rsidR="00A071EA" w:rsidRPr="00A071EA" w:rsidRDefault="007D451D" w:rsidP="00A11B6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A071EA" w:rsidRPr="00A071EA">
        <w:rPr>
          <w:rFonts w:asciiTheme="majorBidi" w:hAnsiTheme="majorBidi" w:cstheme="majorBidi"/>
          <w:sz w:val="24"/>
          <w:szCs w:val="24"/>
        </w:rPr>
        <w:t>Other allegations contained in Armenia’s letter are equally fallacious. Thus, it is ironic to hear accusations of hatred and discrimination on ethnic grounds from mono</w:t>
      </w:r>
      <w:r w:rsidR="00697400">
        <w:rPr>
          <w:rFonts w:asciiTheme="majorBidi" w:hAnsiTheme="majorBidi" w:cstheme="majorBidi"/>
          <w:sz w:val="24"/>
          <w:szCs w:val="24"/>
        </w:rPr>
        <w:t>-</w:t>
      </w:r>
      <w:r w:rsidR="00A071EA" w:rsidRPr="00A071EA">
        <w:rPr>
          <w:rFonts w:asciiTheme="majorBidi" w:hAnsiTheme="majorBidi" w:cstheme="majorBidi"/>
          <w:sz w:val="24"/>
          <w:szCs w:val="24"/>
        </w:rPr>
        <w:t xml:space="preserve">ethnic Armenia, where the dehumanization of Azerbaijanis is so prevalent that anti-Azerbaijani stereotypes are taught to Armenian children in school from an early age and have expanded into a widely accepted view that Azerbaijanis are ethnically incompatible with Armenians. </w:t>
      </w:r>
    </w:p>
    <w:p w14:paraId="6A243FA8" w14:textId="77777777" w:rsidR="00A071EA" w:rsidRPr="00A071EA" w:rsidRDefault="00A071EA" w:rsidP="00A11B6C">
      <w:pPr>
        <w:spacing w:line="240" w:lineRule="auto"/>
        <w:jc w:val="both"/>
        <w:rPr>
          <w:rFonts w:asciiTheme="majorBidi" w:hAnsiTheme="majorBidi" w:cstheme="majorBidi"/>
          <w:sz w:val="24"/>
          <w:szCs w:val="24"/>
        </w:rPr>
      </w:pPr>
    </w:p>
    <w:p w14:paraId="0BAAFA35" w14:textId="34456E46" w:rsidR="00A071EA" w:rsidRPr="00A071EA" w:rsidRDefault="007D451D" w:rsidP="00A11B6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A071EA" w:rsidRPr="00A071EA">
        <w:rPr>
          <w:rFonts w:asciiTheme="majorBidi" w:hAnsiTheme="majorBidi" w:cstheme="majorBidi"/>
          <w:sz w:val="24"/>
          <w:szCs w:val="24"/>
        </w:rPr>
        <w:t xml:space="preserve">Therefore, it is not surprising that the Government of Armenia considers ethnonationalist hate armed groups </w:t>
      </w:r>
      <w:proofErr w:type="spellStart"/>
      <w:r w:rsidR="00A071EA" w:rsidRPr="00A071EA">
        <w:rPr>
          <w:rFonts w:asciiTheme="majorBidi" w:eastAsia="CIDFont+F1" w:hAnsiTheme="majorBidi" w:cstheme="majorBidi"/>
          <w:sz w:val="24"/>
          <w:szCs w:val="24"/>
        </w:rPr>
        <w:t>Voxj</w:t>
      </w:r>
      <w:proofErr w:type="spellEnd"/>
      <w:r w:rsidR="00A071EA" w:rsidRPr="00A071EA">
        <w:rPr>
          <w:rFonts w:asciiTheme="majorBidi" w:eastAsia="CIDFont+F1" w:hAnsiTheme="majorBidi" w:cstheme="majorBidi"/>
          <w:sz w:val="24"/>
          <w:szCs w:val="24"/>
        </w:rPr>
        <w:t xml:space="preserve"> </w:t>
      </w:r>
      <w:proofErr w:type="spellStart"/>
      <w:r w:rsidR="00A071EA" w:rsidRPr="00A071EA">
        <w:rPr>
          <w:rFonts w:asciiTheme="majorBidi" w:eastAsia="CIDFont+F1" w:hAnsiTheme="majorBidi" w:cstheme="majorBidi"/>
          <w:sz w:val="24"/>
          <w:szCs w:val="24"/>
        </w:rPr>
        <w:t>Mnalu</w:t>
      </w:r>
      <w:proofErr w:type="spellEnd"/>
      <w:r w:rsidR="00A071EA" w:rsidRPr="00A071EA">
        <w:rPr>
          <w:rFonts w:asciiTheme="majorBidi" w:eastAsia="CIDFont+F1" w:hAnsiTheme="majorBidi" w:cstheme="majorBidi"/>
          <w:sz w:val="24"/>
          <w:szCs w:val="24"/>
        </w:rPr>
        <w:t xml:space="preserve"> Arvest (Art of Survival) (“</w:t>
      </w:r>
      <w:proofErr w:type="spellStart"/>
      <w:r w:rsidR="00A071EA" w:rsidRPr="00A071EA">
        <w:rPr>
          <w:rFonts w:asciiTheme="majorBidi" w:eastAsia="CIDFont+F1" w:hAnsiTheme="majorBidi" w:cstheme="majorBidi"/>
          <w:sz w:val="24"/>
          <w:szCs w:val="24"/>
        </w:rPr>
        <w:t>VoMA</w:t>
      </w:r>
      <w:proofErr w:type="spellEnd"/>
      <w:r w:rsidR="00A071EA" w:rsidRPr="00A071EA">
        <w:rPr>
          <w:rFonts w:asciiTheme="majorBidi" w:eastAsia="CIDFont+F1" w:hAnsiTheme="majorBidi" w:cstheme="majorBidi"/>
          <w:sz w:val="24"/>
          <w:szCs w:val="24"/>
        </w:rPr>
        <w:t xml:space="preserve">”) </w:t>
      </w:r>
      <w:r w:rsidR="00A071EA" w:rsidRPr="00A071EA">
        <w:rPr>
          <w:rFonts w:asciiTheme="majorBidi" w:eastAsia="CIDFont+F1" w:hAnsiTheme="majorBidi" w:cstheme="majorBidi"/>
          <w:color w:val="000000"/>
          <w:sz w:val="24"/>
          <w:szCs w:val="24"/>
        </w:rPr>
        <w:t>and Statehood as a National Value (“POGA”)</w:t>
      </w:r>
      <w:r w:rsidR="00A071EA" w:rsidRPr="00A071EA">
        <w:rPr>
          <w:rFonts w:asciiTheme="majorBidi" w:eastAsia="CIDFont+F1" w:hAnsiTheme="majorBidi" w:cstheme="majorBidi"/>
          <w:sz w:val="24"/>
          <w:szCs w:val="24"/>
        </w:rPr>
        <w:t xml:space="preserve"> as “non-governmental organizations engaged in nothing more </w:t>
      </w:r>
      <w:r w:rsidR="006B3ACF" w:rsidRPr="00A071EA">
        <w:rPr>
          <w:rFonts w:asciiTheme="majorBidi" w:eastAsia="CIDFont+F1" w:hAnsiTheme="majorBidi" w:cstheme="majorBidi"/>
          <w:sz w:val="24"/>
          <w:szCs w:val="24"/>
        </w:rPr>
        <w:t>tha</w:t>
      </w:r>
      <w:r w:rsidR="006B3ACF">
        <w:rPr>
          <w:rFonts w:asciiTheme="majorBidi" w:eastAsia="CIDFont+F1" w:hAnsiTheme="majorBidi" w:cstheme="majorBidi"/>
          <w:sz w:val="24"/>
          <w:szCs w:val="24"/>
        </w:rPr>
        <w:t>n</w:t>
      </w:r>
      <w:r w:rsidR="006B3ACF" w:rsidRPr="00A071EA">
        <w:rPr>
          <w:rFonts w:asciiTheme="majorBidi" w:eastAsia="CIDFont+F1" w:hAnsiTheme="majorBidi" w:cstheme="majorBidi"/>
          <w:sz w:val="24"/>
          <w:szCs w:val="24"/>
        </w:rPr>
        <w:t xml:space="preserve"> </w:t>
      </w:r>
      <w:r w:rsidR="00A071EA" w:rsidRPr="00A071EA">
        <w:rPr>
          <w:rFonts w:asciiTheme="majorBidi" w:eastAsia="CIDFont+F1" w:hAnsiTheme="majorBidi" w:cstheme="majorBidi"/>
          <w:sz w:val="24"/>
          <w:szCs w:val="24"/>
        </w:rPr>
        <w:t xml:space="preserve">self-defence preparedness, education and training”. However, </w:t>
      </w:r>
      <w:r w:rsidR="00A071EA" w:rsidRPr="00A071EA">
        <w:rPr>
          <w:rFonts w:asciiTheme="majorBidi" w:hAnsiTheme="majorBidi" w:cstheme="majorBidi"/>
          <w:sz w:val="24"/>
          <w:szCs w:val="24"/>
        </w:rPr>
        <w:t xml:space="preserve">this ignores entirely the record of evidence demonstrating that these groups intentionally stoke ethnic hatred against Azerbaijanis by demonizing and dehumanizing them, denying their very existence as a distinct ethnic group and referring to them as “cannibalistic and mean-spirited” and a people “with a nomad mentality”. These groups also explicitly advocate and broadcast the teachings of Garegin </w:t>
      </w:r>
      <w:proofErr w:type="spellStart"/>
      <w:r w:rsidR="00A071EA" w:rsidRPr="00A071EA">
        <w:rPr>
          <w:rFonts w:asciiTheme="majorBidi" w:hAnsiTheme="majorBidi" w:cstheme="majorBidi"/>
          <w:sz w:val="24"/>
          <w:szCs w:val="24"/>
        </w:rPr>
        <w:t>Nzhdeh</w:t>
      </w:r>
      <w:proofErr w:type="spellEnd"/>
      <w:r w:rsidR="00A071EA" w:rsidRPr="00A071EA">
        <w:rPr>
          <w:rFonts w:asciiTheme="majorBidi" w:hAnsiTheme="majorBidi" w:cstheme="majorBidi"/>
          <w:sz w:val="24"/>
          <w:szCs w:val="24"/>
        </w:rPr>
        <w:t>, who was a Nazi collaborator and founder of the racist “</w:t>
      </w:r>
      <w:proofErr w:type="spellStart"/>
      <w:r w:rsidR="00A071EA" w:rsidRPr="00A071EA">
        <w:rPr>
          <w:rFonts w:asciiTheme="majorBidi" w:hAnsiTheme="majorBidi" w:cstheme="majorBidi"/>
          <w:sz w:val="24"/>
          <w:szCs w:val="24"/>
        </w:rPr>
        <w:t>Tseghakron</w:t>
      </w:r>
      <w:proofErr w:type="spellEnd"/>
      <w:r w:rsidR="00A071EA" w:rsidRPr="00A071EA">
        <w:rPr>
          <w:rFonts w:asciiTheme="majorBidi" w:hAnsiTheme="majorBidi" w:cstheme="majorBidi"/>
          <w:sz w:val="24"/>
          <w:szCs w:val="24"/>
        </w:rPr>
        <w:t xml:space="preserve">” ideology, </w:t>
      </w:r>
      <w:r w:rsidR="00A071EA" w:rsidRPr="00A071EA">
        <w:rPr>
          <w:rFonts w:asciiTheme="majorBidi" w:eastAsia="CIDFont+F1" w:hAnsiTheme="majorBidi" w:cstheme="majorBidi"/>
          <w:sz w:val="24"/>
          <w:szCs w:val="24"/>
        </w:rPr>
        <w:t>which is based on the notion of Armenian blood purity and superiority and which espouses the racial inferiority of Azerbaijanis and seeks to unify all Armenians within a single, mono</w:t>
      </w:r>
      <w:r w:rsidR="003231EF">
        <w:rPr>
          <w:rFonts w:asciiTheme="majorBidi" w:eastAsia="CIDFont+F1" w:hAnsiTheme="majorBidi" w:cstheme="majorBidi"/>
          <w:sz w:val="24"/>
          <w:szCs w:val="24"/>
        </w:rPr>
        <w:t>-</w:t>
      </w:r>
      <w:r w:rsidR="00A071EA" w:rsidRPr="00A071EA">
        <w:rPr>
          <w:rFonts w:asciiTheme="majorBidi" w:eastAsia="CIDFont+F1" w:hAnsiTheme="majorBidi" w:cstheme="majorBidi"/>
          <w:sz w:val="24"/>
          <w:szCs w:val="24"/>
        </w:rPr>
        <w:t>ethnic State.</w:t>
      </w:r>
      <w:r w:rsidR="00A071EA" w:rsidRPr="00A071EA">
        <w:rPr>
          <w:rFonts w:asciiTheme="majorBidi" w:hAnsiTheme="majorBidi" w:cstheme="majorBidi"/>
          <w:sz w:val="24"/>
          <w:szCs w:val="24"/>
        </w:rPr>
        <w:t xml:space="preserve"> </w:t>
      </w:r>
      <w:r w:rsidR="00A071EA" w:rsidRPr="00A071EA">
        <w:rPr>
          <w:rFonts w:asciiTheme="majorBidi" w:eastAsia="CIDFont+F1" w:hAnsiTheme="majorBidi" w:cstheme="majorBidi"/>
          <w:sz w:val="24"/>
          <w:szCs w:val="24"/>
        </w:rPr>
        <w:t xml:space="preserve">The calls from these groups </w:t>
      </w:r>
      <w:r w:rsidR="00A071EA" w:rsidRPr="00A071EA">
        <w:rPr>
          <w:rFonts w:asciiTheme="majorBidi" w:hAnsiTheme="majorBidi" w:cstheme="majorBidi"/>
          <w:sz w:val="24"/>
          <w:szCs w:val="24"/>
        </w:rPr>
        <w:t>for liquidating Azerbaijan are definitely not self-defence.</w:t>
      </w:r>
      <w:r w:rsidR="00A071EA" w:rsidRPr="00A071EA">
        <w:rPr>
          <w:rStyle w:val="FootnoteReference"/>
          <w:rFonts w:asciiTheme="majorBidi" w:eastAsia="CIDFont+F1" w:hAnsiTheme="majorBidi" w:cstheme="majorBidi"/>
          <w:sz w:val="24"/>
          <w:szCs w:val="24"/>
        </w:rPr>
        <w:footnoteReference w:id="12"/>
      </w:r>
      <w:r w:rsidR="00A071EA" w:rsidRPr="00A071EA">
        <w:rPr>
          <w:rFonts w:asciiTheme="majorBidi" w:hAnsiTheme="majorBidi" w:cstheme="majorBidi"/>
          <w:sz w:val="24"/>
          <w:szCs w:val="24"/>
        </w:rPr>
        <w:t xml:space="preserve"> </w:t>
      </w:r>
    </w:p>
    <w:p w14:paraId="394D857E" w14:textId="77777777" w:rsidR="00A071EA" w:rsidRPr="00A071EA" w:rsidRDefault="00A071EA" w:rsidP="00A11B6C">
      <w:pPr>
        <w:spacing w:line="240" w:lineRule="auto"/>
        <w:jc w:val="both"/>
        <w:rPr>
          <w:rFonts w:asciiTheme="majorBidi" w:eastAsia="CIDFont+F1" w:hAnsiTheme="majorBidi" w:cstheme="majorBidi"/>
          <w:sz w:val="24"/>
          <w:szCs w:val="24"/>
        </w:rPr>
      </w:pPr>
    </w:p>
    <w:p w14:paraId="6E06FC20" w14:textId="5940FDC9" w:rsidR="00A071EA" w:rsidRPr="00A071EA" w:rsidRDefault="007D451D" w:rsidP="006905D3">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A071EA" w:rsidRPr="00A071EA">
        <w:rPr>
          <w:rFonts w:asciiTheme="majorBidi" w:hAnsiTheme="majorBidi" w:cstheme="majorBidi"/>
          <w:sz w:val="24"/>
          <w:szCs w:val="24"/>
        </w:rPr>
        <w:t xml:space="preserve">Armenia claims that it “effectively repudiated” “blatant mischaracterization” of these groups by Azerbaijan during the deliberations in the International Court of Justice in October 2021. If it were so, then the International Court of Justice, at the request of Azerbaijan, would not have ordered Armenia, on 7 December 2021, to </w:t>
      </w:r>
      <w:r w:rsidR="00A071EA" w:rsidRPr="00A071EA">
        <w:rPr>
          <w:rFonts w:asciiTheme="majorBidi" w:eastAsia="CIDFont+F1" w:hAnsiTheme="majorBidi" w:cstheme="majorBidi"/>
          <w:color w:val="000000"/>
          <w:sz w:val="24"/>
          <w:szCs w:val="24"/>
        </w:rPr>
        <w:t>“</w:t>
      </w:r>
      <w:r w:rsidR="00A071EA" w:rsidRPr="00A071EA">
        <w:rPr>
          <w:rFonts w:asciiTheme="majorBidi" w:hAnsiTheme="majorBidi" w:cstheme="majorBidi"/>
          <w:sz w:val="24"/>
          <w:szCs w:val="24"/>
        </w:rPr>
        <w:t>take all necessary measures to prevent the incitement and promotion of racial hatred, including by organizations and private persons in its territory, targeted at persons of Azerbaijani national or ethnic origin”.</w:t>
      </w:r>
      <w:r w:rsidR="00A071EA" w:rsidRPr="00A071EA">
        <w:rPr>
          <w:rStyle w:val="FootnoteReference"/>
          <w:rFonts w:asciiTheme="majorBidi" w:hAnsiTheme="majorBidi" w:cstheme="majorBidi"/>
          <w:sz w:val="24"/>
          <w:szCs w:val="24"/>
        </w:rPr>
        <w:footnoteReference w:id="13"/>
      </w:r>
    </w:p>
    <w:p w14:paraId="1D035129" w14:textId="77777777" w:rsidR="00A071EA" w:rsidRPr="00A071EA" w:rsidRDefault="00A071EA" w:rsidP="006905D3">
      <w:pPr>
        <w:spacing w:line="240" w:lineRule="auto"/>
        <w:jc w:val="both"/>
        <w:rPr>
          <w:rFonts w:asciiTheme="majorBidi" w:hAnsiTheme="majorBidi" w:cstheme="majorBidi"/>
          <w:sz w:val="24"/>
          <w:szCs w:val="24"/>
        </w:rPr>
      </w:pPr>
    </w:p>
    <w:p w14:paraId="234D5D59" w14:textId="66A453A3" w:rsidR="00A071EA" w:rsidRPr="00A071EA" w:rsidRDefault="007D451D" w:rsidP="00BF50CB">
      <w:pPr>
        <w:spacing w:line="24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Pr>
          <w:rFonts w:asciiTheme="majorBidi" w:hAnsiTheme="majorBidi" w:cstheme="majorBidi"/>
          <w:sz w:val="24"/>
          <w:szCs w:val="24"/>
        </w:rPr>
        <w:tab/>
      </w:r>
      <w:r w:rsidR="00A071EA" w:rsidRPr="00A071EA">
        <w:rPr>
          <w:rFonts w:asciiTheme="majorBidi" w:hAnsiTheme="majorBidi" w:cstheme="majorBidi"/>
          <w:sz w:val="24"/>
          <w:szCs w:val="24"/>
        </w:rPr>
        <w:t>Armenia defies the order of the International Court of Justice and allows racist paramilitary organizations to operate on its territory, raise funds, openly spread anti-Azerbaijani hate speech and recruit and train Armenian civilians, including children, for war.</w:t>
      </w:r>
    </w:p>
    <w:p w14:paraId="6A02F5CC" w14:textId="77777777" w:rsidR="00A071EA" w:rsidRPr="00A071EA" w:rsidRDefault="00A071EA" w:rsidP="00BF50CB">
      <w:pPr>
        <w:spacing w:line="240" w:lineRule="auto"/>
        <w:jc w:val="both"/>
        <w:rPr>
          <w:rFonts w:asciiTheme="majorBidi" w:hAnsiTheme="majorBidi" w:cstheme="majorBidi"/>
          <w:sz w:val="24"/>
          <w:szCs w:val="24"/>
        </w:rPr>
      </w:pPr>
    </w:p>
    <w:p w14:paraId="0E9C847B" w14:textId="3EC8CD38" w:rsidR="00A071EA" w:rsidRPr="00A071EA" w:rsidRDefault="007D451D" w:rsidP="00456516">
      <w:pPr>
        <w:pStyle w:val="Default"/>
        <w:jc w:val="both"/>
        <w:rPr>
          <w:rFonts w:asciiTheme="majorBidi" w:hAnsiTheme="majorBidi" w:cstheme="majorBidi"/>
        </w:rPr>
      </w:pPr>
      <w:r>
        <w:rPr>
          <w:rFonts w:asciiTheme="majorBidi" w:hAnsiTheme="majorBidi" w:cstheme="majorBidi"/>
        </w:rPr>
        <w:t xml:space="preserve"> </w:t>
      </w:r>
      <w:r>
        <w:rPr>
          <w:rFonts w:asciiTheme="majorBidi" w:hAnsiTheme="majorBidi" w:cstheme="majorBidi"/>
        </w:rPr>
        <w:tab/>
      </w:r>
      <w:r w:rsidR="00A071EA" w:rsidRPr="00A071EA">
        <w:rPr>
          <w:rFonts w:asciiTheme="majorBidi" w:hAnsiTheme="majorBidi" w:cstheme="majorBidi"/>
        </w:rPr>
        <w:t>As we have repeatedly stated before,</w:t>
      </w:r>
      <w:r w:rsidR="00A071EA" w:rsidRPr="00A071EA">
        <w:rPr>
          <w:rStyle w:val="FootnoteReference"/>
          <w:rFonts w:asciiTheme="majorBidi" w:hAnsiTheme="majorBidi" w:cstheme="majorBidi"/>
        </w:rPr>
        <w:footnoteReference w:id="14"/>
      </w:r>
      <w:r w:rsidR="00A071EA" w:rsidRPr="00A071EA">
        <w:rPr>
          <w:rFonts w:asciiTheme="majorBidi" w:hAnsiTheme="majorBidi" w:cstheme="majorBidi"/>
        </w:rPr>
        <w:t xml:space="preserve"> Armenia’s recurring claims about “the large-scale military hostilities unleashed by Azerbaijan” in 2020 is a sheer fantasy. Azerbaijan used a counter-force to restore its territorial integrity and protect its people, acting exclusively on its sovereign soil, in full conformity with the Charter of the United Nations, international law and Security Council resolutions 822 (1993), 853 (1993), 874 (1993) and 884 (1993). Azerbaijan fought not against a fictitious entity or civilian residents, as Armenia falsely claims, but against the regular armed forces of Armenia, as well as terrorist and mercenary formations under its command and control, deployed in the then-occupied territories of Azerbaijan. Thus, according to the official figures from the Government of Armenia, losses among its military personnel amounted to about 4,000 killed, and all of them on the sovereign territory of Azerbaijan.</w:t>
      </w:r>
      <w:r w:rsidR="00A071EA" w:rsidRPr="00A071EA">
        <w:rPr>
          <w:rStyle w:val="FootnoteReference"/>
          <w:rFonts w:asciiTheme="majorBidi" w:hAnsiTheme="majorBidi" w:cstheme="majorBidi"/>
        </w:rPr>
        <w:footnoteReference w:id="15"/>
      </w:r>
    </w:p>
    <w:p w14:paraId="25930F58" w14:textId="77777777" w:rsidR="00A071EA" w:rsidRPr="00A071EA" w:rsidRDefault="00A071EA" w:rsidP="009747BF">
      <w:pPr>
        <w:pStyle w:val="Default"/>
        <w:jc w:val="both"/>
        <w:rPr>
          <w:rFonts w:asciiTheme="majorBidi" w:hAnsiTheme="majorBidi" w:cstheme="majorBidi"/>
        </w:rPr>
      </w:pPr>
    </w:p>
    <w:p w14:paraId="15C06057" w14:textId="5A065FD7" w:rsidR="00A071EA" w:rsidRPr="00A071EA" w:rsidRDefault="00520984" w:rsidP="009747BF">
      <w:pPr>
        <w:pStyle w:val="Default"/>
        <w:jc w:val="both"/>
        <w:rPr>
          <w:rFonts w:asciiTheme="majorBidi" w:hAnsiTheme="majorBidi" w:cstheme="majorBidi"/>
        </w:rPr>
      </w:pPr>
      <w:r>
        <w:rPr>
          <w:rFonts w:asciiTheme="majorBidi" w:hAnsiTheme="majorBidi" w:cstheme="majorBidi"/>
        </w:rPr>
        <w:t xml:space="preserve"> </w:t>
      </w:r>
      <w:r>
        <w:rPr>
          <w:rFonts w:asciiTheme="majorBidi" w:hAnsiTheme="majorBidi" w:cstheme="majorBidi"/>
        </w:rPr>
        <w:tab/>
      </w:r>
      <w:r w:rsidR="00A071EA" w:rsidRPr="00A071EA">
        <w:rPr>
          <w:rFonts w:asciiTheme="majorBidi" w:hAnsiTheme="majorBidi" w:cstheme="majorBidi"/>
        </w:rPr>
        <w:t xml:space="preserve">As to the clashes in September 2022, which Armenia wrongly argues to be an attack against it, </w:t>
      </w:r>
      <w:r w:rsidR="00F9777E">
        <w:rPr>
          <w:rFonts w:asciiTheme="majorBidi" w:hAnsiTheme="majorBidi" w:cstheme="majorBidi"/>
        </w:rPr>
        <w:t xml:space="preserve">they </w:t>
      </w:r>
      <w:r w:rsidR="00A071EA" w:rsidRPr="00A071EA">
        <w:rPr>
          <w:rFonts w:asciiTheme="majorBidi" w:hAnsiTheme="majorBidi" w:cstheme="majorBidi"/>
        </w:rPr>
        <w:t>occurred along the undelimited border and were provoked by the armed forces of Armenia, as was properly documented and reported to the United Nations.</w:t>
      </w:r>
      <w:r w:rsidR="00A071EA" w:rsidRPr="00A071EA">
        <w:rPr>
          <w:rStyle w:val="FootnoteReference"/>
          <w:rFonts w:asciiTheme="majorBidi" w:hAnsiTheme="majorBidi" w:cstheme="majorBidi"/>
        </w:rPr>
        <w:footnoteReference w:id="16"/>
      </w:r>
    </w:p>
    <w:p w14:paraId="103C9405" w14:textId="77777777" w:rsidR="00A071EA" w:rsidRPr="00A071EA" w:rsidRDefault="00A071EA" w:rsidP="00306043">
      <w:pPr>
        <w:pStyle w:val="NormalWeb"/>
        <w:spacing w:before="0" w:beforeAutospacing="0" w:after="0" w:afterAutospacing="0"/>
        <w:jc w:val="both"/>
        <w:rPr>
          <w:rFonts w:asciiTheme="majorBidi" w:hAnsiTheme="majorBidi" w:cstheme="majorBidi"/>
        </w:rPr>
      </w:pPr>
    </w:p>
    <w:p w14:paraId="7F072FF2" w14:textId="1ADD03E8" w:rsidR="00A071EA" w:rsidRPr="00A071EA" w:rsidRDefault="004B0CEF" w:rsidP="002D6E82">
      <w:pPr>
        <w:autoSpaceDE w:val="0"/>
        <w:autoSpaceDN w:val="0"/>
        <w:adjustRightInd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A071EA" w:rsidRPr="00A071EA">
        <w:rPr>
          <w:rFonts w:asciiTheme="majorBidi" w:hAnsiTheme="majorBidi" w:cstheme="majorBidi"/>
          <w:sz w:val="24"/>
          <w:szCs w:val="24"/>
        </w:rPr>
        <w:t>The armed forces of Azerbaijan strictly complied with the rules and customs of war and did not target civilian objects unless they were used for military purposes. At the same time, Azerbaijan has taken concrete steps to investigate and prosecute alleged breaches of international humanitarian law.</w:t>
      </w:r>
    </w:p>
    <w:p w14:paraId="51C75697" w14:textId="77777777" w:rsidR="00A071EA" w:rsidRPr="00A071EA" w:rsidRDefault="00A071EA" w:rsidP="002D6E82">
      <w:pPr>
        <w:autoSpaceDE w:val="0"/>
        <w:autoSpaceDN w:val="0"/>
        <w:adjustRightInd w:val="0"/>
        <w:spacing w:line="240" w:lineRule="auto"/>
        <w:jc w:val="both"/>
        <w:rPr>
          <w:rFonts w:asciiTheme="majorBidi" w:hAnsiTheme="majorBidi" w:cstheme="majorBidi"/>
          <w:sz w:val="24"/>
          <w:szCs w:val="24"/>
        </w:rPr>
      </w:pPr>
    </w:p>
    <w:p w14:paraId="6751CC79" w14:textId="24E91808" w:rsidR="00A071EA" w:rsidRPr="00A071EA" w:rsidRDefault="004B0CEF" w:rsidP="002D6E82">
      <w:pPr>
        <w:autoSpaceDE w:val="0"/>
        <w:autoSpaceDN w:val="0"/>
        <w:adjustRightInd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A071EA" w:rsidRPr="00A071EA">
        <w:rPr>
          <w:rFonts w:asciiTheme="majorBidi" w:hAnsiTheme="majorBidi" w:cstheme="majorBidi"/>
          <w:sz w:val="24"/>
          <w:szCs w:val="24"/>
        </w:rPr>
        <w:t>As far as Armenia’s own conduct is concerned, the extensive details as to numerous atrocity crimes committed by its forces, agents, officials and other persons under its direction and control are contained in our relevant reports and communications submitted to the Secretary-General. There are also abundant sources, consisting of the documents of international organizations and the findings of independent investigations by foreign journalists, human rights activists and international non-governmental organizations, which reported on the gravity of these crimes.</w:t>
      </w:r>
      <w:r w:rsidR="00A071EA" w:rsidRPr="00A071EA">
        <w:rPr>
          <w:rStyle w:val="FootnoteReference"/>
          <w:rFonts w:asciiTheme="majorBidi" w:hAnsiTheme="majorBidi" w:cstheme="majorBidi"/>
          <w:sz w:val="24"/>
          <w:szCs w:val="24"/>
        </w:rPr>
        <w:footnoteReference w:id="17"/>
      </w:r>
    </w:p>
    <w:p w14:paraId="481E3432" w14:textId="77777777" w:rsidR="00A071EA" w:rsidRPr="00A071EA" w:rsidRDefault="00A071EA" w:rsidP="002D6E82">
      <w:pPr>
        <w:autoSpaceDE w:val="0"/>
        <w:autoSpaceDN w:val="0"/>
        <w:adjustRightInd w:val="0"/>
        <w:spacing w:line="240" w:lineRule="auto"/>
        <w:jc w:val="both"/>
        <w:rPr>
          <w:rFonts w:asciiTheme="majorBidi" w:hAnsiTheme="majorBidi" w:cstheme="majorBidi"/>
          <w:sz w:val="24"/>
          <w:szCs w:val="24"/>
        </w:rPr>
      </w:pPr>
    </w:p>
    <w:p w14:paraId="49C52DC4" w14:textId="56BD51C1" w:rsidR="00A071EA" w:rsidRPr="00A071EA" w:rsidRDefault="009841F4" w:rsidP="00BD3FB9">
      <w:pPr>
        <w:autoSpaceDE w:val="0"/>
        <w:autoSpaceDN w:val="0"/>
        <w:adjustRightInd w:val="0"/>
        <w:spacing w:line="240" w:lineRule="auto"/>
        <w:jc w:val="both"/>
        <w:rPr>
          <w:rFonts w:asciiTheme="majorBidi" w:eastAsia="CIDFont+F1"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A071EA" w:rsidRPr="00A071EA">
        <w:rPr>
          <w:rFonts w:asciiTheme="majorBidi" w:hAnsiTheme="majorBidi" w:cstheme="majorBidi"/>
          <w:sz w:val="24"/>
          <w:szCs w:val="24"/>
        </w:rPr>
        <w:t xml:space="preserve">No matter how inventive the storytellers in Armenia are, they cannot conceal the fact that, only during the 44-day war in 2020, direct and indiscriminate missile and artillery attacks by the </w:t>
      </w:r>
      <w:r w:rsidR="00A071EA" w:rsidRPr="00A071EA">
        <w:rPr>
          <w:rFonts w:asciiTheme="majorBidi" w:hAnsiTheme="majorBidi" w:cstheme="majorBidi"/>
          <w:sz w:val="24"/>
          <w:szCs w:val="24"/>
        </w:rPr>
        <w:lastRenderedPageBreak/>
        <w:t xml:space="preserve">armed forces of Armenia that struck Azerbaijani cities and districts </w:t>
      </w:r>
      <w:r w:rsidR="00A071EA" w:rsidRPr="00A071EA">
        <w:rPr>
          <w:rFonts w:asciiTheme="majorBidi" w:eastAsia="CIDFont+F1" w:hAnsiTheme="majorBidi" w:cstheme="majorBidi"/>
          <w:sz w:val="24"/>
          <w:szCs w:val="24"/>
        </w:rPr>
        <w:t xml:space="preserve">outside of the </w:t>
      </w:r>
      <w:r w:rsidR="001D293F" w:rsidRPr="00A071EA">
        <w:rPr>
          <w:rFonts w:asciiTheme="majorBidi" w:eastAsia="CIDFont+F1" w:hAnsiTheme="majorBidi" w:cstheme="majorBidi"/>
          <w:sz w:val="24"/>
          <w:szCs w:val="24"/>
        </w:rPr>
        <w:t>theat</w:t>
      </w:r>
      <w:r w:rsidR="001D293F">
        <w:rPr>
          <w:rFonts w:asciiTheme="majorBidi" w:eastAsia="CIDFont+F1" w:hAnsiTheme="majorBidi" w:cstheme="majorBidi"/>
          <w:sz w:val="24"/>
          <w:szCs w:val="24"/>
        </w:rPr>
        <w:t>re</w:t>
      </w:r>
      <w:r w:rsidR="001D293F" w:rsidRPr="00A071EA">
        <w:rPr>
          <w:rFonts w:asciiTheme="majorBidi" w:eastAsia="CIDFont+F1" w:hAnsiTheme="majorBidi" w:cstheme="majorBidi"/>
          <w:sz w:val="24"/>
          <w:szCs w:val="24"/>
        </w:rPr>
        <w:t xml:space="preserve"> </w:t>
      </w:r>
      <w:r w:rsidR="00A071EA" w:rsidRPr="00A071EA">
        <w:rPr>
          <w:rFonts w:asciiTheme="majorBidi" w:eastAsia="CIDFont+F1" w:hAnsiTheme="majorBidi" w:cstheme="majorBidi"/>
          <w:sz w:val="24"/>
          <w:szCs w:val="24"/>
        </w:rPr>
        <w:t>of active hostilities</w:t>
      </w:r>
      <w:r w:rsidR="00A071EA" w:rsidRPr="00A071EA">
        <w:rPr>
          <w:rFonts w:asciiTheme="majorBidi" w:hAnsiTheme="majorBidi" w:cstheme="majorBidi"/>
          <w:sz w:val="24"/>
          <w:szCs w:val="24"/>
        </w:rPr>
        <w:t>, with the use of cluster bombs, ballistic missiles, unguided artillery rockets and large-calibre artillery projectiles, killed 101 civilians, including 12 children</w:t>
      </w:r>
      <w:r w:rsidR="00A071EA" w:rsidRPr="00A071EA">
        <w:rPr>
          <w:rFonts w:asciiTheme="majorBidi" w:eastAsia="CIDFont+F1" w:hAnsiTheme="majorBidi" w:cstheme="majorBidi"/>
          <w:sz w:val="24"/>
          <w:szCs w:val="24"/>
        </w:rPr>
        <w:t xml:space="preserve"> and 28 women</w:t>
      </w:r>
      <w:r w:rsidR="00A071EA" w:rsidRPr="00A071EA">
        <w:rPr>
          <w:rFonts w:asciiTheme="majorBidi" w:hAnsiTheme="majorBidi" w:cstheme="majorBidi"/>
          <w:sz w:val="24"/>
          <w:szCs w:val="24"/>
        </w:rPr>
        <w:t xml:space="preserve">, and injured over 450 civilians. </w:t>
      </w:r>
      <w:r w:rsidR="00A071EA" w:rsidRPr="00A071EA">
        <w:rPr>
          <w:rFonts w:asciiTheme="majorBidi" w:eastAsia="CIDFont+F1" w:hAnsiTheme="majorBidi" w:cstheme="majorBidi"/>
          <w:sz w:val="24"/>
          <w:szCs w:val="24"/>
        </w:rPr>
        <w:t>Almost 84,000 Azerbaijanis were forced to leave the cities and villages that were shelled</w:t>
      </w:r>
      <w:r w:rsidR="00FC52E8">
        <w:rPr>
          <w:rFonts w:asciiTheme="majorBidi" w:eastAsia="CIDFont+F1" w:hAnsiTheme="majorBidi" w:cstheme="majorBidi"/>
          <w:sz w:val="24"/>
          <w:szCs w:val="24"/>
        </w:rPr>
        <w:t>,</w:t>
      </w:r>
      <w:r w:rsidR="00A071EA" w:rsidRPr="00A071EA">
        <w:rPr>
          <w:rFonts w:asciiTheme="majorBidi" w:eastAsia="CIDFont+F1" w:hAnsiTheme="majorBidi" w:cstheme="majorBidi"/>
          <w:sz w:val="24"/>
          <w:szCs w:val="24"/>
        </w:rPr>
        <w:t xml:space="preserve"> and 12,000 civilian infrastructure facilities, including individual houses, were destroyed or seriously damaged on the territory of Azerbaijan. Hospitals, first-aid posts, ambulance services, schools, kindergartens, religious sites and cultural monuments were also damaged or destroyed.</w:t>
      </w:r>
      <w:r w:rsidR="00A071EA" w:rsidRPr="00A071EA">
        <w:rPr>
          <w:rStyle w:val="FootnoteReference"/>
          <w:rFonts w:asciiTheme="majorBidi" w:eastAsia="CIDFont+F1" w:hAnsiTheme="majorBidi" w:cstheme="majorBidi"/>
          <w:sz w:val="24"/>
          <w:szCs w:val="24"/>
        </w:rPr>
        <w:footnoteReference w:id="18"/>
      </w:r>
      <w:r w:rsidR="00A071EA" w:rsidRPr="00A071EA">
        <w:rPr>
          <w:rFonts w:asciiTheme="majorBidi" w:eastAsia="CIDFont+F1" w:hAnsiTheme="majorBidi" w:cstheme="majorBidi"/>
          <w:sz w:val="24"/>
          <w:szCs w:val="24"/>
        </w:rPr>
        <w:t xml:space="preserve"> </w:t>
      </w:r>
    </w:p>
    <w:p w14:paraId="2C799C9C" w14:textId="77777777" w:rsidR="00A071EA" w:rsidRPr="00A071EA" w:rsidRDefault="00A071EA" w:rsidP="00BD3FB9">
      <w:pPr>
        <w:autoSpaceDE w:val="0"/>
        <w:autoSpaceDN w:val="0"/>
        <w:adjustRightInd w:val="0"/>
        <w:spacing w:line="240" w:lineRule="auto"/>
        <w:jc w:val="both"/>
        <w:rPr>
          <w:rFonts w:asciiTheme="majorBidi" w:eastAsia="CIDFont+F1" w:hAnsiTheme="majorBidi" w:cstheme="majorBidi"/>
          <w:sz w:val="24"/>
          <w:szCs w:val="24"/>
        </w:rPr>
      </w:pPr>
    </w:p>
    <w:p w14:paraId="5079CF6F" w14:textId="2D4F0468" w:rsidR="00A071EA" w:rsidRPr="00A071EA" w:rsidRDefault="00846B11" w:rsidP="00C30DCC">
      <w:pPr>
        <w:autoSpaceDE w:val="0"/>
        <w:autoSpaceDN w:val="0"/>
        <w:adjustRightInd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A071EA" w:rsidRPr="00A071EA">
        <w:rPr>
          <w:rFonts w:asciiTheme="majorBidi" w:hAnsiTheme="majorBidi" w:cstheme="majorBidi"/>
          <w:sz w:val="24"/>
          <w:szCs w:val="24"/>
        </w:rPr>
        <w:t>W</w:t>
      </w:r>
      <w:r w:rsidR="00A071EA" w:rsidRPr="00A071EA">
        <w:rPr>
          <w:rFonts w:asciiTheme="majorBidi" w:hAnsiTheme="majorBidi" w:cstheme="majorBidi"/>
          <w:color w:val="000000"/>
          <w:sz w:val="24"/>
          <w:szCs w:val="24"/>
        </w:rPr>
        <w:t xml:space="preserve">hile projecting itself as a proponent of human rights, Armenia continues to deny its </w:t>
      </w:r>
      <w:r w:rsidR="00A071EA" w:rsidRPr="00A071EA">
        <w:rPr>
          <w:rFonts w:asciiTheme="majorBidi" w:hAnsiTheme="majorBidi" w:cstheme="majorBidi"/>
          <w:sz w:val="24"/>
          <w:szCs w:val="24"/>
        </w:rPr>
        <w:t>responsibility for these offences and refuses to bring the perpetrators to justice and to offer an appropriate remedy or redress for its breaches. On the contrary, pervasive impunity encourages new hate crimes.</w:t>
      </w:r>
    </w:p>
    <w:p w14:paraId="6C17A917" w14:textId="77777777" w:rsidR="00A071EA" w:rsidRPr="00A071EA" w:rsidRDefault="00A071EA" w:rsidP="00C30DCC">
      <w:pPr>
        <w:autoSpaceDE w:val="0"/>
        <w:autoSpaceDN w:val="0"/>
        <w:adjustRightInd w:val="0"/>
        <w:spacing w:line="240" w:lineRule="auto"/>
        <w:jc w:val="both"/>
        <w:rPr>
          <w:rFonts w:asciiTheme="majorBidi" w:hAnsiTheme="majorBidi" w:cstheme="majorBidi"/>
          <w:sz w:val="24"/>
          <w:szCs w:val="24"/>
        </w:rPr>
      </w:pPr>
    </w:p>
    <w:p w14:paraId="62BEDA67" w14:textId="2F637130" w:rsidR="00A071EA" w:rsidRPr="00A071EA" w:rsidRDefault="00846B11" w:rsidP="00BD3FB9">
      <w:pPr>
        <w:autoSpaceDE w:val="0"/>
        <w:autoSpaceDN w:val="0"/>
        <w:adjustRightInd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A071EA" w:rsidRPr="00A071EA">
        <w:rPr>
          <w:rFonts w:asciiTheme="majorBidi" w:hAnsiTheme="majorBidi" w:cstheme="majorBidi"/>
          <w:sz w:val="24"/>
          <w:szCs w:val="24"/>
        </w:rPr>
        <w:t>The most recent example of outrage</w:t>
      </w:r>
      <w:r w:rsidR="001E7CD7">
        <w:rPr>
          <w:rFonts w:asciiTheme="majorBidi" w:hAnsiTheme="majorBidi" w:cstheme="majorBidi"/>
          <w:sz w:val="24"/>
          <w:szCs w:val="24"/>
        </w:rPr>
        <w:t>ous</w:t>
      </w:r>
      <w:r w:rsidR="00A071EA" w:rsidRPr="00A071EA">
        <w:rPr>
          <w:rFonts w:asciiTheme="majorBidi" w:hAnsiTheme="majorBidi" w:cstheme="majorBidi"/>
          <w:sz w:val="24"/>
          <w:szCs w:val="24"/>
        </w:rPr>
        <w:t xml:space="preserve"> contempt for the norms of law and human rights is the gruesome video footage of the brutal beating of Azerbaijani soldier Huseyn Akhundov while lying on the ground in handcuffs, released yesterday by Armenian media outlets. He and another Azerbaijani serviceman, </w:t>
      </w:r>
      <w:proofErr w:type="spellStart"/>
      <w:r w:rsidR="00A071EA" w:rsidRPr="00A071EA">
        <w:rPr>
          <w:rFonts w:asciiTheme="majorBidi" w:hAnsiTheme="majorBidi" w:cstheme="majorBidi"/>
          <w:sz w:val="24"/>
          <w:szCs w:val="24"/>
        </w:rPr>
        <w:t>Agshin</w:t>
      </w:r>
      <w:proofErr w:type="spellEnd"/>
      <w:r w:rsidR="00A071EA" w:rsidRPr="00A071EA">
        <w:rPr>
          <w:rFonts w:asciiTheme="majorBidi" w:hAnsiTheme="majorBidi" w:cstheme="majorBidi"/>
          <w:sz w:val="24"/>
          <w:szCs w:val="24"/>
        </w:rPr>
        <w:t xml:space="preserve"> </w:t>
      </w:r>
      <w:proofErr w:type="spellStart"/>
      <w:r w:rsidR="00A071EA" w:rsidRPr="00A071EA">
        <w:rPr>
          <w:rFonts w:asciiTheme="majorBidi" w:hAnsiTheme="majorBidi" w:cstheme="majorBidi"/>
          <w:sz w:val="24"/>
          <w:szCs w:val="24"/>
        </w:rPr>
        <w:t>Babirov</w:t>
      </w:r>
      <w:proofErr w:type="spellEnd"/>
      <w:r w:rsidR="00A071EA" w:rsidRPr="00A071EA">
        <w:rPr>
          <w:rFonts w:asciiTheme="majorBidi" w:hAnsiTheme="majorBidi" w:cstheme="majorBidi"/>
          <w:sz w:val="24"/>
          <w:szCs w:val="24"/>
        </w:rPr>
        <w:t>, were captured in Armenia after being lost on 10 April 2023 in inclement weather conditions near the undelimited border of Azerbaijan and Armenia. Under its relevant international obligations, Armenia must immediately release our servicemen and properly investigate and punish those responsible for inhuman and degrading treatment against them. Thus, the Office for Democratic Institutions and Human Rights of the Organization for Security and Cooperation in Europe stated that “the footage of the apparent ill-treatment of an Azerbaijani soldier in Armenia is deeply troubling and the incident should be immediately investigated, helping to ensure accountability for those responsible in line with international law standards”.</w:t>
      </w:r>
      <w:r w:rsidR="00A071EA" w:rsidRPr="00A071EA">
        <w:rPr>
          <w:rStyle w:val="FootnoteReference"/>
          <w:rFonts w:asciiTheme="majorBidi" w:hAnsiTheme="majorBidi" w:cstheme="majorBidi"/>
          <w:sz w:val="24"/>
          <w:szCs w:val="24"/>
        </w:rPr>
        <w:footnoteReference w:id="19"/>
      </w:r>
      <w:r w:rsidR="00A071EA" w:rsidRPr="00A071EA">
        <w:rPr>
          <w:rFonts w:asciiTheme="majorBidi" w:hAnsiTheme="majorBidi" w:cstheme="majorBidi"/>
          <w:sz w:val="24"/>
          <w:szCs w:val="24"/>
        </w:rPr>
        <w:t xml:space="preserve">  </w:t>
      </w:r>
    </w:p>
    <w:p w14:paraId="4ECD95C8" w14:textId="59AD4B86" w:rsidR="00A071EA" w:rsidRPr="00A071EA" w:rsidRDefault="00632EF4" w:rsidP="00F36317">
      <w:pPr>
        <w:autoSpaceDE w:val="0"/>
        <w:autoSpaceDN w:val="0"/>
        <w:adjustRightInd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A071EA" w:rsidRPr="00A071EA">
        <w:rPr>
          <w:rFonts w:asciiTheme="majorBidi" w:hAnsiTheme="majorBidi" w:cstheme="majorBidi"/>
          <w:sz w:val="24"/>
          <w:szCs w:val="24"/>
        </w:rPr>
        <w:t xml:space="preserve">Another ridiculous statement in Armenia’s aforementioned letter is about the alleged “expansionist goals” of Azerbaijan in the region. This allegation is worthless as it totally ignores the </w:t>
      </w:r>
      <w:r w:rsidR="00B71187">
        <w:rPr>
          <w:rFonts w:asciiTheme="majorBidi" w:hAnsiTheme="majorBidi" w:cstheme="majorBidi"/>
          <w:sz w:val="24"/>
          <w:szCs w:val="24"/>
        </w:rPr>
        <w:t>30</w:t>
      </w:r>
      <w:r w:rsidR="00A071EA" w:rsidRPr="00A071EA">
        <w:rPr>
          <w:rFonts w:asciiTheme="majorBidi" w:hAnsiTheme="majorBidi" w:cstheme="majorBidi"/>
          <w:sz w:val="24"/>
          <w:szCs w:val="24"/>
        </w:rPr>
        <w:t>-year occupation by Armenia of the territories of Azerbaijan and its ruinous consequences and it was Azerbaijan that, right after the end of the conflict, extended the hand of peace and initiated the process of normalizing relations between the two States based on mutual recognition and respect for each other’s sovereignty and territorial integrity within their internationally recognized borders. In its turn, despite the broad international support for this initiative and the efforts made to move it forward, Armenia continues to disregard its international obligations by refusing to completely withdraw its armed forces from the areas of Azerbaijan where the peacekeepers are temporarily deployed, occupying eight border villages of Azerbaijan, pursuing the policy of hatred and territorial claims and resorting to mine terrorism and other destabilizing actions.</w:t>
      </w:r>
    </w:p>
    <w:p w14:paraId="3FF7F6DE" w14:textId="77777777" w:rsidR="00A071EA" w:rsidRPr="00A071EA" w:rsidRDefault="00A071EA" w:rsidP="00F36317">
      <w:pPr>
        <w:autoSpaceDE w:val="0"/>
        <w:autoSpaceDN w:val="0"/>
        <w:adjustRightInd w:val="0"/>
        <w:spacing w:line="240" w:lineRule="auto"/>
        <w:jc w:val="both"/>
        <w:rPr>
          <w:rFonts w:asciiTheme="majorBidi" w:hAnsiTheme="majorBidi" w:cstheme="majorBidi"/>
          <w:sz w:val="24"/>
          <w:szCs w:val="24"/>
        </w:rPr>
      </w:pPr>
    </w:p>
    <w:p w14:paraId="26C67AFE" w14:textId="0AAC01A0" w:rsidR="00A071EA" w:rsidRPr="00A071EA" w:rsidRDefault="00632EF4" w:rsidP="00F36317">
      <w:pPr>
        <w:autoSpaceDE w:val="0"/>
        <w:autoSpaceDN w:val="0"/>
        <w:adjustRightInd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A071EA" w:rsidRPr="00A071EA">
        <w:rPr>
          <w:rFonts w:asciiTheme="majorBidi" w:hAnsiTheme="majorBidi" w:cstheme="majorBidi"/>
          <w:sz w:val="24"/>
          <w:szCs w:val="24"/>
        </w:rPr>
        <w:t xml:space="preserve">With regard to human rights, </w:t>
      </w:r>
      <w:r w:rsidR="00A071EA" w:rsidRPr="00A071EA">
        <w:rPr>
          <w:rFonts w:asciiTheme="majorBidi" w:hAnsiTheme="majorBidi" w:cstheme="majorBidi"/>
          <w:color w:val="000000"/>
          <w:sz w:val="24"/>
          <w:szCs w:val="24"/>
        </w:rPr>
        <w:t xml:space="preserve">Armenia should first take a good look at itself, rather than groundlessly blame others. The crackdown on opposition, the persecution of political opponents, politically motivated killings, attacks on human rights defenders and civil society, violence </w:t>
      </w:r>
      <w:r w:rsidR="00A071EA" w:rsidRPr="00A071EA">
        <w:rPr>
          <w:rFonts w:asciiTheme="majorBidi" w:hAnsiTheme="majorBidi" w:cstheme="majorBidi"/>
          <w:color w:val="000000"/>
          <w:sz w:val="24"/>
          <w:szCs w:val="24"/>
        </w:rPr>
        <w:lastRenderedPageBreak/>
        <w:t>against women and children, widespread domestic violence, systemic corruption, limited freedom of the media and interference in the judiciary are bitter realities in today’s Armenia.</w:t>
      </w:r>
      <w:r w:rsidR="00A071EA" w:rsidRPr="00A071EA">
        <w:rPr>
          <w:rFonts w:asciiTheme="majorBidi" w:hAnsiTheme="majorBidi" w:cstheme="majorBidi"/>
          <w:sz w:val="24"/>
          <w:szCs w:val="24"/>
        </w:rPr>
        <w:t xml:space="preserve"> It is outrageous that a country in which international terrorists, war criminals and racist ideologues are national heroes tirelessly and profusely talks about human rights and democracy.</w:t>
      </w:r>
    </w:p>
    <w:p w14:paraId="27691BAC" w14:textId="77777777" w:rsidR="00A071EA" w:rsidRPr="00A071EA" w:rsidRDefault="00A071EA" w:rsidP="00F36317">
      <w:pPr>
        <w:autoSpaceDE w:val="0"/>
        <w:autoSpaceDN w:val="0"/>
        <w:adjustRightInd w:val="0"/>
        <w:spacing w:line="240" w:lineRule="auto"/>
        <w:jc w:val="both"/>
        <w:rPr>
          <w:rFonts w:asciiTheme="majorBidi" w:hAnsiTheme="majorBidi" w:cstheme="majorBidi"/>
          <w:sz w:val="24"/>
          <w:szCs w:val="24"/>
        </w:rPr>
      </w:pPr>
    </w:p>
    <w:p w14:paraId="06574E35" w14:textId="68373BFA" w:rsidR="00A071EA" w:rsidRPr="00A071EA" w:rsidRDefault="00632EF4" w:rsidP="002B7C93">
      <w:pPr>
        <w:pStyle w:val="Default"/>
        <w:jc w:val="both"/>
        <w:rPr>
          <w:rFonts w:asciiTheme="majorBidi" w:hAnsiTheme="majorBidi" w:cstheme="majorBidi"/>
        </w:rPr>
      </w:pPr>
      <w:r>
        <w:rPr>
          <w:rFonts w:asciiTheme="majorBidi" w:hAnsiTheme="majorBidi" w:cstheme="majorBidi"/>
        </w:rPr>
        <w:t xml:space="preserve"> </w:t>
      </w:r>
      <w:r>
        <w:rPr>
          <w:rFonts w:asciiTheme="majorBidi" w:hAnsiTheme="majorBidi" w:cstheme="majorBidi"/>
        </w:rPr>
        <w:tab/>
      </w:r>
      <w:r w:rsidR="00A071EA" w:rsidRPr="00A071EA">
        <w:rPr>
          <w:rFonts w:asciiTheme="majorBidi" w:hAnsiTheme="majorBidi" w:cstheme="majorBidi"/>
        </w:rPr>
        <w:t>Armenia’s claims of a “blockade” of the Lachin-</w:t>
      </w:r>
      <w:proofErr w:type="spellStart"/>
      <w:r w:rsidR="00A071EA" w:rsidRPr="00A071EA">
        <w:rPr>
          <w:rFonts w:asciiTheme="majorBidi" w:hAnsiTheme="majorBidi" w:cstheme="majorBidi"/>
        </w:rPr>
        <w:t>Khankandi</w:t>
      </w:r>
      <w:proofErr w:type="spellEnd"/>
      <w:r w:rsidR="00A071EA" w:rsidRPr="00A071EA">
        <w:rPr>
          <w:rFonts w:asciiTheme="majorBidi" w:hAnsiTheme="majorBidi" w:cstheme="majorBidi"/>
        </w:rPr>
        <w:t xml:space="preserve"> road and its “detrimental effect” on children are also false and misleading. There are no impediments whatsoever that Azerbaijan would apply to the functioning of the road and that would negatively affect the local residents of its </w:t>
      </w:r>
      <w:proofErr w:type="spellStart"/>
      <w:r w:rsidR="00A071EA" w:rsidRPr="00A071EA">
        <w:rPr>
          <w:rFonts w:asciiTheme="majorBidi" w:hAnsiTheme="majorBidi" w:cstheme="majorBidi"/>
        </w:rPr>
        <w:t>Garabagh</w:t>
      </w:r>
      <w:proofErr w:type="spellEnd"/>
      <w:r w:rsidR="00A071EA" w:rsidRPr="00A071EA">
        <w:rPr>
          <w:rFonts w:asciiTheme="majorBidi" w:hAnsiTheme="majorBidi" w:cstheme="majorBidi"/>
        </w:rPr>
        <w:t xml:space="preserve"> region, including their right to education. Residents, ambulances, humanitarian convoys and the International Committee of the Red Cross continue using the road without any restrictions. Thus, as of 9 April 2023, since 12 December 2022, 6</w:t>
      </w:r>
      <w:r w:rsidR="004A3D9B">
        <w:rPr>
          <w:rFonts w:asciiTheme="majorBidi" w:hAnsiTheme="majorBidi" w:cstheme="majorBidi"/>
        </w:rPr>
        <w:t>,</w:t>
      </w:r>
      <w:r w:rsidR="00A071EA" w:rsidRPr="00A071EA">
        <w:rPr>
          <w:rFonts w:asciiTheme="majorBidi" w:hAnsiTheme="majorBidi" w:cstheme="majorBidi"/>
        </w:rPr>
        <w:t xml:space="preserve">646 vehicles have passed freely through the road, most of them large trucks carrying foodstuff, medicines and other supplies to </w:t>
      </w:r>
      <w:proofErr w:type="spellStart"/>
      <w:r w:rsidR="00A071EA" w:rsidRPr="00A071EA">
        <w:rPr>
          <w:rFonts w:asciiTheme="majorBidi" w:hAnsiTheme="majorBidi" w:cstheme="majorBidi"/>
        </w:rPr>
        <w:t>Khankandi</w:t>
      </w:r>
      <w:proofErr w:type="spellEnd"/>
      <w:r w:rsidR="00A071EA" w:rsidRPr="00A071EA">
        <w:rPr>
          <w:rFonts w:asciiTheme="majorBidi" w:hAnsiTheme="majorBidi" w:cstheme="majorBidi"/>
        </w:rPr>
        <w:t xml:space="preserve">. Only between 1 and 9 April 2023, 851 vehicles passed through the road in both directions. </w:t>
      </w:r>
    </w:p>
    <w:p w14:paraId="5E600DFC" w14:textId="77777777" w:rsidR="00A071EA" w:rsidRPr="00A071EA" w:rsidRDefault="00A071EA" w:rsidP="00F36317">
      <w:pPr>
        <w:autoSpaceDE w:val="0"/>
        <w:autoSpaceDN w:val="0"/>
        <w:adjustRightInd w:val="0"/>
        <w:spacing w:line="240" w:lineRule="auto"/>
        <w:jc w:val="both"/>
        <w:rPr>
          <w:rFonts w:asciiTheme="majorBidi" w:eastAsia="CIDFont+F1" w:hAnsiTheme="majorBidi" w:cstheme="majorBidi"/>
          <w:sz w:val="24"/>
          <w:szCs w:val="24"/>
        </w:rPr>
      </w:pPr>
    </w:p>
    <w:p w14:paraId="2605685F" w14:textId="61C05FB7" w:rsidR="00A071EA" w:rsidRPr="00A071EA" w:rsidRDefault="00632EF4" w:rsidP="00092819">
      <w:pPr>
        <w:pStyle w:val="Default"/>
        <w:jc w:val="both"/>
        <w:rPr>
          <w:rFonts w:asciiTheme="majorBidi" w:hAnsiTheme="majorBidi" w:cstheme="majorBidi"/>
        </w:rPr>
      </w:pPr>
      <w:r>
        <w:rPr>
          <w:rFonts w:asciiTheme="majorBidi" w:hAnsiTheme="majorBidi" w:cstheme="majorBidi"/>
        </w:rPr>
        <w:t xml:space="preserve"> </w:t>
      </w:r>
      <w:r>
        <w:rPr>
          <w:rFonts w:asciiTheme="majorBidi" w:hAnsiTheme="majorBidi" w:cstheme="majorBidi"/>
        </w:rPr>
        <w:tab/>
      </w:r>
      <w:r w:rsidR="00A071EA" w:rsidRPr="00A071EA">
        <w:rPr>
          <w:rFonts w:asciiTheme="majorBidi" w:hAnsiTheme="majorBidi" w:cstheme="majorBidi"/>
        </w:rPr>
        <w:t>Whatever the amount of falsehood, insinuations and disinformation disseminated by Armenia, Azerbaijan is firm in its determination to rehabilitate, reconstruct and reintegrate its conflict-affected territories, ensure a safe a dignified return of refugees and internally displaced persons to their homes, advance the normalization agenda and prevent and eliminate by all legitimate means any threats to the safety and well-being of its people and the State’s sovereignty and territorial integrity.</w:t>
      </w:r>
    </w:p>
    <w:p w14:paraId="3881C699" w14:textId="77777777" w:rsidR="00A071EA" w:rsidRPr="00A071EA" w:rsidRDefault="00A071EA" w:rsidP="003537F0">
      <w:pPr>
        <w:pStyle w:val="Default"/>
        <w:jc w:val="both"/>
        <w:rPr>
          <w:rFonts w:asciiTheme="majorBidi" w:hAnsiTheme="majorBidi" w:cstheme="majorBidi"/>
        </w:rPr>
      </w:pPr>
    </w:p>
    <w:p w14:paraId="65ACBD5D" w14:textId="2A04E008" w:rsidR="00A071EA" w:rsidRPr="00A071EA" w:rsidRDefault="00632EF4" w:rsidP="003537F0">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A071EA" w:rsidRPr="00A071EA">
        <w:rPr>
          <w:rFonts w:asciiTheme="majorBidi" w:hAnsiTheme="majorBidi" w:cstheme="majorBidi"/>
          <w:sz w:val="24"/>
          <w:szCs w:val="24"/>
        </w:rPr>
        <w:t>I should be grateful if you would have the present letter circulated as a document of the General Assembly, under agenda items 30, 58, 64, 66, 68, 73, 84 and 132, and of the Security Council.</w:t>
      </w:r>
    </w:p>
    <w:p w14:paraId="2EE97433" w14:textId="77777777" w:rsidR="00A071EA" w:rsidRPr="00A071EA" w:rsidRDefault="00A071EA" w:rsidP="003537F0">
      <w:pPr>
        <w:autoSpaceDE w:val="0"/>
        <w:autoSpaceDN w:val="0"/>
        <w:adjustRightInd w:val="0"/>
        <w:spacing w:line="240" w:lineRule="auto"/>
        <w:jc w:val="both"/>
        <w:rPr>
          <w:rFonts w:asciiTheme="majorBidi" w:hAnsiTheme="majorBidi" w:cstheme="majorBidi"/>
          <w:sz w:val="24"/>
          <w:szCs w:val="24"/>
        </w:rPr>
      </w:pPr>
    </w:p>
    <w:p w14:paraId="35E65C34" w14:textId="77777777" w:rsidR="00A071EA" w:rsidRPr="00A071EA" w:rsidRDefault="00A071EA" w:rsidP="003537F0">
      <w:pPr>
        <w:autoSpaceDE w:val="0"/>
        <w:autoSpaceDN w:val="0"/>
        <w:adjustRightInd w:val="0"/>
        <w:spacing w:line="240" w:lineRule="auto"/>
        <w:ind w:left="5760" w:firstLine="720"/>
        <w:jc w:val="both"/>
        <w:rPr>
          <w:rFonts w:asciiTheme="majorBidi" w:hAnsiTheme="majorBidi" w:cstheme="majorBidi"/>
          <w:sz w:val="24"/>
          <w:szCs w:val="24"/>
        </w:rPr>
      </w:pPr>
    </w:p>
    <w:p w14:paraId="616C0CFB" w14:textId="77777777" w:rsidR="00A071EA" w:rsidRPr="00A071EA" w:rsidRDefault="00A071EA" w:rsidP="003537F0">
      <w:pPr>
        <w:autoSpaceDE w:val="0"/>
        <w:autoSpaceDN w:val="0"/>
        <w:adjustRightInd w:val="0"/>
        <w:spacing w:line="240" w:lineRule="auto"/>
        <w:ind w:left="5760" w:firstLine="720"/>
        <w:jc w:val="both"/>
        <w:rPr>
          <w:rFonts w:asciiTheme="majorBidi" w:hAnsiTheme="majorBidi" w:cstheme="majorBidi"/>
          <w:sz w:val="24"/>
          <w:szCs w:val="24"/>
        </w:rPr>
      </w:pPr>
    </w:p>
    <w:p w14:paraId="093AEE13" w14:textId="77777777" w:rsidR="00A071EA" w:rsidRPr="00A071EA" w:rsidRDefault="00A071EA" w:rsidP="003537F0">
      <w:pPr>
        <w:autoSpaceDE w:val="0"/>
        <w:autoSpaceDN w:val="0"/>
        <w:adjustRightInd w:val="0"/>
        <w:spacing w:line="240" w:lineRule="auto"/>
        <w:ind w:left="5760" w:firstLine="720"/>
        <w:jc w:val="both"/>
        <w:rPr>
          <w:rFonts w:asciiTheme="majorBidi" w:hAnsiTheme="majorBidi" w:cstheme="majorBidi"/>
          <w:sz w:val="24"/>
          <w:szCs w:val="24"/>
        </w:rPr>
      </w:pPr>
    </w:p>
    <w:p w14:paraId="34CC102A" w14:textId="77777777" w:rsidR="00A071EA" w:rsidRPr="00A071EA" w:rsidRDefault="00A071EA" w:rsidP="003537F0">
      <w:pPr>
        <w:autoSpaceDE w:val="0"/>
        <w:autoSpaceDN w:val="0"/>
        <w:adjustRightInd w:val="0"/>
        <w:spacing w:line="240" w:lineRule="auto"/>
        <w:ind w:left="5760" w:firstLine="720"/>
        <w:jc w:val="both"/>
        <w:rPr>
          <w:rFonts w:asciiTheme="majorBidi" w:hAnsiTheme="majorBidi" w:cstheme="majorBidi"/>
          <w:sz w:val="24"/>
          <w:szCs w:val="24"/>
        </w:rPr>
      </w:pPr>
    </w:p>
    <w:p w14:paraId="1394FD1E" w14:textId="77777777" w:rsidR="00A071EA" w:rsidRPr="00A071EA" w:rsidRDefault="00A071EA" w:rsidP="003537F0">
      <w:pPr>
        <w:autoSpaceDE w:val="0"/>
        <w:autoSpaceDN w:val="0"/>
        <w:adjustRightInd w:val="0"/>
        <w:spacing w:line="240" w:lineRule="auto"/>
        <w:ind w:left="5760" w:firstLine="720"/>
        <w:jc w:val="both"/>
        <w:rPr>
          <w:rFonts w:asciiTheme="majorBidi" w:hAnsiTheme="majorBidi" w:cstheme="majorBidi"/>
          <w:sz w:val="24"/>
          <w:szCs w:val="24"/>
        </w:rPr>
      </w:pPr>
    </w:p>
    <w:p w14:paraId="55BF23EA" w14:textId="77777777" w:rsidR="00A071EA" w:rsidRPr="00A071EA" w:rsidRDefault="00A071EA" w:rsidP="003537F0">
      <w:pPr>
        <w:autoSpaceDE w:val="0"/>
        <w:autoSpaceDN w:val="0"/>
        <w:adjustRightInd w:val="0"/>
        <w:spacing w:line="240" w:lineRule="auto"/>
        <w:ind w:left="5760" w:firstLine="720"/>
        <w:jc w:val="both"/>
        <w:rPr>
          <w:rFonts w:asciiTheme="majorBidi" w:hAnsiTheme="majorBidi" w:cstheme="majorBidi"/>
          <w:sz w:val="24"/>
          <w:szCs w:val="24"/>
        </w:rPr>
      </w:pPr>
    </w:p>
    <w:p w14:paraId="20D1B4CE" w14:textId="7D866A45" w:rsidR="00A071EA" w:rsidRPr="00A071EA" w:rsidRDefault="00B91245" w:rsidP="00AF5A39">
      <w:pPr>
        <w:autoSpaceDE w:val="0"/>
        <w:autoSpaceDN w:val="0"/>
        <w:adjustRightInd w:val="0"/>
        <w:spacing w:line="240" w:lineRule="auto"/>
        <w:ind w:left="5760" w:firstLine="720"/>
        <w:jc w:val="right"/>
        <w:rPr>
          <w:rFonts w:asciiTheme="majorBidi" w:hAnsiTheme="majorBidi" w:cstheme="majorBidi"/>
          <w:sz w:val="24"/>
          <w:szCs w:val="24"/>
        </w:rPr>
      </w:pPr>
      <w:r>
        <w:rPr>
          <w:rFonts w:asciiTheme="majorBidi" w:hAnsiTheme="majorBidi" w:cstheme="majorBidi"/>
          <w:sz w:val="24"/>
          <w:szCs w:val="24"/>
        </w:rPr>
        <w:t>(</w:t>
      </w:r>
      <w:r w:rsidRPr="00AF5A39">
        <w:rPr>
          <w:rFonts w:asciiTheme="majorBidi" w:hAnsiTheme="majorBidi" w:cstheme="majorBidi"/>
          <w:i/>
          <w:iCs/>
          <w:sz w:val="24"/>
          <w:szCs w:val="24"/>
        </w:rPr>
        <w:t>Signed</w:t>
      </w:r>
      <w:r>
        <w:rPr>
          <w:rFonts w:asciiTheme="majorBidi" w:hAnsiTheme="majorBidi" w:cstheme="majorBidi"/>
          <w:sz w:val="24"/>
          <w:szCs w:val="24"/>
        </w:rPr>
        <w:t>)</w:t>
      </w:r>
      <w:r w:rsidR="00A071EA" w:rsidRPr="00A071EA">
        <w:rPr>
          <w:rFonts w:asciiTheme="majorBidi" w:hAnsiTheme="majorBidi" w:cstheme="majorBidi"/>
          <w:sz w:val="24"/>
          <w:szCs w:val="24"/>
        </w:rPr>
        <w:t xml:space="preserve"> Yashar </w:t>
      </w:r>
      <w:r w:rsidR="00A071EA" w:rsidRPr="00AF5A39">
        <w:rPr>
          <w:rFonts w:asciiTheme="majorBidi" w:hAnsiTheme="majorBidi" w:cstheme="majorBidi"/>
          <w:b/>
          <w:sz w:val="24"/>
          <w:szCs w:val="24"/>
        </w:rPr>
        <w:t>Aliyev</w:t>
      </w:r>
      <w:r w:rsidR="00A071EA" w:rsidRPr="00A071EA">
        <w:rPr>
          <w:rFonts w:asciiTheme="majorBidi" w:hAnsiTheme="majorBidi" w:cstheme="majorBidi"/>
          <w:bCs/>
          <w:sz w:val="24"/>
          <w:szCs w:val="24"/>
        </w:rPr>
        <w:t xml:space="preserve"> </w:t>
      </w:r>
    </w:p>
    <w:p w14:paraId="281212C9" w14:textId="77777777" w:rsidR="00A071EA" w:rsidRPr="00A071EA" w:rsidRDefault="00A071EA" w:rsidP="00AF5A39">
      <w:pPr>
        <w:autoSpaceDE w:val="0"/>
        <w:autoSpaceDN w:val="0"/>
        <w:adjustRightInd w:val="0"/>
        <w:spacing w:line="240" w:lineRule="auto"/>
        <w:ind w:left="5760" w:firstLine="720"/>
        <w:jc w:val="right"/>
        <w:rPr>
          <w:rFonts w:asciiTheme="majorBidi" w:hAnsiTheme="majorBidi" w:cstheme="majorBidi"/>
          <w:sz w:val="24"/>
          <w:szCs w:val="24"/>
        </w:rPr>
      </w:pPr>
      <w:r w:rsidRPr="00A071EA">
        <w:rPr>
          <w:rFonts w:asciiTheme="majorBidi" w:hAnsiTheme="majorBidi" w:cstheme="majorBidi"/>
          <w:sz w:val="24"/>
          <w:szCs w:val="24"/>
        </w:rPr>
        <w:t xml:space="preserve">  Ambassador </w:t>
      </w:r>
    </w:p>
    <w:p w14:paraId="58677B97" w14:textId="36084C68" w:rsidR="00A071EA" w:rsidRPr="00A071EA" w:rsidRDefault="00A071EA" w:rsidP="00AF5A39">
      <w:pPr>
        <w:spacing w:line="240" w:lineRule="auto"/>
        <w:jc w:val="right"/>
        <w:rPr>
          <w:rFonts w:asciiTheme="majorBidi" w:hAnsiTheme="majorBidi" w:cstheme="majorBidi"/>
          <w:bCs/>
          <w:sz w:val="24"/>
          <w:szCs w:val="24"/>
        </w:rPr>
      </w:pPr>
      <w:r w:rsidRPr="00A071EA">
        <w:rPr>
          <w:rFonts w:asciiTheme="majorBidi" w:hAnsiTheme="majorBidi" w:cstheme="majorBidi"/>
          <w:sz w:val="24"/>
          <w:szCs w:val="24"/>
        </w:rPr>
        <w:t xml:space="preserve">    </w:t>
      </w:r>
      <w:r w:rsidRPr="00A071EA">
        <w:rPr>
          <w:rFonts w:asciiTheme="majorBidi" w:hAnsiTheme="majorBidi" w:cstheme="majorBidi"/>
          <w:sz w:val="24"/>
          <w:szCs w:val="24"/>
        </w:rPr>
        <w:tab/>
      </w:r>
      <w:r w:rsidRPr="00A071EA">
        <w:rPr>
          <w:rFonts w:asciiTheme="majorBidi" w:hAnsiTheme="majorBidi" w:cstheme="majorBidi"/>
          <w:sz w:val="24"/>
          <w:szCs w:val="24"/>
        </w:rPr>
        <w:tab/>
      </w:r>
      <w:r w:rsidRPr="00A071EA">
        <w:rPr>
          <w:rFonts w:asciiTheme="majorBidi" w:hAnsiTheme="majorBidi" w:cstheme="majorBidi"/>
          <w:sz w:val="24"/>
          <w:szCs w:val="24"/>
        </w:rPr>
        <w:tab/>
      </w:r>
      <w:r w:rsidRPr="00A071EA">
        <w:rPr>
          <w:rFonts w:asciiTheme="majorBidi" w:hAnsiTheme="majorBidi" w:cstheme="majorBidi"/>
          <w:sz w:val="24"/>
          <w:szCs w:val="24"/>
        </w:rPr>
        <w:tab/>
      </w:r>
      <w:r w:rsidRPr="00A071EA">
        <w:rPr>
          <w:rFonts w:asciiTheme="majorBidi" w:hAnsiTheme="majorBidi" w:cstheme="majorBidi"/>
          <w:sz w:val="24"/>
          <w:szCs w:val="24"/>
        </w:rPr>
        <w:tab/>
      </w:r>
      <w:r w:rsidRPr="00A071EA">
        <w:rPr>
          <w:rFonts w:asciiTheme="majorBidi" w:hAnsiTheme="majorBidi" w:cstheme="majorBidi"/>
          <w:sz w:val="24"/>
          <w:szCs w:val="24"/>
        </w:rPr>
        <w:tab/>
      </w:r>
      <w:r w:rsidRPr="00A071EA">
        <w:rPr>
          <w:rFonts w:asciiTheme="majorBidi" w:hAnsiTheme="majorBidi" w:cstheme="majorBidi"/>
          <w:sz w:val="24"/>
          <w:szCs w:val="24"/>
        </w:rPr>
        <w:tab/>
      </w:r>
      <w:r w:rsidRPr="00A071EA">
        <w:rPr>
          <w:rFonts w:asciiTheme="majorBidi" w:hAnsiTheme="majorBidi" w:cstheme="majorBidi"/>
          <w:sz w:val="24"/>
          <w:szCs w:val="24"/>
        </w:rPr>
        <w:tab/>
        <w:t xml:space="preserve">    </w:t>
      </w:r>
      <w:r>
        <w:rPr>
          <w:rFonts w:asciiTheme="majorBidi" w:hAnsiTheme="majorBidi" w:cstheme="majorBidi"/>
          <w:sz w:val="24"/>
          <w:szCs w:val="24"/>
        </w:rPr>
        <w:t xml:space="preserve">                           </w:t>
      </w:r>
      <w:r w:rsidRPr="00A071EA">
        <w:rPr>
          <w:rFonts w:asciiTheme="majorBidi" w:hAnsiTheme="majorBidi" w:cstheme="majorBidi"/>
          <w:sz w:val="24"/>
          <w:szCs w:val="24"/>
        </w:rPr>
        <w:t>Permanent Representative</w:t>
      </w:r>
    </w:p>
    <w:p w14:paraId="2620BB60" w14:textId="77777777" w:rsidR="00A071EA" w:rsidRDefault="00A071EA" w:rsidP="009D0743">
      <w:pPr>
        <w:pStyle w:val="SingleTxt"/>
        <w:spacing w:after="0" w:line="120" w:lineRule="exact"/>
        <w:rPr>
          <w:sz w:val="10"/>
        </w:rPr>
      </w:pPr>
    </w:p>
    <w:p w14:paraId="4B5DCBDC" w14:textId="77777777" w:rsidR="00B91245" w:rsidRDefault="00B91245" w:rsidP="009D0743">
      <w:pPr>
        <w:pStyle w:val="SingleTxt"/>
        <w:spacing w:after="0" w:line="120" w:lineRule="exact"/>
        <w:rPr>
          <w:sz w:val="10"/>
        </w:rPr>
      </w:pPr>
    </w:p>
    <w:p w14:paraId="0BE59E97" w14:textId="14C21793" w:rsidR="00B91245" w:rsidRPr="00AF5A39" w:rsidRDefault="00B91245" w:rsidP="00AF5A39">
      <w:pPr>
        <w:pStyle w:val="SingleTxt"/>
        <w:spacing w:after="0" w:line="120" w:lineRule="exact"/>
        <w:jc w:val="center"/>
      </w:pPr>
      <w:r w:rsidRPr="00AF5A39">
        <w:t>__________</w:t>
      </w:r>
    </w:p>
    <w:sectPr w:rsidR="00B91245" w:rsidRPr="00AF5A39" w:rsidSect="003C6D8A">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ances Enriquez" w:date="2023-04-20T14:17:00Z" w:initials="FGE">
    <w:p w14:paraId="12077DE6" w14:textId="77777777" w:rsidR="00E275B9" w:rsidRPr="00E275B9" w:rsidRDefault="00E275B9">
      <w:pPr>
        <w:pStyle w:val="CommentText"/>
        <w:rPr>
          <w:lang w:val="es-ES"/>
        </w:rPr>
      </w:pPr>
      <w:r>
        <w:rPr>
          <w:rStyle w:val="CommentReference"/>
        </w:rPr>
        <w:annotationRef/>
      </w:r>
      <w:r w:rsidRPr="00E275B9">
        <w:rPr>
          <w:lang w:val="es-ES"/>
        </w:rPr>
        <w:t xml:space="preserve">Ed </w:t>
      </w:r>
      <w:proofErr w:type="spellStart"/>
      <w:r w:rsidRPr="00E275B9">
        <w:rPr>
          <w:lang w:val="es-ES"/>
        </w:rPr>
        <w:t>text</w:t>
      </w:r>
      <w:proofErr w:type="spellEnd"/>
      <w:r w:rsidRPr="00E275B9">
        <w:rPr>
          <w:lang w:val="es-ES"/>
        </w:rPr>
        <w:t>/2, Frances Enriquez (enriquezf@un.org)</w:t>
      </w:r>
    </w:p>
    <w:p w14:paraId="6F4976BB" w14:textId="77777777" w:rsidR="00E275B9" w:rsidRPr="00E275B9" w:rsidRDefault="00E275B9">
      <w:pPr>
        <w:pStyle w:val="CommentText"/>
        <w:rPr>
          <w:lang w:val="es-ES"/>
        </w:rPr>
      </w:pPr>
      <w:r w:rsidRPr="00E275B9">
        <w:rPr>
          <w:lang w:val="es-ES"/>
        </w:rPr>
        <w:t>Job No.: 2307278</w:t>
      </w:r>
    </w:p>
    <w:p w14:paraId="31DA9BD0" w14:textId="77777777" w:rsidR="00E275B9" w:rsidRPr="00E275B9" w:rsidRDefault="00E275B9">
      <w:pPr>
        <w:pStyle w:val="CommentText"/>
        <w:rPr>
          <w:lang w:val="es-ES"/>
        </w:rPr>
      </w:pPr>
    </w:p>
    <w:p w14:paraId="31C53B43" w14:textId="55511F14" w:rsidR="00E275B9" w:rsidRDefault="00E275B9">
      <w:pPr>
        <w:pStyle w:val="CommentText"/>
      </w:pPr>
      <w:r>
        <w:t xml:space="preserve">CO: Ayaz </w:t>
      </w:r>
      <w:proofErr w:type="spellStart"/>
      <w:r>
        <w:t>Baghirov</w:t>
      </w:r>
      <w:proofErr w:type="spellEnd"/>
      <w:r>
        <w:t>, PM of Azerbaijan (Azerbaijan@un.int)</w:t>
      </w:r>
    </w:p>
    <w:p w14:paraId="1397A05F" w14:textId="77777777" w:rsidR="00E275B9" w:rsidRDefault="00912619">
      <w:pPr>
        <w:pStyle w:val="CommentText"/>
      </w:pPr>
      <w:r>
        <w:t>Ref</w:t>
      </w:r>
      <w:r w:rsidR="00E275B9">
        <w:t xml:space="preserve">: </w:t>
      </w:r>
      <w:r w:rsidRPr="00912619">
        <w:t>A/77/714-S/2023/62</w:t>
      </w:r>
      <w:r>
        <w:t xml:space="preserve"> and </w:t>
      </w:r>
      <w:r w:rsidRPr="00912619">
        <w:t>A/77/798-S/2023/191</w:t>
      </w:r>
    </w:p>
    <w:p w14:paraId="29C08F4C" w14:textId="77777777" w:rsidR="00AD48B9" w:rsidRDefault="00AD48B9">
      <w:pPr>
        <w:pStyle w:val="CommentText"/>
      </w:pPr>
    </w:p>
    <w:p w14:paraId="7796DFEB" w14:textId="77777777" w:rsidR="00AD48B9" w:rsidRDefault="00AD48B9">
      <w:pPr>
        <w:pStyle w:val="CommentText"/>
        <w:rPr>
          <w:spacing w:val="0"/>
        </w:rPr>
      </w:pPr>
      <w:r w:rsidRPr="00AF5A39">
        <w:t>TR/TPU: footnotes have been left as submitted in terms of formatting, i.e. have not been edited according to our style</w:t>
      </w:r>
      <w:r w:rsidR="00DC5808" w:rsidRPr="00AF5A39">
        <w:t xml:space="preserve"> (</w:t>
      </w:r>
      <w:r w:rsidR="00F551C1" w:rsidRPr="00AF5A39">
        <w:t>see A/77/726-S/2023/</w:t>
      </w:r>
      <w:r w:rsidR="00F05752" w:rsidRPr="00AF5A39">
        <w:t>98 for similar treatment)</w:t>
      </w:r>
    </w:p>
    <w:p w14:paraId="6FE085D8" w14:textId="77777777" w:rsidR="00AF5A39" w:rsidRDefault="00AF5A39">
      <w:pPr>
        <w:pStyle w:val="CommentText"/>
        <w:rPr>
          <w:spacing w:val="0"/>
        </w:rPr>
      </w:pPr>
    </w:p>
    <w:p w14:paraId="379B6E92" w14:textId="580CEA5D" w:rsidR="00AF5A39" w:rsidRPr="00F46697" w:rsidRDefault="00AF5A39">
      <w:pPr>
        <w:pStyle w:val="CommentText"/>
        <w:rPr>
          <w:b/>
          <w:bCs/>
          <w:spacing w:val="0"/>
        </w:rPr>
      </w:pPr>
      <w:r w:rsidRPr="00F46697">
        <w:rPr>
          <w:b/>
          <w:bCs/>
          <w:spacing w:val="0"/>
        </w:rPr>
        <w:t xml:space="preserve">Ed </w:t>
      </w:r>
      <w:proofErr w:type="spellStart"/>
      <w:r w:rsidRPr="00F46697">
        <w:rPr>
          <w:b/>
          <w:bCs/>
          <w:spacing w:val="0"/>
        </w:rPr>
        <w:t>corr</w:t>
      </w:r>
      <w:proofErr w:type="spellEnd"/>
      <w:r w:rsidRPr="00F46697">
        <w:rPr>
          <w:b/>
          <w:bCs/>
          <w:spacing w:val="0"/>
        </w:rPr>
        <w:t xml:space="preserve"> </w:t>
      </w:r>
      <w:r w:rsidR="00836738">
        <w:rPr>
          <w:b/>
          <w:bCs/>
          <w:spacing w:val="0"/>
        </w:rPr>
        <w:t xml:space="preserve">25 April </w:t>
      </w:r>
      <w:r w:rsidRPr="00F46697">
        <w:rPr>
          <w:b/>
          <w:bCs/>
          <w:spacing w:val="0"/>
        </w:rPr>
        <w:t>5.15 p.m. confirmation for French</w:t>
      </w:r>
    </w:p>
    <w:p w14:paraId="2ED1625E" w14:textId="797FE933" w:rsidR="00F46697" w:rsidRPr="00AB4422" w:rsidRDefault="00AF5A39" w:rsidP="00AB4422">
      <w:pPr>
        <w:pStyle w:val="CommentText"/>
        <w:rPr>
          <w:b/>
          <w:bCs/>
          <w:spacing w:val="0"/>
        </w:rPr>
      </w:pPr>
      <w:r w:rsidRPr="00F46697">
        <w:rPr>
          <w:b/>
          <w:bCs/>
          <w:spacing w:val="0"/>
        </w:rPr>
        <w:t>p.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D162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BC7DD" w16cex:dateUtc="2023-04-20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D1625E" w16cid:durableId="27EBC7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80793" w14:textId="77777777" w:rsidR="005B2C40" w:rsidRDefault="005B2C40" w:rsidP="00556720">
      <w:r>
        <w:separator/>
      </w:r>
    </w:p>
  </w:endnote>
  <w:endnote w:type="continuationSeparator" w:id="0">
    <w:p w14:paraId="43662257" w14:textId="77777777" w:rsidR="005B2C40" w:rsidRDefault="005B2C40"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Sylfaen"/>
    <w:panose1 w:val="02020603050405020304"/>
    <w:charset w:val="00"/>
    <w:family w:val="roman"/>
    <w:pitch w:val="variable"/>
    <w:sig w:usb0="E0002EFF" w:usb1="C000785B" w:usb2="00000009" w:usb3="00000000" w:csb0="000001FF" w:csb1="00000000"/>
  </w:font>
  <w:font w:name="Barcode 3 of 9 by request">
    <w:altName w:val="Calibri"/>
    <w:charset w:val="00"/>
    <w:family w:val="swiss"/>
    <w:pitch w:val="variable"/>
    <w:sig w:usb0="00000003" w:usb1="00000000" w:usb2="00000000" w:usb3="00000000" w:csb0="00000001" w:csb1="00000000"/>
  </w:font>
  <w:font w:name="CIDFont+F1">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7644BF" w14:paraId="675D114D" w14:textId="77777777" w:rsidTr="00AD06F9">
      <w:tc>
        <w:tcPr>
          <w:tcW w:w="4920" w:type="dxa"/>
          <w:shd w:val="clear" w:color="auto" w:fill="auto"/>
        </w:tcPr>
        <w:p w14:paraId="49E45050" w14:textId="5E45B961" w:rsidR="007644BF" w:rsidRPr="00AD06F9" w:rsidRDefault="007644BF" w:rsidP="00AD06F9">
          <w:pPr>
            <w:pStyle w:val="Footer"/>
            <w:jc w:val="right"/>
            <w:rPr>
              <w:b w:val="0"/>
              <w:w w:val="103"/>
              <w:sz w:val="14"/>
            </w:rPr>
          </w:pPr>
        </w:p>
      </w:tc>
      <w:tc>
        <w:tcPr>
          <w:tcW w:w="4920" w:type="dxa"/>
          <w:shd w:val="clear" w:color="auto" w:fill="auto"/>
        </w:tcPr>
        <w:p w14:paraId="56E9EE05" w14:textId="77777777" w:rsidR="007644BF" w:rsidRPr="00AD06F9" w:rsidRDefault="007644BF" w:rsidP="00AD06F9">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786DAEDB" w14:textId="77777777" w:rsidR="007644BF" w:rsidRPr="00AD06F9" w:rsidRDefault="007644BF" w:rsidP="00AD06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7644BF" w14:paraId="5942FD5E" w14:textId="77777777" w:rsidTr="00AD06F9">
      <w:tc>
        <w:tcPr>
          <w:tcW w:w="4920" w:type="dxa"/>
          <w:shd w:val="clear" w:color="auto" w:fill="auto"/>
        </w:tcPr>
        <w:p w14:paraId="1F40AE6B" w14:textId="77777777" w:rsidR="007644BF" w:rsidRPr="00AD06F9" w:rsidRDefault="007644BF" w:rsidP="00AD06F9">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c>
        <w:tcPr>
          <w:tcW w:w="4920" w:type="dxa"/>
          <w:shd w:val="clear" w:color="auto" w:fill="auto"/>
        </w:tcPr>
        <w:p w14:paraId="0F7010D9" w14:textId="090637F3" w:rsidR="007644BF" w:rsidRPr="00AD06F9" w:rsidRDefault="007644BF" w:rsidP="00AD06F9">
          <w:pPr>
            <w:pStyle w:val="Footer"/>
            <w:rPr>
              <w:b w:val="0"/>
              <w:w w:val="103"/>
              <w:sz w:val="14"/>
            </w:rPr>
          </w:pPr>
        </w:p>
      </w:tc>
    </w:tr>
  </w:tbl>
  <w:p w14:paraId="79FEE340" w14:textId="77777777" w:rsidR="007644BF" w:rsidRPr="00AD06F9" w:rsidRDefault="007644BF" w:rsidP="00AD06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7644BF" w14:paraId="123F5E33" w14:textId="77777777" w:rsidTr="00AD06F9">
      <w:tc>
        <w:tcPr>
          <w:tcW w:w="3801" w:type="dxa"/>
        </w:tcPr>
        <w:p w14:paraId="22808B02" w14:textId="1107201F" w:rsidR="007644BF" w:rsidRPr="00AD06F9" w:rsidRDefault="007644BF" w:rsidP="00AD06F9">
          <w:pPr>
            <w:pStyle w:val="Footer"/>
            <w:spacing w:before="80" w:line="210" w:lineRule="exact"/>
            <w:rPr>
              <w:rFonts w:ascii="Barcode 3 of 9 by request" w:hAnsi="Barcode 3 of 9 by request"/>
              <w:b w:val="0"/>
              <w:sz w:val="24"/>
              <w:lang w:val="en-GB"/>
            </w:rPr>
          </w:pPr>
        </w:p>
      </w:tc>
      <w:tc>
        <w:tcPr>
          <w:tcW w:w="4920" w:type="dxa"/>
        </w:tcPr>
        <w:p w14:paraId="38619289" w14:textId="693D1FC5" w:rsidR="007644BF" w:rsidRDefault="007644BF" w:rsidP="00AD06F9">
          <w:pPr>
            <w:pStyle w:val="Footer"/>
            <w:jc w:val="right"/>
            <w:rPr>
              <w:b w:val="0"/>
              <w:sz w:val="20"/>
            </w:rPr>
          </w:pPr>
        </w:p>
      </w:tc>
    </w:tr>
  </w:tbl>
  <w:p w14:paraId="240D887F" w14:textId="77777777" w:rsidR="007644BF" w:rsidRPr="00AD06F9" w:rsidRDefault="007644BF" w:rsidP="00AD06F9">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8E02" w14:textId="77777777" w:rsidR="005B2C40" w:rsidRDefault="005B2C40" w:rsidP="00556720">
      <w:r>
        <w:separator/>
      </w:r>
    </w:p>
  </w:footnote>
  <w:footnote w:type="continuationSeparator" w:id="0">
    <w:p w14:paraId="5B7F0C3F" w14:textId="77777777" w:rsidR="005B2C40" w:rsidRDefault="005B2C40" w:rsidP="00556720">
      <w:r>
        <w:continuationSeparator/>
      </w:r>
    </w:p>
  </w:footnote>
  <w:footnote w:id="1">
    <w:p w14:paraId="181250C1" w14:textId="77777777" w:rsidR="00A071EA" w:rsidRPr="00CB0FA9" w:rsidRDefault="00A071EA">
      <w:pPr>
        <w:pStyle w:val="FootnoteText"/>
        <w:rPr>
          <w:sz w:val="18"/>
          <w:szCs w:val="18"/>
        </w:rPr>
      </w:pPr>
      <w:r w:rsidRPr="00CB0FA9">
        <w:rPr>
          <w:rStyle w:val="FootnoteReference"/>
          <w:sz w:val="18"/>
          <w:szCs w:val="18"/>
        </w:rPr>
        <w:footnoteRef/>
      </w:r>
      <w:r w:rsidRPr="00CB0FA9">
        <w:rPr>
          <w:sz w:val="18"/>
          <w:szCs w:val="18"/>
        </w:rPr>
        <w:t xml:space="preserve"> </w:t>
      </w:r>
      <w:r w:rsidRPr="00CB0FA9">
        <w:rPr>
          <w:rFonts w:cstheme="minorHAnsi"/>
          <w:sz w:val="18"/>
          <w:szCs w:val="18"/>
        </w:rPr>
        <w:t>A/77/798-S/2023/191.</w:t>
      </w:r>
    </w:p>
  </w:footnote>
  <w:footnote w:id="2">
    <w:p w14:paraId="11B0C0C0" w14:textId="7EE9A5BC" w:rsidR="00A071EA" w:rsidRPr="00CB0FA9" w:rsidRDefault="00A071EA">
      <w:pPr>
        <w:pStyle w:val="FootnoteText"/>
        <w:rPr>
          <w:sz w:val="18"/>
          <w:szCs w:val="18"/>
        </w:rPr>
      </w:pPr>
      <w:r w:rsidRPr="00CB0FA9">
        <w:rPr>
          <w:rStyle w:val="FootnoteReference"/>
          <w:sz w:val="18"/>
          <w:szCs w:val="18"/>
        </w:rPr>
        <w:footnoteRef/>
      </w:r>
      <w:r w:rsidRPr="00CB0FA9">
        <w:rPr>
          <w:sz w:val="18"/>
          <w:szCs w:val="18"/>
        </w:rPr>
        <w:t xml:space="preserve"> </w:t>
      </w:r>
      <w:r>
        <w:rPr>
          <w:sz w:val="18"/>
          <w:szCs w:val="18"/>
        </w:rPr>
        <w:t xml:space="preserve">Annex to the </w:t>
      </w:r>
      <w:r w:rsidRPr="00F16E64">
        <w:rPr>
          <w:rFonts w:cstheme="minorHAnsi"/>
          <w:bCs/>
          <w:sz w:val="18"/>
          <w:szCs w:val="18"/>
        </w:rPr>
        <w:t xml:space="preserve">Letter dated </w:t>
      </w:r>
      <w:r>
        <w:rPr>
          <w:rFonts w:cstheme="minorHAnsi"/>
          <w:bCs/>
          <w:sz w:val="18"/>
          <w:szCs w:val="18"/>
        </w:rPr>
        <w:t>26 January</w:t>
      </w:r>
      <w:r w:rsidRPr="00F16E64">
        <w:rPr>
          <w:rFonts w:cstheme="minorHAnsi"/>
          <w:bCs/>
          <w:sz w:val="18"/>
          <w:szCs w:val="18"/>
        </w:rPr>
        <w:t xml:space="preserve"> </w:t>
      </w:r>
      <w:r>
        <w:rPr>
          <w:rFonts w:cstheme="minorHAnsi"/>
          <w:bCs/>
          <w:sz w:val="18"/>
          <w:szCs w:val="18"/>
        </w:rPr>
        <w:t xml:space="preserve">2023 </w:t>
      </w:r>
      <w:r w:rsidRPr="00F16E64">
        <w:rPr>
          <w:rFonts w:cstheme="minorHAnsi"/>
          <w:bCs/>
          <w:sz w:val="18"/>
          <w:szCs w:val="18"/>
        </w:rPr>
        <w:t>from the Permanent</w:t>
      </w:r>
      <w:r>
        <w:rPr>
          <w:rFonts w:cstheme="minorHAnsi"/>
          <w:bCs/>
          <w:sz w:val="18"/>
          <w:szCs w:val="18"/>
        </w:rPr>
        <w:t xml:space="preserve"> </w:t>
      </w:r>
      <w:r w:rsidRPr="00F16E64">
        <w:rPr>
          <w:rFonts w:cstheme="minorHAnsi"/>
          <w:bCs/>
          <w:sz w:val="18"/>
          <w:szCs w:val="18"/>
        </w:rPr>
        <w:t>Representative of Azerbaijan to the United Nations addressed to the Secretary-General</w:t>
      </w:r>
      <w:r>
        <w:rPr>
          <w:rFonts w:cstheme="minorHAnsi"/>
          <w:bCs/>
          <w:sz w:val="18"/>
          <w:szCs w:val="18"/>
        </w:rPr>
        <w:t>,</w:t>
      </w:r>
      <w:r w:rsidRPr="00CB0FA9">
        <w:rPr>
          <w:rFonts w:cstheme="minorHAnsi"/>
          <w:sz w:val="18"/>
          <w:szCs w:val="18"/>
        </w:rPr>
        <w:t xml:space="preserve"> A/77/714-S/2023/62.</w:t>
      </w:r>
    </w:p>
  </w:footnote>
  <w:footnote w:id="3">
    <w:p w14:paraId="44DF47E9" w14:textId="77777777" w:rsidR="00A071EA" w:rsidRPr="00E76C8C" w:rsidRDefault="00A071EA">
      <w:pPr>
        <w:pStyle w:val="FootnoteText"/>
        <w:rPr>
          <w:sz w:val="18"/>
          <w:szCs w:val="18"/>
        </w:rPr>
      </w:pPr>
      <w:r w:rsidRPr="00E76C8C">
        <w:rPr>
          <w:rStyle w:val="FootnoteReference"/>
          <w:sz w:val="18"/>
          <w:szCs w:val="18"/>
        </w:rPr>
        <w:footnoteRef/>
      </w:r>
      <w:r w:rsidRPr="00E76C8C">
        <w:rPr>
          <w:sz w:val="18"/>
          <w:szCs w:val="18"/>
        </w:rPr>
        <w:t xml:space="preserve"> F</w:t>
      </w:r>
      <w:r w:rsidRPr="00E76C8C">
        <w:rPr>
          <w:rFonts w:cstheme="minorHAnsi"/>
          <w:bCs/>
          <w:sz w:val="18"/>
          <w:szCs w:val="18"/>
        </w:rPr>
        <w:t>ootnotes 7 and 9.</w:t>
      </w:r>
    </w:p>
  </w:footnote>
  <w:footnote w:id="4">
    <w:p w14:paraId="44D69E65" w14:textId="5212B845" w:rsidR="00A071EA" w:rsidRPr="00E76C8C" w:rsidRDefault="00A071EA" w:rsidP="00AB235C">
      <w:pPr>
        <w:pStyle w:val="Default"/>
        <w:rPr>
          <w:rFonts w:asciiTheme="minorHAnsi" w:hAnsiTheme="minorHAnsi" w:cstheme="minorHAnsi"/>
          <w:sz w:val="18"/>
          <w:szCs w:val="18"/>
        </w:rPr>
      </w:pPr>
      <w:r w:rsidRPr="00E76C8C">
        <w:rPr>
          <w:rStyle w:val="FootnoteReference"/>
          <w:rFonts w:asciiTheme="minorHAnsi" w:hAnsiTheme="minorHAnsi" w:cstheme="minorHAnsi"/>
          <w:sz w:val="18"/>
          <w:szCs w:val="18"/>
        </w:rPr>
        <w:footnoteRef/>
      </w:r>
      <w:r w:rsidRPr="00E76C8C">
        <w:rPr>
          <w:rFonts w:asciiTheme="minorHAnsi" w:hAnsiTheme="minorHAnsi" w:cstheme="minorHAnsi"/>
          <w:sz w:val="18"/>
          <w:szCs w:val="18"/>
        </w:rPr>
        <w:t xml:space="preserve"> </w:t>
      </w:r>
      <w:r>
        <w:rPr>
          <w:rFonts w:asciiTheme="minorHAnsi" w:hAnsiTheme="minorHAnsi" w:cstheme="minorHAnsi"/>
          <w:sz w:val="18"/>
          <w:szCs w:val="18"/>
        </w:rPr>
        <w:t xml:space="preserve">Report on the use of foreign terrorist fighters by the Republic of Armenia in its recent aggression against the Republic of Azerbaijan, annex to the </w:t>
      </w:r>
      <w:r w:rsidRPr="00F16E64">
        <w:rPr>
          <w:rFonts w:asciiTheme="minorHAnsi" w:hAnsiTheme="minorHAnsi" w:cstheme="minorHAnsi"/>
          <w:bCs/>
          <w:sz w:val="18"/>
          <w:szCs w:val="18"/>
        </w:rPr>
        <w:t xml:space="preserve">Letter dated </w:t>
      </w:r>
      <w:r>
        <w:rPr>
          <w:rFonts w:asciiTheme="minorHAnsi" w:hAnsiTheme="minorHAnsi" w:cstheme="minorHAnsi"/>
          <w:bCs/>
          <w:sz w:val="18"/>
          <w:szCs w:val="18"/>
        </w:rPr>
        <w:t>18</w:t>
      </w:r>
      <w:r w:rsidRPr="00F16E64">
        <w:rPr>
          <w:rFonts w:asciiTheme="minorHAnsi" w:hAnsiTheme="minorHAnsi" w:cstheme="minorHAnsi"/>
          <w:bCs/>
          <w:sz w:val="18"/>
          <w:szCs w:val="18"/>
        </w:rPr>
        <w:t xml:space="preserve"> </w:t>
      </w:r>
      <w:r>
        <w:rPr>
          <w:rFonts w:asciiTheme="minorHAnsi" w:hAnsiTheme="minorHAnsi" w:cstheme="minorHAnsi"/>
          <w:bCs/>
          <w:sz w:val="18"/>
          <w:szCs w:val="18"/>
        </w:rPr>
        <w:t xml:space="preserve">November </w:t>
      </w:r>
      <w:r w:rsidRPr="00F16E64">
        <w:rPr>
          <w:rFonts w:asciiTheme="minorHAnsi" w:hAnsiTheme="minorHAnsi" w:cstheme="minorHAnsi"/>
          <w:bCs/>
          <w:sz w:val="18"/>
          <w:szCs w:val="18"/>
        </w:rPr>
        <w:t>2020 from the Permanent Representative of Azerbaijan to the United Nations addressed to the Secretary-General</w:t>
      </w:r>
      <w:r>
        <w:rPr>
          <w:rFonts w:asciiTheme="minorHAnsi" w:hAnsiTheme="minorHAnsi" w:cstheme="minorHAnsi"/>
          <w:bCs/>
          <w:sz w:val="18"/>
          <w:szCs w:val="18"/>
        </w:rPr>
        <w:t>,</w:t>
      </w:r>
      <w:r w:rsidRPr="00E76C8C">
        <w:rPr>
          <w:rFonts w:asciiTheme="minorHAnsi" w:hAnsiTheme="minorHAnsi" w:cstheme="minorHAnsi"/>
          <w:bCs/>
          <w:sz w:val="18"/>
          <w:szCs w:val="18"/>
        </w:rPr>
        <w:t xml:space="preserve"> A/75/625-S/2020/1161.</w:t>
      </w:r>
    </w:p>
  </w:footnote>
  <w:footnote w:id="5">
    <w:p w14:paraId="78875FFB" w14:textId="59E07BB8" w:rsidR="00A071EA" w:rsidRPr="00E76C8C" w:rsidRDefault="00A071EA">
      <w:pPr>
        <w:pStyle w:val="FootnoteText"/>
        <w:rPr>
          <w:sz w:val="18"/>
          <w:szCs w:val="18"/>
        </w:rPr>
      </w:pPr>
      <w:r w:rsidRPr="00E76C8C">
        <w:rPr>
          <w:rStyle w:val="FootnoteReference"/>
          <w:sz w:val="18"/>
          <w:szCs w:val="18"/>
        </w:rPr>
        <w:footnoteRef/>
      </w:r>
      <w:r w:rsidRPr="00E76C8C">
        <w:rPr>
          <w:sz w:val="18"/>
          <w:szCs w:val="18"/>
        </w:rPr>
        <w:t xml:space="preserve"> </w:t>
      </w:r>
      <w:r w:rsidRPr="00F16E64">
        <w:rPr>
          <w:rFonts w:cstheme="minorHAnsi"/>
          <w:bCs/>
          <w:sz w:val="18"/>
          <w:szCs w:val="18"/>
        </w:rPr>
        <w:t xml:space="preserve">Letter dated </w:t>
      </w:r>
      <w:r>
        <w:rPr>
          <w:rFonts w:cstheme="minorHAnsi"/>
          <w:bCs/>
          <w:sz w:val="18"/>
          <w:szCs w:val="18"/>
        </w:rPr>
        <w:t xml:space="preserve">9 March </w:t>
      </w:r>
      <w:r w:rsidRPr="00F16E64">
        <w:rPr>
          <w:rFonts w:cstheme="minorHAnsi"/>
          <w:bCs/>
          <w:sz w:val="18"/>
          <w:szCs w:val="18"/>
        </w:rPr>
        <w:t>202</w:t>
      </w:r>
      <w:r>
        <w:rPr>
          <w:rFonts w:cstheme="minorHAnsi"/>
          <w:bCs/>
          <w:sz w:val="18"/>
          <w:szCs w:val="18"/>
        </w:rPr>
        <w:t>1</w:t>
      </w:r>
      <w:r w:rsidRPr="00F16E64">
        <w:rPr>
          <w:rFonts w:cstheme="minorHAnsi"/>
          <w:bCs/>
          <w:sz w:val="18"/>
          <w:szCs w:val="18"/>
        </w:rPr>
        <w:t xml:space="preserve"> from the Permanent Representative of A</w:t>
      </w:r>
      <w:r>
        <w:rPr>
          <w:rFonts w:cstheme="minorHAnsi"/>
          <w:bCs/>
          <w:sz w:val="18"/>
          <w:szCs w:val="18"/>
        </w:rPr>
        <w:t>rmenia</w:t>
      </w:r>
      <w:r w:rsidRPr="00F16E64">
        <w:rPr>
          <w:rFonts w:cstheme="minorHAnsi"/>
          <w:bCs/>
          <w:sz w:val="18"/>
          <w:szCs w:val="18"/>
        </w:rPr>
        <w:t xml:space="preserve"> to the United Nations addressed to the Secretary-General</w:t>
      </w:r>
      <w:r>
        <w:rPr>
          <w:rFonts w:cstheme="minorHAnsi"/>
          <w:bCs/>
          <w:sz w:val="18"/>
          <w:szCs w:val="18"/>
        </w:rPr>
        <w:t>,</w:t>
      </w:r>
      <w:r w:rsidRPr="00E76C8C">
        <w:rPr>
          <w:rFonts w:cstheme="minorHAnsi"/>
          <w:bCs/>
          <w:sz w:val="18"/>
          <w:szCs w:val="18"/>
        </w:rPr>
        <w:t xml:space="preserve"> A/75/807-S/2021/244.</w:t>
      </w:r>
    </w:p>
  </w:footnote>
  <w:footnote w:id="6">
    <w:p w14:paraId="7C7A1179" w14:textId="536CDC0D" w:rsidR="00A071EA" w:rsidRPr="00F16E64" w:rsidRDefault="00A071EA" w:rsidP="009B3459">
      <w:pPr>
        <w:pStyle w:val="Default"/>
        <w:rPr>
          <w:rFonts w:asciiTheme="minorHAnsi" w:hAnsiTheme="minorHAnsi" w:cstheme="minorHAnsi"/>
          <w:sz w:val="18"/>
          <w:szCs w:val="18"/>
        </w:rPr>
      </w:pPr>
      <w:r w:rsidRPr="00F16E64">
        <w:rPr>
          <w:rStyle w:val="FootnoteReference"/>
          <w:rFonts w:asciiTheme="minorHAnsi" w:hAnsiTheme="minorHAnsi" w:cstheme="minorHAnsi"/>
          <w:sz w:val="18"/>
          <w:szCs w:val="18"/>
        </w:rPr>
        <w:footnoteRef/>
      </w:r>
      <w:r>
        <w:rPr>
          <w:rFonts w:asciiTheme="minorHAnsi" w:hAnsiTheme="minorHAnsi" w:cstheme="minorHAnsi"/>
          <w:sz w:val="18"/>
          <w:szCs w:val="18"/>
        </w:rPr>
        <w:t xml:space="preserve"> See, e.g., </w:t>
      </w:r>
      <w:r w:rsidRPr="00F16E64">
        <w:rPr>
          <w:rFonts w:asciiTheme="minorHAnsi" w:hAnsiTheme="minorHAnsi" w:cstheme="minorHAnsi"/>
          <w:sz w:val="18"/>
          <w:szCs w:val="18"/>
        </w:rPr>
        <w:t>Information provided by the Ministry of Foreign Affairs of Azerbaijan on the organization and implementation by Armenia of terrorist activities against Azerbaijan,</w:t>
      </w:r>
      <w:r>
        <w:rPr>
          <w:rFonts w:asciiTheme="minorHAnsi" w:hAnsiTheme="minorHAnsi" w:cstheme="minorHAnsi"/>
          <w:sz w:val="18"/>
          <w:szCs w:val="18"/>
        </w:rPr>
        <w:t xml:space="preserve"> annex to the </w:t>
      </w:r>
      <w:r w:rsidRPr="00F16E64">
        <w:rPr>
          <w:rFonts w:asciiTheme="minorHAnsi" w:hAnsiTheme="minorHAnsi" w:cstheme="minorHAnsi"/>
          <w:bCs/>
          <w:sz w:val="18"/>
          <w:szCs w:val="18"/>
        </w:rPr>
        <w:t xml:space="preserve">Letter dated </w:t>
      </w:r>
      <w:r>
        <w:rPr>
          <w:rFonts w:asciiTheme="minorHAnsi" w:hAnsiTheme="minorHAnsi" w:cstheme="minorHAnsi"/>
          <w:bCs/>
          <w:sz w:val="18"/>
          <w:szCs w:val="18"/>
        </w:rPr>
        <w:t>13</w:t>
      </w:r>
      <w:r w:rsidRPr="00F16E64">
        <w:rPr>
          <w:rFonts w:asciiTheme="minorHAnsi" w:hAnsiTheme="minorHAnsi" w:cstheme="minorHAnsi"/>
          <w:bCs/>
          <w:sz w:val="18"/>
          <w:szCs w:val="18"/>
        </w:rPr>
        <w:t xml:space="preserve"> </w:t>
      </w:r>
      <w:r>
        <w:rPr>
          <w:rFonts w:asciiTheme="minorHAnsi" w:hAnsiTheme="minorHAnsi" w:cstheme="minorHAnsi"/>
          <w:bCs/>
          <w:sz w:val="18"/>
          <w:szCs w:val="18"/>
        </w:rPr>
        <w:t>November 1995</w:t>
      </w:r>
      <w:r w:rsidRPr="00F16E64">
        <w:rPr>
          <w:rFonts w:asciiTheme="minorHAnsi" w:hAnsiTheme="minorHAnsi" w:cstheme="minorHAnsi"/>
          <w:bCs/>
          <w:sz w:val="18"/>
          <w:szCs w:val="18"/>
        </w:rPr>
        <w:t xml:space="preserve"> from the Permanent</w:t>
      </w:r>
      <w:r>
        <w:rPr>
          <w:rFonts w:asciiTheme="minorHAnsi" w:hAnsiTheme="minorHAnsi" w:cstheme="minorHAnsi"/>
          <w:bCs/>
          <w:sz w:val="18"/>
          <w:szCs w:val="18"/>
        </w:rPr>
        <w:t xml:space="preserve"> </w:t>
      </w:r>
      <w:r w:rsidRPr="00F16E64">
        <w:rPr>
          <w:rFonts w:asciiTheme="minorHAnsi" w:hAnsiTheme="minorHAnsi" w:cstheme="minorHAnsi"/>
          <w:bCs/>
          <w:sz w:val="18"/>
          <w:szCs w:val="18"/>
        </w:rPr>
        <w:t>Representative of Azerbaijan to the United Nations addressed to the Secretary-General</w:t>
      </w:r>
      <w:r>
        <w:rPr>
          <w:rFonts w:asciiTheme="minorHAnsi" w:hAnsiTheme="minorHAnsi" w:cstheme="minorHAnsi"/>
          <w:bCs/>
          <w:sz w:val="18"/>
          <w:szCs w:val="18"/>
        </w:rPr>
        <w:t>,</w:t>
      </w:r>
      <w:r w:rsidRPr="00F16E64">
        <w:rPr>
          <w:rFonts w:asciiTheme="minorHAnsi" w:hAnsiTheme="minorHAnsi" w:cstheme="minorHAnsi"/>
          <w:sz w:val="18"/>
          <w:szCs w:val="18"/>
        </w:rPr>
        <w:t xml:space="preserve"> A/C.6/50/4; Information provided by the Ministry of Foreign Affairs of Azerbaijan on measures to eliminate international terrorism, </w:t>
      </w:r>
      <w:r>
        <w:rPr>
          <w:rFonts w:asciiTheme="minorHAnsi" w:hAnsiTheme="minorHAnsi" w:cstheme="minorHAnsi"/>
          <w:sz w:val="18"/>
          <w:szCs w:val="18"/>
        </w:rPr>
        <w:t xml:space="preserve">annex to the Note verbale dated 8 November 1996 from the Permanent Mission of Azerbaijan to the United Nations addressed to the Secretary-General, </w:t>
      </w:r>
      <w:r w:rsidRPr="00F16E64">
        <w:rPr>
          <w:rFonts w:asciiTheme="minorHAnsi" w:hAnsiTheme="minorHAnsi" w:cstheme="minorHAnsi"/>
          <w:sz w:val="18"/>
          <w:szCs w:val="18"/>
        </w:rPr>
        <w:t xml:space="preserve">A/C.6/51/5; Information on some facts testifying to the organization and implementation by Armenia of terrorist acts against Azerbaijan, </w:t>
      </w:r>
      <w:r>
        <w:rPr>
          <w:rFonts w:asciiTheme="minorHAnsi" w:hAnsiTheme="minorHAnsi" w:cstheme="minorHAnsi"/>
          <w:sz w:val="18"/>
          <w:szCs w:val="18"/>
        </w:rPr>
        <w:t xml:space="preserve">annex to the </w:t>
      </w:r>
      <w:r w:rsidRPr="00F16E64">
        <w:rPr>
          <w:rFonts w:asciiTheme="minorHAnsi" w:hAnsiTheme="minorHAnsi" w:cstheme="minorHAnsi"/>
          <w:bCs/>
          <w:sz w:val="18"/>
          <w:szCs w:val="18"/>
        </w:rPr>
        <w:t xml:space="preserve">Letter dated </w:t>
      </w:r>
      <w:r>
        <w:rPr>
          <w:rFonts w:asciiTheme="minorHAnsi" w:hAnsiTheme="minorHAnsi" w:cstheme="minorHAnsi"/>
          <w:bCs/>
          <w:sz w:val="18"/>
          <w:szCs w:val="18"/>
        </w:rPr>
        <w:t>9 May 2012</w:t>
      </w:r>
      <w:r w:rsidRPr="00F16E64">
        <w:rPr>
          <w:rFonts w:asciiTheme="minorHAnsi" w:hAnsiTheme="minorHAnsi" w:cstheme="minorHAnsi"/>
          <w:bCs/>
          <w:sz w:val="18"/>
          <w:szCs w:val="18"/>
        </w:rPr>
        <w:t xml:space="preserve"> from the Permanent</w:t>
      </w:r>
      <w:r>
        <w:rPr>
          <w:rFonts w:asciiTheme="minorHAnsi" w:hAnsiTheme="minorHAnsi" w:cstheme="minorHAnsi"/>
          <w:bCs/>
          <w:sz w:val="18"/>
          <w:szCs w:val="18"/>
        </w:rPr>
        <w:t xml:space="preserve"> </w:t>
      </w:r>
      <w:r w:rsidRPr="00F16E64">
        <w:rPr>
          <w:rFonts w:asciiTheme="minorHAnsi" w:hAnsiTheme="minorHAnsi" w:cstheme="minorHAnsi"/>
          <w:bCs/>
          <w:sz w:val="18"/>
          <w:szCs w:val="18"/>
        </w:rPr>
        <w:t>Representative of Azerbaijan to the United Nations addressed to the Secretary-General</w:t>
      </w:r>
      <w:r>
        <w:rPr>
          <w:rFonts w:asciiTheme="minorHAnsi" w:hAnsiTheme="minorHAnsi" w:cstheme="minorHAnsi"/>
          <w:bCs/>
          <w:sz w:val="18"/>
          <w:szCs w:val="18"/>
        </w:rPr>
        <w:t>,</w:t>
      </w:r>
      <w:r w:rsidRPr="00F16E64">
        <w:rPr>
          <w:rFonts w:asciiTheme="minorHAnsi" w:hAnsiTheme="minorHAnsi" w:cstheme="minorHAnsi"/>
          <w:sz w:val="18"/>
          <w:szCs w:val="18"/>
        </w:rPr>
        <w:t xml:space="preserve"> A/66/796-S/2012/308; </w:t>
      </w:r>
      <w:r w:rsidRPr="00F16E64">
        <w:rPr>
          <w:rFonts w:asciiTheme="minorHAnsi" w:hAnsiTheme="minorHAnsi" w:cstheme="minorHAnsi"/>
          <w:bCs/>
          <w:sz w:val="18"/>
          <w:szCs w:val="18"/>
        </w:rPr>
        <w:t xml:space="preserve">Letter dated 5 October 2020 from the Permanent Representative of Azerbaijan to the United Nations addressed to the Secretary-General, </w:t>
      </w:r>
      <w:r w:rsidRPr="00F16E64">
        <w:rPr>
          <w:rFonts w:asciiTheme="minorHAnsi" w:hAnsiTheme="minorHAnsi" w:cstheme="minorHAnsi"/>
          <w:sz w:val="18"/>
          <w:szCs w:val="18"/>
        </w:rPr>
        <w:t>A/75/497</w:t>
      </w:r>
      <w:r w:rsidR="000A1547">
        <w:rPr>
          <w:rFonts w:asciiTheme="minorHAnsi" w:hAnsiTheme="minorHAnsi" w:cstheme="minorHAnsi"/>
          <w:sz w:val="18"/>
          <w:szCs w:val="18"/>
        </w:rPr>
        <w:t>-</w:t>
      </w:r>
      <w:r w:rsidRPr="00F16E64">
        <w:rPr>
          <w:rFonts w:asciiTheme="minorHAnsi" w:hAnsiTheme="minorHAnsi" w:cstheme="minorHAnsi"/>
          <w:sz w:val="18"/>
          <w:szCs w:val="18"/>
        </w:rPr>
        <w:t>S/2020/982</w:t>
      </w:r>
      <w:r>
        <w:rPr>
          <w:rFonts w:asciiTheme="minorHAnsi" w:hAnsiTheme="minorHAnsi" w:cstheme="minorHAnsi"/>
          <w:sz w:val="18"/>
          <w:szCs w:val="18"/>
        </w:rPr>
        <w:t xml:space="preserve">. </w:t>
      </w:r>
    </w:p>
  </w:footnote>
  <w:footnote w:id="7">
    <w:p w14:paraId="71FD415F" w14:textId="77777777" w:rsidR="00A071EA" w:rsidRPr="00F16E64" w:rsidRDefault="00A071EA" w:rsidP="009B3459">
      <w:pPr>
        <w:pStyle w:val="FootnoteText"/>
        <w:rPr>
          <w:rFonts w:cstheme="minorHAnsi"/>
          <w:sz w:val="18"/>
          <w:szCs w:val="18"/>
        </w:rPr>
      </w:pPr>
      <w:r w:rsidRPr="00F16E64">
        <w:rPr>
          <w:rStyle w:val="FootnoteReference"/>
          <w:rFonts w:cstheme="minorHAnsi"/>
          <w:sz w:val="18"/>
          <w:szCs w:val="18"/>
        </w:rPr>
        <w:footnoteRef/>
      </w:r>
      <w:r w:rsidRPr="00F16E64">
        <w:rPr>
          <w:rFonts w:cstheme="minorHAnsi"/>
          <w:sz w:val="18"/>
          <w:szCs w:val="18"/>
        </w:rPr>
        <w:t xml:space="preserve"> See, e.g., the reports of the Secretary-General on conventional arms control at the regional and subregional levels,</w:t>
      </w:r>
      <w:r>
        <w:rPr>
          <w:rFonts w:cstheme="minorHAnsi"/>
          <w:sz w:val="18"/>
          <w:szCs w:val="18"/>
        </w:rPr>
        <w:t xml:space="preserve"> </w:t>
      </w:r>
      <w:r w:rsidRPr="00F16E64">
        <w:rPr>
          <w:rFonts w:cstheme="minorHAnsi"/>
          <w:sz w:val="18"/>
          <w:szCs w:val="18"/>
        </w:rPr>
        <w:t xml:space="preserve">A/67/129/Add.1 and A/68/133/Add.1.  </w:t>
      </w:r>
    </w:p>
  </w:footnote>
  <w:footnote w:id="8">
    <w:p w14:paraId="1BC1C171" w14:textId="1242AE60" w:rsidR="00A071EA" w:rsidRPr="008D4E16" w:rsidRDefault="00A071EA" w:rsidP="00F16E64">
      <w:pPr>
        <w:pStyle w:val="Default"/>
        <w:rPr>
          <w:rFonts w:asciiTheme="minorHAnsi" w:hAnsiTheme="minorHAnsi" w:cstheme="minorHAnsi"/>
          <w:sz w:val="18"/>
          <w:szCs w:val="18"/>
        </w:rPr>
      </w:pPr>
      <w:r w:rsidRPr="008D4E16">
        <w:rPr>
          <w:rStyle w:val="FootnoteReference"/>
          <w:rFonts w:asciiTheme="minorHAnsi" w:hAnsiTheme="minorHAnsi" w:cstheme="minorHAnsi"/>
          <w:sz w:val="18"/>
          <w:szCs w:val="18"/>
        </w:rPr>
        <w:footnoteRef/>
      </w:r>
      <w:r w:rsidRPr="008D4E16">
        <w:rPr>
          <w:rFonts w:asciiTheme="minorHAnsi" w:hAnsiTheme="minorHAnsi" w:cstheme="minorHAnsi"/>
          <w:sz w:val="18"/>
          <w:szCs w:val="18"/>
        </w:rPr>
        <w:t xml:space="preserve"> Report on i</w:t>
      </w:r>
      <w:r w:rsidRPr="008D4E16">
        <w:rPr>
          <w:rFonts w:asciiTheme="minorHAnsi" w:hAnsiTheme="minorHAnsi" w:cstheme="minorHAnsi"/>
          <w:bCs/>
          <w:sz w:val="18"/>
          <w:szCs w:val="18"/>
        </w:rPr>
        <w:t>llegal economic and other activities in the occupied territories of Azerbaijan,</w:t>
      </w:r>
      <w:r w:rsidRPr="008D4E16">
        <w:rPr>
          <w:rFonts w:asciiTheme="minorHAnsi" w:hAnsiTheme="minorHAnsi" w:cstheme="minorHAnsi"/>
          <w:sz w:val="18"/>
          <w:szCs w:val="18"/>
        </w:rPr>
        <w:t xml:space="preserve"> </w:t>
      </w:r>
      <w:r>
        <w:rPr>
          <w:rFonts w:asciiTheme="minorHAnsi" w:hAnsiTheme="minorHAnsi" w:cstheme="minorHAnsi"/>
          <w:sz w:val="18"/>
          <w:szCs w:val="18"/>
        </w:rPr>
        <w:t>a</w:t>
      </w:r>
      <w:r w:rsidRPr="008D4E16">
        <w:rPr>
          <w:rFonts w:asciiTheme="minorHAnsi" w:hAnsiTheme="minorHAnsi" w:cstheme="minorHAnsi"/>
          <w:bCs/>
          <w:sz w:val="18"/>
          <w:szCs w:val="18"/>
        </w:rPr>
        <w:t>nnex to the letter dated 15 August 2016 from the Permanent Representative of Azerbaijan to the United Nations addressed to the Secretary-General</w:t>
      </w:r>
      <w:r>
        <w:rPr>
          <w:rFonts w:asciiTheme="minorHAnsi" w:hAnsiTheme="minorHAnsi" w:cstheme="minorHAnsi"/>
          <w:bCs/>
          <w:sz w:val="18"/>
          <w:szCs w:val="18"/>
        </w:rPr>
        <w:t>,</w:t>
      </w:r>
      <w:r w:rsidRPr="008D4E16">
        <w:rPr>
          <w:rFonts w:asciiTheme="minorHAnsi" w:hAnsiTheme="minorHAnsi" w:cstheme="minorHAnsi"/>
          <w:bCs/>
          <w:sz w:val="18"/>
          <w:szCs w:val="18"/>
        </w:rPr>
        <w:t xml:space="preserve"> </w:t>
      </w:r>
      <w:r w:rsidRPr="008D4E16">
        <w:rPr>
          <w:rFonts w:asciiTheme="minorHAnsi" w:hAnsiTheme="minorHAnsi" w:cstheme="minorHAnsi"/>
          <w:sz w:val="18"/>
          <w:szCs w:val="18"/>
        </w:rPr>
        <w:t>A/70/1016</w:t>
      </w:r>
      <w:r w:rsidR="0057376B">
        <w:rPr>
          <w:rFonts w:asciiTheme="minorHAnsi" w:hAnsiTheme="minorHAnsi" w:cstheme="minorHAnsi"/>
          <w:sz w:val="18"/>
          <w:szCs w:val="18"/>
        </w:rPr>
        <w:t>-</w:t>
      </w:r>
      <w:r w:rsidRPr="008D4E16">
        <w:rPr>
          <w:rFonts w:asciiTheme="minorHAnsi" w:hAnsiTheme="minorHAnsi" w:cstheme="minorHAnsi"/>
          <w:sz w:val="18"/>
          <w:szCs w:val="18"/>
        </w:rPr>
        <w:t>S/2016/711.</w:t>
      </w:r>
    </w:p>
  </w:footnote>
  <w:footnote w:id="9">
    <w:p w14:paraId="7326BD20" w14:textId="23284F93" w:rsidR="00A071EA" w:rsidRDefault="00A071EA" w:rsidP="00306043">
      <w:pPr>
        <w:pStyle w:val="FootnoteText"/>
      </w:pPr>
      <w:r>
        <w:rPr>
          <w:rStyle w:val="FootnoteReference"/>
        </w:rPr>
        <w:footnoteRef/>
      </w:r>
      <w:r>
        <w:t xml:space="preserve"> </w:t>
      </w:r>
      <w:r>
        <w:rPr>
          <w:rFonts w:cstheme="minorHAnsi"/>
          <w:sz w:val="18"/>
          <w:szCs w:val="18"/>
        </w:rPr>
        <w:t xml:space="preserve">Report on the use of foreign terrorist fighters by the Republic of Armenia in its recent aggression against the Republic of Azerbaijan, annex to the </w:t>
      </w:r>
      <w:r w:rsidRPr="00F16E64">
        <w:rPr>
          <w:rFonts w:cstheme="minorHAnsi"/>
          <w:bCs/>
          <w:sz w:val="18"/>
          <w:szCs w:val="18"/>
        </w:rPr>
        <w:t xml:space="preserve">Letter dated </w:t>
      </w:r>
      <w:r>
        <w:rPr>
          <w:rFonts w:cstheme="minorHAnsi"/>
          <w:bCs/>
          <w:sz w:val="18"/>
          <w:szCs w:val="18"/>
        </w:rPr>
        <w:t>18</w:t>
      </w:r>
      <w:r w:rsidRPr="00F16E64">
        <w:rPr>
          <w:rFonts w:cstheme="minorHAnsi"/>
          <w:bCs/>
          <w:sz w:val="18"/>
          <w:szCs w:val="18"/>
        </w:rPr>
        <w:t xml:space="preserve"> </w:t>
      </w:r>
      <w:r>
        <w:rPr>
          <w:rFonts w:cstheme="minorHAnsi"/>
          <w:bCs/>
          <w:sz w:val="18"/>
          <w:szCs w:val="18"/>
        </w:rPr>
        <w:t xml:space="preserve">November </w:t>
      </w:r>
      <w:r w:rsidRPr="00F16E64">
        <w:rPr>
          <w:rFonts w:cstheme="minorHAnsi"/>
          <w:bCs/>
          <w:sz w:val="18"/>
          <w:szCs w:val="18"/>
        </w:rPr>
        <w:t>2020 from the Permanent Representative of Azerbaijan to the United Nations addressed to the Secretary-General</w:t>
      </w:r>
      <w:r>
        <w:rPr>
          <w:rFonts w:cstheme="minorHAnsi"/>
          <w:bCs/>
          <w:sz w:val="18"/>
          <w:szCs w:val="18"/>
        </w:rPr>
        <w:t>,</w:t>
      </w:r>
      <w:r w:rsidRPr="00E76C8C">
        <w:rPr>
          <w:rFonts w:cstheme="minorHAnsi"/>
          <w:bCs/>
          <w:sz w:val="18"/>
          <w:szCs w:val="18"/>
        </w:rPr>
        <w:t xml:space="preserve"> </w:t>
      </w:r>
      <w:r>
        <w:rPr>
          <w:rFonts w:cstheme="minorHAnsi"/>
          <w:bCs/>
          <w:sz w:val="18"/>
          <w:szCs w:val="18"/>
        </w:rPr>
        <w:t>A/75/625-S/2020/1161</w:t>
      </w:r>
      <w:r w:rsidRPr="00F16E64">
        <w:rPr>
          <w:rFonts w:cstheme="minorHAnsi"/>
          <w:sz w:val="18"/>
          <w:szCs w:val="18"/>
        </w:rPr>
        <w:t xml:space="preserve">; </w:t>
      </w:r>
      <w:r w:rsidRPr="00F16E64">
        <w:rPr>
          <w:rFonts w:cstheme="minorHAnsi"/>
          <w:bCs/>
          <w:sz w:val="18"/>
          <w:szCs w:val="18"/>
        </w:rPr>
        <w:t xml:space="preserve">Updated report on Armenia’s abuse of non-profit organizations and charity entities for corruption, money-laundering and terrorist financing purposes, </w:t>
      </w:r>
      <w:r>
        <w:rPr>
          <w:rFonts w:cstheme="minorHAnsi"/>
          <w:bCs/>
          <w:sz w:val="18"/>
          <w:szCs w:val="18"/>
        </w:rPr>
        <w:t>a</w:t>
      </w:r>
      <w:r w:rsidRPr="00377A11">
        <w:rPr>
          <w:rFonts w:cstheme="minorHAnsi"/>
          <w:bCs/>
          <w:sz w:val="18"/>
          <w:szCs w:val="18"/>
        </w:rPr>
        <w:t xml:space="preserve">nnex to the </w:t>
      </w:r>
      <w:r>
        <w:rPr>
          <w:rFonts w:cstheme="minorHAnsi"/>
          <w:bCs/>
          <w:sz w:val="18"/>
          <w:szCs w:val="18"/>
        </w:rPr>
        <w:t>L</w:t>
      </w:r>
      <w:r w:rsidRPr="00377A11">
        <w:rPr>
          <w:rFonts w:cstheme="minorHAnsi"/>
          <w:bCs/>
          <w:sz w:val="18"/>
          <w:szCs w:val="18"/>
        </w:rPr>
        <w:t>etter dated 3 February 2022 from the Permanent Representative of Azerbaijan to the United Nations addressed to the Secretary-General</w:t>
      </w:r>
      <w:r>
        <w:rPr>
          <w:rFonts w:cstheme="minorHAnsi"/>
          <w:bCs/>
          <w:sz w:val="18"/>
          <w:szCs w:val="18"/>
        </w:rPr>
        <w:t>,</w:t>
      </w:r>
      <w:r w:rsidRPr="00AF5A39">
        <w:rPr>
          <w:sz w:val="18"/>
          <w:szCs w:val="18"/>
        </w:rPr>
        <w:t xml:space="preserve"> </w:t>
      </w:r>
      <w:r w:rsidRPr="00F16E64">
        <w:rPr>
          <w:rFonts w:cstheme="minorHAnsi"/>
          <w:sz w:val="18"/>
          <w:szCs w:val="18"/>
        </w:rPr>
        <w:t>A/76/680</w:t>
      </w:r>
      <w:r w:rsidR="0057376B">
        <w:rPr>
          <w:rFonts w:cstheme="minorHAnsi"/>
          <w:sz w:val="18"/>
          <w:szCs w:val="18"/>
        </w:rPr>
        <w:t>-</w:t>
      </w:r>
      <w:r w:rsidRPr="00F16E64">
        <w:rPr>
          <w:rFonts w:cstheme="minorHAnsi"/>
          <w:sz w:val="18"/>
          <w:szCs w:val="18"/>
        </w:rPr>
        <w:t>S/2022/92.</w:t>
      </w:r>
    </w:p>
  </w:footnote>
  <w:footnote w:id="10">
    <w:p w14:paraId="303273DB" w14:textId="6BEC783B" w:rsidR="00A071EA" w:rsidRPr="00D63213" w:rsidRDefault="00A071EA" w:rsidP="00027BD0">
      <w:pPr>
        <w:pStyle w:val="FootnoteText"/>
        <w:rPr>
          <w:rFonts w:cstheme="minorHAnsi"/>
          <w:sz w:val="18"/>
          <w:szCs w:val="18"/>
        </w:rPr>
      </w:pPr>
      <w:r w:rsidRPr="00D63213">
        <w:rPr>
          <w:rStyle w:val="FootnoteReference"/>
          <w:rFonts w:cstheme="minorHAnsi"/>
          <w:sz w:val="18"/>
          <w:szCs w:val="18"/>
        </w:rPr>
        <w:footnoteRef/>
      </w:r>
      <w:r w:rsidRPr="00D63213">
        <w:rPr>
          <w:rFonts w:cstheme="minorHAnsi"/>
          <w:sz w:val="18"/>
          <w:szCs w:val="18"/>
        </w:rPr>
        <w:t xml:space="preserve"> United Nations Treaty Collection, </w:t>
      </w:r>
      <w:r w:rsidRPr="00D63213">
        <w:rPr>
          <w:rFonts w:eastAsia="Times New Roman" w:cstheme="minorHAnsi"/>
          <w:bCs/>
          <w:sz w:val="18"/>
          <w:szCs w:val="18"/>
        </w:rPr>
        <w:t xml:space="preserve">Optional Protocol to the Convention on the Rights of the Child on the involvement of children in armed conflict, </w:t>
      </w:r>
      <w:r w:rsidRPr="00D63213">
        <w:rPr>
          <w:rFonts w:eastAsia="Times New Roman" w:cstheme="minorHAnsi"/>
          <w:sz w:val="18"/>
          <w:szCs w:val="18"/>
        </w:rPr>
        <w:t xml:space="preserve">New York, 25 May 2000, Status as of </w:t>
      </w:r>
      <w:r w:rsidRPr="007E627B">
        <w:rPr>
          <w:rFonts w:eastAsia="Times New Roman" w:cstheme="minorHAnsi"/>
          <w:sz w:val="18"/>
          <w:szCs w:val="18"/>
        </w:rPr>
        <w:t>1</w:t>
      </w:r>
      <w:r>
        <w:rPr>
          <w:rFonts w:eastAsia="Times New Roman" w:cstheme="minorHAnsi"/>
          <w:sz w:val="18"/>
          <w:szCs w:val="18"/>
        </w:rPr>
        <w:t>4</w:t>
      </w:r>
      <w:r w:rsidRPr="00D63213">
        <w:rPr>
          <w:rFonts w:eastAsia="Times New Roman" w:cstheme="minorHAnsi"/>
          <w:sz w:val="18"/>
          <w:szCs w:val="18"/>
        </w:rPr>
        <w:t xml:space="preserve"> April 2023, </w:t>
      </w:r>
      <w:hyperlink r:id="rId1" w:history="1">
        <w:r w:rsidR="007D451D" w:rsidRPr="007D451D">
          <w:rPr>
            <w:rStyle w:val="Hyperlink"/>
            <w:rFonts w:cstheme="minorHAnsi"/>
            <w:sz w:val="18"/>
            <w:szCs w:val="18"/>
          </w:rPr>
          <w:t>https://treaties.un.org/Pages/ViewDetails.aspx?src=TREATY&amp;mtdsg_no=IV-11-b&amp;chapter=4&amp;clang=_en#EndDec</w:t>
        </w:r>
      </w:hyperlink>
      <w:r w:rsidRPr="00D63213">
        <w:rPr>
          <w:rFonts w:cstheme="minorHAnsi"/>
          <w:sz w:val="18"/>
          <w:szCs w:val="18"/>
        </w:rPr>
        <w:t>.</w:t>
      </w:r>
      <w:r w:rsidRPr="00D63213">
        <w:rPr>
          <w:rFonts w:eastAsia="Times New Roman" w:cstheme="minorHAnsi"/>
          <w:sz w:val="18"/>
          <w:szCs w:val="18"/>
        </w:rPr>
        <w:t xml:space="preserve"> </w:t>
      </w:r>
      <w:r w:rsidRPr="00D63213">
        <w:rPr>
          <w:rFonts w:eastAsia="Times New Roman" w:cstheme="minorHAnsi"/>
          <w:bCs/>
          <w:sz w:val="18"/>
          <w:szCs w:val="18"/>
        </w:rPr>
        <w:t xml:space="preserve"> </w:t>
      </w:r>
    </w:p>
  </w:footnote>
  <w:footnote w:id="11">
    <w:p w14:paraId="1A935C85" w14:textId="77777777" w:rsidR="00A071EA" w:rsidRPr="00535390" w:rsidRDefault="00A071EA">
      <w:pPr>
        <w:pStyle w:val="FootnoteText"/>
        <w:rPr>
          <w:sz w:val="18"/>
          <w:szCs w:val="18"/>
        </w:rPr>
      </w:pPr>
      <w:r w:rsidRPr="00535390">
        <w:rPr>
          <w:rStyle w:val="FootnoteReference"/>
          <w:sz w:val="18"/>
          <w:szCs w:val="18"/>
        </w:rPr>
        <w:footnoteRef/>
      </w:r>
      <w:r w:rsidRPr="00535390">
        <w:rPr>
          <w:sz w:val="18"/>
          <w:szCs w:val="18"/>
        </w:rPr>
        <w:t xml:space="preserve"> </w:t>
      </w:r>
      <w:r w:rsidRPr="00AF5A39">
        <w:rPr>
          <w:iCs/>
          <w:sz w:val="18"/>
          <w:szCs w:val="18"/>
        </w:rPr>
        <w:t>Ibid.</w:t>
      </w:r>
    </w:p>
  </w:footnote>
  <w:footnote w:id="12">
    <w:p w14:paraId="22512A7E" w14:textId="56504D91" w:rsidR="00A071EA" w:rsidRPr="00C80F39" w:rsidRDefault="00A071EA" w:rsidP="00C80F39">
      <w:pPr>
        <w:pStyle w:val="FootnoteText"/>
        <w:rPr>
          <w:rFonts w:cstheme="minorHAnsi"/>
          <w:sz w:val="18"/>
          <w:szCs w:val="18"/>
        </w:rPr>
      </w:pPr>
      <w:r>
        <w:rPr>
          <w:rStyle w:val="FootnoteReference"/>
        </w:rPr>
        <w:footnoteRef/>
      </w:r>
      <w:r>
        <w:t xml:space="preserve"> Oral statements by Azerbaijan in the International Court of Justice on its request for the indication of provisional measures in the case</w:t>
      </w:r>
      <w:r w:rsidR="00D31987">
        <w:t xml:space="preserve"> concerning</w:t>
      </w:r>
      <w:r>
        <w:t xml:space="preserve"> </w:t>
      </w:r>
      <w:r w:rsidRPr="00D63213">
        <w:rPr>
          <w:rFonts w:cstheme="minorHAnsi"/>
          <w:i/>
          <w:iCs/>
          <w:sz w:val="18"/>
          <w:szCs w:val="18"/>
        </w:rPr>
        <w:t xml:space="preserve">Application of the International Convention on the Elimination of All Forms of Racial Discrimination </w:t>
      </w:r>
      <w:r w:rsidRPr="00D63213">
        <w:rPr>
          <w:rFonts w:cstheme="minorHAnsi"/>
          <w:sz w:val="18"/>
          <w:szCs w:val="18"/>
        </w:rPr>
        <w:t>(</w:t>
      </w:r>
      <w:r w:rsidRPr="00D63213">
        <w:rPr>
          <w:rFonts w:cstheme="minorHAnsi"/>
          <w:i/>
          <w:iCs/>
          <w:sz w:val="18"/>
          <w:szCs w:val="18"/>
        </w:rPr>
        <w:t>Azerbaijan v. Armenia</w:t>
      </w:r>
      <w:r w:rsidRPr="00D63213">
        <w:rPr>
          <w:rFonts w:cstheme="minorHAnsi"/>
          <w:sz w:val="18"/>
          <w:szCs w:val="18"/>
        </w:rPr>
        <w:t>)</w:t>
      </w:r>
      <w:r>
        <w:rPr>
          <w:rFonts w:cstheme="minorHAnsi"/>
          <w:sz w:val="18"/>
          <w:szCs w:val="18"/>
        </w:rPr>
        <w:t>, 18</w:t>
      </w:r>
      <w:r w:rsidR="0027255A">
        <w:rPr>
          <w:rFonts w:cstheme="minorHAnsi"/>
          <w:sz w:val="18"/>
          <w:szCs w:val="18"/>
        </w:rPr>
        <w:t>–</w:t>
      </w:r>
      <w:r>
        <w:rPr>
          <w:rFonts w:cstheme="minorHAnsi"/>
          <w:sz w:val="18"/>
          <w:szCs w:val="18"/>
        </w:rPr>
        <w:t>19 October 2021, available at</w:t>
      </w:r>
      <w:r>
        <w:t xml:space="preserve"> </w:t>
      </w:r>
      <w:hyperlink r:id="rId2" w:history="1">
        <w:r w:rsidRPr="00C80F39">
          <w:rPr>
            <w:rStyle w:val="Hyperlink"/>
            <w:rFonts w:cstheme="minorHAnsi"/>
            <w:sz w:val="18"/>
            <w:szCs w:val="18"/>
          </w:rPr>
          <w:t>https://www.icj-cij.org/sites/default/files/case-related/181/181-20211018-ORA-01-00-BI.pdf</w:t>
        </w:r>
      </w:hyperlink>
      <w:r w:rsidRPr="00C80F39">
        <w:rPr>
          <w:rStyle w:val="Hyperlink"/>
          <w:rFonts w:cstheme="minorHAnsi"/>
          <w:sz w:val="18"/>
          <w:szCs w:val="18"/>
        </w:rPr>
        <w:t xml:space="preserve"> (</w:t>
      </w:r>
      <w:r w:rsidRPr="00C80F39">
        <w:rPr>
          <w:rFonts w:cstheme="minorHAnsi"/>
          <w:sz w:val="18"/>
          <w:szCs w:val="18"/>
        </w:rPr>
        <w:t>pp. 40</w:t>
      </w:r>
      <w:r w:rsidR="0086076F">
        <w:rPr>
          <w:rFonts w:cstheme="minorHAnsi"/>
          <w:sz w:val="18"/>
          <w:szCs w:val="18"/>
        </w:rPr>
        <w:t>–</w:t>
      </w:r>
      <w:r w:rsidRPr="00C80F39">
        <w:rPr>
          <w:rFonts w:cstheme="minorHAnsi"/>
          <w:sz w:val="18"/>
          <w:szCs w:val="18"/>
        </w:rPr>
        <w:t>51</w:t>
      </w:r>
      <w:r w:rsidRPr="00C80F39">
        <w:rPr>
          <w:rStyle w:val="Hyperlink"/>
          <w:rFonts w:cstheme="minorHAnsi"/>
          <w:sz w:val="18"/>
          <w:szCs w:val="18"/>
        </w:rPr>
        <w:t xml:space="preserve">) and </w:t>
      </w:r>
      <w:hyperlink r:id="rId3" w:history="1">
        <w:r w:rsidRPr="00C80F39">
          <w:rPr>
            <w:rStyle w:val="Hyperlink"/>
            <w:rFonts w:cstheme="minorHAnsi"/>
            <w:sz w:val="18"/>
            <w:szCs w:val="18"/>
          </w:rPr>
          <w:t>https://www.icj-cij.org/sites/default/files/case-related/181/181-20211019-ORA-01-00-BI.pdf</w:t>
        </w:r>
      </w:hyperlink>
      <w:r w:rsidRPr="00C80F39">
        <w:rPr>
          <w:rStyle w:val="Hyperlink"/>
          <w:rFonts w:cstheme="minorHAnsi"/>
          <w:sz w:val="18"/>
          <w:szCs w:val="18"/>
        </w:rPr>
        <w:t xml:space="preserve"> (pp. 21</w:t>
      </w:r>
      <w:r w:rsidR="005C1444">
        <w:rPr>
          <w:rFonts w:cstheme="minorHAnsi"/>
          <w:sz w:val="18"/>
          <w:szCs w:val="18"/>
        </w:rPr>
        <w:t>–</w:t>
      </w:r>
      <w:r w:rsidRPr="00C80F39">
        <w:rPr>
          <w:rStyle w:val="Hyperlink"/>
          <w:rFonts w:cstheme="minorHAnsi"/>
          <w:sz w:val="18"/>
          <w:szCs w:val="18"/>
        </w:rPr>
        <w:t>23).</w:t>
      </w:r>
    </w:p>
  </w:footnote>
  <w:footnote w:id="13">
    <w:p w14:paraId="1ED7E4E3" w14:textId="42D84347" w:rsidR="00A071EA" w:rsidRPr="00C80F39" w:rsidRDefault="00A071EA" w:rsidP="00C80F39">
      <w:pPr>
        <w:spacing w:line="240" w:lineRule="auto"/>
        <w:rPr>
          <w:rFonts w:cstheme="minorHAnsi"/>
          <w:sz w:val="18"/>
          <w:szCs w:val="18"/>
        </w:rPr>
      </w:pPr>
      <w:r w:rsidRPr="00C80F39">
        <w:rPr>
          <w:rStyle w:val="FootnoteReference"/>
          <w:rFonts w:cstheme="minorHAnsi"/>
          <w:sz w:val="18"/>
          <w:szCs w:val="18"/>
        </w:rPr>
        <w:footnoteRef/>
      </w:r>
      <w:r w:rsidRPr="00C80F39">
        <w:rPr>
          <w:rFonts w:cstheme="minorHAnsi"/>
          <w:sz w:val="18"/>
          <w:szCs w:val="18"/>
        </w:rPr>
        <w:t xml:space="preserve"> </w:t>
      </w:r>
      <w:r w:rsidRPr="00C80F39">
        <w:rPr>
          <w:rFonts w:cstheme="minorHAnsi"/>
          <w:i/>
          <w:iCs/>
          <w:sz w:val="18"/>
          <w:szCs w:val="18"/>
        </w:rPr>
        <w:t xml:space="preserve">Application of the International Convention on the Elimination of All Forms of Racial Discrimination </w:t>
      </w:r>
      <w:r w:rsidRPr="00C80F39">
        <w:rPr>
          <w:rFonts w:cstheme="minorHAnsi"/>
          <w:sz w:val="18"/>
          <w:szCs w:val="18"/>
        </w:rPr>
        <w:t>(</w:t>
      </w:r>
      <w:r w:rsidRPr="00C80F39">
        <w:rPr>
          <w:rFonts w:cstheme="minorHAnsi"/>
          <w:i/>
          <w:iCs/>
          <w:sz w:val="18"/>
          <w:szCs w:val="18"/>
        </w:rPr>
        <w:t>Azerbaijan v. Armenia</w:t>
      </w:r>
      <w:r w:rsidRPr="00C80F39">
        <w:rPr>
          <w:rFonts w:cstheme="minorHAnsi"/>
          <w:sz w:val="18"/>
          <w:szCs w:val="18"/>
        </w:rPr>
        <w:t xml:space="preserve">), Provisional Measures, Order of the International Court of Justice of 7 December 2021, available at </w:t>
      </w:r>
    </w:p>
    <w:p w14:paraId="5B74AC62" w14:textId="77777777" w:rsidR="00A071EA" w:rsidRPr="00C80F39" w:rsidRDefault="00000000" w:rsidP="00C80F39">
      <w:pPr>
        <w:pStyle w:val="Default"/>
        <w:rPr>
          <w:rFonts w:asciiTheme="minorHAnsi" w:hAnsiTheme="minorHAnsi" w:cstheme="minorHAnsi"/>
          <w:sz w:val="18"/>
          <w:szCs w:val="18"/>
        </w:rPr>
      </w:pPr>
      <w:hyperlink r:id="rId4" w:history="1">
        <w:r w:rsidR="00A071EA" w:rsidRPr="00C80F39">
          <w:rPr>
            <w:rStyle w:val="Hyperlink"/>
            <w:rFonts w:asciiTheme="minorHAnsi" w:hAnsiTheme="minorHAnsi" w:cstheme="minorHAnsi"/>
            <w:sz w:val="18"/>
            <w:szCs w:val="18"/>
          </w:rPr>
          <w:t>https://www.icj-cij.org/sites/default/files/case-related/181/181-20211207-ORD-01-00-EN.pdf</w:t>
        </w:r>
      </w:hyperlink>
      <w:r w:rsidR="00A071EA" w:rsidRPr="00C80F39">
        <w:rPr>
          <w:rFonts w:asciiTheme="minorHAnsi" w:hAnsiTheme="minorHAnsi" w:cstheme="minorHAnsi"/>
          <w:sz w:val="18"/>
          <w:szCs w:val="18"/>
        </w:rPr>
        <w:t xml:space="preserve">.  </w:t>
      </w:r>
    </w:p>
  </w:footnote>
  <w:footnote w:id="14">
    <w:p w14:paraId="2606163A" w14:textId="4716942E" w:rsidR="00A071EA" w:rsidRPr="002E75C2" w:rsidRDefault="00A071EA" w:rsidP="002E75C2">
      <w:pPr>
        <w:pStyle w:val="Default"/>
        <w:rPr>
          <w:rFonts w:asciiTheme="minorHAnsi" w:hAnsiTheme="minorHAnsi" w:cstheme="minorHAnsi"/>
          <w:sz w:val="18"/>
          <w:szCs w:val="18"/>
        </w:rPr>
      </w:pPr>
      <w:r w:rsidRPr="002E75C2">
        <w:rPr>
          <w:rStyle w:val="FootnoteReference"/>
          <w:rFonts w:asciiTheme="minorHAnsi" w:hAnsiTheme="minorHAnsi" w:cstheme="minorHAnsi"/>
          <w:sz w:val="18"/>
          <w:szCs w:val="18"/>
        </w:rPr>
        <w:footnoteRef/>
      </w:r>
      <w:r w:rsidRPr="002E75C2">
        <w:rPr>
          <w:rFonts w:asciiTheme="minorHAnsi" w:hAnsiTheme="minorHAnsi" w:cstheme="minorHAnsi"/>
          <w:sz w:val="18"/>
          <w:szCs w:val="18"/>
        </w:rPr>
        <w:t xml:space="preserve"> See, e.g., the </w:t>
      </w:r>
      <w:r w:rsidRPr="002E75C2">
        <w:rPr>
          <w:rFonts w:asciiTheme="minorHAnsi" w:hAnsiTheme="minorHAnsi" w:cstheme="minorHAnsi"/>
          <w:bCs/>
          <w:sz w:val="18"/>
          <w:szCs w:val="18"/>
        </w:rPr>
        <w:t>Letter dated 8 February 2023 from the Permanent Representative of Azerbaijan to the United Nations addressed to the Secretary-General,</w:t>
      </w:r>
      <w:r w:rsidRPr="002E75C2">
        <w:rPr>
          <w:rFonts w:asciiTheme="minorHAnsi" w:hAnsiTheme="minorHAnsi" w:cstheme="minorHAnsi"/>
          <w:sz w:val="18"/>
          <w:szCs w:val="18"/>
        </w:rPr>
        <w:t xml:space="preserve"> A/77/726-S/2023/98</w:t>
      </w:r>
      <w:r>
        <w:rPr>
          <w:rFonts w:asciiTheme="minorHAnsi" w:hAnsiTheme="minorHAnsi" w:cstheme="minorHAnsi"/>
          <w:sz w:val="18"/>
          <w:szCs w:val="18"/>
        </w:rPr>
        <w:t>.</w:t>
      </w:r>
    </w:p>
  </w:footnote>
  <w:footnote w:id="15">
    <w:p w14:paraId="528F74C1" w14:textId="77777777" w:rsidR="00A071EA" w:rsidRPr="00C80F39" w:rsidRDefault="00A071EA" w:rsidP="00C80F39">
      <w:pPr>
        <w:pStyle w:val="FootnoteText"/>
        <w:rPr>
          <w:rFonts w:cstheme="minorHAnsi"/>
          <w:sz w:val="18"/>
          <w:szCs w:val="18"/>
        </w:rPr>
      </w:pPr>
      <w:r w:rsidRPr="00C80F39">
        <w:rPr>
          <w:rStyle w:val="FootnoteReference"/>
          <w:rFonts w:cstheme="minorHAnsi"/>
          <w:sz w:val="18"/>
          <w:szCs w:val="18"/>
        </w:rPr>
        <w:footnoteRef/>
      </w:r>
      <w:r w:rsidRPr="00C80F39">
        <w:rPr>
          <w:rFonts w:cstheme="minorHAnsi"/>
          <w:sz w:val="18"/>
          <w:szCs w:val="18"/>
        </w:rPr>
        <w:t xml:space="preserve"> See, </w:t>
      </w:r>
      <w:r>
        <w:rPr>
          <w:rFonts w:cstheme="minorHAnsi"/>
          <w:sz w:val="18"/>
          <w:szCs w:val="18"/>
        </w:rPr>
        <w:t>e.g.</w:t>
      </w:r>
      <w:r w:rsidRPr="00C80F39">
        <w:rPr>
          <w:rFonts w:cstheme="minorHAnsi"/>
          <w:sz w:val="18"/>
          <w:szCs w:val="18"/>
        </w:rPr>
        <w:t>, “</w:t>
      </w:r>
      <w:proofErr w:type="spellStart"/>
      <w:r w:rsidRPr="00C80F39">
        <w:rPr>
          <w:rFonts w:cstheme="minorHAnsi"/>
          <w:sz w:val="18"/>
          <w:szCs w:val="18"/>
        </w:rPr>
        <w:t>Pashinyan</w:t>
      </w:r>
      <w:proofErr w:type="spellEnd"/>
      <w:r w:rsidRPr="00C80F39">
        <w:rPr>
          <w:rFonts w:cstheme="minorHAnsi"/>
          <w:sz w:val="18"/>
          <w:szCs w:val="18"/>
        </w:rPr>
        <w:t xml:space="preserve"> says about 4,000 Armenian troops killed in Nagorno-Karabakh”, 14 April 2021, </w:t>
      </w:r>
      <w:hyperlink r:id="rId5" w:history="1">
        <w:r w:rsidRPr="00C80F39">
          <w:rPr>
            <w:rStyle w:val="Hyperlink"/>
            <w:rFonts w:cstheme="minorHAnsi"/>
            <w:sz w:val="18"/>
            <w:szCs w:val="18"/>
          </w:rPr>
          <w:t>https://tass.com/world/1277921</w:t>
        </w:r>
      </w:hyperlink>
      <w:r w:rsidRPr="00C80F39">
        <w:rPr>
          <w:rFonts w:cstheme="minorHAnsi"/>
          <w:sz w:val="18"/>
          <w:szCs w:val="18"/>
        </w:rPr>
        <w:t xml:space="preserve">.  </w:t>
      </w:r>
    </w:p>
  </w:footnote>
  <w:footnote w:id="16">
    <w:p w14:paraId="647EE71A" w14:textId="0F81E4CE" w:rsidR="00A071EA" w:rsidRPr="00C80F39" w:rsidRDefault="00A071EA" w:rsidP="00C80F39">
      <w:pPr>
        <w:pStyle w:val="FootnoteText"/>
        <w:rPr>
          <w:rFonts w:cstheme="minorHAnsi"/>
          <w:sz w:val="18"/>
          <w:szCs w:val="18"/>
        </w:rPr>
      </w:pPr>
      <w:r w:rsidRPr="00C80F39">
        <w:rPr>
          <w:rStyle w:val="FootnoteReference"/>
          <w:rFonts w:cstheme="minorHAnsi"/>
          <w:sz w:val="18"/>
          <w:szCs w:val="18"/>
        </w:rPr>
        <w:footnoteRef/>
      </w:r>
      <w:r w:rsidRPr="00C80F39">
        <w:rPr>
          <w:rFonts w:cstheme="minorHAnsi"/>
          <w:sz w:val="18"/>
          <w:szCs w:val="18"/>
        </w:rPr>
        <w:t xml:space="preserve"> Statement of the Ministry for Foreign Affairs of Azerbaijan, 13 September 2022</w:t>
      </w:r>
      <w:r w:rsidRPr="007F07FB">
        <w:rPr>
          <w:rFonts w:cstheme="minorHAnsi"/>
          <w:sz w:val="18"/>
          <w:szCs w:val="18"/>
        </w:rPr>
        <w:t>, a</w:t>
      </w:r>
      <w:r w:rsidRPr="007F07FB">
        <w:rPr>
          <w:bCs/>
          <w:sz w:val="18"/>
          <w:szCs w:val="18"/>
        </w:rPr>
        <w:t xml:space="preserve">nnex to the </w:t>
      </w:r>
      <w:r>
        <w:rPr>
          <w:bCs/>
          <w:sz w:val="18"/>
          <w:szCs w:val="18"/>
        </w:rPr>
        <w:t>L</w:t>
      </w:r>
      <w:r w:rsidRPr="007F07FB">
        <w:rPr>
          <w:bCs/>
          <w:sz w:val="18"/>
          <w:szCs w:val="18"/>
        </w:rPr>
        <w:t>etter dated 13 September 2022 from the Permanent Representative of Azerbaijan to the United Nations addressed to the Secretary-General</w:t>
      </w:r>
      <w:r>
        <w:rPr>
          <w:bCs/>
          <w:sz w:val="18"/>
          <w:szCs w:val="18"/>
        </w:rPr>
        <w:t>,</w:t>
      </w:r>
      <w:r w:rsidRPr="00D944F4">
        <w:rPr>
          <w:b/>
          <w:bCs/>
          <w:sz w:val="23"/>
          <w:szCs w:val="23"/>
        </w:rPr>
        <w:t xml:space="preserve"> </w:t>
      </w:r>
      <w:r w:rsidRPr="00C80F39">
        <w:rPr>
          <w:rFonts w:cstheme="minorHAnsi"/>
          <w:sz w:val="18"/>
          <w:szCs w:val="18"/>
        </w:rPr>
        <w:t xml:space="preserve">A/77/337-S/2022/690; Letter dated 13 September 2022 from the Minister for Foreign Affairs of Azerbaijan addressed to the Secretary-General, </w:t>
      </w:r>
      <w:r w:rsidRPr="007F07FB">
        <w:rPr>
          <w:rFonts w:cstheme="minorHAnsi"/>
          <w:sz w:val="18"/>
          <w:szCs w:val="18"/>
        </w:rPr>
        <w:t>a</w:t>
      </w:r>
      <w:r w:rsidRPr="007F07FB">
        <w:rPr>
          <w:bCs/>
          <w:sz w:val="18"/>
          <w:szCs w:val="18"/>
        </w:rPr>
        <w:t xml:space="preserve">nnex to the </w:t>
      </w:r>
      <w:r>
        <w:rPr>
          <w:bCs/>
          <w:sz w:val="18"/>
          <w:szCs w:val="18"/>
        </w:rPr>
        <w:t>L</w:t>
      </w:r>
      <w:r w:rsidRPr="007F07FB">
        <w:rPr>
          <w:bCs/>
          <w:sz w:val="18"/>
          <w:szCs w:val="18"/>
        </w:rPr>
        <w:t>etter dated 13 September 2022 from the Permanent Representative of Azerbaijan to the United Nations addressed to the Secretary-General</w:t>
      </w:r>
      <w:r w:rsidRPr="007F07FB">
        <w:rPr>
          <w:bCs/>
          <w:sz w:val="23"/>
          <w:szCs w:val="23"/>
        </w:rPr>
        <w:t xml:space="preserve">, </w:t>
      </w:r>
      <w:r w:rsidRPr="00C80F39">
        <w:rPr>
          <w:rFonts w:cstheme="minorHAnsi"/>
          <w:sz w:val="18"/>
          <w:szCs w:val="18"/>
        </w:rPr>
        <w:t>A/77/338-S/2022/691</w:t>
      </w:r>
      <w:r>
        <w:rPr>
          <w:rFonts w:cstheme="minorHAnsi"/>
          <w:sz w:val="18"/>
          <w:szCs w:val="18"/>
        </w:rPr>
        <w:t>;</w:t>
      </w:r>
      <w:r w:rsidRPr="00C80F39">
        <w:rPr>
          <w:rFonts w:cstheme="minorHAnsi"/>
          <w:sz w:val="18"/>
          <w:szCs w:val="18"/>
        </w:rPr>
        <w:t xml:space="preserve"> Statement by the Permanent Representative of Azerbaijan to the United Nations at the 9132</w:t>
      </w:r>
      <w:r w:rsidRPr="00AF5A39">
        <w:rPr>
          <w:rFonts w:cstheme="minorHAnsi"/>
          <w:sz w:val="18"/>
          <w:szCs w:val="18"/>
        </w:rPr>
        <w:t>nd</w:t>
      </w:r>
      <w:r>
        <w:rPr>
          <w:rFonts w:cstheme="minorHAnsi"/>
          <w:sz w:val="18"/>
          <w:szCs w:val="18"/>
        </w:rPr>
        <w:t xml:space="preserve"> </w:t>
      </w:r>
      <w:r w:rsidRPr="00C80F39">
        <w:rPr>
          <w:rFonts w:cstheme="minorHAnsi"/>
          <w:sz w:val="18"/>
          <w:szCs w:val="18"/>
        </w:rPr>
        <w:t xml:space="preserve">meeting of the Security Council, 15 September 2022, S/PV.9132, pp. 13–16.  </w:t>
      </w:r>
    </w:p>
  </w:footnote>
  <w:footnote w:id="17">
    <w:p w14:paraId="7374CC39" w14:textId="61BC92AF" w:rsidR="00A071EA" w:rsidRPr="00E36D54" w:rsidRDefault="00A071EA" w:rsidP="00EE3FE8">
      <w:pPr>
        <w:pStyle w:val="Default"/>
        <w:rPr>
          <w:rFonts w:asciiTheme="minorHAnsi" w:hAnsiTheme="minorHAnsi" w:cstheme="minorHAnsi"/>
          <w:sz w:val="18"/>
          <w:szCs w:val="18"/>
        </w:rPr>
      </w:pPr>
      <w:r w:rsidRPr="00E36D54">
        <w:rPr>
          <w:rStyle w:val="FootnoteReference"/>
          <w:rFonts w:asciiTheme="minorHAnsi" w:hAnsiTheme="minorHAnsi" w:cstheme="minorHAnsi"/>
          <w:sz w:val="18"/>
          <w:szCs w:val="18"/>
        </w:rPr>
        <w:footnoteRef/>
      </w:r>
      <w:r w:rsidRPr="00E36D54">
        <w:rPr>
          <w:rFonts w:asciiTheme="minorHAnsi" w:hAnsiTheme="minorHAnsi" w:cstheme="minorHAnsi"/>
          <w:sz w:val="18"/>
          <w:szCs w:val="18"/>
        </w:rPr>
        <w:t xml:space="preserve"> See, e.g., </w:t>
      </w:r>
      <w:r w:rsidRPr="00E36D54">
        <w:rPr>
          <w:rFonts w:asciiTheme="minorHAnsi" w:hAnsiTheme="minorHAnsi" w:cstheme="minorHAnsi"/>
          <w:bCs/>
          <w:sz w:val="18"/>
          <w:szCs w:val="18"/>
        </w:rPr>
        <w:t>Report on war crimes in the occupied territories of the Republic of Azerbaijan and the Republic of Armenia’s responsibility</w:t>
      </w:r>
      <w:r w:rsidRPr="00E36D54">
        <w:rPr>
          <w:rFonts w:asciiTheme="minorHAnsi" w:hAnsiTheme="minorHAnsi" w:cstheme="minorHAnsi"/>
          <w:sz w:val="18"/>
          <w:szCs w:val="18"/>
        </w:rPr>
        <w:t>, a</w:t>
      </w:r>
      <w:r w:rsidRPr="00E36D54">
        <w:rPr>
          <w:rFonts w:asciiTheme="minorHAnsi" w:hAnsiTheme="minorHAnsi" w:cstheme="minorHAnsi"/>
          <w:bCs/>
          <w:sz w:val="18"/>
          <w:szCs w:val="18"/>
        </w:rPr>
        <w:t>nnex to the letter dated 3 February 2020 from the Permanent Representative of Azerbaijan to the United Nations addressed to the Secretary-General,</w:t>
      </w:r>
      <w:r w:rsidRPr="00E36D54">
        <w:rPr>
          <w:rFonts w:asciiTheme="minorHAnsi" w:hAnsiTheme="minorHAnsi" w:cstheme="minorHAnsi"/>
          <w:sz w:val="18"/>
          <w:szCs w:val="18"/>
        </w:rPr>
        <w:t xml:space="preserve"> A/74/676-S/2020/90. See also the </w:t>
      </w:r>
      <w:r w:rsidRPr="00E36D54">
        <w:rPr>
          <w:rFonts w:asciiTheme="minorHAnsi" w:hAnsiTheme="minorHAnsi" w:cstheme="minorHAnsi"/>
          <w:bCs/>
          <w:sz w:val="18"/>
          <w:szCs w:val="18"/>
        </w:rPr>
        <w:t>Letter dated 2 March 2022 from the Minister for Foreign Affairs of Azerbaijan addressed to the Secretary-General, annex to the Letter dated 2 March 2022 from the Permanent Representative of Azerbaijan to the United Nations addressed to the Secretary-General,</w:t>
      </w:r>
      <w:r w:rsidRPr="00E36D54">
        <w:rPr>
          <w:rFonts w:asciiTheme="minorHAnsi" w:hAnsiTheme="minorHAnsi" w:cstheme="minorHAnsi"/>
          <w:sz w:val="18"/>
          <w:szCs w:val="18"/>
        </w:rPr>
        <w:t xml:space="preserve"> A/76/736</w:t>
      </w:r>
      <w:r w:rsidR="00157289">
        <w:rPr>
          <w:rFonts w:asciiTheme="minorHAnsi" w:hAnsiTheme="minorHAnsi" w:cstheme="minorHAnsi"/>
          <w:sz w:val="18"/>
          <w:szCs w:val="18"/>
        </w:rPr>
        <w:t>-</w:t>
      </w:r>
      <w:r w:rsidRPr="00E36D54">
        <w:rPr>
          <w:rFonts w:asciiTheme="minorHAnsi" w:hAnsiTheme="minorHAnsi" w:cstheme="minorHAnsi"/>
          <w:sz w:val="18"/>
          <w:szCs w:val="18"/>
        </w:rPr>
        <w:t xml:space="preserve">S/2022/176; and the </w:t>
      </w:r>
      <w:r w:rsidRPr="00E36D54">
        <w:rPr>
          <w:rFonts w:asciiTheme="minorHAnsi" w:hAnsiTheme="minorHAnsi" w:cstheme="minorHAnsi"/>
          <w:bCs/>
          <w:sz w:val="18"/>
          <w:szCs w:val="18"/>
        </w:rPr>
        <w:t>Letter dated 13 January 2023 from the Permanent Representative of Azerbaijan to the United Nations addressed to the Secretary-General,</w:t>
      </w:r>
      <w:r w:rsidRPr="00E36D54">
        <w:rPr>
          <w:rFonts w:asciiTheme="minorHAnsi" w:hAnsiTheme="minorHAnsi" w:cstheme="minorHAnsi"/>
          <w:sz w:val="18"/>
          <w:szCs w:val="18"/>
        </w:rPr>
        <w:t xml:space="preserve"> A/77/695-S/2023/34.</w:t>
      </w:r>
    </w:p>
  </w:footnote>
  <w:footnote w:id="18">
    <w:p w14:paraId="3A3685BC" w14:textId="2F4D20EE" w:rsidR="00A071EA" w:rsidRPr="00E36D54" w:rsidRDefault="00A071EA" w:rsidP="00D648A1">
      <w:pPr>
        <w:pStyle w:val="Default"/>
        <w:rPr>
          <w:rFonts w:asciiTheme="minorHAnsi" w:hAnsiTheme="minorHAnsi" w:cstheme="minorHAnsi"/>
          <w:sz w:val="18"/>
          <w:szCs w:val="18"/>
        </w:rPr>
      </w:pPr>
      <w:r w:rsidRPr="00E36D54">
        <w:rPr>
          <w:rStyle w:val="FootnoteReference"/>
          <w:rFonts w:asciiTheme="minorHAnsi" w:hAnsiTheme="minorHAnsi" w:cstheme="minorHAnsi"/>
          <w:sz w:val="18"/>
          <w:szCs w:val="18"/>
        </w:rPr>
        <w:footnoteRef/>
      </w:r>
      <w:r w:rsidRPr="00E36D54">
        <w:rPr>
          <w:rFonts w:asciiTheme="minorHAnsi" w:hAnsiTheme="minorHAnsi" w:cstheme="minorHAnsi"/>
          <w:sz w:val="18"/>
          <w:szCs w:val="18"/>
        </w:rPr>
        <w:t xml:space="preserve"> See, e.g., A/75/357-S/2020/948; A/75/379-S/2020/965; A/75/486-S/2020/969; A/75/487-S/2020/973; A/75/492-S/2020/977;  A/75/493</w:t>
      </w:r>
      <w:r w:rsidR="00157289">
        <w:rPr>
          <w:rFonts w:asciiTheme="minorHAnsi" w:hAnsiTheme="minorHAnsi" w:cstheme="minorHAnsi"/>
          <w:sz w:val="18"/>
          <w:szCs w:val="18"/>
        </w:rPr>
        <w:t>-</w:t>
      </w:r>
      <w:r w:rsidRPr="00E36D54">
        <w:rPr>
          <w:rFonts w:asciiTheme="minorHAnsi" w:hAnsiTheme="minorHAnsi" w:cstheme="minorHAnsi"/>
          <w:sz w:val="18"/>
          <w:szCs w:val="18"/>
        </w:rPr>
        <w:t>S/2020/980; A/75/508-S/2020/1001; A/75/512-S/2020/1010; A/75/517</w:t>
      </w:r>
      <w:r w:rsidR="00157289">
        <w:rPr>
          <w:rFonts w:asciiTheme="minorHAnsi" w:hAnsiTheme="minorHAnsi" w:cstheme="minorHAnsi"/>
          <w:sz w:val="18"/>
          <w:szCs w:val="18"/>
        </w:rPr>
        <w:t>-</w:t>
      </w:r>
      <w:r w:rsidRPr="00E36D54">
        <w:rPr>
          <w:rFonts w:asciiTheme="minorHAnsi" w:hAnsiTheme="minorHAnsi" w:cstheme="minorHAnsi"/>
          <w:sz w:val="18"/>
          <w:szCs w:val="18"/>
        </w:rPr>
        <w:t>S/2020/1016; A/75/529-S/2020/1027; A/75/554</w:t>
      </w:r>
      <w:r w:rsidR="00157289">
        <w:rPr>
          <w:rFonts w:asciiTheme="minorHAnsi" w:hAnsiTheme="minorHAnsi" w:cstheme="minorHAnsi"/>
          <w:sz w:val="18"/>
          <w:szCs w:val="18"/>
        </w:rPr>
        <w:t>-</w:t>
      </w:r>
      <w:r w:rsidRPr="00E36D54">
        <w:rPr>
          <w:rFonts w:asciiTheme="minorHAnsi" w:hAnsiTheme="minorHAnsi" w:cstheme="minorHAnsi"/>
          <w:sz w:val="18"/>
          <w:szCs w:val="18"/>
        </w:rPr>
        <w:t>S/2020/1050; A/75/555-S/2020/1047; A/75/558-S/2020/1051; A/75/574-S/2020/1083; A/75/578</w:t>
      </w:r>
      <w:r w:rsidR="00157289">
        <w:rPr>
          <w:rFonts w:asciiTheme="minorHAnsi" w:hAnsiTheme="minorHAnsi" w:cstheme="minorHAnsi"/>
          <w:sz w:val="18"/>
          <w:szCs w:val="18"/>
        </w:rPr>
        <w:t>-</w:t>
      </w:r>
      <w:r w:rsidRPr="00E36D54">
        <w:rPr>
          <w:rFonts w:asciiTheme="minorHAnsi" w:hAnsiTheme="minorHAnsi" w:cstheme="minorHAnsi"/>
          <w:sz w:val="18"/>
          <w:szCs w:val="18"/>
        </w:rPr>
        <w:t>S/2020/1086; A/75/660-S/2020/1267.</w:t>
      </w:r>
    </w:p>
  </w:footnote>
  <w:footnote w:id="19">
    <w:p w14:paraId="58B562C0" w14:textId="281ADDED" w:rsidR="00A071EA" w:rsidRDefault="00A071EA">
      <w:pPr>
        <w:pStyle w:val="FootnoteText"/>
      </w:pPr>
      <w:r>
        <w:rPr>
          <w:rStyle w:val="FootnoteReference"/>
        </w:rPr>
        <w:footnoteRef/>
      </w:r>
      <w:r>
        <w:t xml:space="preserve"> </w:t>
      </w:r>
      <w:hyperlink r:id="rId6" w:history="1">
        <w:r w:rsidR="00345E3A" w:rsidRPr="00345E3A">
          <w:rPr>
            <w:rStyle w:val="Hyperlink"/>
            <w:rFonts w:cstheme="minorHAnsi"/>
            <w:sz w:val="18"/>
            <w:szCs w:val="18"/>
            <w:shd w:val="clear" w:color="auto" w:fill="FFFFFF"/>
          </w:rPr>
          <w:t>https://twitter.com/osce_odihr/status/1646849062572883969?s=48&amp;t=-3wkm6P8CaF_Jt2m5m51_g</w:t>
        </w:r>
      </w:hyperlink>
      <w:r>
        <w:rPr>
          <w:rFonts w:cstheme="minorHAnsi"/>
          <w:sz w:val="18"/>
          <w:szCs w:val="18"/>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7644BF" w14:paraId="1B53BA57" w14:textId="77777777" w:rsidTr="00AD06F9">
      <w:trPr>
        <w:trHeight w:hRule="exact" w:val="864"/>
      </w:trPr>
      <w:tc>
        <w:tcPr>
          <w:tcW w:w="4920" w:type="dxa"/>
          <w:shd w:val="clear" w:color="auto" w:fill="auto"/>
          <w:vAlign w:val="bottom"/>
        </w:tcPr>
        <w:p w14:paraId="21C7A016" w14:textId="40E21F64" w:rsidR="007644BF" w:rsidRPr="00AD06F9" w:rsidRDefault="007644BF" w:rsidP="00AD06F9">
          <w:pPr>
            <w:pStyle w:val="Header"/>
            <w:spacing w:after="80"/>
            <w:rPr>
              <w:b/>
            </w:rPr>
          </w:pPr>
        </w:p>
      </w:tc>
      <w:tc>
        <w:tcPr>
          <w:tcW w:w="4920" w:type="dxa"/>
          <w:shd w:val="clear" w:color="auto" w:fill="auto"/>
          <w:vAlign w:val="bottom"/>
        </w:tcPr>
        <w:p w14:paraId="02553EB8" w14:textId="77777777" w:rsidR="007644BF" w:rsidRDefault="007644BF" w:rsidP="00AD06F9">
          <w:pPr>
            <w:pStyle w:val="Header"/>
          </w:pPr>
        </w:p>
      </w:tc>
    </w:tr>
  </w:tbl>
  <w:p w14:paraId="76205680" w14:textId="77777777" w:rsidR="007644BF" w:rsidRPr="00AD06F9" w:rsidRDefault="007644BF" w:rsidP="00AD06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7644BF" w14:paraId="7A5DC99F" w14:textId="77777777" w:rsidTr="00AD06F9">
      <w:trPr>
        <w:trHeight w:hRule="exact" w:val="864"/>
      </w:trPr>
      <w:tc>
        <w:tcPr>
          <w:tcW w:w="4920" w:type="dxa"/>
          <w:shd w:val="clear" w:color="auto" w:fill="auto"/>
          <w:vAlign w:val="bottom"/>
        </w:tcPr>
        <w:p w14:paraId="01ED90D7" w14:textId="77777777" w:rsidR="007644BF" w:rsidRDefault="007644BF" w:rsidP="00134DCC">
          <w:pPr>
            <w:pStyle w:val="Header"/>
          </w:pPr>
        </w:p>
      </w:tc>
      <w:tc>
        <w:tcPr>
          <w:tcW w:w="4920" w:type="dxa"/>
          <w:shd w:val="clear" w:color="auto" w:fill="auto"/>
          <w:vAlign w:val="bottom"/>
        </w:tcPr>
        <w:p w14:paraId="11DA2F85" w14:textId="1102E41C" w:rsidR="007644BF" w:rsidRPr="00AD06F9" w:rsidRDefault="007644BF" w:rsidP="00134DCC">
          <w:pPr>
            <w:pStyle w:val="Header"/>
            <w:spacing w:after="80"/>
            <w:jc w:val="right"/>
            <w:rPr>
              <w:b/>
            </w:rPr>
          </w:pPr>
        </w:p>
      </w:tc>
    </w:tr>
  </w:tbl>
  <w:p w14:paraId="7B0CD477" w14:textId="77777777" w:rsidR="007644BF" w:rsidRPr="00AD06F9" w:rsidRDefault="007644BF" w:rsidP="00AD06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7644BF" w14:paraId="6230757B" w14:textId="77777777" w:rsidTr="00AD06F9">
      <w:trPr>
        <w:trHeight w:hRule="exact" w:val="864"/>
      </w:trPr>
      <w:tc>
        <w:tcPr>
          <w:tcW w:w="1267" w:type="dxa"/>
          <w:tcBorders>
            <w:bottom w:val="single" w:sz="4" w:space="0" w:color="auto"/>
          </w:tcBorders>
          <w:shd w:val="clear" w:color="auto" w:fill="auto"/>
          <w:vAlign w:val="bottom"/>
        </w:tcPr>
        <w:p w14:paraId="1E915F9E" w14:textId="77777777" w:rsidR="007644BF" w:rsidRDefault="007644BF" w:rsidP="00AD06F9">
          <w:pPr>
            <w:pStyle w:val="Header"/>
            <w:spacing w:after="120"/>
          </w:pPr>
        </w:p>
      </w:tc>
      <w:tc>
        <w:tcPr>
          <w:tcW w:w="1872" w:type="dxa"/>
          <w:tcBorders>
            <w:bottom w:val="single" w:sz="4" w:space="0" w:color="auto"/>
          </w:tcBorders>
          <w:shd w:val="clear" w:color="auto" w:fill="auto"/>
          <w:vAlign w:val="bottom"/>
        </w:tcPr>
        <w:p w14:paraId="4A0DEC31" w14:textId="77777777" w:rsidR="007644BF" w:rsidRPr="00AD06F9" w:rsidRDefault="007644BF" w:rsidP="00AD06F9">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132AEBB2" w14:textId="77777777" w:rsidR="007644BF" w:rsidRDefault="007644BF" w:rsidP="00AD06F9">
          <w:pPr>
            <w:pStyle w:val="Header"/>
            <w:spacing w:after="120"/>
          </w:pPr>
        </w:p>
      </w:tc>
      <w:tc>
        <w:tcPr>
          <w:tcW w:w="6466" w:type="dxa"/>
          <w:gridSpan w:val="4"/>
          <w:tcBorders>
            <w:bottom w:val="single" w:sz="4" w:space="0" w:color="auto"/>
          </w:tcBorders>
          <w:shd w:val="clear" w:color="auto" w:fill="auto"/>
          <w:vAlign w:val="bottom"/>
        </w:tcPr>
        <w:p w14:paraId="70A0C19C" w14:textId="285D3614" w:rsidR="007644BF" w:rsidRPr="00AD06F9" w:rsidRDefault="007644BF" w:rsidP="00AD06F9">
          <w:pPr>
            <w:spacing w:after="80" w:line="240" w:lineRule="auto"/>
            <w:jc w:val="right"/>
            <w:rPr>
              <w:position w:val="-4"/>
            </w:rPr>
          </w:pPr>
          <w:r>
            <w:rPr>
              <w:position w:val="-4"/>
              <w:sz w:val="40"/>
            </w:rPr>
            <w:t>A</w:t>
          </w:r>
          <w:r>
            <w:rPr>
              <w:position w:val="-4"/>
            </w:rPr>
            <w:t>/7</w:t>
          </w:r>
          <w:r w:rsidR="00803D4F">
            <w:rPr>
              <w:position w:val="-4"/>
            </w:rPr>
            <w:t>7/</w:t>
          </w:r>
          <w:r w:rsidR="00C672D3">
            <w:rPr>
              <w:position w:val="-4"/>
            </w:rPr>
            <w:t>8</w:t>
          </w:r>
          <w:r w:rsidR="00A071EA">
            <w:rPr>
              <w:position w:val="-4"/>
            </w:rPr>
            <w:t>53</w:t>
          </w:r>
          <w:r w:rsidR="00753DCD">
            <w:rPr>
              <w:position w:val="-4"/>
            </w:rPr>
            <w:t>-</w:t>
          </w:r>
          <w:r>
            <w:rPr>
              <w:position w:val="-4"/>
              <w:sz w:val="40"/>
            </w:rPr>
            <w:t>S</w:t>
          </w:r>
          <w:r>
            <w:rPr>
              <w:position w:val="-4"/>
            </w:rPr>
            <w:t>/202</w:t>
          </w:r>
          <w:r w:rsidR="002842C5">
            <w:rPr>
              <w:position w:val="-4"/>
            </w:rPr>
            <w:t>3</w:t>
          </w:r>
          <w:r w:rsidR="00ED4C70">
            <w:rPr>
              <w:position w:val="-4"/>
            </w:rPr>
            <w:t>/</w:t>
          </w:r>
          <w:r w:rsidR="006D4EE9">
            <w:rPr>
              <w:position w:val="-4"/>
            </w:rPr>
            <w:t>2</w:t>
          </w:r>
          <w:r w:rsidR="00A071EA">
            <w:rPr>
              <w:position w:val="-4"/>
            </w:rPr>
            <w:t>75</w:t>
          </w:r>
        </w:p>
      </w:tc>
    </w:tr>
    <w:tr w:rsidR="007644BF" w:rsidRPr="00AD06F9" w14:paraId="2ED697AE" w14:textId="77777777" w:rsidTr="00AD06F9">
      <w:trPr>
        <w:gridAfter w:val="1"/>
        <w:wAfter w:w="15" w:type="dxa"/>
        <w:trHeight w:hRule="exact" w:val="2880"/>
      </w:trPr>
      <w:tc>
        <w:tcPr>
          <w:tcW w:w="1267" w:type="dxa"/>
          <w:tcBorders>
            <w:top w:val="single" w:sz="4" w:space="0" w:color="auto"/>
            <w:bottom w:val="single" w:sz="12" w:space="0" w:color="auto"/>
          </w:tcBorders>
          <w:shd w:val="clear" w:color="auto" w:fill="auto"/>
        </w:tcPr>
        <w:p w14:paraId="7817DA9A" w14:textId="77777777" w:rsidR="007644BF" w:rsidRPr="00AD06F9" w:rsidRDefault="007644BF" w:rsidP="00AD06F9">
          <w:pPr>
            <w:pStyle w:val="Header"/>
            <w:spacing w:before="120"/>
            <w:jc w:val="center"/>
          </w:pPr>
          <w:r>
            <w:t xml:space="preserve"> </w:t>
          </w:r>
          <w:r>
            <w:drawing>
              <wp:inline distT="0" distB="0" distL="0" distR="0" wp14:anchorId="338F0951" wp14:editId="116547D0">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462A4DDD" w14:textId="77777777" w:rsidR="007644BF" w:rsidRDefault="007644BF" w:rsidP="00AD06F9">
          <w:pPr>
            <w:pStyle w:val="XLarge"/>
            <w:spacing w:before="109"/>
          </w:pPr>
          <w:r>
            <w:t>General Assembly</w:t>
          </w:r>
        </w:p>
        <w:p w14:paraId="5FFA044E" w14:textId="77777777" w:rsidR="007644BF" w:rsidRPr="00AD06F9" w:rsidRDefault="007644BF" w:rsidP="00AD06F9">
          <w:pPr>
            <w:pStyle w:val="XLarge"/>
          </w:pPr>
          <w:r>
            <w:t>Security Council</w:t>
          </w:r>
        </w:p>
      </w:tc>
      <w:tc>
        <w:tcPr>
          <w:tcW w:w="245" w:type="dxa"/>
          <w:tcBorders>
            <w:top w:val="single" w:sz="4" w:space="0" w:color="auto"/>
            <w:bottom w:val="single" w:sz="12" w:space="0" w:color="auto"/>
          </w:tcBorders>
          <w:shd w:val="clear" w:color="auto" w:fill="auto"/>
        </w:tcPr>
        <w:p w14:paraId="15840931" w14:textId="77777777" w:rsidR="007644BF" w:rsidRPr="00AD06F9" w:rsidRDefault="007644BF" w:rsidP="00AD06F9">
          <w:pPr>
            <w:pStyle w:val="Header"/>
            <w:spacing w:before="109"/>
          </w:pPr>
        </w:p>
      </w:tc>
      <w:tc>
        <w:tcPr>
          <w:tcW w:w="3096" w:type="dxa"/>
          <w:tcBorders>
            <w:top w:val="single" w:sz="4" w:space="0" w:color="auto"/>
            <w:bottom w:val="single" w:sz="12" w:space="0" w:color="auto"/>
          </w:tcBorders>
          <w:shd w:val="clear" w:color="auto" w:fill="auto"/>
        </w:tcPr>
        <w:p w14:paraId="05616303" w14:textId="77777777" w:rsidR="007644BF" w:rsidRDefault="007644BF" w:rsidP="00AD06F9">
          <w:pPr>
            <w:pStyle w:val="Publication"/>
            <w:spacing w:before="240"/>
            <w:rPr>
              <w:color w:val="010000"/>
            </w:rPr>
          </w:pPr>
          <w:r>
            <w:rPr>
              <w:color w:val="010000"/>
            </w:rPr>
            <w:t>Distr.: General</w:t>
          </w:r>
        </w:p>
        <w:p w14:paraId="04202523" w14:textId="13D4527A" w:rsidR="007644BF" w:rsidRDefault="00753DCD" w:rsidP="005359CA">
          <w:r>
            <w:t xml:space="preserve">18 </w:t>
          </w:r>
          <w:r w:rsidR="006D4EE9">
            <w:t>April</w:t>
          </w:r>
          <w:r w:rsidR="00C672D3">
            <w:t xml:space="preserve"> </w:t>
          </w:r>
          <w:r w:rsidR="007644BF">
            <w:t>202</w:t>
          </w:r>
          <w:r w:rsidR="002842C5">
            <w:t>3</w:t>
          </w:r>
        </w:p>
        <w:p w14:paraId="323D6746" w14:textId="77777777" w:rsidR="00753DCD" w:rsidRDefault="00753DCD" w:rsidP="00AD06F9">
          <w:pPr>
            <w:spacing w:before="120"/>
          </w:pPr>
        </w:p>
        <w:p w14:paraId="603D6849" w14:textId="1595E34B" w:rsidR="007644BF" w:rsidRPr="00AD06F9" w:rsidRDefault="007644BF" w:rsidP="00AD06F9">
          <w:pPr>
            <w:spacing w:before="120"/>
          </w:pPr>
          <w:r>
            <w:t>Original: English</w:t>
          </w:r>
        </w:p>
      </w:tc>
    </w:tr>
  </w:tbl>
  <w:p w14:paraId="7985BBE9" w14:textId="77777777" w:rsidR="007644BF" w:rsidRPr="00AD06F9" w:rsidRDefault="007644BF" w:rsidP="00AD06F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EB9"/>
    <w:multiLevelType w:val="hybridMultilevel"/>
    <w:tmpl w:val="A64C2B7A"/>
    <w:lvl w:ilvl="0" w:tplc="DE944F6E">
      <w:start w:val="1"/>
      <w:numFmt w:val="decimal"/>
      <w:lvlText w:val="%1)"/>
      <w:lvlJc w:val="left"/>
      <w:pPr>
        <w:ind w:left="720" w:hanging="360"/>
      </w:pPr>
      <w:rPr>
        <w:rFonts w:ascii="Georgia" w:hAnsi="Georgia" w:hint="default"/>
        <w:color w:val="1F2124"/>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1250BCC"/>
    <w:multiLevelType w:val="hybridMultilevel"/>
    <w:tmpl w:val="07BE6152"/>
    <w:lvl w:ilvl="0" w:tplc="E7B25A42">
      <w:start w:val="2"/>
      <w:numFmt w:val="lowerLetter"/>
      <w:lvlText w:val="%1)"/>
      <w:lvlJc w:val="left"/>
      <w:pPr>
        <w:ind w:left="1620" w:hanging="360"/>
      </w:pPr>
      <w:rPr>
        <w:rFonts w:hint="default"/>
        <w:i w:val="0"/>
        <w:sz w:val="22"/>
        <w:szCs w:val="22"/>
        <w:u w:val="none"/>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3A61D6A"/>
    <w:multiLevelType w:val="hybridMultilevel"/>
    <w:tmpl w:val="58E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77789"/>
    <w:multiLevelType w:val="hybridMultilevel"/>
    <w:tmpl w:val="44886032"/>
    <w:lvl w:ilvl="0" w:tplc="57BACB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15FC4"/>
    <w:multiLevelType w:val="hybridMultilevel"/>
    <w:tmpl w:val="7D301DEA"/>
    <w:lvl w:ilvl="0" w:tplc="2A3CBE0E">
      <w:start w:val="1"/>
      <w:numFmt w:val="lowerRoman"/>
      <w:lvlText w:val="%1)"/>
      <w:lvlJc w:val="left"/>
      <w:pPr>
        <w:ind w:left="1980" w:hanging="360"/>
      </w:pPr>
      <w:rPr>
        <w:rFonts w:ascii="Times New Roman" w:hAnsi="Times New Roman" w:cs="Times New Roman"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6" w15:restartNumberingAfterBreak="0">
    <w:nsid w:val="22177245"/>
    <w:multiLevelType w:val="hybridMultilevel"/>
    <w:tmpl w:val="4650FB34"/>
    <w:lvl w:ilvl="0" w:tplc="57BACB9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1293673"/>
    <w:multiLevelType w:val="hybridMultilevel"/>
    <w:tmpl w:val="3D4E2E92"/>
    <w:lvl w:ilvl="0" w:tplc="57BACB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F1251"/>
    <w:multiLevelType w:val="hybridMultilevel"/>
    <w:tmpl w:val="C5C6DBD8"/>
    <w:lvl w:ilvl="0" w:tplc="2A3CBE0E">
      <w:start w:val="1"/>
      <w:numFmt w:val="lowerRoman"/>
      <w:lvlText w:val="%1)"/>
      <w:lvlJc w:val="left"/>
      <w:pPr>
        <w:ind w:left="1987" w:hanging="360"/>
      </w:pPr>
      <w:rPr>
        <w:rFonts w:ascii="Times New Roman" w:hAnsi="Times New Roman" w:cs="Times New Roman"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9" w15:restartNumberingAfterBreak="0">
    <w:nsid w:val="34BB34EA"/>
    <w:multiLevelType w:val="hybridMultilevel"/>
    <w:tmpl w:val="9104F3CC"/>
    <w:lvl w:ilvl="0" w:tplc="7234D5F6">
      <w:start w:val="2"/>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865F2"/>
    <w:multiLevelType w:val="hybridMultilevel"/>
    <w:tmpl w:val="9E12B20A"/>
    <w:lvl w:ilvl="0" w:tplc="04090011">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15:restartNumberingAfterBreak="0">
    <w:nsid w:val="399E2DA1"/>
    <w:multiLevelType w:val="hybridMultilevel"/>
    <w:tmpl w:val="0D3645F2"/>
    <w:lvl w:ilvl="0" w:tplc="A360199A">
      <w:start w:val="1"/>
      <w:numFmt w:val="decimal"/>
      <w:lvlText w:val="%1)"/>
      <w:lvlJc w:val="left"/>
      <w:pPr>
        <w:ind w:left="1620" w:hanging="360"/>
      </w:pPr>
      <w:rPr>
        <w:rFonts w:hint="default"/>
        <w:i w:val="0"/>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3BCA67AC"/>
    <w:multiLevelType w:val="hybridMultilevel"/>
    <w:tmpl w:val="ADFC0952"/>
    <w:lvl w:ilvl="0" w:tplc="D5EAFBB2">
      <w:start w:val="2"/>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14" w15:restartNumberingAfterBreak="0">
    <w:nsid w:val="48F10CAA"/>
    <w:multiLevelType w:val="hybridMultilevel"/>
    <w:tmpl w:val="374A99BC"/>
    <w:lvl w:ilvl="0" w:tplc="B1F6E0D0">
      <w:start w:val="4"/>
      <w:numFmt w:val="decimal"/>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5" w15:restartNumberingAfterBreak="0">
    <w:nsid w:val="4A794130"/>
    <w:multiLevelType w:val="hybridMultilevel"/>
    <w:tmpl w:val="06CC0CB0"/>
    <w:lvl w:ilvl="0" w:tplc="81BC69D8">
      <w:start w:val="1"/>
      <w:numFmt w:val="decimal"/>
      <w:lvlText w:val="%1."/>
      <w:lvlJc w:val="left"/>
      <w:pPr>
        <w:ind w:left="1627" w:hanging="360"/>
      </w:pPr>
      <w:rPr>
        <w:rFonts w:hint="default"/>
        <w:b/>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6"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17" w15:restartNumberingAfterBreak="0">
    <w:nsid w:val="4ED9318F"/>
    <w:multiLevelType w:val="hybridMultilevel"/>
    <w:tmpl w:val="14CE9088"/>
    <w:lvl w:ilvl="0" w:tplc="2A3CBE0E">
      <w:start w:val="1"/>
      <w:numFmt w:val="lowerRoman"/>
      <w:lvlText w:val="%1)"/>
      <w:lvlJc w:val="left"/>
      <w:pPr>
        <w:ind w:left="1980" w:hanging="360"/>
      </w:pPr>
      <w:rPr>
        <w:rFonts w:ascii="Times New Roman" w:hAnsi="Times New Roman" w:cs="Times New Roman"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15:restartNumberingAfterBreak="0">
    <w:nsid w:val="525A7EF2"/>
    <w:multiLevelType w:val="hybridMultilevel"/>
    <w:tmpl w:val="AE48993E"/>
    <w:lvl w:ilvl="0" w:tplc="04090017">
      <w:start w:val="1"/>
      <w:numFmt w:val="lowerLetter"/>
      <w:lvlText w:val="%1)"/>
      <w:lvlJc w:val="left"/>
      <w:pPr>
        <w:ind w:left="1987" w:hanging="360"/>
      </w:p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9" w15:restartNumberingAfterBreak="0">
    <w:nsid w:val="53A944FF"/>
    <w:multiLevelType w:val="hybridMultilevel"/>
    <w:tmpl w:val="1A6E4046"/>
    <w:lvl w:ilvl="0" w:tplc="AA3EA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0" w15:restartNumberingAfterBreak="0">
    <w:nsid w:val="5F923F9A"/>
    <w:multiLevelType w:val="hybridMultilevel"/>
    <w:tmpl w:val="7C9E5D50"/>
    <w:lvl w:ilvl="0" w:tplc="2A3CBE0E">
      <w:start w:val="1"/>
      <w:numFmt w:val="lowerRoman"/>
      <w:lvlText w:val="%1)"/>
      <w:lvlJc w:val="left"/>
      <w:pPr>
        <w:ind w:left="1980" w:hanging="360"/>
      </w:pPr>
      <w:rPr>
        <w:rFonts w:ascii="Times New Roman" w:hAnsi="Times New Roman" w:cs="Times New Roman"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63463A9E"/>
    <w:multiLevelType w:val="hybridMultilevel"/>
    <w:tmpl w:val="210653E8"/>
    <w:lvl w:ilvl="0" w:tplc="57BACB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23" w15:restartNumberingAfterBreak="0">
    <w:nsid w:val="6AF57BF6"/>
    <w:multiLevelType w:val="hybridMultilevel"/>
    <w:tmpl w:val="A5961FAC"/>
    <w:lvl w:ilvl="0" w:tplc="2A3CBE0E">
      <w:start w:val="1"/>
      <w:numFmt w:val="lowerRoman"/>
      <w:lvlText w:val="%1)"/>
      <w:lvlJc w:val="left"/>
      <w:pPr>
        <w:ind w:left="1980" w:hanging="360"/>
      </w:pPr>
      <w:rPr>
        <w:rFonts w:ascii="Times New Roman" w:hAnsi="Times New Roman" w:cs="Times New Roman"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15:restartNumberingAfterBreak="0">
    <w:nsid w:val="724D3416"/>
    <w:multiLevelType w:val="hybridMultilevel"/>
    <w:tmpl w:val="7578DEAC"/>
    <w:lvl w:ilvl="0" w:tplc="C9DA50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072C3"/>
    <w:multiLevelType w:val="hybridMultilevel"/>
    <w:tmpl w:val="E23EEE5A"/>
    <w:lvl w:ilvl="0" w:tplc="70B68C62">
      <w:start w:val="1"/>
      <w:numFmt w:val="lowerLetter"/>
      <w:lvlText w:val="%1)"/>
      <w:lvlJc w:val="left"/>
      <w:pPr>
        <w:ind w:left="1800" w:hanging="360"/>
      </w:pPr>
      <w:rPr>
        <w:rFonts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63453708">
    <w:abstractNumId w:val="5"/>
  </w:num>
  <w:num w:numId="2" w16cid:durableId="1200554248">
    <w:abstractNumId w:val="16"/>
  </w:num>
  <w:num w:numId="3" w16cid:durableId="1088582060">
    <w:abstractNumId w:val="22"/>
  </w:num>
  <w:num w:numId="4" w16cid:durableId="500699380">
    <w:abstractNumId w:val="13"/>
  </w:num>
  <w:num w:numId="5" w16cid:durableId="1801848278">
    <w:abstractNumId w:val="3"/>
  </w:num>
  <w:num w:numId="6" w16cid:durableId="1829905461">
    <w:abstractNumId w:val="18"/>
  </w:num>
  <w:num w:numId="7" w16cid:durableId="1783261586">
    <w:abstractNumId w:val="9"/>
  </w:num>
  <w:num w:numId="8" w16cid:durableId="1178959674">
    <w:abstractNumId w:val="1"/>
  </w:num>
  <w:num w:numId="9" w16cid:durableId="722945653">
    <w:abstractNumId w:val="25"/>
  </w:num>
  <w:num w:numId="10" w16cid:durableId="1455250956">
    <w:abstractNumId w:val="11"/>
  </w:num>
  <w:num w:numId="11" w16cid:durableId="1169640402">
    <w:abstractNumId w:val="4"/>
  </w:num>
  <w:num w:numId="12" w16cid:durableId="671419434">
    <w:abstractNumId w:val="8"/>
  </w:num>
  <w:num w:numId="13" w16cid:durableId="610867241">
    <w:abstractNumId w:val="17"/>
  </w:num>
  <w:num w:numId="14" w16cid:durableId="263927489">
    <w:abstractNumId w:val="6"/>
  </w:num>
  <w:num w:numId="15" w16cid:durableId="541286861">
    <w:abstractNumId w:val="23"/>
  </w:num>
  <w:num w:numId="16" w16cid:durableId="801655170">
    <w:abstractNumId w:val="20"/>
  </w:num>
  <w:num w:numId="17" w16cid:durableId="169686133">
    <w:abstractNumId w:val="10"/>
  </w:num>
  <w:num w:numId="18" w16cid:durableId="945310111">
    <w:abstractNumId w:val="19"/>
  </w:num>
  <w:num w:numId="19" w16cid:durableId="439184797">
    <w:abstractNumId w:val="12"/>
  </w:num>
  <w:num w:numId="20" w16cid:durableId="8145219">
    <w:abstractNumId w:val="0"/>
  </w:num>
  <w:num w:numId="21" w16cid:durableId="90898465">
    <w:abstractNumId w:val="21"/>
  </w:num>
  <w:num w:numId="22" w16cid:durableId="1246306253">
    <w:abstractNumId w:val="7"/>
  </w:num>
  <w:num w:numId="23" w16cid:durableId="941836783">
    <w:abstractNumId w:val="2"/>
  </w:num>
  <w:num w:numId="24" w16cid:durableId="414909535">
    <w:abstractNumId w:val="15"/>
  </w:num>
  <w:num w:numId="25" w16cid:durableId="1523783840">
    <w:abstractNumId w:val="14"/>
  </w:num>
  <w:num w:numId="26" w16cid:durableId="181743932">
    <w:abstractNumId w:val="2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Enriquez">
    <w15:presenceInfo w15:providerId="None" w15:userId="Frances Enri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1817317*"/>
    <w:docVar w:name="CreationDt" w:val="22/10/2018 12:19 PM"/>
    <w:docVar w:name="DocCategory" w:val="Doc"/>
    <w:docVar w:name="DocType" w:val="Final"/>
    <w:docVar w:name="DutyStation" w:val="New York"/>
    <w:docVar w:name="FooterJN" w:val="18-17317"/>
    <w:docVar w:name="jobn" w:val="18-17317 (E)"/>
    <w:docVar w:name="jobnDT" w:val="18-17317 (E)   221018"/>
    <w:docVar w:name="jobnDTDT" w:val="18-17317 (E)   221018   221018"/>
    <w:docVar w:name="JobNo" w:val="1817317E"/>
    <w:docVar w:name="JobNo2" w:val="1832639E"/>
    <w:docVar w:name="LocalDrive" w:val="0"/>
    <w:docVar w:name="OandT" w:val="cm"/>
    <w:docVar w:name="sss1" w:val="A/73/439"/>
    <w:docVar w:name="sss2" w:val="S/2018/925"/>
    <w:docVar w:name="Symbol1" w:val="A/73/439"/>
    <w:docVar w:name="Symbol2" w:val="S/2018/925"/>
  </w:docVars>
  <w:rsids>
    <w:rsidRoot w:val="00286C10"/>
    <w:rsid w:val="00000321"/>
    <w:rsid w:val="00010E0F"/>
    <w:rsid w:val="0001325F"/>
    <w:rsid w:val="00015204"/>
    <w:rsid w:val="000175FC"/>
    <w:rsid w:val="00017FCF"/>
    <w:rsid w:val="00022902"/>
    <w:rsid w:val="000244B5"/>
    <w:rsid w:val="00024ADC"/>
    <w:rsid w:val="00024D1E"/>
    <w:rsid w:val="00027BD0"/>
    <w:rsid w:val="0003157D"/>
    <w:rsid w:val="00032C0A"/>
    <w:rsid w:val="000349F2"/>
    <w:rsid w:val="00046F63"/>
    <w:rsid w:val="00050B36"/>
    <w:rsid w:val="000560C6"/>
    <w:rsid w:val="00066BD2"/>
    <w:rsid w:val="00071327"/>
    <w:rsid w:val="00071B06"/>
    <w:rsid w:val="000834BE"/>
    <w:rsid w:val="00086ACB"/>
    <w:rsid w:val="00091A89"/>
    <w:rsid w:val="000A1547"/>
    <w:rsid w:val="000A388C"/>
    <w:rsid w:val="000B2B8A"/>
    <w:rsid w:val="000B3288"/>
    <w:rsid w:val="000C0903"/>
    <w:rsid w:val="000C4C9C"/>
    <w:rsid w:val="000D0407"/>
    <w:rsid w:val="000D4D67"/>
    <w:rsid w:val="000D6182"/>
    <w:rsid w:val="000E4F8A"/>
    <w:rsid w:val="000F0398"/>
    <w:rsid w:val="001026B4"/>
    <w:rsid w:val="00107EB2"/>
    <w:rsid w:val="00116353"/>
    <w:rsid w:val="001167A4"/>
    <w:rsid w:val="001205BE"/>
    <w:rsid w:val="00122AB6"/>
    <w:rsid w:val="00134DCC"/>
    <w:rsid w:val="001441E9"/>
    <w:rsid w:val="00145C54"/>
    <w:rsid w:val="00150B84"/>
    <w:rsid w:val="00157289"/>
    <w:rsid w:val="0016148B"/>
    <w:rsid w:val="001630CE"/>
    <w:rsid w:val="00163832"/>
    <w:rsid w:val="00166F84"/>
    <w:rsid w:val="00173BAA"/>
    <w:rsid w:val="0018182B"/>
    <w:rsid w:val="0018520A"/>
    <w:rsid w:val="001859DB"/>
    <w:rsid w:val="00185A9F"/>
    <w:rsid w:val="001945C1"/>
    <w:rsid w:val="001A1D39"/>
    <w:rsid w:val="001A207A"/>
    <w:rsid w:val="001A5634"/>
    <w:rsid w:val="001B0FFF"/>
    <w:rsid w:val="001B440E"/>
    <w:rsid w:val="001B77BC"/>
    <w:rsid w:val="001C179A"/>
    <w:rsid w:val="001C2CCE"/>
    <w:rsid w:val="001C490D"/>
    <w:rsid w:val="001D1718"/>
    <w:rsid w:val="001D1934"/>
    <w:rsid w:val="001D1E6C"/>
    <w:rsid w:val="001D2437"/>
    <w:rsid w:val="001D293F"/>
    <w:rsid w:val="001D6037"/>
    <w:rsid w:val="001E1117"/>
    <w:rsid w:val="001E1552"/>
    <w:rsid w:val="001E3BF0"/>
    <w:rsid w:val="001E7CD7"/>
    <w:rsid w:val="001F10B1"/>
    <w:rsid w:val="002007C7"/>
    <w:rsid w:val="00200F9C"/>
    <w:rsid w:val="00202D1D"/>
    <w:rsid w:val="00206CC6"/>
    <w:rsid w:val="00214645"/>
    <w:rsid w:val="00220879"/>
    <w:rsid w:val="00221F4D"/>
    <w:rsid w:val="00222203"/>
    <w:rsid w:val="00223B7A"/>
    <w:rsid w:val="00226858"/>
    <w:rsid w:val="00231D06"/>
    <w:rsid w:val="00233D6D"/>
    <w:rsid w:val="00237A3E"/>
    <w:rsid w:val="002513FC"/>
    <w:rsid w:val="002536BE"/>
    <w:rsid w:val="00253932"/>
    <w:rsid w:val="00264BCA"/>
    <w:rsid w:val="002706A2"/>
    <w:rsid w:val="00271041"/>
    <w:rsid w:val="0027255A"/>
    <w:rsid w:val="00276643"/>
    <w:rsid w:val="002777B3"/>
    <w:rsid w:val="002842C5"/>
    <w:rsid w:val="00286C10"/>
    <w:rsid w:val="00292E70"/>
    <w:rsid w:val="002A21AA"/>
    <w:rsid w:val="002A655D"/>
    <w:rsid w:val="002B44EA"/>
    <w:rsid w:val="002C091E"/>
    <w:rsid w:val="002C6291"/>
    <w:rsid w:val="002D3109"/>
    <w:rsid w:val="002D39CA"/>
    <w:rsid w:val="002E09A8"/>
    <w:rsid w:val="002E1787"/>
    <w:rsid w:val="002E2E6B"/>
    <w:rsid w:val="002E767B"/>
    <w:rsid w:val="003029CD"/>
    <w:rsid w:val="003213AE"/>
    <w:rsid w:val="003231EF"/>
    <w:rsid w:val="00324109"/>
    <w:rsid w:val="00324731"/>
    <w:rsid w:val="00331AFB"/>
    <w:rsid w:val="00336319"/>
    <w:rsid w:val="00337330"/>
    <w:rsid w:val="00345E3A"/>
    <w:rsid w:val="00346BE6"/>
    <w:rsid w:val="00346E64"/>
    <w:rsid w:val="003553E1"/>
    <w:rsid w:val="0036589C"/>
    <w:rsid w:val="00393005"/>
    <w:rsid w:val="003A4DED"/>
    <w:rsid w:val="003A6DC3"/>
    <w:rsid w:val="003B606D"/>
    <w:rsid w:val="003C156A"/>
    <w:rsid w:val="003C6D8A"/>
    <w:rsid w:val="003D159A"/>
    <w:rsid w:val="003E0D4D"/>
    <w:rsid w:val="003E2B5E"/>
    <w:rsid w:val="003E3B08"/>
    <w:rsid w:val="003E534F"/>
    <w:rsid w:val="003E6962"/>
    <w:rsid w:val="003E723B"/>
    <w:rsid w:val="003F491F"/>
    <w:rsid w:val="003F5777"/>
    <w:rsid w:val="003F7457"/>
    <w:rsid w:val="00400452"/>
    <w:rsid w:val="00406438"/>
    <w:rsid w:val="00413D67"/>
    <w:rsid w:val="00417ED0"/>
    <w:rsid w:val="00432B40"/>
    <w:rsid w:val="00433DFA"/>
    <w:rsid w:val="0044179B"/>
    <w:rsid w:val="00441C6F"/>
    <w:rsid w:val="004501DC"/>
    <w:rsid w:val="0045419A"/>
    <w:rsid w:val="00456516"/>
    <w:rsid w:val="004573E8"/>
    <w:rsid w:val="00461220"/>
    <w:rsid w:val="00464E10"/>
    <w:rsid w:val="00475C7B"/>
    <w:rsid w:val="0048170E"/>
    <w:rsid w:val="004856CD"/>
    <w:rsid w:val="00490C78"/>
    <w:rsid w:val="004963EF"/>
    <w:rsid w:val="004966C7"/>
    <w:rsid w:val="004A1E90"/>
    <w:rsid w:val="004A3D9B"/>
    <w:rsid w:val="004B0B18"/>
    <w:rsid w:val="004B0CEF"/>
    <w:rsid w:val="004B4C46"/>
    <w:rsid w:val="004C0549"/>
    <w:rsid w:val="004C09E5"/>
    <w:rsid w:val="004C0AED"/>
    <w:rsid w:val="004C680C"/>
    <w:rsid w:val="004D17DB"/>
    <w:rsid w:val="004D24D5"/>
    <w:rsid w:val="004D4134"/>
    <w:rsid w:val="004D59FF"/>
    <w:rsid w:val="004E2217"/>
    <w:rsid w:val="004F31EE"/>
    <w:rsid w:val="004F6E7A"/>
    <w:rsid w:val="005005C1"/>
    <w:rsid w:val="00500EFE"/>
    <w:rsid w:val="00506DCC"/>
    <w:rsid w:val="00520984"/>
    <w:rsid w:val="005330BE"/>
    <w:rsid w:val="005359CA"/>
    <w:rsid w:val="00535D13"/>
    <w:rsid w:val="005372EF"/>
    <w:rsid w:val="00540BAA"/>
    <w:rsid w:val="00545C0D"/>
    <w:rsid w:val="00556720"/>
    <w:rsid w:val="00565604"/>
    <w:rsid w:val="005736A4"/>
    <w:rsid w:val="0057376B"/>
    <w:rsid w:val="00596483"/>
    <w:rsid w:val="005A050C"/>
    <w:rsid w:val="005A5C07"/>
    <w:rsid w:val="005B2C40"/>
    <w:rsid w:val="005C1444"/>
    <w:rsid w:val="005C3B37"/>
    <w:rsid w:val="005C49C8"/>
    <w:rsid w:val="005D4C7E"/>
    <w:rsid w:val="005E0BE3"/>
    <w:rsid w:val="005E235B"/>
    <w:rsid w:val="005E5D50"/>
    <w:rsid w:val="005E6944"/>
    <w:rsid w:val="005E7391"/>
    <w:rsid w:val="005F2085"/>
    <w:rsid w:val="005F2F1C"/>
    <w:rsid w:val="005F7829"/>
    <w:rsid w:val="00600F7E"/>
    <w:rsid w:val="00601891"/>
    <w:rsid w:val="00612565"/>
    <w:rsid w:val="006137E4"/>
    <w:rsid w:val="006166D5"/>
    <w:rsid w:val="006225B2"/>
    <w:rsid w:val="00622EF6"/>
    <w:rsid w:val="006269CE"/>
    <w:rsid w:val="00632EF4"/>
    <w:rsid w:val="00634440"/>
    <w:rsid w:val="00634F63"/>
    <w:rsid w:val="00640216"/>
    <w:rsid w:val="00640345"/>
    <w:rsid w:val="00646807"/>
    <w:rsid w:val="0065117C"/>
    <w:rsid w:val="0066182D"/>
    <w:rsid w:val="006620B2"/>
    <w:rsid w:val="00665E7F"/>
    <w:rsid w:val="0066795B"/>
    <w:rsid w:val="0067327E"/>
    <w:rsid w:val="00674235"/>
    <w:rsid w:val="006905EA"/>
    <w:rsid w:val="00697400"/>
    <w:rsid w:val="006A6EA1"/>
    <w:rsid w:val="006B3ACF"/>
    <w:rsid w:val="006C4199"/>
    <w:rsid w:val="006C70C7"/>
    <w:rsid w:val="006D4EE9"/>
    <w:rsid w:val="006E3147"/>
    <w:rsid w:val="006E3271"/>
    <w:rsid w:val="006E3CAB"/>
    <w:rsid w:val="006E7157"/>
    <w:rsid w:val="00707CAD"/>
    <w:rsid w:val="007115D6"/>
    <w:rsid w:val="00712C34"/>
    <w:rsid w:val="00714754"/>
    <w:rsid w:val="00724009"/>
    <w:rsid w:val="00727C41"/>
    <w:rsid w:val="00727C68"/>
    <w:rsid w:val="00731401"/>
    <w:rsid w:val="0073281D"/>
    <w:rsid w:val="00743855"/>
    <w:rsid w:val="0074653C"/>
    <w:rsid w:val="00753DCD"/>
    <w:rsid w:val="00754D66"/>
    <w:rsid w:val="007644BF"/>
    <w:rsid w:val="00764DD9"/>
    <w:rsid w:val="00777887"/>
    <w:rsid w:val="0078504C"/>
    <w:rsid w:val="007A0FCE"/>
    <w:rsid w:val="007A1B4E"/>
    <w:rsid w:val="007A4F5B"/>
    <w:rsid w:val="007A620C"/>
    <w:rsid w:val="007A6365"/>
    <w:rsid w:val="007B723E"/>
    <w:rsid w:val="007B73E9"/>
    <w:rsid w:val="007C28B4"/>
    <w:rsid w:val="007C2FE1"/>
    <w:rsid w:val="007C3734"/>
    <w:rsid w:val="007D36A2"/>
    <w:rsid w:val="007D451D"/>
    <w:rsid w:val="007D6411"/>
    <w:rsid w:val="007E769E"/>
    <w:rsid w:val="007E799E"/>
    <w:rsid w:val="007F1EE6"/>
    <w:rsid w:val="007F1F97"/>
    <w:rsid w:val="007F3725"/>
    <w:rsid w:val="007F4121"/>
    <w:rsid w:val="007F4286"/>
    <w:rsid w:val="007F562F"/>
    <w:rsid w:val="00803D4F"/>
    <w:rsid w:val="00804C0D"/>
    <w:rsid w:val="00804D81"/>
    <w:rsid w:val="0081387F"/>
    <w:rsid w:val="0081797B"/>
    <w:rsid w:val="00836738"/>
    <w:rsid w:val="00846B11"/>
    <w:rsid w:val="00846D29"/>
    <w:rsid w:val="00855FFA"/>
    <w:rsid w:val="0086076F"/>
    <w:rsid w:val="008647D0"/>
    <w:rsid w:val="00865471"/>
    <w:rsid w:val="008723C3"/>
    <w:rsid w:val="00874B18"/>
    <w:rsid w:val="00884BB1"/>
    <w:rsid w:val="00886584"/>
    <w:rsid w:val="00892854"/>
    <w:rsid w:val="00894531"/>
    <w:rsid w:val="008967E5"/>
    <w:rsid w:val="008A156F"/>
    <w:rsid w:val="008A18FB"/>
    <w:rsid w:val="008A2733"/>
    <w:rsid w:val="008B2CAF"/>
    <w:rsid w:val="008B3C58"/>
    <w:rsid w:val="008C4F69"/>
    <w:rsid w:val="008E0544"/>
    <w:rsid w:val="008E521C"/>
    <w:rsid w:val="008F05D8"/>
    <w:rsid w:val="008F0EAB"/>
    <w:rsid w:val="008F1C5D"/>
    <w:rsid w:val="008F2D88"/>
    <w:rsid w:val="008F2F18"/>
    <w:rsid w:val="008F66A9"/>
    <w:rsid w:val="00901CDE"/>
    <w:rsid w:val="00905E61"/>
    <w:rsid w:val="00911FC3"/>
    <w:rsid w:val="00912619"/>
    <w:rsid w:val="00913F7F"/>
    <w:rsid w:val="00915EA8"/>
    <w:rsid w:val="0093281C"/>
    <w:rsid w:val="00936BD1"/>
    <w:rsid w:val="0094201F"/>
    <w:rsid w:val="00943D76"/>
    <w:rsid w:val="009446B5"/>
    <w:rsid w:val="00947D92"/>
    <w:rsid w:val="00952277"/>
    <w:rsid w:val="00967E00"/>
    <w:rsid w:val="00967E5D"/>
    <w:rsid w:val="0097348B"/>
    <w:rsid w:val="009741A8"/>
    <w:rsid w:val="009767F9"/>
    <w:rsid w:val="00983882"/>
    <w:rsid w:val="009841F4"/>
    <w:rsid w:val="009862DE"/>
    <w:rsid w:val="00987B03"/>
    <w:rsid w:val="009A7807"/>
    <w:rsid w:val="009B1712"/>
    <w:rsid w:val="009B5256"/>
    <w:rsid w:val="009C26E9"/>
    <w:rsid w:val="009C2E00"/>
    <w:rsid w:val="009C308E"/>
    <w:rsid w:val="009D0743"/>
    <w:rsid w:val="009D0BBD"/>
    <w:rsid w:val="009E1969"/>
    <w:rsid w:val="009E6227"/>
    <w:rsid w:val="009F0A84"/>
    <w:rsid w:val="009F1056"/>
    <w:rsid w:val="009F188D"/>
    <w:rsid w:val="009F326F"/>
    <w:rsid w:val="00A00207"/>
    <w:rsid w:val="00A00674"/>
    <w:rsid w:val="00A071EA"/>
    <w:rsid w:val="00A12CBB"/>
    <w:rsid w:val="00A135EE"/>
    <w:rsid w:val="00A20AC0"/>
    <w:rsid w:val="00A26CF4"/>
    <w:rsid w:val="00A27EE4"/>
    <w:rsid w:val="00A27F7C"/>
    <w:rsid w:val="00A32A3E"/>
    <w:rsid w:val="00A344FC"/>
    <w:rsid w:val="00A50833"/>
    <w:rsid w:val="00A54DA6"/>
    <w:rsid w:val="00A56F15"/>
    <w:rsid w:val="00A61E2F"/>
    <w:rsid w:val="00A622A4"/>
    <w:rsid w:val="00A65B2D"/>
    <w:rsid w:val="00A67A0D"/>
    <w:rsid w:val="00A76BA8"/>
    <w:rsid w:val="00A806BE"/>
    <w:rsid w:val="00A90FDF"/>
    <w:rsid w:val="00A9389D"/>
    <w:rsid w:val="00A93979"/>
    <w:rsid w:val="00A93A73"/>
    <w:rsid w:val="00A96A14"/>
    <w:rsid w:val="00A96BB7"/>
    <w:rsid w:val="00AA2E74"/>
    <w:rsid w:val="00AA5BE6"/>
    <w:rsid w:val="00AA6CCC"/>
    <w:rsid w:val="00AB2DEC"/>
    <w:rsid w:val="00AB4422"/>
    <w:rsid w:val="00AC617F"/>
    <w:rsid w:val="00AD06F9"/>
    <w:rsid w:val="00AD229C"/>
    <w:rsid w:val="00AD48B9"/>
    <w:rsid w:val="00AF2E88"/>
    <w:rsid w:val="00AF350D"/>
    <w:rsid w:val="00AF5A39"/>
    <w:rsid w:val="00B008FA"/>
    <w:rsid w:val="00B00C63"/>
    <w:rsid w:val="00B00DA5"/>
    <w:rsid w:val="00B026AE"/>
    <w:rsid w:val="00B02F10"/>
    <w:rsid w:val="00B033E9"/>
    <w:rsid w:val="00B03D07"/>
    <w:rsid w:val="00B05AD0"/>
    <w:rsid w:val="00B14C7A"/>
    <w:rsid w:val="00B173E7"/>
    <w:rsid w:val="00B20644"/>
    <w:rsid w:val="00B239AB"/>
    <w:rsid w:val="00B25375"/>
    <w:rsid w:val="00B2642B"/>
    <w:rsid w:val="00B27312"/>
    <w:rsid w:val="00B27E2C"/>
    <w:rsid w:val="00B34AFD"/>
    <w:rsid w:val="00B37914"/>
    <w:rsid w:val="00B37A0D"/>
    <w:rsid w:val="00B40842"/>
    <w:rsid w:val="00B41ADE"/>
    <w:rsid w:val="00B561E2"/>
    <w:rsid w:val="00B60F94"/>
    <w:rsid w:val="00B71187"/>
    <w:rsid w:val="00B72F14"/>
    <w:rsid w:val="00B87BA8"/>
    <w:rsid w:val="00B91245"/>
    <w:rsid w:val="00B9350E"/>
    <w:rsid w:val="00B93CC4"/>
    <w:rsid w:val="00BA0B96"/>
    <w:rsid w:val="00BA2785"/>
    <w:rsid w:val="00BB5C7D"/>
    <w:rsid w:val="00BC56BF"/>
    <w:rsid w:val="00BC670F"/>
    <w:rsid w:val="00BD1D4A"/>
    <w:rsid w:val="00BE1748"/>
    <w:rsid w:val="00BF11CA"/>
    <w:rsid w:val="00BF4C4F"/>
    <w:rsid w:val="00BF5B27"/>
    <w:rsid w:val="00BF6BE0"/>
    <w:rsid w:val="00BF76CB"/>
    <w:rsid w:val="00C00BE6"/>
    <w:rsid w:val="00C0209A"/>
    <w:rsid w:val="00C03904"/>
    <w:rsid w:val="00C04150"/>
    <w:rsid w:val="00C11066"/>
    <w:rsid w:val="00C12BC4"/>
    <w:rsid w:val="00C13A17"/>
    <w:rsid w:val="00C24A8A"/>
    <w:rsid w:val="00C32933"/>
    <w:rsid w:val="00C41016"/>
    <w:rsid w:val="00C45AEC"/>
    <w:rsid w:val="00C530D1"/>
    <w:rsid w:val="00C541E5"/>
    <w:rsid w:val="00C56D08"/>
    <w:rsid w:val="00C61506"/>
    <w:rsid w:val="00C63F8C"/>
    <w:rsid w:val="00C672D3"/>
    <w:rsid w:val="00C7346A"/>
    <w:rsid w:val="00C7669B"/>
    <w:rsid w:val="00C76D76"/>
    <w:rsid w:val="00C779E4"/>
    <w:rsid w:val="00C91823"/>
    <w:rsid w:val="00CA3219"/>
    <w:rsid w:val="00CA6FDB"/>
    <w:rsid w:val="00CB3C2A"/>
    <w:rsid w:val="00CC19E3"/>
    <w:rsid w:val="00CC43F7"/>
    <w:rsid w:val="00CD17E8"/>
    <w:rsid w:val="00CD4AC4"/>
    <w:rsid w:val="00CE2AD0"/>
    <w:rsid w:val="00CF3493"/>
    <w:rsid w:val="00CF4910"/>
    <w:rsid w:val="00D0367E"/>
    <w:rsid w:val="00D04E46"/>
    <w:rsid w:val="00D10E40"/>
    <w:rsid w:val="00D1136A"/>
    <w:rsid w:val="00D162D0"/>
    <w:rsid w:val="00D2456D"/>
    <w:rsid w:val="00D31987"/>
    <w:rsid w:val="00D40F4E"/>
    <w:rsid w:val="00D42233"/>
    <w:rsid w:val="00D434B8"/>
    <w:rsid w:val="00D45D16"/>
    <w:rsid w:val="00D464BA"/>
    <w:rsid w:val="00D51A5C"/>
    <w:rsid w:val="00D526E8"/>
    <w:rsid w:val="00D52B1B"/>
    <w:rsid w:val="00D57825"/>
    <w:rsid w:val="00D60264"/>
    <w:rsid w:val="00D648A1"/>
    <w:rsid w:val="00D77482"/>
    <w:rsid w:val="00D83F2D"/>
    <w:rsid w:val="00D87C35"/>
    <w:rsid w:val="00D908B5"/>
    <w:rsid w:val="00D944F4"/>
    <w:rsid w:val="00D9574A"/>
    <w:rsid w:val="00DB05A0"/>
    <w:rsid w:val="00DB396D"/>
    <w:rsid w:val="00DB753F"/>
    <w:rsid w:val="00DC3484"/>
    <w:rsid w:val="00DC4B9C"/>
    <w:rsid w:val="00DC5808"/>
    <w:rsid w:val="00DC7B16"/>
    <w:rsid w:val="00DD18E1"/>
    <w:rsid w:val="00DD7F03"/>
    <w:rsid w:val="00DE3994"/>
    <w:rsid w:val="00DE4F6E"/>
    <w:rsid w:val="00DE5029"/>
    <w:rsid w:val="00E129E2"/>
    <w:rsid w:val="00E1389D"/>
    <w:rsid w:val="00E23170"/>
    <w:rsid w:val="00E24F4D"/>
    <w:rsid w:val="00E26C43"/>
    <w:rsid w:val="00E275B9"/>
    <w:rsid w:val="00E27B3C"/>
    <w:rsid w:val="00E418C6"/>
    <w:rsid w:val="00E4319E"/>
    <w:rsid w:val="00E60AA5"/>
    <w:rsid w:val="00E71EA8"/>
    <w:rsid w:val="00E72A12"/>
    <w:rsid w:val="00E72D85"/>
    <w:rsid w:val="00E83BAC"/>
    <w:rsid w:val="00E855FC"/>
    <w:rsid w:val="00E870C2"/>
    <w:rsid w:val="00E87611"/>
    <w:rsid w:val="00E918A8"/>
    <w:rsid w:val="00EA1E70"/>
    <w:rsid w:val="00EB46C1"/>
    <w:rsid w:val="00EB6350"/>
    <w:rsid w:val="00EB78E1"/>
    <w:rsid w:val="00ED42F5"/>
    <w:rsid w:val="00ED4C70"/>
    <w:rsid w:val="00ED55AE"/>
    <w:rsid w:val="00EE5B19"/>
    <w:rsid w:val="00EF1419"/>
    <w:rsid w:val="00EF39C9"/>
    <w:rsid w:val="00F0144D"/>
    <w:rsid w:val="00F03DD7"/>
    <w:rsid w:val="00F05402"/>
    <w:rsid w:val="00F05752"/>
    <w:rsid w:val="00F057BC"/>
    <w:rsid w:val="00F07679"/>
    <w:rsid w:val="00F176A2"/>
    <w:rsid w:val="00F208B3"/>
    <w:rsid w:val="00F27BF6"/>
    <w:rsid w:val="00F30184"/>
    <w:rsid w:val="00F350A3"/>
    <w:rsid w:val="00F40BAF"/>
    <w:rsid w:val="00F452DF"/>
    <w:rsid w:val="00F46697"/>
    <w:rsid w:val="00F551C1"/>
    <w:rsid w:val="00F5593E"/>
    <w:rsid w:val="00F72784"/>
    <w:rsid w:val="00F74F15"/>
    <w:rsid w:val="00F76615"/>
    <w:rsid w:val="00F8600E"/>
    <w:rsid w:val="00F9148E"/>
    <w:rsid w:val="00F91BF9"/>
    <w:rsid w:val="00F92E82"/>
    <w:rsid w:val="00F94BC6"/>
    <w:rsid w:val="00F9777E"/>
    <w:rsid w:val="00FA1E2F"/>
    <w:rsid w:val="00FA4702"/>
    <w:rsid w:val="00FA599D"/>
    <w:rsid w:val="00FB1BD8"/>
    <w:rsid w:val="00FB6EE4"/>
    <w:rsid w:val="00FC49F5"/>
    <w:rsid w:val="00FC4AA1"/>
    <w:rsid w:val="00FC52E8"/>
    <w:rsid w:val="00FC696F"/>
    <w:rsid w:val="00FD09F0"/>
    <w:rsid w:val="00FD32A2"/>
    <w:rsid w:val="00FE5915"/>
    <w:rsid w:val="00FF47E6"/>
    <w:rsid w:val="00FF613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FEEC"/>
  <w15:chartTrackingRefBased/>
  <w15:docId w15:val="{F53A419F-365C-4900-92B0-7190059E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754"/>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qFormat/>
    <w:rsid w:val="00FC49F5"/>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FC49F5"/>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FC49F5"/>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FC49F5"/>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FC49F5"/>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FC49F5"/>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FC49F5"/>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FC49F5"/>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FC49F5"/>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9F5"/>
    <w:rPr>
      <w:rFonts w:ascii="Arial" w:eastAsia="Times New Roman" w:hAnsi="Arial" w:cs="Times New Roman"/>
      <w:b/>
      <w:bCs/>
      <w:spacing w:val="4"/>
      <w:w w:val="103"/>
      <w:kern w:val="32"/>
      <w:sz w:val="32"/>
      <w:szCs w:val="28"/>
      <w:lang w:val="es-ES" w:eastAsia="en-US"/>
    </w:rPr>
  </w:style>
  <w:style w:type="character" w:customStyle="1" w:styleId="Heading2Char">
    <w:name w:val="Heading 2 Char"/>
    <w:link w:val="Heading2"/>
    <w:uiPriority w:val="9"/>
    <w:rsid w:val="00FC49F5"/>
    <w:rPr>
      <w:rFonts w:ascii="Arial" w:eastAsia="Times New Roman" w:hAnsi="Arial" w:cs="Times New Roman"/>
      <w:b/>
      <w:bCs/>
      <w:i/>
      <w:spacing w:val="4"/>
      <w:w w:val="103"/>
      <w:kern w:val="14"/>
      <w:sz w:val="28"/>
      <w:szCs w:val="26"/>
      <w:lang w:val="es-ES" w:eastAsia="en-US"/>
    </w:rPr>
  </w:style>
  <w:style w:type="character" w:customStyle="1" w:styleId="Heading3Char">
    <w:name w:val="Heading 3 Char"/>
    <w:link w:val="Heading3"/>
    <w:uiPriority w:val="9"/>
    <w:rsid w:val="00FC49F5"/>
    <w:rPr>
      <w:rFonts w:ascii="Arial" w:eastAsia="Times New Roman" w:hAnsi="Arial" w:cs="Times New Roman"/>
      <w:b/>
      <w:bCs/>
      <w:spacing w:val="4"/>
      <w:w w:val="103"/>
      <w:kern w:val="14"/>
      <w:sz w:val="26"/>
      <w:lang w:val="es-ES" w:eastAsia="en-US"/>
    </w:rPr>
  </w:style>
  <w:style w:type="character" w:customStyle="1" w:styleId="Heading4Char">
    <w:name w:val="Heading 4 Char"/>
    <w:link w:val="Heading4"/>
    <w:uiPriority w:val="9"/>
    <w:semiHidden/>
    <w:rsid w:val="00FC49F5"/>
    <w:rPr>
      <w:rFonts w:ascii="Cambria" w:eastAsia="Times New Roman" w:hAnsi="Cambria" w:cs="Times New Roman"/>
      <w:b/>
      <w:bCs/>
      <w:i/>
      <w:iCs/>
      <w:spacing w:val="4"/>
      <w:w w:val="103"/>
      <w:sz w:val="20"/>
      <w:lang w:val="es-ES" w:eastAsia="en-US"/>
    </w:rPr>
  </w:style>
  <w:style w:type="character" w:customStyle="1" w:styleId="Heading5Char">
    <w:name w:val="Heading 5 Char"/>
    <w:link w:val="Heading5"/>
    <w:uiPriority w:val="9"/>
    <w:semiHidden/>
    <w:rsid w:val="00FC49F5"/>
    <w:rPr>
      <w:rFonts w:ascii="Cambria" w:eastAsia="Times New Roman" w:hAnsi="Cambria" w:cs="Times New Roman"/>
      <w:b/>
      <w:bCs/>
      <w:color w:val="7F7F7F"/>
      <w:spacing w:val="4"/>
      <w:w w:val="103"/>
      <w:sz w:val="20"/>
      <w:lang w:val="es-ES" w:eastAsia="en-US"/>
    </w:rPr>
  </w:style>
  <w:style w:type="character" w:customStyle="1" w:styleId="Heading6Char">
    <w:name w:val="Heading 6 Char"/>
    <w:link w:val="Heading6"/>
    <w:uiPriority w:val="9"/>
    <w:semiHidden/>
    <w:rsid w:val="00FC49F5"/>
    <w:rPr>
      <w:rFonts w:ascii="Cambria" w:eastAsia="Times New Roman" w:hAnsi="Cambria" w:cs="Times New Roman"/>
      <w:b/>
      <w:bCs/>
      <w:i/>
      <w:iCs/>
      <w:color w:val="7F7F7F"/>
      <w:spacing w:val="4"/>
      <w:w w:val="103"/>
      <w:sz w:val="20"/>
      <w:lang w:val="es-ES" w:eastAsia="en-US"/>
    </w:rPr>
  </w:style>
  <w:style w:type="character" w:customStyle="1" w:styleId="Heading7Char">
    <w:name w:val="Heading 7 Char"/>
    <w:link w:val="Heading7"/>
    <w:uiPriority w:val="9"/>
    <w:semiHidden/>
    <w:rsid w:val="00FC49F5"/>
    <w:rPr>
      <w:rFonts w:ascii="Cambria" w:eastAsia="Times New Roman" w:hAnsi="Cambria" w:cs="Times New Roman"/>
      <w:i/>
      <w:iCs/>
      <w:spacing w:val="4"/>
      <w:w w:val="103"/>
      <w:sz w:val="20"/>
      <w:lang w:val="es-ES" w:eastAsia="en-US"/>
    </w:rPr>
  </w:style>
  <w:style w:type="character" w:customStyle="1" w:styleId="Heading8Char">
    <w:name w:val="Heading 8 Char"/>
    <w:link w:val="Heading8"/>
    <w:uiPriority w:val="9"/>
    <w:semiHidden/>
    <w:rsid w:val="00FC49F5"/>
    <w:rPr>
      <w:rFonts w:ascii="Cambria" w:eastAsia="Times New Roman" w:hAnsi="Cambria" w:cs="Times New Roman"/>
      <w:spacing w:val="4"/>
      <w:w w:val="103"/>
      <w:sz w:val="20"/>
      <w:szCs w:val="20"/>
      <w:lang w:val="es-ES" w:eastAsia="en-US"/>
    </w:rPr>
  </w:style>
  <w:style w:type="character" w:customStyle="1" w:styleId="Heading9Char">
    <w:name w:val="Heading 9 Char"/>
    <w:link w:val="Heading9"/>
    <w:uiPriority w:val="9"/>
    <w:semiHidden/>
    <w:rsid w:val="00FC49F5"/>
    <w:rPr>
      <w:rFonts w:ascii="Cambria" w:eastAsia="Times New Roman" w:hAnsi="Cambria" w:cs="Times New Roman"/>
      <w:i/>
      <w:iCs/>
      <w:spacing w:val="5"/>
      <w:w w:val="103"/>
      <w:sz w:val="20"/>
      <w:szCs w:val="20"/>
      <w:lang w:val="es-ES" w:eastAsia="en-US"/>
    </w:rPr>
  </w:style>
  <w:style w:type="paragraph" w:customStyle="1" w:styleId="7P">
    <w:name w:val="_ 7_ P"/>
    <w:basedOn w:val="Normal"/>
    <w:next w:val="Normal"/>
    <w:qFormat/>
    <w:rsid w:val="00FC49F5"/>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71475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SingleTxt">
    <w:name w:val="__Single Txt"/>
    <w:basedOn w:val="Normal"/>
    <w:rsid w:val="00714754"/>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HCh">
    <w:name w:val="_ H _Ch"/>
    <w:basedOn w:val="H1"/>
    <w:next w:val="Normal"/>
    <w:rsid w:val="00714754"/>
    <w:pPr>
      <w:spacing w:line="300" w:lineRule="exact"/>
      <w:ind w:left="0" w:right="0" w:firstLine="0"/>
    </w:pPr>
    <w:rPr>
      <w:spacing w:val="-2"/>
      <w:sz w:val="28"/>
    </w:rPr>
  </w:style>
  <w:style w:type="paragraph" w:customStyle="1" w:styleId="HM">
    <w:name w:val="_ H __M"/>
    <w:basedOn w:val="HCh"/>
    <w:next w:val="Normal"/>
    <w:rsid w:val="00714754"/>
    <w:pPr>
      <w:spacing w:line="360" w:lineRule="exact"/>
    </w:pPr>
    <w:rPr>
      <w:spacing w:val="-3"/>
      <w:w w:val="99"/>
      <w:sz w:val="34"/>
    </w:rPr>
  </w:style>
  <w:style w:type="paragraph" w:customStyle="1" w:styleId="H23">
    <w:name w:val="_ H_2/3"/>
    <w:basedOn w:val="Normal"/>
    <w:next w:val="Normal"/>
    <w:rsid w:val="00714754"/>
    <w:pPr>
      <w:outlineLvl w:val="1"/>
    </w:pPr>
    <w:rPr>
      <w:b/>
      <w:lang w:val="en-US"/>
    </w:rPr>
  </w:style>
  <w:style w:type="paragraph" w:customStyle="1" w:styleId="H4">
    <w:name w:val="_ H_4"/>
    <w:basedOn w:val="Normal"/>
    <w:next w:val="Normal"/>
    <w:rsid w:val="0071475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71475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714754"/>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714754"/>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714754"/>
    <w:pPr>
      <w:spacing w:line="540" w:lineRule="exact"/>
    </w:pPr>
    <w:rPr>
      <w:spacing w:val="-8"/>
      <w:w w:val="96"/>
      <w:sz w:val="57"/>
    </w:rPr>
  </w:style>
  <w:style w:type="paragraph" w:customStyle="1" w:styleId="SS">
    <w:name w:val="__S_S"/>
    <w:basedOn w:val="HCh"/>
    <w:next w:val="Normal"/>
    <w:rsid w:val="00714754"/>
    <w:pPr>
      <w:ind w:left="1267" w:right="1267"/>
    </w:pPr>
  </w:style>
  <w:style w:type="paragraph" w:customStyle="1" w:styleId="AgendaItemNormal">
    <w:name w:val="Agenda_Item_Normal"/>
    <w:next w:val="Normal"/>
    <w:qFormat/>
    <w:rsid w:val="00714754"/>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SingleTxt"/>
    <w:qFormat/>
    <w:rsid w:val="00714754"/>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714754"/>
    <w:pPr>
      <w:spacing w:line="240" w:lineRule="exact"/>
      <w:ind w:left="0" w:right="5040" w:firstLine="0"/>
      <w:outlineLvl w:val="1"/>
    </w:pPr>
    <w:rPr>
      <w:sz w:val="20"/>
    </w:rPr>
  </w:style>
  <w:style w:type="paragraph" w:styleId="BalloonText">
    <w:name w:val="Balloon Text"/>
    <w:basedOn w:val="Normal"/>
    <w:link w:val="BalloonTextChar"/>
    <w:uiPriority w:val="99"/>
    <w:semiHidden/>
    <w:rsid w:val="00714754"/>
    <w:rPr>
      <w:rFonts w:ascii="Tahoma" w:hAnsi="Tahoma" w:cs="Tahoma"/>
      <w:sz w:val="16"/>
      <w:szCs w:val="16"/>
    </w:rPr>
  </w:style>
  <w:style w:type="character" w:customStyle="1" w:styleId="BalloonTextChar">
    <w:name w:val="Balloon Text Char"/>
    <w:basedOn w:val="DefaultParagraphFont"/>
    <w:link w:val="BalloonText"/>
    <w:uiPriority w:val="99"/>
    <w:semiHidden/>
    <w:rsid w:val="00714754"/>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714754"/>
    <w:pPr>
      <w:numPr>
        <w:numId w:val="3"/>
      </w:numPr>
      <w:spacing w:after="120" w:line="240" w:lineRule="atLeast"/>
      <w:ind w:right="1267"/>
      <w:jc w:val="both"/>
    </w:pPr>
  </w:style>
  <w:style w:type="paragraph" w:customStyle="1" w:styleId="Bullet2">
    <w:name w:val="Bullet 2"/>
    <w:basedOn w:val="Normal"/>
    <w:qFormat/>
    <w:rsid w:val="00FC49F5"/>
    <w:pPr>
      <w:numPr>
        <w:numId w:val="1"/>
      </w:numPr>
      <w:spacing w:after="120"/>
      <w:ind w:right="1264"/>
      <w:jc w:val="both"/>
    </w:pPr>
  </w:style>
  <w:style w:type="paragraph" w:customStyle="1" w:styleId="Bullet3">
    <w:name w:val="Bullet 3"/>
    <w:basedOn w:val="SingleTxt"/>
    <w:qFormat/>
    <w:rsid w:val="00714754"/>
    <w:pPr>
      <w:numPr>
        <w:numId w:val="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unhideWhenUsed/>
    <w:qFormat/>
    <w:rsid w:val="00FC49F5"/>
    <w:pPr>
      <w:spacing w:line="240" w:lineRule="auto"/>
    </w:pPr>
    <w:rPr>
      <w:b/>
      <w:bCs/>
      <w:color w:val="4F81BD"/>
      <w:sz w:val="18"/>
      <w:szCs w:val="18"/>
    </w:rPr>
  </w:style>
  <w:style w:type="character" w:styleId="CommentReference">
    <w:name w:val="annotation reference"/>
    <w:uiPriority w:val="99"/>
    <w:semiHidden/>
    <w:rsid w:val="00714754"/>
    <w:rPr>
      <w:sz w:val="6"/>
    </w:rPr>
  </w:style>
  <w:style w:type="paragraph" w:customStyle="1" w:styleId="Distribution">
    <w:name w:val="Distribution"/>
    <w:next w:val="Normal"/>
    <w:rsid w:val="00714754"/>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714754"/>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aliases w:val="Fußnotentext Char,Footnote Text Char2,Footnote Text Char1 Char1,Footnote Text Char Char Char1,Footnote Text Char1 Char Char Char,Footnote Text Char Char Char Char Char,Footnote Text Char Char1 Char,Footnote Text Char Char2, Знак,FA,fn,ADB"/>
    <w:basedOn w:val="Normal"/>
    <w:link w:val="FootnoteTextChar"/>
    <w:uiPriority w:val="99"/>
    <w:qFormat/>
    <w:rsid w:val="00714754"/>
    <w:pPr>
      <w:widowControl w:val="0"/>
      <w:tabs>
        <w:tab w:val="right" w:pos="418"/>
      </w:tabs>
      <w:spacing w:line="210" w:lineRule="exact"/>
      <w:ind w:left="475" w:hanging="475"/>
    </w:pPr>
    <w:rPr>
      <w:spacing w:val="5"/>
      <w:sz w:val="17"/>
    </w:rPr>
  </w:style>
  <w:style w:type="character" w:customStyle="1" w:styleId="FootnoteTextChar">
    <w:name w:val="Footnote Text Char"/>
    <w:aliases w:val="Fußnotentext Char Char,Footnote Text Char2 Char,Footnote Text Char1 Char1 Char,Footnote Text Char Char Char1 Char,Footnote Text Char1 Char Char Char Char,Footnote Text Char Char Char Char Char Char,Footnote Text Char Char1 Char Char"/>
    <w:basedOn w:val="DefaultParagraphFont"/>
    <w:link w:val="FootnoteText"/>
    <w:uiPriority w:val="99"/>
    <w:qFormat/>
    <w:rsid w:val="00714754"/>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714754"/>
  </w:style>
  <w:style w:type="character" w:customStyle="1" w:styleId="EndnoteTextChar">
    <w:name w:val="Endnote Text Char"/>
    <w:basedOn w:val="DefaultParagraphFont"/>
    <w:link w:val="EndnoteText"/>
    <w:semiHidden/>
    <w:rsid w:val="00714754"/>
    <w:rPr>
      <w:rFonts w:ascii="Times New Roman" w:eastAsiaTheme="minorHAnsi" w:hAnsi="Times New Roman" w:cs="Times New Roman"/>
      <w:spacing w:val="5"/>
      <w:w w:val="103"/>
      <w:kern w:val="14"/>
      <w:sz w:val="17"/>
      <w:szCs w:val="20"/>
      <w:lang w:eastAsia="en-US"/>
    </w:rPr>
  </w:style>
  <w:style w:type="paragraph" w:styleId="Footer">
    <w:name w:val="footer"/>
    <w:link w:val="FooterChar"/>
    <w:uiPriority w:val="99"/>
    <w:rsid w:val="00714754"/>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uiPriority w:val="99"/>
    <w:rsid w:val="00714754"/>
    <w:rPr>
      <w:rFonts w:ascii="Times New Roman" w:eastAsiaTheme="minorHAnsi" w:hAnsi="Times New Roman" w:cs="Times New Roman"/>
      <w:b/>
      <w:noProof/>
      <w:sz w:val="17"/>
      <w:szCs w:val="20"/>
      <w:lang w:val="en-US" w:eastAsia="en-US"/>
    </w:rPr>
  </w:style>
  <w:style w:type="character" w:styleId="FootnoteReference">
    <w:name w:val="footnote reference"/>
    <w:aliases w:val="ftref,Ref,de nota al pie,CVR Ref. de nota al pie,註腳內容,de nota al pie + (Asian) MS Mincho,11 pt,JFR-Fußnotenzeichen,*Footnote Reference,Fußnotenzeichen_neu,Fußnotentext2,Style 56,Style 32,Style 5,4_G,4_G Char Char,Ref Char,callout,o,f"/>
    <w:link w:val="4GChar"/>
    <w:uiPriority w:val="99"/>
    <w:qFormat/>
    <w:rsid w:val="00714754"/>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FC49F5"/>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FC49F5"/>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FC49F5"/>
    <w:pPr>
      <w:spacing w:before="240"/>
    </w:pPr>
    <w:rPr>
      <w:b/>
      <w:spacing w:val="-2"/>
      <w:w w:val="100"/>
    </w:rPr>
  </w:style>
  <w:style w:type="paragraph" w:customStyle="1" w:styleId="HdChapterBdLg">
    <w:name w:val="Hd Chapter Bd Lg"/>
    <w:basedOn w:val="HdChapterBD"/>
    <w:next w:val="Normal"/>
    <w:qFormat/>
    <w:rsid w:val="00FC49F5"/>
    <w:rPr>
      <w:spacing w:val="-3"/>
      <w:w w:val="99"/>
      <w:kern w:val="14"/>
      <w:sz w:val="34"/>
      <w:szCs w:val="34"/>
    </w:rPr>
  </w:style>
  <w:style w:type="paragraph" w:styleId="Header">
    <w:name w:val="header"/>
    <w:link w:val="HeaderChar"/>
    <w:uiPriority w:val="99"/>
    <w:rsid w:val="00714754"/>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uiPriority w:val="99"/>
    <w:rsid w:val="00714754"/>
    <w:rPr>
      <w:rFonts w:ascii="Times New Roman" w:eastAsiaTheme="minorHAnsi" w:hAnsi="Times New Roman" w:cs="Times New Roman"/>
      <w:noProof/>
      <w:sz w:val="17"/>
      <w:szCs w:val="20"/>
      <w:lang w:val="en-US" w:eastAsia="en-US"/>
    </w:rPr>
  </w:style>
  <w:style w:type="paragraph" w:customStyle="1" w:styleId="JournalHeading1">
    <w:name w:val="Journal_Heading1"/>
    <w:basedOn w:val="Normal"/>
    <w:next w:val="Normal"/>
    <w:qFormat/>
    <w:rsid w:val="00FC49F5"/>
    <w:pPr>
      <w:keepNext/>
      <w:spacing w:before="190" w:line="270" w:lineRule="exact"/>
    </w:pPr>
    <w:rPr>
      <w:b/>
      <w:sz w:val="24"/>
    </w:rPr>
  </w:style>
  <w:style w:type="paragraph" w:customStyle="1" w:styleId="JournalHeading2">
    <w:name w:val="Journal_Heading2"/>
    <w:basedOn w:val="Normal"/>
    <w:next w:val="Normal"/>
    <w:qFormat/>
    <w:rsid w:val="00FC49F5"/>
    <w:pPr>
      <w:keepNext/>
      <w:keepLines/>
      <w:spacing w:before="240"/>
      <w:outlineLvl w:val="1"/>
    </w:pPr>
    <w:rPr>
      <w:b/>
      <w:spacing w:val="2"/>
    </w:rPr>
  </w:style>
  <w:style w:type="paragraph" w:customStyle="1" w:styleId="JournalHeading4">
    <w:name w:val="Journal_Heading4"/>
    <w:basedOn w:val="Normal"/>
    <w:next w:val="Normal"/>
    <w:qFormat/>
    <w:rsid w:val="00FC49F5"/>
    <w:pPr>
      <w:keepNext/>
      <w:keepLines/>
      <w:spacing w:before="240"/>
      <w:outlineLvl w:val="3"/>
    </w:pPr>
    <w:rPr>
      <w:i/>
    </w:rPr>
  </w:style>
  <w:style w:type="character" w:styleId="LineNumber">
    <w:name w:val="line number"/>
    <w:rsid w:val="00714754"/>
    <w:rPr>
      <w:sz w:val="14"/>
    </w:rPr>
  </w:style>
  <w:style w:type="paragraph" w:styleId="NoSpacing">
    <w:name w:val="No Spacing"/>
    <w:aliases w:val="Quote 1"/>
    <w:basedOn w:val="Normal"/>
    <w:link w:val="NoSpacingChar"/>
    <w:uiPriority w:val="1"/>
    <w:qFormat/>
    <w:rsid w:val="00FC49F5"/>
    <w:pPr>
      <w:spacing w:line="240" w:lineRule="auto"/>
    </w:pPr>
  </w:style>
  <w:style w:type="paragraph" w:customStyle="1" w:styleId="NormalBullet">
    <w:name w:val="Normal Bullet"/>
    <w:basedOn w:val="Normal"/>
    <w:next w:val="Normal"/>
    <w:qFormat/>
    <w:rsid w:val="00FC49F5"/>
    <w:pPr>
      <w:keepLines/>
      <w:numPr>
        <w:numId w:val="2"/>
      </w:numPr>
      <w:tabs>
        <w:tab w:val="left" w:pos="2218"/>
      </w:tabs>
      <w:spacing w:before="40" w:after="80"/>
      <w:ind w:right="302"/>
    </w:pPr>
  </w:style>
  <w:style w:type="paragraph" w:customStyle="1" w:styleId="NormalSchedule">
    <w:name w:val="Normal Schedule"/>
    <w:basedOn w:val="Normal"/>
    <w:next w:val="Normal"/>
    <w:qFormat/>
    <w:rsid w:val="00FC49F5"/>
    <w:pPr>
      <w:tabs>
        <w:tab w:val="left" w:leader="dot" w:pos="2218"/>
        <w:tab w:val="left" w:pos="2707"/>
        <w:tab w:val="right" w:leader="dot" w:pos="9835"/>
      </w:tabs>
    </w:pPr>
  </w:style>
  <w:style w:type="paragraph" w:customStyle="1" w:styleId="Original">
    <w:name w:val="Original"/>
    <w:next w:val="Normal"/>
    <w:rsid w:val="00714754"/>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714754"/>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FC49F5"/>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714754"/>
    <w:pPr>
      <w:tabs>
        <w:tab w:val="right" w:pos="9965"/>
      </w:tabs>
      <w:spacing w:line="210" w:lineRule="exact"/>
    </w:pPr>
    <w:rPr>
      <w:spacing w:val="5"/>
      <w:w w:val="104"/>
      <w:sz w:val="17"/>
    </w:rPr>
  </w:style>
  <w:style w:type="paragraph" w:customStyle="1" w:styleId="SmallX">
    <w:name w:val="SmallX"/>
    <w:basedOn w:val="Small"/>
    <w:next w:val="Normal"/>
    <w:rsid w:val="00714754"/>
    <w:pPr>
      <w:spacing w:line="180" w:lineRule="exact"/>
      <w:jc w:val="right"/>
    </w:pPr>
    <w:rPr>
      <w:spacing w:val="6"/>
      <w:w w:val="106"/>
      <w:sz w:val="14"/>
    </w:rPr>
  </w:style>
  <w:style w:type="paragraph" w:customStyle="1" w:styleId="TitleHCH">
    <w:name w:val="Title_H_CH"/>
    <w:basedOn w:val="H1"/>
    <w:next w:val="Normal"/>
    <w:qFormat/>
    <w:rsid w:val="00714754"/>
    <w:pPr>
      <w:spacing w:line="300" w:lineRule="exact"/>
      <w:ind w:left="0" w:right="0" w:firstLine="0"/>
    </w:pPr>
    <w:rPr>
      <w:spacing w:val="-2"/>
      <w:sz w:val="28"/>
    </w:rPr>
  </w:style>
  <w:style w:type="paragraph" w:customStyle="1" w:styleId="TitleH2">
    <w:name w:val="Title_H2"/>
    <w:basedOn w:val="Normal"/>
    <w:next w:val="Normal"/>
    <w:qFormat/>
    <w:rsid w:val="00714754"/>
    <w:pPr>
      <w:outlineLvl w:val="1"/>
    </w:pPr>
    <w:rPr>
      <w:b/>
    </w:rPr>
  </w:style>
  <w:style w:type="paragraph" w:styleId="TOCHeading">
    <w:name w:val="TOC Heading"/>
    <w:basedOn w:val="Heading1"/>
    <w:next w:val="Normal"/>
    <w:uiPriority w:val="39"/>
    <w:semiHidden/>
    <w:unhideWhenUsed/>
    <w:qFormat/>
    <w:rsid w:val="00FC49F5"/>
    <w:pPr>
      <w:outlineLvl w:val="9"/>
    </w:pPr>
    <w:rPr>
      <w:rFonts w:eastAsiaTheme="majorEastAsia" w:cstheme="majorBidi"/>
      <w:lang w:bidi="en-US"/>
    </w:rPr>
  </w:style>
  <w:style w:type="paragraph" w:customStyle="1" w:styleId="XLarge">
    <w:name w:val="XLarge"/>
    <w:basedOn w:val="HM"/>
    <w:rsid w:val="00714754"/>
    <w:pPr>
      <w:spacing w:line="390" w:lineRule="exact"/>
    </w:pPr>
    <w:rPr>
      <w:spacing w:val="-4"/>
      <w:w w:val="98"/>
      <w:sz w:val="40"/>
    </w:rPr>
  </w:style>
  <w:style w:type="character" w:styleId="Hyperlink">
    <w:name w:val="Hyperlink"/>
    <w:basedOn w:val="DefaultParagraphFont"/>
    <w:uiPriority w:val="99"/>
    <w:rsid w:val="00714754"/>
    <w:rPr>
      <w:color w:val="0000FF" w:themeColor="hyperlink"/>
      <w:u w:val="single"/>
    </w:rPr>
  </w:style>
  <w:style w:type="paragraph" w:styleId="PlainText">
    <w:name w:val="Plain Text"/>
    <w:basedOn w:val="Normal"/>
    <w:link w:val="PlainTextChar"/>
    <w:uiPriority w:val="99"/>
    <w:rsid w:val="00714754"/>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uiPriority w:val="99"/>
    <w:rsid w:val="00714754"/>
    <w:rPr>
      <w:rFonts w:ascii="Courier New" w:eastAsia="Times New Roman" w:hAnsi="Courier New" w:cs="Times New Roman"/>
      <w:sz w:val="20"/>
      <w:szCs w:val="20"/>
      <w:lang w:val="en-US" w:eastAsia="en-GB"/>
    </w:rPr>
  </w:style>
  <w:style w:type="paragraph" w:customStyle="1" w:styleId="ReleaseDate0">
    <w:name w:val="Release Date"/>
    <w:next w:val="Footer"/>
    <w:rsid w:val="00714754"/>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714754"/>
  </w:style>
  <w:style w:type="table" w:styleId="TableGrid">
    <w:name w:val="Table Grid"/>
    <w:basedOn w:val="TableNormal"/>
    <w:rsid w:val="00714754"/>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B27E2C"/>
    <w:pPr>
      <w:outlineLvl w:val="1"/>
    </w:pPr>
    <w:rPr>
      <w:b/>
    </w:rPr>
  </w:style>
  <w:style w:type="paragraph" w:customStyle="1" w:styleId="STitleM">
    <w:name w:val="S_Title_M"/>
    <w:basedOn w:val="Normal"/>
    <w:next w:val="Normal"/>
    <w:qFormat/>
    <w:rsid w:val="00200F9C"/>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200F9C"/>
    <w:pPr>
      <w:ind w:left="1264" w:right="1264"/>
    </w:pPr>
  </w:style>
  <w:style w:type="paragraph" w:customStyle="1" w:styleId="STitleL">
    <w:name w:val="S_Title_L"/>
    <w:basedOn w:val="SM"/>
    <w:next w:val="Normal"/>
    <w:qFormat/>
    <w:rsid w:val="006137E4"/>
    <w:pPr>
      <w:spacing w:line="540" w:lineRule="exact"/>
    </w:pPr>
    <w:rPr>
      <w:rFonts w:eastAsiaTheme="minorEastAsia"/>
      <w:spacing w:val="-8"/>
      <w:w w:val="96"/>
      <w:sz w:val="57"/>
      <w:lang w:eastAsia="zh-CN"/>
    </w:rPr>
  </w:style>
  <w:style w:type="paragraph" w:styleId="CommentText">
    <w:name w:val="annotation text"/>
    <w:basedOn w:val="Normal"/>
    <w:link w:val="CommentTextChar"/>
    <w:uiPriority w:val="99"/>
    <w:semiHidden/>
    <w:unhideWhenUsed/>
    <w:rsid w:val="00AD06F9"/>
    <w:pPr>
      <w:spacing w:line="240" w:lineRule="auto"/>
    </w:pPr>
  </w:style>
  <w:style w:type="character" w:customStyle="1" w:styleId="CommentTextChar">
    <w:name w:val="Comment Text Char"/>
    <w:basedOn w:val="DefaultParagraphFont"/>
    <w:link w:val="CommentText"/>
    <w:uiPriority w:val="99"/>
    <w:semiHidden/>
    <w:rsid w:val="00AD06F9"/>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AD06F9"/>
    <w:rPr>
      <w:b/>
      <w:bCs/>
    </w:rPr>
  </w:style>
  <w:style w:type="character" w:customStyle="1" w:styleId="CommentSubjectChar">
    <w:name w:val="Comment Subject Char"/>
    <w:basedOn w:val="CommentTextChar"/>
    <w:link w:val="CommentSubject"/>
    <w:uiPriority w:val="99"/>
    <w:semiHidden/>
    <w:rsid w:val="00AD06F9"/>
    <w:rPr>
      <w:rFonts w:ascii="Times New Roman" w:eastAsiaTheme="minorHAnsi" w:hAnsi="Times New Roman" w:cs="Times New Roman"/>
      <w:b/>
      <w:bCs/>
      <w:spacing w:val="4"/>
      <w:w w:val="103"/>
      <w:kern w:val="14"/>
      <w:sz w:val="20"/>
      <w:szCs w:val="20"/>
      <w:lang w:eastAsia="en-US"/>
    </w:rPr>
  </w:style>
  <w:style w:type="character" w:styleId="FollowedHyperlink">
    <w:name w:val="FollowedHyperlink"/>
    <w:basedOn w:val="DefaultParagraphFont"/>
    <w:uiPriority w:val="99"/>
    <w:semiHidden/>
    <w:unhideWhenUsed/>
    <w:rsid w:val="0018520A"/>
    <w:rPr>
      <w:strike w:val="0"/>
      <w:dstrike w:val="0"/>
      <w:color w:val="0000FF"/>
      <w:u w:val="none"/>
      <w:effect w:val="none"/>
    </w:rPr>
  </w:style>
  <w:style w:type="paragraph" w:customStyle="1" w:styleId="msonormal0">
    <w:name w:val="msonormal"/>
    <w:basedOn w:val="Normal"/>
    <w:rsid w:val="0018520A"/>
    <w:pPr>
      <w:suppressAutoHyphens w:val="0"/>
      <w:spacing w:before="100" w:beforeAutospacing="1" w:after="100" w:afterAutospacing="1" w:line="240" w:lineRule="auto"/>
    </w:pPr>
    <w:rPr>
      <w:rFonts w:eastAsia="Times New Roman"/>
      <w:spacing w:val="0"/>
      <w:w w:val="100"/>
      <w:kern w:val="0"/>
      <w:sz w:val="24"/>
      <w:szCs w:val="24"/>
      <w:lang w:val="en-US" w:eastAsia="zh-CN"/>
    </w:rPr>
  </w:style>
  <w:style w:type="paragraph" w:styleId="Revision">
    <w:name w:val="Revision"/>
    <w:hidden/>
    <w:uiPriority w:val="99"/>
    <w:semiHidden/>
    <w:rsid w:val="00FD32A2"/>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Default">
    <w:name w:val="Default"/>
    <w:rsid w:val="00A26CF4"/>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ListParagraph">
    <w:name w:val="List Paragraph"/>
    <w:basedOn w:val="Normal"/>
    <w:uiPriority w:val="34"/>
    <w:qFormat/>
    <w:rsid w:val="00724009"/>
    <w:pPr>
      <w:suppressAutoHyphens w:val="0"/>
      <w:spacing w:after="160" w:line="259" w:lineRule="auto"/>
      <w:ind w:left="720"/>
      <w:contextualSpacing/>
    </w:pPr>
    <w:rPr>
      <w:rFonts w:asciiTheme="minorHAnsi" w:hAnsiTheme="minorHAnsi" w:cstheme="minorBidi"/>
      <w:spacing w:val="0"/>
      <w:w w:val="100"/>
      <w:kern w:val="0"/>
      <w:sz w:val="22"/>
      <w:szCs w:val="22"/>
      <w:lang w:val="ru-RU"/>
    </w:rPr>
  </w:style>
  <w:style w:type="character" w:customStyle="1" w:styleId="contextualextensionhighlight">
    <w:name w:val="contextualextensionhighlight"/>
    <w:basedOn w:val="DefaultParagraphFont"/>
    <w:rsid w:val="005E235B"/>
  </w:style>
  <w:style w:type="character" w:styleId="Strong">
    <w:name w:val="Strong"/>
    <w:basedOn w:val="DefaultParagraphFont"/>
    <w:uiPriority w:val="22"/>
    <w:qFormat/>
    <w:rsid w:val="00223B7A"/>
    <w:rPr>
      <w:b/>
      <w:bCs/>
    </w:rPr>
  </w:style>
  <w:style w:type="paragraph" w:styleId="NormalWeb">
    <w:name w:val="Normal (Web)"/>
    <w:basedOn w:val="Normal"/>
    <w:link w:val="NormalWebChar"/>
    <w:unhideWhenUsed/>
    <w:rsid w:val="004F6E7A"/>
    <w:pPr>
      <w:suppressAutoHyphens w:val="0"/>
      <w:spacing w:before="100" w:beforeAutospacing="1" w:after="100" w:afterAutospacing="1" w:line="240" w:lineRule="auto"/>
    </w:pPr>
    <w:rPr>
      <w:rFonts w:eastAsia="Times New Roman"/>
      <w:spacing w:val="0"/>
      <w:w w:val="100"/>
      <w:kern w:val="0"/>
      <w:sz w:val="24"/>
      <w:szCs w:val="24"/>
      <w:lang w:val="en-US"/>
    </w:rPr>
  </w:style>
  <w:style w:type="paragraph" w:customStyle="1" w:styleId="traduction">
    <w:name w:val="traduction"/>
    <w:basedOn w:val="Header"/>
    <w:rsid w:val="00983882"/>
    <w:pPr>
      <w:tabs>
        <w:tab w:val="clear" w:pos="4320"/>
        <w:tab w:val="clear" w:pos="8640"/>
      </w:tabs>
    </w:pPr>
    <w:rPr>
      <w:rFonts w:eastAsia="Times New Roman"/>
      <w:noProof w:val="0"/>
      <w:sz w:val="24"/>
      <w:lang w:val="en-GB"/>
    </w:rPr>
  </w:style>
  <w:style w:type="character" w:customStyle="1" w:styleId="Caption1">
    <w:name w:val="Caption1"/>
    <w:basedOn w:val="DefaultParagraphFont"/>
    <w:rsid w:val="00983882"/>
  </w:style>
  <w:style w:type="paragraph" w:customStyle="1" w:styleId="JuPara">
    <w:name w:val="Ju_Para"/>
    <w:aliases w:val="Left,First line:  0 cm"/>
    <w:basedOn w:val="Normal"/>
    <w:link w:val="JuParaChar"/>
    <w:rsid w:val="00983882"/>
    <w:pPr>
      <w:spacing w:line="240" w:lineRule="auto"/>
      <w:ind w:firstLine="284"/>
      <w:jc w:val="both"/>
    </w:pPr>
    <w:rPr>
      <w:rFonts w:eastAsia="Times New Roman"/>
      <w:spacing w:val="0"/>
      <w:w w:val="100"/>
      <w:kern w:val="0"/>
      <w:sz w:val="24"/>
    </w:rPr>
  </w:style>
  <w:style w:type="character" w:customStyle="1" w:styleId="JuParaChar">
    <w:name w:val="Ju_Para Char"/>
    <w:link w:val="JuPara"/>
    <w:rsid w:val="00983882"/>
    <w:rPr>
      <w:rFonts w:ascii="Times New Roman" w:eastAsia="Times New Roman" w:hAnsi="Times New Roman" w:cs="Times New Roman"/>
      <w:sz w:val="24"/>
      <w:szCs w:val="20"/>
      <w:lang w:eastAsia="en-US"/>
    </w:rPr>
  </w:style>
  <w:style w:type="paragraph" w:customStyle="1" w:styleId="noindent">
    <w:name w:val="noindent"/>
    <w:basedOn w:val="PlainText"/>
    <w:rsid w:val="00983882"/>
    <w:pPr>
      <w:spacing w:line="480" w:lineRule="auto"/>
      <w:jc w:val="both"/>
    </w:pPr>
    <w:rPr>
      <w:rFonts w:ascii="Times New Roman" w:hAnsi="Times New Roman"/>
      <w:sz w:val="24"/>
    </w:rPr>
  </w:style>
  <w:style w:type="paragraph" w:customStyle="1" w:styleId="ECHRParaQuote">
    <w:name w:val="ECHR_Para_Quote"/>
    <w:aliases w:val="Ju_Quot"/>
    <w:basedOn w:val="Normal"/>
    <w:link w:val="JuQuotChar"/>
    <w:uiPriority w:val="14"/>
    <w:qFormat/>
    <w:rsid w:val="00983882"/>
    <w:pPr>
      <w:suppressAutoHyphens w:val="0"/>
      <w:spacing w:before="120" w:after="120" w:line="240" w:lineRule="auto"/>
      <w:ind w:left="425" w:firstLine="142"/>
      <w:jc w:val="both"/>
    </w:pPr>
    <w:rPr>
      <w:rFonts w:asciiTheme="minorHAnsi" w:eastAsiaTheme="minorEastAsia" w:hAnsiTheme="minorHAnsi" w:cstheme="minorBidi"/>
      <w:spacing w:val="0"/>
      <w:w w:val="100"/>
      <w:kern w:val="0"/>
      <w:szCs w:val="22"/>
      <w:lang w:val="en-US"/>
    </w:rPr>
  </w:style>
  <w:style w:type="character" w:customStyle="1" w:styleId="JuQuotChar">
    <w:name w:val="Ju_Quot Char"/>
    <w:link w:val="ECHRParaQuote"/>
    <w:uiPriority w:val="14"/>
    <w:rsid w:val="00983882"/>
    <w:rPr>
      <w:sz w:val="20"/>
      <w:lang w:val="en-US" w:eastAsia="en-US"/>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FootnoteReference"/>
    <w:uiPriority w:val="99"/>
    <w:qFormat/>
    <w:rsid w:val="00983882"/>
    <w:pPr>
      <w:suppressAutoHyphens w:val="0"/>
      <w:spacing w:line="360" w:lineRule="auto"/>
      <w:jc w:val="both"/>
    </w:pPr>
    <w:rPr>
      <w:rFonts w:asciiTheme="minorHAnsi" w:eastAsiaTheme="minorEastAsia" w:hAnsiTheme="minorHAnsi" w:cstheme="minorBidi"/>
      <w:spacing w:val="5"/>
      <w:sz w:val="22"/>
      <w:szCs w:val="22"/>
      <w:vertAlign w:val="superscript"/>
      <w:lang w:eastAsia="zh-CN"/>
    </w:rPr>
  </w:style>
  <w:style w:type="character" w:customStyle="1" w:styleId="s6b621b36">
    <w:name w:val="s6b621b36"/>
    <w:basedOn w:val="DefaultParagraphFont"/>
    <w:rsid w:val="00983882"/>
  </w:style>
  <w:style w:type="character" w:customStyle="1" w:styleId="UnresolvedMention1">
    <w:name w:val="Unresolved Mention1"/>
    <w:basedOn w:val="DefaultParagraphFont"/>
    <w:uiPriority w:val="99"/>
    <w:semiHidden/>
    <w:unhideWhenUsed/>
    <w:rsid w:val="00983882"/>
    <w:rPr>
      <w:color w:val="605E5C"/>
      <w:shd w:val="clear" w:color="auto" w:fill="E1DFDD"/>
    </w:rPr>
  </w:style>
  <w:style w:type="character" w:styleId="Emphasis">
    <w:name w:val="Emphasis"/>
    <w:basedOn w:val="DefaultParagraphFont"/>
    <w:uiPriority w:val="20"/>
    <w:qFormat/>
    <w:rsid w:val="002D3109"/>
    <w:rPr>
      <w:i/>
      <w:iCs/>
    </w:rPr>
  </w:style>
  <w:style w:type="paragraph" w:styleId="BodyText">
    <w:name w:val="Body Text"/>
    <w:basedOn w:val="Normal"/>
    <w:link w:val="BodyTextChar"/>
    <w:uiPriority w:val="1"/>
    <w:qFormat/>
    <w:rsid w:val="00F0144D"/>
    <w:pPr>
      <w:widowControl w:val="0"/>
      <w:spacing w:after="140" w:line="276" w:lineRule="auto"/>
    </w:pPr>
    <w:rPr>
      <w:rFonts w:asciiTheme="minorHAnsi" w:hAnsiTheme="minorHAnsi" w:cstheme="minorBidi"/>
      <w:spacing w:val="0"/>
      <w:w w:val="100"/>
      <w:kern w:val="0"/>
      <w:sz w:val="22"/>
      <w:szCs w:val="22"/>
      <w:lang w:val="en-US"/>
    </w:rPr>
  </w:style>
  <w:style w:type="character" w:customStyle="1" w:styleId="BodyTextChar">
    <w:name w:val="Body Text Char"/>
    <w:basedOn w:val="DefaultParagraphFont"/>
    <w:link w:val="BodyText"/>
    <w:rsid w:val="00F0144D"/>
    <w:rPr>
      <w:rFonts w:eastAsiaTheme="minorHAnsi"/>
      <w:lang w:val="en-US" w:eastAsia="en-US"/>
    </w:rPr>
  </w:style>
  <w:style w:type="paragraph" w:customStyle="1" w:styleId="a">
    <w:name w:val="Стиль"/>
    <w:uiPriority w:val="99"/>
    <w:rsid w:val="00F0144D"/>
    <w:pPr>
      <w:widowControl w:val="0"/>
      <w:autoSpaceDE w:val="0"/>
      <w:autoSpaceDN w:val="0"/>
      <w:spacing w:after="0" w:line="240" w:lineRule="auto"/>
    </w:pPr>
    <w:rPr>
      <w:rFonts w:ascii="Times New Roman CYR" w:eastAsia="Times New Roman" w:hAnsi="Times New Roman CYR" w:cs="Times New Roman CYR"/>
      <w:sz w:val="20"/>
      <w:szCs w:val="20"/>
      <w:lang w:val="ru-RU" w:eastAsia="ru-RU"/>
    </w:rPr>
  </w:style>
  <w:style w:type="paragraph" w:styleId="BodyText2">
    <w:name w:val="Body Text 2"/>
    <w:basedOn w:val="Normal"/>
    <w:link w:val="BodyText2Char"/>
    <w:uiPriority w:val="99"/>
    <w:semiHidden/>
    <w:unhideWhenUsed/>
    <w:rsid w:val="00F0144D"/>
    <w:pPr>
      <w:suppressAutoHyphens w:val="0"/>
      <w:autoSpaceDE w:val="0"/>
      <w:autoSpaceDN w:val="0"/>
      <w:spacing w:after="120" w:line="480" w:lineRule="auto"/>
    </w:pPr>
    <w:rPr>
      <w:rFonts w:ascii="Times New Roman CYR" w:eastAsia="Times New Roman" w:hAnsi="Times New Roman CYR" w:cs="Times New Roman CYR"/>
      <w:spacing w:val="0"/>
      <w:w w:val="100"/>
      <w:kern w:val="0"/>
      <w:lang w:val="ru-RU" w:eastAsia="ru-RU"/>
    </w:rPr>
  </w:style>
  <w:style w:type="character" w:customStyle="1" w:styleId="BodyText2Char">
    <w:name w:val="Body Text 2 Char"/>
    <w:basedOn w:val="DefaultParagraphFont"/>
    <w:link w:val="BodyText2"/>
    <w:uiPriority w:val="99"/>
    <w:semiHidden/>
    <w:rsid w:val="00F0144D"/>
    <w:rPr>
      <w:rFonts w:ascii="Times New Roman CYR" w:eastAsia="Times New Roman" w:hAnsi="Times New Roman CYR" w:cs="Times New Roman CYR"/>
      <w:sz w:val="20"/>
      <w:szCs w:val="20"/>
      <w:lang w:val="ru-RU" w:eastAsia="ru-RU"/>
    </w:rPr>
  </w:style>
  <w:style w:type="paragraph" w:styleId="Title">
    <w:name w:val="Title"/>
    <w:basedOn w:val="Normal"/>
    <w:link w:val="TitleChar"/>
    <w:uiPriority w:val="1"/>
    <w:qFormat/>
    <w:rsid w:val="00461220"/>
    <w:pPr>
      <w:widowControl w:val="0"/>
      <w:suppressAutoHyphens w:val="0"/>
      <w:autoSpaceDE w:val="0"/>
      <w:autoSpaceDN w:val="0"/>
      <w:spacing w:before="185" w:line="240" w:lineRule="auto"/>
      <w:ind w:left="1909" w:right="1908"/>
      <w:jc w:val="center"/>
    </w:pPr>
    <w:rPr>
      <w:rFonts w:ascii="Calibri" w:eastAsia="Calibri" w:hAnsi="Calibri" w:cs="Calibri"/>
      <w:b/>
      <w:bCs/>
      <w:spacing w:val="0"/>
      <w:w w:val="100"/>
      <w:kern w:val="0"/>
      <w:sz w:val="24"/>
      <w:szCs w:val="24"/>
      <w:lang w:val="en-US"/>
    </w:rPr>
  </w:style>
  <w:style w:type="character" w:customStyle="1" w:styleId="TitleChar">
    <w:name w:val="Title Char"/>
    <w:basedOn w:val="DefaultParagraphFont"/>
    <w:link w:val="Title"/>
    <w:uiPriority w:val="1"/>
    <w:rsid w:val="00461220"/>
    <w:rPr>
      <w:rFonts w:ascii="Calibri" w:eastAsia="Calibri" w:hAnsi="Calibri" w:cs="Calibri"/>
      <w:b/>
      <w:bCs/>
      <w:sz w:val="24"/>
      <w:szCs w:val="24"/>
      <w:lang w:val="en-US" w:eastAsia="en-US"/>
    </w:rPr>
  </w:style>
  <w:style w:type="paragraph" w:customStyle="1" w:styleId="capitalletter">
    <w:name w:val="capital_letter"/>
    <w:basedOn w:val="Normal"/>
    <w:rsid w:val="00A65B2D"/>
    <w:pPr>
      <w:suppressAutoHyphens w:val="0"/>
      <w:spacing w:before="100" w:beforeAutospacing="1" w:after="100" w:afterAutospacing="1" w:line="240" w:lineRule="auto"/>
    </w:pPr>
    <w:rPr>
      <w:rFonts w:eastAsia="Times New Roman"/>
      <w:spacing w:val="0"/>
      <w:w w:val="100"/>
      <w:kern w:val="0"/>
      <w:sz w:val="24"/>
      <w:szCs w:val="24"/>
      <w:lang w:val="en-US"/>
    </w:rPr>
  </w:style>
  <w:style w:type="character" w:customStyle="1" w:styleId="NoSpacingChar">
    <w:name w:val="No Spacing Char"/>
    <w:aliases w:val="Quote 1 Char"/>
    <w:basedOn w:val="DefaultParagraphFont"/>
    <w:link w:val="NoSpacing"/>
    <w:uiPriority w:val="1"/>
    <w:rsid w:val="00324109"/>
    <w:rPr>
      <w:rFonts w:ascii="Times New Roman" w:eastAsiaTheme="minorHAnsi" w:hAnsi="Times New Roman" w:cs="Times New Roman"/>
      <w:spacing w:val="4"/>
      <w:w w:val="103"/>
      <w:kern w:val="14"/>
      <w:sz w:val="20"/>
      <w:szCs w:val="20"/>
      <w:lang w:eastAsia="en-US"/>
    </w:rPr>
  </w:style>
  <w:style w:type="character" w:customStyle="1" w:styleId="NormalWebChar">
    <w:name w:val="Normal (Web) Char"/>
    <w:link w:val="NormalWeb"/>
    <w:locked/>
    <w:rsid w:val="00324109"/>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7D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8558">
      <w:bodyDiv w:val="1"/>
      <w:marLeft w:val="0"/>
      <w:marRight w:val="0"/>
      <w:marTop w:val="0"/>
      <w:marBottom w:val="0"/>
      <w:divBdr>
        <w:top w:val="none" w:sz="0" w:space="0" w:color="auto"/>
        <w:left w:val="none" w:sz="0" w:space="0" w:color="auto"/>
        <w:bottom w:val="none" w:sz="0" w:space="0" w:color="auto"/>
        <w:right w:val="none" w:sz="0" w:space="0" w:color="auto"/>
      </w:divBdr>
    </w:div>
    <w:div w:id="133572711">
      <w:bodyDiv w:val="1"/>
      <w:marLeft w:val="0"/>
      <w:marRight w:val="0"/>
      <w:marTop w:val="0"/>
      <w:marBottom w:val="0"/>
      <w:divBdr>
        <w:top w:val="none" w:sz="0" w:space="0" w:color="auto"/>
        <w:left w:val="none" w:sz="0" w:space="0" w:color="auto"/>
        <w:bottom w:val="none" w:sz="0" w:space="0" w:color="auto"/>
        <w:right w:val="none" w:sz="0" w:space="0" w:color="auto"/>
      </w:divBdr>
    </w:div>
    <w:div w:id="161285822">
      <w:bodyDiv w:val="1"/>
      <w:marLeft w:val="0"/>
      <w:marRight w:val="0"/>
      <w:marTop w:val="0"/>
      <w:marBottom w:val="0"/>
      <w:divBdr>
        <w:top w:val="none" w:sz="0" w:space="0" w:color="auto"/>
        <w:left w:val="none" w:sz="0" w:space="0" w:color="auto"/>
        <w:bottom w:val="none" w:sz="0" w:space="0" w:color="auto"/>
        <w:right w:val="none" w:sz="0" w:space="0" w:color="auto"/>
      </w:divBdr>
    </w:div>
    <w:div w:id="323513324">
      <w:bodyDiv w:val="1"/>
      <w:marLeft w:val="0"/>
      <w:marRight w:val="0"/>
      <w:marTop w:val="0"/>
      <w:marBottom w:val="0"/>
      <w:divBdr>
        <w:top w:val="none" w:sz="0" w:space="0" w:color="auto"/>
        <w:left w:val="none" w:sz="0" w:space="0" w:color="auto"/>
        <w:bottom w:val="none" w:sz="0" w:space="0" w:color="auto"/>
        <w:right w:val="none" w:sz="0" w:space="0" w:color="auto"/>
      </w:divBdr>
    </w:div>
    <w:div w:id="652949098">
      <w:bodyDiv w:val="1"/>
      <w:marLeft w:val="0"/>
      <w:marRight w:val="0"/>
      <w:marTop w:val="0"/>
      <w:marBottom w:val="0"/>
      <w:divBdr>
        <w:top w:val="none" w:sz="0" w:space="0" w:color="auto"/>
        <w:left w:val="none" w:sz="0" w:space="0" w:color="auto"/>
        <w:bottom w:val="none" w:sz="0" w:space="0" w:color="auto"/>
        <w:right w:val="none" w:sz="0" w:space="0" w:color="auto"/>
      </w:divBdr>
    </w:div>
    <w:div w:id="802239357">
      <w:bodyDiv w:val="1"/>
      <w:marLeft w:val="0"/>
      <w:marRight w:val="0"/>
      <w:marTop w:val="0"/>
      <w:marBottom w:val="0"/>
      <w:divBdr>
        <w:top w:val="none" w:sz="0" w:space="0" w:color="auto"/>
        <w:left w:val="none" w:sz="0" w:space="0" w:color="auto"/>
        <w:bottom w:val="none" w:sz="0" w:space="0" w:color="auto"/>
        <w:right w:val="none" w:sz="0" w:space="0" w:color="auto"/>
      </w:divBdr>
    </w:div>
    <w:div w:id="1637029403">
      <w:bodyDiv w:val="1"/>
      <w:marLeft w:val="0"/>
      <w:marRight w:val="0"/>
      <w:marTop w:val="0"/>
      <w:marBottom w:val="0"/>
      <w:divBdr>
        <w:top w:val="none" w:sz="0" w:space="0" w:color="auto"/>
        <w:left w:val="none" w:sz="0" w:space="0" w:color="auto"/>
        <w:bottom w:val="none" w:sz="0" w:space="0" w:color="auto"/>
        <w:right w:val="none" w:sz="0" w:space="0" w:color="auto"/>
      </w:divBdr>
    </w:div>
    <w:div w:id="1848522590">
      <w:bodyDiv w:val="1"/>
      <w:marLeft w:val="0"/>
      <w:marRight w:val="0"/>
      <w:marTop w:val="0"/>
      <w:marBottom w:val="0"/>
      <w:divBdr>
        <w:top w:val="none" w:sz="0" w:space="0" w:color="auto"/>
        <w:left w:val="none" w:sz="0" w:space="0" w:color="auto"/>
        <w:bottom w:val="none" w:sz="0" w:space="0" w:color="auto"/>
        <w:right w:val="none" w:sz="0" w:space="0" w:color="auto"/>
      </w:divBdr>
    </w:div>
    <w:div w:id="1978758302">
      <w:bodyDiv w:val="1"/>
      <w:marLeft w:val="0"/>
      <w:marRight w:val="0"/>
      <w:marTop w:val="0"/>
      <w:marBottom w:val="0"/>
      <w:divBdr>
        <w:top w:val="none" w:sz="0" w:space="0" w:color="auto"/>
        <w:left w:val="none" w:sz="0" w:space="0" w:color="auto"/>
        <w:bottom w:val="none" w:sz="0" w:space="0" w:color="auto"/>
        <w:right w:val="none" w:sz="0" w:space="0" w:color="auto"/>
      </w:divBdr>
    </w:div>
    <w:div w:id="21181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cj-cij.org/sites/default/files/case-related/181/181-20211019-ORA-01-00-BI.pdf" TargetMode="External"/><Relationship Id="rId2" Type="http://schemas.openxmlformats.org/officeDocument/2006/relationships/hyperlink" Target="https://www.icj-cij.org/sites/default/files/case-related/181/181-20211018-ORA-01-00-BI.pdf" TargetMode="External"/><Relationship Id="rId1" Type="http://schemas.openxmlformats.org/officeDocument/2006/relationships/hyperlink" Target="https://treaties.un.org/Pages/ViewDetails.aspx?src=TREATY&amp;mtdsg_no=IV-11-b&amp;chapter=4&amp;clang=_en#EndDec" TargetMode="External"/><Relationship Id="rId6" Type="http://schemas.openxmlformats.org/officeDocument/2006/relationships/hyperlink" Target="https://twitter.com/osce_odihr/status/1646849062572883969?s=48&amp;t=-3wkm6P8CaF_Jt2m5m51_g" TargetMode="External"/><Relationship Id="rId5" Type="http://schemas.openxmlformats.org/officeDocument/2006/relationships/hyperlink" Target="https://tass.com/world/1277921" TargetMode="External"/><Relationship Id="rId4" Type="http://schemas.openxmlformats.org/officeDocument/2006/relationships/hyperlink" Target="https://www.icj-cij.org/sites/default/files/case-related/181/181-20211207-ORD-01-00-EN.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8A87079BE917469101071A8C95A492" ma:contentTypeVersion="16" ma:contentTypeDescription="Create a new document." ma:contentTypeScope="" ma:versionID="86ec9d89eef9a11226955483f409f35e">
  <xsd:schema xmlns:xsd="http://www.w3.org/2001/XMLSchema" xmlns:xs="http://www.w3.org/2001/XMLSchema" xmlns:p="http://schemas.microsoft.com/office/2006/metadata/properties" xmlns:ns2="ff390913-0a23-479f-8ac8-2b54e7c47cdc" xmlns:ns3="ea0ec693-b112-41c0-8629-e3b04af4f42e" xmlns:ns4="985ec44e-1bab-4c0b-9df0-6ba128686fc9" targetNamespace="http://schemas.microsoft.com/office/2006/metadata/properties" ma:root="true" ma:fieldsID="2e48a14c9e32f92d7f40bae729415f3f" ns2:_="" ns3:_="" ns4:_="">
    <xsd:import namespace="ff390913-0a23-479f-8ac8-2b54e7c47cdc"/>
    <xsd:import namespace="ea0ec693-b112-41c0-8629-e3b04af4f42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90913-0a23-479f-8ac8-2b54e7c47c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0ec693-b112-41c0-8629-e3b04af4f42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80f89bb-8e87-4607-b6e0-4f50a40fb328}" ma:internalName="TaxCatchAll" ma:showField="CatchAllData" ma:web="ea0ec693-b112-41c0-8629-e3b04af4f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32FE81-4790-4D6C-A829-6EA7774FCA02}">
  <ds:schemaRefs>
    <ds:schemaRef ds:uri="http://schemas.openxmlformats.org/officeDocument/2006/bibliography"/>
  </ds:schemaRefs>
</ds:datastoreItem>
</file>

<file path=customXml/itemProps2.xml><?xml version="1.0" encoding="utf-8"?>
<ds:datastoreItem xmlns:ds="http://schemas.openxmlformats.org/officeDocument/2006/customXml" ds:itemID="{D504FF4E-6784-4021-90BA-6D8E03B2E3D6}">
  <ds:schemaRefs>
    <ds:schemaRef ds:uri="http://schemas.microsoft.com/sharepoint/v3/contenttype/forms"/>
  </ds:schemaRefs>
</ds:datastoreItem>
</file>

<file path=customXml/itemProps3.xml><?xml version="1.0" encoding="utf-8"?>
<ds:datastoreItem xmlns:ds="http://schemas.openxmlformats.org/officeDocument/2006/customXml" ds:itemID="{006EA0FF-D1E9-478D-9A1C-A52C85C25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390913-0a23-479f-8ac8-2b54e7c47cdc"/>
    <ds:schemaRef ds:uri="ea0ec693-b112-41c0-8629-e3b04af4f42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Mavrodin</dc:creator>
  <cp:keywords/>
  <dc:description/>
  <cp:lastModifiedBy>Frances Enriquez</cp:lastModifiedBy>
  <cp:revision>142</cp:revision>
  <cp:lastPrinted>2023-04-25T21:14:00Z</cp:lastPrinted>
  <dcterms:created xsi:type="dcterms:W3CDTF">2023-04-18T13:33:00Z</dcterms:created>
  <dcterms:modified xsi:type="dcterms:W3CDTF">2023-04-25T21:15:00Z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1817317</vt:lpwstr>
  </property>
  <property fmtid="{D5CDD505-2E9C-101B-9397-08002B2CF9AE}" pid="3" name="ODSRefJobNo">
    <vt:lpwstr>1832639E</vt:lpwstr>
  </property>
  <property fmtid="{D5CDD505-2E9C-101B-9397-08002B2CF9AE}" pid="4" name="Symbol1">
    <vt:lpwstr>A/73/439</vt:lpwstr>
  </property>
  <property fmtid="{D5CDD505-2E9C-101B-9397-08002B2CF9AE}" pid="5" name="Symbol2">
    <vt:lpwstr>S/2018/925</vt:lpwstr>
  </property>
  <property fmtid="{D5CDD505-2E9C-101B-9397-08002B2CF9AE}" pid="6" name="Translator">
    <vt:lpwstr/>
  </property>
  <property fmtid="{D5CDD505-2E9C-101B-9397-08002B2CF9AE}" pid="7" name="DocType">
    <vt:lpwstr>S</vt:lpwstr>
  </property>
  <property fmtid="{D5CDD505-2E9C-101B-9397-08002B2CF9AE}" pid="8" name="Category">
    <vt:lpwstr>Document</vt:lpwstr>
  </property>
  <property fmtid="{D5CDD505-2E9C-101B-9397-08002B2CF9AE}" pid="9" name="Language">
    <vt:lpwstr>English</vt:lpwstr>
  </property>
  <property fmtid="{D5CDD505-2E9C-101B-9397-08002B2CF9AE}" pid="10" name="Distribution">
    <vt:lpwstr>General</vt:lpwstr>
  </property>
  <property fmtid="{D5CDD505-2E9C-101B-9397-08002B2CF9AE}" pid="11" name="Release Date">
    <vt:lpwstr>221018</vt:lpwstr>
  </property>
  <property fmtid="{D5CDD505-2E9C-101B-9397-08002B2CF9AE}" pid="12" name="Comment">
    <vt:lpwstr/>
  </property>
  <property fmtid="{D5CDD505-2E9C-101B-9397-08002B2CF9AE}" pid="13" name="DraftPages">
    <vt:lpwstr>Final - 11</vt:lpwstr>
  </property>
  <property fmtid="{D5CDD505-2E9C-101B-9397-08002B2CF9AE}" pid="14" name="Operator">
    <vt:lpwstr>scc (F)</vt:lpwstr>
  </property>
  <property fmtid="{D5CDD505-2E9C-101B-9397-08002B2CF9AE}" pid="15" name="_DocHome">
    <vt:i4>-1631406931</vt:i4>
  </property>
</Properties>
</file>
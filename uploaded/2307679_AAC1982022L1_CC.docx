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34783" w14:textId="77777777" w:rsidR="00C95FB4" w:rsidRPr="00CE4C6D" w:rsidRDefault="00C95FB4" w:rsidP="00C95FB4">
      <w:pPr>
        <w:spacing w:line="240" w:lineRule="auto"/>
        <w:rPr>
          <w:sz w:val="2"/>
        </w:rPr>
        <w:sectPr w:rsidR="00C95FB4" w:rsidRPr="00CE4C6D" w:rsidSect="00BC6056">
          <w:headerReference w:type="even" r:id="rId6"/>
          <w:headerReference w:type="default" r:id="rId7"/>
          <w:footerReference w:type="even" r:id="rId8"/>
          <w:footerReference w:type="default" r:id="rId9"/>
          <w:headerReference w:type="first" r:id="rId10"/>
          <w:footerReference w:type="first" r:id="rId11"/>
          <w:endnotePr>
            <w:numFmt w:val="decimal"/>
          </w:endnotePr>
          <w:pgSz w:w="12240" w:h="15840"/>
          <w:pgMar w:top="1440" w:right="1200" w:bottom="1728" w:left="1200" w:header="432" w:footer="504" w:gutter="0"/>
          <w:cols w:space="720"/>
          <w:titlePg/>
          <w:docGrid w:linePitch="360"/>
        </w:sectPr>
      </w:pPr>
    </w:p>
    <w:p w14:paraId="1F7B7350" w14:textId="77777777" w:rsidR="00C95FB4" w:rsidRPr="00CE4C6D" w:rsidRDefault="00C95FB4" w:rsidP="00C95FB4">
      <w:pPr>
        <w:pStyle w:val="H1"/>
        <w:ind w:right="1260"/>
      </w:pPr>
      <w:r w:rsidRPr="00CE4C6D">
        <w:t>Committee on Information</w:t>
      </w:r>
    </w:p>
    <w:p w14:paraId="5E038E51" w14:textId="77777777" w:rsidR="00C95FB4" w:rsidRPr="00CE4C6D" w:rsidRDefault="00C95FB4" w:rsidP="00C95FB4">
      <w:pPr>
        <w:pStyle w:val="Session"/>
      </w:pPr>
      <w:r w:rsidRPr="00CE4C6D">
        <w:t>Forty-</w:t>
      </w:r>
      <w:r>
        <w:t>fifth</w:t>
      </w:r>
      <w:r w:rsidRPr="00CE4C6D">
        <w:t xml:space="preserve"> session</w:t>
      </w:r>
    </w:p>
    <w:p w14:paraId="4977937D" w14:textId="77777777" w:rsidR="00C95FB4" w:rsidRPr="00CE4C6D" w:rsidRDefault="00C95FB4" w:rsidP="00C95FB4">
      <w:pPr>
        <w:pStyle w:val="SingleTxt"/>
        <w:spacing w:after="0"/>
        <w:ind w:left="0"/>
      </w:pPr>
      <w:r>
        <w:t>24</w:t>
      </w:r>
      <w:r w:rsidRPr="00CE4C6D">
        <w:t xml:space="preserve"> </w:t>
      </w:r>
      <w:r>
        <w:t>April</w:t>
      </w:r>
      <w:del w:id="2" w:author="Christine Jeanette Cuk" w:date="2023-04-26T10:40:00Z">
        <w:r w:rsidDel="006803D4">
          <w:delText xml:space="preserve"> </w:delText>
        </w:r>
      </w:del>
      <w:r w:rsidRPr="00CE4C6D">
        <w:t>–</w:t>
      </w:r>
      <w:del w:id="3" w:author="Christine Jeanette Cuk" w:date="2023-04-26T10:40:00Z">
        <w:r w:rsidDel="006803D4">
          <w:delText xml:space="preserve"> </w:delText>
        </w:r>
      </w:del>
      <w:r>
        <w:t>4</w:t>
      </w:r>
      <w:r w:rsidRPr="00CE4C6D">
        <w:t xml:space="preserve"> May 202</w:t>
      </w:r>
      <w:r>
        <w:t>3</w:t>
      </w:r>
    </w:p>
    <w:p w14:paraId="0B6208FE" w14:textId="77777777" w:rsidR="00C95FB4" w:rsidRPr="00CE4C6D" w:rsidRDefault="00C95FB4" w:rsidP="00C95FB4">
      <w:pPr>
        <w:pStyle w:val="AgendaItemNormal"/>
      </w:pPr>
      <w:r w:rsidRPr="00CE4C6D">
        <w:t xml:space="preserve">Agenda item </w:t>
      </w:r>
      <w:r>
        <w:t>11</w:t>
      </w:r>
    </w:p>
    <w:p w14:paraId="4AFF9EF0" w14:textId="77777777" w:rsidR="00C95FB4" w:rsidRPr="00CE4C6D" w:rsidRDefault="00C95FB4" w:rsidP="00C95FB4">
      <w:pPr>
        <w:pStyle w:val="AgendaTitleH2"/>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right="4260"/>
      </w:pPr>
      <w:r w:rsidRPr="00CE4C6D">
        <w:t>Consideration and adoption of the report of the Committee to the General Assembly at its seventy-</w:t>
      </w:r>
      <w:r>
        <w:t>eighth</w:t>
      </w:r>
      <w:r w:rsidRPr="00CE4C6D">
        <w:t xml:space="preserve"> session</w:t>
      </w:r>
    </w:p>
    <w:p w14:paraId="4B812C89" w14:textId="77777777" w:rsidR="00C95FB4" w:rsidRPr="00CE4C6D" w:rsidRDefault="00C95FB4" w:rsidP="00C95FB4">
      <w:pPr>
        <w:pStyle w:val="SingleTxt"/>
        <w:spacing w:after="0" w:line="120" w:lineRule="exact"/>
        <w:rPr>
          <w:sz w:val="10"/>
        </w:rPr>
      </w:pPr>
    </w:p>
    <w:p w14:paraId="35966B52" w14:textId="77777777" w:rsidR="00C95FB4" w:rsidRPr="00CE4C6D" w:rsidRDefault="00C95FB4" w:rsidP="00C95FB4">
      <w:pPr>
        <w:pStyle w:val="SingleTxt"/>
        <w:spacing w:after="0" w:line="120" w:lineRule="exact"/>
        <w:rPr>
          <w:sz w:val="10"/>
        </w:rPr>
      </w:pPr>
    </w:p>
    <w:p w14:paraId="66A003AD" w14:textId="77777777" w:rsidR="00C95FB4" w:rsidRPr="00CE4C6D" w:rsidRDefault="00C95FB4" w:rsidP="00C95FB4">
      <w:pPr>
        <w:pStyle w:val="SingleTxt"/>
        <w:spacing w:after="0" w:line="120" w:lineRule="exact"/>
        <w:rPr>
          <w:sz w:val="10"/>
        </w:rPr>
      </w:pPr>
    </w:p>
    <w:p w14:paraId="23B9EA5A" w14:textId="0E08C0B7" w:rsidR="00C95FB4" w:rsidRPr="00CE4C6D" w:rsidRDefault="00C95FB4" w:rsidP="00C95FB4">
      <w:pPr>
        <w:pStyle w:val="TitleHCH"/>
        <w:ind w:left="1267" w:right="1260" w:hanging="1267"/>
      </w:pPr>
      <w:r w:rsidRPr="00CE4C6D">
        <w:tab/>
      </w:r>
      <w:r w:rsidRPr="00CE4C6D">
        <w:tab/>
      </w:r>
      <w:commentRangeStart w:id="4"/>
      <w:r w:rsidRPr="00CE4C6D">
        <w:t xml:space="preserve">Draft </w:t>
      </w:r>
      <w:commentRangeEnd w:id="4"/>
      <w:r w:rsidR="006803D4">
        <w:rPr>
          <w:rStyle w:val="CommentReference"/>
          <w:b w:val="0"/>
          <w:spacing w:val="4"/>
        </w:rPr>
        <w:commentReference w:id="4"/>
      </w:r>
      <w:r w:rsidRPr="00CE4C6D">
        <w:t xml:space="preserve">report </w:t>
      </w:r>
      <w:del w:id="5" w:author="Christine Jeanette Cuk" w:date="2023-04-26T10:47:00Z">
        <w:r w:rsidRPr="00CE4C6D" w:rsidDel="008624AC">
          <w:delText>of the Committee on Information</w:delText>
        </w:r>
      </w:del>
    </w:p>
    <w:p w14:paraId="2E6044C1" w14:textId="77777777" w:rsidR="00C95FB4" w:rsidRPr="00CE4C6D" w:rsidRDefault="00C95FB4" w:rsidP="00C95FB4">
      <w:pPr>
        <w:pStyle w:val="SingleTxt"/>
        <w:spacing w:after="0" w:line="120" w:lineRule="exact"/>
        <w:rPr>
          <w:sz w:val="10"/>
        </w:rPr>
      </w:pPr>
    </w:p>
    <w:p w14:paraId="3E3A7395" w14:textId="77777777" w:rsidR="00C95FB4" w:rsidRPr="00CE4C6D" w:rsidRDefault="00C95FB4" w:rsidP="00C95FB4">
      <w:pPr>
        <w:pStyle w:val="SingleTxt"/>
        <w:spacing w:after="0" w:line="120" w:lineRule="exact"/>
        <w:rPr>
          <w:sz w:val="10"/>
        </w:rPr>
      </w:pPr>
    </w:p>
    <w:p w14:paraId="6371024E" w14:textId="77777777" w:rsidR="00C95FB4" w:rsidRDefault="00C95FB4" w:rsidP="00C95FB4">
      <w:pPr>
        <w:pStyle w:val="HCh"/>
        <w:ind w:left="1267" w:right="1260" w:hanging="1267"/>
      </w:pPr>
      <w:r>
        <w:tab/>
        <w:t>Chapter I</w:t>
      </w:r>
    </w:p>
    <w:p w14:paraId="017248C0" w14:textId="77777777" w:rsidR="00C95FB4" w:rsidRPr="00CE4C6D" w:rsidRDefault="00C95FB4" w:rsidP="00C95FB4">
      <w:pPr>
        <w:pStyle w:val="TitleHCH"/>
        <w:ind w:left="1267" w:right="1260" w:hanging="1267"/>
      </w:pPr>
      <w:r>
        <w:tab/>
      </w:r>
      <w:r w:rsidRPr="00CE4C6D">
        <w:tab/>
        <w:t>Introduction</w:t>
      </w:r>
    </w:p>
    <w:p w14:paraId="185D9C22" w14:textId="77777777" w:rsidR="00C95FB4" w:rsidRPr="00CE4C6D" w:rsidRDefault="00C95FB4" w:rsidP="00C95FB4">
      <w:pPr>
        <w:pStyle w:val="SingleTxt"/>
        <w:spacing w:after="0" w:line="120" w:lineRule="exact"/>
        <w:rPr>
          <w:sz w:val="10"/>
        </w:rPr>
      </w:pPr>
    </w:p>
    <w:p w14:paraId="5A3B8889" w14:textId="77777777" w:rsidR="00C95FB4" w:rsidRPr="00CE4C6D" w:rsidRDefault="00C95FB4" w:rsidP="00C95FB4">
      <w:pPr>
        <w:pStyle w:val="SingleTxt"/>
        <w:spacing w:after="0" w:line="120" w:lineRule="exact"/>
        <w:rPr>
          <w:sz w:val="10"/>
        </w:rPr>
      </w:pPr>
    </w:p>
    <w:p w14:paraId="38F1E05A" w14:textId="77777777" w:rsidR="00C95FB4" w:rsidRPr="00CE4C6D" w:rsidRDefault="00C95FB4" w:rsidP="00C95FB4">
      <w:pPr>
        <w:pStyle w:val="SingleTxt"/>
      </w:pPr>
      <w:r w:rsidRPr="00CE4C6D">
        <w:t>1.</w:t>
      </w:r>
      <w:r w:rsidRPr="00CE4C6D">
        <w:tab/>
        <w:t xml:space="preserve">In its resolution </w:t>
      </w:r>
      <w:hyperlink r:id="rId16" w:history="1">
        <w:r w:rsidRPr="00CE4C6D">
          <w:rPr>
            <w:rStyle w:val="Hyperlink"/>
          </w:rPr>
          <w:t>34/182</w:t>
        </w:r>
      </w:hyperlink>
      <w:r w:rsidRPr="00CE4C6D">
        <w:t xml:space="preserve">, the General Assembly decided to maintain the Committee to Review United Nations Public Information Policies and Activities, established by its resolution </w:t>
      </w:r>
      <w:hyperlink r:id="rId17" w:history="1">
        <w:r w:rsidRPr="00CE4C6D">
          <w:rPr>
            <w:rStyle w:val="Hyperlink"/>
          </w:rPr>
          <w:t>33/115</w:t>
        </w:r>
      </w:hyperlink>
      <w:r w:rsidRPr="00CE4C6D">
        <w:t xml:space="preserve"> C, which would henceforth be known as the Committee on Information, and to increase its membership from 41 to 66. In section</w:t>
      </w:r>
      <w:r>
        <w:t> </w:t>
      </w:r>
      <w:r w:rsidRPr="00CE4C6D">
        <w:t xml:space="preserve">I, paragraph 2, of resolution </w:t>
      </w:r>
      <w:hyperlink r:id="rId18" w:history="1">
        <w:r w:rsidRPr="00CE4C6D">
          <w:rPr>
            <w:rStyle w:val="Hyperlink"/>
          </w:rPr>
          <w:t>34/182</w:t>
        </w:r>
      </w:hyperlink>
      <w:r w:rsidRPr="00CE4C6D">
        <w:t xml:space="preserve">, the Assembly requested the Committee: </w:t>
      </w:r>
    </w:p>
    <w:p w14:paraId="3238A022" w14:textId="77777777" w:rsidR="00C95FB4" w:rsidRPr="00CE4C6D" w:rsidRDefault="00C95FB4" w:rsidP="00C95FB4">
      <w:pPr>
        <w:pStyle w:val="SingleTxt"/>
      </w:pPr>
      <w:r w:rsidRPr="00CE4C6D">
        <w:tab/>
        <w:t>(a)</w:t>
      </w:r>
      <w:r w:rsidRPr="00CE4C6D">
        <w:tab/>
        <w:t xml:space="preserve">To continue to examine United Nations public information policies and activities, in the light of the evolution of international relations, particularly during the previous two decades, and of the imperatives of the establishment of the new international economic order and of a new world information and communication order; </w:t>
      </w:r>
    </w:p>
    <w:p w14:paraId="4163FE1C" w14:textId="77777777" w:rsidR="00C95FB4" w:rsidRPr="00CE4C6D" w:rsidRDefault="00C95FB4" w:rsidP="00C95FB4">
      <w:pPr>
        <w:pStyle w:val="SingleTxt"/>
      </w:pPr>
      <w:r w:rsidRPr="00CE4C6D">
        <w:tab/>
        <w:t>(b)</w:t>
      </w:r>
      <w:r w:rsidRPr="00CE4C6D">
        <w:tab/>
        <w:t xml:space="preserve">To evaluate and follow up the efforts made and the progress achieved by the United Nations system in the field of information and communications; </w:t>
      </w:r>
    </w:p>
    <w:p w14:paraId="34185622" w14:textId="77777777" w:rsidR="00C95FB4" w:rsidRPr="00CE4C6D" w:rsidRDefault="00C95FB4" w:rsidP="00C95FB4">
      <w:pPr>
        <w:pStyle w:val="SingleTxt"/>
      </w:pPr>
      <w:r w:rsidRPr="00CE4C6D">
        <w:tab/>
        <w:t>(c)</w:t>
      </w:r>
      <w:r w:rsidRPr="00CE4C6D">
        <w:tab/>
        <w:t xml:space="preserve">To promote the establishment of a new, more just and more effective world information and communication order intended to strengthen peace and international understanding and based on the free circulation and wider and better balanced dissemination of information and to make recommendations thereon to the General Assembly. </w:t>
      </w:r>
    </w:p>
    <w:p w14:paraId="24AD27A7" w14:textId="77777777" w:rsidR="00C95FB4" w:rsidRPr="00CE4C6D" w:rsidRDefault="00C95FB4" w:rsidP="00C95FB4">
      <w:pPr>
        <w:pStyle w:val="SingleTxt"/>
      </w:pPr>
      <w:r w:rsidRPr="00CE4C6D">
        <w:t>2.</w:t>
      </w:r>
      <w:r w:rsidRPr="00CE4C6D">
        <w:tab/>
        <w:t xml:space="preserve">The Assembly also requested the Committee and the Secretary-General to report to it at its thirty-fifth session. </w:t>
      </w:r>
    </w:p>
    <w:p w14:paraId="21D6E838" w14:textId="2403B9C5" w:rsidR="00C95FB4" w:rsidRPr="00CE4C6D" w:rsidRDefault="00C95FB4" w:rsidP="00C95FB4">
      <w:pPr>
        <w:pStyle w:val="SingleTxt"/>
      </w:pPr>
      <w:r w:rsidRPr="00CE4C6D">
        <w:t>3.</w:t>
      </w:r>
      <w:r w:rsidRPr="00CE4C6D">
        <w:tab/>
        <w:t xml:space="preserve">The General Assembly, from its thirty-sixth to </w:t>
      </w:r>
      <w:r w:rsidRPr="00FC4DCD">
        <w:t>seventy-</w:t>
      </w:r>
      <w:r w:rsidR="00FC4DCD" w:rsidRPr="00FC4DCD">
        <w:t>sixth</w:t>
      </w:r>
      <w:r w:rsidRPr="00FC4DCD">
        <w:t xml:space="preserve"> sessions</w:t>
      </w:r>
      <w:r w:rsidRPr="00CE4C6D">
        <w:t xml:space="preserve">, took note of the reports of the Committee and adopted resolutions by consensus. At its </w:t>
      </w:r>
      <w:r w:rsidRPr="00FC4DCD">
        <w:t>seventy-</w:t>
      </w:r>
      <w:r w:rsidR="00FC4DCD" w:rsidRPr="00FC4DCD">
        <w:t>seventh</w:t>
      </w:r>
      <w:r w:rsidRPr="00FC4DCD">
        <w:t xml:space="preserve"> session</w:t>
      </w:r>
      <w:r w:rsidRPr="00CE4C6D">
        <w:t xml:space="preserve">, the Assembly took note of the report of the Committee and adopted by consensus resolutions </w:t>
      </w:r>
      <w:del w:id="6" w:author="Christine Jeanette Cuk" w:date="2023-04-26T12:21:00Z">
        <w:r w:rsidR="009E1248" w:rsidRPr="00596140" w:rsidDel="004D0952">
          <w:rPr>
            <w:rPrChange w:id="7" w:author="Christine Jeanette Cuk" w:date="2023-04-26T17:22:00Z">
              <w:rPr/>
            </w:rPrChange>
          </w:rPr>
          <w:fldChar w:fldCharType="begin"/>
        </w:r>
        <w:r w:rsidR="009E1248" w:rsidRPr="00596140" w:rsidDel="004D0952">
          <w:rPr>
            <w:rPrChange w:id="8" w:author="Christine Jeanette Cuk" w:date="2023-04-26T17:22:00Z">
              <w:rPr/>
            </w:rPrChange>
          </w:rPr>
          <w:delInstrText xml:space="preserve"> HYPERLINK "https://undocs.org/en/A/RES/75/101a-b" </w:delInstrText>
        </w:r>
        <w:r w:rsidR="009E1248" w:rsidRPr="00596140" w:rsidDel="004D0952">
          <w:rPr>
            <w:rPrChange w:id="9" w:author="Christine Jeanette Cuk" w:date="2023-04-26T17:22:00Z">
              <w:rPr/>
            </w:rPrChange>
          </w:rPr>
          <w:fldChar w:fldCharType="separate"/>
        </w:r>
        <w:r w:rsidR="00FC4DCD" w:rsidRPr="00596140" w:rsidDel="004D0952">
          <w:rPr>
            <w:rStyle w:val="Hyperlink"/>
            <w:rPrChange w:id="10" w:author="Christine Jeanette Cuk" w:date="2023-04-26T17:22:00Z">
              <w:rPr>
                <w:rStyle w:val="Hyperlink"/>
                <w:highlight w:val="yellow"/>
              </w:rPr>
            </w:rPrChange>
          </w:rPr>
          <w:delText>XXX</w:delText>
        </w:r>
        <w:r w:rsidR="009E1248" w:rsidRPr="00596140" w:rsidDel="004D0952">
          <w:rPr>
            <w:rStyle w:val="Hyperlink"/>
            <w:rPrChange w:id="11" w:author="Christine Jeanette Cuk" w:date="2023-04-26T17:22:00Z">
              <w:rPr>
                <w:rStyle w:val="Hyperlink"/>
                <w:highlight w:val="yellow"/>
              </w:rPr>
            </w:rPrChange>
          </w:rPr>
          <w:fldChar w:fldCharType="end"/>
        </w:r>
        <w:r w:rsidRPr="00596140" w:rsidDel="004D0952">
          <w:rPr>
            <w:rPrChange w:id="12" w:author="Christine Jeanette Cuk" w:date="2023-04-26T17:22:00Z">
              <w:rPr>
                <w:highlight w:val="yellow"/>
              </w:rPr>
            </w:rPrChange>
          </w:rPr>
          <w:delText xml:space="preserve"> </w:delText>
        </w:r>
      </w:del>
      <w:commentRangeStart w:id="13"/>
      <w:ins w:id="14" w:author="Christine Jeanette Cuk" w:date="2023-04-26T12:21:00Z">
        <w:r w:rsidR="004D0952" w:rsidRPr="00596140">
          <w:fldChar w:fldCharType="begin"/>
        </w:r>
        <w:r w:rsidR="004D0952" w:rsidRPr="00596140">
          <w:rPr>
            <w:rPrChange w:id="15" w:author="Christine Jeanette Cuk" w:date="2023-04-26T17:22:00Z">
              <w:rPr/>
            </w:rPrChange>
          </w:rPr>
          <w:instrText xml:space="preserve"> HYPERLINK "https://undocs.org/en/A/RES/75/101a-b" </w:instrText>
        </w:r>
        <w:r w:rsidR="004D0952" w:rsidRPr="00596140">
          <w:rPr>
            <w:rPrChange w:id="16" w:author="Christine Jeanette Cuk" w:date="2023-04-26T17:22:00Z">
              <w:rPr/>
            </w:rPrChange>
          </w:rPr>
          <w:fldChar w:fldCharType="separate"/>
        </w:r>
        <w:r w:rsidR="004D0952" w:rsidRPr="00596140">
          <w:rPr>
            <w:rStyle w:val="Hyperlink"/>
            <w:rPrChange w:id="17" w:author="Christine Jeanette Cuk" w:date="2023-04-26T17:22:00Z">
              <w:rPr>
                <w:rStyle w:val="Hyperlink"/>
                <w:highlight w:val="yellow"/>
              </w:rPr>
            </w:rPrChange>
          </w:rPr>
          <w:t>77/128</w:t>
        </w:r>
        <w:r w:rsidR="004D0952" w:rsidRPr="00596140">
          <w:rPr>
            <w:rStyle w:val="Hyperlink"/>
            <w:rPrChange w:id="18" w:author="Christine Jeanette Cuk" w:date="2023-04-26T17:22:00Z">
              <w:rPr>
                <w:rStyle w:val="Hyperlink"/>
                <w:highlight w:val="yellow"/>
              </w:rPr>
            </w:rPrChange>
          </w:rPr>
          <w:fldChar w:fldCharType="end"/>
        </w:r>
      </w:ins>
      <w:commentRangeEnd w:id="13"/>
      <w:ins w:id="19" w:author="Christine Jeanette Cuk" w:date="2023-04-26T12:22:00Z">
        <w:r w:rsidR="00783B96" w:rsidRPr="00596140">
          <w:rPr>
            <w:rStyle w:val="CommentReference"/>
          </w:rPr>
          <w:commentReference w:id="13"/>
        </w:r>
      </w:ins>
      <w:ins w:id="20" w:author="Christine Jeanette Cuk" w:date="2023-04-26T12:21:00Z">
        <w:r w:rsidR="004D0952" w:rsidRPr="00596140">
          <w:rPr>
            <w:rPrChange w:id="21" w:author="Christine Jeanette Cuk" w:date="2023-04-26T17:22:00Z">
              <w:rPr>
                <w:highlight w:val="yellow"/>
              </w:rPr>
            </w:rPrChange>
          </w:rPr>
          <w:t xml:space="preserve"> </w:t>
        </w:r>
      </w:ins>
      <w:r w:rsidRPr="00596140">
        <w:rPr>
          <w:rPrChange w:id="22" w:author="Christine Jeanette Cuk" w:date="2023-04-26T17:22:00Z">
            <w:rPr>
              <w:highlight w:val="yellow"/>
            </w:rPr>
          </w:rPrChange>
        </w:rPr>
        <w:t>A and B.</w:t>
      </w:r>
      <w:r w:rsidRPr="00CE4C6D">
        <w:t xml:space="preserve"> </w:t>
      </w:r>
    </w:p>
    <w:p w14:paraId="4C9768CF" w14:textId="77777777" w:rsidR="00C95FB4" w:rsidRDefault="00C95FB4" w:rsidP="00C95FB4">
      <w:pPr>
        <w:pStyle w:val="SingleTxt"/>
        <w:sectPr w:rsidR="00C95FB4" w:rsidSect="00BC6056">
          <w:endnotePr>
            <w:numFmt w:val="decimal"/>
          </w:endnotePr>
          <w:type w:val="continuous"/>
          <w:pgSz w:w="12240" w:h="15840"/>
          <w:pgMar w:top="1440" w:right="1200" w:bottom="1152" w:left="1200" w:header="432" w:footer="504" w:gutter="0"/>
          <w:cols w:space="720"/>
          <w:noEndnote/>
          <w:docGrid w:linePitch="360"/>
        </w:sectPr>
      </w:pPr>
    </w:p>
    <w:p w14:paraId="679CBD71" w14:textId="77777777" w:rsidR="00C95FB4" w:rsidRPr="00CE4C6D" w:rsidRDefault="00C95FB4" w:rsidP="00C95FB4">
      <w:pPr>
        <w:pStyle w:val="SingleTxt"/>
      </w:pPr>
      <w:r w:rsidRPr="00CE4C6D">
        <w:lastRenderedPageBreak/>
        <w:t>4.</w:t>
      </w:r>
      <w:r w:rsidRPr="00CE4C6D">
        <w:tab/>
        <w:t>Currently, the Committee is composed of the following Member States:</w:t>
      </w:r>
    </w:p>
    <w:p w14:paraId="031C75A4" w14:textId="77777777" w:rsidR="00C95FB4" w:rsidRPr="00CE4C6D" w:rsidRDefault="00C95FB4" w:rsidP="00C95FB4">
      <w:pPr>
        <w:pStyle w:val="SingleTxt"/>
        <w:sectPr w:rsidR="00C95FB4" w:rsidRPr="00CE4C6D" w:rsidSect="00ED4BEC">
          <w:endnotePr>
            <w:numFmt w:val="decimal"/>
          </w:endnotePr>
          <w:pgSz w:w="12240" w:h="15840"/>
          <w:pgMar w:top="1440" w:right="1200" w:bottom="1152" w:left="1200" w:header="432" w:footer="504" w:gutter="0"/>
          <w:cols w:space="720"/>
          <w:noEndnote/>
          <w:docGrid w:linePitch="360"/>
        </w:sectPr>
      </w:pPr>
    </w:p>
    <w:p w14:paraId="75D9C308" w14:textId="77777777" w:rsidR="00C95FB4" w:rsidRPr="00A73A36" w:rsidRDefault="00C95FB4" w:rsidP="00C95FB4">
      <w:pPr>
        <w:pStyle w:val="DualTxt"/>
        <w:ind w:left="1267"/>
        <w:jc w:val="left"/>
        <w:rPr>
          <w:lang w:val="es-ES"/>
        </w:rPr>
      </w:pPr>
      <w:r w:rsidRPr="00A73A36">
        <w:rPr>
          <w:lang w:val="es-ES"/>
        </w:rPr>
        <w:t>Algeria</w:t>
      </w:r>
    </w:p>
    <w:p w14:paraId="3E1BFB6D" w14:textId="77777777" w:rsidR="00C95FB4" w:rsidRPr="00A73A36" w:rsidRDefault="00C95FB4" w:rsidP="00C95FB4">
      <w:pPr>
        <w:pStyle w:val="DualTxt"/>
        <w:ind w:left="1267"/>
        <w:jc w:val="left"/>
        <w:rPr>
          <w:lang w:val="es-ES"/>
        </w:rPr>
      </w:pPr>
      <w:r w:rsidRPr="00A73A36">
        <w:rPr>
          <w:lang w:val="es-ES"/>
        </w:rPr>
        <w:t>Angola</w:t>
      </w:r>
    </w:p>
    <w:p w14:paraId="52895632" w14:textId="77777777" w:rsidR="00C95FB4" w:rsidRPr="00A73A36" w:rsidRDefault="00C95FB4" w:rsidP="00C95FB4">
      <w:pPr>
        <w:pStyle w:val="DualTxt"/>
        <w:ind w:left="1267"/>
        <w:jc w:val="left"/>
        <w:rPr>
          <w:lang w:val="es-ES"/>
        </w:rPr>
      </w:pPr>
      <w:r w:rsidRPr="00A73A36">
        <w:rPr>
          <w:lang w:val="es-ES"/>
        </w:rPr>
        <w:t>Antigua and Barbuda</w:t>
      </w:r>
    </w:p>
    <w:p w14:paraId="79BC8E95" w14:textId="77777777" w:rsidR="00C95FB4" w:rsidRPr="00A73A36" w:rsidRDefault="00C95FB4" w:rsidP="00C95FB4">
      <w:pPr>
        <w:pStyle w:val="DualTxt"/>
        <w:ind w:left="1267"/>
        <w:jc w:val="left"/>
        <w:rPr>
          <w:lang w:val="es-ES"/>
        </w:rPr>
      </w:pPr>
      <w:r w:rsidRPr="00A73A36">
        <w:rPr>
          <w:lang w:val="es-ES"/>
        </w:rPr>
        <w:t>Argentina</w:t>
      </w:r>
    </w:p>
    <w:p w14:paraId="51B6E2D6" w14:textId="77777777" w:rsidR="00C95FB4" w:rsidRPr="00CE4C6D" w:rsidRDefault="00C95FB4" w:rsidP="00C95FB4">
      <w:pPr>
        <w:pStyle w:val="DualTxt"/>
        <w:ind w:left="1267"/>
        <w:jc w:val="left"/>
      </w:pPr>
      <w:r w:rsidRPr="00CE4C6D">
        <w:t>Armenia</w:t>
      </w:r>
    </w:p>
    <w:p w14:paraId="70291D8E" w14:textId="77777777" w:rsidR="00C95FB4" w:rsidRPr="00CE4C6D" w:rsidRDefault="00C95FB4" w:rsidP="00C95FB4">
      <w:pPr>
        <w:pStyle w:val="DualTxt"/>
        <w:ind w:left="1267"/>
        <w:jc w:val="left"/>
      </w:pPr>
      <w:r w:rsidRPr="00CE4C6D">
        <w:t>Austria</w:t>
      </w:r>
    </w:p>
    <w:p w14:paraId="745FCD6A" w14:textId="77777777" w:rsidR="00C95FB4" w:rsidRPr="00CE4C6D" w:rsidRDefault="00C95FB4" w:rsidP="00C95FB4">
      <w:pPr>
        <w:pStyle w:val="DualTxt"/>
        <w:ind w:left="1267"/>
        <w:jc w:val="left"/>
      </w:pPr>
      <w:r w:rsidRPr="00CE4C6D">
        <w:t>Azerbaijan</w:t>
      </w:r>
    </w:p>
    <w:p w14:paraId="1A584D07" w14:textId="77777777" w:rsidR="00C95FB4" w:rsidRPr="00CE4C6D" w:rsidRDefault="00C95FB4" w:rsidP="00C95FB4">
      <w:pPr>
        <w:pStyle w:val="DualTxt"/>
        <w:ind w:left="1267"/>
        <w:jc w:val="left"/>
      </w:pPr>
      <w:r w:rsidRPr="00CE4C6D">
        <w:t>Bangladesh</w:t>
      </w:r>
    </w:p>
    <w:p w14:paraId="488FC036" w14:textId="77777777" w:rsidR="00C95FB4" w:rsidRPr="00CE4C6D" w:rsidRDefault="00C95FB4" w:rsidP="00C95FB4">
      <w:pPr>
        <w:pStyle w:val="DualTxt"/>
        <w:ind w:left="1267"/>
        <w:jc w:val="left"/>
      </w:pPr>
      <w:r w:rsidRPr="00CE4C6D">
        <w:t>Belarus</w:t>
      </w:r>
    </w:p>
    <w:p w14:paraId="4DCDBA13" w14:textId="77777777" w:rsidR="00C95FB4" w:rsidRPr="00CE4C6D" w:rsidRDefault="00C95FB4" w:rsidP="00C95FB4">
      <w:pPr>
        <w:pStyle w:val="DualTxt"/>
        <w:ind w:left="1267"/>
        <w:jc w:val="left"/>
      </w:pPr>
      <w:r w:rsidRPr="00CE4C6D">
        <w:t>Belgium</w:t>
      </w:r>
    </w:p>
    <w:p w14:paraId="6868384D" w14:textId="77777777" w:rsidR="00C95FB4" w:rsidRPr="00CE4C6D" w:rsidRDefault="00C95FB4" w:rsidP="00C95FB4">
      <w:pPr>
        <w:pStyle w:val="DualTxt"/>
        <w:ind w:left="1267"/>
        <w:jc w:val="left"/>
      </w:pPr>
      <w:r w:rsidRPr="00CE4C6D">
        <w:t>Belize</w:t>
      </w:r>
    </w:p>
    <w:p w14:paraId="0144D42B" w14:textId="77777777" w:rsidR="00C95FB4" w:rsidRPr="00CE4C6D" w:rsidRDefault="00C95FB4" w:rsidP="00C95FB4">
      <w:pPr>
        <w:pStyle w:val="DualTxt"/>
        <w:ind w:left="1267"/>
        <w:jc w:val="left"/>
      </w:pPr>
      <w:r w:rsidRPr="00CE4C6D">
        <w:t>Benin</w:t>
      </w:r>
    </w:p>
    <w:p w14:paraId="488C2234" w14:textId="77777777" w:rsidR="00C95FB4" w:rsidRPr="00CE4C6D" w:rsidRDefault="00C95FB4" w:rsidP="00C95FB4">
      <w:pPr>
        <w:pStyle w:val="DualTxt"/>
        <w:ind w:left="1267"/>
        <w:jc w:val="left"/>
      </w:pPr>
      <w:r w:rsidRPr="00CE4C6D">
        <w:t>Bolivia (Plurinational State of)</w:t>
      </w:r>
    </w:p>
    <w:p w14:paraId="430901A7" w14:textId="77777777" w:rsidR="00C95FB4" w:rsidRPr="00A73A36" w:rsidRDefault="00C95FB4" w:rsidP="00C95FB4">
      <w:pPr>
        <w:pStyle w:val="DualTxt"/>
        <w:ind w:left="1267"/>
        <w:jc w:val="left"/>
        <w:rPr>
          <w:lang w:val="es-ES"/>
        </w:rPr>
      </w:pPr>
      <w:r w:rsidRPr="00A73A36">
        <w:rPr>
          <w:lang w:val="es-ES"/>
        </w:rPr>
        <w:t>Brazil</w:t>
      </w:r>
    </w:p>
    <w:p w14:paraId="4B914406" w14:textId="77777777" w:rsidR="00C95FB4" w:rsidRPr="00A73A36" w:rsidRDefault="00C95FB4" w:rsidP="00C95FB4">
      <w:pPr>
        <w:pStyle w:val="DualTxt"/>
        <w:ind w:left="1267"/>
        <w:jc w:val="left"/>
        <w:rPr>
          <w:lang w:val="es-ES"/>
        </w:rPr>
      </w:pPr>
      <w:r w:rsidRPr="00A73A36">
        <w:rPr>
          <w:lang w:val="es-ES"/>
        </w:rPr>
        <w:t>Bulgaria</w:t>
      </w:r>
    </w:p>
    <w:p w14:paraId="1EEB8AA6" w14:textId="77777777" w:rsidR="00C95FB4" w:rsidRPr="00A73A36" w:rsidRDefault="00C95FB4" w:rsidP="00C95FB4">
      <w:pPr>
        <w:pStyle w:val="DualTxt"/>
        <w:ind w:left="1267"/>
        <w:jc w:val="left"/>
        <w:rPr>
          <w:lang w:val="es-ES"/>
        </w:rPr>
      </w:pPr>
      <w:r w:rsidRPr="00A73A36">
        <w:rPr>
          <w:lang w:val="es-ES"/>
        </w:rPr>
        <w:t>Burkina Faso</w:t>
      </w:r>
    </w:p>
    <w:p w14:paraId="4D32CE6E" w14:textId="77777777" w:rsidR="00C95FB4" w:rsidRPr="00A73A36" w:rsidRDefault="00C95FB4" w:rsidP="00C95FB4">
      <w:pPr>
        <w:pStyle w:val="DualTxt"/>
        <w:ind w:left="1267"/>
        <w:jc w:val="left"/>
        <w:rPr>
          <w:lang w:val="es-ES"/>
        </w:rPr>
      </w:pPr>
      <w:r w:rsidRPr="00A73A36">
        <w:rPr>
          <w:lang w:val="es-ES"/>
        </w:rPr>
        <w:t>Burundi</w:t>
      </w:r>
    </w:p>
    <w:p w14:paraId="312640C8" w14:textId="77777777" w:rsidR="00C95FB4" w:rsidRPr="00A73A36" w:rsidRDefault="00C95FB4" w:rsidP="00C95FB4">
      <w:pPr>
        <w:pStyle w:val="DualTxt"/>
        <w:ind w:left="1267"/>
        <w:jc w:val="left"/>
        <w:rPr>
          <w:lang w:val="es-ES"/>
        </w:rPr>
      </w:pPr>
      <w:r w:rsidRPr="00A73A36">
        <w:rPr>
          <w:lang w:val="es-ES"/>
        </w:rPr>
        <w:t>Cabo Verde</w:t>
      </w:r>
    </w:p>
    <w:p w14:paraId="239004EF" w14:textId="77777777" w:rsidR="00C95FB4" w:rsidRPr="00A73A36" w:rsidRDefault="00C95FB4" w:rsidP="00C95FB4">
      <w:pPr>
        <w:pStyle w:val="DualTxt"/>
        <w:ind w:left="1267"/>
        <w:jc w:val="left"/>
        <w:rPr>
          <w:lang w:val="es-ES"/>
        </w:rPr>
      </w:pPr>
      <w:r w:rsidRPr="00A73A36">
        <w:rPr>
          <w:lang w:val="es-ES"/>
        </w:rPr>
        <w:t>Chile</w:t>
      </w:r>
    </w:p>
    <w:p w14:paraId="671A1B37" w14:textId="77777777" w:rsidR="00C95FB4" w:rsidRPr="00A73A36" w:rsidRDefault="00C95FB4" w:rsidP="00C95FB4">
      <w:pPr>
        <w:pStyle w:val="DualTxt"/>
        <w:ind w:left="1267"/>
        <w:jc w:val="left"/>
        <w:rPr>
          <w:lang w:val="es-ES"/>
        </w:rPr>
      </w:pPr>
      <w:r w:rsidRPr="00A73A36">
        <w:rPr>
          <w:lang w:val="es-ES"/>
        </w:rPr>
        <w:t>China</w:t>
      </w:r>
    </w:p>
    <w:p w14:paraId="6F92F760" w14:textId="77777777" w:rsidR="00C95FB4" w:rsidRPr="00A73A36" w:rsidRDefault="00C95FB4" w:rsidP="00C95FB4">
      <w:pPr>
        <w:pStyle w:val="DualTxt"/>
        <w:ind w:left="1267"/>
        <w:jc w:val="left"/>
        <w:rPr>
          <w:lang w:val="es-ES"/>
        </w:rPr>
      </w:pPr>
      <w:r w:rsidRPr="00A73A36">
        <w:rPr>
          <w:lang w:val="es-ES"/>
        </w:rPr>
        <w:t xml:space="preserve">Colombia </w:t>
      </w:r>
    </w:p>
    <w:p w14:paraId="74291B61" w14:textId="77777777" w:rsidR="00C95FB4" w:rsidRPr="00A73A36" w:rsidRDefault="00C95FB4" w:rsidP="00C95FB4">
      <w:pPr>
        <w:pStyle w:val="DualTxt"/>
        <w:ind w:left="1267"/>
        <w:jc w:val="left"/>
        <w:rPr>
          <w:lang w:val="es-ES"/>
        </w:rPr>
      </w:pPr>
      <w:r w:rsidRPr="00A73A36">
        <w:rPr>
          <w:lang w:val="es-ES"/>
        </w:rPr>
        <w:t>Congo</w:t>
      </w:r>
    </w:p>
    <w:p w14:paraId="680C3BAA" w14:textId="77777777" w:rsidR="00C95FB4" w:rsidRPr="00A73A36" w:rsidRDefault="00C95FB4" w:rsidP="00C95FB4">
      <w:pPr>
        <w:pStyle w:val="DualTxt"/>
        <w:ind w:left="1267"/>
        <w:jc w:val="left"/>
        <w:rPr>
          <w:lang w:val="es-ES"/>
        </w:rPr>
      </w:pPr>
      <w:r w:rsidRPr="00A73A36">
        <w:rPr>
          <w:lang w:val="es-ES"/>
        </w:rPr>
        <w:t>Costa Rica</w:t>
      </w:r>
    </w:p>
    <w:p w14:paraId="3859EA76" w14:textId="77777777" w:rsidR="00C95FB4" w:rsidRPr="00A73A36" w:rsidRDefault="00C95FB4" w:rsidP="00C95FB4">
      <w:pPr>
        <w:pStyle w:val="DualTxt"/>
        <w:ind w:left="1267"/>
        <w:jc w:val="left"/>
        <w:rPr>
          <w:lang w:val="es-ES"/>
        </w:rPr>
      </w:pPr>
      <w:r w:rsidRPr="00A73A36">
        <w:rPr>
          <w:lang w:val="es-ES"/>
        </w:rPr>
        <w:t>Côte d’Ivoire</w:t>
      </w:r>
    </w:p>
    <w:p w14:paraId="6C847473" w14:textId="77777777" w:rsidR="00C95FB4" w:rsidRPr="00A73A36" w:rsidRDefault="00C95FB4" w:rsidP="00C95FB4">
      <w:pPr>
        <w:pStyle w:val="DualTxt"/>
        <w:ind w:left="1267"/>
        <w:jc w:val="left"/>
        <w:rPr>
          <w:lang w:val="es-ES"/>
        </w:rPr>
      </w:pPr>
      <w:r w:rsidRPr="00A73A36">
        <w:rPr>
          <w:lang w:val="es-ES"/>
        </w:rPr>
        <w:t>Croatia</w:t>
      </w:r>
    </w:p>
    <w:p w14:paraId="307459D6" w14:textId="77777777" w:rsidR="00C95FB4" w:rsidRPr="00A73A36" w:rsidRDefault="00C95FB4" w:rsidP="00C95FB4">
      <w:pPr>
        <w:pStyle w:val="DualTxt"/>
        <w:ind w:left="1267"/>
        <w:jc w:val="left"/>
        <w:rPr>
          <w:lang w:val="es-ES"/>
        </w:rPr>
      </w:pPr>
      <w:r w:rsidRPr="00A73A36">
        <w:rPr>
          <w:lang w:val="es-ES"/>
        </w:rPr>
        <w:t>Cuba</w:t>
      </w:r>
    </w:p>
    <w:p w14:paraId="7AA73C88" w14:textId="77777777" w:rsidR="00C95FB4" w:rsidRPr="00A73A36" w:rsidRDefault="00C95FB4" w:rsidP="00C95FB4">
      <w:pPr>
        <w:pStyle w:val="DualTxt"/>
        <w:ind w:left="1267"/>
        <w:jc w:val="left"/>
        <w:rPr>
          <w:lang w:val="es-ES"/>
        </w:rPr>
      </w:pPr>
      <w:r w:rsidRPr="00A73A36">
        <w:rPr>
          <w:lang w:val="es-ES"/>
        </w:rPr>
        <w:t>Cyprus</w:t>
      </w:r>
    </w:p>
    <w:p w14:paraId="7CCA2CC8" w14:textId="77777777" w:rsidR="00C95FB4" w:rsidRPr="00A73A36" w:rsidRDefault="00C95FB4" w:rsidP="00C95FB4">
      <w:pPr>
        <w:pStyle w:val="DualTxt"/>
        <w:ind w:left="1267"/>
        <w:jc w:val="left"/>
        <w:rPr>
          <w:lang w:val="es-ES"/>
        </w:rPr>
      </w:pPr>
      <w:r w:rsidRPr="00A73A36">
        <w:rPr>
          <w:lang w:val="es-ES"/>
        </w:rPr>
        <w:t xml:space="preserve">Czechia </w:t>
      </w:r>
    </w:p>
    <w:p w14:paraId="7324ECC3" w14:textId="77777777" w:rsidR="00C95FB4" w:rsidRPr="00CE4C6D" w:rsidRDefault="00C95FB4" w:rsidP="00C95FB4">
      <w:pPr>
        <w:pStyle w:val="DualTxt"/>
        <w:ind w:left="1267"/>
        <w:jc w:val="left"/>
      </w:pPr>
      <w:r w:rsidRPr="00CE4C6D">
        <w:t>Democratic People’s Republic of Korea</w:t>
      </w:r>
    </w:p>
    <w:p w14:paraId="6A9BFBA2" w14:textId="77777777" w:rsidR="00C95FB4" w:rsidRPr="00CE4C6D" w:rsidRDefault="00C95FB4" w:rsidP="00C95FB4">
      <w:pPr>
        <w:pStyle w:val="DualTxt"/>
        <w:ind w:left="1267"/>
        <w:jc w:val="left"/>
      </w:pPr>
      <w:r w:rsidRPr="00CE4C6D">
        <w:t>Democratic Republic of the Congo</w:t>
      </w:r>
    </w:p>
    <w:p w14:paraId="7D116D5C" w14:textId="77777777" w:rsidR="00C95FB4" w:rsidRPr="00A73A36" w:rsidRDefault="00C95FB4" w:rsidP="00C95FB4">
      <w:pPr>
        <w:pStyle w:val="DualTxt"/>
        <w:ind w:left="1267"/>
        <w:jc w:val="left"/>
        <w:rPr>
          <w:lang w:val="es-ES"/>
        </w:rPr>
      </w:pPr>
      <w:r w:rsidRPr="00A73A36">
        <w:rPr>
          <w:lang w:val="es-ES"/>
        </w:rPr>
        <w:t>Denmark</w:t>
      </w:r>
    </w:p>
    <w:p w14:paraId="209D57C3" w14:textId="77777777" w:rsidR="00C95FB4" w:rsidRDefault="00C95FB4" w:rsidP="00C95FB4">
      <w:pPr>
        <w:pStyle w:val="DualTxt"/>
        <w:ind w:left="1267"/>
        <w:jc w:val="left"/>
        <w:rPr>
          <w:lang w:val="es-ES"/>
        </w:rPr>
      </w:pPr>
      <w:r w:rsidRPr="00CA64F2">
        <w:rPr>
          <w:lang w:val="es-ES"/>
        </w:rPr>
        <w:t>Djibouti</w:t>
      </w:r>
    </w:p>
    <w:p w14:paraId="4F3C98B3" w14:textId="77777777" w:rsidR="00C95FB4" w:rsidRPr="00A73A36" w:rsidRDefault="00C95FB4" w:rsidP="00C95FB4">
      <w:pPr>
        <w:pStyle w:val="DualTxt"/>
        <w:ind w:left="1267"/>
        <w:jc w:val="left"/>
        <w:rPr>
          <w:lang w:val="es-ES"/>
        </w:rPr>
      </w:pPr>
      <w:r w:rsidRPr="00A73A36">
        <w:rPr>
          <w:lang w:val="es-ES"/>
        </w:rPr>
        <w:t>Dominican Republic</w:t>
      </w:r>
    </w:p>
    <w:p w14:paraId="62BAE218" w14:textId="77777777" w:rsidR="00C95FB4" w:rsidRPr="00A73A36" w:rsidRDefault="00C95FB4" w:rsidP="00C95FB4">
      <w:pPr>
        <w:pStyle w:val="DualTxt"/>
        <w:ind w:left="1267"/>
        <w:jc w:val="left"/>
        <w:rPr>
          <w:lang w:val="es-ES"/>
        </w:rPr>
      </w:pPr>
      <w:r w:rsidRPr="00A73A36">
        <w:rPr>
          <w:lang w:val="es-ES"/>
        </w:rPr>
        <w:t>Ecuador</w:t>
      </w:r>
    </w:p>
    <w:p w14:paraId="36808F1B" w14:textId="77777777" w:rsidR="00C95FB4" w:rsidRPr="00A73A36" w:rsidRDefault="00C95FB4" w:rsidP="00C95FB4">
      <w:pPr>
        <w:pStyle w:val="DualTxt"/>
        <w:ind w:left="1267"/>
        <w:jc w:val="left"/>
        <w:rPr>
          <w:lang w:val="es-ES"/>
        </w:rPr>
      </w:pPr>
      <w:r w:rsidRPr="00A73A36">
        <w:rPr>
          <w:lang w:val="es-ES"/>
        </w:rPr>
        <w:t>Egypt</w:t>
      </w:r>
    </w:p>
    <w:p w14:paraId="7CFED738" w14:textId="315548C1" w:rsidR="00C95FB4" w:rsidRDefault="003A4EEE" w:rsidP="003A4EEE">
      <w:pPr>
        <w:pStyle w:val="DualTxt"/>
        <w:jc w:val="left"/>
        <w:rPr>
          <w:lang w:val="es-ES"/>
        </w:rPr>
      </w:pPr>
      <w:r>
        <w:rPr>
          <w:lang w:val="es-ES"/>
        </w:rPr>
        <w:t xml:space="preserve">          </w:t>
      </w:r>
      <w:r w:rsidR="00C95FB4" w:rsidRPr="00A73A36">
        <w:rPr>
          <w:lang w:val="es-ES"/>
        </w:rPr>
        <w:t>El Salvador</w:t>
      </w:r>
    </w:p>
    <w:p w14:paraId="2FD4D5FA" w14:textId="6F61BD99" w:rsidR="003A4EEE" w:rsidRPr="00C17F34" w:rsidRDefault="003A4EEE" w:rsidP="003A4EEE">
      <w:pPr>
        <w:pStyle w:val="DualTxt"/>
        <w:jc w:val="left"/>
        <w:rPr>
          <w:lang w:val="en-US"/>
        </w:rPr>
      </w:pPr>
      <w:r>
        <w:rPr>
          <w:lang w:val="es-ES"/>
        </w:rPr>
        <w:t xml:space="preserve">          </w:t>
      </w:r>
      <w:r w:rsidRPr="00C17F34">
        <w:rPr>
          <w:lang w:val="en-US"/>
        </w:rPr>
        <w:t>Estonia</w:t>
      </w:r>
    </w:p>
    <w:p w14:paraId="57938C6F" w14:textId="77777777" w:rsidR="00C95FB4" w:rsidRPr="00CE4C6D" w:rsidRDefault="00C95FB4" w:rsidP="00C95FB4">
      <w:pPr>
        <w:pStyle w:val="DualTxt"/>
        <w:jc w:val="left"/>
      </w:pPr>
      <w:r w:rsidRPr="00C17F34">
        <w:rPr>
          <w:lang w:val="en-US"/>
        </w:rPr>
        <w:tab/>
        <w:t xml:space="preserve"> </w:t>
      </w:r>
      <w:r w:rsidRPr="00CE4C6D">
        <w:t>Ethiopia</w:t>
      </w:r>
    </w:p>
    <w:p w14:paraId="527F595C" w14:textId="77777777" w:rsidR="00C95FB4" w:rsidRPr="00CE4C6D" w:rsidRDefault="00C95FB4" w:rsidP="00C95FB4">
      <w:pPr>
        <w:pStyle w:val="DualTxt"/>
        <w:ind w:left="547" w:right="1267"/>
        <w:jc w:val="left"/>
      </w:pPr>
      <w:r w:rsidRPr="00CE4C6D">
        <w:t>Finland</w:t>
      </w:r>
    </w:p>
    <w:p w14:paraId="7A9412DB" w14:textId="77777777" w:rsidR="00C95FB4" w:rsidRPr="00CE4C6D" w:rsidRDefault="00C95FB4" w:rsidP="00C95FB4">
      <w:pPr>
        <w:pStyle w:val="DualTxt"/>
        <w:ind w:left="547" w:right="1267"/>
        <w:jc w:val="left"/>
      </w:pPr>
      <w:r w:rsidRPr="00CE4C6D">
        <w:t>France</w:t>
      </w:r>
    </w:p>
    <w:p w14:paraId="1DA4661A" w14:textId="77777777" w:rsidR="00C95FB4" w:rsidRPr="00CE4C6D" w:rsidRDefault="00C95FB4" w:rsidP="00C95FB4">
      <w:pPr>
        <w:pStyle w:val="DualTxt"/>
        <w:ind w:left="547" w:right="1267"/>
        <w:jc w:val="left"/>
      </w:pPr>
      <w:r w:rsidRPr="00CE4C6D">
        <w:t>Gabon</w:t>
      </w:r>
    </w:p>
    <w:p w14:paraId="46EDC7BD" w14:textId="77777777" w:rsidR="00C95FB4" w:rsidRPr="00CE4C6D" w:rsidRDefault="00C95FB4" w:rsidP="00C95FB4">
      <w:pPr>
        <w:pStyle w:val="DualTxt"/>
        <w:ind w:left="547" w:right="1267"/>
        <w:jc w:val="left"/>
      </w:pPr>
      <w:r w:rsidRPr="00CE4C6D">
        <w:t>Georgia</w:t>
      </w:r>
    </w:p>
    <w:p w14:paraId="2B1484C3" w14:textId="77777777" w:rsidR="00C95FB4" w:rsidRPr="00CE4C6D" w:rsidRDefault="00C95FB4" w:rsidP="00C95FB4">
      <w:pPr>
        <w:pStyle w:val="DualTxt"/>
        <w:ind w:left="547" w:right="1267"/>
        <w:jc w:val="left"/>
      </w:pPr>
      <w:r w:rsidRPr="00CE4C6D">
        <w:t>Germany</w:t>
      </w:r>
    </w:p>
    <w:p w14:paraId="4D360448" w14:textId="77777777" w:rsidR="00C95FB4" w:rsidRPr="00C17F34" w:rsidRDefault="00C95FB4" w:rsidP="00C95FB4">
      <w:pPr>
        <w:pStyle w:val="DualTxt"/>
        <w:ind w:left="547" w:right="1267"/>
        <w:jc w:val="left"/>
        <w:rPr>
          <w:lang w:val="en-US"/>
        </w:rPr>
      </w:pPr>
      <w:r w:rsidRPr="00C17F34">
        <w:rPr>
          <w:lang w:val="en-US"/>
        </w:rPr>
        <w:t>Ghana</w:t>
      </w:r>
    </w:p>
    <w:p w14:paraId="2C4F1706" w14:textId="77777777" w:rsidR="00C95FB4" w:rsidRPr="00C17F34" w:rsidRDefault="00C95FB4" w:rsidP="00C95FB4">
      <w:pPr>
        <w:pStyle w:val="DualTxt"/>
        <w:ind w:left="547" w:right="1267"/>
        <w:jc w:val="left"/>
        <w:rPr>
          <w:lang w:val="en-US"/>
        </w:rPr>
      </w:pPr>
      <w:r w:rsidRPr="00C17F34">
        <w:rPr>
          <w:lang w:val="en-US"/>
        </w:rPr>
        <w:t>Greece</w:t>
      </w:r>
    </w:p>
    <w:p w14:paraId="713304FD" w14:textId="77777777" w:rsidR="00C95FB4" w:rsidRPr="00C17F34" w:rsidRDefault="00C95FB4" w:rsidP="00C95FB4">
      <w:pPr>
        <w:pStyle w:val="DualTxt"/>
        <w:ind w:left="547" w:right="1267"/>
        <w:jc w:val="left"/>
        <w:rPr>
          <w:lang w:val="en-US"/>
        </w:rPr>
      </w:pPr>
      <w:r w:rsidRPr="00C17F34">
        <w:rPr>
          <w:lang w:val="en-US"/>
        </w:rPr>
        <w:t>Guatemala</w:t>
      </w:r>
    </w:p>
    <w:p w14:paraId="4D534682" w14:textId="77777777" w:rsidR="00C95FB4" w:rsidRPr="00C17F34" w:rsidRDefault="00C95FB4" w:rsidP="00C95FB4">
      <w:pPr>
        <w:pStyle w:val="DualTxt"/>
        <w:ind w:left="547" w:right="1267"/>
        <w:jc w:val="left"/>
        <w:rPr>
          <w:lang w:val="en-US"/>
        </w:rPr>
      </w:pPr>
      <w:r w:rsidRPr="00C17F34">
        <w:rPr>
          <w:lang w:val="en-US"/>
        </w:rPr>
        <w:t>Guinea</w:t>
      </w:r>
    </w:p>
    <w:p w14:paraId="0EC4D8F3" w14:textId="77777777" w:rsidR="00C95FB4" w:rsidRPr="00C17F34" w:rsidRDefault="00C95FB4" w:rsidP="00C95FB4">
      <w:pPr>
        <w:pStyle w:val="DualTxt"/>
        <w:ind w:left="547" w:right="1267"/>
        <w:jc w:val="left"/>
        <w:rPr>
          <w:lang w:val="en-US"/>
        </w:rPr>
      </w:pPr>
      <w:r w:rsidRPr="00C17F34">
        <w:rPr>
          <w:lang w:val="en-US"/>
        </w:rPr>
        <w:t>Guyana</w:t>
      </w:r>
    </w:p>
    <w:p w14:paraId="30C38F16" w14:textId="77777777" w:rsidR="00C95FB4" w:rsidRPr="00C17F34" w:rsidRDefault="00C95FB4" w:rsidP="00C95FB4">
      <w:pPr>
        <w:pStyle w:val="DualTxt"/>
        <w:ind w:left="547" w:right="1267"/>
        <w:jc w:val="left"/>
        <w:rPr>
          <w:lang w:val="en-US"/>
        </w:rPr>
      </w:pPr>
      <w:r w:rsidRPr="00C17F34">
        <w:rPr>
          <w:lang w:val="en-US"/>
        </w:rPr>
        <w:t>Honduras</w:t>
      </w:r>
    </w:p>
    <w:p w14:paraId="59550A4B" w14:textId="77777777" w:rsidR="00C95FB4" w:rsidRPr="00CE4C6D" w:rsidRDefault="00C95FB4" w:rsidP="00C95FB4">
      <w:pPr>
        <w:pStyle w:val="DualTxt"/>
        <w:ind w:left="547" w:right="1267"/>
        <w:jc w:val="left"/>
      </w:pPr>
      <w:r w:rsidRPr="00CE4C6D">
        <w:t>Hungary</w:t>
      </w:r>
    </w:p>
    <w:p w14:paraId="2E78CE24" w14:textId="77777777" w:rsidR="00C95FB4" w:rsidRPr="00CE4C6D" w:rsidRDefault="00C95FB4" w:rsidP="00C95FB4">
      <w:pPr>
        <w:pStyle w:val="DualTxt"/>
        <w:ind w:left="547" w:right="1267"/>
        <w:jc w:val="left"/>
      </w:pPr>
      <w:r w:rsidRPr="00CE4C6D">
        <w:t>Iceland</w:t>
      </w:r>
    </w:p>
    <w:p w14:paraId="6B890E52" w14:textId="77777777" w:rsidR="00C95FB4" w:rsidRPr="00CE4C6D" w:rsidRDefault="00C95FB4" w:rsidP="00C95FB4">
      <w:pPr>
        <w:pStyle w:val="DualTxt"/>
        <w:ind w:left="547" w:right="1267"/>
        <w:jc w:val="left"/>
      </w:pPr>
      <w:r w:rsidRPr="00CE4C6D">
        <w:t>India</w:t>
      </w:r>
    </w:p>
    <w:p w14:paraId="03F7586D" w14:textId="77777777" w:rsidR="00C95FB4" w:rsidRPr="00CE4C6D" w:rsidRDefault="00C95FB4" w:rsidP="00C95FB4">
      <w:pPr>
        <w:pStyle w:val="DualTxt"/>
        <w:ind w:left="547" w:right="1267"/>
        <w:jc w:val="left"/>
      </w:pPr>
      <w:r w:rsidRPr="00CE4C6D">
        <w:t>Indonesia</w:t>
      </w:r>
    </w:p>
    <w:p w14:paraId="43081228" w14:textId="77777777" w:rsidR="00C95FB4" w:rsidRPr="00CE4C6D" w:rsidRDefault="00C95FB4" w:rsidP="00C95FB4">
      <w:pPr>
        <w:pStyle w:val="DualTxt"/>
        <w:ind w:left="547" w:right="1267"/>
        <w:jc w:val="left"/>
      </w:pPr>
      <w:r w:rsidRPr="00CE4C6D">
        <w:t>Iran (Islamic Republic of)</w:t>
      </w:r>
    </w:p>
    <w:p w14:paraId="27AD6A17" w14:textId="77777777" w:rsidR="00C95FB4" w:rsidRPr="00A73A36" w:rsidRDefault="00C95FB4" w:rsidP="00C95FB4">
      <w:pPr>
        <w:pStyle w:val="DualTxt"/>
        <w:ind w:left="547" w:right="1267"/>
        <w:jc w:val="left"/>
        <w:rPr>
          <w:lang w:val="es-ES"/>
        </w:rPr>
      </w:pPr>
      <w:r w:rsidRPr="00A73A36">
        <w:rPr>
          <w:lang w:val="es-ES"/>
        </w:rPr>
        <w:t>Iraq</w:t>
      </w:r>
    </w:p>
    <w:p w14:paraId="42CBBADD" w14:textId="77777777" w:rsidR="00C95FB4" w:rsidRPr="00A73A36" w:rsidRDefault="00C95FB4" w:rsidP="00C95FB4">
      <w:pPr>
        <w:pStyle w:val="DualTxt"/>
        <w:ind w:left="547" w:right="1267"/>
        <w:jc w:val="left"/>
        <w:rPr>
          <w:lang w:val="es-ES"/>
        </w:rPr>
      </w:pPr>
      <w:r w:rsidRPr="00A73A36">
        <w:rPr>
          <w:lang w:val="es-ES"/>
        </w:rPr>
        <w:t>Ireland</w:t>
      </w:r>
    </w:p>
    <w:p w14:paraId="1CCC8734" w14:textId="77777777" w:rsidR="00C95FB4" w:rsidRPr="00A73A36" w:rsidRDefault="00C95FB4" w:rsidP="00C95FB4">
      <w:pPr>
        <w:pStyle w:val="DualTxt"/>
        <w:ind w:left="547" w:right="1267"/>
        <w:jc w:val="left"/>
        <w:rPr>
          <w:lang w:val="es-ES"/>
        </w:rPr>
      </w:pPr>
      <w:r w:rsidRPr="00A73A36">
        <w:rPr>
          <w:lang w:val="es-ES"/>
        </w:rPr>
        <w:t>Israel</w:t>
      </w:r>
    </w:p>
    <w:p w14:paraId="6D6BA457" w14:textId="77777777" w:rsidR="00C95FB4" w:rsidRPr="00A73A36" w:rsidRDefault="00C95FB4" w:rsidP="00C95FB4">
      <w:pPr>
        <w:pStyle w:val="DualTxt"/>
        <w:ind w:left="547" w:right="1267"/>
        <w:jc w:val="left"/>
        <w:rPr>
          <w:lang w:val="es-ES"/>
        </w:rPr>
      </w:pPr>
      <w:r w:rsidRPr="00A73A36">
        <w:rPr>
          <w:lang w:val="es-ES"/>
        </w:rPr>
        <w:t>Italy</w:t>
      </w:r>
    </w:p>
    <w:p w14:paraId="558C7E43" w14:textId="77777777" w:rsidR="00C95FB4" w:rsidRPr="00A73A36" w:rsidRDefault="00C95FB4" w:rsidP="00C95FB4">
      <w:pPr>
        <w:pStyle w:val="DualTxt"/>
        <w:ind w:left="547" w:right="1267"/>
        <w:jc w:val="left"/>
        <w:rPr>
          <w:lang w:val="es-ES"/>
        </w:rPr>
      </w:pPr>
      <w:r w:rsidRPr="00A73A36">
        <w:rPr>
          <w:lang w:val="es-ES"/>
        </w:rPr>
        <w:t>Jamaica</w:t>
      </w:r>
    </w:p>
    <w:p w14:paraId="09D4B679" w14:textId="77777777" w:rsidR="00C95FB4" w:rsidRPr="00A73A36" w:rsidRDefault="00C95FB4" w:rsidP="00C95FB4">
      <w:pPr>
        <w:pStyle w:val="DualTxt"/>
        <w:ind w:left="547" w:right="1267"/>
        <w:jc w:val="left"/>
        <w:rPr>
          <w:lang w:val="es-ES"/>
        </w:rPr>
      </w:pPr>
      <w:r w:rsidRPr="00A73A36">
        <w:rPr>
          <w:lang w:val="es-ES"/>
        </w:rPr>
        <w:t>Japan</w:t>
      </w:r>
    </w:p>
    <w:p w14:paraId="4068E32C" w14:textId="77777777" w:rsidR="00C95FB4" w:rsidRPr="00A73A36" w:rsidRDefault="00C95FB4" w:rsidP="00C95FB4">
      <w:pPr>
        <w:pStyle w:val="DualTxt"/>
        <w:ind w:left="547" w:right="1267"/>
        <w:jc w:val="left"/>
        <w:rPr>
          <w:lang w:val="es-ES"/>
        </w:rPr>
      </w:pPr>
      <w:r w:rsidRPr="00A73A36">
        <w:rPr>
          <w:lang w:val="es-ES"/>
        </w:rPr>
        <w:t>Jordan</w:t>
      </w:r>
    </w:p>
    <w:p w14:paraId="12DFF710" w14:textId="77777777" w:rsidR="00C95FB4" w:rsidRPr="00A73A36" w:rsidRDefault="00C95FB4" w:rsidP="00C95FB4">
      <w:pPr>
        <w:pStyle w:val="DualTxt"/>
        <w:ind w:left="547" w:right="1267"/>
        <w:jc w:val="left"/>
        <w:rPr>
          <w:lang w:val="es-ES"/>
        </w:rPr>
      </w:pPr>
      <w:r w:rsidRPr="00A73A36">
        <w:rPr>
          <w:lang w:val="es-ES"/>
        </w:rPr>
        <w:t>Kazakhstan</w:t>
      </w:r>
    </w:p>
    <w:p w14:paraId="3515DFC1" w14:textId="77777777" w:rsidR="00C95FB4" w:rsidRPr="00A73A36" w:rsidRDefault="00C95FB4" w:rsidP="00C95FB4">
      <w:pPr>
        <w:pStyle w:val="DualTxt"/>
        <w:ind w:left="547" w:right="1267"/>
        <w:jc w:val="left"/>
        <w:rPr>
          <w:lang w:val="es-ES"/>
        </w:rPr>
      </w:pPr>
      <w:r w:rsidRPr="00A73A36">
        <w:rPr>
          <w:lang w:val="es-ES"/>
        </w:rPr>
        <w:t>Kenya</w:t>
      </w:r>
    </w:p>
    <w:p w14:paraId="2335B8C5" w14:textId="77777777" w:rsidR="00C95FB4" w:rsidRPr="00A73A36" w:rsidRDefault="00C95FB4" w:rsidP="00C95FB4">
      <w:pPr>
        <w:pStyle w:val="DualTxt"/>
        <w:ind w:left="547" w:right="1267"/>
        <w:jc w:val="left"/>
        <w:rPr>
          <w:lang w:val="es-ES"/>
        </w:rPr>
      </w:pPr>
      <w:r w:rsidRPr="00A73A36">
        <w:rPr>
          <w:lang w:val="es-ES"/>
        </w:rPr>
        <w:t>Latvia</w:t>
      </w:r>
    </w:p>
    <w:p w14:paraId="5EFE263F" w14:textId="77777777" w:rsidR="00C95FB4" w:rsidRPr="00A73A36" w:rsidRDefault="00C95FB4" w:rsidP="00C95FB4">
      <w:pPr>
        <w:pStyle w:val="DualTxt"/>
        <w:ind w:left="547" w:right="1267"/>
        <w:jc w:val="left"/>
        <w:rPr>
          <w:lang w:val="es-ES"/>
        </w:rPr>
      </w:pPr>
      <w:r w:rsidRPr="00A73A36">
        <w:rPr>
          <w:lang w:val="es-ES"/>
        </w:rPr>
        <w:t>Lebanon</w:t>
      </w:r>
    </w:p>
    <w:p w14:paraId="570E2011" w14:textId="77777777" w:rsidR="00C95FB4" w:rsidRPr="00A73A36" w:rsidRDefault="00C95FB4" w:rsidP="00C95FB4">
      <w:pPr>
        <w:pStyle w:val="DualTxt"/>
        <w:ind w:left="547" w:right="1267"/>
        <w:jc w:val="left"/>
        <w:rPr>
          <w:lang w:val="es-ES"/>
        </w:rPr>
      </w:pPr>
      <w:r w:rsidRPr="00A73A36">
        <w:rPr>
          <w:lang w:val="es-ES"/>
        </w:rPr>
        <w:t>Liberia</w:t>
      </w:r>
    </w:p>
    <w:p w14:paraId="53F11C91" w14:textId="77777777" w:rsidR="00C95FB4" w:rsidRPr="00A73A36" w:rsidRDefault="00C95FB4" w:rsidP="00C95FB4">
      <w:pPr>
        <w:pStyle w:val="DualTxt"/>
        <w:ind w:left="547" w:right="1267"/>
        <w:jc w:val="left"/>
        <w:rPr>
          <w:lang w:val="es-ES"/>
        </w:rPr>
      </w:pPr>
      <w:r w:rsidRPr="00A73A36">
        <w:rPr>
          <w:lang w:val="es-ES"/>
        </w:rPr>
        <w:t>Libya</w:t>
      </w:r>
    </w:p>
    <w:p w14:paraId="63E1D232" w14:textId="77777777" w:rsidR="00C95FB4" w:rsidRPr="00A73A36" w:rsidRDefault="00C95FB4" w:rsidP="00C95FB4">
      <w:pPr>
        <w:pStyle w:val="DualTxt"/>
        <w:ind w:left="547" w:right="1267"/>
        <w:jc w:val="left"/>
        <w:rPr>
          <w:lang w:val="es-ES"/>
        </w:rPr>
      </w:pPr>
      <w:r w:rsidRPr="00A73A36">
        <w:rPr>
          <w:lang w:val="es-ES"/>
        </w:rPr>
        <w:t>Luxembourg</w:t>
      </w:r>
    </w:p>
    <w:p w14:paraId="6949BB1A" w14:textId="77777777" w:rsidR="00C95FB4" w:rsidRPr="00A73A36" w:rsidRDefault="00C95FB4" w:rsidP="00C95FB4">
      <w:pPr>
        <w:pStyle w:val="DualTxt"/>
        <w:ind w:left="547" w:right="1267"/>
        <w:jc w:val="left"/>
        <w:rPr>
          <w:lang w:val="es-ES"/>
        </w:rPr>
      </w:pPr>
      <w:r w:rsidRPr="00A73A36">
        <w:rPr>
          <w:lang w:val="es-ES"/>
        </w:rPr>
        <w:t>Madagascar</w:t>
      </w:r>
    </w:p>
    <w:p w14:paraId="4C9BC6B6" w14:textId="77777777" w:rsidR="00C95FB4" w:rsidRDefault="00C95FB4" w:rsidP="00C95FB4">
      <w:pPr>
        <w:pStyle w:val="DualTxt"/>
        <w:ind w:left="547" w:right="1267"/>
        <w:jc w:val="left"/>
        <w:rPr>
          <w:lang w:val="es-ES"/>
        </w:rPr>
      </w:pPr>
      <w:r>
        <w:rPr>
          <w:lang w:val="es-ES"/>
        </w:rPr>
        <w:t>Malaysia</w:t>
      </w:r>
    </w:p>
    <w:p w14:paraId="0F230E09" w14:textId="0D504D3F" w:rsidR="00C95FB4" w:rsidRPr="00A73A36" w:rsidRDefault="003A4EEE" w:rsidP="00C95FB4">
      <w:pPr>
        <w:pStyle w:val="DualTxt"/>
        <w:ind w:left="547" w:right="1267"/>
        <w:jc w:val="left"/>
        <w:rPr>
          <w:lang w:val="es-ES"/>
        </w:rPr>
      </w:pPr>
      <w:r>
        <w:rPr>
          <w:lang w:val="es-ES"/>
        </w:rPr>
        <w:lastRenderedPageBreak/>
        <w:t xml:space="preserve">            </w:t>
      </w:r>
      <w:r w:rsidR="00C95FB4" w:rsidRPr="00A73A36">
        <w:rPr>
          <w:lang w:val="es-ES"/>
        </w:rPr>
        <w:t>Malta</w:t>
      </w:r>
    </w:p>
    <w:p w14:paraId="4EDE218C" w14:textId="6CD41C4A" w:rsidR="00C95FB4" w:rsidRPr="00A73A36" w:rsidRDefault="00C95FB4" w:rsidP="00C95FB4">
      <w:pPr>
        <w:pStyle w:val="DualTxt"/>
        <w:ind w:left="547" w:right="1267"/>
        <w:jc w:val="left"/>
        <w:rPr>
          <w:lang w:val="es-ES"/>
        </w:rPr>
      </w:pPr>
      <w:r>
        <w:rPr>
          <w:lang w:val="es-ES"/>
        </w:rPr>
        <w:tab/>
        <w:t xml:space="preserve">     </w:t>
      </w:r>
      <w:r w:rsidRPr="00A73A36">
        <w:rPr>
          <w:lang w:val="es-ES"/>
        </w:rPr>
        <w:t>Mexico</w:t>
      </w:r>
    </w:p>
    <w:p w14:paraId="3AB9CD21" w14:textId="148241DD" w:rsidR="00C95FB4" w:rsidRPr="00A73A36" w:rsidRDefault="00C95FB4" w:rsidP="00C95FB4">
      <w:pPr>
        <w:pStyle w:val="DualTxt"/>
        <w:ind w:left="547" w:right="1267"/>
        <w:jc w:val="left"/>
        <w:rPr>
          <w:lang w:val="es-ES"/>
        </w:rPr>
      </w:pPr>
      <w:r>
        <w:rPr>
          <w:lang w:val="es-ES"/>
        </w:rPr>
        <w:tab/>
        <w:t xml:space="preserve">     </w:t>
      </w:r>
      <w:r w:rsidRPr="00A73A36">
        <w:rPr>
          <w:lang w:val="es-ES"/>
        </w:rPr>
        <w:t>Monaco</w:t>
      </w:r>
    </w:p>
    <w:p w14:paraId="04FF3998" w14:textId="77777777" w:rsidR="00C95FB4" w:rsidRPr="00A73A36" w:rsidRDefault="00C95FB4" w:rsidP="00C95FB4">
      <w:pPr>
        <w:pStyle w:val="DualTxt"/>
        <w:ind w:left="547" w:right="1267"/>
        <w:jc w:val="left"/>
        <w:rPr>
          <w:lang w:val="es-ES"/>
        </w:rPr>
      </w:pPr>
      <w:r>
        <w:rPr>
          <w:lang w:val="es-ES"/>
        </w:rPr>
        <w:tab/>
        <w:t xml:space="preserve">     </w:t>
      </w:r>
      <w:r w:rsidRPr="00A73A36">
        <w:rPr>
          <w:lang w:val="es-ES"/>
        </w:rPr>
        <w:t>Mongolia</w:t>
      </w:r>
    </w:p>
    <w:p w14:paraId="4E511E16" w14:textId="77777777" w:rsidR="00C95FB4" w:rsidRPr="00A73A36" w:rsidRDefault="00C95FB4" w:rsidP="00C95FB4">
      <w:pPr>
        <w:pStyle w:val="DualTxt"/>
        <w:ind w:left="547" w:right="1267"/>
        <w:jc w:val="left"/>
        <w:rPr>
          <w:lang w:val="es-ES"/>
        </w:rPr>
      </w:pPr>
      <w:r>
        <w:rPr>
          <w:lang w:val="es-ES"/>
        </w:rPr>
        <w:tab/>
        <w:t xml:space="preserve">     </w:t>
      </w:r>
      <w:r w:rsidRPr="00A73A36">
        <w:rPr>
          <w:lang w:val="es-ES"/>
        </w:rPr>
        <w:t>Morocco</w:t>
      </w:r>
    </w:p>
    <w:p w14:paraId="18FC0FBB" w14:textId="77777777" w:rsidR="00C95FB4" w:rsidRPr="00A73A36" w:rsidRDefault="00C95FB4" w:rsidP="00C95FB4">
      <w:pPr>
        <w:pStyle w:val="DualTxt"/>
        <w:ind w:left="1267"/>
        <w:jc w:val="left"/>
        <w:rPr>
          <w:lang w:val="es-ES"/>
        </w:rPr>
      </w:pPr>
      <w:r w:rsidRPr="00A73A36">
        <w:rPr>
          <w:lang w:val="es-ES"/>
        </w:rPr>
        <w:t>Mozambique</w:t>
      </w:r>
    </w:p>
    <w:p w14:paraId="18F43554" w14:textId="77777777" w:rsidR="00C95FB4" w:rsidRPr="00A73A36" w:rsidRDefault="00C95FB4" w:rsidP="00C95FB4">
      <w:pPr>
        <w:pStyle w:val="DualTxt"/>
        <w:ind w:left="1267"/>
        <w:jc w:val="left"/>
        <w:rPr>
          <w:lang w:val="es-ES"/>
        </w:rPr>
      </w:pPr>
      <w:r w:rsidRPr="00A73A36">
        <w:rPr>
          <w:lang w:val="es-ES"/>
        </w:rPr>
        <w:t>Nepal</w:t>
      </w:r>
    </w:p>
    <w:p w14:paraId="6BAE9A6D" w14:textId="77777777" w:rsidR="00C95FB4" w:rsidRPr="00A73A36" w:rsidRDefault="00C95FB4" w:rsidP="00C95FB4">
      <w:pPr>
        <w:pStyle w:val="DualTxt"/>
        <w:ind w:left="1267"/>
        <w:jc w:val="left"/>
        <w:rPr>
          <w:lang w:val="es-ES"/>
        </w:rPr>
      </w:pPr>
      <w:r w:rsidRPr="00A73A36">
        <w:rPr>
          <w:lang w:val="es-ES"/>
        </w:rPr>
        <w:t>Netherlands</w:t>
      </w:r>
    </w:p>
    <w:p w14:paraId="2467294E" w14:textId="77777777" w:rsidR="00C95FB4" w:rsidRPr="00A73A36" w:rsidRDefault="00C95FB4" w:rsidP="00C95FB4">
      <w:pPr>
        <w:pStyle w:val="DualTxt"/>
        <w:ind w:left="1267"/>
        <w:jc w:val="left"/>
        <w:rPr>
          <w:lang w:val="es-ES"/>
        </w:rPr>
      </w:pPr>
      <w:r w:rsidRPr="00A73A36">
        <w:rPr>
          <w:lang w:val="es-ES"/>
        </w:rPr>
        <w:t>Niger</w:t>
      </w:r>
    </w:p>
    <w:p w14:paraId="24A869C8" w14:textId="77777777" w:rsidR="00C95FB4" w:rsidRPr="00A73A36" w:rsidRDefault="00C95FB4" w:rsidP="00C95FB4">
      <w:pPr>
        <w:pStyle w:val="DualTxt"/>
        <w:ind w:left="1267"/>
        <w:jc w:val="left"/>
        <w:rPr>
          <w:lang w:val="es-ES"/>
        </w:rPr>
      </w:pPr>
      <w:r w:rsidRPr="00A73A36">
        <w:rPr>
          <w:lang w:val="es-ES"/>
        </w:rPr>
        <w:t>Nigeria</w:t>
      </w:r>
    </w:p>
    <w:p w14:paraId="6BEEEC54" w14:textId="77777777" w:rsidR="00C95FB4" w:rsidRPr="006803D4" w:rsidRDefault="00C95FB4" w:rsidP="00C95FB4">
      <w:pPr>
        <w:pStyle w:val="DualTxt"/>
        <w:ind w:left="1267"/>
        <w:jc w:val="left"/>
        <w:rPr>
          <w:lang w:val="es-ES"/>
        </w:rPr>
      </w:pPr>
      <w:r w:rsidRPr="006803D4">
        <w:rPr>
          <w:lang w:val="es-ES"/>
        </w:rPr>
        <w:t>Oman</w:t>
      </w:r>
    </w:p>
    <w:p w14:paraId="47ED4814" w14:textId="77777777" w:rsidR="00C95FB4" w:rsidRPr="006803D4" w:rsidRDefault="00C95FB4" w:rsidP="00C95FB4">
      <w:pPr>
        <w:pStyle w:val="DualTxt"/>
        <w:ind w:left="1267"/>
        <w:jc w:val="left"/>
        <w:rPr>
          <w:lang w:val="es-ES"/>
        </w:rPr>
      </w:pPr>
      <w:r w:rsidRPr="006803D4">
        <w:rPr>
          <w:lang w:val="es-ES"/>
        </w:rPr>
        <w:t>Pakistan</w:t>
      </w:r>
    </w:p>
    <w:p w14:paraId="74F300F4" w14:textId="77777777" w:rsidR="00C95FB4" w:rsidRPr="006803D4" w:rsidRDefault="00C95FB4" w:rsidP="00C95FB4">
      <w:pPr>
        <w:pStyle w:val="DualTxt"/>
        <w:ind w:left="1267"/>
        <w:jc w:val="left"/>
        <w:rPr>
          <w:lang w:val="es-ES"/>
        </w:rPr>
      </w:pPr>
      <w:r w:rsidRPr="006803D4">
        <w:rPr>
          <w:lang w:val="es-ES"/>
        </w:rPr>
        <w:t>Paraguay</w:t>
      </w:r>
    </w:p>
    <w:p w14:paraId="29787ABE" w14:textId="77777777" w:rsidR="00C95FB4" w:rsidRPr="00CE4C6D" w:rsidRDefault="00C95FB4" w:rsidP="00C95FB4">
      <w:pPr>
        <w:pStyle w:val="DualTxt"/>
        <w:ind w:left="1267"/>
        <w:jc w:val="left"/>
      </w:pPr>
      <w:r w:rsidRPr="00CE4C6D">
        <w:t>Peru</w:t>
      </w:r>
    </w:p>
    <w:p w14:paraId="0E09864C" w14:textId="77777777" w:rsidR="00C95FB4" w:rsidRPr="00CE4C6D" w:rsidRDefault="00C95FB4" w:rsidP="00C95FB4">
      <w:pPr>
        <w:pStyle w:val="DualTxt"/>
        <w:ind w:left="1267"/>
        <w:jc w:val="left"/>
      </w:pPr>
      <w:r w:rsidRPr="00CE4C6D">
        <w:t>Philippines</w:t>
      </w:r>
    </w:p>
    <w:p w14:paraId="1E71B8B9" w14:textId="77777777" w:rsidR="00C95FB4" w:rsidRPr="00CE4C6D" w:rsidRDefault="00C95FB4" w:rsidP="00C95FB4">
      <w:pPr>
        <w:pStyle w:val="DualTxt"/>
        <w:ind w:left="1267"/>
        <w:jc w:val="left"/>
      </w:pPr>
      <w:r w:rsidRPr="00CE4C6D">
        <w:t>Poland</w:t>
      </w:r>
    </w:p>
    <w:p w14:paraId="0BC86402" w14:textId="77777777" w:rsidR="00C95FB4" w:rsidRPr="00CE4C6D" w:rsidRDefault="00C95FB4" w:rsidP="00C95FB4">
      <w:pPr>
        <w:pStyle w:val="DualTxt"/>
        <w:ind w:left="1267"/>
        <w:jc w:val="left"/>
      </w:pPr>
      <w:r w:rsidRPr="00CE4C6D">
        <w:t>Portugal</w:t>
      </w:r>
    </w:p>
    <w:p w14:paraId="21B14931" w14:textId="77777777" w:rsidR="00C95FB4" w:rsidRPr="00CE4C6D" w:rsidRDefault="00C95FB4" w:rsidP="00C95FB4">
      <w:pPr>
        <w:pStyle w:val="DualTxt"/>
        <w:ind w:left="1267"/>
        <w:jc w:val="left"/>
      </w:pPr>
      <w:r w:rsidRPr="00CE4C6D">
        <w:t>Qatar</w:t>
      </w:r>
    </w:p>
    <w:p w14:paraId="29519393" w14:textId="77777777" w:rsidR="00C95FB4" w:rsidRPr="00CE4C6D" w:rsidRDefault="00C95FB4" w:rsidP="00C95FB4">
      <w:pPr>
        <w:pStyle w:val="DualTxt"/>
        <w:ind w:left="1267"/>
        <w:jc w:val="left"/>
      </w:pPr>
      <w:r w:rsidRPr="00CE4C6D">
        <w:t>Republic of Korea</w:t>
      </w:r>
    </w:p>
    <w:p w14:paraId="39973FC6" w14:textId="77777777" w:rsidR="00C95FB4" w:rsidRPr="00CE4C6D" w:rsidRDefault="00C95FB4" w:rsidP="00C95FB4">
      <w:pPr>
        <w:pStyle w:val="DualTxt"/>
        <w:ind w:left="1267"/>
        <w:jc w:val="left"/>
      </w:pPr>
      <w:r w:rsidRPr="00CE4C6D">
        <w:t>Republic of Moldova</w:t>
      </w:r>
    </w:p>
    <w:p w14:paraId="7A7672CE" w14:textId="77777777" w:rsidR="00C95FB4" w:rsidRPr="00CE4C6D" w:rsidRDefault="00C95FB4" w:rsidP="00C95FB4">
      <w:pPr>
        <w:pStyle w:val="DualTxt"/>
        <w:ind w:left="1267"/>
        <w:jc w:val="left"/>
      </w:pPr>
      <w:r w:rsidRPr="00CE4C6D">
        <w:t>Romania</w:t>
      </w:r>
    </w:p>
    <w:p w14:paraId="2D1F4DE9" w14:textId="77777777" w:rsidR="00C95FB4" w:rsidRPr="00CE4C6D" w:rsidRDefault="00C95FB4" w:rsidP="00C95FB4">
      <w:pPr>
        <w:pStyle w:val="DualTxt"/>
        <w:ind w:left="1267"/>
        <w:jc w:val="left"/>
      </w:pPr>
      <w:r w:rsidRPr="00CE4C6D">
        <w:t>Russian Federation</w:t>
      </w:r>
    </w:p>
    <w:p w14:paraId="24FCADE7" w14:textId="77777777" w:rsidR="00C95FB4" w:rsidRPr="00CE4C6D" w:rsidRDefault="00C95FB4" w:rsidP="00C95FB4">
      <w:pPr>
        <w:pStyle w:val="DualTxt"/>
        <w:ind w:left="1267"/>
        <w:jc w:val="left"/>
      </w:pPr>
      <w:r w:rsidRPr="00CE4C6D">
        <w:t>Saint Vincent and the Grenadines</w:t>
      </w:r>
    </w:p>
    <w:p w14:paraId="0CA82A9F" w14:textId="77777777" w:rsidR="00C95FB4" w:rsidRPr="00A73A36" w:rsidRDefault="00C95FB4" w:rsidP="00C95FB4">
      <w:pPr>
        <w:pStyle w:val="DualTxt"/>
        <w:ind w:left="1267"/>
        <w:jc w:val="left"/>
        <w:rPr>
          <w:lang w:val="es-ES"/>
        </w:rPr>
      </w:pPr>
      <w:r w:rsidRPr="00A73A36">
        <w:rPr>
          <w:lang w:val="es-ES"/>
        </w:rPr>
        <w:t>Saudi Arabia</w:t>
      </w:r>
    </w:p>
    <w:p w14:paraId="2A77D5FA" w14:textId="77777777" w:rsidR="00C95FB4" w:rsidRPr="00A73A36" w:rsidRDefault="00C95FB4" w:rsidP="00C95FB4">
      <w:pPr>
        <w:pStyle w:val="DualTxt"/>
        <w:ind w:left="1267"/>
        <w:jc w:val="left"/>
        <w:rPr>
          <w:lang w:val="es-ES"/>
        </w:rPr>
      </w:pPr>
      <w:r w:rsidRPr="00A73A36">
        <w:rPr>
          <w:lang w:val="es-ES"/>
        </w:rPr>
        <w:t>Senegal</w:t>
      </w:r>
    </w:p>
    <w:p w14:paraId="5258A4D9" w14:textId="77777777" w:rsidR="00C95FB4" w:rsidRPr="00A73A36" w:rsidRDefault="00C95FB4" w:rsidP="00C95FB4">
      <w:pPr>
        <w:pStyle w:val="DualTxt"/>
        <w:ind w:left="1267"/>
        <w:jc w:val="left"/>
        <w:rPr>
          <w:lang w:val="es-ES"/>
        </w:rPr>
      </w:pPr>
      <w:r w:rsidRPr="00A73A36">
        <w:rPr>
          <w:lang w:val="es-ES"/>
        </w:rPr>
        <w:t>Sierra Leone</w:t>
      </w:r>
    </w:p>
    <w:p w14:paraId="2DB8E82F" w14:textId="77777777" w:rsidR="00C95FB4" w:rsidRPr="00A73A36" w:rsidRDefault="00C95FB4" w:rsidP="00C95FB4">
      <w:pPr>
        <w:pStyle w:val="DualTxt"/>
        <w:ind w:left="1267"/>
        <w:jc w:val="left"/>
        <w:rPr>
          <w:lang w:val="es-ES"/>
        </w:rPr>
      </w:pPr>
      <w:r w:rsidRPr="00A73A36">
        <w:rPr>
          <w:lang w:val="es-ES"/>
        </w:rPr>
        <w:t>Singapore</w:t>
      </w:r>
    </w:p>
    <w:p w14:paraId="29B01443" w14:textId="77777777" w:rsidR="00C95FB4" w:rsidRPr="00CE4C6D" w:rsidRDefault="00C95FB4" w:rsidP="00C95FB4">
      <w:pPr>
        <w:pStyle w:val="DualTxt"/>
        <w:ind w:left="1267"/>
        <w:jc w:val="left"/>
      </w:pPr>
      <w:r w:rsidRPr="00CE4C6D">
        <w:t xml:space="preserve">Slovakia </w:t>
      </w:r>
    </w:p>
    <w:p w14:paraId="6306293A" w14:textId="77777777" w:rsidR="00C95FB4" w:rsidRPr="00CE4C6D" w:rsidRDefault="00C95FB4" w:rsidP="00C95FB4">
      <w:pPr>
        <w:pStyle w:val="DualTxt"/>
        <w:ind w:left="1267"/>
        <w:jc w:val="left"/>
      </w:pPr>
      <w:r w:rsidRPr="00CE4C6D">
        <w:t>Solomon Islands</w:t>
      </w:r>
    </w:p>
    <w:p w14:paraId="7E687C92" w14:textId="35682AC0" w:rsidR="00C95FB4" w:rsidRPr="00CE4C6D" w:rsidRDefault="00C95FB4" w:rsidP="00C95FB4">
      <w:pPr>
        <w:pStyle w:val="DualTxt"/>
        <w:jc w:val="left"/>
      </w:pPr>
      <w:r>
        <w:tab/>
      </w:r>
      <w:r w:rsidR="003A4EEE">
        <w:t xml:space="preserve">  </w:t>
      </w:r>
      <w:r>
        <w:t xml:space="preserve"> </w:t>
      </w:r>
      <w:r w:rsidR="003A4EEE">
        <w:t xml:space="preserve">           </w:t>
      </w:r>
      <w:r w:rsidRPr="00CE4C6D">
        <w:t>Somalia</w:t>
      </w:r>
    </w:p>
    <w:p w14:paraId="097FD977" w14:textId="7D04B8C3" w:rsidR="00C95FB4" w:rsidRPr="00CE4C6D" w:rsidRDefault="003A4EEE" w:rsidP="00C95FB4">
      <w:pPr>
        <w:pStyle w:val="DualTxt"/>
        <w:ind w:left="547" w:right="1267"/>
        <w:jc w:val="left"/>
      </w:pPr>
      <w:r>
        <w:t xml:space="preserve">             </w:t>
      </w:r>
      <w:r w:rsidR="00C95FB4" w:rsidRPr="00CE4C6D">
        <w:t>South Africa</w:t>
      </w:r>
    </w:p>
    <w:p w14:paraId="08C6576A" w14:textId="58C0F1AF" w:rsidR="00C95FB4" w:rsidRPr="00CE4C6D" w:rsidRDefault="003A4EEE" w:rsidP="00C95FB4">
      <w:pPr>
        <w:pStyle w:val="DualTxt"/>
        <w:ind w:left="547" w:right="1267"/>
        <w:jc w:val="left"/>
      </w:pPr>
      <w:r>
        <w:t xml:space="preserve">             </w:t>
      </w:r>
      <w:r w:rsidR="00C95FB4" w:rsidRPr="00CE4C6D">
        <w:t>Spain</w:t>
      </w:r>
    </w:p>
    <w:p w14:paraId="3C14454A" w14:textId="151E0FF8" w:rsidR="00C95FB4" w:rsidRPr="00CE4C6D" w:rsidRDefault="003A4EEE" w:rsidP="00C95FB4">
      <w:pPr>
        <w:pStyle w:val="DualTxt"/>
        <w:ind w:left="547" w:right="1267"/>
        <w:jc w:val="left"/>
      </w:pPr>
      <w:r>
        <w:t xml:space="preserve">             </w:t>
      </w:r>
      <w:r w:rsidR="00C95FB4" w:rsidRPr="00CE4C6D">
        <w:t>Sri Lanka</w:t>
      </w:r>
    </w:p>
    <w:p w14:paraId="70B3022B" w14:textId="42C2D9E7" w:rsidR="00C95FB4" w:rsidRPr="00CE4C6D" w:rsidRDefault="003A4EEE" w:rsidP="00C95FB4">
      <w:pPr>
        <w:pStyle w:val="DualTxt"/>
        <w:ind w:left="547" w:right="1267"/>
        <w:jc w:val="left"/>
      </w:pPr>
      <w:r>
        <w:t xml:space="preserve">             </w:t>
      </w:r>
      <w:r w:rsidR="00C95FB4" w:rsidRPr="00CE4C6D">
        <w:t>Sudan</w:t>
      </w:r>
    </w:p>
    <w:p w14:paraId="1E67271B" w14:textId="7F4E74AA" w:rsidR="00C95FB4" w:rsidRPr="00CE4C6D" w:rsidRDefault="003A4EEE" w:rsidP="00C95FB4">
      <w:pPr>
        <w:pStyle w:val="DualTxt"/>
        <w:ind w:left="547" w:right="1267"/>
        <w:jc w:val="left"/>
      </w:pPr>
      <w:r>
        <w:t xml:space="preserve">             </w:t>
      </w:r>
      <w:r w:rsidR="00C95FB4" w:rsidRPr="00CE4C6D">
        <w:t>Suriname</w:t>
      </w:r>
    </w:p>
    <w:p w14:paraId="7653F778" w14:textId="56B1D1A5" w:rsidR="00C95FB4" w:rsidRPr="00CE4C6D" w:rsidRDefault="003A4EEE" w:rsidP="00C95FB4">
      <w:pPr>
        <w:pStyle w:val="DualTxt"/>
        <w:ind w:left="547" w:right="1267"/>
        <w:jc w:val="left"/>
      </w:pPr>
      <w:r>
        <w:t xml:space="preserve">             </w:t>
      </w:r>
      <w:r w:rsidR="00C95FB4" w:rsidRPr="00CE4C6D">
        <w:t>Switzerland</w:t>
      </w:r>
    </w:p>
    <w:p w14:paraId="0E49AD6F" w14:textId="77777777" w:rsidR="00C95FB4" w:rsidRPr="00CE4C6D" w:rsidRDefault="00C95FB4" w:rsidP="00C95FB4">
      <w:pPr>
        <w:pStyle w:val="DualTxt"/>
        <w:ind w:left="547" w:right="1267"/>
        <w:jc w:val="left"/>
      </w:pPr>
      <w:r w:rsidRPr="00CE4C6D">
        <w:t>Syrian Arab Republic</w:t>
      </w:r>
    </w:p>
    <w:p w14:paraId="3B8F3219" w14:textId="77777777" w:rsidR="00C95FB4" w:rsidRPr="00CE4C6D" w:rsidRDefault="00C95FB4" w:rsidP="00C95FB4">
      <w:pPr>
        <w:pStyle w:val="DualTxt"/>
        <w:ind w:left="547" w:right="1267"/>
        <w:jc w:val="left"/>
      </w:pPr>
      <w:r w:rsidRPr="00CE4C6D">
        <w:t>Thailand</w:t>
      </w:r>
    </w:p>
    <w:p w14:paraId="7F81BA73" w14:textId="77777777" w:rsidR="00C95FB4" w:rsidRPr="00CE4C6D" w:rsidRDefault="00C95FB4" w:rsidP="00C95FB4">
      <w:pPr>
        <w:pStyle w:val="DualTxt"/>
        <w:ind w:left="547" w:right="1267"/>
        <w:jc w:val="left"/>
      </w:pPr>
      <w:r w:rsidRPr="00CE4C6D">
        <w:t>Togo</w:t>
      </w:r>
    </w:p>
    <w:p w14:paraId="2EDAD805" w14:textId="77777777" w:rsidR="00C95FB4" w:rsidRPr="00CE4C6D" w:rsidRDefault="00C95FB4" w:rsidP="00C95FB4">
      <w:pPr>
        <w:pStyle w:val="DualTxt"/>
        <w:ind w:left="547" w:right="1267"/>
        <w:jc w:val="left"/>
      </w:pPr>
      <w:r w:rsidRPr="00CE4C6D">
        <w:t>Trinidad and Tobago</w:t>
      </w:r>
    </w:p>
    <w:p w14:paraId="1C9E169A" w14:textId="77777777" w:rsidR="00C95FB4" w:rsidRPr="00CE4C6D" w:rsidRDefault="00C95FB4" w:rsidP="00C95FB4">
      <w:pPr>
        <w:pStyle w:val="DualTxt"/>
        <w:ind w:left="547" w:right="1267"/>
        <w:jc w:val="left"/>
      </w:pPr>
      <w:r w:rsidRPr="00CE4C6D">
        <w:t>Tunisia</w:t>
      </w:r>
    </w:p>
    <w:p w14:paraId="77D5E32A" w14:textId="6DC93049" w:rsidR="00C95FB4" w:rsidRPr="00C95FB4" w:rsidRDefault="00C95FB4" w:rsidP="00C95FB4">
      <w:pPr>
        <w:pStyle w:val="DualTxt"/>
        <w:ind w:left="547" w:right="1267"/>
        <w:jc w:val="left"/>
      </w:pPr>
      <w:r w:rsidRPr="00C95FB4">
        <w:rPr>
          <w:rFonts w:asciiTheme="majorBidi" w:hAnsiTheme="majorBidi" w:cstheme="majorBidi"/>
          <w:color w:val="454545"/>
          <w:spacing w:val="-5"/>
          <w:shd w:val="clear" w:color="auto" w:fill="FFFFFF"/>
        </w:rPr>
        <w:t>Türkiye</w:t>
      </w:r>
    </w:p>
    <w:p w14:paraId="6378BE90" w14:textId="77777777" w:rsidR="00C95FB4" w:rsidRPr="00CE4C6D" w:rsidRDefault="00C95FB4" w:rsidP="00C95FB4">
      <w:pPr>
        <w:pStyle w:val="DualTxt"/>
        <w:ind w:left="547" w:right="1267"/>
        <w:jc w:val="left"/>
      </w:pPr>
      <w:r w:rsidRPr="00CE4C6D">
        <w:t>Ukraine</w:t>
      </w:r>
    </w:p>
    <w:p w14:paraId="2A338157" w14:textId="77777777" w:rsidR="00C95FB4" w:rsidRPr="00CE4C6D" w:rsidRDefault="00C95FB4" w:rsidP="00C95FB4">
      <w:pPr>
        <w:pStyle w:val="DualTxt"/>
        <w:ind w:left="547" w:right="1267"/>
        <w:jc w:val="left"/>
      </w:pPr>
      <w:r w:rsidRPr="00CE4C6D">
        <w:t>United Kingdom of Great Britain and Northern Ireland</w:t>
      </w:r>
    </w:p>
    <w:p w14:paraId="14F5B715" w14:textId="77777777" w:rsidR="00C95FB4" w:rsidRPr="00CE4C6D" w:rsidRDefault="00C95FB4" w:rsidP="00C95FB4">
      <w:pPr>
        <w:pStyle w:val="DualTxt"/>
        <w:ind w:left="547" w:right="1267"/>
        <w:jc w:val="left"/>
      </w:pPr>
      <w:r w:rsidRPr="00CE4C6D">
        <w:t>United Republic of Tanzania</w:t>
      </w:r>
    </w:p>
    <w:p w14:paraId="317D5741" w14:textId="77777777" w:rsidR="00C95FB4" w:rsidRPr="00CE4C6D" w:rsidRDefault="00C95FB4" w:rsidP="00C95FB4">
      <w:pPr>
        <w:pStyle w:val="DualTxt"/>
        <w:ind w:left="547" w:right="1267"/>
        <w:jc w:val="left"/>
      </w:pPr>
      <w:r w:rsidRPr="00CE4C6D">
        <w:t>United States of America</w:t>
      </w:r>
    </w:p>
    <w:p w14:paraId="30891C0D" w14:textId="77777777" w:rsidR="00C95FB4" w:rsidRPr="00A73A36" w:rsidRDefault="00C95FB4" w:rsidP="00C95FB4">
      <w:pPr>
        <w:pStyle w:val="DualTxt"/>
        <w:ind w:left="547" w:right="1267"/>
        <w:jc w:val="left"/>
        <w:rPr>
          <w:lang w:val="es-ES"/>
        </w:rPr>
      </w:pPr>
      <w:r w:rsidRPr="00A73A36">
        <w:rPr>
          <w:lang w:val="es-ES"/>
        </w:rPr>
        <w:t>Uruguay</w:t>
      </w:r>
    </w:p>
    <w:p w14:paraId="1705E47C" w14:textId="77777777" w:rsidR="00C95FB4" w:rsidRPr="00A73A36" w:rsidRDefault="00C95FB4" w:rsidP="00C95FB4">
      <w:pPr>
        <w:pStyle w:val="DualTxt"/>
        <w:ind w:left="547" w:right="1267"/>
        <w:jc w:val="left"/>
        <w:rPr>
          <w:lang w:val="es-ES"/>
        </w:rPr>
      </w:pPr>
      <w:r w:rsidRPr="00A73A36">
        <w:rPr>
          <w:lang w:val="es-ES"/>
        </w:rPr>
        <w:t>Venezuela (Bolivarian Republic of)</w:t>
      </w:r>
    </w:p>
    <w:p w14:paraId="581B20A4" w14:textId="77777777" w:rsidR="00C95FB4" w:rsidRPr="00CE4C6D" w:rsidRDefault="00C95FB4" w:rsidP="00C95FB4">
      <w:pPr>
        <w:pStyle w:val="DualTxt"/>
        <w:ind w:left="547" w:right="1267"/>
        <w:jc w:val="left"/>
      </w:pPr>
      <w:r w:rsidRPr="00CE4C6D">
        <w:t>Viet Nam</w:t>
      </w:r>
    </w:p>
    <w:p w14:paraId="23C02B3E" w14:textId="77777777" w:rsidR="00C95FB4" w:rsidRPr="00CE4C6D" w:rsidRDefault="00C95FB4" w:rsidP="00C95FB4">
      <w:pPr>
        <w:pStyle w:val="DualTxt"/>
        <w:ind w:left="547" w:right="1267"/>
        <w:jc w:val="left"/>
      </w:pPr>
      <w:r w:rsidRPr="00CE4C6D">
        <w:t>Yemen</w:t>
      </w:r>
    </w:p>
    <w:p w14:paraId="1E47A013" w14:textId="77777777" w:rsidR="00C95FB4" w:rsidRPr="00CE4C6D" w:rsidRDefault="00C95FB4" w:rsidP="00C95FB4">
      <w:pPr>
        <w:pStyle w:val="DualTxt"/>
        <w:ind w:left="547" w:right="1267"/>
        <w:jc w:val="left"/>
      </w:pPr>
      <w:r w:rsidRPr="00CE4C6D">
        <w:t>Zambia</w:t>
      </w:r>
    </w:p>
    <w:p w14:paraId="4E7424EA" w14:textId="0DEC1FCC" w:rsidR="00C95FB4" w:rsidRPr="00CE4C6D" w:rsidRDefault="00C95FB4" w:rsidP="00C17F34">
      <w:pPr>
        <w:pStyle w:val="DualTxt"/>
        <w:ind w:left="547" w:right="1267"/>
        <w:jc w:val="left"/>
        <w:sectPr w:rsidR="00C95FB4" w:rsidRPr="00CE4C6D" w:rsidSect="008D0F94">
          <w:endnotePr>
            <w:numFmt w:val="decimal"/>
          </w:endnotePr>
          <w:type w:val="continuous"/>
          <w:pgSz w:w="12240" w:h="15840"/>
          <w:pgMar w:top="1440" w:right="1200" w:bottom="1152" w:left="1200" w:header="432" w:footer="504" w:gutter="0"/>
          <w:cols w:num="2" w:space="240"/>
          <w:noEndnote/>
          <w:docGrid w:linePitch="360"/>
        </w:sectPr>
      </w:pPr>
      <w:r w:rsidRPr="00CE4C6D">
        <w:t>Zimba</w:t>
      </w:r>
      <w:r w:rsidR="009871D4">
        <w:t>bwe</w:t>
      </w:r>
    </w:p>
    <w:p w14:paraId="46310581" w14:textId="718A2A76" w:rsidR="00C17F34" w:rsidRPr="00C17F34" w:rsidRDefault="00FB2603" w:rsidP="00FB2603">
      <w:pPr>
        <w:suppressAutoHyphens w:val="0"/>
        <w:spacing w:after="200" w:line="276" w:lineRule="auto"/>
        <w:jc w:val="center"/>
        <w:pPrChange w:id="23" w:author="Christine Jeanette Cuk" w:date="2023-04-26T10:53:00Z">
          <w:pPr>
            <w:suppressAutoHyphens w:val="0"/>
            <w:spacing w:after="200" w:line="276" w:lineRule="auto"/>
          </w:pPr>
        </w:pPrChange>
      </w:pPr>
      <w:ins w:id="24" w:author="Christine Jeanette Cuk" w:date="2023-04-26T10:53:00Z">
        <w:r>
          <w:lastRenderedPageBreak/>
          <w:t>__________</w:t>
        </w:r>
      </w:ins>
    </w:p>
    <w:sectPr w:rsidR="00C17F34" w:rsidRPr="00C17F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hristine Jeanette Cuk" w:date="2023-04-26T10:36:00Z" w:initials="CJC">
    <w:p w14:paraId="5D78A7F5" w14:textId="689D365A" w:rsidR="006803D4" w:rsidRDefault="006803D4">
      <w:pPr>
        <w:pStyle w:val="CommentText"/>
      </w:pPr>
      <w:r>
        <w:rPr>
          <w:rStyle w:val="CommentReference"/>
        </w:rPr>
        <w:annotationRef/>
      </w:r>
      <w:r>
        <w:t>Ed text/2, Christine Cuk (</w:t>
      </w:r>
      <w:hyperlink r:id="rId1" w:history="1">
        <w:r w:rsidRPr="006D2BDC">
          <w:rPr>
            <w:rStyle w:val="Hyperlink"/>
          </w:rPr>
          <w:t>christine.cuk@un.org</w:t>
        </w:r>
      </w:hyperlink>
      <w:r>
        <w:t>)</w:t>
      </w:r>
    </w:p>
    <w:p w14:paraId="5DE6B915" w14:textId="77777777" w:rsidR="006803D4" w:rsidRDefault="006803D4" w:rsidP="006803D4">
      <w:pPr>
        <w:pStyle w:val="CommentText"/>
      </w:pPr>
      <w:r>
        <w:t>Job No. 2307679</w:t>
      </w:r>
    </w:p>
    <w:p w14:paraId="6BB4E106" w14:textId="77777777" w:rsidR="006803D4" w:rsidRDefault="006803D4" w:rsidP="006803D4">
      <w:pPr>
        <w:pStyle w:val="CommentText"/>
      </w:pPr>
    </w:p>
    <w:p w14:paraId="631A97AE" w14:textId="164C27B5" w:rsidR="006803D4" w:rsidRDefault="006803D4" w:rsidP="006803D4">
      <w:pPr>
        <w:pStyle w:val="CommentText"/>
      </w:pPr>
      <w:r>
        <w:t>CO: Omar Hernandez (</w:t>
      </w:r>
      <w:hyperlink r:id="rId2" w:history="1">
        <w:r w:rsidR="003E4C20" w:rsidRPr="006D2BDC">
          <w:rPr>
            <w:rStyle w:val="Hyperlink"/>
          </w:rPr>
          <w:t>omar.hernandez@un.org</w:t>
        </w:r>
      </w:hyperlink>
      <w:r>
        <w:t>)</w:t>
      </w:r>
    </w:p>
    <w:p w14:paraId="42BDAB6E" w14:textId="77777777" w:rsidR="003E4C20" w:rsidRDefault="003E4C20" w:rsidP="006803D4">
      <w:pPr>
        <w:pStyle w:val="CommentText"/>
      </w:pPr>
    </w:p>
    <w:p w14:paraId="510A90ED" w14:textId="6B367E9B" w:rsidR="003E4C20" w:rsidRDefault="003E4C20" w:rsidP="006803D4">
      <w:pPr>
        <w:pStyle w:val="CommentText"/>
      </w:pPr>
      <w:r>
        <w:t>Previous: A/AC.198/2022/L.1</w:t>
      </w:r>
    </w:p>
  </w:comment>
  <w:comment w:id="13" w:author="Christine Jeanette Cuk" w:date="2023-04-26T12:22:00Z" w:initials="CJC">
    <w:p w14:paraId="27AC3EDA" w14:textId="42B74499" w:rsidR="00783B96" w:rsidRDefault="00783B96">
      <w:pPr>
        <w:pStyle w:val="CommentText"/>
      </w:pPr>
      <w:r>
        <w:rPr>
          <w:rStyle w:val="CommentReference"/>
        </w:rPr>
        <w:annotationRef/>
      </w:r>
      <w:r w:rsidR="00596140">
        <w:t>CO confirmed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0A90ED" w15:done="0"/>
  <w15:commentEx w15:paraId="27AC3E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7D3D" w16cex:dateUtc="2023-04-26T14:36:00Z"/>
  <w16cex:commentExtensible w16cex:durableId="27F39620" w16cex:dateUtc="2023-04-26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0A90ED" w16cid:durableId="27F37D3D"/>
  <w16cid:commentId w16cid:paraId="27AC3EDA" w16cid:durableId="27F396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88353" w14:textId="77777777" w:rsidR="007E4B9F" w:rsidRDefault="007E4B9F">
      <w:pPr>
        <w:spacing w:line="240" w:lineRule="auto"/>
      </w:pPr>
      <w:r>
        <w:separator/>
      </w:r>
    </w:p>
  </w:endnote>
  <w:endnote w:type="continuationSeparator" w:id="0">
    <w:p w14:paraId="601B93BC" w14:textId="77777777" w:rsidR="007E4B9F" w:rsidRDefault="007E4B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rcode 3 of 9 by request">
    <w:altName w:val="Calibri"/>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9E1D82" w14:paraId="67B30304" w14:textId="77777777" w:rsidTr="009E1D82">
      <w:tc>
        <w:tcPr>
          <w:tcW w:w="4920" w:type="dxa"/>
          <w:shd w:val="clear" w:color="auto" w:fill="auto"/>
        </w:tcPr>
        <w:p w14:paraId="36FCD29F" w14:textId="77777777" w:rsidR="009E1D82" w:rsidRPr="009E1D82" w:rsidRDefault="00450E96" w:rsidP="009E1D82">
          <w:pPr>
            <w:pStyle w:val="Footer"/>
            <w:jc w:val="right"/>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Pr>
              <w:b w:val="0"/>
              <w:w w:val="103"/>
              <w:sz w:val="14"/>
            </w:rPr>
            <w:t>XXXX8</w:t>
          </w:r>
          <w:r>
            <w:rPr>
              <w:b w:val="0"/>
              <w:w w:val="103"/>
              <w:sz w:val="14"/>
            </w:rPr>
            <w:fldChar w:fldCharType="end"/>
          </w:r>
        </w:p>
      </w:tc>
      <w:tc>
        <w:tcPr>
          <w:tcW w:w="4920" w:type="dxa"/>
          <w:shd w:val="clear" w:color="auto" w:fill="auto"/>
        </w:tcPr>
        <w:p w14:paraId="1C28E3AC" w14:textId="77777777" w:rsidR="009E1D82" w:rsidRPr="009E1D82" w:rsidRDefault="00450E96" w:rsidP="009E1D82">
          <w:pPr>
            <w:pStyle w:val="Footer"/>
            <w:rPr>
              <w:w w:val="103"/>
            </w:rPr>
          </w:pPr>
          <w:r>
            <w:rPr>
              <w:w w:val="103"/>
            </w:rPr>
            <w:fldChar w:fldCharType="begin"/>
          </w:r>
          <w:r>
            <w:rPr>
              <w:w w:val="103"/>
            </w:rPr>
            <w:instrText xml:space="preserve"> PAGE  \* Arabic  \* MERGEFORMAT </w:instrText>
          </w:r>
          <w:r>
            <w:rPr>
              <w:w w:val="103"/>
            </w:rPr>
            <w:fldChar w:fldCharType="separate"/>
          </w:r>
          <w:r>
            <w:rPr>
              <w:w w:val="103"/>
            </w:rPr>
            <w:t>3</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4</w:t>
          </w:r>
          <w:r>
            <w:rPr>
              <w:w w:val="103"/>
            </w:rPr>
            <w:fldChar w:fldCharType="end"/>
          </w:r>
        </w:p>
      </w:tc>
    </w:tr>
  </w:tbl>
  <w:p w14:paraId="59879FDF" w14:textId="77777777" w:rsidR="009E1D82" w:rsidRPr="009E1D82" w:rsidRDefault="009E1248" w:rsidP="009E1D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9E1D82" w14:paraId="2C72AD33" w14:textId="77777777" w:rsidTr="009E1D82">
      <w:tc>
        <w:tcPr>
          <w:tcW w:w="4920" w:type="dxa"/>
          <w:shd w:val="clear" w:color="auto" w:fill="auto"/>
        </w:tcPr>
        <w:p w14:paraId="6685A145" w14:textId="77777777" w:rsidR="009E1D82" w:rsidRPr="009E1D82" w:rsidRDefault="00450E96" w:rsidP="009E1D82">
          <w:pPr>
            <w:pStyle w:val="Footer"/>
            <w:jc w:val="right"/>
            <w:rPr>
              <w:w w:val="103"/>
            </w:rPr>
          </w:pPr>
          <w:r>
            <w:rPr>
              <w:w w:val="103"/>
            </w:rPr>
            <w:fldChar w:fldCharType="begin"/>
          </w:r>
          <w:r>
            <w:rPr>
              <w:w w:val="103"/>
            </w:rPr>
            <w:instrText xml:space="preserve"> PAGE  \* Arabic  \* MERGEFORMAT </w:instrText>
          </w:r>
          <w:r>
            <w:rPr>
              <w:w w:val="103"/>
            </w:rPr>
            <w:fldChar w:fldCharType="separate"/>
          </w:r>
          <w:r>
            <w:rPr>
              <w:w w:val="103"/>
            </w:rPr>
            <w:t>2</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3</w:t>
          </w:r>
          <w:r>
            <w:rPr>
              <w:w w:val="103"/>
            </w:rPr>
            <w:fldChar w:fldCharType="end"/>
          </w:r>
        </w:p>
      </w:tc>
      <w:tc>
        <w:tcPr>
          <w:tcW w:w="4920" w:type="dxa"/>
          <w:shd w:val="clear" w:color="auto" w:fill="auto"/>
        </w:tcPr>
        <w:p w14:paraId="2F88C177" w14:textId="77777777" w:rsidR="009E1D82" w:rsidRPr="009E1D82" w:rsidRDefault="00450E96" w:rsidP="009E1D82">
          <w:pPr>
            <w:pStyle w:val="Footer"/>
            <w:rPr>
              <w:b w:val="0"/>
              <w:w w:val="103"/>
              <w:sz w:val="14"/>
            </w:rPr>
          </w:pPr>
          <w:r>
            <w:rPr>
              <w:b w:val="0"/>
              <w:w w:val="103"/>
              <w:sz w:val="14"/>
            </w:rPr>
            <w:t>XX-XXXXX</w:t>
          </w:r>
        </w:p>
      </w:tc>
    </w:tr>
  </w:tbl>
  <w:p w14:paraId="466B557E" w14:textId="77777777" w:rsidR="009E1D82" w:rsidRPr="009E1D82" w:rsidRDefault="009E1248" w:rsidP="009E1D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801"/>
      <w:gridCol w:w="4920"/>
    </w:tblGrid>
    <w:tr w:rsidR="009E1D82" w14:paraId="2937FC95" w14:textId="77777777" w:rsidTr="009E1D82">
      <w:tc>
        <w:tcPr>
          <w:tcW w:w="3801" w:type="dxa"/>
        </w:tcPr>
        <w:p w14:paraId="6C63A392" w14:textId="77777777" w:rsidR="009E1D82" w:rsidRDefault="00450E96" w:rsidP="009E1D82">
          <w:pPr>
            <w:pStyle w:val="ReleaseDate"/>
          </w:pPr>
          <w:r>
            <w:rPr>
              <w:noProof/>
            </w:rPr>
            <w:drawing>
              <wp:anchor distT="0" distB="0" distL="114300" distR="114300" simplePos="0" relativeHeight="251659264" behindDoc="0" locked="0" layoutInCell="1" allowOverlap="1" wp14:anchorId="662C9CA5" wp14:editId="58825716">
                <wp:simplePos x="0" y="0"/>
                <wp:positionH relativeFrom="column">
                  <wp:posOffset>5458460</wp:posOffset>
                </wp:positionH>
                <wp:positionV relativeFrom="paragraph">
                  <wp:posOffset>-365760</wp:posOffset>
                </wp:positionV>
                <wp:extent cx="69469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solidFill>
                          <a:schemeClr val="accent1"/>
                        </a:solidFill>
                        <a:ln w="9525" cap="flat" cmpd="sng" algn="ctr">
                          <a:no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r>
            <w:t>XXXXXX (E)    XXXXX</w:t>
          </w:r>
        </w:p>
        <w:p w14:paraId="45871A31" w14:textId="77777777" w:rsidR="009E1D82" w:rsidRPr="009E1D82" w:rsidRDefault="00450E96" w:rsidP="009E1D82">
          <w:pPr>
            <w:pStyle w:val="Footer"/>
            <w:spacing w:before="80" w:line="210" w:lineRule="exact"/>
            <w:rPr>
              <w:rFonts w:ascii="Barcode 3 of 9 by request" w:hAnsi="Barcode 3 of 9 by request"/>
              <w:b w:val="0"/>
              <w:sz w:val="24"/>
              <w:lang w:val="en-GB"/>
            </w:rPr>
          </w:pPr>
          <w:r>
            <w:rPr>
              <w:rFonts w:ascii="Barcode 3 of 9 by request" w:hAnsi="Barcode 3 of 9 by request"/>
              <w:sz w:val="24"/>
              <w:lang w:val="en-GB"/>
            </w:rPr>
            <w:t>*XXXXXX*</w:t>
          </w:r>
        </w:p>
      </w:tc>
      <w:tc>
        <w:tcPr>
          <w:tcW w:w="4920" w:type="dxa"/>
        </w:tcPr>
        <w:p w14:paraId="6B0490E8" w14:textId="77777777" w:rsidR="009E1D82" w:rsidRDefault="00450E96" w:rsidP="009E1D82">
          <w:pPr>
            <w:pStyle w:val="Footer"/>
            <w:jc w:val="right"/>
            <w:rPr>
              <w:b w:val="0"/>
              <w:sz w:val="20"/>
            </w:rPr>
          </w:pPr>
          <w:r>
            <w:rPr>
              <w:b w:val="0"/>
              <w:sz w:val="20"/>
            </w:rPr>
            <w:drawing>
              <wp:inline distT="0" distB="0" distL="0" distR="0" wp14:anchorId="1B53BC1D" wp14:editId="76646532">
                <wp:extent cx="929642" cy="231648"/>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
                        <a:stretch>
                          <a:fillRect/>
                        </a:stretch>
                      </pic:blipFill>
                      <pic:spPr>
                        <a:xfrm>
                          <a:off x="0" y="0"/>
                          <a:ext cx="929642" cy="231648"/>
                        </a:xfrm>
                        <a:prstGeom prst="rect">
                          <a:avLst/>
                        </a:prstGeom>
                      </pic:spPr>
                    </pic:pic>
                  </a:graphicData>
                </a:graphic>
              </wp:inline>
            </w:drawing>
          </w:r>
        </w:p>
      </w:tc>
    </w:tr>
  </w:tbl>
  <w:p w14:paraId="63E1B3F9" w14:textId="77777777" w:rsidR="009E1D82" w:rsidRPr="009E1D82" w:rsidRDefault="009E1248" w:rsidP="009E1D82">
    <w:pPr>
      <w:pStyle w:val="Footer"/>
      <w:spacing w:line="56"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66E9" w14:textId="77777777" w:rsidR="007E4B9F" w:rsidRDefault="007E4B9F">
      <w:pPr>
        <w:spacing w:line="240" w:lineRule="auto"/>
      </w:pPr>
      <w:r>
        <w:separator/>
      </w:r>
    </w:p>
  </w:footnote>
  <w:footnote w:type="continuationSeparator" w:id="0">
    <w:p w14:paraId="07CE6821" w14:textId="77777777" w:rsidR="007E4B9F" w:rsidRDefault="007E4B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9E1D82" w14:paraId="37EB04C1" w14:textId="77777777" w:rsidTr="009E1D82">
      <w:trPr>
        <w:trHeight w:hRule="exact" w:val="864"/>
      </w:trPr>
      <w:tc>
        <w:tcPr>
          <w:tcW w:w="4920" w:type="dxa"/>
          <w:shd w:val="clear" w:color="auto" w:fill="auto"/>
          <w:vAlign w:val="bottom"/>
        </w:tcPr>
        <w:p w14:paraId="576DFADF" w14:textId="77777777" w:rsidR="009E1D82" w:rsidRPr="009E1D82" w:rsidRDefault="00450E96" w:rsidP="009E1D82">
          <w:pPr>
            <w:pStyle w:val="Header"/>
            <w:spacing w:after="80"/>
            <w:rPr>
              <w:b/>
            </w:rPr>
          </w:pPr>
          <w:r>
            <w:rPr>
              <w:b/>
            </w:rPr>
            <w:fldChar w:fldCharType="begin"/>
          </w:r>
          <w:r>
            <w:rPr>
              <w:b/>
            </w:rPr>
            <w:instrText xml:space="preserve"> DOCVARIABLE "sss1" \* MERGEFORMAT </w:instrText>
          </w:r>
          <w:r>
            <w:rPr>
              <w:b/>
            </w:rPr>
            <w:fldChar w:fldCharType="separate"/>
          </w:r>
          <w:r>
            <w:rPr>
              <w:b/>
            </w:rPr>
            <w:t>A/AC.198/2022/L.1</w:t>
          </w:r>
          <w:r>
            <w:rPr>
              <w:b/>
            </w:rPr>
            <w:fldChar w:fldCharType="end"/>
          </w:r>
        </w:p>
      </w:tc>
      <w:tc>
        <w:tcPr>
          <w:tcW w:w="4920" w:type="dxa"/>
          <w:shd w:val="clear" w:color="auto" w:fill="auto"/>
          <w:vAlign w:val="bottom"/>
        </w:tcPr>
        <w:p w14:paraId="313E23AA" w14:textId="77777777" w:rsidR="009E1D82" w:rsidRDefault="009E1248" w:rsidP="009E1D82">
          <w:pPr>
            <w:pStyle w:val="Header"/>
          </w:pPr>
        </w:p>
      </w:tc>
    </w:tr>
  </w:tbl>
  <w:p w14:paraId="4E222B57" w14:textId="77777777" w:rsidR="009E1D82" w:rsidRPr="009E1D82" w:rsidRDefault="009E1248" w:rsidP="009E1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9E1D82" w14:paraId="3B92BE06" w14:textId="77777777" w:rsidTr="009E1D82">
      <w:trPr>
        <w:trHeight w:hRule="exact" w:val="864"/>
      </w:trPr>
      <w:tc>
        <w:tcPr>
          <w:tcW w:w="4920" w:type="dxa"/>
          <w:shd w:val="clear" w:color="auto" w:fill="auto"/>
          <w:vAlign w:val="bottom"/>
        </w:tcPr>
        <w:p w14:paraId="74E688C5" w14:textId="77777777" w:rsidR="009E1D82" w:rsidRDefault="009E1248" w:rsidP="009E1D82">
          <w:pPr>
            <w:pStyle w:val="Header"/>
          </w:pPr>
        </w:p>
      </w:tc>
      <w:tc>
        <w:tcPr>
          <w:tcW w:w="4920" w:type="dxa"/>
          <w:shd w:val="clear" w:color="auto" w:fill="auto"/>
          <w:vAlign w:val="bottom"/>
        </w:tcPr>
        <w:p w14:paraId="4B19E5D3" w14:textId="69D021C6" w:rsidR="009E1D82" w:rsidRPr="009E1D82" w:rsidRDefault="00450E96" w:rsidP="009E1D82">
          <w:pPr>
            <w:pStyle w:val="Header"/>
            <w:spacing w:after="80"/>
            <w:jc w:val="right"/>
            <w:rPr>
              <w:b/>
            </w:rPr>
          </w:pPr>
          <w:r>
            <w:rPr>
              <w:b/>
            </w:rPr>
            <w:fldChar w:fldCharType="begin"/>
          </w:r>
          <w:r>
            <w:rPr>
              <w:b/>
            </w:rPr>
            <w:instrText xml:space="preserve"> DOCVARIABLE "sss1" \* MERGEFORMAT </w:instrText>
          </w:r>
          <w:r>
            <w:rPr>
              <w:b/>
            </w:rPr>
            <w:fldChar w:fldCharType="separate"/>
          </w:r>
          <w:r>
            <w:rPr>
              <w:b/>
            </w:rPr>
            <w:t>A/AC.198/202</w:t>
          </w:r>
          <w:r w:rsidR="002A1C95">
            <w:rPr>
              <w:b/>
            </w:rPr>
            <w:t>3</w:t>
          </w:r>
          <w:r>
            <w:rPr>
              <w:b/>
            </w:rPr>
            <w:t>/L.1</w:t>
          </w:r>
          <w:r>
            <w:rPr>
              <w:b/>
            </w:rPr>
            <w:fldChar w:fldCharType="end"/>
          </w:r>
        </w:p>
      </w:tc>
    </w:tr>
  </w:tbl>
  <w:p w14:paraId="0790B504" w14:textId="77777777" w:rsidR="009E1D82" w:rsidRPr="009E1D82" w:rsidRDefault="009E1248" w:rsidP="009E1D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96"/>
      <w:gridCol w:w="15"/>
    </w:tblGrid>
    <w:tr w:rsidR="009E1D82" w14:paraId="0A1A2C91" w14:textId="77777777" w:rsidTr="009E1D82">
      <w:trPr>
        <w:trHeight w:hRule="exact" w:val="864"/>
      </w:trPr>
      <w:tc>
        <w:tcPr>
          <w:tcW w:w="1267" w:type="dxa"/>
          <w:tcBorders>
            <w:bottom w:val="single" w:sz="4" w:space="0" w:color="auto"/>
          </w:tcBorders>
          <w:shd w:val="clear" w:color="auto" w:fill="auto"/>
          <w:vAlign w:val="bottom"/>
        </w:tcPr>
        <w:p w14:paraId="1FDE346A" w14:textId="77777777" w:rsidR="009E1D82" w:rsidRDefault="009E1248" w:rsidP="009E1D82">
          <w:pPr>
            <w:pStyle w:val="Header"/>
            <w:spacing w:after="120"/>
          </w:pPr>
        </w:p>
      </w:tc>
      <w:tc>
        <w:tcPr>
          <w:tcW w:w="1872" w:type="dxa"/>
          <w:tcBorders>
            <w:bottom w:val="single" w:sz="4" w:space="0" w:color="auto"/>
          </w:tcBorders>
          <w:shd w:val="clear" w:color="auto" w:fill="auto"/>
          <w:vAlign w:val="bottom"/>
        </w:tcPr>
        <w:p w14:paraId="2A8D8B5E" w14:textId="77777777" w:rsidR="009E1D82" w:rsidRPr="009E1D82" w:rsidRDefault="00450E96" w:rsidP="009E1D82">
          <w:pPr>
            <w:pStyle w:val="HCh"/>
            <w:spacing w:after="80"/>
            <w:rPr>
              <w:b w:val="0"/>
              <w:spacing w:val="2"/>
              <w:w w:val="96"/>
            </w:rPr>
          </w:pPr>
          <w:r>
            <w:rPr>
              <w:b w:val="0"/>
              <w:spacing w:val="2"/>
              <w:w w:val="96"/>
            </w:rPr>
            <w:t>United Nations</w:t>
          </w:r>
        </w:p>
      </w:tc>
      <w:tc>
        <w:tcPr>
          <w:tcW w:w="245" w:type="dxa"/>
          <w:tcBorders>
            <w:bottom w:val="single" w:sz="4" w:space="0" w:color="auto"/>
          </w:tcBorders>
          <w:shd w:val="clear" w:color="auto" w:fill="auto"/>
          <w:vAlign w:val="bottom"/>
        </w:tcPr>
        <w:p w14:paraId="13286C38" w14:textId="77777777" w:rsidR="009E1D82" w:rsidRDefault="009E1248" w:rsidP="009E1D82">
          <w:pPr>
            <w:pStyle w:val="Header"/>
            <w:spacing w:after="120"/>
          </w:pPr>
        </w:p>
      </w:tc>
      <w:tc>
        <w:tcPr>
          <w:tcW w:w="6466" w:type="dxa"/>
          <w:gridSpan w:val="4"/>
          <w:tcBorders>
            <w:bottom w:val="single" w:sz="4" w:space="0" w:color="auto"/>
          </w:tcBorders>
          <w:shd w:val="clear" w:color="auto" w:fill="auto"/>
          <w:vAlign w:val="bottom"/>
        </w:tcPr>
        <w:p w14:paraId="10CC565F" w14:textId="77777777" w:rsidR="009E1D82" w:rsidRPr="009E1D82" w:rsidRDefault="00450E96" w:rsidP="009E1D82">
          <w:pPr>
            <w:spacing w:after="80" w:line="240" w:lineRule="auto"/>
            <w:jc w:val="right"/>
            <w:rPr>
              <w:position w:val="-4"/>
            </w:rPr>
          </w:pPr>
          <w:r>
            <w:rPr>
              <w:position w:val="-4"/>
              <w:sz w:val="40"/>
            </w:rPr>
            <w:t>A</w:t>
          </w:r>
          <w:r>
            <w:rPr>
              <w:position w:val="-4"/>
            </w:rPr>
            <w:t>/AC.198/2023/L.1</w:t>
          </w:r>
        </w:p>
      </w:tc>
    </w:tr>
    <w:tr w:rsidR="009E1D82" w:rsidRPr="009E1D82" w14:paraId="187463A7" w14:textId="77777777" w:rsidTr="009E1D82">
      <w:trPr>
        <w:gridAfter w:val="1"/>
        <w:wAfter w:w="15" w:type="dxa"/>
        <w:trHeight w:hRule="exact" w:val="2880"/>
      </w:trPr>
      <w:tc>
        <w:tcPr>
          <w:tcW w:w="1267" w:type="dxa"/>
          <w:tcBorders>
            <w:top w:val="single" w:sz="4" w:space="0" w:color="auto"/>
            <w:bottom w:val="single" w:sz="12" w:space="0" w:color="auto"/>
          </w:tcBorders>
          <w:shd w:val="clear" w:color="auto" w:fill="auto"/>
        </w:tcPr>
        <w:p w14:paraId="292C770A" w14:textId="77777777" w:rsidR="009E1D82" w:rsidRPr="009E1D82" w:rsidRDefault="00450E96" w:rsidP="009E1D82">
          <w:pPr>
            <w:pStyle w:val="Header"/>
            <w:spacing w:before="120"/>
            <w:jc w:val="center"/>
          </w:pPr>
          <w:r>
            <w:t xml:space="preserve"> </w:t>
          </w:r>
          <w:r>
            <w:drawing>
              <wp:inline distT="0" distB="0" distL="0" distR="0" wp14:anchorId="0A629158" wp14:editId="026E8D3A">
                <wp:extent cx="713232" cy="5971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14:paraId="29DF9599" w14:textId="77777777" w:rsidR="009E1D82" w:rsidRPr="009E1D82" w:rsidRDefault="00450E96" w:rsidP="009E1D82">
          <w:pPr>
            <w:pStyle w:val="XLarge"/>
            <w:spacing w:before="109"/>
          </w:pPr>
          <w:r>
            <w:t>General Assembly</w:t>
          </w:r>
        </w:p>
      </w:tc>
      <w:tc>
        <w:tcPr>
          <w:tcW w:w="245" w:type="dxa"/>
          <w:tcBorders>
            <w:top w:val="single" w:sz="4" w:space="0" w:color="auto"/>
            <w:bottom w:val="single" w:sz="12" w:space="0" w:color="auto"/>
          </w:tcBorders>
          <w:shd w:val="clear" w:color="auto" w:fill="auto"/>
        </w:tcPr>
        <w:p w14:paraId="017AD5B1" w14:textId="77777777" w:rsidR="009E1D82" w:rsidRPr="009E1D82" w:rsidRDefault="009E1248" w:rsidP="009E1D82">
          <w:pPr>
            <w:pStyle w:val="Header"/>
            <w:spacing w:before="109"/>
          </w:pPr>
        </w:p>
      </w:tc>
      <w:tc>
        <w:tcPr>
          <w:tcW w:w="3096" w:type="dxa"/>
          <w:tcBorders>
            <w:top w:val="single" w:sz="4" w:space="0" w:color="auto"/>
            <w:bottom w:val="single" w:sz="12" w:space="0" w:color="auto"/>
          </w:tcBorders>
          <w:shd w:val="clear" w:color="auto" w:fill="auto"/>
        </w:tcPr>
        <w:p w14:paraId="6064A93C" w14:textId="77777777" w:rsidR="009E1D82" w:rsidRDefault="00450E96" w:rsidP="009E1D82">
          <w:pPr>
            <w:pStyle w:val="Publication"/>
            <w:spacing w:before="240"/>
            <w:rPr>
              <w:color w:val="010000"/>
            </w:rPr>
          </w:pPr>
          <w:r>
            <w:rPr>
              <w:color w:val="010000"/>
            </w:rPr>
            <w:t>Distr.: Limited</w:t>
          </w:r>
        </w:p>
        <w:p w14:paraId="10BD5D02" w14:textId="41FAF745" w:rsidR="009E1D82" w:rsidRDefault="00450E96" w:rsidP="009E1D82">
          <w:del w:id="0" w:author="Christine Jeanette Cuk" w:date="2023-04-26T17:23:00Z">
            <w:r w:rsidDel="009E1248">
              <w:delText>4 May</w:delText>
            </w:r>
          </w:del>
          <w:ins w:id="1" w:author="Christine Jeanette Cuk" w:date="2023-04-26T17:23:00Z">
            <w:r w:rsidR="009E1248">
              <w:t>24 April</w:t>
            </w:r>
          </w:ins>
          <w:r>
            <w:t xml:space="preserve"> 2023</w:t>
          </w:r>
        </w:p>
        <w:p w14:paraId="4BA5DE7B" w14:textId="77777777" w:rsidR="009E1D82" w:rsidRDefault="009E1248" w:rsidP="009E1D82"/>
        <w:p w14:paraId="3554FCD6" w14:textId="77777777" w:rsidR="009E1D82" w:rsidRPr="009E1D82" w:rsidRDefault="00450E96" w:rsidP="009E1D82">
          <w:r>
            <w:t>Original: English</w:t>
          </w:r>
        </w:p>
      </w:tc>
    </w:tr>
  </w:tbl>
  <w:p w14:paraId="441FC334" w14:textId="77777777" w:rsidR="009E1D82" w:rsidRPr="009E1D82" w:rsidRDefault="009E1248" w:rsidP="009E1D82">
    <w:pPr>
      <w:pStyle w:val="Header"/>
      <w:rPr>
        <w:sz w:val="2"/>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e Jeanette Cuk">
    <w15:presenceInfo w15:providerId="AD" w15:userId="S::christine.cuk@un.org::9c706b43-d0d3-49ad-8001-0a5325651d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trackRevisions/>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B4"/>
    <w:rsid w:val="002A1C95"/>
    <w:rsid w:val="003A4EEE"/>
    <w:rsid w:val="003E4C20"/>
    <w:rsid w:val="00450E96"/>
    <w:rsid w:val="004D0952"/>
    <w:rsid w:val="004E1114"/>
    <w:rsid w:val="00596140"/>
    <w:rsid w:val="006803D4"/>
    <w:rsid w:val="006968C8"/>
    <w:rsid w:val="00783B96"/>
    <w:rsid w:val="007D4AAC"/>
    <w:rsid w:val="007E2CBC"/>
    <w:rsid w:val="007E4B9F"/>
    <w:rsid w:val="008624AC"/>
    <w:rsid w:val="00953F7C"/>
    <w:rsid w:val="009871D4"/>
    <w:rsid w:val="009E1248"/>
    <w:rsid w:val="00C17F34"/>
    <w:rsid w:val="00C95FB4"/>
    <w:rsid w:val="00D36850"/>
    <w:rsid w:val="00FB2603"/>
    <w:rsid w:val="00FC4D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48423"/>
  <w15:chartTrackingRefBased/>
  <w15:docId w15:val="{C5EB9007-1D5A-4C07-8F93-176375A2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FB4"/>
    <w:pPr>
      <w:suppressAutoHyphens/>
      <w:spacing w:after="0" w:line="240" w:lineRule="exact"/>
    </w:pPr>
    <w:rPr>
      <w:rFonts w:ascii="Times New Roman" w:eastAsiaTheme="minorHAnsi" w:hAnsi="Times New Roman" w:cs="Times New Roman"/>
      <w:spacing w:val="4"/>
      <w:w w:val="103"/>
      <w:kern w:val="14"/>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_ H_1"/>
    <w:basedOn w:val="Normal"/>
    <w:next w:val="SingleTxt"/>
    <w:rsid w:val="00C95FB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SingleTxt"/>
    <w:rsid w:val="00C95FB4"/>
    <w:pPr>
      <w:spacing w:line="300" w:lineRule="exact"/>
      <w:ind w:left="0" w:right="0" w:firstLine="0"/>
    </w:pPr>
    <w:rPr>
      <w:spacing w:val="-2"/>
      <w:sz w:val="28"/>
    </w:rPr>
  </w:style>
  <w:style w:type="paragraph" w:customStyle="1" w:styleId="DualTxt">
    <w:name w:val="__Dual Txt"/>
    <w:basedOn w:val="Normal"/>
    <w:rsid w:val="00C95FB4"/>
    <w:pPr>
      <w:tabs>
        <w:tab w:val="left" w:pos="480"/>
        <w:tab w:val="left" w:pos="960"/>
        <w:tab w:val="left" w:pos="1440"/>
        <w:tab w:val="left" w:pos="1915"/>
        <w:tab w:val="left" w:pos="2405"/>
        <w:tab w:val="left" w:pos="2880"/>
        <w:tab w:val="left" w:pos="3355"/>
      </w:tabs>
      <w:spacing w:after="120"/>
      <w:jc w:val="both"/>
    </w:pPr>
  </w:style>
  <w:style w:type="paragraph" w:customStyle="1" w:styleId="SingleTxt">
    <w:name w:val="__Single Txt"/>
    <w:basedOn w:val="Normal"/>
    <w:rsid w:val="00C95FB4"/>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AgendaItemNormal">
    <w:name w:val="Agenda_Item_Normal"/>
    <w:next w:val="Normal"/>
    <w:qFormat/>
    <w:rsid w:val="00C95FB4"/>
    <w:pPr>
      <w:spacing w:after="0" w:line="240" w:lineRule="exact"/>
    </w:pPr>
    <w:rPr>
      <w:rFonts w:ascii="Times New Roman" w:eastAsiaTheme="minorHAnsi" w:hAnsi="Times New Roman" w:cs="Times New Roman"/>
      <w:spacing w:val="4"/>
      <w:w w:val="103"/>
      <w:kern w:val="14"/>
      <w:sz w:val="20"/>
      <w:szCs w:val="20"/>
      <w:lang w:val="en-GB" w:eastAsia="en-US"/>
    </w:rPr>
  </w:style>
  <w:style w:type="paragraph" w:customStyle="1" w:styleId="AgendaTitleH2">
    <w:name w:val="Agenda_Title_H2"/>
    <w:basedOn w:val="Normal"/>
    <w:next w:val="Normal"/>
    <w:qFormat/>
    <w:rsid w:val="00C95FB4"/>
    <w:pPr>
      <w:keepNext/>
      <w:keepLines/>
      <w:ind w:right="5040"/>
      <w:outlineLvl w:val="1"/>
    </w:pPr>
    <w:rPr>
      <w:b/>
    </w:rPr>
  </w:style>
  <w:style w:type="paragraph" w:styleId="Footer">
    <w:name w:val="footer"/>
    <w:link w:val="FooterChar"/>
    <w:rsid w:val="00C95FB4"/>
    <w:pPr>
      <w:tabs>
        <w:tab w:val="center" w:pos="4320"/>
        <w:tab w:val="right" w:pos="8640"/>
      </w:tabs>
      <w:spacing w:after="0" w:line="240" w:lineRule="auto"/>
    </w:pPr>
    <w:rPr>
      <w:rFonts w:ascii="Times New Roman" w:eastAsiaTheme="minorHAnsi" w:hAnsi="Times New Roman" w:cs="Times New Roman"/>
      <w:b/>
      <w:noProof/>
      <w:sz w:val="17"/>
      <w:szCs w:val="20"/>
      <w:lang w:eastAsia="en-US"/>
    </w:rPr>
  </w:style>
  <w:style w:type="character" w:customStyle="1" w:styleId="FooterChar">
    <w:name w:val="Footer Char"/>
    <w:basedOn w:val="DefaultParagraphFont"/>
    <w:link w:val="Footer"/>
    <w:rsid w:val="00C95FB4"/>
    <w:rPr>
      <w:rFonts w:ascii="Times New Roman" w:eastAsiaTheme="minorHAnsi" w:hAnsi="Times New Roman" w:cs="Times New Roman"/>
      <w:b/>
      <w:noProof/>
      <w:sz w:val="17"/>
      <w:szCs w:val="20"/>
      <w:lang w:eastAsia="en-US"/>
    </w:rPr>
  </w:style>
  <w:style w:type="paragraph" w:styleId="Header">
    <w:name w:val="header"/>
    <w:link w:val="HeaderChar"/>
    <w:rsid w:val="00C95FB4"/>
    <w:pPr>
      <w:tabs>
        <w:tab w:val="center" w:pos="4320"/>
        <w:tab w:val="right" w:pos="8640"/>
      </w:tabs>
      <w:spacing w:after="0" w:line="240" w:lineRule="auto"/>
    </w:pPr>
    <w:rPr>
      <w:rFonts w:ascii="Times New Roman" w:eastAsiaTheme="minorHAnsi" w:hAnsi="Times New Roman" w:cs="Times New Roman"/>
      <w:noProof/>
      <w:sz w:val="17"/>
      <w:szCs w:val="20"/>
      <w:lang w:eastAsia="en-US"/>
    </w:rPr>
  </w:style>
  <w:style w:type="character" w:customStyle="1" w:styleId="HeaderChar">
    <w:name w:val="Header Char"/>
    <w:basedOn w:val="DefaultParagraphFont"/>
    <w:link w:val="Header"/>
    <w:rsid w:val="00C95FB4"/>
    <w:rPr>
      <w:rFonts w:ascii="Times New Roman" w:eastAsiaTheme="minorHAnsi" w:hAnsi="Times New Roman" w:cs="Times New Roman"/>
      <w:noProof/>
      <w:sz w:val="17"/>
      <w:szCs w:val="20"/>
      <w:lang w:eastAsia="en-US"/>
    </w:rPr>
  </w:style>
  <w:style w:type="paragraph" w:customStyle="1" w:styleId="Publication">
    <w:name w:val="Publication"/>
    <w:next w:val="Normal"/>
    <w:rsid w:val="00C95FB4"/>
    <w:pPr>
      <w:spacing w:after="0" w:line="240" w:lineRule="auto"/>
    </w:pPr>
    <w:rPr>
      <w:rFonts w:ascii="Times New Roman" w:eastAsiaTheme="minorHAnsi" w:hAnsi="Times New Roman" w:cs="Times New Roman"/>
      <w:spacing w:val="4"/>
      <w:w w:val="103"/>
      <w:kern w:val="14"/>
      <w:sz w:val="20"/>
      <w:szCs w:val="20"/>
      <w:lang w:val="en-GB" w:eastAsia="en-US"/>
    </w:rPr>
  </w:style>
  <w:style w:type="paragraph" w:customStyle="1" w:styleId="TitleHCH">
    <w:name w:val="Title_H_CH"/>
    <w:basedOn w:val="H1"/>
    <w:next w:val="Normal"/>
    <w:qFormat/>
    <w:rsid w:val="00C95FB4"/>
    <w:pPr>
      <w:spacing w:line="300" w:lineRule="exact"/>
      <w:ind w:left="0" w:right="0" w:firstLine="0"/>
    </w:pPr>
    <w:rPr>
      <w:spacing w:val="-2"/>
      <w:sz w:val="28"/>
    </w:rPr>
  </w:style>
  <w:style w:type="paragraph" w:customStyle="1" w:styleId="XLarge">
    <w:name w:val="XLarge"/>
    <w:basedOn w:val="Normal"/>
    <w:rsid w:val="00C95FB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390" w:lineRule="exact"/>
      <w:outlineLvl w:val="0"/>
    </w:pPr>
    <w:rPr>
      <w:b/>
      <w:spacing w:val="-4"/>
      <w:w w:val="98"/>
      <w:sz w:val="40"/>
    </w:rPr>
  </w:style>
  <w:style w:type="character" w:styleId="Hyperlink">
    <w:name w:val="Hyperlink"/>
    <w:basedOn w:val="DefaultParagraphFont"/>
    <w:rsid w:val="00C95FB4"/>
    <w:rPr>
      <w:color w:val="0000FF"/>
      <w:u w:val="none"/>
    </w:rPr>
  </w:style>
  <w:style w:type="paragraph" w:customStyle="1" w:styleId="ReleaseDate">
    <w:name w:val="Release Date"/>
    <w:next w:val="Footer"/>
    <w:rsid w:val="00C95FB4"/>
    <w:pPr>
      <w:spacing w:after="0" w:line="240" w:lineRule="auto"/>
    </w:pPr>
    <w:rPr>
      <w:rFonts w:ascii="Times New Roman" w:eastAsiaTheme="minorHAnsi" w:hAnsi="Times New Roman" w:cs="Times New Roman"/>
      <w:spacing w:val="4"/>
      <w:w w:val="103"/>
      <w:kern w:val="14"/>
      <w:sz w:val="20"/>
      <w:szCs w:val="20"/>
      <w:lang w:val="en-GB" w:eastAsia="en-US"/>
    </w:rPr>
  </w:style>
  <w:style w:type="paragraph" w:customStyle="1" w:styleId="Session">
    <w:name w:val="Session"/>
    <w:basedOn w:val="Normal"/>
    <w:rsid w:val="00C95FB4"/>
    <w:pPr>
      <w:outlineLvl w:val="1"/>
    </w:pPr>
    <w:rPr>
      <w:b/>
      <w:lang w:val="en-US"/>
    </w:rPr>
  </w:style>
  <w:style w:type="character" w:styleId="FollowedHyperlink">
    <w:name w:val="FollowedHyperlink"/>
    <w:basedOn w:val="DefaultParagraphFont"/>
    <w:uiPriority w:val="99"/>
    <w:semiHidden/>
    <w:unhideWhenUsed/>
    <w:rsid w:val="003A4EEE"/>
    <w:rPr>
      <w:color w:val="954F72" w:themeColor="followedHyperlink"/>
      <w:u w:val="single"/>
    </w:rPr>
  </w:style>
  <w:style w:type="character" w:styleId="CommentReference">
    <w:name w:val="annotation reference"/>
    <w:basedOn w:val="DefaultParagraphFont"/>
    <w:uiPriority w:val="99"/>
    <w:semiHidden/>
    <w:unhideWhenUsed/>
    <w:rsid w:val="006803D4"/>
    <w:rPr>
      <w:sz w:val="16"/>
      <w:szCs w:val="16"/>
    </w:rPr>
  </w:style>
  <w:style w:type="paragraph" w:styleId="CommentText">
    <w:name w:val="annotation text"/>
    <w:basedOn w:val="Normal"/>
    <w:link w:val="CommentTextChar"/>
    <w:uiPriority w:val="99"/>
    <w:semiHidden/>
    <w:unhideWhenUsed/>
    <w:rsid w:val="006803D4"/>
    <w:pPr>
      <w:spacing w:line="240" w:lineRule="auto"/>
    </w:pPr>
  </w:style>
  <w:style w:type="character" w:customStyle="1" w:styleId="CommentTextChar">
    <w:name w:val="Comment Text Char"/>
    <w:basedOn w:val="DefaultParagraphFont"/>
    <w:link w:val="CommentText"/>
    <w:uiPriority w:val="99"/>
    <w:semiHidden/>
    <w:rsid w:val="006803D4"/>
    <w:rPr>
      <w:rFonts w:ascii="Times New Roman" w:eastAsiaTheme="minorHAnsi" w:hAnsi="Times New Roman" w:cs="Times New Roman"/>
      <w:spacing w:val="4"/>
      <w:w w:val="103"/>
      <w:kern w:val="14"/>
      <w:sz w:val="20"/>
      <w:szCs w:val="20"/>
      <w:lang w:val="en-GB" w:eastAsia="en-US"/>
    </w:rPr>
  </w:style>
  <w:style w:type="paragraph" w:styleId="CommentSubject">
    <w:name w:val="annotation subject"/>
    <w:basedOn w:val="CommentText"/>
    <w:next w:val="CommentText"/>
    <w:link w:val="CommentSubjectChar"/>
    <w:uiPriority w:val="99"/>
    <w:semiHidden/>
    <w:unhideWhenUsed/>
    <w:rsid w:val="006803D4"/>
    <w:rPr>
      <w:b/>
      <w:bCs/>
    </w:rPr>
  </w:style>
  <w:style w:type="character" w:customStyle="1" w:styleId="CommentSubjectChar">
    <w:name w:val="Comment Subject Char"/>
    <w:basedOn w:val="CommentTextChar"/>
    <w:link w:val="CommentSubject"/>
    <w:uiPriority w:val="99"/>
    <w:semiHidden/>
    <w:rsid w:val="006803D4"/>
    <w:rPr>
      <w:rFonts w:ascii="Times New Roman" w:eastAsiaTheme="minorHAnsi" w:hAnsi="Times New Roman" w:cs="Times New Roman"/>
      <w:b/>
      <w:bCs/>
      <w:spacing w:val="4"/>
      <w:w w:val="103"/>
      <w:kern w:val="14"/>
      <w:sz w:val="20"/>
      <w:szCs w:val="20"/>
      <w:lang w:val="en-GB" w:eastAsia="en-US"/>
    </w:rPr>
  </w:style>
  <w:style w:type="character" w:styleId="UnresolvedMention">
    <w:name w:val="Unresolved Mention"/>
    <w:basedOn w:val="DefaultParagraphFont"/>
    <w:uiPriority w:val="99"/>
    <w:semiHidden/>
    <w:unhideWhenUsed/>
    <w:rsid w:val="00680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mailto:omar.hernandez@un.org" TargetMode="External"/><Relationship Id="rId1" Type="http://schemas.openxmlformats.org/officeDocument/2006/relationships/hyperlink" Target="mailto:christine.cuk@un.org"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hyperlink" Target="https://undocs.org/en/A/RES/34/182"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eader" Target="header2.xml"/><Relationship Id="rId12" Type="http://schemas.openxmlformats.org/officeDocument/2006/relationships/comments" Target="comments.xml"/><Relationship Id="rId17" Type="http://schemas.openxmlformats.org/officeDocument/2006/relationships/hyperlink" Target="https://undocs.org/en/A/RES/33/115" TargetMode="External"/><Relationship Id="rId2" Type="http://schemas.openxmlformats.org/officeDocument/2006/relationships/settings" Target="settings.xml"/><Relationship Id="rId16" Type="http://schemas.openxmlformats.org/officeDocument/2006/relationships/hyperlink" Target="https://undocs.org/en/A/RES/34/182" TargetMode="Externa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microsoft.com/office/2018/08/relationships/commentsExtensible" Target="commentsExtensible.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4" Type="http://schemas.microsoft.com/office/2016/09/relationships/commentsIds" Target="commentsIds.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559</Words>
  <Characters>3161</Characters>
  <Application>Microsoft Office Word</Application>
  <DocSecurity>0</DocSecurity>
  <Lines>67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Vardeleon</dc:creator>
  <cp:keywords/>
  <dc:description/>
  <cp:lastModifiedBy>Christine Jeanette Cuk</cp:lastModifiedBy>
  <cp:revision>10</cp:revision>
  <dcterms:created xsi:type="dcterms:W3CDTF">2023-04-26T14:46:00Z</dcterms:created>
  <dcterms:modified xsi:type="dcterms:W3CDTF">2023-04-26T21:23:00Z</dcterms:modified>
</cp:coreProperties>
</file>
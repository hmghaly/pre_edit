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0284" w14:textId="77777777" w:rsidR="00EC78DB" w:rsidRPr="004A68EF" w:rsidRDefault="00EC78DB" w:rsidP="00EC78DB">
      <w:pPr>
        <w:pStyle w:val="PlainText"/>
        <w:rPr>
          <w:rFonts w:ascii="Times New Roman" w:hAnsi="Times New Roman" w:cs="Times New Roman"/>
          <w:b/>
          <w:bCs/>
        </w:rPr>
      </w:pPr>
      <w:r w:rsidRPr="004A68EF">
        <w:rPr>
          <w:rFonts w:ascii="Times New Roman" w:hAnsi="Times New Roman" w:cs="Times New Roman"/>
          <w:b/>
          <w:bCs/>
        </w:rPr>
        <w:t>General Assembly</w:t>
      </w:r>
    </w:p>
    <w:p w14:paraId="61304264" w14:textId="77777777" w:rsidR="00EC78DB" w:rsidRPr="004A68EF" w:rsidRDefault="00EC78DB" w:rsidP="00EC78DB">
      <w:pPr>
        <w:pStyle w:val="PlainText"/>
        <w:rPr>
          <w:rFonts w:ascii="Times New Roman" w:hAnsi="Times New Roman" w:cs="Times New Roman"/>
          <w:b/>
          <w:bCs/>
        </w:rPr>
      </w:pPr>
      <w:r w:rsidRPr="004A68EF">
        <w:rPr>
          <w:rFonts w:ascii="Times New Roman" w:hAnsi="Times New Roman" w:cs="Times New Roman"/>
          <w:b/>
          <w:bCs/>
        </w:rPr>
        <w:t>Decision</w:t>
      </w:r>
    </w:p>
    <w:p w14:paraId="69F65A58" w14:textId="261FE3A9" w:rsidR="004657A7" w:rsidRPr="004A68EF" w:rsidRDefault="005361F5" w:rsidP="00EC78DB">
      <w:pPr>
        <w:pStyle w:val="PlainText"/>
        <w:rPr>
          <w:rFonts w:ascii="Times New Roman" w:hAnsi="Times New Roman" w:cs="Times New Roman"/>
          <w:b/>
          <w:bCs/>
        </w:rPr>
      </w:pPr>
      <w:r w:rsidRPr="004A68EF">
        <w:rPr>
          <w:rFonts w:ascii="Times New Roman" w:hAnsi="Times New Roman" w:cs="Times New Roman"/>
          <w:b/>
          <w:bCs/>
        </w:rPr>
        <w:t>Fifth</w:t>
      </w:r>
      <w:r w:rsidR="00B84E6F" w:rsidRPr="004A68EF">
        <w:rPr>
          <w:rFonts w:ascii="Times New Roman" w:hAnsi="Times New Roman" w:cs="Times New Roman"/>
          <w:b/>
          <w:bCs/>
        </w:rPr>
        <w:t xml:space="preserve"> Committee</w:t>
      </w:r>
    </w:p>
    <w:p w14:paraId="38804B71" w14:textId="77777777" w:rsidR="00846B00" w:rsidRPr="004A68EF" w:rsidRDefault="00846B00" w:rsidP="00EC78DB">
      <w:pPr>
        <w:pStyle w:val="PlainText"/>
        <w:rPr>
          <w:rFonts w:ascii="Times New Roman" w:hAnsi="Times New Roman" w:cs="Times New Roman"/>
          <w:b/>
          <w:bCs/>
        </w:rPr>
      </w:pPr>
    </w:p>
    <w:p w14:paraId="521869D4" w14:textId="05058547" w:rsidR="00EC78DB" w:rsidRPr="004A68EF" w:rsidRDefault="00EC78DB" w:rsidP="00EC78DB">
      <w:pPr>
        <w:pStyle w:val="PlainText"/>
        <w:rPr>
          <w:rFonts w:ascii="Times New Roman" w:hAnsi="Times New Roman" w:cs="Times New Roman"/>
          <w:b/>
          <w:bCs/>
          <w:sz w:val="22"/>
          <w:szCs w:val="22"/>
        </w:rPr>
      </w:pPr>
      <w:r w:rsidRPr="004A68EF">
        <w:rPr>
          <w:rFonts w:ascii="Times New Roman" w:hAnsi="Times New Roman" w:cs="Times New Roman"/>
          <w:b/>
          <w:bCs/>
          <w:sz w:val="22"/>
          <w:szCs w:val="22"/>
        </w:rPr>
        <w:t>Seventy-</w:t>
      </w:r>
      <w:r w:rsidR="00317584" w:rsidRPr="004A68EF">
        <w:rPr>
          <w:rFonts w:ascii="Times New Roman" w:hAnsi="Times New Roman" w:cs="Times New Roman"/>
          <w:b/>
          <w:bCs/>
          <w:sz w:val="22"/>
          <w:szCs w:val="22"/>
        </w:rPr>
        <w:t xml:space="preserve">seventh </w:t>
      </w:r>
      <w:r w:rsidRPr="004A68EF">
        <w:rPr>
          <w:rFonts w:ascii="Times New Roman" w:hAnsi="Times New Roman" w:cs="Times New Roman"/>
          <w:b/>
          <w:bCs/>
          <w:sz w:val="22"/>
          <w:szCs w:val="22"/>
        </w:rPr>
        <w:t>session</w:t>
      </w:r>
    </w:p>
    <w:p w14:paraId="0DA0BA58" w14:textId="30B542F2" w:rsidR="00EC78DB" w:rsidRPr="004A68EF" w:rsidRDefault="00EC78DB" w:rsidP="006C7718">
      <w:pPr>
        <w:shd w:val="clear" w:color="auto" w:fill="FFFFFF"/>
        <w:spacing w:after="0" w:line="240" w:lineRule="auto"/>
        <w:rPr>
          <w:rFonts w:asciiTheme="majorBidi" w:eastAsia="Times New Roman" w:hAnsiTheme="majorBidi" w:cstheme="majorBidi"/>
          <w:b/>
          <w:bCs/>
        </w:rPr>
      </w:pPr>
      <w:r w:rsidRPr="004A68EF">
        <w:rPr>
          <w:rFonts w:ascii="Times New Roman" w:hAnsi="Times New Roman" w:cs="Times New Roman"/>
          <w:b/>
          <w:bCs/>
        </w:rPr>
        <w:t>Agenda item</w:t>
      </w:r>
      <w:r w:rsidR="00FC18EC" w:rsidRPr="004A68EF">
        <w:rPr>
          <w:rFonts w:asciiTheme="majorBidi" w:eastAsia="Times New Roman" w:hAnsiTheme="majorBidi" w:cstheme="majorBidi"/>
          <w:b/>
          <w:bCs/>
        </w:rPr>
        <w:t xml:space="preserve"> </w:t>
      </w:r>
      <w:r w:rsidR="005E4DE0" w:rsidRPr="004A68EF">
        <w:rPr>
          <w:rFonts w:asciiTheme="majorBidi" w:eastAsia="Times New Roman" w:hAnsiTheme="majorBidi" w:cstheme="majorBidi"/>
          <w:b/>
          <w:bCs/>
        </w:rPr>
        <w:t>136</w:t>
      </w:r>
    </w:p>
    <w:p w14:paraId="6A196AA7" w14:textId="3FEBA239" w:rsidR="00EC78DB" w:rsidRPr="004A68EF" w:rsidRDefault="00EC78DB" w:rsidP="00EC78DB">
      <w:pPr>
        <w:shd w:val="clear" w:color="auto" w:fill="FFFFFF"/>
        <w:spacing w:after="0" w:line="240" w:lineRule="auto"/>
        <w:rPr>
          <w:rFonts w:asciiTheme="majorBidi" w:eastAsia="Times New Roman" w:hAnsiTheme="majorBidi" w:cstheme="majorBidi"/>
          <w:b/>
          <w:bCs/>
        </w:rPr>
      </w:pPr>
      <w:r w:rsidRPr="004A68EF">
        <w:rPr>
          <w:rFonts w:asciiTheme="majorBidi" w:eastAsia="Times New Roman" w:hAnsiTheme="majorBidi" w:cstheme="majorBidi"/>
          <w:b/>
          <w:bCs/>
        </w:rPr>
        <w:t xml:space="preserve">Other </w:t>
      </w:r>
      <w:r w:rsidR="00FC18EC" w:rsidRPr="004A68EF">
        <w:rPr>
          <w:rFonts w:asciiTheme="majorBidi" w:eastAsia="Times New Roman" w:hAnsiTheme="majorBidi" w:cstheme="majorBidi"/>
          <w:b/>
          <w:bCs/>
        </w:rPr>
        <w:t>d</w:t>
      </w:r>
      <w:r w:rsidRPr="004A68EF">
        <w:rPr>
          <w:rFonts w:asciiTheme="majorBidi" w:eastAsia="Times New Roman" w:hAnsiTheme="majorBidi" w:cstheme="majorBidi"/>
          <w:b/>
          <w:bCs/>
        </w:rPr>
        <w:t>ecisions</w:t>
      </w:r>
    </w:p>
    <w:p w14:paraId="42A1C377" w14:textId="77777777" w:rsidR="00EC78DB" w:rsidRPr="004A68EF" w:rsidRDefault="00EC78DB" w:rsidP="00EC78DB">
      <w:pPr>
        <w:shd w:val="clear" w:color="auto" w:fill="FFFFFF"/>
        <w:spacing w:after="0" w:line="240" w:lineRule="auto"/>
        <w:rPr>
          <w:rFonts w:asciiTheme="majorBidi" w:eastAsia="Times New Roman" w:hAnsiTheme="majorBidi" w:cstheme="majorBidi"/>
          <w:sz w:val="21"/>
          <w:szCs w:val="21"/>
        </w:rPr>
      </w:pPr>
    </w:p>
    <w:p w14:paraId="62C43C99" w14:textId="2490C9D2" w:rsidR="00EC78DB" w:rsidRPr="004A68EF" w:rsidRDefault="00EC78DB" w:rsidP="00EC78DB">
      <w:pPr>
        <w:shd w:val="clear" w:color="auto" w:fill="FFFFFF"/>
        <w:spacing w:after="0" w:line="240" w:lineRule="auto"/>
        <w:rPr>
          <w:rFonts w:asciiTheme="majorBidi" w:eastAsia="Times New Roman" w:hAnsiTheme="majorBidi" w:cstheme="majorBidi"/>
          <w:sz w:val="21"/>
          <w:szCs w:val="21"/>
        </w:rPr>
      </w:pPr>
    </w:p>
    <w:p w14:paraId="699C6526" w14:textId="57D4921E" w:rsidR="00FE7F3C" w:rsidRPr="004A68EF" w:rsidRDefault="00BF3268" w:rsidP="005E4DE0">
      <w:pPr>
        <w:shd w:val="clear" w:color="auto" w:fill="FFFFFF"/>
        <w:spacing w:after="0" w:line="240" w:lineRule="auto"/>
        <w:rPr>
          <w:rFonts w:asciiTheme="majorBidi" w:eastAsia="Times New Roman" w:hAnsiTheme="majorBidi" w:cstheme="majorBidi"/>
          <w:b/>
          <w:bCs/>
          <w:sz w:val="21"/>
          <w:szCs w:val="21"/>
        </w:rPr>
      </w:pPr>
      <w:r w:rsidRPr="004A68EF">
        <w:rPr>
          <w:rFonts w:asciiTheme="majorBidi" w:eastAsia="Times New Roman" w:hAnsiTheme="majorBidi" w:cstheme="majorBidi"/>
          <w:b/>
          <w:bCs/>
          <w:sz w:val="21"/>
          <w:szCs w:val="21"/>
        </w:rPr>
        <w:t>7</w:t>
      </w:r>
      <w:r w:rsidR="00FD0264" w:rsidRPr="004A68EF">
        <w:rPr>
          <w:rFonts w:asciiTheme="majorBidi" w:eastAsia="Times New Roman" w:hAnsiTheme="majorBidi" w:cstheme="majorBidi"/>
          <w:b/>
          <w:bCs/>
          <w:sz w:val="21"/>
          <w:szCs w:val="21"/>
        </w:rPr>
        <w:t>7</w:t>
      </w:r>
      <w:r w:rsidRPr="004A68EF">
        <w:rPr>
          <w:rFonts w:asciiTheme="majorBidi" w:eastAsia="Times New Roman" w:hAnsiTheme="majorBidi" w:cstheme="majorBidi"/>
          <w:b/>
          <w:bCs/>
          <w:sz w:val="21"/>
          <w:szCs w:val="21"/>
        </w:rPr>
        <w:t>/</w:t>
      </w:r>
      <w:r w:rsidR="0012035D" w:rsidRPr="004A68EF">
        <w:rPr>
          <w:rFonts w:asciiTheme="majorBidi" w:eastAsia="Times New Roman" w:hAnsiTheme="majorBidi" w:cstheme="majorBidi"/>
          <w:b/>
          <w:bCs/>
          <w:sz w:val="21"/>
          <w:szCs w:val="21"/>
        </w:rPr>
        <w:t>5</w:t>
      </w:r>
      <w:r w:rsidR="001B51A6" w:rsidRPr="004A68EF">
        <w:rPr>
          <w:rFonts w:asciiTheme="majorBidi" w:eastAsia="Times New Roman" w:hAnsiTheme="majorBidi" w:cstheme="majorBidi"/>
          <w:b/>
          <w:bCs/>
          <w:sz w:val="21"/>
          <w:szCs w:val="21"/>
        </w:rPr>
        <w:t>4</w:t>
      </w:r>
      <w:r w:rsidR="005E4DE0" w:rsidRPr="004A68EF">
        <w:rPr>
          <w:rFonts w:asciiTheme="majorBidi" w:eastAsia="Times New Roman" w:hAnsiTheme="majorBidi" w:cstheme="majorBidi"/>
          <w:b/>
          <w:bCs/>
          <w:sz w:val="21"/>
          <w:szCs w:val="21"/>
        </w:rPr>
        <w:t>8</w:t>
      </w:r>
      <w:r w:rsidR="00EC78DB" w:rsidRPr="004A68EF">
        <w:rPr>
          <w:rFonts w:asciiTheme="majorBidi" w:eastAsia="Times New Roman" w:hAnsiTheme="majorBidi" w:cstheme="majorBidi"/>
          <w:b/>
          <w:bCs/>
          <w:sz w:val="21"/>
          <w:szCs w:val="21"/>
        </w:rPr>
        <w:t>.</w:t>
      </w:r>
      <w:r w:rsidR="00EC78DB" w:rsidRPr="004A68EF">
        <w:rPr>
          <w:rFonts w:asciiTheme="majorBidi" w:eastAsia="Times New Roman" w:hAnsiTheme="majorBidi" w:cstheme="majorBidi"/>
          <w:b/>
          <w:bCs/>
          <w:sz w:val="21"/>
          <w:szCs w:val="21"/>
        </w:rPr>
        <w:tab/>
      </w:r>
      <w:r w:rsidR="005E4DE0" w:rsidRPr="004A68EF">
        <w:rPr>
          <w:rFonts w:asciiTheme="majorBidi" w:eastAsia="Times New Roman" w:hAnsiTheme="majorBidi" w:cstheme="majorBidi"/>
          <w:b/>
          <w:bCs/>
          <w:sz w:val="21"/>
          <w:szCs w:val="21"/>
        </w:rPr>
        <w:t>Questions deferred for future consideration</w:t>
      </w:r>
    </w:p>
    <w:p w14:paraId="10F6758C" w14:textId="77777777" w:rsidR="005E4DE0" w:rsidRPr="004A68EF" w:rsidRDefault="005E4DE0" w:rsidP="005E4DE0">
      <w:pPr>
        <w:shd w:val="clear" w:color="auto" w:fill="FFFFFF"/>
        <w:spacing w:after="0" w:line="240" w:lineRule="auto"/>
        <w:rPr>
          <w:rFonts w:asciiTheme="majorBidi" w:eastAsia="Times New Roman" w:hAnsiTheme="majorBidi" w:cstheme="majorBidi"/>
          <w:sz w:val="21"/>
          <w:szCs w:val="21"/>
        </w:rPr>
      </w:pPr>
    </w:p>
    <w:p w14:paraId="7C99E1B6" w14:textId="2731B4C1" w:rsidR="005361F5" w:rsidRPr="004A68EF" w:rsidRDefault="008976D2" w:rsidP="005361F5">
      <w:pPr>
        <w:spacing w:after="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ab/>
      </w:r>
      <w:r w:rsidR="005361F5" w:rsidRPr="004A68EF">
        <w:rPr>
          <w:rFonts w:asciiTheme="majorBidi" w:eastAsia="Times New Roman" w:hAnsiTheme="majorBidi" w:cstheme="majorBidi"/>
          <w:sz w:val="21"/>
          <w:szCs w:val="21"/>
        </w:rPr>
        <w:t>At its 56th (resumed) plenary meeting, on 30 December 2022, the General Assembly, on the recommendation of the Fifth Committee,</w:t>
      </w:r>
      <w:r w:rsidR="005361F5" w:rsidRPr="004A68EF">
        <w:rPr>
          <w:rStyle w:val="FootnoteReference"/>
          <w:rFonts w:asciiTheme="majorBidi" w:eastAsia="Times New Roman" w:hAnsiTheme="majorBidi" w:cstheme="majorBidi"/>
          <w:sz w:val="21"/>
          <w:szCs w:val="21"/>
        </w:rPr>
        <w:footnoteReference w:id="1"/>
      </w:r>
    </w:p>
    <w:p w14:paraId="367509FD" w14:textId="77777777" w:rsidR="005361F5" w:rsidRPr="004A68EF" w:rsidRDefault="005361F5" w:rsidP="005361F5">
      <w:pPr>
        <w:spacing w:after="0"/>
        <w:rPr>
          <w:rFonts w:asciiTheme="majorBidi" w:eastAsia="Times New Roman" w:hAnsiTheme="majorBidi" w:cstheme="majorBidi"/>
          <w:sz w:val="21"/>
          <w:szCs w:val="21"/>
        </w:rPr>
      </w:pPr>
    </w:p>
    <w:p w14:paraId="430D06F3" w14:textId="77777777" w:rsidR="005361F5" w:rsidRPr="004A68EF" w:rsidRDefault="005361F5" w:rsidP="005361F5">
      <w:pPr>
        <w:spacing w:after="0"/>
        <w:rPr>
          <w:rFonts w:asciiTheme="majorBidi" w:eastAsia="Times New Roman" w:hAnsiTheme="majorBidi" w:cstheme="majorBidi"/>
          <w:b/>
          <w:bCs/>
          <w:sz w:val="21"/>
          <w:szCs w:val="21"/>
        </w:rPr>
      </w:pPr>
      <w:r w:rsidRPr="004A68EF">
        <w:rPr>
          <w:rFonts w:asciiTheme="majorBidi" w:eastAsia="Times New Roman" w:hAnsiTheme="majorBidi" w:cstheme="majorBidi"/>
          <w:b/>
          <w:bCs/>
          <w:sz w:val="21"/>
          <w:szCs w:val="21"/>
        </w:rPr>
        <w:t xml:space="preserve">Section A </w:t>
      </w:r>
    </w:p>
    <w:p w14:paraId="65D08286" w14:textId="77777777" w:rsidR="005361F5" w:rsidRPr="004A68EF" w:rsidRDefault="005361F5" w:rsidP="005361F5">
      <w:pPr>
        <w:spacing w:after="0"/>
        <w:rPr>
          <w:rFonts w:asciiTheme="majorBidi" w:eastAsia="Times New Roman" w:hAnsiTheme="majorBidi" w:cstheme="majorBidi"/>
          <w:sz w:val="21"/>
          <w:szCs w:val="21"/>
        </w:rPr>
      </w:pPr>
    </w:p>
    <w:p w14:paraId="0B2C3E40" w14:textId="4E570C1B" w:rsidR="005361F5" w:rsidRPr="004A68EF" w:rsidRDefault="005361F5" w:rsidP="00220C2C">
      <w:pPr>
        <w:spacing w:after="0"/>
        <w:ind w:firstLine="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 xml:space="preserve">Decided to defer to the first part of </w:t>
      </w:r>
      <w:r w:rsidR="00451234" w:rsidRPr="004A68EF">
        <w:rPr>
          <w:rFonts w:asciiTheme="majorBidi" w:eastAsia="Times New Roman" w:hAnsiTheme="majorBidi" w:cstheme="majorBidi"/>
          <w:sz w:val="21"/>
          <w:szCs w:val="21"/>
        </w:rPr>
        <w:t xml:space="preserve">its </w:t>
      </w:r>
      <w:r w:rsidRPr="004A68EF">
        <w:rPr>
          <w:rFonts w:asciiTheme="majorBidi" w:eastAsia="Times New Roman" w:hAnsiTheme="majorBidi" w:cstheme="majorBidi"/>
          <w:sz w:val="21"/>
          <w:szCs w:val="21"/>
        </w:rPr>
        <w:t xml:space="preserve">resumed seventh-seventh session consideration of the following documents: </w:t>
      </w:r>
    </w:p>
    <w:p w14:paraId="3B5CE27C" w14:textId="77777777" w:rsidR="005361F5" w:rsidRPr="004A68EF" w:rsidRDefault="005361F5" w:rsidP="005361F5">
      <w:pPr>
        <w:spacing w:after="0"/>
        <w:rPr>
          <w:rFonts w:asciiTheme="majorBidi" w:eastAsia="Times New Roman" w:hAnsiTheme="majorBidi" w:cstheme="majorBidi"/>
          <w:sz w:val="21"/>
          <w:szCs w:val="21"/>
        </w:rPr>
      </w:pPr>
    </w:p>
    <w:p w14:paraId="75698297" w14:textId="77777777" w:rsidR="005361F5" w:rsidRPr="004A68EF" w:rsidRDefault="005361F5" w:rsidP="005361F5">
      <w:pPr>
        <w:spacing w:after="0"/>
        <w:rPr>
          <w:rFonts w:asciiTheme="majorBidi" w:eastAsia="Times New Roman" w:hAnsiTheme="majorBidi" w:cstheme="majorBidi"/>
          <w:i/>
          <w:iCs/>
          <w:sz w:val="21"/>
          <w:szCs w:val="21"/>
        </w:rPr>
      </w:pPr>
      <w:r w:rsidRPr="004A68EF">
        <w:rPr>
          <w:rFonts w:asciiTheme="majorBidi" w:eastAsia="Times New Roman" w:hAnsiTheme="majorBidi" w:cstheme="majorBidi"/>
          <w:i/>
          <w:iCs/>
          <w:sz w:val="21"/>
          <w:szCs w:val="21"/>
        </w:rPr>
        <w:t xml:space="preserve">Item 136 </w:t>
      </w:r>
    </w:p>
    <w:p w14:paraId="6BC3C8FF" w14:textId="77777777" w:rsidR="005361F5" w:rsidRPr="004A68EF" w:rsidRDefault="005361F5" w:rsidP="005361F5">
      <w:pPr>
        <w:spacing w:after="0"/>
        <w:rPr>
          <w:rFonts w:asciiTheme="majorBidi" w:eastAsia="Times New Roman" w:hAnsiTheme="majorBidi" w:cstheme="majorBidi"/>
          <w:i/>
          <w:iCs/>
          <w:sz w:val="21"/>
          <w:szCs w:val="21"/>
        </w:rPr>
      </w:pPr>
      <w:r w:rsidRPr="004A68EF">
        <w:rPr>
          <w:rFonts w:asciiTheme="majorBidi" w:eastAsia="Times New Roman" w:hAnsiTheme="majorBidi" w:cstheme="majorBidi"/>
          <w:i/>
          <w:iCs/>
          <w:sz w:val="21"/>
          <w:szCs w:val="21"/>
        </w:rPr>
        <w:t xml:space="preserve">Review of the efficiency of the administrative and financial functioning of the United Nations </w:t>
      </w:r>
    </w:p>
    <w:p w14:paraId="5102DF70" w14:textId="77777777" w:rsidR="005361F5" w:rsidRPr="004A68EF" w:rsidRDefault="005361F5" w:rsidP="005361F5">
      <w:pPr>
        <w:spacing w:after="0"/>
        <w:rPr>
          <w:rFonts w:asciiTheme="majorBidi" w:eastAsia="Times New Roman" w:hAnsiTheme="majorBidi" w:cstheme="majorBidi"/>
          <w:i/>
          <w:iCs/>
          <w:sz w:val="21"/>
          <w:szCs w:val="21"/>
        </w:rPr>
      </w:pPr>
    </w:p>
    <w:p w14:paraId="7642AED1" w14:textId="77777777" w:rsidR="005361F5" w:rsidRPr="004A68EF" w:rsidRDefault="005361F5" w:rsidP="005361F5">
      <w:pPr>
        <w:spacing w:after="0"/>
        <w:rPr>
          <w:rFonts w:asciiTheme="majorBidi" w:eastAsia="Times New Roman" w:hAnsiTheme="majorBidi" w:cstheme="majorBidi"/>
          <w:sz w:val="21"/>
          <w:szCs w:val="21"/>
        </w:rPr>
      </w:pPr>
      <w:r w:rsidRPr="004A68EF">
        <w:rPr>
          <w:rFonts w:asciiTheme="majorBidi" w:eastAsia="Times New Roman" w:hAnsiTheme="majorBidi" w:cstheme="majorBidi"/>
          <w:i/>
          <w:iCs/>
          <w:sz w:val="21"/>
          <w:szCs w:val="21"/>
        </w:rPr>
        <w:t>Investing in prevention and peacebuilding</w:t>
      </w:r>
      <w:r w:rsidRPr="004A68EF">
        <w:rPr>
          <w:rFonts w:asciiTheme="majorBidi" w:eastAsia="Times New Roman" w:hAnsiTheme="majorBidi" w:cstheme="majorBidi"/>
          <w:sz w:val="21"/>
          <w:szCs w:val="21"/>
        </w:rPr>
        <w:t xml:space="preserve"> </w:t>
      </w:r>
    </w:p>
    <w:p w14:paraId="77396DAD" w14:textId="77777777" w:rsidR="005361F5" w:rsidRPr="004A68EF" w:rsidRDefault="005361F5" w:rsidP="005361F5">
      <w:pPr>
        <w:spacing w:after="0"/>
        <w:rPr>
          <w:rFonts w:asciiTheme="majorBidi" w:eastAsia="Times New Roman" w:hAnsiTheme="majorBidi" w:cstheme="majorBidi"/>
          <w:sz w:val="21"/>
          <w:szCs w:val="21"/>
        </w:rPr>
      </w:pPr>
    </w:p>
    <w:p w14:paraId="71317976" w14:textId="695A17FB" w:rsidR="005361F5" w:rsidRPr="004A68EF" w:rsidRDefault="005361F5" w:rsidP="004A68EF">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Report of the Secretary-General on investing in prevention and peacebuilding</w:t>
      </w:r>
      <w:r w:rsidRPr="004A68EF">
        <w:rPr>
          <w:rStyle w:val="FootnoteReference"/>
          <w:rFonts w:asciiTheme="majorBidi" w:eastAsia="Times New Roman" w:hAnsiTheme="majorBidi" w:cstheme="majorBidi"/>
          <w:sz w:val="21"/>
          <w:szCs w:val="21"/>
        </w:rPr>
        <w:footnoteReference w:id="2"/>
      </w:r>
    </w:p>
    <w:p w14:paraId="120D8833" w14:textId="77777777" w:rsidR="005361F5" w:rsidRPr="004A68EF" w:rsidRDefault="005361F5" w:rsidP="004A68EF">
      <w:pPr>
        <w:spacing w:after="0"/>
        <w:ind w:left="720"/>
        <w:rPr>
          <w:rFonts w:asciiTheme="majorBidi" w:eastAsia="Times New Roman" w:hAnsiTheme="majorBidi" w:cstheme="majorBidi"/>
          <w:sz w:val="21"/>
          <w:szCs w:val="21"/>
        </w:rPr>
      </w:pPr>
    </w:p>
    <w:p w14:paraId="2C2EC866" w14:textId="3BBB94B6" w:rsidR="005361F5" w:rsidRPr="004A68EF" w:rsidRDefault="005361F5" w:rsidP="004A68EF">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Related report of the Advisory Committee on Administrative and Budgetary Questions</w:t>
      </w:r>
      <w:r w:rsidRPr="004A68EF">
        <w:rPr>
          <w:rStyle w:val="FootnoteReference"/>
          <w:rFonts w:asciiTheme="majorBidi" w:eastAsia="Times New Roman" w:hAnsiTheme="majorBidi" w:cstheme="majorBidi"/>
          <w:sz w:val="21"/>
          <w:szCs w:val="21"/>
        </w:rPr>
        <w:footnoteReference w:id="3"/>
      </w:r>
    </w:p>
    <w:p w14:paraId="19CAA98E" w14:textId="77777777" w:rsidR="005361F5" w:rsidRPr="004A68EF" w:rsidRDefault="005361F5" w:rsidP="005361F5">
      <w:pPr>
        <w:spacing w:after="0"/>
        <w:rPr>
          <w:rFonts w:asciiTheme="majorBidi" w:eastAsia="Times New Roman" w:hAnsiTheme="majorBidi" w:cstheme="majorBidi"/>
          <w:sz w:val="21"/>
          <w:szCs w:val="21"/>
        </w:rPr>
      </w:pPr>
    </w:p>
    <w:p w14:paraId="55A85944" w14:textId="77777777" w:rsidR="005361F5" w:rsidRPr="004A68EF" w:rsidRDefault="005361F5" w:rsidP="005361F5">
      <w:pPr>
        <w:spacing w:after="0"/>
        <w:rPr>
          <w:rFonts w:asciiTheme="majorBidi" w:eastAsia="Times New Roman" w:hAnsiTheme="majorBidi" w:cstheme="majorBidi"/>
          <w:i/>
          <w:iCs/>
          <w:sz w:val="21"/>
          <w:szCs w:val="21"/>
        </w:rPr>
      </w:pPr>
      <w:r w:rsidRPr="004A68EF">
        <w:rPr>
          <w:rFonts w:asciiTheme="majorBidi" w:eastAsia="Times New Roman" w:hAnsiTheme="majorBidi" w:cstheme="majorBidi"/>
          <w:i/>
          <w:iCs/>
          <w:sz w:val="21"/>
          <w:szCs w:val="21"/>
        </w:rPr>
        <w:t xml:space="preserve">Item 138 </w:t>
      </w:r>
    </w:p>
    <w:p w14:paraId="367572CD" w14:textId="77777777" w:rsidR="005361F5" w:rsidRPr="004A68EF" w:rsidRDefault="005361F5" w:rsidP="005361F5">
      <w:pPr>
        <w:spacing w:after="0"/>
        <w:rPr>
          <w:rFonts w:asciiTheme="majorBidi" w:eastAsia="Times New Roman" w:hAnsiTheme="majorBidi" w:cstheme="majorBidi"/>
          <w:i/>
          <w:iCs/>
          <w:sz w:val="21"/>
          <w:szCs w:val="21"/>
        </w:rPr>
      </w:pPr>
      <w:r w:rsidRPr="004A68EF">
        <w:rPr>
          <w:rFonts w:asciiTheme="majorBidi" w:eastAsia="Times New Roman" w:hAnsiTheme="majorBidi" w:cstheme="majorBidi"/>
          <w:i/>
          <w:iCs/>
          <w:sz w:val="21"/>
          <w:szCs w:val="21"/>
        </w:rPr>
        <w:t xml:space="preserve">Proposed </w:t>
      </w:r>
      <w:proofErr w:type="spellStart"/>
      <w:r w:rsidRPr="004A68EF">
        <w:rPr>
          <w:rFonts w:asciiTheme="majorBidi" w:eastAsia="Times New Roman" w:hAnsiTheme="majorBidi" w:cstheme="majorBidi"/>
          <w:i/>
          <w:iCs/>
          <w:sz w:val="21"/>
          <w:szCs w:val="21"/>
        </w:rPr>
        <w:t>programme</w:t>
      </w:r>
      <w:proofErr w:type="spellEnd"/>
      <w:r w:rsidRPr="004A68EF">
        <w:rPr>
          <w:rFonts w:asciiTheme="majorBidi" w:eastAsia="Times New Roman" w:hAnsiTheme="majorBidi" w:cstheme="majorBidi"/>
          <w:i/>
          <w:iCs/>
          <w:sz w:val="21"/>
          <w:szCs w:val="21"/>
        </w:rPr>
        <w:t xml:space="preserve"> budget for 2023 </w:t>
      </w:r>
    </w:p>
    <w:p w14:paraId="52C1E7EE" w14:textId="77777777" w:rsidR="005361F5" w:rsidRPr="004A68EF" w:rsidRDefault="005361F5" w:rsidP="005361F5">
      <w:pPr>
        <w:spacing w:after="0"/>
        <w:rPr>
          <w:rFonts w:asciiTheme="majorBidi" w:eastAsia="Times New Roman" w:hAnsiTheme="majorBidi" w:cstheme="majorBidi"/>
          <w:i/>
          <w:iCs/>
          <w:sz w:val="21"/>
          <w:szCs w:val="21"/>
        </w:rPr>
      </w:pPr>
    </w:p>
    <w:p w14:paraId="73EB7DE8" w14:textId="77777777" w:rsidR="005361F5" w:rsidRPr="004A68EF" w:rsidRDefault="005361F5" w:rsidP="005361F5">
      <w:pPr>
        <w:spacing w:after="0"/>
        <w:rPr>
          <w:rFonts w:asciiTheme="majorBidi" w:eastAsia="Times New Roman" w:hAnsiTheme="majorBidi" w:cstheme="majorBidi"/>
          <w:sz w:val="21"/>
          <w:szCs w:val="21"/>
        </w:rPr>
      </w:pPr>
      <w:r w:rsidRPr="004A68EF">
        <w:rPr>
          <w:rFonts w:asciiTheme="majorBidi" w:eastAsia="Times New Roman" w:hAnsiTheme="majorBidi" w:cstheme="majorBidi"/>
          <w:i/>
          <w:iCs/>
          <w:sz w:val="21"/>
          <w:szCs w:val="21"/>
        </w:rPr>
        <w:t>Capital investment planning</w:t>
      </w:r>
      <w:r w:rsidRPr="004A68EF">
        <w:rPr>
          <w:rFonts w:asciiTheme="majorBidi" w:eastAsia="Times New Roman" w:hAnsiTheme="majorBidi" w:cstheme="majorBidi"/>
          <w:sz w:val="21"/>
          <w:szCs w:val="21"/>
        </w:rPr>
        <w:t xml:space="preserve"> </w:t>
      </w:r>
    </w:p>
    <w:p w14:paraId="2C4A356D" w14:textId="77777777" w:rsidR="005361F5" w:rsidRPr="004A68EF" w:rsidRDefault="005361F5" w:rsidP="005361F5">
      <w:pPr>
        <w:spacing w:after="0"/>
        <w:rPr>
          <w:rFonts w:asciiTheme="majorBidi" w:eastAsia="Times New Roman" w:hAnsiTheme="majorBidi" w:cstheme="majorBidi"/>
          <w:sz w:val="21"/>
          <w:szCs w:val="21"/>
        </w:rPr>
      </w:pPr>
    </w:p>
    <w:p w14:paraId="35F07216" w14:textId="6A8AC383" w:rsidR="005361F5" w:rsidRPr="004A68EF" w:rsidRDefault="005361F5" w:rsidP="004A68EF">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Report of the Secretary-General on capital investment planning</w:t>
      </w:r>
      <w:r w:rsidRPr="004A68EF">
        <w:rPr>
          <w:rStyle w:val="FootnoteReference"/>
          <w:rFonts w:asciiTheme="majorBidi" w:eastAsia="Times New Roman" w:hAnsiTheme="majorBidi" w:cstheme="majorBidi"/>
          <w:sz w:val="21"/>
          <w:szCs w:val="21"/>
        </w:rPr>
        <w:footnoteReference w:id="4"/>
      </w:r>
    </w:p>
    <w:p w14:paraId="64558783" w14:textId="77777777" w:rsidR="005361F5" w:rsidRPr="004A68EF" w:rsidRDefault="005361F5" w:rsidP="004A68EF">
      <w:pPr>
        <w:spacing w:after="0"/>
        <w:ind w:left="720"/>
        <w:rPr>
          <w:rFonts w:asciiTheme="majorBidi" w:eastAsia="Times New Roman" w:hAnsiTheme="majorBidi" w:cstheme="majorBidi"/>
          <w:sz w:val="21"/>
          <w:szCs w:val="21"/>
        </w:rPr>
      </w:pPr>
    </w:p>
    <w:p w14:paraId="403C9E68" w14:textId="195AB2E7" w:rsidR="005361F5" w:rsidRPr="004A68EF" w:rsidRDefault="005361F5" w:rsidP="004A68EF">
      <w:pPr>
        <w:spacing w:after="0"/>
        <w:ind w:left="720"/>
        <w:rPr>
          <w:rFonts w:asciiTheme="majorBidi" w:eastAsia="Times New Roman" w:hAnsiTheme="majorBidi" w:cstheme="majorBidi"/>
          <w:sz w:val="21"/>
          <w:szCs w:val="21"/>
        </w:rPr>
      </w:pPr>
      <w:bookmarkStart w:id="0" w:name="_Hlk124431580"/>
      <w:r w:rsidRPr="004A68EF">
        <w:rPr>
          <w:rFonts w:asciiTheme="majorBidi" w:eastAsia="Times New Roman" w:hAnsiTheme="majorBidi" w:cstheme="majorBidi"/>
          <w:sz w:val="21"/>
          <w:szCs w:val="21"/>
        </w:rPr>
        <w:t>R</w:t>
      </w:r>
      <w:r w:rsidR="007D460B" w:rsidRPr="004A68EF">
        <w:rPr>
          <w:rFonts w:asciiTheme="majorBidi" w:eastAsia="Times New Roman" w:hAnsiTheme="majorBidi" w:cstheme="majorBidi"/>
          <w:sz w:val="21"/>
          <w:szCs w:val="21"/>
        </w:rPr>
        <w:t>elated r</w:t>
      </w:r>
      <w:r w:rsidRPr="004A68EF">
        <w:rPr>
          <w:rFonts w:asciiTheme="majorBidi" w:eastAsia="Times New Roman" w:hAnsiTheme="majorBidi" w:cstheme="majorBidi"/>
          <w:sz w:val="21"/>
          <w:szCs w:val="21"/>
        </w:rPr>
        <w:t>eport of the Advisory Committee on Administrative and Budgetary Questions</w:t>
      </w:r>
      <w:bookmarkEnd w:id="0"/>
      <w:r w:rsidRPr="004A68EF">
        <w:rPr>
          <w:rStyle w:val="FootnoteReference"/>
          <w:rFonts w:asciiTheme="majorBidi" w:eastAsia="Times New Roman" w:hAnsiTheme="majorBidi" w:cstheme="majorBidi"/>
          <w:sz w:val="21"/>
          <w:szCs w:val="21"/>
        </w:rPr>
        <w:footnoteReference w:id="5"/>
      </w:r>
    </w:p>
    <w:p w14:paraId="7095D23F" w14:textId="77777777" w:rsidR="005361F5" w:rsidRPr="004A68EF" w:rsidRDefault="005361F5" w:rsidP="004A68EF">
      <w:pPr>
        <w:spacing w:after="0"/>
        <w:ind w:left="720"/>
        <w:rPr>
          <w:rFonts w:asciiTheme="majorBidi" w:eastAsia="Times New Roman" w:hAnsiTheme="majorBidi" w:cstheme="majorBidi"/>
          <w:sz w:val="21"/>
          <w:szCs w:val="21"/>
        </w:rPr>
      </w:pPr>
    </w:p>
    <w:p w14:paraId="3EAFAC41" w14:textId="77777777" w:rsidR="005361F5" w:rsidRPr="004A68EF" w:rsidRDefault="005361F5" w:rsidP="00300E4F">
      <w:pPr>
        <w:spacing w:after="0"/>
        <w:rPr>
          <w:rFonts w:asciiTheme="majorBidi" w:eastAsia="Times New Roman" w:hAnsiTheme="majorBidi" w:cstheme="majorBidi"/>
          <w:i/>
          <w:iCs/>
          <w:sz w:val="21"/>
          <w:szCs w:val="21"/>
        </w:rPr>
      </w:pPr>
      <w:bookmarkStart w:id="2" w:name="_Hlk124432171"/>
      <w:r w:rsidRPr="004A68EF">
        <w:rPr>
          <w:rFonts w:asciiTheme="majorBidi" w:eastAsia="Times New Roman" w:hAnsiTheme="majorBidi" w:cstheme="majorBidi"/>
          <w:i/>
          <w:iCs/>
          <w:sz w:val="21"/>
          <w:szCs w:val="21"/>
        </w:rPr>
        <w:t>Conditions of service and compensation for officials, other than Secretariat officials</w:t>
      </w:r>
      <w:bookmarkEnd w:id="2"/>
      <w:r w:rsidRPr="004A68EF">
        <w:rPr>
          <w:rFonts w:asciiTheme="majorBidi" w:eastAsia="Times New Roman" w:hAnsiTheme="majorBidi" w:cstheme="majorBidi"/>
          <w:i/>
          <w:iCs/>
          <w:sz w:val="21"/>
          <w:szCs w:val="21"/>
        </w:rPr>
        <w:t xml:space="preserve"> </w:t>
      </w:r>
    </w:p>
    <w:p w14:paraId="74700CB5" w14:textId="77777777" w:rsidR="005361F5" w:rsidRPr="004A68EF" w:rsidRDefault="005361F5" w:rsidP="004A68EF">
      <w:pPr>
        <w:spacing w:after="0"/>
        <w:ind w:left="720"/>
        <w:rPr>
          <w:rFonts w:asciiTheme="majorBidi" w:eastAsia="Times New Roman" w:hAnsiTheme="majorBidi" w:cstheme="majorBidi"/>
          <w:sz w:val="21"/>
          <w:szCs w:val="21"/>
        </w:rPr>
      </w:pPr>
    </w:p>
    <w:p w14:paraId="09A46675" w14:textId="27C34309" w:rsidR="005361F5" w:rsidRPr="004A68EF" w:rsidRDefault="005361F5" w:rsidP="004A68EF">
      <w:pPr>
        <w:spacing w:after="0"/>
        <w:ind w:left="720"/>
        <w:rPr>
          <w:rFonts w:asciiTheme="majorBidi" w:eastAsia="Times New Roman" w:hAnsiTheme="majorBidi" w:cstheme="majorBidi"/>
          <w:sz w:val="21"/>
          <w:szCs w:val="21"/>
        </w:rPr>
      </w:pPr>
      <w:bookmarkStart w:id="3" w:name="_Hlk124431450"/>
      <w:r w:rsidRPr="004A68EF">
        <w:rPr>
          <w:rFonts w:asciiTheme="majorBidi" w:eastAsia="Times New Roman" w:hAnsiTheme="majorBidi" w:cstheme="majorBidi"/>
          <w:sz w:val="21"/>
          <w:szCs w:val="21"/>
        </w:rPr>
        <w:t>Report of the Secretary-General on conditions of service and compensation for officials other than Secretariat officials: members of the International Court of Justic</w:t>
      </w:r>
      <w:r w:rsidRPr="009A640D">
        <w:rPr>
          <w:rFonts w:asciiTheme="majorBidi" w:eastAsia="Times New Roman" w:hAnsiTheme="majorBidi" w:cstheme="majorBidi"/>
          <w:sz w:val="21"/>
          <w:szCs w:val="21"/>
        </w:rPr>
        <w:t>e</w:t>
      </w:r>
      <w:del w:id="4" w:author="heather jarvis" w:date="2023-01-19T13:56:00Z">
        <w:r w:rsidRPr="009A640D" w:rsidDel="009A640D">
          <w:rPr>
            <w:rFonts w:asciiTheme="majorBidi" w:eastAsia="Times New Roman" w:hAnsiTheme="majorBidi" w:cstheme="majorBidi"/>
            <w:sz w:val="21"/>
            <w:szCs w:val="21"/>
            <w:highlight w:val="yellow"/>
          </w:rPr>
          <w:delText>, members</w:delText>
        </w:r>
      </w:del>
      <w:r w:rsidRPr="009A640D">
        <w:rPr>
          <w:rFonts w:asciiTheme="majorBidi" w:eastAsia="Times New Roman" w:hAnsiTheme="majorBidi" w:cstheme="majorBidi"/>
          <w:sz w:val="21"/>
          <w:szCs w:val="21"/>
          <w:highlight w:val="yellow"/>
        </w:rPr>
        <w:t xml:space="preserve"> </w:t>
      </w:r>
      <w:ins w:id="5" w:author="heather jarvis" w:date="2023-01-19T13:56:00Z">
        <w:r w:rsidR="009A640D" w:rsidRPr="009A640D">
          <w:rPr>
            <w:rFonts w:asciiTheme="majorBidi" w:eastAsia="Times New Roman" w:hAnsiTheme="majorBidi" w:cstheme="majorBidi"/>
            <w:sz w:val="21"/>
            <w:szCs w:val="21"/>
            <w:highlight w:val="yellow"/>
          </w:rPr>
          <w:t>and President and judges</w:t>
        </w:r>
        <w:commentRangeStart w:id="6"/>
        <w:r w:rsidR="009A640D">
          <w:rPr>
            <w:rFonts w:asciiTheme="majorBidi" w:eastAsia="Times New Roman" w:hAnsiTheme="majorBidi" w:cstheme="majorBidi"/>
            <w:sz w:val="21"/>
            <w:szCs w:val="21"/>
          </w:rPr>
          <w:t xml:space="preserve"> </w:t>
        </w:r>
      </w:ins>
      <w:commentRangeEnd w:id="6"/>
      <w:ins w:id="7" w:author="heather jarvis" w:date="2023-01-19T13:58:00Z">
        <w:r w:rsidR="009A640D">
          <w:rPr>
            <w:rStyle w:val="CommentReference"/>
          </w:rPr>
          <w:commentReference w:id="6"/>
        </w:r>
      </w:ins>
      <w:r w:rsidRPr="004A68EF">
        <w:rPr>
          <w:rFonts w:asciiTheme="majorBidi" w:eastAsia="Times New Roman" w:hAnsiTheme="majorBidi" w:cstheme="majorBidi"/>
          <w:sz w:val="21"/>
          <w:szCs w:val="21"/>
        </w:rPr>
        <w:t>of the International Residual Mechanism for Criminal Tribunals</w:t>
      </w:r>
      <w:bookmarkEnd w:id="3"/>
      <w:r w:rsidRPr="004A68EF">
        <w:rPr>
          <w:rStyle w:val="FootnoteReference"/>
          <w:rFonts w:asciiTheme="majorBidi" w:eastAsia="Times New Roman" w:hAnsiTheme="majorBidi" w:cstheme="majorBidi"/>
          <w:sz w:val="21"/>
          <w:szCs w:val="21"/>
        </w:rPr>
        <w:footnoteReference w:id="6"/>
      </w:r>
    </w:p>
    <w:p w14:paraId="02FB3CCC" w14:textId="77777777" w:rsidR="005361F5" w:rsidRPr="004A68EF" w:rsidRDefault="005361F5" w:rsidP="004A68EF">
      <w:pPr>
        <w:spacing w:after="0"/>
        <w:ind w:left="720"/>
        <w:rPr>
          <w:rFonts w:asciiTheme="majorBidi" w:eastAsia="Times New Roman" w:hAnsiTheme="majorBidi" w:cstheme="majorBidi"/>
          <w:sz w:val="21"/>
          <w:szCs w:val="21"/>
        </w:rPr>
      </w:pPr>
    </w:p>
    <w:p w14:paraId="7B580A9D" w14:textId="08B61B55" w:rsidR="005361F5" w:rsidRPr="004A68EF" w:rsidRDefault="005361F5" w:rsidP="004A68EF">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Related report of the Advisory Committee on Administrative and Budgetary Questions</w:t>
      </w:r>
      <w:r w:rsidRPr="004A68EF">
        <w:rPr>
          <w:rStyle w:val="FootnoteReference"/>
          <w:rFonts w:asciiTheme="majorBidi" w:eastAsia="Times New Roman" w:hAnsiTheme="majorBidi" w:cstheme="majorBidi"/>
          <w:sz w:val="21"/>
          <w:szCs w:val="21"/>
        </w:rPr>
        <w:footnoteReference w:id="7"/>
      </w:r>
    </w:p>
    <w:p w14:paraId="7B9C2531" w14:textId="77777777" w:rsidR="005361F5" w:rsidRPr="004A68EF" w:rsidRDefault="005361F5" w:rsidP="004A68EF">
      <w:pPr>
        <w:spacing w:after="0"/>
        <w:ind w:left="720"/>
        <w:rPr>
          <w:rFonts w:asciiTheme="majorBidi" w:eastAsia="Times New Roman" w:hAnsiTheme="majorBidi" w:cstheme="majorBidi"/>
          <w:sz w:val="21"/>
          <w:szCs w:val="21"/>
        </w:rPr>
      </w:pPr>
    </w:p>
    <w:p w14:paraId="304BB8D2" w14:textId="77777777" w:rsidR="005361F5" w:rsidRPr="004A68EF" w:rsidRDefault="005361F5" w:rsidP="00300E4F">
      <w:pPr>
        <w:spacing w:after="0"/>
        <w:rPr>
          <w:rFonts w:asciiTheme="majorBidi" w:eastAsia="Times New Roman" w:hAnsiTheme="majorBidi" w:cstheme="majorBidi"/>
          <w:i/>
          <w:iCs/>
          <w:sz w:val="21"/>
          <w:szCs w:val="21"/>
        </w:rPr>
      </w:pPr>
      <w:r w:rsidRPr="004A68EF">
        <w:rPr>
          <w:rFonts w:asciiTheme="majorBidi" w:eastAsia="Times New Roman" w:hAnsiTheme="majorBidi" w:cstheme="majorBidi"/>
          <w:i/>
          <w:iCs/>
          <w:sz w:val="21"/>
          <w:szCs w:val="21"/>
        </w:rPr>
        <w:t xml:space="preserve">Enterprise resource planning project, Umoja </w:t>
      </w:r>
    </w:p>
    <w:p w14:paraId="63FE190B" w14:textId="77777777" w:rsidR="005361F5" w:rsidRPr="004A68EF" w:rsidRDefault="005361F5" w:rsidP="004A68EF">
      <w:pPr>
        <w:spacing w:after="0"/>
        <w:ind w:left="720"/>
        <w:rPr>
          <w:rFonts w:asciiTheme="majorBidi" w:eastAsia="Times New Roman" w:hAnsiTheme="majorBidi" w:cstheme="majorBidi"/>
          <w:sz w:val="21"/>
          <w:szCs w:val="21"/>
        </w:rPr>
      </w:pPr>
    </w:p>
    <w:p w14:paraId="2613A326" w14:textId="4AEED519" w:rsidR="005361F5" w:rsidRPr="004A68EF" w:rsidRDefault="005361F5" w:rsidP="004A68EF">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 xml:space="preserve">Report of the Secretary-General on progress on the functioning and development of the </w:t>
      </w:r>
      <w:r w:rsidR="0047286A" w:rsidRPr="004A68EF">
        <w:rPr>
          <w:rFonts w:asciiTheme="majorBidi" w:eastAsia="Times New Roman" w:hAnsiTheme="majorBidi" w:cstheme="majorBidi"/>
          <w:sz w:val="21"/>
          <w:szCs w:val="21"/>
        </w:rPr>
        <w:t xml:space="preserve">Umoja </w:t>
      </w:r>
      <w:r w:rsidRPr="004A68EF">
        <w:rPr>
          <w:rFonts w:asciiTheme="majorBidi" w:eastAsia="Times New Roman" w:hAnsiTheme="majorBidi" w:cstheme="majorBidi"/>
          <w:sz w:val="21"/>
          <w:szCs w:val="21"/>
        </w:rPr>
        <w:t>system</w:t>
      </w:r>
      <w:r w:rsidRPr="004A68EF">
        <w:rPr>
          <w:rStyle w:val="FootnoteReference"/>
          <w:rFonts w:asciiTheme="majorBidi" w:eastAsia="Times New Roman" w:hAnsiTheme="majorBidi" w:cstheme="majorBidi"/>
          <w:sz w:val="21"/>
          <w:szCs w:val="21"/>
        </w:rPr>
        <w:footnoteReference w:id="8"/>
      </w:r>
    </w:p>
    <w:p w14:paraId="5A66AEB6" w14:textId="77777777" w:rsidR="005361F5" w:rsidRPr="004A68EF" w:rsidRDefault="005361F5" w:rsidP="004A68EF">
      <w:pPr>
        <w:spacing w:after="0"/>
        <w:ind w:left="720"/>
        <w:rPr>
          <w:rFonts w:asciiTheme="majorBidi" w:eastAsia="Times New Roman" w:hAnsiTheme="majorBidi" w:cstheme="majorBidi"/>
          <w:sz w:val="21"/>
          <w:szCs w:val="21"/>
        </w:rPr>
      </w:pPr>
    </w:p>
    <w:p w14:paraId="30496804" w14:textId="605AEF13" w:rsidR="005361F5" w:rsidRPr="004A68EF" w:rsidRDefault="005361F5" w:rsidP="004A68EF">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Note by the Secretary-General transmitting the eleventh and final annual progress report of the Board of Auditors on the implementation of the United Nations enterprise resource planning system</w:t>
      </w:r>
      <w:r w:rsidRPr="004A68EF">
        <w:rPr>
          <w:rStyle w:val="FootnoteReference"/>
          <w:rFonts w:asciiTheme="majorBidi" w:eastAsia="Times New Roman" w:hAnsiTheme="majorBidi" w:cstheme="majorBidi"/>
          <w:sz w:val="21"/>
          <w:szCs w:val="21"/>
        </w:rPr>
        <w:footnoteReference w:id="9"/>
      </w:r>
    </w:p>
    <w:p w14:paraId="0B282A83" w14:textId="77777777" w:rsidR="005361F5" w:rsidRPr="004A68EF" w:rsidRDefault="005361F5" w:rsidP="004A68EF">
      <w:pPr>
        <w:spacing w:after="0"/>
        <w:ind w:left="720"/>
        <w:rPr>
          <w:rFonts w:asciiTheme="majorBidi" w:eastAsia="Times New Roman" w:hAnsiTheme="majorBidi" w:cstheme="majorBidi"/>
          <w:sz w:val="21"/>
          <w:szCs w:val="21"/>
        </w:rPr>
      </w:pPr>
    </w:p>
    <w:p w14:paraId="1EF39AE4" w14:textId="6A9A152D" w:rsidR="005361F5" w:rsidRPr="004A68EF" w:rsidRDefault="005361F5" w:rsidP="004A68EF">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Related report of the Advisory Committee on Administrative and Budgetary Questions</w:t>
      </w:r>
      <w:r w:rsidRPr="004A68EF">
        <w:rPr>
          <w:rStyle w:val="FootnoteReference"/>
          <w:rFonts w:asciiTheme="majorBidi" w:eastAsia="Times New Roman" w:hAnsiTheme="majorBidi" w:cstheme="majorBidi"/>
          <w:sz w:val="21"/>
          <w:szCs w:val="21"/>
        </w:rPr>
        <w:footnoteReference w:id="10"/>
      </w:r>
    </w:p>
    <w:p w14:paraId="0289D242" w14:textId="77777777" w:rsidR="005361F5" w:rsidRPr="004A68EF" w:rsidRDefault="005361F5" w:rsidP="004A68EF">
      <w:pPr>
        <w:spacing w:after="0"/>
        <w:ind w:left="720"/>
        <w:rPr>
          <w:rFonts w:asciiTheme="majorBidi" w:eastAsia="Times New Roman" w:hAnsiTheme="majorBidi" w:cstheme="majorBidi"/>
          <w:sz w:val="21"/>
          <w:szCs w:val="21"/>
        </w:rPr>
      </w:pPr>
    </w:p>
    <w:p w14:paraId="7C53CEA4" w14:textId="77777777" w:rsidR="005361F5" w:rsidRPr="004A68EF" w:rsidRDefault="005361F5" w:rsidP="00300E4F">
      <w:pPr>
        <w:spacing w:after="0"/>
        <w:rPr>
          <w:rFonts w:asciiTheme="majorBidi" w:eastAsia="Times New Roman" w:hAnsiTheme="majorBidi" w:cstheme="majorBidi"/>
          <w:i/>
          <w:iCs/>
          <w:sz w:val="21"/>
          <w:szCs w:val="21"/>
        </w:rPr>
      </w:pPr>
      <w:r w:rsidRPr="004A68EF">
        <w:rPr>
          <w:rFonts w:asciiTheme="majorBidi" w:eastAsia="Times New Roman" w:hAnsiTheme="majorBidi" w:cstheme="majorBidi"/>
          <w:i/>
          <w:iCs/>
          <w:sz w:val="21"/>
          <w:szCs w:val="21"/>
        </w:rPr>
        <w:t xml:space="preserve">Information and communications technology strategy </w:t>
      </w:r>
    </w:p>
    <w:p w14:paraId="362B7147" w14:textId="77777777" w:rsidR="005361F5" w:rsidRPr="004A68EF" w:rsidRDefault="005361F5" w:rsidP="004A68EF">
      <w:pPr>
        <w:spacing w:after="0"/>
        <w:ind w:left="720"/>
        <w:rPr>
          <w:rFonts w:asciiTheme="majorBidi" w:eastAsia="Times New Roman" w:hAnsiTheme="majorBidi" w:cstheme="majorBidi"/>
          <w:sz w:val="21"/>
          <w:szCs w:val="21"/>
        </w:rPr>
      </w:pPr>
    </w:p>
    <w:p w14:paraId="3BA57966" w14:textId="6EAFCC2C" w:rsidR="005361F5" w:rsidRPr="004A68EF" w:rsidRDefault="005361F5" w:rsidP="004A68EF">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Report of the Secretary-General on the information and communications technology strategy</w:t>
      </w:r>
      <w:r w:rsidRPr="004A68EF">
        <w:rPr>
          <w:rStyle w:val="FootnoteReference"/>
          <w:rFonts w:asciiTheme="majorBidi" w:eastAsia="Times New Roman" w:hAnsiTheme="majorBidi" w:cstheme="majorBidi"/>
          <w:sz w:val="21"/>
          <w:szCs w:val="21"/>
        </w:rPr>
        <w:footnoteReference w:id="11"/>
      </w:r>
    </w:p>
    <w:p w14:paraId="562F1844" w14:textId="77777777" w:rsidR="005361F5" w:rsidRPr="004A68EF" w:rsidRDefault="005361F5" w:rsidP="004A68EF">
      <w:pPr>
        <w:spacing w:after="0"/>
        <w:ind w:left="720"/>
        <w:rPr>
          <w:rFonts w:asciiTheme="majorBidi" w:eastAsia="Times New Roman" w:hAnsiTheme="majorBidi" w:cstheme="majorBidi"/>
          <w:sz w:val="21"/>
          <w:szCs w:val="21"/>
        </w:rPr>
      </w:pPr>
    </w:p>
    <w:p w14:paraId="67C2DD37" w14:textId="51E09B3D" w:rsidR="005361F5" w:rsidRPr="004A68EF" w:rsidRDefault="005361F5" w:rsidP="004A68EF">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R</w:t>
      </w:r>
      <w:r w:rsidR="007D460B" w:rsidRPr="004A68EF">
        <w:rPr>
          <w:rFonts w:asciiTheme="majorBidi" w:eastAsia="Times New Roman" w:hAnsiTheme="majorBidi" w:cstheme="majorBidi"/>
          <w:sz w:val="21"/>
          <w:szCs w:val="21"/>
        </w:rPr>
        <w:t>elated r</w:t>
      </w:r>
      <w:r w:rsidRPr="004A68EF">
        <w:rPr>
          <w:rFonts w:asciiTheme="majorBidi" w:eastAsia="Times New Roman" w:hAnsiTheme="majorBidi" w:cstheme="majorBidi"/>
          <w:sz w:val="21"/>
          <w:szCs w:val="21"/>
        </w:rPr>
        <w:t>eport of the Advisory Committee on Administrative and Budgetary Questions</w:t>
      </w:r>
      <w:r w:rsidRPr="004A68EF">
        <w:rPr>
          <w:rStyle w:val="FootnoteReference"/>
          <w:rFonts w:asciiTheme="majorBidi" w:eastAsia="Times New Roman" w:hAnsiTheme="majorBidi" w:cstheme="majorBidi"/>
          <w:sz w:val="21"/>
          <w:szCs w:val="21"/>
        </w:rPr>
        <w:footnoteReference w:id="12"/>
      </w:r>
    </w:p>
    <w:p w14:paraId="39AD7221" w14:textId="77777777" w:rsidR="005361F5" w:rsidRPr="004A68EF" w:rsidRDefault="005361F5" w:rsidP="004A68EF">
      <w:pPr>
        <w:spacing w:after="0"/>
        <w:ind w:left="720"/>
        <w:rPr>
          <w:rFonts w:asciiTheme="majorBidi" w:eastAsia="Times New Roman" w:hAnsiTheme="majorBidi" w:cstheme="majorBidi"/>
          <w:sz w:val="21"/>
          <w:szCs w:val="21"/>
        </w:rPr>
      </w:pPr>
    </w:p>
    <w:p w14:paraId="4E002C16" w14:textId="53F1D730" w:rsidR="005361F5" w:rsidRPr="004A68EF" w:rsidRDefault="005361F5" w:rsidP="004A68EF">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Note by the Secretary-General drawing attention to the report of the Joint Inspection Unit entitled “Cybersecurity in the United Nations system organizations”</w:t>
      </w:r>
      <w:r w:rsidRPr="004A68EF">
        <w:rPr>
          <w:rStyle w:val="FootnoteReference"/>
          <w:rFonts w:asciiTheme="majorBidi" w:eastAsia="Times New Roman" w:hAnsiTheme="majorBidi" w:cstheme="majorBidi"/>
          <w:sz w:val="21"/>
          <w:szCs w:val="21"/>
        </w:rPr>
        <w:footnoteReference w:id="13"/>
      </w:r>
    </w:p>
    <w:p w14:paraId="77A8287F" w14:textId="77777777" w:rsidR="005361F5" w:rsidRPr="004A68EF" w:rsidRDefault="005361F5" w:rsidP="004A68EF">
      <w:pPr>
        <w:spacing w:after="0"/>
        <w:ind w:left="720"/>
        <w:rPr>
          <w:rFonts w:asciiTheme="majorBidi" w:eastAsia="Times New Roman" w:hAnsiTheme="majorBidi" w:cstheme="majorBidi"/>
          <w:sz w:val="21"/>
          <w:szCs w:val="21"/>
        </w:rPr>
      </w:pPr>
    </w:p>
    <w:p w14:paraId="09268E8B" w14:textId="7A84ED1E" w:rsidR="005361F5" w:rsidRPr="004A68EF" w:rsidRDefault="005361F5" w:rsidP="004A68EF">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Note by the Secretary-General transmitting his comments and those of the United Nations System Chief Executives Board for Coordination on the report of the Joint Inspection Unit entitled “Cybersecurity in the United Nations system organizations”</w:t>
      </w:r>
      <w:r w:rsidRPr="004A68EF">
        <w:rPr>
          <w:rStyle w:val="FootnoteReference"/>
          <w:rFonts w:asciiTheme="majorBidi" w:eastAsia="Times New Roman" w:hAnsiTheme="majorBidi" w:cstheme="majorBidi"/>
          <w:sz w:val="21"/>
          <w:szCs w:val="21"/>
        </w:rPr>
        <w:footnoteReference w:id="14"/>
      </w:r>
    </w:p>
    <w:p w14:paraId="27372E75" w14:textId="77777777" w:rsidR="005361F5" w:rsidRPr="004A68EF" w:rsidRDefault="005361F5" w:rsidP="005361F5">
      <w:pPr>
        <w:spacing w:after="0"/>
        <w:rPr>
          <w:rFonts w:asciiTheme="majorBidi" w:eastAsia="Times New Roman" w:hAnsiTheme="majorBidi" w:cstheme="majorBidi"/>
          <w:sz w:val="21"/>
          <w:szCs w:val="21"/>
        </w:rPr>
      </w:pPr>
    </w:p>
    <w:p w14:paraId="0AFE0EAE" w14:textId="77777777" w:rsidR="005361F5" w:rsidRPr="004A68EF" w:rsidRDefault="005361F5" w:rsidP="005361F5">
      <w:pPr>
        <w:spacing w:after="0"/>
        <w:rPr>
          <w:rFonts w:asciiTheme="majorBidi" w:eastAsia="Times New Roman" w:hAnsiTheme="majorBidi" w:cstheme="majorBidi"/>
          <w:sz w:val="21"/>
          <w:szCs w:val="21"/>
        </w:rPr>
      </w:pPr>
    </w:p>
    <w:p w14:paraId="4F85EA53" w14:textId="4771FC2B" w:rsidR="005361F5" w:rsidRPr="004A68EF" w:rsidRDefault="005361F5" w:rsidP="005361F5">
      <w:pPr>
        <w:spacing w:after="0"/>
        <w:rPr>
          <w:rFonts w:asciiTheme="majorBidi" w:eastAsia="Times New Roman" w:hAnsiTheme="majorBidi" w:cstheme="majorBidi"/>
          <w:b/>
          <w:bCs/>
          <w:sz w:val="21"/>
          <w:szCs w:val="21"/>
        </w:rPr>
      </w:pPr>
      <w:r w:rsidRPr="004A68EF">
        <w:rPr>
          <w:rFonts w:asciiTheme="majorBidi" w:eastAsia="Times New Roman" w:hAnsiTheme="majorBidi" w:cstheme="majorBidi"/>
          <w:b/>
          <w:bCs/>
          <w:sz w:val="21"/>
          <w:szCs w:val="21"/>
        </w:rPr>
        <w:t xml:space="preserve">Section </w:t>
      </w:r>
      <w:r w:rsidR="00451234" w:rsidRPr="004A68EF">
        <w:rPr>
          <w:rFonts w:asciiTheme="majorBidi" w:eastAsia="Times New Roman" w:hAnsiTheme="majorBidi" w:cstheme="majorBidi"/>
          <w:b/>
          <w:bCs/>
          <w:sz w:val="21"/>
          <w:szCs w:val="21"/>
        </w:rPr>
        <w:t>B</w:t>
      </w:r>
    </w:p>
    <w:p w14:paraId="5F7B4612" w14:textId="77777777" w:rsidR="005361F5" w:rsidRPr="004A68EF" w:rsidRDefault="005361F5" w:rsidP="00220C2C">
      <w:pPr>
        <w:spacing w:after="0"/>
        <w:ind w:firstLine="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 xml:space="preserve">Decided to defer until the main part of its seventy-eighth session consideration of the following documents: </w:t>
      </w:r>
    </w:p>
    <w:p w14:paraId="173C0B2A" w14:textId="77777777" w:rsidR="005361F5" w:rsidRPr="004A68EF" w:rsidRDefault="005361F5" w:rsidP="005361F5">
      <w:pPr>
        <w:spacing w:after="0"/>
        <w:rPr>
          <w:rFonts w:asciiTheme="majorBidi" w:eastAsia="Times New Roman" w:hAnsiTheme="majorBidi" w:cstheme="majorBidi"/>
          <w:sz w:val="21"/>
          <w:szCs w:val="21"/>
        </w:rPr>
      </w:pPr>
    </w:p>
    <w:p w14:paraId="75850FF0" w14:textId="77777777" w:rsidR="005361F5" w:rsidRPr="004A68EF" w:rsidRDefault="005361F5" w:rsidP="005361F5">
      <w:pPr>
        <w:spacing w:after="0"/>
        <w:rPr>
          <w:rFonts w:asciiTheme="majorBidi" w:eastAsia="Times New Roman" w:hAnsiTheme="majorBidi" w:cstheme="majorBidi"/>
          <w:i/>
          <w:iCs/>
          <w:sz w:val="21"/>
          <w:szCs w:val="21"/>
        </w:rPr>
      </w:pPr>
      <w:r w:rsidRPr="004A68EF">
        <w:rPr>
          <w:rFonts w:asciiTheme="majorBidi" w:eastAsia="Times New Roman" w:hAnsiTheme="majorBidi" w:cstheme="majorBidi"/>
          <w:i/>
          <w:iCs/>
          <w:sz w:val="21"/>
          <w:szCs w:val="21"/>
        </w:rPr>
        <w:t xml:space="preserve">Item 138 </w:t>
      </w:r>
    </w:p>
    <w:p w14:paraId="0CC1678C" w14:textId="77777777" w:rsidR="005361F5" w:rsidRPr="004A68EF" w:rsidRDefault="005361F5" w:rsidP="005361F5">
      <w:pPr>
        <w:spacing w:after="0"/>
        <w:rPr>
          <w:rFonts w:asciiTheme="majorBidi" w:eastAsia="Times New Roman" w:hAnsiTheme="majorBidi" w:cstheme="majorBidi"/>
          <w:sz w:val="21"/>
          <w:szCs w:val="21"/>
        </w:rPr>
      </w:pPr>
      <w:r w:rsidRPr="004A68EF">
        <w:rPr>
          <w:rFonts w:asciiTheme="majorBidi" w:eastAsia="Times New Roman" w:hAnsiTheme="majorBidi" w:cstheme="majorBidi"/>
          <w:i/>
          <w:iCs/>
          <w:sz w:val="21"/>
          <w:szCs w:val="21"/>
        </w:rPr>
        <w:t xml:space="preserve">Proposed </w:t>
      </w:r>
      <w:proofErr w:type="spellStart"/>
      <w:r w:rsidRPr="004A68EF">
        <w:rPr>
          <w:rFonts w:asciiTheme="majorBidi" w:eastAsia="Times New Roman" w:hAnsiTheme="majorBidi" w:cstheme="majorBidi"/>
          <w:i/>
          <w:iCs/>
          <w:sz w:val="21"/>
          <w:szCs w:val="21"/>
        </w:rPr>
        <w:t>programme</w:t>
      </w:r>
      <w:proofErr w:type="spellEnd"/>
      <w:r w:rsidRPr="004A68EF">
        <w:rPr>
          <w:rFonts w:asciiTheme="majorBidi" w:eastAsia="Times New Roman" w:hAnsiTheme="majorBidi" w:cstheme="majorBidi"/>
          <w:i/>
          <w:iCs/>
          <w:sz w:val="21"/>
          <w:szCs w:val="21"/>
        </w:rPr>
        <w:t xml:space="preserve"> budget for 2023</w:t>
      </w:r>
      <w:r w:rsidRPr="004A68EF">
        <w:rPr>
          <w:rFonts w:asciiTheme="majorBidi" w:eastAsia="Times New Roman" w:hAnsiTheme="majorBidi" w:cstheme="majorBidi"/>
          <w:sz w:val="21"/>
          <w:szCs w:val="21"/>
        </w:rPr>
        <w:t xml:space="preserve"> </w:t>
      </w:r>
    </w:p>
    <w:p w14:paraId="72AE14FD" w14:textId="77777777" w:rsidR="005361F5" w:rsidRPr="004A68EF" w:rsidRDefault="005361F5" w:rsidP="005361F5">
      <w:pPr>
        <w:spacing w:after="0"/>
        <w:rPr>
          <w:rFonts w:asciiTheme="majorBidi" w:eastAsia="Times New Roman" w:hAnsiTheme="majorBidi" w:cstheme="majorBidi"/>
          <w:sz w:val="21"/>
          <w:szCs w:val="21"/>
        </w:rPr>
      </w:pPr>
    </w:p>
    <w:p w14:paraId="1B68116B" w14:textId="77777777" w:rsidR="005361F5" w:rsidRPr="004A68EF" w:rsidRDefault="005361F5" w:rsidP="00451234">
      <w:pPr>
        <w:spacing w:after="0"/>
        <w:rPr>
          <w:rFonts w:asciiTheme="majorBidi" w:eastAsia="Times New Roman" w:hAnsiTheme="majorBidi" w:cstheme="majorBidi"/>
          <w:i/>
          <w:iCs/>
          <w:sz w:val="21"/>
          <w:szCs w:val="21"/>
        </w:rPr>
      </w:pPr>
      <w:r w:rsidRPr="004A68EF">
        <w:rPr>
          <w:rFonts w:asciiTheme="majorBidi" w:eastAsia="Times New Roman" w:hAnsiTheme="majorBidi" w:cstheme="majorBidi"/>
          <w:i/>
          <w:iCs/>
          <w:sz w:val="21"/>
          <w:szCs w:val="21"/>
        </w:rPr>
        <w:t xml:space="preserve">Estimates in respect of special political missions </w:t>
      </w:r>
    </w:p>
    <w:p w14:paraId="0270F1BE" w14:textId="77777777" w:rsidR="005361F5" w:rsidRPr="004A68EF" w:rsidRDefault="005361F5" w:rsidP="00451234">
      <w:pPr>
        <w:spacing w:after="0"/>
        <w:ind w:left="720"/>
        <w:rPr>
          <w:rFonts w:asciiTheme="majorBidi" w:eastAsia="Times New Roman" w:hAnsiTheme="majorBidi" w:cstheme="majorBidi"/>
          <w:sz w:val="21"/>
          <w:szCs w:val="21"/>
        </w:rPr>
      </w:pPr>
    </w:p>
    <w:p w14:paraId="41F6BE85" w14:textId="617346A5" w:rsidR="005361F5" w:rsidRPr="004A68EF" w:rsidRDefault="005361F5" w:rsidP="00451234">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Report of the Secretary-General on the review of arrangements for funding and backstopping special political missions</w:t>
      </w:r>
      <w:r w:rsidRPr="004A68EF">
        <w:rPr>
          <w:rStyle w:val="FootnoteReference"/>
          <w:rFonts w:asciiTheme="majorBidi" w:eastAsia="Times New Roman" w:hAnsiTheme="majorBidi" w:cstheme="majorBidi"/>
          <w:sz w:val="21"/>
          <w:szCs w:val="21"/>
        </w:rPr>
        <w:footnoteReference w:id="15"/>
      </w:r>
    </w:p>
    <w:p w14:paraId="31F7CC83" w14:textId="77777777" w:rsidR="005361F5" w:rsidRPr="004A68EF" w:rsidRDefault="005361F5" w:rsidP="00451234">
      <w:pPr>
        <w:spacing w:after="0"/>
        <w:ind w:left="720"/>
        <w:rPr>
          <w:rFonts w:asciiTheme="majorBidi" w:eastAsia="Times New Roman" w:hAnsiTheme="majorBidi" w:cstheme="majorBidi"/>
          <w:sz w:val="21"/>
          <w:szCs w:val="21"/>
        </w:rPr>
      </w:pPr>
    </w:p>
    <w:p w14:paraId="1D833FD7" w14:textId="55A71ADC" w:rsidR="008976D2" w:rsidRPr="004A68EF" w:rsidRDefault="005361F5" w:rsidP="00451234">
      <w:pPr>
        <w:spacing w:after="0"/>
        <w:ind w:left="720"/>
        <w:rPr>
          <w:rFonts w:asciiTheme="majorBidi" w:eastAsia="Times New Roman" w:hAnsiTheme="majorBidi" w:cstheme="majorBidi"/>
          <w:sz w:val="21"/>
          <w:szCs w:val="21"/>
        </w:rPr>
      </w:pPr>
      <w:r w:rsidRPr="004A68EF">
        <w:rPr>
          <w:rFonts w:asciiTheme="majorBidi" w:eastAsia="Times New Roman" w:hAnsiTheme="majorBidi" w:cstheme="majorBidi"/>
          <w:sz w:val="21"/>
          <w:szCs w:val="21"/>
        </w:rPr>
        <w:t>Related report of the Advisory Committee on Administrative and Budgetary Questions</w:t>
      </w:r>
      <w:r w:rsidRPr="004A68EF">
        <w:rPr>
          <w:rStyle w:val="FootnoteReference"/>
          <w:rFonts w:asciiTheme="majorBidi" w:eastAsia="Times New Roman" w:hAnsiTheme="majorBidi" w:cstheme="majorBidi"/>
          <w:sz w:val="21"/>
          <w:szCs w:val="21"/>
        </w:rPr>
        <w:footnoteReference w:id="16"/>
      </w:r>
    </w:p>
    <w:p w14:paraId="503EE6C1" w14:textId="77777777" w:rsidR="00204C70" w:rsidRPr="004A68EF" w:rsidRDefault="00204C70" w:rsidP="00837C3D">
      <w:pPr>
        <w:spacing w:after="0"/>
        <w:jc w:val="right"/>
        <w:rPr>
          <w:rFonts w:asciiTheme="majorBidi" w:eastAsia="Times New Roman" w:hAnsiTheme="majorBidi" w:cstheme="majorBidi"/>
          <w:sz w:val="21"/>
          <w:szCs w:val="21"/>
        </w:rPr>
      </w:pPr>
    </w:p>
    <w:p w14:paraId="1FBD4A3B" w14:textId="13296BE5" w:rsidR="00BE43B8" w:rsidRPr="004A68EF" w:rsidRDefault="004657A7" w:rsidP="00837C3D">
      <w:pPr>
        <w:spacing w:after="0"/>
        <w:jc w:val="right"/>
        <w:rPr>
          <w:rFonts w:asciiTheme="majorBidi" w:eastAsia="Times New Roman" w:hAnsiTheme="majorBidi" w:cstheme="majorBidi"/>
          <w:i/>
          <w:iCs/>
          <w:sz w:val="21"/>
          <w:szCs w:val="21"/>
        </w:rPr>
      </w:pPr>
      <w:r w:rsidRPr="004A68EF">
        <w:rPr>
          <w:rFonts w:asciiTheme="majorBidi" w:eastAsia="Times New Roman" w:hAnsiTheme="majorBidi" w:cstheme="majorBidi"/>
          <w:i/>
          <w:iCs/>
          <w:sz w:val="21"/>
          <w:szCs w:val="21"/>
        </w:rPr>
        <w:t>5</w:t>
      </w:r>
      <w:r w:rsidR="00FE7F3C" w:rsidRPr="004A68EF">
        <w:rPr>
          <w:rFonts w:asciiTheme="majorBidi" w:eastAsia="Times New Roman" w:hAnsiTheme="majorBidi" w:cstheme="majorBidi"/>
          <w:i/>
          <w:iCs/>
          <w:sz w:val="21"/>
          <w:szCs w:val="21"/>
        </w:rPr>
        <w:t>6</w:t>
      </w:r>
      <w:r w:rsidR="00B966CC" w:rsidRPr="004A68EF">
        <w:rPr>
          <w:rFonts w:asciiTheme="majorBidi" w:eastAsia="Times New Roman" w:hAnsiTheme="majorBidi" w:cstheme="majorBidi"/>
          <w:i/>
          <w:iCs/>
          <w:sz w:val="21"/>
          <w:szCs w:val="21"/>
        </w:rPr>
        <w:t>th</w:t>
      </w:r>
      <w:r w:rsidR="00BE43B8" w:rsidRPr="004A68EF">
        <w:rPr>
          <w:rFonts w:asciiTheme="majorBidi" w:eastAsia="Times New Roman" w:hAnsiTheme="majorBidi" w:cstheme="majorBidi"/>
          <w:i/>
          <w:iCs/>
          <w:sz w:val="21"/>
          <w:szCs w:val="21"/>
        </w:rPr>
        <w:t xml:space="preserve"> </w:t>
      </w:r>
      <w:r w:rsidR="00220C2C" w:rsidRPr="004A68EF">
        <w:rPr>
          <w:rFonts w:asciiTheme="majorBidi" w:eastAsia="Times New Roman" w:hAnsiTheme="majorBidi" w:cstheme="majorBidi"/>
          <w:i/>
          <w:iCs/>
          <w:sz w:val="21"/>
          <w:szCs w:val="21"/>
        </w:rPr>
        <w:t xml:space="preserve">(resumed) </w:t>
      </w:r>
      <w:r w:rsidR="00BE43B8" w:rsidRPr="004A68EF">
        <w:rPr>
          <w:rFonts w:asciiTheme="majorBidi" w:eastAsia="Times New Roman" w:hAnsiTheme="majorBidi" w:cstheme="majorBidi"/>
          <w:i/>
          <w:iCs/>
          <w:sz w:val="21"/>
          <w:szCs w:val="21"/>
        </w:rPr>
        <w:t>plenary meeting</w:t>
      </w:r>
    </w:p>
    <w:p w14:paraId="3D3B9BDF" w14:textId="0A3439FD" w:rsidR="00837C3D" w:rsidRPr="004A68EF" w:rsidRDefault="00FF5FCD" w:rsidP="00BE43B8">
      <w:pPr>
        <w:spacing w:after="0"/>
        <w:jc w:val="right"/>
        <w:rPr>
          <w:rFonts w:asciiTheme="majorBidi" w:hAnsiTheme="majorBidi" w:cstheme="majorBidi"/>
          <w:i/>
          <w:iCs/>
          <w:sz w:val="21"/>
          <w:szCs w:val="21"/>
        </w:rPr>
      </w:pPr>
      <w:r w:rsidRPr="004A68EF">
        <w:rPr>
          <w:rFonts w:asciiTheme="majorBidi" w:hAnsiTheme="majorBidi" w:cstheme="majorBidi"/>
          <w:i/>
          <w:iCs/>
          <w:sz w:val="21"/>
          <w:szCs w:val="21"/>
        </w:rPr>
        <w:t>3</w:t>
      </w:r>
      <w:r w:rsidR="00FE7F3C" w:rsidRPr="004A68EF">
        <w:rPr>
          <w:rFonts w:asciiTheme="majorBidi" w:hAnsiTheme="majorBidi" w:cstheme="majorBidi"/>
          <w:i/>
          <w:iCs/>
          <w:sz w:val="21"/>
          <w:szCs w:val="21"/>
        </w:rPr>
        <w:t>0</w:t>
      </w:r>
      <w:r w:rsidR="00BE43B8" w:rsidRPr="004A68EF">
        <w:rPr>
          <w:rFonts w:asciiTheme="majorBidi" w:hAnsiTheme="majorBidi" w:cstheme="majorBidi"/>
          <w:i/>
          <w:iCs/>
          <w:sz w:val="21"/>
          <w:szCs w:val="21"/>
        </w:rPr>
        <w:t xml:space="preserve"> </w:t>
      </w:r>
      <w:r w:rsidR="00D0546C" w:rsidRPr="004A68EF">
        <w:rPr>
          <w:rFonts w:asciiTheme="majorBidi" w:hAnsiTheme="majorBidi" w:cstheme="majorBidi"/>
          <w:i/>
          <w:iCs/>
          <w:sz w:val="21"/>
          <w:szCs w:val="21"/>
        </w:rPr>
        <w:t>December</w:t>
      </w:r>
      <w:r w:rsidR="00BE43B8" w:rsidRPr="004A68EF">
        <w:rPr>
          <w:rFonts w:asciiTheme="majorBidi" w:hAnsiTheme="majorBidi" w:cstheme="majorBidi"/>
          <w:i/>
          <w:iCs/>
          <w:sz w:val="21"/>
          <w:szCs w:val="21"/>
        </w:rPr>
        <w:t xml:space="preserve"> 2022</w:t>
      </w:r>
    </w:p>
    <w:sectPr w:rsidR="00837C3D" w:rsidRPr="004A68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ather jarvis" w:date="2023-01-19T13:58:00Z" w:initials="hj">
    <w:p w14:paraId="1B79D6D6" w14:textId="0B80ED43" w:rsidR="009A640D" w:rsidRDefault="009A640D">
      <w:pPr>
        <w:pStyle w:val="CommentText"/>
      </w:pPr>
      <w:r>
        <w:rPr>
          <w:rStyle w:val="CommentReference"/>
        </w:rPr>
        <w:annotationRef/>
      </w:r>
      <w:r>
        <w:t>Conf. 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79D6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CAF8" w16cex:dateUtc="2023-01-19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79D6D6" w16cid:durableId="2773C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44228" w14:textId="77777777" w:rsidR="00F54A43" w:rsidRDefault="00F54A43" w:rsidP="00EC78DB">
      <w:pPr>
        <w:spacing w:after="0" w:line="240" w:lineRule="auto"/>
      </w:pPr>
      <w:r>
        <w:separator/>
      </w:r>
    </w:p>
  </w:endnote>
  <w:endnote w:type="continuationSeparator" w:id="0">
    <w:p w14:paraId="4EBB89E7" w14:textId="77777777" w:rsidR="00F54A43" w:rsidRDefault="00F54A43" w:rsidP="00EC7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CEE02" w14:textId="77777777" w:rsidR="00F54A43" w:rsidRDefault="00F54A43" w:rsidP="00EC78DB">
      <w:pPr>
        <w:spacing w:after="0" w:line="240" w:lineRule="auto"/>
      </w:pPr>
      <w:r>
        <w:separator/>
      </w:r>
    </w:p>
  </w:footnote>
  <w:footnote w:type="continuationSeparator" w:id="0">
    <w:p w14:paraId="5A2B0158" w14:textId="77777777" w:rsidR="00F54A43" w:rsidRDefault="00F54A43" w:rsidP="00EC78DB">
      <w:pPr>
        <w:spacing w:after="0" w:line="240" w:lineRule="auto"/>
      </w:pPr>
      <w:r>
        <w:continuationSeparator/>
      </w:r>
    </w:p>
  </w:footnote>
  <w:footnote w:id="1">
    <w:p w14:paraId="1C73B661" w14:textId="359859B9"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1" w:history="1">
        <w:r w:rsidRPr="001A341D">
          <w:rPr>
            <w:rStyle w:val="Hyperlink"/>
            <w:rFonts w:asciiTheme="majorBidi" w:eastAsia="Times New Roman" w:hAnsiTheme="majorBidi" w:cstheme="majorBidi"/>
            <w:sz w:val="17"/>
            <w:szCs w:val="17"/>
            <w:lang w:val="es-ES"/>
          </w:rPr>
          <w:t>A/77/673</w:t>
        </w:r>
      </w:hyperlink>
      <w:r w:rsidRPr="001A341D">
        <w:rPr>
          <w:rFonts w:asciiTheme="majorBidi" w:eastAsia="Times New Roman" w:hAnsiTheme="majorBidi" w:cstheme="majorBidi"/>
          <w:sz w:val="17"/>
          <w:szCs w:val="17"/>
          <w:lang w:val="es-ES"/>
        </w:rPr>
        <w:t>, para.</w:t>
      </w:r>
      <w:r w:rsidR="00220C2C" w:rsidRPr="001A341D">
        <w:rPr>
          <w:rFonts w:asciiTheme="majorBidi" w:eastAsia="Times New Roman" w:hAnsiTheme="majorBidi" w:cstheme="majorBidi"/>
          <w:sz w:val="17"/>
          <w:szCs w:val="17"/>
          <w:lang w:val="es-ES"/>
        </w:rPr>
        <w:t xml:space="preserve"> 11</w:t>
      </w:r>
      <w:r w:rsidRPr="001A341D">
        <w:rPr>
          <w:rFonts w:asciiTheme="majorBidi" w:eastAsia="Times New Roman" w:hAnsiTheme="majorBidi" w:cstheme="majorBidi"/>
          <w:sz w:val="17"/>
          <w:szCs w:val="17"/>
          <w:lang w:val="es-ES"/>
        </w:rPr>
        <w:t>.</w:t>
      </w:r>
    </w:p>
  </w:footnote>
  <w:footnote w:id="2">
    <w:p w14:paraId="04EE2024" w14:textId="54772558"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2" w:history="1">
        <w:r w:rsidRPr="001A341D">
          <w:rPr>
            <w:rStyle w:val="Hyperlink"/>
            <w:rFonts w:asciiTheme="majorBidi" w:eastAsia="Times New Roman" w:hAnsiTheme="majorBidi" w:cstheme="majorBidi"/>
            <w:sz w:val="17"/>
            <w:szCs w:val="17"/>
            <w:lang w:val="es-ES"/>
          </w:rPr>
          <w:t>A/76/732</w:t>
        </w:r>
      </w:hyperlink>
      <w:r w:rsidRPr="001A341D">
        <w:rPr>
          <w:rFonts w:asciiTheme="majorBidi" w:eastAsia="Times New Roman" w:hAnsiTheme="majorBidi" w:cstheme="majorBidi"/>
          <w:sz w:val="17"/>
          <w:szCs w:val="17"/>
          <w:lang w:val="es-ES"/>
        </w:rPr>
        <w:t>.</w:t>
      </w:r>
    </w:p>
  </w:footnote>
  <w:footnote w:id="3">
    <w:p w14:paraId="2E635DD9" w14:textId="563A5D50"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3" w:history="1">
        <w:r w:rsidRPr="001A341D">
          <w:rPr>
            <w:rStyle w:val="Hyperlink"/>
            <w:rFonts w:asciiTheme="majorBidi" w:eastAsia="Times New Roman" w:hAnsiTheme="majorBidi" w:cstheme="majorBidi"/>
            <w:sz w:val="17"/>
            <w:szCs w:val="17"/>
            <w:lang w:val="es-ES"/>
          </w:rPr>
          <w:t>A/76/821</w:t>
        </w:r>
      </w:hyperlink>
      <w:r w:rsidRPr="001A341D">
        <w:rPr>
          <w:rFonts w:asciiTheme="majorBidi" w:eastAsia="Times New Roman" w:hAnsiTheme="majorBidi" w:cstheme="majorBidi"/>
          <w:sz w:val="17"/>
          <w:szCs w:val="17"/>
          <w:lang w:val="es-ES"/>
        </w:rPr>
        <w:t>.</w:t>
      </w:r>
    </w:p>
  </w:footnote>
  <w:footnote w:id="4">
    <w:p w14:paraId="5B60F381" w14:textId="45188816"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4" w:history="1">
        <w:r w:rsidRPr="001A341D">
          <w:rPr>
            <w:rStyle w:val="Hyperlink"/>
            <w:rFonts w:asciiTheme="majorBidi" w:eastAsia="Times New Roman" w:hAnsiTheme="majorBidi" w:cstheme="majorBidi"/>
            <w:sz w:val="17"/>
            <w:szCs w:val="17"/>
            <w:lang w:val="es-ES"/>
          </w:rPr>
          <w:t>A/77/519</w:t>
        </w:r>
      </w:hyperlink>
      <w:r w:rsidRPr="001A341D">
        <w:rPr>
          <w:rFonts w:asciiTheme="majorBidi" w:eastAsia="Times New Roman" w:hAnsiTheme="majorBidi" w:cstheme="majorBidi"/>
          <w:sz w:val="17"/>
          <w:szCs w:val="17"/>
          <w:lang w:val="es-ES"/>
        </w:rPr>
        <w:t>.</w:t>
      </w:r>
    </w:p>
  </w:footnote>
  <w:footnote w:id="5">
    <w:p w14:paraId="5A2D9BF0" w14:textId="6B013EC5"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bookmarkStart w:id="1" w:name="_Hlk124432027"/>
      <w:r w:rsidR="004A68EF" w:rsidRPr="001A341D">
        <w:rPr>
          <w:rFonts w:asciiTheme="majorBidi" w:eastAsia="Times New Roman" w:hAnsiTheme="majorBidi" w:cstheme="majorBidi"/>
          <w:sz w:val="17"/>
          <w:szCs w:val="17"/>
          <w:lang w:val="es-ES"/>
        </w:rPr>
        <w:fldChar w:fldCharType="begin"/>
      </w:r>
      <w:r w:rsidR="004A68EF" w:rsidRPr="001A341D">
        <w:rPr>
          <w:rFonts w:asciiTheme="majorBidi" w:eastAsia="Times New Roman" w:hAnsiTheme="majorBidi" w:cstheme="majorBidi"/>
          <w:sz w:val="17"/>
          <w:szCs w:val="17"/>
          <w:lang w:val="es-ES"/>
        </w:rPr>
        <w:instrText xml:space="preserve"> HYPERLINK "https://undocs.org/en/A/77/Add.23" </w:instrText>
      </w:r>
      <w:r w:rsidR="004A68EF" w:rsidRPr="001A341D">
        <w:rPr>
          <w:rFonts w:asciiTheme="majorBidi" w:eastAsia="Times New Roman" w:hAnsiTheme="majorBidi" w:cstheme="majorBidi"/>
          <w:sz w:val="17"/>
          <w:szCs w:val="17"/>
          <w:lang w:val="es-ES"/>
        </w:rPr>
      </w:r>
      <w:r w:rsidR="004A68EF" w:rsidRPr="001A341D">
        <w:rPr>
          <w:rFonts w:asciiTheme="majorBidi" w:eastAsia="Times New Roman" w:hAnsiTheme="majorBidi" w:cstheme="majorBidi"/>
          <w:sz w:val="17"/>
          <w:szCs w:val="17"/>
          <w:lang w:val="es-ES"/>
        </w:rPr>
        <w:fldChar w:fldCharType="separate"/>
      </w:r>
      <w:r w:rsidRPr="001A341D">
        <w:rPr>
          <w:rStyle w:val="Hyperlink"/>
          <w:rFonts w:asciiTheme="majorBidi" w:eastAsia="Times New Roman" w:hAnsiTheme="majorBidi" w:cstheme="majorBidi"/>
          <w:sz w:val="17"/>
          <w:szCs w:val="17"/>
          <w:lang w:val="es-ES"/>
        </w:rPr>
        <w:t>A/77/Add.23</w:t>
      </w:r>
      <w:bookmarkEnd w:id="1"/>
      <w:r w:rsidR="004A68EF" w:rsidRPr="001A341D">
        <w:rPr>
          <w:rFonts w:asciiTheme="majorBidi" w:eastAsia="Times New Roman" w:hAnsiTheme="majorBidi" w:cstheme="majorBidi"/>
          <w:sz w:val="17"/>
          <w:szCs w:val="17"/>
          <w:lang w:val="es-ES"/>
        </w:rPr>
        <w:fldChar w:fldCharType="end"/>
      </w:r>
      <w:r w:rsidRPr="001A341D">
        <w:rPr>
          <w:rFonts w:asciiTheme="majorBidi" w:eastAsia="Times New Roman" w:hAnsiTheme="majorBidi" w:cstheme="majorBidi"/>
          <w:sz w:val="17"/>
          <w:szCs w:val="17"/>
          <w:lang w:val="es-ES"/>
        </w:rPr>
        <w:t>.</w:t>
      </w:r>
    </w:p>
  </w:footnote>
  <w:footnote w:id="6">
    <w:p w14:paraId="3F15B258" w14:textId="07E4633B"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5" w:history="1">
        <w:r w:rsidRPr="001A341D">
          <w:rPr>
            <w:rStyle w:val="Hyperlink"/>
            <w:rFonts w:asciiTheme="majorBidi" w:eastAsia="Times New Roman" w:hAnsiTheme="majorBidi" w:cstheme="majorBidi"/>
            <w:sz w:val="17"/>
            <w:szCs w:val="17"/>
            <w:lang w:val="es-ES"/>
          </w:rPr>
          <w:t>A/77/346</w:t>
        </w:r>
      </w:hyperlink>
      <w:r w:rsidRPr="001A341D">
        <w:rPr>
          <w:rFonts w:asciiTheme="majorBidi" w:eastAsia="Times New Roman" w:hAnsiTheme="majorBidi" w:cstheme="majorBidi"/>
          <w:sz w:val="17"/>
          <w:szCs w:val="17"/>
          <w:lang w:val="es-ES"/>
        </w:rPr>
        <w:t>.</w:t>
      </w:r>
    </w:p>
  </w:footnote>
  <w:footnote w:id="7">
    <w:p w14:paraId="3F8A5B1C" w14:textId="6F840B2C"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6" w:history="1">
        <w:r w:rsidRPr="001A341D">
          <w:rPr>
            <w:rStyle w:val="Hyperlink"/>
            <w:rFonts w:asciiTheme="majorBidi" w:eastAsia="Times New Roman" w:hAnsiTheme="majorBidi" w:cstheme="majorBidi"/>
            <w:sz w:val="17"/>
            <w:szCs w:val="17"/>
            <w:lang w:val="es-ES"/>
          </w:rPr>
          <w:t>A/77/7/Add.7</w:t>
        </w:r>
      </w:hyperlink>
      <w:r w:rsidRPr="001A341D">
        <w:rPr>
          <w:rFonts w:asciiTheme="majorBidi" w:eastAsia="Times New Roman" w:hAnsiTheme="majorBidi" w:cstheme="majorBidi"/>
          <w:sz w:val="17"/>
          <w:szCs w:val="17"/>
          <w:lang w:val="es-ES"/>
        </w:rPr>
        <w:t>.</w:t>
      </w:r>
    </w:p>
  </w:footnote>
  <w:footnote w:id="8">
    <w:p w14:paraId="6537DD94" w14:textId="4A9ABABF"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7" w:history="1">
        <w:r w:rsidRPr="001A341D">
          <w:rPr>
            <w:rStyle w:val="Hyperlink"/>
            <w:rFonts w:asciiTheme="majorBidi" w:eastAsia="Times New Roman" w:hAnsiTheme="majorBidi" w:cstheme="majorBidi"/>
            <w:sz w:val="17"/>
            <w:szCs w:val="17"/>
            <w:lang w:val="es-ES"/>
          </w:rPr>
          <w:t>A/77/495</w:t>
        </w:r>
      </w:hyperlink>
      <w:r w:rsidRPr="001A341D">
        <w:rPr>
          <w:rFonts w:asciiTheme="majorBidi" w:eastAsia="Times New Roman" w:hAnsiTheme="majorBidi" w:cstheme="majorBidi"/>
          <w:sz w:val="17"/>
          <w:szCs w:val="17"/>
          <w:lang w:val="es-ES"/>
        </w:rPr>
        <w:t>.</w:t>
      </w:r>
    </w:p>
  </w:footnote>
  <w:footnote w:id="9">
    <w:p w14:paraId="2A4AA4BB" w14:textId="1D6224B4"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8" w:history="1">
        <w:r w:rsidRPr="001A341D">
          <w:rPr>
            <w:rStyle w:val="Hyperlink"/>
            <w:rFonts w:asciiTheme="majorBidi" w:eastAsia="Times New Roman" w:hAnsiTheme="majorBidi" w:cstheme="majorBidi"/>
            <w:sz w:val="17"/>
            <w:szCs w:val="17"/>
            <w:lang w:val="es-ES"/>
          </w:rPr>
          <w:t>A/77/135</w:t>
        </w:r>
      </w:hyperlink>
      <w:r w:rsidRPr="001A341D">
        <w:rPr>
          <w:rFonts w:asciiTheme="majorBidi" w:eastAsia="Times New Roman" w:hAnsiTheme="majorBidi" w:cstheme="majorBidi"/>
          <w:sz w:val="17"/>
          <w:szCs w:val="17"/>
          <w:lang w:val="es-ES"/>
        </w:rPr>
        <w:t>.</w:t>
      </w:r>
    </w:p>
  </w:footnote>
  <w:footnote w:id="10">
    <w:p w14:paraId="5C82B0FD" w14:textId="3E9447B0"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9" w:history="1">
        <w:r w:rsidRPr="001A341D">
          <w:rPr>
            <w:rStyle w:val="Hyperlink"/>
            <w:rFonts w:asciiTheme="majorBidi" w:eastAsia="Times New Roman" w:hAnsiTheme="majorBidi" w:cstheme="majorBidi"/>
            <w:sz w:val="17"/>
            <w:szCs w:val="17"/>
            <w:lang w:val="es-ES"/>
          </w:rPr>
          <w:t>A/77/7/Add.21</w:t>
        </w:r>
      </w:hyperlink>
      <w:r w:rsidRPr="001A341D">
        <w:rPr>
          <w:rFonts w:asciiTheme="majorBidi" w:eastAsia="Times New Roman" w:hAnsiTheme="majorBidi" w:cstheme="majorBidi"/>
          <w:sz w:val="17"/>
          <w:szCs w:val="17"/>
          <w:lang w:val="es-ES"/>
        </w:rPr>
        <w:t>.</w:t>
      </w:r>
    </w:p>
  </w:footnote>
  <w:footnote w:id="11">
    <w:p w14:paraId="3BE1602E" w14:textId="2E1A19C5"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10" w:history="1">
        <w:r w:rsidRPr="001A341D">
          <w:rPr>
            <w:rStyle w:val="Hyperlink"/>
            <w:rFonts w:asciiTheme="majorBidi" w:eastAsia="Times New Roman" w:hAnsiTheme="majorBidi" w:cstheme="majorBidi"/>
            <w:sz w:val="17"/>
            <w:szCs w:val="17"/>
            <w:lang w:val="es-ES"/>
          </w:rPr>
          <w:t>A/77/489</w:t>
        </w:r>
      </w:hyperlink>
      <w:r w:rsidRPr="001A341D">
        <w:rPr>
          <w:rFonts w:asciiTheme="majorBidi" w:eastAsia="Times New Roman" w:hAnsiTheme="majorBidi" w:cstheme="majorBidi"/>
          <w:sz w:val="17"/>
          <w:szCs w:val="17"/>
          <w:lang w:val="es-ES"/>
        </w:rPr>
        <w:t>.</w:t>
      </w:r>
    </w:p>
  </w:footnote>
  <w:footnote w:id="12">
    <w:p w14:paraId="46AB1384" w14:textId="21F85A1D"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11" w:history="1">
        <w:r w:rsidRPr="001A341D">
          <w:rPr>
            <w:rStyle w:val="Hyperlink"/>
            <w:rFonts w:asciiTheme="majorBidi" w:eastAsia="Times New Roman" w:hAnsiTheme="majorBidi" w:cstheme="majorBidi"/>
            <w:sz w:val="17"/>
            <w:szCs w:val="17"/>
            <w:lang w:val="es-ES"/>
          </w:rPr>
          <w:t>A/77/7/Add.22</w:t>
        </w:r>
      </w:hyperlink>
      <w:r w:rsidRPr="001A341D">
        <w:rPr>
          <w:rFonts w:asciiTheme="majorBidi" w:eastAsia="Times New Roman" w:hAnsiTheme="majorBidi" w:cstheme="majorBidi"/>
          <w:sz w:val="17"/>
          <w:szCs w:val="17"/>
          <w:lang w:val="es-ES"/>
        </w:rPr>
        <w:t>.</w:t>
      </w:r>
    </w:p>
  </w:footnote>
  <w:footnote w:id="13">
    <w:p w14:paraId="1B70475E" w14:textId="0C087B11"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12" w:history="1">
        <w:r w:rsidRPr="001A341D">
          <w:rPr>
            <w:rStyle w:val="Hyperlink"/>
            <w:rFonts w:asciiTheme="majorBidi" w:eastAsia="Times New Roman" w:hAnsiTheme="majorBidi" w:cstheme="majorBidi"/>
            <w:sz w:val="17"/>
            <w:szCs w:val="17"/>
            <w:lang w:val="es-ES"/>
          </w:rPr>
          <w:t>A/77/88</w:t>
        </w:r>
      </w:hyperlink>
      <w:r w:rsidRPr="001A341D">
        <w:rPr>
          <w:rFonts w:asciiTheme="majorBidi" w:eastAsia="Times New Roman" w:hAnsiTheme="majorBidi" w:cstheme="majorBidi"/>
          <w:sz w:val="17"/>
          <w:szCs w:val="17"/>
          <w:lang w:val="es-ES"/>
        </w:rPr>
        <w:t>.</w:t>
      </w:r>
    </w:p>
  </w:footnote>
  <w:footnote w:id="14">
    <w:p w14:paraId="2A9DD3A0" w14:textId="60F5776E"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13" w:history="1">
        <w:r w:rsidRPr="001A341D">
          <w:rPr>
            <w:rStyle w:val="Hyperlink"/>
            <w:rFonts w:asciiTheme="majorBidi" w:eastAsia="Times New Roman" w:hAnsiTheme="majorBidi" w:cstheme="majorBidi"/>
            <w:sz w:val="17"/>
            <w:szCs w:val="17"/>
            <w:lang w:val="es-ES"/>
          </w:rPr>
          <w:t>A/77/88/Add.1</w:t>
        </w:r>
      </w:hyperlink>
      <w:r w:rsidRPr="001A341D">
        <w:rPr>
          <w:rFonts w:asciiTheme="majorBidi" w:eastAsia="Times New Roman" w:hAnsiTheme="majorBidi" w:cstheme="majorBidi"/>
          <w:sz w:val="17"/>
          <w:szCs w:val="17"/>
          <w:lang w:val="es-ES"/>
        </w:rPr>
        <w:t>.</w:t>
      </w:r>
    </w:p>
  </w:footnote>
  <w:footnote w:id="15">
    <w:p w14:paraId="0E75FE63" w14:textId="540D660D"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14" w:history="1">
        <w:r w:rsidRPr="001A341D">
          <w:rPr>
            <w:rStyle w:val="Hyperlink"/>
            <w:rFonts w:asciiTheme="majorBidi" w:eastAsia="Times New Roman" w:hAnsiTheme="majorBidi" w:cstheme="majorBidi"/>
            <w:sz w:val="17"/>
            <w:szCs w:val="17"/>
            <w:lang w:val="es-ES"/>
          </w:rPr>
          <w:t>A/66/340</w:t>
        </w:r>
      </w:hyperlink>
      <w:r w:rsidRPr="001A341D">
        <w:rPr>
          <w:rFonts w:asciiTheme="majorBidi" w:eastAsia="Times New Roman" w:hAnsiTheme="majorBidi" w:cstheme="majorBidi"/>
          <w:sz w:val="17"/>
          <w:szCs w:val="17"/>
          <w:lang w:val="es-ES"/>
        </w:rPr>
        <w:t>.</w:t>
      </w:r>
    </w:p>
  </w:footnote>
  <w:footnote w:id="16">
    <w:p w14:paraId="25F2A679" w14:textId="5153BA74" w:rsidR="005361F5" w:rsidRPr="001A341D" w:rsidRDefault="005361F5">
      <w:pPr>
        <w:pStyle w:val="FootnoteText"/>
        <w:rPr>
          <w:rFonts w:asciiTheme="majorBidi" w:hAnsiTheme="majorBidi" w:cstheme="majorBidi"/>
          <w:sz w:val="17"/>
          <w:szCs w:val="17"/>
          <w:lang w:val="es-ES"/>
        </w:rPr>
      </w:pPr>
      <w:r w:rsidRPr="001A341D">
        <w:rPr>
          <w:rStyle w:val="FootnoteReference"/>
          <w:rFonts w:asciiTheme="majorBidi" w:hAnsiTheme="majorBidi" w:cstheme="majorBidi"/>
          <w:sz w:val="17"/>
          <w:szCs w:val="17"/>
        </w:rPr>
        <w:footnoteRef/>
      </w:r>
      <w:r w:rsidRPr="001A341D">
        <w:rPr>
          <w:rFonts w:asciiTheme="majorBidi" w:hAnsiTheme="majorBidi" w:cstheme="majorBidi"/>
          <w:sz w:val="17"/>
          <w:szCs w:val="17"/>
          <w:lang w:val="es-ES"/>
        </w:rPr>
        <w:t xml:space="preserve"> </w:t>
      </w:r>
      <w:hyperlink r:id="rId15" w:history="1">
        <w:r w:rsidRPr="001A341D">
          <w:rPr>
            <w:rStyle w:val="Hyperlink"/>
            <w:rFonts w:asciiTheme="majorBidi" w:eastAsia="Times New Roman" w:hAnsiTheme="majorBidi" w:cstheme="majorBidi"/>
            <w:sz w:val="17"/>
            <w:szCs w:val="17"/>
            <w:lang w:val="es-ES"/>
          </w:rPr>
          <w:t>A/66/7/Add.21</w:t>
        </w:r>
      </w:hyperlink>
      <w:r w:rsidRPr="001A341D">
        <w:rPr>
          <w:rFonts w:asciiTheme="majorBidi" w:eastAsia="Times New Roman" w:hAnsiTheme="majorBidi" w:cstheme="majorBidi"/>
          <w:sz w:val="17"/>
          <w:szCs w:val="17"/>
          <w:lang w:val="es-ES"/>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jarvis">
    <w15:presenceInfo w15:providerId="Windows Live" w15:userId="c1aa7f46b5f95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DB"/>
    <w:rsid w:val="0000724E"/>
    <w:rsid w:val="00041306"/>
    <w:rsid w:val="000457F0"/>
    <w:rsid w:val="000640E2"/>
    <w:rsid w:val="000B437F"/>
    <w:rsid w:val="000D44F2"/>
    <w:rsid w:val="000D5B40"/>
    <w:rsid w:val="000F4C6E"/>
    <w:rsid w:val="0012035D"/>
    <w:rsid w:val="00127200"/>
    <w:rsid w:val="00140AAD"/>
    <w:rsid w:val="00156488"/>
    <w:rsid w:val="00162E33"/>
    <w:rsid w:val="001744C9"/>
    <w:rsid w:val="00191DB1"/>
    <w:rsid w:val="001A341D"/>
    <w:rsid w:val="001B277B"/>
    <w:rsid w:val="001B51A3"/>
    <w:rsid w:val="001B51A6"/>
    <w:rsid w:val="001C2F29"/>
    <w:rsid w:val="001D49B3"/>
    <w:rsid w:val="001E6F9A"/>
    <w:rsid w:val="00204C70"/>
    <w:rsid w:val="00206F43"/>
    <w:rsid w:val="00220C2C"/>
    <w:rsid w:val="0023759A"/>
    <w:rsid w:val="00264FF0"/>
    <w:rsid w:val="0027789D"/>
    <w:rsid w:val="00280E90"/>
    <w:rsid w:val="002B307A"/>
    <w:rsid w:val="002F0586"/>
    <w:rsid w:val="002F2165"/>
    <w:rsid w:val="00300E4F"/>
    <w:rsid w:val="00305110"/>
    <w:rsid w:val="003119E3"/>
    <w:rsid w:val="00315E86"/>
    <w:rsid w:val="00317584"/>
    <w:rsid w:val="00337197"/>
    <w:rsid w:val="003546A5"/>
    <w:rsid w:val="00361EC5"/>
    <w:rsid w:val="00367326"/>
    <w:rsid w:val="00372E0E"/>
    <w:rsid w:val="0038629F"/>
    <w:rsid w:val="003A51BC"/>
    <w:rsid w:val="003D774A"/>
    <w:rsid w:val="003F4391"/>
    <w:rsid w:val="00403F6F"/>
    <w:rsid w:val="00417125"/>
    <w:rsid w:val="00420D44"/>
    <w:rsid w:val="004412B3"/>
    <w:rsid w:val="00451234"/>
    <w:rsid w:val="00452033"/>
    <w:rsid w:val="00452C3F"/>
    <w:rsid w:val="004657A7"/>
    <w:rsid w:val="00467B2A"/>
    <w:rsid w:val="0047286A"/>
    <w:rsid w:val="00495066"/>
    <w:rsid w:val="00497BEC"/>
    <w:rsid w:val="004A68EF"/>
    <w:rsid w:val="004B2F5B"/>
    <w:rsid w:val="004B7184"/>
    <w:rsid w:val="004E1216"/>
    <w:rsid w:val="004E1624"/>
    <w:rsid w:val="004F5326"/>
    <w:rsid w:val="00511421"/>
    <w:rsid w:val="00514D29"/>
    <w:rsid w:val="005222F4"/>
    <w:rsid w:val="005361F5"/>
    <w:rsid w:val="005418BC"/>
    <w:rsid w:val="00551BA9"/>
    <w:rsid w:val="00554820"/>
    <w:rsid w:val="00580BF0"/>
    <w:rsid w:val="005C0ED0"/>
    <w:rsid w:val="005E4DE0"/>
    <w:rsid w:val="005F3582"/>
    <w:rsid w:val="005F5966"/>
    <w:rsid w:val="00632748"/>
    <w:rsid w:val="00657FF3"/>
    <w:rsid w:val="0067442B"/>
    <w:rsid w:val="006911E6"/>
    <w:rsid w:val="006B3665"/>
    <w:rsid w:val="006C7718"/>
    <w:rsid w:val="00700346"/>
    <w:rsid w:val="00701334"/>
    <w:rsid w:val="0075470E"/>
    <w:rsid w:val="00757DA5"/>
    <w:rsid w:val="007821CC"/>
    <w:rsid w:val="00785519"/>
    <w:rsid w:val="00790EE1"/>
    <w:rsid w:val="00793E97"/>
    <w:rsid w:val="007A4A12"/>
    <w:rsid w:val="007A585F"/>
    <w:rsid w:val="007D44AE"/>
    <w:rsid w:val="007D460B"/>
    <w:rsid w:val="007D5ABE"/>
    <w:rsid w:val="007F6DE8"/>
    <w:rsid w:val="00802C7B"/>
    <w:rsid w:val="00803B00"/>
    <w:rsid w:val="00836B25"/>
    <w:rsid w:val="00837C3D"/>
    <w:rsid w:val="00843192"/>
    <w:rsid w:val="00846B00"/>
    <w:rsid w:val="008613F3"/>
    <w:rsid w:val="00875A23"/>
    <w:rsid w:val="008976D2"/>
    <w:rsid w:val="008A41E0"/>
    <w:rsid w:val="008A5D3E"/>
    <w:rsid w:val="008A6C4B"/>
    <w:rsid w:val="008B26B4"/>
    <w:rsid w:val="008C08AE"/>
    <w:rsid w:val="008E6A96"/>
    <w:rsid w:val="008F0FE5"/>
    <w:rsid w:val="00915727"/>
    <w:rsid w:val="009157D4"/>
    <w:rsid w:val="009279B0"/>
    <w:rsid w:val="0093546F"/>
    <w:rsid w:val="00937863"/>
    <w:rsid w:val="00960ACF"/>
    <w:rsid w:val="009A640D"/>
    <w:rsid w:val="009C4589"/>
    <w:rsid w:val="009D0DE9"/>
    <w:rsid w:val="009D1739"/>
    <w:rsid w:val="00A07936"/>
    <w:rsid w:val="00A15570"/>
    <w:rsid w:val="00A311FF"/>
    <w:rsid w:val="00A622E6"/>
    <w:rsid w:val="00A65179"/>
    <w:rsid w:val="00A869EF"/>
    <w:rsid w:val="00AA0E15"/>
    <w:rsid w:val="00AE38C3"/>
    <w:rsid w:val="00B53A37"/>
    <w:rsid w:val="00B6099D"/>
    <w:rsid w:val="00B84E6F"/>
    <w:rsid w:val="00B959F3"/>
    <w:rsid w:val="00B966CC"/>
    <w:rsid w:val="00BE2DAC"/>
    <w:rsid w:val="00BE43B8"/>
    <w:rsid w:val="00BE5AEA"/>
    <w:rsid w:val="00BF3268"/>
    <w:rsid w:val="00C155FB"/>
    <w:rsid w:val="00C81FB5"/>
    <w:rsid w:val="00CA5759"/>
    <w:rsid w:val="00CB5C54"/>
    <w:rsid w:val="00CE3E2A"/>
    <w:rsid w:val="00CF006F"/>
    <w:rsid w:val="00CF1137"/>
    <w:rsid w:val="00D0546C"/>
    <w:rsid w:val="00D147C9"/>
    <w:rsid w:val="00D24486"/>
    <w:rsid w:val="00D36C58"/>
    <w:rsid w:val="00D45EBC"/>
    <w:rsid w:val="00D54BB7"/>
    <w:rsid w:val="00D641D8"/>
    <w:rsid w:val="00D643B4"/>
    <w:rsid w:val="00D927E1"/>
    <w:rsid w:val="00D9543D"/>
    <w:rsid w:val="00DB2B35"/>
    <w:rsid w:val="00DB49AF"/>
    <w:rsid w:val="00DE26F1"/>
    <w:rsid w:val="00DE29A5"/>
    <w:rsid w:val="00DE4119"/>
    <w:rsid w:val="00DE4431"/>
    <w:rsid w:val="00E43955"/>
    <w:rsid w:val="00E93D25"/>
    <w:rsid w:val="00EA1B9A"/>
    <w:rsid w:val="00EB156E"/>
    <w:rsid w:val="00EC78DB"/>
    <w:rsid w:val="00EE240B"/>
    <w:rsid w:val="00EE7A0D"/>
    <w:rsid w:val="00F02064"/>
    <w:rsid w:val="00F169F6"/>
    <w:rsid w:val="00F52C57"/>
    <w:rsid w:val="00F54A43"/>
    <w:rsid w:val="00F71302"/>
    <w:rsid w:val="00F71377"/>
    <w:rsid w:val="00F9540B"/>
    <w:rsid w:val="00FB2C31"/>
    <w:rsid w:val="00FB47AF"/>
    <w:rsid w:val="00FC18EC"/>
    <w:rsid w:val="00FD0264"/>
    <w:rsid w:val="00FE213B"/>
    <w:rsid w:val="00FE7F3C"/>
    <w:rsid w:val="00FF1188"/>
    <w:rsid w:val="00FF5F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758FA"/>
  <w15:chartTrackingRefBased/>
  <w15:docId w15:val="{6E8CFF54-6098-497D-964E-C01E37BF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C78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8DB"/>
    <w:rPr>
      <w:sz w:val="20"/>
      <w:szCs w:val="20"/>
    </w:rPr>
  </w:style>
  <w:style w:type="character" w:styleId="FootnoteReference">
    <w:name w:val="footnote reference"/>
    <w:basedOn w:val="DefaultParagraphFont"/>
    <w:uiPriority w:val="99"/>
    <w:semiHidden/>
    <w:unhideWhenUsed/>
    <w:rsid w:val="00EC78DB"/>
    <w:rPr>
      <w:vertAlign w:val="superscript"/>
    </w:rPr>
  </w:style>
  <w:style w:type="paragraph" w:styleId="PlainText">
    <w:name w:val="Plain Text"/>
    <w:basedOn w:val="Normal"/>
    <w:link w:val="PlainTextChar"/>
    <w:uiPriority w:val="99"/>
    <w:unhideWhenUsed/>
    <w:rsid w:val="00EC78D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78DB"/>
    <w:rPr>
      <w:rFonts w:ascii="Consolas" w:hAnsi="Consolas"/>
      <w:sz w:val="21"/>
      <w:szCs w:val="21"/>
    </w:rPr>
  </w:style>
  <w:style w:type="character" w:styleId="Hyperlink">
    <w:name w:val="Hyperlink"/>
    <w:rsid w:val="00F71377"/>
    <w:rPr>
      <w:color w:val="0000FF"/>
      <w:u w:val="none"/>
    </w:rPr>
  </w:style>
  <w:style w:type="character" w:styleId="UnresolvedMention">
    <w:name w:val="Unresolved Mention"/>
    <w:basedOn w:val="DefaultParagraphFont"/>
    <w:uiPriority w:val="99"/>
    <w:semiHidden/>
    <w:unhideWhenUsed/>
    <w:rsid w:val="00F71377"/>
    <w:rPr>
      <w:color w:val="605E5C"/>
      <w:shd w:val="clear" w:color="auto" w:fill="E1DFDD"/>
    </w:rPr>
  </w:style>
  <w:style w:type="paragraph" w:styleId="Date">
    <w:name w:val="Date"/>
    <w:basedOn w:val="Normal"/>
    <w:next w:val="Normal"/>
    <w:link w:val="DateChar"/>
    <w:uiPriority w:val="99"/>
    <w:semiHidden/>
    <w:unhideWhenUsed/>
    <w:rsid w:val="00580BF0"/>
  </w:style>
  <w:style w:type="character" w:customStyle="1" w:styleId="DateChar">
    <w:name w:val="Date Char"/>
    <w:basedOn w:val="DefaultParagraphFont"/>
    <w:link w:val="Date"/>
    <w:uiPriority w:val="99"/>
    <w:semiHidden/>
    <w:rsid w:val="00580BF0"/>
  </w:style>
  <w:style w:type="paragraph" w:styleId="Revision">
    <w:name w:val="Revision"/>
    <w:hidden/>
    <w:uiPriority w:val="99"/>
    <w:semiHidden/>
    <w:rsid w:val="00FC18EC"/>
    <w:pPr>
      <w:spacing w:after="0" w:line="240" w:lineRule="auto"/>
    </w:pPr>
  </w:style>
  <w:style w:type="character" w:styleId="CommentReference">
    <w:name w:val="annotation reference"/>
    <w:basedOn w:val="DefaultParagraphFont"/>
    <w:uiPriority w:val="99"/>
    <w:semiHidden/>
    <w:unhideWhenUsed/>
    <w:rsid w:val="00FC18EC"/>
    <w:rPr>
      <w:sz w:val="16"/>
      <w:szCs w:val="16"/>
    </w:rPr>
  </w:style>
  <w:style w:type="paragraph" w:styleId="CommentText">
    <w:name w:val="annotation text"/>
    <w:basedOn w:val="Normal"/>
    <w:link w:val="CommentTextChar"/>
    <w:uiPriority w:val="99"/>
    <w:semiHidden/>
    <w:unhideWhenUsed/>
    <w:rsid w:val="00FC18EC"/>
    <w:pPr>
      <w:spacing w:line="240" w:lineRule="auto"/>
    </w:pPr>
    <w:rPr>
      <w:sz w:val="20"/>
      <w:szCs w:val="20"/>
    </w:rPr>
  </w:style>
  <w:style w:type="character" w:customStyle="1" w:styleId="CommentTextChar">
    <w:name w:val="Comment Text Char"/>
    <w:basedOn w:val="DefaultParagraphFont"/>
    <w:link w:val="CommentText"/>
    <w:uiPriority w:val="99"/>
    <w:semiHidden/>
    <w:rsid w:val="00FC18EC"/>
    <w:rPr>
      <w:sz w:val="20"/>
      <w:szCs w:val="20"/>
    </w:rPr>
  </w:style>
  <w:style w:type="paragraph" w:styleId="CommentSubject">
    <w:name w:val="annotation subject"/>
    <w:basedOn w:val="CommentText"/>
    <w:next w:val="CommentText"/>
    <w:link w:val="CommentSubjectChar"/>
    <w:uiPriority w:val="99"/>
    <w:semiHidden/>
    <w:unhideWhenUsed/>
    <w:rsid w:val="00FC18EC"/>
    <w:rPr>
      <w:b/>
      <w:bCs/>
    </w:rPr>
  </w:style>
  <w:style w:type="character" w:customStyle="1" w:styleId="CommentSubjectChar">
    <w:name w:val="Comment Subject Char"/>
    <w:basedOn w:val="CommentTextChar"/>
    <w:link w:val="CommentSubject"/>
    <w:uiPriority w:val="99"/>
    <w:semiHidden/>
    <w:rsid w:val="00FC18EC"/>
    <w:rPr>
      <w:b/>
      <w:bCs/>
      <w:sz w:val="20"/>
      <w:szCs w:val="20"/>
    </w:rPr>
  </w:style>
  <w:style w:type="paragraph" w:styleId="Header">
    <w:name w:val="header"/>
    <w:basedOn w:val="Normal"/>
    <w:link w:val="HeaderChar"/>
    <w:uiPriority w:val="99"/>
    <w:unhideWhenUsed/>
    <w:rsid w:val="00D95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43D"/>
  </w:style>
  <w:style w:type="paragraph" w:styleId="Footer">
    <w:name w:val="footer"/>
    <w:basedOn w:val="Normal"/>
    <w:link w:val="FooterChar"/>
    <w:uiPriority w:val="99"/>
    <w:unhideWhenUsed/>
    <w:rsid w:val="00D95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43D"/>
  </w:style>
  <w:style w:type="character" w:styleId="FollowedHyperlink">
    <w:name w:val="FollowedHyperlink"/>
    <w:basedOn w:val="DefaultParagraphFont"/>
    <w:uiPriority w:val="99"/>
    <w:semiHidden/>
    <w:unhideWhenUsed/>
    <w:rsid w:val="007F6DE8"/>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8" Type="http://schemas.openxmlformats.org/officeDocument/2006/relationships/hyperlink" Target="https://undocs.org/en/A/77/135" TargetMode="External"/><Relationship Id="rId13" Type="http://schemas.openxmlformats.org/officeDocument/2006/relationships/hyperlink" Target="https://undocs.org/en/A/77/88/Add.1" TargetMode="External"/><Relationship Id="rId3" Type="http://schemas.openxmlformats.org/officeDocument/2006/relationships/hyperlink" Target="https://undocs.org/en/A/76/821" TargetMode="External"/><Relationship Id="rId7" Type="http://schemas.openxmlformats.org/officeDocument/2006/relationships/hyperlink" Target="https://undocs.org/en/A/77/495" TargetMode="External"/><Relationship Id="rId12" Type="http://schemas.openxmlformats.org/officeDocument/2006/relationships/hyperlink" Target="https://undocs.org/en/A/77/88" TargetMode="External"/><Relationship Id="rId2" Type="http://schemas.openxmlformats.org/officeDocument/2006/relationships/hyperlink" Target="https://undocs.org/en/A/76/732" TargetMode="External"/><Relationship Id="rId1" Type="http://schemas.openxmlformats.org/officeDocument/2006/relationships/hyperlink" Target="https://undocs.org/en/A/77/673" TargetMode="External"/><Relationship Id="rId6" Type="http://schemas.openxmlformats.org/officeDocument/2006/relationships/hyperlink" Target="https://undocs.org/en/A/77/7/Add.7" TargetMode="External"/><Relationship Id="rId11" Type="http://schemas.openxmlformats.org/officeDocument/2006/relationships/hyperlink" Target="https://undocs.org/en/A/77/7/Add.22" TargetMode="External"/><Relationship Id="rId5" Type="http://schemas.openxmlformats.org/officeDocument/2006/relationships/hyperlink" Target="https://undocs.org/en/A/77/346" TargetMode="External"/><Relationship Id="rId15" Type="http://schemas.openxmlformats.org/officeDocument/2006/relationships/hyperlink" Target="https://undocs.org/en/A/66/7/Add.21" TargetMode="External"/><Relationship Id="rId10" Type="http://schemas.openxmlformats.org/officeDocument/2006/relationships/hyperlink" Target="https://undocs.org/en/A/77/489" TargetMode="External"/><Relationship Id="rId4" Type="http://schemas.openxmlformats.org/officeDocument/2006/relationships/hyperlink" Target="https://undocs.org/en/A/77/519" TargetMode="External"/><Relationship Id="rId9" Type="http://schemas.openxmlformats.org/officeDocument/2006/relationships/hyperlink" Target="https://undocs.org/en/A/77/7/Add.21" TargetMode="External"/><Relationship Id="rId14" Type="http://schemas.openxmlformats.org/officeDocument/2006/relationships/hyperlink" Target="https://undocs.org/en/A/66/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98FD8-7366-4196-9131-675B4C77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Soledad Bondonno</dc:creator>
  <cp:keywords/>
  <dc:description/>
  <cp:lastModifiedBy>heather jarvis</cp:lastModifiedBy>
  <cp:revision>3</cp:revision>
  <dcterms:created xsi:type="dcterms:W3CDTF">2023-01-19T18:50:00Z</dcterms:created>
  <dcterms:modified xsi:type="dcterms:W3CDTF">2023-01-19T19:00:00Z</dcterms:modified>
</cp:coreProperties>
</file>
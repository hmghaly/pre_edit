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872"/>
        <w:gridCol w:w="245"/>
        <w:gridCol w:w="3110"/>
        <w:gridCol w:w="1066"/>
        <w:gridCol w:w="2790"/>
      </w:tblGrid>
      <w:tr w:rsidR="002D6A5F" w:rsidRPr="00E3324F" w14:paraId="62DB1484" w14:textId="77777777" w:rsidTr="00421723">
        <w:trPr>
          <w:trHeight w:hRule="exact" w:val="864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E34CBF" w14:textId="77777777" w:rsidR="002D6A5F" w:rsidRDefault="002D6A5F" w:rsidP="00421723">
            <w:pPr>
              <w:pStyle w:val="Header"/>
              <w:spacing w:after="120"/>
            </w:pPr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0414C7" w14:textId="77777777" w:rsidR="002D6A5F" w:rsidRPr="00E3324F" w:rsidRDefault="002D6A5F" w:rsidP="00421723">
            <w:pPr>
              <w:pStyle w:val="HCh"/>
              <w:spacing w:after="80"/>
              <w:rPr>
                <w:b w:val="0"/>
                <w:spacing w:val="2"/>
                <w:w w:val="96"/>
              </w:rPr>
            </w:pPr>
            <w:r>
              <w:rPr>
                <w:b w:val="0"/>
                <w:spacing w:val="2"/>
                <w:w w:val="96"/>
              </w:rPr>
              <w:t>United Nations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9DE485" w14:textId="77777777" w:rsidR="002D6A5F" w:rsidRDefault="002D6A5F" w:rsidP="00421723">
            <w:pPr>
              <w:pStyle w:val="Header"/>
              <w:spacing w:after="120"/>
            </w:pPr>
          </w:p>
        </w:tc>
        <w:tc>
          <w:tcPr>
            <w:tcW w:w="696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548E12" w14:textId="77777777" w:rsidR="002D6A5F" w:rsidRPr="00E3324F" w:rsidRDefault="002D6A5F" w:rsidP="00421723">
            <w:pPr>
              <w:spacing w:after="80" w:line="240" w:lineRule="auto"/>
              <w:jc w:val="right"/>
              <w:rPr>
                <w:position w:val="-4"/>
              </w:rPr>
            </w:pPr>
            <w:r>
              <w:rPr>
                <w:position w:val="-4"/>
                <w:sz w:val="40"/>
              </w:rPr>
              <w:t>S</w:t>
            </w:r>
            <w:r>
              <w:rPr>
                <w:position w:val="-4"/>
              </w:rPr>
              <w:t>/2023/17</w:t>
            </w:r>
          </w:p>
        </w:tc>
      </w:tr>
      <w:tr w:rsidR="002D6A5F" w:rsidRPr="00EE7BBD" w14:paraId="6E0E0B71" w14:textId="77777777" w:rsidTr="00421723">
        <w:trPr>
          <w:trHeight w:hRule="exact" w:val="2880"/>
        </w:trPr>
        <w:tc>
          <w:tcPr>
            <w:tcW w:w="12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9AEECD7" w14:textId="6B018E03" w:rsidR="002D6A5F" w:rsidRDefault="002D6A5F" w:rsidP="00421723">
            <w:pPr>
              <w:pStyle w:val="Header"/>
              <w:spacing w:before="109"/>
            </w:pPr>
            <w:r>
              <w:drawing>
                <wp:inline distT="0" distB="0" distL="0" distR="0" wp14:anchorId="7A0C3F3F" wp14:editId="33089324">
                  <wp:extent cx="654050" cy="548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C0A244" w14:textId="77777777" w:rsidR="002D6A5F" w:rsidRPr="00E3324F" w:rsidRDefault="002D6A5F" w:rsidP="00421723">
            <w:pPr>
              <w:pStyle w:val="Header"/>
              <w:spacing w:before="109"/>
            </w:pP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771DB9FB" w14:textId="77777777" w:rsidR="002D6A5F" w:rsidRPr="00E3324F" w:rsidRDefault="002D6A5F" w:rsidP="00421723">
            <w:pPr>
              <w:pStyle w:val="XLarge"/>
              <w:spacing w:before="109"/>
            </w:pPr>
            <w:r>
              <w:t>Security Council</w:t>
            </w:r>
          </w:p>
        </w:tc>
        <w:tc>
          <w:tcPr>
            <w:tcW w:w="106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A74C3A0" w14:textId="77777777" w:rsidR="002D6A5F" w:rsidRPr="00E3324F" w:rsidRDefault="002D6A5F" w:rsidP="00421723">
            <w:pPr>
              <w:pStyle w:val="Header"/>
              <w:spacing w:before="109"/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7C81AB43" w14:textId="77777777" w:rsidR="002D6A5F" w:rsidRDefault="002D6A5F" w:rsidP="00421723">
            <w:pPr>
              <w:spacing w:before="240"/>
            </w:pPr>
            <w:r>
              <w:t>Distr.: General</w:t>
            </w:r>
          </w:p>
          <w:p w14:paraId="159416E3" w14:textId="77777777" w:rsidR="002D6A5F" w:rsidRDefault="002D6A5F" w:rsidP="00421723">
            <w:pPr>
              <w:spacing w:before="240"/>
            </w:pPr>
            <w:r>
              <w:t>4 January 2023</w:t>
            </w:r>
          </w:p>
          <w:p w14:paraId="6D3ECB84" w14:textId="77777777" w:rsidR="002D6A5F" w:rsidRDefault="002D6A5F" w:rsidP="00421723"/>
          <w:p w14:paraId="1D128AFB" w14:textId="77777777" w:rsidR="002D6A5F" w:rsidRDefault="002D6A5F" w:rsidP="00421723">
            <w:r>
              <w:t>Original: English</w:t>
            </w:r>
          </w:p>
          <w:p w14:paraId="6B6A74C1" w14:textId="77777777" w:rsidR="002D6A5F" w:rsidRPr="00EE7BBD" w:rsidRDefault="002D6A5F" w:rsidP="00421723">
            <w:pPr>
              <w:jc w:val="center"/>
            </w:pPr>
          </w:p>
        </w:tc>
      </w:tr>
    </w:tbl>
    <w:p w14:paraId="1B2DB3CA" w14:textId="760A4817" w:rsidR="009F6D33" w:rsidRPr="00B46CCA" w:rsidRDefault="002D6A5F" w:rsidP="009F6D33">
      <w:pPr>
        <w:pStyle w:val="NoSpacing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bookmarkStart w:id="0" w:name="_Hlk505681938"/>
      <w:bookmarkStart w:id="1" w:name="_Hlk527025655"/>
      <w:bookmarkStart w:id="2" w:name="_Hlk536714504"/>
      <w:bookmarkStart w:id="3" w:name="_Hlk7427901"/>
      <w:bookmarkStart w:id="4" w:name="_Hlk9248098"/>
      <w:bookmarkStart w:id="5" w:name="_Hlk20988580"/>
      <w:bookmarkStart w:id="6" w:name="_Hlk21078739"/>
      <w:bookmarkStart w:id="7" w:name="_Hlk28857038"/>
      <w:bookmarkStart w:id="8" w:name="_Hlk30603596"/>
      <w:bookmarkStart w:id="9" w:name="_Hlk31808619"/>
      <w:bookmarkStart w:id="10" w:name="_Hlk33802183"/>
      <w:bookmarkStart w:id="11" w:name="_Hlk34302591"/>
      <w:bookmarkStart w:id="12" w:name="_Hlk55979898"/>
      <w:bookmarkStart w:id="13" w:name="_Hlk67388820"/>
      <w:bookmarkStart w:id="14" w:name="_Hlk82506976"/>
      <w:bookmarkStart w:id="15" w:name="_Hlk83818403"/>
      <w:bookmarkStart w:id="16" w:name="_Hlk97799247"/>
      <w:bookmarkStart w:id="17" w:name="_Hlk98834920"/>
      <w:bookmarkStart w:id="18" w:name="_Hlk102980389"/>
      <w:bookmarkStart w:id="19" w:name="_Hlk115769775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commentRangeStart w:id="20"/>
      <w:r w:rsidRPr="00B46CCA">
        <w:rPr>
          <w:rFonts w:ascii="Times New Roman" w:hAnsi="Times New Roman" w:cs="Times New Roman"/>
          <w:b/>
          <w:bCs/>
        </w:rPr>
        <w:t xml:space="preserve">Letter </w:t>
      </w:r>
      <w:commentRangeEnd w:id="20"/>
      <w:r w:rsidR="00B46CCA">
        <w:rPr>
          <w:rStyle w:val="CommentReference"/>
        </w:rPr>
        <w:commentReference w:id="20"/>
      </w:r>
      <w:r w:rsidRPr="00B46CCA">
        <w:rPr>
          <w:rFonts w:ascii="Times New Roman" w:hAnsi="Times New Roman" w:cs="Times New Roman"/>
          <w:b/>
          <w:bCs/>
        </w:rPr>
        <w:t xml:space="preserve">dated 4 January 2023 from the </w:t>
      </w:r>
      <w:commentRangeStart w:id="21"/>
      <w:r w:rsidRPr="00B46CCA">
        <w:rPr>
          <w:rFonts w:ascii="Times New Roman" w:hAnsi="Times New Roman" w:cs="Times New Roman"/>
          <w:b/>
          <w:bCs/>
        </w:rPr>
        <w:t xml:space="preserve">Permanent Representative </w:t>
      </w:r>
      <w:commentRangeEnd w:id="21"/>
      <w:r w:rsidR="00B46CCA">
        <w:rPr>
          <w:rStyle w:val="CommentReference"/>
        </w:rPr>
        <w:commentReference w:id="21"/>
      </w:r>
      <w:r w:rsidRPr="00B46CCA">
        <w:rPr>
          <w:rFonts w:ascii="Times New Roman" w:hAnsi="Times New Roman" w:cs="Times New Roman"/>
          <w:b/>
          <w:bCs/>
        </w:rPr>
        <w:t xml:space="preserve">of the Sudan to the United Nations addressed to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B46CCA">
        <w:rPr>
          <w:rFonts w:ascii="Times New Roman" w:hAnsi="Times New Roman" w:cs="Times New Roman"/>
          <w:b/>
          <w:bCs/>
        </w:rPr>
        <w:t>the President of the Security Council</w:t>
      </w:r>
      <w:bookmarkEnd w:id="19"/>
    </w:p>
    <w:p w14:paraId="512E03F3" w14:textId="77777777" w:rsidR="00B46CCA" w:rsidRPr="00B46CCA" w:rsidRDefault="009F6D33" w:rsidP="009F6D33">
      <w:pPr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B46CCA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</w:p>
    <w:p w14:paraId="4356FF7C" w14:textId="01ADE923" w:rsidR="009F6D33" w:rsidRPr="00B46CCA" w:rsidRDefault="009F6D33" w:rsidP="00B46CC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6CCA">
        <w:rPr>
          <w:rFonts w:ascii="Times New Roman" w:eastAsia="Times New Roman" w:hAnsi="Times New Roman" w:cs="Times New Roman"/>
          <w:sz w:val="28"/>
          <w:szCs w:val="28"/>
        </w:rPr>
        <w:t>Upon instructions from my Government, I have the honour to inform you that the Government of the Sudan wishes to have retained on the list of matters of which  the Security Council is seized</w:t>
      </w:r>
      <w:del w:id="22" w:author="Luke Croll" w:date="2023-01-04T16:58:00Z">
        <w:r w:rsidRPr="00B46CCA" w:rsidDel="00B44001">
          <w:rPr>
            <w:rFonts w:ascii="Times New Roman" w:eastAsia="Times New Roman" w:hAnsi="Times New Roman" w:cs="Times New Roman"/>
            <w:sz w:val="28"/>
            <w:szCs w:val="28"/>
          </w:rPr>
          <w:delText>,</w:delText>
        </w:r>
      </w:del>
      <w:r w:rsidRPr="00B46CCA">
        <w:rPr>
          <w:rFonts w:ascii="Times New Roman" w:eastAsia="Times New Roman" w:hAnsi="Times New Roman" w:cs="Times New Roman"/>
          <w:sz w:val="28"/>
          <w:szCs w:val="28"/>
        </w:rPr>
        <w:t xml:space="preserve"> item 53 </w:t>
      </w:r>
      <w:del w:id="23" w:author="Luke Croll" w:date="2023-01-04T16:58:00Z">
        <w:r w:rsidRPr="00B46CCA" w:rsidDel="00B44001">
          <w:rPr>
            <w:rFonts w:ascii="Times New Roman" w:eastAsia="Times New Roman" w:hAnsi="Times New Roman" w:cs="Times New Roman"/>
            <w:sz w:val="28"/>
            <w:szCs w:val="28"/>
          </w:rPr>
          <w:delText xml:space="preserve">in paragraph 3 </w:delText>
        </w:r>
      </w:del>
      <w:r w:rsidRPr="00B46CCA">
        <w:rPr>
          <w:rFonts w:ascii="Times New Roman" w:eastAsia="Times New Roman" w:hAnsi="Times New Roman" w:cs="Times New Roman"/>
          <w:sz w:val="28"/>
          <w:szCs w:val="28"/>
        </w:rPr>
        <w:t xml:space="preserve">of the summary statement by  the Secretary-General </w:t>
      </w:r>
      <w:del w:id="24" w:author="Luke Croll" w:date="2023-01-04T16:59:00Z">
        <w:r w:rsidRPr="00B46CCA" w:rsidDel="00602BCC">
          <w:rPr>
            <w:rFonts w:ascii="Times New Roman" w:eastAsia="Times New Roman" w:hAnsi="Times New Roman" w:cs="Times New Roman"/>
            <w:sz w:val="28"/>
            <w:szCs w:val="28"/>
          </w:rPr>
          <w:delText xml:space="preserve">on </w:delText>
        </w:r>
      </w:del>
      <w:ins w:id="25" w:author="Luke Croll" w:date="2023-01-04T16:59:00Z">
        <w:r w:rsidR="00602BCC">
          <w:rPr>
            <w:rFonts w:ascii="Times New Roman" w:eastAsia="Times New Roman" w:hAnsi="Times New Roman" w:cs="Times New Roman"/>
            <w:sz w:val="28"/>
            <w:szCs w:val="28"/>
          </w:rPr>
          <w:t>of</w:t>
        </w:r>
        <w:r w:rsidR="00602BCC" w:rsidRPr="00B46CCA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Pr="00B46CCA">
        <w:rPr>
          <w:rFonts w:ascii="Times New Roman" w:eastAsia="Times New Roman" w:hAnsi="Times New Roman" w:cs="Times New Roman"/>
          <w:sz w:val="28"/>
          <w:szCs w:val="28"/>
        </w:rPr>
        <w:t xml:space="preserve">matters of which the Security Council is seized and </w:t>
      </w:r>
      <w:del w:id="26" w:author="Luke Croll" w:date="2023-01-04T16:59:00Z">
        <w:r w:rsidRPr="00B46CCA" w:rsidDel="00602BCC">
          <w:rPr>
            <w:rFonts w:ascii="Times New Roman" w:eastAsia="Times New Roman" w:hAnsi="Times New Roman" w:cs="Times New Roman"/>
            <w:sz w:val="28"/>
            <w:szCs w:val="28"/>
          </w:rPr>
          <w:delText xml:space="preserve">on </w:delText>
        </w:r>
      </w:del>
      <w:ins w:id="27" w:author="Luke Croll" w:date="2023-01-04T16:59:00Z">
        <w:r w:rsidR="00602BCC">
          <w:rPr>
            <w:rFonts w:ascii="Times New Roman" w:eastAsia="Times New Roman" w:hAnsi="Times New Roman" w:cs="Times New Roman"/>
            <w:sz w:val="28"/>
            <w:szCs w:val="28"/>
          </w:rPr>
          <w:t>of</w:t>
        </w:r>
        <w:r w:rsidR="00602BCC" w:rsidRPr="00B46CCA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Pr="00B46CCA">
        <w:rPr>
          <w:rFonts w:ascii="Times New Roman" w:eastAsia="Times New Roman" w:hAnsi="Times New Roman" w:cs="Times New Roman"/>
          <w:sz w:val="28"/>
          <w:szCs w:val="28"/>
        </w:rPr>
        <w:t xml:space="preserve">the stage reached in their consideration (S/2023/10), </w:t>
      </w:r>
      <w:del w:id="28" w:author="Luke Croll" w:date="2023-01-04T16:58:00Z">
        <w:r w:rsidRPr="00B46CCA" w:rsidDel="00B44001">
          <w:rPr>
            <w:rFonts w:ascii="Times New Roman" w:eastAsia="Times New Roman" w:hAnsi="Times New Roman" w:cs="Times New Roman"/>
            <w:sz w:val="28"/>
            <w:szCs w:val="28"/>
          </w:rPr>
          <w:delText xml:space="preserve">namely the item </w:delText>
        </w:r>
      </w:del>
      <w:r w:rsidRPr="00B46CCA">
        <w:rPr>
          <w:rFonts w:ascii="Times New Roman" w:eastAsia="Times New Roman" w:hAnsi="Times New Roman" w:cs="Times New Roman"/>
          <w:sz w:val="28"/>
          <w:szCs w:val="28"/>
        </w:rPr>
        <w:t>entitled “Letter dated 20 February 1958 from the representative of the Sudan addressed to the Secretary-General”</w:t>
      </w:r>
      <w:del w:id="29" w:author="Luke Croll" w:date="2023-01-04T16:50:00Z">
        <w:r w:rsidRPr="00B46CCA" w:rsidDel="00B46CCA">
          <w:rPr>
            <w:rFonts w:ascii="Times New Roman" w:eastAsia="Times New Roman" w:hAnsi="Times New Roman" w:cs="Times New Roman"/>
            <w:sz w:val="28"/>
            <w:szCs w:val="28"/>
          </w:rPr>
          <w:delText xml:space="preserve"> (S/3963)</w:delText>
        </w:r>
      </w:del>
      <w:r w:rsidRPr="00B46C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B940D3D" w14:textId="32468538" w:rsidR="009F6D33" w:rsidRPr="00B46CCA" w:rsidRDefault="009F6D33" w:rsidP="009F6D33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B46CCA">
        <w:rPr>
          <w:rFonts w:asciiTheme="majorBidi" w:hAnsiTheme="majorBidi" w:cstheme="majorBidi"/>
          <w:sz w:val="28"/>
          <w:szCs w:val="28"/>
        </w:rPr>
        <w:t xml:space="preserve">I should be grateful if you would have the </w:t>
      </w:r>
      <w:del w:id="30" w:author="Luke Croll" w:date="2023-01-04T16:51:00Z">
        <w:r w:rsidRPr="00B46CCA" w:rsidDel="009405AB">
          <w:rPr>
            <w:rFonts w:asciiTheme="majorBidi" w:hAnsiTheme="majorBidi" w:cstheme="majorBidi"/>
            <w:sz w:val="28"/>
            <w:szCs w:val="28"/>
          </w:rPr>
          <w:delText xml:space="preserve">text of the </w:delText>
        </w:r>
      </w:del>
      <w:r w:rsidRPr="00B46CCA">
        <w:rPr>
          <w:rFonts w:asciiTheme="majorBidi" w:hAnsiTheme="majorBidi" w:cstheme="majorBidi"/>
          <w:sz w:val="28"/>
          <w:szCs w:val="28"/>
        </w:rPr>
        <w:t>present letter circulated as a document of the Security Council</w:t>
      </w:r>
      <w:r w:rsidRPr="00B46CCA">
        <w:rPr>
          <w:rFonts w:asciiTheme="majorBidi" w:eastAsia="Times New Roman" w:hAnsiTheme="majorBidi" w:cstheme="majorBidi"/>
          <w:sz w:val="28"/>
          <w:szCs w:val="28"/>
        </w:rPr>
        <w:t xml:space="preserve">. </w:t>
      </w:r>
    </w:p>
    <w:p w14:paraId="79CCCB27" w14:textId="77777777" w:rsidR="009F6D33" w:rsidRPr="00B46CCA" w:rsidRDefault="009F6D33" w:rsidP="009F6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05FE1D" w14:textId="77777777" w:rsidR="009F6D33" w:rsidRPr="00B46CCA" w:rsidRDefault="009F6D33" w:rsidP="002D6A5F">
      <w:pPr>
        <w:pStyle w:val="NoSpacing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3F28809" w14:textId="77777777" w:rsidR="009F6D33" w:rsidRPr="00B46CCA" w:rsidRDefault="009F6D33" w:rsidP="009F6D33">
      <w:pPr>
        <w:pStyle w:val="NoSpacing"/>
        <w:rPr>
          <w:sz w:val="28"/>
          <w:szCs w:val="28"/>
        </w:rPr>
      </w:pPr>
      <w:r w:rsidRPr="00B46CC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B46CC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B46CC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B46CC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B46CC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B46CCA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       </w:t>
      </w:r>
    </w:p>
    <w:p w14:paraId="1A599185" w14:textId="224614CE" w:rsidR="009F6D33" w:rsidRPr="00B46CCA" w:rsidRDefault="009F6D33" w:rsidP="009F6D3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b/>
          <w:bCs/>
          <w:sz w:val="28"/>
          <w:szCs w:val="28"/>
          <w:rPrChange w:id="31" w:author="Luke Croll" w:date="2023-01-04T16:48:00Z">
            <w:rPr>
              <w:rFonts w:asciiTheme="majorBidi" w:hAnsiTheme="majorBidi" w:cstheme="majorBidi"/>
              <w:sz w:val="28"/>
              <w:szCs w:val="28"/>
            </w:rPr>
          </w:rPrChange>
        </w:rPr>
      </w:pPr>
      <w:r w:rsidRPr="00B46CCA">
        <w:rPr>
          <w:rFonts w:asciiTheme="majorBidi" w:hAnsiTheme="majorBidi" w:cstheme="majorBidi"/>
          <w:sz w:val="28"/>
          <w:szCs w:val="28"/>
        </w:rPr>
        <w:t xml:space="preserve">     </w:t>
      </w:r>
      <w:r w:rsidRPr="00B46CCA">
        <w:rPr>
          <w:rFonts w:asciiTheme="majorBidi" w:hAnsiTheme="majorBidi" w:cstheme="majorBidi"/>
          <w:sz w:val="28"/>
          <w:szCs w:val="28"/>
        </w:rPr>
        <w:tab/>
      </w:r>
      <w:r w:rsidRPr="00B46CCA">
        <w:rPr>
          <w:rFonts w:asciiTheme="majorBidi" w:hAnsiTheme="majorBidi" w:cstheme="majorBidi"/>
          <w:sz w:val="28"/>
          <w:szCs w:val="28"/>
        </w:rPr>
        <w:tab/>
      </w:r>
      <w:r w:rsidRPr="00B46CCA">
        <w:rPr>
          <w:rFonts w:asciiTheme="majorBidi" w:hAnsiTheme="majorBidi" w:cstheme="majorBidi"/>
          <w:sz w:val="28"/>
          <w:szCs w:val="28"/>
        </w:rPr>
        <w:tab/>
      </w:r>
      <w:r w:rsidRPr="00B46CCA">
        <w:rPr>
          <w:rFonts w:asciiTheme="majorBidi" w:hAnsiTheme="majorBidi" w:cstheme="majorBidi"/>
          <w:sz w:val="28"/>
          <w:szCs w:val="28"/>
        </w:rPr>
        <w:tab/>
      </w:r>
      <w:r w:rsidRPr="00B46CCA">
        <w:rPr>
          <w:rFonts w:asciiTheme="majorBidi" w:hAnsiTheme="majorBidi" w:cstheme="majorBidi"/>
          <w:sz w:val="28"/>
          <w:szCs w:val="28"/>
        </w:rPr>
        <w:tab/>
      </w:r>
      <w:r w:rsidRPr="00B46CCA">
        <w:rPr>
          <w:rFonts w:asciiTheme="majorBidi" w:hAnsiTheme="majorBidi" w:cstheme="majorBidi"/>
          <w:sz w:val="28"/>
          <w:szCs w:val="28"/>
        </w:rPr>
        <w:tab/>
      </w:r>
      <w:ins w:id="32" w:author="Luke Croll" w:date="2023-01-04T16:48:00Z">
        <w:r w:rsidR="00B46CCA">
          <w:rPr>
            <w:rFonts w:asciiTheme="majorBidi" w:hAnsiTheme="majorBidi" w:cstheme="majorBidi"/>
            <w:sz w:val="28"/>
            <w:szCs w:val="28"/>
          </w:rPr>
          <w:t>(</w:t>
        </w:r>
        <w:r w:rsidR="00B46CCA" w:rsidRPr="00B46CCA">
          <w:rPr>
            <w:rFonts w:asciiTheme="majorBidi" w:hAnsiTheme="majorBidi" w:cstheme="majorBidi"/>
            <w:i/>
            <w:iCs/>
            <w:sz w:val="28"/>
            <w:szCs w:val="28"/>
            <w:rPrChange w:id="33" w:author="Luke Croll" w:date="2023-01-04T16:48:00Z">
              <w:rPr>
                <w:rFonts w:asciiTheme="majorBidi" w:hAnsiTheme="majorBidi" w:cstheme="majorBidi"/>
                <w:sz w:val="28"/>
                <w:szCs w:val="28"/>
              </w:rPr>
            </w:rPrChange>
          </w:rPr>
          <w:t>Signed</w:t>
        </w:r>
        <w:r w:rsidR="00B46CCA">
          <w:rPr>
            <w:rFonts w:asciiTheme="majorBidi" w:hAnsiTheme="majorBidi" w:cstheme="majorBidi"/>
            <w:sz w:val="28"/>
            <w:szCs w:val="28"/>
          </w:rPr>
          <w:t xml:space="preserve">) </w:t>
        </w:r>
      </w:ins>
      <w:r w:rsidRPr="00B46CCA">
        <w:rPr>
          <w:rFonts w:asciiTheme="majorBidi" w:hAnsiTheme="majorBidi" w:cstheme="majorBidi"/>
          <w:sz w:val="28"/>
          <w:szCs w:val="28"/>
        </w:rPr>
        <w:t>Al-Harith Idriss Al-Harith</w:t>
      </w:r>
      <w:r w:rsidRPr="00B46CCA">
        <w:rPr>
          <w:rFonts w:asciiTheme="majorBidi" w:hAnsiTheme="majorBidi" w:cstheme="majorBidi"/>
          <w:b/>
          <w:bCs/>
          <w:sz w:val="28"/>
          <w:szCs w:val="28"/>
          <w:rPrChange w:id="34" w:author="Luke Croll" w:date="2023-01-04T16:48:00Z">
            <w:rPr>
              <w:rFonts w:asciiTheme="majorBidi" w:hAnsiTheme="majorBidi" w:cstheme="majorBidi"/>
              <w:sz w:val="28"/>
              <w:szCs w:val="28"/>
            </w:rPr>
          </w:rPrChange>
        </w:rPr>
        <w:t xml:space="preserve"> Mohamed</w:t>
      </w:r>
    </w:p>
    <w:p w14:paraId="79306365" w14:textId="77777777" w:rsidR="009F6D33" w:rsidRPr="00B46CCA" w:rsidRDefault="009F6D33" w:rsidP="009F6D33">
      <w:pPr>
        <w:pStyle w:val="NormalWeb"/>
        <w:spacing w:before="0" w:beforeAutospacing="0" w:after="0" w:afterAutospacing="0"/>
        <w:jc w:val="both"/>
        <w:rPr>
          <w:rStyle w:val="yiv2725542577ydpf296d1c3bumpedfont15"/>
          <w:rFonts w:asciiTheme="majorBidi" w:hAnsiTheme="majorBidi" w:cstheme="majorBidi"/>
          <w:color w:val="000000"/>
          <w:sz w:val="28"/>
          <w:szCs w:val="28"/>
        </w:rPr>
      </w:pPr>
      <w:r w:rsidRPr="00B46CCA">
        <w:rPr>
          <w:rFonts w:asciiTheme="majorBidi" w:hAnsiTheme="majorBidi" w:cstheme="majorBidi"/>
          <w:sz w:val="28"/>
          <w:szCs w:val="28"/>
        </w:rPr>
        <w:tab/>
      </w:r>
      <w:r w:rsidRPr="00B46CCA">
        <w:rPr>
          <w:rFonts w:asciiTheme="majorBidi" w:hAnsiTheme="majorBidi" w:cstheme="majorBidi"/>
          <w:sz w:val="28"/>
          <w:szCs w:val="28"/>
        </w:rPr>
        <w:tab/>
      </w:r>
      <w:r w:rsidRPr="00B46CCA">
        <w:rPr>
          <w:rFonts w:asciiTheme="majorBidi" w:hAnsiTheme="majorBidi" w:cstheme="majorBidi"/>
          <w:sz w:val="28"/>
          <w:szCs w:val="28"/>
        </w:rPr>
        <w:tab/>
      </w:r>
      <w:r w:rsidRPr="00B46CCA">
        <w:rPr>
          <w:rFonts w:asciiTheme="majorBidi" w:hAnsiTheme="majorBidi" w:cstheme="majorBidi"/>
          <w:sz w:val="28"/>
          <w:szCs w:val="28"/>
        </w:rPr>
        <w:tab/>
      </w:r>
      <w:r w:rsidRPr="00B46CCA">
        <w:rPr>
          <w:rFonts w:asciiTheme="majorBidi" w:hAnsiTheme="majorBidi" w:cstheme="majorBidi"/>
          <w:sz w:val="28"/>
          <w:szCs w:val="28"/>
        </w:rPr>
        <w:tab/>
      </w:r>
      <w:r w:rsidRPr="00B46CCA">
        <w:rPr>
          <w:rFonts w:asciiTheme="majorBidi" w:hAnsiTheme="majorBidi" w:cstheme="majorBidi"/>
          <w:sz w:val="28"/>
          <w:szCs w:val="28"/>
        </w:rPr>
        <w:tab/>
        <w:t xml:space="preserve">   Permanent Representative</w:t>
      </w:r>
    </w:p>
    <w:p w14:paraId="5D070944" w14:textId="77777777" w:rsidR="009F6D33" w:rsidRDefault="009F6D33" w:rsidP="009F6D33">
      <w:pPr>
        <w:pStyle w:val="NoSpacing"/>
        <w:rPr>
          <w:rFonts w:asciiTheme="majorBidi" w:hAnsiTheme="majorBidi" w:cstheme="majorBidi"/>
          <w:i/>
          <w:iCs/>
          <w:color w:val="000000" w:themeColor="text1"/>
          <w:sz w:val="28"/>
          <w:szCs w:val="28"/>
        </w:rPr>
      </w:pPr>
    </w:p>
    <w:p w14:paraId="0BAC4499" w14:textId="1BB438AE" w:rsidR="000C0889" w:rsidRPr="002D6A5F" w:rsidRDefault="000C0889" w:rsidP="002D6A5F">
      <w:pPr>
        <w:pStyle w:val="NoSpacing"/>
        <w:rPr>
          <w:rFonts w:asciiTheme="majorBidi" w:hAnsiTheme="majorBidi" w:cstheme="majorBidi"/>
          <w:i/>
          <w:iCs/>
          <w:sz w:val="28"/>
          <w:szCs w:val="28"/>
        </w:rPr>
      </w:pPr>
    </w:p>
    <w:sectPr w:rsidR="000C0889" w:rsidRPr="002D6A5F" w:rsidSect="00E47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Luke Croll" w:date="2023-01-04T16:48:00Z" w:initials="LC">
    <w:p w14:paraId="067BE90B" w14:textId="2BABDAB6" w:rsidR="00B46CCA" w:rsidRDefault="00B46CCA">
      <w:pPr>
        <w:pStyle w:val="CommentText"/>
      </w:pPr>
      <w:r>
        <w:rPr>
          <w:rStyle w:val="CommentReference"/>
        </w:rPr>
        <w:annotationRef/>
      </w:r>
      <w:r>
        <w:t xml:space="preserve">Croll, </w:t>
      </w:r>
      <w:hyperlink r:id="rId1" w:history="1">
        <w:r w:rsidRPr="00121B9A">
          <w:rPr>
            <w:rStyle w:val="Hyperlink"/>
          </w:rPr>
          <w:t>crolll@un.org</w:t>
        </w:r>
      </w:hyperlink>
      <w:r>
        <w:t xml:space="preserve"> </w:t>
      </w:r>
    </w:p>
  </w:comment>
  <w:comment w:id="21" w:author="Luke Croll" w:date="2023-01-04T16:48:00Z" w:initials="LC">
    <w:p w14:paraId="7AF2466A" w14:textId="33813BE5" w:rsidR="00B46CCA" w:rsidRDefault="00B46CCA">
      <w:pPr>
        <w:pStyle w:val="CommentText"/>
      </w:pPr>
      <w:r>
        <w:rPr>
          <w:rStyle w:val="CommentReference"/>
        </w:rPr>
        <w:annotationRef/>
      </w:r>
      <w:r>
        <w:t>Man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7BE90B" w15:done="0"/>
  <w15:commentEx w15:paraId="7AF246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02C6C" w16cex:dateUtc="2023-01-04T21:48:00Z"/>
  <w16cex:commentExtensible w16cex:durableId="27602C73" w16cex:dateUtc="2023-01-04T2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7BE90B" w16cid:durableId="27602C6C"/>
  <w16cid:commentId w16cid:paraId="7AF2466A" w16cid:durableId="27602C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6E1DF" w14:textId="77777777" w:rsidR="00905963" w:rsidRDefault="00905963" w:rsidP="00B46CCA">
      <w:pPr>
        <w:spacing w:after="0" w:line="240" w:lineRule="auto"/>
      </w:pPr>
      <w:r>
        <w:separator/>
      </w:r>
    </w:p>
  </w:endnote>
  <w:endnote w:type="continuationSeparator" w:id="0">
    <w:p w14:paraId="22533A71" w14:textId="77777777" w:rsidR="00905963" w:rsidRDefault="00905963" w:rsidP="00B46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3499" w14:textId="77777777" w:rsidR="00905963" w:rsidRDefault="00905963" w:rsidP="00B46CCA">
      <w:pPr>
        <w:spacing w:after="0" w:line="240" w:lineRule="auto"/>
      </w:pPr>
      <w:r>
        <w:separator/>
      </w:r>
    </w:p>
  </w:footnote>
  <w:footnote w:type="continuationSeparator" w:id="0">
    <w:p w14:paraId="171B02F1" w14:textId="77777777" w:rsidR="00905963" w:rsidRDefault="00905963" w:rsidP="00B46CC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Croll">
    <w15:presenceInfo w15:providerId="AD" w15:userId="S::crolll@un.org::82f6372e-e66a-4e75-b16e-b3bd6430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33"/>
    <w:rsid w:val="000C0889"/>
    <w:rsid w:val="001025DB"/>
    <w:rsid w:val="00231FCB"/>
    <w:rsid w:val="002D6A5F"/>
    <w:rsid w:val="00602BCC"/>
    <w:rsid w:val="00905963"/>
    <w:rsid w:val="009405AB"/>
    <w:rsid w:val="009F6D33"/>
    <w:rsid w:val="00B44001"/>
    <w:rsid w:val="00B46CCA"/>
    <w:rsid w:val="00E5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072A3"/>
  <w15:docId w15:val="{4737B3C8-F938-4B50-854A-8A57C6AF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D33"/>
    <w:pPr>
      <w:spacing w:after="0" w:line="240" w:lineRule="auto"/>
    </w:pPr>
  </w:style>
  <w:style w:type="character" w:customStyle="1" w:styleId="ng-tns-c0-0">
    <w:name w:val="ng-tns-c0-0"/>
    <w:basedOn w:val="DefaultParagraphFont"/>
    <w:rsid w:val="009F6D33"/>
  </w:style>
  <w:style w:type="paragraph" w:styleId="NormalWeb">
    <w:name w:val="Normal (Web)"/>
    <w:basedOn w:val="Normal"/>
    <w:uiPriority w:val="99"/>
    <w:unhideWhenUsed/>
    <w:rsid w:val="009F6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2725542577ydpf296d1c3bumpedfont15">
    <w:name w:val="yiv2725542577ydpf296d1c3bumpedfont15"/>
    <w:basedOn w:val="DefaultParagraphFont"/>
    <w:rsid w:val="009F6D33"/>
  </w:style>
  <w:style w:type="paragraph" w:customStyle="1" w:styleId="HCh">
    <w:name w:val="_ H _Ch"/>
    <w:basedOn w:val="Normal"/>
    <w:next w:val="Normal"/>
    <w:rsid w:val="002D6A5F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after="0" w:line="300" w:lineRule="exact"/>
      <w:outlineLvl w:val="0"/>
    </w:pPr>
    <w:rPr>
      <w:rFonts w:ascii="DengXian" w:eastAsia="DengXian" w:hAnsi="DengXian" w:cs="DengXian"/>
      <w:b/>
      <w:spacing w:val="-2"/>
      <w:w w:val="103"/>
      <w:kern w:val="14"/>
      <w:sz w:val="28"/>
      <w:szCs w:val="20"/>
      <w:lang w:val="en-GB"/>
    </w:rPr>
  </w:style>
  <w:style w:type="paragraph" w:styleId="Header">
    <w:name w:val="header"/>
    <w:link w:val="HeaderChar"/>
    <w:rsid w:val="002D6A5F"/>
    <w:pPr>
      <w:tabs>
        <w:tab w:val="center" w:pos="4320"/>
        <w:tab w:val="right" w:pos="8640"/>
      </w:tabs>
      <w:spacing w:after="0" w:line="240" w:lineRule="auto"/>
    </w:pPr>
    <w:rPr>
      <w:rFonts w:ascii="DengXian" w:eastAsia="DengXian" w:hAnsi="DengXian" w:cs="DengXian"/>
      <w:noProof/>
      <w:sz w:val="17"/>
      <w:szCs w:val="20"/>
    </w:rPr>
  </w:style>
  <w:style w:type="character" w:customStyle="1" w:styleId="HeaderChar">
    <w:name w:val="Header Char"/>
    <w:basedOn w:val="DefaultParagraphFont"/>
    <w:link w:val="Header"/>
    <w:rsid w:val="002D6A5F"/>
    <w:rPr>
      <w:rFonts w:ascii="DengXian" w:eastAsia="DengXian" w:hAnsi="DengXian" w:cs="DengXian"/>
      <w:noProof/>
      <w:sz w:val="17"/>
      <w:szCs w:val="20"/>
    </w:rPr>
  </w:style>
  <w:style w:type="paragraph" w:customStyle="1" w:styleId="XLarge">
    <w:name w:val="XLarge"/>
    <w:basedOn w:val="Normal"/>
    <w:rsid w:val="002D6A5F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after="0" w:line="390" w:lineRule="exact"/>
      <w:outlineLvl w:val="0"/>
    </w:pPr>
    <w:rPr>
      <w:rFonts w:ascii="DengXian" w:eastAsia="DengXian" w:hAnsi="DengXian" w:cs="DengXian"/>
      <w:b/>
      <w:spacing w:val="-4"/>
      <w:w w:val="98"/>
      <w:kern w:val="14"/>
      <w:sz w:val="40"/>
      <w:szCs w:val="20"/>
      <w:lang w:val="en-GB"/>
    </w:rPr>
  </w:style>
  <w:style w:type="paragraph" w:customStyle="1" w:styleId="H1">
    <w:name w:val="_ H_1"/>
    <w:basedOn w:val="Normal"/>
    <w:next w:val="Normal"/>
    <w:rsid w:val="002D6A5F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after="0" w:line="270" w:lineRule="exact"/>
      <w:ind w:left="1267" w:right="1267" w:hanging="1267"/>
      <w:outlineLvl w:val="0"/>
    </w:pPr>
    <w:rPr>
      <w:rFonts w:ascii="DengXian" w:eastAsia="DengXian" w:hAnsi="DengXian" w:cs="DengXian"/>
      <w:b/>
      <w:spacing w:val="4"/>
      <w:w w:val="103"/>
      <w:kern w:val="14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46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CA"/>
  </w:style>
  <w:style w:type="character" w:styleId="CommentReference">
    <w:name w:val="annotation reference"/>
    <w:basedOn w:val="DefaultParagraphFont"/>
    <w:uiPriority w:val="99"/>
    <w:semiHidden/>
    <w:unhideWhenUsed/>
    <w:rsid w:val="00B46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CC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6C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crolll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9F519AFC9644FB8D3D4B9DB76C27E" ma:contentTypeVersion="16" ma:contentTypeDescription="Create a new document." ma:contentTypeScope="" ma:versionID="dfdb676f7382fc4f41cb4688c27415dc">
  <xsd:schema xmlns:xsd="http://www.w3.org/2001/XMLSchema" xmlns:xs="http://www.w3.org/2001/XMLSchema" xmlns:p="http://schemas.microsoft.com/office/2006/metadata/properties" xmlns:ns2="cfc03cda-bc36-4859-b431-cc9043cb4594" xmlns:ns3="4774538e-7891-43b6-a84b-740af6ca28fe" xmlns:ns4="985ec44e-1bab-4c0b-9df0-6ba128686fc9" targetNamespace="http://schemas.microsoft.com/office/2006/metadata/properties" ma:root="true" ma:fieldsID="5fec70b71140ba078f816a2dcb201078" ns2:_="" ns3:_="" ns4:_="">
    <xsd:import namespace="cfc03cda-bc36-4859-b431-cc9043cb4594"/>
    <xsd:import namespace="4774538e-7891-43b6-a84b-740af6ca28fe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03cda-bc36-4859-b431-cc9043cb4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4538e-7891-43b6-a84b-740af6ca2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bf0096c-6304-439c-afd6-40b8855e9c24}" ma:internalName="TaxCatchAll" ma:showField="CatchAllData" ma:web="4774538e-7891-43b6-a84b-740af6ca28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 xsi:nil="true"/>
    <lcf76f155ced4ddcb4097134ff3c332f xmlns="cfc03cda-bc36-4859-b431-cc9043cb45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75D8F4-6496-48D5-98C2-61178A590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03cda-bc36-4859-b431-cc9043cb4594"/>
    <ds:schemaRef ds:uri="4774538e-7891-43b6-a84b-740af6ca28fe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8F0A2D-CED3-4A0E-B793-052857CEB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3764D2-235B-447D-B9C1-FCDA8717D412}">
  <ds:schemaRefs>
    <ds:schemaRef ds:uri="http://schemas.microsoft.com/office/2006/metadata/properties"/>
    <ds:schemaRef ds:uri="http://schemas.microsoft.com/office/infopath/2007/PartnerControls"/>
    <ds:schemaRef ds:uri="985ec44e-1bab-4c0b-9df0-6ba128686fc9"/>
    <ds:schemaRef ds:uri="cfc03cda-bc36-4859-b431-cc9043cb45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Arrian</dc:creator>
  <cp:lastModifiedBy>Luke Croll</cp:lastModifiedBy>
  <cp:revision>8</cp:revision>
  <cp:lastPrinted>2023-01-04T20:36:00Z</cp:lastPrinted>
  <dcterms:created xsi:type="dcterms:W3CDTF">2023-01-04T20:55:00Z</dcterms:created>
  <dcterms:modified xsi:type="dcterms:W3CDTF">2023-01-04T21:59:00Z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0x0101000719F519AFC9644FB8D3D4B9DB76C27E</vt:lpwstr>
  </property>
</Properties>
</file>
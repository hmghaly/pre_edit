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4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9B26F0" w:rsidRPr="006A24D8" w14:paraId="3E7B4B7A" w14:textId="77777777" w:rsidTr="009B26F0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43FC1D" w14:textId="77777777" w:rsidR="009B26F0" w:rsidRPr="009B0EB4" w:rsidRDefault="009B26F0" w:rsidP="0079261B">
            <w:pPr>
              <w:rPr>
                <w:rFonts w:eastAsia="Malgun Gothic"/>
                <w:lang w:eastAsia="ko-KR"/>
              </w:rPr>
            </w:pPr>
            <w:bookmarkStart w:id="0" w:name="_Hlk503362885"/>
            <w:bookmarkStart w:id="1" w:name="_Hlk503437078"/>
            <w:bookmarkStart w:id="2" w:name="_Hlk91681512"/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2BAFAF" w14:textId="77777777" w:rsidR="009B26F0" w:rsidRPr="006A24D8" w:rsidRDefault="009B26F0" w:rsidP="0079261B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after="80" w:line="300" w:lineRule="exact"/>
              <w:outlineLvl w:val="0"/>
              <w:rPr>
                <w:spacing w:val="2"/>
                <w:w w:val="96"/>
                <w:kern w:val="14"/>
              </w:rPr>
            </w:pPr>
            <w:r w:rsidRPr="006A24D8">
              <w:rPr>
                <w:spacing w:val="2"/>
                <w:w w:val="96"/>
                <w:kern w:val="14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FFD3E5" w14:textId="77777777" w:rsidR="009B26F0" w:rsidRPr="006A24D8" w:rsidRDefault="009B26F0" w:rsidP="0079261B">
            <w:pPr>
              <w:tabs>
                <w:tab w:val="center" w:pos="4320"/>
                <w:tab w:val="right" w:pos="8640"/>
              </w:tabs>
              <w:spacing w:after="120"/>
              <w:rPr>
                <w:noProof/>
                <w:sz w:val="17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70D3D3" w14:textId="77777777" w:rsidR="009B26F0" w:rsidRPr="006A24D8" w:rsidRDefault="009B26F0" w:rsidP="0079261B">
            <w:pPr>
              <w:suppressAutoHyphens/>
              <w:spacing w:after="80"/>
              <w:jc w:val="right"/>
              <w:rPr>
                <w:spacing w:val="4"/>
                <w:w w:val="103"/>
                <w:kern w:val="14"/>
                <w:position w:val="-4"/>
                <w:sz w:val="20"/>
              </w:rPr>
            </w:pPr>
            <w:r w:rsidRPr="006A24D8">
              <w:rPr>
                <w:spacing w:val="4"/>
                <w:w w:val="103"/>
                <w:kern w:val="14"/>
                <w:position w:val="-4"/>
                <w:sz w:val="40"/>
              </w:rPr>
              <w:t>S</w:t>
            </w:r>
            <w:r w:rsidRPr="006A24D8">
              <w:rPr>
                <w:spacing w:val="4"/>
                <w:w w:val="103"/>
                <w:kern w:val="14"/>
                <w:position w:val="-4"/>
                <w:sz w:val="20"/>
              </w:rPr>
              <w:t>/20</w:t>
            </w:r>
            <w:r>
              <w:rPr>
                <w:spacing w:val="4"/>
                <w:w w:val="103"/>
                <w:kern w:val="14"/>
                <w:position w:val="-4"/>
                <w:sz w:val="20"/>
              </w:rPr>
              <w:t>22/1033</w:t>
            </w:r>
          </w:p>
        </w:tc>
      </w:tr>
      <w:tr w:rsidR="009B26F0" w:rsidRPr="006E1909" w14:paraId="3B912BDD" w14:textId="77777777" w:rsidTr="009B26F0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B0B4AAF" w14:textId="77777777" w:rsidR="009B26F0" w:rsidRPr="006A24D8" w:rsidRDefault="009B26F0" w:rsidP="0079261B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  <w:r w:rsidRPr="006A24D8">
              <w:rPr>
                <w:noProof/>
                <w:sz w:val="17"/>
              </w:rPr>
              <w:drawing>
                <wp:inline distT="0" distB="0" distL="0" distR="0" wp14:anchorId="4B4C7F12" wp14:editId="50B3C1CF">
                  <wp:extent cx="707390" cy="594995"/>
                  <wp:effectExtent l="0" t="0" r="0" b="0"/>
                  <wp:docPr id="1" name="Pictur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3CDA5E" w14:textId="77777777" w:rsidR="009B26F0" w:rsidRPr="006A24D8" w:rsidRDefault="009B26F0" w:rsidP="0079261B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89203DF" w14:textId="77777777" w:rsidR="009B26F0" w:rsidRPr="006A24D8" w:rsidRDefault="009B26F0" w:rsidP="0079261B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before="109" w:line="390" w:lineRule="exact"/>
              <w:outlineLvl w:val="0"/>
              <w:rPr>
                <w:b/>
                <w:spacing w:val="-4"/>
                <w:w w:val="98"/>
                <w:kern w:val="14"/>
                <w:sz w:val="40"/>
              </w:rPr>
            </w:pPr>
            <w:r w:rsidRPr="006A24D8">
              <w:rPr>
                <w:b/>
                <w:spacing w:val="-4"/>
                <w:w w:val="98"/>
                <w:kern w:val="14"/>
                <w:sz w:val="40"/>
              </w:rPr>
              <w:t>Security Council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4AB2C92" w14:textId="77777777" w:rsidR="009B26F0" w:rsidRPr="006A24D8" w:rsidRDefault="009B26F0" w:rsidP="0079261B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5D9BD7A" w14:textId="77777777" w:rsidR="009B26F0" w:rsidRPr="00147713" w:rsidRDefault="009B26F0" w:rsidP="0079261B">
            <w:pPr>
              <w:suppressAutoHyphens/>
              <w:spacing w:before="240" w:line="240" w:lineRule="exact"/>
              <w:rPr>
                <w:spacing w:val="4"/>
                <w:w w:val="103"/>
                <w:kern w:val="14"/>
                <w:sz w:val="20"/>
              </w:rPr>
            </w:pPr>
            <w:r w:rsidRPr="00147713">
              <w:rPr>
                <w:spacing w:val="4"/>
                <w:w w:val="103"/>
                <w:kern w:val="14"/>
                <w:sz w:val="20"/>
              </w:rPr>
              <w:t>Distr.: General</w:t>
            </w:r>
          </w:p>
          <w:p w14:paraId="5D469C07" w14:textId="77777777" w:rsidR="009B26F0" w:rsidRPr="00147713" w:rsidRDefault="009B26F0" w:rsidP="0079261B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  <w:r>
              <w:rPr>
                <w:spacing w:val="4"/>
                <w:w w:val="103"/>
                <w:kern w:val="14"/>
                <w:sz w:val="20"/>
              </w:rPr>
              <w:t>30 December</w:t>
            </w:r>
            <w:r w:rsidRPr="00147713">
              <w:rPr>
                <w:spacing w:val="4"/>
                <w:w w:val="103"/>
                <w:kern w:val="14"/>
                <w:sz w:val="20"/>
              </w:rPr>
              <w:t xml:space="preserve"> 2022</w:t>
            </w:r>
          </w:p>
          <w:p w14:paraId="78DCA6E9" w14:textId="77777777" w:rsidR="009B26F0" w:rsidRPr="00147713" w:rsidRDefault="009B26F0" w:rsidP="0079261B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</w:p>
          <w:p w14:paraId="43FC27D7" w14:textId="77777777" w:rsidR="009B26F0" w:rsidRPr="00147713" w:rsidRDefault="009B26F0" w:rsidP="0079261B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  <w:r w:rsidRPr="00147713">
              <w:rPr>
                <w:spacing w:val="4"/>
                <w:w w:val="103"/>
                <w:kern w:val="14"/>
                <w:sz w:val="20"/>
              </w:rPr>
              <w:t>Original:</w:t>
            </w:r>
            <w:r>
              <w:rPr>
                <w:spacing w:val="4"/>
                <w:w w:val="103"/>
                <w:kern w:val="14"/>
                <w:sz w:val="20"/>
              </w:rPr>
              <w:t xml:space="preserve"> English</w:t>
            </w:r>
          </w:p>
        </w:tc>
      </w:tr>
      <w:bookmarkEnd w:id="0"/>
      <w:bookmarkEnd w:id="1"/>
    </w:tbl>
    <w:p w14:paraId="06652FA9" w14:textId="77777777" w:rsidR="0011011F" w:rsidRPr="009B26F0" w:rsidRDefault="0011011F" w:rsidP="0011011F">
      <w:pPr>
        <w:pStyle w:val="Default"/>
        <w:rPr>
          <w:b/>
          <w:bCs/>
          <w:lang w:val="en-GB"/>
        </w:rPr>
      </w:pPr>
    </w:p>
    <w:p w14:paraId="5DBA94C1" w14:textId="632F7C62" w:rsidR="0011011F" w:rsidRDefault="0011011F" w:rsidP="009B26F0">
      <w:pPr>
        <w:pStyle w:val="Default"/>
        <w:rPr>
          <w:b/>
          <w:bCs/>
        </w:rPr>
      </w:pPr>
      <w:commentRangeStart w:id="3"/>
      <w:r>
        <w:rPr>
          <w:b/>
          <w:bCs/>
        </w:rPr>
        <w:t xml:space="preserve">Letter </w:t>
      </w:r>
      <w:commentRangeEnd w:id="3"/>
      <w:r w:rsidR="00AE4730">
        <w:rPr>
          <w:rStyle w:val="CommentReference"/>
          <w:color w:val="auto"/>
          <w:lang w:val="en-GB" w:bidi="ar-SA"/>
        </w:rPr>
        <w:commentReference w:id="3"/>
      </w:r>
      <w:r>
        <w:rPr>
          <w:b/>
          <w:bCs/>
        </w:rPr>
        <w:t>dated 30 December 2022 from</w:t>
      </w:r>
      <w:r w:rsidRPr="000B2AB5">
        <w:rPr>
          <w:b/>
          <w:bCs/>
        </w:rPr>
        <w:t xml:space="preserve"> the </w:t>
      </w:r>
      <w:r>
        <w:rPr>
          <w:b/>
          <w:bCs/>
        </w:rPr>
        <w:t xml:space="preserve">Secretary-General addressed to the </w:t>
      </w:r>
      <w:r w:rsidRPr="000B2AB5">
        <w:rPr>
          <w:b/>
          <w:bCs/>
        </w:rPr>
        <w:t>President of the Security Council</w:t>
      </w:r>
    </w:p>
    <w:bookmarkEnd w:id="2"/>
    <w:p w14:paraId="3E6F114C" w14:textId="62235A36" w:rsidR="00D25563" w:rsidRPr="009B26F0" w:rsidRDefault="00D25563" w:rsidP="00D25563">
      <w:pPr>
        <w:tabs>
          <w:tab w:val="center" w:pos="5400"/>
        </w:tabs>
        <w:ind w:right="-334"/>
        <w:rPr>
          <w:lang w:val="en-US"/>
        </w:rPr>
      </w:pPr>
    </w:p>
    <w:p w14:paraId="0148C507" w14:textId="77777777" w:rsidR="00A87B8F" w:rsidRDefault="00A87B8F" w:rsidP="00D25563">
      <w:pPr>
        <w:tabs>
          <w:tab w:val="center" w:pos="5400"/>
        </w:tabs>
        <w:ind w:right="-334"/>
      </w:pPr>
    </w:p>
    <w:p w14:paraId="19D301BD" w14:textId="77777777" w:rsidR="006455D5" w:rsidRDefault="006455D5" w:rsidP="00D25563">
      <w:pPr>
        <w:tabs>
          <w:tab w:val="center" w:pos="5400"/>
        </w:tabs>
        <w:ind w:right="-334"/>
      </w:pPr>
    </w:p>
    <w:p w14:paraId="42980EE4" w14:textId="5E802528" w:rsidR="00A279D6" w:rsidRDefault="00A279D6" w:rsidP="00043ED6">
      <w:pPr>
        <w:ind w:right="-334"/>
      </w:pPr>
    </w:p>
    <w:p w14:paraId="2730A4D5" w14:textId="34F9C4A6" w:rsidR="00A279D6" w:rsidRPr="00A279D6" w:rsidRDefault="00A279D6" w:rsidP="004E675D">
      <w:pPr>
        <w:tabs>
          <w:tab w:val="left" w:pos="720"/>
        </w:tabs>
        <w:ind w:right="-25" w:firstLine="720"/>
      </w:pPr>
      <w:r w:rsidRPr="00A279D6">
        <w:t>I have the honour to refer to Security Council resolution 2</w:t>
      </w:r>
      <w:r w:rsidR="00216369">
        <w:t>6</w:t>
      </w:r>
      <w:r w:rsidR="000428B1">
        <w:t>53</w:t>
      </w:r>
      <w:r w:rsidRPr="00A279D6">
        <w:t xml:space="preserve"> (202</w:t>
      </w:r>
      <w:r w:rsidR="00216369">
        <w:t>2</w:t>
      </w:r>
      <w:r w:rsidRPr="00A279D6">
        <w:t xml:space="preserve">), </w:t>
      </w:r>
      <w:r w:rsidR="001178E3">
        <w:t xml:space="preserve">adopted on </w:t>
      </w:r>
      <w:r w:rsidR="00670488">
        <w:t>2</w:t>
      </w:r>
      <w:r w:rsidR="00C72A3D">
        <w:t>1</w:t>
      </w:r>
      <w:r w:rsidR="00670488">
        <w:t xml:space="preserve"> </w:t>
      </w:r>
      <w:r w:rsidR="00C72A3D">
        <w:t>October</w:t>
      </w:r>
      <w:r w:rsidR="00670488">
        <w:t xml:space="preserve"> </w:t>
      </w:r>
      <w:r w:rsidR="006157A5">
        <w:t>202</w:t>
      </w:r>
      <w:r w:rsidR="00100505">
        <w:t>2</w:t>
      </w:r>
      <w:r w:rsidR="001178E3">
        <w:t xml:space="preserve">, </w:t>
      </w:r>
      <w:r w:rsidRPr="00A279D6">
        <w:t xml:space="preserve">by which the Council </w:t>
      </w:r>
      <w:r w:rsidR="00C33935">
        <w:t xml:space="preserve">requested me to create </w:t>
      </w:r>
      <w:r w:rsidR="00F24027">
        <w:t xml:space="preserve">a </w:t>
      </w:r>
      <w:ins w:id="4" w:author="Luke Croll" w:date="2023-01-03T13:13:00Z">
        <w:r w:rsidR="00EC599A">
          <w:t>p</w:t>
        </w:r>
      </w:ins>
      <w:del w:id="5" w:author="Luke Croll" w:date="2023-01-03T13:13:00Z">
        <w:r w:rsidR="00F24027" w:rsidDel="00EC599A">
          <w:delText>P</w:delText>
        </w:r>
      </w:del>
      <w:r w:rsidR="00F24027">
        <w:t xml:space="preserve">anel of </w:t>
      </w:r>
      <w:ins w:id="6" w:author="Luke Croll" w:date="2023-01-03T13:13:00Z">
        <w:r w:rsidR="00EC599A">
          <w:t>e</w:t>
        </w:r>
      </w:ins>
      <w:del w:id="7" w:author="Luke Croll" w:date="2023-01-03T13:13:00Z">
        <w:r w:rsidR="00F24027" w:rsidDel="00EC599A">
          <w:delText>E</w:delText>
        </w:r>
      </w:del>
      <w:r w:rsidR="00F24027">
        <w:t xml:space="preserve">xperts </w:t>
      </w:r>
      <w:proofErr w:type="gramStart"/>
      <w:r w:rsidR="007F1E20">
        <w:t>on</w:t>
      </w:r>
      <w:proofErr w:type="gramEnd"/>
      <w:r w:rsidR="007F1E20">
        <w:t xml:space="preserve"> Haiti </w:t>
      </w:r>
      <w:r w:rsidR="00F24027">
        <w:t>for an initial period of 13 months</w:t>
      </w:r>
      <w:r w:rsidR="005173E9">
        <w:t xml:space="preserve">, </w:t>
      </w:r>
      <w:r w:rsidRPr="00A279D6">
        <w:t xml:space="preserve">until </w:t>
      </w:r>
      <w:r w:rsidR="005173E9">
        <w:t>20</w:t>
      </w:r>
      <w:r w:rsidRPr="00A279D6">
        <w:t> </w:t>
      </w:r>
      <w:r w:rsidR="007F1E20">
        <w:t>N</w:t>
      </w:r>
      <w:r w:rsidR="005173E9">
        <w:t>ovember</w:t>
      </w:r>
      <w:r w:rsidRPr="00A279D6">
        <w:t xml:space="preserve"> 202</w:t>
      </w:r>
      <w:r w:rsidR="00D418F6">
        <w:t>3</w:t>
      </w:r>
      <w:r w:rsidR="00A7377E">
        <w:t>.</w:t>
      </w:r>
    </w:p>
    <w:p w14:paraId="10303568" w14:textId="77777777" w:rsidR="00A279D6" w:rsidRPr="00A279D6" w:rsidRDefault="00A279D6" w:rsidP="00A279D6">
      <w:pPr>
        <w:tabs>
          <w:tab w:val="left" w:pos="720"/>
        </w:tabs>
        <w:ind w:right="-25" w:firstLine="720"/>
      </w:pPr>
    </w:p>
    <w:p w14:paraId="247D88D6" w14:textId="328CDFCF" w:rsidR="00A279D6" w:rsidRDefault="00A279D6" w:rsidP="00A279D6">
      <w:pPr>
        <w:tabs>
          <w:tab w:val="left" w:pos="720"/>
        </w:tabs>
        <w:ind w:right="-25" w:firstLine="720"/>
      </w:pPr>
      <w:r w:rsidRPr="00A279D6">
        <w:t>Accordingly, I wish to inform you that, after consulting with the Security Council Committee established pursuant to resolution 2</w:t>
      </w:r>
      <w:r w:rsidR="00F140EE">
        <w:t>653</w:t>
      </w:r>
      <w:r w:rsidRPr="00A279D6">
        <w:t xml:space="preserve"> (20</w:t>
      </w:r>
      <w:r w:rsidR="00F140EE">
        <w:t>22</w:t>
      </w:r>
      <w:r w:rsidRPr="00A279D6">
        <w:t xml:space="preserve">) concerning </w:t>
      </w:r>
      <w:r w:rsidR="00F140EE">
        <w:t>Haiti</w:t>
      </w:r>
      <w:r w:rsidRPr="00A279D6">
        <w:t>, I have appointed the following experts</w:t>
      </w:r>
      <w:r w:rsidR="001D3AB6">
        <w:t>:</w:t>
      </w:r>
    </w:p>
    <w:p w14:paraId="5A94189F" w14:textId="7E818212" w:rsidR="00A279D6" w:rsidRDefault="00A279D6" w:rsidP="00A279D6">
      <w:pPr>
        <w:tabs>
          <w:tab w:val="left" w:pos="720"/>
        </w:tabs>
        <w:ind w:right="-25" w:firstLine="720"/>
      </w:pPr>
    </w:p>
    <w:p w14:paraId="1A056738" w14:textId="1F4F3AEA" w:rsidR="00AB633B" w:rsidRDefault="0098019E" w:rsidP="00172831">
      <w:pPr>
        <w:pStyle w:val="paragraph"/>
        <w:tabs>
          <w:tab w:val="left" w:pos="99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del w:id="8" w:author="Luke Croll" w:date="2023-01-03T12:25:00Z">
        <w:r w:rsidRPr="0098019E" w:rsidDel="00AE4730">
          <w:rPr>
            <w:rStyle w:val="normaltextrun"/>
            <w:lang w:val="en-GB"/>
          </w:rPr>
          <w:delText>-</w:delText>
        </w:r>
        <w:r w:rsidDel="00AE4730">
          <w:rPr>
            <w:rStyle w:val="normaltextrun"/>
            <w:lang w:val="en-GB"/>
          </w:rPr>
          <w:tab/>
        </w:r>
      </w:del>
      <w:r w:rsidR="00AB633B">
        <w:rPr>
          <w:rStyle w:val="normaltextrun"/>
          <w:lang w:val="en-GB"/>
        </w:rPr>
        <w:t xml:space="preserve">Mr. Nelson </w:t>
      </w:r>
      <w:proofErr w:type="spellStart"/>
      <w:r w:rsidR="00AB633B">
        <w:rPr>
          <w:rStyle w:val="normaltextrun"/>
          <w:lang w:val="en-GB"/>
        </w:rPr>
        <w:t>Alusala</w:t>
      </w:r>
      <w:proofErr w:type="spellEnd"/>
      <w:r w:rsidR="00AB633B">
        <w:rPr>
          <w:rStyle w:val="normaltextrun"/>
          <w:lang w:val="en-GB"/>
        </w:rPr>
        <w:t>, finance (Kenya)</w:t>
      </w:r>
      <w:del w:id="9" w:author="Luke Croll" w:date="2023-01-03T12:25:00Z">
        <w:r w:rsidR="00172831" w:rsidDel="00AE4730">
          <w:rPr>
            <w:rStyle w:val="normaltextrun"/>
            <w:lang w:val="en-GB"/>
          </w:rPr>
          <w:delText>;</w:delText>
        </w:r>
      </w:del>
      <w:r w:rsidR="00AB633B">
        <w:rPr>
          <w:rStyle w:val="eop"/>
        </w:rPr>
        <w:t> </w:t>
      </w:r>
    </w:p>
    <w:p w14:paraId="5C558E22" w14:textId="609AB0E2" w:rsidR="00AB633B" w:rsidRDefault="00AB633B" w:rsidP="00172831">
      <w:pPr>
        <w:pStyle w:val="paragraph"/>
        <w:tabs>
          <w:tab w:val="left" w:pos="99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del w:id="10" w:author="Luke Croll" w:date="2023-01-03T12:25:00Z">
        <w:r w:rsidDel="00AE4730">
          <w:rPr>
            <w:rStyle w:val="normaltextrun"/>
            <w:lang w:val="en-GB"/>
          </w:rPr>
          <w:delText>-</w:delText>
        </w:r>
        <w:r w:rsidDel="00AE4730">
          <w:rPr>
            <w:rStyle w:val="tabchar"/>
            <w:rFonts w:ascii="Calibri" w:hAnsi="Calibri" w:cs="Calibri"/>
          </w:rPr>
          <w:tab/>
        </w:r>
      </w:del>
      <w:r>
        <w:rPr>
          <w:rStyle w:val="normaltextrun"/>
          <w:lang w:val="en-GB"/>
        </w:rPr>
        <w:t>Mr. Luis Ben</w:t>
      </w:r>
      <w:r w:rsidR="0038296A">
        <w:rPr>
          <w:rStyle w:val="normaltextrun"/>
          <w:lang w:val="en-GB"/>
        </w:rPr>
        <w:t>a</w:t>
      </w:r>
      <w:r>
        <w:rPr>
          <w:rStyle w:val="normaltextrun"/>
          <w:lang w:val="en-GB"/>
        </w:rPr>
        <w:t>vides Hern</w:t>
      </w:r>
      <w:ins w:id="11" w:author="Luke Croll" w:date="2023-01-03T13:15:00Z">
        <w:r w:rsidR="00EC599A" w:rsidRPr="7D9EF2A1">
          <w:rPr>
            <w:rStyle w:val="normaltextrun"/>
            <w:lang w:val="en-GB"/>
          </w:rPr>
          <w:t>á</w:t>
        </w:r>
      </w:ins>
      <w:del w:id="12" w:author="Luke Croll" w:date="2023-01-03T13:15:00Z">
        <w:r w:rsidDel="00EC599A">
          <w:rPr>
            <w:rStyle w:val="normaltextrun"/>
            <w:lang w:val="en-GB"/>
          </w:rPr>
          <w:delText>a</w:delText>
        </w:r>
      </w:del>
      <w:r>
        <w:rPr>
          <w:rStyle w:val="normaltextrun"/>
          <w:lang w:val="en-GB"/>
        </w:rPr>
        <w:t>ndez, humanitarian affairs (Mexico)</w:t>
      </w:r>
      <w:del w:id="13" w:author="Luke Croll" w:date="2023-01-03T12:25:00Z">
        <w:r w:rsidR="00172831" w:rsidDel="00AE4730">
          <w:rPr>
            <w:rStyle w:val="normaltextrun"/>
            <w:lang w:val="en-GB"/>
          </w:rPr>
          <w:delText>;</w:delText>
        </w:r>
      </w:del>
      <w:r>
        <w:rPr>
          <w:rStyle w:val="normaltextrun"/>
          <w:lang w:val="en-GB"/>
        </w:rPr>
        <w:t> </w:t>
      </w:r>
      <w:r>
        <w:rPr>
          <w:rStyle w:val="eop"/>
        </w:rPr>
        <w:t> </w:t>
      </w:r>
    </w:p>
    <w:p w14:paraId="593A906E" w14:textId="77CA6534" w:rsidR="00AB633B" w:rsidRDefault="00AB633B" w:rsidP="7D9EF2A1">
      <w:pPr>
        <w:pStyle w:val="paragraph"/>
        <w:tabs>
          <w:tab w:val="left" w:pos="99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del w:id="14" w:author="Luke Croll" w:date="2023-01-03T13:15:00Z">
        <w:r w:rsidRPr="7D9EF2A1" w:rsidDel="00EC599A">
          <w:rPr>
            <w:rStyle w:val="normaltextrun"/>
            <w:lang w:val="en-GB"/>
          </w:rPr>
          <w:delText>-</w:delText>
        </w:r>
      </w:del>
      <w:del w:id="15" w:author="Luke Croll" w:date="2023-01-03T12:25:00Z">
        <w:r w:rsidRPr="7D9EF2A1" w:rsidDel="00AE4730">
          <w:rPr>
            <w:rStyle w:val="normaltextrun"/>
            <w:lang w:val="en-GB"/>
          </w:rPr>
          <w:delText xml:space="preserve"> </w:delText>
        </w:r>
        <w:r w:rsidDel="00AE4730">
          <w:tab/>
        </w:r>
      </w:del>
      <w:r w:rsidRPr="7D9EF2A1">
        <w:rPr>
          <w:rStyle w:val="normaltextrun"/>
          <w:lang w:val="en-GB"/>
        </w:rPr>
        <w:t xml:space="preserve">Ms. Fernanda </w:t>
      </w:r>
      <w:proofErr w:type="spellStart"/>
      <w:r w:rsidRPr="7D9EF2A1">
        <w:rPr>
          <w:rStyle w:val="normaltextrun"/>
          <w:lang w:val="en-GB"/>
        </w:rPr>
        <w:t>Kundrát</w:t>
      </w:r>
      <w:proofErr w:type="spellEnd"/>
      <w:r w:rsidRPr="7D9EF2A1">
        <w:rPr>
          <w:rStyle w:val="normaltextrun"/>
          <w:lang w:val="en-GB"/>
        </w:rPr>
        <w:t>, armed groups/criminal networks (Brazil)</w:t>
      </w:r>
      <w:del w:id="16" w:author="Luke Croll" w:date="2023-01-03T12:25:00Z">
        <w:r w:rsidR="00172831" w:rsidRPr="7D9EF2A1" w:rsidDel="00AE4730">
          <w:rPr>
            <w:rStyle w:val="normaltextrun"/>
            <w:lang w:val="en-GB"/>
          </w:rPr>
          <w:delText>;</w:delText>
        </w:r>
        <w:r w:rsidR="009C30E8" w:rsidRPr="7D9EF2A1" w:rsidDel="00AE4730">
          <w:rPr>
            <w:rStyle w:val="normaltextrun"/>
            <w:lang w:val="en-GB"/>
          </w:rPr>
          <w:delText xml:space="preserve"> and</w:delText>
        </w:r>
        <w:r w:rsidRPr="7D9EF2A1" w:rsidDel="00AE4730">
          <w:rPr>
            <w:rStyle w:val="eop"/>
          </w:rPr>
          <w:delText> </w:delText>
        </w:r>
      </w:del>
    </w:p>
    <w:p w14:paraId="36C3C33F" w14:textId="3568B9D2" w:rsidR="00AB633B" w:rsidRPr="00AB633B" w:rsidRDefault="00AB633B" w:rsidP="00172831">
      <w:pPr>
        <w:pStyle w:val="paragraph"/>
        <w:tabs>
          <w:tab w:val="left" w:pos="99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fr-FR"/>
        </w:rPr>
      </w:pPr>
      <w:del w:id="17" w:author="Luke Croll" w:date="2023-01-03T12:25:00Z">
        <w:r w:rsidDel="00AE4730">
          <w:rPr>
            <w:rStyle w:val="normaltextrun"/>
            <w:lang w:val="fr-FR"/>
          </w:rPr>
          <w:delText>-</w:delText>
        </w:r>
        <w:r w:rsidRPr="00AB633B" w:rsidDel="00AE4730">
          <w:rPr>
            <w:rStyle w:val="tabchar"/>
            <w:rFonts w:ascii="Calibri" w:hAnsi="Calibri" w:cs="Calibri"/>
            <w:lang w:val="fr-FR"/>
          </w:rPr>
          <w:tab/>
        </w:r>
      </w:del>
      <w:r>
        <w:rPr>
          <w:rStyle w:val="normaltextrun"/>
          <w:lang w:val="fr-FR"/>
        </w:rPr>
        <w:t xml:space="preserve">Ms. Savannah de </w:t>
      </w:r>
      <w:proofErr w:type="spellStart"/>
      <w:r>
        <w:rPr>
          <w:rStyle w:val="normaltextrun"/>
          <w:lang w:val="fr-FR"/>
        </w:rPr>
        <w:t>Tessières</w:t>
      </w:r>
      <w:proofErr w:type="spellEnd"/>
      <w:r>
        <w:rPr>
          <w:rStyle w:val="normaltextrun"/>
          <w:lang w:val="fr-FR"/>
        </w:rPr>
        <w:t xml:space="preserve">, </w:t>
      </w:r>
      <w:proofErr w:type="spellStart"/>
      <w:r>
        <w:rPr>
          <w:rStyle w:val="normaltextrun"/>
          <w:lang w:val="fr-FR"/>
        </w:rPr>
        <w:t>arms</w:t>
      </w:r>
      <w:proofErr w:type="spellEnd"/>
      <w:r>
        <w:rPr>
          <w:rStyle w:val="normaltextrun"/>
          <w:lang w:val="fr-FR"/>
        </w:rPr>
        <w:t xml:space="preserve"> (France)</w:t>
      </w:r>
      <w:del w:id="18" w:author="Luke Croll" w:date="2023-01-03T12:25:00Z">
        <w:r w:rsidR="009C30E8" w:rsidDel="00AE4730">
          <w:rPr>
            <w:rStyle w:val="normaltextrun"/>
            <w:lang w:val="fr-FR"/>
          </w:rPr>
          <w:delText>.</w:delText>
        </w:r>
      </w:del>
      <w:r>
        <w:rPr>
          <w:rStyle w:val="normaltextrun"/>
          <w:lang w:val="fr-FR"/>
        </w:rPr>
        <w:t> </w:t>
      </w:r>
      <w:r w:rsidRPr="00AB633B">
        <w:rPr>
          <w:rStyle w:val="eop"/>
          <w:lang w:val="fr-FR"/>
        </w:rPr>
        <w:t> </w:t>
      </w:r>
    </w:p>
    <w:p w14:paraId="4D9E7C44" w14:textId="45E5A2DD" w:rsidR="00A279D6" w:rsidRPr="00AB633B" w:rsidRDefault="00A279D6" w:rsidP="0098019E">
      <w:pPr>
        <w:pStyle w:val="ListParagraph"/>
        <w:tabs>
          <w:tab w:val="left" w:pos="720"/>
        </w:tabs>
        <w:ind w:right="-25"/>
        <w:rPr>
          <w:lang w:val="fr-FR"/>
        </w:rPr>
      </w:pPr>
    </w:p>
    <w:p w14:paraId="7C0C8D35" w14:textId="7123AB06" w:rsidR="00A16BAF" w:rsidRDefault="00A279D6" w:rsidP="00A16BAF">
      <w:pPr>
        <w:autoSpaceDE w:val="0"/>
        <w:autoSpaceDN w:val="0"/>
        <w:adjustRightInd w:val="0"/>
        <w:ind w:firstLine="720"/>
        <w:rPr>
          <w:szCs w:val="24"/>
          <w:lang w:eastAsia="en-GB"/>
        </w:rPr>
      </w:pPr>
      <w:r>
        <w:rPr>
          <w:szCs w:val="24"/>
          <w:lang w:eastAsia="en-GB"/>
        </w:rPr>
        <w:t xml:space="preserve">I have designated </w:t>
      </w:r>
      <w:r w:rsidR="00653C18">
        <w:rPr>
          <w:szCs w:val="24"/>
          <w:lang w:eastAsia="en-GB"/>
        </w:rPr>
        <w:t xml:space="preserve">Ms. </w:t>
      </w:r>
      <w:r w:rsidR="00653C18" w:rsidRPr="0038296A">
        <w:rPr>
          <w:rStyle w:val="normaltextrun"/>
          <w:lang w:val="en-US"/>
        </w:rPr>
        <w:t xml:space="preserve">de </w:t>
      </w:r>
      <w:proofErr w:type="spellStart"/>
      <w:r w:rsidR="00653C18" w:rsidRPr="0038296A">
        <w:rPr>
          <w:rStyle w:val="normaltextrun"/>
          <w:lang w:val="en-US"/>
        </w:rPr>
        <w:t>Tessières</w:t>
      </w:r>
      <w:proofErr w:type="spellEnd"/>
      <w:r w:rsidR="006A2A91">
        <w:rPr>
          <w:szCs w:val="24"/>
          <w:lang w:eastAsia="en-GB"/>
        </w:rPr>
        <w:t xml:space="preserve"> </w:t>
      </w:r>
      <w:r>
        <w:rPr>
          <w:szCs w:val="24"/>
          <w:lang w:eastAsia="en-GB"/>
        </w:rPr>
        <w:t>to serve as Coordinator of the Panel</w:t>
      </w:r>
      <w:del w:id="19" w:author="Luke Croll" w:date="2023-01-03T12:25:00Z">
        <w:r w:rsidDel="00AE4730">
          <w:rPr>
            <w:szCs w:val="24"/>
            <w:lang w:eastAsia="en-GB"/>
          </w:rPr>
          <w:delText xml:space="preserve"> </w:delText>
        </w:r>
        <w:r w:rsidR="00C80E63" w:rsidDel="00AE4730">
          <w:rPr>
            <w:szCs w:val="24"/>
            <w:lang w:eastAsia="en-GB"/>
          </w:rPr>
          <w:br w:type="textWrapping" w:clear="all"/>
        </w:r>
        <w:r w:rsidDel="00AE4730">
          <w:rPr>
            <w:szCs w:val="24"/>
            <w:lang w:eastAsia="en-GB"/>
          </w:rPr>
          <w:delText>of Experts</w:delText>
        </w:r>
      </w:del>
      <w:r>
        <w:rPr>
          <w:szCs w:val="24"/>
          <w:lang w:eastAsia="en-GB"/>
        </w:rPr>
        <w:t>.</w:t>
      </w:r>
    </w:p>
    <w:p w14:paraId="158E7BFB" w14:textId="77777777" w:rsidR="00A16BAF" w:rsidRDefault="00A16BAF" w:rsidP="00A16BAF">
      <w:pPr>
        <w:autoSpaceDE w:val="0"/>
        <w:autoSpaceDN w:val="0"/>
        <w:adjustRightInd w:val="0"/>
        <w:ind w:firstLine="720"/>
        <w:rPr>
          <w:szCs w:val="24"/>
          <w:lang w:eastAsia="en-GB"/>
        </w:rPr>
      </w:pPr>
    </w:p>
    <w:p w14:paraId="56F74D26" w14:textId="6BA890D9" w:rsidR="00A279D6" w:rsidRPr="00A279D6" w:rsidRDefault="00A279D6" w:rsidP="00A16BAF">
      <w:pPr>
        <w:autoSpaceDE w:val="0"/>
        <w:autoSpaceDN w:val="0"/>
        <w:adjustRightInd w:val="0"/>
        <w:ind w:firstLine="720"/>
      </w:pPr>
      <w:r>
        <w:rPr>
          <w:szCs w:val="24"/>
          <w:lang w:eastAsia="en-GB"/>
        </w:rPr>
        <w:t xml:space="preserve">I </w:t>
      </w:r>
      <w:r w:rsidR="0038296A">
        <w:rPr>
          <w:szCs w:val="24"/>
          <w:lang w:eastAsia="en-GB"/>
        </w:rPr>
        <w:t>would</w:t>
      </w:r>
      <w:r>
        <w:rPr>
          <w:szCs w:val="24"/>
          <w:lang w:eastAsia="en-GB"/>
        </w:rPr>
        <w:t xml:space="preserve"> be grateful if you could bring this matter to the attention o</w:t>
      </w:r>
      <w:r w:rsidR="00A16BAF">
        <w:rPr>
          <w:szCs w:val="24"/>
          <w:lang w:eastAsia="en-GB"/>
        </w:rPr>
        <w:t>f t</w:t>
      </w:r>
      <w:r>
        <w:rPr>
          <w:szCs w:val="24"/>
          <w:lang w:eastAsia="en-GB"/>
        </w:rPr>
        <w:t>he members of the Security Council</w:t>
      </w:r>
      <w:r w:rsidR="00ED47F0">
        <w:rPr>
          <w:szCs w:val="24"/>
          <w:lang w:eastAsia="en-GB"/>
        </w:rPr>
        <w:t>.</w:t>
      </w:r>
    </w:p>
    <w:p w14:paraId="20AEC17D" w14:textId="77777777" w:rsidR="00FC3822" w:rsidRPr="001A14DA" w:rsidRDefault="00FC3822" w:rsidP="000071CB">
      <w:pPr>
        <w:rPr>
          <w:spacing w:val="2"/>
        </w:rPr>
      </w:pPr>
    </w:p>
    <w:p w14:paraId="48EFCE3F" w14:textId="32C81A6F" w:rsidR="00043ED6" w:rsidRDefault="00043ED6" w:rsidP="00043ED6">
      <w:pPr>
        <w:ind w:left="180"/>
      </w:pPr>
    </w:p>
    <w:p w14:paraId="41AADC1B" w14:textId="52CAD219" w:rsidR="00043ED6" w:rsidRDefault="00043ED6" w:rsidP="00043ED6">
      <w:pPr>
        <w:ind w:left="180"/>
      </w:pPr>
    </w:p>
    <w:p w14:paraId="69D8B27E" w14:textId="77777777" w:rsidR="00043ED6" w:rsidRDefault="00043ED6" w:rsidP="00043ED6">
      <w:pPr>
        <w:ind w:left="180"/>
      </w:pPr>
    </w:p>
    <w:p w14:paraId="492D82B7" w14:textId="77777777" w:rsidR="0038296A" w:rsidRDefault="0038296A" w:rsidP="00043ED6">
      <w:pPr>
        <w:ind w:left="180"/>
      </w:pPr>
    </w:p>
    <w:p w14:paraId="7DB42864" w14:textId="77777777" w:rsidR="0038296A" w:rsidRPr="00CA26B6" w:rsidRDefault="0038296A" w:rsidP="00043ED6">
      <w:pPr>
        <w:ind w:left="180"/>
      </w:pPr>
    </w:p>
    <w:p w14:paraId="39446889" w14:textId="0EBC918C" w:rsidR="00043ED6" w:rsidRPr="00731D77" w:rsidRDefault="008275A4" w:rsidP="008275A4">
      <w:pPr>
        <w:pStyle w:val="Heading1"/>
        <w:tabs>
          <w:tab w:val="center" w:pos="5400"/>
        </w:tabs>
        <w:ind w:left="0"/>
        <w:jc w:val="left"/>
      </w:pPr>
      <w:r w:rsidRPr="00731D77">
        <w:tab/>
      </w:r>
      <w:ins w:id="20" w:author="Luke Croll" w:date="2023-01-03T12:23:00Z">
        <w:r w:rsidR="00AE4730">
          <w:t>(</w:t>
        </w:r>
        <w:r w:rsidR="00AE4730" w:rsidRPr="00AE4730">
          <w:rPr>
            <w:i/>
            <w:iCs/>
            <w:rPrChange w:id="21" w:author="Luke Croll" w:date="2023-01-03T12:23:00Z">
              <w:rPr/>
            </w:rPrChange>
          </w:rPr>
          <w:t>Signed</w:t>
        </w:r>
        <w:r w:rsidR="00AE4730">
          <w:t xml:space="preserve">) </w:t>
        </w:r>
      </w:ins>
      <w:r w:rsidR="00043ED6" w:rsidRPr="00731D77">
        <w:t xml:space="preserve">António </w:t>
      </w:r>
      <w:r w:rsidR="00043ED6" w:rsidRPr="00AE4730">
        <w:rPr>
          <w:b/>
          <w:bCs/>
          <w:rPrChange w:id="22" w:author="Luke Croll" w:date="2023-01-03T12:23:00Z">
            <w:rPr/>
          </w:rPrChange>
        </w:rPr>
        <w:t>Guterres</w:t>
      </w:r>
    </w:p>
    <w:p w14:paraId="00ED1794" w14:textId="1B3CB9BA" w:rsidR="00043ED6" w:rsidRPr="00F73F20" w:rsidRDefault="00043ED6" w:rsidP="00043ED6">
      <w:pPr>
        <w:rPr>
          <w:szCs w:val="24"/>
          <w:lang w:val="en-US"/>
        </w:rPr>
      </w:pPr>
    </w:p>
    <w:p w14:paraId="129772B8" w14:textId="2DFD2304" w:rsidR="00FC3822" w:rsidRPr="00456270" w:rsidRDefault="00FC3822" w:rsidP="00456270">
      <w:pPr>
        <w:rPr>
          <w:szCs w:val="24"/>
          <w:lang w:val="en-US"/>
        </w:rPr>
      </w:pPr>
    </w:p>
    <w:sectPr w:rsidR="00FC3822" w:rsidRPr="00456270" w:rsidSect="004E675D">
      <w:footnotePr>
        <w:numRestart w:val="eachPage"/>
      </w:footnotePr>
      <w:endnotePr>
        <w:numFmt w:val="decimal"/>
      </w:endnotePr>
      <w:pgSz w:w="12240" w:h="15840" w:code="1"/>
      <w:pgMar w:top="1008" w:right="1620" w:bottom="1440" w:left="2635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ke Croll" w:date="2023-01-03T13:12:00Z" w:initials="LC">
    <w:p w14:paraId="5DA69146" w14:textId="77777777" w:rsidR="00AE4730" w:rsidRDefault="00AE4730" w:rsidP="00A67987">
      <w:r>
        <w:rPr>
          <w:rStyle w:val="CommentReference"/>
        </w:rPr>
        <w:annotationRef/>
      </w:r>
      <w:r>
        <w:rPr>
          <w:sz w:val="20"/>
        </w:rPr>
        <w:t>Croll, crolll@un.org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A691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A855" w16cex:dateUtc="2023-01-03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A69146" w16cid:durableId="275EA8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A7E6" w14:textId="77777777" w:rsidR="005E10EB" w:rsidRDefault="005E10EB" w:rsidP="00FC4C00">
      <w:r>
        <w:separator/>
      </w:r>
    </w:p>
  </w:endnote>
  <w:endnote w:type="continuationSeparator" w:id="0">
    <w:p w14:paraId="19F60F6D" w14:textId="77777777" w:rsidR="005E10EB" w:rsidRDefault="005E10EB" w:rsidP="00FC4C00">
      <w:r>
        <w:continuationSeparator/>
      </w:r>
    </w:p>
  </w:endnote>
  <w:endnote w:type="continuationNotice" w:id="1">
    <w:p w14:paraId="7FBB1C22" w14:textId="77777777" w:rsidR="005E10EB" w:rsidRDefault="005E1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E4E2" w14:textId="77777777" w:rsidR="005E10EB" w:rsidRDefault="005E10EB" w:rsidP="00FC4C00">
      <w:r>
        <w:separator/>
      </w:r>
    </w:p>
  </w:footnote>
  <w:footnote w:type="continuationSeparator" w:id="0">
    <w:p w14:paraId="2C029387" w14:textId="77777777" w:rsidR="005E10EB" w:rsidRDefault="005E10EB" w:rsidP="00FC4C00">
      <w:r>
        <w:continuationSeparator/>
      </w:r>
    </w:p>
  </w:footnote>
  <w:footnote w:type="continuationNotice" w:id="1">
    <w:p w14:paraId="7D3966FE" w14:textId="77777777" w:rsidR="005E10EB" w:rsidRDefault="005E10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E1E"/>
    <w:multiLevelType w:val="hybridMultilevel"/>
    <w:tmpl w:val="25D49FB6"/>
    <w:lvl w:ilvl="0" w:tplc="A61C06E6">
      <w:numFmt w:val="bullet"/>
      <w:lvlText w:val="-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9792B"/>
    <w:multiLevelType w:val="hybridMultilevel"/>
    <w:tmpl w:val="799A67C2"/>
    <w:lvl w:ilvl="0" w:tplc="192CF4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A23A4"/>
    <w:multiLevelType w:val="hybridMultilevel"/>
    <w:tmpl w:val="18420CA8"/>
    <w:lvl w:ilvl="0" w:tplc="192CF4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3777039">
    <w:abstractNumId w:val="2"/>
  </w:num>
  <w:num w:numId="2" w16cid:durableId="1385258547">
    <w:abstractNumId w:val="1"/>
  </w:num>
  <w:num w:numId="3" w16cid:durableId="13623219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6"/>
    <w:rsid w:val="000071A3"/>
    <w:rsid w:val="000071CB"/>
    <w:rsid w:val="00031239"/>
    <w:rsid w:val="000428B1"/>
    <w:rsid w:val="00043ED6"/>
    <w:rsid w:val="00060000"/>
    <w:rsid w:val="00075BFA"/>
    <w:rsid w:val="00077337"/>
    <w:rsid w:val="00081280"/>
    <w:rsid w:val="0008424E"/>
    <w:rsid w:val="00090CE6"/>
    <w:rsid w:val="00092602"/>
    <w:rsid w:val="000D12C1"/>
    <w:rsid w:val="000E3351"/>
    <w:rsid w:val="000E6CA0"/>
    <w:rsid w:val="00100505"/>
    <w:rsid w:val="00104D5A"/>
    <w:rsid w:val="0011011F"/>
    <w:rsid w:val="001178E3"/>
    <w:rsid w:val="00142AEA"/>
    <w:rsid w:val="0014648A"/>
    <w:rsid w:val="00170864"/>
    <w:rsid w:val="00172831"/>
    <w:rsid w:val="00173448"/>
    <w:rsid w:val="00191BE7"/>
    <w:rsid w:val="00195E29"/>
    <w:rsid w:val="001A11BA"/>
    <w:rsid w:val="001C4F6C"/>
    <w:rsid w:val="001D3AB6"/>
    <w:rsid w:val="00204252"/>
    <w:rsid w:val="00216369"/>
    <w:rsid w:val="00231CE6"/>
    <w:rsid w:val="002369C7"/>
    <w:rsid w:val="00264B39"/>
    <w:rsid w:val="00283701"/>
    <w:rsid w:val="002B1D2A"/>
    <w:rsid w:val="002D3320"/>
    <w:rsid w:val="002D42D2"/>
    <w:rsid w:val="002F23C8"/>
    <w:rsid w:val="002F77CE"/>
    <w:rsid w:val="00305CE3"/>
    <w:rsid w:val="003224BD"/>
    <w:rsid w:val="003545F6"/>
    <w:rsid w:val="003747FB"/>
    <w:rsid w:val="0038296A"/>
    <w:rsid w:val="003A1B56"/>
    <w:rsid w:val="003D2C31"/>
    <w:rsid w:val="003D7B5A"/>
    <w:rsid w:val="003E2131"/>
    <w:rsid w:val="003F512C"/>
    <w:rsid w:val="00403A7F"/>
    <w:rsid w:val="00411052"/>
    <w:rsid w:val="00416F41"/>
    <w:rsid w:val="00436B57"/>
    <w:rsid w:val="0043720A"/>
    <w:rsid w:val="0045606B"/>
    <w:rsid w:val="00456270"/>
    <w:rsid w:val="004820C8"/>
    <w:rsid w:val="00491248"/>
    <w:rsid w:val="004A4C50"/>
    <w:rsid w:val="004E5882"/>
    <w:rsid w:val="004E675D"/>
    <w:rsid w:val="005065D3"/>
    <w:rsid w:val="005173E9"/>
    <w:rsid w:val="005654DF"/>
    <w:rsid w:val="00582140"/>
    <w:rsid w:val="00586609"/>
    <w:rsid w:val="00591BCD"/>
    <w:rsid w:val="005E10EB"/>
    <w:rsid w:val="005E3122"/>
    <w:rsid w:val="006157A5"/>
    <w:rsid w:val="006455D5"/>
    <w:rsid w:val="00653C18"/>
    <w:rsid w:val="00664DE5"/>
    <w:rsid w:val="00670488"/>
    <w:rsid w:val="006865AD"/>
    <w:rsid w:val="006A2A91"/>
    <w:rsid w:val="006C4C25"/>
    <w:rsid w:val="006C58C2"/>
    <w:rsid w:val="00701293"/>
    <w:rsid w:val="00713DEB"/>
    <w:rsid w:val="00717AD0"/>
    <w:rsid w:val="00731D77"/>
    <w:rsid w:val="00743843"/>
    <w:rsid w:val="00756922"/>
    <w:rsid w:val="007F1E20"/>
    <w:rsid w:val="008014F9"/>
    <w:rsid w:val="0080261F"/>
    <w:rsid w:val="00816842"/>
    <w:rsid w:val="008275A4"/>
    <w:rsid w:val="008431D3"/>
    <w:rsid w:val="00876CCC"/>
    <w:rsid w:val="008C0CB3"/>
    <w:rsid w:val="009005C6"/>
    <w:rsid w:val="00912765"/>
    <w:rsid w:val="00940E02"/>
    <w:rsid w:val="00942965"/>
    <w:rsid w:val="00945B32"/>
    <w:rsid w:val="0098019E"/>
    <w:rsid w:val="00982FE5"/>
    <w:rsid w:val="009976E3"/>
    <w:rsid w:val="009A634C"/>
    <w:rsid w:val="009A7F57"/>
    <w:rsid w:val="009B26F0"/>
    <w:rsid w:val="009C30E8"/>
    <w:rsid w:val="009C3CFB"/>
    <w:rsid w:val="009D00BD"/>
    <w:rsid w:val="009D0771"/>
    <w:rsid w:val="009D35F3"/>
    <w:rsid w:val="009E2341"/>
    <w:rsid w:val="009F2AB3"/>
    <w:rsid w:val="009F7854"/>
    <w:rsid w:val="00A0637C"/>
    <w:rsid w:val="00A15BFF"/>
    <w:rsid w:val="00A16BAF"/>
    <w:rsid w:val="00A2097E"/>
    <w:rsid w:val="00A279D6"/>
    <w:rsid w:val="00A35108"/>
    <w:rsid w:val="00A365F7"/>
    <w:rsid w:val="00A519E7"/>
    <w:rsid w:val="00A55BE3"/>
    <w:rsid w:val="00A7196F"/>
    <w:rsid w:val="00A7377E"/>
    <w:rsid w:val="00A76A40"/>
    <w:rsid w:val="00A87B8F"/>
    <w:rsid w:val="00AA6F34"/>
    <w:rsid w:val="00AB633B"/>
    <w:rsid w:val="00AC694A"/>
    <w:rsid w:val="00AE4730"/>
    <w:rsid w:val="00AE769B"/>
    <w:rsid w:val="00B05F8E"/>
    <w:rsid w:val="00B54AB4"/>
    <w:rsid w:val="00B77802"/>
    <w:rsid w:val="00B841A5"/>
    <w:rsid w:val="00B940F8"/>
    <w:rsid w:val="00BA6098"/>
    <w:rsid w:val="00BC3B2F"/>
    <w:rsid w:val="00BC4B7F"/>
    <w:rsid w:val="00BD4566"/>
    <w:rsid w:val="00BE6EF2"/>
    <w:rsid w:val="00BF7E7F"/>
    <w:rsid w:val="00C33935"/>
    <w:rsid w:val="00C47116"/>
    <w:rsid w:val="00C6448F"/>
    <w:rsid w:val="00C65C83"/>
    <w:rsid w:val="00C72A3D"/>
    <w:rsid w:val="00C73BD7"/>
    <w:rsid w:val="00C80E63"/>
    <w:rsid w:val="00C83EEB"/>
    <w:rsid w:val="00CB3883"/>
    <w:rsid w:val="00CB5654"/>
    <w:rsid w:val="00D25563"/>
    <w:rsid w:val="00D418F6"/>
    <w:rsid w:val="00D66DE6"/>
    <w:rsid w:val="00D736FC"/>
    <w:rsid w:val="00D95B47"/>
    <w:rsid w:val="00DB02E0"/>
    <w:rsid w:val="00DB5949"/>
    <w:rsid w:val="00E14056"/>
    <w:rsid w:val="00E15858"/>
    <w:rsid w:val="00E175A3"/>
    <w:rsid w:val="00E31B7E"/>
    <w:rsid w:val="00E45EA9"/>
    <w:rsid w:val="00E71D06"/>
    <w:rsid w:val="00E82B17"/>
    <w:rsid w:val="00E83704"/>
    <w:rsid w:val="00E85B89"/>
    <w:rsid w:val="00E91BE5"/>
    <w:rsid w:val="00EC599A"/>
    <w:rsid w:val="00ED47F0"/>
    <w:rsid w:val="00EF4342"/>
    <w:rsid w:val="00F046CC"/>
    <w:rsid w:val="00F140EE"/>
    <w:rsid w:val="00F22462"/>
    <w:rsid w:val="00F24027"/>
    <w:rsid w:val="00F65190"/>
    <w:rsid w:val="00F67001"/>
    <w:rsid w:val="00F73F20"/>
    <w:rsid w:val="00F761FF"/>
    <w:rsid w:val="00F77190"/>
    <w:rsid w:val="00F84BC2"/>
    <w:rsid w:val="00F9121C"/>
    <w:rsid w:val="00FA3C5A"/>
    <w:rsid w:val="00FC0248"/>
    <w:rsid w:val="00FC3822"/>
    <w:rsid w:val="00FC4C00"/>
    <w:rsid w:val="08877C87"/>
    <w:rsid w:val="1B3BFB85"/>
    <w:rsid w:val="1EF3F0DB"/>
    <w:rsid w:val="2A4228C4"/>
    <w:rsid w:val="57B4BAD7"/>
    <w:rsid w:val="598406EB"/>
    <w:rsid w:val="6C3E9882"/>
    <w:rsid w:val="6E2783A7"/>
    <w:rsid w:val="786B82FE"/>
    <w:rsid w:val="789D75FC"/>
    <w:rsid w:val="7D9EF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0DC8"/>
  <w15:chartTrackingRefBased/>
  <w15:docId w15:val="{7805942D-E289-401C-BD18-33DAED26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43ED6"/>
    <w:pPr>
      <w:keepNext/>
      <w:ind w:left="2880"/>
      <w:jc w:val="center"/>
      <w:outlineLv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NoteVerbaleEnglish">
    <w:name w:val="NoteVerbale English"/>
    <w:basedOn w:val="Normal"/>
    <w:rsid w:val="00A76A40"/>
    <w:pPr>
      <w:tabs>
        <w:tab w:val="left" w:pos="576"/>
        <w:tab w:val="left" w:pos="1152"/>
        <w:tab w:val="left" w:pos="1728"/>
        <w:tab w:val="left" w:pos="2304"/>
        <w:tab w:val="left" w:pos="5040"/>
      </w:tabs>
    </w:pPr>
  </w:style>
  <w:style w:type="paragraph" w:styleId="Header">
    <w:name w:val="header"/>
    <w:basedOn w:val="Normal"/>
    <w:link w:val="HeaderChar"/>
    <w:rsid w:val="00FC4C0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4C00"/>
    <w:rPr>
      <w:sz w:val="24"/>
      <w:lang w:eastAsia="en-US"/>
    </w:rPr>
  </w:style>
  <w:style w:type="paragraph" w:styleId="Footer">
    <w:name w:val="footer"/>
    <w:basedOn w:val="Normal"/>
    <w:link w:val="FooterChar"/>
    <w:rsid w:val="00FC4C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4C00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9D3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35F3"/>
    <w:rPr>
      <w:rFonts w:ascii="Segoe UI" w:hAnsi="Segoe UI" w:cs="Segoe UI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043ED6"/>
    <w:rPr>
      <w:sz w:val="24"/>
      <w:lang w:eastAsia="en-US"/>
    </w:rPr>
  </w:style>
  <w:style w:type="character" w:styleId="CommentReference">
    <w:name w:val="annotation reference"/>
    <w:basedOn w:val="DefaultParagraphFont"/>
    <w:rsid w:val="009A63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34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A63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A6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634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031239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279D6"/>
    <w:pPr>
      <w:ind w:left="720"/>
      <w:contextualSpacing/>
    </w:pPr>
  </w:style>
  <w:style w:type="paragraph" w:customStyle="1" w:styleId="paragraph">
    <w:name w:val="paragraph"/>
    <w:basedOn w:val="Normal"/>
    <w:rsid w:val="00AB633B"/>
    <w:pPr>
      <w:spacing w:before="100" w:beforeAutospacing="1" w:after="100" w:afterAutospacing="1"/>
    </w:pPr>
    <w:rPr>
      <w:szCs w:val="24"/>
      <w:lang w:val="en-US" w:eastAsia="zh-CN"/>
    </w:rPr>
  </w:style>
  <w:style w:type="character" w:customStyle="1" w:styleId="normaltextrun">
    <w:name w:val="normaltextrun"/>
    <w:basedOn w:val="DefaultParagraphFont"/>
    <w:rsid w:val="00AB633B"/>
  </w:style>
  <w:style w:type="character" w:customStyle="1" w:styleId="eop">
    <w:name w:val="eop"/>
    <w:basedOn w:val="DefaultParagraphFont"/>
    <w:rsid w:val="00AB633B"/>
  </w:style>
  <w:style w:type="character" w:customStyle="1" w:styleId="tabchar">
    <w:name w:val="tabchar"/>
    <w:basedOn w:val="DefaultParagraphFont"/>
    <w:rsid w:val="00AB633B"/>
  </w:style>
  <w:style w:type="paragraph" w:customStyle="1" w:styleId="Default">
    <w:name w:val="Default"/>
    <w:rsid w:val="0011011F"/>
    <w:pPr>
      <w:autoSpaceDE w:val="0"/>
      <w:autoSpaceDN w:val="0"/>
      <w:adjustRightInd w:val="0"/>
    </w:pPr>
    <w:rPr>
      <w:color w:val="000000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9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ya.dimitrova\Desktop\EOSG%20templates\01_SG%20Letter%20PRs\SG%20Letter%20PRs%20-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AE3F29-9AC9-4B15-AC6E-A0D16E40F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4CADE-FB6A-4765-9B6C-3857A687A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E0D4D-A46B-4E6C-9E96-8CAE1F9F33A3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cfc03cda-bc36-4859-b431-cc9043cb4594"/>
  </ds:schemaRefs>
</ds:datastoreItem>
</file>

<file path=customXml/itemProps4.xml><?xml version="1.0" encoding="utf-8"?>
<ds:datastoreItem xmlns:ds="http://schemas.openxmlformats.org/officeDocument/2006/customXml" ds:itemID="{FBEDFB37-E48B-40E6-854E-BEAEF2D4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C:\Users\vanya.dimitrova\Desktop\EOSG templates\01_SG Letter PRs\SG Letter PRs - English.dotx</Template>
  <TotalTime>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Dimitrova</dc:creator>
  <cp:keywords/>
  <cp:lastModifiedBy>Luke Croll</cp:lastModifiedBy>
  <cp:revision>6</cp:revision>
  <cp:lastPrinted>2014-11-07T21:33:00Z</cp:lastPrinted>
  <dcterms:created xsi:type="dcterms:W3CDTF">2023-01-03T15:59:00Z</dcterms:created>
  <dcterms:modified xsi:type="dcterms:W3CDTF">2023-01-03T18:18:00Z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0x0101000719F519AFC9644FB8D3D4B9DB76C27E</vt:lpwstr>
  </property>
  <property fmtid="{D5CDD505-2E9C-101B-9397-08002B2CF9AE}" pid="3" name="MediaServiceImageTags">
    <vt:lpwstr/>
  </property>
</Properties>
</file>
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C8931" w14:textId="77777777" w:rsidR="00644B07" w:rsidRPr="003F058C" w:rsidRDefault="00644B07" w:rsidP="00644B07">
      <w:pPr>
        <w:spacing w:line="240" w:lineRule="auto"/>
        <w:rPr>
          <w:sz w:val="2"/>
        </w:rPr>
        <w:sectPr w:rsidR="00644B07" w:rsidRPr="003F058C" w:rsidSect="005E3F90">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40" w:right="1200" w:bottom="1728" w:left="1200" w:header="432" w:footer="504" w:gutter="0"/>
          <w:cols w:space="720"/>
          <w:titlePg/>
          <w:docGrid w:linePitch="360"/>
        </w:sectPr>
      </w:pPr>
    </w:p>
    <w:p w14:paraId="738C3DEA" w14:textId="0B26317C" w:rsidR="005E3F90" w:rsidRDefault="005E3F90" w:rsidP="005E3F90">
      <w:pPr>
        <w:pStyle w:val="Session"/>
      </w:pPr>
      <w:commentRangeStart w:id="0"/>
      <w:r>
        <w:t xml:space="preserve">Thirty-third </w:t>
      </w:r>
      <w:commentRangeEnd w:id="0"/>
      <w:r w:rsidR="006C70EE">
        <w:rPr>
          <w:rStyle w:val="CommentReference"/>
          <w:b w:val="0"/>
          <w:lang w:val="en-GB"/>
        </w:rPr>
        <w:commentReference w:id="0"/>
      </w:r>
      <w:r>
        <w:t>Meeting</w:t>
      </w:r>
    </w:p>
    <w:p w14:paraId="66302F0B" w14:textId="77777777" w:rsidR="005E3F90" w:rsidRDefault="005E3F90" w:rsidP="005E3F90">
      <w:pPr>
        <w:pStyle w:val="SingleTxt"/>
        <w:spacing w:after="0"/>
        <w:ind w:hanging="1267"/>
      </w:pPr>
      <w:r>
        <w:t>New York, 12–16 June 2023</w:t>
      </w:r>
    </w:p>
    <w:p w14:paraId="6767C07D" w14:textId="49D0C4DA" w:rsidR="0033206F" w:rsidRPr="0033206F" w:rsidRDefault="0033206F" w:rsidP="0033206F">
      <w:pPr>
        <w:framePr w:w="9792" w:h="432" w:hSpace="180" w:wrap="notBeside" w:hAnchor="page" w:x="1210" w:yAlign="bottom"/>
        <w:spacing w:line="240" w:lineRule="auto"/>
        <w:rPr>
          <w:sz w:val="2"/>
        </w:rPr>
      </w:pPr>
    </w:p>
    <w:p w14:paraId="1EA6BC76" w14:textId="37CFAA76" w:rsidR="0033206F" w:rsidRPr="0033206F" w:rsidRDefault="0033206F" w:rsidP="0033206F">
      <w:pPr>
        <w:framePr w:w="9792" w:h="432" w:hSpace="180" w:wrap="notBeside" w:hAnchor="page" w:x="1210" w:yAlign="bottom"/>
        <w:tabs>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spacing w:line="240" w:lineRule="auto"/>
        <w:ind w:left="1267" w:right="1260" w:hanging="576"/>
        <w:rPr>
          <w:spacing w:val="5"/>
          <w:w w:val="104"/>
          <w:sz w:val="17"/>
        </w:rPr>
      </w:pPr>
      <w:r>
        <w:rPr>
          <w:spacing w:val="5"/>
          <w:w w:val="104"/>
          <w:sz w:val="17"/>
        </w:rPr>
        <w:tab/>
        <w:t>*</w:t>
      </w:r>
      <w:r>
        <w:rPr>
          <w:spacing w:val="5"/>
          <w:w w:val="104"/>
          <w:sz w:val="17"/>
        </w:rPr>
        <w:tab/>
      </w:r>
      <w:hyperlink r:id="rId18" w:history="1">
        <w:r w:rsidRPr="00E51448">
          <w:rPr>
            <w:rStyle w:val="Hyperlink"/>
            <w:spacing w:val="5"/>
            <w:w w:val="104"/>
            <w:sz w:val="17"/>
          </w:rPr>
          <w:t>SPLOS/33/L.1</w:t>
        </w:r>
      </w:hyperlink>
      <w:r w:rsidRPr="0033206F">
        <w:rPr>
          <w:spacing w:val="5"/>
          <w:w w:val="104"/>
          <w:sz w:val="17"/>
        </w:rPr>
        <w:t>.</w:t>
      </w:r>
    </w:p>
    <w:p w14:paraId="10F240AC" w14:textId="763CB439" w:rsidR="00644B07" w:rsidRDefault="005E3F90" w:rsidP="0033206F">
      <w:pPr>
        <w:pStyle w:val="AgendaItemNormal"/>
      </w:pPr>
      <w:r>
        <w:t>Item 13 of the provisional agenda</w:t>
      </w:r>
    </w:p>
    <w:p w14:paraId="03CCB5DB" w14:textId="77777777" w:rsidR="0033206F" w:rsidRPr="0033206F" w:rsidRDefault="0033206F" w:rsidP="0033206F">
      <w:pPr>
        <w:pStyle w:val="SingleTxt"/>
        <w:spacing w:after="0" w:line="120" w:lineRule="exact"/>
        <w:rPr>
          <w:sz w:val="10"/>
        </w:rPr>
      </w:pPr>
    </w:p>
    <w:p w14:paraId="649F59B7" w14:textId="77777777" w:rsidR="0033206F" w:rsidRPr="0033206F" w:rsidRDefault="0033206F" w:rsidP="0033206F">
      <w:pPr>
        <w:pStyle w:val="SingleTxt"/>
        <w:spacing w:after="0" w:line="120" w:lineRule="exact"/>
        <w:rPr>
          <w:sz w:val="10"/>
        </w:rPr>
      </w:pPr>
    </w:p>
    <w:p w14:paraId="0393C090" w14:textId="77777777" w:rsidR="0033206F" w:rsidRPr="0033206F" w:rsidRDefault="0033206F" w:rsidP="0033206F">
      <w:pPr>
        <w:pStyle w:val="SingleTxt"/>
        <w:spacing w:after="0" w:line="120" w:lineRule="exact"/>
        <w:rPr>
          <w:sz w:val="10"/>
        </w:rPr>
      </w:pPr>
    </w:p>
    <w:p w14:paraId="1C8A925D" w14:textId="2EEBFC9F" w:rsidR="005E3F90" w:rsidRDefault="0033206F" w:rsidP="00694FF4">
      <w:pPr>
        <w:pStyle w:val="TitleHCH"/>
        <w:ind w:left="1267" w:right="1260" w:hanging="1267"/>
      </w:pPr>
      <w:r>
        <w:tab/>
      </w:r>
      <w:r>
        <w:tab/>
      </w:r>
      <w:r w:rsidR="005E3F90">
        <w:t>Election of seven members of the International Tribunal for the Law of the Sea</w:t>
      </w:r>
    </w:p>
    <w:p w14:paraId="0B1DAE2A" w14:textId="2E4734F5" w:rsidR="005E3F90" w:rsidRPr="0033206F" w:rsidRDefault="005E3F90" w:rsidP="0033206F">
      <w:pPr>
        <w:pStyle w:val="SingleTxt"/>
        <w:spacing w:after="0" w:line="120" w:lineRule="exact"/>
        <w:rPr>
          <w:sz w:val="10"/>
        </w:rPr>
      </w:pPr>
    </w:p>
    <w:p w14:paraId="7CC762A2" w14:textId="081FD392" w:rsidR="0033206F" w:rsidRPr="0033206F" w:rsidRDefault="0033206F" w:rsidP="0033206F">
      <w:pPr>
        <w:pStyle w:val="SingleTxt"/>
        <w:spacing w:after="0" w:line="120" w:lineRule="exact"/>
        <w:rPr>
          <w:sz w:val="10"/>
        </w:rPr>
      </w:pPr>
    </w:p>
    <w:p w14:paraId="3856042B" w14:textId="77777777" w:rsidR="005E3F90" w:rsidRDefault="005E3F90" w:rsidP="00694FF4">
      <w:pPr>
        <w:pStyle w:val="TitleH1"/>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right="1260"/>
      </w:pPr>
      <w:r>
        <w:tab/>
      </w:r>
      <w:r>
        <w:tab/>
        <w:t>Note by the Secretary-General</w:t>
      </w:r>
    </w:p>
    <w:p w14:paraId="56EAB857" w14:textId="7510FBEA" w:rsidR="005E3F90" w:rsidRPr="0033206F" w:rsidRDefault="005E3F90" w:rsidP="0033206F">
      <w:pPr>
        <w:pStyle w:val="SingleTxt"/>
        <w:spacing w:after="0" w:line="120" w:lineRule="exact"/>
        <w:rPr>
          <w:sz w:val="10"/>
        </w:rPr>
      </w:pPr>
    </w:p>
    <w:p w14:paraId="279D2D7B" w14:textId="53E689B2" w:rsidR="0033206F" w:rsidRPr="0033206F" w:rsidRDefault="0033206F" w:rsidP="0033206F">
      <w:pPr>
        <w:pStyle w:val="SingleTxt"/>
        <w:spacing w:after="0" w:line="120" w:lineRule="exact"/>
        <w:rPr>
          <w:sz w:val="10"/>
        </w:rPr>
      </w:pPr>
    </w:p>
    <w:p w14:paraId="1E67B2E9" w14:textId="77777777" w:rsidR="005E3F90" w:rsidRDefault="005E3F90" w:rsidP="0033206F">
      <w:pPr>
        <w:pStyle w:val="HCh"/>
        <w:ind w:left="1267" w:right="1260" w:hanging="1267"/>
      </w:pPr>
      <w:r>
        <w:tab/>
        <w:t>I.</w:t>
      </w:r>
      <w:r>
        <w:tab/>
        <w:t>Introduction</w:t>
      </w:r>
    </w:p>
    <w:p w14:paraId="0B4765A5" w14:textId="12924364" w:rsidR="005E3F90" w:rsidRPr="0033206F" w:rsidRDefault="005E3F90" w:rsidP="0033206F">
      <w:pPr>
        <w:pStyle w:val="SingleTxt"/>
        <w:spacing w:after="0" w:line="120" w:lineRule="exact"/>
        <w:rPr>
          <w:sz w:val="10"/>
        </w:rPr>
      </w:pPr>
    </w:p>
    <w:p w14:paraId="103007A2" w14:textId="1DA17D16" w:rsidR="0033206F" w:rsidRPr="0033206F" w:rsidRDefault="0033206F" w:rsidP="0033206F">
      <w:pPr>
        <w:pStyle w:val="SingleTxt"/>
        <w:spacing w:after="0" w:line="120" w:lineRule="exact"/>
        <w:rPr>
          <w:sz w:val="10"/>
        </w:rPr>
      </w:pPr>
    </w:p>
    <w:p w14:paraId="22F3F291" w14:textId="4EE90C48" w:rsidR="00190A9F" w:rsidRPr="006C70EE" w:rsidRDefault="005E3F90" w:rsidP="00190A9F">
      <w:pPr>
        <w:pStyle w:val="SingleTxt"/>
        <w:numPr>
          <w:ilvl w:val="0"/>
          <w:numId w:val="23"/>
        </w:numPr>
        <w:rPr>
          <w:ins w:id="1" w:author="Jonathan Spurrell" w:date="2023-04-25T14:24:00Z"/>
          <w:highlight w:val="yellow"/>
          <w:rPrChange w:id="2" w:author="Jonathan Spurrell" w:date="2023-04-25T14:29:00Z">
            <w:rPr>
              <w:ins w:id="3" w:author="Jonathan Spurrell" w:date="2023-04-25T14:24:00Z"/>
            </w:rPr>
          </w:rPrChange>
        </w:rPr>
      </w:pPr>
      <w:del w:id="4" w:author="Jonathan Spurrell" w:date="2023-04-25T14:23:00Z">
        <w:r w:rsidDel="00190A9F">
          <w:delText>1.</w:delText>
        </w:r>
        <w:r w:rsidDel="00190A9F">
          <w:tab/>
        </w:r>
      </w:del>
      <w:r>
        <w:t xml:space="preserve">On 30 September 2023, the term of office of seven members of the International Tribunal for the Law of the Sea will expire. </w:t>
      </w:r>
      <w:ins w:id="5" w:author="Jonathan Spurrell" w:date="2023-04-25T14:23:00Z">
        <w:r w:rsidR="00190A9F" w:rsidRPr="006C70EE">
          <w:rPr>
            <w:highlight w:val="yellow"/>
            <w:rPrChange w:id="6" w:author="Jonathan Spurrell" w:date="2023-04-25T14:29:00Z">
              <w:rPr/>
            </w:rPrChange>
          </w:rPr>
          <w:t xml:space="preserve">As a result, the following seats will become </w:t>
        </w:r>
      </w:ins>
      <w:ins w:id="7" w:author="Jonathan Spurrell" w:date="2023-04-25T14:24:00Z">
        <w:r w:rsidR="00190A9F" w:rsidRPr="006C70EE">
          <w:rPr>
            <w:highlight w:val="yellow"/>
            <w:rPrChange w:id="8" w:author="Jonathan Spurrell" w:date="2023-04-25T14:29:00Z">
              <w:rPr/>
            </w:rPrChange>
          </w:rPr>
          <w:t>vacant:</w:t>
        </w:r>
      </w:ins>
    </w:p>
    <w:p w14:paraId="5E7F053A" w14:textId="4B9DD088" w:rsidR="00190A9F" w:rsidRPr="006C70EE" w:rsidRDefault="00190A9F" w:rsidP="00167BE1">
      <w:pPr>
        <w:pStyle w:val="SingleTxt"/>
        <w:numPr>
          <w:ilvl w:val="0"/>
          <w:numId w:val="24"/>
        </w:numPr>
        <w:tabs>
          <w:tab w:val="right" w:pos="1701"/>
        </w:tabs>
        <w:ind w:hanging="286"/>
        <w:rPr>
          <w:ins w:id="9" w:author="Jonathan Spurrell" w:date="2023-04-25T14:24:00Z"/>
          <w:highlight w:val="yellow"/>
          <w:rPrChange w:id="10" w:author="Jonathan Spurrell" w:date="2023-04-25T14:29:00Z">
            <w:rPr>
              <w:ins w:id="11" w:author="Jonathan Spurrell" w:date="2023-04-25T14:24:00Z"/>
            </w:rPr>
          </w:rPrChange>
        </w:rPr>
        <w:pPrChange w:id="12" w:author="Jonathan Spurrell" w:date="2023-04-25T14:27:00Z">
          <w:pPr>
            <w:pStyle w:val="SingleTxt"/>
            <w:tabs>
              <w:tab w:val="right" w:pos="1685"/>
            </w:tabs>
            <w:ind w:left="1742" w:hanging="475"/>
          </w:pPr>
        </w:pPrChange>
      </w:pPr>
      <w:ins w:id="13" w:author="Jonathan Spurrell" w:date="2023-04-25T14:24:00Z">
        <w:r w:rsidRPr="006C70EE">
          <w:rPr>
            <w:highlight w:val="yellow"/>
            <w:rPrChange w:id="14" w:author="Jonathan Spurrell" w:date="2023-04-25T14:29:00Z">
              <w:rPr/>
            </w:rPrChange>
          </w:rPr>
          <w:t xml:space="preserve">Two </w:t>
        </w:r>
      </w:ins>
      <w:ins w:id="15" w:author="Jonathan Spurrell" w:date="2023-04-25T14:25:00Z">
        <w:r w:rsidR="000F28FB" w:rsidRPr="006C70EE">
          <w:rPr>
            <w:highlight w:val="yellow"/>
            <w:rPrChange w:id="16" w:author="Jonathan Spurrell" w:date="2023-04-25T14:29:00Z">
              <w:rPr/>
            </w:rPrChange>
          </w:rPr>
          <w:t xml:space="preserve">seats for </w:t>
        </w:r>
      </w:ins>
      <w:ins w:id="17" w:author="Jonathan Spurrell" w:date="2023-04-25T14:24:00Z">
        <w:r w:rsidRPr="006C70EE">
          <w:rPr>
            <w:highlight w:val="yellow"/>
            <w:rPrChange w:id="18" w:author="Jonathan Spurrell" w:date="2023-04-25T14:29:00Z">
              <w:rPr/>
            </w:rPrChange>
          </w:rPr>
          <w:t xml:space="preserve">members from the Group of African States </w:t>
        </w:r>
      </w:ins>
    </w:p>
    <w:p w14:paraId="49F86B92" w14:textId="3F74E939" w:rsidR="00190A9F" w:rsidRPr="006C70EE" w:rsidRDefault="00190A9F" w:rsidP="00167BE1">
      <w:pPr>
        <w:pStyle w:val="SingleTxt"/>
        <w:numPr>
          <w:ilvl w:val="0"/>
          <w:numId w:val="24"/>
        </w:numPr>
        <w:tabs>
          <w:tab w:val="right" w:pos="1701"/>
        </w:tabs>
        <w:ind w:hanging="286"/>
        <w:rPr>
          <w:ins w:id="19" w:author="Jonathan Spurrell" w:date="2023-04-25T14:24:00Z"/>
          <w:highlight w:val="yellow"/>
          <w:rPrChange w:id="20" w:author="Jonathan Spurrell" w:date="2023-04-25T14:29:00Z">
            <w:rPr>
              <w:ins w:id="21" w:author="Jonathan Spurrell" w:date="2023-04-25T14:24:00Z"/>
            </w:rPr>
          </w:rPrChange>
        </w:rPr>
        <w:pPrChange w:id="22" w:author="Jonathan Spurrell" w:date="2023-04-25T14:27:00Z">
          <w:pPr>
            <w:pStyle w:val="SingleTxt"/>
            <w:tabs>
              <w:tab w:val="right" w:pos="1685"/>
            </w:tabs>
            <w:ind w:left="1742" w:hanging="475"/>
          </w:pPr>
        </w:pPrChange>
      </w:pPr>
      <w:ins w:id="23" w:author="Jonathan Spurrell" w:date="2023-04-25T14:24:00Z">
        <w:r w:rsidRPr="006C70EE">
          <w:rPr>
            <w:highlight w:val="yellow"/>
            <w:rPrChange w:id="24" w:author="Jonathan Spurrell" w:date="2023-04-25T14:29:00Z">
              <w:rPr/>
            </w:rPrChange>
          </w:rPr>
          <w:t xml:space="preserve">Two </w:t>
        </w:r>
      </w:ins>
      <w:ins w:id="25" w:author="Jonathan Spurrell" w:date="2023-04-25T14:25:00Z">
        <w:r w:rsidR="000F28FB" w:rsidRPr="006C70EE">
          <w:rPr>
            <w:highlight w:val="yellow"/>
            <w:rPrChange w:id="26" w:author="Jonathan Spurrell" w:date="2023-04-25T14:29:00Z">
              <w:rPr/>
            </w:rPrChange>
          </w:rPr>
          <w:t xml:space="preserve">seats for </w:t>
        </w:r>
      </w:ins>
      <w:ins w:id="27" w:author="Jonathan Spurrell" w:date="2023-04-25T14:24:00Z">
        <w:r w:rsidRPr="006C70EE">
          <w:rPr>
            <w:highlight w:val="yellow"/>
            <w:rPrChange w:id="28" w:author="Jonathan Spurrell" w:date="2023-04-25T14:29:00Z">
              <w:rPr/>
            </w:rPrChange>
          </w:rPr>
          <w:t xml:space="preserve">members from the Group of Asia-Pacific States </w:t>
        </w:r>
      </w:ins>
    </w:p>
    <w:p w14:paraId="5A439049" w14:textId="1575B53A" w:rsidR="00190A9F" w:rsidRPr="006C70EE" w:rsidRDefault="00190A9F" w:rsidP="00167BE1">
      <w:pPr>
        <w:pStyle w:val="SingleTxt"/>
        <w:numPr>
          <w:ilvl w:val="0"/>
          <w:numId w:val="24"/>
        </w:numPr>
        <w:tabs>
          <w:tab w:val="right" w:pos="1701"/>
        </w:tabs>
        <w:ind w:hanging="286"/>
        <w:rPr>
          <w:ins w:id="29" w:author="Jonathan Spurrell" w:date="2023-04-25T14:24:00Z"/>
          <w:highlight w:val="yellow"/>
          <w:rPrChange w:id="30" w:author="Jonathan Spurrell" w:date="2023-04-25T14:29:00Z">
            <w:rPr>
              <w:ins w:id="31" w:author="Jonathan Spurrell" w:date="2023-04-25T14:24:00Z"/>
            </w:rPr>
          </w:rPrChange>
        </w:rPr>
        <w:pPrChange w:id="32" w:author="Jonathan Spurrell" w:date="2023-04-25T14:27:00Z">
          <w:pPr>
            <w:pStyle w:val="SingleTxt"/>
            <w:tabs>
              <w:tab w:val="right" w:pos="1685"/>
            </w:tabs>
            <w:ind w:left="1742" w:hanging="475"/>
          </w:pPr>
        </w:pPrChange>
      </w:pPr>
      <w:ins w:id="33" w:author="Jonathan Spurrell" w:date="2023-04-25T14:24:00Z">
        <w:r w:rsidRPr="006C70EE">
          <w:rPr>
            <w:highlight w:val="yellow"/>
            <w:rPrChange w:id="34" w:author="Jonathan Spurrell" w:date="2023-04-25T14:29:00Z">
              <w:rPr/>
            </w:rPrChange>
          </w:rPr>
          <w:t xml:space="preserve">One </w:t>
        </w:r>
      </w:ins>
      <w:ins w:id="35" w:author="Jonathan Spurrell" w:date="2023-04-25T14:25:00Z">
        <w:r w:rsidR="000F28FB" w:rsidRPr="006C70EE">
          <w:rPr>
            <w:highlight w:val="yellow"/>
            <w:rPrChange w:id="36" w:author="Jonathan Spurrell" w:date="2023-04-25T14:29:00Z">
              <w:rPr/>
            </w:rPrChange>
          </w:rPr>
          <w:t xml:space="preserve">seat for </w:t>
        </w:r>
        <w:r w:rsidR="000F28FB" w:rsidRPr="006C70EE">
          <w:rPr>
            <w:highlight w:val="yellow"/>
            <w:rPrChange w:id="37" w:author="Jonathan Spurrell" w:date="2023-04-25T14:29:00Z">
              <w:rPr/>
            </w:rPrChange>
          </w:rPr>
          <w:t xml:space="preserve">a </w:t>
        </w:r>
      </w:ins>
      <w:ins w:id="38" w:author="Jonathan Spurrell" w:date="2023-04-25T14:24:00Z">
        <w:r w:rsidRPr="006C70EE">
          <w:rPr>
            <w:highlight w:val="yellow"/>
            <w:rPrChange w:id="39" w:author="Jonathan Spurrell" w:date="2023-04-25T14:29:00Z">
              <w:rPr/>
            </w:rPrChange>
          </w:rPr>
          <w:t xml:space="preserve">member from the Group of Eastern European States </w:t>
        </w:r>
      </w:ins>
    </w:p>
    <w:p w14:paraId="6D032EF6" w14:textId="6D746A5F" w:rsidR="00190A9F" w:rsidRPr="006C70EE" w:rsidRDefault="00190A9F" w:rsidP="00167BE1">
      <w:pPr>
        <w:pStyle w:val="SingleTxt"/>
        <w:keepNext/>
        <w:numPr>
          <w:ilvl w:val="0"/>
          <w:numId w:val="24"/>
        </w:numPr>
        <w:tabs>
          <w:tab w:val="right" w:pos="1701"/>
        </w:tabs>
        <w:ind w:hanging="286"/>
        <w:rPr>
          <w:ins w:id="40" w:author="Jonathan Spurrell" w:date="2023-04-25T14:24:00Z"/>
          <w:highlight w:val="yellow"/>
          <w:rPrChange w:id="41" w:author="Jonathan Spurrell" w:date="2023-04-25T14:29:00Z">
            <w:rPr>
              <w:ins w:id="42" w:author="Jonathan Spurrell" w:date="2023-04-25T14:24:00Z"/>
            </w:rPr>
          </w:rPrChange>
        </w:rPr>
        <w:pPrChange w:id="43" w:author="Jonathan Spurrell" w:date="2023-04-25T14:27:00Z">
          <w:pPr>
            <w:pStyle w:val="SingleTxt"/>
            <w:keepNext/>
            <w:tabs>
              <w:tab w:val="right" w:pos="1685"/>
            </w:tabs>
            <w:ind w:left="1742" w:hanging="475"/>
          </w:pPr>
        </w:pPrChange>
      </w:pPr>
      <w:ins w:id="44" w:author="Jonathan Spurrell" w:date="2023-04-25T14:24:00Z">
        <w:r w:rsidRPr="006C70EE">
          <w:rPr>
            <w:highlight w:val="yellow"/>
            <w:rPrChange w:id="45" w:author="Jonathan Spurrell" w:date="2023-04-25T14:29:00Z">
              <w:rPr/>
            </w:rPrChange>
          </w:rPr>
          <w:t xml:space="preserve">One </w:t>
        </w:r>
      </w:ins>
      <w:ins w:id="46" w:author="Jonathan Spurrell" w:date="2023-04-25T14:25:00Z">
        <w:r w:rsidR="000F28FB" w:rsidRPr="006C70EE">
          <w:rPr>
            <w:highlight w:val="yellow"/>
            <w:rPrChange w:id="47" w:author="Jonathan Spurrell" w:date="2023-04-25T14:29:00Z">
              <w:rPr/>
            </w:rPrChange>
          </w:rPr>
          <w:t xml:space="preserve">seat for a </w:t>
        </w:r>
      </w:ins>
      <w:ins w:id="48" w:author="Jonathan Spurrell" w:date="2023-04-25T14:24:00Z">
        <w:r w:rsidRPr="006C70EE">
          <w:rPr>
            <w:highlight w:val="yellow"/>
            <w:rPrChange w:id="49" w:author="Jonathan Spurrell" w:date="2023-04-25T14:29:00Z">
              <w:rPr/>
            </w:rPrChange>
          </w:rPr>
          <w:t xml:space="preserve">member from the Group of Latin American and Caribbean States </w:t>
        </w:r>
      </w:ins>
    </w:p>
    <w:p w14:paraId="50CC0DC3" w14:textId="76147604" w:rsidR="00190A9F" w:rsidRPr="006C70EE" w:rsidRDefault="00190A9F" w:rsidP="00167BE1">
      <w:pPr>
        <w:pStyle w:val="SingleTxt"/>
        <w:numPr>
          <w:ilvl w:val="0"/>
          <w:numId w:val="24"/>
        </w:numPr>
        <w:tabs>
          <w:tab w:val="right" w:pos="1701"/>
        </w:tabs>
        <w:ind w:hanging="286"/>
        <w:rPr>
          <w:ins w:id="50" w:author="Jonathan Spurrell" w:date="2023-04-25T14:23:00Z"/>
          <w:highlight w:val="yellow"/>
          <w:rPrChange w:id="51" w:author="Jonathan Spurrell" w:date="2023-04-25T14:29:00Z">
            <w:rPr>
              <w:ins w:id="52" w:author="Jonathan Spurrell" w:date="2023-04-25T14:23:00Z"/>
            </w:rPr>
          </w:rPrChange>
        </w:rPr>
        <w:pPrChange w:id="53" w:author="Jonathan Spurrell" w:date="2023-04-25T14:27:00Z">
          <w:pPr>
            <w:pStyle w:val="SingleTxt"/>
          </w:pPr>
        </w:pPrChange>
      </w:pPr>
      <w:ins w:id="54" w:author="Jonathan Spurrell" w:date="2023-04-25T14:24:00Z">
        <w:r w:rsidRPr="006C70EE">
          <w:rPr>
            <w:highlight w:val="yellow"/>
            <w:rPrChange w:id="55" w:author="Jonathan Spurrell" w:date="2023-04-25T14:29:00Z">
              <w:rPr/>
            </w:rPrChange>
          </w:rPr>
          <w:t xml:space="preserve">One </w:t>
        </w:r>
      </w:ins>
      <w:ins w:id="56" w:author="Jonathan Spurrell" w:date="2023-04-25T14:25:00Z">
        <w:r w:rsidR="000F28FB" w:rsidRPr="006C70EE">
          <w:rPr>
            <w:highlight w:val="yellow"/>
            <w:rPrChange w:id="57" w:author="Jonathan Spurrell" w:date="2023-04-25T14:29:00Z">
              <w:rPr/>
            </w:rPrChange>
          </w:rPr>
          <w:t xml:space="preserve">seat for a </w:t>
        </w:r>
      </w:ins>
      <w:ins w:id="58" w:author="Jonathan Spurrell" w:date="2023-04-25T14:24:00Z">
        <w:r w:rsidRPr="006C70EE">
          <w:rPr>
            <w:highlight w:val="yellow"/>
            <w:rPrChange w:id="59" w:author="Jonathan Spurrell" w:date="2023-04-25T14:29:00Z">
              <w:rPr/>
            </w:rPrChange>
          </w:rPr>
          <w:t>member from the Group of Western European and Other States</w:t>
        </w:r>
      </w:ins>
    </w:p>
    <w:p w14:paraId="738B0922" w14:textId="25A76C56" w:rsidR="005E3F90" w:rsidRDefault="005E3F90" w:rsidP="00190A9F">
      <w:pPr>
        <w:pStyle w:val="SingleTxt"/>
        <w:numPr>
          <w:ilvl w:val="0"/>
          <w:numId w:val="23"/>
        </w:numPr>
        <w:pPrChange w:id="60" w:author="Jonathan Spurrell" w:date="2023-04-25T14:23:00Z">
          <w:pPr>
            <w:pStyle w:val="SingleTxt"/>
          </w:pPr>
        </w:pPrChange>
      </w:pPr>
      <w:r>
        <w:t xml:space="preserve">The election to fill those seats will be held at the thirty-third Meeting of States Parties to the United Nations Convention on the Law of the Sea. </w:t>
      </w:r>
    </w:p>
    <w:p w14:paraId="37EA4C19" w14:textId="3D43F3C0" w:rsidR="005E3F90" w:rsidRDefault="005E3F90" w:rsidP="005E3F90">
      <w:pPr>
        <w:pStyle w:val="SingleTxt"/>
      </w:pPr>
      <w:del w:id="61" w:author="Jonathan Spurrell" w:date="2023-04-25T14:24:00Z">
        <w:r w:rsidDel="00190A9F">
          <w:delText>2</w:delText>
        </w:r>
      </w:del>
      <w:ins w:id="62" w:author="Jonathan Spurrell" w:date="2023-04-25T14:24:00Z">
        <w:r w:rsidR="00190A9F">
          <w:t>3</w:t>
        </w:r>
      </w:ins>
      <w:r>
        <w:t>.</w:t>
      </w:r>
      <w:r>
        <w:tab/>
        <w:t>In accordance with article 4, paragraph 2, of the Statute of the Tribunal, the Registrar of the Tribunal has prepared a list in alphabetical order of all the persons nominated, with an indication of the States parties that have nominated them (</w:t>
      </w:r>
      <w:hyperlink r:id="rId19" w:history="1">
        <w:r w:rsidRPr="00E51448">
          <w:rPr>
            <w:rStyle w:val="Hyperlink"/>
          </w:rPr>
          <w:t>SPLOS/33/5</w:t>
        </w:r>
      </w:hyperlink>
      <w:r>
        <w:t>), and has circulated the curricula vitae of the nominated candidates (</w:t>
      </w:r>
      <w:hyperlink r:id="rId20" w:history="1">
        <w:r w:rsidRPr="00E51448">
          <w:rPr>
            <w:rStyle w:val="Hyperlink"/>
          </w:rPr>
          <w:t>SPLOS/33/6</w:t>
        </w:r>
      </w:hyperlink>
      <w:r>
        <w:t>). Further information, including procedures for the election and allocation of seats, is contained in the note by the Registrar on the election procedures (</w:t>
      </w:r>
      <w:hyperlink r:id="rId21" w:history="1">
        <w:r w:rsidRPr="00E51448">
          <w:rPr>
            <w:rStyle w:val="Hyperlink"/>
          </w:rPr>
          <w:t>SPLOS/33/7</w:t>
        </w:r>
      </w:hyperlink>
      <w:r>
        <w:t xml:space="preserve">). </w:t>
      </w:r>
    </w:p>
    <w:p w14:paraId="3276208B" w14:textId="59D1E152" w:rsidR="005E3F90" w:rsidRPr="0033206F" w:rsidRDefault="005E3F90" w:rsidP="0033206F">
      <w:pPr>
        <w:pStyle w:val="SingleTxt"/>
        <w:spacing w:after="0" w:line="120" w:lineRule="exact"/>
        <w:rPr>
          <w:sz w:val="10"/>
        </w:rPr>
      </w:pPr>
    </w:p>
    <w:p w14:paraId="63BDEE43" w14:textId="086A7AA0" w:rsidR="0033206F" w:rsidRPr="0033206F" w:rsidRDefault="0033206F" w:rsidP="0033206F">
      <w:pPr>
        <w:pStyle w:val="SingleTxt"/>
        <w:spacing w:after="0" w:line="120" w:lineRule="exact"/>
        <w:rPr>
          <w:sz w:val="10"/>
        </w:rPr>
      </w:pPr>
    </w:p>
    <w:p w14:paraId="26F9D3EA" w14:textId="77777777" w:rsidR="005E3F90" w:rsidRDefault="005E3F90" w:rsidP="0033206F">
      <w:pPr>
        <w:pStyle w:val="HCh"/>
        <w:ind w:left="1267" w:right="1260" w:hanging="1267"/>
      </w:pPr>
      <w:r>
        <w:tab/>
        <w:t>II.</w:t>
      </w:r>
      <w:r>
        <w:tab/>
        <w:t>Conduct of the election</w:t>
      </w:r>
    </w:p>
    <w:p w14:paraId="59436D21" w14:textId="4F73DC13" w:rsidR="005E3F90" w:rsidRPr="0033206F" w:rsidRDefault="005E3F90" w:rsidP="0033206F">
      <w:pPr>
        <w:pStyle w:val="SingleTxt"/>
        <w:spacing w:after="0" w:line="120" w:lineRule="exact"/>
        <w:rPr>
          <w:sz w:val="10"/>
        </w:rPr>
      </w:pPr>
    </w:p>
    <w:p w14:paraId="2ACEAF4D" w14:textId="5627F41D" w:rsidR="0033206F" w:rsidRPr="0033206F" w:rsidRDefault="0033206F" w:rsidP="0033206F">
      <w:pPr>
        <w:pStyle w:val="SingleTxt"/>
        <w:spacing w:after="0" w:line="120" w:lineRule="exact"/>
        <w:rPr>
          <w:sz w:val="10"/>
        </w:rPr>
      </w:pPr>
    </w:p>
    <w:p w14:paraId="49AF96D4" w14:textId="13863397" w:rsidR="005E3F90" w:rsidRDefault="005E3F90" w:rsidP="005E3F90">
      <w:pPr>
        <w:pStyle w:val="SingleTxt"/>
      </w:pPr>
      <w:del w:id="63" w:author="Jonathan Spurrell" w:date="2023-04-25T14:24:00Z">
        <w:r w:rsidDel="00190A9F">
          <w:delText>3</w:delText>
        </w:r>
      </w:del>
      <w:ins w:id="64" w:author="Jonathan Spurrell" w:date="2023-04-25T14:24:00Z">
        <w:r w:rsidR="00190A9F">
          <w:t>4</w:t>
        </w:r>
      </w:ins>
      <w:r>
        <w:t>.</w:t>
      </w:r>
      <w:r>
        <w:tab/>
        <w:t xml:space="preserve">According to practice, the date and time of the election will be decided on the first day of the Meeting, under the agenda item concerning the organization of work. </w:t>
      </w:r>
    </w:p>
    <w:p w14:paraId="703A197B" w14:textId="3EC39B85" w:rsidR="005E3F90" w:rsidRDefault="005E3F90" w:rsidP="005E3F90">
      <w:pPr>
        <w:pStyle w:val="SingleTxt"/>
      </w:pPr>
      <w:del w:id="65" w:author="Jonathan Spurrell" w:date="2023-04-25T14:24:00Z">
        <w:r w:rsidDel="00190A9F">
          <w:lastRenderedPageBreak/>
          <w:delText>4</w:delText>
        </w:r>
      </w:del>
      <w:ins w:id="66" w:author="Jonathan Spurrell" w:date="2023-04-25T14:24:00Z">
        <w:r w:rsidR="00190A9F">
          <w:t>5</w:t>
        </w:r>
      </w:ins>
      <w:r>
        <w:t>.</w:t>
      </w:r>
      <w:r>
        <w:tab/>
        <w:t xml:space="preserve">The election of the members of the Tribunal will be held in accordance with the following provisions: </w:t>
      </w:r>
    </w:p>
    <w:p w14:paraId="7FF0750C" w14:textId="434F943C" w:rsidR="005E3F90" w:rsidRDefault="00BE42DD" w:rsidP="00694FF4">
      <w:pPr>
        <w:pStyle w:val="SingleTxt"/>
      </w:pPr>
      <w:r>
        <w:tab/>
      </w:r>
      <w:r w:rsidR="005E3F90">
        <w:t>(a)</w:t>
      </w:r>
      <w:r w:rsidR="005E3F90">
        <w:tab/>
        <w:t xml:space="preserve">Article 4 of the Statute of the Tribunal; </w:t>
      </w:r>
    </w:p>
    <w:p w14:paraId="46C746D1" w14:textId="07A0C5B1" w:rsidR="005E3F90" w:rsidRDefault="00BE42DD" w:rsidP="00694FF4">
      <w:pPr>
        <w:pStyle w:val="SingleTxt"/>
      </w:pPr>
      <w:r>
        <w:tab/>
      </w:r>
      <w:r w:rsidR="005E3F90">
        <w:t>(b)</w:t>
      </w:r>
      <w:r w:rsidR="005E3F90">
        <w:tab/>
        <w:t>Rules 65, 66 and 70 of the Rules of Procedure for Meetings of States Parties (</w:t>
      </w:r>
      <w:hyperlink r:id="rId22" w:history="1">
        <w:r w:rsidR="005E3F90" w:rsidRPr="00E51448">
          <w:rPr>
            <w:rStyle w:val="Hyperlink"/>
          </w:rPr>
          <w:t>SPLOS/2/Rev.5</w:t>
        </w:r>
      </w:hyperlink>
      <w:r w:rsidR="005E3F90">
        <w:t xml:space="preserve">). </w:t>
      </w:r>
    </w:p>
    <w:p w14:paraId="65F4AAB2" w14:textId="5D4C0BFE" w:rsidR="005E3F90" w:rsidRDefault="00F418DA" w:rsidP="005E3F90">
      <w:pPr>
        <w:pStyle w:val="SingleTxt"/>
      </w:pPr>
      <w:r w:rsidRPr="0033206F">
        <w:rPr>
          <w:noProof/>
          <w:w w:val="100"/>
          <w:sz w:val="2"/>
        </w:rPr>
        <mc:AlternateContent>
          <mc:Choice Requires="wps">
            <w:drawing>
              <wp:anchor distT="0" distB="0" distL="114300" distR="114300" simplePos="0" relativeHeight="251659264" behindDoc="0" locked="0" layoutInCell="1" allowOverlap="1" wp14:anchorId="67693C35" wp14:editId="31978B3E">
                <wp:simplePos x="0" y="0"/>
                <wp:positionH relativeFrom="page">
                  <wp:posOffset>1407160</wp:posOffset>
                </wp:positionH>
                <wp:positionV relativeFrom="paragraph">
                  <wp:posOffset>741349</wp:posOffset>
                </wp:positionV>
                <wp:extent cx="9144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914400" cy="0"/>
                        </a:xfrm>
                        <a:prstGeom prst="line">
                          <a:avLst/>
                        </a:prstGeom>
                        <a:ln w="3175">
                          <a:solidFill>
                            <a:srgbClr val="01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2E157F" id="Straight Connector 4"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text" from="110.8pt,58.35pt" to="182.8pt,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" strokecolor="#010000" strokeweight=".25pt">
                <w10:wrap anchorx="page"/>
              </v:line>
            </w:pict>
          </mc:Fallback>
        </mc:AlternateContent>
      </w:r>
      <w:del w:id="67" w:author="Jonathan Spurrell" w:date="2023-04-25T14:24:00Z">
        <w:r w:rsidR="005E3F90" w:rsidDel="00190A9F">
          <w:delText>5</w:delText>
        </w:r>
      </w:del>
      <w:ins w:id="68" w:author="Jonathan Spurrell" w:date="2023-04-25T14:24:00Z">
        <w:r w:rsidR="00190A9F">
          <w:t>6</w:t>
        </w:r>
      </w:ins>
      <w:r w:rsidR="005E3F90">
        <w:t>.</w:t>
      </w:r>
      <w:r w:rsidR="005E3F90">
        <w:tab/>
        <w:t xml:space="preserve">Rule 70 provides that the election of the members of the Tribunal shall take </w:t>
      </w:r>
      <w:r w:rsidR="005E3F90" w:rsidRPr="00694FF4">
        <w:rPr>
          <w:spacing w:val="3"/>
        </w:rPr>
        <w:t>place in accordance with the Statute of the Tribunal. Pursuant to article 4, paragraph</w:t>
      </w:r>
      <w:r w:rsidR="0019091A" w:rsidRPr="00694FF4">
        <w:rPr>
          <w:spacing w:val="3"/>
        </w:rPr>
        <w:t> </w:t>
      </w:r>
      <w:r w:rsidR="005E3F90" w:rsidRPr="00694FF4">
        <w:rPr>
          <w:spacing w:val="3"/>
        </w:rPr>
        <w:t>4,</w:t>
      </w:r>
      <w:r w:rsidR="005E3F90">
        <w:t xml:space="preserve"> of the Statute, the members of the Tribunal shall be elected by secret ballot at a Meeting of States Parties convened through a procedure agreed to by the States parties. Two thirds of the States parties shall constitute a quorum at such a Meeting. It is stated in article 4, paragraph 4, of the Statute that the persons elected to the Tribunal shall be those nominees who obtain the largest number of votes and a two-thirds majority of the States parties present and voting, provided that such a majority includes a majority of the States parties.</w:t>
      </w:r>
    </w:p>
    <w:p w14:paraId="764568A5" w14:textId="55FFF9A5" w:rsidR="005E3F90" w:rsidRDefault="005E3F90" w:rsidP="005E3F90">
      <w:pPr>
        <w:pStyle w:val="SingleTxt"/>
      </w:pPr>
      <w:del w:id="69" w:author="Jonathan Spurrell" w:date="2023-04-25T14:24:00Z">
        <w:r w:rsidDel="00190A9F">
          <w:delText>6</w:delText>
        </w:r>
      </w:del>
      <w:ins w:id="70" w:author="Jonathan Spurrell" w:date="2023-04-25T14:24:00Z">
        <w:r w:rsidR="00190A9F">
          <w:t>7</w:t>
        </w:r>
      </w:ins>
      <w:r>
        <w:t>.</w:t>
      </w:r>
      <w:r>
        <w:tab/>
        <w:t xml:space="preserve">The elections will be conducted in accordance with the practice outlined below, unless decided otherwise by the Meeting. </w:t>
      </w:r>
    </w:p>
    <w:p w14:paraId="5FCC770D" w14:textId="3E0D2904" w:rsidR="005E3F90" w:rsidRDefault="005E3F90" w:rsidP="005E3F90">
      <w:pPr>
        <w:pStyle w:val="SingleTxt"/>
      </w:pPr>
      <w:del w:id="71" w:author="Jonathan Spurrell" w:date="2023-04-25T14:24:00Z">
        <w:r w:rsidDel="00190A9F">
          <w:delText>7</w:delText>
        </w:r>
      </w:del>
      <w:ins w:id="72" w:author="Jonathan Spurrell" w:date="2023-04-25T14:24:00Z">
        <w:r w:rsidR="00190A9F">
          <w:t>8</w:t>
        </w:r>
      </w:ins>
      <w:r>
        <w:t>.</w:t>
      </w:r>
      <w:r>
        <w:tab/>
        <w:t xml:space="preserve">Ballot papers will be distributed to delegations of States parties whose credentials have been approved by the Meeting. It is recalled in this regard that the Meeting of States Parties will consider the report of the Credentials Committee before the election. </w:t>
      </w:r>
    </w:p>
    <w:p w14:paraId="42002A54" w14:textId="796B1BB8" w:rsidR="005E3F90" w:rsidRDefault="005E3F90" w:rsidP="005E3F90">
      <w:pPr>
        <w:pStyle w:val="SingleTxt"/>
      </w:pPr>
      <w:del w:id="73" w:author="Jonathan Spurrell" w:date="2023-04-25T14:24:00Z">
        <w:r w:rsidDel="00190A9F">
          <w:delText>8</w:delText>
        </w:r>
      </w:del>
      <w:ins w:id="74" w:author="Jonathan Spurrell" w:date="2023-04-25T14:24:00Z">
        <w:r w:rsidR="00190A9F">
          <w:t>9</w:t>
        </w:r>
      </w:ins>
      <w:r>
        <w:t>.</w:t>
      </w:r>
      <w:r>
        <w:tab/>
        <w:t xml:space="preserve">If a delegation arrives after the commencement of voting, it shall approach the podium in order to receive ballot papers. Only those candidates whose names appear on the ballot papers are eligible for election. In accordance with practice, ballot papers will include only the name and nationality of the candidates. Information on the nominating States is included in document </w:t>
      </w:r>
      <w:hyperlink r:id="rId23" w:history="1">
        <w:r w:rsidRPr="00E51448">
          <w:rPr>
            <w:rStyle w:val="Hyperlink"/>
          </w:rPr>
          <w:t>SPLOS/33/5</w:t>
        </w:r>
      </w:hyperlink>
      <w:r>
        <w:t xml:space="preserve">. </w:t>
      </w:r>
    </w:p>
    <w:p w14:paraId="1B64B4FB" w14:textId="3E2A6C68" w:rsidR="005E3F90" w:rsidRDefault="005E3F90" w:rsidP="005E3F90">
      <w:pPr>
        <w:pStyle w:val="SingleTxt"/>
      </w:pPr>
      <w:del w:id="75" w:author="Jonathan Spurrell" w:date="2023-04-25T14:24:00Z">
        <w:r w:rsidDel="00190A9F">
          <w:delText>9</w:delText>
        </w:r>
      </w:del>
      <w:ins w:id="76" w:author="Jonathan Spurrell" w:date="2023-04-25T14:24:00Z">
        <w:r w:rsidR="00190A9F">
          <w:t>10</w:t>
        </w:r>
      </w:ins>
      <w:r>
        <w:t>.</w:t>
      </w:r>
      <w:r>
        <w:tab/>
        <w:t>Voting for a candidate is done by placing a cross in the box to the left of the name. Blank ballot papers will be considered abstentions. Ballot papers marked for more candidates than the number of seats indicated will be considered invalid. If a ballot contains any notation other than votes in favour of candidates whose names appear on the ballot, those notations will be disregarded.</w:t>
      </w:r>
    </w:p>
    <w:p w14:paraId="017FBA35" w14:textId="52558F4F" w:rsidR="005E3F90" w:rsidRDefault="005E3F90" w:rsidP="005E3F90">
      <w:pPr>
        <w:pStyle w:val="SingleTxt"/>
      </w:pPr>
      <w:del w:id="77" w:author="Jonathan Spurrell" w:date="2023-04-25T14:24:00Z">
        <w:r w:rsidDel="00190A9F">
          <w:delText>10</w:delText>
        </w:r>
      </w:del>
      <w:ins w:id="78" w:author="Jonathan Spurrell" w:date="2023-04-25T14:24:00Z">
        <w:r w:rsidR="00190A9F">
          <w:t>11</w:t>
        </w:r>
      </w:ins>
      <w:r>
        <w:t>.</w:t>
      </w:r>
      <w:r>
        <w:tab/>
        <w:t>With regard to the casting of ballots, the conference officers accompanied by the tellers will collect the ballot papers. Representatives will be requested to remain seated until all ballots have been collected. An opportunity will be provided to any delegation of a State party that has not yet cast its ballot to do so by approaching the podium. Subsequently, the tellers accompanied by the conference officers will proceed to the designated room to count the votes. Pursuant to rule 59 of the Rules of Procedure, no representative shall interrupt the voting except on a point of order on the actual conduct of the voting.</w:t>
      </w:r>
    </w:p>
    <w:p w14:paraId="40E7EDD1" w14:textId="1F400DA7" w:rsidR="00AD5742" w:rsidRDefault="005E3F90" w:rsidP="00AD5742">
      <w:pPr>
        <w:pStyle w:val="SingleTxt"/>
      </w:pPr>
      <w:del w:id="79" w:author="Jonathan Spurrell" w:date="2023-04-25T14:24:00Z">
        <w:r w:rsidDel="00190A9F">
          <w:delText>11</w:delText>
        </w:r>
      </w:del>
      <w:ins w:id="80" w:author="Jonathan Spurrell" w:date="2023-04-25T14:24:00Z">
        <w:r w:rsidR="00190A9F">
          <w:t>12</w:t>
        </w:r>
      </w:ins>
      <w:r>
        <w:t>.</w:t>
      </w:r>
      <w:r>
        <w:tab/>
        <w:t>On the basis of practice, in the forthcoming election, five separate ballot papers will be distributed, each containing the list of candidates from one of the five regions</w:t>
      </w:r>
      <w:del w:id="81" w:author="Jonathan Spurrell" w:date="2023-04-25T14:23:00Z">
        <w:r w:rsidDel="009C4751">
          <w:delText>, as follows:</w:delText>
        </w:r>
      </w:del>
      <w:ins w:id="82" w:author="Jonathan Spurrell" w:date="2023-04-25T14:23:00Z">
        <w:r w:rsidR="009C4751">
          <w:t>.</w:t>
        </w:r>
      </w:ins>
      <w:r w:rsidR="0033206F">
        <w:rPr>
          <w:rStyle w:val="FootnoteReference"/>
        </w:rPr>
        <w:footnoteReference w:id="1"/>
      </w:r>
    </w:p>
    <w:p w14:paraId="650D22B3" w14:textId="5677354D" w:rsidR="002673AC" w:rsidDel="009C4751" w:rsidRDefault="002673AC" w:rsidP="008E2B74">
      <w:pPr>
        <w:pStyle w:val="SingleTxt"/>
        <w:tabs>
          <w:tab w:val="right" w:pos="1685"/>
        </w:tabs>
        <w:ind w:left="1742" w:hanging="475"/>
        <w:rPr>
          <w:del w:id="83" w:author="Jonathan Spurrell" w:date="2023-04-25T14:23:00Z"/>
        </w:rPr>
      </w:pPr>
      <w:del w:id="84" w:author="Jonathan Spurrell" w:date="2023-04-25T14:23:00Z">
        <w:r w:rsidDel="009C4751">
          <w:lastRenderedPageBreak/>
          <w:tab/>
          <w:delText>•</w:delText>
        </w:r>
        <w:r w:rsidDel="009C4751">
          <w:tab/>
          <w:delText xml:space="preserve">Two members from the Group of African States; </w:delText>
        </w:r>
      </w:del>
    </w:p>
    <w:p w14:paraId="43F92CED" w14:textId="01B01A08" w:rsidR="002673AC" w:rsidDel="009C4751" w:rsidRDefault="002673AC" w:rsidP="008E2B74">
      <w:pPr>
        <w:pStyle w:val="SingleTxt"/>
        <w:tabs>
          <w:tab w:val="right" w:pos="1685"/>
        </w:tabs>
        <w:ind w:left="1742" w:hanging="475"/>
        <w:rPr>
          <w:del w:id="85" w:author="Jonathan Spurrell" w:date="2023-04-25T14:23:00Z"/>
        </w:rPr>
      </w:pPr>
      <w:del w:id="86" w:author="Jonathan Spurrell" w:date="2023-04-25T14:23:00Z">
        <w:r w:rsidDel="009C4751">
          <w:tab/>
          <w:delText>•</w:delText>
        </w:r>
        <w:r w:rsidDel="009C4751">
          <w:tab/>
          <w:delText xml:space="preserve">Two members from the Group of Asia-Pacific States; </w:delText>
        </w:r>
      </w:del>
    </w:p>
    <w:p w14:paraId="493D549E" w14:textId="4BF56E6C" w:rsidR="002673AC" w:rsidDel="009C4751" w:rsidRDefault="002673AC" w:rsidP="008E2B74">
      <w:pPr>
        <w:pStyle w:val="SingleTxt"/>
        <w:tabs>
          <w:tab w:val="right" w:pos="1685"/>
        </w:tabs>
        <w:ind w:left="1742" w:hanging="475"/>
        <w:rPr>
          <w:del w:id="87" w:author="Jonathan Spurrell" w:date="2023-04-25T14:23:00Z"/>
        </w:rPr>
      </w:pPr>
      <w:del w:id="88" w:author="Jonathan Spurrell" w:date="2023-04-25T14:23:00Z">
        <w:r w:rsidDel="009C4751">
          <w:tab/>
          <w:delText>•</w:delText>
        </w:r>
        <w:r w:rsidDel="009C4751">
          <w:tab/>
          <w:delText xml:space="preserve">One member from the Group of Eastern European States; </w:delText>
        </w:r>
      </w:del>
    </w:p>
    <w:p w14:paraId="50E4070A" w14:textId="2B6E127D" w:rsidR="002673AC" w:rsidDel="009C4751" w:rsidRDefault="002673AC" w:rsidP="008E2B74">
      <w:pPr>
        <w:pStyle w:val="SingleTxt"/>
        <w:keepNext/>
        <w:tabs>
          <w:tab w:val="right" w:pos="1685"/>
        </w:tabs>
        <w:ind w:left="1742" w:hanging="475"/>
        <w:rPr>
          <w:del w:id="89" w:author="Jonathan Spurrell" w:date="2023-04-25T14:23:00Z"/>
        </w:rPr>
      </w:pPr>
      <w:del w:id="90" w:author="Jonathan Spurrell" w:date="2023-04-25T14:23:00Z">
        <w:r w:rsidDel="009C4751">
          <w:tab/>
          <w:delText>•</w:delText>
        </w:r>
        <w:r w:rsidDel="009C4751">
          <w:tab/>
          <w:delText xml:space="preserve">One member from the Group of Latin American and Caribbean States; </w:delText>
        </w:r>
      </w:del>
    </w:p>
    <w:p w14:paraId="79850DCE" w14:textId="70CB2743" w:rsidR="002673AC" w:rsidDel="009C4751" w:rsidRDefault="002673AC" w:rsidP="008E2B74">
      <w:pPr>
        <w:pStyle w:val="SingleTxt"/>
        <w:tabs>
          <w:tab w:val="right" w:pos="1685"/>
        </w:tabs>
        <w:ind w:left="1742" w:hanging="475"/>
        <w:rPr>
          <w:del w:id="91" w:author="Jonathan Spurrell" w:date="2023-04-25T14:23:00Z"/>
        </w:rPr>
      </w:pPr>
      <w:del w:id="92" w:author="Jonathan Spurrell" w:date="2023-04-25T14:23:00Z">
        <w:r w:rsidDel="009C4751">
          <w:tab/>
          <w:delText>•</w:delText>
        </w:r>
        <w:r w:rsidDel="009C4751">
          <w:tab/>
          <w:delText>One member from the Group of Western European and Other States.</w:delText>
        </w:r>
      </w:del>
    </w:p>
    <w:p w14:paraId="31FD1D9F" w14:textId="129F09A5" w:rsidR="005E3F90" w:rsidRDefault="005E3F90" w:rsidP="005E3F90">
      <w:pPr>
        <w:pStyle w:val="SingleTxt"/>
      </w:pPr>
      <w:del w:id="93" w:author="Jonathan Spurrell" w:date="2023-04-25T14:24:00Z">
        <w:r w:rsidDel="00190A9F">
          <w:delText>12</w:delText>
        </w:r>
      </w:del>
      <w:ins w:id="94" w:author="Jonathan Spurrell" w:date="2023-04-25T14:24:00Z">
        <w:r w:rsidR="00190A9F">
          <w:t>13</w:t>
        </w:r>
      </w:ins>
      <w:r>
        <w:t>.</w:t>
      </w:r>
      <w:r>
        <w:tab/>
        <w:t xml:space="preserve">Pursuant to article 4, paragraph 4, of the Statute of the Tribunal, the candidates who obtain the largest number of votes and a two-thirds majority of the States parties present and voting, provided that such a majority includes a majority of the States parties, will be declared elected, up to the number of seats to be filled for each region. </w:t>
      </w:r>
    </w:p>
    <w:p w14:paraId="56661A34" w14:textId="1B2E13C5" w:rsidR="005E3F90" w:rsidRDefault="005E3F90" w:rsidP="005E3F90">
      <w:pPr>
        <w:pStyle w:val="SingleTxt"/>
      </w:pPr>
      <w:del w:id="95" w:author="Jonathan Spurrell" w:date="2023-04-25T14:24:00Z">
        <w:r w:rsidDel="00190A9F">
          <w:delText>13</w:delText>
        </w:r>
      </w:del>
      <w:ins w:id="96" w:author="Jonathan Spurrell" w:date="2023-04-25T14:24:00Z">
        <w:r w:rsidR="00190A9F">
          <w:t>14</w:t>
        </w:r>
      </w:ins>
      <w:r>
        <w:t>.</w:t>
      </w:r>
      <w:r>
        <w:tab/>
        <w:t>In the event of more than one round of balloting, restricted balloting will apply, as set out in rule 65 of the Rules of Procedure, when one member is to be elected, or rule 66, when two or more members are to be elected, until all the seats have been filled.</w:t>
      </w:r>
    </w:p>
    <w:p w14:paraId="260814A2" w14:textId="0F1447DB" w:rsidR="005E3F90" w:rsidRPr="00E51448" w:rsidRDefault="005E3F90" w:rsidP="00E51448">
      <w:pPr>
        <w:pStyle w:val="SingleTxt"/>
        <w:spacing w:after="0" w:line="120" w:lineRule="exact"/>
        <w:rPr>
          <w:sz w:val="10"/>
        </w:rPr>
      </w:pPr>
    </w:p>
    <w:p w14:paraId="18154CAA" w14:textId="441FBAA7" w:rsidR="00E51448" w:rsidRPr="00E51448" w:rsidRDefault="00E51448" w:rsidP="00E51448">
      <w:pPr>
        <w:pStyle w:val="SingleTxt"/>
        <w:spacing w:after="0" w:line="120" w:lineRule="exact"/>
        <w:rPr>
          <w:sz w:val="10"/>
        </w:rPr>
      </w:pPr>
    </w:p>
    <w:p w14:paraId="37C7DFC3" w14:textId="4825C648" w:rsidR="005E3F90" w:rsidRDefault="00E51448" w:rsidP="00E51448">
      <w:pPr>
        <w:pStyle w:val="HCh"/>
        <w:ind w:left="1267" w:right="1260" w:hanging="1267"/>
      </w:pPr>
      <w:r>
        <w:tab/>
      </w:r>
      <w:r w:rsidR="005E3F90">
        <w:t>III.</w:t>
      </w:r>
      <w:r w:rsidR="005E3F90">
        <w:tab/>
        <w:t>Terms of office</w:t>
      </w:r>
    </w:p>
    <w:p w14:paraId="09DFFF94" w14:textId="6C34A540" w:rsidR="005E3F90" w:rsidRPr="00E51448" w:rsidRDefault="005E3F90" w:rsidP="00E51448">
      <w:pPr>
        <w:pStyle w:val="SingleTxt"/>
        <w:spacing w:after="0" w:line="120" w:lineRule="exact"/>
        <w:rPr>
          <w:sz w:val="10"/>
        </w:rPr>
      </w:pPr>
    </w:p>
    <w:p w14:paraId="3AB47413" w14:textId="37D5BF11" w:rsidR="00E51448" w:rsidRPr="00E51448" w:rsidRDefault="00E51448" w:rsidP="00E51448">
      <w:pPr>
        <w:pStyle w:val="SingleTxt"/>
        <w:spacing w:after="0" w:line="120" w:lineRule="exact"/>
        <w:rPr>
          <w:sz w:val="10"/>
        </w:rPr>
      </w:pPr>
    </w:p>
    <w:p w14:paraId="11DAD549" w14:textId="7EB558F6" w:rsidR="005E3F90" w:rsidRDefault="005E3F90" w:rsidP="005E3F90">
      <w:pPr>
        <w:pStyle w:val="SingleTxt"/>
      </w:pPr>
      <w:del w:id="97" w:author="Jonathan Spurrell" w:date="2023-04-25T14:24:00Z">
        <w:r w:rsidDel="00190A9F">
          <w:delText>14</w:delText>
        </w:r>
      </w:del>
      <w:ins w:id="98" w:author="Jonathan Spurrell" w:date="2023-04-25T14:24:00Z">
        <w:r w:rsidR="00190A9F">
          <w:t>15</w:t>
        </w:r>
      </w:ins>
      <w:r>
        <w:t>.</w:t>
      </w:r>
      <w:r>
        <w:tab/>
        <w:t>In accordance with article 5, paragraph 1, of the Statute of the Tribunal and article 2, paragraph 1, of the Rules of the Tribunal, the terms of office of the elected members will begin on 1 October 2023 and end on 30 September 2032.</w:t>
      </w:r>
    </w:p>
    <w:p w14:paraId="788F9547" w14:textId="5185DD3C" w:rsidR="00247757" w:rsidRDefault="00E51448" w:rsidP="005E3F90">
      <w:pPr>
        <w:pStyle w:val="SingleTxt"/>
      </w:pPr>
      <w:r>
        <w:rPr>
          <w:noProof/>
          <w:w w:val="100"/>
        </w:rPr>
        <mc:AlternateContent>
          <mc:Choice Requires="wps">
            <w:drawing>
              <wp:anchor distT="0" distB="0" distL="114300" distR="114300" simplePos="0" relativeHeight="251660288" behindDoc="0" locked="0" layoutInCell="1" allowOverlap="1" wp14:anchorId="17853937" wp14:editId="7C248DEC">
                <wp:simplePos x="0" y="0"/>
                <wp:positionH relativeFrom="column">
                  <wp:posOffset>2669540</wp:posOffset>
                </wp:positionH>
                <wp:positionV relativeFrom="paragraph">
                  <wp:posOffset>304800</wp:posOffset>
                </wp:positionV>
                <wp:extent cx="9144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914400" cy="0"/>
                        </a:xfrm>
                        <a:prstGeom prst="line">
                          <a:avLst/>
                        </a:prstGeom>
                        <a:ln w="3175">
                          <a:solidFill>
                            <a:srgbClr val="01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8D1C7D"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10.2pt,24pt" to="282.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" strokecolor="#010000" strokeweight=".25pt"/>
            </w:pict>
          </mc:Fallback>
        </mc:AlternateContent>
      </w:r>
    </w:p>
    <w:sectPr w:rsidR="00247757" w:rsidSect="0033206F">
      <w:endnotePr>
        <w:numFmt w:val="decimal"/>
      </w:endnotePr>
      <w:type w:val="continuous"/>
      <w:pgSz w:w="12240" w:h="15840"/>
      <w:pgMar w:top="1440" w:right="1200" w:bottom="1152" w:left="1200" w:header="432" w:footer="504" w:gutter="0"/>
      <w:cols w:space="720"/>
      <w:noEndnote/>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nathan Spurrell" w:date="2023-04-25T14:30:00Z" w:initials="JS">
    <w:p w14:paraId="77FBCCBC" w14:textId="77777777" w:rsidR="006C70EE" w:rsidRPr="00655B42" w:rsidRDefault="006C70EE">
      <w:pPr>
        <w:pStyle w:val="CommentText"/>
        <w:rPr>
          <w:highlight w:val="yellow"/>
        </w:rPr>
      </w:pPr>
      <w:r>
        <w:rPr>
          <w:rStyle w:val="CommentReference"/>
        </w:rPr>
        <w:annotationRef/>
      </w:r>
      <w:r w:rsidRPr="00655B42">
        <w:rPr>
          <w:highlight w:val="yellow"/>
        </w:rPr>
        <w:t>Dept. corr. 2.30 pm, 25 April:</w:t>
      </w:r>
      <w:r w:rsidR="00655B42" w:rsidRPr="00655B42">
        <w:rPr>
          <w:highlight w:val="yellow"/>
        </w:rPr>
        <w:t xml:space="preserve"> text rearranged and paras. renumbered (per CO).</w:t>
      </w:r>
    </w:p>
    <w:p w14:paraId="6D84B69E" w14:textId="76EF9EB5" w:rsidR="00655B42" w:rsidRDefault="00655B42">
      <w:pPr>
        <w:pStyle w:val="CommentText"/>
      </w:pPr>
      <w:r w:rsidRPr="00655B42">
        <w:rPr>
          <w:highlight w:val="yellow"/>
        </w:rPr>
        <w:t>JOB MAY PROCEED.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84B6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26279" w16cex:dateUtc="2023-04-25T18: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84B69E" w16cid:durableId="27F262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01FF3" w14:textId="77777777" w:rsidR="00D53174" w:rsidRDefault="00D53174" w:rsidP="00556720">
      <w:r>
        <w:separator/>
      </w:r>
    </w:p>
  </w:endnote>
  <w:endnote w:type="continuationSeparator" w:id="0">
    <w:p w14:paraId="35A64D08" w14:textId="77777777" w:rsidR="00D53174" w:rsidRDefault="00D53174" w:rsidP="00556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rcode 3 of 9 by request">
    <w:altName w:val="Trebuchet MS"/>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CellMar>
        <w:left w:w="0" w:type="dxa"/>
        <w:right w:w="0" w:type="dxa"/>
      </w:tblCellMar>
      <w:tblLook w:val="0000" w:firstRow="0" w:lastRow="0" w:firstColumn="0" w:lastColumn="0" w:noHBand="0" w:noVBand="0"/>
    </w:tblPr>
    <w:tblGrid>
      <w:gridCol w:w="4920"/>
      <w:gridCol w:w="4920"/>
    </w:tblGrid>
    <w:tr w:rsidR="00644B07" w14:paraId="78B2CED6" w14:textId="77777777" w:rsidTr="00644B07">
      <w:tc>
        <w:tcPr>
          <w:tcW w:w="4920" w:type="dxa"/>
          <w:shd w:val="clear" w:color="auto" w:fill="auto"/>
        </w:tcPr>
        <w:p w14:paraId="3A478E47" w14:textId="477B9FF0" w:rsidR="00644B07" w:rsidRPr="00644B07" w:rsidRDefault="00644B07" w:rsidP="00644B07">
          <w:pPr>
            <w:pStyle w:val="Footer"/>
            <w:jc w:val="right"/>
            <w:rPr>
              <w:b w:val="0"/>
              <w:w w:val="103"/>
              <w:sz w:val="14"/>
            </w:rPr>
          </w:pPr>
          <w:r>
            <w:rPr>
              <w:b w:val="0"/>
              <w:w w:val="103"/>
              <w:sz w:val="14"/>
            </w:rPr>
            <w:fldChar w:fldCharType="begin"/>
          </w:r>
          <w:r>
            <w:rPr>
              <w:b w:val="0"/>
              <w:w w:val="103"/>
              <w:sz w:val="14"/>
            </w:rPr>
            <w:instrText xml:space="preserve"> DOCVARIABLE "FooterJN" \* MERGEFORMAT </w:instrText>
          </w:r>
          <w:r>
            <w:rPr>
              <w:b w:val="0"/>
              <w:w w:val="103"/>
              <w:sz w:val="14"/>
            </w:rPr>
            <w:fldChar w:fldCharType="separate"/>
          </w:r>
          <w:r w:rsidR="00142C00">
            <w:rPr>
              <w:b w:val="0"/>
              <w:w w:val="103"/>
              <w:sz w:val="14"/>
            </w:rPr>
            <w:t>23-07207</w:t>
          </w:r>
          <w:r>
            <w:rPr>
              <w:b w:val="0"/>
              <w:w w:val="103"/>
              <w:sz w:val="14"/>
            </w:rPr>
            <w:fldChar w:fldCharType="end"/>
          </w:r>
        </w:p>
      </w:tc>
      <w:tc>
        <w:tcPr>
          <w:tcW w:w="4920" w:type="dxa"/>
          <w:shd w:val="clear" w:color="auto" w:fill="auto"/>
        </w:tcPr>
        <w:p w14:paraId="662A1D4C" w14:textId="1A754C80" w:rsidR="00644B07" w:rsidRPr="00644B07" w:rsidRDefault="00644B07" w:rsidP="00644B07">
          <w:pPr>
            <w:pStyle w:val="Footer"/>
            <w:rPr>
              <w:w w:val="103"/>
            </w:rPr>
          </w:pPr>
          <w:r>
            <w:rPr>
              <w:w w:val="103"/>
            </w:rPr>
            <w:fldChar w:fldCharType="begin"/>
          </w:r>
          <w:r>
            <w:rPr>
              <w:w w:val="103"/>
            </w:rPr>
            <w:instrText xml:space="preserve"> PAGE  \* Arabic  \* MERGEFORMAT </w:instrText>
          </w:r>
          <w:r>
            <w:rPr>
              <w:w w:val="103"/>
            </w:rPr>
            <w:fldChar w:fldCharType="separate"/>
          </w:r>
          <w:r>
            <w:rPr>
              <w:w w:val="103"/>
            </w:rPr>
            <w:t>3</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Pr>
              <w:w w:val="103"/>
            </w:rPr>
            <w:t>4</w:t>
          </w:r>
          <w:r>
            <w:rPr>
              <w:w w:val="103"/>
            </w:rPr>
            <w:fldChar w:fldCharType="end"/>
          </w:r>
        </w:p>
      </w:tc>
    </w:tr>
  </w:tbl>
  <w:p w14:paraId="00BC8BB4" w14:textId="77777777" w:rsidR="00644B07" w:rsidRPr="00644B07" w:rsidRDefault="00644B07" w:rsidP="00644B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CellMar>
        <w:left w:w="0" w:type="dxa"/>
        <w:right w:w="0" w:type="dxa"/>
      </w:tblCellMar>
      <w:tblLook w:val="0000" w:firstRow="0" w:lastRow="0" w:firstColumn="0" w:lastColumn="0" w:noHBand="0" w:noVBand="0"/>
    </w:tblPr>
    <w:tblGrid>
      <w:gridCol w:w="4920"/>
      <w:gridCol w:w="4920"/>
    </w:tblGrid>
    <w:tr w:rsidR="00644B07" w14:paraId="398B5F19" w14:textId="77777777" w:rsidTr="00644B07">
      <w:tc>
        <w:tcPr>
          <w:tcW w:w="4920" w:type="dxa"/>
          <w:shd w:val="clear" w:color="auto" w:fill="auto"/>
        </w:tcPr>
        <w:p w14:paraId="4EC6B1BF" w14:textId="2CD7494B" w:rsidR="00644B07" w:rsidRPr="00644B07" w:rsidRDefault="00644B07" w:rsidP="00644B07">
          <w:pPr>
            <w:pStyle w:val="Footer"/>
            <w:jc w:val="right"/>
            <w:rPr>
              <w:w w:val="103"/>
            </w:rPr>
          </w:pPr>
          <w:r>
            <w:rPr>
              <w:w w:val="103"/>
            </w:rPr>
            <w:fldChar w:fldCharType="begin"/>
          </w:r>
          <w:r>
            <w:rPr>
              <w:w w:val="103"/>
            </w:rPr>
            <w:instrText xml:space="preserve"> PAGE  \* Arabic  \* MERGEFORMAT </w:instrText>
          </w:r>
          <w:r>
            <w:rPr>
              <w:w w:val="103"/>
            </w:rPr>
            <w:fldChar w:fldCharType="separate"/>
          </w:r>
          <w:r>
            <w:rPr>
              <w:w w:val="103"/>
            </w:rPr>
            <w:t>2</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Pr>
              <w:w w:val="103"/>
            </w:rPr>
            <w:t>4</w:t>
          </w:r>
          <w:r>
            <w:rPr>
              <w:w w:val="103"/>
            </w:rPr>
            <w:fldChar w:fldCharType="end"/>
          </w:r>
        </w:p>
      </w:tc>
      <w:tc>
        <w:tcPr>
          <w:tcW w:w="4920" w:type="dxa"/>
          <w:shd w:val="clear" w:color="auto" w:fill="auto"/>
        </w:tcPr>
        <w:p w14:paraId="379DBDE9" w14:textId="405C810D" w:rsidR="00644B07" w:rsidRPr="00644B07" w:rsidRDefault="00644B07" w:rsidP="00644B07">
          <w:pPr>
            <w:pStyle w:val="Footer"/>
            <w:rPr>
              <w:b w:val="0"/>
              <w:w w:val="103"/>
              <w:sz w:val="14"/>
            </w:rPr>
          </w:pPr>
          <w:r>
            <w:rPr>
              <w:b w:val="0"/>
              <w:w w:val="103"/>
              <w:sz w:val="14"/>
            </w:rPr>
            <w:fldChar w:fldCharType="begin"/>
          </w:r>
          <w:r>
            <w:rPr>
              <w:b w:val="0"/>
              <w:w w:val="103"/>
              <w:sz w:val="14"/>
            </w:rPr>
            <w:instrText xml:space="preserve"> DOCVARIABLE "FooterJN" \* MERGEFORMAT </w:instrText>
          </w:r>
          <w:r>
            <w:rPr>
              <w:b w:val="0"/>
              <w:w w:val="103"/>
              <w:sz w:val="14"/>
            </w:rPr>
            <w:fldChar w:fldCharType="separate"/>
          </w:r>
          <w:r w:rsidR="00142C00">
            <w:rPr>
              <w:b w:val="0"/>
              <w:w w:val="103"/>
              <w:sz w:val="14"/>
            </w:rPr>
            <w:t>23-07207</w:t>
          </w:r>
          <w:r>
            <w:rPr>
              <w:b w:val="0"/>
              <w:w w:val="103"/>
              <w:sz w:val="14"/>
            </w:rPr>
            <w:fldChar w:fldCharType="end"/>
          </w:r>
        </w:p>
      </w:tc>
    </w:tr>
  </w:tbl>
  <w:p w14:paraId="28B6AB98" w14:textId="77777777" w:rsidR="00644B07" w:rsidRPr="00644B07" w:rsidRDefault="00644B07" w:rsidP="00644B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801"/>
      <w:gridCol w:w="4920"/>
    </w:tblGrid>
    <w:tr w:rsidR="00644B07" w14:paraId="1ABB1CF7" w14:textId="77777777" w:rsidTr="00644B07">
      <w:tc>
        <w:tcPr>
          <w:tcW w:w="3801" w:type="dxa"/>
        </w:tcPr>
        <w:p w14:paraId="4EB182B2" w14:textId="02542E65" w:rsidR="00644B07" w:rsidRDefault="00644B07" w:rsidP="00644B07">
          <w:pPr>
            <w:pStyle w:val="ReleaseDate0"/>
          </w:pPr>
          <w:r>
            <w:rPr>
              <w:noProof/>
            </w:rPr>
            <w:drawing>
              <wp:anchor distT="0" distB="0" distL="114300" distR="114300" simplePos="0" relativeHeight="251658240" behindDoc="0" locked="0" layoutInCell="1" allowOverlap="1" wp14:anchorId="3CB346DC" wp14:editId="5F765054">
                <wp:simplePos x="0" y="0"/>
                <wp:positionH relativeFrom="column">
                  <wp:posOffset>5458460</wp:posOffset>
                </wp:positionH>
                <wp:positionV relativeFrom="paragraph">
                  <wp:posOffset>-365760</wp:posOffset>
                </wp:positionV>
                <wp:extent cx="694690" cy="6946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694690"/>
                        </a:xfrm>
                        <a:prstGeom prst="rect">
                          <a:avLst/>
                        </a:prstGeom>
                        <a:solidFill>
                          <a:schemeClr val="accent1"/>
                        </a:solidFill>
                        <a:ln w="9525" cap="flat" cmpd="sng" algn="ctr">
                          <a:noFill/>
                          <a:prstDash val="solid"/>
                          <a:round/>
                          <a:headEnd type="none" w="med" len="med"/>
                          <a:tailEnd type="none" w="med" len="med"/>
                        </a:ln>
                      </pic:spPr>
                    </pic:pic>
                  </a:graphicData>
                </a:graphic>
                <wp14:sizeRelH relativeFrom="margin">
                  <wp14:pctWidth>0</wp14:pctWidth>
                </wp14:sizeRelH>
                <wp14:sizeRelV relativeFrom="margin">
                  <wp14:pctHeight>0</wp14:pctHeight>
                </wp14:sizeRelV>
              </wp:anchor>
            </w:drawing>
          </w:r>
          <w:r>
            <w:t>23-07207 (E)    190423</w:t>
          </w:r>
        </w:p>
        <w:p w14:paraId="3F41E3A0" w14:textId="0AEFC3BB" w:rsidR="00644B07" w:rsidRPr="00644B07" w:rsidRDefault="00644B07" w:rsidP="00644B07">
          <w:pPr>
            <w:pStyle w:val="Footer"/>
            <w:spacing w:before="80" w:line="210" w:lineRule="exact"/>
            <w:rPr>
              <w:rFonts w:ascii="Barcode 3 of 9 by request" w:hAnsi="Barcode 3 of 9 by request"/>
              <w:b w:val="0"/>
              <w:sz w:val="24"/>
              <w:lang w:val="en-GB"/>
            </w:rPr>
          </w:pPr>
          <w:r>
            <w:rPr>
              <w:rFonts w:ascii="Barcode 3 of 9 by request" w:hAnsi="Barcode 3 of 9 by request"/>
              <w:sz w:val="24"/>
              <w:lang w:val="en-GB"/>
            </w:rPr>
            <w:t>*2307207*</w:t>
          </w:r>
        </w:p>
      </w:tc>
      <w:tc>
        <w:tcPr>
          <w:tcW w:w="4920" w:type="dxa"/>
        </w:tcPr>
        <w:p w14:paraId="5DC647BE" w14:textId="1844B876" w:rsidR="00644B07" w:rsidRDefault="00644B07" w:rsidP="00644B07">
          <w:pPr>
            <w:pStyle w:val="Footer"/>
            <w:jc w:val="right"/>
            <w:rPr>
              <w:b w:val="0"/>
              <w:sz w:val="20"/>
            </w:rPr>
          </w:pPr>
          <w:r>
            <w:rPr>
              <w:b w:val="0"/>
              <w:sz w:val="20"/>
            </w:rPr>
            <w:drawing>
              <wp:inline distT="0" distB="0" distL="0" distR="0" wp14:anchorId="1F653ED7" wp14:editId="0526EB7D">
                <wp:extent cx="929642" cy="231648"/>
                <wp:effectExtent l="0" t="0" r="3810" b="0"/>
                <wp:docPr id="8" name="Picture 8"/>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2"/>
                        <a:stretch>
                          <a:fillRect/>
                        </a:stretch>
                      </pic:blipFill>
                      <pic:spPr>
                        <a:xfrm>
                          <a:off x="0" y="0"/>
                          <a:ext cx="929642" cy="231648"/>
                        </a:xfrm>
                        <a:prstGeom prst="rect">
                          <a:avLst/>
                        </a:prstGeom>
                      </pic:spPr>
                    </pic:pic>
                  </a:graphicData>
                </a:graphic>
              </wp:inline>
            </w:drawing>
          </w:r>
        </w:p>
      </w:tc>
    </w:tr>
  </w:tbl>
  <w:p w14:paraId="1B95C50A" w14:textId="77777777" w:rsidR="00644B07" w:rsidRPr="00644B07" w:rsidRDefault="00644B07" w:rsidP="00644B07">
    <w:pPr>
      <w:pStyle w:val="Footer"/>
      <w:spacing w:line="56" w:lineRule="auto"/>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DBE4F" w14:textId="77777777" w:rsidR="00D53174" w:rsidRPr="0033206F" w:rsidRDefault="00D53174" w:rsidP="0033206F">
      <w:pPr>
        <w:pStyle w:val="Footer"/>
        <w:spacing w:after="80"/>
        <w:ind w:left="792"/>
        <w:rPr>
          <w:sz w:val="16"/>
        </w:rPr>
      </w:pPr>
      <w:r w:rsidRPr="0033206F">
        <w:rPr>
          <w:sz w:val="16"/>
        </w:rPr>
        <w:t>__________________</w:t>
      </w:r>
    </w:p>
  </w:footnote>
  <w:footnote w:type="continuationSeparator" w:id="0">
    <w:p w14:paraId="20031538" w14:textId="77777777" w:rsidR="00D53174" w:rsidRPr="0033206F" w:rsidRDefault="00D53174" w:rsidP="0033206F">
      <w:pPr>
        <w:pStyle w:val="Footer"/>
        <w:spacing w:after="80"/>
        <w:ind w:left="792"/>
        <w:rPr>
          <w:sz w:val="16"/>
        </w:rPr>
      </w:pPr>
      <w:r w:rsidRPr="0033206F">
        <w:rPr>
          <w:sz w:val="16"/>
        </w:rPr>
        <w:t>__________________</w:t>
      </w:r>
    </w:p>
  </w:footnote>
  <w:footnote w:id="1">
    <w:p w14:paraId="71418BE7" w14:textId="4620AD90" w:rsidR="0033206F" w:rsidRPr="0033206F" w:rsidRDefault="0033206F" w:rsidP="0033206F">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 xml:space="preserve"> </w:t>
      </w:r>
      <w:r>
        <w:tab/>
      </w:r>
      <w:r w:rsidRPr="0033206F">
        <w:t>At the twenty-seventh Meeting of States Parties, it was agreed that elections for the seven members of the Tribunal would be based on the confirmed regional allocation of seats and conducted in one step. The Meeting also agreed that five separate ballot papers would be distributed, each containing the list of candidates from one of the five regions, and that balloting would continue until the requisite number of candidates for each region obtained the highest number of votes and the required majority. In that regard, the Meeting agreed that, in the event of more than one round of balloting, restricted balloting would apply, as set out in rules 65 and 66 of the Rules of Procedure (</w:t>
      </w:r>
      <w:hyperlink r:id="rId1" w:history="1">
        <w:r w:rsidRPr="00E51448">
          <w:rPr>
            <w:rStyle w:val="Hyperlink"/>
          </w:rPr>
          <w:t>SPLOS/316</w:t>
        </w:r>
      </w:hyperlink>
      <w:r w:rsidRPr="0033206F">
        <w:t xml:space="preserve">, para. 75). It is recalled that the seat subject to the arrangement in paragraph 1 (f) of the document entitled </w:t>
      </w:r>
      <w:r w:rsidR="00E51448">
        <w:t>“</w:t>
      </w:r>
      <w:r w:rsidRPr="0033206F">
        <w:t>Arrangement for the allocation of seats on the International Tribunal for the Law of the Sea and the Commission on the Limits of the Continental Shelf</w:t>
      </w:r>
      <w:r w:rsidR="00E51448">
        <w:t>”</w:t>
      </w:r>
      <w:r w:rsidRPr="0033206F">
        <w:t xml:space="preserve"> (</w:t>
      </w:r>
      <w:hyperlink r:id="rId2" w:history="1">
        <w:r w:rsidRPr="00E51448">
          <w:rPr>
            <w:rStyle w:val="Hyperlink"/>
          </w:rPr>
          <w:t>SPLOS/201</w:t>
        </w:r>
      </w:hyperlink>
      <w:r w:rsidRPr="0033206F">
        <w:t>) was filled at the election held at the thirtieth Meeting of States Parties for a nine-year term of office from 1 October 2020 to 30 September 2029 (</w:t>
      </w:r>
      <w:hyperlink r:id="rId3" w:history="1">
        <w:r w:rsidRPr="00E51448">
          <w:rPr>
            <w:rStyle w:val="Hyperlink"/>
          </w:rPr>
          <w:t>SPLOS/30/14</w:t>
        </w:r>
      </w:hyperlink>
      <w:r w:rsidRPr="0033206F">
        <w:t>, paras. 21–24 and 27).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2" w:space="0" w:color="000000"/>
      </w:tblBorders>
      <w:tblLayout w:type="fixed"/>
      <w:tblCellMar>
        <w:left w:w="0" w:type="dxa"/>
        <w:right w:w="0" w:type="dxa"/>
      </w:tblCellMar>
      <w:tblLook w:val="0000" w:firstRow="0" w:lastRow="0" w:firstColumn="0" w:lastColumn="0" w:noHBand="0" w:noVBand="0"/>
    </w:tblPr>
    <w:tblGrid>
      <w:gridCol w:w="4920"/>
      <w:gridCol w:w="4920"/>
    </w:tblGrid>
    <w:tr w:rsidR="00644B07" w14:paraId="588346E4" w14:textId="77777777" w:rsidTr="00644B07">
      <w:trPr>
        <w:trHeight w:hRule="exact" w:val="864"/>
      </w:trPr>
      <w:tc>
        <w:tcPr>
          <w:tcW w:w="4920" w:type="dxa"/>
          <w:shd w:val="clear" w:color="auto" w:fill="auto"/>
          <w:vAlign w:val="bottom"/>
        </w:tcPr>
        <w:p w14:paraId="474E8603" w14:textId="59541B70" w:rsidR="00644B07" w:rsidRPr="00644B07" w:rsidRDefault="00644B07" w:rsidP="00644B07">
          <w:pPr>
            <w:pStyle w:val="Header"/>
            <w:spacing w:after="80"/>
            <w:rPr>
              <w:b/>
            </w:rPr>
          </w:pPr>
          <w:r>
            <w:rPr>
              <w:b/>
            </w:rPr>
            <w:fldChar w:fldCharType="begin"/>
          </w:r>
          <w:r>
            <w:rPr>
              <w:b/>
            </w:rPr>
            <w:instrText xml:space="preserve"> DOCVARIABLE "sss1" \* MERGEFORMAT </w:instrText>
          </w:r>
          <w:r>
            <w:rPr>
              <w:b/>
            </w:rPr>
            <w:fldChar w:fldCharType="separate"/>
          </w:r>
          <w:r w:rsidR="00142C00">
            <w:rPr>
              <w:b/>
            </w:rPr>
            <w:t>SPLOS/33/8</w:t>
          </w:r>
          <w:r>
            <w:rPr>
              <w:b/>
            </w:rPr>
            <w:fldChar w:fldCharType="end"/>
          </w:r>
        </w:p>
      </w:tc>
      <w:tc>
        <w:tcPr>
          <w:tcW w:w="4920" w:type="dxa"/>
          <w:shd w:val="clear" w:color="auto" w:fill="auto"/>
          <w:vAlign w:val="bottom"/>
        </w:tcPr>
        <w:p w14:paraId="2A77FF20" w14:textId="77777777" w:rsidR="00644B07" w:rsidRDefault="00644B07" w:rsidP="00644B07">
          <w:pPr>
            <w:pStyle w:val="Header"/>
          </w:pPr>
        </w:p>
      </w:tc>
    </w:tr>
  </w:tbl>
  <w:p w14:paraId="4808F0AF" w14:textId="77777777" w:rsidR="00644B07" w:rsidRPr="00644B07" w:rsidRDefault="00644B07" w:rsidP="00644B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2" w:space="0" w:color="000000"/>
      </w:tblBorders>
      <w:tblLayout w:type="fixed"/>
      <w:tblCellMar>
        <w:left w:w="0" w:type="dxa"/>
        <w:right w:w="0" w:type="dxa"/>
      </w:tblCellMar>
      <w:tblLook w:val="0000" w:firstRow="0" w:lastRow="0" w:firstColumn="0" w:lastColumn="0" w:noHBand="0" w:noVBand="0"/>
    </w:tblPr>
    <w:tblGrid>
      <w:gridCol w:w="4920"/>
      <w:gridCol w:w="4920"/>
    </w:tblGrid>
    <w:tr w:rsidR="00644B07" w14:paraId="5F181A4B" w14:textId="77777777" w:rsidTr="00644B07">
      <w:trPr>
        <w:trHeight w:hRule="exact" w:val="864"/>
      </w:trPr>
      <w:tc>
        <w:tcPr>
          <w:tcW w:w="4920" w:type="dxa"/>
          <w:shd w:val="clear" w:color="auto" w:fill="auto"/>
          <w:vAlign w:val="bottom"/>
        </w:tcPr>
        <w:p w14:paraId="41EFE087" w14:textId="77777777" w:rsidR="00644B07" w:rsidRDefault="00644B07" w:rsidP="00644B07">
          <w:pPr>
            <w:pStyle w:val="Header"/>
          </w:pPr>
        </w:p>
      </w:tc>
      <w:tc>
        <w:tcPr>
          <w:tcW w:w="4920" w:type="dxa"/>
          <w:shd w:val="clear" w:color="auto" w:fill="auto"/>
          <w:vAlign w:val="bottom"/>
        </w:tcPr>
        <w:p w14:paraId="2A8583A5" w14:textId="3CF1624F" w:rsidR="00644B07" w:rsidRPr="00644B07" w:rsidRDefault="00644B07" w:rsidP="00644B07">
          <w:pPr>
            <w:pStyle w:val="Header"/>
            <w:spacing w:after="80"/>
            <w:jc w:val="right"/>
            <w:rPr>
              <w:b/>
            </w:rPr>
          </w:pPr>
          <w:r>
            <w:rPr>
              <w:b/>
            </w:rPr>
            <w:fldChar w:fldCharType="begin"/>
          </w:r>
          <w:r>
            <w:rPr>
              <w:b/>
            </w:rPr>
            <w:instrText xml:space="preserve"> DOCVARIABLE "sss1" \* MERGEFORMAT </w:instrText>
          </w:r>
          <w:r>
            <w:rPr>
              <w:b/>
            </w:rPr>
            <w:fldChar w:fldCharType="separate"/>
          </w:r>
          <w:r w:rsidR="00142C00">
            <w:rPr>
              <w:b/>
            </w:rPr>
            <w:t>SPLOS/33/8</w:t>
          </w:r>
          <w:r>
            <w:rPr>
              <w:b/>
            </w:rPr>
            <w:fldChar w:fldCharType="end"/>
          </w:r>
        </w:p>
      </w:tc>
    </w:tr>
  </w:tbl>
  <w:p w14:paraId="30DF26D8" w14:textId="77777777" w:rsidR="00644B07" w:rsidRPr="00644B07" w:rsidRDefault="00644B07" w:rsidP="00644B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35" w:type="dxa"/>
      <w:tblLayout w:type="fixed"/>
      <w:tblCellMar>
        <w:left w:w="0" w:type="dxa"/>
        <w:right w:w="0" w:type="dxa"/>
      </w:tblCellMar>
      <w:tblLook w:val="0000" w:firstRow="0" w:lastRow="0" w:firstColumn="0" w:lastColumn="0" w:noHBand="0" w:noVBand="0"/>
    </w:tblPr>
    <w:tblGrid>
      <w:gridCol w:w="1267"/>
      <w:gridCol w:w="5227"/>
      <w:gridCol w:w="245"/>
      <w:gridCol w:w="371"/>
      <w:gridCol w:w="270"/>
      <w:gridCol w:w="2455"/>
    </w:tblGrid>
    <w:tr w:rsidR="00644B07" w14:paraId="11DF317A" w14:textId="77777777" w:rsidTr="005E3F90">
      <w:trPr>
        <w:trHeight w:hRule="exact" w:val="864"/>
      </w:trPr>
      <w:tc>
        <w:tcPr>
          <w:tcW w:w="1267" w:type="dxa"/>
          <w:tcBorders>
            <w:bottom w:val="single" w:sz="4" w:space="0" w:color="auto"/>
          </w:tcBorders>
          <w:shd w:val="clear" w:color="auto" w:fill="auto"/>
          <w:vAlign w:val="bottom"/>
        </w:tcPr>
        <w:p w14:paraId="5D86C40D" w14:textId="77777777" w:rsidR="00644B07" w:rsidRDefault="00644B07" w:rsidP="00644B07">
          <w:pPr>
            <w:pStyle w:val="Header"/>
            <w:spacing w:after="120"/>
          </w:pPr>
        </w:p>
      </w:tc>
      <w:tc>
        <w:tcPr>
          <w:tcW w:w="5843" w:type="dxa"/>
          <w:gridSpan w:val="3"/>
          <w:tcBorders>
            <w:bottom w:val="single" w:sz="4" w:space="0" w:color="auto"/>
          </w:tcBorders>
          <w:shd w:val="clear" w:color="auto" w:fill="auto"/>
          <w:vAlign w:val="bottom"/>
        </w:tcPr>
        <w:p w14:paraId="161C079C" w14:textId="354B9992" w:rsidR="00644B07" w:rsidRPr="00644B07" w:rsidRDefault="00644B07" w:rsidP="00644B07">
          <w:pPr>
            <w:pStyle w:val="HCh"/>
            <w:spacing w:after="80"/>
            <w:rPr>
              <w:b w:val="0"/>
              <w:spacing w:val="2"/>
              <w:w w:val="96"/>
            </w:rPr>
          </w:pPr>
          <w:r>
            <w:rPr>
              <w:b w:val="0"/>
              <w:spacing w:val="2"/>
              <w:w w:val="96"/>
            </w:rPr>
            <w:t>United Nations Convention on the Law of the Sea</w:t>
          </w:r>
        </w:p>
      </w:tc>
      <w:tc>
        <w:tcPr>
          <w:tcW w:w="270" w:type="dxa"/>
          <w:tcBorders>
            <w:bottom w:val="single" w:sz="4" w:space="0" w:color="auto"/>
          </w:tcBorders>
          <w:shd w:val="clear" w:color="auto" w:fill="auto"/>
          <w:vAlign w:val="bottom"/>
        </w:tcPr>
        <w:p w14:paraId="4C5C99D4" w14:textId="77777777" w:rsidR="00644B07" w:rsidRDefault="00644B07" w:rsidP="00644B07">
          <w:pPr>
            <w:pStyle w:val="Header"/>
            <w:spacing w:after="120"/>
          </w:pPr>
        </w:p>
      </w:tc>
      <w:tc>
        <w:tcPr>
          <w:tcW w:w="2455" w:type="dxa"/>
          <w:tcBorders>
            <w:bottom w:val="single" w:sz="4" w:space="0" w:color="auto"/>
          </w:tcBorders>
          <w:shd w:val="clear" w:color="auto" w:fill="auto"/>
          <w:vAlign w:val="bottom"/>
        </w:tcPr>
        <w:p w14:paraId="17862FA9" w14:textId="69A4CB5A" w:rsidR="00644B07" w:rsidRPr="00644B07" w:rsidRDefault="00644B07" w:rsidP="00644B07">
          <w:pPr>
            <w:spacing w:after="80" w:line="240" w:lineRule="auto"/>
            <w:jc w:val="right"/>
            <w:rPr>
              <w:position w:val="-4"/>
            </w:rPr>
          </w:pPr>
          <w:r>
            <w:rPr>
              <w:position w:val="-4"/>
              <w:sz w:val="40"/>
            </w:rPr>
            <w:t>SPLOS</w:t>
          </w:r>
          <w:r>
            <w:rPr>
              <w:position w:val="-4"/>
            </w:rPr>
            <w:t>/33/8</w:t>
          </w:r>
        </w:p>
      </w:tc>
    </w:tr>
    <w:tr w:rsidR="00644B07" w:rsidRPr="00644B07" w14:paraId="0A4FDFDB" w14:textId="77777777" w:rsidTr="00644B07">
      <w:trPr>
        <w:trHeight w:hRule="exact" w:val="2880"/>
      </w:trPr>
      <w:tc>
        <w:tcPr>
          <w:tcW w:w="1267" w:type="dxa"/>
          <w:tcBorders>
            <w:top w:val="single" w:sz="4" w:space="0" w:color="auto"/>
            <w:bottom w:val="single" w:sz="12" w:space="0" w:color="auto"/>
          </w:tcBorders>
          <w:shd w:val="clear" w:color="auto" w:fill="auto"/>
        </w:tcPr>
        <w:p w14:paraId="3A79C8F2" w14:textId="18C6A985" w:rsidR="00644B07" w:rsidRPr="00644B07" w:rsidRDefault="00644B07" w:rsidP="00644B07">
          <w:pPr>
            <w:pStyle w:val="Header"/>
            <w:spacing w:before="109"/>
            <w:ind w:left="-43"/>
          </w:pPr>
          <w:r>
            <w:t xml:space="preserve"> </w:t>
          </w:r>
          <w:r>
            <w:drawing>
              <wp:inline distT="0" distB="0" distL="0" distR="0" wp14:anchorId="18622537" wp14:editId="3E9376D0">
                <wp:extent cx="667512" cy="850392"/>
                <wp:effectExtent l="0" t="0" r="0" b="6985"/>
                <wp:docPr id="6" name="Picture 6"/>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67512" cy="850392"/>
                        </a:xfrm>
                        <a:prstGeom prst="rect">
                          <a:avLst/>
                        </a:prstGeom>
                      </pic:spPr>
                    </pic:pic>
                  </a:graphicData>
                </a:graphic>
              </wp:inline>
            </w:drawing>
          </w:r>
        </w:p>
      </w:tc>
      <w:tc>
        <w:tcPr>
          <w:tcW w:w="5227" w:type="dxa"/>
          <w:tcBorders>
            <w:top w:val="single" w:sz="4" w:space="0" w:color="auto"/>
            <w:bottom w:val="single" w:sz="12" w:space="0" w:color="auto"/>
          </w:tcBorders>
          <w:shd w:val="clear" w:color="auto" w:fill="auto"/>
        </w:tcPr>
        <w:p w14:paraId="6D1ECB85" w14:textId="3A41ED98" w:rsidR="00644B07" w:rsidRPr="00644B07" w:rsidRDefault="00644B07" w:rsidP="00644B07">
          <w:pPr>
            <w:pStyle w:val="XLarge"/>
            <w:spacing w:before="109"/>
          </w:pPr>
          <w:r>
            <w:t>Meeting of States Parties</w:t>
          </w:r>
        </w:p>
      </w:tc>
      <w:tc>
        <w:tcPr>
          <w:tcW w:w="245" w:type="dxa"/>
          <w:tcBorders>
            <w:top w:val="single" w:sz="4" w:space="0" w:color="auto"/>
            <w:bottom w:val="single" w:sz="12" w:space="0" w:color="auto"/>
          </w:tcBorders>
          <w:shd w:val="clear" w:color="auto" w:fill="auto"/>
        </w:tcPr>
        <w:p w14:paraId="5172A4D4" w14:textId="77777777" w:rsidR="00644B07" w:rsidRPr="00644B07" w:rsidRDefault="00644B07" w:rsidP="00644B07">
          <w:pPr>
            <w:pStyle w:val="Header"/>
            <w:spacing w:before="109"/>
          </w:pPr>
        </w:p>
      </w:tc>
      <w:tc>
        <w:tcPr>
          <w:tcW w:w="3096" w:type="dxa"/>
          <w:gridSpan w:val="3"/>
          <w:tcBorders>
            <w:top w:val="single" w:sz="4" w:space="0" w:color="auto"/>
            <w:bottom w:val="single" w:sz="12" w:space="0" w:color="auto"/>
          </w:tcBorders>
          <w:shd w:val="clear" w:color="auto" w:fill="auto"/>
        </w:tcPr>
        <w:p w14:paraId="006FD0FA" w14:textId="77777777" w:rsidR="00644B07" w:rsidRDefault="00644B07" w:rsidP="00644B07">
          <w:pPr>
            <w:pStyle w:val="Publication"/>
            <w:spacing w:before="240"/>
            <w:rPr>
              <w:color w:val="010000"/>
            </w:rPr>
          </w:pPr>
          <w:r>
            <w:rPr>
              <w:color w:val="010000"/>
            </w:rPr>
            <w:t>Distr.: General</w:t>
          </w:r>
        </w:p>
        <w:p w14:paraId="779EF0C0" w14:textId="77777777" w:rsidR="00644B07" w:rsidRDefault="00644B07" w:rsidP="00644B07">
          <w:r>
            <w:t>17 April 2023</w:t>
          </w:r>
        </w:p>
        <w:p w14:paraId="08B35BCE" w14:textId="21658388" w:rsidR="00644B07" w:rsidRDefault="00644B07" w:rsidP="00644B07"/>
        <w:p w14:paraId="362A2811" w14:textId="1788B57E" w:rsidR="00644B07" w:rsidRPr="00644B07" w:rsidRDefault="00644B07" w:rsidP="00644B07">
          <w:r>
            <w:t>Original: English</w:t>
          </w:r>
        </w:p>
      </w:tc>
    </w:tr>
  </w:tbl>
  <w:p w14:paraId="098D66A6" w14:textId="77777777" w:rsidR="00644B07" w:rsidRPr="00644B07" w:rsidRDefault="00644B07" w:rsidP="00644B07">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15A76"/>
    <w:multiLevelType w:val="hybridMultilevel"/>
    <w:tmpl w:val="03D08CAA"/>
    <w:lvl w:ilvl="0" w:tplc="A21EF238">
      <w:start w:val="1"/>
      <w:numFmt w:val="decimal"/>
      <w:lvlText w:val="%1."/>
      <w:lvlJc w:val="left"/>
      <w:pPr>
        <w:ind w:left="1747" w:hanging="480"/>
      </w:pPr>
      <w:rPr>
        <w:rFonts w:hint="default"/>
      </w:rPr>
    </w:lvl>
    <w:lvl w:ilvl="1" w:tplc="F75895D2">
      <w:numFmt w:val="bullet"/>
      <w:lvlText w:val="•"/>
      <w:lvlJc w:val="left"/>
      <w:pPr>
        <w:ind w:left="2347" w:hanging="360"/>
      </w:pPr>
      <w:rPr>
        <w:rFonts w:ascii="Times New Roman" w:eastAsiaTheme="minorHAnsi" w:hAnsi="Times New Roman" w:cs="Times New Roman" w:hint="default"/>
      </w:r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 w15:restartNumberingAfterBreak="0">
    <w:nsid w:val="20330AD0"/>
    <w:multiLevelType w:val="hybridMultilevel"/>
    <w:tmpl w:val="B13E15D6"/>
    <w:lvl w:ilvl="0" w:tplc="7E46B9FA">
      <w:start w:val="1"/>
      <w:numFmt w:val="bullet"/>
      <w:pStyle w:val="Bullet2"/>
      <w:lvlText w:val=""/>
      <w:lvlJc w:val="left"/>
      <w:pPr>
        <w:ind w:left="2807" w:hanging="360"/>
      </w:pPr>
      <w:rPr>
        <w:rFonts w:ascii="Symbol" w:hAnsi="Symbol" w:hint="default"/>
        <w:sz w:val="14"/>
      </w:rPr>
    </w:lvl>
    <w:lvl w:ilvl="1" w:tplc="04090003" w:tentative="1">
      <w:start w:val="1"/>
      <w:numFmt w:val="bullet"/>
      <w:lvlText w:val="o"/>
      <w:lvlJc w:val="left"/>
      <w:pPr>
        <w:ind w:left="3527" w:hanging="360"/>
      </w:pPr>
      <w:rPr>
        <w:rFonts w:ascii="Courier New" w:hAnsi="Courier New" w:cs="Courier New" w:hint="default"/>
      </w:rPr>
    </w:lvl>
    <w:lvl w:ilvl="2" w:tplc="04090005" w:tentative="1">
      <w:start w:val="1"/>
      <w:numFmt w:val="bullet"/>
      <w:lvlText w:val=""/>
      <w:lvlJc w:val="left"/>
      <w:pPr>
        <w:ind w:left="4247" w:hanging="360"/>
      </w:pPr>
      <w:rPr>
        <w:rFonts w:ascii="Wingdings" w:hAnsi="Wingdings" w:hint="default"/>
      </w:rPr>
    </w:lvl>
    <w:lvl w:ilvl="3" w:tplc="04090001" w:tentative="1">
      <w:start w:val="1"/>
      <w:numFmt w:val="bullet"/>
      <w:lvlText w:val=""/>
      <w:lvlJc w:val="left"/>
      <w:pPr>
        <w:ind w:left="4967" w:hanging="360"/>
      </w:pPr>
      <w:rPr>
        <w:rFonts w:ascii="Symbol" w:hAnsi="Symbol" w:hint="default"/>
      </w:rPr>
    </w:lvl>
    <w:lvl w:ilvl="4" w:tplc="04090003" w:tentative="1">
      <w:start w:val="1"/>
      <w:numFmt w:val="bullet"/>
      <w:lvlText w:val="o"/>
      <w:lvlJc w:val="left"/>
      <w:pPr>
        <w:ind w:left="5687" w:hanging="360"/>
      </w:pPr>
      <w:rPr>
        <w:rFonts w:ascii="Courier New" w:hAnsi="Courier New" w:cs="Courier New" w:hint="default"/>
      </w:rPr>
    </w:lvl>
    <w:lvl w:ilvl="5" w:tplc="04090005" w:tentative="1">
      <w:start w:val="1"/>
      <w:numFmt w:val="bullet"/>
      <w:lvlText w:val=""/>
      <w:lvlJc w:val="left"/>
      <w:pPr>
        <w:ind w:left="6407" w:hanging="360"/>
      </w:pPr>
      <w:rPr>
        <w:rFonts w:ascii="Wingdings" w:hAnsi="Wingdings" w:hint="default"/>
      </w:rPr>
    </w:lvl>
    <w:lvl w:ilvl="6" w:tplc="04090001" w:tentative="1">
      <w:start w:val="1"/>
      <w:numFmt w:val="bullet"/>
      <w:lvlText w:val=""/>
      <w:lvlJc w:val="left"/>
      <w:pPr>
        <w:ind w:left="7127" w:hanging="360"/>
      </w:pPr>
      <w:rPr>
        <w:rFonts w:ascii="Symbol" w:hAnsi="Symbol" w:hint="default"/>
      </w:rPr>
    </w:lvl>
    <w:lvl w:ilvl="7" w:tplc="04090003" w:tentative="1">
      <w:start w:val="1"/>
      <w:numFmt w:val="bullet"/>
      <w:lvlText w:val="o"/>
      <w:lvlJc w:val="left"/>
      <w:pPr>
        <w:ind w:left="7847" w:hanging="360"/>
      </w:pPr>
      <w:rPr>
        <w:rFonts w:ascii="Courier New" w:hAnsi="Courier New" w:cs="Courier New" w:hint="default"/>
      </w:rPr>
    </w:lvl>
    <w:lvl w:ilvl="8" w:tplc="04090005" w:tentative="1">
      <w:start w:val="1"/>
      <w:numFmt w:val="bullet"/>
      <w:lvlText w:val=""/>
      <w:lvlJc w:val="left"/>
      <w:pPr>
        <w:ind w:left="8567" w:hanging="360"/>
      </w:pPr>
      <w:rPr>
        <w:rFonts w:ascii="Wingdings" w:hAnsi="Wingdings" w:hint="default"/>
      </w:rPr>
    </w:lvl>
  </w:abstractNum>
  <w:abstractNum w:abstractNumId="2" w15:restartNumberingAfterBreak="0">
    <w:nsid w:val="2A897551"/>
    <w:multiLevelType w:val="hybridMultilevel"/>
    <w:tmpl w:val="CCCAEC86"/>
    <w:lvl w:ilvl="0" w:tplc="04090001">
      <w:start w:val="1"/>
      <w:numFmt w:val="bullet"/>
      <w:lvlText w:val=""/>
      <w:lvlJc w:val="left"/>
      <w:pPr>
        <w:ind w:left="1987" w:hanging="360"/>
      </w:pPr>
      <w:rPr>
        <w:rFonts w:ascii="Symbol" w:hAnsi="Symbol" w:hint="default"/>
      </w:rPr>
    </w:lvl>
    <w:lvl w:ilvl="1" w:tplc="04090003">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3" w15:restartNumberingAfterBreak="0">
    <w:nsid w:val="3C456276"/>
    <w:multiLevelType w:val="hybridMultilevel"/>
    <w:tmpl w:val="19149710"/>
    <w:lvl w:ilvl="0" w:tplc="F4AAAF66">
      <w:start w:val="1"/>
      <w:numFmt w:val="bullet"/>
      <w:pStyle w:val="Bullet3"/>
      <w:lvlText w:val=""/>
      <w:lvlJc w:val="left"/>
      <w:pPr>
        <w:ind w:left="3283" w:hanging="360"/>
      </w:pPr>
      <w:rPr>
        <w:rFonts w:ascii="Symbol" w:hAnsi="Symbol" w:cs="Symbol" w:hint="default"/>
        <w:sz w:val="14"/>
        <w:szCs w:val="14"/>
      </w:rPr>
    </w:lvl>
    <w:lvl w:ilvl="1" w:tplc="08090003" w:tentative="1">
      <w:start w:val="1"/>
      <w:numFmt w:val="bullet"/>
      <w:lvlText w:val="o"/>
      <w:lvlJc w:val="left"/>
      <w:pPr>
        <w:ind w:left="4003" w:hanging="360"/>
      </w:pPr>
      <w:rPr>
        <w:rFonts w:ascii="Courier New" w:hAnsi="Courier New" w:cs="Courier New" w:hint="default"/>
      </w:rPr>
    </w:lvl>
    <w:lvl w:ilvl="2" w:tplc="08090005" w:tentative="1">
      <w:start w:val="1"/>
      <w:numFmt w:val="bullet"/>
      <w:lvlText w:val=""/>
      <w:lvlJc w:val="left"/>
      <w:pPr>
        <w:ind w:left="4723" w:hanging="360"/>
      </w:pPr>
      <w:rPr>
        <w:rFonts w:ascii="Wingdings" w:hAnsi="Wingdings" w:hint="default"/>
      </w:rPr>
    </w:lvl>
    <w:lvl w:ilvl="3" w:tplc="08090001" w:tentative="1">
      <w:start w:val="1"/>
      <w:numFmt w:val="bullet"/>
      <w:lvlText w:val=""/>
      <w:lvlJc w:val="left"/>
      <w:pPr>
        <w:ind w:left="5443" w:hanging="360"/>
      </w:pPr>
      <w:rPr>
        <w:rFonts w:ascii="Symbol" w:hAnsi="Symbol" w:hint="default"/>
      </w:rPr>
    </w:lvl>
    <w:lvl w:ilvl="4" w:tplc="08090003" w:tentative="1">
      <w:start w:val="1"/>
      <w:numFmt w:val="bullet"/>
      <w:lvlText w:val="o"/>
      <w:lvlJc w:val="left"/>
      <w:pPr>
        <w:ind w:left="6163" w:hanging="360"/>
      </w:pPr>
      <w:rPr>
        <w:rFonts w:ascii="Courier New" w:hAnsi="Courier New" w:cs="Courier New" w:hint="default"/>
      </w:rPr>
    </w:lvl>
    <w:lvl w:ilvl="5" w:tplc="08090005" w:tentative="1">
      <w:start w:val="1"/>
      <w:numFmt w:val="bullet"/>
      <w:lvlText w:val=""/>
      <w:lvlJc w:val="left"/>
      <w:pPr>
        <w:ind w:left="6883" w:hanging="360"/>
      </w:pPr>
      <w:rPr>
        <w:rFonts w:ascii="Wingdings" w:hAnsi="Wingdings" w:hint="default"/>
      </w:rPr>
    </w:lvl>
    <w:lvl w:ilvl="6" w:tplc="08090001" w:tentative="1">
      <w:start w:val="1"/>
      <w:numFmt w:val="bullet"/>
      <w:lvlText w:val=""/>
      <w:lvlJc w:val="left"/>
      <w:pPr>
        <w:ind w:left="7603" w:hanging="360"/>
      </w:pPr>
      <w:rPr>
        <w:rFonts w:ascii="Symbol" w:hAnsi="Symbol" w:hint="default"/>
      </w:rPr>
    </w:lvl>
    <w:lvl w:ilvl="7" w:tplc="08090003" w:tentative="1">
      <w:start w:val="1"/>
      <w:numFmt w:val="bullet"/>
      <w:lvlText w:val="o"/>
      <w:lvlJc w:val="left"/>
      <w:pPr>
        <w:ind w:left="8323" w:hanging="360"/>
      </w:pPr>
      <w:rPr>
        <w:rFonts w:ascii="Courier New" w:hAnsi="Courier New" w:cs="Courier New" w:hint="default"/>
      </w:rPr>
    </w:lvl>
    <w:lvl w:ilvl="8" w:tplc="08090005" w:tentative="1">
      <w:start w:val="1"/>
      <w:numFmt w:val="bullet"/>
      <w:lvlText w:val=""/>
      <w:lvlJc w:val="left"/>
      <w:pPr>
        <w:ind w:left="9043" w:hanging="360"/>
      </w:pPr>
      <w:rPr>
        <w:rFonts w:ascii="Wingdings" w:hAnsi="Wingdings" w:hint="default"/>
      </w:rPr>
    </w:lvl>
  </w:abstractNum>
  <w:abstractNum w:abstractNumId="4" w15:restartNumberingAfterBreak="0">
    <w:nsid w:val="4CE669A5"/>
    <w:multiLevelType w:val="multilevel"/>
    <w:tmpl w:val="2B7A5FDC"/>
    <w:lvl w:ilvl="0">
      <w:start w:val="1"/>
      <w:numFmt w:val="bullet"/>
      <w:pStyle w:val="NormalBullet"/>
      <w:lvlText w:val=""/>
      <w:lvlJc w:val="left"/>
      <w:pPr>
        <w:tabs>
          <w:tab w:val="num" w:pos="2376"/>
        </w:tabs>
        <w:ind w:left="2218" w:hanging="202"/>
      </w:pPr>
      <w:rPr>
        <w:rFonts w:ascii="Symbol" w:hAnsi="Symbol" w:hint="default"/>
      </w:rPr>
    </w:lvl>
    <w:lvl w:ilvl="1">
      <w:start w:val="1"/>
      <w:numFmt w:val="lowerLetter"/>
      <w:lvlText w:val="%2)"/>
      <w:lvlJc w:val="left"/>
      <w:pPr>
        <w:tabs>
          <w:tab w:val="num" w:pos="2736"/>
        </w:tabs>
        <w:ind w:left="2736" w:hanging="360"/>
      </w:pPr>
      <w:rPr>
        <w:rFonts w:hint="default"/>
      </w:rPr>
    </w:lvl>
    <w:lvl w:ilvl="2">
      <w:start w:val="1"/>
      <w:numFmt w:val="lowerRoman"/>
      <w:lvlText w:val="%3)"/>
      <w:lvlJc w:val="left"/>
      <w:pPr>
        <w:tabs>
          <w:tab w:val="num" w:pos="3096"/>
        </w:tabs>
        <w:ind w:left="3096" w:hanging="360"/>
      </w:pPr>
      <w:rPr>
        <w:rFonts w:hint="default"/>
      </w:rPr>
    </w:lvl>
    <w:lvl w:ilvl="3">
      <w:start w:val="1"/>
      <w:numFmt w:val="decimal"/>
      <w:lvlText w:val="(%4)"/>
      <w:lvlJc w:val="left"/>
      <w:pPr>
        <w:tabs>
          <w:tab w:val="num" w:pos="3456"/>
        </w:tabs>
        <w:ind w:left="3456" w:hanging="360"/>
      </w:pPr>
      <w:rPr>
        <w:rFonts w:hint="default"/>
      </w:rPr>
    </w:lvl>
    <w:lvl w:ilvl="4">
      <w:start w:val="1"/>
      <w:numFmt w:val="lowerLetter"/>
      <w:lvlText w:val="(%5)"/>
      <w:lvlJc w:val="left"/>
      <w:pPr>
        <w:tabs>
          <w:tab w:val="num" w:pos="3816"/>
        </w:tabs>
        <w:ind w:left="3816" w:hanging="360"/>
      </w:pPr>
      <w:rPr>
        <w:rFonts w:hint="default"/>
      </w:rPr>
    </w:lvl>
    <w:lvl w:ilvl="5">
      <w:start w:val="1"/>
      <w:numFmt w:val="lowerRoman"/>
      <w:lvlText w:val="(%6)"/>
      <w:lvlJc w:val="left"/>
      <w:pPr>
        <w:tabs>
          <w:tab w:val="num" w:pos="4176"/>
        </w:tabs>
        <w:ind w:left="4176" w:hanging="360"/>
      </w:pPr>
      <w:rPr>
        <w:rFonts w:hint="default"/>
      </w:rPr>
    </w:lvl>
    <w:lvl w:ilvl="6">
      <w:start w:val="1"/>
      <w:numFmt w:val="decimal"/>
      <w:lvlText w:val="%7."/>
      <w:lvlJc w:val="left"/>
      <w:pPr>
        <w:tabs>
          <w:tab w:val="num" w:pos="4536"/>
        </w:tabs>
        <w:ind w:left="4536" w:hanging="360"/>
      </w:pPr>
      <w:rPr>
        <w:rFonts w:hint="default"/>
      </w:rPr>
    </w:lvl>
    <w:lvl w:ilvl="7">
      <w:start w:val="1"/>
      <w:numFmt w:val="lowerLetter"/>
      <w:lvlText w:val="%8."/>
      <w:lvlJc w:val="left"/>
      <w:pPr>
        <w:tabs>
          <w:tab w:val="num" w:pos="4896"/>
        </w:tabs>
        <w:ind w:left="4896" w:hanging="360"/>
      </w:pPr>
      <w:rPr>
        <w:rFonts w:hint="default"/>
      </w:rPr>
    </w:lvl>
    <w:lvl w:ilvl="8">
      <w:start w:val="1"/>
      <w:numFmt w:val="lowerRoman"/>
      <w:lvlText w:val="%9."/>
      <w:lvlJc w:val="left"/>
      <w:pPr>
        <w:tabs>
          <w:tab w:val="num" w:pos="5256"/>
        </w:tabs>
        <w:ind w:left="5256" w:hanging="360"/>
      </w:pPr>
      <w:rPr>
        <w:rFonts w:hint="default"/>
      </w:rPr>
    </w:lvl>
  </w:abstractNum>
  <w:abstractNum w:abstractNumId="5" w15:restartNumberingAfterBreak="0">
    <w:nsid w:val="64F14A04"/>
    <w:multiLevelType w:val="hybridMultilevel"/>
    <w:tmpl w:val="0F8E0BF2"/>
    <w:lvl w:ilvl="0" w:tplc="F404D8B4">
      <w:start w:val="1"/>
      <w:numFmt w:val="bullet"/>
      <w:pStyle w:val="Bullet1"/>
      <w:lvlText w:val=""/>
      <w:lvlJc w:val="left"/>
      <w:pPr>
        <w:ind w:left="1976" w:hanging="360"/>
      </w:pPr>
      <w:rPr>
        <w:rFonts w:ascii="Symbol" w:hAnsi="Symbol" w:cs="Symbol" w:hint="default"/>
        <w:sz w:val="14"/>
      </w:rPr>
    </w:lvl>
    <w:lvl w:ilvl="1" w:tplc="04090003" w:tentative="1">
      <w:start w:val="1"/>
      <w:numFmt w:val="bullet"/>
      <w:lvlText w:val="o"/>
      <w:lvlJc w:val="left"/>
      <w:pPr>
        <w:ind w:left="3056" w:hanging="360"/>
      </w:pPr>
      <w:rPr>
        <w:rFonts w:ascii="Courier New" w:hAnsi="Courier New" w:cs="Courier New" w:hint="default"/>
      </w:rPr>
    </w:lvl>
    <w:lvl w:ilvl="2" w:tplc="04090005" w:tentative="1">
      <w:start w:val="1"/>
      <w:numFmt w:val="bullet"/>
      <w:lvlText w:val=""/>
      <w:lvlJc w:val="left"/>
      <w:pPr>
        <w:ind w:left="3776" w:hanging="360"/>
      </w:pPr>
      <w:rPr>
        <w:rFonts w:ascii="Wingdings" w:hAnsi="Wingdings" w:hint="default"/>
      </w:rPr>
    </w:lvl>
    <w:lvl w:ilvl="3" w:tplc="04090001" w:tentative="1">
      <w:start w:val="1"/>
      <w:numFmt w:val="bullet"/>
      <w:lvlText w:val=""/>
      <w:lvlJc w:val="left"/>
      <w:pPr>
        <w:ind w:left="4496" w:hanging="360"/>
      </w:pPr>
      <w:rPr>
        <w:rFonts w:ascii="Symbol" w:hAnsi="Symbol" w:hint="default"/>
      </w:rPr>
    </w:lvl>
    <w:lvl w:ilvl="4" w:tplc="04090003" w:tentative="1">
      <w:start w:val="1"/>
      <w:numFmt w:val="bullet"/>
      <w:lvlText w:val="o"/>
      <w:lvlJc w:val="left"/>
      <w:pPr>
        <w:ind w:left="5216" w:hanging="360"/>
      </w:pPr>
      <w:rPr>
        <w:rFonts w:ascii="Courier New" w:hAnsi="Courier New" w:cs="Courier New" w:hint="default"/>
      </w:rPr>
    </w:lvl>
    <w:lvl w:ilvl="5" w:tplc="04090005" w:tentative="1">
      <w:start w:val="1"/>
      <w:numFmt w:val="bullet"/>
      <w:lvlText w:val=""/>
      <w:lvlJc w:val="left"/>
      <w:pPr>
        <w:ind w:left="5936" w:hanging="360"/>
      </w:pPr>
      <w:rPr>
        <w:rFonts w:ascii="Wingdings" w:hAnsi="Wingdings" w:hint="default"/>
      </w:rPr>
    </w:lvl>
    <w:lvl w:ilvl="6" w:tplc="04090001" w:tentative="1">
      <w:start w:val="1"/>
      <w:numFmt w:val="bullet"/>
      <w:lvlText w:val=""/>
      <w:lvlJc w:val="left"/>
      <w:pPr>
        <w:ind w:left="6656" w:hanging="360"/>
      </w:pPr>
      <w:rPr>
        <w:rFonts w:ascii="Symbol" w:hAnsi="Symbol" w:hint="default"/>
      </w:rPr>
    </w:lvl>
    <w:lvl w:ilvl="7" w:tplc="04090003" w:tentative="1">
      <w:start w:val="1"/>
      <w:numFmt w:val="bullet"/>
      <w:lvlText w:val="o"/>
      <w:lvlJc w:val="left"/>
      <w:pPr>
        <w:ind w:left="7376" w:hanging="360"/>
      </w:pPr>
      <w:rPr>
        <w:rFonts w:ascii="Courier New" w:hAnsi="Courier New" w:cs="Courier New" w:hint="default"/>
      </w:rPr>
    </w:lvl>
    <w:lvl w:ilvl="8" w:tplc="04090005" w:tentative="1">
      <w:start w:val="1"/>
      <w:numFmt w:val="bullet"/>
      <w:lvlText w:val=""/>
      <w:lvlJc w:val="left"/>
      <w:pPr>
        <w:ind w:left="8096" w:hanging="360"/>
      </w:pPr>
      <w:rPr>
        <w:rFonts w:ascii="Wingdings" w:hAnsi="Wingdings" w:hint="default"/>
      </w:rPr>
    </w:lvl>
  </w:abstractNum>
  <w:num w:numId="1" w16cid:durableId="873079492">
    <w:abstractNumId w:val="1"/>
  </w:num>
  <w:num w:numId="2" w16cid:durableId="1507095589">
    <w:abstractNumId w:val="4"/>
  </w:num>
  <w:num w:numId="3" w16cid:durableId="2095472174">
    <w:abstractNumId w:val="5"/>
  </w:num>
  <w:num w:numId="4" w16cid:durableId="2054648377">
    <w:abstractNumId w:val="3"/>
  </w:num>
  <w:num w:numId="5" w16cid:durableId="2105103550">
    <w:abstractNumId w:val="5"/>
  </w:num>
  <w:num w:numId="6" w16cid:durableId="1447190020">
    <w:abstractNumId w:val="3"/>
  </w:num>
  <w:num w:numId="7" w16cid:durableId="1624924785">
    <w:abstractNumId w:val="5"/>
  </w:num>
  <w:num w:numId="8" w16cid:durableId="568424919">
    <w:abstractNumId w:val="3"/>
  </w:num>
  <w:num w:numId="9" w16cid:durableId="1522358088">
    <w:abstractNumId w:val="5"/>
  </w:num>
  <w:num w:numId="10" w16cid:durableId="214778143">
    <w:abstractNumId w:val="3"/>
  </w:num>
  <w:num w:numId="11" w16cid:durableId="2122532869">
    <w:abstractNumId w:val="5"/>
  </w:num>
  <w:num w:numId="12" w16cid:durableId="1420978322">
    <w:abstractNumId w:val="1"/>
  </w:num>
  <w:num w:numId="13" w16cid:durableId="706104538">
    <w:abstractNumId w:val="3"/>
  </w:num>
  <w:num w:numId="14" w16cid:durableId="215744980">
    <w:abstractNumId w:val="4"/>
  </w:num>
  <w:num w:numId="15" w16cid:durableId="615214086">
    <w:abstractNumId w:val="5"/>
  </w:num>
  <w:num w:numId="16" w16cid:durableId="1376269625">
    <w:abstractNumId w:val="1"/>
  </w:num>
  <w:num w:numId="17" w16cid:durableId="1547065100">
    <w:abstractNumId w:val="3"/>
  </w:num>
  <w:num w:numId="18" w16cid:durableId="1387023741">
    <w:abstractNumId w:val="4"/>
  </w:num>
  <w:num w:numId="19" w16cid:durableId="1869827877">
    <w:abstractNumId w:val="5"/>
  </w:num>
  <w:num w:numId="20" w16cid:durableId="58984943">
    <w:abstractNumId w:val="3"/>
  </w:num>
  <w:num w:numId="21" w16cid:durableId="540702843">
    <w:abstractNumId w:val="5"/>
  </w:num>
  <w:num w:numId="22" w16cid:durableId="1454786002">
    <w:abstractNumId w:val="3"/>
  </w:num>
  <w:num w:numId="23" w16cid:durableId="1971476344">
    <w:abstractNumId w:val="0"/>
  </w:num>
  <w:num w:numId="24" w16cid:durableId="2082287486">
    <w:abstractNumId w:val="2"/>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Spurrell">
    <w15:presenceInfo w15:providerId="AD" w15:userId="S::jonathan.spurrell@un.org::bc95c870-baac-468c-9d6b-74b975691e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defaultTabStop w:val="475"/>
  <w:hyphenationZone w:val="20"/>
  <w:doNotHyphenateCaps/>
  <w:evenAndOddHeaders/>
  <w:characterSpacingControl w:val="doNotCompress"/>
  <w:hdrShapeDefaults>
    <o:shapedefaults v:ext="edit" spidmax="2050"/>
  </w:hdrShapeDefaults>
  <w:footnotePr>
    <w:footnote w:id="-1"/>
    <w:footnote w:id="0"/>
  </w:footnotePr>
  <w:endnotePr>
    <w:pos w:val="sectEnd"/>
    <w:numFmt w:val="decimal"/>
    <w:endnote w:id="-1"/>
    <w:endnote w:id="0"/>
  </w:endnotePr>
  <w:compat>
    <w:suppressBottomSpacing/>
    <w:suppressTop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genda1" w:val="Item 13 of the provisional agenda_x000d_"/>
    <w:docVar w:name="Barcode" w:val="*2307207*"/>
    <w:docVar w:name="CreationDt" w:val="19/04/2023 12:17 PM"/>
    <w:docVar w:name="DocCategory" w:val="Doc"/>
    <w:docVar w:name="DocType" w:val="Final"/>
    <w:docVar w:name="DutyStation" w:val="New York"/>
    <w:docVar w:name="FooterJN" w:val="23-07207"/>
    <w:docVar w:name="jobn" w:val="23-07207 (E)"/>
    <w:docVar w:name="jobnDT" w:val="23-07207 (E)   190423"/>
    <w:docVar w:name="jobnDTDT" w:val="23-07207 (E)   190423   190423"/>
    <w:docVar w:name="JobNo" w:val="2307207E"/>
    <w:docVar w:name="JobNo2" w:val="2310876E"/>
    <w:docVar w:name="LocalDrive" w:val="-1"/>
    <w:docVar w:name="OandT" w:val=" "/>
    <w:docVar w:name="Session1" w:val="Thirty-third Meeting _x000d_"/>
    <w:docVar w:name="sss1" w:val="SPLOS/33/8"/>
    <w:docVar w:name="sss2" w:val="-"/>
    <w:docVar w:name="Symbol1" w:val="SPLOS/33/8"/>
    <w:docVar w:name="Symbol2" w:val="-"/>
    <w:docVar w:name="Title1" w:val="_x0009__x0009_Election of seven members of the International Tribunal for the Law of the Sea_x000d_"/>
    <w:docVar w:name="Title2" w:val="_x0009__x0009_Note by the Secretary-General_x000d_"/>
  </w:docVars>
  <w:rsids>
    <w:rsidRoot w:val="00E36FCD"/>
    <w:rsid w:val="0001325F"/>
    <w:rsid w:val="00017FCF"/>
    <w:rsid w:val="00024D1E"/>
    <w:rsid w:val="00041829"/>
    <w:rsid w:val="00080AFA"/>
    <w:rsid w:val="000B3288"/>
    <w:rsid w:val="000C4C9C"/>
    <w:rsid w:val="000F28FB"/>
    <w:rsid w:val="00142C00"/>
    <w:rsid w:val="00167BE1"/>
    <w:rsid w:val="0019091A"/>
    <w:rsid w:val="00190A9F"/>
    <w:rsid w:val="001A207A"/>
    <w:rsid w:val="001C22A4"/>
    <w:rsid w:val="001C66B8"/>
    <w:rsid w:val="001D0E74"/>
    <w:rsid w:val="001D79B0"/>
    <w:rsid w:val="001E3620"/>
    <w:rsid w:val="002007C7"/>
    <w:rsid w:val="00200F9C"/>
    <w:rsid w:val="00201732"/>
    <w:rsid w:val="00214645"/>
    <w:rsid w:val="00247757"/>
    <w:rsid w:val="002673AC"/>
    <w:rsid w:val="002706A2"/>
    <w:rsid w:val="002C633D"/>
    <w:rsid w:val="002D5AB8"/>
    <w:rsid w:val="002D67DC"/>
    <w:rsid w:val="002E09A8"/>
    <w:rsid w:val="00300B6A"/>
    <w:rsid w:val="0033206F"/>
    <w:rsid w:val="00346E64"/>
    <w:rsid w:val="00371A3B"/>
    <w:rsid w:val="003A0A16"/>
    <w:rsid w:val="003C2943"/>
    <w:rsid w:val="003D159A"/>
    <w:rsid w:val="003E3B08"/>
    <w:rsid w:val="003E723B"/>
    <w:rsid w:val="003F058C"/>
    <w:rsid w:val="0044179B"/>
    <w:rsid w:val="004856CD"/>
    <w:rsid w:val="00492ED8"/>
    <w:rsid w:val="004A199E"/>
    <w:rsid w:val="004A6554"/>
    <w:rsid w:val="004B0B18"/>
    <w:rsid w:val="004B475B"/>
    <w:rsid w:val="004B4C46"/>
    <w:rsid w:val="004B5102"/>
    <w:rsid w:val="004D17DB"/>
    <w:rsid w:val="00525648"/>
    <w:rsid w:val="00531224"/>
    <w:rsid w:val="00556720"/>
    <w:rsid w:val="005A0FBE"/>
    <w:rsid w:val="005C49C8"/>
    <w:rsid w:val="005E3F90"/>
    <w:rsid w:val="005E7F76"/>
    <w:rsid w:val="005F2F1C"/>
    <w:rsid w:val="006120B1"/>
    <w:rsid w:val="00612565"/>
    <w:rsid w:val="006137E4"/>
    <w:rsid w:val="00613A70"/>
    <w:rsid w:val="00626ABA"/>
    <w:rsid w:val="00636929"/>
    <w:rsid w:val="0064252E"/>
    <w:rsid w:val="00644B07"/>
    <w:rsid w:val="00651750"/>
    <w:rsid w:val="00655B42"/>
    <w:rsid w:val="00661904"/>
    <w:rsid w:val="00674235"/>
    <w:rsid w:val="00692B1F"/>
    <w:rsid w:val="00694FF4"/>
    <w:rsid w:val="006C70EE"/>
    <w:rsid w:val="006D6278"/>
    <w:rsid w:val="00707CAD"/>
    <w:rsid w:val="00747697"/>
    <w:rsid w:val="007603E8"/>
    <w:rsid w:val="00764DD9"/>
    <w:rsid w:val="00777887"/>
    <w:rsid w:val="007A4C14"/>
    <w:rsid w:val="007A620C"/>
    <w:rsid w:val="007B0707"/>
    <w:rsid w:val="007F079F"/>
    <w:rsid w:val="007F1EE6"/>
    <w:rsid w:val="00811400"/>
    <w:rsid w:val="00846D29"/>
    <w:rsid w:val="00855FFA"/>
    <w:rsid w:val="00864CE6"/>
    <w:rsid w:val="00870FDE"/>
    <w:rsid w:val="008723C3"/>
    <w:rsid w:val="00890662"/>
    <w:rsid w:val="0089085F"/>
    <w:rsid w:val="008A156F"/>
    <w:rsid w:val="008E2B74"/>
    <w:rsid w:val="008F1C5D"/>
    <w:rsid w:val="00947922"/>
    <w:rsid w:val="009C4751"/>
    <w:rsid w:val="009E1969"/>
    <w:rsid w:val="009F58DF"/>
    <w:rsid w:val="00A20AC0"/>
    <w:rsid w:val="00A30DCB"/>
    <w:rsid w:val="00A67B69"/>
    <w:rsid w:val="00A73452"/>
    <w:rsid w:val="00A81678"/>
    <w:rsid w:val="00A93A73"/>
    <w:rsid w:val="00AA2E74"/>
    <w:rsid w:val="00AA31F4"/>
    <w:rsid w:val="00AB2BAB"/>
    <w:rsid w:val="00AC617F"/>
    <w:rsid w:val="00AD2F2C"/>
    <w:rsid w:val="00AD5742"/>
    <w:rsid w:val="00AE72A3"/>
    <w:rsid w:val="00B27E2C"/>
    <w:rsid w:val="00B27F11"/>
    <w:rsid w:val="00B40842"/>
    <w:rsid w:val="00BA666B"/>
    <w:rsid w:val="00BB5C7D"/>
    <w:rsid w:val="00BE196B"/>
    <w:rsid w:val="00BE42DD"/>
    <w:rsid w:val="00BF5B27"/>
    <w:rsid w:val="00BF6BE0"/>
    <w:rsid w:val="00C779E4"/>
    <w:rsid w:val="00C9190F"/>
    <w:rsid w:val="00CD4AC4"/>
    <w:rsid w:val="00D21526"/>
    <w:rsid w:val="00D526E8"/>
    <w:rsid w:val="00D53174"/>
    <w:rsid w:val="00D64511"/>
    <w:rsid w:val="00D66E3B"/>
    <w:rsid w:val="00D94A42"/>
    <w:rsid w:val="00DB7A76"/>
    <w:rsid w:val="00DC7B16"/>
    <w:rsid w:val="00DD42F7"/>
    <w:rsid w:val="00E36FCD"/>
    <w:rsid w:val="00E51448"/>
    <w:rsid w:val="00E870C2"/>
    <w:rsid w:val="00ED42F5"/>
    <w:rsid w:val="00ED5AA7"/>
    <w:rsid w:val="00EE5F92"/>
    <w:rsid w:val="00F027E0"/>
    <w:rsid w:val="00F27BF6"/>
    <w:rsid w:val="00F30184"/>
    <w:rsid w:val="00F418DA"/>
    <w:rsid w:val="00F5593E"/>
    <w:rsid w:val="00F8600E"/>
    <w:rsid w:val="00F94BC6"/>
    <w:rsid w:val="00FC49F5"/>
    <w:rsid w:val="00FD219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4BF3CA"/>
  <w15:chartTrackingRefBased/>
  <w15:docId w15:val="{0E62B92A-6900-4126-A1A2-6E6A04D6E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qFormat="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75B"/>
    <w:pPr>
      <w:suppressAutoHyphens/>
      <w:spacing w:after="0" w:line="240" w:lineRule="exact"/>
    </w:pPr>
    <w:rPr>
      <w:rFonts w:ascii="Times New Roman" w:eastAsiaTheme="minorHAnsi" w:hAnsi="Times New Roman" w:cs="Times New Roman"/>
      <w:spacing w:val="4"/>
      <w:w w:val="103"/>
      <w:kern w:val="14"/>
      <w:sz w:val="20"/>
      <w:szCs w:val="20"/>
      <w:lang w:eastAsia="en-US"/>
    </w:rPr>
  </w:style>
  <w:style w:type="paragraph" w:styleId="Heading1">
    <w:name w:val="heading 1"/>
    <w:basedOn w:val="Normal"/>
    <w:next w:val="Normal"/>
    <w:link w:val="Heading1Char"/>
    <w:uiPriority w:val="9"/>
    <w:qFormat/>
    <w:rsid w:val="003A0A16"/>
    <w:pPr>
      <w:keepNext/>
      <w:spacing w:before="240" w:after="60"/>
      <w:outlineLvl w:val="0"/>
    </w:pPr>
    <w:rPr>
      <w:rFonts w:ascii="Arial" w:eastAsia="Times New Roman" w:hAnsi="Arial"/>
      <w:b/>
      <w:bCs/>
      <w:kern w:val="32"/>
      <w:sz w:val="32"/>
      <w:szCs w:val="28"/>
    </w:rPr>
  </w:style>
  <w:style w:type="paragraph" w:styleId="Heading2">
    <w:name w:val="heading 2"/>
    <w:basedOn w:val="Normal"/>
    <w:next w:val="Normal"/>
    <w:link w:val="Heading2Char"/>
    <w:uiPriority w:val="9"/>
    <w:qFormat/>
    <w:rsid w:val="003A0A16"/>
    <w:pPr>
      <w:keepNext/>
      <w:spacing w:before="240" w:after="60"/>
      <w:outlineLvl w:val="1"/>
    </w:pPr>
    <w:rPr>
      <w:rFonts w:ascii="Arial" w:eastAsia="Times New Roman" w:hAnsi="Arial"/>
      <w:b/>
      <w:bCs/>
      <w:i/>
      <w:sz w:val="28"/>
      <w:szCs w:val="26"/>
    </w:rPr>
  </w:style>
  <w:style w:type="paragraph" w:styleId="Heading3">
    <w:name w:val="heading 3"/>
    <w:basedOn w:val="Normal"/>
    <w:next w:val="Normal"/>
    <w:link w:val="Heading3Char"/>
    <w:uiPriority w:val="9"/>
    <w:qFormat/>
    <w:rsid w:val="003A0A16"/>
    <w:pPr>
      <w:keepNext/>
      <w:spacing w:before="240" w:after="60"/>
      <w:outlineLvl w:val="2"/>
    </w:pPr>
    <w:rPr>
      <w:rFonts w:ascii="Arial" w:eastAsia="Times New Roman" w:hAnsi="Arial"/>
      <w:b/>
      <w:bCs/>
      <w:sz w:val="26"/>
    </w:rPr>
  </w:style>
  <w:style w:type="paragraph" w:styleId="Heading4">
    <w:name w:val="heading 4"/>
    <w:basedOn w:val="Normal"/>
    <w:next w:val="Normal"/>
    <w:link w:val="Heading4Char"/>
    <w:uiPriority w:val="9"/>
    <w:semiHidden/>
    <w:unhideWhenUsed/>
    <w:qFormat/>
    <w:rsid w:val="003A0A16"/>
    <w:pPr>
      <w:spacing w:before="200"/>
      <w:outlineLvl w:val="3"/>
    </w:pPr>
    <w:rPr>
      <w:rFonts w:ascii="Cambria" w:eastAsia="Times New Roman" w:hAnsi="Cambria"/>
      <w:b/>
      <w:bCs/>
      <w:i/>
      <w:iCs/>
    </w:rPr>
  </w:style>
  <w:style w:type="paragraph" w:styleId="Heading5">
    <w:name w:val="heading 5"/>
    <w:basedOn w:val="Normal"/>
    <w:next w:val="Normal"/>
    <w:link w:val="Heading5Char"/>
    <w:uiPriority w:val="9"/>
    <w:semiHidden/>
    <w:unhideWhenUsed/>
    <w:qFormat/>
    <w:rsid w:val="003A0A16"/>
    <w:pPr>
      <w:spacing w:before="200"/>
      <w:outlineLvl w:val="4"/>
    </w:pPr>
    <w:rPr>
      <w:rFonts w:ascii="Cambria" w:eastAsia="Times New Roman" w:hAnsi="Cambria"/>
      <w:b/>
      <w:bCs/>
      <w:color w:val="7F7F7F"/>
    </w:rPr>
  </w:style>
  <w:style w:type="paragraph" w:styleId="Heading6">
    <w:name w:val="heading 6"/>
    <w:basedOn w:val="Normal"/>
    <w:next w:val="Normal"/>
    <w:link w:val="Heading6Char"/>
    <w:uiPriority w:val="9"/>
    <w:semiHidden/>
    <w:unhideWhenUsed/>
    <w:qFormat/>
    <w:rsid w:val="003A0A16"/>
    <w:pPr>
      <w:spacing w:line="271" w:lineRule="auto"/>
      <w:outlineLvl w:val="5"/>
    </w:pPr>
    <w:rPr>
      <w:rFonts w:ascii="Cambria" w:eastAsia="Times New Roman" w:hAnsi="Cambria"/>
      <w:b/>
      <w:bCs/>
      <w:i/>
      <w:iCs/>
      <w:color w:val="7F7F7F"/>
    </w:rPr>
  </w:style>
  <w:style w:type="paragraph" w:styleId="Heading7">
    <w:name w:val="heading 7"/>
    <w:basedOn w:val="Normal"/>
    <w:next w:val="Normal"/>
    <w:link w:val="Heading7Char"/>
    <w:uiPriority w:val="9"/>
    <w:semiHidden/>
    <w:unhideWhenUsed/>
    <w:qFormat/>
    <w:rsid w:val="003A0A16"/>
    <w:pPr>
      <w:outlineLvl w:val="6"/>
    </w:pPr>
    <w:rPr>
      <w:rFonts w:ascii="Cambria" w:eastAsia="Times New Roman" w:hAnsi="Cambria"/>
      <w:i/>
      <w:iCs/>
    </w:rPr>
  </w:style>
  <w:style w:type="paragraph" w:styleId="Heading8">
    <w:name w:val="heading 8"/>
    <w:basedOn w:val="Normal"/>
    <w:next w:val="Normal"/>
    <w:link w:val="Heading8Char"/>
    <w:uiPriority w:val="9"/>
    <w:semiHidden/>
    <w:unhideWhenUsed/>
    <w:qFormat/>
    <w:rsid w:val="003A0A16"/>
    <w:pPr>
      <w:outlineLvl w:val="7"/>
    </w:pPr>
    <w:rPr>
      <w:rFonts w:ascii="Cambria" w:eastAsia="Times New Roman" w:hAnsi="Cambria"/>
    </w:rPr>
  </w:style>
  <w:style w:type="paragraph" w:styleId="Heading9">
    <w:name w:val="heading 9"/>
    <w:basedOn w:val="Normal"/>
    <w:next w:val="Normal"/>
    <w:link w:val="Heading9Char"/>
    <w:uiPriority w:val="9"/>
    <w:semiHidden/>
    <w:unhideWhenUsed/>
    <w:qFormat/>
    <w:rsid w:val="003A0A16"/>
    <w:pPr>
      <w:outlineLvl w:val="8"/>
    </w:pPr>
    <w:rPr>
      <w:rFonts w:ascii="Cambria" w:eastAsia="Times New Roman" w:hAnsi="Cambria"/>
      <w:i/>
      <w:iCs/>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P">
    <w:name w:val="_ 7_ P"/>
    <w:basedOn w:val="Normal"/>
    <w:next w:val="Normal"/>
    <w:qFormat/>
    <w:rsid w:val="003A0A16"/>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00" w:lineRule="exact"/>
      <w:ind w:left="1267" w:right="1267" w:hanging="1267"/>
      <w:outlineLvl w:val="3"/>
    </w:pPr>
    <w:rPr>
      <w:rFonts w:eastAsia="Times New Roman"/>
      <w:iCs/>
      <w:spacing w:val="3"/>
      <w:sz w:val="14"/>
      <w:szCs w:val="24"/>
    </w:rPr>
  </w:style>
  <w:style w:type="paragraph" w:customStyle="1" w:styleId="H1">
    <w:name w:val="_ H_1"/>
    <w:basedOn w:val="Normal"/>
    <w:next w:val="SingleTxt"/>
    <w:rsid w:val="004B475B"/>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1267" w:right="1267" w:hanging="1267"/>
      <w:outlineLvl w:val="0"/>
    </w:pPr>
    <w:rPr>
      <w:b/>
      <w:sz w:val="24"/>
    </w:rPr>
  </w:style>
  <w:style w:type="paragraph" w:customStyle="1" w:styleId="HCh">
    <w:name w:val="_ H _Ch"/>
    <w:basedOn w:val="H1"/>
    <w:next w:val="SingleTxt"/>
    <w:rsid w:val="004B475B"/>
    <w:pPr>
      <w:spacing w:line="300" w:lineRule="exact"/>
      <w:ind w:left="0" w:right="0" w:firstLine="0"/>
    </w:pPr>
    <w:rPr>
      <w:spacing w:val="-2"/>
      <w:sz w:val="28"/>
    </w:rPr>
  </w:style>
  <w:style w:type="paragraph" w:customStyle="1" w:styleId="HM">
    <w:name w:val="_ H __M"/>
    <w:basedOn w:val="HCh"/>
    <w:next w:val="Normal"/>
    <w:rsid w:val="004B475B"/>
    <w:pPr>
      <w:spacing w:line="360" w:lineRule="exact"/>
    </w:pPr>
    <w:rPr>
      <w:spacing w:val="-3"/>
      <w:w w:val="99"/>
      <w:sz w:val="34"/>
    </w:rPr>
  </w:style>
  <w:style w:type="paragraph" w:customStyle="1" w:styleId="H23">
    <w:name w:val="_ H_2/3"/>
    <w:basedOn w:val="Normal"/>
    <w:next w:val="SingleTxt"/>
    <w:rsid w:val="004B475B"/>
    <w:pPr>
      <w:outlineLvl w:val="1"/>
    </w:pPr>
    <w:rPr>
      <w:b/>
      <w:lang w:val="en-US"/>
    </w:rPr>
  </w:style>
  <w:style w:type="paragraph" w:customStyle="1" w:styleId="H4">
    <w:name w:val="_ H_4"/>
    <w:basedOn w:val="Normal"/>
    <w:next w:val="Normal"/>
    <w:rsid w:val="004B475B"/>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3"/>
    </w:pPr>
    <w:rPr>
      <w:i/>
      <w:spacing w:val="3"/>
    </w:rPr>
  </w:style>
  <w:style w:type="paragraph" w:customStyle="1" w:styleId="H56">
    <w:name w:val="_ H_5/6"/>
    <w:basedOn w:val="Normal"/>
    <w:next w:val="Normal"/>
    <w:rsid w:val="004B475B"/>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4"/>
    </w:pPr>
  </w:style>
  <w:style w:type="paragraph" w:customStyle="1" w:styleId="DualTxt">
    <w:name w:val="__Dual Txt"/>
    <w:basedOn w:val="Normal"/>
    <w:rsid w:val="004B475B"/>
    <w:pPr>
      <w:tabs>
        <w:tab w:val="left" w:pos="480"/>
        <w:tab w:val="left" w:pos="960"/>
        <w:tab w:val="left" w:pos="1440"/>
        <w:tab w:val="left" w:pos="1915"/>
        <w:tab w:val="left" w:pos="2405"/>
        <w:tab w:val="left" w:pos="2880"/>
        <w:tab w:val="left" w:pos="3355"/>
      </w:tabs>
      <w:spacing w:after="120"/>
      <w:jc w:val="both"/>
    </w:pPr>
  </w:style>
  <w:style w:type="paragraph" w:customStyle="1" w:styleId="SM">
    <w:name w:val="__S_M"/>
    <w:basedOn w:val="Normal"/>
    <w:next w:val="Normal"/>
    <w:rsid w:val="004B475B"/>
    <w:pPr>
      <w:keepNext/>
      <w:keepLines/>
      <w:tabs>
        <w:tab w:val="right" w:leader="dot" w:pos="360"/>
      </w:tabs>
      <w:spacing w:line="390" w:lineRule="exact"/>
      <w:ind w:left="1267" w:right="1267"/>
      <w:outlineLvl w:val="0"/>
    </w:pPr>
    <w:rPr>
      <w:b/>
      <w:spacing w:val="-4"/>
      <w:w w:val="98"/>
      <w:sz w:val="40"/>
    </w:rPr>
  </w:style>
  <w:style w:type="paragraph" w:customStyle="1" w:styleId="SL">
    <w:name w:val="__S_L"/>
    <w:basedOn w:val="SM"/>
    <w:next w:val="Normal"/>
    <w:rsid w:val="004B475B"/>
    <w:pPr>
      <w:spacing w:line="540" w:lineRule="exact"/>
    </w:pPr>
    <w:rPr>
      <w:spacing w:val="-8"/>
      <w:w w:val="96"/>
      <w:sz w:val="57"/>
    </w:rPr>
  </w:style>
  <w:style w:type="paragraph" w:customStyle="1" w:styleId="SS">
    <w:name w:val="__S_S"/>
    <w:basedOn w:val="HCh"/>
    <w:next w:val="Normal"/>
    <w:rsid w:val="004B475B"/>
    <w:pPr>
      <w:ind w:left="1267" w:right="1267"/>
    </w:pPr>
  </w:style>
  <w:style w:type="paragraph" w:customStyle="1" w:styleId="SingleTxt">
    <w:name w:val="__Single Txt"/>
    <w:basedOn w:val="Normal"/>
    <w:rsid w:val="004B475B"/>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pPr>
  </w:style>
  <w:style w:type="paragraph" w:customStyle="1" w:styleId="AgendaItemNormal">
    <w:name w:val="Agenda_Item_Normal"/>
    <w:next w:val="Normal"/>
    <w:qFormat/>
    <w:rsid w:val="004B475B"/>
    <w:pPr>
      <w:spacing w:after="0" w:line="240" w:lineRule="exact"/>
    </w:pPr>
    <w:rPr>
      <w:rFonts w:ascii="Times New Roman" w:eastAsiaTheme="minorHAnsi" w:hAnsi="Times New Roman" w:cs="Times New Roman"/>
      <w:spacing w:val="4"/>
      <w:w w:val="103"/>
      <w:kern w:val="14"/>
      <w:sz w:val="20"/>
      <w:szCs w:val="20"/>
      <w:lang w:eastAsia="en-US"/>
    </w:rPr>
  </w:style>
  <w:style w:type="paragraph" w:customStyle="1" w:styleId="TitleH1">
    <w:name w:val="Title_H1"/>
    <w:basedOn w:val="Normal"/>
    <w:next w:val="SingleTxt"/>
    <w:qFormat/>
    <w:rsid w:val="004B475B"/>
    <w:pPr>
      <w:keepNext/>
      <w:keepLines/>
      <w:spacing w:line="270" w:lineRule="exact"/>
      <w:ind w:left="1267" w:right="1267" w:hanging="1267"/>
      <w:outlineLvl w:val="0"/>
    </w:pPr>
    <w:rPr>
      <w:b/>
      <w:sz w:val="24"/>
    </w:rPr>
  </w:style>
  <w:style w:type="paragraph" w:customStyle="1" w:styleId="AgendaTitleH2">
    <w:name w:val="Agenda_Title_H2"/>
    <w:basedOn w:val="TitleH1"/>
    <w:next w:val="Normal"/>
    <w:qFormat/>
    <w:rsid w:val="004B475B"/>
    <w:pPr>
      <w:spacing w:line="240" w:lineRule="exact"/>
      <w:ind w:left="0" w:right="5040" w:firstLine="0"/>
      <w:outlineLvl w:val="1"/>
    </w:pPr>
    <w:rPr>
      <w:sz w:val="20"/>
    </w:rPr>
  </w:style>
  <w:style w:type="paragraph" w:styleId="BalloonText">
    <w:name w:val="Balloon Text"/>
    <w:basedOn w:val="Normal"/>
    <w:link w:val="BalloonTextChar"/>
    <w:semiHidden/>
    <w:rsid w:val="004B475B"/>
    <w:rPr>
      <w:rFonts w:ascii="Tahoma" w:hAnsi="Tahoma" w:cs="Tahoma"/>
      <w:sz w:val="16"/>
      <w:szCs w:val="16"/>
    </w:rPr>
  </w:style>
  <w:style w:type="character" w:customStyle="1" w:styleId="BalloonTextChar">
    <w:name w:val="Balloon Text Char"/>
    <w:basedOn w:val="DefaultParagraphFont"/>
    <w:link w:val="BalloonText"/>
    <w:semiHidden/>
    <w:rsid w:val="004B475B"/>
    <w:rPr>
      <w:rFonts w:ascii="Tahoma" w:eastAsiaTheme="minorHAnsi" w:hAnsi="Tahoma" w:cs="Tahoma"/>
      <w:spacing w:val="4"/>
      <w:w w:val="103"/>
      <w:kern w:val="14"/>
      <w:sz w:val="16"/>
      <w:szCs w:val="16"/>
      <w:lang w:eastAsia="en-US"/>
    </w:rPr>
  </w:style>
  <w:style w:type="paragraph" w:customStyle="1" w:styleId="Bullet1">
    <w:name w:val="Bullet 1"/>
    <w:basedOn w:val="Normal"/>
    <w:qFormat/>
    <w:rsid w:val="004B475B"/>
    <w:pPr>
      <w:numPr>
        <w:numId w:val="21"/>
      </w:numPr>
      <w:spacing w:after="120" w:line="240" w:lineRule="atLeast"/>
      <w:ind w:right="1267"/>
      <w:jc w:val="both"/>
    </w:pPr>
  </w:style>
  <w:style w:type="paragraph" w:customStyle="1" w:styleId="Bullet2">
    <w:name w:val="Bullet 2"/>
    <w:basedOn w:val="Normal"/>
    <w:qFormat/>
    <w:rsid w:val="003A0A16"/>
    <w:pPr>
      <w:numPr>
        <w:numId w:val="16"/>
      </w:numPr>
      <w:spacing w:after="120"/>
      <w:ind w:right="1264"/>
      <w:jc w:val="both"/>
    </w:pPr>
  </w:style>
  <w:style w:type="paragraph" w:customStyle="1" w:styleId="Bullet3">
    <w:name w:val="Bullet 3"/>
    <w:basedOn w:val="SingleTxt"/>
    <w:qFormat/>
    <w:rsid w:val="004B475B"/>
    <w:pPr>
      <w:numPr>
        <w:numId w:val="22"/>
      </w:numPr>
      <w:tabs>
        <w:tab w:val="clear" w:pos="1267"/>
        <w:tab w:val="clear" w:pos="1742"/>
        <w:tab w:val="clear" w:pos="2218"/>
        <w:tab w:val="clear" w:pos="2693"/>
        <w:tab w:val="clear" w:pos="3182"/>
        <w:tab w:val="clear" w:pos="3658"/>
        <w:tab w:val="clear" w:pos="4133"/>
        <w:tab w:val="clear" w:pos="4622"/>
        <w:tab w:val="clear" w:pos="5098"/>
        <w:tab w:val="clear" w:pos="5573"/>
        <w:tab w:val="clear" w:pos="6048"/>
      </w:tabs>
    </w:pPr>
  </w:style>
  <w:style w:type="paragraph" w:styleId="Caption">
    <w:name w:val="caption"/>
    <w:basedOn w:val="Normal"/>
    <w:next w:val="Normal"/>
    <w:uiPriority w:val="35"/>
    <w:semiHidden/>
    <w:unhideWhenUsed/>
    <w:rsid w:val="003A0A16"/>
    <w:pPr>
      <w:spacing w:line="240" w:lineRule="auto"/>
    </w:pPr>
    <w:rPr>
      <w:b/>
      <w:bCs/>
      <w:color w:val="4F81BD"/>
      <w:sz w:val="18"/>
      <w:szCs w:val="18"/>
    </w:rPr>
  </w:style>
  <w:style w:type="character" w:styleId="CommentReference">
    <w:name w:val="annotation reference"/>
    <w:semiHidden/>
    <w:rsid w:val="004B475B"/>
    <w:rPr>
      <w:sz w:val="6"/>
    </w:rPr>
  </w:style>
  <w:style w:type="paragraph" w:customStyle="1" w:styleId="Distribution">
    <w:name w:val="Distribution"/>
    <w:next w:val="Normal"/>
    <w:rsid w:val="004B475B"/>
    <w:pPr>
      <w:spacing w:before="240" w:after="0" w:line="240" w:lineRule="auto"/>
    </w:pPr>
    <w:rPr>
      <w:rFonts w:ascii="Times New Roman" w:eastAsiaTheme="minorHAnsi" w:hAnsi="Times New Roman" w:cs="Times New Roman"/>
      <w:spacing w:val="4"/>
      <w:w w:val="103"/>
      <w:kern w:val="14"/>
      <w:sz w:val="20"/>
      <w:szCs w:val="20"/>
      <w:lang w:eastAsia="en-US"/>
    </w:rPr>
  </w:style>
  <w:style w:type="character" w:styleId="EndnoteReference">
    <w:name w:val="endnote reference"/>
    <w:semiHidden/>
    <w:rsid w:val="004B475B"/>
    <w:rPr>
      <w:color w:val="auto"/>
      <w:spacing w:val="5"/>
      <w:w w:val="103"/>
      <w:kern w:val="14"/>
      <w:position w:val="0"/>
      <w:vertAlign w:val="superscript"/>
      <w14:ligatures w14:val="none"/>
      <w14:numForm w14:val="default"/>
      <w14:numSpacing w14:val="default"/>
      <w14:stylisticSets/>
      <w14:cntxtAlts w14:val="0"/>
    </w:rPr>
  </w:style>
  <w:style w:type="paragraph" w:styleId="FootnoteText">
    <w:name w:val="footnote text"/>
    <w:basedOn w:val="Normal"/>
    <w:link w:val="FootnoteTextChar"/>
    <w:rsid w:val="004B475B"/>
    <w:pPr>
      <w:widowControl w:val="0"/>
      <w:tabs>
        <w:tab w:val="right" w:pos="418"/>
      </w:tabs>
      <w:spacing w:line="210" w:lineRule="exact"/>
      <w:ind w:left="475" w:hanging="475"/>
    </w:pPr>
    <w:rPr>
      <w:spacing w:val="5"/>
      <w:sz w:val="17"/>
    </w:rPr>
  </w:style>
  <w:style w:type="character" w:customStyle="1" w:styleId="FootnoteTextChar">
    <w:name w:val="Footnote Text Char"/>
    <w:basedOn w:val="DefaultParagraphFont"/>
    <w:link w:val="FootnoteText"/>
    <w:rsid w:val="004B475B"/>
    <w:rPr>
      <w:rFonts w:ascii="Times New Roman" w:eastAsiaTheme="minorHAnsi" w:hAnsi="Times New Roman" w:cs="Times New Roman"/>
      <w:spacing w:val="5"/>
      <w:w w:val="103"/>
      <w:kern w:val="14"/>
      <w:sz w:val="17"/>
      <w:szCs w:val="20"/>
      <w:lang w:eastAsia="en-US"/>
    </w:rPr>
  </w:style>
  <w:style w:type="paragraph" w:styleId="EndnoteText">
    <w:name w:val="endnote text"/>
    <w:basedOn w:val="FootnoteText"/>
    <w:link w:val="EndnoteTextChar"/>
    <w:semiHidden/>
    <w:rsid w:val="004B475B"/>
  </w:style>
  <w:style w:type="character" w:customStyle="1" w:styleId="EndnoteTextChar">
    <w:name w:val="Endnote Text Char"/>
    <w:basedOn w:val="DefaultParagraphFont"/>
    <w:link w:val="EndnoteText"/>
    <w:semiHidden/>
    <w:rsid w:val="004B475B"/>
    <w:rPr>
      <w:rFonts w:ascii="Times New Roman" w:eastAsiaTheme="minorHAnsi" w:hAnsi="Times New Roman" w:cs="Times New Roman"/>
      <w:spacing w:val="5"/>
      <w:w w:val="103"/>
      <w:kern w:val="14"/>
      <w:sz w:val="17"/>
      <w:szCs w:val="20"/>
      <w:lang w:eastAsia="en-US"/>
    </w:rPr>
  </w:style>
  <w:style w:type="paragraph" w:styleId="Footer">
    <w:name w:val="footer"/>
    <w:link w:val="FooterChar"/>
    <w:rsid w:val="004B475B"/>
    <w:pPr>
      <w:tabs>
        <w:tab w:val="center" w:pos="4320"/>
        <w:tab w:val="right" w:pos="8640"/>
      </w:tabs>
      <w:spacing w:after="0" w:line="240" w:lineRule="auto"/>
    </w:pPr>
    <w:rPr>
      <w:rFonts w:ascii="Times New Roman" w:eastAsiaTheme="minorHAnsi" w:hAnsi="Times New Roman" w:cs="Times New Roman"/>
      <w:b/>
      <w:noProof/>
      <w:sz w:val="17"/>
      <w:szCs w:val="20"/>
      <w:lang w:val="en-US" w:eastAsia="en-US"/>
    </w:rPr>
  </w:style>
  <w:style w:type="character" w:customStyle="1" w:styleId="FooterChar">
    <w:name w:val="Footer Char"/>
    <w:basedOn w:val="DefaultParagraphFont"/>
    <w:link w:val="Footer"/>
    <w:rsid w:val="004B475B"/>
    <w:rPr>
      <w:rFonts w:ascii="Times New Roman" w:eastAsiaTheme="minorHAnsi" w:hAnsi="Times New Roman" w:cs="Times New Roman"/>
      <w:b/>
      <w:noProof/>
      <w:sz w:val="17"/>
      <w:szCs w:val="20"/>
      <w:lang w:val="en-US" w:eastAsia="en-US"/>
    </w:rPr>
  </w:style>
  <w:style w:type="character" w:styleId="FootnoteReference">
    <w:name w:val="footnote reference"/>
    <w:semiHidden/>
    <w:rsid w:val="004B475B"/>
    <w:rPr>
      <w:color w:val="auto"/>
      <w:spacing w:val="5"/>
      <w:w w:val="103"/>
      <w:kern w:val="14"/>
      <w:position w:val="0"/>
      <w:vertAlign w:val="superscript"/>
      <w14:ligatures w14:val="none"/>
      <w14:numForm w14:val="default"/>
      <w14:numSpacing w14:val="default"/>
      <w14:stylisticSets/>
      <w14:cntxtAlts w14:val="0"/>
    </w:rPr>
  </w:style>
  <w:style w:type="paragraph" w:customStyle="1" w:styleId="HdBanner">
    <w:name w:val="Hd Banner"/>
    <w:basedOn w:val="Normal"/>
    <w:next w:val="Normal"/>
    <w:qFormat/>
    <w:rsid w:val="003A0A16"/>
    <w:pPr>
      <w:keepLines/>
      <w:shd w:val="pct10" w:color="auto" w:fill="FFFFFF"/>
      <w:tabs>
        <w:tab w:val="left" w:pos="2218"/>
      </w:tabs>
      <w:spacing w:line="360" w:lineRule="exact"/>
    </w:pPr>
    <w:rPr>
      <w:b/>
      <w:spacing w:val="1"/>
      <w:position w:val="6"/>
      <w:sz w:val="24"/>
      <w:szCs w:val="24"/>
    </w:rPr>
  </w:style>
  <w:style w:type="paragraph" w:customStyle="1" w:styleId="HdChapterLt">
    <w:name w:val="Hd Chapter Lt"/>
    <w:basedOn w:val="Normal"/>
    <w:next w:val="Normal"/>
    <w:qFormat/>
    <w:rsid w:val="003A0A16"/>
    <w:pPr>
      <w:keepNext/>
      <w:keepLines/>
      <w:tabs>
        <w:tab w:val="left" w:pos="2218"/>
      </w:tabs>
      <w:spacing w:before="300" w:line="300" w:lineRule="exact"/>
    </w:pPr>
    <w:rPr>
      <w:spacing w:val="2"/>
      <w:w w:val="96"/>
      <w:kern w:val="34"/>
      <w:sz w:val="28"/>
      <w:szCs w:val="28"/>
    </w:rPr>
  </w:style>
  <w:style w:type="paragraph" w:customStyle="1" w:styleId="HdChapterBD">
    <w:name w:val="Hd Chapter BD"/>
    <w:basedOn w:val="HdChapterLt"/>
    <w:next w:val="Normal"/>
    <w:qFormat/>
    <w:rsid w:val="003A0A16"/>
    <w:pPr>
      <w:spacing w:before="240"/>
    </w:pPr>
    <w:rPr>
      <w:b/>
      <w:spacing w:val="-2"/>
      <w:w w:val="100"/>
    </w:rPr>
  </w:style>
  <w:style w:type="paragraph" w:customStyle="1" w:styleId="HdChapterBdLg">
    <w:name w:val="Hd Chapter Bd Lg"/>
    <w:basedOn w:val="HdChapterBD"/>
    <w:next w:val="Normal"/>
    <w:qFormat/>
    <w:rsid w:val="003A0A16"/>
    <w:rPr>
      <w:spacing w:val="-3"/>
      <w:w w:val="99"/>
      <w:kern w:val="14"/>
      <w:sz w:val="34"/>
      <w:szCs w:val="34"/>
    </w:rPr>
  </w:style>
  <w:style w:type="paragraph" w:styleId="Header">
    <w:name w:val="header"/>
    <w:link w:val="HeaderChar"/>
    <w:rsid w:val="004B475B"/>
    <w:pPr>
      <w:tabs>
        <w:tab w:val="center" w:pos="4320"/>
        <w:tab w:val="right" w:pos="8640"/>
      </w:tabs>
      <w:spacing w:after="0" w:line="240" w:lineRule="auto"/>
    </w:pPr>
    <w:rPr>
      <w:rFonts w:ascii="Times New Roman" w:eastAsiaTheme="minorHAnsi" w:hAnsi="Times New Roman" w:cs="Times New Roman"/>
      <w:noProof/>
      <w:sz w:val="17"/>
      <w:szCs w:val="20"/>
      <w:lang w:val="en-US" w:eastAsia="en-US"/>
    </w:rPr>
  </w:style>
  <w:style w:type="character" w:customStyle="1" w:styleId="HeaderChar">
    <w:name w:val="Header Char"/>
    <w:basedOn w:val="DefaultParagraphFont"/>
    <w:link w:val="Header"/>
    <w:rsid w:val="004B475B"/>
    <w:rPr>
      <w:rFonts w:ascii="Times New Roman" w:eastAsiaTheme="minorHAnsi" w:hAnsi="Times New Roman" w:cs="Times New Roman"/>
      <w:noProof/>
      <w:sz w:val="17"/>
      <w:szCs w:val="20"/>
      <w:lang w:val="en-US" w:eastAsia="en-US"/>
    </w:rPr>
  </w:style>
  <w:style w:type="character" w:customStyle="1" w:styleId="Heading1Char">
    <w:name w:val="Heading 1 Char"/>
    <w:link w:val="Heading1"/>
    <w:uiPriority w:val="9"/>
    <w:rsid w:val="003A0A16"/>
    <w:rPr>
      <w:rFonts w:ascii="Arial" w:eastAsia="Times New Roman" w:hAnsi="Arial" w:cs="Times New Roman"/>
      <w:b/>
      <w:bCs/>
      <w:spacing w:val="4"/>
      <w:w w:val="103"/>
      <w:kern w:val="32"/>
      <w:sz w:val="32"/>
      <w:szCs w:val="28"/>
      <w:lang w:eastAsia="en-US"/>
    </w:rPr>
  </w:style>
  <w:style w:type="character" w:customStyle="1" w:styleId="Heading2Char">
    <w:name w:val="Heading 2 Char"/>
    <w:link w:val="Heading2"/>
    <w:uiPriority w:val="9"/>
    <w:rsid w:val="003A0A16"/>
    <w:rPr>
      <w:rFonts w:ascii="Arial" w:eastAsia="Times New Roman" w:hAnsi="Arial" w:cs="Times New Roman"/>
      <w:b/>
      <w:bCs/>
      <w:i/>
      <w:spacing w:val="4"/>
      <w:w w:val="103"/>
      <w:kern w:val="14"/>
      <w:sz w:val="28"/>
      <w:szCs w:val="26"/>
      <w:lang w:eastAsia="en-US"/>
    </w:rPr>
  </w:style>
  <w:style w:type="character" w:customStyle="1" w:styleId="Heading3Char">
    <w:name w:val="Heading 3 Char"/>
    <w:link w:val="Heading3"/>
    <w:uiPriority w:val="9"/>
    <w:rsid w:val="003A0A16"/>
    <w:rPr>
      <w:rFonts w:ascii="Arial" w:eastAsia="Times New Roman" w:hAnsi="Arial" w:cs="Times New Roman"/>
      <w:b/>
      <w:bCs/>
      <w:spacing w:val="4"/>
      <w:w w:val="103"/>
      <w:kern w:val="14"/>
      <w:sz w:val="26"/>
      <w:szCs w:val="20"/>
      <w:lang w:eastAsia="en-US"/>
    </w:rPr>
  </w:style>
  <w:style w:type="character" w:customStyle="1" w:styleId="Heading4Char">
    <w:name w:val="Heading 4 Char"/>
    <w:link w:val="Heading4"/>
    <w:uiPriority w:val="9"/>
    <w:semiHidden/>
    <w:rsid w:val="003A0A16"/>
    <w:rPr>
      <w:rFonts w:ascii="Cambria" w:eastAsia="Times New Roman" w:hAnsi="Cambria" w:cs="Times New Roman"/>
      <w:b/>
      <w:bCs/>
      <w:i/>
      <w:iCs/>
      <w:spacing w:val="4"/>
      <w:w w:val="103"/>
      <w:kern w:val="14"/>
      <w:sz w:val="20"/>
      <w:szCs w:val="20"/>
      <w:lang w:eastAsia="en-US"/>
    </w:rPr>
  </w:style>
  <w:style w:type="character" w:customStyle="1" w:styleId="Heading5Char">
    <w:name w:val="Heading 5 Char"/>
    <w:link w:val="Heading5"/>
    <w:uiPriority w:val="9"/>
    <w:semiHidden/>
    <w:rsid w:val="003A0A16"/>
    <w:rPr>
      <w:rFonts w:ascii="Cambria" w:eastAsia="Times New Roman" w:hAnsi="Cambria" w:cs="Times New Roman"/>
      <w:b/>
      <w:bCs/>
      <w:color w:val="7F7F7F"/>
      <w:spacing w:val="4"/>
      <w:w w:val="103"/>
      <w:kern w:val="14"/>
      <w:sz w:val="20"/>
      <w:szCs w:val="20"/>
      <w:lang w:eastAsia="en-US"/>
    </w:rPr>
  </w:style>
  <w:style w:type="character" w:customStyle="1" w:styleId="Heading6Char">
    <w:name w:val="Heading 6 Char"/>
    <w:link w:val="Heading6"/>
    <w:uiPriority w:val="9"/>
    <w:semiHidden/>
    <w:rsid w:val="003A0A16"/>
    <w:rPr>
      <w:rFonts w:ascii="Cambria" w:eastAsia="Times New Roman" w:hAnsi="Cambria" w:cs="Times New Roman"/>
      <w:b/>
      <w:bCs/>
      <w:i/>
      <w:iCs/>
      <w:color w:val="7F7F7F"/>
      <w:spacing w:val="4"/>
      <w:w w:val="103"/>
      <w:kern w:val="14"/>
      <w:sz w:val="20"/>
      <w:szCs w:val="20"/>
      <w:lang w:eastAsia="en-US"/>
    </w:rPr>
  </w:style>
  <w:style w:type="character" w:customStyle="1" w:styleId="Heading7Char">
    <w:name w:val="Heading 7 Char"/>
    <w:link w:val="Heading7"/>
    <w:uiPriority w:val="9"/>
    <w:semiHidden/>
    <w:rsid w:val="003A0A16"/>
    <w:rPr>
      <w:rFonts w:ascii="Cambria" w:eastAsia="Times New Roman" w:hAnsi="Cambria" w:cs="Times New Roman"/>
      <w:i/>
      <w:iCs/>
      <w:spacing w:val="4"/>
      <w:w w:val="103"/>
      <w:kern w:val="14"/>
      <w:sz w:val="20"/>
      <w:szCs w:val="20"/>
      <w:lang w:eastAsia="en-US"/>
    </w:rPr>
  </w:style>
  <w:style w:type="character" w:customStyle="1" w:styleId="Heading8Char">
    <w:name w:val="Heading 8 Char"/>
    <w:link w:val="Heading8"/>
    <w:uiPriority w:val="9"/>
    <w:semiHidden/>
    <w:rsid w:val="003A0A16"/>
    <w:rPr>
      <w:rFonts w:ascii="Cambria" w:eastAsia="Times New Roman" w:hAnsi="Cambria" w:cs="Times New Roman"/>
      <w:spacing w:val="4"/>
      <w:w w:val="103"/>
      <w:kern w:val="14"/>
      <w:sz w:val="20"/>
      <w:szCs w:val="20"/>
      <w:lang w:eastAsia="en-US"/>
    </w:rPr>
  </w:style>
  <w:style w:type="character" w:customStyle="1" w:styleId="Heading9Char">
    <w:name w:val="Heading 9 Char"/>
    <w:link w:val="Heading9"/>
    <w:uiPriority w:val="9"/>
    <w:semiHidden/>
    <w:rsid w:val="003A0A16"/>
    <w:rPr>
      <w:rFonts w:ascii="Cambria" w:eastAsia="Times New Roman" w:hAnsi="Cambria" w:cs="Times New Roman"/>
      <w:i/>
      <w:iCs/>
      <w:spacing w:val="5"/>
      <w:w w:val="103"/>
      <w:kern w:val="14"/>
      <w:sz w:val="20"/>
      <w:szCs w:val="20"/>
      <w:lang w:eastAsia="en-US"/>
    </w:rPr>
  </w:style>
  <w:style w:type="paragraph" w:customStyle="1" w:styleId="JournalHeading1">
    <w:name w:val="Journal_Heading1"/>
    <w:basedOn w:val="Normal"/>
    <w:next w:val="Normal"/>
    <w:qFormat/>
    <w:rsid w:val="003A0A16"/>
    <w:pPr>
      <w:keepNext/>
      <w:spacing w:before="190" w:line="270" w:lineRule="exact"/>
    </w:pPr>
    <w:rPr>
      <w:b/>
      <w:sz w:val="24"/>
    </w:rPr>
  </w:style>
  <w:style w:type="paragraph" w:customStyle="1" w:styleId="JournalHeading2">
    <w:name w:val="Journal_Heading2"/>
    <w:basedOn w:val="Normal"/>
    <w:next w:val="Normal"/>
    <w:qFormat/>
    <w:rsid w:val="003A0A16"/>
    <w:pPr>
      <w:keepNext/>
      <w:keepLines/>
      <w:spacing w:before="240"/>
      <w:outlineLvl w:val="1"/>
    </w:pPr>
    <w:rPr>
      <w:b/>
      <w:spacing w:val="2"/>
    </w:rPr>
  </w:style>
  <w:style w:type="paragraph" w:customStyle="1" w:styleId="JournalHeading4">
    <w:name w:val="Journal_Heading4"/>
    <w:basedOn w:val="Normal"/>
    <w:next w:val="Normal"/>
    <w:qFormat/>
    <w:rsid w:val="003A0A16"/>
    <w:pPr>
      <w:keepNext/>
      <w:keepLines/>
      <w:spacing w:before="240"/>
      <w:outlineLvl w:val="3"/>
    </w:pPr>
    <w:rPr>
      <w:i/>
    </w:rPr>
  </w:style>
  <w:style w:type="character" w:styleId="LineNumber">
    <w:name w:val="line number"/>
    <w:rsid w:val="004B475B"/>
    <w:rPr>
      <w:sz w:val="14"/>
    </w:rPr>
  </w:style>
  <w:style w:type="paragraph" w:styleId="NoSpacing">
    <w:name w:val="No Spacing"/>
    <w:basedOn w:val="Normal"/>
    <w:uiPriority w:val="1"/>
    <w:rsid w:val="003A0A16"/>
    <w:pPr>
      <w:spacing w:line="240" w:lineRule="auto"/>
    </w:pPr>
  </w:style>
  <w:style w:type="paragraph" w:customStyle="1" w:styleId="NormalBullet">
    <w:name w:val="Normal Bullet"/>
    <w:basedOn w:val="Normal"/>
    <w:next w:val="Normal"/>
    <w:qFormat/>
    <w:rsid w:val="003A0A16"/>
    <w:pPr>
      <w:keepLines/>
      <w:numPr>
        <w:numId w:val="18"/>
      </w:numPr>
      <w:tabs>
        <w:tab w:val="left" w:pos="2218"/>
      </w:tabs>
      <w:spacing w:before="40" w:after="80"/>
      <w:ind w:right="302"/>
    </w:pPr>
  </w:style>
  <w:style w:type="paragraph" w:customStyle="1" w:styleId="NormalSchedule">
    <w:name w:val="Normal Schedule"/>
    <w:basedOn w:val="Normal"/>
    <w:next w:val="Normal"/>
    <w:qFormat/>
    <w:rsid w:val="003A0A16"/>
    <w:pPr>
      <w:tabs>
        <w:tab w:val="left" w:leader="dot" w:pos="2218"/>
        <w:tab w:val="left" w:pos="2707"/>
        <w:tab w:val="right" w:leader="dot" w:pos="9835"/>
      </w:tabs>
    </w:pPr>
  </w:style>
  <w:style w:type="paragraph" w:customStyle="1" w:styleId="Original">
    <w:name w:val="Original"/>
    <w:next w:val="Normal"/>
    <w:rsid w:val="004B475B"/>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Publication">
    <w:name w:val="Publication"/>
    <w:next w:val="Normal"/>
    <w:rsid w:val="004B475B"/>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ReleaseDate">
    <w:name w:val="ReleaseDate"/>
    <w:next w:val="Footer"/>
    <w:autoRedefine/>
    <w:qFormat/>
    <w:rsid w:val="003A0A16"/>
    <w:pPr>
      <w:spacing w:after="0" w:line="240" w:lineRule="auto"/>
    </w:pPr>
    <w:rPr>
      <w:rFonts w:ascii="Times New Roman" w:eastAsiaTheme="minorHAnsi" w:hAnsi="Times New Roman" w:cs="Times New Roman"/>
      <w:spacing w:val="4"/>
      <w:w w:val="103"/>
      <w:sz w:val="20"/>
      <w:lang w:val="es-ES" w:eastAsia="en-US"/>
    </w:rPr>
  </w:style>
  <w:style w:type="paragraph" w:customStyle="1" w:styleId="Small">
    <w:name w:val="Small"/>
    <w:basedOn w:val="Normal"/>
    <w:next w:val="Normal"/>
    <w:rsid w:val="004B475B"/>
    <w:pPr>
      <w:tabs>
        <w:tab w:val="right" w:pos="9965"/>
      </w:tabs>
      <w:spacing w:line="210" w:lineRule="exact"/>
    </w:pPr>
    <w:rPr>
      <w:spacing w:val="5"/>
      <w:w w:val="104"/>
      <w:sz w:val="17"/>
    </w:rPr>
  </w:style>
  <w:style w:type="paragraph" w:customStyle="1" w:styleId="SmallX">
    <w:name w:val="SmallX"/>
    <w:basedOn w:val="Small"/>
    <w:next w:val="Normal"/>
    <w:rsid w:val="004B475B"/>
    <w:pPr>
      <w:spacing w:line="180" w:lineRule="exact"/>
      <w:jc w:val="right"/>
    </w:pPr>
    <w:rPr>
      <w:spacing w:val="6"/>
      <w:w w:val="106"/>
      <w:sz w:val="14"/>
    </w:rPr>
  </w:style>
  <w:style w:type="paragraph" w:customStyle="1" w:styleId="TitleHCH">
    <w:name w:val="Title_H_CH"/>
    <w:basedOn w:val="H1"/>
    <w:next w:val="Normal"/>
    <w:qFormat/>
    <w:rsid w:val="004B475B"/>
    <w:pPr>
      <w:spacing w:line="300" w:lineRule="exact"/>
      <w:ind w:left="0" w:right="0" w:firstLine="0"/>
    </w:pPr>
    <w:rPr>
      <w:spacing w:val="-2"/>
      <w:sz w:val="28"/>
    </w:rPr>
  </w:style>
  <w:style w:type="paragraph" w:customStyle="1" w:styleId="TitleH2">
    <w:name w:val="Title_H2"/>
    <w:basedOn w:val="Normal"/>
    <w:next w:val="Normal"/>
    <w:qFormat/>
    <w:rsid w:val="004B475B"/>
    <w:pPr>
      <w:outlineLvl w:val="1"/>
    </w:pPr>
    <w:rPr>
      <w:b/>
    </w:rPr>
  </w:style>
  <w:style w:type="paragraph" w:styleId="TOCHeading">
    <w:name w:val="TOC Heading"/>
    <w:basedOn w:val="Heading1"/>
    <w:next w:val="Normal"/>
    <w:uiPriority w:val="39"/>
    <w:semiHidden/>
    <w:unhideWhenUsed/>
    <w:qFormat/>
    <w:rsid w:val="003A0A16"/>
    <w:pPr>
      <w:outlineLvl w:val="9"/>
    </w:pPr>
    <w:rPr>
      <w:rFonts w:eastAsiaTheme="majorEastAsia" w:cstheme="majorBidi"/>
      <w:lang w:bidi="en-US"/>
    </w:rPr>
  </w:style>
  <w:style w:type="paragraph" w:customStyle="1" w:styleId="XLarge">
    <w:name w:val="XLarge"/>
    <w:basedOn w:val="HM"/>
    <w:rsid w:val="004B475B"/>
    <w:pPr>
      <w:spacing w:line="390" w:lineRule="exact"/>
    </w:pPr>
    <w:rPr>
      <w:spacing w:val="-4"/>
      <w:w w:val="98"/>
      <w:sz w:val="40"/>
    </w:rPr>
  </w:style>
  <w:style w:type="character" w:styleId="Hyperlink">
    <w:name w:val="Hyperlink"/>
    <w:basedOn w:val="DefaultParagraphFont"/>
    <w:rsid w:val="004B475B"/>
    <w:rPr>
      <w:color w:val="0000FF"/>
      <w:u w:val="none"/>
    </w:rPr>
  </w:style>
  <w:style w:type="paragraph" w:styleId="PlainText">
    <w:name w:val="Plain Text"/>
    <w:basedOn w:val="Normal"/>
    <w:link w:val="PlainTextChar"/>
    <w:rsid w:val="004B475B"/>
    <w:pPr>
      <w:suppressAutoHyphens w:val="0"/>
      <w:spacing w:line="240" w:lineRule="auto"/>
    </w:pPr>
    <w:rPr>
      <w:rFonts w:ascii="Courier New" w:eastAsia="Times New Roman" w:hAnsi="Courier New"/>
      <w:spacing w:val="0"/>
      <w:w w:val="100"/>
      <w:kern w:val="0"/>
      <w:lang w:val="en-US" w:eastAsia="en-GB"/>
    </w:rPr>
  </w:style>
  <w:style w:type="character" w:customStyle="1" w:styleId="PlainTextChar">
    <w:name w:val="Plain Text Char"/>
    <w:basedOn w:val="DefaultParagraphFont"/>
    <w:link w:val="PlainText"/>
    <w:rsid w:val="004B475B"/>
    <w:rPr>
      <w:rFonts w:ascii="Courier New" w:eastAsia="Times New Roman" w:hAnsi="Courier New" w:cs="Times New Roman"/>
      <w:sz w:val="20"/>
      <w:szCs w:val="20"/>
      <w:lang w:val="en-US" w:eastAsia="en-GB"/>
    </w:rPr>
  </w:style>
  <w:style w:type="paragraph" w:customStyle="1" w:styleId="ReleaseDate0">
    <w:name w:val="Release Date"/>
    <w:next w:val="Footer"/>
    <w:rsid w:val="004B475B"/>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Session">
    <w:name w:val="Session"/>
    <w:basedOn w:val="H23"/>
    <w:rsid w:val="004B475B"/>
  </w:style>
  <w:style w:type="table" w:styleId="TableGrid">
    <w:name w:val="Table Grid"/>
    <w:basedOn w:val="TableNormal"/>
    <w:rsid w:val="004B475B"/>
    <w:pPr>
      <w:suppressAutoHyphens/>
      <w:spacing w:after="0" w:line="240" w:lineRule="exact"/>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onsors">
    <w:name w:val="Sponsors"/>
    <w:basedOn w:val="Normal"/>
    <w:next w:val="Normal"/>
    <w:qFormat/>
    <w:rsid w:val="003A0A16"/>
    <w:pPr>
      <w:outlineLvl w:val="1"/>
    </w:pPr>
    <w:rPr>
      <w:b/>
    </w:rPr>
  </w:style>
  <w:style w:type="paragraph" w:customStyle="1" w:styleId="STitleM">
    <w:name w:val="S_Title_M"/>
    <w:basedOn w:val="Normal"/>
    <w:next w:val="Normal"/>
    <w:qFormat/>
    <w:rsid w:val="003A0A16"/>
    <w:pPr>
      <w:keepNext/>
      <w:keepLines/>
      <w:tabs>
        <w:tab w:val="right" w:leader="dot" w:pos="357"/>
      </w:tabs>
      <w:spacing w:line="390" w:lineRule="exact"/>
      <w:ind w:left="1264" w:right="1264"/>
      <w:outlineLvl w:val="0"/>
    </w:pPr>
    <w:rPr>
      <w:b/>
      <w:spacing w:val="-4"/>
      <w:w w:val="98"/>
      <w:sz w:val="40"/>
    </w:rPr>
  </w:style>
  <w:style w:type="paragraph" w:customStyle="1" w:styleId="STitleS">
    <w:name w:val="S_Title_S"/>
    <w:basedOn w:val="HCh"/>
    <w:next w:val="Normal"/>
    <w:qFormat/>
    <w:rsid w:val="003A0A16"/>
    <w:pPr>
      <w:ind w:left="1264" w:right="1264"/>
    </w:pPr>
  </w:style>
  <w:style w:type="paragraph" w:customStyle="1" w:styleId="STitleL">
    <w:name w:val="S_Title_L"/>
    <w:basedOn w:val="SM"/>
    <w:next w:val="Normal"/>
    <w:qFormat/>
    <w:rsid w:val="003A0A16"/>
    <w:pPr>
      <w:spacing w:line="540" w:lineRule="exact"/>
    </w:pPr>
    <w:rPr>
      <w:rFonts w:eastAsiaTheme="minorEastAsia"/>
      <w:spacing w:val="-8"/>
      <w:w w:val="96"/>
      <w:sz w:val="57"/>
      <w:lang w:eastAsia="zh-CN"/>
    </w:rPr>
  </w:style>
  <w:style w:type="paragraph" w:customStyle="1" w:styleId="SummaryRecord">
    <w:name w:val="SummaryRecord"/>
    <w:basedOn w:val="H23"/>
    <w:next w:val="Session"/>
    <w:qFormat/>
    <w:rsid w:val="003A0A16"/>
  </w:style>
  <w:style w:type="paragraph" w:customStyle="1" w:styleId="SRMeetingInfo">
    <w:name w:val="SR_Meeting_Info"/>
    <w:next w:val="Normal"/>
    <w:qFormat/>
    <w:rsid w:val="003A0A16"/>
    <w:pPr>
      <w:spacing w:after="0" w:line="240" w:lineRule="exact"/>
    </w:pPr>
    <w:rPr>
      <w:rFonts w:ascii="Times New Roman" w:eastAsiaTheme="minorHAnsi" w:hAnsi="Times New Roman" w:cs="Times New Roman"/>
      <w:spacing w:val="4"/>
      <w:w w:val="103"/>
      <w:kern w:val="14"/>
      <w:sz w:val="20"/>
      <w:szCs w:val="20"/>
      <w:lang w:val="en-US" w:eastAsia="en-US"/>
    </w:rPr>
  </w:style>
  <w:style w:type="character" w:styleId="FollowedHyperlink">
    <w:name w:val="FollowedHyperlink"/>
    <w:basedOn w:val="DefaultParagraphFont"/>
    <w:uiPriority w:val="99"/>
    <w:semiHidden/>
    <w:unhideWhenUsed/>
    <w:rsid w:val="003A0A16"/>
    <w:rPr>
      <w:color w:val="0000FF"/>
      <w:u w:val="none"/>
    </w:rPr>
  </w:style>
  <w:style w:type="paragraph" w:styleId="NormalWeb">
    <w:name w:val="Normal (Web)"/>
    <w:basedOn w:val="Normal"/>
    <w:uiPriority w:val="99"/>
    <w:semiHidden/>
    <w:unhideWhenUsed/>
    <w:rsid w:val="003A0A16"/>
    <w:rPr>
      <w:sz w:val="24"/>
      <w:szCs w:val="24"/>
    </w:rPr>
  </w:style>
  <w:style w:type="paragraph" w:customStyle="1" w:styleId="SRContents">
    <w:name w:val="SR_Contents"/>
    <w:basedOn w:val="Normal"/>
    <w:qFormat/>
    <w:rsid w:val="003A0A16"/>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pPr>
  </w:style>
  <w:style w:type="paragraph" w:customStyle="1" w:styleId="AgendaItemNumber">
    <w:name w:val="Agenda_Item_Number"/>
    <w:next w:val="Normal"/>
    <w:qFormat/>
    <w:rsid w:val="003A0A16"/>
    <w:pPr>
      <w:spacing w:after="0" w:line="240" w:lineRule="exact"/>
    </w:pPr>
    <w:rPr>
      <w:rFonts w:ascii="Times New Roman" w:eastAsiaTheme="minorHAnsi" w:hAnsi="Times New Roman" w:cs="Times New Roman"/>
      <w:spacing w:val="2"/>
      <w:w w:val="103"/>
      <w:kern w:val="14"/>
      <w:sz w:val="20"/>
      <w:szCs w:val="20"/>
      <w:lang w:eastAsia="en-US"/>
    </w:rPr>
  </w:style>
  <w:style w:type="paragraph" w:customStyle="1" w:styleId="AgendaItemTitle">
    <w:name w:val="Agenda_Item_Title"/>
    <w:basedOn w:val="TitleH1"/>
    <w:next w:val="Normal"/>
    <w:qFormat/>
    <w:rsid w:val="003A0A16"/>
    <w:pPr>
      <w:spacing w:line="240" w:lineRule="exact"/>
      <w:ind w:left="0" w:right="5040" w:firstLine="0"/>
      <w:outlineLvl w:val="1"/>
    </w:pPr>
    <w:rPr>
      <w:sz w:val="20"/>
    </w:rPr>
  </w:style>
  <w:style w:type="paragraph" w:customStyle="1" w:styleId="DecisionNumber">
    <w:name w:val="DecisionNumber"/>
    <w:basedOn w:val="TitleH1"/>
    <w:next w:val="Normal"/>
    <w:qFormat/>
    <w:rsid w:val="003A0A16"/>
    <w:pPr>
      <w:spacing w:line="240" w:lineRule="exact"/>
      <w:ind w:left="0" w:right="5040" w:firstLine="0"/>
      <w:outlineLvl w:val="1"/>
    </w:pPr>
    <w:rPr>
      <w:sz w:val="20"/>
    </w:rPr>
  </w:style>
  <w:style w:type="paragraph" w:customStyle="1" w:styleId="DecisionTitle">
    <w:name w:val="DecisionTitle"/>
    <w:basedOn w:val="TitleH1"/>
    <w:next w:val="Normal"/>
    <w:qFormat/>
    <w:rsid w:val="003A0A16"/>
    <w:pPr>
      <w:spacing w:line="240" w:lineRule="exact"/>
      <w:ind w:left="0" w:right="5040" w:firstLine="0"/>
      <w:outlineLvl w:val="1"/>
    </w:pPr>
    <w:rPr>
      <w:sz w:val="20"/>
    </w:rPr>
  </w:style>
  <w:style w:type="paragraph" w:customStyle="1" w:styleId="MeetingNumber">
    <w:name w:val="MeetingNumber"/>
    <w:basedOn w:val="TitleH1"/>
    <w:next w:val="Normal"/>
    <w:qFormat/>
    <w:rsid w:val="003A0A16"/>
    <w:pPr>
      <w:spacing w:line="240" w:lineRule="exact"/>
      <w:ind w:left="0" w:right="5040" w:firstLine="0"/>
      <w:outlineLvl w:val="1"/>
    </w:pPr>
    <w:rPr>
      <w:sz w:val="20"/>
    </w:rPr>
  </w:style>
  <w:style w:type="paragraph" w:styleId="CommentText">
    <w:name w:val="annotation text"/>
    <w:basedOn w:val="Normal"/>
    <w:link w:val="CommentTextChar"/>
    <w:uiPriority w:val="99"/>
    <w:semiHidden/>
    <w:unhideWhenUsed/>
    <w:rsid w:val="00644B07"/>
    <w:pPr>
      <w:spacing w:line="240" w:lineRule="auto"/>
    </w:pPr>
  </w:style>
  <w:style w:type="character" w:customStyle="1" w:styleId="CommentTextChar">
    <w:name w:val="Comment Text Char"/>
    <w:basedOn w:val="DefaultParagraphFont"/>
    <w:link w:val="CommentText"/>
    <w:uiPriority w:val="99"/>
    <w:semiHidden/>
    <w:rsid w:val="00644B07"/>
    <w:rPr>
      <w:rFonts w:ascii="Times New Roman" w:eastAsiaTheme="minorHAnsi" w:hAnsi="Times New Roman" w:cs="Times New Roman"/>
      <w:spacing w:val="4"/>
      <w:w w:val="103"/>
      <w:kern w:val="14"/>
      <w:sz w:val="20"/>
      <w:szCs w:val="20"/>
      <w:lang w:eastAsia="en-US"/>
    </w:rPr>
  </w:style>
  <w:style w:type="paragraph" w:styleId="CommentSubject">
    <w:name w:val="annotation subject"/>
    <w:basedOn w:val="CommentText"/>
    <w:next w:val="CommentText"/>
    <w:link w:val="CommentSubjectChar"/>
    <w:uiPriority w:val="99"/>
    <w:semiHidden/>
    <w:unhideWhenUsed/>
    <w:rsid w:val="00644B07"/>
    <w:rPr>
      <w:b/>
      <w:bCs/>
    </w:rPr>
  </w:style>
  <w:style w:type="character" w:customStyle="1" w:styleId="CommentSubjectChar">
    <w:name w:val="Comment Subject Char"/>
    <w:basedOn w:val="CommentTextChar"/>
    <w:link w:val="CommentSubject"/>
    <w:uiPriority w:val="99"/>
    <w:semiHidden/>
    <w:rsid w:val="00644B07"/>
    <w:rPr>
      <w:rFonts w:ascii="Times New Roman" w:eastAsiaTheme="minorHAnsi" w:hAnsi="Times New Roman" w:cs="Times New Roman"/>
      <w:b/>
      <w:bCs/>
      <w:spacing w:val="4"/>
      <w:w w:val="103"/>
      <w:kern w:val="14"/>
      <w:sz w:val="20"/>
      <w:szCs w:val="20"/>
      <w:lang w:eastAsia="en-US"/>
    </w:rPr>
  </w:style>
  <w:style w:type="character" w:styleId="PlaceholderText">
    <w:name w:val="Placeholder Text"/>
    <w:basedOn w:val="DefaultParagraphFont"/>
    <w:uiPriority w:val="99"/>
    <w:semiHidden/>
    <w:rsid w:val="00531224"/>
    <w:rPr>
      <w:color w:val="808080"/>
    </w:rPr>
  </w:style>
  <w:style w:type="character" w:styleId="UnresolvedMention">
    <w:name w:val="Unresolved Mention"/>
    <w:basedOn w:val="DefaultParagraphFont"/>
    <w:uiPriority w:val="99"/>
    <w:semiHidden/>
    <w:unhideWhenUsed/>
    <w:rsid w:val="00E51448"/>
    <w:rPr>
      <w:color w:val="605E5C"/>
      <w:shd w:val="clear" w:color="auto" w:fill="E1DFDD"/>
    </w:rPr>
  </w:style>
  <w:style w:type="paragraph" w:styleId="Revision">
    <w:name w:val="Revision"/>
    <w:hidden/>
    <w:uiPriority w:val="99"/>
    <w:semiHidden/>
    <w:rsid w:val="001D0E74"/>
    <w:pPr>
      <w:spacing w:after="0" w:line="240" w:lineRule="auto"/>
    </w:pPr>
    <w:rPr>
      <w:rFonts w:ascii="Times New Roman" w:eastAsiaTheme="minorHAnsi" w:hAnsi="Times New Roman" w:cs="Times New Roman"/>
      <w:spacing w:val="4"/>
      <w:w w:val="103"/>
      <w:kern w:val="14"/>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undocs.org/en/SPLOS/33/L.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undocs.org/en/SPLOS/33/7" TargetMode="External"/><Relationship Id="rId7" Type="http://schemas.openxmlformats.org/officeDocument/2006/relationships/endnotes" Target="endnotes.xml"/><Relationship Id="rId12" Type="http://schemas.openxmlformats.org/officeDocument/2006/relationships/header" Target="header3.xml"/><Relationship Id="rId17" Type="http://schemas.microsoft.com/office/2018/08/relationships/commentsExtensible" Target="commentsExtensible.xml"/><Relationship Id="rId25" Type="http://schemas.microsoft.com/office/2011/relationships/people" Target="peop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s://undocs.org/en/SPLOS/33/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s://undocs.org/en/SPLOS/33/5" TargetMode="External"/><Relationship Id="rId10" Type="http://schemas.openxmlformats.org/officeDocument/2006/relationships/footer" Target="footer1.xml"/><Relationship Id="rId19" Type="http://schemas.openxmlformats.org/officeDocument/2006/relationships/hyperlink" Target="https://undocs.org/en/SPLOS/33/5"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hyperlink" Target="https://undocs.org/en/SPLOS/2/Rev.5"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_rels/footnotes.xml.rels><?xml version="1.0" encoding="UTF-8" standalone="yes"?>
<Relationships xmlns="http://schemas.openxmlformats.org/package/2006/relationships"><Relationship Id="rId3" Type="http://schemas.openxmlformats.org/officeDocument/2006/relationships/hyperlink" Target="https://undocs.org/en/SPLOS/30/14" TargetMode="External"/><Relationship Id="rId2" Type="http://schemas.openxmlformats.org/officeDocument/2006/relationships/hyperlink" Target="https://undocs.org/en/SPLOS/201" TargetMode="External"/><Relationship Id="rId1" Type="http://schemas.openxmlformats.org/officeDocument/2006/relationships/hyperlink" Target="https://undocs.org/en/SPLOS/316"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1D5A0-A7A7-4957-B08E-5FD565273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Horn</dc:creator>
  <cp:keywords/>
  <dc:description/>
  <cp:lastModifiedBy>Jonathan Spurrell</cp:lastModifiedBy>
  <cp:revision>10</cp:revision>
  <cp:lastPrinted>2023-04-19T20:33:00Z</cp:lastPrinted>
  <dcterms:created xsi:type="dcterms:W3CDTF">2023-04-19T20:33:00Z</dcterms:created>
  <dcterms:modified xsi:type="dcterms:W3CDTF">2023-04-25T18:31:00Z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obNo">
    <vt:lpwstr>2307207</vt:lpwstr>
  </property>
  <property fmtid="{D5CDD505-2E9C-101B-9397-08002B2CF9AE}" pid="3" name="ODSRefJobNo">
    <vt:lpwstr>2310876E</vt:lpwstr>
  </property>
  <property fmtid="{D5CDD505-2E9C-101B-9397-08002B2CF9AE}" pid="4" name="Symbol1">
    <vt:lpwstr>SPLOS/33/8</vt:lpwstr>
  </property>
  <property fmtid="{D5CDD505-2E9C-101B-9397-08002B2CF9AE}" pid="5" name="Symbol2">
    <vt:lpwstr/>
  </property>
  <property fmtid="{D5CDD505-2E9C-101B-9397-08002B2CF9AE}" pid="6" name="Translator">
    <vt:lpwstr/>
  </property>
  <property fmtid="{D5CDD505-2E9C-101B-9397-08002B2CF9AE}" pid="7" name="Operator">
    <vt:lpwstr/>
  </property>
  <property fmtid="{D5CDD505-2E9C-101B-9397-08002B2CF9AE}" pid="8" name="DraftPages">
    <vt:lpwstr> </vt:lpwstr>
  </property>
  <property fmtid="{D5CDD505-2E9C-101B-9397-08002B2CF9AE}" pid="9" name="Comment">
    <vt:lpwstr/>
  </property>
  <property fmtid="{D5CDD505-2E9C-101B-9397-08002B2CF9AE}" pid="10" name="DocType">
    <vt:lpwstr>S</vt:lpwstr>
  </property>
  <property fmtid="{D5CDD505-2E9C-101B-9397-08002B2CF9AE}" pid="11" name="Category">
    <vt:lpwstr>Document</vt:lpwstr>
  </property>
  <property fmtid="{D5CDD505-2E9C-101B-9397-08002B2CF9AE}" pid="12" name="Language">
    <vt:lpwstr>English</vt:lpwstr>
  </property>
  <property fmtid="{D5CDD505-2E9C-101B-9397-08002B2CF9AE}" pid="13" name="Publication Date">
    <vt:lpwstr>Distr.: General</vt:lpwstr>
  </property>
  <property fmtid="{D5CDD505-2E9C-101B-9397-08002B2CF9AE}" pid="14" name="Release Date">
    <vt:lpwstr/>
  </property>
  <property fmtid="{D5CDD505-2E9C-101B-9397-08002B2CF9AE}" pid="15" name="Session1">
    <vt:lpwstr>Thirty-third Meeting_x000d_</vt:lpwstr>
  </property>
  <property fmtid="{D5CDD505-2E9C-101B-9397-08002B2CF9AE}" pid="16" name="Agenda1">
    <vt:lpwstr>Item 13 of the provisional agenda_x000d_</vt:lpwstr>
  </property>
  <property fmtid="{D5CDD505-2E9C-101B-9397-08002B2CF9AE}" pid="17" name="Title1">
    <vt:lpwstr>Election of seven members of the International Tribunal for the Law of the Sea</vt:lpwstr>
  </property>
  <property fmtid="{D5CDD505-2E9C-101B-9397-08002B2CF9AE}" pid="18" name="Title2">
    <vt:lpwstr>Note by the Secretary-General</vt:lpwstr>
  </property>
</Properties>
</file>
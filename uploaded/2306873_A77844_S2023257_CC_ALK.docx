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270"/>
        <w:gridCol w:w="3150"/>
      </w:tblGrid>
      <w:tr w:rsidR="0039322E" w:rsidRPr="009E3DC3" w14:paraId="7683AAA6" w14:textId="77777777" w:rsidTr="0039322E">
        <w:tc>
          <w:tcPr>
            <w:tcW w:w="6480" w:type="dxa"/>
          </w:tcPr>
          <w:p w14:paraId="714930CD" w14:textId="77777777" w:rsidR="0039322E" w:rsidRPr="009E3DC3" w:rsidRDefault="0039322E" w:rsidP="009F07BC">
            <w:pPr>
              <w:ind w:left="-18"/>
              <w:rPr>
                <w:b/>
              </w:rPr>
            </w:pPr>
            <w:commentRangeStart w:id="0"/>
            <w:r w:rsidRPr="009E3DC3">
              <w:rPr>
                <w:b/>
              </w:rPr>
              <w:t xml:space="preserve">General </w:t>
            </w:r>
            <w:commentRangeEnd w:id="0"/>
            <w:r w:rsidR="00C76687" w:rsidRPr="009E3DC3">
              <w:rPr>
                <w:rStyle w:val="CommentReference"/>
                <w:rFonts w:eastAsia="Calibri"/>
                <w:lang w:eastAsia="en-US"/>
              </w:rPr>
              <w:commentReference w:id="0"/>
            </w:r>
            <w:r w:rsidRPr="009E3DC3">
              <w:rPr>
                <w:b/>
              </w:rPr>
              <w:t>Assembly</w:t>
            </w:r>
          </w:p>
          <w:p w14:paraId="1FE21499" w14:textId="7DBE07DD" w:rsidR="0039322E" w:rsidRPr="009E3DC3" w:rsidRDefault="006A34AA" w:rsidP="009F07BC">
            <w:pPr>
              <w:ind w:left="-18"/>
              <w:rPr>
                <w:b/>
              </w:rPr>
            </w:pPr>
            <w:r w:rsidRPr="009E3DC3">
              <w:rPr>
                <w:b/>
              </w:rPr>
              <w:t>Seventy-</w:t>
            </w:r>
            <w:r w:rsidR="00690E31" w:rsidRPr="009E3DC3">
              <w:rPr>
                <w:b/>
              </w:rPr>
              <w:t>seventh</w:t>
            </w:r>
            <w:r w:rsidR="00455024" w:rsidRPr="009E3DC3">
              <w:rPr>
                <w:b/>
              </w:rPr>
              <w:t xml:space="preserve"> </w:t>
            </w:r>
            <w:r w:rsidR="0039322E" w:rsidRPr="009E3DC3">
              <w:rPr>
                <w:b/>
              </w:rPr>
              <w:t>session</w:t>
            </w:r>
          </w:p>
          <w:p w14:paraId="3F3CE941" w14:textId="7933EBD6" w:rsidR="00174EFA" w:rsidRPr="009E3DC3" w:rsidRDefault="00D027E2" w:rsidP="00174EFA">
            <w:pPr>
              <w:ind w:left="-18"/>
            </w:pPr>
            <w:r w:rsidRPr="009E3DC3">
              <w:t>Agenda i</w:t>
            </w:r>
            <w:r w:rsidR="00174EFA" w:rsidRPr="009E3DC3">
              <w:t xml:space="preserve">tem </w:t>
            </w:r>
            <w:r w:rsidR="00EA23A2" w:rsidRPr="009E3DC3">
              <w:t>3</w:t>
            </w:r>
            <w:r w:rsidR="00690E31" w:rsidRPr="009E3DC3">
              <w:t>2</w:t>
            </w:r>
          </w:p>
          <w:p w14:paraId="2F1DA7A4" w14:textId="77777777" w:rsidR="000E25BE" w:rsidRPr="009E3DC3" w:rsidRDefault="000E25BE" w:rsidP="00174EFA">
            <w:pPr>
              <w:ind w:left="-18"/>
            </w:pPr>
          </w:p>
          <w:p w14:paraId="3241A414" w14:textId="77777777" w:rsidR="00D027E2" w:rsidRPr="009E3DC3" w:rsidRDefault="009D5026" w:rsidP="009D7EA5">
            <w:pPr>
              <w:ind w:left="-18"/>
              <w:rPr>
                <w:b/>
              </w:rPr>
            </w:pPr>
            <w:r w:rsidRPr="009E3DC3">
              <w:rPr>
                <w:b/>
              </w:rPr>
              <w:t>The situation in the Middle East</w:t>
            </w:r>
          </w:p>
          <w:p w14:paraId="0FAC8D3F" w14:textId="77777777" w:rsidR="000E25BE" w:rsidRPr="009E3DC3" w:rsidRDefault="000E25BE" w:rsidP="009D7EA5">
            <w:pPr>
              <w:ind w:left="-18"/>
              <w:rPr>
                <w:b/>
                <w:bCs/>
              </w:rPr>
            </w:pPr>
          </w:p>
          <w:p w14:paraId="1ECD3AE2" w14:textId="57EB6A0D" w:rsidR="000E25BE" w:rsidRPr="009E3DC3" w:rsidRDefault="000E25BE" w:rsidP="000E25BE">
            <w:pPr>
              <w:rPr>
                <w:b/>
                <w:i/>
              </w:rPr>
            </w:pPr>
          </w:p>
        </w:tc>
        <w:tc>
          <w:tcPr>
            <w:tcW w:w="270" w:type="dxa"/>
          </w:tcPr>
          <w:p w14:paraId="4258A287" w14:textId="77777777" w:rsidR="0039322E" w:rsidRPr="009E3DC3" w:rsidRDefault="0039322E" w:rsidP="0039322E">
            <w:pPr>
              <w:pStyle w:val="H23"/>
            </w:pPr>
          </w:p>
        </w:tc>
        <w:tc>
          <w:tcPr>
            <w:tcW w:w="3150" w:type="dxa"/>
          </w:tcPr>
          <w:p w14:paraId="5D5FF83F" w14:textId="77777777" w:rsidR="00192CD8" w:rsidRPr="009E3DC3" w:rsidRDefault="0039322E" w:rsidP="00192CD8">
            <w:pPr>
              <w:pStyle w:val="H23"/>
            </w:pPr>
            <w:r w:rsidRPr="009E3DC3">
              <w:t>Security Council</w:t>
            </w:r>
          </w:p>
          <w:p w14:paraId="04931537" w14:textId="77777777" w:rsidR="0039322E" w:rsidRPr="009E3DC3" w:rsidRDefault="009D7EA5" w:rsidP="00192CD8">
            <w:pPr>
              <w:pStyle w:val="H23"/>
            </w:pPr>
            <w:r w:rsidRPr="009E3DC3">
              <w:t>Seventy-</w:t>
            </w:r>
            <w:r w:rsidR="006F5A02" w:rsidRPr="009E3DC3">
              <w:t>eighth</w:t>
            </w:r>
            <w:r w:rsidR="0039322E" w:rsidRPr="009E3DC3">
              <w:t xml:space="preserve"> year</w:t>
            </w:r>
          </w:p>
          <w:p w14:paraId="66D8040D" w14:textId="77777777" w:rsidR="006F5A02" w:rsidRPr="009E3DC3" w:rsidRDefault="006F5A02" w:rsidP="006F5A02"/>
          <w:p w14:paraId="5C505855" w14:textId="77777777" w:rsidR="006F5A02" w:rsidRPr="009E3DC3" w:rsidRDefault="006F5A02" w:rsidP="006F5A02">
            <w:pPr>
              <w:rPr>
                <w:b/>
                <w:bCs/>
                <w:spacing w:val="2"/>
              </w:rPr>
            </w:pPr>
          </w:p>
          <w:p w14:paraId="45C3759C" w14:textId="08205B04" w:rsidR="006F5A02" w:rsidRPr="009E3DC3" w:rsidRDefault="006F5A02" w:rsidP="006F5A02">
            <w:pPr>
              <w:jc w:val="center"/>
            </w:pPr>
          </w:p>
        </w:tc>
      </w:tr>
      <w:tr w:rsidR="0039322E" w:rsidRPr="009E3DC3" w14:paraId="771B3983" w14:textId="77777777" w:rsidTr="0039322E">
        <w:tc>
          <w:tcPr>
            <w:tcW w:w="6480" w:type="dxa"/>
          </w:tcPr>
          <w:p w14:paraId="34369F5C" w14:textId="77777777" w:rsidR="0039322E" w:rsidRPr="009E3DC3" w:rsidRDefault="0039322E" w:rsidP="0039322E">
            <w:pPr>
              <w:pStyle w:val="H23"/>
              <w:rPr>
                <w:i/>
              </w:rPr>
            </w:pPr>
          </w:p>
        </w:tc>
        <w:tc>
          <w:tcPr>
            <w:tcW w:w="270" w:type="dxa"/>
          </w:tcPr>
          <w:p w14:paraId="2E8C6C68" w14:textId="77777777" w:rsidR="0039322E" w:rsidRPr="009E3DC3" w:rsidRDefault="0039322E" w:rsidP="0039322E">
            <w:pPr>
              <w:pStyle w:val="H23"/>
            </w:pPr>
          </w:p>
        </w:tc>
        <w:tc>
          <w:tcPr>
            <w:tcW w:w="3150" w:type="dxa"/>
          </w:tcPr>
          <w:p w14:paraId="5C279F68" w14:textId="77777777" w:rsidR="0039322E" w:rsidRPr="009E3DC3" w:rsidRDefault="0039322E" w:rsidP="0039322E">
            <w:pPr>
              <w:pStyle w:val="H23"/>
            </w:pPr>
          </w:p>
        </w:tc>
      </w:tr>
    </w:tbl>
    <w:p w14:paraId="6A7A4389" w14:textId="77777777" w:rsidR="0039322E" w:rsidRPr="009E3DC3" w:rsidRDefault="0039322E" w:rsidP="0039322E">
      <w:pPr>
        <w:spacing w:line="240" w:lineRule="auto"/>
        <w:rPr>
          <w:sz w:val="6"/>
        </w:rPr>
        <w:sectPr w:rsidR="0039322E" w:rsidRPr="009E3DC3" w:rsidSect="00F5164F">
          <w:footerReference w:type="even" r:id="rId12"/>
          <w:footerReference w:type="default" r:id="rId13"/>
          <w:headerReference w:type="first" r:id="rId14"/>
          <w:pgSz w:w="12240" w:h="15840" w:code="1"/>
          <w:pgMar w:top="720" w:right="720" w:bottom="720" w:left="720" w:header="576" w:footer="1030" w:gutter="0"/>
          <w:pgNumType w:start="1"/>
          <w:cols w:space="720"/>
          <w:titlePg/>
          <w:docGrid w:linePitch="278"/>
        </w:sectPr>
      </w:pPr>
    </w:p>
    <w:p w14:paraId="6F7DBCCD" w14:textId="77777777" w:rsidR="0039322E" w:rsidRPr="009E3DC3" w:rsidRDefault="0039322E" w:rsidP="0039322E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</w:p>
    <w:p w14:paraId="45C1031A" w14:textId="77777777" w:rsidR="0039322E" w:rsidRPr="009E3DC3" w:rsidRDefault="0039322E" w:rsidP="0039322E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</w:p>
    <w:p w14:paraId="4823A23A" w14:textId="55D8228B" w:rsidR="00597546" w:rsidRPr="009E3DC3" w:rsidRDefault="00B57264" w:rsidP="00597546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  <w:r w:rsidRPr="009E3DC3">
        <w:t xml:space="preserve"> </w:t>
      </w:r>
      <w:r w:rsidR="005B1098" w:rsidRPr="009E3DC3">
        <w:t xml:space="preserve">    </w:t>
      </w:r>
      <w:r w:rsidR="006F5A02" w:rsidRPr="009E3DC3">
        <w:t xml:space="preserve">Identical letters dated </w:t>
      </w:r>
      <w:r w:rsidR="00C255B6" w:rsidRPr="009E3DC3">
        <w:t>8</w:t>
      </w:r>
      <w:r w:rsidR="00B8382C" w:rsidRPr="009E3DC3">
        <w:t xml:space="preserve"> </w:t>
      </w:r>
      <w:r w:rsidR="0087129F" w:rsidRPr="009E3DC3">
        <w:t>April</w:t>
      </w:r>
      <w:r w:rsidR="006F5A02" w:rsidRPr="009E3DC3">
        <w:t xml:space="preserve"> 2023 </w:t>
      </w:r>
      <w:r w:rsidR="00597546" w:rsidRPr="009E3DC3">
        <w:t xml:space="preserve">from the </w:t>
      </w:r>
      <w:commentRangeStart w:id="1"/>
      <w:r w:rsidR="00597546" w:rsidRPr="009E3DC3">
        <w:t xml:space="preserve">Chargé </w:t>
      </w:r>
      <w:r w:rsidR="00597546" w:rsidRPr="009E3DC3">
        <w:rPr>
          <w:lang w:val="en-US"/>
        </w:rPr>
        <w:t>d'affaires</w:t>
      </w:r>
      <w:r w:rsidR="00597546" w:rsidRPr="009E3DC3">
        <w:t xml:space="preserve"> </w:t>
      </w:r>
      <w:commentRangeEnd w:id="1"/>
      <w:r w:rsidR="002B52CB">
        <w:rPr>
          <w:rStyle w:val="CommentReference"/>
          <w:rFonts w:eastAsia="Calibri"/>
          <w:b w:val="0"/>
          <w:bCs w:val="0"/>
          <w:szCs w:val="20"/>
          <w:lang w:eastAsia="en-US"/>
        </w:rPr>
        <w:commentReference w:id="1"/>
      </w:r>
      <w:r w:rsidR="00597546" w:rsidRPr="009E3DC3">
        <w:t>a.i. of the Permanent Mission</w:t>
      </w:r>
    </w:p>
    <w:p w14:paraId="1A137433" w14:textId="77777777" w:rsidR="00597546" w:rsidRPr="009E3DC3" w:rsidRDefault="00597546" w:rsidP="00597546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  <w:r w:rsidRPr="009E3DC3">
        <w:t xml:space="preserve">     of Lebanon to the United Nations addressed to the Secretary-General </w:t>
      </w:r>
    </w:p>
    <w:p w14:paraId="43D4CF9A" w14:textId="775D75EE" w:rsidR="006F5A02" w:rsidRPr="009E3DC3" w:rsidRDefault="00597546" w:rsidP="00597546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  <w:r w:rsidRPr="009E3DC3">
        <w:t xml:space="preserve">     and the President of the Security Council</w:t>
      </w:r>
    </w:p>
    <w:p w14:paraId="5B51B0AB" w14:textId="562D262E" w:rsidR="00B57264" w:rsidRPr="009E3DC3" w:rsidRDefault="00B57264" w:rsidP="006F5A02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</w:p>
    <w:p w14:paraId="67F366BC" w14:textId="77777777" w:rsidR="0039322E" w:rsidRPr="009E3DC3" w:rsidRDefault="000C7093" w:rsidP="005C7D4B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  <w:r w:rsidRPr="009E3DC3">
        <w:t xml:space="preserve"> </w:t>
      </w:r>
    </w:p>
    <w:p w14:paraId="7FB93999" w14:textId="49965988" w:rsidR="000C7093" w:rsidRPr="009E3DC3" w:rsidRDefault="000C7093" w:rsidP="000C7093">
      <w:pPr>
        <w:pStyle w:val="H1"/>
        <w:tabs>
          <w:tab w:val="left" w:pos="450"/>
          <w:tab w:val="right" w:pos="1022"/>
          <w:tab w:val="left" w:pos="1267"/>
        </w:tabs>
        <w:ind w:left="1350" w:right="-2150" w:hanging="1267"/>
      </w:pPr>
    </w:p>
    <w:p w14:paraId="7FE393B8" w14:textId="7D938039" w:rsidR="00455024" w:rsidRPr="009E3DC3" w:rsidRDefault="00455024" w:rsidP="00455024">
      <w:pPr>
        <w:pStyle w:val="SingleTxt"/>
      </w:pPr>
    </w:p>
    <w:p w14:paraId="1EAB145A" w14:textId="24388E19" w:rsidR="00C255B6" w:rsidRPr="009E3DC3" w:rsidRDefault="00C255B6" w:rsidP="00455024">
      <w:pPr>
        <w:pStyle w:val="SingleTxt"/>
      </w:pPr>
    </w:p>
    <w:p w14:paraId="28B020E9" w14:textId="07EB5D98" w:rsidR="00C255B6" w:rsidRPr="009E3DC3" w:rsidRDefault="00C255B6" w:rsidP="00455024">
      <w:pPr>
        <w:pStyle w:val="SingleTxt"/>
      </w:pPr>
    </w:p>
    <w:p w14:paraId="6B72469D" w14:textId="1A0BF04B" w:rsidR="00C255B6" w:rsidRPr="009E3DC3" w:rsidRDefault="00C255B6" w:rsidP="00455024">
      <w:pPr>
        <w:pStyle w:val="SingleTxt"/>
      </w:pPr>
    </w:p>
    <w:p w14:paraId="570E3F71" w14:textId="58A4B5DB" w:rsidR="00C255B6" w:rsidRPr="009E3DC3" w:rsidRDefault="00C255B6" w:rsidP="00455024">
      <w:pPr>
        <w:pStyle w:val="SingleTxt"/>
      </w:pPr>
    </w:p>
    <w:p w14:paraId="41E16A4D" w14:textId="7FB7DA58" w:rsidR="00C255B6" w:rsidRPr="009E3DC3" w:rsidRDefault="00C255B6" w:rsidP="00455024">
      <w:pPr>
        <w:pStyle w:val="SingleTxt"/>
      </w:pPr>
    </w:p>
    <w:p w14:paraId="4B406205" w14:textId="7FFD43FC" w:rsidR="00C255B6" w:rsidRPr="009E3DC3" w:rsidRDefault="00C255B6" w:rsidP="00455024">
      <w:pPr>
        <w:pStyle w:val="SingleTxt"/>
      </w:pPr>
    </w:p>
    <w:p w14:paraId="32262983" w14:textId="7D134FF1" w:rsidR="00C255B6" w:rsidRPr="009E3DC3" w:rsidRDefault="00C255B6" w:rsidP="00455024">
      <w:pPr>
        <w:pStyle w:val="SingleTxt"/>
      </w:pPr>
    </w:p>
    <w:p w14:paraId="68EECA15" w14:textId="2BCB7972" w:rsidR="00C255B6" w:rsidRPr="009E3DC3" w:rsidRDefault="00C255B6" w:rsidP="00455024">
      <w:pPr>
        <w:pStyle w:val="SingleTxt"/>
      </w:pPr>
    </w:p>
    <w:p w14:paraId="37FEE0E2" w14:textId="4806091B" w:rsidR="00C255B6" w:rsidRPr="009E3DC3" w:rsidRDefault="00C255B6" w:rsidP="00455024">
      <w:pPr>
        <w:pStyle w:val="SingleTxt"/>
      </w:pPr>
    </w:p>
    <w:p w14:paraId="2A9823D5" w14:textId="29A35FBF" w:rsidR="00C255B6" w:rsidRPr="009E3DC3" w:rsidRDefault="00C255B6" w:rsidP="00455024">
      <w:pPr>
        <w:pStyle w:val="SingleTxt"/>
      </w:pPr>
    </w:p>
    <w:p w14:paraId="7B9CF328" w14:textId="4F293E64" w:rsidR="00C255B6" w:rsidRPr="009E3DC3" w:rsidRDefault="00C255B6" w:rsidP="00455024">
      <w:pPr>
        <w:pStyle w:val="SingleTxt"/>
      </w:pPr>
    </w:p>
    <w:p w14:paraId="7C4B5BB7" w14:textId="720A7011" w:rsidR="00C255B6" w:rsidRPr="009E3DC3" w:rsidRDefault="00C255B6" w:rsidP="00455024">
      <w:pPr>
        <w:pStyle w:val="SingleTxt"/>
      </w:pPr>
    </w:p>
    <w:p w14:paraId="157A2E4B" w14:textId="0B4EBF4D" w:rsidR="00C255B6" w:rsidRPr="009E3DC3" w:rsidRDefault="00C255B6" w:rsidP="00455024">
      <w:pPr>
        <w:pStyle w:val="SingleTxt"/>
      </w:pPr>
    </w:p>
    <w:p w14:paraId="670DAE75" w14:textId="12EAB545" w:rsidR="00C255B6" w:rsidRPr="009E3DC3" w:rsidRDefault="00C255B6" w:rsidP="00455024">
      <w:pPr>
        <w:pStyle w:val="SingleTxt"/>
      </w:pPr>
    </w:p>
    <w:p w14:paraId="5138C7B8" w14:textId="0A52CBC4" w:rsidR="00C255B6" w:rsidRPr="009E3DC3" w:rsidRDefault="00C255B6" w:rsidP="00455024">
      <w:pPr>
        <w:pStyle w:val="SingleTxt"/>
      </w:pPr>
    </w:p>
    <w:p w14:paraId="255FE397" w14:textId="6AAAD2F9" w:rsidR="00C255B6" w:rsidRPr="009E3DC3" w:rsidRDefault="00C255B6" w:rsidP="00455024">
      <w:pPr>
        <w:pStyle w:val="SingleTxt"/>
      </w:pPr>
    </w:p>
    <w:p w14:paraId="366C805C" w14:textId="7B852475" w:rsidR="00C255B6" w:rsidRPr="009E3DC3" w:rsidRDefault="00C255B6" w:rsidP="00455024">
      <w:pPr>
        <w:pStyle w:val="SingleTxt"/>
      </w:pPr>
    </w:p>
    <w:p w14:paraId="3DD490F1" w14:textId="1EC951E2" w:rsidR="00C255B6" w:rsidRPr="009E3DC3" w:rsidRDefault="00C255B6" w:rsidP="00455024">
      <w:pPr>
        <w:pStyle w:val="SingleTxt"/>
      </w:pPr>
    </w:p>
    <w:p w14:paraId="2C5706E5" w14:textId="21B05716" w:rsidR="00C255B6" w:rsidRPr="009E3DC3" w:rsidRDefault="00C255B6" w:rsidP="00455024">
      <w:pPr>
        <w:pStyle w:val="SingleTxt"/>
      </w:pPr>
    </w:p>
    <w:p w14:paraId="05099CF2" w14:textId="5CD69AFF" w:rsidR="00C255B6" w:rsidRPr="009E3DC3" w:rsidRDefault="00C255B6" w:rsidP="00455024">
      <w:pPr>
        <w:pStyle w:val="SingleTxt"/>
      </w:pPr>
    </w:p>
    <w:p w14:paraId="02E89E76" w14:textId="336242BD" w:rsidR="0087129F" w:rsidRPr="009E3DC3" w:rsidDel="00F02240" w:rsidRDefault="0087129F" w:rsidP="0087129F">
      <w:pPr>
        <w:bidi/>
        <w:contextualSpacing/>
        <w:rPr>
          <w:del w:id="2" w:author="Christine Jeanette Cuk" w:date="2023-04-17T10:30:00Z"/>
          <w:rFonts w:asciiTheme="majorBidi" w:hAnsiTheme="majorBidi" w:cstheme="majorBidi"/>
          <w:sz w:val="24"/>
          <w:szCs w:val="24"/>
        </w:rPr>
      </w:pPr>
      <w:del w:id="3" w:author="Christine Jeanette Cuk" w:date="2023-04-17T10:30:00Z">
        <w:r w:rsidRPr="009E3DC3" w:rsidDel="00F02240">
          <w:rPr>
            <w:rFonts w:asciiTheme="majorBidi" w:hAnsiTheme="majorBidi" w:cstheme="majorBidi"/>
            <w:sz w:val="24"/>
            <w:szCs w:val="24"/>
          </w:rPr>
          <w:lastRenderedPageBreak/>
          <w:delText>Number: 293/2023</w:delText>
        </w:r>
      </w:del>
    </w:p>
    <w:p w14:paraId="3113C187" w14:textId="32FBF686" w:rsidR="0087129F" w:rsidRPr="009E3DC3" w:rsidDel="00F02240" w:rsidRDefault="0087129F" w:rsidP="0087129F">
      <w:pPr>
        <w:bidi/>
        <w:contextualSpacing/>
        <w:rPr>
          <w:del w:id="4" w:author="Christine Jeanette Cuk" w:date="2023-04-17T10:30:00Z"/>
          <w:rFonts w:asciiTheme="majorBidi" w:hAnsiTheme="majorBidi" w:cstheme="majorBidi"/>
          <w:sz w:val="24"/>
          <w:szCs w:val="24"/>
        </w:rPr>
      </w:pPr>
      <w:del w:id="5" w:author="Christine Jeanette Cuk" w:date="2023-04-17T10:30:00Z">
        <w:r w:rsidRPr="009E3DC3" w:rsidDel="00F02240">
          <w:rPr>
            <w:rFonts w:asciiTheme="majorBidi" w:hAnsiTheme="majorBidi" w:cstheme="majorBidi"/>
            <w:sz w:val="24"/>
            <w:szCs w:val="24"/>
          </w:rPr>
          <w:delText>Date: 08/04/2023</w:delText>
        </w:r>
      </w:del>
    </w:p>
    <w:p w14:paraId="5DF41569" w14:textId="2A06EFF2" w:rsidR="0087129F" w:rsidRPr="009E3DC3" w:rsidDel="00F02240" w:rsidRDefault="0087129F" w:rsidP="0087129F">
      <w:pPr>
        <w:rPr>
          <w:del w:id="6" w:author="Christine Jeanette Cuk" w:date="2023-04-17T10:30:00Z"/>
          <w:rFonts w:asciiTheme="majorBidi" w:hAnsiTheme="majorBidi" w:cstheme="majorBidi"/>
          <w:sz w:val="24"/>
          <w:szCs w:val="24"/>
        </w:rPr>
      </w:pPr>
      <w:del w:id="7" w:author="Christine Jeanette Cuk" w:date="2023-04-17T10:30:00Z">
        <w:r w:rsidRPr="009E3DC3" w:rsidDel="00F02240">
          <w:rPr>
            <w:rFonts w:asciiTheme="majorBidi" w:hAnsiTheme="majorBidi" w:cstheme="majorBidi"/>
            <w:sz w:val="24"/>
            <w:szCs w:val="24"/>
          </w:rPr>
          <w:tab/>
          <w:delText>Your Excellency the Secretary General,</w:delText>
        </w:r>
      </w:del>
    </w:p>
    <w:p w14:paraId="77E644EB" w14:textId="77777777" w:rsidR="0087129F" w:rsidRPr="009E3DC3" w:rsidRDefault="0087129F" w:rsidP="0087129F">
      <w:pPr>
        <w:rPr>
          <w:rFonts w:asciiTheme="majorBidi" w:hAnsiTheme="majorBidi" w:cstheme="majorBidi"/>
          <w:sz w:val="24"/>
          <w:szCs w:val="24"/>
        </w:rPr>
      </w:pPr>
    </w:p>
    <w:p w14:paraId="57EEDB2A" w14:textId="62FFDA26" w:rsidR="0087129F" w:rsidRPr="009E3DC3" w:rsidRDefault="0087129F" w:rsidP="0087129F">
      <w:pPr>
        <w:jc w:val="both"/>
        <w:rPr>
          <w:rFonts w:asciiTheme="majorBidi" w:hAnsiTheme="majorBidi" w:cstheme="majorBidi"/>
          <w:sz w:val="24"/>
          <w:szCs w:val="24"/>
        </w:rPr>
      </w:pPr>
      <w:r w:rsidRPr="009E3DC3">
        <w:rPr>
          <w:rFonts w:asciiTheme="majorBidi" w:hAnsiTheme="majorBidi" w:cstheme="majorBidi"/>
          <w:sz w:val="24"/>
          <w:szCs w:val="24"/>
        </w:rPr>
        <w:tab/>
        <w:t>Upon instructions from the Government of Lebanon, we entrust to you below Lebanon</w:t>
      </w:r>
      <w:ins w:id="8" w:author="Christine Jeanette Cuk" w:date="2023-04-17T11:34:00Z">
        <w:r w:rsidR="0092540B">
          <w:rPr>
            <w:rFonts w:asciiTheme="majorBidi" w:hAnsiTheme="majorBidi" w:cstheme="majorBidi"/>
            <w:sz w:val="24"/>
            <w:szCs w:val="24"/>
          </w:rPr>
          <w:t>’</w:t>
        </w:r>
      </w:ins>
      <w:del w:id="9" w:author="Christine Jeanette Cuk" w:date="2023-04-17T11:33:00Z">
        <w:r w:rsidRPr="009E3DC3" w:rsidDel="0092540B">
          <w:rPr>
            <w:rFonts w:asciiTheme="majorBidi" w:hAnsiTheme="majorBidi" w:cstheme="majorBidi"/>
            <w:sz w:val="24"/>
            <w:szCs w:val="24"/>
          </w:rPr>
          <w:delText>'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s comments on some of the content of your latest report on the implementation of </w:t>
      </w:r>
      <w:ins w:id="10" w:author="Christine Jeanette Cuk" w:date="2023-04-17T10:32:00Z">
        <w:r w:rsidR="00066A51" w:rsidRPr="009E3DC3">
          <w:rPr>
            <w:rFonts w:asciiTheme="majorBidi" w:hAnsiTheme="majorBidi" w:cstheme="majorBidi"/>
            <w:sz w:val="24"/>
            <w:szCs w:val="24"/>
          </w:rPr>
          <w:t xml:space="preserve">Security Council </w:t>
        </w:r>
      </w:ins>
      <w:r w:rsidRPr="009E3DC3">
        <w:rPr>
          <w:rFonts w:asciiTheme="majorBidi" w:hAnsiTheme="majorBidi" w:cstheme="majorBidi"/>
          <w:sz w:val="24"/>
          <w:szCs w:val="24"/>
        </w:rPr>
        <w:t>resolution 1701 (2006)</w:t>
      </w:r>
      <w:ins w:id="11" w:author="Christine Jeanette Cuk" w:date="2023-04-17T10:31:00Z">
        <w:r w:rsidR="00CB5712" w:rsidRPr="009E3DC3">
          <w:rPr>
            <w:rFonts w:asciiTheme="majorBidi" w:hAnsiTheme="majorBidi" w:cstheme="majorBidi"/>
            <w:sz w:val="24"/>
            <w:szCs w:val="24"/>
          </w:rPr>
          <w:t>,</w:t>
        </w:r>
      </w:ins>
      <w:r w:rsidRPr="009E3DC3">
        <w:rPr>
          <w:rFonts w:asciiTheme="majorBidi" w:hAnsiTheme="majorBidi" w:cstheme="majorBidi"/>
          <w:sz w:val="24"/>
          <w:szCs w:val="24"/>
        </w:rPr>
        <w:t xml:space="preserve"> contained in document S/2023/184:</w:t>
      </w:r>
    </w:p>
    <w:p w14:paraId="015AB467" w14:textId="30D43D4B" w:rsidR="0087129F" w:rsidRPr="009E3DC3" w:rsidRDefault="0087129F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sz w:val="24"/>
          <w:szCs w:val="24"/>
          <w:rPrChange w:id="12" w:author="Christine Jeanette Cuk" w:date="2023-04-17T11:28:00Z">
            <w:rPr/>
          </w:rPrChange>
        </w:rPr>
        <w:pPrChange w:id="13" w:author="Christine Jeanette Cuk" w:date="2023-04-17T11:25:00Z">
          <w:pPr>
            <w:jc w:val="both"/>
          </w:pPr>
        </w:pPrChange>
      </w:pPr>
      <w:del w:id="14" w:author="Christine Jeanette Cuk" w:date="2023-04-17T11:24:00Z">
        <w:r w:rsidRPr="009E3DC3" w:rsidDel="003F1407">
          <w:rPr>
            <w:rFonts w:asciiTheme="majorBidi" w:hAnsiTheme="majorBidi" w:cstheme="majorBidi"/>
            <w:sz w:val="24"/>
            <w:szCs w:val="24"/>
            <w:rPrChange w:id="15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hAnsiTheme="majorBidi" w:cstheme="majorBidi"/>
          <w:sz w:val="24"/>
          <w:szCs w:val="24"/>
          <w:rPrChange w:id="16" w:author="Christine Jeanette Cuk" w:date="2023-04-17T11:28:00Z">
            <w:rPr/>
          </w:rPrChange>
        </w:rPr>
        <w:t xml:space="preserve">Regarding the incident of Al-Aqibiya that occurred on </w:t>
      </w:r>
      <w:ins w:id="17" w:author="Christine Jeanette Cuk" w:date="2023-04-17T10:32:00Z">
        <w:r w:rsidR="00F04BEF" w:rsidRPr="009E3DC3">
          <w:rPr>
            <w:rFonts w:asciiTheme="majorBidi" w:hAnsiTheme="majorBidi" w:cstheme="majorBidi"/>
            <w:sz w:val="24"/>
            <w:szCs w:val="24"/>
            <w:rPrChange w:id="18" w:author="Christine Jeanette Cuk" w:date="2023-04-17T11:28:00Z">
              <w:rPr/>
            </w:rPrChange>
          </w:rPr>
          <w:t xml:space="preserve">14 </w:t>
        </w:r>
      </w:ins>
      <w:r w:rsidRPr="009E3DC3">
        <w:rPr>
          <w:rFonts w:asciiTheme="majorBidi" w:hAnsiTheme="majorBidi" w:cstheme="majorBidi"/>
          <w:sz w:val="24"/>
          <w:szCs w:val="24"/>
          <w:rPrChange w:id="19" w:author="Christine Jeanette Cuk" w:date="2023-04-17T11:28:00Z">
            <w:rPr/>
          </w:rPrChange>
        </w:rPr>
        <w:t>December</w:t>
      </w:r>
      <w:del w:id="20" w:author="Christine Jeanette Cuk" w:date="2023-04-17T10:32:00Z">
        <w:r w:rsidRPr="009E3DC3" w:rsidDel="00F04BEF">
          <w:rPr>
            <w:rFonts w:asciiTheme="majorBidi" w:hAnsiTheme="majorBidi" w:cstheme="majorBidi"/>
            <w:sz w:val="24"/>
            <w:szCs w:val="24"/>
            <w:rPrChange w:id="21" w:author="Christine Jeanette Cuk" w:date="2023-04-17T11:28:00Z">
              <w:rPr/>
            </w:rPrChange>
          </w:rPr>
          <w:delText xml:space="preserve"> 14</w:delText>
        </w:r>
      </w:del>
      <w:del w:id="22" w:author="Christine Jeanette Cuk" w:date="2023-04-17T10:33:00Z">
        <w:r w:rsidRPr="009E3DC3" w:rsidDel="007E0041">
          <w:rPr>
            <w:rFonts w:asciiTheme="majorBidi" w:hAnsiTheme="majorBidi" w:cstheme="majorBidi"/>
            <w:sz w:val="24"/>
            <w:szCs w:val="24"/>
            <w:rPrChange w:id="23" w:author="Christine Jeanette Cuk" w:date="2023-04-17T11:28:00Z">
              <w:rPr/>
            </w:rPrChange>
          </w:rPr>
          <w:delText>,</w:delText>
        </w:r>
      </w:del>
      <w:r w:rsidRPr="009E3DC3">
        <w:rPr>
          <w:rFonts w:asciiTheme="majorBidi" w:hAnsiTheme="majorBidi" w:cstheme="majorBidi"/>
          <w:sz w:val="24"/>
          <w:szCs w:val="24"/>
          <w:rPrChange w:id="24" w:author="Christine Jeanette Cuk" w:date="2023-04-17T11:28:00Z">
            <w:rPr/>
          </w:rPrChange>
        </w:rPr>
        <w:t xml:space="preserve"> 2022, the Lebanese army arrested and interrogated the suspects. A judicial process was initiated</w:t>
      </w:r>
      <w:del w:id="25" w:author="Christine Jeanette Cuk" w:date="2023-04-17T11:19:00Z">
        <w:r w:rsidRPr="009E3DC3" w:rsidDel="000B3196">
          <w:rPr>
            <w:rFonts w:asciiTheme="majorBidi" w:hAnsiTheme="majorBidi" w:cstheme="majorBidi"/>
            <w:sz w:val="24"/>
            <w:szCs w:val="24"/>
            <w:rPrChange w:id="26" w:author="Christine Jeanette Cuk" w:date="2023-04-17T11:28:00Z">
              <w:rPr/>
            </w:rPrChange>
          </w:rPr>
          <w:delText>,</w:delText>
        </w:r>
      </w:del>
      <w:r w:rsidRPr="009E3DC3">
        <w:rPr>
          <w:rFonts w:asciiTheme="majorBidi" w:hAnsiTheme="majorBidi" w:cstheme="majorBidi"/>
          <w:sz w:val="24"/>
          <w:szCs w:val="24"/>
          <w:rPrChange w:id="27" w:author="Christine Jeanette Cuk" w:date="2023-04-17T11:28:00Z">
            <w:rPr/>
          </w:rPrChange>
        </w:rPr>
        <w:t xml:space="preserve"> whereby one of the wanted persons was arrested, </w:t>
      </w:r>
      <w:del w:id="28" w:author="Christine Jeanette Cuk" w:date="2023-04-17T10:33:00Z">
        <w:r w:rsidRPr="009E3DC3" w:rsidDel="00210767">
          <w:rPr>
            <w:rFonts w:asciiTheme="majorBidi" w:hAnsiTheme="majorBidi" w:cstheme="majorBidi"/>
            <w:sz w:val="24"/>
            <w:szCs w:val="24"/>
            <w:rPrChange w:id="29" w:author="Christine Jeanette Cuk" w:date="2023-04-17T11:28:00Z">
              <w:rPr/>
            </w:rPrChange>
          </w:rPr>
          <w:delText xml:space="preserve">as well as </w:delText>
        </w:r>
      </w:del>
      <w:ins w:id="30" w:author="Christine Jeanette Cuk" w:date="2023-04-17T10:33:00Z">
        <w:r w:rsidR="00210767" w:rsidRPr="009E3DC3">
          <w:rPr>
            <w:rFonts w:asciiTheme="majorBidi" w:hAnsiTheme="majorBidi" w:cstheme="majorBidi"/>
            <w:sz w:val="24"/>
            <w:szCs w:val="24"/>
            <w:rPrChange w:id="31" w:author="Christine Jeanette Cuk" w:date="2023-04-17T11:28:00Z">
              <w:rPr/>
            </w:rPrChange>
          </w:rPr>
          <w:t xml:space="preserve">and </w:t>
        </w:r>
      </w:ins>
      <w:r w:rsidRPr="009E3DC3">
        <w:rPr>
          <w:rFonts w:asciiTheme="majorBidi" w:hAnsiTheme="majorBidi" w:cstheme="majorBidi"/>
          <w:sz w:val="24"/>
          <w:szCs w:val="24"/>
          <w:rPrChange w:id="32" w:author="Christine Jeanette Cuk" w:date="2023-04-17T11:28:00Z">
            <w:rPr/>
          </w:rPrChange>
        </w:rPr>
        <w:t xml:space="preserve">arrest warrants were issued in absentia against the other indictees. The Lebanese authorities emphasize that the incident was isolated and unplanned. </w:t>
      </w:r>
    </w:p>
    <w:p w14:paraId="0FC7743D" w14:textId="2C4C3CC4" w:rsidR="0087129F" w:rsidRPr="009E3DC3" w:rsidRDefault="0087129F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sz w:val="24"/>
          <w:szCs w:val="24"/>
          <w:rPrChange w:id="33" w:author="Christine Jeanette Cuk" w:date="2023-04-17T11:28:00Z">
            <w:rPr/>
          </w:rPrChange>
        </w:rPr>
        <w:pPrChange w:id="34" w:author="Christine Jeanette Cuk" w:date="2023-04-17T11:25:00Z">
          <w:pPr>
            <w:jc w:val="both"/>
          </w:pPr>
        </w:pPrChange>
      </w:pPr>
      <w:del w:id="35" w:author="Christine Jeanette Cuk" w:date="2023-04-17T11:24:00Z">
        <w:r w:rsidRPr="009E3DC3" w:rsidDel="003F1407">
          <w:rPr>
            <w:rFonts w:asciiTheme="majorBidi" w:hAnsiTheme="majorBidi" w:cstheme="majorBidi"/>
            <w:sz w:val="24"/>
            <w:szCs w:val="24"/>
            <w:rPrChange w:id="36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hAnsiTheme="majorBidi" w:cstheme="majorBidi"/>
          <w:sz w:val="24"/>
          <w:szCs w:val="24"/>
          <w:rPrChange w:id="37" w:author="Christine Jeanette Cuk" w:date="2023-04-17T11:28:00Z">
            <w:rPr/>
          </w:rPrChange>
        </w:rPr>
        <w:t>Concerning the allegations put forward in the letter of the Israeli representative contained in document S/2023/74, Lebanon reiterates that those allegations are groundless and thus refers to its previous letter reflecting Lebanon’s official reply in this regard, contained in document A/77/791- S/2023/176.</w:t>
      </w:r>
    </w:p>
    <w:p w14:paraId="71C31110" w14:textId="2D24CBC8" w:rsidR="0087129F" w:rsidRPr="009E3DC3" w:rsidDel="000B6F00" w:rsidRDefault="0087129F" w:rsidP="0087129F">
      <w:pPr>
        <w:jc w:val="both"/>
        <w:rPr>
          <w:del w:id="38" w:author="Christine Jeanette Cuk" w:date="2023-04-17T11:07:00Z"/>
          <w:rFonts w:asciiTheme="majorBidi" w:hAnsiTheme="majorBidi" w:cstheme="majorBidi"/>
          <w:sz w:val="24"/>
          <w:szCs w:val="24"/>
        </w:rPr>
      </w:pPr>
      <w:commentRangeStart w:id="39"/>
      <w:r w:rsidRPr="009E3DC3">
        <w:rPr>
          <w:rFonts w:asciiTheme="majorBidi" w:hAnsiTheme="majorBidi" w:cstheme="majorBidi"/>
          <w:sz w:val="24"/>
          <w:szCs w:val="24"/>
        </w:rPr>
        <w:t xml:space="preserve">- </w:t>
      </w:r>
      <w:commentRangeEnd w:id="39"/>
      <w:r w:rsidR="002B52CB">
        <w:rPr>
          <w:rStyle w:val="CommentReference"/>
          <w:rFonts w:eastAsia="Calibri"/>
          <w:lang w:eastAsia="en-US"/>
        </w:rPr>
        <w:commentReference w:id="39"/>
      </w:r>
      <w:r w:rsidRPr="009E3DC3">
        <w:rPr>
          <w:rFonts w:asciiTheme="majorBidi" w:hAnsiTheme="majorBidi" w:cstheme="majorBidi"/>
          <w:sz w:val="24"/>
          <w:szCs w:val="24"/>
        </w:rPr>
        <w:t xml:space="preserve">Lebanon requests to amend the reference to </w:t>
      </w:r>
      <w:commentRangeStart w:id="40"/>
      <w:r w:rsidRPr="009E3DC3">
        <w:rPr>
          <w:rFonts w:asciiTheme="majorBidi" w:hAnsiTheme="majorBidi" w:cstheme="majorBidi"/>
          <w:sz w:val="24"/>
          <w:szCs w:val="24"/>
        </w:rPr>
        <w:t>"</w:t>
      </w:r>
      <w:commentRangeEnd w:id="40"/>
      <w:r w:rsidR="005C2038">
        <w:rPr>
          <w:rStyle w:val="CommentReference"/>
          <w:rFonts w:eastAsia="Calibri"/>
          <w:lang w:eastAsia="en-US"/>
        </w:rPr>
        <w:commentReference w:id="40"/>
      </w:r>
      <w:del w:id="41" w:author="Author" w:date="2023-04-17T13:27:00Z">
        <w:r w:rsidRPr="009E3DC3" w:rsidDel="005C2038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 w:rsidRPr="009E3DC3">
        <w:rPr>
          <w:rFonts w:asciiTheme="majorBidi" w:hAnsiTheme="majorBidi" w:cstheme="majorBidi"/>
          <w:sz w:val="24"/>
          <w:szCs w:val="24"/>
        </w:rPr>
        <w:t>Northern Ghajar and the adjacent area north of the blue line", which is usually mentioned in the relevant reports of the Secretary-General, and to adopt</w:t>
      </w:r>
      <w:ins w:id="42" w:author="Christine Jeanette Cuk" w:date="2023-04-17T10:46:00Z">
        <w:r w:rsidR="00432C02" w:rsidRPr="009E3DC3">
          <w:rPr>
            <w:rFonts w:asciiTheme="majorBidi" w:hAnsiTheme="majorBidi" w:cstheme="majorBidi"/>
            <w:sz w:val="24"/>
            <w:szCs w:val="24"/>
          </w:rPr>
          <w:t>,</w:t>
        </w:r>
      </w:ins>
      <w:r w:rsidRPr="009E3DC3">
        <w:rPr>
          <w:rFonts w:asciiTheme="majorBidi" w:hAnsiTheme="majorBidi" w:cstheme="majorBidi"/>
          <w:sz w:val="24"/>
          <w:szCs w:val="24"/>
        </w:rPr>
        <w:t xml:space="preserve"> in all reports and documents issued by the United Nations </w:t>
      </w:r>
      <w:del w:id="43" w:author="Christine Jeanette Cuk" w:date="2023-04-17T10:45:00Z">
        <w:r w:rsidRPr="009E3DC3" w:rsidDel="00432C02">
          <w:rPr>
            <w:rFonts w:asciiTheme="majorBidi" w:hAnsiTheme="majorBidi" w:cstheme="majorBidi"/>
            <w:sz w:val="24"/>
            <w:szCs w:val="24"/>
          </w:rPr>
          <w:delText>with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in this context, the name that Lebanon referred to in the </w:t>
      </w:r>
      <w:del w:id="44" w:author="Christine Jeanette Cuk" w:date="2023-04-17T14:18:00Z">
        <w:r w:rsidRPr="009E3DC3" w:rsidDel="002B52CB">
          <w:rPr>
            <w:rFonts w:asciiTheme="majorBidi" w:hAnsiTheme="majorBidi" w:cstheme="majorBidi"/>
            <w:sz w:val="24"/>
            <w:szCs w:val="24"/>
          </w:rPr>
          <w:delText xml:space="preserve">two </w:delText>
        </w:r>
      </w:del>
      <w:r w:rsidRPr="009E3DC3">
        <w:rPr>
          <w:rFonts w:asciiTheme="majorBidi" w:hAnsiTheme="majorBidi" w:cstheme="majorBidi"/>
          <w:sz w:val="24"/>
          <w:szCs w:val="24"/>
        </w:rPr>
        <w:t>identical letters contained in document</w:t>
      </w:r>
      <w:del w:id="45" w:author="Author" w:date="2023-04-17T13:28:00Z">
        <w:r w:rsidRPr="009E3DC3" w:rsidDel="005C2038">
          <w:rPr>
            <w:rFonts w:asciiTheme="majorBidi" w:hAnsiTheme="majorBidi" w:cstheme="majorBidi"/>
            <w:sz w:val="24"/>
            <w:szCs w:val="24"/>
          </w:rPr>
          <w:delText>s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 A/77/708-S/2023/49</w:t>
      </w:r>
      <w:ins w:id="46" w:author="Christine Jeanette Cuk" w:date="2023-04-17T10:46:00Z">
        <w:r w:rsidR="00432C02" w:rsidRPr="009E3DC3">
          <w:rPr>
            <w:rFonts w:asciiTheme="majorBidi" w:hAnsiTheme="majorBidi" w:cstheme="majorBidi"/>
            <w:sz w:val="24"/>
            <w:szCs w:val="24"/>
          </w:rPr>
          <w:t>,</w:t>
        </w:r>
      </w:ins>
      <w:r w:rsidRPr="009E3DC3">
        <w:rPr>
          <w:rFonts w:asciiTheme="majorBidi" w:hAnsiTheme="majorBidi" w:cstheme="majorBidi"/>
          <w:sz w:val="24"/>
          <w:szCs w:val="24"/>
        </w:rPr>
        <w:t xml:space="preserve"> as </w:t>
      </w:r>
      <w:commentRangeStart w:id="47"/>
      <w:r w:rsidRPr="009E3DC3">
        <w:rPr>
          <w:rFonts w:asciiTheme="majorBidi" w:hAnsiTheme="majorBidi" w:cstheme="majorBidi"/>
          <w:sz w:val="24"/>
          <w:szCs w:val="24"/>
        </w:rPr>
        <w:t>follow</w:t>
      </w:r>
      <w:ins w:id="48" w:author="Christine Jeanette Cuk" w:date="2023-04-17T10:46:00Z">
        <w:r w:rsidR="00432C02" w:rsidRPr="009E3DC3">
          <w:rPr>
            <w:rFonts w:asciiTheme="majorBidi" w:hAnsiTheme="majorBidi" w:cstheme="majorBidi"/>
            <w:sz w:val="24"/>
            <w:szCs w:val="24"/>
          </w:rPr>
          <w:t>s</w:t>
        </w:r>
      </w:ins>
      <w:r w:rsidRPr="009E3DC3">
        <w:rPr>
          <w:rFonts w:asciiTheme="majorBidi" w:hAnsiTheme="majorBidi" w:cstheme="majorBidi"/>
          <w:sz w:val="24"/>
          <w:szCs w:val="24"/>
        </w:rPr>
        <w:t>:</w:t>
      </w:r>
      <w:ins w:id="49" w:author="Christine Jeanette Cuk" w:date="2023-04-17T11:07:00Z">
        <w:r w:rsidR="000B6F00" w:rsidRPr="009E3DC3">
          <w:rPr>
            <w:rFonts w:asciiTheme="majorBidi" w:hAnsiTheme="majorBidi" w:cstheme="majorBidi"/>
            <w:sz w:val="24"/>
            <w:szCs w:val="24"/>
          </w:rPr>
          <w:t xml:space="preserve"> </w:t>
        </w:r>
      </w:ins>
    </w:p>
    <w:p w14:paraId="63729466" w14:textId="16164129" w:rsidR="0087129F" w:rsidRPr="005C2038" w:rsidRDefault="0087129F">
      <w:pPr>
        <w:jc w:val="both"/>
        <w:rPr>
          <w:rFonts w:asciiTheme="majorBidi" w:hAnsiTheme="majorBidi" w:cstheme="majorBidi"/>
          <w:sz w:val="24"/>
          <w:szCs w:val="24"/>
          <w:rPrChange w:id="50" w:author="Author" w:date="2023-04-17T13:30:00Z">
            <w:rPr>
              <w:rFonts w:asciiTheme="majorBidi" w:hAnsiTheme="majorBidi" w:cstheme="majorBidi"/>
              <w:b/>
              <w:bCs/>
              <w:sz w:val="24"/>
              <w:szCs w:val="24"/>
              <w:u w:val="single"/>
            </w:rPr>
          </w:rPrChange>
        </w:rPr>
        <w:pPrChange w:id="51" w:author="Author" w:date="2023-04-17T13:30:00Z">
          <w:pPr>
            <w:ind w:left="360"/>
            <w:jc w:val="both"/>
          </w:pPr>
        </w:pPrChange>
      </w:pPr>
      <w:del w:id="52" w:author="Christine Jeanette Cuk" w:date="2023-04-17T11:24:00Z">
        <w:r w:rsidRPr="005C2038" w:rsidDel="003F1407">
          <w:rPr>
            <w:rFonts w:asciiTheme="majorBidi" w:hAnsiTheme="majorBidi" w:cstheme="majorBidi"/>
            <w:sz w:val="24"/>
            <w:szCs w:val="24"/>
            <w:rPrChange w:id="53" w:author="Author" w:date="2023-04-17T13:30:00Z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rPrChange>
          </w:rPr>
          <w:delText xml:space="preserve"> </w:delText>
        </w:r>
      </w:del>
      <w:r w:rsidRPr="005C2038">
        <w:rPr>
          <w:rFonts w:asciiTheme="majorBidi" w:hAnsiTheme="majorBidi" w:cstheme="majorBidi"/>
          <w:sz w:val="24"/>
          <w:szCs w:val="24"/>
          <w:rPrChange w:id="54" w:author="Author" w:date="2023-04-17T13:30:00Z">
            <w:rPr>
              <w:rFonts w:asciiTheme="majorBidi" w:hAnsiTheme="majorBidi" w:cstheme="majorBidi"/>
              <w:b/>
              <w:bCs/>
              <w:sz w:val="24"/>
              <w:szCs w:val="24"/>
              <w:u w:val="single"/>
            </w:rPr>
          </w:rPrChange>
        </w:rPr>
        <w:t>“the occupied</w:t>
      </w:r>
      <w:commentRangeEnd w:id="47"/>
      <w:r w:rsidR="005C2038">
        <w:rPr>
          <w:rStyle w:val="CommentReference"/>
          <w:rFonts w:eastAsia="Calibri"/>
          <w:lang w:eastAsia="en-US"/>
        </w:rPr>
        <w:commentReference w:id="47"/>
      </w:r>
      <w:r w:rsidRPr="005C2038">
        <w:rPr>
          <w:rFonts w:asciiTheme="majorBidi" w:hAnsiTheme="majorBidi" w:cstheme="majorBidi"/>
          <w:sz w:val="24"/>
          <w:szCs w:val="24"/>
          <w:rPrChange w:id="55" w:author="Author" w:date="2023-04-17T13:30:00Z">
            <w:rPr>
              <w:rFonts w:asciiTheme="majorBidi" w:hAnsiTheme="majorBidi" w:cstheme="majorBidi"/>
              <w:b/>
              <w:bCs/>
              <w:sz w:val="24"/>
              <w:szCs w:val="24"/>
              <w:u w:val="single"/>
            </w:rPr>
          </w:rPrChange>
        </w:rPr>
        <w:t xml:space="preserve"> lands in the outskirts of the town of Al-Mari, which partly includes the urban expansion of the village of Ghajar.”</w:t>
      </w:r>
    </w:p>
    <w:p w14:paraId="3DB3FFC5" w14:textId="0A0BD007" w:rsidR="0087129F" w:rsidRPr="009E3DC3" w:rsidRDefault="0087129F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sz w:val="24"/>
          <w:szCs w:val="24"/>
          <w:rPrChange w:id="56" w:author="Christine Jeanette Cuk" w:date="2023-04-17T11:28:00Z">
            <w:rPr>
              <w:highlight w:val="yellow"/>
            </w:rPr>
          </w:rPrChange>
        </w:rPr>
        <w:pPrChange w:id="57" w:author="Christine Jeanette Cuk" w:date="2023-04-17T11:25:00Z">
          <w:pPr>
            <w:jc w:val="both"/>
          </w:pPr>
        </w:pPrChange>
      </w:pPr>
      <w:del w:id="58" w:author="Christine Jeanette Cuk" w:date="2023-04-17T11:24:00Z">
        <w:r w:rsidRPr="009E3DC3" w:rsidDel="003F1407">
          <w:rPr>
            <w:rFonts w:asciiTheme="majorBidi" w:hAnsiTheme="majorBidi" w:cstheme="majorBidi"/>
            <w:sz w:val="24"/>
            <w:szCs w:val="24"/>
            <w:rPrChange w:id="59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hAnsiTheme="majorBidi" w:cstheme="majorBidi"/>
          <w:sz w:val="24"/>
          <w:szCs w:val="24"/>
          <w:rPrChange w:id="60" w:author="Christine Jeanette Cuk" w:date="2023-04-17T11:28:00Z">
            <w:rPr/>
          </w:rPrChange>
        </w:rPr>
        <w:t>Lebanon emphasizes that the tensions on the Blue Line result from Israel</w:t>
      </w:r>
      <w:ins w:id="61" w:author="Christine Jeanette Cuk" w:date="2023-04-17T10:47:00Z">
        <w:r w:rsidR="009408BA" w:rsidRPr="009E3DC3">
          <w:rPr>
            <w:rFonts w:asciiTheme="majorBidi" w:hAnsiTheme="majorBidi" w:cstheme="majorBidi"/>
            <w:sz w:val="24"/>
            <w:szCs w:val="24"/>
            <w:rPrChange w:id="62" w:author="Christine Jeanette Cuk" w:date="2023-04-17T11:28:00Z">
              <w:rPr/>
            </w:rPrChange>
          </w:rPr>
          <w:t>’</w:t>
        </w:r>
      </w:ins>
      <w:del w:id="63" w:author="Christine Jeanette Cuk" w:date="2023-04-17T10:47:00Z">
        <w:r w:rsidRPr="009E3DC3" w:rsidDel="009408BA">
          <w:rPr>
            <w:rFonts w:asciiTheme="majorBidi" w:hAnsiTheme="majorBidi" w:cstheme="majorBidi"/>
            <w:sz w:val="24"/>
            <w:szCs w:val="24"/>
            <w:rPrChange w:id="64" w:author="Christine Jeanette Cuk" w:date="2023-04-17T11:28:00Z">
              <w:rPr/>
            </w:rPrChange>
          </w:rPr>
          <w:delText>'</w:delText>
        </w:r>
      </w:del>
      <w:r w:rsidRPr="009E3DC3">
        <w:rPr>
          <w:rFonts w:asciiTheme="majorBidi" w:hAnsiTheme="majorBidi" w:cstheme="majorBidi"/>
          <w:sz w:val="24"/>
          <w:szCs w:val="24"/>
          <w:rPrChange w:id="65" w:author="Christine Jeanette Cuk" w:date="2023-04-17T11:28:00Z">
            <w:rPr/>
          </w:rPrChange>
        </w:rPr>
        <w:t xml:space="preserve">s continuous violations of this </w:t>
      </w:r>
      <w:del w:id="66" w:author="Christine Jeanette Cuk" w:date="2023-04-17T10:47:00Z">
        <w:r w:rsidRPr="009E3DC3" w:rsidDel="009408BA">
          <w:rPr>
            <w:rFonts w:asciiTheme="majorBidi" w:hAnsiTheme="majorBidi" w:cstheme="majorBidi"/>
            <w:sz w:val="24"/>
            <w:szCs w:val="24"/>
            <w:rPrChange w:id="67" w:author="Christine Jeanette Cuk" w:date="2023-04-17T11:28:00Z">
              <w:rPr/>
            </w:rPrChange>
          </w:rPr>
          <w:delText>l</w:delText>
        </w:r>
      </w:del>
      <w:ins w:id="68" w:author="Christine Jeanette Cuk" w:date="2023-04-17T10:47:00Z">
        <w:r w:rsidR="009408BA" w:rsidRPr="009E3DC3">
          <w:rPr>
            <w:rFonts w:asciiTheme="majorBidi" w:hAnsiTheme="majorBidi" w:cstheme="majorBidi"/>
            <w:sz w:val="24"/>
            <w:szCs w:val="24"/>
            <w:rPrChange w:id="69" w:author="Christine Jeanette Cuk" w:date="2023-04-17T11:28:00Z">
              <w:rPr/>
            </w:rPrChange>
          </w:rPr>
          <w:t>L</w:t>
        </w:r>
      </w:ins>
      <w:r w:rsidRPr="009E3DC3">
        <w:rPr>
          <w:rFonts w:asciiTheme="majorBidi" w:hAnsiTheme="majorBidi" w:cstheme="majorBidi"/>
          <w:sz w:val="24"/>
          <w:szCs w:val="24"/>
          <w:rPrChange w:id="70" w:author="Christine Jeanette Cuk" w:date="2023-04-17T11:28:00Z">
            <w:rPr/>
          </w:rPrChange>
        </w:rPr>
        <w:t>ine, including its recent construction of a concrete T</w:t>
      </w:r>
      <w:ins w:id="71" w:author="Christine Jeanette Cuk" w:date="2023-04-17T10:48:00Z">
        <w:r w:rsidR="006633AD" w:rsidRPr="009E3DC3">
          <w:rPr>
            <w:rFonts w:asciiTheme="majorBidi" w:hAnsiTheme="majorBidi" w:cstheme="majorBidi"/>
            <w:sz w:val="24"/>
            <w:szCs w:val="24"/>
            <w:rPrChange w:id="72" w:author="Christine Jeanette Cuk" w:date="2023-04-17T11:28:00Z">
              <w:rPr/>
            </w:rPrChange>
          </w:rPr>
          <w:t>-</w:t>
        </w:r>
      </w:ins>
      <w:del w:id="73" w:author="Christine Jeanette Cuk" w:date="2023-04-17T10:48:00Z">
        <w:r w:rsidRPr="009E3DC3" w:rsidDel="006633AD">
          <w:rPr>
            <w:rFonts w:asciiTheme="majorBidi" w:hAnsiTheme="majorBidi" w:cstheme="majorBidi"/>
            <w:sz w:val="24"/>
            <w:szCs w:val="24"/>
            <w:rPrChange w:id="74" w:author="Christine Jeanette Cuk" w:date="2023-04-17T11:28:00Z">
              <w:rPr/>
            </w:rPrChange>
          </w:rPr>
          <w:delText xml:space="preserve"> </w:delText>
        </w:r>
      </w:del>
      <w:r w:rsidRPr="009E3DC3">
        <w:rPr>
          <w:rFonts w:asciiTheme="majorBidi" w:hAnsiTheme="majorBidi" w:cstheme="majorBidi"/>
          <w:sz w:val="24"/>
          <w:szCs w:val="24"/>
          <w:rPrChange w:id="75" w:author="Christine Jeanette Cuk" w:date="2023-04-17T11:28:00Z">
            <w:rPr/>
          </w:rPrChange>
        </w:rPr>
        <w:t>wall inside the occupied Lebanese territories</w:t>
      </w:r>
      <w:ins w:id="76" w:author="Christine Jeanette Cuk" w:date="2023-04-17T11:28:00Z">
        <w:r w:rsidR="006E09C9">
          <w:rPr>
            <w:rFonts w:asciiTheme="majorBidi" w:hAnsiTheme="majorBidi" w:cstheme="majorBidi"/>
            <w:sz w:val="24"/>
            <w:szCs w:val="24"/>
          </w:rPr>
          <w:t>,</w:t>
        </w:r>
      </w:ins>
      <w:r w:rsidRPr="009E3DC3">
        <w:rPr>
          <w:rFonts w:asciiTheme="majorBidi" w:hAnsiTheme="majorBidi" w:cstheme="majorBidi"/>
          <w:sz w:val="24"/>
          <w:szCs w:val="24"/>
          <w:rPrChange w:id="77" w:author="Christine Jeanette Cuk" w:date="2023-04-17T11:28:00Z">
            <w:rPr/>
          </w:rPrChange>
        </w:rPr>
        <w:t xml:space="preserve"> opposite the town of Alma al-Shaab. The Security Council should condemn such violations. </w:t>
      </w:r>
    </w:p>
    <w:p w14:paraId="3D6805ED" w14:textId="0A371316" w:rsidR="0087129F" w:rsidRPr="009E3DC3" w:rsidRDefault="0087129F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sz w:val="24"/>
          <w:szCs w:val="24"/>
          <w:rPrChange w:id="78" w:author="Christine Jeanette Cuk" w:date="2023-04-17T11:28:00Z">
            <w:rPr/>
          </w:rPrChange>
        </w:rPr>
        <w:pPrChange w:id="79" w:author="Christine Jeanette Cuk" w:date="2023-04-17T11:25:00Z">
          <w:pPr>
            <w:jc w:val="both"/>
          </w:pPr>
        </w:pPrChange>
      </w:pPr>
      <w:del w:id="80" w:author="Christine Jeanette Cuk" w:date="2023-04-17T11:24:00Z">
        <w:r w:rsidRPr="009E3DC3" w:rsidDel="003F1407">
          <w:rPr>
            <w:rFonts w:asciiTheme="majorBidi" w:hAnsiTheme="majorBidi" w:cstheme="majorBidi"/>
            <w:sz w:val="24"/>
            <w:szCs w:val="24"/>
            <w:rPrChange w:id="81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hAnsiTheme="majorBidi" w:cstheme="majorBidi"/>
          <w:sz w:val="24"/>
          <w:szCs w:val="24"/>
          <w:rPrChange w:id="82" w:author="Christine Jeanette Cuk" w:date="2023-04-17T11:28:00Z">
            <w:rPr/>
          </w:rPrChange>
        </w:rPr>
        <w:t>Lebanon expresses its readiness to embark on an exercise of demarcating its southern borders, starting from the point B1.</w:t>
      </w:r>
    </w:p>
    <w:p w14:paraId="5AB83B60" w14:textId="7B54307D" w:rsidR="0087129F" w:rsidRPr="009E3DC3" w:rsidRDefault="0087129F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sz w:val="24"/>
          <w:szCs w:val="24"/>
          <w:rPrChange w:id="83" w:author="Christine Jeanette Cuk" w:date="2023-04-17T11:28:00Z">
            <w:rPr/>
          </w:rPrChange>
        </w:rPr>
        <w:pPrChange w:id="84" w:author="Christine Jeanette Cuk" w:date="2023-04-17T11:25:00Z">
          <w:pPr>
            <w:jc w:val="both"/>
          </w:pPr>
        </w:pPrChange>
      </w:pPr>
      <w:del w:id="85" w:author="Christine Jeanette Cuk" w:date="2023-04-17T11:24:00Z">
        <w:r w:rsidRPr="009E3DC3" w:rsidDel="003F1407">
          <w:rPr>
            <w:rFonts w:asciiTheme="majorBidi" w:hAnsiTheme="majorBidi" w:cstheme="majorBidi"/>
            <w:sz w:val="24"/>
            <w:szCs w:val="24"/>
            <w:rPrChange w:id="86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hAnsiTheme="majorBidi" w:cstheme="majorBidi"/>
          <w:sz w:val="24"/>
          <w:szCs w:val="24"/>
          <w:rPrChange w:id="87" w:author="Christine Jeanette Cuk" w:date="2023-04-17T11:28:00Z">
            <w:rPr/>
          </w:rPrChange>
        </w:rPr>
        <w:t xml:space="preserve">Lebanon notes that </w:t>
      </w:r>
      <w:ins w:id="88" w:author="Christine Jeanette Cuk" w:date="2023-04-17T14:20:00Z">
        <w:r w:rsidR="002B52CB">
          <w:rPr>
            <w:rFonts w:asciiTheme="majorBidi" w:hAnsiTheme="majorBidi" w:cstheme="majorBidi"/>
            <w:sz w:val="24"/>
            <w:szCs w:val="24"/>
          </w:rPr>
          <w:t>“</w:t>
        </w:r>
      </w:ins>
      <w:del w:id="89" w:author="Christine Jeanette Cuk" w:date="2023-04-17T10:48:00Z">
        <w:r w:rsidRPr="009E3DC3" w:rsidDel="009E135D">
          <w:rPr>
            <w:rFonts w:asciiTheme="majorBidi" w:hAnsiTheme="majorBidi" w:cstheme="majorBidi"/>
            <w:sz w:val="24"/>
            <w:szCs w:val="24"/>
            <w:rPrChange w:id="90" w:author="Christine Jeanette Cuk" w:date="2023-04-17T11:28:00Z">
              <w:rPr/>
            </w:rPrChange>
          </w:rPr>
          <w:delText>"</w:delText>
        </w:r>
      </w:del>
      <w:r w:rsidRPr="009E3DC3">
        <w:rPr>
          <w:rFonts w:asciiTheme="majorBidi" w:hAnsiTheme="majorBidi" w:cstheme="majorBidi"/>
          <w:sz w:val="24"/>
          <w:szCs w:val="24"/>
          <w:rPrChange w:id="91" w:author="Christine Jeanette Cuk" w:date="2023-04-17T11:28:00Z">
            <w:rPr/>
          </w:rPrChange>
        </w:rPr>
        <w:t>Green Without Borders</w:t>
      </w:r>
      <w:del w:id="92" w:author="Christine Jeanette Cuk" w:date="2023-04-17T10:48:00Z">
        <w:r w:rsidRPr="009E3DC3" w:rsidDel="009E135D">
          <w:rPr>
            <w:rFonts w:asciiTheme="majorBidi" w:hAnsiTheme="majorBidi" w:cstheme="majorBidi"/>
            <w:sz w:val="24"/>
            <w:szCs w:val="24"/>
            <w:rPrChange w:id="93" w:author="Christine Jeanette Cuk" w:date="2023-04-17T11:28:00Z">
              <w:rPr/>
            </w:rPrChange>
          </w:rPr>
          <w:delText>"</w:delText>
        </w:r>
      </w:del>
      <w:ins w:id="94" w:author="Christine Jeanette Cuk" w:date="2023-04-17T14:20:00Z">
        <w:r w:rsidR="002B52CB">
          <w:rPr>
            <w:rFonts w:asciiTheme="majorBidi" w:hAnsiTheme="majorBidi" w:cstheme="majorBidi"/>
            <w:sz w:val="24"/>
            <w:szCs w:val="24"/>
          </w:rPr>
          <w:t>”</w:t>
        </w:r>
      </w:ins>
      <w:r w:rsidRPr="009E3DC3">
        <w:rPr>
          <w:rFonts w:asciiTheme="majorBidi" w:hAnsiTheme="majorBidi" w:cstheme="majorBidi"/>
          <w:sz w:val="24"/>
          <w:szCs w:val="24"/>
          <w:rPrChange w:id="95" w:author="Christine Jeanette Cuk" w:date="2023-04-17T11:28:00Z">
            <w:rPr/>
          </w:rPrChange>
        </w:rPr>
        <w:t xml:space="preserve"> is an environmental non-governmental organization that is </w:t>
      </w:r>
      <w:del w:id="96" w:author="Christine Jeanette Cuk" w:date="2023-04-17T10:49:00Z">
        <w:r w:rsidRPr="009E3DC3" w:rsidDel="009E135D">
          <w:rPr>
            <w:rFonts w:asciiTheme="majorBidi" w:hAnsiTheme="majorBidi" w:cstheme="majorBidi"/>
            <w:sz w:val="24"/>
            <w:szCs w:val="24"/>
            <w:rPrChange w:id="97" w:author="Christine Jeanette Cuk" w:date="2023-04-17T11:28:00Z">
              <w:rPr/>
            </w:rPrChange>
          </w:rPr>
          <w:delText xml:space="preserve">registered </w:delText>
        </w:r>
      </w:del>
      <w:r w:rsidRPr="009E3DC3">
        <w:rPr>
          <w:rFonts w:asciiTheme="majorBidi" w:hAnsiTheme="majorBidi" w:cstheme="majorBidi"/>
          <w:sz w:val="24"/>
          <w:szCs w:val="24"/>
          <w:rPrChange w:id="98" w:author="Christine Jeanette Cuk" w:date="2023-04-17T11:28:00Z">
            <w:rPr/>
          </w:rPrChange>
        </w:rPr>
        <w:t xml:space="preserve">duly and legally </w:t>
      </w:r>
      <w:ins w:id="99" w:author="Christine Jeanette Cuk" w:date="2023-04-17T10:49:00Z">
        <w:r w:rsidR="009E135D" w:rsidRPr="009E3DC3">
          <w:rPr>
            <w:rFonts w:asciiTheme="majorBidi" w:hAnsiTheme="majorBidi" w:cstheme="majorBidi"/>
            <w:sz w:val="24"/>
            <w:szCs w:val="24"/>
            <w:rPrChange w:id="100" w:author="Christine Jeanette Cuk" w:date="2023-04-17T11:28:00Z">
              <w:rPr/>
            </w:rPrChange>
          </w:rPr>
          <w:t xml:space="preserve">registered </w:t>
        </w:r>
      </w:ins>
      <w:r w:rsidRPr="009E3DC3">
        <w:rPr>
          <w:rFonts w:asciiTheme="majorBidi" w:hAnsiTheme="majorBidi" w:cstheme="majorBidi"/>
          <w:sz w:val="24"/>
          <w:szCs w:val="24"/>
          <w:rPrChange w:id="101" w:author="Christine Jeanette Cuk" w:date="2023-04-17T11:28:00Z">
            <w:rPr/>
          </w:rPrChange>
        </w:rPr>
        <w:t xml:space="preserve">according to relevant Lebanese laws. </w:t>
      </w:r>
    </w:p>
    <w:p w14:paraId="68CAA964" w14:textId="50CA08BA" w:rsidR="0087129F" w:rsidRPr="009E3DC3" w:rsidRDefault="0087129F" w:rsidP="002B52CB">
      <w:pPr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  <w:lang w:eastAsia="en-US"/>
          <w:rPrChange w:id="102" w:author="Christine Jeanette Cuk" w:date="2023-04-17T11:28:00Z">
            <w:rPr>
              <w:color w:val="000000" w:themeColor="text1"/>
            </w:rPr>
          </w:rPrChange>
        </w:rPr>
      </w:pPr>
      <w:del w:id="103" w:author="Christine Jeanette Cuk" w:date="2023-04-17T11:24:00Z">
        <w:r w:rsidRPr="009E3DC3" w:rsidDel="003F1407">
          <w:rPr>
            <w:rFonts w:asciiTheme="majorBidi" w:eastAsia="Calibri" w:hAnsiTheme="majorBidi" w:cstheme="majorBidi"/>
            <w:sz w:val="24"/>
            <w:szCs w:val="24"/>
            <w:lang w:eastAsia="en-US"/>
            <w:rPrChange w:id="104" w:author="Christine Jeanette Cuk" w:date="2023-04-17T11:28:00Z">
              <w:rPr/>
            </w:rPrChange>
          </w:rPr>
          <w:delText xml:space="preserve">- 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05" w:author="Christine Jeanette Cuk" w:date="2023-04-17T11:28:00Z">
            <w:rPr/>
          </w:rPrChange>
        </w:rPr>
        <w:t xml:space="preserve">With regard to the issue of handing over </w:t>
      </w:r>
      <w:ins w:id="106" w:author="Christine Jeanette Cuk" w:date="2023-04-17T10:49:00Z">
        <w:r w:rsidR="009E135D" w:rsidRPr="009E3DC3">
          <w:rPr>
            <w:rFonts w:asciiTheme="majorBidi" w:eastAsia="Calibri" w:hAnsiTheme="majorBidi" w:cstheme="majorBidi"/>
            <w:sz w:val="24"/>
            <w:szCs w:val="24"/>
            <w:lang w:eastAsia="en-US"/>
            <w:rPrChange w:id="107" w:author="Christine Jeanette Cuk" w:date="2023-04-17T11:28:00Z">
              <w:rPr/>
            </w:rPrChange>
          </w:rPr>
          <w:t xml:space="preserve">to the authorities </w:t>
        </w:r>
      </w:ins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08" w:author="Christine Jeanette Cuk" w:date="2023-04-17T11:28:00Z">
            <w:rPr/>
          </w:rPrChange>
        </w:rPr>
        <w:t xml:space="preserve">the Syrian detainees who survived the boat accident on </w:t>
      </w:r>
      <w:ins w:id="109" w:author="Christine Jeanette Cuk" w:date="2023-04-17T10:49:00Z">
        <w:r w:rsidR="009E135D" w:rsidRPr="009E3DC3">
          <w:rPr>
            <w:rFonts w:asciiTheme="majorBidi" w:eastAsia="Calibri" w:hAnsiTheme="majorBidi" w:cstheme="majorBidi"/>
            <w:sz w:val="24"/>
            <w:szCs w:val="24"/>
            <w:lang w:eastAsia="en-US"/>
            <w:rPrChange w:id="110" w:author="Christine Jeanette Cuk" w:date="2023-04-17T11:28:00Z">
              <w:rPr/>
            </w:rPrChange>
          </w:rPr>
          <w:t xml:space="preserve">31 </w:t>
        </w:r>
      </w:ins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11" w:author="Christine Jeanette Cuk" w:date="2023-04-17T11:28:00Z">
            <w:rPr/>
          </w:rPrChange>
        </w:rPr>
        <w:t>December</w:t>
      </w:r>
      <w:del w:id="112" w:author="Christine Jeanette Cuk" w:date="2023-04-17T10:49:00Z">
        <w:r w:rsidRPr="009E3DC3" w:rsidDel="009E135D">
          <w:rPr>
            <w:rFonts w:asciiTheme="majorBidi" w:eastAsia="Calibri" w:hAnsiTheme="majorBidi" w:cstheme="majorBidi"/>
            <w:sz w:val="24"/>
            <w:szCs w:val="24"/>
            <w:lang w:eastAsia="en-US"/>
            <w:rPrChange w:id="113" w:author="Christine Jeanette Cuk" w:date="2023-04-17T11:28:00Z">
              <w:rPr/>
            </w:rPrChange>
          </w:rPr>
          <w:delText xml:space="preserve"> 31,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14" w:author="Christine Jeanette Cuk" w:date="2023-04-17T11:28:00Z">
            <w:rPr/>
          </w:rPrChange>
        </w:rPr>
        <w:t xml:space="preserve"> 202</w:t>
      </w:r>
      <w:ins w:id="115" w:author="Christine Jeanette Cuk" w:date="2023-04-17T14:40:00Z">
        <w:r w:rsidR="00302F45">
          <w:rPr>
            <w:rFonts w:asciiTheme="majorBidi" w:eastAsia="Calibri" w:hAnsiTheme="majorBidi" w:cstheme="majorBidi"/>
            <w:sz w:val="24"/>
            <w:szCs w:val="24"/>
            <w:lang w:eastAsia="en-US"/>
          </w:rPr>
          <w:t>2</w:t>
        </w:r>
      </w:ins>
      <w:del w:id="116" w:author="Christine Jeanette Cuk" w:date="2023-04-17T14:40:00Z">
        <w:r w:rsidRPr="009E3DC3" w:rsidDel="00302F45">
          <w:rPr>
            <w:rFonts w:asciiTheme="majorBidi" w:eastAsia="Calibri" w:hAnsiTheme="majorBidi" w:cstheme="majorBidi"/>
            <w:sz w:val="24"/>
            <w:szCs w:val="24"/>
            <w:lang w:eastAsia="en-US"/>
            <w:rPrChange w:id="117" w:author="Christine Jeanette Cuk" w:date="2023-04-17T11:28:00Z">
              <w:rPr/>
            </w:rPrChange>
          </w:rPr>
          <w:delText>3</w:delText>
        </w:r>
      </w:del>
      <w:del w:id="118" w:author="Christine Jeanette Cuk" w:date="2023-04-17T10:49:00Z">
        <w:r w:rsidRPr="009E3DC3" w:rsidDel="009E135D">
          <w:rPr>
            <w:rFonts w:asciiTheme="majorBidi" w:eastAsia="Calibri" w:hAnsiTheme="majorBidi" w:cstheme="majorBidi"/>
            <w:sz w:val="24"/>
            <w:szCs w:val="24"/>
            <w:lang w:eastAsia="en-US"/>
            <w:rPrChange w:id="119" w:author="Christine Jeanette Cuk" w:date="2023-04-17T11:28:00Z">
              <w:rPr/>
            </w:rPrChange>
          </w:rPr>
          <w:delText xml:space="preserve"> to the authorities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20" w:author="Christine Jeanette Cuk" w:date="2023-04-17T11:28:00Z">
            <w:rPr/>
          </w:rPrChange>
        </w:rPr>
        <w:t xml:space="preserve">, as mentioned in paragraph 57 of the latest </w:t>
      </w:r>
      <w:del w:id="121" w:author="Christine Jeanette Cuk" w:date="2023-04-17T14:40:00Z">
        <w:r w:rsidRPr="009E3DC3" w:rsidDel="00302F45">
          <w:rPr>
            <w:rFonts w:asciiTheme="majorBidi" w:eastAsia="Calibri" w:hAnsiTheme="majorBidi" w:cstheme="majorBidi"/>
            <w:sz w:val="24"/>
            <w:szCs w:val="24"/>
            <w:lang w:eastAsia="en-US"/>
            <w:rPrChange w:id="122" w:author="Christine Jeanette Cuk" w:date="2023-04-17T11:28:00Z">
              <w:rPr/>
            </w:rPrChange>
          </w:rPr>
          <w:delText xml:space="preserve">SG 1701 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23" w:author="Christine Jeanette Cuk" w:date="2023-04-17T11:28:00Z">
            <w:rPr/>
          </w:rPrChange>
        </w:rPr>
        <w:t>report</w:t>
      </w:r>
      <w:ins w:id="124" w:author="Author" w:date="2023-04-17T13:33:00Z">
        <w:r w:rsidR="005C2038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25" w:author="Christine Jeanette Cuk" w:date="2023-04-17T14:28:00Z">
        <w:r w:rsidR="002B52CB">
          <w:rPr>
            <w:rFonts w:asciiTheme="majorBidi" w:hAnsiTheme="majorBidi" w:cstheme="majorBidi"/>
            <w:sz w:val="24"/>
            <w:szCs w:val="24"/>
          </w:rPr>
          <w:t>of the Secretary-General</w:t>
        </w:r>
      </w:ins>
      <w:r w:rsidRPr="002B52CB">
        <w:t xml:space="preserve">, </w:t>
      </w:r>
      <w:del w:id="126" w:author="Christine Jeanette Cuk" w:date="2023-04-17T10:53:00Z">
        <w:r w:rsidRPr="009E3DC3" w:rsidDel="003D1523">
          <w:rPr>
            <w:rFonts w:asciiTheme="majorBidi" w:eastAsia="Calibri" w:hAnsiTheme="majorBidi" w:cstheme="majorBidi"/>
            <w:sz w:val="24"/>
            <w:szCs w:val="24"/>
            <w:lang w:eastAsia="en-US"/>
            <w:rPrChange w:id="127" w:author="Christine Jeanette Cuk" w:date="2023-04-17T11:28:00Z">
              <w:rPr/>
            </w:rPrChange>
          </w:rPr>
          <w:delText xml:space="preserve">where </w:delText>
        </w:r>
      </w:del>
      <w:ins w:id="128" w:author="Christine Jeanette Cuk" w:date="2023-04-17T10:53:00Z">
        <w:r w:rsidR="003D1523" w:rsidRPr="009E3DC3">
          <w:rPr>
            <w:rFonts w:asciiTheme="majorBidi" w:eastAsia="Calibri" w:hAnsiTheme="majorBidi" w:cstheme="majorBidi"/>
            <w:sz w:val="24"/>
            <w:szCs w:val="24"/>
            <w:lang w:eastAsia="en-US"/>
            <w:rPrChange w:id="129" w:author="Christine Jeanette Cuk" w:date="2023-04-17T11:28:00Z">
              <w:rPr/>
            </w:rPrChange>
          </w:rPr>
          <w:t xml:space="preserve">in which </w:t>
        </w:r>
      </w:ins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30" w:author="Christine Jeanette Cuk" w:date="2023-04-17T11:28:00Z">
            <w:rPr/>
          </w:rPrChange>
        </w:rPr>
        <w:t xml:space="preserve">it was tacitly implied that this was done without due process, Lebanon reaffirms that its authorities abide by </w:t>
      </w:r>
      <w:ins w:id="131" w:author="Christine Jeanette Cuk" w:date="2023-04-17T10:53:00Z">
        <w:r w:rsidR="003D1523" w:rsidRPr="009E3DC3">
          <w:rPr>
            <w:rFonts w:asciiTheme="majorBidi" w:eastAsia="Calibri" w:hAnsiTheme="majorBidi" w:cstheme="majorBidi"/>
            <w:sz w:val="24"/>
            <w:szCs w:val="24"/>
            <w:lang w:eastAsia="en-US"/>
            <w:rPrChange w:id="132" w:author="Christine Jeanette Cuk" w:date="2023-04-17T11:28:00Z">
              <w:rPr/>
            </w:rPrChange>
          </w:rPr>
          <w:t>(a</w:t>
        </w:r>
      </w:ins>
      <w:del w:id="133" w:author="Christine Jeanette Cuk" w:date="2023-04-17T10:53:00Z">
        <w:r w:rsidRPr="009E3DC3" w:rsidDel="00664020">
          <w:rPr>
            <w:rFonts w:asciiTheme="majorBidi" w:eastAsia="Calibri" w:hAnsiTheme="majorBidi" w:cstheme="majorBidi"/>
            <w:sz w:val="24"/>
            <w:szCs w:val="24"/>
            <w:lang w:eastAsia="en-US"/>
            <w:rPrChange w:id="134" w:author="Christine Jeanette Cuk" w:date="2023-04-17T11:28:00Z">
              <w:rPr/>
            </w:rPrChange>
          </w:rPr>
          <w:delText>i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35" w:author="Christine Jeanette Cuk" w:date="2023-04-17T11:28:00Z">
            <w:rPr/>
          </w:rPrChange>
        </w:rPr>
        <w:t>) the applicable national laws and procedures in force</w:t>
      </w:r>
      <w:del w:id="136" w:author="Christine Jeanette Cuk" w:date="2023-04-17T10:53:00Z">
        <w:r w:rsidRPr="009E3DC3" w:rsidDel="00664020">
          <w:rPr>
            <w:rFonts w:asciiTheme="majorBidi" w:eastAsia="Calibri" w:hAnsiTheme="majorBidi" w:cstheme="majorBidi"/>
            <w:sz w:val="24"/>
            <w:szCs w:val="24"/>
            <w:lang w:eastAsia="en-US"/>
            <w:rPrChange w:id="137" w:author="Christine Jeanette Cuk" w:date="2023-04-17T11:28:00Z">
              <w:rPr/>
            </w:rPrChange>
          </w:rPr>
          <w:delText>,</w:delText>
        </w:r>
      </w:del>
      <w:r w:rsidRPr="009E3DC3">
        <w:rPr>
          <w:rFonts w:asciiTheme="majorBidi" w:eastAsia="Calibri" w:hAnsiTheme="majorBidi" w:cstheme="majorBidi"/>
          <w:sz w:val="24"/>
          <w:szCs w:val="24"/>
          <w:lang w:eastAsia="en-US"/>
          <w:rPrChange w:id="138" w:author="Christine Jeanette Cuk" w:date="2023-04-17T11:28:00Z">
            <w:rPr/>
          </w:rPrChange>
        </w:rPr>
        <w:t xml:space="preserve"> </w:t>
      </w:r>
      <w:ins w:id="139" w:author="Christine Jeanette Cuk" w:date="2023-04-17T10:53:00Z">
        <w:r w:rsidR="00664020" w:rsidRPr="009E3DC3">
          <w:rPr>
            <w:rFonts w:asciiTheme="majorBidi" w:eastAsia="Calibri" w:hAnsiTheme="majorBidi" w:cstheme="majorBidi"/>
            <w:sz w:val="24"/>
            <w:szCs w:val="24"/>
            <w:lang w:eastAsia="en-US"/>
            <w:rPrChange w:id="140" w:author="Christine Jeanette Cuk" w:date="2023-04-17T11:28:00Z">
              <w:rPr/>
            </w:rPrChange>
          </w:rPr>
          <w:t>and (</w:t>
        </w:r>
      </w:ins>
      <w:del w:id="141" w:author="Christine Jeanette Cuk" w:date="2023-04-17T10:53:00Z">
        <w:r w:rsidRPr="009E3DC3" w:rsidDel="00664020">
          <w:rPr>
            <w:rFonts w:asciiTheme="majorBidi" w:eastAsia="Calibri" w:hAnsiTheme="majorBidi" w:cstheme="majorBidi"/>
            <w:color w:val="000000" w:themeColor="text1"/>
            <w:sz w:val="24"/>
            <w:szCs w:val="24"/>
            <w:lang w:eastAsia="en-US"/>
            <w:rPrChange w:id="142" w:author="Christine Jeanette Cuk" w:date="2023-04-17T11:28:00Z">
              <w:rPr>
                <w:color w:val="000000" w:themeColor="text1"/>
              </w:rPr>
            </w:rPrChange>
          </w:rPr>
          <w:delText>ii</w:delText>
        </w:r>
      </w:del>
      <w:ins w:id="143" w:author="Christine Jeanette Cuk" w:date="2023-04-17T10:53:00Z">
        <w:r w:rsidR="00664020" w:rsidRPr="009E3DC3">
          <w:rPr>
            <w:rFonts w:asciiTheme="majorBidi" w:eastAsia="Calibri" w:hAnsiTheme="majorBidi" w:cstheme="majorBidi"/>
            <w:color w:val="000000" w:themeColor="text1"/>
            <w:sz w:val="24"/>
            <w:szCs w:val="24"/>
            <w:lang w:eastAsia="en-US"/>
            <w:rPrChange w:id="144" w:author="Christine Jeanette Cuk" w:date="2023-04-17T11:28:00Z">
              <w:rPr>
                <w:color w:val="000000" w:themeColor="text1"/>
              </w:rPr>
            </w:rPrChange>
          </w:rPr>
          <w:t>b</w:t>
        </w:r>
      </w:ins>
      <w:r w:rsidRPr="009E3DC3">
        <w:rPr>
          <w:rFonts w:asciiTheme="majorBidi" w:eastAsia="Calibri" w:hAnsiTheme="majorBidi" w:cstheme="majorBidi"/>
          <w:color w:val="000000" w:themeColor="text1"/>
          <w:sz w:val="24"/>
          <w:szCs w:val="24"/>
          <w:lang w:eastAsia="en-US"/>
          <w:rPrChange w:id="145" w:author="Christine Jeanette Cuk" w:date="2023-04-17T11:28:00Z">
            <w:rPr>
              <w:color w:val="000000" w:themeColor="text1"/>
            </w:rPr>
          </w:rPrChange>
        </w:rPr>
        <w:t xml:space="preserve">) </w:t>
      </w:r>
      <w:del w:id="146" w:author="Christine Jeanette Cuk" w:date="2023-04-17T10:53:00Z">
        <w:r w:rsidRPr="009E3DC3" w:rsidDel="00664020">
          <w:rPr>
            <w:rFonts w:asciiTheme="majorBidi" w:eastAsia="Calibri" w:hAnsiTheme="majorBidi" w:cstheme="majorBidi"/>
            <w:sz w:val="24"/>
            <w:szCs w:val="24"/>
            <w:lang w:eastAsia="en-US"/>
            <w:rPrChange w:id="147" w:author="Christine Jeanette Cuk" w:date="2023-04-17T11:28:00Z">
              <w:rPr/>
            </w:rPrChange>
          </w:rPr>
          <w:delText>a</w:delText>
        </w:r>
        <w:r w:rsidRPr="009E3DC3" w:rsidDel="00664020">
          <w:rPr>
            <w:rFonts w:asciiTheme="majorBidi" w:eastAsia="Calibri" w:hAnsiTheme="majorBidi" w:cstheme="majorBidi"/>
            <w:color w:val="000000" w:themeColor="text1"/>
            <w:sz w:val="24"/>
            <w:szCs w:val="24"/>
            <w:lang w:eastAsia="en-US"/>
            <w:rPrChange w:id="148" w:author="Christine Jeanette Cuk" w:date="2023-04-17T11:28:00Z">
              <w:rPr>
                <w:color w:val="000000" w:themeColor="text1"/>
              </w:rPr>
            </w:rPrChange>
          </w:rPr>
          <w:delText xml:space="preserve">nd </w:delText>
        </w:r>
      </w:del>
      <w:del w:id="149" w:author="Christine Jeanette Cuk" w:date="2023-04-17T14:32:00Z">
        <w:r w:rsidRPr="009E3DC3" w:rsidDel="00302F45">
          <w:rPr>
            <w:rFonts w:asciiTheme="majorBidi" w:eastAsia="Calibri" w:hAnsiTheme="majorBidi" w:cstheme="majorBidi"/>
            <w:color w:val="000000" w:themeColor="text1"/>
            <w:sz w:val="24"/>
            <w:szCs w:val="24"/>
            <w:lang w:eastAsia="en-US"/>
            <w:rPrChange w:id="150" w:author="Christine Jeanette Cuk" w:date="2023-04-17T11:28:00Z">
              <w:rPr>
                <w:color w:val="000000" w:themeColor="text1"/>
              </w:rPr>
            </w:rPrChange>
          </w:rPr>
          <w:delText xml:space="preserve">by </w:delText>
        </w:r>
      </w:del>
      <w:r w:rsidRPr="009E3DC3">
        <w:rPr>
          <w:rFonts w:asciiTheme="majorBidi" w:eastAsia="Calibri" w:hAnsiTheme="majorBidi" w:cstheme="majorBidi"/>
          <w:color w:val="000000" w:themeColor="text1"/>
          <w:sz w:val="24"/>
          <w:szCs w:val="24"/>
          <w:lang w:eastAsia="en-US"/>
          <w:rPrChange w:id="151" w:author="Christine Jeanette Cuk" w:date="2023-04-17T11:28:00Z">
            <w:rPr>
              <w:color w:val="000000" w:themeColor="text1"/>
            </w:rPr>
          </w:rPrChange>
        </w:rPr>
        <w:t xml:space="preserve">Lebanon’s relevant international obligations. </w:t>
      </w:r>
    </w:p>
    <w:p w14:paraId="41D14129" w14:textId="77777777" w:rsidR="0087129F" w:rsidRPr="009E3DC3" w:rsidRDefault="0087129F" w:rsidP="0087129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3BDA7F3" w14:textId="00D46506" w:rsidR="0087129F" w:rsidRPr="009E3DC3" w:rsidRDefault="008712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E3DC3">
        <w:rPr>
          <w:rFonts w:asciiTheme="majorBidi" w:hAnsiTheme="majorBidi" w:cstheme="majorBidi"/>
          <w:sz w:val="24"/>
          <w:szCs w:val="24"/>
        </w:rPr>
        <w:t>I would be grateful if you could have th</w:t>
      </w:r>
      <w:ins w:id="152" w:author="Christine Jeanette Cuk" w:date="2023-04-17T10:30:00Z">
        <w:r w:rsidR="00D94BF3" w:rsidRPr="009E3DC3">
          <w:rPr>
            <w:rFonts w:asciiTheme="majorBidi" w:hAnsiTheme="majorBidi" w:cstheme="majorBidi"/>
            <w:sz w:val="24"/>
            <w:szCs w:val="24"/>
          </w:rPr>
          <w:t>e present</w:t>
        </w:r>
      </w:ins>
      <w:del w:id="153" w:author="Christine Jeanette Cuk" w:date="2023-04-17T10:30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>is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 letter circulated as a</w:t>
      </w:r>
      <w:del w:id="154" w:author="Christine Jeanette Cuk" w:date="2023-04-17T10:30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>n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 </w:t>
      </w:r>
      <w:del w:id="155" w:author="Christine Jeanette Cuk" w:date="2023-04-17T10:29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 xml:space="preserve">official 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document of the seventy-seventh session of the </w:t>
      </w:r>
      <w:del w:id="156" w:author="Christine Jeanette Cuk" w:date="2023-04-17T14:28:00Z">
        <w:r w:rsidRPr="009E3DC3" w:rsidDel="002B52CB">
          <w:rPr>
            <w:rFonts w:asciiTheme="majorBidi" w:hAnsiTheme="majorBidi" w:cstheme="majorBidi"/>
            <w:sz w:val="24"/>
            <w:szCs w:val="24"/>
          </w:rPr>
          <w:delText xml:space="preserve">United Nations </w:delText>
        </w:r>
      </w:del>
      <w:r w:rsidRPr="009E3DC3">
        <w:rPr>
          <w:rFonts w:asciiTheme="majorBidi" w:hAnsiTheme="majorBidi" w:cstheme="majorBidi"/>
          <w:sz w:val="24"/>
          <w:szCs w:val="24"/>
        </w:rPr>
        <w:t>General Assembly</w:t>
      </w:r>
      <w:ins w:id="157" w:author="Christine Jeanette Cuk" w:date="2023-04-17T10:58:00Z">
        <w:r w:rsidR="00AC75BB" w:rsidRPr="009E3DC3">
          <w:rPr>
            <w:rFonts w:asciiTheme="majorBidi" w:hAnsiTheme="majorBidi" w:cstheme="majorBidi"/>
            <w:sz w:val="24"/>
            <w:szCs w:val="24"/>
          </w:rPr>
          <w:t>,</w:t>
        </w:r>
      </w:ins>
      <w:r w:rsidRPr="009E3DC3">
        <w:rPr>
          <w:rFonts w:asciiTheme="majorBidi" w:hAnsiTheme="majorBidi" w:cstheme="majorBidi"/>
          <w:sz w:val="24"/>
          <w:szCs w:val="24"/>
        </w:rPr>
        <w:t xml:space="preserve"> under agenda item </w:t>
      </w:r>
      <w:del w:id="158" w:author="Christine Jeanette Cuk" w:date="2023-04-17T10:54:00Z">
        <w:r w:rsidRPr="009E3DC3" w:rsidDel="00664020">
          <w:rPr>
            <w:rFonts w:asciiTheme="majorBidi" w:hAnsiTheme="majorBidi" w:cstheme="majorBidi"/>
            <w:sz w:val="24"/>
            <w:szCs w:val="24"/>
          </w:rPr>
          <w:delText xml:space="preserve">No. </w:delText>
        </w:r>
      </w:del>
      <w:r w:rsidRPr="009E3DC3">
        <w:rPr>
          <w:rFonts w:asciiTheme="majorBidi" w:hAnsiTheme="majorBidi" w:cstheme="majorBidi"/>
          <w:sz w:val="24"/>
          <w:szCs w:val="24"/>
        </w:rPr>
        <w:t xml:space="preserve">32, </w:t>
      </w:r>
      <w:del w:id="159" w:author="Christine Jeanette Cuk" w:date="2023-04-17T10:30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>"</w:delText>
        </w:r>
      </w:del>
      <w:del w:id="160" w:author="Christine Jeanette Cuk" w:date="2023-04-17T10:58:00Z">
        <w:r w:rsidRPr="009E3DC3" w:rsidDel="00AC75BB">
          <w:rPr>
            <w:rFonts w:asciiTheme="majorBidi" w:hAnsiTheme="majorBidi" w:cstheme="majorBidi"/>
            <w:sz w:val="24"/>
            <w:szCs w:val="24"/>
          </w:rPr>
          <w:delText>The situation in the Middle East</w:delText>
        </w:r>
      </w:del>
      <w:del w:id="161" w:author="Christine Jeanette Cuk" w:date="2023-04-17T10:30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>,"</w:delText>
        </w:r>
      </w:del>
      <w:del w:id="162" w:author="Christine Jeanette Cuk" w:date="2023-04-17T10:58:00Z">
        <w:r w:rsidRPr="009E3DC3" w:rsidDel="00AC75BB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163" w:author="Christine Jeanette Cuk" w:date="2023-04-17T10:30:00Z">
        <w:r w:rsidRPr="009E3DC3" w:rsidDel="00D94BF3">
          <w:rPr>
            <w:rFonts w:asciiTheme="majorBidi" w:hAnsiTheme="majorBidi" w:cstheme="majorBidi"/>
            <w:sz w:val="24"/>
            <w:szCs w:val="24"/>
          </w:rPr>
          <w:delText>bearing in mind that I sent an identical letter to the President</w:delText>
        </w:r>
      </w:del>
      <w:ins w:id="164" w:author="Christine Jeanette Cuk" w:date="2023-04-17T10:30:00Z">
        <w:r w:rsidR="00D94BF3" w:rsidRPr="009E3DC3">
          <w:rPr>
            <w:rFonts w:asciiTheme="majorBidi" w:hAnsiTheme="majorBidi" w:cstheme="majorBidi"/>
            <w:sz w:val="24"/>
            <w:szCs w:val="24"/>
          </w:rPr>
          <w:t>and</w:t>
        </w:r>
      </w:ins>
      <w:r w:rsidRPr="009E3DC3">
        <w:rPr>
          <w:rFonts w:asciiTheme="majorBidi" w:hAnsiTheme="majorBidi" w:cstheme="majorBidi"/>
          <w:sz w:val="24"/>
          <w:szCs w:val="24"/>
        </w:rPr>
        <w:t xml:space="preserve"> of the Security Council.</w:t>
      </w:r>
    </w:p>
    <w:p w14:paraId="6DE0D7E3" w14:textId="77777777" w:rsidR="0087129F" w:rsidRPr="009E3DC3" w:rsidRDefault="0087129F" w:rsidP="008712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5C70BA9" w14:textId="1068B335" w:rsidR="0087129F" w:rsidRPr="009E3DC3" w:rsidDel="006138DE" w:rsidRDefault="0087129F">
      <w:pPr>
        <w:ind w:left="5490" w:firstLine="720"/>
        <w:jc w:val="right"/>
        <w:rPr>
          <w:del w:id="165" w:author="Christine Jeanette Cuk" w:date="2023-04-17T10:59:00Z"/>
          <w:rFonts w:asciiTheme="majorBidi" w:hAnsiTheme="majorBidi" w:cstheme="majorBidi"/>
          <w:sz w:val="24"/>
          <w:szCs w:val="24"/>
          <w:lang w:val="fr-FR"/>
          <w:rPrChange w:id="166" w:author="Christine Jeanette Cuk" w:date="2023-04-17T11:28:00Z">
            <w:rPr>
              <w:del w:id="167" w:author="Christine Jeanette Cuk" w:date="2023-04-17T10:59:00Z"/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  <w:pPrChange w:id="168" w:author="Christine Jeanette Cuk" w:date="2023-04-17T11:30:00Z">
          <w:pPr>
            <w:ind w:left="5490" w:firstLine="720"/>
            <w:jc w:val="center"/>
          </w:pPr>
        </w:pPrChange>
      </w:pPr>
      <w:del w:id="169" w:author="Christine Jeanette Cuk" w:date="2023-04-17T10:59:00Z">
        <w:r w:rsidRPr="009E3DC3" w:rsidDel="006138DE">
          <w:rPr>
            <w:rFonts w:asciiTheme="majorBidi" w:hAnsiTheme="majorBidi" w:cstheme="majorBidi"/>
            <w:sz w:val="24"/>
            <w:szCs w:val="24"/>
            <w:lang w:val="fr-FR"/>
            <w:rPrChange w:id="170" w:author="Christine Jeanette Cuk" w:date="2023-04-17T11:28:00Z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rPrChange>
          </w:rPr>
          <w:delText>Chargé d’affaires a.i.</w:delText>
        </w:r>
      </w:del>
    </w:p>
    <w:p w14:paraId="20173753" w14:textId="6FE1F698" w:rsidR="0087129F" w:rsidRPr="009E3DC3" w:rsidDel="00DE47FC" w:rsidRDefault="0087129F">
      <w:pPr>
        <w:ind w:left="5490" w:firstLine="720"/>
        <w:jc w:val="right"/>
        <w:rPr>
          <w:del w:id="171" w:author="Christine Jeanette Cuk" w:date="2023-04-17T10:38:00Z"/>
          <w:rFonts w:asciiTheme="majorBidi" w:hAnsiTheme="majorBidi" w:cstheme="majorBidi"/>
          <w:sz w:val="24"/>
          <w:szCs w:val="24"/>
          <w:lang w:val="fr-FR"/>
          <w:rPrChange w:id="172" w:author="Christine Jeanette Cuk" w:date="2023-04-17T11:28:00Z">
            <w:rPr>
              <w:del w:id="173" w:author="Christine Jeanette Cuk" w:date="2023-04-17T10:38:00Z"/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  <w:pPrChange w:id="174" w:author="Christine Jeanette Cuk" w:date="2023-04-17T11:30:00Z">
          <w:pPr>
            <w:ind w:left="5490" w:firstLine="720"/>
            <w:jc w:val="center"/>
          </w:pPr>
        </w:pPrChange>
      </w:pPr>
    </w:p>
    <w:p w14:paraId="35B23854" w14:textId="68528C52" w:rsidR="0087129F" w:rsidRPr="009E3DC3" w:rsidRDefault="0087129F">
      <w:pPr>
        <w:ind w:left="5490" w:firstLine="720"/>
        <w:jc w:val="right"/>
        <w:rPr>
          <w:ins w:id="175" w:author="Christine Jeanette Cuk" w:date="2023-04-17T10:59:00Z"/>
          <w:rFonts w:asciiTheme="majorBidi" w:hAnsiTheme="majorBidi" w:cstheme="majorBidi"/>
          <w:b/>
          <w:bCs/>
          <w:sz w:val="24"/>
          <w:szCs w:val="24"/>
          <w:lang w:val="fr-FR"/>
        </w:rPr>
        <w:pPrChange w:id="176" w:author="Christine Jeanette Cuk" w:date="2023-04-17T11:30:00Z">
          <w:pPr>
            <w:ind w:left="5490" w:firstLine="720"/>
            <w:jc w:val="center"/>
          </w:pPr>
        </w:pPrChange>
      </w:pPr>
      <w:del w:id="177" w:author="Christine Jeanette Cuk" w:date="2023-04-17T10:28:00Z">
        <w:r w:rsidRPr="009E3DC3" w:rsidDel="00935C86">
          <w:rPr>
            <w:rFonts w:asciiTheme="majorBidi" w:hAnsiTheme="majorBidi" w:cstheme="majorBidi"/>
            <w:sz w:val="24"/>
            <w:szCs w:val="24"/>
            <w:lang w:val="fr-FR"/>
            <w:rPrChange w:id="178" w:author="Christine Jeanette Cuk" w:date="2023-04-17T11:28:00Z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rPrChange>
          </w:rPr>
          <w:delText xml:space="preserve">Counselor </w:delText>
        </w:r>
      </w:del>
      <w:r w:rsidRPr="009E3DC3">
        <w:rPr>
          <w:rFonts w:asciiTheme="majorBidi" w:hAnsiTheme="majorBidi" w:cstheme="majorBidi"/>
          <w:sz w:val="24"/>
          <w:szCs w:val="24"/>
          <w:lang w:val="fr-FR"/>
          <w:rPrChange w:id="179" w:author="Christine Jeanette Cuk" w:date="2023-04-17T11:28:00Z">
            <w:rPr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  <w:t xml:space="preserve">Jeanne </w:t>
      </w:r>
      <w:commentRangeStart w:id="180"/>
      <w:r w:rsidRPr="009E3DC3">
        <w:rPr>
          <w:rFonts w:asciiTheme="majorBidi" w:hAnsiTheme="majorBidi" w:cstheme="majorBidi"/>
          <w:b/>
          <w:bCs/>
          <w:sz w:val="24"/>
          <w:szCs w:val="24"/>
          <w:lang w:val="fr-FR"/>
        </w:rPr>
        <w:t>Murad</w:t>
      </w:r>
      <w:commentRangeEnd w:id="180"/>
      <w:r w:rsidR="005C52C0" w:rsidRPr="009E3DC3">
        <w:rPr>
          <w:rStyle w:val="CommentReference"/>
          <w:rFonts w:eastAsia="Calibri"/>
          <w:lang w:eastAsia="en-US"/>
        </w:rPr>
        <w:commentReference w:id="180"/>
      </w:r>
    </w:p>
    <w:p w14:paraId="6C060687" w14:textId="77777777" w:rsidR="006138DE" w:rsidRPr="009E3DC3" w:rsidRDefault="006138DE">
      <w:pPr>
        <w:ind w:left="5490" w:firstLine="720"/>
        <w:jc w:val="right"/>
        <w:rPr>
          <w:ins w:id="181" w:author="Christine Jeanette Cuk" w:date="2023-04-17T10:59:00Z"/>
          <w:rFonts w:asciiTheme="majorBidi" w:hAnsiTheme="majorBidi" w:cstheme="majorBidi"/>
          <w:sz w:val="24"/>
          <w:szCs w:val="24"/>
          <w:lang w:val="en-US"/>
          <w:rPrChange w:id="182" w:author="Christine Jeanette Cuk" w:date="2023-04-17T11:28:00Z">
            <w:rPr>
              <w:ins w:id="183" w:author="Christine Jeanette Cuk" w:date="2023-04-17T10:59:00Z"/>
              <w:rFonts w:asciiTheme="majorBidi" w:hAnsiTheme="majorBidi" w:cstheme="majorBidi"/>
              <w:sz w:val="24"/>
              <w:szCs w:val="24"/>
              <w:lang w:val="fr-FR"/>
            </w:rPr>
          </w:rPrChange>
        </w:rPr>
        <w:pPrChange w:id="184" w:author="Christine Jeanette Cuk" w:date="2023-04-17T11:30:00Z">
          <w:pPr>
            <w:ind w:left="5490" w:firstLine="720"/>
            <w:jc w:val="center"/>
          </w:pPr>
        </w:pPrChange>
      </w:pPr>
      <w:ins w:id="185" w:author="Christine Jeanette Cuk" w:date="2023-04-17T10:59:00Z">
        <w:r w:rsidRPr="009E3DC3">
          <w:rPr>
            <w:rFonts w:asciiTheme="majorBidi" w:hAnsiTheme="majorBidi" w:cstheme="majorBidi"/>
            <w:sz w:val="24"/>
            <w:szCs w:val="24"/>
            <w:lang w:val="en-US"/>
            <w:rPrChange w:id="186" w:author="Christine Jeanette Cuk" w:date="2023-04-17T11:28:00Z">
              <w:rPr>
                <w:rFonts w:asciiTheme="majorBidi" w:hAnsiTheme="majorBidi" w:cstheme="majorBidi"/>
                <w:sz w:val="24"/>
                <w:szCs w:val="24"/>
                <w:lang w:val="fr-FR"/>
              </w:rPr>
            </w:rPrChange>
          </w:rPr>
          <w:t>Counsellor</w:t>
        </w:r>
      </w:ins>
    </w:p>
    <w:p w14:paraId="3E355132" w14:textId="77777777" w:rsidR="006138DE" w:rsidRPr="009E3DC3" w:rsidRDefault="006138DE">
      <w:pPr>
        <w:ind w:left="5490" w:firstLine="720"/>
        <w:jc w:val="right"/>
        <w:rPr>
          <w:ins w:id="187" w:author="Christine Jeanette Cuk" w:date="2023-04-17T10:59:00Z"/>
          <w:rFonts w:asciiTheme="majorBidi" w:hAnsiTheme="majorBidi" w:cstheme="majorBidi"/>
          <w:sz w:val="24"/>
          <w:szCs w:val="24"/>
          <w:lang w:val="en-US"/>
          <w:rPrChange w:id="188" w:author="Christine Jeanette Cuk" w:date="2023-04-17T11:28:00Z">
            <w:rPr>
              <w:ins w:id="189" w:author="Christine Jeanette Cuk" w:date="2023-04-17T10:59:00Z"/>
              <w:rFonts w:asciiTheme="majorBidi" w:hAnsiTheme="majorBidi" w:cstheme="majorBidi"/>
              <w:sz w:val="24"/>
              <w:szCs w:val="24"/>
              <w:lang w:val="fr-FR"/>
            </w:rPr>
          </w:rPrChange>
        </w:rPr>
        <w:pPrChange w:id="190" w:author="Christine Jeanette Cuk" w:date="2023-04-17T11:30:00Z">
          <w:pPr>
            <w:ind w:left="5490" w:firstLine="720"/>
            <w:jc w:val="center"/>
          </w:pPr>
        </w:pPrChange>
      </w:pPr>
      <w:ins w:id="191" w:author="Christine Jeanette Cuk" w:date="2023-04-17T10:59:00Z">
        <w:r w:rsidRPr="009E3DC3">
          <w:rPr>
            <w:rFonts w:asciiTheme="majorBidi" w:hAnsiTheme="majorBidi" w:cstheme="majorBidi"/>
            <w:sz w:val="24"/>
            <w:szCs w:val="24"/>
            <w:lang w:val="en-US"/>
            <w:rPrChange w:id="192" w:author="Christine Jeanette Cuk" w:date="2023-04-17T11:28:00Z">
              <w:rPr>
                <w:rFonts w:asciiTheme="majorBidi" w:hAnsiTheme="majorBidi" w:cstheme="majorBidi"/>
                <w:sz w:val="24"/>
                <w:szCs w:val="24"/>
                <w:lang w:val="fr-FR"/>
              </w:rPr>
            </w:rPrChange>
          </w:rPr>
          <w:t>Chargé d’affaires a.i.</w:t>
        </w:r>
      </w:ins>
    </w:p>
    <w:p w14:paraId="3C0BA5BD" w14:textId="77777777" w:rsidR="006138DE" w:rsidRPr="009E3DC3" w:rsidRDefault="006138DE">
      <w:pPr>
        <w:ind w:left="5490" w:firstLine="720"/>
        <w:jc w:val="right"/>
        <w:rPr>
          <w:rFonts w:asciiTheme="majorBidi" w:hAnsiTheme="majorBidi" w:cstheme="majorBidi"/>
          <w:sz w:val="24"/>
          <w:szCs w:val="24"/>
          <w:lang w:val="en-US"/>
          <w:rPrChange w:id="193" w:author="Christine Jeanette Cuk" w:date="2023-04-17T11:28:00Z">
            <w:rPr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  <w:pPrChange w:id="194" w:author="Christine Jeanette Cuk" w:date="2023-04-17T11:30:00Z">
          <w:pPr>
            <w:ind w:left="5490" w:firstLine="720"/>
            <w:jc w:val="center"/>
          </w:pPr>
        </w:pPrChange>
      </w:pPr>
    </w:p>
    <w:p w14:paraId="1127CBCE" w14:textId="77777777" w:rsidR="0087129F" w:rsidRPr="009E3DC3" w:rsidRDefault="0087129F" w:rsidP="0087129F">
      <w:pPr>
        <w:ind w:left="5490"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  <w:rPrChange w:id="195" w:author="Christine Jeanette Cuk" w:date="2023-04-17T11:28:00Z">
            <w:rPr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</w:pPr>
    </w:p>
    <w:p w14:paraId="3C80EA55" w14:textId="77777777" w:rsidR="003B1148" w:rsidRPr="009E3DC3" w:rsidRDefault="003B1148" w:rsidP="0087129F">
      <w:pPr>
        <w:rPr>
          <w:ins w:id="196" w:author="Christine Jeanette Cuk" w:date="2023-04-17T10:46:00Z"/>
          <w:rFonts w:asciiTheme="majorBidi" w:hAnsiTheme="majorBidi" w:cstheme="majorBidi"/>
          <w:b/>
          <w:bCs/>
          <w:sz w:val="24"/>
          <w:szCs w:val="24"/>
          <w:lang w:val="en-US"/>
          <w:rPrChange w:id="197" w:author="Christine Jeanette Cuk" w:date="2023-04-17T11:28:00Z">
            <w:rPr>
              <w:ins w:id="198" w:author="Christine Jeanette Cuk" w:date="2023-04-17T10:46:00Z"/>
              <w:rFonts w:asciiTheme="majorBidi" w:hAnsiTheme="majorBidi" w:cstheme="majorBidi"/>
              <w:b/>
              <w:bCs/>
              <w:sz w:val="24"/>
              <w:szCs w:val="24"/>
              <w:lang w:val="fr-FR"/>
            </w:rPr>
          </w:rPrChange>
        </w:rPr>
      </w:pPr>
    </w:p>
    <w:p w14:paraId="04CE2FB7" w14:textId="17FA4129" w:rsidR="003B1148" w:rsidRPr="009E3DC3" w:rsidRDefault="003B114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FR"/>
        </w:rPr>
        <w:pPrChange w:id="199" w:author="Christine Jeanette Cuk" w:date="2023-04-17T10:46:00Z">
          <w:pPr/>
        </w:pPrChange>
      </w:pPr>
      <w:ins w:id="200" w:author="Christine Jeanette Cuk" w:date="2023-04-17T10:46:00Z">
        <w:r w:rsidRPr="009E3DC3">
          <w:rPr>
            <w:rFonts w:asciiTheme="majorBidi" w:hAnsiTheme="majorBidi" w:cstheme="majorBidi"/>
            <w:b/>
            <w:bCs/>
            <w:sz w:val="24"/>
            <w:szCs w:val="24"/>
            <w:lang w:val="fr-FR"/>
          </w:rPr>
          <w:t>___________</w:t>
        </w:r>
      </w:ins>
    </w:p>
    <w:p w14:paraId="4088124B" w14:textId="4832B76F" w:rsidR="0087129F" w:rsidRPr="009E3DC3" w:rsidDel="00935C86" w:rsidRDefault="0087129F" w:rsidP="0087129F">
      <w:pPr>
        <w:rPr>
          <w:del w:id="201" w:author="Christine Jeanette Cuk" w:date="2023-04-17T10:27:00Z"/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3F32A6B5" w14:textId="7E4361C1" w:rsidR="0087129F" w:rsidRPr="009E3DC3" w:rsidDel="00935C86" w:rsidRDefault="0087129F" w:rsidP="0087129F">
      <w:pPr>
        <w:contextualSpacing/>
        <w:rPr>
          <w:del w:id="202" w:author="Christine Jeanette Cuk" w:date="2023-04-17T10:27:00Z"/>
          <w:rFonts w:asciiTheme="majorBidi" w:hAnsiTheme="majorBidi" w:cstheme="majorBidi"/>
          <w:b/>
          <w:bCs/>
          <w:sz w:val="24"/>
          <w:szCs w:val="24"/>
        </w:rPr>
      </w:pPr>
      <w:del w:id="203" w:author="Christine Jeanette Cuk" w:date="2023-04-17T10:27:00Z">
        <w:r w:rsidRPr="009E3DC3" w:rsidDel="00935C86">
          <w:rPr>
            <w:rFonts w:asciiTheme="majorBidi" w:hAnsiTheme="majorBidi" w:cstheme="majorBidi"/>
            <w:b/>
            <w:bCs/>
            <w:sz w:val="24"/>
            <w:szCs w:val="24"/>
          </w:rPr>
          <w:delText xml:space="preserve">His Excellency the Secretary-General </w:delText>
        </w:r>
      </w:del>
    </w:p>
    <w:p w14:paraId="153230F8" w14:textId="73C01015" w:rsidR="0087129F" w:rsidRPr="009E3DC3" w:rsidDel="00935C86" w:rsidRDefault="0087129F" w:rsidP="0087129F">
      <w:pPr>
        <w:contextualSpacing/>
        <w:rPr>
          <w:del w:id="204" w:author="Christine Jeanette Cuk" w:date="2023-04-17T10:27:00Z"/>
          <w:rFonts w:asciiTheme="majorBidi" w:hAnsiTheme="majorBidi" w:cstheme="majorBidi"/>
          <w:b/>
          <w:bCs/>
          <w:sz w:val="24"/>
          <w:szCs w:val="24"/>
        </w:rPr>
      </w:pPr>
      <w:del w:id="205" w:author="Christine Jeanette Cuk" w:date="2023-04-17T10:27:00Z">
        <w:r w:rsidRPr="009E3DC3" w:rsidDel="00935C86">
          <w:rPr>
            <w:rFonts w:asciiTheme="majorBidi" w:hAnsiTheme="majorBidi" w:cstheme="majorBidi"/>
            <w:b/>
            <w:bCs/>
            <w:sz w:val="24"/>
            <w:szCs w:val="24"/>
          </w:rPr>
          <w:delText>of the United Nations</w:delText>
        </w:r>
      </w:del>
    </w:p>
    <w:p w14:paraId="418D4AF2" w14:textId="71F40BD5" w:rsidR="0087129F" w:rsidRPr="009E3DC3" w:rsidDel="00935C86" w:rsidRDefault="0087129F" w:rsidP="0087129F">
      <w:pPr>
        <w:contextualSpacing/>
        <w:rPr>
          <w:del w:id="206" w:author="Christine Jeanette Cuk" w:date="2023-04-17T10:27:00Z"/>
          <w:rFonts w:asciiTheme="majorBidi" w:hAnsiTheme="majorBidi" w:cstheme="majorBidi"/>
          <w:b/>
          <w:bCs/>
          <w:sz w:val="24"/>
          <w:szCs w:val="24"/>
        </w:rPr>
      </w:pPr>
      <w:del w:id="207" w:author="Christine Jeanette Cuk" w:date="2023-04-17T10:27:00Z">
        <w:r w:rsidRPr="009E3DC3" w:rsidDel="00935C86">
          <w:rPr>
            <w:rFonts w:asciiTheme="majorBidi" w:hAnsiTheme="majorBidi" w:cstheme="majorBidi"/>
            <w:b/>
            <w:bCs/>
            <w:sz w:val="24"/>
            <w:szCs w:val="24"/>
          </w:rPr>
          <w:delText>Mr. Antonio Guterres</w:delText>
        </w:r>
      </w:del>
    </w:p>
    <w:p w14:paraId="6481103C" w14:textId="7C85A528" w:rsidR="0087129F" w:rsidRPr="00F608B0" w:rsidDel="00935C86" w:rsidRDefault="0087129F" w:rsidP="0087129F">
      <w:pPr>
        <w:contextualSpacing/>
        <w:rPr>
          <w:del w:id="208" w:author="Christine Jeanette Cuk" w:date="2023-04-17T10:27:00Z"/>
          <w:rFonts w:asciiTheme="majorBidi" w:hAnsiTheme="majorBidi" w:cstheme="majorBidi"/>
          <w:b/>
          <w:bCs/>
          <w:sz w:val="24"/>
          <w:szCs w:val="24"/>
        </w:rPr>
      </w:pPr>
      <w:del w:id="209" w:author="Christine Jeanette Cuk" w:date="2023-04-17T10:27:00Z">
        <w:r w:rsidRPr="009E3DC3" w:rsidDel="00935C86">
          <w:rPr>
            <w:rFonts w:asciiTheme="majorBidi" w:hAnsiTheme="majorBidi" w:cstheme="majorBidi"/>
            <w:b/>
            <w:bCs/>
            <w:sz w:val="24"/>
            <w:szCs w:val="24"/>
          </w:rPr>
          <w:delText>New York</w:delText>
        </w:r>
      </w:del>
    </w:p>
    <w:p w14:paraId="26D319F4" w14:textId="77777777" w:rsidR="006F5A02" w:rsidRDefault="006F5A02" w:rsidP="00032E1F">
      <w:pPr>
        <w:bidi/>
        <w:spacing w:line="216" w:lineRule="auto"/>
        <w:ind w:left="72" w:right="-482"/>
        <w:rPr>
          <w:sz w:val="28"/>
          <w:szCs w:val="28"/>
        </w:rPr>
      </w:pPr>
    </w:p>
    <w:sectPr w:rsidR="006F5A02" w:rsidSect="00F5164F">
      <w:type w:val="continuous"/>
      <w:pgSz w:w="12240" w:h="15840"/>
      <w:pgMar w:top="720" w:right="720" w:bottom="720" w:left="720" w:header="720" w:footer="720" w:gutter="0"/>
      <w:cols w:space="720"/>
      <w:noEndnote/>
      <w:docGrid w:linePitch="2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e Jeanette Cuk" w:date="2023-04-17T10:20:00Z" w:initials="CJC">
    <w:p w14:paraId="176A5AED" w14:textId="56336294" w:rsidR="00C76687" w:rsidRDefault="00C76687">
      <w:pPr>
        <w:pStyle w:val="CommentText"/>
      </w:pPr>
      <w:r>
        <w:rPr>
          <w:rStyle w:val="CommentReference"/>
        </w:rPr>
        <w:annotationRef/>
      </w:r>
      <w:r>
        <w:t>Ed text/2</w:t>
      </w:r>
      <w:r w:rsidR="00D41AC6">
        <w:t xml:space="preserve">; </w:t>
      </w:r>
      <w:r>
        <w:t xml:space="preserve">Christine Cuk, </w:t>
      </w:r>
      <w:hyperlink r:id="rId1" w:history="1">
        <w:r w:rsidRPr="002E33B7">
          <w:rPr>
            <w:rStyle w:val="Hyperlink"/>
          </w:rPr>
          <w:t>Christine.cuk@un.org</w:t>
        </w:r>
      </w:hyperlink>
    </w:p>
    <w:p w14:paraId="5E259049" w14:textId="77777777" w:rsidR="00C76687" w:rsidRDefault="002C5353">
      <w:pPr>
        <w:pStyle w:val="CommentText"/>
      </w:pPr>
      <w:r>
        <w:t>Job #2306873</w:t>
      </w:r>
    </w:p>
    <w:p w14:paraId="4F5370E3" w14:textId="05BB1306" w:rsidR="00557416" w:rsidRDefault="00557416">
      <w:pPr>
        <w:pStyle w:val="CommentText"/>
      </w:pPr>
      <w:r>
        <w:t xml:space="preserve">CO: George Badr, </w:t>
      </w:r>
      <w:r w:rsidR="001C76E1">
        <w:t>george@lebanonun.org</w:t>
      </w:r>
    </w:p>
    <w:p w14:paraId="2838D611" w14:textId="77777777" w:rsidR="003A1E2B" w:rsidRDefault="003A1E2B">
      <w:pPr>
        <w:pStyle w:val="CommentText"/>
      </w:pPr>
    </w:p>
    <w:p w14:paraId="6893FFC1" w14:textId="4E0EBDB3" w:rsidR="002C5353" w:rsidRDefault="003A1E2B">
      <w:pPr>
        <w:pStyle w:val="CommentText"/>
      </w:pPr>
      <w:r>
        <w:t>Rev: ALK</w:t>
      </w:r>
    </w:p>
  </w:comment>
  <w:comment w:id="1" w:author="Christine Jeanette Cuk" w:date="2023-04-17T14:17:00Z" w:initials="CJC">
    <w:p w14:paraId="16066B78" w14:textId="237F33CE" w:rsidR="002B52CB" w:rsidRDefault="002B52CB">
      <w:pPr>
        <w:pStyle w:val="CommentText"/>
      </w:pPr>
      <w:r>
        <w:rPr>
          <w:rStyle w:val="CommentReference"/>
        </w:rPr>
        <w:annotationRef/>
      </w:r>
      <w:r>
        <w:t>TR: woman</w:t>
      </w:r>
      <w:r>
        <w:t>;</w:t>
      </w:r>
      <w:r>
        <w:t xml:space="preserve"> SG and PSC men</w:t>
      </w:r>
    </w:p>
  </w:comment>
  <w:comment w:id="39" w:author="Christine Jeanette Cuk" w:date="2023-04-17T14:27:00Z" w:initials="CJC">
    <w:p w14:paraId="34343FCD" w14:textId="23E62606" w:rsidR="002B52CB" w:rsidRPr="002B52CB" w:rsidRDefault="002B52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B52CB">
        <w:rPr>
          <w:lang w:val="en-US"/>
        </w:rPr>
        <w:t>TPU please make this a</w:t>
      </w:r>
      <w:r>
        <w:rPr>
          <w:lang w:val="en-US"/>
        </w:rPr>
        <w:t xml:space="preserve"> normal bullet, as with rest of list</w:t>
      </w:r>
    </w:p>
  </w:comment>
  <w:comment w:id="40" w:author="Author" w:date="2023-04-17T13:27:00Z" w:initials="ALK">
    <w:p w14:paraId="6D978239" w14:textId="1843C1BD" w:rsidR="005C2038" w:rsidRPr="002B52CB" w:rsidRDefault="005C2038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2B52CB">
        <w:rPr>
          <w:lang w:val="fr-FR"/>
        </w:rPr>
        <w:t>ETPU fix quotation marks</w:t>
      </w:r>
    </w:p>
  </w:comment>
  <w:comment w:id="47" w:author="Author" w:date="2023-04-17T13:30:00Z" w:initials="ALK">
    <w:p w14:paraId="5FA78623" w14:textId="169DB39A" w:rsidR="005C2038" w:rsidRDefault="005C2038">
      <w:pPr>
        <w:pStyle w:val="CommentText"/>
      </w:pPr>
      <w:r>
        <w:rPr>
          <w:rStyle w:val="CommentReference"/>
        </w:rPr>
        <w:annotationRef/>
      </w:r>
      <w:r>
        <w:t>TPUs: please run text on, part of same bullet per PDF of letter</w:t>
      </w:r>
    </w:p>
  </w:comment>
  <w:comment w:id="180" w:author="Christine Jeanette Cuk" w:date="2023-04-17T10:29:00Z" w:initials="CJC">
    <w:p w14:paraId="09EDAA24" w14:textId="69BD3508" w:rsidR="005C52C0" w:rsidRDefault="005C52C0">
      <w:pPr>
        <w:pStyle w:val="CommentText"/>
      </w:pPr>
      <w:r>
        <w:rPr>
          <w:rStyle w:val="CommentReference"/>
        </w:rPr>
        <w:annotationRef/>
      </w:r>
      <w:r w:rsidR="004119ED">
        <w:rPr>
          <w:rStyle w:val="CommentReference"/>
        </w:rPr>
        <w:t>Outstanding query to CO regarding spelling of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3FFC1" w15:done="0"/>
  <w15:commentEx w15:paraId="16066B78" w15:done="0"/>
  <w15:commentEx w15:paraId="34343FCD" w15:done="0"/>
  <w15:commentEx w15:paraId="6D978239" w15:done="0"/>
  <w15:commentEx w15:paraId="5FA78623" w15:done="0"/>
  <w15:commentEx w15:paraId="09EDAA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9BF1" w16cex:dateUtc="2023-04-17T14:20:00Z"/>
  <w16cex:commentExtensible w16cex:durableId="27E7D382" w16cex:dateUtc="2023-04-17T18:17:00Z"/>
  <w16cex:commentExtensible w16cex:durableId="27E7D5C4" w16cex:dateUtc="2023-04-17T18:27:00Z"/>
  <w16cex:commentExtensible w16cex:durableId="27E7C7AE" w16cex:dateUtc="2023-04-17T17:27:00Z"/>
  <w16cex:commentExtensible w16cex:durableId="27E7C86C" w16cex:dateUtc="2023-04-17T17:30:00Z"/>
  <w16cex:commentExtensible w16cex:durableId="27E79E0F" w16cex:dateUtc="2023-04-17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3FFC1" w16cid:durableId="27E79BF1"/>
  <w16cid:commentId w16cid:paraId="16066B78" w16cid:durableId="27E7D382"/>
  <w16cid:commentId w16cid:paraId="34343FCD" w16cid:durableId="27E7D5C4"/>
  <w16cid:commentId w16cid:paraId="6D978239" w16cid:durableId="27E7C7AE"/>
  <w16cid:commentId w16cid:paraId="5FA78623" w16cid:durableId="27E7C86C"/>
  <w16cid:commentId w16cid:paraId="09EDAA24" w16cid:durableId="27E79E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2AAE" w14:textId="77777777" w:rsidR="00134120" w:rsidRDefault="00134120">
      <w:r>
        <w:separator/>
      </w:r>
    </w:p>
  </w:endnote>
  <w:endnote w:type="continuationSeparator" w:id="0">
    <w:p w14:paraId="7515AACA" w14:textId="77777777" w:rsidR="00134120" w:rsidRDefault="0013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2EEC" w14:textId="77777777" w:rsidR="002007E7" w:rsidRDefault="002007E7"/>
  <w:p w14:paraId="54F7DD76" w14:textId="77777777" w:rsidR="002007E7" w:rsidRDefault="002007E7"/>
  <w:p w14:paraId="43F7EDE1" w14:textId="77777777" w:rsidR="002007E7" w:rsidRDefault="002007E7"/>
  <w:p w14:paraId="196DADCD" w14:textId="77777777" w:rsidR="002007E7" w:rsidRDefault="002007E7"/>
  <w:tbl>
    <w:tblPr>
      <w:tblW w:w="10066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2007E7" w14:paraId="1862A936" w14:textId="77777777">
      <w:tc>
        <w:tcPr>
          <w:tcW w:w="5033" w:type="dxa"/>
          <w:vAlign w:val="bottom"/>
        </w:tcPr>
        <w:p w14:paraId="1FB15BE1" w14:textId="77777777" w:rsidR="002007E7" w:rsidRDefault="002007E7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033" w:type="dxa"/>
          <w:vAlign w:val="bottom"/>
        </w:tcPr>
        <w:p w14:paraId="721E885F" w14:textId="77777777" w:rsidR="002007E7" w:rsidRDefault="002007E7">
          <w:pPr>
            <w:pStyle w:val="Footer"/>
            <w:jc w:val="right"/>
          </w:pPr>
        </w:p>
      </w:tc>
    </w:tr>
  </w:tbl>
  <w:p w14:paraId="1C024A78" w14:textId="77777777" w:rsidR="002007E7" w:rsidRDefault="00200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2007E7" w14:paraId="4B9F5C2D" w14:textId="77777777">
      <w:tc>
        <w:tcPr>
          <w:tcW w:w="5033" w:type="dxa"/>
          <w:vAlign w:val="bottom"/>
        </w:tcPr>
        <w:p w14:paraId="6BC7A13B" w14:textId="77777777" w:rsidR="002007E7" w:rsidRDefault="002007E7">
          <w:pPr>
            <w:pStyle w:val="Footer"/>
          </w:pPr>
        </w:p>
      </w:tc>
      <w:tc>
        <w:tcPr>
          <w:tcW w:w="5033" w:type="dxa"/>
          <w:vAlign w:val="bottom"/>
        </w:tcPr>
        <w:p w14:paraId="64813371" w14:textId="77777777" w:rsidR="002007E7" w:rsidRDefault="002007E7">
          <w:pPr>
            <w:pStyle w:val="Foot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B140D">
            <w:t>25</w:t>
          </w:r>
          <w:r>
            <w:fldChar w:fldCharType="end"/>
          </w:r>
        </w:p>
      </w:tc>
    </w:tr>
  </w:tbl>
  <w:p w14:paraId="3BA01A4B" w14:textId="77777777" w:rsidR="002007E7" w:rsidRDefault="00200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4018" w14:textId="77777777" w:rsidR="00134120" w:rsidRDefault="00134120">
      <w:r>
        <w:separator/>
      </w:r>
    </w:p>
  </w:footnote>
  <w:footnote w:type="continuationSeparator" w:id="0">
    <w:p w14:paraId="066641AE" w14:textId="77777777" w:rsidR="00134120" w:rsidRDefault="00134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2007E7" w14:paraId="31FA488A" w14:textId="77777777">
      <w:trPr>
        <w:trHeight w:hRule="exact" w:val="864"/>
      </w:trPr>
      <w:tc>
        <w:tcPr>
          <w:tcW w:w="126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C834C4E" w14:textId="77777777" w:rsidR="002007E7" w:rsidRDefault="002007E7">
          <w:pPr>
            <w:pStyle w:val="Header"/>
            <w:spacing w:after="120"/>
          </w:pPr>
          <w:r>
            <w:t xml:space="preserve"> </w:t>
          </w:r>
        </w:p>
      </w:tc>
      <w:tc>
        <w:tcPr>
          <w:tcW w:w="187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4133C5C" w14:textId="77777777" w:rsidR="002007E7" w:rsidRDefault="002007E7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0FF37D0" w14:textId="77777777" w:rsidR="002007E7" w:rsidRDefault="002007E7">
          <w:pPr>
            <w:pStyle w:val="Header"/>
            <w:spacing w:after="120"/>
          </w:pPr>
        </w:p>
      </w:tc>
      <w:tc>
        <w:tcPr>
          <w:tcW w:w="6523" w:type="dxa"/>
          <w:gridSpan w:val="4"/>
          <w:tcBorders>
            <w:top w:val="nil"/>
            <w:left w:val="nil"/>
            <w:bottom w:val="nil"/>
            <w:right w:val="nil"/>
          </w:tcBorders>
          <w:vAlign w:val="bottom"/>
        </w:tcPr>
        <w:p w14:paraId="0A0D0EB7" w14:textId="630B022A" w:rsidR="002007E7" w:rsidRPr="00BA35D6" w:rsidRDefault="002007E7" w:rsidP="00194086">
          <w:pPr>
            <w:spacing w:after="80" w:line="240" w:lineRule="auto"/>
            <w:ind w:right="824"/>
            <w:jc w:val="center"/>
            <w:rPr>
              <w:position w:val="-4"/>
              <w:lang w:val="en-US"/>
            </w:rPr>
          </w:pPr>
          <w:r>
            <w:rPr>
              <w:position w:val="-4"/>
              <w:sz w:val="40"/>
            </w:rPr>
            <w:t xml:space="preserve">                             A</w:t>
          </w:r>
          <w:r w:rsidR="00EA23A2">
            <w:rPr>
              <w:position w:val="-4"/>
            </w:rPr>
            <w:t>/7</w:t>
          </w:r>
          <w:r w:rsidR="00633CC2">
            <w:rPr>
              <w:position w:val="-4"/>
            </w:rPr>
            <w:t>7</w:t>
          </w:r>
          <w:r w:rsidR="00EA23A2">
            <w:rPr>
              <w:position w:val="-4"/>
            </w:rPr>
            <w:t>/</w:t>
          </w:r>
          <w:r w:rsidR="00E36650">
            <w:rPr>
              <w:position w:val="-4"/>
            </w:rPr>
            <w:t>844</w:t>
          </w:r>
          <w:r>
            <w:rPr>
              <w:position w:val="-4"/>
            </w:rPr>
            <w:t>-</w:t>
          </w:r>
          <w:r>
            <w:rPr>
              <w:position w:val="-4"/>
              <w:sz w:val="40"/>
            </w:rPr>
            <w:t>S</w:t>
          </w:r>
          <w:r w:rsidR="00A83535">
            <w:rPr>
              <w:position w:val="-4"/>
            </w:rPr>
            <w:t>/20</w:t>
          </w:r>
          <w:r w:rsidR="00C16878">
            <w:rPr>
              <w:position w:val="-4"/>
            </w:rPr>
            <w:t>2</w:t>
          </w:r>
          <w:r w:rsidR="006F5A02">
            <w:rPr>
              <w:position w:val="-4"/>
            </w:rPr>
            <w:t>3</w:t>
          </w:r>
          <w:r w:rsidR="00853B52">
            <w:rPr>
              <w:position w:val="-4"/>
            </w:rPr>
            <w:t>/</w:t>
          </w:r>
          <w:r w:rsidR="00967BA7">
            <w:rPr>
              <w:position w:val="-4"/>
            </w:rPr>
            <w:t>257</w:t>
          </w:r>
        </w:p>
      </w:tc>
    </w:tr>
    <w:tr w:rsidR="002007E7" w:rsidRPr="00690E31" w14:paraId="3F2A1293" w14:textId="77777777">
      <w:trPr>
        <w:gridAfter w:val="1"/>
        <w:wAfter w:w="28" w:type="dxa"/>
        <w:trHeight w:hRule="exact" w:val="1753"/>
      </w:trPr>
      <w:tc>
        <w:tcPr>
          <w:tcW w:w="1267" w:type="dxa"/>
          <w:tcBorders>
            <w:left w:val="nil"/>
            <w:bottom w:val="single" w:sz="12" w:space="0" w:color="auto"/>
            <w:right w:val="nil"/>
          </w:tcBorders>
        </w:tcPr>
        <w:p w14:paraId="69BDA99A" w14:textId="3EDBE91F" w:rsidR="002007E7" w:rsidRDefault="002007E7">
          <w:pPr>
            <w:pStyle w:val="Header"/>
            <w:spacing w:before="109"/>
          </w:pPr>
          <w:r>
            <w:t xml:space="preserve"> </w:t>
          </w:r>
          <w:r w:rsidR="00F401C9">
            <w:drawing>
              <wp:inline distT="0" distB="0" distL="0" distR="0" wp14:anchorId="114D15AD" wp14:editId="0C73504A">
                <wp:extent cx="711200" cy="5969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2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206020" w14:textId="77777777" w:rsidR="002007E7" w:rsidRDefault="002007E7">
          <w:pPr>
            <w:pStyle w:val="Header"/>
            <w:spacing w:before="109"/>
          </w:pPr>
        </w:p>
      </w:tc>
      <w:tc>
        <w:tcPr>
          <w:tcW w:w="5227" w:type="dxa"/>
          <w:gridSpan w:val="3"/>
          <w:tcBorders>
            <w:left w:val="nil"/>
            <w:bottom w:val="single" w:sz="12" w:space="0" w:color="auto"/>
            <w:right w:val="nil"/>
          </w:tcBorders>
        </w:tcPr>
        <w:p w14:paraId="711463AB" w14:textId="77777777" w:rsidR="002007E7" w:rsidRDefault="002007E7">
          <w:pPr>
            <w:pStyle w:val="XLarge"/>
            <w:spacing w:before="109"/>
          </w:pPr>
          <w:r>
            <w:t>General Assembly</w:t>
          </w:r>
        </w:p>
        <w:p w14:paraId="3640923B" w14:textId="77777777" w:rsidR="002007E7" w:rsidRDefault="002007E7">
          <w:pPr>
            <w:pStyle w:val="XLarge"/>
          </w:pPr>
          <w:r>
            <w:t>Security Council</w:t>
          </w:r>
        </w:p>
      </w:tc>
      <w:tc>
        <w:tcPr>
          <w:tcW w:w="245" w:type="dxa"/>
          <w:tcBorders>
            <w:left w:val="nil"/>
            <w:bottom w:val="single" w:sz="12" w:space="0" w:color="auto"/>
            <w:right w:val="nil"/>
          </w:tcBorders>
        </w:tcPr>
        <w:p w14:paraId="6636A5B1" w14:textId="77777777" w:rsidR="002007E7" w:rsidRDefault="002007E7">
          <w:pPr>
            <w:pStyle w:val="Header"/>
            <w:spacing w:before="109"/>
          </w:pPr>
        </w:p>
      </w:tc>
      <w:tc>
        <w:tcPr>
          <w:tcW w:w="3140" w:type="dxa"/>
          <w:tcBorders>
            <w:left w:val="nil"/>
            <w:bottom w:val="single" w:sz="12" w:space="0" w:color="auto"/>
            <w:right w:val="nil"/>
          </w:tcBorders>
        </w:tcPr>
        <w:p w14:paraId="597F6359" w14:textId="77777777" w:rsidR="002007E7" w:rsidRPr="00633CC2" w:rsidRDefault="002007E7" w:rsidP="00985F31">
          <w:pPr>
            <w:spacing w:before="240"/>
            <w:rPr>
              <w:lang w:val="en-US"/>
            </w:rPr>
          </w:pPr>
          <w:r w:rsidRPr="00633CC2">
            <w:rPr>
              <w:lang w:val="en-US"/>
            </w:rPr>
            <w:t>Distr.: General</w:t>
          </w:r>
        </w:p>
        <w:p w14:paraId="07132454" w14:textId="2509BF85" w:rsidR="002007E7" w:rsidRPr="00633CC2" w:rsidRDefault="0087129F" w:rsidP="00C16878">
          <w:pPr>
            <w:rPr>
              <w:lang w:val="en-US"/>
            </w:rPr>
          </w:pPr>
          <w:r>
            <w:rPr>
              <w:lang w:val="en-US"/>
            </w:rPr>
            <w:t>13 April</w:t>
          </w:r>
          <w:r w:rsidR="0049141E" w:rsidRPr="00633CC2">
            <w:rPr>
              <w:lang w:val="en-US"/>
            </w:rPr>
            <w:t xml:space="preserve"> </w:t>
          </w:r>
          <w:r w:rsidR="00192CD8" w:rsidRPr="00633CC2">
            <w:rPr>
              <w:lang w:val="en-US"/>
            </w:rPr>
            <w:t>20</w:t>
          </w:r>
          <w:r w:rsidR="00F5164F" w:rsidRPr="00633CC2">
            <w:rPr>
              <w:lang w:val="en-US"/>
            </w:rPr>
            <w:t>2</w:t>
          </w:r>
          <w:r w:rsidR="006F5A02">
            <w:rPr>
              <w:lang w:val="en-US"/>
            </w:rPr>
            <w:t>3</w:t>
          </w:r>
        </w:p>
        <w:p w14:paraId="04655993" w14:textId="426F74B0" w:rsidR="002007E7" w:rsidRPr="00633CC2" w:rsidRDefault="002007E7" w:rsidP="001156AE">
          <w:pPr>
            <w:rPr>
              <w:lang w:val="en-US"/>
            </w:rPr>
          </w:pPr>
          <w:r w:rsidRPr="00633CC2">
            <w:rPr>
              <w:lang w:val="en-US"/>
            </w:rPr>
            <w:t xml:space="preserve">Original: </w:t>
          </w:r>
          <w:r w:rsidR="0087129F">
            <w:rPr>
              <w:lang w:val="en-US"/>
            </w:rPr>
            <w:t>English</w:t>
          </w:r>
        </w:p>
      </w:tc>
    </w:tr>
  </w:tbl>
  <w:p w14:paraId="4C1777C1" w14:textId="77777777" w:rsidR="002007E7" w:rsidRPr="00633CC2" w:rsidRDefault="002007E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721"/>
    <w:multiLevelType w:val="hybridMultilevel"/>
    <w:tmpl w:val="4AB441B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8D"/>
    <w:multiLevelType w:val="hybridMultilevel"/>
    <w:tmpl w:val="058E9008"/>
    <w:lvl w:ilvl="0" w:tplc="9AF2CD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B1F7A"/>
    <w:multiLevelType w:val="hybridMultilevel"/>
    <w:tmpl w:val="8E248C98"/>
    <w:lvl w:ilvl="0" w:tplc="7A78B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E2E43"/>
    <w:multiLevelType w:val="hybridMultilevel"/>
    <w:tmpl w:val="EFBC9BC4"/>
    <w:lvl w:ilvl="0" w:tplc="86BEBB1E">
      <w:start w:val="9"/>
      <w:numFmt w:val="bullet"/>
      <w:lvlText w:val="-"/>
      <w:lvlJc w:val="left"/>
      <w:pPr>
        <w:ind w:left="644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4C10416"/>
    <w:multiLevelType w:val="hybridMultilevel"/>
    <w:tmpl w:val="C2D280D8"/>
    <w:lvl w:ilvl="0" w:tplc="27287042">
      <w:numFmt w:val="bullet"/>
      <w:lvlText w:val="-"/>
      <w:lvlJc w:val="left"/>
      <w:pPr>
        <w:ind w:left="138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0641259A"/>
    <w:multiLevelType w:val="hybridMultilevel"/>
    <w:tmpl w:val="8C84276C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C42E8"/>
    <w:multiLevelType w:val="hybridMultilevel"/>
    <w:tmpl w:val="F66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92CFF"/>
    <w:multiLevelType w:val="hybridMultilevel"/>
    <w:tmpl w:val="C5BEA6B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C3746"/>
    <w:multiLevelType w:val="hybridMultilevel"/>
    <w:tmpl w:val="F91AE0AA"/>
    <w:lvl w:ilvl="0" w:tplc="0AB4F84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636F9"/>
    <w:multiLevelType w:val="hybridMultilevel"/>
    <w:tmpl w:val="C674DEAA"/>
    <w:lvl w:ilvl="0" w:tplc="27287042">
      <w:numFmt w:val="bullet"/>
      <w:lvlText w:val="-"/>
      <w:lvlJc w:val="left"/>
      <w:pPr>
        <w:ind w:left="87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160F"/>
    <w:multiLevelType w:val="hybridMultilevel"/>
    <w:tmpl w:val="1BBC4BCE"/>
    <w:lvl w:ilvl="0" w:tplc="EA044366">
      <w:numFmt w:val="bullet"/>
      <w:lvlText w:val="-"/>
      <w:lvlJc w:val="left"/>
      <w:pPr>
        <w:ind w:left="785" w:hanging="360"/>
      </w:pPr>
      <w:rPr>
        <w:rFonts w:ascii="Simplified Arabic" w:eastAsia="Times New Roman" w:hAnsi="Simplified Arabic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1143FB9"/>
    <w:multiLevelType w:val="hybridMultilevel"/>
    <w:tmpl w:val="BAB2D118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57FBB"/>
    <w:multiLevelType w:val="hybridMultilevel"/>
    <w:tmpl w:val="104A461C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7630F"/>
    <w:multiLevelType w:val="hybridMultilevel"/>
    <w:tmpl w:val="17464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E30B96"/>
    <w:multiLevelType w:val="hybridMultilevel"/>
    <w:tmpl w:val="2B6E649C"/>
    <w:lvl w:ilvl="0" w:tplc="27287042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761F9"/>
    <w:multiLevelType w:val="hybridMultilevel"/>
    <w:tmpl w:val="0D04A124"/>
    <w:lvl w:ilvl="0" w:tplc="AF48E776">
      <w:numFmt w:val="bullet"/>
      <w:lvlText w:val="-"/>
      <w:lvlJc w:val="left"/>
      <w:pPr>
        <w:ind w:left="1211" w:hanging="360"/>
      </w:pPr>
      <w:rPr>
        <w:rFonts w:ascii="Simplified Arabic" w:eastAsia="Times New Roman" w:hAnsi="Simplified Arabic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9263F52"/>
    <w:multiLevelType w:val="hybridMultilevel"/>
    <w:tmpl w:val="F2DEC074"/>
    <w:lvl w:ilvl="0" w:tplc="79D20D98">
      <w:start w:val="6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C37C7"/>
    <w:multiLevelType w:val="hybridMultilevel"/>
    <w:tmpl w:val="F9CA6FF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77DC3"/>
    <w:multiLevelType w:val="hybridMultilevel"/>
    <w:tmpl w:val="E1865248"/>
    <w:lvl w:ilvl="0" w:tplc="3B98B3B6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23363"/>
    <w:multiLevelType w:val="hybridMultilevel"/>
    <w:tmpl w:val="396C411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878E2"/>
    <w:multiLevelType w:val="hybridMultilevel"/>
    <w:tmpl w:val="EBF0DC2E"/>
    <w:lvl w:ilvl="0" w:tplc="151635A2">
      <w:start w:val="1"/>
      <w:numFmt w:val="bullet"/>
      <w:pStyle w:val="Bullet2"/>
      <w:lvlText w:val=""/>
      <w:lvlJc w:val="left"/>
      <w:pPr>
        <w:ind w:left="2447" w:hanging="360"/>
      </w:pPr>
      <w:rPr>
        <w:rFonts w:ascii="Symbol" w:hAnsi="Symbol" w:cs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21" w15:restartNumberingAfterBreak="0">
    <w:nsid w:val="35746E44"/>
    <w:multiLevelType w:val="hybridMultilevel"/>
    <w:tmpl w:val="C5EED4D8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86048"/>
    <w:multiLevelType w:val="hybridMultilevel"/>
    <w:tmpl w:val="CF90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24" w15:restartNumberingAfterBreak="0">
    <w:nsid w:val="3D1923F5"/>
    <w:multiLevelType w:val="hybridMultilevel"/>
    <w:tmpl w:val="6980F1CC"/>
    <w:lvl w:ilvl="0" w:tplc="0AB4F84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B2AF2"/>
    <w:multiLevelType w:val="hybridMultilevel"/>
    <w:tmpl w:val="6332095C"/>
    <w:lvl w:ilvl="0" w:tplc="0AB4F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plified Arabic" w:eastAsia="Times New Roman" w:hAnsi="Simplified Arabic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11186"/>
    <w:multiLevelType w:val="hybridMultilevel"/>
    <w:tmpl w:val="EE0CD67E"/>
    <w:lvl w:ilvl="0" w:tplc="C0A04412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70841"/>
    <w:multiLevelType w:val="hybridMultilevel"/>
    <w:tmpl w:val="C260895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D0432"/>
    <w:multiLevelType w:val="hybridMultilevel"/>
    <w:tmpl w:val="375E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966DF"/>
    <w:multiLevelType w:val="hybridMultilevel"/>
    <w:tmpl w:val="A072AE60"/>
    <w:lvl w:ilvl="0" w:tplc="7A78B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A331D"/>
    <w:multiLevelType w:val="hybridMultilevel"/>
    <w:tmpl w:val="39D4EA78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4E4C"/>
    <w:multiLevelType w:val="hybridMultilevel"/>
    <w:tmpl w:val="EA40212A"/>
    <w:lvl w:ilvl="0" w:tplc="ABB0223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25286"/>
    <w:multiLevelType w:val="hybridMultilevel"/>
    <w:tmpl w:val="13E829AC"/>
    <w:lvl w:ilvl="0" w:tplc="95ECE3F6">
      <w:numFmt w:val="bullet"/>
      <w:lvlText w:val="-"/>
      <w:lvlJc w:val="left"/>
      <w:pPr>
        <w:tabs>
          <w:tab w:val="num" w:pos="949"/>
        </w:tabs>
        <w:ind w:left="949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69"/>
        </w:tabs>
        <w:ind w:left="166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09"/>
        </w:tabs>
        <w:ind w:left="31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29"/>
        </w:tabs>
        <w:ind w:left="382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69"/>
        </w:tabs>
        <w:ind w:left="52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89"/>
        </w:tabs>
        <w:ind w:left="598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</w:rPr>
    </w:lvl>
  </w:abstractNum>
  <w:abstractNum w:abstractNumId="33" w15:restartNumberingAfterBreak="0">
    <w:nsid w:val="57E230AE"/>
    <w:multiLevelType w:val="hybridMultilevel"/>
    <w:tmpl w:val="712AC6BA"/>
    <w:lvl w:ilvl="0" w:tplc="7A78B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F10D8"/>
    <w:multiLevelType w:val="hybridMultilevel"/>
    <w:tmpl w:val="E2EC39F2"/>
    <w:lvl w:ilvl="0" w:tplc="A858CF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F21"/>
    <w:multiLevelType w:val="hybridMultilevel"/>
    <w:tmpl w:val="08DEA3BC"/>
    <w:lvl w:ilvl="0" w:tplc="DEFAA15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D1713"/>
    <w:multiLevelType w:val="hybridMultilevel"/>
    <w:tmpl w:val="90CA3ED2"/>
    <w:lvl w:ilvl="0" w:tplc="78D86762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cs="Times New Roman"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37B2472"/>
    <w:multiLevelType w:val="hybridMultilevel"/>
    <w:tmpl w:val="24681332"/>
    <w:lvl w:ilvl="0" w:tplc="DCC04AB2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9E3"/>
    <w:multiLevelType w:val="hybridMultilevel"/>
    <w:tmpl w:val="0DC6E916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40" w15:restartNumberingAfterBreak="0">
    <w:nsid w:val="65BF2444"/>
    <w:multiLevelType w:val="hybridMultilevel"/>
    <w:tmpl w:val="11043FA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4074D"/>
    <w:multiLevelType w:val="hybridMultilevel"/>
    <w:tmpl w:val="7EFE7CC2"/>
    <w:lvl w:ilvl="0" w:tplc="652EEA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A504AB"/>
    <w:multiLevelType w:val="hybridMultilevel"/>
    <w:tmpl w:val="0114CA6E"/>
    <w:lvl w:ilvl="0" w:tplc="D6063AFA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823A53"/>
    <w:multiLevelType w:val="hybridMultilevel"/>
    <w:tmpl w:val="8E46B626"/>
    <w:lvl w:ilvl="0" w:tplc="27287042">
      <w:numFmt w:val="bullet"/>
      <w:lvlText w:val="-"/>
      <w:lvlJc w:val="left"/>
      <w:pPr>
        <w:ind w:left="87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4" w15:restartNumberingAfterBreak="0">
    <w:nsid w:val="723933CF"/>
    <w:multiLevelType w:val="hybridMultilevel"/>
    <w:tmpl w:val="A880C31C"/>
    <w:lvl w:ilvl="0" w:tplc="0AB4F84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383C19"/>
    <w:multiLevelType w:val="hybridMultilevel"/>
    <w:tmpl w:val="A7444E8C"/>
    <w:lvl w:ilvl="0" w:tplc="46E8B3F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869E3"/>
    <w:multiLevelType w:val="hybridMultilevel"/>
    <w:tmpl w:val="D2D6EC84"/>
    <w:lvl w:ilvl="0" w:tplc="0024ABA2">
      <w:start w:val="10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F3752"/>
    <w:multiLevelType w:val="hybridMultilevel"/>
    <w:tmpl w:val="D378221C"/>
    <w:lvl w:ilvl="0" w:tplc="BE4AD578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0657D"/>
    <w:multiLevelType w:val="hybridMultilevel"/>
    <w:tmpl w:val="C96EF826"/>
    <w:lvl w:ilvl="0" w:tplc="C0A04412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66BDF"/>
    <w:multiLevelType w:val="hybridMultilevel"/>
    <w:tmpl w:val="A80EB380"/>
    <w:lvl w:ilvl="0" w:tplc="9C5E533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E3EE7"/>
    <w:multiLevelType w:val="hybridMultilevel"/>
    <w:tmpl w:val="E33E56E0"/>
    <w:lvl w:ilvl="0" w:tplc="7A78BF54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51" w15:restartNumberingAfterBreak="0">
    <w:nsid w:val="7F941965"/>
    <w:multiLevelType w:val="hybridMultilevel"/>
    <w:tmpl w:val="5B287E04"/>
    <w:lvl w:ilvl="0" w:tplc="B360EE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A1056B"/>
    <w:multiLevelType w:val="hybridMultilevel"/>
    <w:tmpl w:val="F4A2A7A6"/>
    <w:lvl w:ilvl="0" w:tplc="8E8C21DA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3"/>
  </w:num>
  <w:num w:numId="4">
    <w:abstractNumId w:val="17"/>
  </w:num>
  <w:num w:numId="5">
    <w:abstractNumId w:val="41"/>
  </w:num>
  <w:num w:numId="6">
    <w:abstractNumId w:val="11"/>
  </w:num>
  <w:num w:numId="7">
    <w:abstractNumId w:val="38"/>
  </w:num>
  <w:num w:numId="8">
    <w:abstractNumId w:val="0"/>
  </w:num>
  <w:num w:numId="9">
    <w:abstractNumId w:val="7"/>
  </w:num>
  <w:num w:numId="10">
    <w:abstractNumId w:val="27"/>
  </w:num>
  <w:num w:numId="11">
    <w:abstractNumId w:val="5"/>
  </w:num>
  <w:num w:numId="12">
    <w:abstractNumId w:val="19"/>
  </w:num>
  <w:num w:numId="13">
    <w:abstractNumId w:val="12"/>
  </w:num>
  <w:num w:numId="14">
    <w:abstractNumId w:val="21"/>
  </w:num>
  <w:num w:numId="15">
    <w:abstractNumId w:val="30"/>
  </w:num>
  <w:num w:numId="16">
    <w:abstractNumId w:val="40"/>
  </w:num>
  <w:num w:numId="17">
    <w:abstractNumId w:val="29"/>
  </w:num>
  <w:num w:numId="18">
    <w:abstractNumId w:val="2"/>
  </w:num>
  <w:num w:numId="19">
    <w:abstractNumId w:val="33"/>
  </w:num>
  <w:num w:numId="20">
    <w:abstractNumId w:val="50"/>
  </w:num>
  <w:num w:numId="21">
    <w:abstractNumId w:val="36"/>
  </w:num>
  <w:num w:numId="22">
    <w:abstractNumId w:val="32"/>
  </w:num>
  <w:num w:numId="23">
    <w:abstractNumId w:val="51"/>
  </w:num>
  <w:num w:numId="24">
    <w:abstractNumId w:val="25"/>
  </w:num>
  <w:num w:numId="25">
    <w:abstractNumId w:val="8"/>
  </w:num>
  <w:num w:numId="26">
    <w:abstractNumId w:val="24"/>
  </w:num>
  <w:num w:numId="27">
    <w:abstractNumId w:val="22"/>
  </w:num>
  <w:num w:numId="28">
    <w:abstractNumId w:val="44"/>
  </w:num>
  <w:num w:numId="29">
    <w:abstractNumId w:val="14"/>
  </w:num>
  <w:num w:numId="30">
    <w:abstractNumId w:val="15"/>
  </w:num>
  <w:num w:numId="31">
    <w:abstractNumId w:val="43"/>
  </w:num>
  <w:num w:numId="32">
    <w:abstractNumId w:val="4"/>
  </w:num>
  <w:num w:numId="33">
    <w:abstractNumId w:val="9"/>
  </w:num>
  <w:num w:numId="34">
    <w:abstractNumId w:val="10"/>
  </w:num>
  <w:num w:numId="35">
    <w:abstractNumId w:val="6"/>
  </w:num>
  <w:num w:numId="36">
    <w:abstractNumId w:val="48"/>
  </w:num>
  <w:num w:numId="37">
    <w:abstractNumId w:val="26"/>
  </w:num>
  <w:num w:numId="38">
    <w:abstractNumId w:val="46"/>
  </w:num>
  <w:num w:numId="39">
    <w:abstractNumId w:val="52"/>
  </w:num>
  <w:num w:numId="40">
    <w:abstractNumId w:val="16"/>
  </w:num>
  <w:num w:numId="41">
    <w:abstractNumId w:val="3"/>
  </w:num>
  <w:num w:numId="42">
    <w:abstractNumId w:val="31"/>
  </w:num>
  <w:num w:numId="43">
    <w:abstractNumId w:val="42"/>
  </w:num>
  <w:num w:numId="44">
    <w:abstractNumId w:val="47"/>
  </w:num>
  <w:num w:numId="45">
    <w:abstractNumId w:val="45"/>
  </w:num>
  <w:num w:numId="46">
    <w:abstractNumId w:val="49"/>
  </w:num>
  <w:num w:numId="47">
    <w:abstractNumId w:val="37"/>
  </w:num>
  <w:num w:numId="48">
    <w:abstractNumId w:val="18"/>
  </w:num>
  <w:num w:numId="49">
    <w:abstractNumId w:val="35"/>
  </w:num>
  <w:num w:numId="50">
    <w:abstractNumId w:val="1"/>
  </w:num>
  <w:num w:numId="51">
    <w:abstractNumId w:val="28"/>
  </w:num>
  <w:num w:numId="52">
    <w:abstractNumId w:val="34"/>
  </w:num>
  <w:num w:numId="53">
    <w:abstractNumId w:val="13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e Jeanette Cuk">
    <w15:presenceInfo w15:providerId="AD" w15:userId="S::christine.cuk@un.org::9c706b43-d0d3-49ad-8001-0a5325651dd8"/>
  </w15:person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0058DA"/>
    <w:rsid w:val="0002140F"/>
    <w:rsid w:val="0002514C"/>
    <w:rsid w:val="00025E7D"/>
    <w:rsid w:val="000316D1"/>
    <w:rsid w:val="00032B5C"/>
    <w:rsid w:val="000377D9"/>
    <w:rsid w:val="000401D9"/>
    <w:rsid w:val="000440BE"/>
    <w:rsid w:val="00051488"/>
    <w:rsid w:val="00063516"/>
    <w:rsid w:val="0006361A"/>
    <w:rsid w:val="00066A51"/>
    <w:rsid w:val="00076908"/>
    <w:rsid w:val="00080D05"/>
    <w:rsid w:val="000872A4"/>
    <w:rsid w:val="000B3196"/>
    <w:rsid w:val="000B581D"/>
    <w:rsid w:val="000B6F00"/>
    <w:rsid w:val="000B785E"/>
    <w:rsid w:val="000C7093"/>
    <w:rsid w:val="000D0C1B"/>
    <w:rsid w:val="000E1E70"/>
    <w:rsid w:val="000E25BE"/>
    <w:rsid w:val="00107186"/>
    <w:rsid w:val="001156AE"/>
    <w:rsid w:val="00124FD3"/>
    <w:rsid w:val="001312E0"/>
    <w:rsid w:val="00134120"/>
    <w:rsid w:val="00135D4B"/>
    <w:rsid w:val="00137372"/>
    <w:rsid w:val="001440EC"/>
    <w:rsid w:val="00144201"/>
    <w:rsid w:val="001710A9"/>
    <w:rsid w:val="00174EFA"/>
    <w:rsid w:val="00174F83"/>
    <w:rsid w:val="00182D0F"/>
    <w:rsid w:val="001833E8"/>
    <w:rsid w:val="00191FC9"/>
    <w:rsid w:val="00192CD8"/>
    <w:rsid w:val="00194086"/>
    <w:rsid w:val="00194FA6"/>
    <w:rsid w:val="001966DA"/>
    <w:rsid w:val="001C7287"/>
    <w:rsid w:val="001C76E1"/>
    <w:rsid w:val="001F3BE4"/>
    <w:rsid w:val="001F4B94"/>
    <w:rsid w:val="002007E7"/>
    <w:rsid w:val="0020532A"/>
    <w:rsid w:val="00206171"/>
    <w:rsid w:val="00210767"/>
    <w:rsid w:val="00211E68"/>
    <w:rsid w:val="00214400"/>
    <w:rsid w:val="0025174C"/>
    <w:rsid w:val="002520FE"/>
    <w:rsid w:val="002551AD"/>
    <w:rsid w:val="00255920"/>
    <w:rsid w:val="00262C47"/>
    <w:rsid w:val="00271EEE"/>
    <w:rsid w:val="00283038"/>
    <w:rsid w:val="002831E4"/>
    <w:rsid w:val="00293BC3"/>
    <w:rsid w:val="002A0103"/>
    <w:rsid w:val="002B52CB"/>
    <w:rsid w:val="002C5353"/>
    <w:rsid w:val="002D3303"/>
    <w:rsid w:val="002D634E"/>
    <w:rsid w:val="00302F45"/>
    <w:rsid w:val="003101C4"/>
    <w:rsid w:val="0032337E"/>
    <w:rsid w:val="00324067"/>
    <w:rsid w:val="00327E6E"/>
    <w:rsid w:val="003373CA"/>
    <w:rsid w:val="00343AAB"/>
    <w:rsid w:val="003549D8"/>
    <w:rsid w:val="00356148"/>
    <w:rsid w:val="00360104"/>
    <w:rsid w:val="003770ED"/>
    <w:rsid w:val="003860EB"/>
    <w:rsid w:val="0039322E"/>
    <w:rsid w:val="00397AA6"/>
    <w:rsid w:val="003A05C8"/>
    <w:rsid w:val="003A1E2B"/>
    <w:rsid w:val="003B1148"/>
    <w:rsid w:val="003B5D8A"/>
    <w:rsid w:val="003C5A0A"/>
    <w:rsid w:val="003D1523"/>
    <w:rsid w:val="003D347A"/>
    <w:rsid w:val="003D37B5"/>
    <w:rsid w:val="003F1407"/>
    <w:rsid w:val="003F747A"/>
    <w:rsid w:val="00404138"/>
    <w:rsid w:val="00407E23"/>
    <w:rsid w:val="004119ED"/>
    <w:rsid w:val="00413168"/>
    <w:rsid w:val="004132BA"/>
    <w:rsid w:val="00425EAC"/>
    <w:rsid w:val="00432C02"/>
    <w:rsid w:val="0044513D"/>
    <w:rsid w:val="00446BC5"/>
    <w:rsid w:val="00455024"/>
    <w:rsid w:val="00455BC2"/>
    <w:rsid w:val="00470A7C"/>
    <w:rsid w:val="00475908"/>
    <w:rsid w:val="0048578F"/>
    <w:rsid w:val="0049141E"/>
    <w:rsid w:val="004A1FD0"/>
    <w:rsid w:val="004B22D0"/>
    <w:rsid w:val="004B4502"/>
    <w:rsid w:val="004D0713"/>
    <w:rsid w:val="004D3978"/>
    <w:rsid w:val="004D6D4C"/>
    <w:rsid w:val="004F0DF1"/>
    <w:rsid w:val="0050106C"/>
    <w:rsid w:val="005113C9"/>
    <w:rsid w:val="00520901"/>
    <w:rsid w:val="00523B3B"/>
    <w:rsid w:val="00540078"/>
    <w:rsid w:val="00555BF6"/>
    <w:rsid w:val="00557416"/>
    <w:rsid w:val="00563EFF"/>
    <w:rsid w:val="00563F65"/>
    <w:rsid w:val="00574241"/>
    <w:rsid w:val="005859BE"/>
    <w:rsid w:val="00593AD7"/>
    <w:rsid w:val="00597546"/>
    <w:rsid w:val="005B01ED"/>
    <w:rsid w:val="005B1098"/>
    <w:rsid w:val="005B4CCF"/>
    <w:rsid w:val="005C2038"/>
    <w:rsid w:val="005C52C0"/>
    <w:rsid w:val="005C7D4B"/>
    <w:rsid w:val="005E279C"/>
    <w:rsid w:val="00612F6F"/>
    <w:rsid w:val="006138DE"/>
    <w:rsid w:val="0062001B"/>
    <w:rsid w:val="0062772B"/>
    <w:rsid w:val="00630B93"/>
    <w:rsid w:val="00633CC2"/>
    <w:rsid w:val="0064331B"/>
    <w:rsid w:val="00646579"/>
    <w:rsid w:val="006525BE"/>
    <w:rsid w:val="006633AD"/>
    <w:rsid w:val="00664020"/>
    <w:rsid w:val="0066540A"/>
    <w:rsid w:val="006711AF"/>
    <w:rsid w:val="00690E31"/>
    <w:rsid w:val="00697E48"/>
    <w:rsid w:val="006A34AA"/>
    <w:rsid w:val="006D09AB"/>
    <w:rsid w:val="006D4FFA"/>
    <w:rsid w:val="006E09C9"/>
    <w:rsid w:val="006E2A1D"/>
    <w:rsid w:val="006E5B3E"/>
    <w:rsid w:val="006F5A02"/>
    <w:rsid w:val="00700A0E"/>
    <w:rsid w:val="007057CF"/>
    <w:rsid w:val="007063B3"/>
    <w:rsid w:val="007262AC"/>
    <w:rsid w:val="00730B47"/>
    <w:rsid w:val="00753EAC"/>
    <w:rsid w:val="00760DF9"/>
    <w:rsid w:val="00770BF3"/>
    <w:rsid w:val="007748A6"/>
    <w:rsid w:val="00780BA1"/>
    <w:rsid w:val="00784140"/>
    <w:rsid w:val="007925DE"/>
    <w:rsid w:val="007A1DB1"/>
    <w:rsid w:val="007B4162"/>
    <w:rsid w:val="007C6358"/>
    <w:rsid w:val="007C784C"/>
    <w:rsid w:val="007E0041"/>
    <w:rsid w:val="007E20FD"/>
    <w:rsid w:val="007E481F"/>
    <w:rsid w:val="007E5746"/>
    <w:rsid w:val="007E7039"/>
    <w:rsid w:val="007F34DA"/>
    <w:rsid w:val="00802C4F"/>
    <w:rsid w:val="00817EE6"/>
    <w:rsid w:val="008225F5"/>
    <w:rsid w:val="0084060A"/>
    <w:rsid w:val="008446FC"/>
    <w:rsid w:val="00853B52"/>
    <w:rsid w:val="00855962"/>
    <w:rsid w:val="00860584"/>
    <w:rsid w:val="0087129F"/>
    <w:rsid w:val="00871E98"/>
    <w:rsid w:val="00873DA0"/>
    <w:rsid w:val="00874501"/>
    <w:rsid w:val="0087771F"/>
    <w:rsid w:val="00882FDE"/>
    <w:rsid w:val="00892967"/>
    <w:rsid w:val="008A46BD"/>
    <w:rsid w:val="008A5164"/>
    <w:rsid w:val="008A69AF"/>
    <w:rsid w:val="008B140D"/>
    <w:rsid w:val="008B3F20"/>
    <w:rsid w:val="008C1852"/>
    <w:rsid w:val="008C1EC5"/>
    <w:rsid w:val="008E761A"/>
    <w:rsid w:val="008F2538"/>
    <w:rsid w:val="009061EE"/>
    <w:rsid w:val="009172A2"/>
    <w:rsid w:val="0092540B"/>
    <w:rsid w:val="00935C86"/>
    <w:rsid w:val="009408BA"/>
    <w:rsid w:val="00945674"/>
    <w:rsid w:val="0096402A"/>
    <w:rsid w:val="00964D70"/>
    <w:rsid w:val="00967BA7"/>
    <w:rsid w:val="00971F2E"/>
    <w:rsid w:val="009761A7"/>
    <w:rsid w:val="00982DD3"/>
    <w:rsid w:val="009836EA"/>
    <w:rsid w:val="00985F31"/>
    <w:rsid w:val="009954AF"/>
    <w:rsid w:val="0099772C"/>
    <w:rsid w:val="009A1562"/>
    <w:rsid w:val="009C2C9F"/>
    <w:rsid w:val="009C6465"/>
    <w:rsid w:val="009D5026"/>
    <w:rsid w:val="009D7EA5"/>
    <w:rsid w:val="009E135D"/>
    <w:rsid w:val="009E3DC3"/>
    <w:rsid w:val="009F07BC"/>
    <w:rsid w:val="009F52F0"/>
    <w:rsid w:val="00A203D0"/>
    <w:rsid w:val="00A43C42"/>
    <w:rsid w:val="00A43DF5"/>
    <w:rsid w:val="00A668E6"/>
    <w:rsid w:val="00A81892"/>
    <w:rsid w:val="00A83535"/>
    <w:rsid w:val="00A9327E"/>
    <w:rsid w:val="00A95596"/>
    <w:rsid w:val="00A95B3D"/>
    <w:rsid w:val="00AA698B"/>
    <w:rsid w:val="00AB2C58"/>
    <w:rsid w:val="00AC6185"/>
    <w:rsid w:val="00AC75BB"/>
    <w:rsid w:val="00AD437B"/>
    <w:rsid w:val="00AE2AB5"/>
    <w:rsid w:val="00AF5470"/>
    <w:rsid w:val="00B05F68"/>
    <w:rsid w:val="00B20EFF"/>
    <w:rsid w:val="00B2699D"/>
    <w:rsid w:val="00B337C5"/>
    <w:rsid w:val="00B569F0"/>
    <w:rsid w:val="00B57264"/>
    <w:rsid w:val="00B63044"/>
    <w:rsid w:val="00B648EF"/>
    <w:rsid w:val="00B649E4"/>
    <w:rsid w:val="00B727A4"/>
    <w:rsid w:val="00B80804"/>
    <w:rsid w:val="00B8382C"/>
    <w:rsid w:val="00B8390F"/>
    <w:rsid w:val="00B91136"/>
    <w:rsid w:val="00B91D45"/>
    <w:rsid w:val="00BC0112"/>
    <w:rsid w:val="00BC5D83"/>
    <w:rsid w:val="00C0174E"/>
    <w:rsid w:val="00C0543B"/>
    <w:rsid w:val="00C1272D"/>
    <w:rsid w:val="00C16878"/>
    <w:rsid w:val="00C255B6"/>
    <w:rsid w:val="00C26DF8"/>
    <w:rsid w:val="00C341C8"/>
    <w:rsid w:val="00C41A34"/>
    <w:rsid w:val="00C439E5"/>
    <w:rsid w:val="00C46A8A"/>
    <w:rsid w:val="00C504C3"/>
    <w:rsid w:val="00C64570"/>
    <w:rsid w:val="00C64B15"/>
    <w:rsid w:val="00C76687"/>
    <w:rsid w:val="00C80902"/>
    <w:rsid w:val="00C82FCF"/>
    <w:rsid w:val="00C969B5"/>
    <w:rsid w:val="00CA0053"/>
    <w:rsid w:val="00CA19A3"/>
    <w:rsid w:val="00CB3442"/>
    <w:rsid w:val="00CB5712"/>
    <w:rsid w:val="00CC2F5D"/>
    <w:rsid w:val="00CC7AFC"/>
    <w:rsid w:val="00CD2306"/>
    <w:rsid w:val="00D027E2"/>
    <w:rsid w:val="00D1057D"/>
    <w:rsid w:val="00D10C9C"/>
    <w:rsid w:val="00D14D80"/>
    <w:rsid w:val="00D16D5D"/>
    <w:rsid w:val="00D1772B"/>
    <w:rsid w:val="00D37A9A"/>
    <w:rsid w:val="00D413C7"/>
    <w:rsid w:val="00D41AC6"/>
    <w:rsid w:val="00D42C4C"/>
    <w:rsid w:val="00D457B1"/>
    <w:rsid w:val="00D6460E"/>
    <w:rsid w:val="00D73F4C"/>
    <w:rsid w:val="00D76ABC"/>
    <w:rsid w:val="00D804D6"/>
    <w:rsid w:val="00D94BF3"/>
    <w:rsid w:val="00D97A94"/>
    <w:rsid w:val="00DA3EEA"/>
    <w:rsid w:val="00DB0566"/>
    <w:rsid w:val="00DB1275"/>
    <w:rsid w:val="00DB1890"/>
    <w:rsid w:val="00DB3246"/>
    <w:rsid w:val="00DB6480"/>
    <w:rsid w:val="00DC5619"/>
    <w:rsid w:val="00DD3B17"/>
    <w:rsid w:val="00DE228B"/>
    <w:rsid w:val="00DE47FC"/>
    <w:rsid w:val="00DF45D7"/>
    <w:rsid w:val="00E012A1"/>
    <w:rsid w:val="00E01A84"/>
    <w:rsid w:val="00E12EC2"/>
    <w:rsid w:val="00E137DF"/>
    <w:rsid w:val="00E33A2B"/>
    <w:rsid w:val="00E36650"/>
    <w:rsid w:val="00E47D6D"/>
    <w:rsid w:val="00E56599"/>
    <w:rsid w:val="00E679A7"/>
    <w:rsid w:val="00E84933"/>
    <w:rsid w:val="00EA11B7"/>
    <w:rsid w:val="00EA23A2"/>
    <w:rsid w:val="00EA7261"/>
    <w:rsid w:val="00EB1748"/>
    <w:rsid w:val="00EB2934"/>
    <w:rsid w:val="00EB519C"/>
    <w:rsid w:val="00EC127C"/>
    <w:rsid w:val="00EC2E20"/>
    <w:rsid w:val="00EF0341"/>
    <w:rsid w:val="00EF3BF7"/>
    <w:rsid w:val="00F02240"/>
    <w:rsid w:val="00F04BEF"/>
    <w:rsid w:val="00F0579B"/>
    <w:rsid w:val="00F17C61"/>
    <w:rsid w:val="00F317AA"/>
    <w:rsid w:val="00F401C9"/>
    <w:rsid w:val="00F408DB"/>
    <w:rsid w:val="00F4448C"/>
    <w:rsid w:val="00F50888"/>
    <w:rsid w:val="00F5164F"/>
    <w:rsid w:val="00F57CBD"/>
    <w:rsid w:val="00F638D2"/>
    <w:rsid w:val="00F77389"/>
    <w:rsid w:val="00F80574"/>
    <w:rsid w:val="00F87C98"/>
    <w:rsid w:val="00FA3877"/>
    <w:rsid w:val="00FC0A97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6AC7"/>
  <w15:chartTrackingRefBased/>
  <w15:docId w15:val="{6400986B-A93F-480C-B375-1BCDF8DF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22E"/>
    <w:pPr>
      <w:suppressAutoHyphens/>
      <w:spacing w:line="240" w:lineRule="exact"/>
    </w:pPr>
    <w:rPr>
      <w:rFonts w:eastAsia="SimSun"/>
      <w:spacing w:val="4"/>
      <w:w w:val="103"/>
      <w:kern w:val="1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5746"/>
    <w:pPr>
      <w:keepNext/>
      <w:suppressAutoHyphens w:val="0"/>
      <w:bidi/>
      <w:spacing w:line="240" w:lineRule="auto"/>
      <w:outlineLvl w:val="0"/>
    </w:pPr>
    <w:rPr>
      <w:rFonts w:eastAsia="Times New Roman" w:cs="Traditional Arabic"/>
      <w:b/>
      <w:bCs/>
      <w:spacing w:val="0"/>
      <w:w w:val="100"/>
      <w:kern w:val="0"/>
      <w:sz w:val="32"/>
      <w:szCs w:val="32"/>
      <w:lang w:val="en-US" w:eastAsia="en-US" w:bidi="ar-L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5746"/>
    <w:pPr>
      <w:keepNext/>
      <w:suppressAutoHyphens w:val="0"/>
      <w:bidi/>
      <w:spacing w:line="240" w:lineRule="auto"/>
      <w:jc w:val="center"/>
      <w:outlineLvl w:val="1"/>
    </w:pPr>
    <w:rPr>
      <w:rFonts w:eastAsia="Times New Roman" w:cs="Traditional Arabic"/>
      <w:spacing w:val="0"/>
      <w:w w:val="100"/>
      <w:kern w:val="0"/>
      <w:sz w:val="32"/>
      <w:szCs w:val="32"/>
      <w:u w:val="single"/>
      <w:lang w:val="en-US" w:eastAsia="en-US" w:bidi="ar-L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5746"/>
    <w:pPr>
      <w:keepNext/>
      <w:suppressAutoHyphens w:val="0"/>
      <w:bidi/>
      <w:spacing w:line="240" w:lineRule="auto"/>
      <w:ind w:left="3401" w:right="-142" w:hanging="3600"/>
      <w:outlineLvl w:val="2"/>
    </w:pPr>
    <w:rPr>
      <w:rFonts w:eastAsia="Times New Roman" w:cs="Traditional Arabic"/>
      <w:b/>
      <w:bCs/>
      <w:spacing w:val="0"/>
      <w:w w:val="100"/>
      <w:kern w:val="0"/>
      <w:sz w:val="32"/>
      <w:szCs w:val="32"/>
      <w:u w:val="single"/>
      <w:lang w:val="en-US" w:eastAsia="en-US" w:bidi="ar-L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5746"/>
    <w:pPr>
      <w:keepNext/>
      <w:suppressAutoHyphens w:val="0"/>
      <w:bidi/>
      <w:spacing w:line="240" w:lineRule="auto"/>
      <w:jc w:val="center"/>
      <w:outlineLvl w:val="3"/>
    </w:pPr>
    <w:rPr>
      <w:rFonts w:eastAsia="Times New Roman" w:cs="Traditional Arabic"/>
      <w:b/>
      <w:bCs/>
      <w:spacing w:val="0"/>
      <w:w w:val="100"/>
      <w:kern w:val="0"/>
      <w:sz w:val="36"/>
      <w:szCs w:val="36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D0C1B"/>
    <w:pPr>
      <w:suppressAutoHyphens w:val="0"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spacing w:val="0"/>
      <w:w w:val="100"/>
      <w:kern w:val="0"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E5746"/>
    <w:pPr>
      <w:keepNext/>
      <w:suppressAutoHyphens w:val="0"/>
      <w:bidi/>
      <w:spacing w:line="240" w:lineRule="auto"/>
      <w:ind w:left="5040" w:right="-142"/>
      <w:outlineLvl w:val="5"/>
    </w:pPr>
    <w:rPr>
      <w:rFonts w:eastAsia="Times New Roman" w:cs="Traditional Arabic"/>
      <w:spacing w:val="0"/>
      <w:w w:val="100"/>
      <w:kern w:val="0"/>
      <w:sz w:val="32"/>
      <w:szCs w:val="32"/>
      <w:u w:val="single"/>
      <w:lang w:val="en-US" w:eastAsia="en-US" w:bidi="ar-L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E5746"/>
    <w:pPr>
      <w:keepNext/>
      <w:suppressAutoHyphens w:val="0"/>
      <w:bidi/>
      <w:spacing w:line="240" w:lineRule="auto"/>
      <w:outlineLvl w:val="6"/>
    </w:pPr>
    <w:rPr>
      <w:rFonts w:eastAsia="Times New Roman" w:cs="Traditional Arabic"/>
      <w:spacing w:val="0"/>
      <w:w w:val="100"/>
      <w:kern w:val="0"/>
      <w:sz w:val="32"/>
      <w:szCs w:val="32"/>
      <w:u w:val="single"/>
      <w:lang w:val="en-US" w:eastAsia="en-US" w:bidi="ar-L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E5746"/>
    <w:pPr>
      <w:keepNext/>
      <w:tabs>
        <w:tab w:val="right" w:pos="8220"/>
      </w:tabs>
      <w:suppressAutoHyphens w:val="0"/>
      <w:bidi/>
      <w:spacing w:line="240" w:lineRule="auto"/>
      <w:jc w:val="center"/>
      <w:outlineLvl w:val="7"/>
    </w:pPr>
    <w:rPr>
      <w:rFonts w:eastAsia="Times New Roman" w:cs="Simplified Arabic"/>
      <w:spacing w:val="0"/>
      <w:w w:val="100"/>
      <w:kern w:val="0"/>
      <w:sz w:val="28"/>
      <w:szCs w:val="28"/>
      <w:u w:val="single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E5746"/>
    <w:pPr>
      <w:keepNext/>
      <w:suppressAutoHyphens w:val="0"/>
      <w:bidi/>
      <w:spacing w:line="240" w:lineRule="auto"/>
      <w:outlineLvl w:val="8"/>
    </w:pPr>
    <w:rPr>
      <w:rFonts w:eastAsia="Times New Roman" w:cs="Simplified Arabic"/>
      <w:spacing w:val="0"/>
      <w:w w:val="100"/>
      <w:kern w:val="0"/>
      <w:sz w:val="28"/>
      <w:szCs w:val="28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_ H_1"/>
    <w:basedOn w:val="Normal"/>
    <w:next w:val="SingleTxt"/>
    <w:rsid w:val="0039322E"/>
    <w:pPr>
      <w:keepNext/>
      <w:keepLines/>
      <w:spacing w:line="270" w:lineRule="exact"/>
      <w:outlineLvl w:val="0"/>
    </w:pPr>
    <w:rPr>
      <w:b/>
      <w:bCs/>
      <w:sz w:val="24"/>
      <w:szCs w:val="24"/>
    </w:rPr>
  </w:style>
  <w:style w:type="paragraph" w:customStyle="1" w:styleId="HCh">
    <w:name w:val="_ H _Ch"/>
    <w:basedOn w:val="H1"/>
    <w:next w:val="Normal"/>
    <w:rsid w:val="0039322E"/>
    <w:pPr>
      <w:spacing w:line="300" w:lineRule="exact"/>
    </w:pPr>
    <w:rPr>
      <w:spacing w:val="-2"/>
      <w:sz w:val="28"/>
      <w:szCs w:val="28"/>
    </w:rPr>
  </w:style>
  <w:style w:type="paragraph" w:customStyle="1" w:styleId="H23">
    <w:name w:val="_ H_2/3"/>
    <w:basedOn w:val="H1"/>
    <w:next w:val="Normal"/>
    <w:rsid w:val="0039322E"/>
    <w:pPr>
      <w:spacing w:line="240" w:lineRule="exact"/>
      <w:outlineLvl w:val="1"/>
    </w:pPr>
    <w:rPr>
      <w:spacing w:val="2"/>
      <w:sz w:val="20"/>
      <w:szCs w:val="20"/>
    </w:rPr>
  </w:style>
  <w:style w:type="paragraph" w:customStyle="1" w:styleId="SingleTxt">
    <w:name w:val="__Single Txt"/>
    <w:basedOn w:val="Normal"/>
    <w:rsid w:val="0039322E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7" w:right="1267"/>
      <w:jc w:val="both"/>
    </w:pPr>
  </w:style>
  <w:style w:type="paragraph" w:styleId="Footer">
    <w:name w:val="footer"/>
    <w:link w:val="FooterChar"/>
    <w:uiPriority w:val="99"/>
    <w:rsid w:val="0039322E"/>
    <w:pPr>
      <w:tabs>
        <w:tab w:val="center" w:pos="4320"/>
        <w:tab w:val="right" w:pos="8640"/>
      </w:tabs>
    </w:pPr>
    <w:rPr>
      <w:rFonts w:eastAsia="SimSun"/>
      <w:b/>
      <w:bCs/>
      <w:noProof/>
      <w:sz w:val="17"/>
      <w:szCs w:val="17"/>
    </w:rPr>
  </w:style>
  <w:style w:type="paragraph" w:styleId="Header">
    <w:name w:val="header"/>
    <w:link w:val="HeaderChar"/>
    <w:uiPriority w:val="99"/>
    <w:rsid w:val="0039322E"/>
    <w:pPr>
      <w:tabs>
        <w:tab w:val="center" w:pos="4320"/>
        <w:tab w:val="right" w:pos="8640"/>
      </w:tabs>
    </w:pPr>
    <w:rPr>
      <w:rFonts w:eastAsia="SimSun"/>
      <w:noProof/>
      <w:sz w:val="17"/>
      <w:szCs w:val="17"/>
    </w:rPr>
  </w:style>
  <w:style w:type="paragraph" w:customStyle="1" w:styleId="XLarge">
    <w:name w:val="XLarge"/>
    <w:basedOn w:val="Normal"/>
    <w:rsid w:val="0039322E"/>
    <w:pPr>
      <w:keepNext/>
      <w:keepLines/>
      <w:tabs>
        <w:tab w:val="right" w:leader="dot" w:pos="360"/>
      </w:tabs>
      <w:spacing w:line="390" w:lineRule="exact"/>
      <w:outlineLvl w:val="0"/>
    </w:pPr>
    <w:rPr>
      <w:b/>
      <w:bCs/>
      <w:spacing w:val="-4"/>
      <w:w w:val="98"/>
      <w:sz w:val="40"/>
      <w:szCs w:val="40"/>
    </w:rPr>
  </w:style>
  <w:style w:type="character" w:customStyle="1" w:styleId="HeaderChar">
    <w:name w:val="Header Char"/>
    <w:link w:val="Header"/>
    <w:uiPriority w:val="99"/>
    <w:locked/>
    <w:rsid w:val="0039322E"/>
    <w:rPr>
      <w:rFonts w:eastAsia="SimSun"/>
      <w:noProof/>
      <w:sz w:val="17"/>
      <w:szCs w:val="17"/>
      <w:lang w:val="en-US" w:eastAsia="zh-CN" w:bidi="ar-SA"/>
    </w:rPr>
  </w:style>
  <w:style w:type="paragraph" w:styleId="FootnoteText">
    <w:name w:val="footnote text"/>
    <w:basedOn w:val="Normal"/>
    <w:link w:val="FootnoteTextChar"/>
    <w:rsid w:val="00E47D6D"/>
    <w:pPr>
      <w:widowControl w:val="0"/>
      <w:tabs>
        <w:tab w:val="right" w:pos="418"/>
      </w:tabs>
      <w:spacing w:line="210" w:lineRule="exact"/>
      <w:ind w:left="475" w:hanging="475"/>
    </w:pPr>
    <w:rPr>
      <w:rFonts w:eastAsia="Times New Roman"/>
      <w:spacing w:val="5"/>
      <w:w w:val="104"/>
      <w:sz w:val="17"/>
      <w:lang w:eastAsia="en-US"/>
    </w:rPr>
  </w:style>
  <w:style w:type="character" w:customStyle="1" w:styleId="FootnoteTextChar">
    <w:name w:val="Footnote Text Char"/>
    <w:link w:val="FootnoteText"/>
    <w:rsid w:val="00E47D6D"/>
    <w:rPr>
      <w:spacing w:val="5"/>
      <w:w w:val="104"/>
      <w:kern w:val="14"/>
      <w:sz w:val="17"/>
      <w:lang w:eastAsia="en-US"/>
    </w:rPr>
  </w:style>
  <w:style w:type="character" w:customStyle="1" w:styleId="apple-converted-space">
    <w:name w:val="apple-converted-space"/>
    <w:rsid w:val="00E47D6D"/>
  </w:style>
  <w:style w:type="character" w:styleId="FootnoteReference">
    <w:name w:val="footnote reference"/>
    <w:rsid w:val="00E47D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E8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84933"/>
    <w:rPr>
      <w:rFonts w:ascii="Tahoma" w:eastAsia="SimSun" w:hAnsi="Tahoma" w:cs="Tahoma"/>
      <w:spacing w:val="4"/>
      <w:w w:val="103"/>
      <w:kern w:val="14"/>
      <w:sz w:val="16"/>
      <w:szCs w:val="16"/>
      <w:lang w:eastAsia="zh-CN"/>
    </w:rPr>
  </w:style>
  <w:style w:type="paragraph" w:customStyle="1" w:styleId="HM">
    <w:name w:val="_ H __M"/>
    <w:basedOn w:val="HCh"/>
    <w:next w:val="Normal"/>
    <w:rsid w:val="00DB3246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360" w:lineRule="exact"/>
    </w:pPr>
    <w:rPr>
      <w:rFonts w:eastAsia="Times New Roman"/>
      <w:bCs w:val="0"/>
      <w:spacing w:val="-3"/>
      <w:w w:val="99"/>
      <w:sz w:val="34"/>
      <w:szCs w:val="20"/>
      <w:lang w:eastAsia="en-US"/>
    </w:rPr>
  </w:style>
  <w:style w:type="character" w:styleId="Hyperlink">
    <w:name w:val="Hyperlink"/>
    <w:uiPriority w:val="99"/>
    <w:rsid w:val="00DB3246"/>
    <w:rPr>
      <w:color w:val="0000FF"/>
      <w:u w:val="single"/>
    </w:rPr>
  </w:style>
  <w:style w:type="paragraph" w:customStyle="1" w:styleId="CharCharChar">
    <w:name w:val="Char Char Char"/>
    <w:basedOn w:val="Normal"/>
    <w:rsid w:val="00DB3246"/>
    <w:pPr>
      <w:suppressAutoHyphens w:val="0"/>
      <w:spacing w:after="160"/>
    </w:pPr>
    <w:rPr>
      <w:rFonts w:ascii="Arial" w:eastAsia="Times New Roman" w:hAnsi="Arial" w:cs="Arial"/>
      <w:spacing w:val="0"/>
      <w:w w:val="100"/>
      <w:kern w:val="0"/>
      <w:lang w:val="en-US" w:eastAsia="en-US"/>
    </w:rPr>
  </w:style>
  <w:style w:type="paragraph" w:customStyle="1" w:styleId="Default">
    <w:name w:val="Default"/>
    <w:rsid w:val="00DB324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770BF3"/>
    <w:rPr>
      <w:rFonts w:ascii="Calibri" w:eastAsia="Calibri" w:hAnsi="Calibri"/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9"/>
    <w:rsid w:val="000D0C1B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0D0C1B"/>
    <w:pPr>
      <w:suppressAutoHyphens w:val="0"/>
      <w:spacing w:line="240" w:lineRule="auto"/>
      <w:ind w:firstLine="720"/>
      <w:jc w:val="both"/>
    </w:pPr>
    <w:rPr>
      <w:rFonts w:eastAsia="Times New Roman"/>
      <w:spacing w:val="0"/>
      <w:w w:val="100"/>
      <w:kern w:val="0"/>
      <w:sz w:val="26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0D0C1B"/>
    <w:rPr>
      <w:sz w:val="26"/>
      <w:szCs w:val="24"/>
      <w:lang w:val="en-US" w:eastAsia="en-US"/>
    </w:rPr>
  </w:style>
  <w:style w:type="paragraph" w:customStyle="1" w:styleId="yiv2032455279msonormal">
    <w:name w:val="yiv2032455279msonormal"/>
    <w:basedOn w:val="Normal"/>
    <w:uiPriority w:val="99"/>
    <w:rsid w:val="000D0C1B"/>
    <w:pPr>
      <w:suppressAutoHyphens w:val="0"/>
      <w:spacing w:before="100" w:beforeAutospacing="1" w:after="100" w:afterAutospacing="1" w:line="240" w:lineRule="auto"/>
    </w:pPr>
    <w:rPr>
      <w:rFonts w:eastAsia="Calibri"/>
      <w:spacing w:val="0"/>
      <w:w w:val="100"/>
      <w:kern w:val="0"/>
      <w:sz w:val="24"/>
      <w:szCs w:val="24"/>
      <w:lang w:val="en-US" w:eastAsia="en-US"/>
    </w:rPr>
  </w:style>
  <w:style w:type="paragraph" w:customStyle="1" w:styleId="Body">
    <w:name w:val="Body"/>
    <w:rsid w:val="009D7E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n-US"/>
    </w:rPr>
  </w:style>
  <w:style w:type="paragraph" w:customStyle="1" w:styleId="H4">
    <w:name w:val="_ H_4"/>
    <w:basedOn w:val="Normal"/>
    <w:next w:val="Normal"/>
    <w:rsid w:val="00D027E2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rFonts w:eastAsia="Calibri"/>
      <w:i/>
      <w:spacing w:val="3"/>
      <w:lang w:eastAsia="en-US"/>
    </w:rPr>
  </w:style>
  <w:style w:type="paragraph" w:customStyle="1" w:styleId="H56">
    <w:name w:val="_ H_5/6"/>
    <w:basedOn w:val="Normal"/>
    <w:next w:val="Normal"/>
    <w:rsid w:val="00D027E2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  <w:rPr>
      <w:rFonts w:eastAsia="Calibri"/>
      <w:lang w:eastAsia="en-US"/>
    </w:rPr>
  </w:style>
  <w:style w:type="paragraph" w:customStyle="1" w:styleId="DualTxt">
    <w:name w:val="__Dual Txt"/>
    <w:basedOn w:val="Normal"/>
    <w:rsid w:val="00D027E2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  <w:rPr>
      <w:rFonts w:eastAsia="Calibri"/>
      <w:lang w:eastAsia="en-US"/>
    </w:rPr>
  </w:style>
  <w:style w:type="paragraph" w:customStyle="1" w:styleId="SM">
    <w:name w:val="__S_M"/>
    <w:basedOn w:val="Normal"/>
    <w:next w:val="Normal"/>
    <w:rsid w:val="00D027E2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rFonts w:eastAsia="Calibri"/>
      <w:b/>
      <w:spacing w:val="-4"/>
      <w:w w:val="98"/>
      <w:sz w:val="40"/>
      <w:lang w:eastAsia="en-US"/>
    </w:rPr>
  </w:style>
  <w:style w:type="paragraph" w:customStyle="1" w:styleId="SL">
    <w:name w:val="__S_L"/>
    <w:basedOn w:val="SM"/>
    <w:next w:val="Normal"/>
    <w:rsid w:val="00D027E2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/>
    </w:pPr>
    <w:rPr>
      <w:rFonts w:eastAsia="Calibri"/>
      <w:bCs w:val="0"/>
      <w:szCs w:val="20"/>
      <w:lang w:eastAsia="en-US"/>
    </w:rPr>
  </w:style>
  <w:style w:type="character" w:styleId="CommentReference">
    <w:name w:val="annotation reference"/>
    <w:rsid w:val="00D027E2"/>
    <w:rPr>
      <w:sz w:val="6"/>
    </w:rPr>
  </w:style>
  <w:style w:type="character" w:styleId="EndnoteReference">
    <w:name w:val="endnote reference"/>
    <w:rsid w:val="00D027E2"/>
    <w:rPr>
      <w:color w:val="943634"/>
      <w:spacing w:val="5"/>
      <w:w w:val="103"/>
      <w:kern w:val="14"/>
      <w:position w:val="0"/>
      <w:vertAlign w:val="superscript"/>
    </w:rPr>
  </w:style>
  <w:style w:type="paragraph" w:styleId="EndnoteText">
    <w:name w:val="endnote text"/>
    <w:basedOn w:val="FootnoteText"/>
    <w:link w:val="EndnoteTextChar"/>
    <w:rsid w:val="00D027E2"/>
    <w:rPr>
      <w:rFonts w:eastAsia="Calibri"/>
      <w:w w:val="103"/>
    </w:rPr>
  </w:style>
  <w:style w:type="character" w:customStyle="1" w:styleId="EndnoteTextChar">
    <w:name w:val="Endnote Text Char"/>
    <w:link w:val="EndnoteText"/>
    <w:rsid w:val="00D027E2"/>
    <w:rPr>
      <w:rFonts w:eastAsia="Calibri"/>
      <w:spacing w:val="5"/>
      <w:w w:val="103"/>
      <w:kern w:val="14"/>
      <w:sz w:val="17"/>
      <w:lang w:eastAsia="en-US"/>
    </w:rPr>
  </w:style>
  <w:style w:type="character" w:styleId="LineNumber">
    <w:name w:val="line number"/>
    <w:rsid w:val="00D027E2"/>
    <w:rPr>
      <w:sz w:val="14"/>
    </w:rPr>
  </w:style>
  <w:style w:type="paragraph" w:customStyle="1" w:styleId="Small">
    <w:name w:val="Small"/>
    <w:basedOn w:val="Normal"/>
    <w:next w:val="Normal"/>
    <w:rsid w:val="00D027E2"/>
    <w:pPr>
      <w:tabs>
        <w:tab w:val="right" w:pos="9965"/>
      </w:tabs>
      <w:spacing w:line="210" w:lineRule="exact"/>
    </w:pPr>
    <w:rPr>
      <w:rFonts w:eastAsia="Calibri"/>
      <w:spacing w:val="5"/>
      <w:w w:val="104"/>
      <w:sz w:val="17"/>
      <w:lang w:eastAsia="en-US"/>
    </w:rPr>
  </w:style>
  <w:style w:type="paragraph" w:customStyle="1" w:styleId="SmallX">
    <w:name w:val="SmallX"/>
    <w:basedOn w:val="Small"/>
    <w:next w:val="Normal"/>
    <w:rsid w:val="00D027E2"/>
    <w:pPr>
      <w:spacing w:line="180" w:lineRule="exact"/>
      <w:jc w:val="right"/>
    </w:pPr>
    <w:rPr>
      <w:spacing w:val="6"/>
      <w:w w:val="106"/>
      <w:sz w:val="14"/>
    </w:rPr>
  </w:style>
  <w:style w:type="paragraph" w:styleId="PlainText">
    <w:name w:val="Plain Text"/>
    <w:basedOn w:val="Normal"/>
    <w:link w:val="PlainTextChar"/>
    <w:rsid w:val="00D027E2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link w:val="PlainText"/>
    <w:rsid w:val="00D027E2"/>
    <w:rPr>
      <w:rFonts w:ascii="Courier New" w:hAnsi="Courier New"/>
      <w:lang w:val="en-US"/>
    </w:rPr>
  </w:style>
  <w:style w:type="table" w:styleId="TableGrid">
    <w:name w:val="Table Grid"/>
    <w:basedOn w:val="TableNormal"/>
    <w:uiPriority w:val="99"/>
    <w:rsid w:val="00D027E2"/>
    <w:pPr>
      <w:suppressAutoHyphens/>
      <w:spacing w:line="240" w:lineRule="exact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endaTitle">
    <w:name w:val="AgendaTitle"/>
    <w:basedOn w:val="Normal"/>
    <w:next w:val="Normal"/>
    <w:rsid w:val="00D027E2"/>
    <w:rPr>
      <w:rFonts w:eastAsia="Calibri"/>
      <w:lang w:eastAsia="en-US"/>
    </w:rPr>
  </w:style>
  <w:style w:type="paragraph" w:customStyle="1" w:styleId="Committee">
    <w:name w:val="Committee"/>
    <w:basedOn w:val="H1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right="1267"/>
    </w:pPr>
    <w:rPr>
      <w:rFonts w:eastAsia="Calibri"/>
      <w:bCs w:val="0"/>
      <w:szCs w:val="20"/>
      <w:lang w:eastAsia="en-US"/>
    </w:rPr>
  </w:style>
  <w:style w:type="paragraph" w:customStyle="1" w:styleId="Session">
    <w:name w:val="Session"/>
    <w:basedOn w:val="H23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right="1267"/>
    </w:pPr>
    <w:rPr>
      <w:rFonts w:eastAsia="Calibri"/>
      <w:bCs w:val="0"/>
      <w:spacing w:val="4"/>
      <w:lang w:eastAsia="en-US"/>
    </w:rPr>
  </w:style>
  <w:style w:type="paragraph" w:customStyle="1" w:styleId="Sponsors">
    <w:name w:val="Sponsors"/>
    <w:basedOn w:val="H23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  <w:rPr>
      <w:rFonts w:eastAsia="Calibri"/>
      <w:bCs w:val="0"/>
      <w:lang w:eastAsia="en-US"/>
    </w:rPr>
  </w:style>
  <w:style w:type="paragraph" w:customStyle="1" w:styleId="Title1">
    <w:name w:val="Title 1"/>
    <w:basedOn w:val="HCh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  <w:rPr>
      <w:rFonts w:eastAsia="Calibri"/>
      <w:bCs w:val="0"/>
      <w:szCs w:val="20"/>
      <w:lang w:eastAsia="en-US"/>
    </w:rPr>
  </w:style>
  <w:style w:type="paragraph" w:customStyle="1" w:styleId="Title2">
    <w:name w:val="Title 2"/>
    <w:basedOn w:val="H1"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</w:pPr>
    <w:rPr>
      <w:rFonts w:eastAsia="Calibri"/>
      <w:bCs w:val="0"/>
      <w:szCs w:val="20"/>
      <w:lang w:eastAsia="en-US"/>
    </w:rPr>
  </w:style>
  <w:style w:type="paragraph" w:customStyle="1" w:styleId="Type">
    <w:name w:val="Type"/>
    <w:basedOn w:val="H23"/>
    <w:autoRedefine/>
    <w:rsid w:val="00D027E2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right="576"/>
    </w:pPr>
    <w:rPr>
      <w:rFonts w:eastAsia="Calibri"/>
      <w:bCs w:val="0"/>
      <w:lang w:eastAsia="en-US"/>
    </w:rPr>
  </w:style>
  <w:style w:type="paragraph" w:customStyle="1" w:styleId="Distribution">
    <w:name w:val="Distribution"/>
    <w:next w:val="Normal"/>
    <w:rsid w:val="00D027E2"/>
    <w:pPr>
      <w:spacing w:before="240"/>
    </w:pPr>
    <w:rPr>
      <w:rFonts w:eastAsia="Calibri"/>
      <w:spacing w:val="4"/>
      <w:w w:val="103"/>
      <w:kern w:val="14"/>
      <w:lang w:val="en-GB" w:eastAsia="en-US"/>
    </w:rPr>
  </w:style>
  <w:style w:type="paragraph" w:customStyle="1" w:styleId="Publication">
    <w:name w:val="Publication"/>
    <w:next w:val="Normal"/>
    <w:rsid w:val="00D027E2"/>
    <w:rPr>
      <w:rFonts w:eastAsia="Calibri"/>
      <w:spacing w:val="4"/>
      <w:w w:val="103"/>
      <w:kern w:val="14"/>
      <w:lang w:val="en-GB" w:eastAsia="en-US"/>
    </w:rPr>
  </w:style>
  <w:style w:type="paragraph" w:customStyle="1" w:styleId="Original">
    <w:name w:val="Original"/>
    <w:next w:val="Normal"/>
    <w:rsid w:val="00D027E2"/>
    <w:rPr>
      <w:rFonts w:eastAsia="Calibri"/>
      <w:spacing w:val="4"/>
      <w:w w:val="103"/>
      <w:kern w:val="14"/>
      <w:lang w:val="en-GB" w:eastAsia="en-US"/>
    </w:rPr>
  </w:style>
  <w:style w:type="paragraph" w:customStyle="1" w:styleId="ReleaseDate">
    <w:name w:val="Release Date"/>
    <w:next w:val="Footer"/>
    <w:rsid w:val="00D027E2"/>
    <w:rPr>
      <w:rFonts w:eastAsia="Calibri"/>
      <w:spacing w:val="4"/>
      <w:w w:val="103"/>
      <w:kern w:val="14"/>
      <w:lang w:val="en-GB" w:eastAsia="en-US"/>
    </w:rPr>
  </w:style>
  <w:style w:type="paragraph" w:customStyle="1" w:styleId="Bullet1">
    <w:name w:val="Bullet 1"/>
    <w:basedOn w:val="Normal"/>
    <w:qFormat/>
    <w:rsid w:val="00D027E2"/>
    <w:pPr>
      <w:numPr>
        <w:numId w:val="2"/>
      </w:numPr>
      <w:tabs>
        <w:tab w:val="num" w:pos="360"/>
      </w:tabs>
      <w:spacing w:after="120" w:line="240" w:lineRule="atLeast"/>
      <w:ind w:left="1743" w:right="1267" w:hanging="130"/>
      <w:jc w:val="both"/>
    </w:pPr>
    <w:rPr>
      <w:rFonts w:eastAsia="Calibri"/>
      <w:lang w:eastAsia="en-US"/>
    </w:rPr>
  </w:style>
  <w:style w:type="paragraph" w:customStyle="1" w:styleId="Bullet2">
    <w:name w:val="Bullet 2"/>
    <w:basedOn w:val="Normal"/>
    <w:qFormat/>
    <w:rsid w:val="00D027E2"/>
    <w:pPr>
      <w:numPr>
        <w:numId w:val="1"/>
      </w:numPr>
      <w:tabs>
        <w:tab w:val="num" w:pos="720"/>
      </w:tabs>
      <w:spacing w:after="120"/>
      <w:ind w:left="2217" w:right="1264" w:hanging="130"/>
      <w:jc w:val="both"/>
    </w:pPr>
    <w:rPr>
      <w:rFonts w:eastAsia="Calibri"/>
      <w:lang w:eastAsia="en-US"/>
    </w:rPr>
  </w:style>
  <w:style w:type="paragraph" w:customStyle="1" w:styleId="Bullet3">
    <w:name w:val="Bullet 3"/>
    <w:basedOn w:val="SingleTxt"/>
    <w:qFormat/>
    <w:rsid w:val="00D027E2"/>
    <w:pPr>
      <w:numPr>
        <w:numId w:val="3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  <w:tab w:val="num" w:pos="720"/>
      </w:tabs>
      <w:ind w:left="2693" w:hanging="130"/>
    </w:pPr>
    <w:rPr>
      <w:rFonts w:eastAsia="Calibri"/>
      <w:lang w:eastAsia="en-US"/>
    </w:rPr>
  </w:style>
  <w:style w:type="paragraph" w:styleId="CommentText">
    <w:name w:val="annotation text"/>
    <w:basedOn w:val="Normal"/>
    <w:link w:val="CommentTextChar"/>
    <w:rsid w:val="00D027E2"/>
    <w:pPr>
      <w:spacing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link w:val="CommentText"/>
    <w:rsid w:val="00D027E2"/>
    <w:rPr>
      <w:rFonts w:eastAsia="Calibri"/>
      <w:spacing w:val="4"/>
      <w:w w:val="103"/>
      <w:kern w:val="1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027E2"/>
    <w:rPr>
      <w:b/>
      <w:bCs/>
    </w:rPr>
  </w:style>
  <w:style w:type="character" w:customStyle="1" w:styleId="CommentSubjectChar">
    <w:name w:val="Comment Subject Char"/>
    <w:link w:val="CommentSubject"/>
    <w:rsid w:val="00D027E2"/>
    <w:rPr>
      <w:rFonts w:eastAsia="Calibri"/>
      <w:b/>
      <w:bCs/>
      <w:spacing w:val="4"/>
      <w:w w:val="103"/>
      <w:kern w:val="14"/>
      <w:lang w:eastAsia="en-US"/>
    </w:rPr>
  </w:style>
  <w:style w:type="paragraph" w:styleId="Revision">
    <w:name w:val="Revision"/>
    <w:hidden/>
    <w:uiPriority w:val="99"/>
    <w:semiHidden/>
    <w:rsid w:val="00D027E2"/>
    <w:rPr>
      <w:rFonts w:eastAsia="Calibri"/>
      <w:spacing w:val="4"/>
      <w:w w:val="103"/>
      <w:kern w:val="14"/>
      <w:lang w:val="en-GB" w:eastAsia="en-US"/>
    </w:rPr>
  </w:style>
  <w:style w:type="character" w:styleId="FollowedHyperlink">
    <w:name w:val="FollowedHyperlink"/>
    <w:uiPriority w:val="99"/>
    <w:unhideWhenUsed/>
    <w:rsid w:val="00D027E2"/>
    <w:rPr>
      <w:color w:val="800080"/>
      <w:u w:val="none"/>
    </w:rPr>
  </w:style>
  <w:style w:type="paragraph" w:customStyle="1" w:styleId="xl63">
    <w:name w:val="xl63"/>
    <w:basedOn w:val="Normal"/>
    <w:rsid w:val="00D027E2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pacing w:val="0"/>
      <w:w w:val="100"/>
      <w:kern w:val="0"/>
      <w:sz w:val="18"/>
      <w:szCs w:val="18"/>
      <w:lang w:eastAsia="en-GB"/>
    </w:rPr>
  </w:style>
  <w:style w:type="paragraph" w:customStyle="1" w:styleId="xl64">
    <w:name w:val="xl64"/>
    <w:basedOn w:val="Normal"/>
    <w:rsid w:val="00D027E2"/>
    <w:pPr>
      <w:pBdr>
        <w:top w:val="single" w:sz="8" w:space="0" w:color="auto"/>
        <w:bottom w:val="single" w:sz="12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i/>
      <w:iCs/>
      <w:spacing w:val="0"/>
      <w:w w:val="100"/>
      <w:kern w:val="0"/>
      <w:sz w:val="16"/>
      <w:szCs w:val="16"/>
      <w:lang w:eastAsia="en-GB"/>
    </w:rPr>
  </w:style>
  <w:style w:type="paragraph" w:customStyle="1" w:styleId="xl65">
    <w:name w:val="xl65"/>
    <w:basedOn w:val="Normal"/>
    <w:rsid w:val="00D027E2"/>
    <w:pPr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spacing w:val="0"/>
      <w:w w:val="100"/>
      <w:kern w:val="0"/>
      <w:sz w:val="18"/>
      <w:szCs w:val="18"/>
      <w:lang w:eastAsia="en-GB"/>
    </w:rPr>
  </w:style>
  <w:style w:type="paragraph" w:customStyle="1" w:styleId="xl66">
    <w:name w:val="xl66"/>
    <w:basedOn w:val="Normal"/>
    <w:rsid w:val="00D027E2"/>
    <w:pPr>
      <w:suppressAutoHyphens w:val="0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pacing w:val="0"/>
      <w:w w:val="100"/>
      <w:kern w:val="0"/>
      <w:sz w:val="18"/>
      <w:szCs w:val="18"/>
      <w:lang w:eastAsia="en-GB"/>
    </w:rPr>
  </w:style>
  <w:style w:type="paragraph" w:customStyle="1" w:styleId="xl67">
    <w:name w:val="xl67"/>
    <w:basedOn w:val="Normal"/>
    <w:rsid w:val="00D027E2"/>
    <w:pPr>
      <w:suppressAutoHyphens w:val="0"/>
      <w:spacing w:before="100" w:beforeAutospacing="1" w:after="100" w:afterAutospacing="1" w:line="240" w:lineRule="auto"/>
      <w:textAlignment w:val="top"/>
    </w:pPr>
    <w:rPr>
      <w:rFonts w:eastAsia="Times New Roman"/>
      <w:spacing w:val="0"/>
      <w:w w:val="100"/>
      <w:kern w:val="0"/>
      <w:sz w:val="24"/>
      <w:szCs w:val="24"/>
      <w:lang w:eastAsia="en-GB"/>
    </w:rPr>
  </w:style>
  <w:style w:type="paragraph" w:customStyle="1" w:styleId="xl68">
    <w:name w:val="xl68"/>
    <w:basedOn w:val="Normal"/>
    <w:rsid w:val="00D027E2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pacing w:val="0"/>
      <w:w w:val="100"/>
      <w:kern w:val="0"/>
      <w:sz w:val="18"/>
      <w:szCs w:val="18"/>
      <w:lang w:eastAsia="en-GB"/>
    </w:rPr>
  </w:style>
  <w:style w:type="paragraph" w:customStyle="1" w:styleId="xl69">
    <w:name w:val="xl69"/>
    <w:basedOn w:val="Normal"/>
    <w:rsid w:val="00D027E2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pacing w:val="0"/>
      <w:w w:val="100"/>
      <w:kern w:val="0"/>
      <w:sz w:val="18"/>
      <w:szCs w:val="18"/>
      <w:lang w:eastAsia="en-GB"/>
    </w:rPr>
  </w:style>
  <w:style w:type="paragraph" w:customStyle="1" w:styleId="xl70">
    <w:name w:val="xl70"/>
    <w:basedOn w:val="Normal"/>
    <w:rsid w:val="00D027E2"/>
    <w:pPr>
      <w:pBdr>
        <w:top w:val="single" w:sz="12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pacing w:val="0"/>
      <w:w w:val="100"/>
      <w:kern w:val="0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D027E2"/>
    <w:pPr>
      <w:ind w:left="720"/>
      <w:contextualSpacing/>
    </w:pPr>
    <w:rPr>
      <w:rFonts w:eastAsia="Calibri"/>
      <w:lang w:eastAsia="en-US"/>
    </w:rPr>
  </w:style>
  <w:style w:type="character" w:styleId="PlaceholderText">
    <w:name w:val="Placeholder Text"/>
    <w:uiPriority w:val="99"/>
    <w:semiHidden/>
    <w:rsid w:val="00455024"/>
    <w:rPr>
      <w:color w:val="808080"/>
    </w:rPr>
  </w:style>
  <w:style w:type="character" w:customStyle="1" w:styleId="Heading1Char">
    <w:name w:val="Heading 1 Char"/>
    <w:link w:val="Heading1"/>
    <w:uiPriority w:val="99"/>
    <w:rsid w:val="007E5746"/>
    <w:rPr>
      <w:rFonts w:cs="Traditional Arabic"/>
      <w:b/>
      <w:bCs/>
      <w:sz w:val="32"/>
      <w:szCs w:val="32"/>
      <w:lang w:eastAsia="en-US" w:bidi="ar-LB"/>
    </w:rPr>
  </w:style>
  <w:style w:type="character" w:customStyle="1" w:styleId="Heading2Char">
    <w:name w:val="Heading 2 Char"/>
    <w:link w:val="Heading2"/>
    <w:uiPriority w:val="99"/>
    <w:rsid w:val="007E5746"/>
    <w:rPr>
      <w:rFonts w:cs="Traditional Arabic"/>
      <w:sz w:val="32"/>
      <w:szCs w:val="32"/>
      <w:u w:val="single"/>
      <w:lang w:eastAsia="en-US" w:bidi="ar-LB"/>
    </w:rPr>
  </w:style>
  <w:style w:type="character" w:customStyle="1" w:styleId="Heading3Char">
    <w:name w:val="Heading 3 Char"/>
    <w:link w:val="Heading3"/>
    <w:uiPriority w:val="99"/>
    <w:rsid w:val="007E5746"/>
    <w:rPr>
      <w:rFonts w:cs="Traditional Arabic"/>
      <w:b/>
      <w:bCs/>
      <w:sz w:val="32"/>
      <w:szCs w:val="32"/>
      <w:u w:val="single"/>
      <w:lang w:eastAsia="en-US" w:bidi="ar-LB"/>
    </w:rPr>
  </w:style>
  <w:style w:type="character" w:customStyle="1" w:styleId="Heading4Char">
    <w:name w:val="Heading 4 Char"/>
    <w:link w:val="Heading4"/>
    <w:uiPriority w:val="99"/>
    <w:rsid w:val="007E5746"/>
    <w:rPr>
      <w:rFonts w:cs="Traditional Arabic"/>
      <w:b/>
      <w:bCs/>
      <w:sz w:val="36"/>
      <w:szCs w:val="36"/>
      <w:lang w:eastAsia="en-US"/>
    </w:rPr>
  </w:style>
  <w:style w:type="character" w:customStyle="1" w:styleId="Heading6Char">
    <w:name w:val="Heading 6 Char"/>
    <w:link w:val="Heading6"/>
    <w:uiPriority w:val="99"/>
    <w:rsid w:val="007E5746"/>
    <w:rPr>
      <w:rFonts w:cs="Traditional Arabic"/>
      <w:sz w:val="32"/>
      <w:szCs w:val="32"/>
      <w:u w:val="single"/>
      <w:lang w:eastAsia="en-US" w:bidi="ar-LB"/>
    </w:rPr>
  </w:style>
  <w:style w:type="character" w:customStyle="1" w:styleId="Heading7Char">
    <w:name w:val="Heading 7 Char"/>
    <w:link w:val="Heading7"/>
    <w:uiPriority w:val="99"/>
    <w:rsid w:val="007E5746"/>
    <w:rPr>
      <w:rFonts w:cs="Traditional Arabic"/>
      <w:sz w:val="32"/>
      <w:szCs w:val="32"/>
      <w:u w:val="single"/>
      <w:lang w:eastAsia="en-US" w:bidi="ar-LB"/>
    </w:rPr>
  </w:style>
  <w:style w:type="character" w:customStyle="1" w:styleId="Heading8Char">
    <w:name w:val="Heading 8 Char"/>
    <w:link w:val="Heading8"/>
    <w:uiPriority w:val="99"/>
    <w:rsid w:val="007E5746"/>
    <w:rPr>
      <w:rFonts w:cs="Simplified Arabic"/>
      <w:sz w:val="28"/>
      <w:szCs w:val="28"/>
      <w:u w:val="single"/>
      <w:lang w:eastAsia="en-US"/>
    </w:rPr>
  </w:style>
  <w:style w:type="character" w:customStyle="1" w:styleId="Heading9Char">
    <w:name w:val="Heading 9 Char"/>
    <w:link w:val="Heading9"/>
    <w:uiPriority w:val="99"/>
    <w:rsid w:val="007E5746"/>
    <w:rPr>
      <w:rFonts w:cs="Simplified Arabic"/>
      <w:sz w:val="28"/>
      <w:szCs w:val="28"/>
      <w:u w:val="single"/>
      <w:lang w:eastAsia="en-US"/>
    </w:rPr>
  </w:style>
  <w:style w:type="character" w:customStyle="1" w:styleId="FooterChar">
    <w:name w:val="Footer Char"/>
    <w:link w:val="Footer"/>
    <w:uiPriority w:val="99"/>
    <w:locked/>
    <w:rsid w:val="007E5746"/>
    <w:rPr>
      <w:rFonts w:eastAsia="SimSun"/>
      <w:b/>
      <w:bCs/>
      <w:noProof/>
      <w:sz w:val="17"/>
      <w:szCs w:val="17"/>
    </w:rPr>
  </w:style>
  <w:style w:type="character" w:styleId="PageNumber">
    <w:name w:val="page number"/>
    <w:uiPriority w:val="99"/>
    <w:rsid w:val="007E5746"/>
  </w:style>
  <w:style w:type="paragraph" w:styleId="DocumentMap">
    <w:name w:val="Document Map"/>
    <w:basedOn w:val="Normal"/>
    <w:link w:val="DocumentMapChar"/>
    <w:uiPriority w:val="99"/>
    <w:rsid w:val="007E5746"/>
    <w:pPr>
      <w:shd w:val="clear" w:color="auto" w:fill="000080"/>
      <w:suppressAutoHyphens w:val="0"/>
      <w:spacing w:line="240" w:lineRule="auto"/>
    </w:pPr>
    <w:rPr>
      <w:rFonts w:ascii="Tahoma" w:eastAsia="Times New Roman" w:hAnsi="Tahoma" w:cs="Tahoma"/>
      <w:spacing w:val="0"/>
      <w:w w:val="100"/>
      <w:kern w:val="0"/>
      <w:lang w:val="en-US" w:eastAsia="en-US" w:bidi="ar-LB"/>
    </w:rPr>
  </w:style>
  <w:style w:type="character" w:customStyle="1" w:styleId="DocumentMapChar">
    <w:name w:val="Document Map Char"/>
    <w:link w:val="DocumentMap"/>
    <w:uiPriority w:val="99"/>
    <w:rsid w:val="007E5746"/>
    <w:rPr>
      <w:rFonts w:ascii="Tahoma" w:hAnsi="Tahoma" w:cs="Tahoma"/>
      <w:shd w:val="clear" w:color="auto" w:fill="000080"/>
      <w:lang w:eastAsia="en-US" w:bidi="ar-LB"/>
    </w:rPr>
  </w:style>
  <w:style w:type="paragraph" w:styleId="BodyTextIndent2">
    <w:name w:val="Body Text Indent 2"/>
    <w:basedOn w:val="Normal"/>
    <w:link w:val="BodyTextIndent2Char"/>
    <w:uiPriority w:val="99"/>
    <w:rsid w:val="007E5746"/>
    <w:pPr>
      <w:suppressAutoHyphens w:val="0"/>
      <w:bidi/>
      <w:spacing w:line="240" w:lineRule="auto"/>
      <w:ind w:left="1686" w:hanging="1686"/>
    </w:pPr>
    <w:rPr>
      <w:rFonts w:eastAsia="Times New Roman" w:cs="Simplified Arabic"/>
      <w:spacing w:val="0"/>
      <w:w w:val="100"/>
      <w:kern w:val="0"/>
      <w:sz w:val="28"/>
      <w:szCs w:val="28"/>
      <w:lang w:val="en-US" w:eastAsia="en-US"/>
    </w:rPr>
  </w:style>
  <w:style w:type="character" w:customStyle="1" w:styleId="BodyTextIndent2Char">
    <w:name w:val="Body Text Indent 2 Char"/>
    <w:link w:val="BodyTextIndent2"/>
    <w:uiPriority w:val="99"/>
    <w:rsid w:val="007E5746"/>
    <w:rPr>
      <w:rFonts w:cs="Simplified Arabic"/>
      <w:sz w:val="28"/>
      <w:szCs w:val="28"/>
      <w:lang w:eastAsia="en-US"/>
    </w:rPr>
  </w:style>
  <w:style w:type="character" w:customStyle="1" w:styleId="CharChar14">
    <w:name w:val="Char Char14"/>
    <w:locked/>
    <w:rsid w:val="007E5746"/>
    <w:rPr>
      <w:rFonts w:ascii="Cambria" w:hAnsi="Cambria" w:cs="Times New Roman"/>
      <w:b/>
      <w:bCs/>
      <w:kern w:val="32"/>
      <w:sz w:val="32"/>
      <w:szCs w:val="32"/>
      <w:lang w:bidi="ar-LB"/>
    </w:rPr>
  </w:style>
  <w:style w:type="character" w:styleId="Emphasis">
    <w:name w:val="Emphasis"/>
    <w:uiPriority w:val="20"/>
    <w:qFormat/>
    <w:rsid w:val="00F0579B"/>
    <w:rPr>
      <w:rFonts w:cs="Times New Roman"/>
      <w:i/>
    </w:rPr>
  </w:style>
  <w:style w:type="paragraph" w:styleId="BlockText">
    <w:name w:val="Block Text"/>
    <w:basedOn w:val="Normal"/>
    <w:rsid w:val="00633CC2"/>
    <w:pPr>
      <w:suppressAutoHyphens w:val="0"/>
      <w:spacing w:before="360" w:line="240" w:lineRule="auto"/>
      <w:ind w:left="-432" w:right="3024"/>
      <w:jc w:val="center"/>
    </w:pPr>
    <w:rPr>
      <w:rFonts w:eastAsia="Calibri"/>
      <w:b/>
      <w:bCs/>
      <w:spacing w:val="0"/>
      <w:w w:val="100"/>
      <w:kern w:val="0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6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ne.cuk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E5A5-C508-4D2B-8FA8-4F4CCF28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Assembly</vt:lpstr>
    </vt:vector>
  </TitlesOfParts>
  <Company>United Nations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Assembly</dc:title>
  <dc:subject/>
  <dc:creator>United Nations</dc:creator>
  <cp:keywords/>
  <cp:lastModifiedBy>Christine Jeanette Cuk</cp:lastModifiedBy>
  <cp:revision>5</cp:revision>
  <cp:lastPrinted>2018-10-04T15:16:00Z</cp:lastPrinted>
  <dcterms:created xsi:type="dcterms:W3CDTF">2023-04-17T19:35:00Z</dcterms:created>
  <dcterms:modified xsi:type="dcterms:W3CDTF">2023-04-17T21:29:00Z</dcterms:modified>
</cp:coreProperties>
</file>
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9A08" w14:textId="77777777" w:rsidR="00152C10" w:rsidRDefault="00152C10" w:rsidP="00152C10">
      <w:pPr>
        <w:spacing w:line="240" w:lineRule="auto"/>
        <w:rPr>
          <w:sz w:val="6"/>
        </w:rPr>
        <w:sectPr w:rsidR="00152C10" w:rsidSect="003C2B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742" w:right="1195" w:bottom="1901" w:left="1195" w:header="576" w:footer="1037" w:gutter="0"/>
          <w:cols w:space="708"/>
          <w:titlePg/>
          <w:docGrid w:linePitch="360"/>
        </w:sectPr>
      </w:pPr>
    </w:p>
    <w:p w14:paraId="47942209" w14:textId="5941F4BF" w:rsidR="00FE7319" w:rsidRPr="000053F1" w:rsidRDefault="003C2B39" w:rsidP="006F6E35">
      <w:pPr>
        <w:pStyle w:val="H1"/>
        <w:spacing w:line="240" w:lineRule="atLeast"/>
        <w:rPr>
          <w:sz w:val="28"/>
          <w:szCs w:val="28"/>
        </w:rPr>
      </w:pPr>
      <w:r>
        <w:tab/>
      </w:r>
      <w:r w:rsidRPr="000053F1">
        <w:rPr>
          <w:sz w:val="28"/>
          <w:szCs w:val="28"/>
        </w:rPr>
        <w:tab/>
      </w:r>
      <w:commentRangeStart w:id="2"/>
      <w:r w:rsidR="00FE7319" w:rsidRPr="000053F1">
        <w:rPr>
          <w:sz w:val="28"/>
          <w:szCs w:val="28"/>
        </w:rPr>
        <w:t xml:space="preserve">Credentials </w:t>
      </w:r>
      <w:commentRangeEnd w:id="2"/>
      <w:r w:rsidR="00206286">
        <w:rPr>
          <w:rStyle w:val="CommentReference"/>
          <w:b w:val="0"/>
        </w:rPr>
        <w:commentReference w:id="2"/>
      </w:r>
      <w:r w:rsidR="00FE7319" w:rsidRPr="000053F1">
        <w:rPr>
          <w:sz w:val="28"/>
          <w:szCs w:val="28"/>
        </w:rPr>
        <w:t xml:space="preserve">of the </w:t>
      </w:r>
      <w:commentRangeStart w:id="3"/>
      <w:r w:rsidR="00FE7319" w:rsidRPr="000053F1">
        <w:rPr>
          <w:sz w:val="28"/>
          <w:szCs w:val="28"/>
        </w:rPr>
        <w:t xml:space="preserve">representative </w:t>
      </w:r>
      <w:commentRangeEnd w:id="3"/>
      <w:r w:rsidR="00206286">
        <w:rPr>
          <w:rStyle w:val="CommentReference"/>
          <w:b w:val="0"/>
        </w:rPr>
        <w:commentReference w:id="3"/>
      </w:r>
      <w:r w:rsidR="00FE7319" w:rsidRPr="000053F1">
        <w:rPr>
          <w:sz w:val="28"/>
          <w:szCs w:val="28"/>
        </w:rPr>
        <w:t xml:space="preserve">of </w:t>
      </w:r>
      <w:r w:rsidR="001A1FD2">
        <w:rPr>
          <w:sz w:val="28"/>
          <w:szCs w:val="28"/>
        </w:rPr>
        <w:t>India</w:t>
      </w:r>
      <w:r w:rsidR="00FE7319" w:rsidRPr="000053F1">
        <w:rPr>
          <w:sz w:val="28"/>
          <w:szCs w:val="28"/>
        </w:rPr>
        <w:t xml:space="preserve"> on the Security Council</w:t>
      </w:r>
    </w:p>
    <w:p w14:paraId="6A9A3E54" w14:textId="77777777" w:rsidR="005E7308" w:rsidRPr="005E7308" w:rsidRDefault="005E7308" w:rsidP="005E7308">
      <w:pPr>
        <w:pStyle w:val="SingleTxt"/>
      </w:pPr>
    </w:p>
    <w:p w14:paraId="7B2E2614" w14:textId="77777777" w:rsidR="003C2B39" w:rsidRPr="009771ED" w:rsidRDefault="00FE7319" w:rsidP="00FE7319">
      <w:pPr>
        <w:pStyle w:val="H1"/>
        <w:ind w:right="1260"/>
        <w:rPr>
          <w:sz w:val="28"/>
          <w:szCs w:val="28"/>
        </w:rPr>
      </w:pPr>
      <w:r>
        <w:tab/>
      </w:r>
      <w:r>
        <w:tab/>
      </w:r>
      <w:r w:rsidRPr="009771ED">
        <w:rPr>
          <w:sz w:val="28"/>
          <w:szCs w:val="28"/>
        </w:rPr>
        <w:t>Report of the Secretary-General</w:t>
      </w:r>
    </w:p>
    <w:p w14:paraId="3477D09E" w14:textId="77777777" w:rsidR="003C2B39" w:rsidRPr="003C2B39" w:rsidRDefault="003C2B39" w:rsidP="003C2B39">
      <w:pPr>
        <w:pStyle w:val="SingleTxt"/>
        <w:spacing w:after="0" w:line="120" w:lineRule="exact"/>
        <w:rPr>
          <w:sz w:val="10"/>
        </w:rPr>
      </w:pPr>
    </w:p>
    <w:p w14:paraId="1F020B61" w14:textId="77777777" w:rsidR="00536657" w:rsidRPr="00D952EF" w:rsidRDefault="00536657" w:rsidP="00536657">
      <w:pPr>
        <w:pStyle w:val="SingleTxt"/>
        <w:spacing w:after="0" w:line="120" w:lineRule="exact"/>
        <w:rPr>
          <w:sz w:val="10"/>
          <w:lang w:val="en-US"/>
        </w:rPr>
      </w:pPr>
    </w:p>
    <w:p w14:paraId="2C7B484E" w14:textId="77777777" w:rsidR="00536657" w:rsidRDefault="00536657" w:rsidP="00536657">
      <w:pPr>
        <w:pStyle w:val="SingleTxt"/>
        <w:spacing w:after="0" w:line="120" w:lineRule="exact"/>
        <w:rPr>
          <w:sz w:val="10"/>
        </w:rPr>
      </w:pPr>
    </w:p>
    <w:p w14:paraId="1091976E" w14:textId="5B6AAA69" w:rsidR="00536657" w:rsidRPr="002B445F" w:rsidRDefault="00536657" w:rsidP="00536657">
      <w:pPr>
        <w:pStyle w:val="H1"/>
        <w:spacing w:line="480" w:lineRule="auto"/>
        <w:ind w:right="1260"/>
        <w:rPr>
          <w:b w:val="0"/>
          <w:sz w:val="26"/>
          <w:szCs w:val="26"/>
        </w:rPr>
      </w:pPr>
      <w:r w:rsidRPr="00DB40DA">
        <w:rPr>
          <w:sz w:val="22"/>
          <w:szCs w:val="22"/>
        </w:rPr>
        <w:tab/>
      </w:r>
      <w:r w:rsidRPr="005558DC">
        <w:rPr>
          <w:szCs w:val="24"/>
        </w:rPr>
        <w:tab/>
      </w:r>
      <w:r w:rsidRPr="005558DC">
        <w:rPr>
          <w:szCs w:val="24"/>
        </w:rPr>
        <w:tab/>
      </w:r>
      <w:r w:rsidRPr="002B445F">
        <w:rPr>
          <w:b w:val="0"/>
          <w:sz w:val="26"/>
          <w:szCs w:val="26"/>
        </w:rPr>
        <w:t xml:space="preserve">Pursuant to rule 15 of the provisional rules of procedure of the Security Council, the Secretary-General wishes to report that he has received a letter dated </w:t>
      </w:r>
      <w:r w:rsidR="001A1FD2">
        <w:rPr>
          <w:b w:val="0"/>
          <w:sz w:val="26"/>
          <w:szCs w:val="26"/>
        </w:rPr>
        <w:t xml:space="preserve">7 </w:t>
      </w:r>
      <w:r w:rsidR="007323D9">
        <w:rPr>
          <w:b w:val="0"/>
          <w:sz w:val="26"/>
          <w:szCs w:val="26"/>
        </w:rPr>
        <w:t>July</w:t>
      </w:r>
      <w:r w:rsidR="00BD5C2E">
        <w:rPr>
          <w:b w:val="0"/>
          <w:sz w:val="26"/>
          <w:szCs w:val="26"/>
        </w:rPr>
        <w:t xml:space="preserve"> 2022</w:t>
      </w:r>
      <w:r w:rsidRPr="002B445F">
        <w:rPr>
          <w:b w:val="0"/>
          <w:sz w:val="26"/>
          <w:szCs w:val="26"/>
        </w:rPr>
        <w:t xml:space="preserve"> from the </w:t>
      </w:r>
      <w:commentRangeStart w:id="4"/>
      <w:r w:rsidR="00EE0281">
        <w:rPr>
          <w:b w:val="0"/>
          <w:sz w:val="26"/>
          <w:szCs w:val="26"/>
        </w:rPr>
        <w:t>Charg</w:t>
      </w:r>
      <w:r w:rsidR="00D16B86">
        <w:rPr>
          <w:b w:val="0"/>
          <w:sz w:val="26"/>
          <w:szCs w:val="26"/>
        </w:rPr>
        <w:t>é</w:t>
      </w:r>
      <w:r w:rsidR="00EE0281">
        <w:rPr>
          <w:b w:val="0"/>
          <w:sz w:val="26"/>
          <w:szCs w:val="26"/>
        </w:rPr>
        <w:t xml:space="preserve"> </w:t>
      </w:r>
      <w:proofErr w:type="spellStart"/>
      <w:r w:rsidR="00EE0281">
        <w:rPr>
          <w:b w:val="0"/>
          <w:sz w:val="26"/>
          <w:szCs w:val="26"/>
        </w:rPr>
        <w:t>d’</w:t>
      </w:r>
      <w:r w:rsidR="00FE5BE3">
        <w:rPr>
          <w:b w:val="0"/>
          <w:sz w:val="26"/>
          <w:szCs w:val="26"/>
        </w:rPr>
        <w:t>a</w:t>
      </w:r>
      <w:r w:rsidR="00EE0281">
        <w:rPr>
          <w:b w:val="0"/>
          <w:sz w:val="26"/>
          <w:szCs w:val="26"/>
        </w:rPr>
        <w:t>ffaires</w:t>
      </w:r>
      <w:proofErr w:type="spellEnd"/>
      <w:del w:id="5" w:author="Luke Croll" w:date="2023-01-04T17:03:00Z">
        <w:r w:rsidR="00EE0281" w:rsidDel="006B237B">
          <w:rPr>
            <w:b w:val="0"/>
            <w:sz w:val="26"/>
            <w:szCs w:val="26"/>
          </w:rPr>
          <w:delText>,</w:delText>
        </w:r>
      </w:del>
      <w:r w:rsidR="00EE0281">
        <w:rPr>
          <w:b w:val="0"/>
          <w:sz w:val="26"/>
          <w:szCs w:val="26"/>
        </w:rPr>
        <w:t xml:space="preserve"> </w:t>
      </w:r>
      <w:proofErr w:type="spellStart"/>
      <w:r w:rsidR="00EE0281">
        <w:rPr>
          <w:b w:val="0"/>
          <w:sz w:val="26"/>
          <w:szCs w:val="26"/>
        </w:rPr>
        <w:t>a.i.</w:t>
      </w:r>
      <w:proofErr w:type="spellEnd"/>
      <w:r w:rsidR="00EE0281">
        <w:rPr>
          <w:b w:val="0"/>
          <w:sz w:val="26"/>
          <w:szCs w:val="26"/>
        </w:rPr>
        <w:t xml:space="preserve"> </w:t>
      </w:r>
      <w:commentRangeEnd w:id="4"/>
      <w:r w:rsidR="006B237B">
        <w:rPr>
          <w:rStyle w:val="CommentReference"/>
          <w:b w:val="0"/>
        </w:rPr>
        <w:commentReference w:id="4"/>
      </w:r>
      <w:r w:rsidR="00EE0281">
        <w:rPr>
          <w:b w:val="0"/>
          <w:sz w:val="26"/>
          <w:szCs w:val="26"/>
        </w:rPr>
        <w:t xml:space="preserve">of the </w:t>
      </w:r>
      <w:r w:rsidRPr="002B445F">
        <w:rPr>
          <w:b w:val="0"/>
          <w:sz w:val="26"/>
          <w:szCs w:val="26"/>
        </w:rPr>
        <w:t xml:space="preserve">Permanent </w:t>
      </w:r>
      <w:r w:rsidR="00EE0281">
        <w:rPr>
          <w:b w:val="0"/>
          <w:sz w:val="26"/>
          <w:szCs w:val="26"/>
        </w:rPr>
        <w:t>Mission</w:t>
      </w:r>
      <w:r w:rsidRPr="002B445F">
        <w:rPr>
          <w:b w:val="0"/>
          <w:sz w:val="26"/>
          <w:szCs w:val="26"/>
        </w:rPr>
        <w:t xml:space="preserve"> of </w:t>
      </w:r>
      <w:r w:rsidR="001A1FD2">
        <w:rPr>
          <w:b w:val="0"/>
          <w:sz w:val="26"/>
          <w:szCs w:val="26"/>
        </w:rPr>
        <w:t>India</w:t>
      </w:r>
      <w:r w:rsidRPr="002B445F">
        <w:rPr>
          <w:b w:val="0"/>
          <w:sz w:val="26"/>
          <w:szCs w:val="26"/>
        </w:rPr>
        <w:t xml:space="preserve"> to the United Nations stating that</w:t>
      </w:r>
      <w:r w:rsidR="00BD5C2E">
        <w:rPr>
          <w:b w:val="0"/>
          <w:sz w:val="26"/>
          <w:szCs w:val="26"/>
        </w:rPr>
        <w:t xml:space="preserve"> </w:t>
      </w:r>
      <w:r w:rsidR="008C187C">
        <w:rPr>
          <w:b w:val="0"/>
          <w:sz w:val="26"/>
          <w:szCs w:val="26"/>
        </w:rPr>
        <w:t xml:space="preserve">Mr. </w:t>
      </w:r>
      <w:r w:rsidR="007323D9">
        <w:rPr>
          <w:b w:val="0"/>
          <w:sz w:val="26"/>
          <w:szCs w:val="26"/>
        </w:rPr>
        <w:t>Prakash Gupta</w:t>
      </w:r>
      <w:r w:rsidR="0006039D">
        <w:rPr>
          <w:b w:val="0"/>
          <w:sz w:val="26"/>
          <w:szCs w:val="26"/>
        </w:rPr>
        <w:t>, Joint Secretary,</w:t>
      </w:r>
      <w:r>
        <w:t xml:space="preserve"> </w:t>
      </w:r>
      <w:r>
        <w:rPr>
          <w:b w:val="0"/>
          <w:sz w:val="26"/>
          <w:szCs w:val="26"/>
        </w:rPr>
        <w:t xml:space="preserve">will represent </w:t>
      </w:r>
      <w:r w:rsidR="008C187C">
        <w:rPr>
          <w:b w:val="0"/>
          <w:sz w:val="26"/>
          <w:szCs w:val="26"/>
        </w:rPr>
        <w:t>India</w:t>
      </w:r>
      <w:r w:rsidRPr="009D0CE5">
        <w:rPr>
          <w:b w:val="0"/>
          <w:sz w:val="26"/>
          <w:szCs w:val="26"/>
        </w:rPr>
        <w:t xml:space="preserve"> at </w:t>
      </w:r>
      <w:r w:rsidR="00223BDE" w:rsidRPr="009D0CE5">
        <w:rPr>
          <w:b w:val="0"/>
          <w:sz w:val="26"/>
          <w:szCs w:val="26"/>
        </w:rPr>
        <w:t xml:space="preserve">the </w:t>
      </w:r>
      <w:r w:rsidR="00223BDE" w:rsidRPr="00206286">
        <w:rPr>
          <w:b w:val="0"/>
          <w:sz w:val="26"/>
          <w:szCs w:val="26"/>
        </w:rPr>
        <w:t>9</w:t>
      </w:r>
      <w:r w:rsidR="00D557F6" w:rsidRPr="00206286">
        <w:rPr>
          <w:b w:val="0"/>
          <w:sz w:val="26"/>
          <w:szCs w:val="26"/>
        </w:rPr>
        <w:t>0</w:t>
      </w:r>
      <w:r w:rsidR="007323D9" w:rsidRPr="00206286">
        <w:rPr>
          <w:b w:val="0"/>
          <w:sz w:val="26"/>
          <w:szCs w:val="26"/>
        </w:rPr>
        <w:t>88</w:t>
      </w:r>
      <w:r w:rsidRPr="00206286">
        <w:rPr>
          <w:b w:val="0"/>
          <w:bCs/>
          <w:rPrChange w:id="6" w:author="Luke Croll" w:date="2023-01-04T17:03:00Z">
            <w:rPr>
              <w:b w:val="0"/>
              <w:bCs/>
              <w:vertAlign w:val="superscript"/>
            </w:rPr>
          </w:rPrChange>
        </w:rPr>
        <w:t>th</w:t>
      </w:r>
      <w:r w:rsidRPr="009D0CE5">
        <w:rPr>
          <w:b w:val="0"/>
          <w:bCs/>
          <w:vertAlign w:val="superscript"/>
        </w:rPr>
        <w:t xml:space="preserve"> </w:t>
      </w:r>
      <w:r w:rsidRPr="009D0CE5">
        <w:rPr>
          <w:b w:val="0"/>
          <w:bCs/>
        </w:rPr>
        <w:t xml:space="preserve">meeting </w:t>
      </w:r>
      <w:r w:rsidRPr="009D0CE5">
        <w:rPr>
          <w:b w:val="0"/>
          <w:sz w:val="26"/>
          <w:szCs w:val="26"/>
        </w:rPr>
        <w:t>of the Security Council, to be held on</w:t>
      </w:r>
      <w:r w:rsidRPr="009D0CE5">
        <w:rPr>
          <w:b w:val="0"/>
          <w:bCs/>
        </w:rPr>
        <w:t xml:space="preserve"> </w:t>
      </w:r>
      <w:r w:rsidR="00703BEE">
        <w:rPr>
          <w:b w:val="0"/>
          <w:bCs/>
        </w:rPr>
        <w:t>11</w:t>
      </w:r>
      <w:r w:rsidR="00720C63">
        <w:rPr>
          <w:b w:val="0"/>
          <w:bCs/>
        </w:rPr>
        <w:t xml:space="preserve"> July</w:t>
      </w:r>
      <w:r w:rsidRPr="009D0CE5">
        <w:rPr>
          <w:b w:val="0"/>
          <w:bCs/>
        </w:rPr>
        <w:t xml:space="preserve"> 2022.</w:t>
      </w:r>
    </w:p>
    <w:p w14:paraId="3C6B0830" w14:textId="77777777" w:rsidR="00536657" w:rsidRPr="002B445F" w:rsidRDefault="00536657" w:rsidP="00536657">
      <w:pPr>
        <w:rPr>
          <w:sz w:val="26"/>
          <w:szCs w:val="26"/>
        </w:rPr>
      </w:pPr>
    </w:p>
    <w:p w14:paraId="7126003D" w14:textId="3C0E0F14" w:rsidR="00536657" w:rsidRPr="00595FC2" w:rsidRDefault="00536657" w:rsidP="00536657">
      <w:pPr>
        <w:pStyle w:val="H1"/>
        <w:spacing w:line="480" w:lineRule="auto"/>
        <w:ind w:left="1425" w:right="1260" w:firstLine="475"/>
        <w:rPr>
          <w:b w:val="0"/>
          <w:sz w:val="26"/>
          <w:szCs w:val="26"/>
        </w:rPr>
      </w:pPr>
      <w:r w:rsidRPr="00595FC2">
        <w:rPr>
          <w:b w:val="0"/>
          <w:sz w:val="26"/>
          <w:szCs w:val="26"/>
        </w:rPr>
        <w:t xml:space="preserve">In the opinion of the Secretary-General, </w:t>
      </w:r>
      <w:del w:id="7" w:author="Luke Croll" w:date="2023-01-04T17:03:00Z">
        <w:r w:rsidRPr="00595FC2" w:rsidDel="00206286">
          <w:rPr>
            <w:b w:val="0"/>
            <w:sz w:val="26"/>
            <w:szCs w:val="26"/>
          </w:rPr>
          <w:delText xml:space="preserve">this </w:delText>
        </w:r>
      </w:del>
      <w:ins w:id="8" w:author="Luke Croll" w:date="2023-01-04T17:03:00Z">
        <w:r w:rsidR="00206286">
          <w:rPr>
            <w:b w:val="0"/>
            <w:sz w:val="26"/>
            <w:szCs w:val="26"/>
          </w:rPr>
          <w:t>that</w:t>
        </w:r>
        <w:r w:rsidR="00206286" w:rsidRPr="00595FC2">
          <w:rPr>
            <w:b w:val="0"/>
            <w:sz w:val="26"/>
            <w:szCs w:val="26"/>
          </w:rPr>
          <w:t xml:space="preserve"> </w:t>
        </w:r>
      </w:ins>
      <w:r w:rsidRPr="00595FC2">
        <w:rPr>
          <w:b w:val="0"/>
          <w:sz w:val="26"/>
          <w:szCs w:val="26"/>
        </w:rPr>
        <w:t>letter</w:t>
      </w:r>
      <w:r w:rsidR="00E1648D">
        <w:rPr>
          <w:b w:val="0"/>
          <w:sz w:val="26"/>
          <w:szCs w:val="26"/>
        </w:rPr>
        <w:t xml:space="preserve"> </w:t>
      </w:r>
      <w:r w:rsidRPr="00595FC2">
        <w:rPr>
          <w:b w:val="0"/>
          <w:sz w:val="26"/>
          <w:szCs w:val="26"/>
        </w:rPr>
        <w:t>constitutes adequate provisional credentials.</w:t>
      </w:r>
    </w:p>
    <w:p w14:paraId="0DEADAD2" w14:textId="77777777" w:rsidR="00536657" w:rsidRPr="00D557F6" w:rsidRDefault="00536657" w:rsidP="003C2B39">
      <w:pPr>
        <w:pStyle w:val="SingleTxt"/>
        <w:rPr>
          <w:sz w:val="26"/>
          <w:szCs w:val="26"/>
        </w:rPr>
      </w:pPr>
    </w:p>
    <w:p w14:paraId="7DD55D8C" w14:textId="77777777" w:rsidR="00536657" w:rsidRPr="00D557F6" w:rsidRDefault="00536657" w:rsidP="003C2B39">
      <w:pPr>
        <w:pStyle w:val="SingleTxt"/>
        <w:rPr>
          <w:sz w:val="26"/>
          <w:szCs w:val="26"/>
        </w:rPr>
      </w:pPr>
    </w:p>
    <w:p w14:paraId="38737924" w14:textId="77777777" w:rsidR="00536657" w:rsidRDefault="00536657" w:rsidP="003C2B39">
      <w:pPr>
        <w:pStyle w:val="SingleTxt"/>
      </w:pPr>
    </w:p>
    <w:p w14:paraId="67BD9159" w14:textId="7D72CEC6" w:rsidR="003C2B39" w:rsidRPr="003C2B39" w:rsidRDefault="00F665C5" w:rsidP="003C2B39">
      <w:pPr>
        <w:pStyle w:val="SingleTxt"/>
      </w:pPr>
      <w:r>
        <w:rPr>
          <w:noProof/>
          <w:w w:val="10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7DFB5D" wp14:editId="58E5AD07">
                <wp:simplePos x="0" y="0"/>
                <wp:positionH relativeFrom="column">
                  <wp:posOffset>2669540</wp:posOffset>
                </wp:positionH>
                <wp:positionV relativeFrom="paragraph">
                  <wp:posOffset>304800</wp:posOffset>
                </wp:positionV>
                <wp:extent cx="9144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3D65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pt,24pt" to="282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" strokeweight=".25pt"/>
            </w:pict>
          </mc:Fallback>
        </mc:AlternateContent>
      </w:r>
    </w:p>
    <w:sectPr w:rsidR="003C2B39" w:rsidRPr="003C2B39" w:rsidSect="003C2B39">
      <w:type w:val="continuous"/>
      <w:pgSz w:w="12240" w:h="15840" w:code="1"/>
      <w:pgMar w:top="1742" w:right="1195" w:bottom="1901" w:left="1195" w:header="576" w:footer="1037" w:gutter="0"/>
      <w:cols w:space="708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ke Croll" w:date="2023-01-04T17:02:00Z" w:initials="LC">
    <w:p w14:paraId="616042EB" w14:textId="4A784D05" w:rsidR="00206286" w:rsidRDefault="00206286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121B9A">
          <w:rPr>
            <w:rStyle w:val="Hyperlink"/>
          </w:rPr>
          <w:t>crolll@un.org</w:t>
        </w:r>
      </w:hyperlink>
      <w:r>
        <w:t xml:space="preserve"> </w:t>
      </w:r>
    </w:p>
  </w:comment>
  <w:comment w:id="3" w:author="Luke Croll" w:date="2023-01-04T17:02:00Z" w:initials="LC">
    <w:p w14:paraId="22D667CB" w14:textId="58324087" w:rsidR="00206286" w:rsidRDefault="00206286">
      <w:pPr>
        <w:pStyle w:val="CommentText"/>
      </w:pPr>
      <w:r>
        <w:rPr>
          <w:rStyle w:val="CommentReference"/>
        </w:rPr>
        <w:annotationRef/>
      </w:r>
      <w:r>
        <w:t>Man</w:t>
      </w:r>
    </w:p>
  </w:comment>
  <w:comment w:id="4" w:author="Luke Croll" w:date="2023-01-04T17:03:00Z" w:initials="LC">
    <w:p w14:paraId="26186A7E" w14:textId="4A6B4FD5" w:rsidR="006B237B" w:rsidRDefault="006B237B">
      <w:pPr>
        <w:pStyle w:val="CommentText"/>
      </w:pPr>
      <w:r>
        <w:rPr>
          <w:rStyle w:val="CommentReference"/>
        </w:rPr>
        <w:annotationRef/>
      </w:r>
      <w: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042EB" w15:done="0"/>
  <w15:commentEx w15:paraId="22D667CB" w15:done="0"/>
  <w15:commentEx w15:paraId="26186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2FB1" w16cex:dateUtc="2023-01-04T22:02:00Z"/>
  <w16cex:commentExtensible w16cex:durableId="27602FB8" w16cex:dateUtc="2023-01-04T22:02:00Z"/>
  <w16cex:commentExtensible w16cex:durableId="27602FD1" w16cex:dateUtc="2023-01-04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042EB" w16cid:durableId="27602FB1"/>
  <w16cid:commentId w16cid:paraId="22D667CB" w16cid:durableId="27602FB8"/>
  <w16cid:commentId w16cid:paraId="26186A7E" w16cid:durableId="27602F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14D1" w14:textId="77777777" w:rsidR="00CE59A7" w:rsidRDefault="00CE59A7" w:rsidP="00152C10">
      <w:r>
        <w:separator/>
      </w:r>
    </w:p>
  </w:endnote>
  <w:endnote w:type="continuationSeparator" w:id="0">
    <w:p w14:paraId="188EA31B" w14:textId="77777777" w:rsidR="00CE59A7" w:rsidRDefault="00CE59A7" w:rsidP="00152C10">
      <w:r>
        <w:continuationSeparator/>
      </w:r>
    </w:p>
  </w:endnote>
  <w:endnote w:type="continuationNotice" w:id="1">
    <w:p w14:paraId="1F3287D3" w14:textId="77777777" w:rsidR="00CE59A7" w:rsidRDefault="00CE59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rcode 3 of 9 by request">
    <w:altName w:val="Calibri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81538D" w14:paraId="68518B0D" w14:textId="77777777" w:rsidTr="00152C10">
      <w:tc>
        <w:tcPr>
          <w:tcW w:w="5033" w:type="dxa"/>
          <w:shd w:val="clear" w:color="auto" w:fill="auto"/>
        </w:tcPr>
        <w:p w14:paraId="09E7F10C" w14:textId="77777777" w:rsidR="0081538D" w:rsidRPr="00152C10" w:rsidRDefault="0081538D" w:rsidP="00152C10">
          <w:pPr>
            <w:pStyle w:val="Footer"/>
            <w:jc w:val="right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 w:rsidR="00683794">
            <w:rPr>
              <w:b w:val="0"/>
              <w:w w:val="103"/>
              <w:sz w:val="14"/>
            </w:rPr>
            <w:t>12-20127</w:t>
          </w:r>
          <w:r>
            <w:rPr>
              <w:b w:val="0"/>
              <w:w w:val="103"/>
              <w:sz w:val="14"/>
            </w:rPr>
            <w:fldChar w:fldCharType="end"/>
          </w:r>
        </w:p>
      </w:tc>
      <w:tc>
        <w:tcPr>
          <w:tcW w:w="5033" w:type="dxa"/>
          <w:shd w:val="clear" w:color="auto" w:fill="auto"/>
        </w:tcPr>
        <w:p w14:paraId="22170618" w14:textId="77777777" w:rsidR="0081538D" w:rsidRPr="00152C10" w:rsidRDefault="0081538D" w:rsidP="00152C10">
          <w:pPr>
            <w:pStyle w:val="Footer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2</w:t>
          </w:r>
          <w:r>
            <w:rPr>
              <w:w w:val="103"/>
            </w:rPr>
            <w:fldChar w:fldCharType="end"/>
          </w:r>
        </w:p>
      </w:tc>
    </w:tr>
  </w:tbl>
  <w:p w14:paraId="1B5064BD" w14:textId="77777777" w:rsidR="0081538D" w:rsidRPr="00152C10" w:rsidRDefault="0081538D" w:rsidP="00152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81538D" w14:paraId="28667B31" w14:textId="77777777" w:rsidTr="00152C10">
      <w:tc>
        <w:tcPr>
          <w:tcW w:w="5033" w:type="dxa"/>
          <w:shd w:val="clear" w:color="auto" w:fill="auto"/>
        </w:tcPr>
        <w:p w14:paraId="7C842C32" w14:textId="77777777" w:rsidR="0081538D" w:rsidRPr="00152C10" w:rsidRDefault="0081538D" w:rsidP="00152C10">
          <w:pPr>
            <w:pStyle w:val="Footer"/>
            <w:jc w:val="right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1</w:t>
          </w:r>
          <w:r>
            <w:rPr>
              <w:w w:val="103"/>
            </w:rPr>
            <w:fldChar w:fldCharType="end"/>
          </w:r>
        </w:p>
      </w:tc>
      <w:tc>
        <w:tcPr>
          <w:tcW w:w="5033" w:type="dxa"/>
          <w:shd w:val="clear" w:color="auto" w:fill="auto"/>
        </w:tcPr>
        <w:p w14:paraId="75A0799D" w14:textId="77777777" w:rsidR="0081538D" w:rsidRPr="00152C10" w:rsidRDefault="0081538D" w:rsidP="00152C10">
          <w:pPr>
            <w:pStyle w:val="Footer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 w:rsidR="00683794">
            <w:rPr>
              <w:b w:val="0"/>
              <w:w w:val="103"/>
              <w:sz w:val="14"/>
            </w:rPr>
            <w:t>12-20127</w:t>
          </w:r>
          <w:r>
            <w:rPr>
              <w:b w:val="0"/>
              <w:w w:val="103"/>
              <w:sz w:val="14"/>
            </w:rPr>
            <w:fldChar w:fldCharType="end"/>
          </w:r>
        </w:p>
      </w:tc>
    </w:tr>
  </w:tbl>
  <w:p w14:paraId="7E90C3B7" w14:textId="77777777" w:rsidR="0081538D" w:rsidRPr="00152C10" w:rsidRDefault="0081538D" w:rsidP="00152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81538D" w14:paraId="10BD0309" w14:textId="77777777">
      <w:tc>
        <w:tcPr>
          <w:tcW w:w="5033" w:type="dxa"/>
        </w:tcPr>
        <w:p w14:paraId="6E868015" w14:textId="77777777" w:rsidR="0081538D" w:rsidRPr="00152C10" w:rsidRDefault="0081538D" w:rsidP="00152C10">
          <w:pPr>
            <w:pStyle w:val="Footer"/>
            <w:spacing w:before="80" w:line="210" w:lineRule="exact"/>
            <w:rPr>
              <w:rFonts w:ascii="Barcode 3 of 9 by request" w:hAnsi="Barcode 3 of 9 by request"/>
              <w:b w:val="0"/>
              <w:sz w:val="24"/>
            </w:rPr>
          </w:pPr>
        </w:p>
      </w:tc>
      <w:tc>
        <w:tcPr>
          <w:tcW w:w="5033" w:type="dxa"/>
        </w:tcPr>
        <w:p w14:paraId="38EC9E0A" w14:textId="597CE1E8" w:rsidR="0081538D" w:rsidRDefault="00F665C5" w:rsidP="00152C10">
          <w:pPr>
            <w:pStyle w:val="Footer"/>
            <w:jc w:val="right"/>
            <w:rPr>
              <w:b w:val="0"/>
              <w:sz w:val="20"/>
            </w:rPr>
          </w:pPr>
          <w:r>
            <w:rPr>
              <w:b w:val="0"/>
              <w:sz w:val="20"/>
            </w:rPr>
            <w:drawing>
              <wp:inline distT="0" distB="0" distL="0" distR="0" wp14:anchorId="4315904C" wp14:editId="45BC079D">
                <wp:extent cx="933450" cy="228600"/>
                <wp:effectExtent l="0" t="0" r="0" b="0"/>
                <wp:docPr id="2" name="Picture 2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2A1955" w14:textId="77777777" w:rsidR="0081538D" w:rsidRPr="00152C10" w:rsidRDefault="0081538D" w:rsidP="00152C10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ACB2" w14:textId="77777777" w:rsidR="00CE59A7" w:rsidRDefault="00CE59A7" w:rsidP="00152C10">
      <w:r>
        <w:separator/>
      </w:r>
    </w:p>
  </w:footnote>
  <w:footnote w:type="continuationSeparator" w:id="0">
    <w:p w14:paraId="6B963464" w14:textId="77777777" w:rsidR="00CE59A7" w:rsidRDefault="00CE59A7" w:rsidP="00152C10">
      <w:r>
        <w:continuationSeparator/>
      </w:r>
    </w:p>
  </w:footnote>
  <w:footnote w:type="continuationNotice" w:id="1">
    <w:p w14:paraId="45656ECF" w14:textId="77777777" w:rsidR="00CE59A7" w:rsidRDefault="00CE59A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71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33"/>
    </w:tblGrid>
    <w:tr w:rsidR="0081538D" w14:paraId="23F75D62" w14:textId="77777777" w:rsidTr="00152C10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5844B284" w14:textId="77777777" w:rsidR="0081538D" w:rsidRPr="00152C10" w:rsidRDefault="0081538D" w:rsidP="00152C10">
          <w:pPr>
            <w:pStyle w:val="Header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683794">
            <w:rPr>
              <w:b/>
            </w:rPr>
            <w:t>S/2011/818</w:t>
          </w:r>
          <w:r>
            <w:rPr>
              <w:b/>
            </w:rPr>
            <w:fldChar w:fldCharType="end"/>
          </w:r>
        </w:p>
      </w:tc>
      <w:tc>
        <w:tcPr>
          <w:tcW w:w="5033" w:type="dxa"/>
          <w:shd w:val="clear" w:color="auto" w:fill="auto"/>
          <w:vAlign w:val="bottom"/>
        </w:tcPr>
        <w:p w14:paraId="5E815DC6" w14:textId="77777777" w:rsidR="0081538D" w:rsidRDefault="0081538D" w:rsidP="00152C10">
          <w:pPr>
            <w:pStyle w:val="Header"/>
          </w:pPr>
        </w:p>
      </w:tc>
    </w:tr>
  </w:tbl>
  <w:p w14:paraId="63C63405" w14:textId="77777777" w:rsidR="0081538D" w:rsidRPr="00152C10" w:rsidRDefault="0081538D" w:rsidP="00152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71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33"/>
    </w:tblGrid>
    <w:tr w:rsidR="0081538D" w14:paraId="7BF38449" w14:textId="77777777" w:rsidTr="00152C10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6B0BC4FC" w14:textId="77777777" w:rsidR="0081538D" w:rsidRDefault="0081538D" w:rsidP="00152C10">
          <w:pPr>
            <w:pStyle w:val="Header"/>
          </w:pPr>
        </w:p>
      </w:tc>
      <w:tc>
        <w:tcPr>
          <w:tcW w:w="5033" w:type="dxa"/>
          <w:shd w:val="clear" w:color="auto" w:fill="auto"/>
          <w:vAlign w:val="bottom"/>
        </w:tcPr>
        <w:p w14:paraId="3D90ED7C" w14:textId="77777777" w:rsidR="0081538D" w:rsidRPr="00152C10" w:rsidRDefault="0081538D" w:rsidP="00152C10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683794">
            <w:rPr>
              <w:b/>
            </w:rPr>
            <w:t>S/2011/818</w:t>
          </w:r>
          <w:r>
            <w:rPr>
              <w:b/>
            </w:rPr>
            <w:fldChar w:fldCharType="end"/>
          </w:r>
        </w:p>
      </w:tc>
    </w:tr>
  </w:tbl>
  <w:p w14:paraId="4826E758" w14:textId="77777777" w:rsidR="0081538D" w:rsidRPr="00152C10" w:rsidRDefault="0081538D" w:rsidP="00152C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166"/>
      <w:gridCol w:w="3219"/>
      <w:gridCol w:w="28"/>
    </w:tblGrid>
    <w:tr w:rsidR="0081538D" w14:paraId="0E687CA5" w14:textId="77777777" w:rsidTr="00152C10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39E57D8" w14:textId="77777777" w:rsidR="0081538D" w:rsidRDefault="0081538D" w:rsidP="00152C10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5C9CD089" w14:textId="77777777" w:rsidR="0081538D" w:rsidRPr="00152C10" w:rsidRDefault="0081538D" w:rsidP="00152C10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06F8F429" w14:textId="77777777" w:rsidR="0081538D" w:rsidRDefault="0081538D" w:rsidP="00152C10">
          <w:pPr>
            <w:pStyle w:val="Header"/>
            <w:spacing w:after="120"/>
          </w:pPr>
        </w:p>
      </w:tc>
      <w:tc>
        <w:tcPr>
          <w:tcW w:w="6523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17BB7AF3" w14:textId="0FF12F33" w:rsidR="0081538D" w:rsidRPr="00152C10" w:rsidRDefault="0081538D" w:rsidP="00813A4F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S</w:t>
          </w:r>
          <w:r>
            <w:rPr>
              <w:position w:val="-4"/>
            </w:rPr>
            <w:t>/20</w:t>
          </w:r>
          <w:r w:rsidR="00CC7F91">
            <w:rPr>
              <w:position w:val="-4"/>
            </w:rPr>
            <w:t>2</w:t>
          </w:r>
          <w:r w:rsidR="009D4D08">
            <w:rPr>
              <w:position w:val="-4"/>
            </w:rPr>
            <w:t>2</w:t>
          </w:r>
          <w:r>
            <w:rPr>
              <w:position w:val="-4"/>
            </w:rPr>
            <w:t>/</w:t>
          </w:r>
          <w:r w:rsidR="007323D9">
            <w:rPr>
              <w:position w:val="-4"/>
            </w:rPr>
            <w:t>994</w:t>
          </w:r>
        </w:p>
      </w:tc>
    </w:tr>
    <w:tr w:rsidR="0081538D" w:rsidRPr="00152C10" w14:paraId="18F82215" w14:textId="77777777" w:rsidTr="004B60C8">
      <w:trPr>
        <w:gridAfter w:val="1"/>
        <w:wAfter w:w="28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9827A8A" w14:textId="085A10D4" w:rsidR="0081538D" w:rsidRDefault="0081538D" w:rsidP="00152C10">
          <w:pPr>
            <w:pStyle w:val="Header"/>
            <w:spacing w:before="109"/>
          </w:pPr>
          <w:r>
            <w:t xml:space="preserve"> </w:t>
          </w:r>
          <w:r w:rsidR="00F665C5">
            <w:drawing>
              <wp:inline distT="0" distB="0" distL="0" distR="0" wp14:anchorId="7B061602" wp14:editId="6CA81C7E">
                <wp:extent cx="714375" cy="590550"/>
                <wp:effectExtent l="0" t="0" r="0" b="0"/>
                <wp:docPr id="1" name="Picture 1" descr="_un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un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EA8BD7" w14:textId="77777777" w:rsidR="0081538D" w:rsidRPr="00152C10" w:rsidRDefault="0081538D" w:rsidP="00152C10">
          <w:pPr>
            <w:pStyle w:val="Header"/>
            <w:spacing w:before="109"/>
          </w:pP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6603B415" w14:textId="77777777" w:rsidR="0081538D" w:rsidRPr="00152C10" w:rsidRDefault="0081538D" w:rsidP="00152C10">
          <w:pPr>
            <w:pStyle w:val="XLarge"/>
            <w:spacing w:before="109"/>
          </w:pPr>
          <w:r>
            <w:t>Security Council</w:t>
          </w:r>
        </w:p>
      </w:tc>
      <w:tc>
        <w:tcPr>
          <w:tcW w:w="166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72088EF" w14:textId="77777777" w:rsidR="0081538D" w:rsidRPr="00AB2679" w:rsidRDefault="0081538D" w:rsidP="00152C10">
          <w:pPr>
            <w:pStyle w:val="Header"/>
            <w:spacing w:before="109"/>
            <w:rPr>
              <w:sz w:val="22"/>
              <w:szCs w:val="22"/>
            </w:rPr>
          </w:pPr>
        </w:p>
      </w:tc>
      <w:tc>
        <w:tcPr>
          <w:tcW w:w="3219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632039A" w14:textId="77777777" w:rsidR="00516F9D" w:rsidRDefault="0081538D" w:rsidP="00516F9D">
          <w:pPr>
            <w:spacing w:before="240"/>
            <w:rPr>
              <w:sz w:val="22"/>
              <w:szCs w:val="22"/>
            </w:rPr>
          </w:pPr>
          <w:r w:rsidRPr="00AB2679">
            <w:rPr>
              <w:sz w:val="22"/>
              <w:szCs w:val="22"/>
            </w:rPr>
            <w:t>Distr.: General</w:t>
          </w:r>
        </w:p>
        <w:p w14:paraId="77C10F6C" w14:textId="15A347E1" w:rsidR="0081538D" w:rsidRPr="00AB2679" w:rsidRDefault="001A1FD2" w:rsidP="00516F9D">
          <w:pPr>
            <w:spacing w:before="24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7 </w:t>
          </w:r>
          <w:r w:rsidR="007323D9">
            <w:rPr>
              <w:sz w:val="22"/>
              <w:szCs w:val="22"/>
            </w:rPr>
            <w:t>July</w:t>
          </w:r>
          <w:r w:rsidR="00BC2B34">
            <w:rPr>
              <w:sz w:val="22"/>
              <w:szCs w:val="22"/>
            </w:rPr>
            <w:t xml:space="preserve"> 2022</w:t>
          </w:r>
          <w:ins w:id="0" w:author="Luke Croll" w:date="2023-01-04T17:02:00Z">
            <w:r w:rsidR="00206286">
              <w:rPr>
                <w:sz w:val="22"/>
                <w:szCs w:val="22"/>
              </w:rPr>
              <w:t xml:space="preserve"> [</w:t>
            </w:r>
          </w:ins>
          <w:r w:rsidR="0081538D" w:rsidRPr="00AB2679">
            <w:rPr>
              <w:sz w:val="22"/>
              <w:szCs w:val="22"/>
            </w:rPr>
            <w:t>[KEEP DATE]</w:t>
          </w:r>
          <w:ins w:id="1" w:author="Luke Croll" w:date="2023-01-04T17:02:00Z">
            <w:r w:rsidR="00206286">
              <w:rPr>
                <w:sz w:val="22"/>
                <w:szCs w:val="22"/>
              </w:rPr>
              <w:t>]</w:t>
            </w:r>
          </w:ins>
        </w:p>
        <w:p w14:paraId="44799267" w14:textId="77777777" w:rsidR="0081538D" w:rsidRPr="00AB2679" w:rsidRDefault="0081538D" w:rsidP="00152C10">
          <w:pPr>
            <w:rPr>
              <w:sz w:val="22"/>
              <w:szCs w:val="22"/>
            </w:rPr>
          </w:pPr>
        </w:p>
        <w:p w14:paraId="06F2501D" w14:textId="77777777" w:rsidR="0081538D" w:rsidRPr="00AB2679" w:rsidRDefault="0081538D" w:rsidP="00152C10">
          <w:pPr>
            <w:rPr>
              <w:sz w:val="22"/>
              <w:szCs w:val="22"/>
            </w:rPr>
          </w:pPr>
          <w:r w:rsidRPr="00AB2679">
            <w:rPr>
              <w:sz w:val="22"/>
              <w:szCs w:val="22"/>
            </w:rPr>
            <w:t>Original: English</w:t>
          </w:r>
        </w:p>
      </w:tc>
    </w:tr>
  </w:tbl>
  <w:p w14:paraId="0240464A" w14:textId="77777777" w:rsidR="0081538D" w:rsidRPr="00152C10" w:rsidRDefault="0081538D" w:rsidP="00152C10">
    <w:pPr>
      <w:pStyle w:val="Header"/>
      <w:rPr>
        <w:sz w:val="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75"/>
  <w:evenAndOddHeaders/>
  <w:drawingGridHorizontalSpacing w:val="2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rcode" w:val="*1220127*"/>
    <w:docVar w:name="CreationDt" w:val="05/01/2012 22:22:28"/>
    <w:docVar w:name="DocCategory" w:val="Doc"/>
    <w:docVar w:name="DocType" w:val="Final"/>
    <w:docVar w:name="FooterJN" w:val="12-20127"/>
    <w:docVar w:name="jobn" w:val="12-20127 (E)"/>
    <w:docVar w:name="jobnDT" w:val="12-20127 (E)   050112"/>
    <w:docVar w:name="jobnDTDT" w:val="12-20127 (E)   050112   050112"/>
    <w:docVar w:name="JobNo" w:val="1220127E"/>
    <w:docVar w:name="OandT" w:val="ek"/>
    <w:docVar w:name="sss1" w:val="S/2011/818"/>
    <w:docVar w:name="sss2" w:val="-"/>
    <w:docVar w:name="Symbol1" w:val="S/2011/818"/>
    <w:docVar w:name="Symbol2" w:val="-"/>
  </w:docVars>
  <w:rsids>
    <w:rsidRoot w:val="00425075"/>
    <w:rsid w:val="000008F1"/>
    <w:rsid w:val="000009B0"/>
    <w:rsid w:val="00002CBF"/>
    <w:rsid w:val="000053F1"/>
    <w:rsid w:val="0000719D"/>
    <w:rsid w:val="00016E48"/>
    <w:rsid w:val="000243C1"/>
    <w:rsid w:val="0002696C"/>
    <w:rsid w:val="00030EBE"/>
    <w:rsid w:val="00032F82"/>
    <w:rsid w:val="000548E4"/>
    <w:rsid w:val="0006039D"/>
    <w:rsid w:val="00060FB4"/>
    <w:rsid w:val="00062E0F"/>
    <w:rsid w:val="00073B00"/>
    <w:rsid w:val="0007659A"/>
    <w:rsid w:val="00077852"/>
    <w:rsid w:val="000930EA"/>
    <w:rsid w:val="000942AD"/>
    <w:rsid w:val="000B22C4"/>
    <w:rsid w:val="000C2744"/>
    <w:rsid w:val="00102DA5"/>
    <w:rsid w:val="001066C4"/>
    <w:rsid w:val="00107D5F"/>
    <w:rsid w:val="001208CF"/>
    <w:rsid w:val="00142A5F"/>
    <w:rsid w:val="00152C10"/>
    <w:rsid w:val="00153FA5"/>
    <w:rsid w:val="00155176"/>
    <w:rsid w:val="00160BAA"/>
    <w:rsid w:val="001636ED"/>
    <w:rsid w:val="00164105"/>
    <w:rsid w:val="001713A3"/>
    <w:rsid w:val="001745C0"/>
    <w:rsid w:val="00184193"/>
    <w:rsid w:val="0018633D"/>
    <w:rsid w:val="00187854"/>
    <w:rsid w:val="0019245C"/>
    <w:rsid w:val="001A1FD2"/>
    <w:rsid w:val="001B3EC3"/>
    <w:rsid w:val="001C213B"/>
    <w:rsid w:val="001C266D"/>
    <w:rsid w:val="001E4C90"/>
    <w:rsid w:val="001E5FC5"/>
    <w:rsid w:val="002003A2"/>
    <w:rsid w:val="00206286"/>
    <w:rsid w:val="002133D9"/>
    <w:rsid w:val="002141E3"/>
    <w:rsid w:val="00216FE8"/>
    <w:rsid w:val="002213F0"/>
    <w:rsid w:val="00223BDE"/>
    <w:rsid w:val="002254BA"/>
    <w:rsid w:val="0024373C"/>
    <w:rsid w:val="002508E9"/>
    <w:rsid w:val="0025245A"/>
    <w:rsid w:val="00260841"/>
    <w:rsid w:val="002730F5"/>
    <w:rsid w:val="00274B66"/>
    <w:rsid w:val="00275106"/>
    <w:rsid w:val="00277158"/>
    <w:rsid w:val="00283F50"/>
    <w:rsid w:val="0028683B"/>
    <w:rsid w:val="00286DB6"/>
    <w:rsid w:val="0029451B"/>
    <w:rsid w:val="002A2797"/>
    <w:rsid w:val="002B150C"/>
    <w:rsid w:val="002B39C7"/>
    <w:rsid w:val="002C188F"/>
    <w:rsid w:val="002D01A4"/>
    <w:rsid w:val="002D4228"/>
    <w:rsid w:val="00314F83"/>
    <w:rsid w:val="003177B3"/>
    <w:rsid w:val="00320B7C"/>
    <w:rsid w:val="003313CF"/>
    <w:rsid w:val="00333133"/>
    <w:rsid w:val="003332B3"/>
    <w:rsid w:val="0035469F"/>
    <w:rsid w:val="00360512"/>
    <w:rsid w:val="003769DF"/>
    <w:rsid w:val="003928D1"/>
    <w:rsid w:val="00395E8D"/>
    <w:rsid w:val="003A3885"/>
    <w:rsid w:val="003A4052"/>
    <w:rsid w:val="003B0DE7"/>
    <w:rsid w:val="003B6640"/>
    <w:rsid w:val="003C06BA"/>
    <w:rsid w:val="003C2B39"/>
    <w:rsid w:val="003D0F35"/>
    <w:rsid w:val="003E0D98"/>
    <w:rsid w:val="003E78BE"/>
    <w:rsid w:val="003F4B77"/>
    <w:rsid w:val="004068E7"/>
    <w:rsid w:val="00411695"/>
    <w:rsid w:val="00412B05"/>
    <w:rsid w:val="0042126E"/>
    <w:rsid w:val="00425075"/>
    <w:rsid w:val="00434E53"/>
    <w:rsid w:val="0043554A"/>
    <w:rsid w:val="00441580"/>
    <w:rsid w:val="00441EF4"/>
    <w:rsid w:val="0045397A"/>
    <w:rsid w:val="00455159"/>
    <w:rsid w:val="00460771"/>
    <w:rsid w:val="004769C9"/>
    <w:rsid w:val="004831A5"/>
    <w:rsid w:val="00497BF5"/>
    <w:rsid w:val="004A06AE"/>
    <w:rsid w:val="004A3F78"/>
    <w:rsid w:val="004A44BA"/>
    <w:rsid w:val="004A49D7"/>
    <w:rsid w:val="004A72B2"/>
    <w:rsid w:val="004A7E9E"/>
    <w:rsid w:val="004B60C8"/>
    <w:rsid w:val="004B6672"/>
    <w:rsid w:val="004C02D2"/>
    <w:rsid w:val="004C76C9"/>
    <w:rsid w:val="004D0839"/>
    <w:rsid w:val="004D6370"/>
    <w:rsid w:val="004D7A08"/>
    <w:rsid w:val="004E36CD"/>
    <w:rsid w:val="004E72BD"/>
    <w:rsid w:val="004F269C"/>
    <w:rsid w:val="004F33D3"/>
    <w:rsid w:val="00502499"/>
    <w:rsid w:val="00505A33"/>
    <w:rsid w:val="005074BE"/>
    <w:rsid w:val="00514854"/>
    <w:rsid w:val="005153A5"/>
    <w:rsid w:val="00516F9D"/>
    <w:rsid w:val="005207F9"/>
    <w:rsid w:val="00526273"/>
    <w:rsid w:val="00536657"/>
    <w:rsid w:val="00542A9C"/>
    <w:rsid w:val="00546F5D"/>
    <w:rsid w:val="00563229"/>
    <w:rsid w:val="005678DA"/>
    <w:rsid w:val="00583963"/>
    <w:rsid w:val="0058464E"/>
    <w:rsid w:val="00594A53"/>
    <w:rsid w:val="00594A90"/>
    <w:rsid w:val="005954CF"/>
    <w:rsid w:val="005A3006"/>
    <w:rsid w:val="005B3D4F"/>
    <w:rsid w:val="005C5ECC"/>
    <w:rsid w:val="005D3D41"/>
    <w:rsid w:val="005D7F5A"/>
    <w:rsid w:val="005E7308"/>
    <w:rsid w:val="005F4DB1"/>
    <w:rsid w:val="00600132"/>
    <w:rsid w:val="0060441D"/>
    <w:rsid w:val="00604B95"/>
    <w:rsid w:val="00616433"/>
    <w:rsid w:val="00635959"/>
    <w:rsid w:val="00653B25"/>
    <w:rsid w:val="00654829"/>
    <w:rsid w:val="00656459"/>
    <w:rsid w:val="00662DC6"/>
    <w:rsid w:val="00666422"/>
    <w:rsid w:val="0066772C"/>
    <w:rsid w:val="00667976"/>
    <w:rsid w:val="00683794"/>
    <w:rsid w:val="00696C4F"/>
    <w:rsid w:val="006A012D"/>
    <w:rsid w:val="006B237B"/>
    <w:rsid w:val="006B6EDE"/>
    <w:rsid w:val="006D766E"/>
    <w:rsid w:val="006E1347"/>
    <w:rsid w:val="006F6E35"/>
    <w:rsid w:val="00703A4D"/>
    <w:rsid w:val="00703BEE"/>
    <w:rsid w:val="00706314"/>
    <w:rsid w:val="00707604"/>
    <w:rsid w:val="007108D5"/>
    <w:rsid w:val="007132B0"/>
    <w:rsid w:val="00720C63"/>
    <w:rsid w:val="00724074"/>
    <w:rsid w:val="00730A63"/>
    <w:rsid w:val="007323D9"/>
    <w:rsid w:val="007326C3"/>
    <w:rsid w:val="00737FCB"/>
    <w:rsid w:val="007417DD"/>
    <w:rsid w:val="00741B52"/>
    <w:rsid w:val="0074220C"/>
    <w:rsid w:val="00742F8B"/>
    <w:rsid w:val="00750A8D"/>
    <w:rsid w:val="0076366E"/>
    <w:rsid w:val="007658A5"/>
    <w:rsid w:val="007669B0"/>
    <w:rsid w:val="00777F88"/>
    <w:rsid w:val="0079386A"/>
    <w:rsid w:val="00795A7C"/>
    <w:rsid w:val="00796F80"/>
    <w:rsid w:val="00797B6E"/>
    <w:rsid w:val="007A1CAA"/>
    <w:rsid w:val="007B2734"/>
    <w:rsid w:val="007B5330"/>
    <w:rsid w:val="007B6885"/>
    <w:rsid w:val="007C3389"/>
    <w:rsid w:val="007C54CC"/>
    <w:rsid w:val="007C59F0"/>
    <w:rsid w:val="007D5252"/>
    <w:rsid w:val="007D586B"/>
    <w:rsid w:val="007D6684"/>
    <w:rsid w:val="007D6DDA"/>
    <w:rsid w:val="007D7CF1"/>
    <w:rsid w:val="007E6289"/>
    <w:rsid w:val="007F03EE"/>
    <w:rsid w:val="007F23CE"/>
    <w:rsid w:val="007F3C8D"/>
    <w:rsid w:val="0080746E"/>
    <w:rsid w:val="00810F20"/>
    <w:rsid w:val="00813A4F"/>
    <w:rsid w:val="0081538D"/>
    <w:rsid w:val="00833823"/>
    <w:rsid w:val="00852178"/>
    <w:rsid w:val="0085451D"/>
    <w:rsid w:val="00862149"/>
    <w:rsid w:val="0086767D"/>
    <w:rsid w:val="008700F6"/>
    <w:rsid w:val="00871CD5"/>
    <w:rsid w:val="00880350"/>
    <w:rsid w:val="00884BFC"/>
    <w:rsid w:val="008851E6"/>
    <w:rsid w:val="00885F41"/>
    <w:rsid w:val="00892AD4"/>
    <w:rsid w:val="008938B0"/>
    <w:rsid w:val="008A4B3D"/>
    <w:rsid w:val="008A5F83"/>
    <w:rsid w:val="008A7406"/>
    <w:rsid w:val="008A7B66"/>
    <w:rsid w:val="008A7FFD"/>
    <w:rsid w:val="008B0A79"/>
    <w:rsid w:val="008B1056"/>
    <w:rsid w:val="008C187C"/>
    <w:rsid w:val="008D27EC"/>
    <w:rsid w:val="008E1482"/>
    <w:rsid w:val="008E38B3"/>
    <w:rsid w:val="00902F4F"/>
    <w:rsid w:val="009169BA"/>
    <w:rsid w:val="00934DDE"/>
    <w:rsid w:val="00956D53"/>
    <w:rsid w:val="00961E03"/>
    <w:rsid w:val="009706DD"/>
    <w:rsid w:val="00973535"/>
    <w:rsid w:val="009771ED"/>
    <w:rsid w:val="00993118"/>
    <w:rsid w:val="009946BE"/>
    <w:rsid w:val="009A68C4"/>
    <w:rsid w:val="009B3D69"/>
    <w:rsid w:val="009C219D"/>
    <w:rsid w:val="009D0CE5"/>
    <w:rsid w:val="009D4D08"/>
    <w:rsid w:val="009E40BE"/>
    <w:rsid w:val="009E6C4F"/>
    <w:rsid w:val="00A07D53"/>
    <w:rsid w:val="00A12857"/>
    <w:rsid w:val="00A16942"/>
    <w:rsid w:val="00A217E6"/>
    <w:rsid w:val="00A2258A"/>
    <w:rsid w:val="00A251C7"/>
    <w:rsid w:val="00A26F9F"/>
    <w:rsid w:val="00A44279"/>
    <w:rsid w:val="00A44A1E"/>
    <w:rsid w:val="00A56356"/>
    <w:rsid w:val="00A60D86"/>
    <w:rsid w:val="00A6120B"/>
    <w:rsid w:val="00A67026"/>
    <w:rsid w:val="00A73A29"/>
    <w:rsid w:val="00A76486"/>
    <w:rsid w:val="00A8248B"/>
    <w:rsid w:val="00A83C88"/>
    <w:rsid w:val="00A93156"/>
    <w:rsid w:val="00AA41DB"/>
    <w:rsid w:val="00AA5215"/>
    <w:rsid w:val="00AB0FBF"/>
    <w:rsid w:val="00AB2679"/>
    <w:rsid w:val="00AC5803"/>
    <w:rsid w:val="00AC5FDF"/>
    <w:rsid w:val="00AD032B"/>
    <w:rsid w:val="00AD3699"/>
    <w:rsid w:val="00AE78CC"/>
    <w:rsid w:val="00AF6938"/>
    <w:rsid w:val="00AF6C82"/>
    <w:rsid w:val="00B10B5D"/>
    <w:rsid w:val="00B12886"/>
    <w:rsid w:val="00B150ED"/>
    <w:rsid w:val="00B16FF5"/>
    <w:rsid w:val="00B22A51"/>
    <w:rsid w:val="00B27C06"/>
    <w:rsid w:val="00B44193"/>
    <w:rsid w:val="00B54AC3"/>
    <w:rsid w:val="00B600B3"/>
    <w:rsid w:val="00B60F33"/>
    <w:rsid w:val="00B63AD4"/>
    <w:rsid w:val="00B86FD8"/>
    <w:rsid w:val="00BA6BC6"/>
    <w:rsid w:val="00BB0CAE"/>
    <w:rsid w:val="00BB7901"/>
    <w:rsid w:val="00BC2B34"/>
    <w:rsid w:val="00BD0DCE"/>
    <w:rsid w:val="00BD1B5A"/>
    <w:rsid w:val="00BD2782"/>
    <w:rsid w:val="00BD5C2E"/>
    <w:rsid w:val="00BE29CE"/>
    <w:rsid w:val="00BF2343"/>
    <w:rsid w:val="00BF67BF"/>
    <w:rsid w:val="00C02DEC"/>
    <w:rsid w:val="00C03942"/>
    <w:rsid w:val="00C12DEB"/>
    <w:rsid w:val="00C1545B"/>
    <w:rsid w:val="00C22C1A"/>
    <w:rsid w:val="00C2494E"/>
    <w:rsid w:val="00C307BD"/>
    <w:rsid w:val="00C31923"/>
    <w:rsid w:val="00C41C77"/>
    <w:rsid w:val="00C62A26"/>
    <w:rsid w:val="00C80563"/>
    <w:rsid w:val="00C807CA"/>
    <w:rsid w:val="00C92F9B"/>
    <w:rsid w:val="00CA35FD"/>
    <w:rsid w:val="00CA47D3"/>
    <w:rsid w:val="00CB0CEC"/>
    <w:rsid w:val="00CC20F9"/>
    <w:rsid w:val="00CC5B87"/>
    <w:rsid w:val="00CC7F91"/>
    <w:rsid w:val="00CD362B"/>
    <w:rsid w:val="00CE0054"/>
    <w:rsid w:val="00CE59A7"/>
    <w:rsid w:val="00CF1E69"/>
    <w:rsid w:val="00CF494B"/>
    <w:rsid w:val="00D151CD"/>
    <w:rsid w:val="00D16B86"/>
    <w:rsid w:val="00D233DC"/>
    <w:rsid w:val="00D379B4"/>
    <w:rsid w:val="00D557F6"/>
    <w:rsid w:val="00D8219F"/>
    <w:rsid w:val="00D83AF2"/>
    <w:rsid w:val="00D85D48"/>
    <w:rsid w:val="00D9028D"/>
    <w:rsid w:val="00D9409D"/>
    <w:rsid w:val="00DA0D6E"/>
    <w:rsid w:val="00DA1FA5"/>
    <w:rsid w:val="00DA6B91"/>
    <w:rsid w:val="00DB7623"/>
    <w:rsid w:val="00DC4B13"/>
    <w:rsid w:val="00DE4760"/>
    <w:rsid w:val="00DE71E4"/>
    <w:rsid w:val="00E01CD1"/>
    <w:rsid w:val="00E03AE1"/>
    <w:rsid w:val="00E05A3F"/>
    <w:rsid w:val="00E1042A"/>
    <w:rsid w:val="00E1612F"/>
    <w:rsid w:val="00E1648D"/>
    <w:rsid w:val="00E20D8D"/>
    <w:rsid w:val="00E22455"/>
    <w:rsid w:val="00E23B9C"/>
    <w:rsid w:val="00E24D14"/>
    <w:rsid w:val="00E350A3"/>
    <w:rsid w:val="00E40F6E"/>
    <w:rsid w:val="00E41640"/>
    <w:rsid w:val="00E53B1C"/>
    <w:rsid w:val="00E5763E"/>
    <w:rsid w:val="00E64F8A"/>
    <w:rsid w:val="00E677E7"/>
    <w:rsid w:val="00E76523"/>
    <w:rsid w:val="00E87B86"/>
    <w:rsid w:val="00E93A55"/>
    <w:rsid w:val="00E94566"/>
    <w:rsid w:val="00EB38CD"/>
    <w:rsid w:val="00EB6687"/>
    <w:rsid w:val="00EC3BEC"/>
    <w:rsid w:val="00ED2C0F"/>
    <w:rsid w:val="00ED5B80"/>
    <w:rsid w:val="00EE0281"/>
    <w:rsid w:val="00EE6589"/>
    <w:rsid w:val="00EF1D86"/>
    <w:rsid w:val="00F20948"/>
    <w:rsid w:val="00F253CC"/>
    <w:rsid w:val="00F46B7A"/>
    <w:rsid w:val="00F523E1"/>
    <w:rsid w:val="00F52AF5"/>
    <w:rsid w:val="00F665C5"/>
    <w:rsid w:val="00F67C18"/>
    <w:rsid w:val="00F70E74"/>
    <w:rsid w:val="00F71CB1"/>
    <w:rsid w:val="00F82954"/>
    <w:rsid w:val="00F867EB"/>
    <w:rsid w:val="00F90544"/>
    <w:rsid w:val="00F9421B"/>
    <w:rsid w:val="00FB5C84"/>
    <w:rsid w:val="00FC3370"/>
    <w:rsid w:val="00FC5169"/>
    <w:rsid w:val="00FD374E"/>
    <w:rsid w:val="00FE5BE3"/>
    <w:rsid w:val="00FE7319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D3B1"/>
  <w15:chartTrackingRefBased/>
  <w15:docId w15:val="{97FC227E-878E-4FCD-ADF8-D68DF996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F5D"/>
    <w:pPr>
      <w:suppressAutoHyphens/>
      <w:spacing w:line="240" w:lineRule="exact"/>
    </w:pPr>
    <w:rPr>
      <w:spacing w:val="4"/>
      <w:w w:val="103"/>
      <w:kern w:val="1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_ H_1"/>
    <w:basedOn w:val="Normal"/>
    <w:next w:val="SingleTxt"/>
    <w:rsid w:val="00546F5D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546F5D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546F5D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H1"/>
    <w:next w:val="Normal"/>
    <w:rsid w:val="00546F5D"/>
    <w:pPr>
      <w:spacing w:line="240" w:lineRule="exact"/>
      <w:outlineLvl w:val="1"/>
    </w:pPr>
    <w:rPr>
      <w:spacing w:val="2"/>
      <w:sz w:val="20"/>
    </w:rPr>
  </w:style>
  <w:style w:type="paragraph" w:customStyle="1" w:styleId="H4">
    <w:name w:val="_ H_4"/>
    <w:basedOn w:val="Normal"/>
    <w:next w:val="Normal"/>
    <w:rsid w:val="00546F5D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546F5D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546F5D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546F5D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546F5D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546F5D"/>
    <w:pPr>
      <w:ind w:left="1267" w:right="1267"/>
    </w:pPr>
  </w:style>
  <w:style w:type="paragraph" w:customStyle="1" w:styleId="SingleTxt">
    <w:name w:val="__Single Txt"/>
    <w:basedOn w:val="Normal"/>
    <w:link w:val="SingleTxtChar"/>
    <w:rsid w:val="00546F5D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7" w:right="1267"/>
      <w:jc w:val="both"/>
    </w:pPr>
  </w:style>
  <w:style w:type="paragraph" w:styleId="BalloonText">
    <w:name w:val="Balloon Text"/>
    <w:basedOn w:val="Normal"/>
    <w:semiHidden/>
    <w:rsid w:val="00546F5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46F5D"/>
    <w:rPr>
      <w:sz w:val="6"/>
    </w:rPr>
  </w:style>
  <w:style w:type="character" w:styleId="FootnoteReference">
    <w:name w:val="footnote reference"/>
    <w:semiHidden/>
    <w:rsid w:val="00546F5D"/>
    <w:rPr>
      <w:spacing w:val="-5"/>
      <w:w w:val="130"/>
      <w:position w:val="-4"/>
      <w:vertAlign w:val="superscript"/>
    </w:rPr>
  </w:style>
  <w:style w:type="character" w:styleId="EndnoteReference">
    <w:name w:val="endnote reference"/>
    <w:basedOn w:val="FootnoteReference"/>
    <w:semiHidden/>
    <w:rsid w:val="00546F5D"/>
    <w:rPr>
      <w:spacing w:val="-5"/>
      <w:w w:val="130"/>
      <w:position w:val="-4"/>
      <w:vertAlign w:val="superscript"/>
    </w:rPr>
  </w:style>
  <w:style w:type="paragraph" w:styleId="FootnoteText">
    <w:name w:val="footnote text"/>
    <w:basedOn w:val="Normal"/>
    <w:semiHidden/>
    <w:rsid w:val="00546F5D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w w:val="104"/>
      <w:sz w:val="17"/>
    </w:rPr>
  </w:style>
  <w:style w:type="paragraph" w:styleId="EndnoteText">
    <w:name w:val="endnote text"/>
    <w:basedOn w:val="FootnoteText"/>
    <w:semiHidden/>
    <w:rsid w:val="00546F5D"/>
  </w:style>
  <w:style w:type="paragraph" w:styleId="Footer">
    <w:name w:val="footer"/>
    <w:rsid w:val="00546F5D"/>
    <w:pPr>
      <w:tabs>
        <w:tab w:val="center" w:pos="4320"/>
        <w:tab w:val="right" w:pos="8640"/>
      </w:tabs>
    </w:pPr>
    <w:rPr>
      <w:b/>
      <w:noProof/>
      <w:sz w:val="17"/>
      <w:lang w:eastAsia="en-US"/>
    </w:rPr>
  </w:style>
  <w:style w:type="paragraph" w:styleId="Header">
    <w:name w:val="header"/>
    <w:rsid w:val="00546F5D"/>
    <w:pPr>
      <w:tabs>
        <w:tab w:val="center" w:pos="4320"/>
        <w:tab w:val="right" w:pos="8640"/>
      </w:tabs>
    </w:pPr>
    <w:rPr>
      <w:noProof/>
      <w:sz w:val="17"/>
      <w:lang w:eastAsia="en-US"/>
    </w:rPr>
  </w:style>
  <w:style w:type="character" w:styleId="LineNumber">
    <w:name w:val="line number"/>
    <w:rsid w:val="00546F5D"/>
    <w:rPr>
      <w:sz w:val="14"/>
    </w:rPr>
  </w:style>
  <w:style w:type="paragraph" w:customStyle="1" w:styleId="Small">
    <w:name w:val="Small"/>
    <w:basedOn w:val="Normal"/>
    <w:next w:val="Normal"/>
    <w:rsid w:val="00546F5D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546F5D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XLarge">
    <w:name w:val="XLarge"/>
    <w:basedOn w:val="HM"/>
    <w:rsid w:val="00546F5D"/>
    <w:pPr>
      <w:spacing w:line="390" w:lineRule="exact"/>
    </w:pPr>
    <w:rPr>
      <w:spacing w:val="-4"/>
      <w:w w:val="98"/>
      <w:sz w:val="40"/>
    </w:rPr>
  </w:style>
  <w:style w:type="paragraph" w:styleId="CommentText">
    <w:name w:val="annotation text"/>
    <w:basedOn w:val="Normal"/>
    <w:semiHidden/>
    <w:rsid w:val="00152C10"/>
  </w:style>
  <w:style w:type="paragraph" w:styleId="CommentSubject">
    <w:name w:val="annotation subject"/>
    <w:basedOn w:val="CommentText"/>
    <w:next w:val="CommentText"/>
    <w:semiHidden/>
    <w:rsid w:val="00152C10"/>
    <w:rPr>
      <w:b/>
      <w:bCs/>
    </w:rPr>
  </w:style>
  <w:style w:type="character" w:customStyle="1" w:styleId="SingleTxtChar">
    <w:name w:val="__Single Txt Char"/>
    <w:link w:val="SingleTxt"/>
    <w:rsid w:val="003F4B77"/>
    <w:rPr>
      <w:spacing w:val="4"/>
      <w:w w:val="103"/>
      <w:kern w:val="14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737FCB"/>
    <w:pPr>
      <w:suppressAutoHyphens w:val="0"/>
      <w:spacing w:before="100" w:beforeAutospacing="1" w:after="100" w:afterAutospacing="1" w:line="240" w:lineRule="auto"/>
    </w:pPr>
    <w:rPr>
      <w:rFonts w:eastAsia="DengXian"/>
      <w:spacing w:val="0"/>
      <w:w w:val="100"/>
      <w:kern w:val="0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206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127951-7FA7-49FB-B690-305A55569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BC67C-3815-410A-BE72-0BCF8D8AC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E2717-87ED-408F-8BF5-755808911824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cfc03cda-bc36-4859-b431-cc9043cb45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Etpu</vt:lpstr>
    </vt:vector>
  </TitlesOfParts>
  <Company>United Nations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Etpu</dc:title>
  <dc:subject/>
  <dc:creator>Esther.Kimani</dc:creator>
  <cp:keywords/>
  <cp:lastModifiedBy>Luke Croll</cp:lastModifiedBy>
  <cp:revision>15</cp:revision>
  <cp:lastPrinted>2014-10-01T15:26:00Z</cp:lastPrinted>
  <dcterms:created xsi:type="dcterms:W3CDTF">2023-01-04T15:51:00Z</dcterms:created>
  <dcterms:modified xsi:type="dcterms:W3CDTF">2023-01-04T22:03:00Z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1220127</vt:lpwstr>
  </property>
  <property fmtid="{D5CDD505-2E9C-101B-9397-08002B2CF9AE}" pid="3" name="Symbol1">
    <vt:lpwstr>S/2011/818</vt:lpwstr>
  </property>
  <property fmtid="{D5CDD505-2E9C-101B-9397-08002B2CF9AE}" pid="4" name="Symbol2">
    <vt:lpwstr/>
  </property>
  <property fmtid="{D5CDD505-2E9C-101B-9397-08002B2CF9AE}" pid="5" name="Translator">
    <vt:lpwstr/>
  </property>
  <property fmtid="{D5CDD505-2E9C-101B-9397-08002B2CF9AE}" pid="6" name="Comment">
    <vt:lpwstr/>
  </property>
  <property fmtid="{D5CDD505-2E9C-101B-9397-08002B2CF9AE}" pid="7" name="DraftPages">
    <vt:lpwstr>FINAL 1P</vt:lpwstr>
  </property>
  <property fmtid="{D5CDD505-2E9C-101B-9397-08002B2CF9AE}" pid="8" name="Operator">
    <vt:lpwstr>ek (F)</vt:lpwstr>
  </property>
  <property fmtid="{D5CDD505-2E9C-101B-9397-08002B2CF9AE}" pid="9" name="ContentTypeId">
    <vt:lpwstr>0x0101000719F519AFC9644FB8D3D4B9DB76C27E</vt:lpwstr>
  </property>
  <property fmtid="{D5CDD505-2E9C-101B-9397-08002B2CF9AE}" pid="10" name="Order">
    <vt:r8>510800</vt:r8>
  </property>
  <property fmtid="{D5CDD505-2E9C-101B-9397-08002B2CF9AE}" pid="11" name="MediaServiceImageTags">
    <vt:lpwstr/>
  </property>
</Properties>
</file>
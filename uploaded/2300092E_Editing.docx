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7"/>
        <w:gridCol w:w="1872"/>
        <w:gridCol w:w="245"/>
        <w:gridCol w:w="3110"/>
        <w:gridCol w:w="245"/>
        <w:gridCol w:w="3071"/>
      </w:tblGrid>
      <w:tr w:rsidR="0089174A" w:rsidRPr="0089174A" w14:paraId="791F609A" w14:textId="77777777" w:rsidTr="007F2084">
        <w:trPr>
          <w:trHeight w:hRule="exact" w:val="864"/>
        </w:trPr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EC5022" w14:textId="77777777" w:rsidR="0089174A" w:rsidRPr="0089174A" w:rsidRDefault="0089174A" w:rsidP="0089174A">
            <w:pPr>
              <w:spacing w:after="0" w:line="240" w:lineRule="auto"/>
              <w:rPr>
                <w:rFonts w:ascii="Times New Roman" w:eastAsia="Malgun Gothic" w:hAnsi="Times New Roman"/>
                <w:sz w:val="24"/>
                <w:szCs w:val="24"/>
                <w:lang w:eastAsia="ko-KR"/>
              </w:rPr>
            </w:pPr>
            <w:bookmarkStart w:id="0" w:name="_Hlk503362885"/>
            <w:bookmarkStart w:id="1" w:name="_Hlk503437078"/>
          </w:p>
        </w:tc>
        <w:tc>
          <w:tcPr>
            <w:tcW w:w="18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CB1A8B" w14:textId="77777777" w:rsidR="0089174A" w:rsidRPr="0089174A" w:rsidRDefault="0089174A" w:rsidP="0089174A">
            <w:pPr>
              <w:keepNext/>
              <w:keepLines/>
              <w:tabs>
                <w:tab w:val="right" w:pos="1022"/>
                <w:tab w:val="left" w:pos="1267"/>
                <w:tab w:val="left" w:pos="1742"/>
                <w:tab w:val="left" w:pos="2218"/>
                <w:tab w:val="left" w:pos="2693"/>
                <w:tab w:val="left" w:pos="3182"/>
                <w:tab w:val="left" w:pos="3658"/>
                <w:tab w:val="left" w:pos="4133"/>
                <w:tab w:val="left" w:pos="4622"/>
                <w:tab w:val="left" w:pos="5098"/>
                <w:tab w:val="left" w:pos="5573"/>
                <w:tab w:val="left" w:pos="6048"/>
              </w:tabs>
              <w:suppressAutoHyphens/>
              <w:spacing w:after="80" w:line="300" w:lineRule="exact"/>
              <w:outlineLvl w:val="0"/>
              <w:rPr>
                <w:rFonts w:ascii="Times New Roman" w:eastAsia="Times New Roman" w:hAnsi="Times New Roman"/>
                <w:spacing w:val="2"/>
                <w:w w:val="96"/>
                <w:kern w:val="14"/>
                <w:sz w:val="24"/>
                <w:szCs w:val="20"/>
                <w:lang w:val="en-GB"/>
              </w:rPr>
            </w:pPr>
            <w:r w:rsidRPr="0089174A">
              <w:rPr>
                <w:rFonts w:ascii="Times New Roman" w:eastAsia="Times New Roman" w:hAnsi="Times New Roman"/>
                <w:spacing w:val="2"/>
                <w:w w:val="96"/>
                <w:kern w:val="14"/>
                <w:sz w:val="24"/>
                <w:szCs w:val="20"/>
                <w:lang w:val="en-GB"/>
              </w:rPr>
              <w:t>United Nations</w:t>
            </w:r>
          </w:p>
        </w:tc>
        <w:tc>
          <w:tcPr>
            <w:tcW w:w="24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C61970" w14:textId="77777777" w:rsidR="0089174A" w:rsidRPr="0089174A" w:rsidRDefault="0089174A" w:rsidP="0089174A">
            <w:pPr>
              <w:tabs>
                <w:tab w:val="center" w:pos="4320"/>
                <w:tab w:val="right" w:pos="8640"/>
              </w:tabs>
              <w:spacing w:after="120" w:line="240" w:lineRule="auto"/>
              <w:rPr>
                <w:rFonts w:ascii="Times New Roman" w:eastAsia="Times New Roman" w:hAnsi="Times New Roman"/>
                <w:noProof/>
                <w:sz w:val="17"/>
                <w:szCs w:val="20"/>
              </w:rPr>
            </w:pPr>
          </w:p>
        </w:tc>
        <w:tc>
          <w:tcPr>
            <w:tcW w:w="642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CAE0CF" w14:textId="77777777" w:rsidR="0089174A" w:rsidRPr="0089174A" w:rsidRDefault="0089174A" w:rsidP="0089174A">
            <w:pPr>
              <w:suppressAutoHyphens/>
              <w:spacing w:after="80" w:line="240" w:lineRule="auto"/>
              <w:jc w:val="right"/>
              <w:rPr>
                <w:rFonts w:ascii="Times New Roman" w:eastAsia="Times New Roman" w:hAnsi="Times New Roman"/>
                <w:spacing w:val="4"/>
                <w:w w:val="103"/>
                <w:kern w:val="14"/>
                <w:position w:val="-4"/>
                <w:sz w:val="20"/>
                <w:szCs w:val="20"/>
                <w:lang w:val="en-GB"/>
              </w:rPr>
            </w:pPr>
            <w:r w:rsidRPr="0089174A">
              <w:rPr>
                <w:rFonts w:ascii="Times New Roman" w:eastAsia="Times New Roman" w:hAnsi="Times New Roman"/>
                <w:spacing w:val="4"/>
                <w:w w:val="103"/>
                <w:kern w:val="14"/>
                <w:position w:val="-4"/>
                <w:sz w:val="40"/>
                <w:szCs w:val="20"/>
                <w:lang w:val="en-GB"/>
              </w:rPr>
              <w:t>S</w:t>
            </w:r>
            <w:r w:rsidRPr="0089174A">
              <w:rPr>
                <w:rFonts w:ascii="Times New Roman" w:eastAsia="Times New Roman" w:hAnsi="Times New Roman"/>
                <w:spacing w:val="4"/>
                <w:w w:val="103"/>
                <w:kern w:val="14"/>
                <w:position w:val="-4"/>
                <w:sz w:val="20"/>
                <w:szCs w:val="20"/>
                <w:lang w:val="en-GB"/>
              </w:rPr>
              <w:t>/2023/5</w:t>
            </w:r>
          </w:p>
        </w:tc>
      </w:tr>
      <w:tr w:rsidR="0089174A" w:rsidRPr="0089174A" w14:paraId="6D813B76" w14:textId="77777777" w:rsidTr="007F2084">
        <w:trPr>
          <w:trHeight w:hRule="exact" w:val="2880"/>
        </w:trPr>
        <w:tc>
          <w:tcPr>
            <w:tcW w:w="12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3C9FA5E" w14:textId="77777777" w:rsidR="0089174A" w:rsidRPr="0089174A" w:rsidRDefault="0089174A" w:rsidP="0089174A">
            <w:pPr>
              <w:tabs>
                <w:tab w:val="center" w:pos="4320"/>
                <w:tab w:val="right" w:pos="8640"/>
              </w:tabs>
              <w:spacing w:before="109" w:after="0" w:line="240" w:lineRule="auto"/>
              <w:rPr>
                <w:rFonts w:ascii="Times New Roman" w:eastAsia="Times New Roman" w:hAnsi="Times New Roman"/>
                <w:noProof/>
                <w:sz w:val="17"/>
                <w:szCs w:val="20"/>
              </w:rPr>
            </w:pPr>
            <w:r w:rsidRPr="0089174A">
              <w:rPr>
                <w:rFonts w:ascii="Times New Roman" w:eastAsia="Times New Roman" w:hAnsi="Times New Roman"/>
                <w:noProof/>
                <w:sz w:val="17"/>
                <w:szCs w:val="20"/>
              </w:rPr>
              <w:drawing>
                <wp:inline distT="0" distB="0" distL="0" distR="0" wp14:anchorId="11D31229" wp14:editId="696C5EC6">
                  <wp:extent cx="707390" cy="594995"/>
                  <wp:effectExtent l="0" t="0" r="0" b="0"/>
                  <wp:docPr id="1" name="Pictur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96BCE5" w14:textId="77777777" w:rsidR="0089174A" w:rsidRPr="0089174A" w:rsidRDefault="0089174A" w:rsidP="0089174A">
            <w:pPr>
              <w:tabs>
                <w:tab w:val="center" w:pos="4320"/>
                <w:tab w:val="right" w:pos="8640"/>
              </w:tabs>
              <w:spacing w:before="109" w:after="0" w:line="240" w:lineRule="auto"/>
              <w:rPr>
                <w:rFonts w:ascii="Times New Roman" w:eastAsia="Times New Roman" w:hAnsi="Times New Roman"/>
                <w:noProof/>
                <w:sz w:val="17"/>
                <w:szCs w:val="20"/>
              </w:rPr>
            </w:pPr>
          </w:p>
        </w:tc>
        <w:tc>
          <w:tcPr>
            <w:tcW w:w="5227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FD96160" w14:textId="77777777" w:rsidR="0089174A" w:rsidRPr="0089174A" w:rsidRDefault="0089174A" w:rsidP="0089174A">
            <w:pPr>
              <w:keepNext/>
              <w:keepLines/>
              <w:tabs>
                <w:tab w:val="right" w:pos="1022"/>
                <w:tab w:val="left" w:pos="1267"/>
                <w:tab w:val="left" w:pos="1742"/>
                <w:tab w:val="left" w:pos="2218"/>
                <w:tab w:val="left" w:pos="2693"/>
                <w:tab w:val="left" w:pos="3182"/>
                <w:tab w:val="left" w:pos="3658"/>
                <w:tab w:val="left" w:pos="4133"/>
                <w:tab w:val="left" w:pos="4622"/>
                <w:tab w:val="left" w:pos="5098"/>
                <w:tab w:val="left" w:pos="5573"/>
                <w:tab w:val="left" w:pos="6048"/>
              </w:tabs>
              <w:suppressAutoHyphens/>
              <w:spacing w:before="109" w:after="0" w:line="390" w:lineRule="exact"/>
              <w:outlineLvl w:val="0"/>
              <w:rPr>
                <w:rFonts w:ascii="Times New Roman" w:eastAsia="Times New Roman" w:hAnsi="Times New Roman"/>
                <w:b/>
                <w:spacing w:val="-4"/>
                <w:w w:val="98"/>
                <w:kern w:val="14"/>
                <w:sz w:val="40"/>
                <w:szCs w:val="20"/>
                <w:lang w:val="en-GB"/>
              </w:rPr>
            </w:pPr>
            <w:r w:rsidRPr="0089174A">
              <w:rPr>
                <w:rFonts w:ascii="Times New Roman" w:eastAsia="Times New Roman" w:hAnsi="Times New Roman"/>
                <w:b/>
                <w:spacing w:val="-4"/>
                <w:w w:val="98"/>
                <w:kern w:val="14"/>
                <w:sz w:val="40"/>
                <w:szCs w:val="20"/>
                <w:lang w:val="en-GB"/>
              </w:rPr>
              <w:t>Security Council</w:t>
            </w:r>
          </w:p>
        </w:tc>
        <w:tc>
          <w:tcPr>
            <w:tcW w:w="2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617984F4" w14:textId="77777777" w:rsidR="0089174A" w:rsidRPr="0089174A" w:rsidRDefault="0089174A" w:rsidP="0089174A">
            <w:pPr>
              <w:tabs>
                <w:tab w:val="center" w:pos="4320"/>
                <w:tab w:val="right" w:pos="8640"/>
              </w:tabs>
              <w:spacing w:before="109" w:after="0" w:line="240" w:lineRule="auto"/>
              <w:rPr>
                <w:rFonts w:ascii="Times New Roman" w:eastAsia="Times New Roman" w:hAnsi="Times New Roman"/>
                <w:noProof/>
                <w:sz w:val="17"/>
                <w:szCs w:val="20"/>
              </w:rPr>
            </w:pPr>
          </w:p>
        </w:tc>
        <w:tc>
          <w:tcPr>
            <w:tcW w:w="307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0DEE5FC2" w14:textId="77777777" w:rsidR="0089174A" w:rsidRPr="0089174A" w:rsidRDefault="0089174A" w:rsidP="0089174A">
            <w:pPr>
              <w:suppressAutoHyphens/>
              <w:spacing w:before="240" w:after="0" w:line="240" w:lineRule="exact"/>
              <w:rPr>
                <w:rFonts w:ascii="Times New Roman" w:eastAsia="Times New Roman" w:hAnsi="Times New Roman"/>
                <w:spacing w:val="4"/>
                <w:w w:val="103"/>
                <w:kern w:val="14"/>
                <w:sz w:val="20"/>
                <w:szCs w:val="20"/>
              </w:rPr>
            </w:pPr>
            <w:r w:rsidRPr="0089174A">
              <w:rPr>
                <w:rFonts w:ascii="Times New Roman" w:eastAsia="Times New Roman" w:hAnsi="Times New Roman"/>
                <w:spacing w:val="4"/>
                <w:w w:val="103"/>
                <w:kern w:val="14"/>
                <w:sz w:val="20"/>
                <w:szCs w:val="20"/>
              </w:rPr>
              <w:t>Distr.: General</w:t>
            </w:r>
          </w:p>
          <w:p w14:paraId="0CDC4429" w14:textId="77777777" w:rsidR="0089174A" w:rsidRPr="0089174A" w:rsidRDefault="0089174A" w:rsidP="0089174A">
            <w:pPr>
              <w:suppressAutoHyphens/>
              <w:spacing w:after="0" w:line="240" w:lineRule="exact"/>
              <w:rPr>
                <w:rFonts w:ascii="Times New Roman" w:eastAsia="Times New Roman" w:hAnsi="Times New Roman"/>
                <w:spacing w:val="4"/>
                <w:w w:val="103"/>
                <w:kern w:val="14"/>
                <w:sz w:val="20"/>
                <w:szCs w:val="20"/>
              </w:rPr>
            </w:pPr>
            <w:r w:rsidRPr="0089174A">
              <w:rPr>
                <w:rFonts w:ascii="Times New Roman" w:eastAsia="Times New Roman" w:hAnsi="Times New Roman"/>
                <w:spacing w:val="4"/>
                <w:w w:val="103"/>
                <w:kern w:val="14"/>
                <w:sz w:val="20"/>
                <w:szCs w:val="20"/>
              </w:rPr>
              <w:t>3 January 2023</w:t>
            </w:r>
          </w:p>
          <w:p w14:paraId="792F9296" w14:textId="77777777" w:rsidR="0089174A" w:rsidRPr="0089174A" w:rsidRDefault="0089174A" w:rsidP="0089174A">
            <w:pPr>
              <w:suppressAutoHyphens/>
              <w:spacing w:after="0" w:line="240" w:lineRule="exact"/>
              <w:rPr>
                <w:rFonts w:ascii="Times New Roman" w:eastAsia="Times New Roman" w:hAnsi="Times New Roman"/>
                <w:spacing w:val="4"/>
                <w:w w:val="103"/>
                <w:kern w:val="14"/>
                <w:sz w:val="20"/>
                <w:szCs w:val="20"/>
              </w:rPr>
            </w:pPr>
          </w:p>
          <w:p w14:paraId="31177F73" w14:textId="77777777" w:rsidR="0089174A" w:rsidRPr="0089174A" w:rsidRDefault="0089174A" w:rsidP="0089174A">
            <w:pPr>
              <w:suppressAutoHyphens/>
              <w:spacing w:after="0" w:line="240" w:lineRule="exact"/>
              <w:rPr>
                <w:rFonts w:ascii="Times New Roman" w:eastAsia="Times New Roman" w:hAnsi="Times New Roman"/>
                <w:spacing w:val="4"/>
                <w:w w:val="103"/>
                <w:kern w:val="14"/>
                <w:sz w:val="20"/>
                <w:szCs w:val="20"/>
              </w:rPr>
            </w:pPr>
            <w:r w:rsidRPr="0089174A">
              <w:rPr>
                <w:rFonts w:ascii="Times New Roman" w:eastAsia="Times New Roman" w:hAnsi="Times New Roman"/>
                <w:spacing w:val="4"/>
                <w:w w:val="103"/>
                <w:kern w:val="14"/>
                <w:sz w:val="20"/>
                <w:szCs w:val="20"/>
              </w:rPr>
              <w:t>Original: English</w:t>
            </w:r>
          </w:p>
        </w:tc>
      </w:tr>
    </w:tbl>
    <w:bookmarkEnd w:id="0"/>
    <w:bookmarkEnd w:id="1"/>
    <w:p w14:paraId="2C9D84F0" w14:textId="77BC56C6" w:rsidR="00B85BA7" w:rsidRPr="007806E7" w:rsidRDefault="00B85BA7" w:rsidP="0089174A">
      <w:pPr>
        <w:pStyle w:val="NoSpacing"/>
        <w:jc w:val="center"/>
        <w:rPr>
          <w:rFonts w:ascii="Bookman Old Style" w:hAnsi="Bookman Old Style"/>
          <w:b/>
          <w:bCs/>
          <w:sz w:val="26"/>
          <w:szCs w:val="26"/>
          <w:rPrChange w:id="2" w:author="Luke Croll" w:date="2023-01-03T17:37:00Z">
            <w:rPr>
              <w:rFonts w:ascii="Bookman Old Style" w:hAnsi="Bookman Old Style"/>
              <w:sz w:val="26"/>
              <w:szCs w:val="26"/>
            </w:rPr>
          </w:rPrChange>
        </w:rPr>
      </w:pPr>
      <w:commentRangeStart w:id="3"/>
      <w:r w:rsidRPr="007806E7">
        <w:rPr>
          <w:rFonts w:ascii="Bookman Old Style" w:hAnsi="Bookman Old Style"/>
          <w:b/>
          <w:bCs/>
          <w:sz w:val="26"/>
          <w:szCs w:val="26"/>
          <w:rPrChange w:id="4" w:author="Luke Croll" w:date="2023-01-03T17:37:00Z">
            <w:rPr>
              <w:rFonts w:ascii="Bookman Old Style" w:hAnsi="Bookman Old Style"/>
              <w:sz w:val="26"/>
              <w:szCs w:val="26"/>
              <w:u w:val="single"/>
            </w:rPr>
          </w:rPrChange>
        </w:rPr>
        <w:t xml:space="preserve">Letter </w:t>
      </w:r>
      <w:commentRangeEnd w:id="3"/>
      <w:r w:rsidR="007806E7">
        <w:rPr>
          <w:rStyle w:val="CommentReference"/>
        </w:rPr>
        <w:commentReference w:id="3"/>
      </w:r>
      <w:r w:rsidRPr="007806E7">
        <w:rPr>
          <w:rFonts w:ascii="Bookman Old Style" w:hAnsi="Bookman Old Style"/>
          <w:b/>
          <w:bCs/>
          <w:sz w:val="26"/>
          <w:szCs w:val="26"/>
          <w:rPrChange w:id="5" w:author="Luke Croll" w:date="2023-01-03T17:37:00Z">
            <w:rPr>
              <w:rFonts w:ascii="Bookman Old Style" w:hAnsi="Bookman Old Style"/>
              <w:sz w:val="26"/>
              <w:szCs w:val="26"/>
              <w:u w:val="single"/>
            </w:rPr>
          </w:rPrChange>
        </w:rPr>
        <w:t xml:space="preserve">dated </w:t>
      </w:r>
      <w:del w:id="6" w:author="Luke Croll" w:date="2023-01-03T17:37:00Z">
        <w:r w:rsidRPr="007806E7" w:rsidDel="007806E7">
          <w:rPr>
            <w:rFonts w:ascii="Bookman Old Style" w:hAnsi="Bookman Old Style"/>
            <w:b/>
            <w:bCs/>
            <w:sz w:val="26"/>
            <w:szCs w:val="26"/>
            <w:rPrChange w:id="7" w:author="Luke Croll" w:date="2023-01-03T17:37:00Z">
              <w:rPr>
                <w:rFonts w:ascii="Bookman Old Style" w:hAnsi="Bookman Old Style"/>
                <w:sz w:val="26"/>
                <w:szCs w:val="26"/>
                <w:u w:val="single"/>
              </w:rPr>
            </w:rPrChange>
          </w:rPr>
          <w:delText>0</w:delText>
        </w:r>
      </w:del>
      <w:r w:rsidRPr="007806E7">
        <w:rPr>
          <w:rFonts w:ascii="Bookman Old Style" w:hAnsi="Bookman Old Style"/>
          <w:b/>
          <w:bCs/>
          <w:sz w:val="26"/>
          <w:szCs w:val="26"/>
          <w:rPrChange w:id="8" w:author="Luke Croll" w:date="2023-01-03T17:37:00Z">
            <w:rPr>
              <w:rFonts w:ascii="Bookman Old Style" w:hAnsi="Bookman Old Style"/>
              <w:sz w:val="26"/>
              <w:szCs w:val="26"/>
              <w:u w:val="single"/>
            </w:rPr>
          </w:rPrChange>
        </w:rPr>
        <w:t xml:space="preserve">1 January 2023 from the </w:t>
      </w:r>
      <w:commentRangeStart w:id="9"/>
      <w:r w:rsidRPr="007806E7">
        <w:rPr>
          <w:rFonts w:ascii="Bookman Old Style" w:hAnsi="Bookman Old Style"/>
          <w:b/>
          <w:bCs/>
          <w:sz w:val="26"/>
          <w:szCs w:val="26"/>
          <w:rPrChange w:id="10" w:author="Luke Croll" w:date="2023-01-03T17:37:00Z">
            <w:rPr>
              <w:rFonts w:ascii="Bookman Old Style" w:hAnsi="Bookman Old Style"/>
              <w:sz w:val="26"/>
              <w:szCs w:val="26"/>
              <w:u w:val="single"/>
            </w:rPr>
          </w:rPrChange>
        </w:rPr>
        <w:t xml:space="preserve">Permanent Representative </w:t>
      </w:r>
      <w:commentRangeEnd w:id="9"/>
      <w:r w:rsidR="007806E7">
        <w:rPr>
          <w:rStyle w:val="CommentReference"/>
        </w:rPr>
        <w:commentReference w:id="9"/>
      </w:r>
      <w:r w:rsidRPr="007806E7">
        <w:rPr>
          <w:rFonts w:ascii="Bookman Old Style" w:hAnsi="Bookman Old Style"/>
          <w:b/>
          <w:bCs/>
          <w:sz w:val="26"/>
          <w:szCs w:val="26"/>
          <w:rPrChange w:id="11" w:author="Luke Croll" w:date="2023-01-03T17:37:00Z">
            <w:rPr>
              <w:rFonts w:ascii="Bookman Old Style" w:hAnsi="Bookman Old Style"/>
              <w:sz w:val="26"/>
              <w:szCs w:val="26"/>
              <w:u w:val="single"/>
            </w:rPr>
          </w:rPrChange>
        </w:rPr>
        <w:t xml:space="preserve">of Pakistan to the United Nations addressed to the President of the Security Council </w:t>
      </w:r>
    </w:p>
    <w:p w14:paraId="3201B0A6" w14:textId="77777777" w:rsidR="00B85BA7" w:rsidRDefault="00B85BA7" w:rsidP="00B85BA7">
      <w:pPr>
        <w:pStyle w:val="NoSpacing"/>
        <w:jc w:val="both"/>
        <w:rPr>
          <w:rFonts w:ascii="Bookman Old Style" w:hAnsi="Bookman Old Style"/>
          <w:sz w:val="26"/>
          <w:szCs w:val="26"/>
        </w:rPr>
      </w:pPr>
    </w:p>
    <w:p w14:paraId="05E29265" w14:textId="05DA6782" w:rsidR="00B85BA7" w:rsidRPr="000A27EE" w:rsidDel="00BD690C" w:rsidRDefault="00B85BA7" w:rsidP="00B85BA7">
      <w:pPr>
        <w:pStyle w:val="NoSpacing"/>
        <w:jc w:val="both"/>
        <w:rPr>
          <w:del w:id="12" w:author="Luke Croll" w:date="2023-01-03T17:37:00Z"/>
          <w:rFonts w:ascii="Bookman Old Style" w:hAnsi="Bookman Old Style"/>
          <w:sz w:val="26"/>
          <w:szCs w:val="26"/>
        </w:rPr>
      </w:pPr>
      <w:del w:id="13" w:author="Luke Croll" w:date="2023-01-03T17:37:00Z">
        <w:r w:rsidRPr="000A27EE" w:rsidDel="00BD690C">
          <w:rPr>
            <w:rFonts w:ascii="Bookman Old Style" w:hAnsi="Bookman Old Style"/>
            <w:sz w:val="26"/>
            <w:szCs w:val="26"/>
          </w:rPr>
          <w:delText>Excellency,</w:delText>
        </w:r>
      </w:del>
    </w:p>
    <w:p w14:paraId="6016E81C" w14:textId="77777777" w:rsidR="00B85BA7" w:rsidRPr="000A27EE" w:rsidRDefault="00B85BA7" w:rsidP="00B85BA7">
      <w:pPr>
        <w:pStyle w:val="NoSpacing"/>
        <w:jc w:val="both"/>
        <w:rPr>
          <w:rFonts w:ascii="Bookman Old Style" w:hAnsi="Bookman Old Style"/>
          <w:sz w:val="26"/>
          <w:szCs w:val="26"/>
        </w:rPr>
      </w:pPr>
    </w:p>
    <w:p w14:paraId="69D35595" w14:textId="77777777" w:rsidR="00B85BA7" w:rsidRDefault="00B85BA7" w:rsidP="00B85BA7">
      <w:pPr>
        <w:pStyle w:val="NoSpacing"/>
        <w:jc w:val="both"/>
        <w:rPr>
          <w:rFonts w:ascii="Bookman Old Style" w:hAnsi="Bookman Old Style"/>
          <w:sz w:val="26"/>
          <w:szCs w:val="26"/>
        </w:rPr>
      </w:pPr>
      <w:r w:rsidRPr="000A27EE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I have the </w:t>
      </w:r>
      <w:proofErr w:type="spellStart"/>
      <w:r>
        <w:rPr>
          <w:rFonts w:ascii="Bookman Old Style" w:hAnsi="Bookman Old Style"/>
          <w:sz w:val="26"/>
          <w:szCs w:val="26"/>
        </w:rPr>
        <w:t>honour</w:t>
      </w:r>
      <w:proofErr w:type="spellEnd"/>
      <w:r>
        <w:rPr>
          <w:rFonts w:ascii="Bookman Old Style" w:hAnsi="Bookman Old Style"/>
          <w:sz w:val="26"/>
          <w:szCs w:val="26"/>
        </w:rPr>
        <w:t xml:space="preserve"> to notify you that the Government of Pakistan would like to see the following items retained on the list of matters of which the Security Council is seized:</w:t>
      </w:r>
    </w:p>
    <w:p w14:paraId="6B87260B" w14:textId="77777777" w:rsidR="00B85BA7" w:rsidRDefault="00B85BA7" w:rsidP="00B85BA7">
      <w:pPr>
        <w:pStyle w:val="NoSpacing"/>
        <w:jc w:val="both"/>
        <w:rPr>
          <w:rFonts w:ascii="Bookman Old Style" w:hAnsi="Bookman Old Style"/>
          <w:sz w:val="26"/>
          <w:szCs w:val="26"/>
        </w:rPr>
      </w:pPr>
    </w:p>
    <w:p w14:paraId="3ACB69EF" w14:textId="1BAC73A1" w:rsidR="00B85BA7" w:rsidRDefault="00B85BA7" w:rsidP="00B85BA7">
      <w:pPr>
        <w:pStyle w:val="NoSpacing"/>
        <w:numPr>
          <w:ilvl w:val="0"/>
          <w:numId w:val="1"/>
        </w:numPr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India-Pakistan question</w:t>
      </w:r>
      <w:ins w:id="14" w:author="Luke Croll" w:date="2023-01-03T17:39:00Z">
        <w:r w:rsidR="00ED2D7C">
          <w:rPr>
            <w:rFonts w:ascii="Bookman Old Style" w:hAnsi="Bookman Old Style"/>
            <w:sz w:val="26"/>
            <w:szCs w:val="26"/>
          </w:rPr>
          <w:t>;</w:t>
        </w:r>
      </w:ins>
      <w:del w:id="15" w:author="Luke Croll" w:date="2023-01-03T17:39:00Z">
        <w:r w:rsidDel="00ED2D7C">
          <w:rPr>
            <w:rFonts w:ascii="Bookman Old Style" w:hAnsi="Bookman Old Style"/>
            <w:sz w:val="26"/>
            <w:szCs w:val="26"/>
          </w:rPr>
          <w:delText>.</w:delText>
        </w:r>
      </w:del>
    </w:p>
    <w:p w14:paraId="28ABCC12" w14:textId="220EA4FB" w:rsidR="00B85BA7" w:rsidRDefault="00B85BA7" w:rsidP="0064792D">
      <w:pPr>
        <w:pStyle w:val="NoSpacing"/>
        <w:numPr>
          <w:ilvl w:val="0"/>
          <w:numId w:val="3"/>
        </w:numPr>
        <w:jc w:val="both"/>
        <w:rPr>
          <w:rFonts w:ascii="Bookman Old Style" w:hAnsi="Bookman Old Style"/>
          <w:sz w:val="26"/>
          <w:szCs w:val="26"/>
        </w:rPr>
        <w:pPrChange w:id="16" w:author="Luke Croll" w:date="2023-01-03T17:39:00Z">
          <w:pPr>
            <w:pStyle w:val="NoSpacing"/>
            <w:numPr>
              <w:numId w:val="1"/>
            </w:numPr>
            <w:ind w:left="1440" w:hanging="720"/>
            <w:jc w:val="both"/>
          </w:pPr>
        </w:pPrChange>
      </w:pPr>
      <w:r>
        <w:rPr>
          <w:rFonts w:ascii="Bookman Old Style" w:hAnsi="Bookman Old Style"/>
          <w:sz w:val="26"/>
          <w:szCs w:val="26"/>
        </w:rPr>
        <w:t>The Hyderabad question</w:t>
      </w:r>
      <w:ins w:id="17" w:author="Luke Croll" w:date="2023-01-03T17:39:00Z">
        <w:r w:rsidR="00ED2D7C">
          <w:rPr>
            <w:rFonts w:ascii="Bookman Old Style" w:hAnsi="Bookman Old Style"/>
            <w:sz w:val="26"/>
            <w:szCs w:val="26"/>
          </w:rPr>
          <w:t>;</w:t>
        </w:r>
      </w:ins>
      <w:del w:id="18" w:author="Luke Croll" w:date="2023-01-03T17:39:00Z">
        <w:r w:rsidDel="00ED2D7C">
          <w:rPr>
            <w:rFonts w:ascii="Bookman Old Style" w:hAnsi="Bookman Old Style"/>
            <w:sz w:val="26"/>
            <w:szCs w:val="26"/>
          </w:rPr>
          <w:delText>.</w:delText>
        </w:r>
      </w:del>
    </w:p>
    <w:p w14:paraId="61C084A3" w14:textId="77777777" w:rsidR="00B85BA7" w:rsidRDefault="00B85BA7" w:rsidP="0064792D">
      <w:pPr>
        <w:pStyle w:val="NoSpacing"/>
        <w:numPr>
          <w:ilvl w:val="0"/>
          <w:numId w:val="3"/>
        </w:numPr>
        <w:jc w:val="both"/>
        <w:rPr>
          <w:rFonts w:ascii="Bookman Old Style" w:hAnsi="Bookman Old Style"/>
          <w:sz w:val="26"/>
          <w:szCs w:val="26"/>
        </w:rPr>
        <w:pPrChange w:id="19" w:author="Luke Croll" w:date="2023-01-03T17:39:00Z">
          <w:pPr>
            <w:pStyle w:val="NoSpacing"/>
            <w:numPr>
              <w:numId w:val="1"/>
            </w:numPr>
            <w:ind w:left="1440" w:hanging="720"/>
            <w:jc w:val="both"/>
          </w:pPr>
        </w:pPrChange>
      </w:pPr>
      <w:r>
        <w:rPr>
          <w:rFonts w:ascii="Bookman Old Style" w:hAnsi="Bookman Old Style"/>
          <w:sz w:val="26"/>
          <w:szCs w:val="26"/>
        </w:rPr>
        <w:t>The situation in the India/Pakistan subcontinent.</w:t>
      </w:r>
    </w:p>
    <w:p w14:paraId="31AD409A" w14:textId="77777777" w:rsidR="00B85BA7" w:rsidRDefault="00B85BA7" w:rsidP="00B85BA7">
      <w:pPr>
        <w:pStyle w:val="NoSpacing"/>
        <w:ind w:left="720"/>
        <w:jc w:val="both"/>
        <w:rPr>
          <w:rFonts w:ascii="Bookman Old Style" w:hAnsi="Bookman Old Style"/>
          <w:sz w:val="26"/>
          <w:szCs w:val="26"/>
        </w:rPr>
      </w:pPr>
    </w:p>
    <w:p w14:paraId="5E941030" w14:textId="77777777" w:rsidR="00B85BA7" w:rsidRDefault="00B85BA7" w:rsidP="00B85BA7">
      <w:pPr>
        <w:pStyle w:val="NoSpacing"/>
        <w:ind w:left="720"/>
        <w:jc w:val="both"/>
        <w:rPr>
          <w:rFonts w:ascii="Bookman Old Style" w:hAnsi="Bookman Old Style"/>
          <w:sz w:val="26"/>
          <w:szCs w:val="26"/>
        </w:rPr>
      </w:pPr>
    </w:p>
    <w:p w14:paraId="713DDCC6" w14:textId="77777777" w:rsidR="00B85BA7" w:rsidRDefault="00B85BA7" w:rsidP="00B85BA7">
      <w:pPr>
        <w:pStyle w:val="NoSpacing"/>
        <w:ind w:firstLine="72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 would be grateful if you would have the present letter circulated as a document of the Security Council.</w:t>
      </w:r>
    </w:p>
    <w:p w14:paraId="6D4B81E0" w14:textId="77777777" w:rsidR="00B85BA7" w:rsidRPr="000A27EE" w:rsidRDefault="00B85BA7" w:rsidP="00B85BA7">
      <w:pPr>
        <w:pStyle w:val="NoSpacing"/>
        <w:jc w:val="both"/>
        <w:rPr>
          <w:rFonts w:ascii="Bookman Old Style" w:hAnsi="Bookman Old Style"/>
          <w:sz w:val="26"/>
          <w:szCs w:val="26"/>
        </w:rPr>
      </w:pPr>
    </w:p>
    <w:p w14:paraId="3132FFDC" w14:textId="77777777" w:rsidR="00B85BA7" w:rsidRPr="000A27EE" w:rsidRDefault="00B85BA7" w:rsidP="00B85BA7">
      <w:pPr>
        <w:pStyle w:val="NoSpacing"/>
        <w:jc w:val="both"/>
        <w:rPr>
          <w:rFonts w:ascii="Bookman Old Style" w:hAnsi="Bookman Old Style"/>
          <w:sz w:val="26"/>
          <w:szCs w:val="26"/>
        </w:rPr>
      </w:pPr>
    </w:p>
    <w:p w14:paraId="0C8E6BB3" w14:textId="77777777" w:rsidR="00B85BA7" w:rsidRDefault="00B85BA7" w:rsidP="00B85BA7">
      <w:pPr>
        <w:pStyle w:val="NoSpacing"/>
        <w:ind w:left="5040" w:firstLine="720"/>
        <w:jc w:val="both"/>
        <w:rPr>
          <w:noProof/>
        </w:rPr>
      </w:pPr>
      <w:r>
        <w:rPr>
          <w:noProof/>
        </w:rPr>
        <w:t xml:space="preserve">      </w:t>
      </w:r>
    </w:p>
    <w:p w14:paraId="4EC65E29" w14:textId="665899C2" w:rsidR="00B85BA7" w:rsidDel="00BD690C" w:rsidRDefault="00B85BA7" w:rsidP="00B85BA7">
      <w:pPr>
        <w:pStyle w:val="NoSpacing"/>
        <w:ind w:left="5040" w:firstLine="720"/>
        <w:jc w:val="both"/>
        <w:rPr>
          <w:del w:id="20" w:author="Luke Croll" w:date="2023-01-03T17:38:00Z"/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                     </w:t>
      </w:r>
      <w:ins w:id="21" w:author="Luke Croll" w:date="2023-01-03T17:38:00Z">
        <w:r w:rsidR="00BD690C">
          <w:rPr>
            <w:rFonts w:ascii="Bookman Old Style" w:hAnsi="Bookman Old Style"/>
            <w:sz w:val="26"/>
            <w:szCs w:val="26"/>
          </w:rPr>
          <w:tab/>
        </w:r>
        <w:r w:rsidR="00BD690C">
          <w:rPr>
            <w:rFonts w:ascii="Bookman Old Style" w:hAnsi="Bookman Old Style"/>
            <w:sz w:val="26"/>
            <w:szCs w:val="26"/>
          </w:rPr>
          <w:tab/>
        </w:r>
        <w:r w:rsidR="00BD690C">
          <w:rPr>
            <w:rFonts w:ascii="Bookman Old Style" w:hAnsi="Bookman Old Style"/>
            <w:sz w:val="26"/>
            <w:szCs w:val="26"/>
          </w:rPr>
          <w:tab/>
        </w:r>
        <w:r w:rsidR="00BD690C">
          <w:rPr>
            <w:rFonts w:ascii="Bookman Old Style" w:hAnsi="Bookman Old Style"/>
            <w:sz w:val="26"/>
            <w:szCs w:val="26"/>
          </w:rPr>
          <w:tab/>
        </w:r>
        <w:r w:rsidR="00BD690C">
          <w:rPr>
            <w:rFonts w:ascii="Bookman Old Style" w:hAnsi="Bookman Old Style"/>
            <w:sz w:val="26"/>
            <w:szCs w:val="26"/>
          </w:rPr>
          <w:tab/>
        </w:r>
        <w:r w:rsidR="00BD690C">
          <w:rPr>
            <w:rFonts w:ascii="Bookman Old Style" w:hAnsi="Bookman Old Style"/>
            <w:sz w:val="26"/>
            <w:szCs w:val="26"/>
          </w:rPr>
          <w:tab/>
        </w:r>
      </w:ins>
      <w:r>
        <w:rPr>
          <w:rFonts w:ascii="Bookman Old Style" w:hAnsi="Bookman Old Style"/>
          <w:sz w:val="26"/>
          <w:szCs w:val="26"/>
        </w:rPr>
        <w:t xml:space="preserve"> </w:t>
      </w:r>
      <w:ins w:id="22" w:author="Luke Croll" w:date="2023-01-03T17:38:00Z">
        <w:r w:rsidR="00BD690C">
          <w:rPr>
            <w:rFonts w:ascii="Bookman Old Style" w:hAnsi="Bookman Old Style"/>
            <w:sz w:val="26"/>
            <w:szCs w:val="26"/>
          </w:rPr>
          <w:t>(</w:t>
        </w:r>
      </w:ins>
      <w:r w:rsidRPr="00BD690C">
        <w:rPr>
          <w:rFonts w:ascii="Bookman Old Style" w:hAnsi="Bookman Old Style"/>
          <w:i/>
          <w:iCs/>
          <w:sz w:val="26"/>
          <w:szCs w:val="26"/>
          <w:rPrChange w:id="23" w:author="Luke Croll" w:date="2023-01-03T17:38:00Z">
            <w:rPr>
              <w:rFonts w:ascii="Bookman Old Style" w:hAnsi="Bookman Old Style"/>
              <w:sz w:val="26"/>
              <w:szCs w:val="26"/>
            </w:rPr>
          </w:rPrChange>
        </w:rPr>
        <w:t>Signed</w:t>
      </w:r>
      <w:del w:id="24" w:author="Luke Croll" w:date="2023-01-03T17:37:00Z">
        <w:r w:rsidDel="00BD690C">
          <w:rPr>
            <w:rFonts w:ascii="Bookman Old Style" w:hAnsi="Bookman Old Style"/>
            <w:sz w:val="26"/>
            <w:szCs w:val="26"/>
          </w:rPr>
          <w:delText>.</w:delText>
        </w:r>
      </w:del>
      <w:ins w:id="25" w:author="Luke Croll" w:date="2023-01-03T17:38:00Z">
        <w:r w:rsidR="00BD690C">
          <w:rPr>
            <w:rFonts w:ascii="Bookman Old Style" w:hAnsi="Bookman Old Style"/>
            <w:sz w:val="26"/>
            <w:szCs w:val="26"/>
          </w:rPr>
          <w:t xml:space="preserve">) </w:t>
        </w:r>
      </w:ins>
    </w:p>
    <w:p w14:paraId="2B172436" w14:textId="2FC68CC2" w:rsidR="00B85BA7" w:rsidRPr="000A27EE" w:rsidDel="00BD690C" w:rsidRDefault="00B85BA7" w:rsidP="00BD690C">
      <w:pPr>
        <w:pStyle w:val="NoSpacing"/>
        <w:jc w:val="both"/>
        <w:rPr>
          <w:del w:id="26" w:author="Luke Croll" w:date="2023-01-03T17:38:00Z"/>
          <w:rFonts w:ascii="Bookman Old Style" w:hAnsi="Bookman Old Style"/>
          <w:sz w:val="26"/>
          <w:szCs w:val="26"/>
        </w:rPr>
        <w:pPrChange w:id="27" w:author="Luke Croll" w:date="2023-01-03T17:38:00Z">
          <w:pPr>
            <w:pStyle w:val="NoSpacing"/>
            <w:ind w:left="5040" w:firstLine="720"/>
            <w:jc w:val="both"/>
          </w:pPr>
        </w:pPrChange>
      </w:pPr>
    </w:p>
    <w:p w14:paraId="31D4F2E0" w14:textId="77777777" w:rsidR="00B85BA7" w:rsidRDefault="00B85BA7" w:rsidP="00BD690C">
      <w:pPr>
        <w:pStyle w:val="NoSpacing"/>
        <w:jc w:val="both"/>
        <w:rPr>
          <w:rFonts w:ascii="Bookman Old Style" w:hAnsi="Bookman Old Style"/>
          <w:sz w:val="26"/>
          <w:szCs w:val="26"/>
        </w:rPr>
        <w:pPrChange w:id="28" w:author="Luke Croll" w:date="2023-01-03T17:38:00Z">
          <w:pPr>
            <w:pStyle w:val="NoSpacing"/>
            <w:jc w:val="right"/>
          </w:pPr>
        </w:pPrChange>
      </w:pPr>
      <w:del w:id="29" w:author="Luke Croll" w:date="2023-01-03T17:37:00Z">
        <w:r w:rsidRPr="000A27EE" w:rsidDel="00BD690C">
          <w:rPr>
            <w:rFonts w:ascii="Bookman Old Style" w:hAnsi="Bookman Old Style"/>
            <w:sz w:val="26"/>
            <w:szCs w:val="26"/>
          </w:rPr>
          <w:delText xml:space="preserve">( </w:delText>
        </w:r>
      </w:del>
      <w:r w:rsidRPr="000A27EE">
        <w:rPr>
          <w:rFonts w:ascii="Bookman Old Style" w:hAnsi="Bookman Old Style"/>
          <w:sz w:val="26"/>
          <w:szCs w:val="26"/>
        </w:rPr>
        <w:t xml:space="preserve">Munir </w:t>
      </w:r>
      <w:proofErr w:type="spellStart"/>
      <w:r w:rsidRPr="00BD690C">
        <w:rPr>
          <w:rFonts w:ascii="Bookman Old Style" w:hAnsi="Bookman Old Style"/>
          <w:b/>
          <w:bCs/>
          <w:sz w:val="26"/>
          <w:szCs w:val="26"/>
          <w:rPrChange w:id="30" w:author="Luke Croll" w:date="2023-01-03T17:37:00Z">
            <w:rPr>
              <w:rFonts w:ascii="Bookman Old Style" w:hAnsi="Bookman Old Style"/>
              <w:sz w:val="26"/>
              <w:szCs w:val="26"/>
            </w:rPr>
          </w:rPrChange>
        </w:rPr>
        <w:t>Akram</w:t>
      </w:r>
      <w:proofErr w:type="spellEnd"/>
      <w:del w:id="31" w:author="Luke Croll" w:date="2023-01-03T17:37:00Z">
        <w:r w:rsidRPr="000A27EE" w:rsidDel="00BD690C">
          <w:rPr>
            <w:rFonts w:ascii="Bookman Old Style" w:hAnsi="Bookman Old Style"/>
            <w:sz w:val="26"/>
            <w:szCs w:val="26"/>
          </w:rPr>
          <w:delText xml:space="preserve"> )</w:delText>
        </w:r>
      </w:del>
    </w:p>
    <w:sectPr w:rsidR="00B85BA7" w:rsidSect="001C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Luke Croll" w:date="2023-01-03T17:37:00Z" w:initials="LC">
    <w:p w14:paraId="7AFC27DE" w14:textId="77777777" w:rsidR="007806E7" w:rsidRDefault="007806E7" w:rsidP="007239F5">
      <w:r>
        <w:rPr>
          <w:rStyle w:val="CommentReference"/>
        </w:rPr>
        <w:annotationRef/>
      </w:r>
      <w:r>
        <w:rPr>
          <w:sz w:val="20"/>
          <w:szCs w:val="20"/>
        </w:rPr>
        <w:t xml:space="preserve">Croll, </w:t>
      </w:r>
      <w:hyperlink r:id="rId1" w:history="1">
        <w:r w:rsidRPr="007239F5">
          <w:rPr>
            <w:rStyle w:val="Hyperlink"/>
            <w:sz w:val="20"/>
            <w:szCs w:val="20"/>
          </w:rPr>
          <w:t>crolll@un.org</w:t>
        </w:r>
      </w:hyperlink>
      <w:r>
        <w:rPr>
          <w:sz w:val="20"/>
          <w:szCs w:val="20"/>
        </w:rPr>
        <w:t xml:space="preserve"> </w:t>
      </w:r>
    </w:p>
  </w:comment>
  <w:comment w:id="9" w:author="Luke Croll" w:date="2023-01-03T17:37:00Z" w:initials="LC">
    <w:p w14:paraId="570878FD" w14:textId="77777777" w:rsidR="007806E7" w:rsidRDefault="007806E7" w:rsidP="00395CD1">
      <w:r>
        <w:rPr>
          <w:rStyle w:val="CommentReference"/>
        </w:rPr>
        <w:annotationRef/>
      </w:r>
      <w:r>
        <w:rPr>
          <w:sz w:val="20"/>
          <w:szCs w:val="20"/>
        </w:rPr>
        <w:t>Man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FC27DE" w15:done="0"/>
  <w15:commentEx w15:paraId="570878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EE64F" w16cex:dateUtc="2023-01-03T22:37:00Z"/>
  <w16cex:commentExtensible w16cex:durableId="275EE657" w16cex:dateUtc="2023-01-03T2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FC27DE" w16cid:durableId="275EE64F"/>
  <w16cid:commentId w16cid:paraId="570878FD" w16cid:durableId="275EE6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3E0B"/>
    <w:multiLevelType w:val="multilevel"/>
    <w:tmpl w:val="D6D66EA6"/>
    <w:styleLink w:val="CurrentList1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27EBB"/>
    <w:multiLevelType w:val="hybridMultilevel"/>
    <w:tmpl w:val="6E8ECC76"/>
    <w:lvl w:ilvl="0" w:tplc="341C8234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A23C3F"/>
    <w:multiLevelType w:val="hybridMultilevel"/>
    <w:tmpl w:val="CBBA347C"/>
    <w:lvl w:ilvl="0" w:tplc="359E522A">
      <w:start w:val="1"/>
      <w:numFmt w:val="none"/>
      <w:lvlText w:val="(a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610493">
    <w:abstractNumId w:val="2"/>
  </w:num>
  <w:num w:numId="2" w16cid:durableId="1636594623">
    <w:abstractNumId w:val="0"/>
  </w:num>
  <w:num w:numId="3" w16cid:durableId="6026126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e Croll">
    <w15:presenceInfo w15:providerId="AD" w15:userId="S::crolll@un.org::82f6372e-e66a-4e75-b16e-b3bd64305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A7"/>
    <w:rsid w:val="00637C82"/>
    <w:rsid w:val="0064792D"/>
    <w:rsid w:val="007806E7"/>
    <w:rsid w:val="0089174A"/>
    <w:rsid w:val="00B545E5"/>
    <w:rsid w:val="00B85BA7"/>
    <w:rsid w:val="00BD690C"/>
    <w:rsid w:val="00EC1475"/>
    <w:rsid w:val="00ED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1D86"/>
  <w15:docId w15:val="{DFA72CEC-CC53-4CB6-92E9-421BC9B8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BA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5BA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85BA7"/>
    <w:rPr>
      <w:rFonts w:ascii="Calibri" w:eastAsia="Calibri" w:hAnsi="Calibri" w:cs="Times New Roman"/>
    </w:rPr>
  </w:style>
  <w:style w:type="paragraph" w:styleId="Revision">
    <w:name w:val="Revision"/>
    <w:hidden/>
    <w:uiPriority w:val="99"/>
    <w:semiHidden/>
    <w:rsid w:val="007806E7"/>
    <w:pPr>
      <w:spacing w:after="0"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806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6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6E7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6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6E7"/>
    <w:rPr>
      <w:rFonts w:ascii="Calibri" w:eastAsia="Calibri" w:hAnsi="Calibri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06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6E7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4792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crolll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19F519AFC9644FB8D3D4B9DB76C27E" ma:contentTypeVersion="16" ma:contentTypeDescription="Create a new document." ma:contentTypeScope="" ma:versionID="dfdb676f7382fc4f41cb4688c27415dc">
  <xsd:schema xmlns:xsd="http://www.w3.org/2001/XMLSchema" xmlns:xs="http://www.w3.org/2001/XMLSchema" xmlns:p="http://schemas.microsoft.com/office/2006/metadata/properties" xmlns:ns2="cfc03cda-bc36-4859-b431-cc9043cb4594" xmlns:ns3="4774538e-7891-43b6-a84b-740af6ca28fe" xmlns:ns4="985ec44e-1bab-4c0b-9df0-6ba128686fc9" targetNamespace="http://schemas.microsoft.com/office/2006/metadata/properties" ma:root="true" ma:fieldsID="5fec70b71140ba078f816a2dcb201078" ns2:_="" ns3:_="" ns4:_="">
    <xsd:import namespace="cfc03cda-bc36-4859-b431-cc9043cb4594"/>
    <xsd:import namespace="4774538e-7891-43b6-a84b-740af6ca28fe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03cda-bc36-4859-b431-cc9043cb4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4538e-7891-43b6-a84b-740af6ca2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bf0096c-6304-439c-afd6-40b8855e9c24}" ma:internalName="TaxCatchAll" ma:showField="CatchAllData" ma:web="4774538e-7891-43b6-a84b-740af6ca28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5ec44e-1bab-4c0b-9df0-6ba128686fc9" xsi:nil="true"/>
    <lcf76f155ced4ddcb4097134ff3c332f xmlns="cfc03cda-bc36-4859-b431-cc9043cb459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934871-EF01-4FDA-9D06-2420E6A0FC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C3C3B8-FBAE-461D-A873-64499B4AF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c03cda-bc36-4859-b431-cc9043cb4594"/>
    <ds:schemaRef ds:uri="4774538e-7891-43b6-a84b-740af6ca28fe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15D6BC-02CB-4E5C-B9B1-592A761816FC}">
  <ds:schemaRefs>
    <ds:schemaRef ds:uri="http://schemas.microsoft.com/office/2006/metadata/properties"/>
    <ds:schemaRef ds:uri="http://schemas.microsoft.com/office/infopath/2007/PartnerControls"/>
    <ds:schemaRef ds:uri="985ec44e-1bab-4c0b-9df0-6ba128686fc9"/>
    <ds:schemaRef ds:uri="cfc03cda-bc36-4859-b431-cc9043cb45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pakmissionpc@outlook.com</dc:creator>
  <cp:lastModifiedBy>Luke Croll</cp:lastModifiedBy>
  <cp:revision>9</cp:revision>
  <dcterms:created xsi:type="dcterms:W3CDTF">2023-01-03T18:51:00Z</dcterms:created>
  <dcterms:modified xsi:type="dcterms:W3CDTF">2023-01-03T22:39:00Z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0x0101000719F519AFC9644FB8D3D4B9DB76C27E</vt:lpwstr>
  </property>
</Properties>
</file>
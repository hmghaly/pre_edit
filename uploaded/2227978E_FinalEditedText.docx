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4E33" w14:textId="148C8DED" w:rsidR="009C73B3" w:rsidRDefault="009C73B3" w:rsidP="00E52351">
      <w:pPr>
        <w:pStyle w:val="TitleHCH"/>
        <w:ind w:left="1267" w:right="1267"/>
      </w:pPr>
      <w:r>
        <w:t xml:space="preserve">Report of the Security Council Working Group on Children and Armed </w:t>
      </w:r>
      <w:commentRangeStart w:id="0"/>
      <w:r>
        <w:t>Conflict</w:t>
      </w:r>
      <w:commentRangeEnd w:id="0"/>
      <w:r w:rsidR="00272919">
        <w:rPr>
          <w:rStyle w:val="CommentReference"/>
          <w:b w:val="0"/>
          <w:spacing w:val="4"/>
        </w:rPr>
        <w:commentReference w:id="0"/>
      </w:r>
    </w:p>
    <w:p w14:paraId="5376FF13" w14:textId="429BEF33" w:rsidR="009C73B3" w:rsidRPr="00C32FA2" w:rsidRDefault="009C73B3" w:rsidP="00C32FA2">
      <w:pPr>
        <w:pStyle w:val="SingleTxt"/>
        <w:spacing w:after="0" w:line="120" w:lineRule="exact"/>
        <w:rPr>
          <w:sz w:val="10"/>
        </w:rPr>
      </w:pPr>
    </w:p>
    <w:p w14:paraId="200C751F" w14:textId="680F31FC" w:rsidR="00C32FA2" w:rsidRPr="0061678A" w:rsidRDefault="00C32FA2" w:rsidP="0061678A">
      <w:pPr>
        <w:pStyle w:val="SingleTxt"/>
        <w:spacing w:after="0" w:line="120" w:lineRule="exact"/>
        <w:rPr>
          <w:sz w:val="10"/>
        </w:rPr>
      </w:pPr>
    </w:p>
    <w:p w14:paraId="0513CEE8" w14:textId="77777777" w:rsidR="009C73B3" w:rsidRDefault="009C73B3" w:rsidP="0061678A">
      <w:pPr>
        <w:pStyle w:val="HCh"/>
        <w:ind w:left="1267" w:right="1260" w:hanging="1267"/>
      </w:pPr>
      <w:r>
        <w:tab/>
        <w:t>I.</w:t>
      </w:r>
      <w:r>
        <w:tab/>
        <w:t>Introduction</w:t>
      </w:r>
    </w:p>
    <w:p w14:paraId="63F559F8" w14:textId="701FBBB1" w:rsidR="009C73B3" w:rsidRPr="0061678A" w:rsidRDefault="009C73B3" w:rsidP="0061678A">
      <w:pPr>
        <w:pStyle w:val="SingleTxt"/>
        <w:spacing w:after="0" w:line="120" w:lineRule="exact"/>
        <w:rPr>
          <w:sz w:val="10"/>
        </w:rPr>
      </w:pPr>
    </w:p>
    <w:p w14:paraId="0C706FBD" w14:textId="507B51A4" w:rsidR="0061678A" w:rsidRPr="0061678A" w:rsidRDefault="0061678A" w:rsidP="0061678A">
      <w:pPr>
        <w:pStyle w:val="SingleTxt"/>
        <w:spacing w:after="0" w:line="120" w:lineRule="exact"/>
        <w:rPr>
          <w:sz w:val="10"/>
        </w:rPr>
      </w:pPr>
    </w:p>
    <w:p w14:paraId="706A405F" w14:textId="77777777" w:rsidR="009C73B3" w:rsidRDefault="009C73B3" w:rsidP="009C73B3">
      <w:pPr>
        <w:pStyle w:val="SingleTxt"/>
      </w:pPr>
      <w:r>
        <w:t>1.</w:t>
      </w:r>
      <w:r>
        <w:tab/>
        <w:t>The present report of the Security Council Working Group on Children and Armed Conflict covers the period from 1 January to 31 December 2022.</w:t>
      </w:r>
    </w:p>
    <w:p w14:paraId="37346171" w14:textId="77777777" w:rsidR="009C73B3" w:rsidRDefault="009C73B3" w:rsidP="009C73B3">
      <w:pPr>
        <w:pStyle w:val="SingleTxt"/>
      </w:pPr>
      <w:r>
        <w:t>2.</w:t>
      </w:r>
      <w:r>
        <w:tab/>
        <w:t>The Bureau of the Working Group consisted of Mona Juul (Norway) as Chair and a representative of Mexico as Vice-Chair.</w:t>
      </w:r>
    </w:p>
    <w:p w14:paraId="6F8AF94D" w14:textId="5F5F1D37" w:rsidR="009C73B3" w:rsidRPr="0061678A" w:rsidRDefault="009C73B3" w:rsidP="0061678A">
      <w:pPr>
        <w:pStyle w:val="SingleTxt"/>
        <w:spacing w:after="0" w:line="120" w:lineRule="exact"/>
        <w:rPr>
          <w:sz w:val="10"/>
        </w:rPr>
      </w:pPr>
    </w:p>
    <w:p w14:paraId="5EF0BDF7" w14:textId="54B497A7" w:rsidR="0061678A" w:rsidRPr="0061678A" w:rsidRDefault="0061678A" w:rsidP="0061678A">
      <w:pPr>
        <w:pStyle w:val="SingleTxt"/>
        <w:spacing w:after="0" w:line="120" w:lineRule="exact"/>
        <w:rPr>
          <w:sz w:val="10"/>
        </w:rPr>
      </w:pPr>
    </w:p>
    <w:p w14:paraId="083C0369" w14:textId="77777777" w:rsidR="009C73B3" w:rsidRDefault="009C73B3" w:rsidP="0061678A">
      <w:pPr>
        <w:pStyle w:val="HCh"/>
        <w:ind w:left="1267" w:right="1260" w:hanging="1267"/>
      </w:pPr>
      <w:r>
        <w:tab/>
        <w:t>II.</w:t>
      </w:r>
      <w:r>
        <w:tab/>
        <w:t>Background</w:t>
      </w:r>
    </w:p>
    <w:p w14:paraId="015B96BC" w14:textId="7F1FEFB7" w:rsidR="009C73B3" w:rsidRPr="0061678A" w:rsidRDefault="009C73B3" w:rsidP="0061678A">
      <w:pPr>
        <w:pStyle w:val="SingleTxt"/>
        <w:spacing w:after="0" w:line="120" w:lineRule="exact"/>
        <w:rPr>
          <w:sz w:val="10"/>
        </w:rPr>
      </w:pPr>
    </w:p>
    <w:p w14:paraId="073C47DB" w14:textId="2E9D4027" w:rsidR="0061678A" w:rsidRPr="0061678A" w:rsidRDefault="0061678A" w:rsidP="0061678A">
      <w:pPr>
        <w:pStyle w:val="SingleTxt"/>
        <w:spacing w:after="0" w:line="120" w:lineRule="exact"/>
        <w:rPr>
          <w:sz w:val="10"/>
        </w:rPr>
      </w:pPr>
    </w:p>
    <w:p w14:paraId="21D89136" w14:textId="7425C63E" w:rsidR="009C73B3" w:rsidRDefault="009C73B3" w:rsidP="009C73B3">
      <w:pPr>
        <w:pStyle w:val="SingleTxt"/>
      </w:pPr>
      <w:r>
        <w:t>3.</w:t>
      </w:r>
      <w:r>
        <w:tab/>
        <w:t xml:space="preserve">On 26 July 2005, the Security Council adopted resolution </w:t>
      </w:r>
      <w:hyperlink r:id="rId13" w:history="1">
        <w:r w:rsidRPr="00F1614E">
          <w:rPr>
            <w:rStyle w:val="Hyperlink"/>
          </w:rPr>
          <w:t>1612 (2005)</w:t>
        </w:r>
      </w:hyperlink>
      <w:r>
        <w:t xml:space="preserve"> on children and armed conflict. In paragraph 8 of that resolution, the Council decided to establish a working group to review the reports of the monitoring and reporting mechanism on children and armed conflict, to review progress in the development and implementation of the action plans to halt recruitment and use of children in violation of international obligations and to consider other relevant information presented to it. The Council also decided that the working group should:</w:t>
      </w:r>
    </w:p>
    <w:p w14:paraId="0C477BCE" w14:textId="77777777" w:rsidR="009C73B3" w:rsidRDefault="009C73B3" w:rsidP="009C73B3">
      <w:pPr>
        <w:pStyle w:val="SingleTxt"/>
      </w:pPr>
      <w:r>
        <w:tab/>
        <w:t>(a)</w:t>
      </w:r>
      <w:r>
        <w:tab/>
        <w:t>Make recommendations to the Council on possible measures to promote the protection of children affected by armed conflict, including through recommendations on appropriate mandates for peacekeeping missions and recommendations with respect to the parties to the conflict;</w:t>
      </w:r>
    </w:p>
    <w:p w14:paraId="2D654BFE" w14:textId="77777777" w:rsidR="009C73B3" w:rsidRDefault="009C73B3" w:rsidP="009C73B3">
      <w:pPr>
        <w:pStyle w:val="SingleTxt"/>
      </w:pPr>
      <w:r>
        <w:tab/>
        <w:t>(b)</w:t>
      </w:r>
      <w:r>
        <w:tab/>
        <w:t>Address requests, as appropriate, to other bodies within the United Nations system for action to support the implementation of the resolution in accordance with their respective mandates.</w:t>
      </w:r>
    </w:p>
    <w:p w14:paraId="2221094F" w14:textId="4E5218D8" w:rsidR="009C73B3" w:rsidRDefault="009C73B3" w:rsidP="009C73B3">
      <w:pPr>
        <w:pStyle w:val="SingleTxt"/>
      </w:pPr>
      <w:r>
        <w:t>4.</w:t>
      </w:r>
      <w:r>
        <w:tab/>
        <w:t>On 2 May 2006, the Working Group adopted its terms of reference, which were subsequently published as a document of the Security Council (</w:t>
      </w:r>
      <w:hyperlink r:id="rId14" w:history="1">
        <w:r w:rsidRPr="00F1614E">
          <w:rPr>
            <w:rStyle w:val="Hyperlink"/>
          </w:rPr>
          <w:t>S/AC.51/2007/1</w:t>
        </w:r>
      </w:hyperlink>
      <w:r>
        <w:t>). On 8 September 2006, the Working Group adopted a list of options for possible actions, which is referred to as the “toolkit” (</w:t>
      </w:r>
      <w:hyperlink r:id="rId15" w:history="1">
        <w:r w:rsidRPr="00F1614E">
          <w:rPr>
            <w:rStyle w:val="Hyperlink"/>
          </w:rPr>
          <w:t>S/AC.51/2007/2</w:t>
        </w:r>
      </w:hyperlink>
      <w:r>
        <w:t>).</w:t>
      </w:r>
    </w:p>
    <w:p w14:paraId="686ED61B" w14:textId="2856A796" w:rsidR="009C73B3" w:rsidRDefault="009C73B3" w:rsidP="009C73B3">
      <w:pPr>
        <w:pStyle w:val="SingleTxt"/>
      </w:pPr>
      <w:r>
        <w:t>5.</w:t>
      </w:r>
      <w:r>
        <w:tab/>
        <w:t xml:space="preserve">Pursuant to resolution </w:t>
      </w:r>
      <w:hyperlink r:id="rId16" w:history="1">
        <w:r w:rsidRPr="00F1614E">
          <w:rPr>
            <w:rStyle w:val="Hyperlink"/>
          </w:rPr>
          <w:t>1612 (2005)</w:t>
        </w:r>
      </w:hyperlink>
      <w:r>
        <w:t>, the Chair of the Working Group has submitted periodic reports to the Security Council on developments in relation to the Working Group since 2006.</w:t>
      </w:r>
    </w:p>
    <w:p w14:paraId="7F18A70E" w14:textId="1567C9BA" w:rsidR="009C73B3" w:rsidRDefault="009C73B3" w:rsidP="009C73B3">
      <w:pPr>
        <w:pStyle w:val="SingleTxt"/>
      </w:pPr>
      <w:r>
        <w:t>6.</w:t>
      </w:r>
      <w:r>
        <w:tab/>
        <w:t xml:space="preserve">On 9 July 2018, the Security Council unanimously adopted resolution </w:t>
      </w:r>
      <w:hyperlink r:id="rId17" w:history="1">
        <w:r w:rsidRPr="00F1614E">
          <w:rPr>
            <w:rStyle w:val="Hyperlink"/>
          </w:rPr>
          <w:t>2427 (2018)</w:t>
        </w:r>
      </w:hyperlink>
      <w:r>
        <w:t>, which provided a comprehensive framework for mainstreaming protection, rights, well-being and the empowerment of children throughout the conflict cycle and emphasized the importance of the children and armed conflict agenda to conflict prevention and peacekeeping.</w:t>
      </w:r>
    </w:p>
    <w:p w14:paraId="6FCDB321" w14:textId="5DB50861" w:rsidR="009C73B3" w:rsidRPr="0061678A" w:rsidRDefault="009C73B3" w:rsidP="0061678A">
      <w:pPr>
        <w:pStyle w:val="SingleTxt"/>
        <w:spacing w:after="0" w:line="120" w:lineRule="exact"/>
        <w:rPr>
          <w:sz w:val="10"/>
        </w:rPr>
      </w:pPr>
    </w:p>
    <w:p w14:paraId="050F5173" w14:textId="37B464F2" w:rsidR="0061678A" w:rsidRPr="0061678A" w:rsidRDefault="0061678A" w:rsidP="0061678A">
      <w:pPr>
        <w:pStyle w:val="SingleTxt"/>
        <w:spacing w:after="0" w:line="120" w:lineRule="exact"/>
        <w:rPr>
          <w:sz w:val="10"/>
        </w:rPr>
      </w:pPr>
    </w:p>
    <w:p w14:paraId="488D53D4" w14:textId="77777777" w:rsidR="009C73B3" w:rsidRDefault="009C73B3" w:rsidP="0061678A">
      <w:pPr>
        <w:pStyle w:val="HCh"/>
        <w:ind w:left="1267" w:right="1260" w:hanging="1267"/>
      </w:pPr>
      <w:r>
        <w:tab/>
        <w:t>III.</w:t>
      </w:r>
      <w:r>
        <w:tab/>
        <w:t>Summary of the activities of the Working Group</w:t>
      </w:r>
    </w:p>
    <w:p w14:paraId="70D5D643" w14:textId="2690ECA9" w:rsidR="009C73B3" w:rsidRPr="0061678A" w:rsidRDefault="009C73B3" w:rsidP="0061678A">
      <w:pPr>
        <w:pStyle w:val="SingleTxt"/>
        <w:spacing w:after="0" w:line="120" w:lineRule="exact"/>
        <w:rPr>
          <w:sz w:val="10"/>
        </w:rPr>
      </w:pPr>
    </w:p>
    <w:p w14:paraId="20D3E890" w14:textId="7C8D95A1" w:rsidR="0061678A" w:rsidRPr="0061678A" w:rsidRDefault="0061678A" w:rsidP="0061678A">
      <w:pPr>
        <w:pStyle w:val="SingleTxt"/>
        <w:spacing w:after="0" w:line="120" w:lineRule="exact"/>
        <w:rPr>
          <w:sz w:val="10"/>
        </w:rPr>
      </w:pPr>
    </w:p>
    <w:p w14:paraId="7C612AF3" w14:textId="06FB5D81" w:rsidR="009C73B3" w:rsidRDefault="009C73B3" w:rsidP="009C73B3">
      <w:pPr>
        <w:pStyle w:val="SingleTxt"/>
      </w:pPr>
      <w:r>
        <w:t>7.</w:t>
      </w:r>
      <w:r>
        <w:tab/>
        <w:t>During the reporting period, the Working Group held [10] formal meetings, on 1 and 10 February, 1 March, 14 April, 5 May, 18 July, 2 September, 4 and 28 October, and 8 November, and held [11] informal consultations, on 20 May, 1 and 27 June, 28</w:t>
      </w:r>
      <w:r w:rsidR="0061678A">
        <w:t> </w:t>
      </w:r>
      <w:r>
        <w:t>July, 14 September, 13, 19 and 26 October and 2, 10</w:t>
      </w:r>
      <w:bookmarkStart w:id="1" w:name="TmpSave"/>
      <w:bookmarkEnd w:id="1"/>
      <w:r>
        <w:t xml:space="preserve"> and 30 November, in addition to conducting its work through written procedures.</w:t>
      </w:r>
    </w:p>
    <w:p w14:paraId="12FC3D97" w14:textId="02DA6553" w:rsidR="00FB55F7" w:rsidRDefault="00FB55F7" w:rsidP="00FB55F7">
      <w:pPr>
        <w:pStyle w:val="SingleTxt"/>
      </w:pPr>
      <w:r>
        <w:t>8.</w:t>
      </w:r>
      <w:r>
        <w:tab/>
        <w:t>At its 95th meeting, held on 1 February, the Working Group discussed the fifth report of the Secretary-General on children and armed conflict in the Central African Republic (</w:t>
      </w:r>
      <w:hyperlink r:id="rId18" w:history="1">
        <w:r w:rsidRPr="00F1614E">
          <w:rPr>
            <w:rStyle w:val="Hyperlink"/>
          </w:rPr>
          <w:t>S/2021/882</w:t>
        </w:r>
      </w:hyperlink>
      <w:r>
        <w:t xml:space="preserve">), which covers the period from 1 July 2019 to 30 June 2021. The Special Representative of the Secretary-General for Children and Armed Conflict introduced the report, recalling the main conclusions, after which the Chargé </w:t>
      </w:r>
      <w:proofErr w:type="spellStart"/>
      <w:r>
        <w:t>d’affaires</w:t>
      </w:r>
      <w:proofErr w:type="spellEnd"/>
      <w:r>
        <w:t xml:space="preserve"> ad interim of the Central African Republic to the United Nations presented the views of the Government of the Central African Republic on the report.</w:t>
      </w:r>
    </w:p>
    <w:p w14:paraId="71D37982" w14:textId="2949888E" w:rsidR="00FB55F7" w:rsidRDefault="00FB55F7" w:rsidP="00FB55F7">
      <w:pPr>
        <w:pStyle w:val="SingleTxt"/>
      </w:pPr>
      <w:r>
        <w:t>9.</w:t>
      </w:r>
      <w:r>
        <w:tab/>
        <w:t>At its 96th meeting, held on 10 February, the Working Group discussed the fifth report of the Secretary-General on children and armed conflict in Colombia (</w:t>
      </w:r>
      <w:hyperlink r:id="rId19" w:history="1">
        <w:r w:rsidRPr="00F1614E">
          <w:rPr>
            <w:rStyle w:val="Hyperlink"/>
          </w:rPr>
          <w:t>S/2021/1022</w:t>
        </w:r>
      </w:hyperlink>
      <w:r>
        <w:t>), which covers the period from 1 July 2019 to 30 June 2021. The Special Representative of the Secretary-General introduced the report, recalling the main conclusions, after which the Deputy Permanent Representative of Colombia to the United Nations presented the views of the Government of Colombia on the report.</w:t>
      </w:r>
    </w:p>
    <w:p w14:paraId="65EEC433" w14:textId="0203728A" w:rsidR="00FB55F7" w:rsidRDefault="00FB55F7" w:rsidP="00FB55F7">
      <w:pPr>
        <w:pStyle w:val="SingleTxt"/>
      </w:pPr>
      <w:r>
        <w:t>10.</w:t>
      </w:r>
      <w:r>
        <w:tab/>
        <w:t>At its 97th meeting, held on 1 March, the Working Group discussed the fourth report of the Secretary-General on children and armed conflict in Iraq (</w:t>
      </w:r>
      <w:hyperlink r:id="rId20" w:history="1">
        <w:r w:rsidRPr="00F1614E">
          <w:rPr>
            <w:rStyle w:val="Hyperlink"/>
          </w:rPr>
          <w:t>S/2022/46</w:t>
        </w:r>
      </w:hyperlink>
      <w:r>
        <w:t xml:space="preserve">), which covers the period from 1 August 2019 to 30 June 2021. The Special Representative of the Secretary-General introduced the report, recalling the main conclusions, after which the Permanent Representative of Iraq to the United Nations presented the views of the Government of Iraq on the report. </w:t>
      </w:r>
    </w:p>
    <w:p w14:paraId="0D86D974" w14:textId="13E9BDE9" w:rsidR="00FB55F7" w:rsidRDefault="00FB55F7" w:rsidP="00FB55F7">
      <w:pPr>
        <w:pStyle w:val="SingleTxt"/>
      </w:pPr>
      <w:r>
        <w:t>11.</w:t>
      </w:r>
      <w:r>
        <w:tab/>
        <w:t>At its 98th meeting, held on 14 April, a representative of UNICEF presented the global horizontal note by the Secretary-General covering the period from October to December 2021.</w:t>
      </w:r>
    </w:p>
    <w:p w14:paraId="0950E9F2" w14:textId="61A5F894" w:rsidR="00FB55F7" w:rsidRDefault="00FB55F7" w:rsidP="00FB55F7">
      <w:pPr>
        <w:pStyle w:val="SingleTxt"/>
      </w:pPr>
      <w:r>
        <w:t>12.</w:t>
      </w:r>
      <w:r>
        <w:tab/>
        <w:t>At its 99th meeting, held on 5 May, the Working Group engaged in an exchange of views with the Permanent Representative of Yemen to the United Nations following the adoption on 25 April, by means of written procedure, of the conclusions on children and armed conflict in Yemen (</w:t>
      </w:r>
      <w:hyperlink r:id="rId21" w:history="1">
        <w:r w:rsidRPr="00F1614E">
          <w:rPr>
            <w:rStyle w:val="Hyperlink"/>
          </w:rPr>
          <w:t>S/AC.51/2022/1</w:t>
        </w:r>
      </w:hyperlink>
      <w:r>
        <w:t>).</w:t>
      </w:r>
    </w:p>
    <w:p w14:paraId="002BA23D" w14:textId="1D7E12FC" w:rsidR="00FB55F7" w:rsidRDefault="00FB55F7" w:rsidP="00FB55F7">
      <w:pPr>
        <w:pStyle w:val="SingleTxt"/>
      </w:pPr>
      <w:r>
        <w:t>13.</w:t>
      </w:r>
      <w:r>
        <w:tab/>
        <w:t>At its 100th meeting, held on 18 July, the Working Group adopted conclusions on children and armed conflict in Colombia (</w:t>
      </w:r>
      <w:r>
        <w:fldChar w:fldCharType="begin"/>
      </w:r>
      <w:ins w:id="2" w:author="G. Justin Jepson" w:date="2023-04-04T13:47:00Z">
        <w:r w:rsidR="00571199">
          <w:instrText>HYPERLINK "https://undocs.org/en/S/AC.51/2022/2"</w:instrText>
        </w:r>
      </w:ins>
      <w:del w:id="3" w:author="G. Justin Jepson" w:date="2023-04-04T13:47:00Z">
        <w:r w:rsidDel="00571199">
          <w:delInstrText xml:space="preserve"> HYPERLINK "https://undocs.org/en/S/AC.51/2022/2" </w:delInstrText>
        </w:r>
      </w:del>
      <w:r>
        <w:fldChar w:fldCharType="separate"/>
      </w:r>
      <w:r w:rsidRPr="00F1614E">
        <w:rPr>
          <w:rStyle w:val="Hyperlink"/>
        </w:rPr>
        <w:t>S/AC.51/2022/2</w:t>
      </w:r>
      <w:r>
        <w:rPr>
          <w:rStyle w:val="Hyperlink"/>
        </w:rPr>
        <w:fldChar w:fldCharType="end"/>
      </w:r>
      <w:r>
        <w:t>). At the same meeting, the Working Group examined the sixth report of the Secretary-General on children and armed conflict in Somalia (</w:t>
      </w:r>
      <w:hyperlink r:id="rId22" w:history="1">
        <w:r w:rsidRPr="00F1614E">
          <w:rPr>
            <w:rStyle w:val="Hyperlink"/>
          </w:rPr>
          <w:t>S/2022/397</w:t>
        </w:r>
      </w:hyperlink>
      <w:r>
        <w:t>), which covers the period from 1 October 2019 to 30 September 2021 and was introduced by the Special Representative of the Secretary-General. The Permanent Representative of Somalia to the United Nations also addressed the Working Group.</w:t>
      </w:r>
    </w:p>
    <w:p w14:paraId="24FBAFEA" w14:textId="7FFA01B9" w:rsidR="00FB55F7" w:rsidRDefault="00FB55F7" w:rsidP="00FB55F7">
      <w:pPr>
        <w:pStyle w:val="SingleTxt"/>
      </w:pPr>
      <w:r>
        <w:t>14.</w:t>
      </w:r>
      <w:r>
        <w:tab/>
        <w:t>At its 101st meeting, held on 2 September, the Working Group adopted the conclusions on children and armed conflict in Iraq (</w:t>
      </w:r>
      <w:hyperlink r:id="rId23" w:history="1">
        <w:r w:rsidRPr="00F1614E">
          <w:rPr>
            <w:rStyle w:val="Hyperlink"/>
          </w:rPr>
          <w:t>S/AC.51/2022/3</w:t>
        </w:r>
      </w:hyperlink>
      <w:r>
        <w:t>).</w:t>
      </w:r>
    </w:p>
    <w:p w14:paraId="66986EDC" w14:textId="3942BCB5" w:rsidR="00FB55F7" w:rsidRDefault="00FB55F7" w:rsidP="00FB55F7">
      <w:pPr>
        <w:pStyle w:val="SingleTxt"/>
      </w:pPr>
      <w:r>
        <w:t>15.</w:t>
      </w:r>
      <w:r>
        <w:tab/>
        <w:t>At its 102nd meeting, held on 4 October, the Working Group discussed the sixth report of the Secretary-General on children and armed conflict in the Philippines (</w:t>
      </w:r>
      <w:hyperlink r:id="rId24" w:history="1">
        <w:r w:rsidRPr="00F1614E">
          <w:rPr>
            <w:rStyle w:val="Hyperlink"/>
          </w:rPr>
          <w:t>S/2022/569</w:t>
        </w:r>
      </w:hyperlink>
      <w:r>
        <w:t xml:space="preserve">), which covers the period from 1 January 2020 to 31 December 2021. The Special Representative of the Secretary-General introduced the report, recalling the main conclusions, after which the Permanent Representative of the Philippines to the United Nations presented the views of the Government of the Philippines on the report. At the same meeting, the Working Group examined the third report of the </w:t>
      </w:r>
      <w:r>
        <w:lastRenderedPageBreak/>
        <w:t>Secretary-General on children and armed conflict in Nigeria (</w:t>
      </w:r>
      <w:hyperlink r:id="rId25" w:history="1">
        <w:r w:rsidRPr="00F1614E">
          <w:rPr>
            <w:rStyle w:val="Hyperlink"/>
          </w:rPr>
          <w:t>S/2022/596</w:t>
        </w:r>
      </w:hyperlink>
      <w:r>
        <w:t>), which covers the period from 1 January 2020 to 31 December 2021 and was introduced by the Special Representative of the Secretary-General. A representative of Nigeria also addressed the Working Group.</w:t>
      </w:r>
    </w:p>
    <w:p w14:paraId="00E1E7C2" w14:textId="65D54CB6" w:rsidR="00FB55F7" w:rsidRDefault="00FB55F7" w:rsidP="00FB55F7">
      <w:pPr>
        <w:pStyle w:val="SingleTxt"/>
      </w:pPr>
      <w:r>
        <w:t>16.</w:t>
      </w:r>
      <w:r>
        <w:tab/>
        <w:t>At its 103rd meeting, held on 28 October, the Working Group discussed the seventh report of the Secretary-General on children and armed conflict in the Sudan (</w:t>
      </w:r>
      <w:hyperlink r:id="rId26" w:history="1">
        <w:r w:rsidRPr="00F1614E">
          <w:rPr>
            <w:rStyle w:val="Hyperlink"/>
          </w:rPr>
          <w:t>S/2022/627</w:t>
        </w:r>
      </w:hyperlink>
      <w:r>
        <w:t>), which covers the period from 1 January 2020 to 31 December 2021. The Special Representative of the Secretary-General introduced the report, recalling the main conclusions, after which the Permanent Representative of the Sudan to the United Nations presented the views of the Government of the Sudan on the report.</w:t>
      </w:r>
    </w:p>
    <w:p w14:paraId="7584BE49" w14:textId="287F090E" w:rsidR="00FB55F7" w:rsidRDefault="00FB55F7" w:rsidP="00FB55F7">
      <w:pPr>
        <w:pStyle w:val="SingleTxt"/>
      </w:pPr>
      <w:r>
        <w:t>17.</w:t>
      </w:r>
      <w:r>
        <w:tab/>
        <w:t>At its 104th meeting, held on 8 November, a representative of UNICEF presented the global horizontal note by the Secretary-General covering the period from April to June 2022. At the same meeting, the Working Group examined the eighth report of the Secretary-General on children and armed conflict in the Democratic Republic of the Congo (</w:t>
      </w:r>
      <w:hyperlink r:id="rId27" w:history="1">
        <w:r w:rsidRPr="00F1614E">
          <w:rPr>
            <w:rStyle w:val="Hyperlink"/>
          </w:rPr>
          <w:t>S/2022/745</w:t>
        </w:r>
      </w:hyperlink>
      <w:r>
        <w:t>), which covers the period from 1</w:t>
      </w:r>
      <w:r w:rsidR="00F1614E">
        <w:t> </w:t>
      </w:r>
      <w:r>
        <w:t>April 2020 to 31 March 2022 and was introduced by the Special Representative of the Secretary-General. The Permanent Representative of the Democratic Republic of the Congo to the United Nations also addressed the Working Group.</w:t>
      </w:r>
    </w:p>
    <w:p w14:paraId="182B979A" w14:textId="33262044" w:rsidR="00CE5C24" w:rsidRDefault="00FB55F7" w:rsidP="00FB55F7">
      <w:pPr>
        <w:pStyle w:val="SingleTxt"/>
        <w:rPr>
          <w:ins w:id="4" w:author="G. Justin Jepson" w:date="2023-04-04T13:32:00Z"/>
        </w:rPr>
      </w:pPr>
      <w:r>
        <w:t xml:space="preserve">18. </w:t>
      </w:r>
      <w:r w:rsidR="00F05828">
        <w:tab/>
      </w:r>
      <w:ins w:id="5" w:author="G. Justin Jepson" w:date="2023-04-04T13:33:00Z">
        <w:r w:rsidR="00CD3E01">
          <w:t>At its 105</w:t>
        </w:r>
        <w:r w:rsidR="00CD3E01" w:rsidRPr="007644DD">
          <w:rPr>
            <w:highlight w:val="yellow"/>
            <w:rPrChange w:id="6" w:author="Amy FRUCHTER" w:date="2023-04-06T14:01:00Z">
              <w:rPr/>
            </w:rPrChange>
          </w:rPr>
          <w:t>th</w:t>
        </w:r>
        <w:r w:rsidR="00CD3E01">
          <w:t xml:space="preserve"> meeting, held on 19 December</w:t>
        </w:r>
        <w:r w:rsidR="00473FFB">
          <w:t>, the Working Group adopted conclusions on children and armed conflict in the Philippines (</w:t>
        </w:r>
      </w:ins>
      <w:ins w:id="7" w:author="G. Justin Jepson" w:date="2023-04-04T13:48:00Z">
        <w:r w:rsidR="00571199">
          <w:fldChar w:fldCharType="begin"/>
        </w:r>
        <w:r w:rsidR="00571199">
          <w:instrText xml:space="preserve"> HYPERLINK "https://undocs.org/en/S/AC.51/2022/4" </w:instrText>
        </w:r>
        <w:r w:rsidR="00571199">
          <w:fldChar w:fldCharType="separate"/>
        </w:r>
        <w:r w:rsidR="00473FFB" w:rsidRPr="00571199">
          <w:rPr>
            <w:rStyle w:val="Hyperlink"/>
          </w:rPr>
          <w:t>S/AC.</w:t>
        </w:r>
        <w:r w:rsidR="00981B92" w:rsidRPr="00571199">
          <w:rPr>
            <w:rStyle w:val="Hyperlink"/>
          </w:rPr>
          <w:t>51/2022/4</w:t>
        </w:r>
        <w:r w:rsidR="00571199">
          <w:fldChar w:fldCharType="end"/>
        </w:r>
      </w:ins>
      <w:ins w:id="8" w:author="G. Justin Jepson" w:date="2023-04-04T13:34:00Z">
        <w:r w:rsidR="00981B92">
          <w:t>), the Central African Republic (</w:t>
        </w:r>
      </w:ins>
      <w:ins w:id="9" w:author="G. Justin Jepson" w:date="2023-04-04T13:48:00Z">
        <w:r w:rsidR="00571199">
          <w:fldChar w:fldCharType="begin"/>
        </w:r>
        <w:r w:rsidR="00571199">
          <w:instrText xml:space="preserve"> HYPERLINK "https://undocs.org/en/S/AC.51/2022/5" </w:instrText>
        </w:r>
        <w:r w:rsidR="00571199">
          <w:fldChar w:fldCharType="separate"/>
        </w:r>
        <w:r w:rsidR="00981B92" w:rsidRPr="00571199">
          <w:rPr>
            <w:rStyle w:val="Hyperlink"/>
          </w:rPr>
          <w:t>S/AC.51/2022/5</w:t>
        </w:r>
        <w:r w:rsidR="00571199">
          <w:fldChar w:fldCharType="end"/>
        </w:r>
      </w:ins>
      <w:ins w:id="10" w:author="G. Justin Jepson" w:date="2023-04-04T13:34:00Z">
        <w:r w:rsidR="00981B92">
          <w:t>)</w:t>
        </w:r>
        <w:r w:rsidR="007516EF">
          <w:t>, the Sudan (</w:t>
        </w:r>
      </w:ins>
      <w:ins w:id="11" w:author="G. Justin Jepson" w:date="2023-04-04T13:48:00Z">
        <w:r w:rsidR="00571199">
          <w:fldChar w:fldCharType="begin"/>
        </w:r>
        <w:r w:rsidR="00571199">
          <w:instrText xml:space="preserve"> HYPERLINK "https://undocs.org/en/S/AC.51/2022/6" </w:instrText>
        </w:r>
        <w:r w:rsidR="00571199">
          <w:fldChar w:fldCharType="separate"/>
        </w:r>
        <w:r w:rsidR="007516EF" w:rsidRPr="00571199">
          <w:rPr>
            <w:rStyle w:val="Hyperlink"/>
          </w:rPr>
          <w:t>S/AC.51/2022/6</w:t>
        </w:r>
        <w:r w:rsidR="00571199">
          <w:fldChar w:fldCharType="end"/>
        </w:r>
      </w:ins>
      <w:ins w:id="12" w:author="G. Justin Jepson" w:date="2023-04-04T13:34:00Z">
        <w:r w:rsidR="007516EF">
          <w:t>) and the Democratic Republic of the Congo (</w:t>
        </w:r>
      </w:ins>
      <w:ins w:id="13" w:author="G. Justin Jepson" w:date="2023-04-04T13:48:00Z">
        <w:r w:rsidR="00571199">
          <w:fldChar w:fldCharType="begin"/>
        </w:r>
        <w:r w:rsidR="00571199">
          <w:instrText xml:space="preserve"> HYPERLINK "https://undocs.org/en/S/AC.51/2022/7" </w:instrText>
        </w:r>
        <w:r w:rsidR="00571199">
          <w:fldChar w:fldCharType="separate"/>
        </w:r>
        <w:r w:rsidR="007516EF" w:rsidRPr="00571199">
          <w:rPr>
            <w:rStyle w:val="Hyperlink"/>
          </w:rPr>
          <w:t>S</w:t>
        </w:r>
        <w:r w:rsidR="000E677A" w:rsidRPr="00571199">
          <w:rPr>
            <w:rStyle w:val="Hyperlink"/>
          </w:rPr>
          <w:t>/</w:t>
        </w:r>
        <w:r w:rsidR="00804F38" w:rsidRPr="00571199">
          <w:rPr>
            <w:rStyle w:val="Hyperlink"/>
          </w:rPr>
          <w:t>AC.51/2022/7</w:t>
        </w:r>
        <w:r w:rsidR="00571199">
          <w:fldChar w:fldCharType="end"/>
        </w:r>
      </w:ins>
      <w:ins w:id="14" w:author="G. Justin Jepson" w:date="2023-04-04T13:44:00Z">
        <w:r w:rsidR="00804F38">
          <w:t>)</w:t>
        </w:r>
      </w:ins>
      <w:ins w:id="15" w:author="Amy FRUCHTER" w:date="2023-04-06T14:02:00Z">
        <w:r w:rsidR="00DE2BB6" w:rsidRPr="00DE2BB6">
          <w:rPr>
            <w:highlight w:val="yellow"/>
            <w:rPrChange w:id="16" w:author="Amy FRUCHTER" w:date="2023-04-06T14:02:00Z">
              <w:rPr/>
            </w:rPrChange>
          </w:rPr>
          <w:t>.</w:t>
        </w:r>
      </w:ins>
    </w:p>
    <w:p w14:paraId="0084FB4C" w14:textId="7768B49E" w:rsidR="00FB55F7" w:rsidRPr="00571199" w:rsidRDefault="00CD3E01" w:rsidP="00075099">
      <w:pPr>
        <w:pStyle w:val="SingleTxt"/>
        <w:rPr>
          <w:lang w:val="en-US"/>
          <w:rPrChange w:id="17" w:author="G. Justin Jepson" w:date="2023-04-04T13:47:00Z">
            <w:rPr/>
          </w:rPrChange>
        </w:rPr>
      </w:pPr>
      <w:ins w:id="18" w:author="G. Justin Jepson" w:date="2023-04-04T13:33:00Z">
        <w:r>
          <w:t>19.</w:t>
        </w:r>
        <w:r>
          <w:tab/>
        </w:r>
      </w:ins>
      <w:r w:rsidR="00FB55F7">
        <w:t xml:space="preserve">Pursuant to the adoption of the aforementioned conclusions, the Working Group released </w:t>
      </w:r>
      <w:del w:id="19" w:author="Amy FRUCHTER" w:date="2023-04-06T14:02:00Z">
        <w:r w:rsidR="00FB55F7" w:rsidRPr="007D468B" w:rsidDel="00255A3C">
          <w:rPr>
            <w:highlight w:val="yellow"/>
            <w:rPrChange w:id="20" w:author="Amy FRUCHTER" w:date="2023-04-06T14:05:00Z">
              <w:rPr/>
            </w:rPrChange>
          </w:rPr>
          <w:delText>[</w:delText>
        </w:r>
      </w:del>
      <w:r w:rsidR="00FB55F7">
        <w:t>three</w:t>
      </w:r>
      <w:del w:id="21" w:author="Amy FRUCHTER" w:date="2023-04-06T14:02:00Z">
        <w:r w:rsidR="00FB55F7" w:rsidRPr="007D468B" w:rsidDel="00255A3C">
          <w:rPr>
            <w:highlight w:val="yellow"/>
            <w:rPrChange w:id="22" w:author="Amy FRUCHTER" w:date="2023-04-06T14:05:00Z">
              <w:rPr/>
            </w:rPrChange>
          </w:rPr>
          <w:delText>]</w:delText>
        </w:r>
      </w:del>
      <w:r w:rsidR="00FB55F7">
        <w:t xml:space="preserve"> public statements as Security Council press releases, containing messages in relation to Yemen (</w:t>
      </w:r>
      <w:ins w:id="23" w:author="G. Justin Jepson" w:date="2023-04-04T13:20:00Z">
        <w:r w:rsidR="00741B1F">
          <w:fldChar w:fldCharType="begin"/>
        </w:r>
        <w:r w:rsidR="00741B1F">
          <w:instrText xml:space="preserve"> HYPERLINK "https://press.un.org/en/2022/sc14881.doc.htm" </w:instrText>
        </w:r>
        <w:r w:rsidR="00741B1F">
          <w:fldChar w:fldCharType="separate"/>
        </w:r>
        <w:r w:rsidR="00FB55F7" w:rsidRPr="00741B1F">
          <w:rPr>
            <w:rStyle w:val="Hyperlink"/>
          </w:rPr>
          <w:t>SC/14881</w:t>
        </w:r>
        <w:r w:rsidR="00741B1F">
          <w:fldChar w:fldCharType="end"/>
        </w:r>
      </w:ins>
      <w:r w:rsidR="00FB55F7">
        <w:t xml:space="preserve">) </w:t>
      </w:r>
      <w:del w:id="24" w:author="Amy FRUCHTER" w:date="2023-04-06T14:05:00Z">
        <w:r w:rsidR="00FB55F7" w:rsidRPr="001413B3" w:rsidDel="007D468B">
          <w:rPr>
            <w:highlight w:val="yellow"/>
            <w:rPrChange w:id="25" w:author="Amy FRUCHTER" w:date="2023-04-06T14:05:00Z">
              <w:rPr/>
            </w:rPrChange>
          </w:rPr>
          <w:delText>(</w:delText>
        </w:r>
      </w:del>
      <w:r w:rsidR="00FB55F7">
        <w:t>on 5 May</w:t>
      </w:r>
      <w:del w:id="26" w:author="Amy FRUCHTER" w:date="2023-04-06T14:05:00Z">
        <w:r w:rsidR="00FB55F7" w:rsidRPr="001413B3" w:rsidDel="007D468B">
          <w:rPr>
            <w:highlight w:val="yellow"/>
            <w:rPrChange w:id="27" w:author="Amy FRUCHTER" w:date="2023-04-06T14:05:00Z">
              <w:rPr/>
            </w:rPrChange>
          </w:rPr>
          <w:delText>)</w:delText>
        </w:r>
      </w:del>
      <w:r w:rsidR="00FB55F7">
        <w:t>, Colombia (</w:t>
      </w:r>
      <w:ins w:id="28" w:author="G. Justin Jepson" w:date="2023-04-04T13:46:00Z">
        <w:r w:rsidR="00A92611">
          <w:fldChar w:fldCharType="begin"/>
        </w:r>
        <w:r w:rsidR="00A92611">
          <w:instrText xml:space="preserve"> HYPERLINK "https://press.un.org/en/2022/sc14977.doc.htm" </w:instrText>
        </w:r>
        <w:r w:rsidR="00A92611">
          <w:fldChar w:fldCharType="separate"/>
        </w:r>
        <w:r w:rsidR="00FB55F7" w:rsidRPr="00A92611">
          <w:rPr>
            <w:rStyle w:val="Hyperlink"/>
          </w:rPr>
          <w:t>SC/14977</w:t>
        </w:r>
        <w:r w:rsidR="00A92611">
          <w:fldChar w:fldCharType="end"/>
        </w:r>
      </w:ins>
      <w:r w:rsidR="00FB55F7">
        <w:t xml:space="preserve">) </w:t>
      </w:r>
      <w:del w:id="29" w:author="Amy FRUCHTER" w:date="2023-04-06T14:05:00Z">
        <w:r w:rsidR="00FB55F7" w:rsidRPr="001413B3" w:rsidDel="001413B3">
          <w:rPr>
            <w:highlight w:val="yellow"/>
            <w:rPrChange w:id="30" w:author="Amy FRUCHTER" w:date="2023-04-06T14:05:00Z">
              <w:rPr/>
            </w:rPrChange>
          </w:rPr>
          <w:delText>(</w:delText>
        </w:r>
      </w:del>
      <w:r w:rsidR="00FB55F7">
        <w:t>on 20</w:t>
      </w:r>
      <w:r w:rsidR="00F1614E">
        <w:t> </w:t>
      </w:r>
      <w:r w:rsidR="00FB55F7">
        <w:t>July</w:t>
      </w:r>
      <w:del w:id="31" w:author="Amy FRUCHTER" w:date="2023-04-06T14:05:00Z">
        <w:r w:rsidR="00FB55F7" w:rsidRPr="001413B3" w:rsidDel="001413B3">
          <w:rPr>
            <w:highlight w:val="yellow"/>
            <w:rPrChange w:id="32" w:author="Amy FRUCHTER" w:date="2023-04-06T14:05:00Z">
              <w:rPr/>
            </w:rPrChange>
          </w:rPr>
          <w:delText>)</w:delText>
        </w:r>
      </w:del>
      <w:ins w:id="33" w:author="G. Justin Jepson" w:date="2023-04-04T13:45:00Z">
        <w:r w:rsidR="002E342E">
          <w:t xml:space="preserve">, </w:t>
        </w:r>
      </w:ins>
      <w:del w:id="34" w:author="G. Justin Jepson" w:date="2023-04-04T13:45:00Z">
        <w:r w:rsidR="00FB55F7" w:rsidDel="002E342E">
          <w:delText xml:space="preserve"> and </w:delText>
        </w:r>
      </w:del>
      <w:r w:rsidR="00FB55F7">
        <w:t>Iraq (</w:t>
      </w:r>
      <w:ins w:id="35" w:author="G. Justin Jepson" w:date="2023-04-04T13:47:00Z">
        <w:r w:rsidR="00A92611">
          <w:fldChar w:fldCharType="begin"/>
        </w:r>
        <w:r w:rsidR="00A92611">
          <w:instrText xml:space="preserve"> HYPERLINK "https://press.un.org/en/2022/sc15017.doc.htm" </w:instrText>
        </w:r>
        <w:r w:rsidR="00A92611">
          <w:fldChar w:fldCharType="separate"/>
        </w:r>
        <w:r w:rsidR="00FB55F7" w:rsidRPr="00A92611">
          <w:rPr>
            <w:rStyle w:val="Hyperlink"/>
          </w:rPr>
          <w:t>SC/15017</w:t>
        </w:r>
        <w:r w:rsidR="00A92611">
          <w:fldChar w:fldCharType="end"/>
        </w:r>
      </w:ins>
      <w:r w:rsidR="00FB55F7">
        <w:t xml:space="preserve">) </w:t>
      </w:r>
      <w:del w:id="36" w:author="Amy FRUCHTER" w:date="2023-04-06T14:06:00Z">
        <w:r w:rsidR="00FB55F7" w:rsidRPr="00F1744A" w:rsidDel="00F1744A">
          <w:rPr>
            <w:highlight w:val="yellow"/>
            <w:rPrChange w:id="37" w:author="Amy FRUCHTER" w:date="2023-04-06T14:06:00Z">
              <w:rPr/>
            </w:rPrChange>
          </w:rPr>
          <w:delText>(</w:delText>
        </w:r>
      </w:del>
      <w:r w:rsidR="00FB55F7">
        <w:t>on 2 September</w:t>
      </w:r>
      <w:del w:id="38" w:author="Amy FRUCHTER" w:date="2023-04-06T14:06:00Z">
        <w:r w:rsidR="00FB55F7" w:rsidRPr="00F1744A" w:rsidDel="00F1744A">
          <w:rPr>
            <w:highlight w:val="yellow"/>
            <w:rPrChange w:id="39" w:author="Amy FRUCHTER" w:date="2023-04-06T14:06:00Z">
              <w:rPr/>
            </w:rPrChange>
          </w:rPr>
          <w:delText>)</w:delText>
        </w:r>
      </w:del>
      <w:bookmarkStart w:id="40" w:name="IV._Secretariat_administrative_and_subst"/>
      <w:bookmarkEnd w:id="40"/>
      <w:ins w:id="41" w:author="G. Justin Jepson" w:date="2023-04-04T13:46:00Z">
        <w:r w:rsidR="00A92611">
          <w:t xml:space="preserve">, </w:t>
        </w:r>
      </w:ins>
      <w:ins w:id="42" w:author="Amy FRUCHTER" w:date="2023-04-06T14:07:00Z">
        <w:r w:rsidR="00075099" w:rsidRPr="00075099">
          <w:rPr>
            <w:highlight w:val="yellow"/>
            <w:rPrChange w:id="43" w:author="Amy FRUCHTER" w:date="2023-04-06T14:07:00Z">
              <w:rPr/>
            </w:rPrChange>
          </w:rPr>
          <w:t>and</w:t>
        </w:r>
        <w:r w:rsidR="00075099">
          <w:t xml:space="preserve"> </w:t>
        </w:r>
      </w:ins>
      <w:ins w:id="44" w:author="G. Justin Jepson" w:date="2023-04-04T13:45:00Z">
        <w:r w:rsidR="00A92611" w:rsidRPr="00A92611">
          <w:rPr>
            <w:lang w:val="en-US"/>
          </w:rPr>
          <w:t>the Philippines (</w:t>
        </w:r>
        <w:r w:rsidR="00A92611" w:rsidRPr="00A92611">
          <w:rPr>
            <w:lang w:val="en-US"/>
          </w:rPr>
          <w:fldChar w:fldCharType="begin"/>
        </w:r>
        <w:r w:rsidR="00A92611" w:rsidRPr="00A92611">
          <w:rPr>
            <w:lang w:val="en-US"/>
          </w:rPr>
          <w:instrText xml:space="preserve"> HYPERLINK "https://press.un.org/en/2022/sc15148.doc.htm" </w:instrText>
        </w:r>
        <w:r w:rsidR="00A92611" w:rsidRPr="00A92611">
          <w:rPr>
            <w:lang w:val="en-US"/>
          </w:rPr>
          <w:fldChar w:fldCharType="separate"/>
        </w:r>
        <w:r w:rsidR="00A92611" w:rsidRPr="00A92611">
          <w:rPr>
            <w:rStyle w:val="Hyperlink"/>
            <w:lang w:val="en-US"/>
          </w:rPr>
          <w:t>SC/15148</w:t>
        </w:r>
        <w:r w:rsidR="00A92611" w:rsidRPr="00A92611">
          <w:fldChar w:fldCharType="end"/>
        </w:r>
        <w:r w:rsidR="00A92611" w:rsidRPr="00A92611">
          <w:rPr>
            <w:lang w:val="en-US"/>
          </w:rPr>
          <w:t>)</w:t>
        </w:r>
        <w:del w:id="45" w:author="Amy FRUCHTER" w:date="2023-04-06T14:07:00Z">
          <w:r w:rsidR="00A92611" w:rsidRPr="00A92611" w:rsidDel="00075099">
            <w:rPr>
              <w:lang w:val="en-US"/>
            </w:rPr>
            <w:delText xml:space="preserve"> </w:delText>
          </w:r>
        </w:del>
        <w:del w:id="46" w:author="Amy FRUCHTER" w:date="2023-04-06T14:06:00Z">
          <w:r w:rsidR="00A92611" w:rsidRPr="00075099" w:rsidDel="00F1744A">
            <w:rPr>
              <w:highlight w:val="yellow"/>
              <w:lang w:val="en-US"/>
              <w:rPrChange w:id="47" w:author="Amy FRUCHTER" w:date="2023-04-06T14:07:00Z">
                <w:rPr>
                  <w:lang w:val="en-US"/>
                </w:rPr>
              </w:rPrChange>
            </w:rPr>
            <w:delText>(</w:delText>
          </w:r>
        </w:del>
        <w:del w:id="48" w:author="Amy FRUCHTER" w:date="2023-04-06T14:07:00Z">
          <w:r w:rsidR="00A92611" w:rsidRPr="00075099" w:rsidDel="00075099">
            <w:rPr>
              <w:highlight w:val="yellow"/>
              <w:lang w:val="en-US"/>
              <w:rPrChange w:id="49" w:author="Amy FRUCHTER" w:date="2023-04-06T14:07:00Z">
                <w:rPr>
                  <w:lang w:val="en-US"/>
                </w:rPr>
              </w:rPrChange>
            </w:rPr>
            <w:delText>on 19 December</w:delText>
          </w:r>
        </w:del>
        <w:del w:id="50" w:author="Amy FRUCHTER" w:date="2023-04-06T14:06:00Z">
          <w:r w:rsidR="00A92611" w:rsidRPr="00F1744A" w:rsidDel="00F1744A">
            <w:rPr>
              <w:highlight w:val="yellow"/>
              <w:lang w:val="en-US"/>
              <w:rPrChange w:id="51" w:author="Amy FRUCHTER" w:date="2023-04-06T14:06:00Z">
                <w:rPr>
                  <w:lang w:val="en-US"/>
                </w:rPr>
              </w:rPrChange>
            </w:rPr>
            <w:delText>)</w:delText>
          </w:r>
        </w:del>
        <w:r w:rsidR="00A92611" w:rsidRPr="00A92611">
          <w:rPr>
            <w:lang w:val="en-US"/>
          </w:rPr>
          <w:t>, the Central African Republic (</w:t>
        </w:r>
        <w:r w:rsidR="00A92611" w:rsidRPr="00A92611">
          <w:rPr>
            <w:lang w:val="en-US"/>
          </w:rPr>
          <w:fldChar w:fldCharType="begin"/>
        </w:r>
        <w:r w:rsidR="00A92611" w:rsidRPr="00A92611">
          <w:rPr>
            <w:lang w:val="en-US"/>
          </w:rPr>
          <w:instrText xml:space="preserve"> HYPERLINK "https://press.un.org/en/2022/sc15149.doc.htm" </w:instrText>
        </w:r>
        <w:r w:rsidR="00A92611" w:rsidRPr="00A92611">
          <w:rPr>
            <w:lang w:val="en-US"/>
          </w:rPr>
          <w:fldChar w:fldCharType="separate"/>
        </w:r>
        <w:r w:rsidR="00A92611" w:rsidRPr="00A92611">
          <w:rPr>
            <w:rStyle w:val="Hyperlink"/>
            <w:lang w:val="en-US"/>
          </w:rPr>
          <w:t>SC/15149</w:t>
        </w:r>
        <w:r w:rsidR="00A92611" w:rsidRPr="00A92611">
          <w:fldChar w:fldCharType="end"/>
        </w:r>
        <w:r w:rsidR="00A92611" w:rsidRPr="00A92611">
          <w:rPr>
            <w:lang w:val="en-US"/>
          </w:rPr>
          <w:t>)</w:t>
        </w:r>
        <w:del w:id="52" w:author="Amy FRUCHTER" w:date="2023-04-06T14:07:00Z">
          <w:r w:rsidR="00A92611" w:rsidRPr="00A92611" w:rsidDel="00075099">
            <w:rPr>
              <w:lang w:val="en-US"/>
            </w:rPr>
            <w:delText xml:space="preserve"> </w:delText>
          </w:r>
        </w:del>
        <w:del w:id="53" w:author="Amy FRUCHTER" w:date="2023-04-06T14:06:00Z">
          <w:r w:rsidR="00A92611" w:rsidRPr="00FE4F80" w:rsidDel="00F1744A">
            <w:rPr>
              <w:highlight w:val="yellow"/>
              <w:lang w:val="en-US"/>
              <w:rPrChange w:id="54" w:author="Amy FRUCHTER" w:date="2023-04-06T14:08:00Z">
                <w:rPr>
                  <w:lang w:val="en-US"/>
                </w:rPr>
              </w:rPrChange>
            </w:rPr>
            <w:delText>(</w:delText>
          </w:r>
        </w:del>
        <w:del w:id="55" w:author="Amy FRUCHTER" w:date="2023-04-06T14:07:00Z">
          <w:r w:rsidR="00A92611" w:rsidRPr="00FE4F80" w:rsidDel="00075099">
            <w:rPr>
              <w:highlight w:val="yellow"/>
              <w:lang w:val="en-US"/>
              <w:rPrChange w:id="56" w:author="Amy FRUCHTER" w:date="2023-04-06T14:08:00Z">
                <w:rPr>
                  <w:lang w:val="en-US"/>
                </w:rPr>
              </w:rPrChange>
            </w:rPr>
            <w:delText>on 19 December</w:delText>
          </w:r>
        </w:del>
        <w:del w:id="57" w:author="Amy FRUCHTER" w:date="2023-04-06T14:06:00Z">
          <w:r w:rsidR="00A92611" w:rsidRPr="00F1744A" w:rsidDel="00F1744A">
            <w:rPr>
              <w:highlight w:val="yellow"/>
              <w:lang w:val="en-US"/>
              <w:rPrChange w:id="58" w:author="Amy FRUCHTER" w:date="2023-04-06T14:06:00Z">
                <w:rPr>
                  <w:lang w:val="en-US"/>
                </w:rPr>
              </w:rPrChange>
            </w:rPr>
            <w:delText>)</w:delText>
          </w:r>
        </w:del>
        <w:r w:rsidR="00A92611" w:rsidRPr="00A92611">
          <w:rPr>
            <w:lang w:val="en-US"/>
          </w:rPr>
          <w:t>, the Sudan (</w:t>
        </w:r>
        <w:r w:rsidR="00A92611" w:rsidRPr="00A92611">
          <w:rPr>
            <w:lang w:val="en-US"/>
          </w:rPr>
          <w:fldChar w:fldCharType="begin"/>
        </w:r>
        <w:r w:rsidR="00A92611" w:rsidRPr="00A92611">
          <w:rPr>
            <w:lang w:val="en-US"/>
          </w:rPr>
          <w:instrText xml:space="preserve"> HYPERLINK "https://press.un.org/en/2022/sc15150.doc.htm" </w:instrText>
        </w:r>
        <w:r w:rsidR="00A92611" w:rsidRPr="00A92611">
          <w:rPr>
            <w:lang w:val="en-US"/>
          </w:rPr>
          <w:fldChar w:fldCharType="separate"/>
        </w:r>
        <w:r w:rsidR="00A92611" w:rsidRPr="00A92611">
          <w:rPr>
            <w:rStyle w:val="Hyperlink"/>
            <w:lang w:val="en-US"/>
          </w:rPr>
          <w:t>SC/15150</w:t>
        </w:r>
        <w:r w:rsidR="00A92611" w:rsidRPr="00A92611">
          <w:fldChar w:fldCharType="end"/>
        </w:r>
        <w:r w:rsidR="00A92611" w:rsidRPr="00A92611">
          <w:rPr>
            <w:lang w:val="en-US"/>
          </w:rPr>
          <w:t>)</w:t>
        </w:r>
        <w:del w:id="59" w:author="Amy FRUCHTER" w:date="2023-04-06T14:08:00Z">
          <w:r w:rsidR="00A92611" w:rsidRPr="00A92611" w:rsidDel="00FE4F80">
            <w:rPr>
              <w:lang w:val="en-US"/>
            </w:rPr>
            <w:delText xml:space="preserve"> </w:delText>
          </w:r>
        </w:del>
        <w:del w:id="60" w:author="Amy FRUCHTER" w:date="2023-04-06T14:06:00Z">
          <w:r w:rsidR="00A92611" w:rsidRPr="00FE4F80" w:rsidDel="00F1744A">
            <w:rPr>
              <w:highlight w:val="yellow"/>
              <w:lang w:val="en-US"/>
              <w:rPrChange w:id="61" w:author="Amy FRUCHTER" w:date="2023-04-06T14:08:00Z">
                <w:rPr>
                  <w:lang w:val="en-US"/>
                </w:rPr>
              </w:rPrChange>
            </w:rPr>
            <w:delText>(</w:delText>
          </w:r>
        </w:del>
        <w:del w:id="62" w:author="Amy FRUCHTER" w:date="2023-04-06T14:08:00Z">
          <w:r w:rsidR="00A92611" w:rsidRPr="00FE4F80" w:rsidDel="00FE4F80">
            <w:rPr>
              <w:highlight w:val="yellow"/>
              <w:lang w:val="en-US"/>
              <w:rPrChange w:id="63" w:author="Amy FRUCHTER" w:date="2023-04-06T14:08:00Z">
                <w:rPr>
                  <w:lang w:val="en-US"/>
                </w:rPr>
              </w:rPrChange>
            </w:rPr>
            <w:delText>on 19 December</w:delText>
          </w:r>
        </w:del>
        <w:del w:id="64" w:author="Amy FRUCHTER" w:date="2023-04-06T14:06:00Z">
          <w:r w:rsidR="00A92611" w:rsidRPr="00F1744A" w:rsidDel="00F1744A">
            <w:rPr>
              <w:highlight w:val="yellow"/>
              <w:lang w:val="en-US"/>
              <w:rPrChange w:id="65" w:author="Amy FRUCHTER" w:date="2023-04-06T14:06:00Z">
                <w:rPr>
                  <w:lang w:val="en-US"/>
                </w:rPr>
              </w:rPrChange>
            </w:rPr>
            <w:delText>)</w:delText>
          </w:r>
        </w:del>
        <w:r w:rsidR="00A92611" w:rsidRPr="00A92611">
          <w:rPr>
            <w:lang w:val="en-US"/>
          </w:rPr>
          <w:t xml:space="preserve"> and the Democratic Republic of the Congo</w:t>
        </w:r>
        <w:r w:rsidR="00A92611">
          <w:rPr>
            <w:lang w:val="en-US"/>
          </w:rPr>
          <w:t xml:space="preserve"> </w:t>
        </w:r>
        <w:r w:rsidR="00A92611" w:rsidRPr="00A92611">
          <w:rPr>
            <w:lang w:val="en-US"/>
          </w:rPr>
          <w:t>(</w:t>
        </w:r>
        <w:r w:rsidR="00A92611" w:rsidRPr="00A92611">
          <w:rPr>
            <w:lang w:val="en-US"/>
          </w:rPr>
          <w:fldChar w:fldCharType="begin"/>
        </w:r>
        <w:r w:rsidR="00A92611" w:rsidRPr="00A92611">
          <w:rPr>
            <w:lang w:val="en-US"/>
          </w:rPr>
          <w:instrText xml:space="preserve"> HYPERLINK "https://press.un.org/en/2022/sc15151.doc.htm" </w:instrText>
        </w:r>
        <w:r w:rsidR="00A92611" w:rsidRPr="00A92611">
          <w:rPr>
            <w:lang w:val="en-US"/>
          </w:rPr>
          <w:fldChar w:fldCharType="separate"/>
        </w:r>
        <w:r w:rsidR="00A92611" w:rsidRPr="00A92611">
          <w:rPr>
            <w:rStyle w:val="Hyperlink"/>
            <w:lang w:val="en-US"/>
          </w:rPr>
          <w:t>SC/15151</w:t>
        </w:r>
        <w:r w:rsidR="00A92611" w:rsidRPr="00A92611">
          <w:fldChar w:fldCharType="end"/>
        </w:r>
        <w:r w:rsidR="00A92611" w:rsidRPr="00A92611">
          <w:rPr>
            <w:lang w:val="en-US"/>
          </w:rPr>
          <w:t xml:space="preserve">) </w:t>
        </w:r>
        <w:del w:id="66" w:author="Amy FRUCHTER" w:date="2023-04-06T14:06:00Z">
          <w:r w:rsidR="00A92611" w:rsidRPr="00272919" w:rsidDel="00F1744A">
            <w:rPr>
              <w:highlight w:val="yellow"/>
              <w:lang w:val="en-US"/>
              <w:rPrChange w:id="67" w:author="Amy FRUCHTER" w:date="2023-04-06T14:08:00Z">
                <w:rPr>
                  <w:lang w:val="en-US"/>
                </w:rPr>
              </w:rPrChange>
            </w:rPr>
            <w:delText>(</w:delText>
          </w:r>
        </w:del>
        <w:r w:rsidR="00A92611" w:rsidRPr="00A92611">
          <w:rPr>
            <w:lang w:val="en-US"/>
          </w:rPr>
          <w:t>on 19 December</w:t>
        </w:r>
        <w:del w:id="68" w:author="Amy FRUCHTER" w:date="2023-04-06T14:08:00Z">
          <w:r w:rsidR="00A92611" w:rsidRPr="00272919" w:rsidDel="00272919">
            <w:rPr>
              <w:highlight w:val="yellow"/>
              <w:lang w:val="en-US"/>
              <w:rPrChange w:id="69" w:author="Amy FRUCHTER" w:date="2023-04-06T14:08:00Z">
                <w:rPr>
                  <w:lang w:val="en-US"/>
                </w:rPr>
              </w:rPrChange>
            </w:rPr>
            <w:delText>)</w:delText>
          </w:r>
        </w:del>
      </w:ins>
      <w:ins w:id="70" w:author="G. Justin Jepson" w:date="2023-04-04T13:47:00Z">
        <w:r w:rsidR="00571199">
          <w:rPr>
            <w:lang w:val="en-US"/>
          </w:rPr>
          <w:t>.</w:t>
        </w:r>
      </w:ins>
      <w:del w:id="71" w:author="G. Justin Jepson" w:date="2023-04-04T13:47:00Z">
        <w:r w:rsidR="00FB55F7" w:rsidDel="00571199">
          <w:delText xml:space="preserve">. </w:delText>
        </w:r>
      </w:del>
    </w:p>
    <w:p w14:paraId="08A94C88" w14:textId="05572D21" w:rsidR="00FB55F7" w:rsidRDefault="00571199" w:rsidP="00FB55F7">
      <w:pPr>
        <w:pStyle w:val="SingleTxt"/>
      </w:pPr>
      <w:ins w:id="72" w:author="G. Justin Jepson" w:date="2023-04-04T13:47:00Z">
        <w:r>
          <w:t>20</w:t>
        </w:r>
      </w:ins>
      <w:del w:id="73" w:author="G. Justin Jepson" w:date="2023-04-04T13:47:00Z">
        <w:r w:rsidR="00FB55F7" w:rsidDel="00571199">
          <w:delText>19</w:delText>
        </w:r>
      </w:del>
      <w:r w:rsidR="00FB55F7">
        <w:t xml:space="preserve">. </w:t>
      </w:r>
      <w:r w:rsidR="00F05828">
        <w:tab/>
      </w:r>
      <w:r w:rsidR="00FB55F7">
        <w:t xml:space="preserve">In 2022, in direct relation to the conclusions that it had adopted, the Working Group sent </w:t>
      </w:r>
      <w:del w:id="74" w:author="G. Justin Jepson" w:date="2023-04-04T13:18:00Z">
        <w:r w:rsidR="00FB55F7" w:rsidDel="003C3006">
          <w:delText>[x]</w:delText>
        </w:r>
      </w:del>
      <w:ins w:id="75" w:author="G. Justin Jepson" w:date="2023-04-04T13:18:00Z">
        <w:r w:rsidR="003C3006">
          <w:t>10</w:t>
        </w:r>
      </w:ins>
      <w:r w:rsidR="00FB55F7">
        <w:t xml:space="preserve"> communications to </w:t>
      </w:r>
      <w:del w:id="76" w:author="G. Justin Jepson" w:date="2023-04-04T13:19:00Z">
        <w:r w:rsidR="00FB55F7" w:rsidDel="003C3006">
          <w:delText>[x]</w:delText>
        </w:r>
      </w:del>
      <w:ins w:id="77" w:author="G. Justin Jepson" w:date="2023-04-04T13:19:00Z">
        <w:r w:rsidR="003C3006">
          <w:t>12</w:t>
        </w:r>
      </w:ins>
      <w:r w:rsidR="00FB55F7">
        <w:t xml:space="preserve"> Member States and other stakeholders. </w:t>
      </w:r>
    </w:p>
    <w:p w14:paraId="61E9C08B" w14:textId="72168141" w:rsidR="00FB55F7" w:rsidRPr="00F1614E" w:rsidRDefault="00FB55F7" w:rsidP="00F1614E">
      <w:pPr>
        <w:pStyle w:val="SingleTxt"/>
        <w:spacing w:after="0" w:line="120" w:lineRule="exact"/>
        <w:rPr>
          <w:sz w:val="10"/>
        </w:rPr>
      </w:pPr>
    </w:p>
    <w:p w14:paraId="64698708" w14:textId="3F6E37D1" w:rsidR="00F1614E" w:rsidRPr="00F1614E" w:rsidRDefault="00F1614E" w:rsidP="00F1614E">
      <w:pPr>
        <w:pStyle w:val="SingleTxt"/>
        <w:spacing w:after="0" w:line="120" w:lineRule="exact"/>
        <w:rPr>
          <w:sz w:val="10"/>
        </w:rPr>
      </w:pPr>
    </w:p>
    <w:p w14:paraId="04BBA88C" w14:textId="77777777" w:rsidR="00FB55F7" w:rsidRDefault="00FB55F7" w:rsidP="00F1614E">
      <w:pPr>
        <w:pStyle w:val="HCh"/>
        <w:ind w:left="1267" w:right="1260" w:hanging="1267"/>
      </w:pPr>
      <w:r>
        <w:tab/>
        <w:t>IV.</w:t>
      </w:r>
      <w:r>
        <w:tab/>
        <w:t>Secretariat administrative and substantive support</w:t>
      </w:r>
    </w:p>
    <w:p w14:paraId="2E3DC566" w14:textId="46EA534C" w:rsidR="00FB55F7" w:rsidRPr="00F1614E" w:rsidRDefault="00FB55F7" w:rsidP="00F1614E">
      <w:pPr>
        <w:pStyle w:val="SingleTxt"/>
        <w:spacing w:after="0" w:line="120" w:lineRule="exact"/>
        <w:rPr>
          <w:sz w:val="10"/>
        </w:rPr>
      </w:pPr>
    </w:p>
    <w:p w14:paraId="268A6CD8" w14:textId="277E52F7" w:rsidR="00F1614E" w:rsidRPr="00F1614E" w:rsidRDefault="00F1614E" w:rsidP="00F1614E">
      <w:pPr>
        <w:pStyle w:val="SingleTxt"/>
        <w:spacing w:after="0" w:line="120" w:lineRule="exact"/>
        <w:rPr>
          <w:sz w:val="10"/>
        </w:rPr>
      </w:pPr>
    </w:p>
    <w:p w14:paraId="0159586D" w14:textId="36E24D95" w:rsidR="00FB55F7" w:rsidRDefault="00F05828" w:rsidP="00FB55F7">
      <w:pPr>
        <w:pStyle w:val="SingleTxt"/>
      </w:pPr>
      <w:r>
        <w:t>2</w:t>
      </w:r>
      <w:ins w:id="78" w:author="G. Justin Jepson" w:date="2023-04-04T13:47:00Z">
        <w:r w:rsidR="00571199">
          <w:t>1</w:t>
        </w:r>
      </w:ins>
      <w:del w:id="79" w:author="G. Justin Jepson" w:date="2023-04-04T13:47:00Z">
        <w:r w:rsidDel="00571199">
          <w:delText>0</w:delText>
        </w:r>
      </w:del>
      <w:r w:rsidR="00FB55F7">
        <w:t>.</w:t>
      </w:r>
      <w:r w:rsidR="00FB55F7">
        <w:tab/>
        <w:t>The Security Council Affairs Division provided substantive and procedural support to the Chair and the members of the Working Group. Induction briefings were also provided to incoming members of the Council to familiarize them with the specific issues relevant to the Working Group.</w:t>
      </w:r>
    </w:p>
    <w:p w14:paraId="5BA1F409" w14:textId="60333401" w:rsidR="00FB55F7" w:rsidRDefault="00F05828" w:rsidP="00FB55F7">
      <w:pPr>
        <w:pStyle w:val="SingleTxt"/>
      </w:pPr>
      <w:r>
        <w:t>2</w:t>
      </w:r>
      <w:ins w:id="80" w:author="G. Justin Jepson" w:date="2023-04-04T13:47:00Z">
        <w:r w:rsidR="00571199">
          <w:t>2</w:t>
        </w:r>
      </w:ins>
      <w:del w:id="81" w:author="G. Justin Jepson" w:date="2023-04-04T13:47:00Z">
        <w:r w:rsidDel="00571199">
          <w:delText>1</w:delText>
        </w:r>
      </w:del>
      <w:r w:rsidR="00FB55F7">
        <w:t>.</w:t>
      </w:r>
      <w:r w:rsidR="00FB55F7">
        <w:tab/>
        <w:t xml:space="preserve">The Division worked with the Department for General Assembly and Conference Management and the Office of Information and Communications Technology of the Department of Management Strategy, </w:t>
      </w:r>
      <w:proofErr w:type="gramStart"/>
      <w:r w:rsidR="00FB55F7">
        <w:t>Policy</w:t>
      </w:r>
      <w:proofErr w:type="gramEnd"/>
      <w:r w:rsidR="00FB55F7">
        <w:t xml:space="preserve"> and Compliance to facilitate the conduct of in-person meetings in line with relevant coronavirus disease (COVID-19) guidance and restrictions and continued to make virtual meetings available as an alternative option.</w:t>
      </w:r>
    </w:p>
    <w:p w14:paraId="17C602D9" w14:textId="7174821A" w:rsidR="00025747" w:rsidRDefault="00F1614E" w:rsidP="009C73B3">
      <w:pPr>
        <w:pStyle w:val="SingleTxt"/>
      </w:pPr>
      <w:bookmarkStart w:id="82" w:name="BeginPage"/>
      <w:bookmarkEnd w:id="82"/>
      <w:r>
        <w:rPr>
          <w:noProof/>
          <w:w w:val="100"/>
        </w:rPr>
        <mc:AlternateContent>
          <mc:Choice Requires="wps">
            <w:drawing>
              <wp:anchor distT="0" distB="0" distL="114300" distR="114300" simplePos="0" relativeHeight="251659264" behindDoc="0" locked="0" layoutInCell="1" allowOverlap="1" wp14:anchorId="1DB01E14" wp14:editId="4B9A0B0A">
                <wp:simplePos x="0" y="0"/>
                <wp:positionH relativeFrom="column">
                  <wp:posOffset>2669540</wp:posOffset>
                </wp:positionH>
                <wp:positionV relativeFrom="paragraph">
                  <wp:posOffset>304800</wp:posOffset>
                </wp:positionV>
                <wp:extent cx="914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B59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" strokecolor="#010000" strokeweight=".25pt"/>
            </w:pict>
          </mc:Fallback>
        </mc:AlternateContent>
      </w:r>
    </w:p>
    <w:sectPr w:rsidR="00025747" w:rsidSect="002950B1">
      <w:headerReference w:type="even" r:id="rId28"/>
      <w:headerReference w:type="default" r:id="rId29"/>
      <w:footerReference w:type="even" r:id="rId30"/>
      <w:footerReference w:type="default" r:id="rId31"/>
      <w:headerReference w:type="first" r:id="rId32"/>
      <w:endnotePr>
        <w:numFmt w:val="decimal"/>
      </w:endnotePr>
      <w:pgSz w:w="12240" w:h="15840"/>
      <w:pgMar w:top="1440" w:right="1200" w:bottom="1152" w:left="1200" w:header="432" w:footer="504"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y FRUCHTER" w:date="2023-04-06T14:09:00Z" w:initials="AF">
    <w:p w14:paraId="16464520" w14:textId="77777777" w:rsidR="00272919" w:rsidRDefault="00272919">
      <w:pPr>
        <w:pStyle w:val="CommentText"/>
      </w:pPr>
      <w:r>
        <w:rPr>
          <w:rStyle w:val="CommentReference"/>
        </w:rPr>
        <w:annotationRef/>
      </w:r>
      <w:r>
        <w:t>Ed text/2, Amy Fruchter (amy.fruchter@un.org)</w:t>
      </w:r>
    </w:p>
    <w:p w14:paraId="632C3E10" w14:textId="599AC978" w:rsidR="00272919" w:rsidRDefault="00272919">
      <w:pPr>
        <w:pStyle w:val="CommentText"/>
      </w:pPr>
      <w:r>
        <w:t>Job No.: 2227978</w:t>
      </w:r>
      <w:r w:rsidR="0080730D">
        <w:t>:</w:t>
      </w:r>
      <w:r w:rsidR="0080730D" w:rsidRPr="0080730D">
        <w:t xml:space="preserve"> </w:t>
      </w:r>
      <w:r w:rsidR="0080730D">
        <w:t>FINAL (was HAT)</w:t>
      </w:r>
    </w:p>
    <w:p w14:paraId="2D74C09A" w14:textId="77777777" w:rsidR="00272919" w:rsidRDefault="00272919">
      <w:pPr>
        <w:pStyle w:val="CommentText"/>
      </w:pPr>
      <w:r>
        <w:t>CO: Marie Jan Sartre and Aidas Sunelaitis (sartem@un.org; sunelaitis@un.org)</w:t>
      </w:r>
    </w:p>
    <w:p w14:paraId="25B48CC6" w14:textId="77777777" w:rsidR="0080730D" w:rsidRDefault="0080730D" w:rsidP="0080730D">
      <w:pPr>
        <w:pStyle w:val="CommentText"/>
      </w:pPr>
    </w:p>
    <w:p w14:paraId="201897AD" w14:textId="1A895808" w:rsidR="00272919" w:rsidRDefault="0080730D" w:rsidP="0080730D">
      <w:pPr>
        <w:pStyle w:val="CommentText"/>
      </w:pPr>
      <w:r w:rsidRPr="0080730D">
        <w:rPr>
          <w:highlight w:val="yellow"/>
        </w:rPr>
        <w:t>Final edited text prepared using the marked up final submission. Editorial changes are highlighted in yellow.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897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5133" w16cex:dateUtc="2023-04-06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897AD" w16cid:durableId="27D951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286A" w14:textId="77777777" w:rsidR="0098711D" w:rsidRDefault="0098711D" w:rsidP="00556720">
      <w:r>
        <w:separator/>
      </w:r>
    </w:p>
  </w:endnote>
  <w:endnote w:type="continuationSeparator" w:id="0">
    <w:p w14:paraId="79347EA9" w14:textId="77777777" w:rsidR="0098711D" w:rsidRDefault="0098711D"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3A3EEE" w14:paraId="05E9AE12" w14:textId="77777777" w:rsidTr="003A3EEE">
      <w:tc>
        <w:tcPr>
          <w:tcW w:w="4920" w:type="dxa"/>
          <w:shd w:val="clear" w:color="auto" w:fill="auto"/>
        </w:tcPr>
        <w:p w14:paraId="7565CFDA" w14:textId="6A57252F" w:rsidR="003A3EEE" w:rsidRPr="003A3EEE" w:rsidRDefault="003A3EEE" w:rsidP="003A3EEE">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F54F19">
            <w:rPr>
              <w:b w:val="0"/>
              <w:w w:val="103"/>
              <w:sz w:val="14"/>
            </w:rPr>
            <w:t>22-27978</w:t>
          </w:r>
          <w:r>
            <w:rPr>
              <w:b w:val="0"/>
              <w:w w:val="103"/>
              <w:sz w:val="14"/>
            </w:rPr>
            <w:fldChar w:fldCharType="end"/>
          </w:r>
        </w:p>
      </w:tc>
      <w:tc>
        <w:tcPr>
          <w:tcW w:w="4920" w:type="dxa"/>
          <w:shd w:val="clear" w:color="auto" w:fill="auto"/>
        </w:tcPr>
        <w:p w14:paraId="5DE3C42C" w14:textId="68F62B07" w:rsidR="003A3EEE" w:rsidRPr="003A3EEE" w:rsidRDefault="003A3EEE" w:rsidP="003A3EEE">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79EB992B" w14:textId="77777777" w:rsidR="003A3EEE" w:rsidRPr="003A3EEE" w:rsidRDefault="003A3EEE" w:rsidP="003A3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3A3EEE" w14:paraId="3A86B063" w14:textId="77777777" w:rsidTr="003A3EEE">
      <w:tc>
        <w:tcPr>
          <w:tcW w:w="4920" w:type="dxa"/>
          <w:shd w:val="clear" w:color="auto" w:fill="auto"/>
        </w:tcPr>
        <w:p w14:paraId="3C8425D2" w14:textId="71102014" w:rsidR="003A3EEE" w:rsidRPr="003A3EEE" w:rsidRDefault="003A3EEE" w:rsidP="003A3EEE">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c>
        <w:tcPr>
          <w:tcW w:w="4920" w:type="dxa"/>
          <w:shd w:val="clear" w:color="auto" w:fill="auto"/>
        </w:tcPr>
        <w:p w14:paraId="34ABB68B" w14:textId="56F2ED2D" w:rsidR="003A3EEE" w:rsidRPr="003A3EEE" w:rsidRDefault="003A3EEE" w:rsidP="003A3EEE">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F54F19">
            <w:rPr>
              <w:b w:val="0"/>
              <w:w w:val="103"/>
              <w:sz w:val="14"/>
            </w:rPr>
            <w:t>22-27978</w:t>
          </w:r>
          <w:r>
            <w:rPr>
              <w:b w:val="0"/>
              <w:w w:val="103"/>
              <w:sz w:val="14"/>
            </w:rPr>
            <w:fldChar w:fldCharType="end"/>
          </w:r>
        </w:p>
      </w:tc>
    </w:tr>
  </w:tbl>
  <w:p w14:paraId="6C616F3E" w14:textId="77777777" w:rsidR="003A3EEE" w:rsidRPr="003A3EEE" w:rsidRDefault="003A3EEE" w:rsidP="003A3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7895E" w14:textId="77777777" w:rsidR="0098711D" w:rsidRDefault="0098711D" w:rsidP="00556720">
      <w:r>
        <w:separator/>
      </w:r>
    </w:p>
  </w:footnote>
  <w:footnote w:type="continuationSeparator" w:id="0">
    <w:p w14:paraId="109F4B0A" w14:textId="77777777" w:rsidR="0098711D" w:rsidRDefault="0098711D" w:rsidP="00556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3A3EEE" w:rsidRPr="003A3EEE" w14:paraId="61423B48" w14:textId="77777777" w:rsidTr="003A3EEE">
      <w:trPr>
        <w:trHeight w:hRule="exact" w:val="864"/>
      </w:trPr>
      <w:tc>
        <w:tcPr>
          <w:tcW w:w="4920" w:type="dxa"/>
          <w:shd w:val="clear" w:color="auto" w:fill="auto"/>
          <w:vAlign w:val="bottom"/>
        </w:tcPr>
        <w:p w14:paraId="53913456" w14:textId="4D26E813" w:rsidR="003A3EEE" w:rsidRDefault="003A3EEE" w:rsidP="003A3EEE">
          <w:pPr>
            <w:pStyle w:val="Header"/>
            <w:spacing w:after="80"/>
          </w:pPr>
        </w:p>
      </w:tc>
      <w:tc>
        <w:tcPr>
          <w:tcW w:w="4920" w:type="dxa"/>
          <w:shd w:val="clear" w:color="auto" w:fill="auto"/>
          <w:vAlign w:val="bottom"/>
        </w:tcPr>
        <w:p w14:paraId="04919D0A" w14:textId="33B54BBA" w:rsidR="003A3EEE" w:rsidRPr="003A3EEE" w:rsidRDefault="003A3EEE" w:rsidP="003A3EEE">
          <w:pPr>
            <w:pStyle w:val="Header"/>
            <w:spacing w:after="80"/>
            <w:jc w:val="right"/>
          </w:pPr>
        </w:p>
      </w:tc>
    </w:tr>
  </w:tbl>
  <w:p w14:paraId="17491C3B" w14:textId="77777777" w:rsidR="003A3EEE" w:rsidRPr="003A3EEE" w:rsidRDefault="003A3EEE" w:rsidP="003A3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3A3EEE" w:rsidRPr="003A3EEE" w14:paraId="7ADBEF4C" w14:textId="77777777" w:rsidTr="003A3EEE">
      <w:trPr>
        <w:trHeight w:hRule="exact" w:val="864"/>
      </w:trPr>
      <w:tc>
        <w:tcPr>
          <w:tcW w:w="4920" w:type="dxa"/>
          <w:shd w:val="clear" w:color="auto" w:fill="auto"/>
          <w:vAlign w:val="bottom"/>
        </w:tcPr>
        <w:p w14:paraId="362EBAD7" w14:textId="3C2D5F7E" w:rsidR="003A3EEE" w:rsidRDefault="003A3EEE" w:rsidP="003A3EEE">
          <w:pPr>
            <w:pStyle w:val="Header"/>
            <w:spacing w:after="80"/>
          </w:pPr>
        </w:p>
      </w:tc>
      <w:tc>
        <w:tcPr>
          <w:tcW w:w="4920" w:type="dxa"/>
          <w:shd w:val="clear" w:color="auto" w:fill="auto"/>
          <w:vAlign w:val="bottom"/>
        </w:tcPr>
        <w:p w14:paraId="39C2A25F" w14:textId="66CF5CF0" w:rsidR="003A3EEE" w:rsidRPr="003A3EEE" w:rsidRDefault="003A3EEE" w:rsidP="003A3EEE">
          <w:pPr>
            <w:pStyle w:val="Header"/>
            <w:spacing w:after="80"/>
            <w:jc w:val="right"/>
          </w:pPr>
        </w:p>
      </w:tc>
    </w:tr>
  </w:tbl>
  <w:p w14:paraId="0869BA6A" w14:textId="77777777" w:rsidR="003A3EEE" w:rsidRPr="003A3EEE" w:rsidRDefault="003A3EEE" w:rsidP="003A3E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7B1507" w:rsidRPr="00B93268" w14:paraId="799870BC" w14:textId="77777777" w:rsidTr="00B94E0C">
      <w:trPr>
        <w:trHeight w:hRule="exact" w:val="864"/>
        <w:ins w:id="83" w:author="G. Justin Jepson" w:date="2023-04-04T13:17:00Z"/>
      </w:trPr>
      <w:tc>
        <w:tcPr>
          <w:tcW w:w="1267" w:type="dxa"/>
          <w:tcBorders>
            <w:bottom w:val="single" w:sz="4" w:space="0" w:color="auto"/>
          </w:tcBorders>
          <w:shd w:val="clear" w:color="auto" w:fill="auto"/>
          <w:vAlign w:val="bottom"/>
        </w:tcPr>
        <w:p w14:paraId="049F89BC" w14:textId="77777777" w:rsidR="007B1507" w:rsidRPr="00B93268" w:rsidRDefault="007B1507" w:rsidP="007B1507">
          <w:pPr>
            <w:tabs>
              <w:tab w:val="center" w:pos="4320"/>
              <w:tab w:val="right" w:pos="8640"/>
            </w:tabs>
            <w:suppressAutoHyphens w:val="0"/>
            <w:spacing w:after="120" w:line="240" w:lineRule="auto"/>
            <w:rPr>
              <w:ins w:id="84" w:author="G. Justin Jepson" w:date="2023-04-04T13:17:00Z"/>
              <w:noProof/>
              <w:spacing w:val="0"/>
              <w:w w:val="100"/>
              <w:kern w:val="0"/>
              <w:sz w:val="17"/>
              <w:lang w:val="en-US"/>
            </w:rPr>
          </w:pPr>
        </w:p>
      </w:tc>
      <w:tc>
        <w:tcPr>
          <w:tcW w:w="1872" w:type="dxa"/>
          <w:tcBorders>
            <w:bottom w:val="single" w:sz="4" w:space="0" w:color="auto"/>
          </w:tcBorders>
          <w:shd w:val="clear" w:color="auto" w:fill="auto"/>
          <w:vAlign w:val="bottom"/>
        </w:tcPr>
        <w:p w14:paraId="7773AFA2" w14:textId="77777777" w:rsidR="007B1507" w:rsidRPr="00B93268" w:rsidRDefault="007B1507" w:rsidP="007B150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after="80" w:line="300" w:lineRule="exact"/>
            <w:outlineLvl w:val="0"/>
            <w:rPr>
              <w:ins w:id="85" w:author="G. Justin Jepson" w:date="2023-04-04T13:17:00Z"/>
              <w:spacing w:val="2"/>
              <w:w w:val="96"/>
              <w:sz w:val="28"/>
            </w:rPr>
          </w:pPr>
          <w:ins w:id="86" w:author="G. Justin Jepson" w:date="2023-04-04T13:17:00Z">
            <w:r w:rsidRPr="00B93268">
              <w:rPr>
                <w:spacing w:val="2"/>
                <w:w w:val="96"/>
                <w:sz w:val="28"/>
              </w:rPr>
              <w:t>United Nations</w:t>
            </w:r>
          </w:ins>
        </w:p>
      </w:tc>
      <w:tc>
        <w:tcPr>
          <w:tcW w:w="245" w:type="dxa"/>
          <w:tcBorders>
            <w:bottom w:val="single" w:sz="4" w:space="0" w:color="auto"/>
          </w:tcBorders>
          <w:shd w:val="clear" w:color="auto" w:fill="auto"/>
          <w:vAlign w:val="bottom"/>
        </w:tcPr>
        <w:p w14:paraId="2C25DEDA" w14:textId="77777777" w:rsidR="007B1507" w:rsidRPr="00B93268" w:rsidRDefault="007B1507" w:rsidP="007B1507">
          <w:pPr>
            <w:tabs>
              <w:tab w:val="center" w:pos="4320"/>
              <w:tab w:val="right" w:pos="8640"/>
            </w:tabs>
            <w:suppressAutoHyphens w:val="0"/>
            <w:spacing w:after="120" w:line="240" w:lineRule="auto"/>
            <w:rPr>
              <w:ins w:id="87" w:author="G. Justin Jepson" w:date="2023-04-04T13:17:00Z"/>
              <w:noProof/>
              <w:spacing w:val="0"/>
              <w:w w:val="100"/>
              <w:kern w:val="0"/>
              <w:sz w:val="17"/>
              <w:lang w:val="en-US"/>
            </w:rPr>
          </w:pPr>
        </w:p>
      </w:tc>
      <w:tc>
        <w:tcPr>
          <w:tcW w:w="6466" w:type="dxa"/>
          <w:gridSpan w:val="4"/>
          <w:tcBorders>
            <w:bottom w:val="single" w:sz="4" w:space="0" w:color="auto"/>
          </w:tcBorders>
          <w:shd w:val="clear" w:color="auto" w:fill="auto"/>
          <w:vAlign w:val="bottom"/>
        </w:tcPr>
        <w:p w14:paraId="43E3148E" w14:textId="3BC29F6F" w:rsidR="007B1507" w:rsidRPr="00B93268" w:rsidRDefault="007B1507" w:rsidP="007B1507">
          <w:pPr>
            <w:spacing w:after="80" w:line="240" w:lineRule="auto"/>
            <w:jc w:val="right"/>
            <w:rPr>
              <w:ins w:id="88" w:author="G. Justin Jepson" w:date="2023-04-04T13:17:00Z"/>
              <w:position w:val="-4"/>
            </w:rPr>
          </w:pPr>
          <w:ins w:id="89" w:author="G. Justin Jepson" w:date="2023-04-04T13:17:00Z">
            <w:r w:rsidRPr="00B93268">
              <w:rPr>
                <w:position w:val="-4"/>
                <w:sz w:val="40"/>
              </w:rPr>
              <w:t>S</w:t>
            </w:r>
            <w:r w:rsidRPr="00B93268">
              <w:rPr>
                <w:position w:val="-4"/>
              </w:rPr>
              <w:t>/</w:t>
            </w:r>
            <w:r>
              <w:rPr>
                <w:position w:val="-4"/>
              </w:rPr>
              <w:t>2022/1018</w:t>
            </w:r>
          </w:ins>
        </w:p>
      </w:tc>
    </w:tr>
    <w:tr w:rsidR="007B1507" w:rsidRPr="00B93268" w14:paraId="4F8821CE" w14:textId="77777777" w:rsidTr="00B94E0C">
      <w:trPr>
        <w:gridAfter w:val="1"/>
        <w:wAfter w:w="15" w:type="dxa"/>
        <w:trHeight w:hRule="exact" w:val="2880"/>
        <w:ins w:id="90" w:author="G. Justin Jepson" w:date="2023-04-04T13:17:00Z"/>
      </w:trPr>
      <w:tc>
        <w:tcPr>
          <w:tcW w:w="1267" w:type="dxa"/>
          <w:tcBorders>
            <w:top w:val="single" w:sz="4" w:space="0" w:color="auto"/>
            <w:bottom w:val="single" w:sz="12" w:space="0" w:color="auto"/>
          </w:tcBorders>
          <w:shd w:val="clear" w:color="auto" w:fill="auto"/>
        </w:tcPr>
        <w:p w14:paraId="6829E4BD" w14:textId="77777777" w:rsidR="007B1507" w:rsidRPr="00B93268" w:rsidRDefault="007B1507" w:rsidP="007B1507">
          <w:pPr>
            <w:tabs>
              <w:tab w:val="center" w:pos="4320"/>
              <w:tab w:val="right" w:pos="8640"/>
            </w:tabs>
            <w:suppressAutoHyphens w:val="0"/>
            <w:spacing w:before="120" w:line="240" w:lineRule="auto"/>
            <w:jc w:val="center"/>
            <w:rPr>
              <w:ins w:id="91" w:author="G. Justin Jepson" w:date="2023-04-04T13:17:00Z"/>
              <w:noProof/>
              <w:spacing w:val="0"/>
              <w:w w:val="100"/>
              <w:kern w:val="0"/>
              <w:sz w:val="17"/>
              <w:lang w:val="en-US"/>
            </w:rPr>
          </w:pPr>
          <w:ins w:id="92" w:author="G. Justin Jepson" w:date="2023-04-04T13:17:00Z">
            <w:r w:rsidRPr="00B93268">
              <w:rPr>
                <w:noProof/>
                <w:spacing w:val="0"/>
                <w:w w:val="100"/>
                <w:kern w:val="0"/>
                <w:sz w:val="17"/>
                <w:lang w:val="en-US"/>
              </w:rPr>
              <w:t xml:space="preserve"> </w:t>
            </w:r>
            <w:r w:rsidRPr="00B93268">
              <w:rPr>
                <w:noProof/>
                <w:spacing w:val="0"/>
                <w:w w:val="100"/>
                <w:kern w:val="0"/>
                <w:sz w:val="17"/>
                <w:lang w:val="en-US"/>
              </w:rPr>
              <w:drawing>
                <wp:inline distT="0" distB="0" distL="0" distR="0" wp14:anchorId="3485B2FB" wp14:editId="08301B2F">
                  <wp:extent cx="713232" cy="59710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ins>
        </w:p>
      </w:tc>
      <w:tc>
        <w:tcPr>
          <w:tcW w:w="5227" w:type="dxa"/>
          <w:gridSpan w:val="3"/>
          <w:tcBorders>
            <w:top w:val="single" w:sz="4" w:space="0" w:color="auto"/>
            <w:bottom w:val="single" w:sz="12" w:space="0" w:color="auto"/>
          </w:tcBorders>
          <w:shd w:val="clear" w:color="auto" w:fill="auto"/>
        </w:tcPr>
        <w:p w14:paraId="2A391E06" w14:textId="77777777" w:rsidR="007B1507" w:rsidRPr="00B93268" w:rsidRDefault="007B1507" w:rsidP="007B150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before="109" w:line="390" w:lineRule="exact"/>
            <w:outlineLvl w:val="0"/>
            <w:rPr>
              <w:ins w:id="93" w:author="G. Justin Jepson" w:date="2023-04-04T13:17:00Z"/>
              <w:b/>
              <w:spacing w:val="-4"/>
              <w:w w:val="98"/>
              <w:sz w:val="40"/>
            </w:rPr>
          </w:pPr>
          <w:ins w:id="94" w:author="G. Justin Jepson" w:date="2023-04-04T13:17:00Z">
            <w:r w:rsidRPr="00B93268">
              <w:rPr>
                <w:b/>
                <w:spacing w:val="-4"/>
                <w:w w:val="98"/>
                <w:sz w:val="40"/>
              </w:rPr>
              <w:t>Security Council</w:t>
            </w:r>
          </w:ins>
        </w:p>
      </w:tc>
      <w:tc>
        <w:tcPr>
          <w:tcW w:w="245" w:type="dxa"/>
          <w:tcBorders>
            <w:top w:val="single" w:sz="4" w:space="0" w:color="auto"/>
            <w:bottom w:val="single" w:sz="12" w:space="0" w:color="auto"/>
          </w:tcBorders>
          <w:shd w:val="clear" w:color="auto" w:fill="auto"/>
        </w:tcPr>
        <w:p w14:paraId="6C418D37" w14:textId="77777777" w:rsidR="007B1507" w:rsidRPr="00B93268" w:rsidRDefault="007B1507" w:rsidP="007B1507">
          <w:pPr>
            <w:tabs>
              <w:tab w:val="center" w:pos="4320"/>
              <w:tab w:val="right" w:pos="8640"/>
            </w:tabs>
            <w:suppressAutoHyphens w:val="0"/>
            <w:spacing w:before="109" w:line="240" w:lineRule="auto"/>
            <w:rPr>
              <w:ins w:id="95" w:author="G. Justin Jepson" w:date="2023-04-04T13:17:00Z"/>
              <w:noProof/>
              <w:spacing w:val="0"/>
              <w:w w:val="100"/>
              <w:kern w:val="0"/>
              <w:sz w:val="17"/>
              <w:lang w:val="en-US"/>
            </w:rPr>
          </w:pPr>
        </w:p>
      </w:tc>
      <w:tc>
        <w:tcPr>
          <w:tcW w:w="3096" w:type="dxa"/>
          <w:tcBorders>
            <w:top w:val="single" w:sz="4" w:space="0" w:color="auto"/>
            <w:bottom w:val="single" w:sz="12" w:space="0" w:color="auto"/>
          </w:tcBorders>
          <w:shd w:val="clear" w:color="auto" w:fill="auto"/>
        </w:tcPr>
        <w:p w14:paraId="29D36A4C" w14:textId="77777777" w:rsidR="007B1507" w:rsidRPr="00B93268" w:rsidRDefault="007B1507" w:rsidP="007B1507">
          <w:pPr>
            <w:suppressAutoHyphens w:val="0"/>
            <w:spacing w:before="240" w:line="240" w:lineRule="auto"/>
            <w:rPr>
              <w:ins w:id="96" w:author="G. Justin Jepson" w:date="2023-04-04T13:17:00Z"/>
              <w:color w:val="010000"/>
            </w:rPr>
          </w:pPr>
          <w:ins w:id="97" w:author="G. Justin Jepson" w:date="2023-04-04T13:17:00Z">
            <w:r w:rsidRPr="00B93268">
              <w:rPr>
                <w:color w:val="010000"/>
              </w:rPr>
              <w:t>Distr.: General</w:t>
            </w:r>
          </w:ins>
        </w:p>
        <w:p w14:paraId="2EA1AE11" w14:textId="49431BB2" w:rsidR="007B1507" w:rsidRPr="00B93268" w:rsidRDefault="002950B1" w:rsidP="007B1507">
          <w:pPr>
            <w:rPr>
              <w:ins w:id="98" w:author="G. Justin Jepson" w:date="2023-04-04T13:17:00Z"/>
            </w:rPr>
          </w:pPr>
          <w:ins w:id="99" w:author="G. Justin Jepson" w:date="2023-04-04T13:17:00Z">
            <w:r>
              <w:t>30</w:t>
            </w:r>
            <w:r w:rsidR="007B1507" w:rsidRPr="00B93268">
              <w:t xml:space="preserve"> December 2022</w:t>
            </w:r>
            <w:del w:id="100" w:author="Amy FRUCHTER" w:date="2023-04-06T14:00:00Z">
              <w:r w:rsidDel="00271711">
                <w:delText xml:space="preserve"> </w:delText>
              </w:r>
              <w:r w:rsidRPr="00272919" w:rsidDel="00271711">
                <w:rPr>
                  <w:highlight w:val="yellow"/>
                  <w:rPrChange w:id="101" w:author="Amy FRUCHTER" w:date="2023-04-06T14:09:00Z">
                    <w:rPr/>
                  </w:rPrChange>
                </w:rPr>
                <w:delText>[Please retain]</w:delText>
              </w:r>
            </w:del>
          </w:ins>
        </w:p>
        <w:p w14:paraId="0B9F8E75" w14:textId="77777777" w:rsidR="007B1507" w:rsidRPr="00B93268" w:rsidRDefault="007B1507" w:rsidP="007B1507">
          <w:pPr>
            <w:rPr>
              <w:ins w:id="102" w:author="G. Justin Jepson" w:date="2023-04-04T13:17:00Z"/>
            </w:rPr>
          </w:pPr>
        </w:p>
        <w:p w14:paraId="0328CE89" w14:textId="77777777" w:rsidR="007B1507" w:rsidRPr="00B93268" w:rsidRDefault="007B1507" w:rsidP="007B1507">
          <w:pPr>
            <w:rPr>
              <w:ins w:id="103" w:author="G. Justin Jepson" w:date="2023-04-04T13:17:00Z"/>
            </w:rPr>
          </w:pPr>
          <w:ins w:id="104" w:author="G. Justin Jepson" w:date="2023-04-04T13:17:00Z">
            <w:r w:rsidRPr="00B93268">
              <w:t>Original: English</w:t>
            </w:r>
          </w:ins>
        </w:p>
      </w:tc>
    </w:tr>
  </w:tbl>
  <w:p w14:paraId="5B187E20" w14:textId="77777777" w:rsidR="00747C01" w:rsidRPr="007B1507" w:rsidRDefault="00747C01">
    <w:pPr>
      <w:pStyle w:val="Header"/>
      <w:rPr>
        <w:lang w:val="en-GB"/>
        <w:rPrChange w:id="105" w:author="G. Justin Jepson" w:date="2023-04-04T13:17:00Z">
          <w:rPr/>
        </w:rPrChan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16cid:durableId="2044862410">
    <w:abstractNumId w:val="0"/>
  </w:num>
  <w:num w:numId="2" w16cid:durableId="563759560">
    <w:abstractNumId w:val="2"/>
  </w:num>
  <w:num w:numId="3" w16cid:durableId="1577668013">
    <w:abstractNumId w:val="3"/>
  </w:num>
  <w:num w:numId="4" w16cid:durableId="1839005926">
    <w:abstractNumId w:val="1"/>
  </w:num>
  <w:num w:numId="5" w16cid:durableId="1964311142">
    <w:abstractNumId w:val="3"/>
  </w:num>
  <w:num w:numId="6" w16cid:durableId="1307930249">
    <w:abstractNumId w:val="1"/>
  </w:num>
  <w:num w:numId="7" w16cid:durableId="331681921">
    <w:abstractNumId w:val="3"/>
  </w:num>
  <w:num w:numId="8" w16cid:durableId="659623679">
    <w:abstractNumId w:val="1"/>
  </w:num>
  <w:num w:numId="9" w16cid:durableId="885096444">
    <w:abstractNumId w:val="3"/>
  </w:num>
  <w:num w:numId="10" w16cid:durableId="1773017250">
    <w:abstractNumId w:val="1"/>
  </w:num>
  <w:num w:numId="11" w16cid:durableId="90971786">
    <w:abstractNumId w:val="3"/>
  </w:num>
  <w:num w:numId="12" w16cid:durableId="1728067975">
    <w:abstractNumId w:val="0"/>
  </w:num>
  <w:num w:numId="13" w16cid:durableId="565528328">
    <w:abstractNumId w:val="1"/>
  </w:num>
  <w:num w:numId="14" w16cid:durableId="2100058073">
    <w:abstractNumId w:val="2"/>
  </w:num>
  <w:num w:numId="15" w16cid:durableId="1771200458">
    <w:abstractNumId w:val="3"/>
  </w:num>
  <w:num w:numId="16" w16cid:durableId="432282477">
    <w:abstractNumId w:val="0"/>
  </w:num>
  <w:num w:numId="17" w16cid:durableId="370543839">
    <w:abstractNumId w:val="1"/>
  </w:num>
  <w:num w:numId="18" w16cid:durableId="1916935983">
    <w:abstractNumId w:val="2"/>
  </w:num>
  <w:num w:numId="19" w16cid:durableId="65298089">
    <w:abstractNumId w:val="3"/>
  </w:num>
  <w:num w:numId="20" w16cid:durableId="756097970">
    <w:abstractNumId w:val="1"/>
  </w:num>
  <w:num w:numId="21" w16cid:durableId="1485589101">
    <w:abstractNumId w:val="3"/>
  </w:num>
  <w:num w:numId="22" w16cid:durableId="1311443697">
    <w:abstractNumId w:val="1"/>
  </w:num>
  <w:num w:numId="23" w16cid:durableId="1923836670">
    <w:abstractNumId w:val="3"/>
  </w:num>
  <w:num w:numId="24" w16cid:durableId="197201832">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FRUCHTER">
    <w15:presenceInfo w15:providerId="AD" w15:userId="S::amy.fruchter@un.org::55450c3a-deee-4fd8-a0d5-586fffe2d128"/>
  </w15:person>
  <w15:person w15:author="G. Justin Jepson">
    <w15:presenceInfo w15:providerId="AD" w15:userId="S::jepson@un.org::f3a7de30-d56e-4b0d-afa7-2a2137eea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trackRevisions/>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2227978*"/>
    <w:docVar w:name="CreationDt" w:val="13/12/2022 4:35: PM"/>
    <w:docVar w:name="DocCategory" w:val="Doc"/>
    <w:docVar w:name="DocType" w:val="SemiFinal"/>
    <w:docVar w:name="DutyStation" w:val="New York"/>
    <w:docVar w:name="FooterJN" w:val="22-27978"/>
    <w:docVar w:name="jobn" w:val="22-27978 (E)"/>
    <w:docVar w:name="jobnDT" w:val="22-27978 (E)   131222"/>
    <w:docVar w:name="jobnDTDT" w:val="22-27978 (E)   131222   131222"/>
    <w:docVar w:name="JobNo" w:val="2227978E"/>
    <w:docVar w:name="JobNo2" w:val="2274244E"/>
    <w:docVar w:name="LocalDrive" w:val="0"/>
    <w:docVar w:name="OandT" w:val=" "/>
    <w:docVar w:name="sss1" w:val="-"/>
    <w:docVar w:name="sss2" w:val="-"/>
    <w:docVar w:name="Symbol1" w:val="-"/>
    <w:docVar w:name="Symbol2" w:val="-"/>
    <w:docVar w:name="Title1" w:val="Report of the Security Council Working Group on Children and Armed Conflict_x000d_"/>
  </w:docVars>
  <w:rsids>
    <w:rsidRoot w:val="00183D76"/>
    <w:rsid w:val="000067E9"/>
    <w:rsid w:val="00012805"/>
    <w:rsid w:val="0001325F"/>
    <w:rsid w:val="00017FCF"/>
    <w:rsid w:val="00024D1E"/>
    <w:rsid w:val="00025747"/>
    <w:rsid w:val="000408AB"/>
    <w:rsid w:val="00075099"/>
    <w:rsid w:val="000B3288"/>
    <w:rsid w:val="000B5AFB"/>
    <w:rsid w:val="000C4C9C"/>
    <w:rsid w:val="000E677A"/>
    <w:rsid w:val="0011766D"/>
    <w:rsid w:val="0013230D"/>
    <w:rsid w:val="001413B3"/>
    <w:rsid w:val="00183D76"/>
    <w:rsid w:val="001A207A"/>
    <w:rsid w:val="001A4B48"/>
    <w:rsid w:val="001C22A4"/>
    <w:rsid w:val="001C66B8"/>
    <w:rsid w:val="001D79B0"/>
    <w:rsid w:val="002007C7"/>
    <w:rsid w:val="00200F9C"/>
    <w:rsid w:val="00201732"/>
    <w:rsid w:val="00214645"/>
    <w:rsid w:val="00255A3C"/>
    <w:rsid w:val="002706A2"/>
    <w:rsid w:val="00271711"/>
    <w:rsid w:val="00272919"/>
    <w:rsid w:val="002950B1"/>
    <w:rsid w:val="002C633D"/>
    <w:rsid w:val="002D5AB8"/>
    <w:rsid w:val="002E09A8"/>
    <w:rsid w:val="002E342E"/>
    <w:rsid w:val="002E6940"/>
    <w:rsid w:val="00300B6A"/>
    <w:rsid w:val="00326105"/>
    <w:rsid w:val="00346E64"/>
    <w:rsid w:val="00353DF1"/>
    <w:rsid w:val="00371A3B"/>
    <w:rsid w:val="003A0A16"/>
    <w:rsid w:val="003A3EEE"/>
    <w:rsid w:val="003C3006"/>
    <w:rsid w:val="003D159A"/>
    <w:rsid w:val="003D21A6"/>
    <w:rsid w:val="003E3B08"/>
    <w:rsid w:val="003E723B"/>
    <w:rsid w:val="003E7BA9"/>
    <w:rsid w:val="003F25BA"/>
    <w:rsid w:val="0044179B"/>
    <w:rsid w:val="00473FFB"/>
    <w:rsid w:val="004856CD"/>
    <w:rsid w:val="00492ED8"/>
    <w:rsid w:val="004A199E"/>
    <w:rsid w:val="004A6554"/>
    <w:rsid w:val="004B0B18"/>
    <w:rsid w:val="004B4C46"/>
    <w:rsid w:val="004D17DB"/>
    <w:rsid w:val="00525648"/>
    <w:rsid w:val="0054091E"/>
    <w:rsid w:val="00556720"/>
    <w:rsid w:val="00564E7E"/>
    <w:rsid w:val="00571199"/>
    <w:rsid w:val="005C49C8"/>
    <w:rsid w:val="005F2F1C"/>
    <w:rsid w:val="0060063B"/>
    <w:rsid w:val="006079EE"/>
    <w:rsid w:val="00612565"/>
    <w:rsid w:val="006137E4"/>
    <w:rsid w:val="0061678A"/>
    <w:rsid w:val="00636929"/>
    <w:rsid w:val="0064252E"/>
    <w:rsid w:val="00651750"/>
    <w:rsid w:val="00674235"/>
    <w:rsid w:val="006D6278"/>
    <w:rsid w:val="006E19F3"/>
    <w:rsid w:val="006E2FA3"/>
    <w:rsid w:val="00707CAD"/>
    <w:rsid w:val="00741B1F"/>
    <w:rsid w:val="00747697"/>
    <w:rsid w:val="00747C01"/>
    <w:rsid w:val="007516EF"/>
    <w:rsid w:val="007644DD"/>
    <w:rsid w:val="00764DD9"/>
    <w:rsid w:val="00777887"/>
    <w:rsid w:val="00780819"/>
    <w:rsid w:val="007A4C14"/>
    <w:rsid w:val="007A620C"/>
    <w:rsid w:val="007B1507"/>
    <w:rsid w:val="007D468B"/>
    <w:rsid w:val="007F1EE6"/>
    <w:rsid w:val="00804F38"/>
    <w:rsid w:val="0080730D"/>
    <w:rsid w:val="00811400"/>
    <w:rsid w:val="0083037F"/>
    <w:rsid w:val="00846D29"/>
    <w:rsid w:val="00855FFA"/>
    <w:rsid w:val="008723C3"/>
    <w:rsid w:val="00890662"/>
    <w:rsid w:val="0089085F"/>
    <w:rsid w:val="008A156F"/>
    <w:rsid w:val="008B3A31"/>
    <w:rsid w:val="008D639B"/>
    <w:rsid w:val="008F1C5D"/>
    <w:rsid w:val="009432A2"/>
    <w:rsid w:val="00947922"/>
    <w:rsid w:val="009517EC"/>
    <w:rsid w:val="00981B92"/>
    <w:rsid w:val="0098711D"/>
    <w:rsid w:val="0099376C"/>
    <w:rsid w:val="009C73B3"/>
    <w:rsid w:val="009D5DAE"/>
    <w:rsid w:val="009E1969"/>
    <w:rsid w:val="009E3319"/>
    <w:rsid w:val="00A20AC0"/>
    <w:rsid w:val="00A30DCB"/>
    <w:rsid w:val="00A67B69"/>
    <w:rsid w:val="00A73452"/>
    <w:rsid w:val="00A77E94"/>
    <w:rsid w:val="00A81678"/>
    <w:rsid w:val="00A92611"/>
    <w:rsid w:val="00A93A73"/>
    <w:rsid w:val="00AA2E74"/>
    <w:rsid w:val="00AA31F4"/>
    <w:rsid w:val="00AB2BAB"/>
    <w:rsid w:val="00AC617F"/>
    <w:rsid w:val="00AE72A3"/>
    <w:rsid w:val="00B27E2C"/>
    <w:rsid w:val="00B40842"/>
    <w:rsid w:val="00BA666B"/>
    <w:rsid w:val="00BB5C7D"/>
    <w:rsid w:val="00BE196B"/>
    <w:rsid w:val="00BF5B27"/>
    <w:rsid w:val="00BF6BE0"/>
    <w:rsid w:val="00C32FA2"/>
    <w:rsid w:val="00C779E4"/>
    <w:rsid w:val="00CD3E01"/>
    <w:rsid w:val="00CD4204"/>
    <w:rsid w:val="00CD4AC4"/>
    <w:rsid w:val="00CE5C24"/>
    <w:rsid w:val="00D526E8"/>
    <w:rsid w:val="00D73C88"/>
    <w:rsid w:val="00D94A42"/>
    <w:rsid w:val="00DC7B16"/>
    <w:rsid w:val="00DD1A6B"/>
    <w:rsid w:val="00DD42F7"/>
    <w:rsid w:val="00DE2BB6"/>
    <w:rsid w:val="00E52351"/>
    <w:rsid w:val="00E870C2"/>
    <w:rsid w:val="00ED42F5"/>
    <w:rsid w:val="00ED5AA7"/>
    <w:rsid w:val="00F05828"/>
    <w:rsid w:val="00F1614E"/>
    <w:rsid w:val="00F1744A"/>
    <w:rsid w:val="00F27BF6"/>
    <w:rsid w:val="00F30184"/>
    <w:rsid w:val="00F54F19"/>
    <w:rsid w:val="00F5593E"/>
    <w:rsid w:val="00F64BA4"/>
    <w:rsid w:val="00F7600D"/>
    <w:rsid w:val="00F8600E"/>
    <w:rsid w:val="00F94BC6"/>
    <w:rsid w:val="00FB55F7"/>
    <w:rsid w:val="00FC49F5"/>
    <w:rsid w:val="00FE4F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27FB5F"/>
  <w15:chartTrackingRefBased/>
  <w15:docId w15:val="{1DE56CFB-9550-4FF3-83ED-5D6B4FC8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C88"/>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Normal"/>
    <w:rsid w:val="00D73C88"/>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D73C88"/>
    <w:pPr>
      <w:spacing w:line="300" w:lineRule="exact"/>
      <w:ind w:left="0" w:right="0" w:firstLine="0"/>
    </w:pPr>
    <w:rPr>
      <w:spacing w:val="-2"/>
      <w:sz w:val="28"/>
    </w:rPr>
  </w:style>
  <w:style w:type="paragraph" w:customStyle="1" w:styleId="HM">
    <w:name w:val="_ H __M"/>
    <w:basedOn w:val="HCh"/>
    <w:next w:val="Normal"/>
    <w:rsid w:val="00D73C88"/>
    <w:pPr>
      <w:spacing w:line="360" w:lineRule="exact"/>
    </w:pPr>
    <w:rPr>
      <w:spacing w:val="-3"/>
      <w:w w:val="99"/>
      <w:sz w:val="34"/>
    </w:rPr>
  </w:style>
  <w:style w:type="paragraph" w:customStyle="1" w:styleId="H23">
    <w:name w:val="_ H_2/3"/>
    <w:basedOn w:val="Normal"/>
    <w:next w:val="Normal"/>
    <w:rsid w:val="00D73C88"/>
    <w:pPr>
      <w:outlineLvl w:val="1"/>
    </w:pPr>
    <w:rPr>
      <w:b/>
      <w:lang w:val="en-US"/>
    </w:rPr>
  </w:style>
  <w:style w:type="paragraph" w:customStyle="1" w:styleId="H4">
    <w:name w:val="_ H_4"/>
    <w:basedOn w:val="Normal"/>
    <w:next w:val="Normal"/>
    <w:rsid w:val="00D73C88"/>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D73C88"/>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D73C88"/>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D73C88"/>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D73C88"/>
    <w:pPr>
      <w:spacing w:line="540" w:lineRule="exact"/>
    </w:pPr>
    <w:rPr>
      <w:spacing w:val="-8"/>
      <w:w w:val="96"/>
      <w:sz w:val="57"/>
    </w:rPr>
  </w:style>
  <w:style w:type="paragraph" w:customStyle="1" w:styleId="SS">
    <w:name w:val="__S_S"/>
    <w:basedOn w:val="HCh"/>
    <w:next w:val="Normal"/>
    <w:rsid w:val="00D73C88"/>
    <w:pPr>
      <w:ind w:left="1267" w:right="1267"/>
    </w:pPr>
  </w:style>
  <w:style w:type="paragraph" w:customStyle="1" w:styleId="SingleTxt">
    <w:name w:val="__Single Txt"/>
    <w:basedOn w:val="Normal"/>
    <w:rsid w:val="00D73C88"/>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D73C88"/>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Normal"/>
    <w:qFormat/>
    <w:rsid w:val="00D73C88"/>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D73C88"/>
    <w:pPr>
      <w:spacing w:line="240" w:lineRule="exact"/>
      <w:ind w:left="0" w:right="5040" w:firstLine="0"/>
      <w:outlineLvl w:val="1"/>
    </w:pPr>
    <w:rPr>
      <w:sz w:val="20"/>
    </w:rPr>
  </w:style>
  <w:style w:type="paragraph" w:styleId="BalloonText">
    <w:name w:val="Balloon Text"/>
    <w:basedOn w:val="Normal"/>
    <w:link w:val="BalloonTextChar"/>
    <w:semiHidden/>
    <w:rsid w:val="00D73C88"/>
    <w:rPr>
      <w:rFonts w:ascii="Tahoma" w:hAnsi="Tahoma" w:cs="Tahoma"/>
      <w:sz w:val="16"/>
      <w:szCs w:val="16"/>
    </w:rPr>
  </w:style>
  <w:style w:type="character" w:customStyle="1" w:styleId="BalloonTextChar">
    <w:name w:val="Balloon Text Char"/>
    <w:basedOn w:val="DefaultParagraphFont"/>
    <w:link w:val="BalloonText"/>
    <w:semiHidden/>
    <w:rsid w:val="00D73C88"/>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D73C88"/>
    <w:pPr>
      <w:numPr>
        <w:numId w:val="23"/>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D73C88"/>
    <w:pPr>
      <w:numPr>
        <w:numId w:val="2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D73C88"/>
    <w:rPr>
      <w:sz w:val="6"/>
    </w:rPr>
  </w:style>
  <w:style w:type="paragraph" w:customStyle="1" w:styleId="Distribution">
    <w:name w:val="Distribution"/>
    <w:next w:val="Normal"/>
    <w:rsid w:val="00D73C88"/>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D73C88"/>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D73C88"/>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D73C88"/>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D73C88"/>
  </w:style>
  <w:style w:type="character" w:customStyle="1" w:styleId="EndnoteTextChar">
    <w:name w:val="Endnote Text Char"/>
    <w:basedOn w:val="DefaultParagraphFont"/>
    <w:link w:val="EndnoteText"/>
    <w:semiHidden/>
    <w:rsid w:val="00D73C88"/>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D73C88"/>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D73C88"/>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D73C88"/>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D73C88"/>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D73C88"/>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D73C88"/>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D73C88"/>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D73C88"/>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D73C88"/>
    <w:pPr>
      <w:tabs>
        <w:tab w:val="right" w:pos="9965"/>
      </w:tabs>
      <w:spacing w:line="210" w:lineRule="exact"/>
    </w:pPr>
    <w:rPr>
      <w:spacing w:val="5"/>
      <w:w w:val="104"/>
      <w:sz w:val="17"/>
    </w:rPr>
  </w:style>
  <w:style w:type="paragraph" w:customStyle="1" w:styleId="SmallX">
    <w:name w:val="SmallX"/>
    <w:basedOn w:val="Small"/>
    <w:next w:val="Normal"/>
    <w:rsid w:val="00D73C88"/>
    <w:pPr>
      <w:spacing w:line="180" w:lineRule="exact"/>
      <w:jc w:val="right"/>
    </w:pPr>
    <w:rPr>
      <w:spacing w:val="6"/>
      <w:w w:val="106"/>
      <w:sz w:val="14"/>
    </w:rPr>
  </w:style>
  <w:style w:type="paragraph" w:customStyle="1" w:styleId="TitleHCH">
    <w:name w:val="Title_H_CH"/>
    <w:basedOn w:val="H1"/>
    <w:next w:val="Normal"/>
    <w:qFormat/>
    <w:rsid w:val="00D73C88"/>
    <w:pPr>
      <w:spacing w:line="300" w:lineRule="exact"/>
      <w:ind w:left="0" w:right="0" w:firstLine="0"/>
    </w:pPr>
    <w:rPr>
      <w:spacing w:val="-2"/>
      <w:sz w:val="28"/>
    </w:rPr>
  </w:style>
  <w:style w:type="paragraph" w:customStyle="1" w:styleId="TitleH2">
    <w:name w:val="Title_H2"/>
    <w:basedOn w:val="Normal"/>
    <w:next w:val="Normal"/>
    <w:qFormat/>
    <w:rsid w:val="00D73C88"/>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D73C88"/>
    <w:pPr>
      <w:spacing w:line="390" w:lineRule="exact"/>
    </w:pPr>
    <w:rPr>
      <w:spacing w:val="-4"/>
      <w:w w:val="98"/>
      <w:sz w:val="40"/>
    </w:rPr>
  </w:style>
  <w:style w:type="character" w:styleId="Hyperlink">
    <w:name w:val="Hyperlink"/>
    <w:basedOn w:val="DefaultParagraphFont"/>
    <w:rsid w:val="00D73C88"/>
    <w:rPr>
      <w:color w:val="0000FF"/>
      <w:u w:val="none"/>
    </w:rPr>
  </w:style>
  <w:style w:type="paragraph" w:styleId="PlainText">
    <w:name w:val="Plain Text"/>
    <w:basedOn w:val="Normal"/>
    <w:link w:val="PlainTextChar"/>
    <w:rsid w:val="00D73C88"/>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D73C88"/>
    <w:rPr>
      <w:rFonts w:ascii="Courier New" w:eastAsia="Times New Roman" w:hAnsi="Courier New" w:cs="Times New Roman"/>
      <w:sz w:val="20"/>
      <w:szCs w:val="20"/>
      <w:lang w:val="en-US" w:eastAsia="en-GB"/>
    </w:rPr>
  </w:style>
  <w:style w:type="paragraph" w:customStyle="1" w:styleId="ReleaseDate0">
    <w:name w:val="Release Date"/>
    <w:next w:val="Footer"/>
    <w:rsid w:val="00D73C88"/>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D73C88"/>
  </w:style>
  <w:style w:type="table" w:styleId="TableGrid">
    <w:name w:val="Table Grid"/>
    <w:basedOn w:val="TableNormal"/>
    <w:rsid w:val="00D73C88"/>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character" w:styleId="UnresolvedMention">
    <w:name w:val="Unresolved Mention"/>
    <w:basedOn w:val="DefaultParagraphFont"/>
    <w:uiPriority w:val="99"/>
    <w:semiHidden/>
    <w:unhideWhenUsed/>
    <w:rsid w:val="00F1614E"/>
    <w:rPr>
      <w:color w:val="605E5C"/>
      <w:shd w:val="clear" w:color="auto" w:fill="E1DFDD"/>
    </w:rPr>
  </w:style>
  <w:style w:type="paragraph" w:styleId="Revision">
    <w:name w:val="Revision"/>
    <w:hidden/>
    <w:uiPriority w:val="99"/>
    <w:semiHidden/>
    <w:rsid w:val="00326105"/>
    <w:pPr>
      <w:spacing w:after="0" w:line="240" w:lineRule="auto"/>
    </w:pPr>
    <w:rPr>
      <w:rFonts w:ascii="Times New Roman" w:eastAsiaTheme="minorHAnsi" w:hAnsi="Times New Roman" w:cs="Times New Roman"/>
      <w:spacing w:val="4"/>
      <w:w w:val="103"/>
      <w:kern w:val="14"/>
      <w:sz w:val="20"/>
      <w:szCs w:val="20"/>
      <w:lang w:eastAsia="en-US"/>
    </w:rPr>
  </w:style>
  <w:style w:type="paragraph" w:styleId="BodyText">
    <w:name w:val="Body Text"/>
    <w:basedOn w:val="Normal"/>
    <w:link w:val="BodyTextChar"/>
    <w:uiPriority w:val="99"/>
    <w:semiHidden/>
    <w:unhideWhenUsed/>
    <w:rsid w:val="00A92611"/>
    <w:pPr>
      <w:spacing w:after="120"/>
    </w:pPr>
  </w:style>
  <w:style w:type="character" w:customStyle="1" w:styleId="BodyTextChar">
    <w:name w:val="Body Text Char"/>
    <w:basedOn w:val="DefaultParagraphFont"/>
    <w:link w:val="BodyText"/>
    <w:uiPriority w:val="99"/>
    <w:semiHidden/>
    <w:rsid w:val="00A92611"/>
    <w:rPr>
      <w:rFonts w:ascii="Times New Roman" w:eastAsiaTheme="minorHAnsi" w:hAnsi="Times New Roman" w:cs="Times New Roman"/>
      <w:spacing w:val="4"/>
      <w:w w:val="103"/>
      <w:kern w:val="14"/>
      <w:sz w:val="20"/>
      <w:szCs w:val="20"/>
      <w:lang w:eastAsia="en-US"/>
    </w:rPr>
  </w:style>
  <w:style w:type="paragraph" w:styleId="CommentText">
    <w:name w:val="annotation text"/>
    <w:basedOn w:val="Normal"/>
    <w:link w:val="CommentTextChar"/>
    <w:uiPriority w:val="99"/>
    <w:unhideWhenUsed/>
    <w:rsid w:val="007644DD"/>
    <w:pPr>
      <w:spacing w:line="240" w:lineRule="auto"/>
    </w:pPr>
  </w:style>
  <w:style w:type="character" w:customStyle="1" w:styleId="CommentTextChar">
    <w:name w:val="Comment Text Char"/>
    <w:basedOn w:val="DefaultParagraphFont"/>
    <w:link w:val="CommentText"/>
    <w:uiPriority w:val="99"/>
    <w:rsid w:val="007644DD"/>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7644DD"/>
    <w:rPr>
      <w:b/>
      <w:bCs/>
    </w:rPr>
  </w:style>
  <w:style w:type="character" w:customStyle="1" w:styleId="CommentSubjectChar">
    <w:name w:val="Comment Subject Char"/>
    <w:basedOn w:val="CommentTextChar"/>
    <w:link w:val="CommentSubject"/>
    <w:uiPriority w:val="99"/>
    <w:semiHidden/>
    <w:rsid w:val="007644DD"/>
    <w:rPr>
      <w:rFonts w:ascii="Times New Roman" w:eastAsiaTheme="minorHAnsi" w:hAnsi="Times New Roman" w:cs="Times New Roman"/>
      <w:b/>
      <w:bCs/>
      <w:spacing w:val="4"/>
      <w:w w:val="103"/>
      <w:kern w:val="14"/>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docs.org/en/S/RES/1612(2005)" TargetMode="External"/><Relationship Id="rId18" Type="http://schemas.openxmlformats.org/officeDocument/2006/relationships/hyperlink" Target="https://undocs.org/en/S/2021/882" TargetMode="External"/><Relationship Id="rId26" Type="http://schemas.openxmlformats.org/officeDocument/2006/relationships/hyperlink" Target="https://undocs.org/en/S/2022/627" TargetMode="External"/><Relationship Id="rId3" Type="http://schemas.openxmlformats.org/officeDocument/2006/relationships/numbering" Target="numbering.xml"/><Relationship Id="rId21" Type="http://schemas.openxmlformats.org/officeDocument/2006/relationships/hyperlink" Target="https://undocs.org/en/S/AC.51/2022/1" TargetMode="External"/><Relationship Id="rId34"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undocs.org/en/S/RES/2427(2018)" TargetMode="External"/><Relationship Id="rId25" Type="http://schemas.openxmlformats.org/officeDocument/2006/relationships/hyperlink" Target="https://undocs.org/en/S/2022/59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docs.org/en/S/RES/1612(2005)" TargetMode="External"/><Relationship Id="rId20" Type="http://schemas.openxmlformats.org/officeDocument/2006/relationships/hyperlink" Target="https://undocs.org/en/S/2022/46"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undocs.org/en/S/2022/569"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undocs.org/en/S/AC.51/2007/2" TargetMode="External"/><Relationship Id="rId23" Type="http://schemas.openxmlformats.org/officeDocument/2006/relationships/hyperlink" Target="https://undocs.org/en/S/AC.51/2022/3" TargetMode="External"/><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undocs.org/en/S/2021/1022"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undocs.org/en/S/AC.51/2007/1" TargetMode="External"/><Relationship Id="rId22" Type="http://schemas.openxmlformats.org/officeDocument/2006/relationships/hyperlink" Target="https://undocs.org/en/S/2022/397" TargetMode="External"/><Relationship Id="rId27" Type="http://schemas.openxmlformats.org/officeDocument/2006/relationships/hyperlink" Target="https://undocs.org/en/S/2022/745"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8A87079BE917469101071A8C95A492" ma:contentTypeVersion="16" ma:contentTypeDescription="Create a new document." ma:contentTypeScope="" ma:versionID="86ec9d89eef9a11226955483f409f35e">
  <xsd:schema xmlns:xsd="http://www.w3.org/2001/XMLSchema" xmlns:xs="http://www.w3.org/2001/XMLSchema" xmlns:p="http://schemas.microsoft.com/office/2006/metadata/properties" xmlns:ns2="ff390913-0a23-479f-8ac8-2b54e7c47cdc" xmlns:ns3="ea0ec693-b112-41c0-8629-e3b04af4f42e" xmlns:ns4="985ec44e-1bab-4c0b-9df0-6ba128686fc9" targetNamespace="http://schemas.microsoft.com/office/2006/metadata/properties" ma:root="true" ma:fieldsID="2e48a14c9e32f92d7f40bae729415f3f" ns2:_="" ns3:_="" ns4:_="">
    <xsd:import namespace="ff390913-0a23-479f-8ac8-2b54e7c47cdc"/>
    <xsd:import namespace="ea0ec693-b112-41c0-8629-e3b04af4f42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90913-0a23-479f-8ac8-2b54e7c47c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0ec693-b112-41c0-8629-e3b04af4f42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80f89bb-8e87-4607-b6e0-4f50a40fb328}" ma:internalName="TaxCatchAll" ma:showField="CatchAllData" ma:web="ea0ec693-b112-41c0-8629-e3b04af4f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80612A-902A-4562-BC45-F8D18C144965}">
  <ds:schemaRefs>
    <ds:schemaRef ds:uri="http://schemas.microsoft.com/sharepoint/v3/contenttype/forms"/>
  </ds:schemaRefs>
</ds:datastoreItem>
</file>

<file path=customXml/itemProps2.xml><?xml version="1.0" encoding="utf-8"?>
<ds:datastoreItem xmlns:ds="http://schemas.openxmlformats.org/officeDocument/2006/customXml" ds:itemID="{75A3E326-924C-4216-8E1D-B2BE98B49B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390913-0a23-479f-8ac8-2b54e7c47cdc"/>
    <ds:schemaRef ds:uri="ea0ec693-b112-41c0-8629-e3b04af4f42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Carter</dc:creator>
  <cp:keywords/>
  <dc:description/>
  <cp:lastModifiedBy>Amy FRUCHTER</cp:lastModifiedBy>
  <cp:revision>14</cp:revision>
  <cp:lastPrinted>2022-12-13T22:00:00Z</cp:lastPrinted>
  <dcterms:created xsi:type="dcterms:W3CDTF">2023-04-06T18:00:00Z</dcterms:created>
  <dcterms:modified xsi:type="dcterms:W3CDTF">2023-04-06T18:11:00Z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2227978</vt:lpwstr>
  </property>
  <property fmtid="{D5CDD505-2E9C-101B-9397-08002B2CF9AE}" pid="3" name="ODSRefJobNo">
    <vt:lpwstr>2274244E</vt:lpwstr>
  </property>
  <property fmtid="{D5CDD505-2E9C-101B-9397-08002B2CF9AE}" pid="4" name="Symbol1">
    <vt:lpwstr/>
  </property>
  <property fmtid="{D5CDD505-2E9C-101B-9397-08002B2CF9AE}" pid="5" name="Symbol2">
    <vt:lpwstr/>
  </property>
  <property fmtid="{D5CDD505-2E9C-101B-9397-08002B2CF9AE}" pid="6" name="Translator">
    <vt:lpwstr/>
  </property>
  <property fmtid="{D5CDD505-2E9C-101B-9397-08002B2CF9AE}" pid="7" name="Operator">
    <vt:lpwstr/>
  </property>
  <property fmtid="{D5CDD505-2E9C-101B-9397-08002B2CF9AE}" pid="8" name="DraftPages">
    <vt:lpwstr> </vt:lpwstr>
  </property>
  <property fmtid="{D5CDD505-2E9C-101B-9397-08002B2CF9AE}" pid="9" name="Comment">
    <vt:lpwstr/>
  </property>
  <property fmtid="{D5CDD505-2E9C-101B-9397-08002B2CF9AE}" pid="10" name="DocType">
    <vt:lpwstr>S</vt:lpwstr>
  </property>
  <property fmtid="{D5CDD505-2E9C-101B-9397-08002B2CF9AE}" pid="11" name="Category">
    <vt:lpwstr>Document</vt:lpwstr>
  </property>
  <property fmtid="{D5CDD505-2E9C-101B-9397-08002B2CF9AE}" pid="12" name="Title1">
    <vt:lpwstr>Report of the Security Council Working Group on Children and Armed Conflict_x000d_</vt:lpwstr>
  </property>
</Properties>
</file>
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7"/>
        <w:gridCol w:w="1872"/>
        <w:gridCol w:w="245"/>
        <w:gridCol w:w="3110"/>
        <w:gridCol w:w="245"/>
        <w:gridCol w:w="3071"/>
      </w:tblGrid>
      <w:tr w:rsidR="001523D3" w:rsidRPr="00767269" w14:paraId="6D3C3D6D" w14:textId="77777777" w:rsidTr="006E4CAD">
        <w:trPr>
          <w:trHeight w:hRule="exact" w:val="990"/>
        </w:trPr>
        <w:tc>
          <w:tcPr>
            <w:tcW w:w="126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39F3AD4" w14:textId="77777777" w:rsidR="001523D3" w:rsidRDefault="001523D3" w:rsidP="006E4CAD">
            <w:pPr>
              <w:pStyle w:val="Header"/>
              <w:spacing w:after="120"/>
            </w:pPr>
          </w:p>
        </w:tc>
        <w:tc>
          <w:tcPr>
            <w:tcW w:w="187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A0CA8F" w14:textId="77777777" w:rsidR="001523D3" w:rsidRPr="00767269" w:rsidRDefault="001523D3" w:rsidP="006E4CAD">
            <w:pPr>
              <w:pStyle w:val="HCh"/>
              <w:spacing w:after="80"/>
              <w:rPr>
                <w:b w:val="0"/>
                <w:spacing w:val="2"/>
                <w:w w:val="96"/>
              </w:rPr>
            </w:pPr>
            <w:r>
              <w:rPr>
                <w:b w:val="0"/>
                <w:spacing w:val="2"/>
                <w:w w:val="96"/>
              </w:rPr>
              <w:t>United Nations</w:t>
            </w:r>
          </w:p>
        </w:tc>
        <w:tc>
          <w:tcPr>
            <w:tcW w:w="24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98786E0" w14:textId="77777777" w:rsidR="001523D3" w:rsidRDefault="001523D3" w:rsidP="006E4CAD">
            <w:pPr>
              <w:pStyle w:val="Header"/>
              <w:spacing w:after="120"/>
            </w:pPr>
          </w:p>
        </w:tc>
        <w:tc>
          <w:tcPr>
            <w:tcW w:w="6426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F4DF851" w14:textId="77777777" w:rsidR="001523D3" w:rsidRPr="00767269" w:rsidRDefault="001523D3" w:rsidP="006E4CAD">
            <w:pPr>
              <w:spacing w:after="80"/>
              <w:jc w:val="right"/>
              <w:rPr>
                <w:position w:val="-4"/>
              </w:rPr>
            </w:pPr>
            <w:r>
              <w:rPr>
                <w:position w:val="-4"/>
                <w:sz w:val="40"/>
              </w:rPr>
              <w:t>S</w:t>
            </w:r>
            <w:r>
              <w:rPr>
                <w:position w:val="-4"/>
              </w:rPr>
              <w:t>/2023/290</w:t>
            </w:r>
          </w:p>
        </w:tc>
      </w:tr>
      <w:tr w:rsidR="001523D3" w:rsidRPr="00767269" w14:paraId="609FC9FD" w14:textId="77777777" w:rsidTr="006E4CAD">
        <w:trPr>
          <w:trHeight w:hRule="exact" w:val="2880"/>
        </w:trPr>
        <w:tc>
          <w:tcPr>
            <w:tcW w:w="126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3B0D5E22" w14:textId="31CD2438" w:rsidR="001523D3" w:rsidRDefault="001523D3" w:rsidP="006E4CAD">
            <w:pPr>
              <w:pStyle w:val="Header"/>
              <w:spacing w:before="109"/>
            </w:pPr>
            <w:r>
              <w:rPr>
                <w:noProof/>
              </w:rPr>
              <w:drawing>
                <wp:inline distT="0" distB="0" distL="0" distR="0" wp14:anchorId="5D3BA113" wp14:editId="4E01B016">
                  <wp:extent cx="708660" cy="5943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E1089C" w14:textId="77777777" w:rsidR="001523D3" w:rsidRPr="00767269" w:rsidRDefault="001523D3" w:rsidP="006E4CAD">
            <w:pPr>
              <w:pStyle w:val="Header"/>
              <w:spacing w:before="109"/>
            </w:pPr>
          </w:p>
        </w:tc>
        <w:tc>
          <w:tcPr>
            <w:tcW w:w="5227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7613FC5F" w14:textId="77777777" w:rsidR="001523D3" w:rsidRDefault="001523D3" w:rsidP="006E4CAD">
            <w:pPr>
              <w:pStyle w:val="XLarge"/>
              <w:spacing w:before="109"/>
            </w:pPr>
            <w:r>
              <w:t>Security Council</w:t>
            </w:r>
          </w:p>
          <w:p w14:paraId="77C5AF16" w14:textId="77777777" w:rsidR="001523D3" w:rsidRPr="00773871" w:rsidRDefault="001523D3" w:rsidP="006E4CAD"/>
          <w:p w14:paraId="75DAD274" w14:textId="77777777" w:rsidR="001523D3" w:rsidRPr="00773871" w:rsidRDefault="001523D3" w:rsidP="006E4CAD"/>
          <w:p w14:paraId="66C8A8E5" w14:textId="77777777" w:rsidR="001523D3" w:rsidRPr="00773871" w:rsidRDefault="001523D3" w:rsidP="006E4CAD">
            <w:pPr>
              <w:tabs>
                <w:tab w:val="left" w:pos="1712"/>
              </w:tabs>
            </w:pPr>
            <w:r>
              <w:tab/>
            </w:r>
          </w:p>
          <w:p w14:paraId="3B0443AA" w14:textId="77777777" w:rsidR="001523D3" w:rsidRDefault="001523D3" w:rsidP="006E4CAD"/>
          <w:p w14:paraId="2DA4AEDF" w14:textId="77777777" w:rsidR="001523D3" w:rsidRPr="00773871" w:rsidRDefault="001523D3" w:rsidP="006E4CAD">
            <w:pPr>
              <w:tabs>
                <w:tab w:val="left" w:pos="4320"/>
              </w:tabs>
            </w:pPr>
            <w:r>
              <w:tab/>
            </w:r>
          </w:p>
        </w:tc>
        <w:tc>
          <w:tcPr>
            <w:tcW w:w="24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21D559E2" w14:textId="77777777" w:rsidR="001523D3" w:rsidRPr="00767269" w:rsidRDefault="001523D3" w:rsidP="006E4CAD">
            <w:pPr>
              <w:pStyle w:val="Header"/>
              <w:spacing w:before="109"/>
            </w:pPr>
          </w:p>
        </w:tc>
        <w:tc>
          <w:tcPr>
            <w:tcW w:w="307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10E607C6" w14:textId="77777777" w:rsidR="001523D3" w:rsidRDefault="001523D3" w:rsidP="006E4CAD">
            <w:pPr>
              <w:spacing w:before="240"/>
            </w:pPr>
            <w:r>
              <w:t>Distr.: General</w:t>
            </w:r>
          </w:p>
          <w:p w14:paraId="63C4F425" w14:textId="77777777" w:rsidR="001523D3" w:rsidRDefault="001523D3" w:rsidP="006E4CAD">
            <w:r>
              <w:t>25 April 2023</w:t>
            </w:r>
          </w:p>
          <w:p w14:paraId="15D718A5" w14:textId="77777777" w:rsidR="001523D3" w:rsidRDefault="001523D3" w:rsidP="006E4CAD"/>
          <w:p w14:paraId="77D92650" w14:textId="77777777" w:rsidR="001523D3" w:rsidRPr="00767269" w:rsidRDefault="001523D3" w:rsidP="006E4CAD">
            <w:r>
              <w:t>Original: English</w:t>
            </w:r>
          </w:p>
        </w:tc>
      </w:tr>
    </w:tbl>
    <w:p w14:paraId="07D4E805" w14:textId="77777777" w:rsidR="001523D3" w:rsidRPr="009360D4" w:rsidRDefault="001523D3" w:rsidP="001523D3">
      <w:pPr>
        <w:rPr>
          <w:b/>
          <w:bCs/>
          <w:szCs w:val="24"/>
        </w:rPr>
      </w:pPr>
      <w:bookmarkStart w:id="0" w:name="_Hlk25066740"/>
      <w:commentRangeStart w:id="1"/>
      <w:r w:rsidRPr="009360D4">
        <w:rPr>
          <w:b/>
          <w:bCs/>
          <w:szCs w:val="24"/>
        </w:rPr>
        <w:t xml:space="preserve">Letter </w:t>
      </w:r>
      <w:commentRangeEnd w:id="1"/>
      <w:r w:rsidR="00296735">
        <w:rPr>
          <w:rStyle w:val="CommentReference"/>
        </w:rPr>
        <w:commentReference w:id="1"/>
      </w:r>
      <w:r w:rsidRPr="009360D4">
        <w:rPr>
          <w:b/>
          <w:bCs/>
          <w:szCs w:val="24"/>
        </w:rPr>
        <w:t xml:space="preserve">dated </w:t>
      </w:r>
      <w:r>
        <w:rPr>
          <w:b/>
          <w:bCs/>
          <w:szCs w:val="24"/>
        </w:rPr>
        <w:t xml:space="preserve">19 April </w:t>
      </w:r>
      <w:r w:rsidRPr="009360D4">
        <w:rPr>
          <w:b/>
          <w:bCs/>
          <w:szCs w:val="24"/>
        </w:rPr>
        <w:t>20</w:t>
      </w:r>
      <w:r>
        <w:rPr>
          <w:b/>
          <w:bCs/>
          <w:szCs w:val="24"/>
        </w:rPr>
        <w:t>23</w:t>
      </w:r>
      <w:r w:rsidRPr="009360D4">
        <w:rPr>
          <w:b/>
          <w:bCs/>
          <w:szCs w:val="24"/>
        </w:rPr>
        <w:t xml:space="preserve"> from the Secretary-General addressed to the President of the Security Council</w:t>
      </w:r>
    </w:p>
    <w:bookmarkEnd w:id="0"/>
    <w:p w14:paraId="6A907D96" w14:textId="0BB89FD6" w:rsidR="00201947" w:rsidRPr="00FA318E" w:rsidRDefault="00D25563" w:rsidP="00FA318E">
      <w:pPr>
        <w:tabs>
          <w:tab w:val="center" w:pos="5400"/>
        </w:tabs>
        <w:ind w:right="-334"/>
        <w:rPr>
          <w:sz w:val="22"/>
          <w:szCs w:val="22"/>
        </w:rPr>
      </w:pPr>
      <w:r>
        <w:tab/>
      </w:r>
    </w:p>
    <w:p w14:paraId="0D7739CC" w14:textId="673D7594" w:rsidR="000071CB" w:rsidRDefault="000071CB" w:rsidP="00613EE4">
      <w:pPr>
        <w:ind w:left="-90"/>
        <w:rPr>
          <w:spacing w:val="2"/>
        </w:rPr>
      </w:pPr>
    </w:p>
    <w:p w14:paraId="4990031D" w14:textId="1B0E01DD" w:rsidR="00CD0988" w:rsidRDefault="00CD0988" w:rsidP="00613EE4">
      <w:pPr>
        <w:pStyle w:val="IndentedText"/>
        <w:spacing w:after="0"/>
        <w:ind w:left="-90"/>
      </w:pPr>
      <w:r w:rsidRPr="008E2A7B">
        <w:t>I have the hono</w:t>
      </w:r>
      <w:r>
        <w:t>u</w:t>
      </w:r>
      <w:r w:rsidRPr="008E2A7B">
        <w:t>r to refer to the United Nations Office for West Africa and the Sahel</w:t>
      </w:r>
      <w:r w:rsidR="0089070E">
        <w:t xml:space="preserve"> (UNOWAS)</w:t>
      </w:r>
      <w:r w:rsidRPr="008E2A7B">
        <w:t xml:space="preserve">, </w:t>
      </w:r>
      <w:ins w:id="2" w:author="Luke Croll" w:date="2023-04-26T13:17:00Z">
        <w:r w:rsidR="00296735">
          <w:t xml:space="preserve">which was </w:t>
        </w:r>
      </w:ins>
      <w:r w:rsidRPr="008E2A7B">
        <w:t xml:space="preserve">established on 28 January 2016 </w:t>
      </w:r>
      <w:r w:rsidR="00265EDD">
        <w:t xml:space="preserve">through an </w:t>
      </w:r>
      <w:r w:rsidR="00395D2C">
        <w:t>e</w:t>
      </w:r>
      <w:r w:rsidR="00265EDD">
        <w:t xml:space="preserve">xchange of </w:t>
      </w:r>
      <w:r w:rsidR="00395D2C">
        <w:t>l</w:t>
      </w:r>
      <w:r w:rsidR="00265EDD">
        <w:t>etters between the Secretary-General and the</w:t>
      </w:r>
      <w:ins w:id="3" w:author="Luke Croll" w:date="2023-04-26T13:17:00Z">
        <w:r w:rsidR="00296735">
          <w:t xml:space="preserve"> President of the</w:t>
        </w:r>
      </w:ins>
      <w:r w:rsidR="00265EDD">
        <w:t xml:space="preserve"> Security Council </w:t>
      </w:r>
      <w:r w:rsidRPr="008E2A7B">
        <w:t>(S/2016/88</w:t>
      </w:r>
      <w:del w:id="4" w:author="Luke Croll" w:date="2023-04-26T13:17:00Z">
        <w:r w:rsidRPr="008E2A7B" w:rsidDel="00296735">
          <w:delText xml:space="preserve">, </w:delText>
        </w:r>
      </w:del>
      <w:ins w:id="5" w:author="Luke Croll" w:date="2023-04-26T13:17:00Z">
        <w:r w:rsidR="00296735">
          <w:t xml:space="preserve"> and </w:t>
        </w:r>
      </w:ins>
      <w:r w:rsidRPr="008E2A7B">
        <w:t xml:space="preserve">S/2016/89), </w:t>
      </w:r>
      <w:r w:rsidR="002233A0">
        <w:t>and its</w:t>
      </w:r>
      <w:r w:rsidRPr="008E2A7B">
        <w:t xml:space="preserve"> mandate</w:t>
      </w:r>
      <w:r w:rsidR="002233A0">
        <w:t>,</w:t>
      </w:r>
      <w:r>
        <w:t xml:space="preserve"> which</w:t>
      </w:r>
      <w:r w:rsidR="00265EDD">
        <w:t xml:space="preserve"> </w:t>
      </w:r>
      <w:r w:rsidR="002233A0">
        <w:t>was</w:t>
      </w:r>
      <w:r w:rsidRPr="008E2A7B">
        <w:t xml:space="preserve"> most recently extended from 1 February 202</w:t>
      </w:r>
      <w:r>
        <w:t>3</w:t>
      </w:r>
      <w:r w:rsidRPr="008E2A7B">
        <w:t xml:space="preserve"> to 31 January 202</w:t>
      </w:r>
      <w:r>
        <w:t>6</w:t>
      </w:r>
      <w:del w:id="6" w:author="Luke Croll" w:date="2023-04-26T13:18:00Z">
        <w:r w:rsidR="00951858" w:rsidDel="00296735">
          <w:delText>,</w:delText>
        </w:r>
      </w:del>
      <w:r w:rsidR="002233A0">
        <w:t xml:space="preserve"> through another </w:t>
      </w:r>
      <w:r w:rsidR="00395D2C">
        <w:t>e</w:t>
      </w:r>
      <w:r w:rsidR="002233A0">
        <w:t xml:space="preserve">xchange of </w:t>
      </w:r>
      <w:r w:rsidR="00395D2C">
        <w:t>l</w:t>
      </w:r>
      <w:r w:rsidR="002233A0">
        <w:t xml:space="preserve">etters between the Secretary-General and the </w:t>
      </w:r>
      <w:ins w:id="7" w:author="Luke Croll" w:date="2023-04-26T13:18:00Z">
        <w:r w:rsidR="00296735">
          <w:t xml:space="preserve">President of the </w:t>
        </w:r>
      </w:ins>
      <w:r w:rsidR="002233A0">
        <w:t>Security Council</w:t>
      </w:r>
      <w:r w:rsidRPr="008E2A7B">
        <w:t xml:space="preserve"> (S/20</w:t>
      </w:r>
      <w:r>
        <w:t>23</w:t>
      </w:r>
      <w:r w:rsidRPr="008E2A7B">
        <w:t>/</w:t>
      </w:r>
      <w:r>
        <w:t>70</w:t>
      </w:r>
      <w:del w:id="8" w:author="Luke Croll" w:date="2023-04-26T13:18:00Z">
        <w:r w:rsidRPr="008E2A7B" w:rsidDel="00296735">
          <w:delText>,</w:delText>
        </w:r>
      </w:del>
      <w:ins w:id="9" w:author="Luke Croll" w:date="2023-04-26T13:18:00Z">
        <w:r w:rsidR="00296735">
          <w:t xml:space="preserve"> and</w:t>
        </w:r>
      </w:ins>
      <w:r w:rsidRPr="008E2A7B">
        <w:t xml:space="preserve"> S/202</w:t>
      </w:r>
      <w:r>
        <w:t>3</w:t>
      </w:r>
      <w:r w:rsidRPr="008E2A7B">
        <w:t>/</w:t>
      </w:r>
      <w:r>
        <w:t>71</w:t>
      </w:r>
      <w:r w:rsidRPr="008E2A7B">
        <w:t>).</w:t>
      </w:r>
    </w:p>
    <w:p w14:paraId="39D9F472" w14:textId="77777777" w:rsidR="00541840" w:rsidRDefault="00541840" w:rsidP="00613EE4">
      <w:pPr>
        <w:pStyle w:val="IndentedText"/>
        <w:spacing w:after="0"/>
        <w:ind w:left="-90"/>
      </w:pPr>
    </w:p>
    <w:p w14:paraId="34D449AD" w14:textId="1AC48816" w:rsidR="00CD0988" w:rsidRPr="008E2A7B" w:rsidRDefault="00CD0988" w:rsidP="00613EE4">
      <w:pPr>
        <w:pStyle w:val="IndentedText"/>
        <w:spacing w:after="0"/>
        <w:ind w:left="-90"/>
      </w:pPr>
      <w:r>
        <w:t xml:space="preserve">I </w:t>
      </w:r>
      <w:ins w:id="10" w:author="Luke Croll" w:date="2023-04-26T13:18:00Z">
        <w:r w:rsidR="00296735">
          <w:t>sh</w:t>
        </w:r>
      </w:ins>
      <w:del w:id="11" w:author="Luke Croll" w:date="2023-04-26T13:18:00Z">
        <w:r w:rsidDel="00296735">
          <w:delText>w</w:delText>
        </w:r>
      </w:del>
      <w:r>
        <w:t>ould like to inform you of my intention to appoint</w:t>
      </w:r>
      <w:r w:rsidRPr="008E2A7B">
        <w:t xml:space="preserve"> Mr. </w:t>
      </w:r>
      <w:r>
        <w:t>Leonardo</w:t>
      </w:r>
      <w:r w:rsidRPr="008E2A7B">
        <w:t xml:space="preserve"> </w:t>
      </w:r>
      <w:r w:rsidR="00265EDD">
        <w:t xml:space="preserve">Santos </w:t>
      </w:r>
      <w:proofErr w:type="spellStart"/>
      <w:r w:rsidR="00265EDD">
        <w:t>Simão</w:t>
      </w:r>
      <w:proofErr w:type="spellEnd"/>
      <w:r w:rsidR="00265EDD">
        <w:t xml:space="preserve"> </w:t>
      </w:r>
      <w:r w:rsidRPr="008E2A7B">
        <w:t>(</w:t>
      </w:r>
      <w:r>
        <w:t>Mozambique</w:t>
      </w:r>
      <w:r w:rsidRPr="008E2A7B">
        <w:t xml:space="preserve">) as my Special Representative for West Africa and the Sahel and Head of UNOWAS. </w:t>
      </w:r>
      <w:r w:rsidR="0089070E">
        <w:t xml:space="preserve"> </w:t>
      </w:r>
      <w:r>
        <w:t>He will also serve as</w:t>
      </w:r>
      <w:r w:rsidR="00265EDD">
        <w:t xml:space="preserve"> </w:t>
      </w:r>
      <w:r>
        <w:t>Chair</w:t>
      </w:r>
      <w:r w:rsidR="00265EDD">
        <w:t>man</w:t>
      </w:r>
      <w:r>
        <w:t xml:space="preserve"> of the Cameroon-Nigeria Mixed Commission. </w:t>
      </w:r>
      <w:r w:rsidR="00541840">
        <w:t xml:space="preserve"> </w:t>
      </w:r>
      <w:r>
        <w:t xml:space="preserve">He replaces </w:t>
      </w:r>
      <w:r w:rsidRPr="008E2A7B">
        <w:t xml:space="preserve">Mr. </w:t>
      </w:r>
      <w:commentRangeStart w:id="12"/>
      <w:r>
        <w:t xml:space="preserve">Annadif </w:t>
      </w:r>
      <w:proofErr w:type="spellStart"/>
      <w:r>
        <w:t>Khatir</w:t>
      </w:r>
      <w:proofErr w:type="spellEnd"/>
      <w:r>
        <w:t xml:space="preserve"> Mahamat Saleh</w:t>
      </w:r>
      <w:r w:rsidRPr="008E2A7B">
        <w:t xml:space="preserve"> </w:t>
      </w:r>
      <w:commentRangeEnd w:id="12"/>
      <w:r w:rsidR="00A34560">
        <w:rPr>
          <w:rStyle w:val="CommentReference"/>
        </w:rPr>
        <w:commentReference w:id="12"/>
      </w:r>
      <w:r w:rsidRPr="008E2A7B">
        <w:t>(</w:t>
      </w:r>
      <w:r>
        <w:t>Chad</w:t>
      </w:r>
      <w:r w:rsidRPr="008E2A7B">
        <w:t>),</w:t>
      </w:r>
      <w:r>
        <w:t xml:space="preserve"> who ended his assignment </w:t>
      </w:r>
      <w:r w:rsidR="00606065">
        <w:t>o</w:t>
      </w:r>
      <w:r w:rsidR="00265EDD">
        <w:t xml:space="preserve">n </w:t>
      </w:r>
      <w:r w:rsidR="00606065">
        <w:t xml:space="preserve">19 </w:t>
      </w:r>
      <w:r w:rsidR="00265EDD">
        <w:t>October 2022</w:t>
      </w:r>
      <w:ins w:id="13" w:author="Luke Croll" w:date="2023-04-26T13:18:00Z">
        <w:r w:rsidR="00296735">
          <w:t xml:space="preserve"> and to whom </w:t>
        </w:r>
      </w:ins>
      <w:del w:id="14" w:author="Luke Croll" w:date="2023-04-26T13:18:00Z">
        <w:r w:rsidDel="00296735">
          <w:delText>.</w:delText>
        </w:r>
        <w:r w:rsidR="00440A0C" w:rsidDel="00296735">
          <w:delText xml:space="preserve"> </w:delText>
        </w:r>
      </w:del>
      <w:r>
        <w:t>I</w:t>
      </w:r>
      <w:r w:rsidR="00440A0C">
        <w:t xml:space="preserve"> </w:t>
      </w:r>
      <w:ins w:id="15" w:author="Luke Croll" w:date="2023-04-26T13:18:00Z">
        <w:r w:rsidR="00296735">
          <w:t>sh</w:t>
        </w:r>
      </w:ins>
      <w:del w:id="16" w:author="Luke Croll" w:date="2023-04-26T13:18:00Z">
        <w:r w:rsidR="00440A0C" w:rsidDel="00296735">
          <w:delText>w</w:delText>
        </w:r>
      </w:del>
      <w:r w:rsidR="00440A0C">
        <w:t>ould</w:t>
      </w:r>
      <w:r w:rsidR="00395D2C">
        <w:t xml:space="preserve"> </w:t>
      </w:r>
      <w:r>
        <w:t>like to</w:t>
      </w:r>
      <w:del w:id="17" w:author="Luke Croll" w:date="2023-04-26T13:18:00Z">
        <w:r w:rsidDel="00296735">
          <w:delText xml:space="preserve"> take this opportunity to</w:delText>
        </w:r>
      </w:del>
      <w:r>
        <w:t xml:space="preserve"> express my gratitude</w:t>
      </w:r>
      <w:del w:id="18" w:author="Luke Croll" w:date="2023-04-26T13:18:00Z">
        <w:r w:rsidDel="00296735">
          <w:delText xml:space="preserve"> </w:delText>
        </w:r>
        <w:r w:rsidRPr="008E2A7B" w:rsidDel="00296735">
          <w:delText xml:space="preserve">to Mr. </w:delText>
        </w:r>
        <w:r w:rsidR="00D568E2" w:rsidDel="00296735">
          <w:delText xml:space="preserve">Mahamat Saleh </w:delText>
        </w:r>
      </w:del>
      <w:ins w:id="19" w:author="Luke Croll" w:date="2023-04-26T13:18:00Z">
        <w:r w:rsidR="00296735">
          <w:t xml:space="preserve"> </w:t>
        </w:r>
      </w:ins>
      <w:r w:rsidRPr="008E2A7B">
        <w:t>for his dedication and effective leadership of UNOWAS</w:t>
      </w:r>
      <w:r w:rsidR="00265EDD">
        <w:t xml:space="preserve"> and of the Mixed Commission</w:t>
      </w:r>
      <w:r w:rsidRPr="008E2A7B">
        <w:t xml:space="preserve">. </w:t>
      </w:r>
    </w:p>
    <w:p w14:paraId="4F1B3907" w14:textId="77777777" w:rsidR="00CD0988" w:rsidRPr="008E2A7B" w:rsidRDefault="00CD0988" w:rsidP="00613EE4">
      <w:pPr>
        <w:adjustRightInd w:val="0"/>
        <w:snapToGrid w:val="0"/>
        <w:ind w:left="-90"/>
        <w:rPr>
          <w:snapToGrid w:val="0"/>
          <w:lang w:val="en-US"/>
        </w:rPr>
      </w:pPr>
    </w:p>
    <w:p w14:paraId="6267B0CF" w14:textId="37F248BC" w:rsidR="00CD0988" w:rsidRDefault="00CD0988" w:rsidP="00613EE4">
      <w:pPr>
        <w:pStyle w:val="IndentedText"/>
        <w:spacing w:after="0"/>
        <w:ind w:left="-90"/>
      </w:pPr>
      <w:r>
        <w:t xml:space="preserve">I should be grateful if you would bring this matter to the attention of the </w:t>
      </w:r>
      <w:r w:rsidR="00951858">
        <w:t>m</w:t>
      </w:r>
      <w:r w:rsidR="0089070E">
        <w:t xml:space="preserve">embers </w:t>
      </w:r>
      <w:r>
        <w:t>of the Security Council.</w:t>
      </w:r>
    </w:p>
    <w:p w14:paraId="20AEC17D" w14:textId="77777777" w:rsidR="00FC3822" w:rsidRPr="001A14DA" w:rsidRDefault="00FC3822" w:rsidP="00613EE4">
      <w:pPr>
        <w:ind w:left="-90"/>
        <w:rPr>
          <w:spacing w:val="2"/>
        </w:rPr>
      </w:pPr>
    </w:p>
    <w:p w14:paraId="69D8B27E" w14:textId="77777777" w:rsidR="00043ED6" w:rsidRPr="00CA26B6" w:rsidRDefault="00043ED6" w:rsidP="00FA318E"/>
    <w:p w14:paraId="39446889" w14:textId="5ECC36EA" w:rsidR="00043ED6" w:rsidRPr="00731D77" w:rsidRDefault="008275A4">
      <w:pPr>
        <w:pStyle w:val="Heading1"/>
        <w:tabs>
          <w:tab w:val="center" w:pos="5400"/>
        </w:tabs>
        <w:ind w:left="0"/>
        <w:jc w:val="right"/>
        <w:pPrChange w:id="20" w:author="Luke Croll" w:date="2023-04-26T13:18:00Z">
          <w:pPr>
            <w:pStyle w:val="Heading1"/>
            <w:tabs>
              <w:tab w:val="center" w:pos="5400"/>
            </w:tabs>
            <w:ind w:left="0"/>
            <w:jc w:val="left"/>
          </w:pPr>
        </w:pPrChange>
      </w:pPr>
      <w:r w:rsidRPr="00731D77">
        <w:tab/>
      </w:r>
      <w:ins w:id="21" w:author="Luke Croll" w:date="2023-04-26T13:18:00Z">
        <w:r w:rsidR="00296735">
          <w:t>(</w:t>
        </w:r>
        <w:r w:rsidR="00296735" w:rsidRPr="00296735">
          <w:rPr>
            <w:i/>
            <w:iCs/>
            <w:rPrChange w:id="22" w:author="Luke Croll" w:date="2023-04-26T13:18:00Z">
              <w:rPr/>
            </w:rPrChange>
          </w:rPr>
          <w:t>Signed</w:t>
        </w:r>
        <w:r w:rsidR="00296735">
          <w:t xml:space="preserve">) </w:t>
        </w:r>
      </w:ins>
      <w:r w:rsidR="00043ED6" w:rsidRPr="00731D77">
        <w:t xml:space="preserve">António </w:t>
      </w:r>
      <w:r w:rsidR="00043ED6" w:rsidRPr="00296735">
        <w:rPr>
          <w:b/>
          <w:bCs/>
          <w:rPrChange w:id="23" w:author="Luke Croll" w:date="2023-04-26T13:18:00Z">
            <w:rPr/>
          </w:rPrChange>
        </w:rPr>
        <w:t>Guterres</w:t>
      </w:r>
    </w:p>
    <w:p w14:paraId="50B5E33C" w14:textId="6630691A" w:rsidR="00F73F20" w:rsidRDefault="00F73F20" w:rsidP="00043ED6">
      <w:pPr>
        <w:rPr>
          <w:szCs w:val="24"/>
          <w:lang w:val="en-US"/>
        </w:rPr>
      </w:pPr>
    </w:p>
    <w:p w14:paraId="6A3D0061" w14:textId="77777777" w:rsidR="0089070E" w:rsidRPr="00F73F20" w:rsidRDefault="0089070E" w:rsidP="00043ED6">
      <w:pPr>
        <w:rPr>
          <w:szCs w:val="24"/>
          <w:lang w:val="en-US"/>
        </w:rPr>
      </w:pPr>
    </w:p>
    <w:p w14:paraId="208ADD38" w14:textId="77777777" w:rsidR="00FC3822" w:rsidRPr="00F73F20" w:rsidRDefault="00FC3822" w:rsidP="00043ED6">
      <w:pPr>
        <w:rPr>
          <w:szCs w:val="24"/>
          <w:lang w:val="en-US"/>
        </w:rPr>
      </w:pPr>
    </w:p>
    <w:p w14:paraId="077D762E" w14:textId="77777777" w:rsidR="002A3F36" w:rsidRPr="00F73F20" w:rsidRDefault="002A3F36" w:rsidP="00043ED6">
      <w:pPr>
        <w:rPr>
          <w:szCs w:val="24"/>
          <w:lang w:val="en-US"/>
        </w:rPr>
      </w:pPr>
    </w:p>
    <w:p w14:paraId="129772B8" w14:textId="5AD241C9" w:rsidR="00FC3822" w:rsidRPr="00456270" w:rsidRDefault="00FC3822" w:rsidP="001523D3">
      <w:pPr>
        <w:rPr>
          <w:szCs w:val="24"/>
          <w:lang w:val="en-US"/>
        </w:rPr>
      </w:pPr>
    </w:p>
    <w:sectPr w:rsidR="00FC3822" w:rsidRPr="00456270" w:rsidSect="00296735">
      <w:footnotePr>
        <w:numRestart w:val="eachPage"/>
      </w:footnotePr>
      <w:endnotePr>
        <w:numFmt w:val="decimal"/>
      </w:endnotePr>
      <w:pgSz w:w="12240" w:h="15840" w:code="1"/>
      <w:pgMar w:top="1440" w:right="1440" w:bottom="1440" w:left="1440" w:header="720" w:footer="720" w:gutter="0"/>
      <w:cols w:space="720"/>
      <w:noEndnote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Luke Croll" w:date="2023-04-26T13:17:00Z" w:initials="LC">
    <w:p w14:paraId="665AC02C" w14:textId="77A71D98" w:rsidR="00296735" w:rsidRDefault="00296735">
      <w:pPr>
        <w:pStyle w:val="CommentText"/>
      </w:pPr>
      <w:r>
        <w:rPr>
          <w:rStyle w:val="CommentReference"/>
        </w:rPr>
        <w:annotationRef/>
      </w:r>
      <w:r>
        <w:t xml:space="preserve">Croll, </w:t>
      </w:r>
      <w:hyperlink r:id="rId1" w:history="1">
        <w:r w:rsidRPr="00A81543">
          <w:rPr>
            <w:rStyle w:val="Hyperlink"/>
          </w:rPr>
          <w:t>crolll@un.org</w:t>
        </w:r>
      </w:hyperlink>
      <w:r>
        <w:t xml:space="preserve"> </w:t>
      </w:r>
    </w:p>
  </w:comment>
  <w:comment w:id="12" w:author="Luke Croll" w:date="2023-04-26T13:20:00Z" w:initials="LC">
    <w:p w14:paraId="0FDEBB2C" w14:textId="76D86AE5" w:rsidR="00A34560" w:rsidRDefault="00A34560">
      <w:pPr>
        <w:pStyle w:val="CommentText"/>
      </w:pPr>
      <w:r>
        <w:rPr>
          <w:rStyle w:val="CommentReference"/>
        </w:rPr>
        <w:annotationRef/>
      </w:r>
      <w:r>
        <w:t>Name under discussion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5AC02C" w15:done="0"/>
  <w15:commentEx w15:paraId="0FDEBB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3A2E3" w16cex:dateUtc="2023-04-26T17:17:00Z"/>
  <w16cex:commentExtensible w16cex:durableId="27F3A3A7" w16cex:dateUtc="2023-04-26T17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5AC02C" w16cid:durableId="27F3A2E3"/>
  <w16cid:commentId w16cid:paraId="0FDEBB2C" w16cid:durableId="27F3A3A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856AF" w14:textId="77777777" w:rsidR="00EB57A4" w:rsidRDefault="00EB57A4" w:rsidP="00FC4C00">
      <w:r>
        <w:separator/>
      </w:r>
    </w:p>
  </w:endnote>
  <w:endnote w:type="continuationSeparator" w:id="0">
    <w:p w14:paraId="3DC43C14" w14:textId="77777777" w:rsidR="00EB57A4" w:rsidRDefault="00EB57A4" w:rsidP="00FC4C00">
      <w:r>
        <w:continuationSeparator/>
      </w:r>
    </w:p>
  </w:endnote>
  <w:endnote w:type="continuationNotice" w:id="1">
    <w:p w14:paraId="6F56383C" w14:textId="77777777" w:rsidR="00EB57A4" w:rsidRDefault="00EB57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4D44A" w14:textId="77777777" w:rsidR="00EB57A4" w:rsidRDefault="00EB57A4" w:rsidP="00FC4C00">
      <w:r>
        <w:separator/>
      </w:r>
    </w:p>
  </w:footnote>
  <w:footnote w:type="continuationSeparator" w:id="0">
    <w:p w14:paraId="08541B6E" w14:textId="77777777" w:rsidR="00EB57A4" w:rsidRDefault="00EB57A4" w:rsidP="00FC4C00">
      <w:r>
        <w:continuationSeparator/>
      </w:r>
    </w:p>
  </w:footnote>
  <w:footnote w:type="continuationNotice" w:id="1">
    <w:p w14:paraId="137B5FE7" w14:textId="77777777" w:rsidR="00EB57A4" w:rsidRDefault="00EB57A4"/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ke Croll">
    <w15:presenceInfo w15:providerId="AD" w15:userId="S::crolll@un.org::82f6372e-e66a-4e75-b16e-b3bd643056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numRestart w:val="eachPage"/>
    <w:footnote w:id="-1"/>
    <w:footnote w:id="0"/>
    <w:footnote w:id="1"/>
  </w:footnotePr>
  <w:endnotePr>
    <w:numFmt w:val="decimal"/>
    <w:endnote w:id="-1"/>
    <w:endnote w:id="0"/>
    <w:endnote w:id="1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D6"/>
    <w:rsid w:val="000071A3"/>
    <w:rsid w:val="000071CB"/>
    <w:rsid w:val="00031239"/>
    <w:rsid w:val="00036E9E"/>
    <w:rsid w:val="00043ED6"/>
    <w:rsid w:val="00060000"/>
    <w:rsid w:val="00075BFA"/>
    <w:rsid w:val="00077337"/>
    <w:rsid w:val="00081280"/>
    <w:rsid w:val="0008424E"/>
    <w:rsid w:val="00090CE6"/>
    <w:rsid w:val="000D12C1"/>
    <w:rsid w:val="000E1518"/>
    <w:rsid w:val="000E6CA0"/>
    <w:rsid w:val="00104D5A"/>
    <w:rsid w:val="00142AEA"/>
    <w:rsid w:val="0014648A"/>
    <w:rsid w:val="001523D3"/>
    <w:rsid w:val="00173448"/>
    <w:rsid w:val="00191BE7"/>
    <w:rsid w:val="00195E29"/>
    <w:rsid w:val="001A11BA"/>
    <w:rsid w:val="001C4F6C"/>
    <w:rsid w:val="00201947"/>
    <w:rsid w:val="00204252"/>
    <w:rsid w:val="002233A0"/>
    <w:rsid w:val="002369C7"/>
    <w:rsid w:val="00236A4C"/>
    <w:rsid w:val="00264B39"/>
    <w:rsid w:val="00265EDD"/>
    <w:rsid w:val="0029312B"/>
    <w:rsid w:val="00296735"/>
    <w:rsid w:val="002A3F36"/>
    <w:rsid w:val="002B1D2A"/>
    <w:rsid w:val="002C7F00"/>
    <w:rsid w:val="002D3320"/>
    <w:rsid w:val="002D42D2"/>
    <w:rsid w:val="002F23C8"/>
    <w:rsid w:val="002F77CE"/>
    <w:rsid w:val="00305CE3"/>
    <w:rsid w:val="00351C93"/>
    <w:rsid w:val="003545F6"/>
    <w:rsid w:val="00395D2C"/>
    <w:rsid w:val="003A1B56"/>
    <w:rsid w:val="003D2C31"/>
    <w:rsid w:val="003D7B5A"/>
    <w:rsid w:val="003E2131"/>
    <w:rsid w:val="00416F41"/>
    <w:rsid w:val="00436B57"/>
    <w:rsid w:val="00440A0C"/>
    <w:rsid w:val="00445130"/>
    <w:rsid w:val="00456270"/>
    <w:rsid w:val="00491248"/>
    <w:rsid w:val="0049314E"/>
    <w:rsid w:val="004A4C50"/>
    <w:rsid w:val="0050465F"/>
    <w:rsid w:val="005065D3"/>
    <w:rsid w:val="005150B9"/>
    <w:rsid w:val="00541840"/>
    <w:rsid w:val="005654DF"/>
    <w:rsid w:val="00591BCD"/>
    <w:rsid w:val="00591F9F"/>
    <w:rsid w:val="005A4518"/>
    <w:rsid w:val="005D4534"/>
    <w:rsid w:val="005E3122"/>
    <w:rsid w:val="005F6510"/>
    <w:rsid w:val="0060384D"/>
    <w:rsid w:val="00606065"/>
    <w:rsid w:val="00613EE4"/>
    <w:rsid w:val="00615D7A"/>
    <w:rsid w:val="006455D5"/>
    <w:rsid w:val="00655FD8"/>
    <w:rsid w:val="00664DE5"/>
    <w:rsid w:val="006C4C25"/>
    <w:rsid w:val="006C58C2"/>
    <w:rsid w:val="006D3CE6"/>
    <w:rsid w:val="00713DEB"/>
    <w:rsid w:val="00717AD0"/>
    <w:rsid w:val="00731A93"/>
    <w:rsid w:val="00731D77"/>
    <w:rsid w:val="00743843"/>
    <w:rsid w:val="00756922"/>
    <w:rsid w:val="00767755"/>
    <w:rsid w:val="00793EA0"/>
    <w:rsid w:val="007D7816"/>
    <w:rsid w:val="007E74DF"/>
    <w:rsid w:val="008014F9"/>
    <w:rsid w:val="00816842"/>
    <w:rsid w:val="008275A4"/>
    <w:rsid w:val="00862CBE"/>
    <w:rsid w:val="00876CCC"/>
    <w:rsid w:val="0089070E"/>
    <w:rsid w:val="008C0CB3"/>
    <w:rsid w:val="009005C6"/>
    <w:rsid w:val="00923AC9"/>
    <w:rsid w:val="00940E02"/>
    <w:rsid w:val="00942965"/>
    <w:rsid w:val="00945B32"/>
    <w:rsid w:val="00951858"/>
    <w:rsid w:val="00972A60"/>
    <w:rsid w:val="009976E3"/>
    <w:rsid w:val="009A278A"/>
    <w:rsid w:val="009A634C"/>
    <w:rsid w:val="009A7F57"/>
    <w:rsid w:val="009C3CFB"/>
    <w:rsid w:val="009D0771"/>
    <w:rsid w:val="009D35F3"/>
    <w:rsid w:val="009E2341"/>
    <w:rsid w:val="009F2AB3"/>
    <w:rsid w:val="009F7854"/>
    <w:rsid w:val="00A01C54"/>
    <w:rsid w:val="00A0637C"/>
    <w:rsid w:val="00A15BFF"/>
    <w:rsid w:val="00A2097E"/>
    <w:rsid w:val="00A34560"/>
    <w:rsid w:val="00A365F7"/>
    <w:rsid w:val="00A519E7"/>
    <w:rsid w:val="00A55BE3"/>
    <w:rsid w:val="00A76A40"/>
    <w:rsid w:val="00A87B8F"/>
    <w:rsid w:val="00AA6F34"/>
    <w:rsid w:val="00AB78BE"/>
    <w:rsid w:val="00AE769B"/>
    <w:rsid w:val="00AF03FF"/>
    <w:rsid w:val="00B05F8E"/>
    <w:rsid w:val="00B11671"/>
    <w:rsid w:val="00B54AB4"/>
    <w:rsid w:val="00B77802"/>
    <w:rsid w:val="00B841A5"/>
    <w:rsid w:val="00B940F8"/>
    <w:rsid w:val="00BA6098"/>
    <w:rsid w:val="00BD4566"/>
    <w:rsid w:val="00BE6EF2"/>
    <w:rsid w:val="00BF7E7F"/>
    <w:rsid w:val="00C3107B"/>
    <w:rsid w:val="00C70E20"/>
    <w:rsid w:val="00C73BD7"/>
    <w:rsid w:val="00C83EEB"/>
    <w:rsid w:val="00CB3883"/>
    <w:rsid w:val="00CD0988"/>
    <w:rsid w:val="00CE4125"/>
    <w:rsid w:val="00CF74D1"/>
    <w:rsid w:val="00D252D5"/>
    <w:rsid w:val="00D25563"/>
    <w:rsid w:val="00D568E2"/>
    <w:rsid w:val="00D61D3F"/>
    <w:rsid w:val="00DB5949"/>
    <w:rsid w:val="00DE0A0A"/>
    <w:rsid w:val="00DE1BB6"/>
    <w:rsid w:val="00E14056"/>
    <w:rsid w:val="00E15858"/>
    <w:rsid w:val="00E175A3"/>
    <w:rsid w:val="00E45EA9"/>
    <w:rsid w:val="00E71D06"/>
    <w:rsid w:val="00E85B89"/>
    <w:rsid w:val="00E91BE5"/>
    <w:rsid w:val="00EB57A4"/>
    <w:rsid w:val="00EF4342"/>
    <w:rsid w:val="00EF5B3F"/>
    <w:rsid w:val="00F02A4C"/>
    <w:rsid w:val="00F046CC"/>
    <w:rsid w:val="00F22462"/>
    <w:rsid w:val="00F65190"/>
    <w:rsid w:val="00F67001"/>
    <w:rsid w:val="00F73F20"/>
    <w:rsid w:val="00F761FF"/>
    <w:rsid w:val="00F77190"/>
    <w:rsid w:val="00F84BC2"/>
    <w:rsid w:val="00F9121C"/>
    <w:rsid w:val="00FA318E"/>
    <w:rsid w:val="00FA3C5A"/>
    <w:rsid w:val="00FC0248"/>
    <w:rsid w:val="00FC3822"/>
    <w:rsid w:val="00FC4C00"/>
    <w:rsid w:val="00FD2482"/>
    <w:rsid w:val="08877C87"/>
    <w:rsid w:val="16C09890"/>
    <w:rsid w:val="1B3BFB85"/>
    <w:rsid w:val="1CF8A252"/>
    <w:rsid w:val="1EED38C3"/>
    <w:rsid w:val="1EF3F0DB"/>
    <w:rsid w:val="2A4228C4"/>
    <w:rsid w:val="3D06A32E"/>
    <w:rsid w:val="41961BC0"/>
    <w:rsid w:val="4CD1ACE0"/>
    <w:rsid w:val="57B4BAD7"/>
    <w:rsid w:val="598406EB"/>
    <w:rsid w:val="6C3E9882"/>
    <w:rsid w:val="6E2783A7"/>
    <w:rsid w:val="786B82FE"/>
    <w:rsid w:val="789D75FC"/>
    <w:rsid w:val="79418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A20DC8"/>
  <w15:chartTrackingRefBased/>
  <w15:docId w15:val="{FBA1B781-1887-48FE-A166-BA2E100D4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043ED6"/>
    <w:pPr>
      <w:keepNext/>
      <w:ind w:left="2880"/>
      <w:jc w:val="center"/>
      <w:outlineLvl w:val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customStyle="1" w:styleId="NoteVerbaleEnglish">
    <w:name w:val="NoteVerbale English"/>
    <w:basedOn w:val="Normal"/>
    <w:rsid w:val="00A76A40"/>
    <w:pPr>
      <w:tabs>
        <w:tab w:val="left" w:pos="576"/>
        <w:tab w:val="left" w:pos="1152"/>
        <w:tab w:val="left" w:pos="1728"/>
        <w:tab w:val="left" w:pos="2304"/>
        <w:tab w:val="left" w:pos="5040"/>
      </w:tabs>
    </w:pPr>
  </w:style>
  <w:style w:type="paragraph" w:styleId="Header">
    <w:name w:val="header"/>
    <w:basedOn w:val="Normal"/>
    <w:link w:val="HeaderChar"/>
    <w:rsid w:val="00FC4C0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FC4C00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rsid w:val="00FC4C0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C4C00"/>
    <w:rPr>
      <w:sz w:val="24"/>
      <w:lang w:eastAsia="en-US"/>
    </w:rPr>
  </w:style>
  <w:style w:type="paragraph" w:styleId="BalloonText">
    <w:name w:val="Balloon Text"/>
    <w:basedOn w:val="Normal"/>
    <w:link w:val="BalloonTextChar"/>
    <w:rsid w:val="009D35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D35F3"/>
    <w:rPr>
      <w:rFonts w:ascii="Segoe UI" w:hAnsi="Segoe UI" w:cs="Segoe UI"/>
      <w:sz w:val="18"/>
      <w:szCs w:val="18"/>
      <w:lang w:val="en-GB" w:eastAsia="en-US"/>
    </w:rPr>
  </w:style>
  <w:style w:type="character" w:customStyle="1" w:styleId="Heading1Char">
    <w:name w:val="Heading 1 Char"/>
    <w:basedOn w:val="DefaultParagraphFont"/>
    <w:link w:val="Heading1"/>
    <w:rsid w:val="00043ED6"/>
    <w:rPr>
      <w:sz w:val="24"/>
      <w:lang w:eastAsia="en-US"/>
    </w:rPr>
  </w:style>
  <w:style w:type="character" w:styleId="CommentReference">
    <w:name w:val="annotation reference"/>
    <w:basedOn w:val="DefaultParagraphFont"/>
    <w:rsid w:val="009A634C"/>
    <w:rPr>
      <w:sz w:val="16"/>
      <w:szCs w:val="16"/>
    </w:rPr>
  </w:style>
  <w:style w:type="paragraph" w:styleId="CommentText">
    <w:name w:val="annotation text"/>
    <w:basedOn w:val="Normal"/>
    <w:link w:val="CommentTextChar"/>
    <w:rsid w:val="009A634C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9A634C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A63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A634C"/>
    <w:rPr>
      <w:b/>
      <w:bCs/>
      <w:lang w:val="en-GB" w:eastAsia="en-US"/>
    </w:rPr>
  </w:style>
  <w:style w:type="paragraph" w:styleId="Revision">
    <w:name w:val="Revision"/>
    <w:hidden/>
    <w:uiPriority w:val="99"/>
    <w:semiHidden/>
    <w:rsid w:val="00031239"/>
    <w:rPr>
      <w:sz w:val="24"/>
      <w:lang w:val="en-GB" w:eastAsia="en-US"/>
    </w:rPr>
  </w:style>
  <w:style w:type="paragraph" w:customStyle="1" w:styleId="IndentedText">
    <w:name w:val="Indented Text"/>
    <w:basedOn w:val="Normal"/>
    <w:rsid w:val="00CD0988"/>
    <w:pPr>
      <w:widowControl w:val="0"/>
      <w:spacing w:after="120"/>
      <w:ind w:firstLine="720"/>
    </w:pPr>
    <w:rPr>
      <w:szCs w:val="24"/>
    </w:rPr>
  </w:style>
  <w:style w:type="character" w:styleId="UnresolvedMention">
    <w:name w:val="Unresolved Mention"/>
    <w:basedOn w:val="DefaultParagraphFont"/>
    <w:uiPriority w:val="99"/>
    <w:unhideWhenUsed/>
    <w:rsid w:val="0029312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29312B"/>
    <w:rPr>
      <w:color w:val="2B579A"/>
      <w:shd w:val="clear" w:color="auto" w:fill="E1DFDD"/>
    </w:rPr>
  </w:style>
  <w:style w:type="paragraph" w:customStyle="1" w:styleId="HCh">
    <w:name w:val="_ H _Ch"/>
    <w:basedOn w:val="Normal"/>
    <w:next w:val="Normal"/>
    <w:rsid w:val="001523D3"/>
    <w:pPr>
      <w:keepNext/>
      <w:keepLines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uppressAutoHyphens/>
      <w:spacing w:line="300" w:lineRule="exact"/>
      <w:outlineLvl w:val="0"/>
    </w:pPr>
    <w:rPr>
      <w:b/>
      <w:spacing w:val="-2"/>
      <w:w w:val="103"/>
      <w:kern w:val="14"/>
      <w:sz w:val="28"/>
    </w:rPr>
  </w:style>
  <w:style w:type="paragraph" w:customStyle="1" w:styleId="XLarge">
    <w:name w:val="XLarge"/>
    <w:basedOn w:val="Normal"/>
    <w:rsid w:val="001523D3"/>
    <w:pPr>
      <w:keepNext/>
      <w:keepLines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uppressAutoHyphens/>
      <w:spacing w:line="390" w:lineRule="exact"/>
      <w:outlineLvl w:val="0"/>
    </w:pPr>
    <w:rPr>
      <w:b/>
      <w:spacing w:val="-4"/>
      <w:w w:val="98"/>
      <w:kern w:val="14"/>
      <w:sz w:val="40"/>
    </w:rPr>
  </w:style>
  <w:style w:type="character" w:styleId="Hyperlink">
    <w:name w:val="Hyperlink"/>
    <w:basedOn w:val="DefaultParagraphFont"/>
    <w:rsid w:val="002967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8900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mailto:crolll@un.org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ya.dimitrova\Desktop\EOSG%20templates\01_SG%20Letter%20PRs\SG%20Letter%20PRs%20-%20Englis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19F519AFC9644FB8D3D4B9DB76C27E" ma:contentTypeVersion="16" ma:contentTypeDescription="Create a new document." ma:contentTypeScope="" ma:versionID="dfdb676f7382fc4f41cb4688c27415dc">
  <xsd:schema xmlns:xsd="http://www.w3.org/2001/XMLSchema" xmlns:xs="http://www.w3.org/2001/XMLSchema" xmlns:p="http://schemas.microsoft.com/office/2006/metadata/properties" xmlns:ns2="cfc03cda-bc36-4859-b431-cc9043cb4594" xmlns:ns3="4774538e-7891-43b6-a84b-740af6ca28fe" xmlns:ns4="985ec44e-1bab-4c0b-9df0-6ba128686fc9" targetNamespace="http://schemas.microsoft.com/office/2006/metadata/properties" ma:root="true" ma:fieldsID="5fec70b71140ba078f816a2dcb201078" ns2:_="" ns3:_="" ns4:_="">
    <xsd:import namespace="cfc03cda-bc36-4859-b431-cc9043cb4594"/>
    <xsd:import namespace="4774538e-7891-43b6-a84b-740af6ca28fe"/>
    <xsd:import namespace="985ec44e-1bab-4c0b-9df0-6ba128686f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4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c03cda-bc36-4859-b431-cc9043cb4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8175662-8596-484a-92c7-351d01561e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4538e-7891-43b6-a84b-740af6ca28f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ec44e-1bab-4c0b-9df0-6ba128686fc9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6bf0096c-6304-439c-afd6-40b8855e9c24}" ma:internalName="TaxCatchAll" ma:showField="CatchAllData" ma:web="4774538e-7891-43b6-a84b-740af6ca28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5ec44e-1bab-4c0b-9df0-6ba128686fc9" xsi:nil="true"/>
    <SharedWithUsers xmlns="4774538e-7891-43b6-a84b-740af6ca28fe">
      <UserInfo>
        <DisplayName>Elisabeth Weidmann</DisplayName>
        <AccountId>1291</AccountId>
        <AccountType/>
      </UserInfo>
      <UserInfo>
        <DisplayName>Janice Willingston</DisplayName>
        <AccountId>33</AccountId>
        <AccountType/>
      </UserInfo>
      <UserInfo>
        <DisplayName>Lourdes Selaya</DisplayName>
        <AccountId>32</AccountId>
        <AccountType/>
      </UserInfo>
      <UserInfo>
        <DisplayName>Maria Zaroui</DisplayName>
        <AccountId>256</AccountId>
        <AccountType/>
      </UserInfo>
      <UserInfo>
        <DisplayName>Valentina Popa</DisplayName>
        <AccountId>2156</AccountId>
        <AccountType/>
      </UserInfo>
      <UserInfo>
        <DisplayName>Angelica Salgado</DisplayName>
        <AccountId>2155</AccountId>
        <AccountType/>
      </UserInfo>
    </SharedWithUsers>
    <lcf76f155ced4ddcb4097134ff3c332f xmlns="cfc03cda-bc36-4859-b431-cc9043cb4594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44CADE-FB6A-4765-9B6C-3857A687AF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E4C4AA-44FE-4308-81C9-96986FDE4B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c03cda-bc36-4859-b431-cc9043cb4594"/>
    <ds:schemaRef ds:uri="4774538e-7891-43b6-a84b-740af6ca28fe"/>
    <ds:schemaRef ds:uri="985ec44e-1bab-4c0b-9df0-6ba128686f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CE0D4D-A46B-4E6C-9E96-8CAE1F9F33A3}">
  <ds:schemaRefs>
    <ds:schemaRef ds:uri="http://schemas.microsoft.com/office/2006/metadata/properties"/>
    <ds:schemaRef ds:uri="http://schemas.microsoft.com/office/infopath/2007/PartnerControls"/>
    <ds:schemaRef ds:uri="985ec44e-1bab-4c0b-9df0-6ba128686fc9"/>
    <ds:schemaRef ds:uri="4774538e-7891-43b6-a84b-740af6ca28fe"/>
    <ds:schemaRef ds:uri="cfc03cda-bc36-4859-b431-cc9043cb4594"/>
  </ds:schemaRefs>
</ds:datastoreItem>
</file>

<file path=customXml/itemProps4.xml><?xml version="1.0" encoding="utf-8"?>
<ds:datastoreItem xmlns:ds="http://schemas.openxmlformats.org/officeDocument/2006/customXml" ds:itemID="{FBEDFB37-E48B-40E6-854E-BEAEF2D4A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SG Letter PRs - English</Template>
  <TotalTime>3</TotalTime>
  <Pages>1</Pages>
  <Words>208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Nations</Company>
  <LinksUpToDate>false</LinksUpToDate>
  <CharactersWithSpaces>1386</CharactersWithSpaces>
  <SharedDoc>false</SharedDoc>
  <HLinks>
    <vt:vector size="6" baseType="variant">
      <vt:variant>
        <vt:i4>4456572</vt:i4>
      </vt:variant>
      <vt:variant>
        <vt:i4>0</vt:i4>
      </vt:variant>
      <vt:variant>
        <vt:i4>0</vt:i4>
      </vt:variant>
      <vt:variant>
        <vt:i4>5</vt:i4>
      </vt:variant>
      <vt:variant>
        <vt:lpwstr>mailto:willingston@un.org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Dimitrova</dc:creator>
  <cp:keywords/>
  <cp:lastModifiedBy>Luke Croll</cp:lastModifiedBy>
  <cp:revision>5</cp:revision>
  <cp:lastPrinted>2014-11-07T21:33:00Z</cp:lastPrinted>
  <dcterms:created xsi:type="dcterms:W3CDTF">2023-04-25T15:55:00Z</dcterms:created>
  <dcterms:modified xsi:type="dcterms:W3CDTF">2023-04-26T17:20:00Z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0x0101000719F519AFC9644FB8D3D4B9DB76C27E</vt:lpwstr>
  </property>
  <property fmtid="{D5CDD505-2E9C-101B-9397-08002B2CF9AE}" pid="3" name="MediaServiceImageTags">
    <vt:lpwstr/>
  </property>
</Properties>
</file>
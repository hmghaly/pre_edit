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FFC2" w14:textId="687C057B" w:rsidR="004C4D14" w:rsidRPr="007A0C5B" w:rsidRDefault="004C4D14" w:rsidP="00731378">
      <w:pPr>
        <w:rPr>
          <w:b/>
          <w:bCs/>
          <w:sz w:val="28"/>
          <w:szCs w:val="28"/>
          <w:rPrChange w:id="0" w:author="Frances Enriquez" w:date="2023-04-18T12:59:00Z">
            <w:rPr>
              <w:b/>
              <w:bCs/>
            </w:rPr>
          </w:rPrChange>
        </w:rPr>
        <w:pPrChange w:id="1" w:author="Frances Enriquez" w:date="2023-04-20T15:38:00Z">
          <w:pPr>
            <w:jc w:val="center"/>
          </w:pPr>
        </w:pPrChange>
      </w:pPr>
      <w:del w:id="2" w:author="Frances Enriquez" w:date="2023-04-18T12:58:00Z">
        <w:r w:rsidRPr="00C06092" w:rsidDel="00E15026">
          <w:rPr>
            <w:b/>
            <w:bCs/>
          </w:rPr>
          <w:delText>SG</w:delText>
        </w:r>
        <w:r w:rsidR="00105FF9" w:rsidRPr="00C06092" w:rsidDel="00E15026">
          <w:rPr>
            <w:b/>
            <w:bCs/>
          </w:rPr>
          <w:delText xml:space="preserve"> </w:delText>
        </w:r>
      </w:del>
      <w:commentRangeStart w:id="3"/>
      <w:r w:rsidRPr="007A0C5B">
        <w:rPr>
          <w:b/>
          <w:bCs/>
          <w:sz w:val="28"/>
          <w:szCs w:val="28"/>
          <w:rPrChange w:id="4" w:author="Frances Enriquez" w:date="2023-04-18T12:59:00Z">
            <w:rPr>
              <w:b/>
              <w:bCs/>
            </w:rPr>
          </w:rPrChange>
        </w:rPr>
        <w:t>Report</w:t>
      </w:r>
      <w:commentRangeEnd w:id="3"/>
      <w:r w:rsidR="00E15026" w:rsidRPr="007A0C5B">
        <w:rPr>
          <w:rStyle w:val="CommentReference"/>
          <w:sz w:val="28"/>
          <w:szCs w:val="28"/>
          <w:rPrChange w:id="5" w:author="Frances Enriquez" w:date="2023-04-18T12:59:00Z">
            <w:rPr>
              <w:rStyle w:val="CommentReference"/>
            </w:rPr>
          </w:rPrChange>
        </w:rPr>
        <w:commentReference w:id="3"/>
      </w:r>
      <w:r w:rsidRPr="007A0C5B">
        <w:rPr>
          <w:b/>
          <w:bCs/>
          <w:sz w:val="28"/>
          <w:szCs w:val="28"/>
          <w:rPrChange w:id="6" w:author="Frances Enriquez" w:date="2023-04-18T12:59:00Z">
            <w:rPr>
              <w:b/>
              <w:bCs/>
            </w:rPr>
          </w:rPrChange>
        </w:rPr>
        <w:t xml:space="preserve"> </w:t>
      </w:r>
      <w:ins w:id="7" w:author="Frances Enriquez" w:date="2023-04-18T12:58:00Z">
        <w:r w:rsidR="007A0C5B" w:rsidRPr="007A0C5B">
          <w:rPr>
            <w:b/>
            <w:bCs/>
            <w:sz w:val="28"/>
            <w:szCs w:val="28"/>
            <w:rPrChange w:id="8" w:author="Frances Enriquez" w:date="2023-04-18T12:59:00Z">
              <w:rPr>
                <w:b/>
                <w:bCs/>
              </w:rPr>
            </w:rPrChange>
          </w:rPr>
          <w:t xml:space="preserve">of the Secretary-General </w:t>
        </w:r>
      </w:ins>
      <w:r w:rsidRPr="007A0C5B">
        <w:rPr>
          <w:b/>
          <w:bCs/>
          <w:sz w:val="28"/>
          <w:szCs w:val="28"/>
          <w:rPrChange w:id="9" w:author="Frances Enriquez" w:date="2023-04-18T12:59:00Z">
            <w:rPr>
              <w:b/>
              <w:bCs/>
            </w:rPr>
          </w:rPrChange>
        </w:rPr>
        <w:t xml:space="preserve">on the </w:t>
      </w:r>
      <w:del w:id="10" w:author="Frances Enriquez" w:date="2023-04-18T12:58:00Z">
        <w:r w:rsidRPr="007A0C5B" w:rsidDel="007A0C5B">
          <w:rPr>
            <w:b/>
            <w:bCs/>
            <w:sz w:val="28"/>
            <w:szCs w:val="28"/>
            <w:rPrChange w:id="11" w:author="Frances Enriquez" w:date="2023-04-18T12:59:00Z">
              <w:rPr>
                <w:b/>
                <w:bCs/>
              </w:rPr>
            </w:rPrChange>
          </w:rPr>
          <w:delText>W</w:delText>
        </w:r>
      </w:del>
      <w:ins w:id="12" w:author="Frances Enriquez" w:date="2023-04-18T12:58:00Z">
        <w:r w:rsidR="007A0C5B" w:rsidRPr="007A0C5B">
          <w:rPr>
            <w:b/>
            <w:bCs/>
            <w:sz w:val="28"/>
            <w:szCs w:val="28"/>
            <w:rPrChange w:id="13" w:author="Frances Enriquez" w:date="2023-04-18T12:59:00Z">
              <w:rPr>
                <w:b/>
                <w:bCs/>
              </w:rPr>
            </w:rPrChange>
          </w:rPr>
          <w:t>w</w:t>
        </w:r>
      </w:ins>
      <w:r w:rsidRPr="007A0C5B">
        <w:rPr>
          <w:b/>
          <w:bCs/>
          <w:sz w:val="28"/>
          <w:szCs w:val="28"/>
          <w:rPrChange w:id="14" w:author="Frances Enriquez" w:date="2023-04-18T12:59:00Z">
            <w:rPr>
              <w:b/>
              <w:bCs/>
            </w:rPr>
          </w:rPrChange>
        </w:rPr>
        <w:t>ork of the Organization</w:t>
      </w:r>
      <w:del w:id="15" w:author="Frances Enriquez" w:date="2023-04-18T12:59:00Z">
        <w:r w:rsidRPr="007A0C5B" w:rsidDel="007A0C5B">
          <w:rPr>
            <w:b/>
            <w:bCs/>
            <w:sz w:val="28"/>
            <w:szCs w:val="28"/>
            <w:rPrChange w:id="16" w:author="Frances Enriquez" w:date="2023-04-18T12:59:00Z">
              <w:rPr>
                <w:b/>
                <w:bCs/>
              </w:rPr>
            </w:rPrChange>
          </w:rPr>
          <w:delText xml:space="preserve"> 2023 </w:delText>
        </w:r>
      </w:del>
      <w:del w:id="17" w:author="Frances Enriquez" w:date="2023-04-18T12:58:00Z">
        <w:r w:rsidRPr="007A0C5B" w:rsidDel="00E15026">
          <w:rPr>
            <w:b/>
            <w:bCs/>
            <w:sz w:val="28"/>
            <w:szCs w:val="28"/>
            <w:rPrChange w:id="18" w:author="Frances Enriquez" w:date="2023-04-18T12:59:00Z">
              <w:rPr>
                <w:b/>
                <w:bCs/>
              </w:rPr>
            </w:rPrChange>
          </w:rPr>
          <w:delText xml:space="preserve">– for </w:delText>
        </w:r>
        <w:r w:rsidR="00BE5316" w:rsidRPr="007A0C5B" w:rsidDel="00E15026">
          <w:rPr>
            <w:b/>
            <w:bCs/>
            <w:sz w:val="28"/>
            <w:szCs w:val="28"/>
            <w:rPrChange w:id="19" w:author="Frances Enriquez" w:date="2023-04-18T12:59:00Z">
              <w:rPr>
                <w:b/>
                <w:bCs/>
              </w:rPr>
            </w:rPrChange>
          </w:rPr>
          <w:delText xml:space="preserve">DGACM </w:delText>
        </w:r>
        <w:r w:rsidRPr="007A0C5B" w:rsidDel="00E15026">
          <w:rPr>
            <w:b/>
            <w:bCs/>
            <w:sz w:val="28"/>
            <w:szCs w:val="28"/>
            <w:rPrChange w:id="20" w:author="Frances Enriquez" w:date="2023-04-18T12:59:00Z">
              <w:rPr>
                <w:b/>
                <w:bCs/>
              </w:rPr>
            </w:rPrChange>
          </w:rPr>
          <w:delText>editing – Draft 6</w:delText>
        </w:r>
        <w:r w:rsidR="000A42B8" w:rsidRPr="007A0C5B" w:rsidDel="00E15026">
          <w:rPr>
            <w:b/>
            <w:bCs/>
            <w:sz w:val="28"/>
            <w:szCs w:val="28"/>
            <w:rPrChange w:id="21" w:author="Frances Enriquez" w:date="2023-04-18T12:59:00Z">
              <w:rPr>
                <w:b/>
                <w:bCs/>
              </w:rPr>
            </w:rPrChange>
          </w:rPr>
          <w:delText xml:space="preserve"> (i</w:delText>
        </w:r>
        <w:r w:rsidR="007B0ED5" w:rsidRPr="007A0C5B" w:rsidDel="00E15026">
          <w:rPr>
            <w:b/>
            <w:bCs/>
            <w:sz w:val="28"/>
            <w:szCs w:val="28"/>
            <w:rPrChange w:id="22" w:author="Frances Enriquez" w:date="2023-04-18T12:59:00Z">
              <w:rPr>
                <w:b/>
                <w:bCs/>
              </w:rPr>
            </w:rPrChange>
          </w:rPr>
          <w:delText>i</w:delText>
        </w:r>
        <w:r w:rsidR="000A42B8" w:rsidRPr="007A0C5B" w:rsidDel="00E15026">
          <w:rPr>
            <w:b/>
            <w:bCs/>
            <w:sz w:val="28"/>
            <w:szCs w:val="28"/>
            <w:rPrChange w:id="23" w:author="Frances Enriquez" w:date="2023-04-18T12:59:00Z">
              <w:rPr>
                <w:b/>
                <w:bCs/>
              </w:rPr>
            </w:rPrChange>
          </w:rPr>
          <w:delText>)</w:delText>
        </w:r>
      </w:del>
    </w:p>
    <w:p w14:paraId="0E831E45" w14:textId="4540F2A5" w:rsidR="00733CAC" w:rsidDel="00E15026" w:rsidRDefault="007B0ED5">
      <w:pPr>
        <w:rPr>
          <w:del w:id="24" w:author="Frances Enriquez" w:date="2023-04-18T12:58:00Z"/>
        </w:rPr>
      </w:pPr>
      <w:del w:id="25" w:author="Frances Enriquez" w:date="2023-04-18T12:58:00Z">
        <w:r w:rsidDel="00E15026">
          <w:delText>3</w:delText>
        </w:r>
        <w:r w:rsidR="004C4D14" w:rsidDel="00E15026">
          <w:delText xml:space="preserve"> chapters </w:delText>
        </w:r>
      </w:del>
    </w:p>
    <w:p w14:paraId="1FC7DF7D" w14:textId="6C903039" w:rsidR="007B0ED5" w:rsidDel="00E15026" w:rsidRDefault="007B0ED5" w:rsidP="004C4D14">
      <w:pPr>
        <w:pStyle w:val="ListParagraph"/>
        <w:numPr>
          <w:ilvl w:val="0"/>
          <w:numId w:val="1"/>
        </w:numPr>
        <w:rPr>
          <w:del w:id="26" w:author="Frances Enriquez" w:date="2023-04-18T12:58:00Z"/>
        </w:rPr>
      </w:pPr>
      <w:del w:id="27" w:author="Frances Enriquez" w:date="2023-04-18T12:58:00Z">
        <w:r w:rsidDel="00E15026">
          <w:delText>Peace &amp; Security</w:delText>
        </w:r>
      </w:del>
    </w:p>
    <w:p w14:paraId="61A0ED1B" w14:textId="21C07573" w:rsidR="007B0ED5" w:rsidDel="00E15026" w:rsidRDefault="007B0ED5" w:rsidP="004C4D14">
      <w:pPr>
        <w:pStyle w:val="ListParagraph"/>
        <w:numPr>
          <w:ilvl w:val="0"/>
          <w:numId w:val="1"/>
        </w:numPr>
        <w:rPr>
          <w:del w:id="28" w:author="Frances Enriquez" w:date="2023-04-18T12:58:00Z"/>
        </w:rPr>
      </w:pPr>
      <w:del w:id="29" w:author="Frances Enriquez" w:date="2023-04-18T12:58:00Z">
        <w:r w:rsidDel="00E15026">
          <w:delText>Humanitarian Assistance</w:delText>
        </w:r>
      </w:del>
    </w:p>
    <w:p w14:paraId="0F20060B" w14:textId="4B73D6AD" w:rsidR="004C4D14" w:rsidDel="00E15026" w:rsidRDefault="007B0ED5" w:rsidP="004C4D14">
      <w:pPr>
        <w:pStyle w:val="ListParagraph"/>
        <w:numPr>
          <w:ilvl w:val="0"/>
          <w:numId w:val="1"/>
        </w:numPr>
        <w:rPr>
          <w:del w:id="30" w:author="Frances Enriquez" w:date="2023-04-18T12:58:00Z"/>
        </w:rPr>
      </w:pPr>
      <w:del w:id="31" w:author="Frances Enriquez" w:date="2023-04-18T12:58:00Z">
        <w:r w:rsidDel="00E15026">
          <w:delText xml:space="preserve">Drugs, Crime &amp; Terrorism </w:delText>
        </w:r>
      </w:del>
    </w:p>
    <w:p w14:paraId="61B1B0CD" w14:textId="2D7770BD" w:rsidR="008C3C53" w:rsidDel="00731378" w:rsidRDefault="008C3C53" w:rsidP="008C3C53">
      <w:pPr>
        <w:jc w:val="center"/>
        <w:rPr>
          <w:del w:id="32" w:author="Frances Enriquez" w:date="2023-04-20T15:38:00Z"/>
          <w:rFonts w:cstheme="minorHAnsi"/>
          <w:b/>
          <w:bCs/>
          <w:sz w:val="24"/>
          <w:szCs w:val="24"/>
        </w:rPr>
      </w:pPr>
    </w:p>
    <w:p w14:paraId="6F805D5B" w14:textId="6D147BF3" w:rsidR="008C3C53" w:rsidDel="00731378" w:rsidRDefault="008C3C53" w:rsidP="008C3C53">
      <w:pPr>
        <w:rPr>
          <w:del w:id="33" w:author="Frances Enriquez" w:date="2023-04-20T15:38:00Z"/>
          <w:rFonts w:cstheme="minorHAnsi"/>
          <w:b/>
          <w:bCs/>
          <w:sz w:val="24"/>
          <w:szCs w:val="24"/>
        </w:rPr>
      </w:pPr>
    </w:p>
    <w:p w14:paraId="42388345" w14:textId="3EE2F506" w:rsidR="0031617F" w:rsidRDefault="0031617F">
      <w:pPr>
        <w:rPr>
          <w:b/>
          <w:bCs/>
        </w:rPr>
      </w:pPr>
      <w:del w:id="34" w:author="Frances Enriquez" w:date="2023-04-20T15:38:00Z">
        <w:r w:rsidDel="00731378">
          <w:rPr>
            <w:b/>
            <w:bCs/>
          </w:rPr>
          <w:br w:type="page"/>
        </w:r>
      </w:del>
    </w:p>
    <w:p w14:paraId="41F7B771" w14:textId="6859477E" w:rsidR="0031617F" w:rsidRPr="00431B50" w:rsidRDefault="00E94F5B">
      <w:pPr>
        <w:rPr>
          <w:sz w:val="24"/>
          <w:szCs w:val="24"/>
          <w:rPrChange w:id="35" w:author="Frances Enriquez" w:date="2023-04-18T12:59:00Z">
            <w:rPr/>
          </w:rPrChange>
        </w:rPr>
        <w:pPrChange w:id="36" w:author="Frances Enriquez" w:date="2023-04-18T12:59:00Z">
          <w:pPr>
            <w:jc w:val="center"/>
          </w:pPr>
        </w:pPrChange>
      </w:pPr>
      <w:ins w:id="37" w:author="Frances Enriquez" w:date="2023-04-18T14:04:00Z">
        <w:r>
          <w:rPr>
            <w:b/>
            <w:bCs/>
            <w:sz w:val="24"/>
            <w:szCs w:val="24"/>
          </w:rPr>
          <w:lastRenderedPageBreak/>
          <w:t xml:space="preserve">Maintenance of international </w:t>
        </w:r>
      </w:ins>
      <w:del w:id="38" w:author="Frances Enriquez" w:date="2023-04-18T14:04:00Z">
        <w:r w:rsidR="0031617F" w:rsidRPr="00431B50" w:rsidDel="00E94F5B">
          <w:rPr>
            <w:b/>
            <w:bCs/>
            <w:sz w:val="24"/>
            <w:szCs w:val="24"/>
            <w:rPrChange w:id="39" w:author="Frances Enriquez" w:date="2023-04-18T12:59:00Z">
              <w:rPr>
                <w:b/>
                <w:bCs/>
              </w:rPr>
            </w:rPrChange>
          </w:rPr>
          <w:delText>P</w:delText>
        </w:r>
      </w:del>
      <w:ins w:id="40" w:author="Frances Enriquez" w:date="2023-04-18T14:04:00Z">
        <w:r>
          <w:rPr>
            <w:b/>
            <w:bCs/>
            <w:sz w:val="24"/>
            <w:szCs w:val="24"/>
          </w:rPr>
          <w:t>p</w:t>
        </w:r>
      </w:ins>
      <w:r w:rsidR="0031617F" w:rsidRPr="00431B50">
        <w:rPr>
          <w:b/>
          <w:bCs/>
          <w:sz w:val="24"/>
          <w:szCs w:val="24"/>
          <w:rPrChange w:id="41" w:author="Frances Enriquez" w:date="2023-04-18T12:59:00Z">
            <w:rPr>
              <w:b/>
              <w:bCs/>
            </w:rPr>
          </w:rPrChange>
        </w:rPr>
        <w:t xml:space="preserve">eace </w:t>
      </w:r>
      <w:del w:id="42" w:author="Frances Enriquez" w:date="2023-04-18T12:59:00Z">
        <w:r w:rsidR="0031617F" w:rsidRPr="00431B50" w:rsidDel="007A0C5B">
          <w:rPr>
            <w:b/>
            <w:bCs/>
            <w:sz w:val="24"/>
            <w:szCs w:val="24"/>
            <w:rPrChange w:id="43" w:author="Frances Enriquez" w:date="2023-04-18T12:59:00Z">
              <w:rPr>
                <w:b/>
                <w:bCs/>
              </w:rPr>
            </w:rPrChange>
          </w:rPr>
          <w:delText xml:space="preserve">&amp; </w:delText>
        </w:r>
      </w:del>
      <w:ins w:id="44" w:author="Frances Enriquez" w:date="2023-04-18T12:59:00Z">
        <w:r w:rsidR="007A0C5B" w:rsidRPr="00431B50">
          <w:rPr>
            <w:b/>
            <w:bCs/>
            <w:sz w:val="24"/>
            <w:szCs w:val="24"/>
            <w:rPrChange w:id="45" w:author="Frances Enriquez" w:date="2023-04-18T12:59:00Z">
              <w:rPr>
                <w:b/>
                <w:bCs/>
              </w:rPr>
            </w:rPrChange>
          </w:rPr>
          <w:t xml:space="preserve">and </w:t>
        </w:r>
      </w:ins>
      <w:del w:id="46" w:author="Frances Enriquez" w:date="2023-04-18T12:59:00Z">
        <w:r w:rsidR="0031617F" w:rsidRPr="00431B50" w:rsidDel="007A0C5B">
          <w:rPr>
            <w:b/>
            <w:bCs/>
            <w:sz w:val="24"/>
            <w:szCs w:val="24"/>
            <w:rPrChange w:id="47" w:author="Frances Enriquez" w:date="2023-04-18T12:59:00Z">
              <w:rPr>
                <w:b/>
                <w:bCs/>
              </w:rPr>
            </w:rPrChange>
          </w:rPr>
          <w:delText>S</w:delText>
        </w:r>
      </w:del>
      <w:ins w:id="48" w:author="Frances Enriquez" w:date="2023-04-18T12:59:00Z">
        <w:r w:rsidR="007A0C5B" w:rsidRPr="00431B50">
          <w:rPr>
            <w:b/>
            <w:bCs/>
            <w:sz w:val="24"/>
            <w:szCs w:val="24"/>
            <w:rPrChange w:id="49" w:author="Frances Enriquez" w:date="2023-04-18T12:59:00Z">
              <w:rPr>
                <w:b/>
                <w:bCs/>
              </w:rPr>
            </w:rPrChange>
          </w:rPr>
          <w:t>s</w:t>
        </w:r>
      </w:ins>
      <w:r w:rsidR="0031617F" w:rsidRPr="00431B50">
        <w:rPr>
          <w:b/>
          <w:bCs/>
          <w:sz w:val="24"/>
          <w:szCs w:val="24"/>
          <w:rPrChange w:id="50" w:author="Frances Enriquez" w:date="2023-04-18T12:59:00Z">
            <w:rPr>
              <w:b/>
              <w:bCs/>
            </w:rPr>
          </w:rPrChange>
        </w:rPr>
        <w:t xml:space="preserve">ecurity </w:t>
      </w:r>
    </w:p>
    <w:p w14:paraId="57453654" w14:textId="0C48A4A6" w:rsidR="0031617F" w:rsidRPr="00431B50" w:rsidRDefault="0004271A" w:rsidP="0031617F">
      <w:pPr>
        <w:rPr>
          <w:sz w:val="20"/>
          <w:szCs w:val="20"/>
          <w:rPrChange w:id="51" w:author="Frances Enriquez" w:date="2023-04-18T12:59:00Z">
            <w:rPr/>
          </w:rPrChange>
        </w:rPr>
      </w:pPr>
      <w:del w:id="52" w:author="Frances Enriquez" w:date="2023-04-18T12:59:00Z">
        <w:r w:rsidRPr="00431B50" w:rsidDel="00431B50">
          <w:rPr>
            <w:b/>
            <w:bCs/>
            <w:sz w:val="20"/>
            <w:szCs w:val="20"/>
            <w:rPrChange w:id="53" w:author="Frances Enriquez" w:date="2023-04-18T12:59:00Z">
              <w:rPr>
                <w:b/>
                <w:bCs/>
              </w:rPr>
            </w:rPrChange>
          </w:rPr>
          <w:delText xml:space="preserve">CONTEXT </w:delText>
        </w:r>
      </w:del>
      <w:ins w:id="54" w:author="Frances Enriquez" w:date="2023-04-18T12:59:00Z">
        <w:r w:rsidR="00431B50" w:rsidRPr="00431B50">
          <w:rPr>
            <w:b/>
            <w:bCs/>
            <w:sz w:val="20"/>
            <w:szCs w:val="20"/>
            <w:rPrChange w:id="55" w:author="Frances Enriquez" w:date="2023-04-18T12:59:00Z">
              <w:rPr>
                <w:b/>
                <w:bCs/>
              </w:rPr>
            </w:rPrChange>
          </w:rPr>
          <w:t>Context</w:t>
        </w:r>
      </w:ins>
    </w:p>
    <w:p w14:paraId="15420AE9" w14:textId="0D96B6E1" w:rsidR="0031617F" w:rsidRPr="0031617F" w:rsidRDefault="0031617F" w:rsidP="0031617F">
      <w:pPr>
        <w:rPr>
          <w:rFonts w:eastAsia="Times New Roman"/>
        </w:rPr>
      </w:pPr>
      <w:r w:rsidRPr="0031617F">
        <w:t>Peace and security are threatened by the evolving nature of conflict, shrinking civic space, mis</w:t>
      </w:r>
      <w:del w:id="56" w:author="Frances Enriquez" w:date="2023-04-18T13:00:00Z">
        <w:r w:rsidRPr="0031617F" w:rsidDel="00F24F4B">
          <w:delText>/</w:delText>
        </w:r>
      </w:del>
      <w:ins w:id="57" w:author="Frances Enriquez" w:date="2023-04-18T13:00:00Z">
        <w:r w:rsidR="00F24F4B">
          <w:t xml:space="preserve">- and </w:t>
        </w:r>
      </w:ins>
      <w:r w:rsidRPr="0031617F">
        <w:t>disinformation, hate speech, unregulated cyberspace, the climate emergency</w:t>
      </w:r>
      <w:del w:id="58" w:author="Frances Enriquez" w:date="2023-04-18T14:05:00Z">
        <w:r w:rsidRPr="0031617F" w:rsidDel="00BD6A32">
          <w:delText>,</w:delText>
        </w:r>
      </w:del>
      <w:r w:rsidRPr="0031617F">
        <w:t xml:space="preserve"> and the rollback of women’s rights. We </w:t>
      </w:r>
      <w:ins w:id="59" w:author="Frances Enriquez" w:date="2023-04-20T15:41:00Z">
        <w:r w:rsidR="0055287C">
          <w:t xml:space="preserve">are </w:t>
        </w:r>
      </w:ins>
      <w:r w:rsidRPr="0031617F">
        <w:t>also see</w:t>
      </w:r>
      <w:ins w:id="60" w:author="Frances Enriquez" w:date="2023-04-20T15:41:00Z">
        <w:r w:rsidR="0055287C">
          <w:t>ing</w:t>
        </w:r>
      </w:ins>
      <w:r w:rsidRPr="0031617F">
        <w:t xml:space="preserve"> the highest levels of geostrategic competition in decades. While these trends have been present for some time, the war in Ukraine has sharpened global divisions among Member States. This environment undermines the effectiveness of the global peace and security architecture</w:t>
      </w:r>
      <w:del w:id="61" w:author="Frances Enriquez" w:date="2023-04-18T14:05:00Z">
        <w:r w:rsidRPr="0031617F" w:rsidDel="00BD6A32">
          <w:delText>,</w:delText>
        </w:r>
        <w:r w:rsidRPr="0031617F" w:rsidDel="006D2208">
          <w:delText xml:space="preserve"> while </w:delText>
        </w:r>
      </w:del>
      <w:ins w:id="62" w:author="Frances Enriquez" w:date="2023-04-18T14:05:00Z">
        <w:r w:rsidR="006D2208">
          <w:t xml:space="preserve"> and </w:t>
        </w:r>
      </w:ins>
      <w:del w:id="63" w:author="Frances Enriquez" w:date="2023-04-18T14:05:00Z">
        <w:r w:rsidRPr="0031617F" w:rsidDel="006D2208">
          <w:delText xml:space="preserve">challenging </w:delText>
        </w:r>
      </w:del>
      <w:ins w:id="64" w:author="Frances Enriquez" w:date="2023-04-18T14:05:00Z">
        <w:r w:rsidR="006D2208" w:rsidRPr="0031617F">
          <w:t>challeng</w:t>
        </w:r>
        <w:r w:rsidR="006D2208">
          <w:t>es</w:t>
        </w:r>
        <w:r w:rsidR="006D2208" w:rsidRPr="0031617F">
          <w:t xml:space="preserve"> </w:t>
        </w:r>
      </w:ins>
      <w:r w:rsidRPr="0031617F">
        <w:t xml:space="preserve">our ability to prevent, manage and mitigate conflicts and assist with </w:t>
      </w:r>
      <w:commentRangeStart w:id="65"/>
      <w:r w:rsidRPr="0031617F">
        <w:t>peace</w:t>
      </w:r>
      <w:ins w:id="66" w:author="Frances Enriquez" w:date="2023-04-20T09:44:00Z">
        <w:r w:rsidR="00900DD9">
          <w:t>making</w:t>
        </w:r>
      </w:ins>
      <w:del w:id="67" w:author="Frances Enriquez" w:date="2023-04-20T09:44:00Z">
        <w:r w:rsidRPr="0031617F" w:rsidDel="00900DD9">
          <w:delText xml:space="preserve"> agreements</w:delText>
        </w:r>
      </w:del>
      <w:commentRangeEnd w:id="65"/>
      <w:r w:rsidR="00900DD9">
        <w:rPr>
          <w:rStyle w:val="CommentReference"/>
        </w:rPr>
        <w:commentReference w:id="65"/>
      </w:r>
      <w:r w:rsidRPr="0031617F">
        <w:t xml:space="preserve">. To chart a path forward, we need a renewed commitment to multilateralism and the </w:t>
      </w:r>
      <w:del w:id="68" w:author="Frances Enriquez" w:date="2023-04-18T14:05:00Z">
        <w:r w:rsidRPr="0031617F" w:rsidDel="006D2208">
          <w:delText xml:space="preserve">United Nations </w:delText>
        </w:r>
      </w:del>
      <w:r w:rsidRPr="0031617F">
        <w:t>Charter</w:t>
      </w:r>
      <w:ins w:id="69" w:author="Frances Enriquez" w:date="2023-04-18T14:05:00Z">
        <w:r w:rsidR="006D2208">
          <w:t xml:space="preserve"> o</w:t>
        </w:r>
      </w:ins>
      <w:ins w:id="70" w:author="Frances Enriquez" w:date="2023-04-18T14:06:00Z">
        <w:r w:rsidR="006D2208">
          <w:t xml:space="preserve">f the </w:t>
        </w:r>
        <w:r w:rsidR="006D2208" w:rsidRPr="0031617F">
          <w:t>United Nations</w:t>
        </w:r>
      </w:ins>
      <w:r w:rsidRPr="0031617F">
        <w:t xml:space="preserve">, as called for in the </w:t>
      </w:r>
      <w:del w:id="71" w:author="Frances Enriquez" w:date="2023-04-18T14:06:00Z">
        <w:r w:rsidRPr="0031617F" w:rsidDel="002D373E">
          <w:delText>UN75 D</w:delText>
        </w:r>
      </w:del>
      <w:ins w:id="72" w:author="Frances Enriquez" w:date="2023-04-18T14:06:00Z">
        <w:r w:rsidR="002D373E">
          <w:t>d</w:t>
        </w:r>
      </w:ins>
      <w:r w:rsidRPr="0031617F">
        <w:t xml:space="preserve">eclaration </w:t>
      </w:r>
      <w:ins w:id="73" w:author="Frances Enriquez" w:date="2023-04-18T14:06:00Z">
        <w:r w:rsidR="002D373E" w:rsidRPr="002D373E">
          <w:t xml:space="preserve">on the commemoration of the seventy-fifth anniversary of the United Nations </w:t>
        </w:r>
      </w:ins>
      <w:r w:rsidRPr="0031617F">
        <w:t xml:space="preserve">and my report on </w:t>
      </w:r>
      <w:r w:rsidRPr="00B36C12">
        <w:rPr>
          <w:rPrChange w:id="74" w:author="Frances Enriquez" w:date="2023-04-18T14:06:00Z">
            <w:rPr>
              <w:i/>
              <w:iCs/>
            </w:rPr>
          </w:rPrChange>
        </w:rPr>
        <w:t>Our Common</w:t>
      </w:r>
      <w:r w:rsidRPr="00B36C12">
        <w:t xml:space="preserve"> </w:t>
      </w:r>
      <w:r w:rsidRPr="00B36C12">
        <w:rPr>
          <w:rPrChange w:id="75" w:author="Frances Enriquez" w:date="2023-04-18T14:06:00Z">
            <w:rPr>
              <w:i/>
              <w:iCs/>
            </w:rPr>
          </w:rPrChange>
        </w:rPr>
        <w:t>Agenda</w:t>
      </w:r>
      <w:r w:rsidRPr="0031617F">
        <w:t xml:space="preserve">. My </w:t>
      </w:r>
      <w:del w:id="76" w:author="Frances Enriquez" w:date="2023-04-18T14:10:00Z">
        <w:r w:rsidRPr="0031617F" w:rsidDel="00284A3D">
          <w:delText xml:space="preserve">proposal </w:delText>
        </w:r>
      </w:del>
      <w:ins w:id="77" w:author="Frances Enriquez" w:date="2023-04-18T14:10:00Z">
        <w:r w:rsidR="00284A3D" w:rsidRPr="0031617F">
          <w:t>propos</w:t>
        </w:r>
        <w:r w:rsidR="00284A3D">
          <w:t>ed</w:t>
        </w:r>
        <w:r w:rsidR="00284A3D" w:rsidRPr="0031617F">
          <w:t xml:space="preserve"> </w:t>
        </w:r>
      </w:ins>
      <w:del w:id="78" w:author="Frances Enriquez" w:date="2023-04-18T14:10:00Z">
        <w:r w:rsidRPr="0031617F" w:rsidDel="00284A3D">
          <w:delText xml:space="preserve">for a </w:delText>
        </w:r>
      </w:del>
      <w:r w:rsidRPr="00B36C12">
        <w:rPr>
          <w:rPrChange w:id="79" w:author="Frances Enriquez" w:date="2023-04-18T14:06:00Z">
            <w:rPr>
              <w:i/>
              <w:iCs/>
            </w:rPr>
          </w:rPrChange>
        </w:rPr>
        <w:t>New Agenda for Peace</w:t>
      </w:r>
      <w:r w:rsidRPr="0031617F">
        <w:t xml:space="preserve"> outlines a vision for </w:t>
      </w:r>
      <w:r w:rsidRPr="0031617F">
        <w:rPr>
          <w:rFonts w:eastAsia="Times New Roman"/>
        </w:rPr>
        <w:t>multilateral action for peace and security.</w:t>
      </w:r>
    </w:p>
    <w:p w14:paraId="21A950AE" w14:textId="5CA688AC" w:rsidR="0031617F" w:rsidRPr="0031617F" w:rsidRDefault="0004271A" w:rsidP="0031617F">
      <w:del w:id="80" w:author="Frances Enriquez" w:date="2023-04-18T12:59:00Z">
        <w:r w:rsidRPr="0031617F" w:rsidDel="00431B50">
          <w:rPr>
            <w:b/>
            <w:bCs/>
          </w:rPr>
          <w:delText>KEY OBJECTIVES</w:delText>
        </w:r>
        <w:r w:rsidRPr="0031617F" w:rsidDel="00431B50">
          <w:delText xml:space="preserve"> </w:delText>
        </w:r>
      </w:del>
      <w:ins w:id="81" w:author="Frances Enriquez" w:date="2023-04-18T12:59:00Z">
        <w:r w:rsidR="00431B50">
          <w:rPr>
            <w:b/>
            <w:bCs/>
          </w:rPr>
          <w:t>Key objectives</w:t>
        </w:r>
      </w:ins>
    </w:p>
    <w:p w14:paraId="7788FA59" w14:textId="4665C3DA" w:rsidR="0031617F" w:rsidRPr="0031617F" w:rsidRDefault="0031617F" w:rsidP="0031617F">
      <w:r w:rsidRPr="0031617F">
        <w:t xml:space="preserve">We support Member States </w:t>
      </w:r>
      <w:del w:id="82" w:author="Frances Enriquez" w:date="2023-04-18T14:57:00Z">
        <w:r w:rsidRPr="0031617F" w:rsidDel="00C57ABB">
          <w:delText xml:space="preserve">with </w:delText>
        </w:r>
      </w:del>
      <w:ins w:id="83" w:author="Frances Enriquez" w:date="2023-04-18T14:57:00Z">
        <w:r w:rsidR="00C57ABB">
          <w:t xml:space="preserve">through </w:t>
        </w:r>
      </w:ins>
      <w:r w:rsidRPr="0031617F">
        <w:t xml:space="preserve">a range of </w:t>
      </w:r>
      <w:commentRangeStart w:id="84"/>
      <w:del w:id="85" w:author="Frances Enriquez" w:date="2023-04-20T09:45:00Z">
        <w:r w:rsidRPr="0031617F" w:rsidDel="00900DD9">
          <w:delText xml:space="preserve">activities for </w:delText>
        </w:r>
      </w:del>
      <w:r w:rsidRPr="0031617F">
        <w:t>international peace and security</w:t>
      </w:r>
      <w:ins w:id="86" w:author="Frances Enriquez" w:date="2023-04-20T09:45:00Z">
        <w:r w:rsidR="00900DD9">
          <w:t xml:space="preserve"> </w:t>
        </w:r>
        <w:r w:rsidR="00900DD9" w:rsidRPr="0031617F">
          <w:t>activities</w:t>
        </w:r>
        <w:commentRangeEnd w:id="84"/>
        <w:r w:rsidR="00900DD9">
          <w:rPr>
            <w:rStyle w:val="CommentReference"/>
          </w:rPr>
          <w:commentReference w:id="84"/>
        </w:r>
      </w:ins>
      <w:r w:rsidRPr="0031617F">
        <w:t>, grounded in the principles of the Charter and the mandates of the General Assembly and the Security Council. Our political, peacemaking, peacebuilding</w:t>
      </w:r>
      <w:del w:id="87" w:author="Frances Enriquez" w:date="2023-04-18T14:07:00Z">
        <w:r w:rsidRPr="0031617F" w:rsidDel="00BC7DDD">
          <w:delText>,</w:delText>
        </w:r>
      </w:del>
      <w:r w:rsidRPr="0031617F">
        <w:t xml:space="preserve"> and peacekeeping efforts </w:t>
      </w:r>
      <w:ins w:id="88" w:author="Frances Enriquez" w:date="2023-04-18T14:07:00Z">
        <w:r w:rsidR="00BC7DDD">
          <w:t xml:space="preserve">are </w:t>
        </w:r>
      </w:ins>
      <w:r w:rsidRPr="0031617F">
        <w:t>aim</w:t>
      </w:r>
      <w:ins w:id="89" w:author="Frances Enriquez" w:date="2023-04-18T14:07:00Z">
        <w:r w:rsidR="00BC7DDD">
          <w:t>ed</w:t>
        </w:r>
      </w:ins>
      <w:r w:rsidRPr="0031617F">
        <w:t xml:space="preserve"> </w:t>
      </w:r>
      <w:del w:id="90" w:author="Frances Enriquez" w:date="2023-04-18T14:07:00Z">
        <w:r w:rsidRPr="0031617F" w:rsidDel="00BC7DDD">
          <w:delText xml:space="preserve">to </w:delText>
        </w:r>
      </w:del>
      <w:ins w:id="91" w:author="Frances Enriquez" w:date="2023-04-18T14:07:00Z">
        <w:r w:rsidR="00BC7DDD">
          <w:t xml:space="preserve">at </w:t>
        </w:r>
      </w:ins>
      <w:r w:rsidRPr="0031617F">
        <w:t>prevent</w:t>
      </w:r>
      <w:ins w:id="92" w:author="Frances Enriquez" w:date="2023-04-18T14:07:00Z">
        <w:r w:rsidR="00BC7DDD">
          <w:t>ing</w:t>
        </w:r>
      </w:ins>
      <w:r w:rsidRPr="0031617F">
        <w:t xml:space="preserve"> and </w:t>
      </w:r>
      <w:del w:id="93" w:author="Frances Enriquez" w:date="2023-04-18T14:08:00Z">
        <w:r w:rsidRPr="0031617F" w:rsidDel="005A5704">
          <w:delText xml:space="preserve">manage </w:delText>
        </w:r>
      </w:del>
      <w:ins w:id="94" w:author="Frances Enriquez" w:date="2023-04-18T14:08:00Z">
        <w:r w:rsidR="005A5704" w:rsidRPr="0031617F">
          <w:t>manag</w:t>
        </w:r>
        <w:r w:rsidR="005A5704">
          <w:t>ing</w:t>
        </w:r>
        <w:r w:rsidR="005A5704" w:rsidRPr="0031617F">
          <w:t xml:space="preserve"> </w:t>
        </w:r>
      </w:ins>
      <w:r w:rsidRPr="0031617F">
        <w:t>conflicts, respond</w:t>
      </w:r>
      <w:ins w:id="95" w:author="Frances Enriquez" w:date="2023-04-18T14:20:00Z">
        <w:r w:rsidR="002B133C">
          <w:t>ing</w:t>
        </w:r>
      </w:ins>
      <w:r w:rsidRPr="0031617F">
        <w:t xml:space="preserve"> to political crises</w:t>
      </w:r>
      <w:del w:id="96" w:author="Frances Enriquez" w:date="2023-04-18T14:20:00Z">
        <w:r w:rsidRPr="0031617F" w:rsidDel="002B133C">
          <w:delText>,</w:delText>
        </w:r>
      </w:del>
      <w:r w:rsidRPr="0031617F">
        <w:t xml:space="preserve"> and address</w:t>
      </w:r>
      <w:ins w:id="97" w:author="Frances Enriquez" w:date="2023-04-18T14:20:00Z">
        <w:r w:rsidR="002B133C">
          <w:t>ing</w:t>
        </w:r>
      </w:ins>
      <w:r w:rsidRPr="0031617F">
        <w:t xml:space="preserve"> emerging threats. We also work to advance women’s and youth</w:t>
      </w:r>
      <w:del w:id="98" w:author="Frances Enriquez" w:date="2023-04-18T14:21:00Z">
        <w:r w:rsidRPr="0031617F" w:rsidDel="00C86F25">
          <w:delText>’s</w:delText>
        </w:r>
      </w:del>
      <w:r w:rsidRPr="0031617F">
        <w:t xml:space="preserve"> participation in political and peace processes</w:t>
      </w:r>
      <w:del w:id="99" w:author="Frances Enriquez" w:date="2023-04-18T14:21:00Z">
        <w:r w:rsidRPr="0031617F" w:rsidDel="00C86F25">
          <w:delText>,</w:delText>
        </w:r>
      </w:del>
      <w:r w:rsidRPr="0031617F">
        <w:t xml:space="preserve"> and to prevent and address conflict-related sexual violence, violations of children’s rights in armed conflict, sexual exploitation and abuse, </w:t>
      </w:r>
      <w:del w:id="100" w:author="Frances Enriquez" w:date="2023-04-18T14:22:00Z">
        <w:r w:rsidRPr="0031617F" w:rsidDel="002378F1">
          <w:delText xml:space="preserve">as well as </w:delText>
        </w:r>
      </w:del>
      <w:ins w:id="101" w:author="Frances Enriquez" w:date="2023-04-18T14:21:00Z">
        <w:r w:rsidR="00C86F25">
          <w:t xml:space="preserve">and </w:t>
        </w:r>
      </w:ins>
      <w:r w:rsidRPr="0031617F">
        <w:t xml:space="preserve">genocide and atrocity crimes more generally. </w:t>
      </w:r>
    </w:p>
    <w:p w14:paraId="5CF9320C" w14:textId="581EA26B" w:rsidR="0031617F" w:rsidRPr="0031617F" w:rsidRDefault="0097252A" w:rsidP="0031617F">
      <w:del w:id="102" w:author="Frances Enriquez" w:date="2023-04-18T12:59:00Z">
        <w:r w:rsidRPr="0031617F" w:rsidDel="00431B50">
          <w:rPr>
            <w:b/>
            <w:bCs/>
          </w:rPr>
          <w:delText>KEY OUTCOMES</w:delText>
        </w:r>
      </w:del>
      <w:ins w:id="103" w:author="Frances Enriquez" w:date="2023-04-18T12:59:00Z">
        <w:r w:rsidR="00431B50">
          <w:rPr>
            <w:b/>
            <w:bCs/>
          </w:rPr>
          <w:t>Key outcomes</w:t>
        </w:r>
      </w:ins>
      <w:r w:rsidRPr="0031617F">
        <w:t xml:space="preserve"> </w:t>
      </w:r>
    </w:p>
    <w:p w14:paraId="5F01F12A" w14:textId="77777777" w:rsidR="0031617F" w:rsidRPr="00431B50" w:rsidRDefault="0031617F" w:rsidP="0031617F">
      <w:pPr>
        <w:rPr>
          <w:i/>
          <w:iCs/>
          <w:rPrChange w:id="104" w:author="Frances Enriquez" w:date="2023-04-18T13:00:00Z">
            <w:rPr>
              <w:b/>
              <w:bCs/>
              <w:i/>
              <w:iCs/>
            </w:rPr>
          </w:rPrChange>
        </w:rPr>
      </w:pPr>
      <w:r w:rsidRPr="00431B50">
        <w:rPr>
          <w:i/>
          <w:iCs/>
          <w:rPrChange w:id="105" w:author="Frances Enriquez" w:date="2023-04-18T13:00:00Z">
            <w:rPr>
              <w:b/>
              <w:bCs/>
              <w:i/>
              <w:iCs/>
            </w:rPr>
          </w:rPrChange>
        </w:rPr>
        <w:t>Prevention, management and resolution of conflicts</w:t>
      </w:r>
    </w:p>
    <w:p w14:paraId="688DCD4B" w14:textId="7D8D64AA" w:rsidR="0031617F" w:rsidRPr="0031617F" w:rsidRDefault="0031617F" w:rsidP="0031617F">
      <w:r w:rsidRPr="0031617F">
        <w:t xml:space="preserve">As global peace and security deteriorate, we increased our efforts to prevent, manage and resolve conflicts and promote sustainable peace, including through 41 special political missions and offices and 12 peacekeeping operations. The </w:t>
      </w:r>
      <w:del w:id="106" w:author="Frances Enriquez" w:date="2023-04-18T14:27:00Z">
        <w:r w:rsidRPr="0031617F" w:rsidDel="00A05FC6">
          <w:delText xml:space="preserve">Secretary-General’s </w:delText>
        </w:r>
      </w:del>
      <w:r w:rsidRPr="0031617F">
        <w:t xml:space="preserve">special representatives and envoys </w:t>
      </w:r>
      <w:ins w:id="107" w:author="Frances Enriquez" w:date="2023-04-18T14:27:00Z">
        <w:r w:rsidR="00A05FC6">
          <w:t xml:space="preserve">of the </w:t>
        </w:r>
        <w:r w:rsidR="00A05FC6" w:rsidRPr="0031617F">
          <w:t xml:space="preserve">Secretary-General </w:t>
        </w:r>
      </w:ins>
      <w:r w:rsidRPr="0031617F">
        <w:t xml:space="preserve">worked with conflict parties to achieve ceasefires and political settlements. In Yemen, </w:t>
      </w:r>
      <w:r w:rsidRPr="0031617F">
        <w:rPr>
          <w:rFonts w:eastAsia="Times New Roman"/>
        </w:rPr>
        <w:t>a United Nations-brokered truce</w:t>
      </w:r>
      <w:bookmarkStart w:id="108" w:name="_Hlk128046137"/>
      <w:r w:rsidRPr="0031617F">
        <w:rPr>
          <w:rFonts w:eastAsia="Times New Roman"/>
        </w:rPr>
        <w:t xml:space="preserve"> delivered tangible benefits to the Yemeni people and</w:t>
      </w:r>
      <w:bookmarkEnd w:id="108"/>
      <w:r w:rsidRPr="0031617F">
        <w:rPr>
          <w:rFonts w:eastAsia="Times New Roman"/>
        </w:rPr>
        <w:t xml:space="preserve"> enabled the parties to discuss the de-escalation of hostilities. In</w:t>
      </w:r>
      <w:r w:rsidRPr="0031617F">
        <w:t xml:space="preserve"> Libya, we supported</w:t>
      </w:r>
      <w:r w:rsidRPr="0031617F">
        <w:rPr>
          <w:lang w:val="en-GB"/>
        </w:rPr>
        <w:t xml:space="preserve"> inclusive consultations </w:t>
      </w:r>
      <w:r w:rsidRPr="0031617F">
        <w:t xml:space="preserve">with stakeholders </w:t>
      </w:r>
      <w:r w:rsidRPr="0031617F">
        <w:rPr>
          <w:lang w:val="en-GB"/>
        </w:rPr>
        <w:t xml:space="preserve">on </w:t>
      </w:r>
      <w:r w:rsidRPr="0031617F">
        <w:t xml:space="preserve">overcoming the protracted political impasse and holding national elections. </w:t>
      </w:r>
      <w:r w:rsidRPr="0031617F">
        <w:rPr>
          <w:rFonts w:eastAsia="Times New Roman"/>
        </w:rPr>
        <w:t xml:space="preserve">In Lebanon, our peacekeeping mission </w:t>
      </w:r>
      <w:r w:rsidRPr="0031617F">
        <w:rPr>
          <w:rFonts w:eastAsia="Times New Roman"/>
          <w:lang w:eastAsia="en-GB"/>
        </w:rPr>
        <w:t xml:space="preserve">supported stability, including </w:t>
      </w:r>
      <w:del w:id="109" w:author="Frances Enriquez" w:date="2023-04-19T16:32:00Z">
        <w:r w:rsidRPr="0031617F" w:rsidDel="00B95B0B">
          <w:rPr>
            <w:rFonts w:eastAsia="Times New Roman"/>
            <w:lang w:eastAsia="en-GB"/>
          </w:rPr>
          <w:delText xml:space="preserve">with </w:delText>
        </w:r>
      </w:del>
      <w:ins w:id="110" w:author="Frances Enriquez" w:date="2023-04-19T16:32:00Z">
        <w:r w:rsidR="000749AB">
          <w:rPr>
            <w:rFonts w:eastAsia="Times New Roman"/>
            <w:lang w:eastAsia="en-GB"/>
          </w:rPr>
          <w:t xml:space="preserve">through </w:t>
        </w:r>
      </w:ins>
      <w:r w:rsidRPr="0031617F">
        <w:rPr>
          <w:rFonts w:eastAsia="Times New Roman"/>
          <w:lang w:eastAsia="en-GB"/>
        </w:rPr>
        <w:t xml:space="preserve">support to a regular tripartite forum. In Abyei, we assisted efforts </w:t>
      </w:r>
      <w:r w:rsidRPr="0031617F">
        <w:t>to improve intercommunal relations</w:t>
      </w:r>
      <w:r w:rsidRPr="0031617F">
        <w:rPr>
          <w:rFonts w:eastAsia="Times New Roman"/>
        </w:rPr>
        <w:t xml:space="preserve">. </w:t>
      </w:r>
      <w:ins w:id="111" w:author="Frances Enriquez" w:date="2023-04-20T15:51:00Z">
        <w:r w:rsidR="00DC64C3">
          <w:rPr>
            <w:rFonts w:eastAsia="Times New Roman"/>
          </w:rPr>
          <w:t>In Col</w:t>
        </w:r>
      </w:ins>
      <w:ins w:id="112" w:author="Frances Enriquez" w:date="2023-04-20T15:52:00Z">
        <w:r w:rsidR="00DC64C3">
          <w:rPr>
            <w:rFonts w:eastAsia="Times New Roman"/>
          </w:rPr>
          <w:t xml:space="preserve">ombia, </w:t>
        </w:r>
      </w:ins>
      <w:del w:id="113" w:author="Frances Enriquez" w:date="2023-04-20T15:52:00Z">
        <w:r w:rsidRPr="0031617F" w:rsidDel="00DC64C3">
          <w:rPr>
            <w:rFonts w:eastAsia="Times New Roman"/>
          </w:rPr>
          <w:delText>T</w:delText>
        </w:r>
      </w:del>
      <w:ins w:id="114" w:author="Frances Enriquez" w:date="2023-04-20T15:52:00Z">
        <w:r w:rsidR="00DC64C3">
          <w:rPr>
            <w:rFonts w:eastAsia="Times New Roman"/>
          </w:rPr>
          <w:t>t</w:t>
        </w:r>
      </w:ins>
      <w:r w:rsidRPr="0031617F">
        <w:rPr>
          <w:rFonts w:eastAsia="Times New Roman"/>
        </w:rPr>
        <w:t xml:space="preserve">he United Nations mission </w:t>
      </w:r>
      <w:del w:id="115" w:author="Frances Enriquez" w:date="2023-04-20T15:52:00Z">
        <w:r w:rsidRPr="0031617F" w:rsidDel="00DC64C3">
          <w:rPr>
            <w:rFonts w:eastAsia="Times New Roman"/>
          </w:rPr>
          <w:delText xml:space="preserve">in Colombia </w:delText>
        </w:r>
      </w:del>
      <w:r w:rsidRPr="0031617F">
        <w:rPr>
          <w:rFonts w:eastAsia="Times New Roman"/>
        </w:rPr>
        <w:t>expanded its peacebuilding support</w:t>
      </w:r>
      <w:ins w:id="116" w:author="Frances Enriquez" w:date="2023-04-19T16:38:00Z">
        <w:r w:rsidR="005326BB">
          <w:rPr>
            <w:rFonts w:eastAsia="Times New Roman"/>
          </w:rPr>
          <w:t>,</w:t>
        </w:r>
      </w:ins>
      <w:r w:rsidRPr="0031617F">
        <w:rPr>
          <w:rFonts w:eastAsia="Times New Roman"/>
        </w:rPr>
        <w:t xml:space="preserve"> as requested by the new Government</w:t>
      </w:r>
      <w:ins w:id="117" w:author="Frances Enriquez" w:date="2023-04-19T16:39:00Z">
        <w:r w:rsidR="005326BB">
          <w:rPr>
            <w:rFonts w:eastAsia="Times New Roman"/>
          </w:rPr>
          <w:t>,</w:t>
        </w:r>
      </w:ins>
      <w:r w:rsidRPr="0031617F">
        <w:rPr>
          <w:rFonts w:eastAsia="Times New Roman"/>
        </w:rPr>
        <w:t xml:space="preserve"> and accompanied the resumed peace talks between the Government and the </w:t>
      </w:r>
      <w:proofErr w:type="spellStart"/>
      <w:ins w:id="118" w:author="Frances Enriquez" w:date="2023-04-19T16:43:00Z">
        <w:r w:rsidR="00002283" w:rsidRPr="00002283">
          <w:rPr>
            <w:rFonts w:eastAsia="Times New Roman"/>
          </w:rPr>
          <w:t>Ejército</w:t>
        </w:r>
        <w:proofErr w:type="spellEnd"/>
        <w:r w:rsidR="00002283" w:rsidRPr="00002283">
          <w:rPr>
            <w:rFonts w:eastAsia="Times New Roman"/>
          </w:rPr>
          <w:t xml:space="preserve"> de </w:t>
        </w:r>
        <w:proofErr w:type="spellStart"/>
        <w:r w:rsidR="00002283" w:rsidRPr="00002283">
          <w:rPr>
            <w:rFonts w:eastAsia="Times New Roman"/>
          </w:rPr>
          <w:t>Liberación</w:t>
        </w:r>
        <w:proofErr w:type="spellEnd"/>
        <w:r w:rsidR="00002283" w:rsidRPr="00002283">
          <w:rPr>
            <w:rFonts w:eastAsia="Times New Roman"/>
          </w:rPr>
          <w:t xml:space="preserve"> Nacional (</w:t>
        </w:r>
      </w:ins>
      <w:r w:rsidRPr="0031617F">
        <w:rPr>
          <w:rFonts w:eastAsia="Times New Roman"/>
        </w:rPr>
        <w:t>National Liberation Army</w:t>
      </w:r>
      <w:ins w:id="119" w:author="Frances Enriquez" w:date="2023-04-19T16:44:00Z">
        <w:r w:rsidR="00593856">
          <w:rPr>
            <w:rFonts w:eastAsia="Times New Roman"/>
          </w:rPr>
          <w:t>)</w:t>
        </w:r>
      </w:ins>
      <w:r w:rsidRPr="0031617F">
        <w:rPr>
          <w:rFonts w:eastAsia="Times New Roman"/>
        </w:rPr>
        <w:t xml:space="preserve">. </w:t>
      </w:r>
      <w:r w:rsidRPr="0031617F">
        <w:t xml:space="preserve">In the Central African Republic, we supported the </w:t>
      </w:r>
      <w:del w:id="120" w:author="Frances Enriquez" w:date="2023-04-19T16:41:00Z">
        <w:r w:rsidRPr="0031617F" w:rsidDel="000001FD">
          <w:delText>G</w:delText>
        </w:r>
      </w:del>
      <w:ins w:id="121" w:author="Frances Enriquez" w:date="2023-04-19T16:41:00Z">
        <w:r w:rsidR="000001FD">
          <w:t>g</w:t>
        </w:r>
      </w:ins>
      <w:r w:rsidRPr="0031617F">
        <w:t>overnment-led peace process that contributed to dialogue and the dissolution of armed groups.</w:t>
      </w:r>
    </w:p>
    <w:p w14:paraId="2309ABD0" w14:textId="111A3065" w:rsidR="0031617F" w:rsidRPr="0031617F" w:rsidDel="00CE1F89" w:rsidRDefault="0031617F" w:rsidP="0031617F">
      <w:r w:rsidRPr="0031617F">
        <w:t xml:space="preserve">In the ongoing </w:t>
      </w:r>
      <w:del w:id="122" w:author="Frances Enriquez" w:date="2023-04-20T15:52:00Z">
        <w:r w:rsidRPr="0031617F" w:rsidDel="00151AFE">
          <w:delText xml:space="preserve">Ukraine </w:delText>
        </w:r>
      </w:del>
      <w:r w:rsidRPr="0031617F">
        <w:t>conflict</w:t>
      </w:r>
      <w:ins w:id="123" w:author="Frances Enriquez" w:date="2023-04-20T15:52:00Z">
        <w:r w:rsidR="00151AFE">
          <w:t xml:space="preserve"> in </w:t>
        </w:r>
        <w:r w:rsidR="00151AFE" w:rsidRPr="0031617F">
          <w:t>Ukraine</w:t>
        </w:r>
      </w:ins>
      <w:r w:rsidRPr="0031617F">
        <w:t>, the United Nations not only stayed and delivered</w:t>
      </w:r>
      <w:del w:id="124" w:author="Frances Enriquez" w:date="2023-04-19T16:58:00Z">
        <w:r w:rsidRPr="0031617F" w:rsidDel="001F2163">
          <w:delText>,</w:delText>
        </w:r>
      </w:del>
      <w:r w:rsidRPr="0031617F">
        <w:t xml:space="preserve"> but also rapidly scaled up </w:t>
      </w:r>
      <w:del w:id="125" w:author="Frances Enriquez" w:date="2023-04-19T16:58:00Z">
        <w:r w:rsidRPr="0031617F" w:rsidDel="001F2163">
          <w:delText xml:space="preserve">a </w:delText>
        </w:r>
      </w:del>
      <w:ins w:id="126" w:author="Frances Enriquez" w:date="2023-04-19T16:58:00Z">
        <w:r w:rsidR="001F2163">
          <w:t>its</w:t>
        </w:r>
        <w:r w:rsidR="001F2163" w:rsidRPr="0031617F">
          <w:t xml:space="preserve"> </w:t>
        </w:r>
      </w:ins>
      <w:r w:rsidRPr="0031617F">
        <w:t xml:space="preserve">response across the country and beyond, including </w:t>
      </w:r>
      <w:del w:id="127" w:author="Frances Enriquez" w:date="2023-04-19T16:58:00Z">
        <w:r w:rsidRPr="0031617F" w:rsidDel="00944932">
          <w:delText xml:space="preserve">a </w:delText>
        </w:r>
      </w:del>
      <w:ins w:id="128" w:author="Frances Enriquez" w:date="2023-04-19T16:58:00Z">
        <w:r w:rsidR="00944932">
          <w:t>its</w:t>
        </w:r>
        <w:r w:rsidR="00944932" w:rsidRPr="0031617F">
          <w:t xml:space="preserve"> </w:t>
        </w:r>
      </w:ins>
      <w:r w:rsidRPr="0031617F">
        <w:t xml:space="preserve">refugee response. In view of severe access constraints in areas in the east and south of Ukraine, we consistently advocated for access while respecting </w:t>
      </w:r>
      <w:del w:id="129" w:author="Frances Enriquez" w:date="2023-04-19T16:59:00Z">
        <w:r w:rsidRPr="0031617F" w:rsidDel="00944932">
          <w:delText xml:space="preserve">Ukraine’s </w:delText>
        </w:r>
      </w:del>
      <w:ins w:id="130" w:author="Frances Enriquez" w:date="2023-04-19T16:59:00Z">
        <w:r w:rsidR="00944932">
          <w:t xml:space="preserve">the country’s </w:t>
        </w:r>
      </w:ins>
      <w:r w:rsidRPr="0031617F">
        <w:t>sovereignty, independence</w:t>
      </w:r>
      <w:del w:id="131" w:author="Frances Enriquez" w:date="2023-04-19T16:59:00Z">
        <w:r w:rsidRPr="0031617F" w:rsidDel="00944932">
          <w:delText>,</w:delText>
        </w:r>
      </w:del>
      <w:r w:rsidRPr="0031617F">
        <w:t xml:space="preserve"> and territorial integrity in </w:t>
      </w:r>
      <w:r w:rsidRPr="0031617F">
        <w:lastRenderedPageBreak/>
        <w:t xml:space="preserve">accordance with international law. The United Nations also continued to work with all concerned to mitigate the global impacts of the crisis. To ease global impacts on food and fertilizers, we actively engaged in negotiating and facilitating implementation of the Black Sea Grain Initiative, which was signed by Türkiye, the Russian Federation and Ukraine in July 2022. We also signed a </w:t>
      </w:r>
      <w:del w:id="132" w:author="Frances Enriquez" w:date="2023-04-19T17:01:00Z">
        <w:r w:rsidRPr="0031617F" w:rsidDel="00A83660">
          <w:delText>M</w:delText>
        </w:r>
      </w:del>
      <w:ins w:id="133" w:author="Frances Enriquez" w:date="2023-04-19T17:01:00Z">
        <w:r w:rsidR="00A83660">
          <w:t>m</w:t>
        </w:r>
      </w:ins>
      <w:r w:rsidRPr="0031617F">
        <w:t xml:space="preserve">emorandum of </w:t>
      </w:r>
      <w:del w:id="134" w:author="Frances Enriquez" w:date="2023-04-19T17:01:00Z">
        <w:r w:rsidRPr="0031617F" w:rsidDel="00A83660">
          <w:delText>U</w:delText>
        </w:r>
      </w:del>
      <w:ins w:id="135" w:author="Frances Enriquez" w:date="2023-04-19T17:01:00Z">
        <w:r w:rsidR="00A83660">
          <w:t>u</w:t>
        </w:r>
      </w:ins>
      <w:r w:rsidRPr="0031617F">
        <w:t>nderstanding with the Russian Federation to facilitate the transparent</w:t>
      </w:r>
      <w:ins w:id="136" w:author="Frances Enriquez" w:date="2023-04-19T17:02:00Z">
        <w:r w:rsidR="002579D6">
          <w:t>,</w:t>
        </w:r>
      </w:ins>
      <w:r w:rsidRPr="0031617F">
        <w:t xml:space="preserve"> unimpeded access </w:t>
      </w:r>
      <w:del w:id="137" w:author="Frances Enriquez" w:date="2023-04-20T15:55:00Z">
        <w:r w:rsidRPr="0031617F" w:rsidDel="00202542">
          <w:delText xml:space="preserve">of </w:delText>
        </w:r>
      </w:del>
      <w:ins w:id="138" w:author="Frances Enriquez" w:date="2023-04-20T15:55:00Z">
        <w:r w:rsidR="00202542">
          <w:t xml:space="preserve">to </w:t>
        </w:r>
      </w:ins>
      <w:r w:rsidRPr="0031617F">
        <w:t>food and fertilizers, including the raw materials required to produce fertilizers. As the war continues unabated, the United Nations will maintain efforts toward</w:t>
      </w:r>
      <w:ins w:id="139" w:author="Frances Enriquez" w:date="2023-04-20T15:56:00Z">
        <w:r w:rsidR="00650592">
          <w:t>s</w:t>
        </w:r>
      </w:ins>
      <w:r w:rsidRPr="0031617F">
        <w:t xml:space="preserve"> preventing further escalation and promoting a just and sustainable peace, in line with the </w:t>
      </w:r>
      <w:del w:id="140" w:author="Frances Enriquez" w:date="2023-04-19T17:03:00Z">
        <w:r w:rsidRPr="0031617F" w:rsidDel="005F5A09">
          <w:delText xml:space="preserve">United Nations </w:delText>
        </w:r>
      </w:del>
      <w:r w:rsidRPr="0031617F">
        <w:t>Charter, international law</w:t>
      </w:r>
      <w:del w:id="141" w:author="Frances Enriquez" w:date="2023-04-19T17:03:00Z">
        <w:r w:rsidRPr="0031617F" w:rsidDel="005F5A09">
          <w:delText>,</w:delText>
        </w:r>
      </w:del>
      <w:r w:rsidRPr="0031617F">
        <w:t xml:space="preserve"> and relevant General Assembly resolutions.</w:t>
      </w:r>
    </w:p>
    <w:p w14:paraId="4510FDD0" w14:textId="7B53FC44" w:rsidR="0031617F" w:rsidRPr="0031617F" w:rsidRDefault="0031617F" w:rsidP="0031617F">
      <w:pPr>
        <w:rPr>
          <w:rFonts w:eastAsia="Times New Roman"/>
        </w:rPr>
      </w:pPr>
      <w:r w:rsidRPr="0031617F">
        <w:t xml:space="preserve">Our partnerships with regional organizations remained essential. Following the October 2021 coup in </w:t>
      </w:r>
      <w:ins w:id="142" w:author="Frances Enriquez" w:date="2023-04-19T17:03:00Z">
        <w:r w:rsidR="005F5A09">
          <w:t xml:space="preserve">the </w:t>
        </w:r>
      </w:ins>
      <w:r w:rsidRPr="0031617F">
        <w:t xml:space="preserve">Sudan, our joint efforts with the African Union and the Intergovernmental Authority on Development resulted in a Sudanese-led political process. This process ultimately produced a </w:t>
      </w:r>
      <w:commentRangeStart w:id="143"/>
      <w:del w:id="144" w:author="Frances Enriquez" w:date="2023-04-19T17:09:00Z">
        <w:r w:rsidRPr="0031617F" w:rsidDel="008C49F8">
          <w:delText>F</w:delText>
        </w:r>
      </w:del>
      <w:del w:id="145" w:author="Frances Enriquez" w:date="2023-04-20T09:45:00Z">
        <w:r w:rsidRPr="0031617F" w:rsidDel="00081DED">
          <w:delText xml:space="preserve">ramework </w:delText>
        </w:r>
      </w:del>
      <w:del w:id="146" w:author="Frances Enriquez" w:date="2023-04-19T17:09:00Z">
        <w:r w:rsidRPr="0031617F" w:rsidDel="008C49F8">
          <w:delText>P</w:delText>
        </w:r>
      </w:del>
      <w:ins w:id="147" w:author="Frances Enriquez" w:date="2023-04-19T17:09:00Z">
        <w:r w:rsidR="008C49F8">
          <w:t>p</w:t>
        </w:r>
      </w:ins>
      <w:r w:rsidRPr="0031617F">
        <w:t xml:space="preserve">olitical </w:t>
      </w:r>
      <w:ins w:id="148" w:author="Frances Enriquez" w:date="2023-04-20T09:45:00Z">
        <w:r w:rsidR="00081DED">
          <w:t>f</w:t>
        </w:r>
        <w:r w:rsidR="00081DED" w:rsidRPr="0031617F">
          <w:t xml:space="preserve">ramework </w:t>
        </w:r>
      </w:ins>
      <w:del w:id="149" w:author="Frances Enriquez" w:date="2023-04-19T17:09:00Z">
        <w:r w:rsidRPr="0031617F" w:rsidDel="008C49F8">
          <w:delText>A</w:delText>
        </w:r>
      </w:del>
      <w:ins w:id="150" w:author="Frances Enriquez" w:date="2023-04-19T17:09:00Z">
        <w:r w:rsidR="008C49F8">
          <w:t>a</w:t>
        </w:r>
      </w:ins>
      <w:r w:rsidRPr="0031617F">
        <w:t>greement</w:t>
      </w:r>
      <w:commentRangeEnd w:id="143"/>
      <w:r w:rsidR="00A26026">
        <w:rPr>
          <w:rStyle w:val="CommentReference"/>
        </w:rPr>
        <w:commentReference w:id="143"/>
      </w:r>
      <w:r w:rsidRPr="0031617F">
        <w:t xml:space="preserve"> and laid the groundwork for a political settlement. In South Sudan, we worked with regional and subregional organizations to advance the political process.</w:t>
      </w:r>
      <w:r w:rsidRPr="0031617F">
        <w:rPr>
          <w:rFonts w:eastAsia="Times New Roman"/>
        </w:rPr>
        <w:t xml:space="preserve"> In the Democratic Republic of the Congo and the Great Lakes region, we worked with the African Union and regional partners</w:t>
      </w:r>
      <w:r w:rsidRPr="0031617F">
        <w:t xml:space="preserve"> </w:t>
      </w:r>
      <w:r w:rsidRPr="0031617F">
        <w:rPr>
          <w:rFonts w:eastAsia="Times New Roman"/>
        </w:rPr>
        <w:t xml:space="preserve">on implementing the </w:t>
      </w:r>
      <w:commentRangeStart w:id="151"/>
      <w:r w:rsidRPr="0031617F">
        <w:rPr>
          <w:rFonts w:eastAsia="Times New Roman"/>
        </w:rPr>
        <w:t>Peace, Security</w:t>
      </w:r>
      <w:del w:id="152" w:author="Frances Enriquez" w:date="2023-04-19T17:28:00Z">
        <w:r w:rsidRPr="0031617F" w:rsidDel="004A3C60">
          <w:rPr>
            <w:rFonts w:eastAsia="Times New Roman"/>
          </w:rPr>
          <w:delText>,</w:delText>
        </w:r>
      </w:del>
      <w:r w:rsidRPr="0031617F">
        <w:rPr>
          <w:rFonts w:eastAsia="Times New Roman"/>
        </w:rPr>
        <w:t xml:space="preserve"> and Cooperation Framework</w:t>
      </w:r>
      <w:commentRangeEnd w:id="151"/>
      <w:r w:rsidR="00A10929">
        <w:rPr>
          <w:rStyle w:val="CommentReference"/>
        </w:rPr>
        <w:commentReference w:id="151"/>
      </w:r>
      <w:r w:rsidRPr="0031617F">
        <w:rPr>
          <w:rFonts w:eastAsia="Times New Roman"/>
        </w:rPr>
        <w:t>.</w:t>
      </w:r>
    </w:p>
    <w:p w14:paraId="37E5F7B2" w14:textId="3510797F" w:rsidR="0031617F" w:rsidRPr="0031617F" w:rsidRDefault="0031617F" w:rsidP="0031617F">
      <w:pPr>
        <w:rPr>
          <w:b/>
          <w:bCs/>
        </w:rPr>
      </w:pPr>
      <w:r w:rsidRPr="0031617F">
        <w:t>United Nations peacekeeping adapted to challenging environments through the Secretary-General’s Action for Peacekeeping initiative and the Action for Peacekeeping Plus strategy. We responded to the increase in peacekeeper fatalities from malicious acts with</w:t>
      </w:r>
      <w:r w:rsidRPr="0031617F">
        <w:rPr>
          <w:rStyle w:val="normaltextrun"/>
          <w:color w:val="000000" w:themeColor="text1"/>
        </w:rPr>
        <w:t xml:space="preserve"> </w:t>
      </w:r>
      <w:commentRangeStart w:id="153"/>
      <w:r w:rsidRPr="0031617F">
        <w:rPr>
          <w:rStyle w:val="normaltextrun"/>
          <w:color w:val="000000" w:themeColor="text1"/>
        </w:rPr>
        <w:t xml:space="preserve">improved </w:t>
      </w:r>
      <w:commentRangeEnd w:id="153"/>
      <w:r w:rsidR="00394F49">
        <w:rPr>
          <w:rStyle w:val="CommentReference"/>
        </w:rPr>
        <w:commentReference w:id="153"/>
      </w:r>
      <w:r w:rsidRPr="0031617F">
        <w:rPr>
          <w:rStyle w:val="normaltextrun"/>
          <w:color w:val="000000" w:themeColor="text1"/>
        </w:rPr>
        <w:t>training, equipment, medical trauma care</w:t>
      </w:r>
      <w:del w:id="154" w:author="Frances Enriquez" w:date="2023-04-19T17:29:00Z">
        <w:r w:rsidRPr="0031617F" w:rsidDel="00B20005">
          <w:rPr>
            <w:rStyle w:val="normaltextrun"/>
            <w:color w:val="000000" w:themeColor="text1"/>
          </w:rPr>
          <w:delText>,</w:delText>
        </w:r>
      </w:del>
      <w:r w:rsidRPr="0031617F">
        <w:rPr>
          <w:rStyle w:val="normaltextrun"/>
          <w:color w:val="000000" w:themeColor="text1"/>
        </w:rPr>
        <w:t xml:space="preserve"> </w:t>
      </w:r>
      <w:ins w:id="155" w:author="Frances Enriquez" w:date="2023-04-19T17:29:00Z">
        <w:r w:rsidR="00B20005">
          <w:rPr>
            <w:rStyle w:val="normaltextrun"/>
            <w:color w:val="000000" w:themeColor="text1"/>
          </w:rPr>
          <w:t xml:space="preserve">and </w:t>
        </w:r>
      </w:ins>
      <w:r w:rsidRPr="0031617F">
        <w:rPr>
          <w:rStyle w:val="normaltextrun"/>
          <w:color w:val="000000" w:themeColor="text1"/>
        </w:rPr>
        <w:t>improvised explosive devices detection</w:t>
      </w:r>
      <w:del w:id="156" w:author="Frances Enriquez" w:date="2023-04-19T17:30:00Z">
        <w:r w:rsidRPr="0031617F" w:rsidDel="00141B54">
          <w:rPr>
            <w:rStyle w:val="normaltextrun"/>
            <w:color w:val="000000" w:themeColor="text1"/>
          </w:rPr>
          <w:delText>,</w:delText>
        </w:r>
      </w:del>
      <w:r w:rsidRPr="0031617F">
        <w:rPr>
          <w:rStyle w:val="normaltextrun"/>
          <w:color w:val="000000" w:themeColor="text1"/>
        </w:rPr>
        <w:t xml:space="preserve"> and </w:t>
      </w:r>
      <w:ins w:id="157" w:author="Frances Enriquez" w:date="2023-04-20T16:04:00Z">
        <w:r w:rsidR="003826F3">
          <w:rPr>
            <w:rStyle w:val="normaltextrun"/>
            <w:color w:val="000000" w:themeColor="text1"/>
          </w:rPr>
          <w:t xml:space="preserve">by </w:t>
        </w:r>
      </w:ins>
      <w:r w:rsidRPr="0031617F">
        <w:rPr>
          <w:rStyle w:val="normaltextrun"/>
          <w:color w:val="000000" w:themeColor="text1"/>
        </w:rPr>
        <w:t xml:space="preserve">strengthening the </w:t>
      </w:r>
      <w:del w:id="158" w:author="Frances Enriquez" w:date="2023-04-19T17:30:00Z">
        <w:r w:rsidRPr="0031617F" w:rsidDel="00141B54">
          <w:rPr>
            <w:rStyle w:val="normaltextrun"/>
            <w:color w:val="000000" w:themeColor="text1"/>
          </w:rPr>
          <w:delText xml:space="preserve">defense </w:delText>
        </w:r>
      </w:del>
      <w:ins w:id="159" w:author="Frances Enriquez" w:date="2023-04-19T17:30:00Z">
        <w:r w:rsidR="00141B54" w:rsidRPr="0031617F">
          <w:rPr>
            <w:rStyle w:val="normaltextrun"/>
            <w:color w:val="000000" w:themeColor="text1"/>
          </w:rPr>
          <w:t>defen</w:t>
        </w:r>
        <w:r w:rsidR="00141B54">
          <w:rPr>
            <w:rStyle w:val="normaltextrun"/>
            <w:color w:val="000000" w:themeColor="text1"/>
          </w:rPr>
          <w:t>c</w:t>
        </w:r>
        <w:r w:rsidR="00141B54" w:rsidRPr="0031617F">
          <w:rPr>
            <w:rStyle w:val="normaltextrun"/>
            <w:color w:val="000000" w:themeColor="text1"/>
          </w:rPr>
          <w:t xml:space="preserve">e </w:t>
        </w:r>
      </w:ins>
      <w:r w:rsidRPr="0031617F">
        <w:rPr>
          <w:rStyle w:val="normaltextrun"/>
          <w:color w:val="000000" w:themeColor="text1"/>
        </w:rPr>
        <w:t>of our bases in the field.</w:t>
      </w:r>
    </w:p>
    <w:p w14:paraId="0C5C270F" w14:textId="5E0A5AB0" w:rsidR="0031617F" w:rsidRPr="0031617F" w:rsidRDefault="0031617F" w:rsidP="0031617F">
      <w:r w:rsidRPr="0031617F">
        <w:t xml:space="preserve">We increased efforts to address </w:t>
      </w:r>
      <w:r w:rsidRPr="0031617F" w:rsidDel="00BA17A5">
        <w:t>mis</w:t>
      </w:r>
      <w:ins w:id="160" w:author="Frances Enriquez" w:date="2023-04-19T17:30:00Z">
        <w:r w:rsidR="00141B54">
          <w:t>-</w:t>
        </w:r>
      </w:ins>
      <w:del w:id="161" w:author="Frances Enriquez" w:date="2023-04-19T17:30:00Z">
        <w:r w:rsidRPr="0031617F" w:rsidDel="00141B54">
          <w:delText>/</w:delText>
        </w:r>
      </w:del>
      <w:ins w:id="162" w:author="Frances Enriquez" w:date="2023-04-19T17:30:00Z">
        <w:r w:rsidR="00141B54">
          <w:t xml:space="preserve"> and </w:t>
        </w:r>
      </w:ins>
      <w:r w:rsidRPr="0031617F">
        <w:t xml:space="preserve">disinformation and hate speech through </w:t>
      </w:r>
      <w:commentRangeStart w:id="163"/>
      <w:r w:rsidRPr="0031617F">
        <w:t xml:space="preserve">better </w:t>
      </w:r>
      <w:commentRangeEnd w:id="163"/>
      <w:r w:rsidR="00935E7F">
        <w:rPr>
          <w:rStyle w:val="CommentReference"/>
        </w:rPr>
        <w:commentReference w:id="163"/>
      </w:r>
      <w:r w:rsidRPr="0031617F">
        <w:t>monitoring, analysis, guidance</w:t>
      </w:r>
      <w:del w:id="164" w:author="Frances Enriquez" w:date="2023-04-19T17:33:00Z">
        <w:r w:rsidRPr="0031617F" w:rsidDel="00935E7F">
          <w:delText>,</w:delText>
        </w:r>
      </w:del>
      <w:r w:rsidRPr="0031617F">
        <w:t xml:space="preserve"> </w:t>
      </w:r>
      <w:ins w:id="165" w:author="Frances Enriquez" w:date="2023-04-19T17:33:00Z">
        <w:r w:rsidR="00935E7F">
          <w:t xml:space="preserve">and </w:t>
        </w:r>
      </w:ins>
      <w:r w:rsidRPr="0031617F">
        <w:t>training</w:t>
      </w:r>
      <w:del w:id="166" w:author="Frances Enriquez" w:date="2023-04-19T17:31:00Z">
        <w:r w:rsidRPr="0031617F" w:rsidDel="00F65277">
          <w:delText>,</w:delText>
        </w:r>
      </w:del>
      <w:r w:rsidRPr="0031617F">
        <w:t xml:space="preserve"> and </w:t>
      </w:r>
      <w:ins w:id="167" w:author="Frances Enriquez" w:date="2023-04-19T17:33:00Z">
        <w:r w:rsidR="00935E7F">
          <w:t xml:space="preserve">through </w:t>
        </w:r>
      </w:ins>
      <w:r w:rsidRPr="0031617F">
        <w:t xml:space="preserve">proactive communication and advocacy. We also built new partnerships to scale up this work, including with </w:t>
      </w:r>
      <w:del w:id="168" w:author="Frances Enriquez" w:date="2023-04-19T17:33:00Z">
        <w:r w:rsidRPr="0031617F" w:rsidDel="00DD367D">
          <w:delText>g</w:delText>
        </w:r>
      </w:del>
      <w:ins w:id="169" w:author="Frances Enriquez" w:date="2023-04-19T17:33:00Z">
        <w:r w:rsidR="00DD367D">
          <w:t>G</w:t>
        </w:r>
      </w:ins>
      <w:r w:rsidRPr="0031617F">
        <w:t>overnments, regional organizations, civil society</w:t>
      </w:r>
      <w:del w:id="170" w:author="Frances Enriquez" w:date="2023-04-19T17:33:00Z">
        <w:r w:rsidRPr="0031617F" w:rsidDel="00DD367D">
          <w:delText>,</w:delText>
        </w:r>
      </w:del>
      <w:r w:rsidRPr="0031617F">
        <w:t xml:space="preserve"> and social media companies. Our missions in the Democratic Republic of the Congo and Lebanon used social media to better explain their mandates. In the Central African Republic, we helped </w:t>
      </w:r>
      <w:ins w:id="171" w:author="Frances Enriquez" w:date="2023-04-19T17:33:00Z">
        <w:r w:rsidR="00AB6B2C">
          <w:t xml:space="preserve">to </w:t>
        </w:r>
      </w:ins>
      <w:r w:rsidRPr="0031617F">
        <w:t xml:space="preserve">train media organizations on the peace process and </w:t>
      </w:r>
      <w:r w:rsidRPr="0031617F" w:rsidDel="00636E13">
        <w:t>mis</w:t>
      </w:r>
      <w:ins w:id="172" w:author="Frances Enriquez" w:date="2023-04-19T17:33:00Z">
        <w:r w:rsidR="00AB6B2C">
          <w:t>- and</w:t>
        </w:r>
      </w:ins>
      <w:ins w:id="173" w:author="Frances Enriquez" w:date="2023-04-20T15:37:00Z">
        <w:r w:rsidR="00B364C0">
          <w:t xml:space="preserve"> </w:t>
        </w:r>
      </w:ins>
      <w:del w:id="174" w:author="Frances Enriquez" w:date="2023-04-19T17:33:00Z">
        <w:r w:rsidRPr="0031617F" w:rsidDel="00AB6B2C">
          <w:delText>/</w:delText>
        </w:r>
      </w:del>
      <w:r w:rsidRPr="0031617F">
        <w:t>disinformation</w:t>
      </w:r>
      <w:r w:rsidRPr="0031617F">
        <w:rPr>
          <w:lang w:val="en-GB"/>
        </w:rPr>
        <w:t>.</w:t>
      </w:r>
      <w:r w:rsidRPr="0031617F">
        <w:t xml:space="preserve"> </w:t>
      </w:r>
      <w:bookmarkStart w:id="175" w:name="_Hlk131086225"/>
      <w:r w:rsidRPr="0031617F">
        <w:t xml:space="preserve">In Libya, </w:t>
      </w:r>
      <w:r w:rsidRPr="0031617F">
        <w:rPr>
          <w:lang w:val="en-GB"/>
        </w:rPr>
        <w:t xml:space="preserve">we assisted initiatives to counter </w:t>
      </w:r>
      <w:r w:rsidRPr="0031617F" w:rsidDel="00636E13">
        <w:rPr>
          <w:lang w:val="en-GB"/>
        </w:rPr>
        <w:t>mis</w:t>
      </w:r>
      <w:ins w:id="176" w:author="Frances Enriquez" w:date="2023-04-19T17:34:00Z">
        <w:r w:rsidR="00AB6B2C">
          <w:rPr>
            <w:lang w:val="en-GB"/>
          </w:rPr>
          <w:t>-</w:t>
        </w:r>
      </w:ins>
      <w:del w:id="177" w:author="Frances Enriquez" w:date="2023-04-19T17:33:00Z">
        <w:r w:rsidRPr="0031617F" w:rsidDel="00AB6B2C">
          <w:rPr>
            <w:lang w:val="en-GB"/>
          </w:rPr>
          <w:delText>/</w:delText>
        </w:r>
      </w:del>
      <w:ins w:id="178" w:author="Frances Enriquez" w:date="2023-04-19T17:33:00Z">
        <w:r w:rsidR="00AB6B2C">
          <w:rPr>
            <w:lang w:val="en-GB"/>
          </w:rPr>
          <w:t xml:space="preserve"> and </w:t>
        </w:r>
      </w:ins>
      <w:r w:rsidRPr="0031617F">
        <w:rPr>
          <w:lang w:val="en-GB"/>
        </w:rPr>
        <w:t>disinformation and hate speech during elections</w:t>
      </w:r>
      <w:del w:id="179" w:author="Frances Enriquez" w:date="2023-04-20T16:09:00Z">
        <w:r w:rsidRPr="0031617F" w:rsidDel="005B39BA">
          <w:rPr>
            <w:lang w:val="en-GB"/>
          </w:rPr>
          <w:delText>, while</w:delText>
        </w:r>
      </w:del>
      <w:ins w:id="180" w:author="Frances Enriquez" w:date="2023-04-20T16:09:00Z">
        <w:r w:rsidR="005B39BA">
          <w:rPr>
            <w:lang w:val="en-GB"/>
          </w:rPr>
          <w:t xml:space="preserve"> and</w:t>
        </w:r>
      </w:ins>
      <w:r w:rsidRPr="0031617F">
        <w:rPr>
          <w:lang w:val="en-GB"/>
        </w:rPr>
        <w:t xml:space="preserve"> </w:t>
      </w:r>
      <w:del w:id="181" w:author="Frances Enriquez" w:date="2023-04-20T16:09:00Z">
        <w:r w:rsidRPr="0031617F" w:rsidDel="005B39BA">
          <w:rPr>
            <w:lang w:val="en-GB"/>
          </w:rPr>
          <w:delText xml:space="preserve">supporting </w:delText>
        </w:r>
      </w:del>
      <w:ins w:id="182" w:author="Frances Enriquez" w:date="2023-04-20T16:09:00Z">
        <w:r w:rsidR="005B39BA" w:rsidRPr="0031617F">
          <w:rPr>
            <w:lang w:val="en-GB"/>
          </w:rPr>
          <w:t>support</w:t>
        </w:r>
        <w:r w:rsidR="005B39BA">
          <w:rPr>
            <w:lang w:val="en-GB"/>
          </w:rPr>
          <w:t>ed</w:t>
        </w:r>
        <w:r w:rsidR="005B39BA" w:rsidRPr="0031617F">
          <w:rPr>
            <w:lang w:val="en-GB"/>
          </w:rPr>
          <w:t xml:space="preserve"> </w:t>
        </w:r>
      </w:ins>
      <w:r w:rsidRPr="0031617F">
        <w:rPr>
          <w:lang w:val="en-GB"/>
        </w:rPr>
        <w:t>the participation of women</w:t>
      </w:r>
      <w:ins w:id="183" w:author="Frances Enriquez" w:date="2023-04-20T16:09:00Z">
        <w:r w:rsidR="0002057D">
          <w:rPr>
            <w:lang w:val="en-GB"/>
          </w:rPr>
          <w:t xml:space="preserve"> </w:t>
        </w:r>
      </w:ins>
      <w:ins w:id="184" w:author="Frances Enriquez" w:date="2023-04-20T16:10:00Z">
        <w:r w:rsidR="002A2C19">
          <w:rPr>
            <w:lang w:val="en-GB"/>
          </w:rPr>
          <w:t>there</w:t>
        </w:r>
      </w:ins>
      <w:ins w:id="185" w:author="Frances Enriquez" w:date="2023-04-20T16:09:00Z">
        <w:r w:rsidR="005B39BA">
          <w:rPr>
            <w:lang w:val="en-GB"/>
          </w:rPr>
          <w:t>in</w:t>
        </w:r>
      </w:ins>
      <w:r w:rsidRPr="0031617F">
        <w:rPr>
          <w:lang w:val="en-GB"/>
        </w:rPr>
        <w:t xml:space="preserve">. </w:t>
      </w:r>
      <w:r w:rsidRPr="0031617F">
        <w:t>In the Horn of Africa region, we organized a multi</w:t>
      </w:r>
      <w:ins w:id="186" w:author="Frances Enriquez" w:date="2023-04-19T17:34:00Z">
        <w:r w:rsidR="008D6667">
          <w:t>-</w:t>
        </w:r>
      </w:ins>
      <w:r w:rsidRPr="0031617F">
        <w:t>stakeholder workshop on hate speech and mis</w:t>
      </w:r>
      <w:ins w:id="187" w:author="Frances Enriquez" w:date="2023-04-19T17:34:00Z">
        <w:r w:rsidR="008D6667">
          <w:t>-</w:t>
        </w:r>
      </w:ins>
      <w:del w:id="188" w:author="Frances Enriquez" w:date="2023-04-19T17:34:00Z">
        <w:r w:rsidRPr="0031617F" w:rsidDel="008D6667">
          <w:delText>/</w:delText>
        </w:r>
      </w:del>
      <w:ins w:id="189" w:author="Frances Enriquez" w:date="2023-04-19T17:34:00Z">
        <w:r w:rsidR="008D6667">
          <w:t xml:space="preserve"> and </w:t>
        </w:r>
      </w:ins>
      <w:r w:rsidRPr="0031617F">
        <w:t>disinformation. In Kosovo</w:t>
      </w:r>
      <w:ins w:id="190" w:author="Frances Enriquez" w:date="2023-04-19T17:34:00Z">
        <w:r w:rsidR="00AB6B2C">
          <w:t>,</w:t>
        </w:r>
      </w:ins>
      <w:r w:rsidRPr="0031617F">
        <w:rPr>
          <w:rStyle w:val="FootnoteReference"/>
        </w:rPr>
        <w:footnoteReference w:id="1"/>
      </w:r>
      <w:del w:id="191" w:author="Frances Enriquez" w:date="2023-04-19T17:34:00Z">
        <w:r w:rsidRPr="0031617F" w:rsidDel="00AB6B2C">
          <w:delText>,</w:delText>
        </w:r>
      </w:del>
      <w:r w:rsidRPr="0031617F">
        <w:t xml:space="preserve"> we worked to reduce divisive ethnic narratives with human rights education. </w:t>
      </w:r>
      <w:bookmarkEnd w:id="175"/>
    </w:p>
    <w:p w14:paraId="46531130" w14:textId="42CFD80A" w:rsidR="0031617F" w:rsidRPr="0031617F" w:rsidRDefault="0031617F" w:rsidP="0031617F">
      <w:pPr>
        <w:rPr>
          <w:rFonts w:eastAsia="Times New Roman"/>
        </w:rPr>
      </w:pPr>
      <w:r w:rsidRPr="0031617F">
        <w:t xml:space="preserve">We also continued to support Member States and their populations in non-mission settings. </w:t>
      </w:r>
      <w:r w:rsidRPr="0031617F">
        <w:rPr>
          <w:rFonts w:eastAsia="Times New Roman"/>
        </w:rPr>
        <w:t xml:space="preserve">In West Africa and the Sahel, we worked with regional partners to support political transitions in Burkina Faso and Guinea and to address transboundary threats, including violent extremism and the impacts of climate change on peace and security. </w:t>
      </w:r>
      <w:r w:rsidRPr="0031617F">
        <w:t xml:space="preserve">In Papua New Guinea, we </w:t>
      </w:r>
      <w:r w:rsidRPr="0031617F">
        <w:rPr>
          <w:rFonts w:eastAsia="Times New Roman"/>
        </w:rPr>
        <w:t>supported parties in advancing agreement on Bougainville’s future</w:t>
      </w:r>
      <w:r w:rsidRPr="0031617F">
        <w:t xml:space="preserve"> through </w:t>
      </w:r>
      <w:r w:rsidRPr="0031617F">
        <w:rPr>
          <w:rFonts w:eastAsia="Times New Roman"/>
        </w:rPr>
        <w:t xml:space="preserve">the Bougainville </w:t>
      </w:r>
      <w:del w:id="192" w:author="Frances Enriquez" w:date="2023-04-19T17:35:00Z">
        <w:r w:rsidRPr="0031617F" w:rsidDel="00E53D34">
          <w:rPr>
            <w:rFonts w:eastAsia="Times New Roman"/>
          </w:rPr>
          <w:delText>P</w:delText>
        </w:r>
      </w:del>
      <w:ins w:id="193" w:author="Frances Enriquez" w:date="2023-04-19T17:35:00Z">
        <w:r w:rsidR="00E53D34">
          <w:rPr>
            <w:rFonts w:eastAsia="Times New Roman"/>
          </w:rPr>
          <w:t>p</w:t>
        </w:r>
      </w:ins>
      <w:r w:rsidRPr="0031617F">
        <w:rPr>
          <w:rFonts w:eastAsia="Times New Roman"/>
        </w:rPr>
        <w:t xml:space="preserve">eace </w:t>
      </w:r>
      <w:del w:id="194" w:author="Frances Enriquez" w:date="2023-04-19T17:35:00Z">
        <w:r w:rsidRPr="0031617F" w:rsidDel="00E53D34">
          <w:rPr>
            <w:rFonts w:eastAsia="Times New Roman"/>
          </w:rPr>
          <w:delText>P</w:delText>
        </w:r>
      </w:del>
      <w:ins w:id="195" w:author="Frances Enriquez" w:date="2023-04-19T17:35:00Z">
        <w:r w:rsidR="00E53D34">
          <w:rPr>
            <w:rFonts w:eastAsia="Times New Roman"/>
          </w:rPr>
          <w:t>p</w:t>
        </w:r>
      </w:ins>
      <w:r w:rsidRPr="0031617F">
        <w:rPr>
          <w:rFonts w:eastAsia="Times New Roman"/>
        </w:rPr>
        <w:t>rocess.</w:t>
      </w:r>
    </w:p>
    <w:p w14:paraId="7BC734C0" w14:textId="117EF066" w:rsidR="0031617F" w:rsidRPr="0031617F" w:rsidRDefault="0031617F" w:rsidP="0031617F">
      <w:pPr>
        <w:rPr>
          <w:rFonts w:eastAsia="Times New Roman"/>
        </w:rPr>
      </w:pPr>
      <w:r w:rsidRPr="0031617F">
        <w:rPr>
          <w:rFonts w:eastAsia="Times New Roman"/>
        </w:rPr>
        <w:t>Our peacekeeping operations and special political missions continued to support their host countries in protecting civilians. To adapt to new challenges, our missions tested digital technologies for better situational awareness, analysis</w:t>
      </w:r>
      <w:del w:id="196" w:author="Frances Enriquez" w:date="2023-04-19T17:36:00Z">
        <w:r w:rsidRPr="0031617F" w:rsidDel="0060601D">
          <w:rPr>
            <w:rFonts w:eastAsia="Times New Roman"/>
          </w:rPr>
          <w:delText>,</w:delText>
        </w:r>
      </w:del>
      <w:r w:rsidRPr="0031617F">
        <w:rPr>
          <w:rFonts w:eastAsia="Times New Roman"/>
        </w:rPr>
        <w:t xml:space="preserve"> and early warning to help </w:t>
      </w:r>
      <w:ins w:id="197" w:author="Frances Enriquez" w:date="2023-04-20T18:01:00Z">
        <w:r w:rsidR="00740B88">
          <w:rPr>
            <w:rFonts w:eastAsia="Times New Roman"/>
          </w:rPr>
          <w:t xml:space="preserve">to </w:t>
        </w:r>
      </w:ins>
      <w:r w:rsidRPr="0031617F">
        <w:rPr>
          <w:rFonts w:eastAsia="Times New Roman"/>
        </w:rPr>
        <w:t xml:space="preserve">prevent violence against civilians. In Mali, our expanded digital mapping tools helped us </w:t>
      </w:r>
      <w:ins w:id="198" w:author="Frances Enriquez" w:date="2023-04-19T17:36:00Z">
        <w:r w:rsidR="00D8186C">
          <w:rPr>
            <w:rFonts w:eastAsia="Times New Roman"/>
          </w:rPr>
          <w:t xml:space="preserve">to </w:t>
        </w:r>
      </w:ins>
      <w:r w:rsidRPr="0031617F">
        <w:rPr>
          <w:rFonts w:eastAsia="Times New Roman"/>
        </w:rPr>
        <w:t xml:space="preserve">improve the impact of our military and police patrols. </w:t>
      </w:r>
      <w:r w:rsidRPr="0031617F">
        <w:rPr>
          <w:rFonts w:eastAsia="Times New Roman"/>
        </w:rPr>
        <w:lastRenderedPageBreak/>
        <w:t xml:space="preserve">In the Central African Republic, new apps allowed us to respond more proactively and robustly to alerts. In </w:t>
      </w:r>
      <w:ins w:id="199" w:author="Frances Enriquez" w:date="2023-04-19T17:37:00Z">
        <w:r w:rsidR="00907D02">
          <w:rPr>
            <w:rFonts w:eastAsia="Times New Roman"/>
          </w:rPr>
          <w:t xml:space="preserve">the </w:t>
        </w:r>
      </w:ins>
      <w:r w:rsidRPr="0031617F">
        <w:rPr>
          <w:rFonts w:eastAsia="Times New Roman"/>
        </w:rPr>
        <w:t xml:space="preserve">Sudan, we supported the implementation of a broader national strategy to better protect civilians. We also stepped up our work to prevent harm to civilians from our own military and police in all missions. </w:t>
      </w:r>
    </w:p>
    <w:p w14:paraId="243FB38C" w14:textId="02627876" w:rsidR="0031617F" w:rsidRPr="00907D02" w:rsidRDefault="0031617F" w:rsidP="0031617F">
      <w:pPr>
        <w:rPr>
          <w:i/>
          <w:iCs/>
          <w:rPrChange w:id="200" w:author="Frances Enriquez" w:date="2023-04-19T17:37:00Z">
            <w:rPr>
              <w:b/>
              <w:bCs/>
              <w:i/>
              <w:iCs/>
            </w:rPr>
          </w:rPrChange>
        </w:rPr>
      </w:pPr>
      <w:r w:rsidRPr="00907D02">
        <w:rPr>
          <w:i/>
          <w:iCs/>
          <w:rPrChange w:id="201" w:author="Frances Enriquez" w:date="2023-04-19T17:37:00Z">
            <w:rPr>
              <w:b/>
              <w:bCs/>
              <w:i/>
              <w:iCs/>
            </w:rPr>
          </w:rPrChange>
        </w:rPr>
        <w:t>Women</w:t>
      </w:r>
      <w:del w:id="202" w:author="Frances Enriquez" w:date="2023-04-19T17:37:00Z">
        <w:r w:rsidRPr="00907D02" w:rsidDel="00907D02">
          <w:rPr>
            <w:i/>
            <w:iCs/>
            <w:rPrChange w:id="203" w:author="Frances Enriquez" w:date="2023-04-19T17:37:00Z">
              <w:rPr>
                <w:b/>
                <w:bCs/>
                <w:i/>
                <w:iCs/>
              </w:rPr>
            </w:rPrChange>
          </w:rPr>
          <w:delText>,</w:delText>
        </w:r>
      </w:del>
      <w:r w:rsidRPr="00907D02">
        <w:rPr>
          <w:i/>
          <w:iCs/>
          <w:rPrChange w:id="204" w:author="Frances Enriquez" w:date="2023-04-19T17:37:00Z">
            <w:rPr>
              <w:b/>
              <w:bCs/>
              <w:i/>
              <w:iCs/>
            </w:rPr>
          </w:rPrChange>
        </w:rPr>
        <w:t xml:space="preserve"> </w:t>
      </w:r>
      <w:ins w:id="205" w:author="Frances Enriquez" w:date="2023-04-19T17:37:00Z">
        <w:r w:rsidR="00907D02" w:rsidRPr="00907D02">
          <w:rPr>
            <w:i/>
            <w:iCs/>
            <w:rPrChange w:id="206" w:author="Frances Enriquez" w:date="2023-04-19T17:37:00Z">
              <w:rPr>
                <w:b/>
                <w:bCs/>
                <w:i/>
                <w:iCs/>
              </w:rPr>
            </w:rPrChange>
          </w:rPr>
          <w:t xml:space="preserve">and </w:t>
        </w:r>
      </w:ins>
      <w:del w:id="207" w:author="Frances Enriquez" w:date="2023-04-19T17:37:00Z">
        <w:r w:rsidRPr="00907D02" w:rsidDel="00907D02">
          <w:rPr>
            <w:i/>
            <w:iCs/>
            <w:rPrChange w:id="208" w:author="Frances Enriquez" w:date="2023-04-19T17:37:00Z">
              <w:rPr>
                <w:b/>
                <w:bCs/>
                <w:i/>
                <w:iCs/>
              </w:rPr>
            </w:rPrChange>
          </w:rPr>
          <w:delText>P</w:delText>
        </w:r>
      </w:del>
      <w:ins w:id="209" w:author="Frances Enriquez" w:date="2023-04-19T17:37:00Z">
        <w:r w:rsidR="00907D02" w:rsidRPr="00907D02">
          <w:rPr>
            <w:i/>
            <w:iCs/>
            <w:rPrChange w:id="210" w:author="Frances Enriquez" w:date="2023-04-19T17:37:00Z">
              <w:rPr>
                <w:b/>
                <w:bCs/>
                <w:i/>
                <w:iCs/>
              </w:rPr>
            </w:rPrChange>
          </w:rPr>
          <w:t>p</w:t>
        </w:r>
      </w:ins>
      <w:r w:rsidRPr="00907D02">
        <w:rPr>
          <w:i/>
          <w:iCs/>
          <w:rPrChange w:id="211" w:author="Frances Enriquez" w:date="2023-04-19T17:37:00Z">
            <w:rPr>
              <w:b/>
              <w:bCs/>
              <w:i/>
              <w:iCs/>
            </w:rPr>
          </w:rPrChange>
        </w:rPr>
        <w:t xml:space="preserve">eace and </w:t>
      </w:r>
      <w:del w:id="212" w:author="Frances Enriquez" w:date="2023-04-19T17:37:00Z">
        <w:r w:rsidRPr="00907D02" w:rsidDel="00907D02">
          <w:rPr>
            <w:i/>
            <w:iCs/>
            <w:rPrChange w:id="213" w:author="Frances Enriquez" w:date="2023-04-19T17:37:00Z">
              <w:rPr>
                <w:b/>
                <w:bCs/>
                <w:i/>
                <w:iCs/>
              </w:rPr>
            </w:rPrChange>
          </w:rPr>
          <w:delText>S</w:delText>
        </w:r>
      </w:del>
      <w:ins w:id="214" w:author="Frances Enriquez" w:date="2023-04-19T17:37:00Z">
        <w:r w:rsidR="00907D02" w:rsidRPr="00907D02">
          <w:rPr>
            <w:i/>
            <w:iCs/>
            <w:rPrChange w:id="215" w:author="Frances Enriquez" w:date="2023-04-19T17:37:00Z">
              <w:rPr>
                <w:b/>
                <w:bCs/>
                <w:i/>
                <w:iCs/>
              </w:rPr>
            </w:rPrChange>
          </w:rPr>
          <w:t>s</w:t>
        </w:r>
      </w:ins>
      <w:r w:rsidRPr="00907D02">
        <w:rPr>
          <w:i/>
          <w:iCs/>
          <w:rPrChange w:id="216" w:author="Frances Enriquez" w:date="2023-04-19T17:37:00Z">
            <w:rPr>
              <w:b/>
              <w:bCs/>
              <w:i/>
              <w:iCs/>
            </w:rPr>
          </w:rPrChange>
        </w:rPr>
        <w:t>ecurity</w:t>
      </w:r>
    </w:p>
    <w:p w14:paraId="3AD7B6D6" w14:textId="70147883" w:rsidR="0031617F" w:rsidRPr="0031617F" w:rsidRDefault="0031617F" w:rsidP="0031617F">
      <w:pPr>
        <w:rPr>
          <w:rFonts w:eastAsia="Times New Roman"/>
        </w:rPr>
      </w:pPr>
      <w:r w:rsidRPr="0031617F">
        <w:rPr>
          <w:rFonts w:eastAsia="Times New Roman"/>
        </w:rPr>
        <w:t>Strengthening women’s full, equal</w:t>
      </w:r>
      <w:del w:id="217" w:author="Frances Enriquez" w:date="2023-04-19T17:37:00Z">
        <w:r w:rsidRPr="0031617F" w:rsidDel="00907D02">
          <w:rPr>
            <w:rFonts w:eastAsia="Times New Roman"/>
          </w:rPr>
          <w:delText>,</w:delText>
        </w:r>
      </w:del>
      <w:r w:rsidRPr="0031617F">
        <w:rPr>
          <w:rFonts w:eastAsia="Times New Roman"/>
        </w:rPr>
        <w:t xml:space="preserve"> and meaningful participation in peace and political processes and decision-making is a core priority for us. In </w:t>
      </w:r>
      <w:ins w:id="218" w:author="Frances Enriquez" w:date="2023-04-19T17:37:00Z">
        <w:r w:rsidR="005D5698">
          <w:rPr>
            <w:rFonts w:eastAsia="Times New Roman"/>
          </w:rPr>
          <w:t xml:space="preserve">the </w:t>
        </w:r>
      </w:ins>
      <w:r w:rsidRPr="0031617F">
        <w:rPr>
          <w:rFonts w:eastAsia="Times New Roman"/>
        </w:rPr>
        <w:t>Sudan, we supported consultations with women-led groups and political leaders</w:t>
      </w:r>
      <w:ins w:id="219" w:author="Frances Enriquez" w:date="2023-04-19T17:38:00Z">
        <w:r w:rsidR="005D5698">
          <w:rPr>
            <w:rFonts w:eastAsia="Times New Roman"/>
          </w:rPr>
          <w:t>,</w:t>
        </w:r>
      </w:ins>
      <w:r w:rsidRPr="0031617F">
        <w:rPr>
          <w:rFonts w:eastAsia="Times New Roman"/>
        </w:rPr>
        <w:t xml:space="preserve"> which contributed to the inclusion of women's rights provisions in the </w:t>
      </w:r>
      <w:ins w:id="220" w:author="Frances Enriquez" w:date="2023-04-20T11:27:00Z">
        <w:r w:rsidR="004E5BE8">
          <w:rPr>
            <w:rFonts w:eastAsia="Times New Roman"/>
          </w:rPr>
          <w:t xml:space="preserve">political </w:t>
        </w:r>
      </w:ins>
      <w:commentRangeStart w:id="221"/>
      <w:del w:id="222" w:author="Frances Enriquez" w:date="2023-04-20T11:27:00Z">
        <w:r w:rsidRPr="0031617F" w:rsidDel="004E5BE8">
          <w:rPr>
            <w:rFonts w:eastAsia="Times New Roman"/>
          </w:rPr>
          <w:delText>F</w:delText>
        </w:r>
      </w:del>
      <w:ins w:id="223" w:author="Frances Enriquez" w:date="2023-04-20T11:27:00Z">
        <w:r w:rsidR="004E5BE8">
          <w:rPr>
            <w:rFonts w:eastAsia="Times New Roman"/>
          </w:rPr>
          <w:t>f</w:t>
        </w:r>
      </w:ins>
      <w:r w:rsidRPr="0031617F">
        <w:rPr>
          <w:rFonts w:eastAsia="Times New Roman"/>
        </w:rPr>
        <w:t xml:space="preserve">ramework </w:t>
      </w:r>
      <w:del w:id="224" w:author="Frances Enriquez" w:date="2023-04-20T11:27:00Z">
        <w:r w:rsidRPr="0031617F" w:rsidDel="004E5BE8">
          <w:rPr>
            <w:rFonts w:eastAsia="Times New Roman"/>
          </w:rPr>
          <w:delText>A</w:delText>
        </w:r>
      </w:del>
      <w:ins w:id="225" w:author="Frances Enriquez" w:date="2023-04-20T11:27:00Z">
        <w:r w:rsidR="004E5BE8">
          <w:rPr>
            <w:rFonts w:eastAsia="Times New Roman"/>
          </w:rPr>
          <w:t>a</w:t>
        </w:r>
      </w:ins>
      <w:r w:rsidRPr="0031617F">
        <w:rPr>
          <w:rFonts w:eastAsia="Times New Roman"/>
        </w:rPr>
        <w:t>greement</w:t>
      </w:r>
      <w:commentRangeEnd w:id="221"/>
      <w:r w:rsidR="00B72897">
        <w:rPr>
          <w:rStyle w:val="CommentReference"/>
        </w:rPr>
        <w:commentReference w:id="221"/>
      </w:r>
      <w:r w:rsidRPr="0031617F">
        <w:rPr>
          <w:rFonts w:eastAsia="Times New Roman"/>
        </w:rPr>
        <w:t>. For the first time, 15 per cent of the signatories were women. In the Central African Republic, Colombia, the Democratic Republic of the Congo, Mali</w:t>
      </w:r>
      <w:del w:id="226" w:author="Frances Enriquez" w:date="2023-04-19T17:39:00Z">
        <w:r w:rsidRPr="0031617F" w:rsidDel="00931918">
          <w:rPr>
            <w:rFonts w:eastAsia="Times New Roman"/>
          </w:rPr>
          <w:delText>,</w:delText>
        </w:r>
      </w:del>
      <w:r w:rsidRPr="0031617F">
        <w:rPr>
          <w:rFonts w:eastAsia="Times New Roman"/>
        </w:rPr>
        <w:t xml:space="preserve"> and South Sudan</w:t>
      </w:r>
      <w:ins w:id="227" w:author="Frances Enriquez" w:date="2023-04-19T17:39:00Z">
        <w:r w:rsidR="00931918">
          <w:rPr>
            <w:rFonts w:eastAsia="Times New Roman"/>
          </w:rPr>
          <w:t>,</w:t>
        </w:r>
      </w:ins>
      <w:r w:rsidRPr="0031617F">
        <w:rPr>
          <w:rFonts w:eastAsia="Times New Roman"/>
        </w:rPr>
        <w:t xml:space="preserve"> our missions worked to increase women's participation in </w:t>
      </w:r>
      <w:r w:rsidRPr="0031617F" w:rsidDel="00E865AD">
        <w:rPr>
          <w:rFonts w:eastAsia="Times New Roman"/>
        </w:rPr>
        <w:t xml:space="preserve">local </w:t>
      </w:r>
      <w:r w:rsidRPr="0031617F">
        <w:rPr>
          <w:rFonts w:eastAsia="Times New Roman"/>
        </w:rPr>
        <w:t xml:space="preserve">peace committees, </w:t>
      </w:r>
      <w:r w:rsidRPr="0031617F" w:rsidDel="00E865AD">
        <w:rPr>
          <w:rFonts w:eastAsia="Times New Roman"/>
        </w:rPr>
        <w:t xml:space="preserve">regional peace </w:t>
      </w:r>
      <w:r w:rsidRPr="0031617F">
        <w:rPr>
          <w:rFonts w:eastAsia="Times New Roman"/>
        </w:rPr>
        <w:t>processes</w:t>
      </w:r>
      <w:del w:id="228" w:author="Frances Enriquez" w:date="2023-04-19T17:39:00Z">
        <w:r w:rsidRPr="0031617F" w:rsidDel="00024708">
          <w:rPr>
            <w:rFonts w:eastAsia="Times New Roman"/>
          </w:rPr>
          <w:delText>,</w:delText>
        </w:r>
      </w:del>
      <w:r w:rsidRPr="0031617F">
        <w:rPr>
          <w:rFonts w:eastAsia="Times New Roman"/>
        </w:rPr>
        <w:t xml:space="preserve"> and decision-making bodies. </w:t>
      </w:r>
    </w:p>
    <w:p w14:paraId="008DF355" w14:textId="1ABC6E90" w:rsidR="0031617F" w:rsidRPr="0031617F" w:rsidRDefault="0031617F" w:rsidP="0031617F">
      <w:pPr>
        <w:rPr>
          <w:rFonts w:eastAsia="Times New Roman"/>
        </w:rPr>
      </w:pPr>
      <w:r w:rsidRPr="0031617F">
        <w:t>In the Democratic Republic of the Congo, we supported the integration of the women</w:t>
      </w:r>
      <w:del w:id="229" w:author="Frances Enriquez" w:date="2023-04-19T17:39:00Z">
        <w:r w:rsidRPr="0031617F" w:rsidDel="00024708">
          <w:delText>,</w:delText>
        </w:r>
      </w:del>
      <w:r w:rsidRPr="0031617F">
        <w:t xml:space="preserve"> </w:t>
      </w:r>
      <w:ins w:id="230" w:author="Frances Enriquez" w:date="2023-04-19T17:39:00Z">
        <w:r w:rsidR="00024708">
          <w:t xml:space="preserve">and </w:t>
        </w:r>
      </w:ins>
      <w:r w:rsidRPr="0031617F">
        <w:t xml:space="preserve">peace and security agenda into the </w:t>
      </w:r>
      <w:del w:id="231" w:author="Frances Enriquez" w:date="2023-04-19T17:40:00Z">
        <w:r w:rsidRPr="0031617F" w:rsidDel="00024708">
          <w:delText>T</w:delText>
        </w:r>
      </w:del>
      <w:ins w:id="232" w:author="Frances Enriquez" w:date="2023-04-19T17:40:00Z">
        <w:r w:rsidR="00024708">
          <w:t>t</w:t>
        </w:r>
      </w:ins>
      <w:r w:rsidRPr="0031617F">
        <w:t xml:space="preserve">ransition </w:t>
      </w:r>
      <w:del w:id="233" w:author="Frances Enriquez" w:date="2023-04-19T17:40:00Z">
        <w:r w:rsidRPr="0031617F" w:rsidDel="006821FD">
          <w:delText>P</w:delText>
        </w:r>
      </w:del>
      <w:ins w:id="234" w:author="Frances Enriquez" w:date="2023-04-19T17:40:00Z">
        <w:r w:rsidR="006821FD">
          <w:t>p</w:t>
        </w:r>
      </w:ins>
      <w:r w:rsidRPr="0031617F">
        <w:t xml:space="preserve">lan, which resulted in </w:t>
      </w:r>
      <w:del w:id="235" w:author="Frances Enriquez" w:date="2023-04-19T17:40:00Z">
        <w:r w:rsidRPr="0031617F" w:rsidDel="006821FD">
          <w:delText xml:space="preserve">increasing </w:delText>
        </w:r>
      </w:del>
      <w:r w:rsidRPr="0031617F">
        <w:t xml:space="preserve">women's participation in the Nairobi </w:t>
      </w:r>
      <w:del w:id="236" w:author="Frances Enriquez" w:date="2023-04-19T17:40:00Z">
        <w:r w:rsidRPr="0031617F" w:rsidDel="006821FD">
          <w:delText>P</w:delText>
        </w:r>
      </w:del>
      <w:ins w:id="237" w:author="Frances Enriquez" w:date="2023-04-19T17:40:00Z">
        <w:r w:rsidR="006821FD">
          <w:t>p</w:t>
        </w:r>
      </w:ins>
      <w:r w:rsidRPr="0031617F">
        <w:t xml:space="preserve">eace </w:t>
      </w:r>
      <w:del w:id="238" w:author="Frances Enriquez" w:date="2023-04-19T17:40:00Z">
        <w:r w:rsidRPr="0031617F" w:rsidDel="006821FD">
          <w:delText>P</w:delText>
        </w:r>
      </w:del>
      <w:ins w:id="239" w:author="Frances Enriquez" w:date="2023-04-19T17:40:00Z">
        <w:r w:rsidR="006821FD">
          <w:t>p</w:t>
        </w:r>
      </w:ins>
      <w:r w:rsidRPr="0031617F">
        <w:t xml:space="preserve">rocess </w:t>
      </w:r>
      <w:ins w:id="240" w:author="Frances Enriquez" w:date="2023-04-19T17:40:00Z">
        <w:r w:rsidR="006821FD" w:rsidRPr="0031617F">
          <w:t xml:space="preserve">increasing </w:t>
        </w:r>
      </w:ins>
      <w:r w:rsidRPr="0031617F">
        <w:t xml:space="preserve">to 40 per cent of 110 civil society organizations. Our work also contributed to temporary special measures in the electoral code to mobilize </w:t>
      </w:r>
      <w:ins w:id="241" w:author="Frances Enriquez" w:date="2023-04-19T17:41:00Z">
        <w:r w:rsidR="006821FD">
          <w:t xml:space="preserve">the </w:t>
        </w:r>
      </w:ins>
      <w:r w:rsidRPr="0031617F">
        <w:t>nomination of women candidates.</w:t>
      </w:r>
      <w:r w:rsidRPr="0031617F">
        <w:rPr>
          <w:rFonts w:eastAsia="Times New Roman"/>
        </w:rPr>
        <w:t xml:space="preserve"> To improve women’s safety and security, we carried out conflict mapping, early warning and analysis</w:t>
      </w:r>
      <w:del w:id="242" w:author="Frances Enriquez" w:date="2023-04-19T17:41:00Z">
        <w:r w:rsidRPr="0031617F" w:rsidDel="00DE0C3D">
          <w:rPr>
            <w:rFonts w:eastAsia="Times New Roman"/>
          </w:rPr>
          <w:delText>,</w:delText>
        </w:r>
      </w:del>
      <w:r w:rsidRPr="0031617F">
        <w:rPr>
          <w:rFonts w:eastAsia="Times New Roman"/>
        </w:rPr>
        <w:t xml:space="preserve"> and deployed mixed engagement teams and gender-responsive patrols. </w:t>
      </w:r>
    </w:p>
    <w:p w14:paraId="60BCB135" w14:textId="1E34AA50" w:rsidR="0031617F" w:rsidRPr="0031617F" w:rsidRDefault="0031617F" w:rsidP="0031617F">
      <w:pPr>
        <w:rPr>
          <w:rFonts w:eastAsia="Times New Roman"/>
        </w:rPr>
      </w:pPr>
      <w:r w:rsidRPr="0031617F">
        <w:rPr>
          <w:rFonts w:eastAsia="Times New Roman"/>
        </w:rPr>
        <w:t xml:space="preserve">We supported women's participation in peace and political processes in Iraq, Libya, </w:t>
      </w:r>
      <w:ins w:id="243" w:author="Frances Enriquez" w:date="2023-04-19T17:41:00Z">
        <w:r w:rsidR="00DE0C3D">
          <w:rPr>
            <w:rFonts w:eastAsia="Times New Roman"/>
          </w:rPr>
          <w:t xml:space="preserve">the </w:t>
        </w:r>
      </w:ins>
      <w:r w:rsidRPr="0031617F">
        <w:rPr>
          <w:rFonts w:eastAsia="Times New Roman"/>
        </w:rPr>
        <w:t xml:space="preserve">Sudan, </w:t>
      </w:r>
      <w:ins w:id="244" w:author="Frances Enriquez" w:date="2023-04-19T17:41:00Z">
        <w:r w:rsidR="00DE0C3D">
          <w:rPr>
            <w:rFonts w:eastAsia="Times New Roman"/>
          </w:rPr>
          <w:t xml:space="preserve">the </w:t>
        </w:r>
      </w:ins>
      <w:r w:rsidRPr="0031617F">
        <w:rPr>
          <w:rFonts w:eastAsia="Times New Roman"/>
        </w:rPr>
        <w:t>Syria</w:t>
      </w:r>
      <w:ins w:id="245" w:author="Frances Enriquez" w:date="2023-04-19T17:41:00Z">
        <w:r w:rsidR="00DE0C3D">
          <w:rPr>
            <w:rFonts w:eastAsia="Times New Roman"/>
          </w:rPr>
          <w:t>n Arab Republic</w:t>
        </w:r>
      </w:ins>
      <w:del w:id="246" w:author="Frances Enriquez" w:date="2023-04-19T17:41:00Z">
        <w:r w:rsidRPr="0031617F" w:rsidDel="00DE0C3D">
          <w:rPr>
            <w:rFonts w:eastAsia="Times New Roman"/>
          </w:rPr>
          <w:delText>,</w:delText>
        </w:r>
      </w:del>
      <w:r w:rsidRPr="0031617F">
        <w:rPr>
          <w:rFonts w:eastAsia="Times New Roman"/>
        </w:rPr>
        <w:t xml:space="preserve"> and Yemen. Our work helped </w:t>
      </w:r>
      <w:ins w:id="247" w:author="Frances Enriquez" w:date="2023-04-19T17:41:00Z">
        <w:r w:rsidR="001C61FE">
          <w:rPr>
            <w:rFonts w:eastAsia="Times New Roman"/>
          </w:rPr>
          <w:t xml:space="preserve">to </w:t>
        </w:r>
      </w:ins>
      <w:r w:rsidRPr="0031617F">
        <w:rPr>
          <w:rFonts w:eastAsia="Times New Roman"/>
        </w:rPr>
        <w:t xml:space="preserve">promote women’s representation in delegations, consultations with women's civil society organizations, and innovative inclusivity mechanisms. In Afghanistan, we assisted in-country efforts to facilitate engagement between Afghan women and </w:t>
      </w:r>
      <w:r w:rsidRPr="001C61FE">
        <w:rPr>
          <w:rFonts w:eastAsia="Times New Roman"/>
          <w:rPrChange w:id="248" w:author="Frances Enriquez" w:date="2023-04-19T17:42:00Z">
            <w:rPr>
              <w:rFonts w:eastAsia="Times New Roman"/>
              <w:i/>
              <w:iCs/>
            </w:rPr>
          </w:rPrChange>
        </w:rPr>
        <w:t>de facto</w:t>
      </w:r>
      <w:r w:rsidRPr="0031617F">
        <w:rPr>
          <w:rFonts w:eastAsia="Times New Roman"/>
        </w:rPr>
        <w:t xml:space="preserve"> authorities.</w:t>
      </w:r>
    </w:p>
    <w:p w14:paraId="41E73A56" w14:textId="641ED0E0" w:rsidR="0031617F" w:rsidRPr="0031617F" w:rsidRDefault="0031617F" w:rsidP="0031617F">
      <w:pPr>
        <w:rPr>
          <w:rFonts w:eastAsia="Times New Roman"/>
        </w:rPr>
      </w:pPr>
      <w:r w:rsidRPr="0031617F">
        <w:rPr>
          <w:rFonts w:eastAsia="Times New Roman"/>
        </w:rPr>
        <w:t xml:space="preserve">Together with partners, we convened digital dialogues to engage women’s voices </w:t>
      </w:r>
      <w:r w:rsidRPr="0031617F">
        <w:rPr>
          <w:rStyle w:val="normaltextrun"/>
          <w:color w:val="000000" w:themeColor="text1"/>
          <w:lang w:val="en-CA"/>
        </w:rPr>
        <w:t>on peace and security, including in Bolivia</w:t>
      </w:r>
      <w:ins w:id="249" w:author="Frances Enriquez" w:date="2023-04-19T17:42:00Z">
        <w:r w:rsidR="00A07C44">
          <w:rPr>
            <w:rStyle w:val="normaltextrun"/>
            <w:color w:val="000000" w:themeColor="text1"/>
            <w:lang w:val="en-CA"/>
          </w:rPr>
          <w:t xml:space="preserve"> (</w:t>
        </w:r>
      </w:ins>
      <w:ins w:id="250" w:author="Frances Enriquez" w:date="2023-04-19T17:43:00Z">
        <w:r w:rsidR="00193386">
          <w:rPr>
            <w:rStyle w:val="normaltextrun"/>
            <w:color w:val="000000" w:themeColor="text1"/>
            <w:lang w:val="en-CA"/>
          </w:rPr>
          <w:t>Plurinational State of</w:t>
        </w:r>
      </w:ins>
      <w:ins w:id="251" w:author="Frances Enriquez" w:date="2023-04-19T17:42:00Z">
        <w:r w:rsidR="00A07C44">
          <w:rPr>
            <w:rStyle w:val="normaltextrun"/>
            <w:color w:val="000000" w:themeColor="text1"/>
            <w:lang w:val="en-CA"/>
          </w:rPr>
          <w:t>)</w:t>
        </w:r>
      </w:ins>
      <w:r w:rsidRPr="0031617F">
        <w:rPr>
          <w:rStyle w:val="normaltextrun"/>
          <w:color w:val="000000" w:themeColor="text1"/>
          <w:lang w:val="en-CA"/>
        </w:rPr>
        <w:t>, Haiti, Lebanon</w:t>
      </w:r>
      <w:del w:id="252" w:author="Frances Enriquez" w:date="2023-04-19T17:43:00Z">
        <w:r w:rsidRPr="0031617F" w:rsidDel="00193386">
          <w:rPr>
            <w:rStyle w:val="normaltextrun"/>
            <w:color w:val="000000" w:themeColor="text1"/>
            <w:lang w:val="en-CA"/>
          </w:rPr>
          <w:delText>,</w:delText>
        </w:r>
      </w:del>
      <w:r w:rsidRPr="0031617F">
        <w:rPr>
          <w:rStyle w:val="normaltextrun"/>
          <w:color w:val="000000" w:themeColor="text1"/>
          <w:lang w:val="en-CA"/>
        </w:rPr>
        <w:t xml:space="preserve"> and Libya</w:t>
      </w:r>
      <w:ins w:id="253" w:author="Frances Enriquez" w:date="2023-04-19T17:43:00Z">
        <w:r w:rsidR="00193386">
          <w:rPr>
            <w:rStyle w:val="normaltextrun"/>
            <w:color w:val="000000" w:themeColor="text1"/>
            <w:lang w:val="en-CA"/>
          </w:rPr>
          <w:t>,</w:t>
        </w:r>
      </w:ins>
      <w:r w:rsidRPr="0031617F">
        <w:rPr>
          <w:rFonts w:eastAsia="Times New Roman"/>
        </w:rPr>
        <w:t xml:space="preserve"> as well as in North</w:t>
      </w:r>
      <w:ins w:id="254" w:author="Frances Enriquez" w:date="2023-04-19T17:42:00Z">
        <w:r w:rsidR="00A07C44">
          <w:rPr>
            <w:rFonts w:eastAsia="Times New Roman"/>
          </w:rPr>
          <w:t>-</w:t>
        </w:r>
      </w:ins>
      <w:del w:id="255" w:author="Frances Enriquez" w:date="2023-04-19T17:42:00Z">
        <w:r w:rsidRPr="0031617F" w:rsidDel="00A07C44">
          <w:rPr>
            <w:rFonts w:eastAsia="Times New Roman"/>
          </w:rPr>
          <w:delText>e</w:delText>
        </w:r>
      </w:del>
      <w:ins w:id="256" w:author="Frances Enriquez" w:date="2023-04-19T17:42:00Z">
        <w:r w:rsidR="00A07C44">
          <w:rPr>
            <w:rFonts w:eastAsia="Times New Roman"/>
          </w:rPr>
          <w:t>E</w:t>
        </w:r>
      </w:ins>
      <w:r w:rsidRPr="0031617F">
        <w:rPr>
          <w:rFonts w:eastAsia="Times New Roman"/>
        </w:rPr>
        <w:t xml:space="preserve">ast Asia and </w:t>
      </w:r>
      <w:ins w:id="257" w:author="Frances Enriquez" w:date="2023-04-20T16:27:00Z">
        <w:r w:rsidR="00B17D1E">
          <w:rPr>
            <w:rFonts w:eastAsia="Times New Roman"/>
          </w:rPr>
          <w:t xml:space="preserve">in </w:t>
        </w:r>
      </w:ins>
      <w:r w:rsidRPr="0031617F">
        <w:rPr>
          <w:rFonts w:eastAsia="Times New Roman"/>
        </w:rPr>
        <w:t>the Middle East and North Africa region</w:t>
      </w:r>
      <w:del w:id="258" w:author="Frances Enriquez" w:date="2023-04-20T16:27:00Z">
        <w:r w:rsidRPr="0031617F" w:rsidDel="005D1698">
          <w:rPr>
            <w:rFonts w:eastAsia="Times New Roman"/>
          </w:rPr>
          <w:delText>s</w:delText>
        </w:r>
      </w:del>
      <w:r w:rsidRPr="0031617F">
        <w:rPr>
          <w:rFonts w:eastAsia="Times New Roman"/>
        </w:rPr>
        <w:t>.</w:t>
      </w:r>
    </w:p>
    <w:p w14:paraId="5EB5D2C0" w14:textId="5A26EE0E" w:rsidR="0031617F" w:rsidRPr="0031617F" w:rsidRDefault="0031617F" w:rsidP="0031617F">
      <w:pPr>
        <w:rPr>
          <w:rFonts w:eastAsia="Times New Roman"/>
        </w:rPr>
      </w:pPr>
      <w:r w:rsidRPr="0031617F">
        <w:rPr>
          <w:rStyle w:val="normaltextrun"/>
          <w:rFonts w:ascii="Calibri" w:hAnsi="Calibri" w:cs="Calibri"/>
        </w:rPr>
        <w:t xml:space="preserve">The Women’s Peace and Humanitarian Fund mobilized over $44 million to support 300 women’s rights organizations and partners from 32 countries. </w:t>
      </w:r>
      <w:commentRangeStart w:id="259"/>
      <w:r w:rsidRPr="0031617F">
        <w:rPr>
          <w:rStyle w:val="normaltextrun"/>
          <w:rFonts w:ascii="Calibri" w:hAnsi="Calibri" w:cs="Calibri"/>
        </w:rPr>
        <w:t xml:space="preserve">Our Elsie Initiative Fund </w:t>
      </w:r>
      <w:commentRangeEnd w:id="259"/>
      <w:r w:rsidR="00A10929">
        <w:rPr>
          <w:rStyle w:val="CommentReference"/>
        </w:rPr>
        <w:commentReference w:id="259"/>
      </w:r>
      <w:r w:rsidRPr="0031617F">
        <w:rPr>
          <w:rStyle w:val="normaltextrun"/>
          <w:rFonts w:ascii="Calibri" w:hAnsi="Calibri" w:cs="Calibri"/>
        </w:rPr>
        <w:t xml:space="preserve">continues to support uniformed women in peace operations. We also launched a new funding mechanism for women human rights defenders. </w:t>
      </w:r>
    </w:p>
    <w:p w14:paraId="006303F8" w14:textId="77777777" w:rsidR="0031617F" w:rsidRPr="0031617F" w:rsidRDefault="0031617F" w:rsidP="0031617F">
      <w:pPr>
        <w:rPr>
          <w:rFonts w:eastAsia="Times New Roman"/>
        </w:rPr>
      </w:pPr>
      <w:r w:rsidRPr="0031617F">
        <w:rPr>
          <w:rFonts w:eastAsia="Times New Roman"/>
        </w:rPr>
        <w:t>By February 2023, over 40 per cent of civilian heads and deputy heads of our missions were women. We also met and exceeded our targets for gender parity among uniformed personnel, except in military contingents, where women are still starkly underrepresented.</w:t>
      </w:r>
    </w:p>
    <w:p w14:paraId="719BEA00" w14:textId="77777777" w:rsidR="0031617F" w:rsidRPr="006B2E2E" w:rsidRDefault="0031617F" w:rsidP="0031617F">
      <w:pPr>
        <w:rPr>
          <w:i/>
          <w:iCs/>
          <w:rPrChange w:id="260" w:author="Frances Enriquez" w:date="2023-04-19T17:46:00Z">
            <w:rPr>
              <w:b/>
              <w:bCs/>
              <w:i/>
              <w:iCs/>
            </w:rPr>
          </w:rPrChange>
        </w:rPr>
      </w:pPr>
      <w:r w:rsidRPr="006B2E2E">
        <w:rPr>
          <w:i/>
          <w:iCs/>
          <w:rPrChange w:id="261" w:author="Frances Enriquez" w:date="2023-04-19T17:46:00Z">
            <w:rPr>
              <w:b/>
              <w:bCs/>
              <w:i/>
              <w:iCs/>
            </w:rPr>
          </w:rPrChange>
        </w:rPr>
        <w:t>Peacebuilding support</w:t>
      </w:r>
    </w:p>
    <w:p w14:paraId="056D08F4" w14:textId="4CE5BBA5" w:rsidR="0031617F" w:rsidRPr="0031617F" w:rsidRDefault="0031617F" w:rsidP="0031617F">
      <w:pPr>
        <w:rPr>
          <w:rFonts w:eastAsia="Times New Roman"/>
        </w:rPr>
      </w:pPr>
      <w:r w:rsidRPr="0031617F">
        <w:rPr>
          <w:rFonts w:eastAsia="Times New Roman"/>
        </w:rPr>
        <w:t xml:space="preserve">In 2022, the </w:t>
      </w:r>
      <w:del w:id="262" w:author="Frances Enriquez" w:date="2023-04-19T17:46:00Z">
        <w:r w:rsidRPr="0031617F" w:rsidDel="006B2E2E">
          <w:rPr>
            <w:rFonts w:eastAsia="Times New Roman"/>
          </w:rPr>
          <w:delText xml:space="preserve">Secretary-General’s </w:delText>
        </w:r>
      </w:del>
      <w:r w:rsidRPr="0031617F">
        <w:rPr>
          <w:rFonts w:eastAsia="Times New Roman"/>
        </w:rPr>
        <w:t>Peacebuilding Fund approved a record $231 million to support peacebuilding projects in 37 countries. More than a third of these funds supported women</w:t>
      </w:r>
      <w:ins w:id="263" w:author="Frances Enriquez" w:date="2023-04-19T17:48:00Z">
        <w:r w:rsidR="000439E9">
          <w:rPr>
            <w:rFonts w:eastAsia="Times New Roman"/>
          </w:rPr>
          <w:t>’s</w:t>
        </w:r>
      </w:ins>
      <w:r w:rsidRPr="0031617F">
        <w:rPr>
          <w:rFonts w:eastAsia="Times New Roman"/>
        </w:rPr>
        <w:t xml:space="preserve"> and youth empowerment. Other priorities included regional, cross-border and transition support in over 30 conflict-affected and fragile settings. We </w:t>
      </w:r>
      <w:del w:id="264" w:author="Frances Enriquez" w:date="2023-04-19T17:49:00Z">
        <w:r w:rsidRPr="0031617F" w:rsidDel="00B9086B">
          <w:rPr>
            <w:rFonts w:eastAsia="Times New Roman"/>
          </w:rPr>
          <w:delText xml:space="preserve">joined up </w:delText>
        </w:r>
      </w:del>
      <w:ins w:id="265" w:author="Frances Enriquez" w:date="2023-04-19T17:49:00Z">
        <w:r w:rsidR="00B9086B">
          <w:rPr>
            <w:rFonts w:eastAsia="Times New Roman"/>
          </w:rPr>
          <w:t xml:space="preserve">partnered </w:t>
        </w:r>
      </w:ins>
      <w:r w:rsidRPr="0031617F">
        <w:rPr>
          <w:rFonts w:eastAsia="Times New Roman"/>
        </w:rPr>
        <w:t>with regional organizations</w:t>
      </w:r>
      <w:del w:id="266" w:author="Frances Enriquez" w:date="2023-04-19T17:52:00Z">
        <w:r w:rsidRPr="0031617F" w:rsidDel="00B4234E">
          <w:rPr>
            <w:rFonts w:eastAsia="Times New Roman"/>
          </w:rPr>
          <w:delText xml:space="preserve"> </w:delText>
        </w:r>
        <w:commentRangeStart w:id="267"/>
        <w:r w:rsidRPr="0031617F" w:rsidDel="00B4234E">
          <w:rPr>
            <w:rFonts w:eastAsia="Times New Roman"/>
          </w:rPr>
          <w:delText xml:space="preserve">on </w:delText>
        </w:r>
      </w:del>
      <w:del w:id="268" w:author="Frances Enriquez" w:date="2023-04-19T17:50:00Z">
        <w:r w:rsidRPr="0031617F" w:rsidDel="003E66D7">
          <w:rPr>
            <w:rFonts w:eastAsia="Times New Roman"/>
          </w:rPr>
          <w:delText>such plans</w:delText>
        </w:r>
      </w:del>
      <w:commentRangeEnd w:id="267"/>
      <w:r w:rsidR="00FD53DD">
        <w:rPr>
          <w:rStyle w:val="CommentReference"/>
        </w:rPr>
        <w:commentReference w:id="267"/>
      </w:r>
      <w:r w:rsidRPr="0031617F">
        <w:rPr>
          <w:rFonts w:eastAsia="Times New Roman"/>
        </w:rPr>
        <w:t xml:space="preserve">, including </w:t>
      </w:r>
      <w:del w:id="269" w:author="Frances Enriquez" w:date="2023-04-19T17:52:00Z">
        <w:r w:rsidRPr="0031617F" w:rsidDel="00B4234E">
          <w:rPr>
            <w:rFonts w:eastAsia="Times New Roman"/>
          </w:rPr>
          <w:delText xml:space="preserve">with </w:delText>
        </w:r>
      </w:del>
      <w:r w:rsidRPr="0031617F">
        <w:rPr>
          <w:rFonts w:eastAsia="Times New Roman"/>
        </w:rPr>
        <w:t>the League of Arab States</w:t>
      </w:r>
      <w:ins w:id="270" w:author="Frances Enriquez" w:date="2023-04-19T17:52:00Z">
        <w:r w:rsidR="00B4234E">
          <w:rPr>
            <w:rFonts w:eastAsia="Times New Roman"/>
          </w:rPr>
          <w:t xml:space="preserve">, on </w:t>
        </w:r>
      </w:ins>
      <w:ins w:id="271" w:author="Frances Enriquez" w:date="2023-04-19T17:53:00Z">
        <w:r w:rsidR="00FD53DD">
          <w:rPr>
            <w:rFonts w:eastAsia="Times New Roman"/>
          </w:rPr>
          <w:t>the projects</w:t>
        </w:r>
      </w:ins>
      <w:r w:rsidRPr="0031617F">
        <w:rPr>
          <w:rFonts w:eastAsia="Times New Roman"/>
        </w:rPr>
        <w:t xml:space="preserve">. Recognizing that peacebuilding remains </w:t>
      </w:r>
      <w:r w:rsidRPr="0031617F">
        <w:rPr>
          <w:rFonts w:eastAsia="Times New Roman"/>
        </w:rPr>
        <w:lastRenderedPageBreak/>
        <w:t xml:space="preserve">underfunded, the General Assembly adopted a resolution to improve financing for peacebuilding in the future. </w:t>
      </w:r>
    </w:p>
    <w:p w14:paraId="42FD1962" w14:textId="6DE04D67" w:rsidR="0031617F" w:rsidRPr="0031617F" w:rsidRDefault="0031617F" w:rsidP="0031617F">
      <w:pPr>
        <w:rPr>
          <w:rFonts w:eastAsia="Times New Roman"/>
        </w:rPr>
      </w:pPr>
      <w:r w:rsidRPr="0031617F">
        <w:rPr>
          <w:rFonts w:eastAsia="Times New Roman"/>
        </w:rPr>
        <w:t>The Peacebuilding Commission broadened its geographic</w:t>
      </w:r>
      <w:ins w:id="272" w:author="Frances Enriquez" w:date="2023-04-19T17:54:00Z">
        <w:r w:rsidR="00C8231F">
          <w:rPr>
            <w:rFonts w:eastAsia="Times New Roman"/>
          </w:rPr>
          <w:t>al</w:t>
        </w:r>
      </w:ins>
      <w:r w:rsidRPr="0031617F">
        <w:rPr>
          <w:rFonts w:eastAsia="Times New Roman"/>
        </w:rPr>
        <w:t xml:space="preserve"> scope and inclusion. The Commission now supports 14 countries and regions, and for the first time, it discussed priorities in </w:t>
      </w:r>
      <w:del w:id="273" w:author="Frances Enriquez" w:date="2023-04-19T17:54:00Z">
        <w:r w:rsidRPr="0031617F" w:rsidDel="00C8231F">
          <w:rPr>
            <w:rFonts w:eastAsia="Times New Roman"/>
          </w:rPr>
          <w:delText xml:space="preserve">Central Asia, </w:delText>
        </w:r>
      </w:del>
      <w:r w:rsidRPr="0031617F">
        <w:rPr>
          <w:rFonts w:eastAsia="Times New Roman"/>
        </w:rPr>
        <w:t xml:space="preserve">South Sudan, </w:t>
      </w:r>
      <w:del w:id="274" w:author="Frances Enriquez" w:date="2023-04-19T17:54:00Z">
        <w:r w:rsidRPr="0031617F" w:rsidDel="00C8231F">
          <w:rPr>
            <w:rFonts w:eastAsia="Times New Roman"/>
          </w:rPr>
          <w:delText xml:space="preserve">and </w:delText>
        </w:r>
      </w:del>
      <w:r w:rsidRPr="0031617F">
        <w:rPr>
          <w:rFonts w:eastAsia="Times New Roman"/>
        </w:rPr>
        <w:t>Timor-Leste</w:t>
      </w:r>
      <w:ins w:id="275" w:author="Frances Enriquez" w:date="2023-04-19T17:54:00Z">
        <w:r w:rsidR="00C8231F">
          <w:rPr>
            <w:rFonts w:eastAsia="Times New Roman"/>
          </w:rPr>
          <w:t xml:space="preserve"> and </w:t>
        </w:r>
        <w:r w:rsidR="00C8231F" w:rsidRPr="0031617F">
          <w:rPr>
            <w:rFonts w:eastAsia="Times New Roman"/>
          </w:rPr>
          <w:t>Central Asia</w:t>
        </w:r>
      </w:ins>
      <w:r w:rsidRPr="0031617F">
        <w:rPr>
          <w:rFonts w:eastAsia="Times New Roman"/>
        </w:rPr>
        <w:t xml:space="preserve">. Nearly 30 civil society representatives attended </w:t>
      </w:r>
      <w:del w:id="276" w:author="Frances Enriquez" w:date="2023-04-19T17:54:00Z">
        <w:r w:rsidRPr="0031617F" w:rsidDel="00C8231F">
          <w:rPr>
            <w:rFonts w:eastAsia="Times New Roman"/>
          </w:rPr>
          <w:delText>c</w:delText>
        </w:r>
      </w:del>
      <w:ins w:id="277" w:author="Frances Enriquez" w:date="2023-04-19T17:54:00Z">
        <w:r w:rsidR="00C8231F">
          <w:rPr>
            <w:rFonts w:eastAsia="Times New Roman"/>
          </w:rPr>
          <w:t>C</w:t>
        </w:r>
      </w:ins>
      <w:r w:rsidRPr="0031617F">
        <w:rPr>
          <w:rFonts w:eastAsia="Times New Roman"/>
        </w:rPr>
        <w:t xml:space="preserve">ommission meetings – a new record. </w:t>
      </w:r>
    </w:p>
    <w:p w14:paraId="02C3ACE8" w14:textId="77777777" w:rsidR="0031617F" w:rsidRPr="00C8231F" w:rsidRDefault="0031617F" w:rsidP="0031617F">
      <w:pPr>
        <w:rPr>
          <w:i/>
          <w:iCs/>
          <w:rPrChange w:id="278" w:author="Frances Enriquez" w:date="2023-04-19T17:55:00Z">
            <w:rPr>
              <w:b/>
              <w:bCs/>
              <w:i/>
              <w:iCs/>
            </w:rPr>
          </w:rPrChange>
        </w:rPr>
      </w:pPr>
      <w:r w:rsidRPr="00C8231F">
        <w:rPr>
          <w:i/>
          <w:iCs/>
          <w:rPrChange w:id="279" w:author="Frances Enriquez" w:date="2023-04-19T17:55:00Z">
            <w:rPr>
              <w:b/>
              <w:bCs/>
              <w:i/>
              <w:iCs/>
            </w:rPr>
          </w:rPrChange>
        </w:rPr>
        <w:t>Electoral assistance</w:t>
      </w:r>
    </w:p>
    <w:p w14:paraId="27CCEDC4" w14:textId="686CD8FB" w:rsidR="0031617F" w:rsidRPr="0031617F" w:rsidRDefault="0031617F" w:rsidP="0031617F">
      <w:pPr>
        <w:rPr>
          <w:rFonts w:eastAsia="Times New Roman"/>
        </w:rPr>
      </w:pPr>
      <w:r w:rsidRPr="0031617F">
        <w:rPr>
          <w:rFonts w:eastAsia="Times New Roman"/>
        </w:rPr>
        <w:t xml:space="preserve">We worked with Member States </w:t>
      </w:r>
      <w:del w:id="280" w:author="Frances Enriquez" w:date="2023-04-19T17:55:00Z">
        <w:r w:rsidRPr="0031617F" w:rsidDel="00C8231F">
          <w:rPr>
            <w:rFonts w:eastAsia="Times New Roman"/>
          </w:rPr>
          <w:delText xml:space="preserve">across </w:delText>
        </w:r>
      </w:del>
      <w:ins w:id="281" w:author="Frances Enriquez" w:date="2023-04-19T17:55:00Z">
        <w:r w:rsidR="00C8231F">
          <w:rPr>
            <w:rFonts w:eastAsia="Times New Roman"/>
          </w:rPr>
          <w:t xml:space="preserve">around </w:t>
        </w:r>
      </w:ins>
      <w:r w:rsidRPr="0031617F">
        <w:rPr>
          <w:rFonts w:eastAsia="Times New Roman"/>
        </w:rPr>
        <w:t xml:space="preserve">the world to help </w:t>
      </w:r>
      <w:ins w:id="282" w:author="Frances Enriquez" w:date="2023-04-20T16:47:00Z">
        <w:r w:rsidR="00865D6C">
          <w:rPr>
            <w:rFonts w:eastAsia="Times New Roman"/>
          </w:rPr>
          <w:t xml:space="preserve">to </w:t>
        </w:r>
      </w:ins>
      <w:r w:rsidRPr="0031617F">
        <w:rPr>
          <w:rFonts w:eastAsia="Times New Roman"/>
        </w:rPr>
        <w:t xml:space="preserve">deliver credible and peaceful elections. Our technical assistance and preventive diplomacy not only supported election processes but also helped </w:t>
      </w:r>
      <w:ins w:id="283" w:author="Frances Enriquez" w:date="2023-04-19T17:55:00Z">
        <w:r w:rsidR="00C8231F">
          <w:rPr>
            <w:rFonts w:eastAsia="Times New Roman"/>
          </w:rPr>
          <w:t xml:space="preserve">to </w:t>
        </w:r>
      </w:ins>
      <w:r w:rsidRPr="0031617F">
        <w:rPr>
          <w:rFonts w:eastAsia="Times New Roman"/>
        </w:rPr>
        <w:t xml:space="preserve">address challenges </w:t>
      </w:r>
      <w:del w:id="284" w:author="Frances Enriquez" w:date="2023-04-19T17:55:00Z">
        <w:r w:rsidRPr="0031617F" w:rsidDel="00153C5D">
          <w:rPr>
            <w:rFonts w:eastAsia="Times New Roman"/>
          </w:rPr>
          <w:delText xml:space="preserve">around </w:delText>
        </w:r>
      </w:del>
      <w:ins w:id="285" w:author="Frances Enriquez" w:date="2023-04-19T17:55:00Z">
        <w:r w:rsidR="00153C5D">
          <w:rPr>
            <w:rFonts w:eastAsia="Times New Roman"/>
          </w:rPr>
          <w:t xml:space="preserve">concerning </w:t>
        </w:r>
      </w:ins>
      <w:r w:rsidRPr="0031617F">
        <w:rPr>
          <w:rFonts w:eastAsia="Times New Roman"/>
        </w:rPr>
        <w:t xml:space="preserve">the acceptance of results, disinformation and hate speech, and women’s participation. </w:t>
      </w:r>
    </w:p>
    <w:p w14:paraId="7BCA357E" w14:textId="36671F29" w:rsidR="0031617F" w:rsidRPr="0031617F" w:rsidRDefault="0031617F" w:rsidP="0031617F">
      <w:pPr>
        <w:rPr>
          <w:rFonts w:eastAsia="Times New Roman"/>
        </w:rPr>
      </w:pPr>
      <w:r w:rsidRPr="0031617F">
        <w:rPr>
          <w:rFonts w:eastAsia="Times New Roman"/>
        </w:rPr>
        <w:t>To foster youth participation in elections, we collaborated with United Nations agencies to create the first Arab Network for Youth in Elections. Together with regional organizations, we exchanged lessons learned, promoted South-South cooperation</w:t>
      </w:r>
      <w:del w:id="286" w:author="Frances Enriquez" w:date="2023-04-19T17:56:00Z">
        <w:r w:rsidRPr="0031617F" w:rsidDel="00E65C66">
          <w:rPr>
            <w:rFonts w:eastAsia="Times New Roman"/>
          </w:rPr>
          <w:delText>,</w:delText>
        </w:r>
      </w:del>
      <w:r w:rsidRPr="0031617F">
        <w:rPr>
          <w:rFonts w:eastAsia="Times New Roman"/>
        </w:rPr>
        <w:t xml:space="preserve"> and built capacity. Our partners included the League of Arab States, the Organization of Islamic Cooperation, the Southern African Development Community</w:t>
      </w:r>
      <w:del w:id="287" w:author="Frances Enriquez" w:date="2023-04-19T17:57:00Z">
        <w:r w:rsidRPr="0031617F" w:rsidDel="00A13B65">
          <w:rPr>
            <w:rFonts w:eastAsia="Times New Roman"/>
          </w:rPr>
          <w:delText>,</w:delText>
        </w:r>
      </w:del>
      <w:r w:rsidRPr="0031617F">
        <w:rPr>
          <w:rFonts w:eastAsia="Times New Roman"/>
        </w:rPr>
        <w:t xml:space="preserve"> and the International Conference on the Great Lakes Region.</w:t>
      </w:r>
    </w:p>
    <w:p w14:paraId="177329F2" w14:textId="77777777" w:rsidR="0031617F" w:rsidRPr="00A13B65" w:rsidRDefault="0031617F" w:rsidP="0031617F">
      <w:pPr>
        <w:rPr>
          <w:i/>
          <w:iCs/>
          <w:rPrChange w:id="288" w:author="Frances Enriquez" w:date="2023-04-19T17:57:00Z">
            <w:rPr>
              <w:b/>
              <w:bCs/>
              <w:i/>
              <w:iCs/>
            </w:rPr>
          </w:rPrChange>
        </w:rPr>
      </w:pPr>
      <w:r w:rsidRPr="00A13B65">
        <w:rPr>
          <w:i/>
          <w:iCs/>
          <w:rPrChange w:id="289" w:author="Frances Enriquez" w:date="2023-04-19T17:57:00Z">
            <w:rPr>
              <w:b/>
              <w:bCs/>
              <w:i/>
              <w:iCs/>
            </w:rPr>
          </w:rPrChange>
        </w:rPr>
        <w:t>Rule of law and security institutions</w:t>
      </w:r>
    </w:p>
    <w:p w14:paraId="381CF677" w14:textId="6953517D" w:rsidR="0031617F" w:rsidRPr="0031617F" w:rsidRDefault="0031617F" w:rsidP="0031617F">
      <w:r w:rsidRPr="0031617F">
        <w:t xml:space="preserve">Our support for police and rule of law institutions remained central to our peace and security work. Over 10,000 United Nations police officers in 19 missions helped </w:t>
      </w:r>
      <w:ins w:id="290" w:author="Frances Enriquez" w:date="2023-04-19T17:58:00Z">
        <w:r w:rsidR="00A13B65">
          <w:t xml:space="preserve">to </w:t>
        </w:r>
      </w:ins>
      <w:r w:rsidRPr="0031617F">
        <w:t xml:space="preserve">strengthen national policing capacities, including through </w:t>
      </w:r>
      <w:del w:id="291" w:author="Frances Enriquez" w:date="2023-04-20T16:48:00Z">
        <w:r w:rsidRPr="0031617F" w:rsidDel="00ED42ED">
          <w:delText xml:space="preserve">the </w:delText>
        </w:r>
      </w:del>
      <w:r w:rsidRPr="0031617F">
        <w:t>greater use of data analytics, foresight</w:t>
      </w:r>
      <w:del w:id="292" w:author="Frances Enriquez" w:date="2023-04-19T17:58:00Z">
        <w:r w:rsidRPr="0031617F" w:rsidDel="00A13B65">
          <w:delText>,</w:delText>
        </w:r>
      </w:del>
      <w:r w:rsidRPr="0031617F">
        <w:t xml:space="preserve"> and behavioural science for meaningful results. </w:t>
      </w:r>
    </w:p>
    <w:p w14:paraId="4A280CFF" w14:textId="77777777" w:rsidR="0031617F" w:rsidRPr="0031617F" w:rsidRDefault="0031617F" w:rsidP="0031617F">
      <w:r w:rsidRPr="0031617F">
        <w:t>We supported national justice institutions in prosecuting crimes against civilians. This resulted in the first convictions by the Special Criminal Court in the Central African Republic and an increase in high-profile cases in the Democratic Republic of the Congo, Mali</w:t>
      </w:r>
      <w:del w:id="293" w:author="Frances Enriquez" w:date="2023-04-19T17:58:00Z">
        <w:r w:rsidRPr="0031617F" w:rsidDel="00CB5652">
          <w:delText>,</w:delText>
        </w:r>
      </w:del>
      <w:r w:rsidRPr="0031617F">
        <w:t xml:space="preserve"> and South Sudan. We also supported national corrections institutions in reinforcing the security and rehabilitation of high-risk detainees. </w:t>
      </w:r>
    </w:p>
    <w:p w14:paraId="7D875D56" w14:textId="3002417F" w:rsidR="0031617F" w:rsidRPr="0031617F" w:rsidRDefault="0031617F" w:rsidP="0031617F">
      <w:r w:rsidRPr="0031617F">
        <w:t xml:space="preserve">Our revised standards for </w:t>
      </w:r>
      <w:ins w:id="294" w:author="Frances Enriquez" w:date="2023-04-19T17:58:00Z">
        <w:r w:rsidR="00CB5652">
          <w:t xml:space="preserve">the </w:t>
        </w:r>
      </w:ins>
      <w:r w:rsidRPr="0031617F">
        <w:t xml:space="preserve">disarmament, demobilization and reintegration of armed groups help </w:t>
      </w:r>
      <w:ins w:id="295" w:author="Frances Enriquez" w:date="2023-04-19T17:58:00Z">
        <w:r w:rsidR="00CB5652">
          <w:t xml:space="preserve">to </w:t>
        </w:r>
      </w:ins>
      <w:r w:rsidRPr="0031617F">
        <w:t>reduce risks. In the Central African Republic, we supported community violence reduction initiatives, which focused on the needs of at-risk youth. We also assisted national authorities with the safe storage and management of small arms and light weapons.</w:t>
      </w:r>
    </w:p>
    <w:p w14:paraId="4D14B01E" w14:textId="0C8F0923" w:rsidR="0031617F" w:rsidRPr="0031617F" w:rsidRDefault="0031617F" w:rsidP="0031617F">
      <w:r w:rsidRPr="0031617F">
        <w:t xml:space="preserve">We assisted in national security sector reform, including in the Central African Republic, </w:t>
      </w:r>
      <w:ins w:id="296" w:author="Frances Enriquez" w:date="2023-04-19T17:59:00Z">
        <w:r w:rsidR="00CB5652">
          <w:t xml:space="preserve">the </w:t>
        </w:r>
      </w:ins>
      <w:r w:rsidRPr="0031617F">
        <w:t xml:space="preserve">Democratic Republic of the Congo, Iraq, Lesotho, Libya, Mali, Somalia, South Sudan, </w:t>
      </w:r>
      <w:ins w:id="297" w:author="Frances Enriquez" w:date="2023-04-19T17:59:00Z">
        <w:r w:rsidR="00CB5652">
          <w:t xml:space="preserve">the </w:t>
        </w:r>
      </w:ins>
      <w:r w:rsidRPr="0031617F">
        <w:t>Sudan</w:t>
      </w:r>
      <w:del w:id="298" w:author="Frances Enriquez" w:date="2023-04-19T17:59:00Z">
        <w:r w:rsidRPr="0031617F" w:rsidDel="00CB5652">
          <w:delText>,</w:delText>
        </w:r>
      </w:del>
      <w:r w:rsidRPr="0031617F">
        <w:t xml:space="preserve"> and Yemen. With our mine action services, including the removal of explosive ordnance, we made life safer for millions of people across 29 countries and territories.  </w:t>
      </w:r>
    </w:p>
    <w:p w14:paraId="2DB53CC0" w14:textId="454DE4F4" w:rsidR="0031617F" w:rsidRPr="006067FA" w:rsidRDefault="0031617F" w:rsidP="0031617F">
      <w:pPr>
        <w:rPr>
          <w:i/>
          <w:iCs/>
          <w:rPrChange w:id="299" w:author="Frances Enriquez" w:date="2023-04-19T17:59:00Z">
            <w:rPr>
              <w:b/>
              <w:bCs/>
              <w:i/>
              <w:iCs/>
            </w:rPr>
          </w:rPrChange>
        </w:rPr>
      </w:pPr>
      <w:r w:rsidRPr="006067FA">
        <w:rPr>
          <w:i/>
          <w:iCs/>
          <w:rPrChange w:id="300" w:author="Frances Enriquez" w:date="2023-04-19T17:59:00Z">
            <w:rPr>
              <w:b/>
              <w:bCs/>
              <w:i/>
              <w:iCs/>
            </w:rPr>
          </w:rPrChange>
        </w:rPr>
        <w:t xml:space="preserve">Security Council </w:t>
      </w:r>
      <w:del w:id="301" w:author="Frances Enriquez" w:date="2023-04-19T17:59:00Z">
        <w:r w:rsidRPr="006067FA" w:rsidDel="006067FA">
          <w:rPr>
            <w:i/>
            <w:iCs/>
            <w:rPrChange w:id="302" w:author="Frances Enriquez" w:date="2023-04-19T17:59:00Z">
              <w:rPr>
                <w:b/>
                <w:bCs/>
                <w:i/>
                <w:iCs/>
              </w:rPr>
            </w:rPrChange>
          </w:rPr>
          <w:delText>A</w:delText>
        </w:r>
      </w:del>
      <w:ins w:id="303" w:author="Frances Enriquez" w:date="2023-04-19T17:59:00Z">
        <w:r w:rsidR="006067FA">
          <w:rPr>
            <w:i/>
            <w:iCs/>
          </w:rPr>
          <w:t>a</w:t>
        </w:r>
      </w:ins>
      <w:r w:rsidRPr="006067FA">
        <w:rPr>
          <w:i/>
          <w:iCs/>
          <w:rPrChange w:id="304" w:author="Frances Enriquez" w:date="2023-04-19T17:59:00Z">
            <w:rPr>
              <w:b/>
              <w:bCs/>
              <w:i/>
              <w:iCs/>
            </w:rPr>
          </w:rPrChange>
        </w:rPr>
        <w:t>ffairs</w:t>
      </w:r>
    </w:p>
    <w:p w14:paraId="1CE86107" w14:textId="31104014" w:rsidR="0031617F" w:rsidRPr="0031617F" w:rsidRDefault="0031617F" w:rsidP="0031617F">
      <w:r w:rsidRPr="0031617F">
        <w:t>We continued to assist the Security Council in carrying out its critical responsibilities. In 2022, we supported the Security Council in organizing 292 meetings and 127 consultations. These deliberations resulted in 54 resolutions and 7 presidential statements on international peace and security. We also supported Council committees and working groups, which met 125 times, both in</w:t>
      </w:r>
      <w:del w:id="305" w:author="Frances Enriquez" w:date="2023-04-19T17:59:00Z">
        <w:r w:rsidRPr="0031617F" w:rsidDel="006067FA">
          <w:delText>-</w:delText>
        </w:r>
      </w:del>
      <w:ins w:id="306" w:author="Frances Enriquez" w:date="2023-04-19T17:59:00Z">
        <w:r w:rsidR="006067FA">
          <w:t xml:space="preserve"> </w:t>
        </w:r>
      </w:ins>
      <w:r w:rsidRPr="0031617F">
        <w:t>person and virtually.</w:t>
      </w:r>
    </w:p>
    <w:p w14:paraId="19DF03C4" w14:textId="77777777" w:rsidR="0031617F" w:rsidRPr="006067FA" w:rsidRDefault="0031617F" w:rsidP="0031617F">
      <w:pPr>
        <w:rPr>
          <w:i/>
          <w:iCs/>
          <w:rPrChange w:id="307" w:author="Frances Enriquez" w:date="2023-04-19T17:59:00Z">
            <w:rPr>
              <w:b/>
              <w:bCs/>
              <w:i/>
              <w:iCs/>
            </w:rPr>
          </w:rPrChange>
        </w:rPr>
      </w:pPr>
      <w:r w:rsidRPr="006067FA">
        <w:rPr>
          <w:i/>
          <w:iCs/>
          <w:rPrChange w:id="308" w:author="Frances Enriquez" w:date="2023-04-19T17:59:00Z">
            <w:rPr>
              <w:b/>
              <w:bCs/>
              <w:i/>
              <w:iCs/>
            </w:rPr>
          </w:rPrChange>
        </w:rPr>
        <w:lastRenderedPageBreak/>
        <w:t>Children and armed conflict, violence against children, conflict-related sexual violence</w:t>
      </w:r>
      <w:del w:id="309" w:author="Frances Enriquez" w:date="2023-04-20T16:53:00Z">
        <w:r w:rsidRPr="006067FA" w:rsidDel="004B68C9">
          <w:rPr>
            <w:i/>
            <w:iCs/>
            <w:rPrChange w:id="310" w:author="Frances Enriquez" w:date="2023-04-19T17:59:00Z">
              <w:rPr>
                <w:b/>
                <w:bCs/>
                <w:i/>
                <w:iCs/>
              </w:rPr>
            </w:rPrChange>
          </w:rPr>
          <w:delText>,</w:delText>
        </w:r>
      </w:del>
      <w:r w:rsidRPr="006067FA">
        <w:rPr>
          <w:i/>
          <w:iCs/>
          <w:rPrChange w:id="311" w:author="Frances Enriquez" w:date="2023-04-19T17:59:00Z">
            <w:rPr>
              <w:b/>
              <w:bCs/>
              <w:i/>
              <w:iCs/>
            </w:rPr>
          </w:rPrChange>
        </w:rPr>
        <w:t xml:space="preserve"> and the prevention of genocide </w:t>
      </w:r>
    </w:p>
    <w:p w14:paraId="1BA02EDA" w14:textId="46B62338" w:rsidR="0031617F" w:rsidRPr="0031617F" w:rsidRDefault="0031617F" w:rsidP="0031617F">
      <w:r w:rsidRPr="0031617F">
        <w:t xml:space="preserve">In 2022, children in conflict zones were </w:t>
      </w:r>
      <w:del w:id="312" w:author="Frances Enriquez" w:date="2023-04-19T18:00:00Z">
        <w:r w:rsidRPr="0031617F" w:rsidDel="006067FA">
          <w:delText xml:space="preserve">impacted </w:delText>
        </w:r>
      </w:del>
      <w:ins w:id="313" w:author="Frances Enriquez" w:date="2023-04-19T18:00:00Z">
        <w:r w:rsidR="006067FA">
          <w:t xml:space="preserve">affected </w:t>
        </w:r>
      </w:ins>
      <w:r w:rsidRPr="0031617F">
        <w:t>by conflict escalation, improvised explosive devices and explosive remnants of war, humanitarian crises, attacks on schools and hospitals, sexual violence</w:t>
      </w:r>
      <w:del w:id="314" w:author="Frances Enriquez" w:date="2023-04-20T16:53:00Z">
        <w:r w:rsidRPr="0031617F" w:rsidDel="004B68C9">
          <w:delText>,</w:delText>
        </w:r>
      </w:del>
      <w:r w:rsidRPr="0031617F">
        <w:t xml:space="preserve"> and denial of humanitarian access. Children with disabilities and those displaced were most vulnerable. We helped </w:t>
      </w:r>
      <w:ins w:id="315" w:author="Frances Enriquez" w:date="2023-04-19T18:00:00Z">
        <w:r w:rsidR="006067FA">
          <w:t xml:space="preserve">to </w:t>
        </w:r>
      </w:ins>
      <w:r w:rsidRPr="0031617F">
        <w:t xml:space="preserve">verify at least </w:t>
      </w:r>
      <w:r w:rsidRPr="0031617F">
        <w:rPr>
          <w:highlight w:val="yellow"/>
        </w:rPr>
        <w:t>XX</w:t>
      </w:r>
      <w:r w:rsidRPr="0031617F">
        <w:t xml:space="preserve"> violations against children by </w:t>
      </w:r>
      <w:del w:id="316" w:author="Frances Enriquez" w:date="2023-04-19T18:00:00Z">
        <w:r w:rsidRPr="0031617F" w:rsidDel="00690C12">
          <w:delText>G</w:delText>
        </w:r>
      </w:del>
      <w:ins w:id="317" w:author="Frances Enriquez" w:date="2023-04-19T18:00:00Z">
        <w:r w:rsidR="00690C12">
          <w:t>g</w:t>
        </w:r>
      </w:ins>
      <w:r w:rsidRPr="0031617F">
        <w:t>overnment and non-</w:t>
      </w:r>
      <w:del w:id="318" w:author="Frances Enriquez" w:date="2023-04-19T18:00:00Z">
        <w:r w:rsidRPr="0031617F" w:rsidDel="00690C12">
          <w:delText>s</w:delText>
        </w:r>
      </w:del>
      <w:ins w:id="319" w:author="Frances Enriquez" w:date="2023-04-19T18:00:00Z">
        <w:r w:rsidR="00690C12">
          <w:t>S</w:t>
        </w:r>
      </w:ins>
      <w:r w:rsidRPr="0031617F">
        <w:t xml:space="preserve">tate forces, including terrorist groups. Together with many partners, our work contributed to the release of some </w:t>
      </w:r>
      <w:r w:rsidRPr="0031617F">
        <w:rPr>
          <w:highlight w:val="yellow"/>
        </w:rPr>
        <w:t>XX</w:t>
      </w:r>
      <w:r w:rsidRPr="0031617F">
        <w:t xml:space="preserve"> children from armed forces and groups and to reintegration assistance. </w:t>
      </w:r>
    </w:p>
    <w:p w14:paraId="6B3220F5" w14:textId="3CE0A112" w:rsidR="0031617F" w:rsidRPr="0031617F" w:rsidRDefault="0031617F" w:rsidP="0031617F">
      <w:r w:rsidRPr="0031617F">
        <w:t>We drew global attention to the impacts of violence that children face before, during</w:t>
      </w:r>
      <w:del w:id="320" w:author="Frances Enriquez" w:date="2023-04-19T18:00:00Z">
        <w:r w:rsidRPr="0031617F" w:rsidDel="00690C12">
          <w:delText>,</w:delText>
        </w:r>
      </w:del>
      <w:r w:rsidRPr="0031617F">
        <w:t xml:space="preserve"> and after conflict</w:t>
      </w:r>
      <w:ins w:id="321" w:author="Frances Enriquez" w:date="2023-04-19T18:00:00Z">
        <w:r w:rsidR="00690C12">
          <w:t>,</w:t>
        </w:r>
      </w:ins>
      <w:r w:rsidRPr="0031617F">
        <w:t xml:space="preserve"> </w:t>
      </w:r>
      <w:del w:id="322" w:author="Frances Enriquez" w:date="2023-04-19T18:00:00Z">
        <w:r w:rsidRPr="0031617F" w:rsidDel="00690C12">
          <w:delText xml:space="preserve">– </w:delText>
        </w:r>
      </w:del>
      <w:r w:rsidRPr="0031617F">
        <w:t>including forced displacement, abduction</w:t>
      </w:r>
      <w:del w:id="323" w:author="Frances Enriquez" w:date="2023-04-20T16:53:00Z">
        <w:r w:rsidRPr="0031617F" w:rsidDel="00746951">
          <w:delText>s</w:delText>
        </w:r>
      </w:del>
      <w:r w:rsidRPr="0031617F">
        <w:t>, trafficking, detention</w:t>
      </w:r>
      <w:del w:id="324" w:author="Frances Enriquez" w:date="2023-04-19T18:00:00Z">
        <w:r w:rsidRPr="0031617F" w:rsidDel="00237249">
          <w:delText>,</w:delText>
        </w:r>
      </w:del>
      <w:r w:rsidRPr="0031617F">
        <w:t xml:space="preserve"> and adoption</w:t>
      </w:r>
      <w:del w:id="325" w:author="Frances Enriquez" w:date="2023-04-20T16:54:00Z">
        <w:r w:rsidRPr="0031617F" w:rsidDel="00746951">
          <w:delText>s</w:delText>
        </w:r>
      </w:del>
      <w:r w:rsidRPr="0031617F">
        <w:t>. We worked with Member States to strengthen violence prevention and protection. We also raised awareness about children living in camps and detention facilities</w:t>
      </w:r>
      <w:ins w:id="326" w:author="Frances Enriquez" w:date="2023-04-19T18:01:00Z">
        <w:r w:rsidR="00237249">
          <w:t>,</w:t>
        </w:r>
      </w:ins>
      <w:r w:rsidRPr="0031617F">
        <w:t xml:space="preserve"> </w:t>
      </w:r>
      <w:del w:id="327" w:author="Frances Enriquez" w:date="2023-04-19T18:01:00Z">
        <w:r w:rsidRPr="0031617F" w:rsidDel="00237249">
          <w:delText xml:space="preserve">that </w:delText>
        </w:r>
      </w:del>
      <w:ins w:id="328" w:author="Frances Enriquez" w:date="2023-04-19T18:01:00Z">
        <w:r w:rsidR="00237249">
          <w:t xml:space="preserve">which </w:t>
        </w:r>
      </w:ins>
      <w:commentRangeStart w:id="329"/>
      <w:r w:rsidRPr="0031617F">
        <w:t>require</w:t>
      </w:r>
      <w:ins w:id="330" w:author="Frances Enriquez" w:date="2023-04-19T18:01:00Z">
        <w:r w:rsidR="00237249">
          <w:t>s</w:t>
        </w:r>
      </w:ins>
      <w:r w:rsidRPr="0031617F">
        <w:t xml:space="preserve"> alternative solutions</w:t>
      </w:r>
      <w:commentRangeEnd w:id="329"/>
      <w:r w:rsidR="00165091">
        <w:rPr>
          <w:rStyle w:val="CommentReference"/>
        </w:rPr>
        <w:commentReference w:id="329"/>
      </w:r>
      <w:r w:rsidRPr="0031617F">
        <w:t>. We urged States to prevent recurring cycles of violence by repatriating, rehabilitating</w:t>
      </w:r>
      <w:del w:id="331" w:author="Frances Enriquez" w:date="2023-04-19T18:02:00Z">
        <w:r w:rsidRPr="0031617F" w:rsidDel="004219B2">
          <w:delText>,</w:delText>
        </w:r>
      </w:del>
      <w:r w:rsidRPr="0031617F">
        <w:t xml:space="preserve"> and reintegrating their nationals.</w:t>
      </w:r>
    </w:p>
    <w:p w14:paraId="7D2746F2" w14:textId="52A47183" w:rsidR="0031617F" w:rsidRPr="0031617F" w:rsidRDefault="0031617F" w:rsidP="0031617F">
      <w:r w:rsidRPr="0031617F">
        <w:t>Over the past year, conflict, shrinking civic space</w:t>
      </w:r>
      <w:del w:id="332" w:author="Frances Enriquez" w:date="2023-04-19T18:02:00Z">
        <w:r w:rsidRPr="0031617F" w:rsidDel="004219B2">
          <w:delText>,</w:delText>
        </w:r>
      </w:del>
      <w:r w:rsidRPr="0031617F">
        <w:t xml:space="preserve"> and weakened rule of law also exposed civilians to more sexual violence. With our monitoring and reporting, we helped </w:t>
      </w:r>
      <w:ins w:id="333" w:author="Frances Enriquez" w:date="2023-04-19T18:02:00Z">
        <w:r w:rsidR="004219B2">
          <w:t xml:space="preserve">to </w:t>
        </w:r>
      </w:ins>
      <w:r w:rsidRPr="0031617F">
        <w:t xml:space="preserve">verify approximately 3,000 cases of conflict-related sexual violence. In Ukraine, we signed a framework agreement with the Government to address conflict-related sexual violence and an implementation plan. In addition, we launched a new </w:t>
      </w:r>
      <w:commentRangeStart w:id="334"/>
      <w:r w:rsidRPr="0031617F">
        <w:t xml:space="preserve">global framework for the prevention of conflict-related sexual violence </w:t>
      </w:r>
      <w:commentRangeEnd w:id="334"/>
      <w:r w:rsidR="00AF20F0">
        <w:rPr>
          <w:rStyle w:val="CommentReference"/>
        </w:rPr>
        <w:commentReference w:id="334"/>
      </w:r>
      <w:r w:rsidRPr="0031617F">
        <w:t xml:space="preserve">at the </w:t>
      </w:r>
      <w:del w:id="335" w:author="Frances Enriquez" w:date="2023-04-19T18:03:00Z">
        <w:r w:rsidRPr="0031617F" w:rsidDel="00AF20F0">
          <w:delText>77</w:delText>
        </w:r>
        <w:r w:rsidRPr="0031617F" w:rsidDel="00AF20F0">
          <w:rPr>
            <w:vertAlign w:val="superscript"/>
          </w:rPr>
          <w:delText>th</w:delText>
        </w:r>
        <w:r w:rsidRPr="0031617F" w:rsidDel="00AF20F0">
          <w:delText xml:space="preserve"> </w:delText>
        </w:r>
      </w:del>
      <w:ins w:id="336" w:author="Frances Enriquez" w:date="2023-04-19T18:03:00Z">
        <w:r w:rsidR="00AF20F0">
          <w:t xml:space="preserve">seventy-seventh session of the </w:t>
        </w:r>
      </w:ins>
      <w:r w:rsidRPr="0031617F">
        <w:t xml:space="preserve">General Assembly. </w:t>
      </w:r>
    </w:p>
    <w:p w14:paraId="66D99A23" w14:textId="6032F55D" w:rsidR="0031617F" w:rsidRPr="0031617F" w:rsidRDefault="0031617F" w:rsidP="0031617F">
      <w:r w:rsidRPr="0031617F">
        <w:t xml:space="preserve">We monitored and raised </w:t>
      </w:r>
      <w:ins w:id="337" w:author="Frances Enriquez" w:date="2023-04-19T18:04:00Z">
        <w:r w:rsidR="00B75C5A">
          <w:t xml:space="preserve">the </w:t>
        </w:r>
      </w:ins>
      <w:r w:rsidRPr="0031617F">
        <w:t xml:space="preserve">alarm over risks of atrocity crimes and supported atrocity prevention. Our efforts resulted in action plans promoting the roles of women and traditional leaders in preventing atrocities, and the role of sports in countering hate speech. We also supported five United Nations </w:t>
      </w:r>
      <w:del w:id="338" w:author="Frances Enriquez" w:date="2023-04-19T18:04:00Z">
        <w:r w:rsidRPr="0031617F" w:rsidDel="00B00B88">
          <w:delText>C</w:delText>
        </w:r>
      </w:del>
      <w:ins w:id="339" w:author="Frances Enriquez" w:date="2023-04-19T18:04:00Z">
        <w:r w:rsidR="00B00B88">
          <w:t>c</w:t>
        </w:r>
      </w:ins>
      <w:r w:rsidRPr="0031617F">
        <w:t xml:space="preserve">ountry </w:t>
      </w:r>
      <w:del w:id="340" w:author="Frances Enriquez" w:date="2023-04-19T18:04:00Z">
        <w:r w:rsidRPr="0031617F" w:rsidDel="00B00B88">
          <w:delText>T</w:delText>
        </w:r>
      </w:del>
      <w:ins w:id="341" w:author="Frances Enriquez" w:date="2023-04-19T18:04:00Z">
        <w:r w:rsidR="00B00B88">
          <w:t>t</w:t>
        </w:r>
      </w:ins>
      <w:r w:rsidRPr="0031617F">
        <w:t xml:space="preserve">eams in developing action plans on hate speech. For the first time ever, we brought people together to commemorate </w:t>
      </w:r>
      <w:del w:id="342" w:author="Frances Enriquez" w:date="2023-04-19T18:04:00Z">
        <w:r w:rsidRPr="0031617F" w:rsidDel="00B00B88">
          <w:delText xml:space="preserve">an </w:delText>
        </w:r>
      </w:del>
      <w:ins w:id="343" w:author="Frances Enriquez" w:date="2023-04-19T18:04:00Z">
        <w:r w:rsidR="00B00B88">
          <w:t xml:space="preserve">the </w:t>
        </w:r>
      </w:ins>
      <w:r w:rsidRPr="0031617F">
        <w:t xml:space="preserve">International Day for Countering Hate Speech on 18 June 2022. </w:t>
      </w:r>
    </w:p>
    <w:p w14:paraId="44FB2408" w14:textId="77777777" w:rsidR="0031617F" w:rsidRPr="0031617F" w:rsidRDefault="0031617F" w:rsidP="0031617F"/>
    <w:p w14:paraId="4F4D0F27" w14:textId="77777777" w:rsidR="008C3C53" w:rsidRPr="0031617F" w:rsidRDefault="008C3C53">
      <w:pPr>
        <w:rPr>
          <w:rFonts w:cstheme="minorHAnsi"/>
          <w:b/>
          <w:bCs/>
        </w:rPr>
      </w:pPr>
      <w:r w:rsidRPr="0031617F">
        <w:rPr>
          <w:rFonts w:cstheme="minorHAnsi"/>
          <w:b/>
          <w:bCs/>
        </w:rPr>
        <w:br w:type="page"/>
      </w:r>
    </w:p>
    <w:p w14:paraId="62797049" w14:textId="61749AD9" w:rsidR="008C3C53" w:rsidRPr="00B00B88" w:rsidRDefault="006E448B">
      <w:pPr>
        <w:rPr>
          <w:rFonts w:cstheme="minorHAnsi"/>
          <w:b/>
          <w:bCs/>
          <w:sz w:val="24"/>
          <w:szCs w:val="24"/>
          <w:rPrChange w:id="344" w:author="Frances Enriquez" w:date="2023-04-19T18:05:00Z">
            <w:rPr>
              <w:rFonts w:cstheme="minorHAnsi"/>
              <w:b/>
              <w:bCs/>
            </w:rPr>
          </w:rPrChange>
        </w:rPr>
        <w:pPrChange w:id="345" w:author="Frances Enriquez" w:date="2023-04-19T18:04:00Z">
          <w:pPr>
            <w:jc w:val="center"/>
          </w:pPr>
        </w:pPrChange>
      </w:pPr>
      <w:ins w:id="346" w:author="Frances Enriquez" w:date="2023-04-19T18:26:00Z">
        <w:r>
          <w:rPr>
            <w:rFonts w:cstheme="minorHAnsi"/>
            <w:b/>
            <w:bCs/>
            <w:sz w:val="24"/>
            <w:szCs w:val="24"/>
          </w:rPr>
          <w:lastRenderedPageBreak/>
          <w:t xml:space="preserve">Effective coordination of </w:t>
        </w:r>
      </w:ins>
      <w:del w:id="347" w:author="Frances Enriquez" w:date="2023-04-19T18:26:00Z">
        <w:r w:rsidR="008C3C53" w:rsidRPr="00B00B88" w:rsidDel="006E448B">
          <w:rPr>
            <w:rFonts w:cstheme="minorHAnsi"/>
            <w:b/>
            <w:bCs/>
            <w:sz w:val="24"/>
            <w:szCs w:val="24"/>
            <w:rPrChange w:id="348" w:author="Frances Enriquez" w:date="2023-04-19T18:05:00Z">
              <w:rPr>
                <w:rFonts w:cstheme="minorHAnsi"/>
                <w:b/>
                <w:bCs/>
              </w:rPr>
            </w:rPrChange>
          </w:rPr>
          <w:delText>H</w:delText>
        </w:r>
      </w:del>
      <w:ins w:id="349" w:author="Frances Enriquez" w:date="2023-04-19T18:26:00Z">
        <w:r>
          <w:rPr>
            <w:rFonts w:cstheme="minorHAnsi"/>
            <w:b/>
            <w:bCs/>
            <w:sz w:val="24"/>
            <w:szCs w:val="24"/>
          </w:rPr>
          <w:t>h</w:t>
        </w:r>
      </w:ins>
      <w:r w:rsidR="008C3C53" w:rsidRPr="00B00B88">
        <w:rPr>
          <w:rFonts w:cstheme="minorHAnsi"/>
          <w:b/>
          <w:bCs/>
          <w:sz w:val="24"/>
          <w:szCs w:val="24"/>
          <w:rPrChange w:id="350" w:author="Frances Enriquez" w:date="2023-04-19T18:05:00Z">
            <w:rPr>
              <w:rFonts w:cstheme="minorHAnsi"/>
              <w:b/>
              <w:bCs/>
            </w:rPr>
          </w:rPrChange>
        </w:rPr>
        <w:t xml:space="preserve">umanitarian </w:t>
      </w:r>
      <w:del w:id="351" w:author="Frances Enriquez" w:date="2023-04-19T18:04:00Z">
        <w:r w:rsidR="008C3C53" w:rsidRPr="00B00B88" w:rsidDel="00B00B88">
          <w:rPr>
            <w:rFonts w:cstheme="minorHAnsi"/>
            <w:b/>
            <w:bCs/>
            <w:sz w:val="24"/>
            <w:szCs w:val="24"/>
            <w:rPrChange w:id="352" w:author="Frances Enriquez" w:date="2023-04-19T18:05:00Z">
              <w:rPr>
                <w:rFonts w:cstheme="minorHAnsi"/>
                <w:b/>
                <w:bCs/>
              </w:rPr>
            </w:rPrChange>
          </w:rPr>
          <w:delText>A</w:delText>
        </w:r>
      </w:del>
      <w:ins w:id="353" w:author="Frances Enriquez" w:date="2023-04-19T18:04:00Z">
        <w:r w:rsidR="00B00B88" w:rsidRPr="00B00B88">
          <w:rPr>
            <w:rFonts w:cstheme="minorHAnsi"/>
            <w:b/>
            <w:bCs/>
            <w:sz w:val="24"/>
            <w:szCs w:val="24"/>
            <w:rPrChange w:id="354" w:author="Frances Enriquez" w:date="2023-04-19T18:05:00Z">
              <w:rPr>
                <w:rFonts w:cstheme="minorHAnsi"/>
                <w:b/>
                <w:bCs/>
              </w:rPr>
            </w:rPrChange>
          </w:rPr>
          <w:t>a</w:t>
        </w:r>
      </w:ins>
      <w:r w:rsidR="008C3C53" w:rsidRPr="00B00B88">
        <w:rPr>
          <w:rFonts w:cstheme="minorHAnsi"/>
          <w:b/>
          <w:bCs/>
          <w:sz w:val="24"/>
          <w:szCs w:val="24"/>
          <w:rPrChange w:id="355" w:author="Frances Enriquez" w:date="2023-04-19T18:05:00Z">
            <w:rPr>
              <w:rFonts w:cstheme="minorHAnsi"/>
              <w:b/>
              <w:bCs/>
            </w:rPr>
          </w:rPrChange>
        </w:rPr>
        <w:t>ssistance</w:t>
      </w:r>
    </w:p>
    <w:p w14:paraId="67D58B84" w14:textId="093E7008" w:rsidR="008C3C53" w:rsidRPr="00B00B88" w:rsidRDefault="008C3C53" w:rsidP="008C3C53">
      <w:pPr>
        <w:rPr>
          <w:sz w:val="20"/>
          <w:szCs w:val="20"/>
          <w:rPrChange w:id="356" w:author="Frances Enriquez" w:date="2023-04-19T18:05:00Z">
            <w:rPr/>
          </w:rPrChange>
        </w:rPr>
      </w:pPr>
      <w:del w:id="357" w:author="Frances Enriquez" w:date="2023-04-19T18:04:00Z">
        <w:r w:rsidRPr="00B00B88" w:rsidDel="00B00B88">
          <w:rPr>
            <w:b/>
            <w:bCs/>
            <w:sz w:val="20"/>
            <w:szCs w:val="20"/>
            <w:rPrChange w:id="358" w:author="Frances Enriquez" w:date="2023-04-19T18:05:00Z">
              <w:rPr>
                <w:b/>
                <w:bCs/>
              </w:rPr>
            </w:rPrChange>
          </w:rPr>
          <w:delText>CONTEXT</w:delText>
        </w:r>
        <w:r w:rsidRPr="00B00B88" w:rsidDel="00B00B88">
          <w:rPr>
            <w:sz w:val="20"/>
            <w:szCs w:val="20"/>
            <w:rPrChange w:id="359" w:author="Frances Enriquez" w:date="2023-04-19T18:05:00Z">
              <w:rPr/>
            </w:rPrChange>
          </w:rPr>
          <w:delText xml:space="preserve"> </w:delText>
        </w:r>
      </w:del>
      <w:ins w:id="360" w:author="Frances Enriquez" w:date="2023-04-19T18:04:00Z">
        <w:r w:rsidR="00B00B88" w:rsidRPr="00B00B88">
          <w:rPr>
            <w:b/>
            <w:bCs/>
            <w:sz w:val="20"/>
            <w:szCs w:val="20"/>
            <w:rPrChange w:id="361" w:author="Frances Enriquez" w:date="2023-04-19T18:05:00Z">
              <w:rPr>
                <w:b/>
                <w:bCs/>
              </w:rPr>
            </w:rPrChange>
          </w:rPr>
          <w:t>Context</w:t>
        </w:r>
        <w:r w:rsidR="00B00B88" w:rsidRPr="00B00B88">
          <w:rPr>
            <w:sz w:val="20"/>
            <w:szCs w:val="20"/>
            <w:rPrChange w:id="362" w:author="Frances Enriquez" w:date="2023-04-19T18:05:00Z">
              <w:rPr/>
            </w:rPrChange>
          </w:rPr>
          <w:t xml:space="preserve"> </w:t>
        </w:r>
      </w:ins>
    </w:p>
    <w:p w14:paraId="06562F7B" w14:textId="7AD0C100" w:rsidR="008C3C53" w:rsidRPr="0031617F" w:rsidRDefault="008C3C53" w:rsidP="008C3C53">
      <w:r w:rsidRPr="0031617F">
        <w:t xml:space="preserve">The global humanitarian situation is dire. Critical challenges </w:t>
      </w:r>
      <w:ins w:id="363" w:author="Frances Enriquez" w:date="2023-04-19T18:05:00Z">
        <w:r w:rsidR="0071701C">
          <w:t>–</w:t>
        </w:r>
      </w:ins>
      <w:ins w:id="364" w:author="Frances Enriquez" w:date="2023-04-19T18:06:00Z">
        <w:r w:rsidR="0071701C">
          <w:t xml:space="preserve"> </w:t>
        </w:r>
      </w:ins>
      <w:del w:id="365" w:author="Frances Enriquez" w:date="2023-04-19T18:05:00Z">
        <w:r w:rsidRPr="0031617F" w:rsidDel="0071701C">
          <w:delText xml:space="preserve">compound and cascade: </w:delText>
        </w:r>
        <w:r w:rsidRPr="0031617F" w:rsidDel="00B00B88">
          <w:delText>P</w:delText>
        </w:r>
      </w:del>
      <w:ins w:id="366" w:author="Frances Enriquez" w:date="2023-04-19T18:05:00Z">
        <w:r w:rsidR="00B00B88">
          <w:t>p</w:t>
        </w:r>
      </w:ins>
      <w:r w:rsidRPr="0031617F">
        <w:t xml:space="preserve">rotracted and new armed conflicts, the climate crisis and major disasters, record levels of displacement, hunger and the risk of famine, the continued effects of </w:t>
      </w:r>
      <w:commentRangeStart w:id="367"/>
      <w:r w:rsidRPr="0031617F">
        <w:t>COVID-19</w:t>
      </w:r>
      <w:commentRangeEnd w:id="367"/>
      <w:r w:rsidR="00396087">
        <w:rPr>
          <w:rStyle w:val="CommentReference"/>
        </w:rPr>
        <w:commentReference w:id="367"/>
      </w:r>
      <w:r w:rsidRPr="0031617F">
        <w:t>, and the global economic slowdown</w:t>
      </w:r>
      <w:ins w:id="368" w:author="Frances Enriquez" w:date="2023-04-19T18:06:00Z">
        <w:r w:rsidR="0071701C">
          <w:t xml:space="preserve"> </w:t>
        </w:r>
        <w:r w:rsidR="0017776C">
          <w:t xml:space="preserve">– </w:t>
        </w:r>
        <w:r w:rsidR="0071701C" w:rsidRPr="0031617F">
          <w:t>compound and cascade</w:t>
        </w:r>
      </w:ins>
      <w:r w:rsidRPr="0031617F">
        <w:t xml:space="preserve">. These interconnected issues </w:t>
      </w:r>
      <w:ins w:id="369" w:author="Frances Enriquez" w:date="2023-04-19T18:08:00Z">
        <w:r w:rsidR="00F94F0F">
          <w:t xml:space="preserve">affect </w:t>
        </w:r>
      </w:ins>
      <w:del w:id="370" w:author="Frances Enriquez" w:date="2023-04-19T18:08:00Z">
        <w:r w:rsidRPr="0031617F" w:rsidDel="00F94F0F">
          <w:delText xml:space="preserve">impact </w:delText>
        </w:r>
      </w:del>
      <w:r w:rsidRPr="0031617F">
        <w:t>lives and livelihoods across the globe. At the same time, violations of international humanitarian law and human rights</w:t>
      </w:r>
      <w:ins w:id="371" w:author="Frances Enriquez" w:date="2023-04-19T18:07:00Z">
        <w:r w:rsidR="00B0413A">
          <w:t>,</w:t>
        </w:r>
      </w:ins>
      <w:r w:rsidRPr="0031617F">
        <w:t xml:space="preserve"> </w:t>
      </w:r>
      <w:del w:id="372" w:author="Frances Enriquez" w:date="2023-04-19T18:07:00Z">
        <w:r w:rsidRPr="0031617F" w:rsidDel="00B0413A">
          <w:delText xml:space="preserve">- </w:delText>
        </w:r>
      </w:del>
      <w:r w:rsidRPr="0031617F">
        <w:t>including attacks on civilians, humanitarian workers, and health</w:t>
      </w:r>
      <w:ins w:id="373" w:author="Frances Enriquez" w:date="2023-04-19T18:07:00Z">
        <w:r w:rsidR="00FB1AA5">
          <w:t>-</w:t>
        </w:r>
      </w:ins>
      <w:r w:rsidRPr="0031617F">
        <w:t>care and education services</w:t>
      </w:r>
      <w:ins w:id="374" w:author="Frances Enriquez" w:date="2023-04-19T18:07:00Z">
        <w:r w:rsidR="00FB1AA5">
          <w:t>,</w:t>
        </w:r>
      </w:ins>
      <w:r w:rsidRPr="0031617F">
        <w:t xml:space="preserve"> </w:t>
      </w:r>
      <w:del w:id="375" w:author="Frances Enriquez" w:date="2023-04-19T18:07:00Z">
        <w:r w:rsidRPr="0031617F" w:rsidDel="00FB1AA5">
          <w:delText xml:space="preserve">- </w:delText>
        </w:r>
      </w:del>
      <w:r w:rsidRPr="0031617F">
        <w:t xml:space="preserve">continue with impunity and </w:t>
      </w:r>
      <w:ins w:id="376" w:author="Frances Enriquez" w:date="2023-04-19T18:08:00Z">
        <w:r w:rsidR="00F94F0F">
          <w:t xml:space="preserve">have a </w:t>
        </w:r>
      </w:ins>
      <w:r w:rsidRPr="0031617F">
        <w:t>disproportionate</w:t>
      </w:r>
      <w:del w:id="377" w:author="Frances Enriquez" w:date="2023-04-19T18:08:00Z">
        <w:r w:rsidRPr="0031617F" w:rsidDel="00F94F0F">
          <w:delText>ly</w:delText>
        </w:r>
      </w:del>
      <w:r w:rsidRPr="0031617F">
        <w:t xml:space="preserve"> impact </w:t>
      </w:r>
      <w:ins w:id="378" w:author="Frances Enriquez" w:date="2023-04-19T18:08:00Z">
        <w:r w:rsidR="00F94F0F">
          <w:t xml:space="preserve">on </w:t>
        </w:r>
      </w:ins>
      <w:r w:rsidRPr="0031617F">
        <w:t>women and children.</w:t>
      </w:r>
    </w:p>
    <w:p w14:paraId="33684412" w14:textId="020DDF72" w:rsidR="008C3C53" w:rsidRPr="00F94F0F" w:rsidRDefault="00551948" w:rsidP="008C3C53">
      <w:pPr>
        <w:rPr>
          <w:sz w:val="20"/>
          <w:szCs w:val="20"/>
          <w:rPrChange w:id="379" w:author="Frances Enriquez" w:date="2023-04-19T18:08:00Z">
            <w:rPr/>
          </w:rPrChange>
        </w:rPr>
      </w:pPr>
      <w:del w:id="380" w:author="Frances Enriquez" w:date="2023-04-19T18:08:00Z">
        <w:r w:rsidRPr="00F94F0F" w:rsidDel="00F94F0F">
          <w:rPr>
            <w:b/>
            <w:bCs/>
            <w:sz w:val="20"/>
            <w:szCs w:val="20"/>
            <w:rPrChange w:id="381" w:author="Frances Enriquez" w:date="2023-04-19T18:08:00Z">
              <w:rPr>
                <w:b/>
                <w:bCs/>
              </w:rPr>
            </w:rPrChange>
          </w:rPr>
          <w:delText>KEY OBJECTIVES</w:delText>
        </w:r>
        <w:r w:rsidRPr="00F94F0F" w:rsidDel="00F94F0F">
          <w:rPr>
            <w:sz w:val="20"/>
            <w:szCs w:val="20"/>
            <w:rPrChange w:id="382" w:author="Frances Enriquez" w:date="2023-04-19T18:08:00Z">
              <w:rPr/>
            </w:rPrChange>
          </w:rPr>
          <w:delText xml:space="preserve"> </w:delText>
        </w:r>
      </w:del>
      <w:ins w:id="383" w:author="Frances Enriquez" w:date="2023-04-19T18:08:00Z">
        <w:r w:rsidR="00F94F0F" w:rsidRPr="00F94F0F">
          <w:rPr>
            <w:b/>
            <w:bCs/>
            <w:sz w:val="20"/>
            <w:szCs w:val="20"/>
            <w:rPrChange w:id="384" w:author="Frances Enriquez" w:date="2023-04-19T18:08:00Z">
              <w:rPr>
                <w:b/>
                <w:bCs/>
              </w:rPr>
            </w:rPrChange>
          </w:rPr>
          <w:t>Key objectives</w:t>
        </w:r>
      </w:ins>
    </w:p>
    <w:p w14:paraId="42083DD5" w14:textId="68E5F163" w:rsidR="008C3C53" w:rsidRPr="0031617F" w:rsidRDefault="008C3C53" w:rsidP="008C3C53">
      <w:pPr>
        <w:spacing w:after="120"/>
        <w:rPr>
          <w:rFonts w:eastAsia="Cambria"/>
        </w:rPr>
      </w:pPr>
      <w:r w:rsidRPr="0031617F">
        <w:rPr>
          <w:rFonts w:eastAsia="Cambria"/>
        </w:rPr>
        <w:t>The United Nations works to ensure coordinated, coherent, effective</w:t>
      </w:r>
      <w:del w:id="385" w:author="Frances Enriquez" w:date="2023-04-20T17:26:00Z">
        <w:r w:rsidRPr="0031617F" w:rsidDel="002A4008">
          <w:rPr>
            <w:rFonts w:eastAsia="Cambria"/>
          </w:rPr>
          <w:delText>,</w:delText>
        </w:r>
      </w:del>
      <w:r w:rsidRPr="0031617F">
        <w:rPr>
          <w:rFonts w:eastAsia="Cambria"/>
        </w:rPr>
        <w:t xml:space="preserve"> and timely humanitarian responses to save lives and alleviate suffering in disasters, conflicts</w:t>
      </w:r>
      <w:del w:id="386" w:author="Frances Enriquez" w:date="2023-04-20T17:26:00Z">
        <w:r w:rsidRPr="0031617F" w:rsidDel="00D914B1">
          <w:rPr>
            <w:rFonts w:eastAsia="Cambria"/>
          </w:rPr>
          <w:delText>,</w:delText>
        </w:r>
      </w:del>
      <w:r w:rsidRPr="0031617F">
        <w:rPr>
          <w:rFonts w:eastAsia="Cambria"/>
        </w:rPr>
        <w:t xml:space="preserve"> and other emergencies. We advocate for humanitarian principles, promote respect for international humanitarian and human rights law</w:t>
      </w:r>
      <w:del w:id="387" w:author="Frances Enriquez" w:date="2023-04-20T17:26:00Z">
        <w:r w:rsidRPr="0031617F" w:rsidDel="00D914B1">
          <w:rPr>
            <w:rFonts w:eastAsia="Cambria"/>
          </w:rPr>
          <w:delText>,</w:delText>
        </w:r>
      </w:del>
      <w:r w:rsidRPr="0031617F">
        <w:rPr>
          <w:rFonts w:eastAsia="Cambria"/>
        </w:rPr>
        <w:t xml:space="preserve"> and mobilize resources to prepare for and respond to crises with partners. Early action and rapid response, including through anticipatory approaches, remain</w:t>
      </w:r>
      <w:del w:id="388" w:author="Frances Enriquez" w:date="2023-04-20T17:27:00Z">
        <w:r w:rsidRPr="0031617F" w:rsidDel="00D914B1">
          <w:rPr>
            <w:rFonts w:eastAsia="Cambria"/>
          </w:rPr>
          <w:delText>s</w:delText>
        </w:r>
      </w:del>
      <w:r w:rsidRPr="0031617F">
        <w:rPr>
          <w:rFonts w:eastAsia="Cambria"/>
        </w:rPr>
        <w:t xml:space="preserve"> crucial to effective coordination. The United Nations also brings </w:t>
      </w:r>
      <w:del w:id="389" w:author="Frances Enriquez" w:date="2023-04-20T17:27:00Z">
        <w:r w:rsidRPr="0031617F" w:rsidDel="00583B15">
          <w:rPr>
            <w:rFonts w:eastAsia="Cambria"/>
          </w:rPr>
          <w:delText>g</w:delText>
        </w:r>
      </w:del>
      <w:ins w:id="390" w:author="Frances Enriquez" w:date="2023-04-20T17:27:00Z">
        <w:r w:rsidR="00583B15">
          <w:rPr>
            <w:rFonts w:eastAsia="Cambria"/>
          </w:rPr>
          <w:t>G</w:t>
        </w:r>
      </w:ins>
      <w:r w:rsidRPr="0031617F">
        <w:rPr>
          <w:rFonts w:eastAsia="Cambria"/>
        </w:rPr>
        <w:t>overnments, partners</w:t>
      </w:r>
      <w:del w:id="391" w:author="Frances Enriquez" w:date="2023-04-20T17:27:00Z">
        <w:r w:rsidRPr="0031617F" w:rsidDel="00583B15">
          <w:rPr>
            <w:rFonts w:eastAsia="Cambria"/>
          </w:rPr>
          <w:delText>,</w:delText>
        </w:r>
      </w:del>
      <w:r w:rsidRPr="0031617F">
        <w:rPr>
          <w:rFonts w:eastAsia="Cambria"/>
        </w:rPr>
        <w:t xml:space="preserve"> and communities together to reduce disaster risk and losses.</w:t>
      </w:r>
    </w:p>
    <w:p w14:paraId="5138DF4E" w14:textId="77AC0802" w:rsidR="008C3C53" w:rsidRPr="00F94F0F" w:rsidRDefault="00551948" w:rsidP="008C3C53">
      <w:pPr>
        <w:rPr>
          <w:rFonts w:cstheme="minorHAnsi"/>
          <w:sz w:val="20"/>
          <w:szCs w:val="20"/>
          <w:rPrChange w:id="392" w:author="Frances Enriquez" w:date="2023-04-19T18:08:00Z">
            <w:rPr>
              <w:rFonts w:cstheme="minorHAnsi"/>
            </w:rPr>
          </w:rPrChange>
        </w:rPr>
      </w:pPr>
      <w:del w:id="393" w:author="Frances Enriquez" w:date="2023-04-19T18:08:00Z">
        <w:r w:rsidRPr="00F94F0F" w:rsidDel="00F94F0F">
          <w:rPr>
            <w:rFonts w:cstheme="minorHAnsi"/>
            <w:b/>
            <w:bCs/>
            <w:sz w:val="20"/>
            <w:szCs w:val="20"/>
            <w:rPrChange w:id="394" w:author="Frances Enriquez" w:date="2023-04-19T18:08:00Z">
              <w:rPr>
                <w:rFonts w:cstheme="minorHAnsi"/>
                <w:b/>
                <w:bCs/>
              </w:rPr>
            </w:rPrChange>
          </w:rPr>
          <w:delText>KEY OUTCOMES</w:delText>
        </w:r>
      </w:del>
      <w:ins w:id="395" w:author="Frances Enriquez" w:date="2023-04-19T18:08:00Z">
        <w:r w:rsidR="00F94F0F">
          <w:rPr>
            <w:rFonts w:cstheme="minorHAnsi"/>
            <w:b/>
            <w:bCs/>
            <w:sz w:val="20"/>
            <w:szCs w:val="20"/>
          </w:rPr>
          <w:t>Key outcomes</w:t>
        </w:r>
      </w:ins>
      <w:r w:rsidRPr="00F94F0F">
        <w:rPr>
          <w:rFonts w:cstheme="minorHAnsi"/>
          <w:sz w:val="20"/>
          <w:szCs w:val="20"/>
          <w:rPrChange w:id="396" w:author="Frances Enriquez" w:date="2023-04-19T18:08:00Z">
            <w:rPr>
              <w:rFonts w:cstheme="minorHAnsi"/>
            </w:rPr>
          </w:rPrChange>
        </w:rPr>
        <w:t xml:space="preserve"> </w:t>
      </w:r>
    </w:p>
    <w:p w14:paraId="0DDBA5C1" w14:textId="4198F51A" w:rsidR="008C3C53" w:rsidRPr="0031617F" w:rsidRDefault="008C3C53" w:rsidP="008C3C53">
      <w:r w:rsidRPr="0031617F">
        <w:t xml:space="preserve">In 2022, we coordinated humanitarian response plans for 216 million people across 69 countries to ensure </w:t>
      </w:r>
      <w:ins w:id="397" w:author="Frances Enriquez" w:date="2023-04-19T18:09:00Z">
        <w:r w:rsidR="00F94F0F">
          <w:t xml:space="preserve">that </w:t>
        </w:r>
      </w:ins>
      <w:r w:rsidRPr="0031617F">
        <w:t xml:space="preserve">they receive life-saving assistance and protection. With generous support from donors, the United Nations and our partners mobilized </w:t>
      </w:r>
      <w:del w:id="398" w:author="Frances Enriquez" w:date="2023-04-20T17:27:00Z">
        <w:r w:rsidRPr="0031617F" w:rsidDel="00836B74">
          <w:delText xml:space="preserve">a record </w:delText>
        </w:r>
      </w:del>
      <w:r w:rsidRPr="0031617F">
        <w:t xml:space="preserve">$30 billion for these plans – </w:t>
      </w:r>
      <w:ins w:id="399" w:author="Frances Enriquez" w:date="2023-04-20T17:28:00Z">
        <w:r w:rsidR="00836B74" w:rsidRPr="0031617F">
          <w:t>a record</w:t>
        </w:r>
        <w:r w:rsidR="00836B74">
          <w:t>,</w:t>
        </w:r>
        <w:r w:rsidR="00836B74" w:rsidRPr="0031617F">
          <w:t xml:space="preserve"> </w:t>
        </w:r>
      </w:ins>
      <w:r w:rsidRPr="0031617F">
        <w:t xml:space="preserve">but still 40 per cent short of the $52 billion required. At </w:t>
      </w:r>
      <w:ins w:id="400" w:author="Frances Enriquez" w:date="2023-04-19T18:09:00Z">
        <w:r w:rsidR="00FD2B1A">
          <w:t xml:space="preserve">the </w:t>
        </w:r>
      </w:ins>
      <w:r w:rsidRPr="0031617F">
        <w:t>country</w:t>
      </w:r>
      <w:del w:id="401" w:author="Frances Enriquez" w:date="2023-04-19T18:09:00Z">
        <w:r w:rsidRPr="0031617F" w:rsidDel="00FD2B1A">
          <w:delText>-</w:delText>
        </w:r>
      </w:del>
      <w:ins w:id="402" w:author="Frances Enriquez" w:date="2023-04-19T18:09:00Z">
        <w:r w:rsidR="00FD2B1A">
          <w:t xml:space="preserve"> </w:t>
        </w:r>
      </w:ins>
      <w:r w:rsidRPr="0031617F">
        <w:t>level, our partners assisted 157 million</w:t>
      </w:r>
      <w:ins w:id="403" w:author="Frances Enriquez" w:date="2023-04-20T17:32:00Z">
        <w:r w:rsidR="006903DB">
          <w:t xml:space="preserve"> </w:t>
        </w:r>
        <w:r w:rsidR="003A4776">
          <w:t>people</w:t>
        </w:r>
      </w:ins>
      <w:r w:rsidRPr="0031617F">
        <w:t>, or 79 per cent</w:t>
      </w:r>
      <w:del w:id="404" w:author="Frances Enriquez" w:date="2023-04-20T17:32:00Z">
        <w:r w:rsidRPr="0031617F" w:rsidDel="003A4776">
          <w:delText>,</w:delText>
        </w:r>
      </w:del>
      <w:r w:rsidRPr="0031617F">
        <w:t xml:space="preserve"> of the people originally targeted. </w:t>
      </w:r>
    </w:p>
    <w:p w14:paraId="3E729E9A" w14:textId="2F685EA6" w:rsidR="008C3C53" w:rsidRPr="0031617F" w:rsidRDefault="008C3C53" w:rsidP="008C3C53">
      <w:r w:rsidRPr="0031617F">
        <w:t>New and deteriorating crises, including in Afghanistan, Ethiopia, Somalia</w:t>
      </w:r>
      <w:del w:id="405" w:author="Frances Enriquez" w:date="2023-04-19T18:09:00Z">
        <w:r w:rsidRPr="0031617F" w:rsidDel="002A0CEA">
          <w:delText>,</w:delText>
        </w:r>
      </w:del>
      <w:r w:rsidRPr="0031617F">
        <w:t xml:space="preserve"> and Ukraine, were the main focus of our work </w:t>
      </w:r>
      <w:del w:id="406" w:author="Frances Enriquez" w:date="2023-04-19T18:10:00Z">
        <w:r w:rsidRPr="0031617F" w:rsidDel="002A0CEA">
          <w:delText>last year</w:delText>
        </w:r>
      </w:del>
      <w:ins w:id="407" w:author="Frances Enriquez" w:date="2023-04-19T18:10:00Z">
        <w:r w:rsidR="002A0CEA">
          <w:t>in 2022</w:t>
        </w:r>
      </w:ins>
      <w:r w:rsidRPr="0031617F">
        <w:t xml:space="preserve">. In Ukraine, the United Nations and partners delivered humanitarian assistance and protection to over 15 million people, including $1.2 billion in unprecedented cash assistance for nearly 6 million Ukrainians. In total, we helped </w:t>
      </w:r>
      <w:ins w:id="408" w:author="Frances Enriquez" w:date="2023-04-19T18:10:00Z">
        <w:r w:rsidR="002A0CEA">
          <w:t xml:space="preserve">to </w:t>
        </w:r>
      </w:ins>
      <w:r w:rsidRPr="0031617F">
        <w:t xml:space="preserve">mobilize $5 billion for Ukraine and the region. We also helped </w:t>
      </w:r>
      <w:ins w:id="409" w:author="Frances Enriquez" w:date="2023-04-19T18:10:00Z">
        <w:r w:rsidR="002A0CEA">
          <w:t xml:space="preserve">to </w:t>
        </w:r>
      </w:ins>
      <w:r w:rsidRPr="0031617F">
        <w:t>facilitate agreement on the Black Sea Grain Initiative, which cleared the passage of grain through the Black Sea.</w:t>
      </w:r>
      <w:r w:rsidRPr="0031617F">
        <w:rPr>
          <w:rFonts w:ascii="Calibri" w:eastAsia="Calibri" w:hAnsi="Calibri" w:cs="Calibri"/>
        </w:rPr>
        <w:t xml:space="preserve"> Together with the memorandum of understanding on trade facilitation, this initiative </w:t>
      </w:r>
      <w:r w:rsidRPr="0031617F">
        <w:t xml:space="preserve">reconnected a critical source of food and fertilizer supplies to world markets, easing pressure on global food security and ultimately helping millions of people. </w:t>
      </w:r>
    </w:p>
    <w:p w14:paraId="4E3B4A58" w14:textId="7D475164" w:rsidR="008C3C53" w:rsidRPr="00396DE6" w:rsidRDefault="008C3C53" w:rsidP="008C3C53">
      <w:r w:rsidRPr="0031617F">
        <w:t xml:space="preserve">The United Nations and partners continued to deliver support in Afghanistan. Over 27 million people, in particular women and girls, received humanitarian assistance and protection, including in previously inaccessible locations. In Pakistan, heavy rains and floods affected 33 million people, with 8 million people displaced. We supported the </w:t>
      </w:r>
      <w:del w:id="410" w:author="Frances Enriquez" w:date="2023-04-19T18:10:00Z">
        <w:r w:rsidRPr="0031617F" w:rsidDel="00DF0CC3">
          <w:delText>G</w:delText>
        </w:r>
      </w:del>
      <w:ins w:id="411" w:author="Frances Enriquez" w:date="2023-04-19T18:10:00Z">
        <w:r w:rsidR="00DF0CC3">
          <w:t>g</w:t>
        </w:r>
      </w:ins>
      <w:r w:rsidRPr="0031617F">
        <w:t>overnment-led disaster response with life</w:t>
      </w:r>
      <w:ins w:id="412" w:author="Frances Enriquez" w:date="2023-04-19T18:10:00Z">
        <w:r w:rsidR="00DF0CC3">
          <w:t>-</w:t>
        </w:r>
      </w:ins>
      <w:r w:rsidRPr="0031617F">
        <w:t>saving a</w:t>
      </w:r>
      <w:r w:rsidRPr="00396DE6">
        <w:t>nd livelihood</w:t>
      </w:r>
      <w:del w:id="413" w:author="Frances Enriquez" w:date="2023-04-19T18:11:00Z">
        <w:r w:rsidRPr="00396DE6" w:rsidDel="00DF0CC3">
          <w:delText>s</w:delText>
        </w:r>
      </w:del>
      <w:r w:rsidRPr="00396DE6">
        <w:t xml:space="preserve"> assistance</w:t>
      </w:r>
      <w:del w:id="414" w:author="Frances Enriquez" w:date="2023-04-19T18:11:00Z">
        <w:r w:rsidRPr="00396DE6" w:rsidDel="00DF0CC3">
          <w:delText>,</w:delText>
        </w:r>
      </w:del>
      <w:r w:rsidRPr="00396DE6">
        <w:t xml:space="preserve"> while preventing the outbreak of communicable diseases.</w:t>
      </w:r>
    </w:p>
    <w:p w14:paraId="539FE7FC" w14:textId="476AC40B" w:rsidR="008C3C53" w:rsidRPr="00396DE6" w:rsidRDefault="008C3C53" w:rsidP="008C3C53">
      <w:r w:rsidRPr="00396DE6">
        <w:t xml:space="preserve">Hunger and food insecurity </w:t>
      </w:r>
      <w:ins w:id="415" w:author="Frances Enriquez" w:date="2023-04-19T18:11:00Z">
        <w:r w:rsidR="00DF0CC3">
          <w:t xml:space="preserve">had </w:t>
        </w:r>
      </w:ins>
      <w:r w:rsidRPr="00396DE6">
        <w:t xml:space="preserve">reached record levels by the end of 2022. At least 260 million people across 58 countries and territories needed urgent food and nutrition assistance, including 37 million people at risk of starvation and 376,000 suffering from famine-like conditions. </w:t>
      </w:r>
    </w:p>
    <w:p w14:paraId="38939C78" w14:textId="5669C125" w:rsidR="008C3C53" w:rsidRPr="00396DE6" w:rsidRDefault="008C3C53" w:rsidP="008C3C53">
      <w:r w:rsidRPr="00396DE6">
        <w:lastRenderedPageBreak/>
        <w:t xml:space="preserve">Responding to historic drought and </w:t>
      </w:r>
      <w:ins w:id="416" w:author="Frances Enriquez" w:date="2023-04-19T18:11:00Z">
        <w:r w:rsidR="00DF0CC3">
          <w:t xml:space="preserve">the </w:t>
        </w:r>
      </w:ins>
      <w:r w:rsidRPr="00396DE6">
        <w:t xml:space="preserve">risk of famine in the Horn of Africa, the United Nations and partners assisted 17 million people. In Yemen, the United Nations and partners reached over 10.5 million people every month with humanitarian support, including food for 15 million of the most vulnerable. </w:t>
      </w:r>
    </w:p>
    <w:p w14:paraId="11E66CFB" w14:textId="709B76FE" w:rsidR="008C3C53" w:rsidRPr="00396DE6" w:rsidRDefault="008C3C53" w:rsidP="008C3C53">
      <w:r w:rsidRPr="00396DE6">
        <w:t xml:space="preserve">Our Central Emergency Response Fund and </w:t>
      </w:r>
      <w:del w:id="417" w:author="Frances Enriquez" w:date="2023-04-19T18:12:00Z">
        <w:r w:rsidRPr="00396DE6" w:rsidDel="00535846">
          <w:delText>C</w:delText>
        </w:r>
      </w:del>
      <w:ins w:id="418" w:author="Frances Enriquez" w:date="2023-04-19T18:12:00Z">
        <w:r w:rsidR="00535846">
          <w:t>c</w:t>
        </w:r>
      </w:ins>
      <w:r w:rsidRPr="00396DE6">
        <w:t>ountry-</w:t>
      </w:r>
      <w:del w:id="419" w:author="Frances Enriquez" w:date="2023-04-19T18:12:00Z">
        <w:r w:rsidRPr="00396DE6" w:rsidDel="00535846">
          <w:delText>B</w:delText>
        </w:r>
      </w:del>
      <w:ins w:id="420" w:author="Frances Enriquez" w:date="2023-04-19T18:12:00Z">
        <w:r w:rsidR="00535846">
          <w:t>b</w:t>
        </w:r>
      </w:ins>
      <w:r w:rsidRPr="00396DE6">
        <w:t xml:space="preserve">ased </w:t>
      </w:r>
      <w:del w:id="421" w:author="Frances Enriquez" w:date="2023-04-19T18:12:00Z">
        <w:r w:rsidRPr="00396DE6" w:rsidDel="00535846">
          <w:delText>P</w:delText>
        </w:r>
      </w:del>
      <w:ins w:id="422" w:author="Frances Enriquez" w:date="2023-04-19T18:12:00Z">
        <w:r w:rsidR="00535846">
          <w:t>p</w:t>
        </w:r>
      </w:ins>
      <w:r w:rsidRPr="00396DE6">
        <w:t xml:space="preserve">ooled </w:t>
      </w:r>
      <w:del w:id="423" w:author="Frances Enriquez" w:date="2023-04-19T18:12:00Z">
        <w:r w:rsidRPr="00396DE6" w:rsidDel="00535846">
          <w:delText>F</w:delText>
        </w:r>
      </w:del>
      <w:ins w:id="424" w:author="Frances Enriquez" w:date="2023-04-19T18:12:00Z">
        <w:r w:rsidR="00535846">
          <w:t>f</w:t>
        </w:r>
      </w:ins>
      <w:r w:rsidRPr="00396DE6">
        <w:t xml:space="preserve">unds remained indispensable. Disbursing $1.83 billion, they </w:t>
      </w:r>
      <w:del w:id="425" w:author="Frances Enriquez" w:date="2023-04-19T18:12:00Z">
        <w:r w:rsidRPr="00396DE6" w:rsidDel="00535846">
          <w:delText xml:space="preserve">catalyzed </w:delText>
        </w:r>
      </w:del>
      <w:ins w:id="426" w:author="Frances Enriquez" w:date="2023-04-19T18:12:00Z">
        <w:r w:rsidR="00535846" w:rsidRPr="00396DE6">
          <w:t>cataly</w:t>
        </w:r>
        <w:r w:rsidR="00535846">
          <w:t>s</w:t>
        </w:r>
        <w:r w:rsidR="00535846" w:rsidRPr="00396DE6">
          <w:t xml:space="preserve">ed </w:t>
        </w:r>
      </w:ins>
      <w:r w:rsidRPr="00396DE6">
        <w:t xml:space="preserve">life-saving assistance, including in underfunded crises. </w:t>
      </w:r>
      <w:ins w:id="427" w:author="Frances Enriquez" w:date="2023-04-19T18:15:00Z">
        <w:r w:rsidR="00101285">
          <w:t xml:space="preserve">Some </w:t>
        </w:r>
        <w:r w:rsidR="00101285" w:rsidRPr="00396DE6">
          <w:t xml:space="preserve">$595 million </w:t>
        </w:r>
      </w:ins>
      <w:del w:id="428" w:author="Frances Enriquez" w:date="2023-04-19T18:15:00Z">
        <w:r w:rsidRPr="00396DE6" w:rsidDel="00101285">
          <w:delText xml:space="preserve">A portion </w:delText>
        </w:r>
      </w:del>
      <w:r w:rsidRPr="00396DE6">
        <w:t>of the</w:t>
      </w:r>
      <w:del w:id="429" w:author="Frances Enriquez" w:date="2023-04-19T18:14:00Z">
        <w:r w:rsidRPr="00396DE6" w:rsidDel="005D71C7">
          <w:delText>se</w:delText>
        </w:r>
      </w:del>
      <w:r w:rsidRPr="00396DE6">
        <w:t xml:space="preserve"> funds</w:t>
      </w:r>
      <w:del w:id="430" w:author="Frances Enriquez" w:date="2023-04-19T18:15:00Z">
        <w:r w:rsidRPr="00396DE6" w:rsidDel="00101285">
          <w:delText>,</w:delText>
        </w:r>
      </w:del>
      <w:r w:rsidRPr="00396DE6">
        <w:t xml:space="preserve"> </w:t>
      </w:r>
      <w:del w:id="431" w:author="Frances Enriquez" w:date="2023-04-19T18:15:00Z">
        <w:r w:rsidRPr="00396DE6" w:rsidDel="00101285">
          <w:delText xml:space="preserve">$595 million, </w:delText>
        </w:r>
      </w:del>
      <w:r w:rsidRPr="00396DE6">
        <w:t>facilitated</w:t>
      </w:r>
      <w:r w:rsidRPr="00396DE6">
        <w:rPr>
          <w:rStyle w:val="ui-provider"/>
        </w:rPr>
        <w:t xml:space="preserve"> early, scaled</w:t>
      </w:r>
      <w:ins w:id="432" w:author="Frances Enriquez" w:date="2023-04-19T18:13:00Z">
        <w:r w:rsidR="00B1556C">
          <w:rPr>
            <w:rStyle w:val="ui-provider"/>
          </w:rPr>
          <w:t>-</w:t>
        </w:r>
      </w:ins>
      <w:del w:id="433" w:author="Frances Enriquez" w:date="2023-04-19T18:13:00Z">
        <w:r w:rsidRPr="00396DE6" w:rsidDel="00B1556C">
          <w:rPr>
            <w:rStyle w:val="ui-provider"/>
          </w:rPr>
          <w:delText xml:space="preserve"> </w:delText>
        </w:r>
      </w:del>
      <w:r w:rsidRPr="00396DE6">
        <w:rPr>
          <w:rStyle w:val="ui-provider"/>
        </w:rPr>
        <w:t xml:space="preserve">up and sustained responses to </w:t>
      </w:r>
      <w:r w:rsidRPr="00396DE6">
        <w:rPr>
          <w:rStyle w:val="ui-provider"/>
          <w:rFonts w:eastAsiaTheme="majorEastAsia"/>
        </w:rPr>
        <w:t>food insecurity. In the Horn of Africa, $194 million</w:t>
      </w:r>
      <w:r w:rsidRPr="00396DE6">
        <w:t xml:space="preserve"> unlocked critical cash and nutrition assistance, food, medical services, shelter</w:t>
      </w:r>
      <w:del w:id="434" w:author="Frances Enriquez" w:date="2023-04-19T18:15:00Z">
        <w:r w:rsidRPr="00396DE6" w:rsidDel="00101285">
          <w:delText>,</w:delText>
        </w:r>
      </w:del>
      <w:r w:rsidRPr="00396DE6">
        <w:t xml:space="preserve"> and clean water. In Afghanistan, our funds allocated $289 million to meet dire humanitarian needs.</w:t>
      </w:r>
    </w:p>
    <w:p w14:paraId="4FEF944D" w14:textId="04E17FA9" w:rsidR="008C3C53" w:rsidRPr="00396DE6" w:rsidRDefault="008C3C53" w:rsidP="008C3C53">
      <w:pPr>
        <w:rPr>
          <w:rFonts w:cstheme="minorHAnsi"/>
        </w:rPr>
      </w:pPr>
      <w:r w:rsidRPr="00396DE6">
        <w:t xml:space="preserve">In 2022, </w:t>
      </w:r>
      <w:r w:rsidRPr="00396DE6">
        <w:rPr>
          <w:rFonts w:cstheme="minorHAnsi"/>
        </w:rPr>
        <w:t xml:space="preserve">we supported Member States and partners as they began consultations for the </w:t>
      </w:r>
      <w:del w:id="435" w:author="Frances Enriquez" w:date="2023-04-19T18:16:00Z">
        <w:r w:rsidRPr="00396DE6" w:rsidDel="00096B23">
          <w:rPr>
            <w:rFonts w:cstheme="minorHAnsi"/>
          </w:rPr>
          <w:delText>M</w:delText>
        </w:r>
      </w:del>
      <w:ins w:id="436" w:author="Frances Enriquez" w:date="2023-04-19T18:16:00Z">
        <w:r w:rsidR="00096B23">
          <w:rPr>
            <w:rFonts w:cstheme="minorHAnsi"/>
          </w:rPr>
          <w:t>m</w:t>
        </w:r>
      </w:ins>
      <w:r w:rsidRPr="00396DE6">
        <w:rPr>
          <w:rFonts w:cstheme="minorHAnsi"/>
        </w:rPr>
        <w:t xml:space="preserve">idterm </w:t>
      </w:r>
      <w:del w:id="437" w:author="Frances Enriquez" w:date="2023-04-19T18:16:00Z">
        <w:r w:rsidRPr="00396DE6" w:rsidDel="00096B23">
          <w:rPr>
            <w:rFonts w:cstheme="minorHAnsi"/>
          </w:rPr>
          <w:delText>R</w:delText>
        </w:r>
      </w:del>
      <w:ins w:id="438" w:author="Frances Enriquez" w:date="2023-04-19T18:16:00Z">
        <w:r w:rsidR="00096B23">
          <w:rPr>
            <w:rFonts w:cstheme="minorHAnsi"/>
          </w:rPr>
          <w:t>r</w:t>
        </w:r>
      </w:ins>
      <w:r w:rsidRPr="00396DE6">
        <w:rPr>
          <w:rFonts w:cstheme="minorHAnsi"/>
        </w:rPr>
        <w:t>eview of the Sendai Framework for Disaster Risk Reduction</w:t>
      </w:r>
      <w:ins w:id="439" w:author="Frances Enriquez" w:date="2023-04-19T18:16:00Z">
        <w:r w:rsidR="00096B23">
          <w:rPr>
            <w:rFonts w:cstheme="minorHAnsi"/>
          </w:rPr>
          <w:t xml:space="preserve"> 2015–2030</w:t>
        </w:r>
      </w:ins>
      <w:r w:rsidRPr="00396DE6">
        <w:rPr>
          <w:rFonts w:cstheme="minorHAnsi"/>
        </w:rPr>
        <w:t xml:space="preserve">. We also facilitated thematic global dialogues </w:t>
      </w:r>
      <w:r w:rsidRPr="00396DE6">
        <w:t xml:space="preserve">to explore the </w:t>
      </w:r>
      <w:r w:rsidRPr="00396DE6">
        <w:rPr>
          <w:rFonts w:cstheme="minorHAnsi"/>
        </w:rPr>
        <w:t xml:space="preserve">interconnected nature of risk. </w:t>
      </w:r>
      <w:del w:id="440" w:author="Frances Enriquez" w:date="2023-04-19T18:17:00Z">
        <w:r w:rsidRPr="00396DE6" w:rsidDel="00D23769">
          <w:rPr>
            <w:rFonts w:cstheme="minorHAnsi"/>
          </w:rPr>
          <w:delText>In other work</w:delText>
        </w:r>
      </w:del>
      <w:ins w:id="441" w:author="Frances Enriquez" w:date="2023-04-19T18:17:00Z">
        <w:r w:rsidR="00D23769">
          <w:rPr>
            <w:rFonts w:cstheme="minorHAnsi"/>
          </w:rPr>
          <w:t>Meanwhile</w:t>
        </w:r>
      </w:ins>
      <w:r w:rsidRPr="00396DE6">
        <w:rPr>
          <w:rFonts w:cstheme="minorHAnsi"/>
        </w:rPr>
        <w:t xml:space="preserve">, </w:t>
      </w:r>
      <w:r w:rsidRPr="00396DE6">
        <w:t>we continued to mainstream disaster risk reduction in humanitarian action. We promoted the use of reliable risk data to better assist people who are vulnerable to the effects of climate change. These efforts enhanced the global understanding of risk drivers, vulnerability</w:t>
      </w:r>
      <w:del w:id="442" w:author="Frances Enriquez" w:date="2023-04-19T18:17:00Z">
        <w:r w:rsidRPr="00396DE6" w:rsidDel="002D17E3">
          <w:delText>,</w:delText>
        </w:r>
      </w:del>
      <w:r w:rsidRPr="00396DE6">
        <w:t xml:space="preserve"> and exposure. Our joined-up analytics strengthened disaster risk plans, scenarios</w:t>
      </w:r>
      <w:del w:id="443" w:author="Frances Enriquez" w:date="2023-04-19T18:18:00Z">
        <w:r w:rsidRPr="00396DE6" w:rsidDel="002D17E3">
          <w:delText>,</w:delText>
        </w:r>
      </w:del>
      <w:r w:rsidRPr="00396DE6">
        <w:t xml:space="preserve"> and financing decisions, including the United Nations </w:t>
      </w:r>
      <w:del w:id="444" w:author="Frances Enriquez" w:date="2023-04-19T18:18:00Z">
        <w:r w:rsidRPr="00396DE6" w:rsidDel="008540B5">
          <w:delText>H</w:delText>
        </w:r>
      </w:del>
      <w:ins w:id="445" w:author="Frances Enriquez" w:date="2023-04-19T18:18:00Z">
        <w:r w:rsidR="008540B5">
          <w:t>h</w:t>
        </w:r>
      </w:ins>
      <w:r w:rsidRPr="00396DE6">
        <w:t xml:space="preserve">umanitarian </w:t>
      </w:r>
      <w:del w:id="446" w:author="Frances Enriquez" w:date="2023-04-19T18:18:00Z">
        <w:r w:rsidRPr="00396DE6" w:rsidDel="008540B5">
          <w:delText>N</w:delText>
        </w:r>
      </w:del>
      <w:ins w:id="447" w:author="Frances Enriquez" w:date="2023-04-19T18:18:00Z">
        <w:r w:rsidR="008540B5">
          <w:t>n</w:t>
        </w:r>
      </w:ins>
      <w:r w:rsidRPr="00396DE6">
        <w:t xml:space="preserve">eeds </w:t>
      </w:r>
      <w:del w:id="448" w:author="Frances Enriquez" w:date="2023-04-19T18:18:00Z">
        <w:r w:rsidRPr="00396DE6" w:rsidDel="008540B5">
          <w:delText>O</w:delText>
        </w:r>
      </w:del>
      <w:ins w:id="449" w:author="Frances Enriquez" w:date="2023-04-19T18:18:00Z">
        <w:r w:rsidR="008540B5">
          <w:t>o</w:t>
        </w:r>
      </w:ins>
      <w:r w:rsidRPr="00396DE6">
        <w:t xml:space="preserve">verviews and </w:t>
      </w:r>
      <w:del w:id="450" w:author="Frances Enriquez" w:date="2023-04-19T18:18:00Z">
        <w:r w:rsidRPr="00396DE6" w:rsidDel="002D17E3">
          <w:delText>C</w:delText>
        </w:r>
      </w:del>
      <w:ins w:id="451" w:author="Frances Enriquez" w:date="2023-04-19T18:18:00Z">
        <w:r w:rsidR="002D17E3">
          <w:t>c</w:t>
        </w:r>
      </w:ins>
      <w:r w:rsidRPr="00396DE6">
        <w:t xml:space="preserve">ommon </w:t>
      </w:r>
      <w:del w:id="452" w:author="Frances Enriquez" w:date="2023-04-19T18:18:00Z">
        <w:r w:rsidRPr="00396DE6" w:rsidDel="002D17E3">
          <w:delText>C</w:delText>
        </w:r>
      </w:del>
      <w:ins w:id="453" w:author="Frances Enriquez" w:date="2023-04-19T18:18:00Z">
        <w:r w:rsidR="002D17E3">
          <w:t>c</w:t>
        </w:r>
      </w:ins>
      <w:r w:rsidRPr="00396DE6">
        <w:t xml:space="preserve">ountry </w:t>
      </w:r>
      <w:del w:id="454" w:author="Frances Enriquez" w:date="2023-04-19T18:18:00Z">
        <w:r w:rsidRPr="00396DE6" w:rsidDel="002D17E3">
          <w:delText>A</w:delText>
        </w:r>
      </w:del>
      <w:ins w:id="455" w:author="Frances Enriquez" w:date="2023-04-19T18:18:00Z">
        <w:r w:rsidR="002D17E3">
          <w:t>a</w:t>
        </w:r>
      </w:ins>
      <w:r w:rsidRPr="00396DE6">
        <w:t>nalysis.</w:t>
      </w:r>
    </w:p>
    <w:p w14:paraId="351933E0" w14:textId="4D5941F8" w:rsidR="008C3C53" w:rsidRPr="00396DE6" w:rsidRDefault="008C3C53" w:rsidP="008C3C53">
      <w:pPr>
        <w:rPr>
          <w:rFonts w:cstheme="minorHAnsi"/>
          <w:b/>
          <w:bCs/>
        </w:rPr>
      </w:pPr>
      <w:commentRangeStart w:id="456"/>
      <w:commentRangeStart w:id="457"/>
      <w:del w:id="458" w:author="Frances Enriquez" w:date="2023-04-18T13:27:00Z">
        <w:r w:rsidRPr="00396DE6" w:rsidDel="00F50E8C">
          <w:rPr>
            <w:rFonts w:cstheme="minorHAnsi"/>
            <w:b/>
            <w:bCs/>
          </w:rPr>
          <w:delText xml:space="preserve">Highlight box – </w:delText>
        </w:r>
      </w:del>
      <w:commentRangeEnd w:id="456"/>
      <w:r w:rsidR="00F50E8C">
        <w:rPr>
          <w:rStyle w:val="CommentReference"/>
        </w:rPr>
        <w:commentReference w:id="456"/>
      </w:r>
      <w:r w:rsidRPr="00396DE6">
        <w:rPr>
          <w:rFonts w:cstheme="minorHAnsi"/>
          <w:b/>
          <w:bCs/>
        </w:rPr>
        <w:t xml:space="preserve">The SFO </w:t>
      </w:r>
      <w:r w:rsidRPr="00396DE6">
        <w:rPr>
          <w:rFonts w:cstheme="minorHAnsi"/>
          <w:b/>
          <w:bCs/>
          <w:i/>
          <w:iCs/>
        </w:rPr>
        <w:t>Safer</w:t>
      </w:r>
      <w:r w:rsidRPr="00396DE6">
        <w:rPr>
          <w:rFonts w:cstheme="minorHAnsi"/>
          <w:b/>
          <w:bCs/>
        </w:rPr>
        <w:t xml:space="preserve"> tanker: preventing a humanitarian and environmental catastrophe </w:t>
      </w:r>
    </w:p>
    <w:p w14:paraId="22E7F36A" w14:textId="5712E31D" w:rsidR="008C3C53" w:rsidRPr="00396DE6" w:rsidRDefault="008C3C53" w:rsidP="008C3C53">
      <w:pPr>
        <w:rPr>
          <w:rFonts w:cstheme="minorHAnsi"/>
        </w:rPr>
      </w:pPr>
      <w:r w:rsidRPr="00396DE6">
        <w:rPr>
          <w:rFonts w:cstheme="minorHAnsi"/>
        </w:rPr>
        <w:t xml:space="preserve">The United Nations is coordinating a global operation to remove more than a million barrels of oil from the decaying SFO </w:t>
      </w:r>
      <w:r w:rsidRPr="00396DE6">
        <w:rPr>
          <w:rFonts w:cstheme="minorHAnsi"/>
          <w:i/>
          <w:iCs/>
        </w:rPr>
        <w:t>Safer</w:t>
      </w:r>
      <w:r w:rsidRPr="00396DE6">
        <w:rPr>
          <w:rFonts w:cstheme="minorHAnsi"/>
        </w:rPr>
        <w:t xml:space="preserve"> tanker off </w:t>
      </w:r>
      <w:del w:id="459" w:author="Frances Enriquez" w:date="2023-04-19T18:19:00Z">
        <w:r w:rsidRPr="00396DE6" w:rsidDel="00C40EB5">
          <w:rPr>
            <w:rFonts w:cstheme="minorHAnsi"/>
          </w:rPr>
          <w:delText xml:space="preserve">Yemen’s </w:delText>
        </w:r>
      </w:del>
      <w:ins w:id="460" w:author="Frances Enriquez" w:date="2023-04-19T18:19:00Z">
        <w:r w:rsidR="00C40EB5">
          <w:rPr>
            <w:rFonts w:cstheme="minorHAnsi"/>
          </w:rPr>
          <w:t xml:space="preserve">the </w:t>
        </w:r>
      </w:ins>
      <w:r w:rsidRPr="00396DE6">
        <w:rPr>
          <w:rFonts w:cstheme="minorHAnsi"/>
        </w:rPr>
        <w:t xml:space="preserve">Red Sea coast </w:t>
      </w:r>
      <w:ins w:id="461" w:author="Frances Enriquez" w:date="2023-04-19T18:19:00Z">
        <w:r w:rsidR="00C40EB5">
          <w:rPr>
            <w:rFonts w:cstheme="minorHAnsi"/>
          </w:rPr>
          <w:t>of Yemen</w:t>
        </w:r>
      </w:ins>
      <w:ins w:id="462" w:author="Frances Enriquez" w:date="2023-04-20T17:45:00Z">
        <w:r w:rsidR="00AE5861">
          <w:rPr>
            <w:rFonts w:cstheme="minorHAnsi"/>
          </w:rPr>
          <w:t>,</w:t>
        </w:r>
      </w:ins>
      <w:ins w:id="463" w:author="Frances Enriquez" w:date="2023-04-19T18:19:00Z">
        <w:r w:rsidR="00C40EB5">
          <w:rPr>
            <w:rFonts w:cstheme="minorHAnsi"/>
          </w:rPr>
          <w:t xml:space="preserve"> </w:t>
        </w:r>
      </w:ins>
      <w:del w:id="464" w:author="Frances Enriquez" w:date="2023-04-19T18:20:00Z">
        <w:r w:rsidRPr="00396DE6" w:rsidDel="00B61ED0">
          <w:rPr>
            <w:rFonts w:cstheme="minorHAnsi"/>
          </w:rPr>
          <w:delText xml:space="preserve">that </w:delText>
        </w:r>
      </w:del>
      <w:ins w:id="465" w:author="Frances Enriquez" w:date="2023-04-20T17:46:00Z">
        <w:r w:rsidR="003713E6">
          <w:rPr>
            <w:rFonts w:cstheme="minorHAnsi"/>
          </w:rPr>
          <w:t xml:space="preserve">which poses </w:t>
        </w:r>
      </w:ins>
      <w:ins w:id="466" w:author="Frances Enriquez" w:date="2023-04-19T18:20:00Z">
        <w:r w:rsidR="005E56D7">
          <w:rPr>
            <w:rFonts w:cstheme="minorHAnsi"/>
          </w:rPr>
          <w:t>the</w:t>
        </w:r>
        <w:r w:rsidR="00B61ED0">
          <w:rPr>
            <w:rFonts w:cstheme="minorHAnsi"/>
          </w:rPr>
          <w:t xml:space="preserve"> </w:t>
        </w:r>
      </w:ins>
      <w:r w:rsidRPr="00396DE6">
        <w:rPr>
          <w:rFonts w:cstheme="minorHAnsi"/>
        </w:rPr>
        <w:t>threat</w:t>
      </w:r>
      <w:del w:id="467" w:author="Frances Enriquez" w:date="2023-04-19T18:20:00Z">
        <w:r w:rsidRPr="00396DE6" w:rsidDel="00B61ED0">
          <w:rPr>
            <w:rFonts w:cstheme="minorHAnsi"/>
          </w:rPr>
          <w:delText>ens</w:delText>
        </w:r>
      </w:del>
      <w:r w:rsidRPr="00396DE6">
        <w:rPr>
          <w:rFonts w:cstheme="minorHAnsi"/>
        </w:rPr>
        <w:t xml:space="preserve"> </w:t>
      </w:r>
      <w:ins w:id="468" w:author="Frances Enriquez" w:date="2023-04-19T18:20:00Z">
        <w:r w:rsidR="005E56D7">
          <w:rPr>
            <w:rFonts w:cstheme="minorHAnsi"/>
          </w:rPr>
          <w:t xml:space="preserve">of </w:t>
        </w:r>
      </w:ins>
      <w:r w:rsidRPr="00396DE6">
        <w:rPr>
          <w:rFonts w:cstheme="minorHAnsi"/>
        </w:rPr>
        <w:t xml:space="preserve">a humanitarian and environmental catastrophe. A major spill would devastate fishing communities on </w:t>
      </w:r>
      <w:del w:id="469" w:author="Frances Enriquez" w:date="2023-04-19T18:21:00Z">
        <w:r w:rsidRPr="00396DE6" w:rsidDel="002760BE">
          <w:rPr>
            <w:rFonts w:cstheme="minorHAnsi"/>
          </w:rPr>
          <w:delText xml:space="preserve">Yemen’s </w:delText>
        </w:r>
      </w:del>
      <w:ins w:id="470" w:author="Frances Enriquez" w:date="2023-04-19T18:21:00Z">
        <w:r w:rsidR="002760BE">
          <w:rPr>
            <w:rFonts w:cstheme="minorHAnsi"/>
          </w:rPr>
          <w:t>the country’s</w:t>
        </w:r>
        <w:r w:rsidR="002760BE" w:rsidRPr="00396DE6">
          <w:rPr>
            <w:rFonts w:cstheme="minorHAnsi"/>
          </w:rPr>
          <w:t xml:space="preserve"> </w:t>
        </w:r>
      </w:ins>
      <w:r w:rsidRPr="00396DE6">
        <w:rPr>
          <w:rFonts w:cstheme="minorHAnsi"/>
        </w:rPr>
        <w:t>Red Sea coast, likely wipe out 200,000 livelihoods instantly, expose whole communities to life-threatening toxins</w:t>
      </w:r>
      <w:del w:id="471" w:author="Frances Enriquez" w:date="2023-04-19T18:21:00Z">
        <w:r w:rsidRPr="00396DE6" w:rsidDel="002760BE">
          <w:rPr>
            <w:rFonts w:cstheme="minorHAnsi"/>
          </w:rPr>
          <w:delText>,</w:delText>
        </w:r>
      </w:del>
      <w:r w:rsidRPr="00396DE6">
        <w:rPr>
          <w:rFonts w:cstheme="minorHAnsi"/>
        </w:rPr>
        <w:t xml:space="preserve"> and affect millions with polluted air. It would also result in the closure of </w:t>
      </w:r>
      <w:ins w:id="472" w:author="Frances Enriquez" w:date="2023-04-19T18:21:00Z">
        <w:r w:rsidR="002760BE">
          <w:rPr>
            <w:rFonts w:cstheme="minorHAnsi"/>
          </w:rPr>
          <w:t xml:space="preserve">the </w:t>
        </w:r>
      </w:ins>
      <w:del w:id="473" w:author="Frances Enriquez" w:date="2023-04-19T18:21:00Z">
        <w:r w:rsidRPr="00396DE6" w:rsidDel="002760BE">
          <w:rPr>
            <w:rFonts w:cstheme="minorHAnsi"/>
          </w:rPr>
          <w:delText xml:space="preserve">Hodeidah </w:delText>
        </w:r>
      </w:del>
      <w:proofErr w:type="spellStart"/>
      <w:ins w:id="474" w:author="Frances Enriquez" w:date="2023-04-19T18:21:00Z">
        <w:r w:rsidR="002760BE">
          <w:rPr>
            <w:rFonts w:cstheme="minorHAnsi"/>
          </w:rPr>
          <w:t>Hudaydah</w:t>
        </w:r>
        <w:proofErr w:type="spellEnd"/>
        <w:r w:rsidR="002760BE">
          <w:rPr>
            <w:rFonts w:cstheme="minorHAnsi"/>
          </w:rPr>
          <w:t xml:space="preserve"> </w:t>
        </w:r>
      </w:ins>
      <w:r w:rsidRPr="00396DE6">
        <w:rPr>
          <w:rFonts w:cstheme="minorHAnsi"/>
        </w:rPr>
        <w:t xml:space="preserve">and </w:t>
      </w:r>
      <w:del w:id="475" w:author="Frances Enriquez" w:date="2023-04-19T18:22:00Z">
        <w:r w:rsidRPr="00396DE6" w:rsidDel="008F4E80">
          <w:rPr>
            <w:rFonts w:cstheme="minorHAnsi"/>
          </w:rPr>
          <w:delText xml:space="preserve">Saleef </w:delText>
        </w:r>
      </w:del>
      <w:proofErr w:type="spellStart"/>
      <w:ins w:id="476" w:author="Frances Enriquez" w:date="2023-04-19T18:22:00Z">
        <w:r w:rsidR="008F4E80" w:rsidRPr="00396DE6">
          <w:rPr>
            <w:rFonts w:cstheme="minorHAnsi"/>
          </w:rPr>
          <w:t>Sal</w:t>
        </w:r>
        <w:r w:rsidR="008F4E80">
          <w:rPr>
            <w:rFonts w:cstheme="minorHAnsi"/>
          </w:rPr>
          <w:t>i</w:t>
        </w:r>
        <w:r w:rsidR="008F4E80" w:rsidRPr="00396DE6">
          <w:rPr>
            <w:rFonts w:cstheme="minorHAnsi"/>
          </w:rPr>
          <w:t>f</w:t>
        </w:r>
        <w:proofErr w:type="spellEnd"/>
        <w:r w:rsidR="008F4E80" w:rsidRPr="00396DE6">
          <w:rPr>
            <w:rFonts w:cstheme="minorHAnsi"/>
          </w:rPr>
          <w:t xml:space="preserve"> </w:t>
        </w:r>
      </w:ins>
      <w:r w:rsidRPr="00396DE6">
        <w:rPr>
          <w:rFonts w:cstheme="minorHAnsi"/>
        </w:rPr>
        <w:t>ports, which are essential to bringing food, fuel</w:t>
      </w:r>
      <w:del w:id="477" w:author="Frances Enriquez" w:date="2023-04-19T18:22:00Z">
        <w:r w:rsidRPr="00396DE6" w:rsidDel="0041672D">
          <w:rPr>
            <w:rFonts w:cstheme="minorHAnsi"/>
          </w:rPr>
          <w:delText>,</w:delText>
        </w:r>
      </w:del>
      <w:r w:rsidRPr="00396DE6">
        <w:rPr>
          <w:rFonts w:cstheme="minorHAnsi"/>
        </w:rPr>
        <w:t xml:space="preserve"> and life-saving supplies into Yemen, where 17 million people need food assistance. </w:t>
      </w:r>
      <w:commentRangeEnd w:id="457"/>
      <w:r w:rsidR="00314A0D">
        <w:rPr>
          <w:rStyle w:val="CommentReference"/>
        </w:rPr>
        <w:commentReference w:id="457"/>
      </w:r>
    </w:p>
    <w:p w14:paraId="0EAB58B5" w14:textId="77777777" w:rsidR="00B2123C" w:rsidRPr="00396DE6" w:rsidRDefault="00B2123C">
      <w:pPr>
        <w:rPr>
          <w:b/>
          <w:bCs/>
        </w:rPr>
      </w:pPr>
      <w:r w:rsidRPr="00396DE6">
        <w:rPr>
          <w:b/>
          <w:bCs/>
        </w:rPr>
        <w:br w:type="page"/>
      </w:r>
    </w:p>
    <w:p w14:paraId="79DFC6F4" w14:textId="138CF96A" w:rsidR="00AC3B0D" w:rsidRPr="00A71FDC" w:rsidRDefault="00AC3B0D">
      <w:pPr>
        <w:rPr>
          <w:b/>
          <w:bCs/>
          <w:sz w:val="24"/>
          <w:szCs w:val="24"/>
          <w:rPrChange w:id="478" w:author="Frances Enriquez" w:date="2023-04-19T18:24:00Z">
            <w:rPr>
              <w:b/>
              <w:bCs/>
            </w:rPr>
          </w:rPrChange>
        </w:rPr>
        <w:pPrChange w:id="479" w:author="Frances Enriquez" w:date="2023-04-19T18:23:00Z">
          <w:pPr>
            <w:jc w:val="center"/>
          </w:pPr>
        </w:pPrChange>
      </w:pPr>
      <w:r w:rsidRPr="00A71FDC">
        <w:rPr>
          <w:b/>
          <w:bCs/>
          <w:sz w:val="24"/>
          <w:szCs w:val="24"/>
          <w:rPrChange w:id="480" w:author="Frances Enriquez" w:date="2023-04-19T18:24:00Z">
            <w:rPr>
              <w:b/>
              <w:bCs/>
            </w:rPr>
          </w:rPrChange>
        </w:rPr>
        <w:lastRenderedPageBreak/>
        <w:t>Drug</w:t>
      </w:r>
      <w:del w:id="481" w:author="Frances Enriquez" w:date="2023-04-19T18:24:00Z">
        <w:r w:rsidRPr="00A71FDC" w:rsidDel="000D3E26">
          <w:rPr>
            <w:b/>
            <w:bCs/>
            <w:sz w:val="24"/>
            <w:szCs w:val="24"/>
            <w:rPrChange w:id="482" w:author="Frances Enriquez" w:date="2023-04-19T18:24:00Z">
              <w:rPr>
                <w:b/>
                <w:bCs/>
              </w:rPr>
            </w:rPrChange>
          </w:rPr>
          <w:delText>s</w:delText>
        </w:r>
      </w:del>
      <w:ins w:id="483" w:author="Frances Enriquez" w:date="2023-04-19T18:24:00Z">
        <w:r w:rsidR="000D3E26">
          <w:rPr>
            <w:b/>
            <w:bCs/>
            <w:sz w:val="24"/>
            <w:szCs w:val="24"/>
          </w:rPr>
          <w:t xml:space="preserve"> control</w:t>
        </w:r>
      </w:ins>
      <w:r w:rsidRPr="00A71FDC">
        <w:rPr>
          <w:b/>
          <w:bCs/>
          <w:sz w:val="24"/>
          <w:szCs w:val="24"/>
          <w:rPrChange w:id="484" w:author="Frances Enriquez" w:date="2023-04-19T18:24:00Z">
            <w:rPr>
              <w:b/>
              <w:bCs/>
            </w:rPr>
          </w:rPrChange>
        </w:rPr>
        <w:t xml:space="preserve">, </w:t>
      </w:r>
      <w:del w:id="485" w:author="Frances Enriquez" w:date="2023-04-19T18:23:00Z">
        <w:r w:rsidRPr="00A71FDC" w:rsidDel="00A71FDC">
          <w:rPr>
            <w:b/>
            <w:bCs/>
            <w:sz w:val="24"/>
            <w:szCs w:val="24"/>
            <w:rPrChange w:id="486" w:author="Frances Enriquez" w:date="2023-04-19T18:24:00Z">
              <w:rPr>
                <w:b/>
                <w:bCs/>
              </w:rPr>
            </w:rPrChange>
          </w:rPr>
          <w:delText>C</w:delText>
        </w:r>
      </w:del>
      <w:ins w:id="487" w:author="Frances Enriquez" w:date="2023-04-19T18:23:00Z">
        <w:r w:rsidR="00A71FDC" w:rsidRPr="00A71FDC">
          <w:rPr>
            <w:b/>
            <w:bCs/>
            <w:sz w:val="24"/>
            <w:szCs w:val="24"/>
            <w:rPrChange w:id="488" w:author="Frances Enriquez" w:date="2023-04-19T18:24:00Z">
              <w:rPr>
                <w:b/>
                <w:bCs/>
              </w:rPr>
            </w:rPrChange>
          </w:rPr>
          <w:t>c</w:t>
        </w:r>
      </w:ins>
      <w:r w:rsidRPr="00A71FDC">
        <w:rPr>
          <w:b/>
          <w:bCs/>
          <w:sz w:val="24"/>
          <w:szCs w:val="24"/>
          <w:rPrChange w:id="489" w:author="Frances Enriquez" w:date="2023-04-19T18:24:00Z">
            <w:rPr>
              <w:b/>
              <w:bCs/>
            </w:rPr>
          </w:rPrChange>
        </w:rPr>
        <w:t xml:space="preserve">rime </w:t>
      </w:r>
      <w:ins w:id="490" w:author="Frances Enriquez" w:date="2023-04-19T18:24:00Z">
        <w:r w:rsidR="000D3E26">
          <w:rPr>
            <w:b/>
            <w:bCs/>
            <w:sz w:val="24"/>
            <w:szCs w:val="24"/>
          </w:rPr>
          <w:t xml:space="preserve">prevention </w:t>
        </w:r>
      </w:ins>
      <w:del w:id="491" w:author="Frances Enriquez" w:date="2023-04-19T18:23:00Z">
        <w:r w:rsidRPr="00A71FDC" w:rsidDel="00A71FDC">
          <w:rPr>
            <w:b/>
            <w:bCs/>
            <w:sz w:val="24"/>
            <w:szCs w:val="24"/>
            <w:rPrChange w:id="492" w:author="Frances Enriquez" w:date="2023-04-19T18:24:00Z">
              <w:rPr>
                <w:b/>
                <w:bCs/>
              </w:rPr>
            </w:rPrChange>
          </w:rPr>
          <w:delText xml:space="preserve">&amp; </w:delText>
        </w:r>
      </w:del>
      <w:ins w:id="493" w:author="Frances Enriquez" w:date="2023-04-19T18:23:00Z">
        <w:r w:rsidR="00A71FDC" w:rsidRPr="00A71FDC">
          <w:rPr>
            <w:b/>
            <w:bCs/>
            <w:sz w:val="24"/>
            <w:szCs w:val="24"/>
            <w:rPrChange w:id="494" w:author="Frances Enriquez" w:date="2023-04-19T18:24:00Z">
              <w:rPr>
                <w:b/>
                <w:bCs/>
              </w:rPr>
            </w:rPrChange>
          </w:rPr>
          <w:t xml:space="preserve">and </w:t>
        </w:r>
      </w:ins>
      <w:ins w:id="495" w:author="Frances Enriquez" w:date="2023-04-19T18:24:00Z">
        <w:r w:rsidR="000D3E26">
          <w:rPr>
            <w:b/>
            <w:bCs/>
            <w:sz w:val="24"/>
            <w:szCs w:val="24"/>
          </w:rPr>
          <w:t xml:space="preserve">countering </w:t>
        </w:r>
      </w:ins>
      <w:del w:id="496" w:author="Frances Enriquez" w:date="2023-04-19T18:24:00Z">
        <w:r w:rsidRPr="00A71FDC" w:rsidDel="00A71FDC">
          <w:rPr>
            <w:b/>
            <w:bCs/>
            <w:sz w:val="24"/>
            <w:szCs w:val="24"/>
            <w:rPrChange w:id="497" w:author="Frances Enriquez" w:date="2023-04-19T18:24:00Z">
              <w:rPr>
                <w:b/>
                <w:bCs/>
              </w:rPr>
            </w:rPrChange>
          </w:rPr>
          <w:delText>T</w:delText>
        </w:r>
      </w:del>
      <w:ins w:id="498" w:author="Frances Enriquez" w:date="2023-04-19T18:23:00Z">
        <w:r w:rsidR="00A71FDC" w:rsidRPr="00A71FDC">
          <w:rPr>
            <w:b/>
            <w:bCs/>
            <w:sz w:val="24"/>
            <w:szCs w:val="24"/>
            <w:rPrChange w:id="499" w:author="Frances Enriquez" w:date="2023-04-19T18:24:00Z">
              <w:rPr>
                <w:b/>
                <w:bCs/>
              </w:rPr>
            </w:rPrChange>
          </w:rPr>
          <w:t>t</w:t>
        </w:r>
      </w:ins>
      <w:r w:rsidRPr="00A71FDC">
        <w:rPr>
          <w:b/>
          <w:bCs/>
          <w:sz w:val="24"/>
          <w:szCs w:val="24"/>
          <w:rPrChange w:id="500" w:author="Frances Enriquez" w:date="2023-04-19T18:24:00Z">
            <w:rPr>
              <w:b/>
              <w:bCs/>
            </w:rPr>
          </w:rPrChange>
        </w:rPr>
        <w:t xml:space="preserve">errorism </w:t>
      </w:r>
    </w:p>
    <w:p w14:paraId="18E077BA" w14:textId="503FC557" w:rsidR="00AC3B0D" w:rsidRPr="001D2A73" w:rsidRDefault="00422B5A" w:rsidP="00AC3B0D">
      <w:pPr>
        <w:rPr>
          <w:b/>
          <w:bCs/>
        </w:rPr>
      </w:pPr>
      <w:del w:id="501" w:author="Frances Enriquez" w:date="2023-04-19T18:24:00Z">
        <w:r w:rsidRPr="003962E7" w:rsidDel="00A71FDC">
          <w:rPr>
            <w:b/>
            <w:bCs/>
          </w:rPr>
          <w:delText xml:space="preserve">CONTEXT </w:delText>
        </w:r>
      </w:del>
      <w:ins w:id="502" w:author="Frances Enriquez" w:date="2023-04-19T18:24:00Z">
        <w:r w:rsidR="00A71FDC">
          <w:rPr>
            <w:b/>
            <w:bCs/>
          </w:rPr>
          <w:t>Context</w:t>
        </w:r>
      </w:ins>
    </w:p>
    <w:p w14:paraId="765DE26C" w14:textId="3B60148F" w:rsidR="00AC3B0D" w:rsidRPr="00EF6A68" w:rsidRDefault="00AC3B0D" w:rsidP="00AC3B0D">
      <w:r w:rsidRPr="659EB144">
        <w:t>The compounding effects of climate change, COVID-19, political instability, war</w:t>
      </w:r>
      <w:del w:id="503" w:author="Frances Enriquez" w:date="2023-04-19T18:26:00Z">
        <w:r w:rsidRPr="659EB144" w:rsidDel="006E448B">
          <w:delText>,</w:delText>
        </w:r>
      </w:del>
      <w:r w:rsidRPr="659EB144">
        <w:t xml:space="preserve"> and displacement are exacerbating drug problems, organized crime, corruption</w:t>
      </w:r>
      <w:del w:id="504" w:author="Frances Enriquez" w:date="2023-04-19T18:26:00Z">
        <w:r w:rsidRPr="659EB144" w:rsidDel="006E448B">
          <w:delText>,</w:delText>
        </w:r>
      </w:del>
      <w:r w:rsidRPr="659EB144">
        <w:t xml:space="preserve"> and terrorism, especially in crisis</w:t>
      </w:r>
      <w:del w:id="505" w:author="Frances Enriquez" w:date="2023-04-19T18:26:00Z">
        <w:r w:rsidRPr="659EB144" w:rsidDel="006E448B">
          <w:delText>-</w:delText>
        </w:r>
      </w:del>
      <w:ins w:id="506" w:author="Frances Enriquez" w:date="2023-04-19T18:26:00Z">
        <w:r w:rsidR="006E448B">
          <w:t xml:space="preserve"> </w:t>
        </w:r>
      </w:ins>
      <w:r>
        <w:t>settings</w:t>
      </w:r>
      <w:r w:rsidRPr="659EB144">
        <w:t xml:space="preserve"> and vulnerable areas.</w:t>
      </w:r>
      <w:r w:rsidRPr="00E31BC2">
        <w:t xml:space="preserve"> Links </w:t>
      </w:r>
      <w:r w:rsidRPr="659EB144">
        <w:t>between illicit trade, financial flows</w:t>
      </w:r>
      <w:del w:id="507" w:author="Frances Enriquez" w:date="2023-04-19T18:26:00Z">
        <w:r w:rsidRPr="659EB144" w:rsidDel="006E448B">
          <w:delText>,</w:delText>
        </w:r>
      </w:del>
      <w:r w:rsidRPr="659EB144">
        <w:t xml:space="preserve"> and trafficking </w:t>
      </w:r>
      <w:r>
        <w:t xml:space="preserve">in all its forms </w:t>
      </w:r>
      <w:r w:rsidRPr="659EB144">
        <w:t xml:space="preserve">are </w:t>
      </w:r>
      <w:r>
        <w:t>a growing concern</w:t>
      </w:r>
      <w:r w:rsidRPr="659EB144">
        <w:t xml:space="preserve">, while terrorism continues to threaten </w:t>
      </w:r>
      <w:r>
        <w:t>international</w:t>
      </w:r>
      <w:r w:rsidRPr="659EB144">
        <w:t xml:space="preserve"> peace and security, particularly in conflict areas where terrorists exploit fragilities.</w:t>
      </w:r>
    </w:p>
    <w:p w14:paraId="0AC450DC" w14:textId="291B1C1D" w:rsidR="00AC3B0D" w:rsidRPr="001D2A73" w:rsidRDefault="00422B5A" w:rsidP="00AC3B0D">
      <w:pPr>
        <w:rPr>
          <w:b/>
          <w:bCs/>
        </w:rPr>
      </w:pPr>
      <w:del w:id="508" w:author="Frances Enriquez" w:date="2023-04-19T18:24:00Z">
        <w:r w:rsidRPr="003962E7" w:rsidDel="00A71FDC">
          <w:rPr>
            <w:b/>
            <w:bCs/>
          </w:rPr>
          <w:delText xml:space="preserve">KEY OBJECTIVES </w:delText>
        </w:r>
      </w:del>
      <w:ins w:id="509" w:author="Frances Enriquez" w:date="2023-04-19T18:24:00Z">
        <w:r w:rsidR="00A71FDC">
          <w:rPr>
            <w:b/>
            <w:bCs/>
          </w:rPr>
          <w:t>Key objectives</w:t>
        </w:r>
      </w:ins>
    </w:p>
    <w:p w14:paraId="285EB2B5" w14:textId="09A616D1" w:rsidR="00AC3B0D" w:rsidRPr="003C5F68" w:rsidRDefault="00AC3B0D" w:rsidP="00AC3B0D">
      <w:pPr>
        <w:rPr>
          <w:b/>
          <w:bCs/>
        </w:rPr>
      </w:pPr>
      <w:r>
        <w:t xml:space="preserve">The United Nations supports Member States in tackling issues related to drugs, crime and terrorism. We assist in setting and implementing international standards and norms on crime prevention and criminal justice and help </w:t>
      </w:r>
      <w:ins w:id="510" w:author="Frances Enriquez" w:date="2023-04-19T18:27:00Z">
        <w:r w:rsidR="00E8190B">
          <w:t xml:space="preserve">to </w:t>
        </w:r>
      </w:ins>
      <w:r>
        <w:t>ensure compliance with obligations in multilateral instruments on drugs, corruption, transnational organized crime</w:t>
      </w:r>
      <w:del w:id="511" w:author="Frances Enriquez" w:date="2023-04-19T18:27:00Z">
        <w:r w:rsidDel="00E8190B">
          <w:delText>,</w:delText>
        </w:r>
      </w:del>
      <w:r>
        <w:t xml:space="preserve"> and terrorism</w:t>
      </w:r>
      <w:r w:rsidRPr="5F513D90">
        <w:rPr>
          <w:b/>
          <w:bCs/>
          <w:i/>
          <w:iCs/>
        </w:rPr>
        <w:t>.</w:t>
      </w:r>
    </w:p>
    <w:p w14:paraId="53FA98BA" w14:textId="09A7064E" w:rsidR="00AC3B0D" w:rsidRPr="00D01DC2" w:rsidRDefault="00422B5A" w:rsidP="00AC3B0D">
      <w:pPr>
        <w:rPr>
          <w:b/>
          <w:bCs/>
        </w:rPr>
      </w:pPr>
      <w:del w:id="512" w:author="Frances Enriquez" w:date="2023-04-19T18:24:00Z">
        <w:r w:rsidRPr="003962E7" w:rsidDel="00A71FDC">
          <w:rPr>
            <w:b/>
            <w:bCs/>
          </w:rPr>
          <w:delText xml:space="preserve">KEY OUTCOMES </w:delText>
        </w:r>
      </w:del>
      <w:ins w:id="513" w:author="Frances Enriquez" w:date="2023-04-19T18:24:00Z">
        <w:r w:rsidR="00A71FDC">
          <w:rPr>
            <w:b/>
            <w:bCs/>
          </w:rPr>
          <w:t>Key outcomes</w:t>
        </w:r>
      </w:ins>
    </w:p>
    <w:p w14:paraId="4FC202A4" w14:textId="77777777" w:rsidR="00AC3B0D" w:rsidRPr="008B245D" w:rsidRDefault="00AC3B0D" w:rsidP="00AC3B0D">
      <w:pPr>
        <w:rPr>
          <w:i/>
          <w:iCs/>
          <w:rPrChange w:id="514" w:author="Frances Enriquez" w:date="2023-04-20T17:53:00Z">
            <w:rPr>
              <w:b/>
              <w:bCs/>
            </w:rPr>
          </w:rPrChange>
        </w:rPr>
      </w:pPr>
      <w:r w:rsidRPr="008B245D">
        <w:rPr>
          <w:i/>
          <w:iCs/>
          <w:rPrChange w:id="515" w:author="Frances Enriquez" w:date="2023-04-20T17:53:00Z">
            <w:rPr>
              <w:b/>
              <w:bCs/>
            </w:rPr>
          </w:rPrChange>
        </w:rPr>
        <w:t>Crime prevention and countering transnational organized crime</w:t>
      </w:r>
      <w:r w:rsidRPr="008B245D">
        <w:rPr>
          <w:i/>
          <w:iCs/>
          <w:color w:val="FF0000"/>
          <w:rPrChange w:id="516" w:author="Frances Enriquez" w:date="2023-04-20T17:53:00Z">
            <w:rPr>
              <w:b/>
              <w:bCs/>
              <w:color w:val="FF0000"/>
            </w:rPr>
          </w:rPrChange>
        </w:rPr>
        <w:t xml:space="preserve"> </w:t>
      </w:r>
    </w:p>
    <w:p w14:paraId="60EC3D12" w14:textId="77D00900" w:rsidR="00AC3B0D" w:rsidRDefault="00AC3B0D" w:rsidP="00AC3B0D">
      <w:r>
        <w:t xml:space="preserve">In 2022, we continued to assist Member States on criminal justice. We helped </w:t>
      </w:r>
      <w:ins w:id="517" w:author="Frances Enriquez" w:date="2023-04-20T17:53:00Z">
        <w:r w:rsidR="008B245D">
          <w:t xml:space="preserve">to </w:t>
        </w:r>
      </w:ins>
      <w:r>
        <w:t>train 2,700 prison officers and criminal justice practitioners in 30 national prison services in the safe, secure</w:t>
      </w:r>
      <w:del w:id="518" w:author="Frances Enriquez" w:date="2023-04-20T17:54:00Z">
        <w:r w:rsidDel="00B3060A">
          <w:delText>,</w:delText>
        </w:r>
      </w:del>
      <w:r>
        <w:t xml:space="preserve"> and humane custody of prisoners based on the </w:t>
      </w:r>
      <w:ins w:id="519" w:author="Frances Enriquez" w:date="2023-04-20T17:55:00Z">
        <w:r w:rsidR="00EE2536" w:rsidRPr="00EE2536">
          <w:t xml:space="preserve">United Nations Standard Minimum Rules for the Treatment of Prisoners (the </w:t>
        </w:r>
      </w:ins>
      <w:r>
        <w:t>Nelson Mandela Rules</w:t>
      </w:r>
      <w:ins w:id="520" w:author="Frances Enriquez" w:date="2023-04-20T17:55:00Z">
        <w:r w:rsidR="00EE2536">
          <w:t>)</w:t>
        </w:r>
      </w:ins>
      <w:r>
        <w:t xml:space="preserve"> and </w:t>
      </w:r>
      <w:ins w:id="521" w:author="Frances Enriquez" w:date="2023-04-20T17:54:00Z">
        <w:r w:rsidR="00175577">
          <w:t xml:space="preserve">the </w:t>
        </w:r>
        <w:r w:rsidR="00175577" w:rsidRPr="00175577">
          <w:t>United Nations Rules for the Treatment of Women Prisoners and Non-custodial Measures for Women Offenders (</w:t>
        </w:r>
      </w:ins>
      <w:r>
        <w:t>the Bangkok Rules</w:t>
      </w:r>
      <w:ins w:id="522" w:author="Frances Enriquez" w:date="2023-04-20T17:54:00Z">
        <w:r w:rsidR="00175577">
          <w:t>)</w:t>
        </w:r>
      </w:ins>
      <w:r>
        <w:t xml:space="preserve">. We also provided guidance on how to </w:t>
      </w:r>
      <w:r w:rsidRPr="00995685">
        <w:t xml:space="preserve">correctly classify </w:t>
      </w:r>
      <w:r>
        <w:t>and better treat prisoners</w:t>
      </w:r>
      <w:ins w:id="523" w:author="Frances Enriquez" w:date="2023-04-20T17:55:00Z">
        <w:r w:rsidR="0083043B">
          <w:t>,</w:t>
        </w:r>
      </w:ins>
      <w:r>
        <w:t xml:space="preserve"> as well as on the handling of special categories of prisoners. </w:t>
      </w:r>
    </w:p>
    <w:p w14:paraId="61EFC02A" w14:textId="1CCC9454" w:rsidR="00AC3B0D" w:rsidRDefault="00AC3B0D" w:rsidP="00AC3B0D">
      <w:r>
        <w:t xml:space="preserve">To counter organized crime, we helped </w:t>
      </w:r>
      <w:r w:rsidRPr="00E7533B">
        <w:t xml:space="preserve">six Member States </w:t>
      </w:r>
      <w:ins w:id="524" w:author="Frances Enriquez" w:date="2023-04-20T17:56:00Z">
        <w:r w:rsidR="0083043B">
          <w:t xml:space="preserve">to </w:t>
        </w:r>
      </w:ins>
      <w:r>
        <w:t xml:space="preserve">develop their </w:t>
      </w:r>
      <w:r w:rsidRPr="00E7533B">
        <w:t xml:space="preserve">strategies and trained over 250 policymakers from 47 countries on the implementation of the United Nations Convention against Transnational Organized Crime. We </w:t>
      </w:r>
      <w:r w:rsidRPr="00E7533B" w:rsidDel="12609600">
        <w:t>assist</w:t>
      </w:r>
      <w:r w:rsidRPr="00E7533B">
        <w:t>ed</w:t>
      </w:r>
      <w:r w:rsidRPr="00E7533B" w:rsidDel="12609600">
        <w:t xml:space="preserve"> </w:t>
      </w:r>
      <w:r w:rsidRPr="00E7533B" w:rsidDel="3EA244B8">
        <w:t xml:space="preserve">29 </w:t>
      </w:r>
      <w:del w:id="525" w:author="Frances Enriquez" w:date="2023-04-20T17:56:00Z">
        <w:r w:rsidRPr="00E7533B" w:rsidDel="00476CAC">
          <w:delText xml:space="preserve">Member States </w:delText>
        </w:r>
      </w:del>
      <w:ins w:id="526" w:author="Frances Enriquez" w:date="2023-04-20T17:56:00Z">
        <w:r w:rsidR="00476CAC">
          <w:t xml:space="preserve">countries </w:t>
        </w:r>
      </w:ins>
      <w:r w:rsidRPr="00E7533B" w:rsidDel="454BCA73">
        <w:t xml:space="preserve">in </w:t>
      </w:r>
      <w:r w:rsidRPr="00E7533B" w:rsidDel="215BDE3D">
        <w:t>drafting or revising</w:t>
      </w:r>
      <w:r w:rsidRPr="00E7533B" w:rsidDel="4205FDC4">
        <w:t xml:space="preserve"> firearms legislation,</w:t>
      </w:r>
      <w:r w:rsidRPr="00E7533B" w:rsidDel="215BDE3D">
        <w:t xml:space="preserve"> </w:t>
      </w:r>
      <w:del w:id="527" w:author="Frances Enriquez" w:date="2023-04-20T17:56:00Z">
        <w:r w:rsidRPr="00E7533B" w:rsidDel="00476CAC">
          <w:delText xml:space="preserve">four </w:delText>
        </w:r>
      </w:del>
      <w:ins w:id="528" w:author="Frances Enriquez" w:date="2023-04-20T17:56:00Z">
        <w:r w:rsidR="00476CAC">
          <w:t xml:space="preserve">4 </w:t>
        </w:r>
      </w:ins>
      <w:r w:rsidRPr="00E7533B" w:rsidDel="4205FDC4">
        <w:t>countries</w:t>
      </w:r>
      <w:r w:rsidRPr="00E7533B" w:rsidDel="215BDE3D">
        <w:t xml:space="preserve"> </w:t>
      </w:r>
      <w:r w:rsidRPr="00E7533B" w:rsidDel="63C2F9D8">
        <w:t xml:space="preserve">with </w:t>
      </w:r>
      <w:r w:rsidRPr="00E7533B" w:rsidDel="4205FDC4">
        <w:t>legislation</w:t>
      </w:r>
      <w:r w:rsidRPr="00E7533B" w:rsidDel="215BDE3D">
        <w:t xml:space="preserve"> </w:t>
      </w:r>
      <w:r w:rsidRPr="00E7533B" w:rsidDel="63C2F9D8">
        <w:t xml:space="preserve">on </w:t>
      </w:r>
      <w:r w:rsidRPr="00E7533B" w:rsidDel="4205FDC4">
        <w:t>trafficking in persons</w:t>
      </w:r>
      <w:del w:id="529" w:author="Frances Enriquez" w:date="2023-04-20T17:57:00Z">
        <w:r w:rsidRPr="00E7533B" w:rsidDel="00711C4A">
          <w:delText>,</w:delText>
        </w:r>
      </w:del>
      <w:r w:rsidRPr="00E7533B" w:rsidDel="4205FDC4">
        <w:t xml:space="preserve"> and </w:t>
      </w:r>
      <w:del w:id="530" w:author="Frances Enriquez" w:date="2023-04-20T17:56:00Z">
        <w:r w:rsidRPr="00E7533B" w:rsidDel="00476CAC">
          <w:delText xml:space="preserve">one </w:delText>
        </w:r>
      </w:del>
      <w:ins w:id="531" w:author="Frances Enriquez" w:date="2023-04-20T17:56:00Z">
        <w:r w:rsidR="00476CAC">
          <w:t xml:space="preserve">1 </w:t>
        </w:r>
      </w:ins>
      <w:r w:rsidRPr="00E7533B" w:rsidDel="4205FDC4">
        <w:t xml:space="preserve">country </w:t>
      </w:r>
      <w:r w:rsidRPr="00E7533B">
        <w:t>with</w:t>
      </w:r>
      <w:r w:rsidRPr="00E7533B" w:rsidDel="4205FDC4">
        <w:t xml:space="preserve"> legislation </w:t>
      </w:r>
      <w:r w:rsidRPr="00E7533B" w:rsidDel="365D899C">
        <w:t xml:space="preserve">on </w:t>
      </w:r>
      <w:r w:rsidRPr="00E7533B">
        <w:t xml:space="preserve">the </w:t>
      </w:r>
      <w:r w:rsidRPr="00E7533B" w:rsidDel="4205FDC4">
        <w:t xml:space="preserve">smuggling of migrants. </w:t>
      </w:r>
      <w:r w:rsidRPr="00E7533B">
        <w:t xml:space="preserve"> </w:t>
      </w:r>
    </w:p>
    <w:p w14:paraId="45AC094A" w14:textId="41239504" w:rsidR="00AC3B0D" w:rsidRDefault="00AC3B0D" w:rsidP="00AC3B0D">
      <w:r>
        <w:t>On issues related to cybercrime, we organized five intergovernmental sessions and five multi</w:t>
      </w:r>
      <w:ins w:id="532" w:author="Frances Enriquez" w:date="2023-04-19T18:28:00Z">
        <w:r w:rsidR="00F623BE">
          <w:t>-</w:t>
        </w:r>
      </w:ins>
      <w:r>
        <w:t xml:space="preserve">stakeholder consultations to negotiate a draft convention on cybercrime, which is expected to be presented to the General Assembly in September 2023. We also supported 60 countries in countering and preventing cybercrime. In six countries, we helped </w:t>
      </w:r>
      <w:ins w:id="533" w:author="Frances Enriquez" w:date="2023-04-19T18:28:00Z">
        <w:r w:rsidR="00075F93">
          <w:t xml:space="preserve">to </w:t>
        </w:r>
      </w:ins>
      <w:r>
        <w:t xml:space="preserve">establish digital forensic laboratories for cryptocurrencies. We also worked with </w:t>
      </w:r>
      <w:del w:id="534" w:author="Frances Enriquez" w:date="2023-04-19T18:28:00Z">
        <w:r w:rsidDel="00075F93">
          <w:delText>g</w:delText>
        </w:r>
      </w:del>
      <w:ins w:id="535" w:author="Frances Enriquez" w:date="2023-04-19T18:28:00Z">
        <w:r w:rsidR="00075F93">
          <w:t>G</w:t>
        </w:r>
      </w:ins>
      <w:r>
        <w:t>overnments in Latin America in multi</w:t>
      </w:r>
      <w:ins w:id="536" w:author="Frances Enriquez" w:date="2023-04-19T18:28:00Z">
        <w:r w:rsidR="00075F93">
          <w:t>-</w:t>
        </w:r>
      </w:ins>
      <w:r>
        <w:t>stakeholder partnership</w:t>
      </w:r>
      <w:ins w:id="537" w:author="Frances Enriquez" w:date="2023-04-19T18:28:00Z">
        <w:r w:rsidR="00075F93">
          <w:t>s</w:t>
        </w:r>
      </w:ins>
      <w:r>
        <w:t xml:space="preserve"> to educate over 56,000 young people on cybercrime in age-, gender-</w:t>
      </w:r>
      <w:del w:id="538" w:author="Frances Enriquez" w:date="2023-04-19T18:28:00Z">
        <w:r w:rsidDel="00075F93">
          <w:delText>,</w:delText>
        </w:r>
      </w:del>
      <w:r>
        <w:t xml:space="preserve"> and disability-sensitive exhibitions in children’s museums.</w:t>
      </w:r>
    </w:p>
    <w:p w14:paraId="73ED2349" w14:textId="086F8C9E" w:rsidR="00AC3B0D" w:rsidRPr="0003352F" w:rsidRDefault="00AC3B0D" w:rsidP="00AC3B0D">
      <w:r>
        <w:t xml:space="preserve">To help </w:t>
      </w:r>
      <w:ins w:id="539" w:author="Frances Enriquez" w:date="2023-04-20T17:57:00Z">
        <w:r w:rsidR="00FE13DA">
          <w:t xml:space="preserve">to </w:t>
        </w:r>
      </w:ins>
      <w:r>
        <w:t xml:space="preserve">tackle illegal deforestation, our joint programme with </w:t>
      </w:r>
      <w:ins w:id="540" w:author="Frances Enriquez" w:date="2023-04-20T17:57:00Z">
        <w:r w:rsidR="00FE13DA">
          <w:t>the International Criminal P</w:t>
        </w:r>
      </w:ins>
      <w:ins w:id="541" w:author="Frances Enriquez" w:date="2023-04-20T17:58:00Z">
        <w:r w:rsidR="00FE13DA">
          <w:t>olice Organization (</w:t>
        </w:r>
      </w:ins>
      <w:r w:rsidRPr="0003352F">
        <w:t>INTERPOL</w:t>
      </w:r>
      <w:ins w:id="542" w:author="Frances Enriquez" w:date="2023-04-20T17:58:00Z">
        <w:r w:rsidR="00FE13DA">
          <w:t>)</w:t>
        </w:r>
      </w:ins>
      <w:r w:rsidRPr="0003352F">
        <w:t xml:space="preserve"> </w:t>
      </w:r>
      <w:r>
        <w:t xml:space="preserve">assisted countries in detecting </w:t>
      </w:r>
      <w:r w:rsidRPr="0003352F">
        <w:t xml:space="preserve">corruption and fraud </w:t>
      </w:r>
      <w:r>
        <w:t xml:space="preserve">in the </w:t>
      </w:r>
      <w:r w:rsidRPr="0003352F">
        <w:t>forestry sector and disrupted five criminal organizations.</w:t>
      </w:r>
    </w:p>
    <w:p w14:paraId="6B6FABB1" w14:textId="77777777" w:rsidR="00AC3B0D" w:rsidRPr="008B245D" w:rsidRDefault="00AC3B0D" w:rsidP="00AC3B0D">
      <w:pPr>
        <w:rPr>
          <w:i/>
          <w:iCs/>
          <w:rPrChange w:id="543" w:author="Frances Enriquez" w:date="2023-04-20T17:53:00Z">
            <w:rPr/>
          </w:rPrChange>
        </w:rPr>
      </w:pPr>
      <w:r w:rsidRPr="008B245D">
        <w:rPr>
          <w:i/>
          <w:iCs/>
          <w:rPrChange w:id="544" w:author="Frances Enriquez" w:date="2023-04-20T17:53:00Z">
            <w:rPr>
              <w:b/>
              <w:bCs/>
            </w:rPr>
          </w:rPrChange>
        </w:rPr>
        <w:t xml:space="preserve">Countering the world drug problem </w:t>
      </w:r>
    </w:p>
    <w:p w14:paraId="361A8F07" w14:textId="3A1503CF" w:rsidR="00AC3B0D" w:rsidRDefault="00AC3B0D" w:rsidP="00AC3B0D">
      <w:pPr>
        <w:tabs>
          <w:tab w:val="left" w:pos="1267"/>
          <w:tab w:val="left" w:pos="7504"/>
        </w:tabs>
        <w:rPr>
          <w:rFonts w:eastAsia="DengXian"/>
          <w:bCs/>
        </w:rPr>
      </w:pPr>
      <w:r>
        <w:rPr>
          <w:rFonts w:eastAsia="DengXian"/>
          <w:bCs/>
        </w:rPr>
        <w:lastRenderedPageBreak/>
        <w:t>We continued to address the world drug problem. In Afghanistan, w</w:t>
      </w:r>
      <w:r w:rsidRPr="001D2A73">
        <w:rPr>
          <w:rFonts w:eastAsia="DengXian"/>
          <w:bCs/>
        </w:rPr>
        <w:t>e established a</w:t>
      </w:r>
      <w:r>
        <w:rPr>
          <w:rFonts w:eastAsia="DengXian"/>
          <w:bCs/>
        </w:rPr>
        <w:t>n</w:t>
      </w:r>
      <w:r w:rsidRPr="001D2A73">
        <w:rPr>
          <w:rFonts w:eastAsia="DengXian"/>
          <w:bCs/>
        </w:rPr>
        <w:t xml:space="preserve"> </w:t>
      </w:r>
      <w:r>
        <w:rPr>
          <w:rFonts w:eastAsia="DengXian"/>
          <w:bCs/>
        </w:rPr>
        <w:t>i</w:t>
      </w:r>
      <w:r w:rsidRPr="001D2A73">
        <w:rPr>
          <w:rFonts w:eastAsia="DengXian"/>
          <w:bCs/>
        </w:rPr>
        <w:t xml:space="preserve">nformation </w:t>
      </w:r>
      <w:r>
        <w:rPr>
          <w:rFonts w:eastAsia="DengXian"/>
          <w:bCs/>
        </w:rPr>
        <w:t>c</w:t>
      </w:r>
      <w:r w:rsidRPr="001D2A73">
        <w:rPr>
          <w:rFonts w:eastAsia="DengXian"/>
          <w:bCs/>
        </w:rPr>
        <w:t xml:space="preserve">entre </w:t>
      </w:r>
      <w:r>
        <w:rPr>
          <w:rFonts w:eastAsia="DengXian"/>
          <w:bCs/>
        </w:rPr>
        <w:t xml:space="preserve">for </w:t>
      </w:r>
      <w:r w:rsidRPr="001D2A73">
        <w:rPr>
          <w:rFonts w:eastAsia="DengXian"/>
          <w:bCs/>
        </w:rPr>
        <w:t xml:space="preserve">impartial monitoring of drugs and crime and </w:t>
      </w:r>
      <w:r>
        <w:rPr>
          <w:rFonts w:eastAsia="DengXian"/>
          <w:bCs/>
        </w:rPr>
        <w:t xml:space="preserve">their </w:t>
      </w:r>
      <w:r w:rsidRPr="001D2A73">
        <w:rPr>
          <w:rFonts w:eastAsia="DengXian"/>
          <w:bCs/>
        </w:rPr>
        <w:t xml:space="preserve">impact on surrounding countries. </w:t>
      </w:r>
      <w:r>
        <w:rPr>
          <w:rFonts w:eastAsia="DengXian"/>
          <w:bCs/>
        </w:rPr>
        <w:t>W</w:t>
      </w:r>
      <w:r w:rsidRPr="001D2A73">
        <w:rPr>
          <w:rFonts w:eastAsia="DengXian"/>
          <w:bCs/>
        </w:rPr>
        <w:t xml:space="preserve">e </w:t>
      </w:r>
      <w:r>
        <w:rPr>
          <w:rFonts w:eastAsia="DengXian"/>
          <w:bCs/>
        </w:rPr>
        <w:t xml:space="preserve">also helped </w:t>
      </w:r>
      <w:ins w:id="545" w:author="Frances Enriquez" w:date="2023-04-19T18:27:00Z">
        <w:r w:rsidR="00F623BE">
          <w:rPr>
            <w:rFonts w:eastAsia="DengXian"/>
            <w:bCs/>
          </w:rPr>
          <w:t xml:space="preserve">to </w:t>
        </w:r>
      </w:ins>
      <w:r>
        <w:rPr>
          <w:rFonts w:eastAsia="DengXian"/>
          <w:bCs/>
        </w:rPr>
        <w:t xml:space="preserve">create more </w:t>
      </w:r>
      <w:r w:rsidRPr="001D2A73">
        <w:rPr>
          <w:rFonts w:eastAsia="DengXian"/>
          <w:bCs/>
        </w:rPr>
        <w:t xml:space="preserve">monitoring capacity. </w:t>
      </w:r>
    </w:p>
    <w:p w14:paraId="33EDBE69" w14:textId="25C6DAA1" w:rsidR="00AC3B0D" w:rsidRPr="00F102F3" w:rsidRDefault="00AC3B0D" w:rsidP="00AC3B0D">
      <w:pPr>
        <w:tabs>
          <w:tab w:val="left" w:pos="1267"/>
          <w:tab w:val="left" w:pos="7504"/>
        </w:tabs>
        <w:rPr>
          <w:rFonts w:eastAsia="DengXian"/>
          <w:bCs/>
        </w:rPr>
      </w:pPr>
      <w:r>
        <w:t>T</w:t>
      </w:r>
      <w:r w:rsidRPr="006150B8">
        <w:t xml:space="preserve">o promote alternative </w:t>
      </w:r>
      <w:r>
        <w:t>livelihoods in communities that cultivate illicit crops,</w:t>
      </w:r>
      <w:r w:rsidRPr="006150B8">
        <w:t xml:space="preserve"> </w:t>
      </w:r>
      <w:r>
        <w:t>we supported the export of</w:t>
      </w:r>
      <w:r>
        <w:rPr>
          <w:rFonts w:eastAsia="DengXian"/>
        </w:rPr>
        <w:t xml:space="preserve"> </w:t>
      </w:r>
      <w:r w:rsidRPr="001D2A73">
        <w:rPr>
          <w:rFonts w:eastAsia="DengXian"/>
        </w:rPr>
        <w:t xml:space="preserve">300,000 tons of coffee to Europe with the </w:t>
      </w:r>
      <w:del w:id="546" w:author="Frances Enriquez" w:date="2023-04-19T18:30:00Z">
        <w:r w:rsidRPr="001D2A73" w:rsidDel="00715BDC">
          <w:rPr>
            <w:rFonts w:eastAsia="DengXian"/>
          </w:rPr>
          <w:delText>F</w:delText>
        </w:r>
      </w:del>
      <w:ins w:id="547" w:author="Frances Enriquez" w:date="2023-04-19T18:30:00Z">
        <w:r w:rsidR="00715BDC">
          <w:rPr>
            <w:rFonts w:eastAsia="DengXian"/>
          </w:rPr>
          <w:t>f</w:t>
        </w:r>
      </w:ins>
      <w:r w:rsidRPr="001D2A73">
        <w:rPr>
          <w:rFonts w:eastAsia="DengXian"/>
        </w:rPr>
        <w:t>air</w:t>
      </w:r>
      <w:del w:id="548" w:author="Frances Enriquez" w:date="2023-04-19T18:29:00Z">
        <w:r w:rsidRPr="001D2A73" w:rsidDel="00715BDC">
          <w:rPr>
            <w:rFonts w:eastAsia="DengXian"/>
          </w:rPr>
          <w:delText>-</w:delText>
        </w:r>
      </w:del>
      <w:ins w:id="549" w:author="Frances Enriquez" w:date="2023-04-19T18:29:00Z">
        <w:r w:rsidR="00715BDC">
          <w:rPr>
            <w:rFonts w:eastAsia="DengXian"/>
          </w:rPr>
          <w:t xml:space="preserve"> </w:t>
        </w:r>
      </w:ins>
      <w:del w:id="550" w:author="Frances Enriquez" w:date="2023-04-19T18:30:00Z">
        <w:r w:rsidRPr="001D2A73" w:rsidDel="00715BDC">
          <w:rPr>
            <w:rFonts w:eastAsia="DengXian"/>
          </w:rPr>
          <w:delText>T</w:delText>
        </w:r>
      </w:del>
      <w:ins w:id="551" w:author="Frances Enriquez" w:date="2023-04-19T18:30:00Z">
        <w:r w:rsidR="00715BDC">
          <w:rPr>
            <w:rFonts w:eastAsia="DengXian"/>
          </w:rPr>
          <w:t>t</w:t>
        </w:r>
      </w:ins>
      <w:r w:rsidRPr="001D2A73">
        <w:rPr>
          <w:rFonts w:eastAsia="DengXian"/>
        </w:rPr>
        <w:t>rade certification, generating profitable and sustainable income for 2,000 households in Bolivia</w:t>
      </w:r>
      <w:ins w:id="552" w:author="Frances Enriquez" w:date="2023-04-19T18:29:00Z">
        <w:r w:rsidR="00715BDC">
          <w:rPr>
            <w:rFonts w:eastAsia="DengXian"/>
          </w:rPr>
          <w:t xml:space="preserve"> (Pl</w:t>
        </w:r>
      </w:ins>
      <w:ins w:id="553" w:author="Frances Enriquez" w:date="2023-04-19T18:30:00Z">
        <w:r w:rsidR="00715BDC">
          <w:rPr>
            <w:rFonts w:eastAsia="DengXian"/>
          </w:rPr>
          <w:t>urinational State of</w:t>
        </w:r>
      </w:ins>
      <w:ins w:id="554" w:author="Frances Enriquez" w:date="2023-04-19T18:29:00Z">
        <w:r w:rsidR="00715BDC">
          <w:rPr>
            <w:rFonts w:eastAsia="DengXian"/>
          </w:rPr>
          <w:t>)</w:t>
        </w:r>
      </w:ins>
      <w:r w:rsidRPr="001D2A73">
        <w:rPr>
          <w:rFonts w:eastAsia="DengXian"/>
        </w:rPr>
        <w:t xml:space="preserve">, Lao </w:t>
      </w:r>
      <w:del w:id="555" w:author="Frances Enriquez" w:date="2023-04-19T18:29:00Z">
        <w:r w:rsidRPr="001D2A73" w:rsidDel="00715BDC">
          <w:rPr>
            <w:rFonts w:eastAsia="DengXian"/>
          </w:rPr>
          <w:delText>PDR</w:delText>
        </w:r>
        <w:r w:rsidDel="00715BDC">
          <w:rPr>
            <w:rFonts w:eastAsia="DengXian"/>
          </w:rPr>
          <w:delText xml:space="preserve"> </w:delText>
        </w:r>
      </w:del>
      <w:ins w:id="556" w:author="Frances Enriquez" w:date="2023-04-19T18:29:00Z">
        <w:r w:rsidR="00715BDC">
          <w:rPr>
            <w:rFonts w:eastAsia="DengXian"/>
          </w:rPr>
          <w:t xml:space="preserve">People’s Democratic Republic </w:t>
        </w:r>
      </w:ins>
      <w:r>
        <w:rPr>
          <w:rFonts w:eastAsia="DengXian"/>
        </w:rPr>
        <w:t>and</w:t>
      </w:r>
      <w:r w:rsidRPr="001D2A73">
        <w:rPr>
          <w:rFonts w:eastAsia="DengXian"/>
        </w:rPr>
        <w:t xml:space="preserve"> Myanmar.</w:t>
      </w:r>
      <w:r>
        <w:rPr>
          <w:rFonts w:eastAsia="DengXian"/>
        </w:rPr>
        <w:t xml:space="preserve"> </w:t>
      </w:r>
    </w:p>
    <w:p w14:paraId="42AE84D5" w14:textId="0960FEE2" w:rsidR="00AC3B0D" w:rsidRDefault="00AC3B0D" w:rsidP="00AC3B0D">
      <w:r w:rsidRPr="001D2A73">
        <w:rPr>
          <w:rFonts w:eastAsia="DengXian"/>
        </w:rPr>
        <w:t>We</w:t>
      </w:r>
      <w:r>
        <w:rPr>
          <w:rFonts w:eastAsia="DengXian"/>
        </w:rPr>
        <w:t xml:space="preserve"> </w:t>
      </w:r>
      <w:r w:rsidRPr="001D2A73">
        <w:rPr>
          <w:rFonts w:eastAsia="DengXian"/>
        </w:rPr>
        <w:t xml:space="preserve">expanded the capacity of service providers in Egypt and Pakistan on opioid agonist therapy </w:t>
      </w:r>
      <w:r>
        <w:rPr>
          <w:rFonts w:eastAsia="DengXian"/>
        </w:rPr>
        <w:t>and</w:t>
      </w:r>
      <w:r w:rsidRPr="00302248">
        <w:rPr>
          <w:rFonts w:eastAsia="DengXian"/>
        </w:rPr>
        <w:t xml:space="preserve"> trained over 1,100 police officers </w:t>
      </w:r>
      <w:r>
        <w:rPr>
          <w:rFonts w:eastAsia="DengXian"/>
        </w:rPr>
        <w:t>from Cambodia, Thailand</w:t>
      </w:r>
      <w:del w:id="557" w:author="Frances Enriquez" w:date="2023-04-19T18:38:00Z">
        <w:r w:rsidDel="00BF655B">
          <w:rPr>
            <w:rFonts w:eastAsia="DengXian"/>
          </w:rPr>
          <w:delText>,</w:delText>
        </w:r>
      </w:del>
      <w:r>
        <w:rPr>
          <w:rFonts w:eastAsia="DengXian"/>
        </w:rPr>
        <w:t xml:space="preserve"> and Viet</w:t>
      </w:r>
      <w:ins w:id="558" w:author="Frances Enriquez" w:date="2023-04-19T18:38:00Z">
        <w:r w:rsidR="00BF655B">
          <w:rPr>
            <w:rFonts w:eastAsia="DengXian"/>
          </w:rPr>
          <w:t xml:space="preserve"> </w:t>
        </w:r>
      </w:ins>
      <w:del w:id="559" w:author="Frances Enriquez" w:date="2023-04-19T18:38:00Z">
        <w:r w:rsidDel="00BF655B">
          <w:rPr>
            <w:rFonts w:eastAsia="DengXian"/>
          </w:rPr>
          <w:delText>n</w:delText>
        </w:r>
      </w:del>
      <w:ins w:id="560" w:author="Frances Enriquez" w:date="2023-04-19T18:38:00Z">
        <w:r w:rsidR="00BF655B">
          <w:rPr>
            <w:rFonts w:eastAsia="DengXian"/>
          </w:rPr>
          <w:t>N</w:t>
        </w:r>
      </w:ins>
      <w:r>
        <w:rPr>
          <w:rFonts w:eastAsia="DengXian"/>
        </w:rPr>
        <w:t xml:space="preserve">am </w:t>
      </w:r>
      <w:del w:id="561" w:author="Frances Enriquez" w:date="2023-04-19T18:38:00Z">
        <w:r w:rsidDel="00BF655B">
          <w:rPr>
            <w:rFonts w:eastAsia="DengXian"/>
          </w:rPr>
          <w:delText xml:space="preserve">in </w:delText>
        </w:r>
      </w:del>
      <w:ins w:id="562" w:author="Frances Enriquez" w:date="2023-04-19T18:38:00Z">
        <w:r w:rsidR="00BF655B">
          <w:rPr>
            <w:rFonts w:eastAsia="DengXian"/>
          </w:rPr>
          <w:t xml:space="preserve">on </w:t>
        </w:r>
      </w:ins>
      <w:r>
        <w:rPr>
          <w:rFonts w:eastAsia="DengXian"/>
        </w:rPr>
        <w:t xml:space="preserve">how to strengthen the partnership between law enforcement, </w:t>
      </w:r>
      <w:r w:rsidRPr="001D2A73">
        <w:rPr>
          <w:rFonts w:eastAsia="DengXian"/>
        </w:rPr>
        <w:t>civil society</w:t>
      </w:r>
      <w:del w:id="563" w:author="Frances Enriquez" w:date="2023-04-19T18:38:00Z">
        <w:r w:rsidDel="00BF655B">
          <w:rPr>
            <w:rFonts w:eastAsia="DengXian"/>
          </w:rPr>
          <w:delText>,</w:delText>
        </w:r>
      </w:del>
      <w:r w:rsidRPr="001D2A73">
        <w:rPr>
          <w:rFonts w:eastAsia="DengXian"/>
        </w:rPr>
        <w:t xml:space="preserve"> and the health sector. </w:t>
      </w:r>
    </w:p>
    <w:p w14:paraId="3C2AAC2E" w14:textId="77777777" w:rsidR="00AC3B0D" w:rsidRPr="008B245D" w:rsidRDefault="00AC3B0D" w:rsidP="00AC3B0D">
      <w:pPr>
        <w:rPr>
          <w:i/>
          <w:iCs/>
          <w:rPrChange w:id="564" w:author="Frances Enriquez" w:date="2023-04-20T17:53:00Z">
            <w:rPr>
              <w:b/>
              <w:bCs/>
            </w:rPr>
          </w:rPrChange>
        </w:rPr>
      </w:pPr>
      <w:r w:rsidRPr="008B245D">
        <w:rPr>
          <w:i/>
          <w:iCs/>
          <w:rPrChange w:id="565" w:author="Frances Enriquez" w:date="2023-04-20T17:53:00Z">
            <w:rPr>
              <w:b/>
              <w:bCs/>
            </w:rPr>
          </w:rPrChange>
        </w:rPr>
        <w:t>Terrorism prevention</w:t>
      </w:r>
      <w:r w:rsidRPr="008B245D">
        <w:rPr>
          <w:i/>
          <w:iCs/>
          <w:color w:val="FF0000"/>
          <w:rPrChange w:id="566" w:author="Frances Enriquez" w:date="2023-04-20T17:53:00Z">
            <w:rPr>
              <w:b/>
              <w:bCs/>
              <w:color w:val="FF0000"/>
            </w:rPr>
          </w:rPrChange>
        </w:rPr>
        <w:t xml:space="preserve"> </w:t>
      </w:r>
    </w:p>
    <w:p w14:paraId="4C1C4185" w14:textId="77777777" w:rsidR="00AC3B0D" w:rsidRDefault="00AC3B0D" w:rsidP="00AC3B0D">
      <w:r>
        <w:t xml:space="preserve">Setting a critical milestone, we organized </w:t>
      </w:r>
      <w:r w:rsidRPr="00EA30EC">
        <w:t>the first United Nations Global Congress of Victims of Terrorism in New York</w:t>
      </w:r>
      <w:r>
        <w:t xml:space="preserve">. We </w:t>
      </w:r>
      <w:r w:rsidRPr="00EA30EC">
        <w:t xml:space="preserve">brought together </w:t>
      </w:r>
      <w:r>
        <w:t>over</w:t>
      </w:r>
      <w:r w:rsidRPr="00422532">
        <w:t xml:space="preserve"> 600 participants, including 100 victims of terrorism from 25 </w:t>
      </w:r>
      <w:r>
        <w:t>Member States, to foster stronger global solidarity in support of victims of terrorism.</w:t>
      </w:r>
      <w:r w:rsidRPr="00EA30EC">
        <w:t xml:space="preserve"> </w:t>
      </w:r>
      <w:r>
        <w:t>The Congress has provided a major advocacy platform for victim-centric approaches to countering terrorism and preventing violent extremism.</w:t>
      </w:r>
    </w:p>
    <w:p w14:paraId="730A58DD" w14:textId="73622C96" w:rsidR="00AC3B0D" w:rsidRPr="005A0605" w:rsidRDefault="00AC3B0D" w:rsidP="00AC3B0D">
      <w:pPr>
        <w:rPr>
          <w:b/>
          <w:bCs/>
        </w:rPr>
      </w:pPr>
      <w:commentRangeStart w:id="567"/>
      <w:del w:id="568" w:author="Frances Enriquez" w:date="2023-04-18T13:28:00Z">
        <w:r w:rsidRPr="005A0605" w:rsidDel="00CC3E99">
          <w:rPr>
            <w:b/>
            <w:bCs/>
          </w:rPr>
          <w:delText xml:space="preserve">Highlight box - </w:delText>
        </w:r>
      </w:del>
      <w:r w:rsidRPr="005A0605">
        <w:rPr>
          <w:b/>
          <w:bCs/>
        </w:rPr>
        <w:t xml:space="preserve">The </w:t>
      </w:r>
      <w:del w:id="569" w:author="Frances Enriquez" w:date="2023-04-19T18:39:00Z">
        <w:r w:rsidRPr="005A0605" w:rsidDel="00E112A5">
          <w:rPr>
            <w:b/>
            <w:bCs/>
          </w:rPr>
          <w:delText>F</w:delText>
        </w:r>
      </w:del>
      <w:ins w:id="570" w:author="Frances Enriquez" w:date="2023-04-19T18:39:00Z">
        <w:r w:rsidR="00E112A5">
          <w:rPr>
            <w:b/>
            <w:bCs/>
          </w:rPr>
          <w:t>f</w:t>
        </w:r>
      </w:ins>
      <w:r w:rsidRPr="005A0605">
        <w:rPr>
          <w:b/>
          <w:bCs/>
        </w:rPr>
        <w:t>irst High-</w:t>
      </w:r>
      <w:del w:id="571" w:author="Frances Enriquez" w:date="2023-04-19T18:39:00Z">
        <w:r w:rsidRPr="005A0605" w:rsidDel="00E112A5">
          <w:rPr>
            <w:b/>
            <w:bCs/>
          </w:rPr>
          <w:delText>L</w:delText>
        </w:r>
      </w:del>
      <w:ins w:id="572" w:author="Frances Enriquez" w:date="2023-04-19T18:39:00Z">
        <w:r w:rsidR="00E112A5">
          <w:rPr>
            <w:b/>
            <w:bCs/>
          </w:rPr>
          <w:t>l</w:t>
        </w:r>
      </w:ins>
      <w:r w:rsidRPr="005A0605">
        <w:rPr>
          <w:b/>
          <w:bCs/>
        </w:rPr>
        <w:t xml:space="preserve">evel International Conference on Human Rights, Civil Society and Counter-Terrorism </w:t>
      </w:r>
    </w:p>
    <w:p w14:paraId="6A919D90" w14:textId="16606AA7" w:rsidR="00422B5A" w:rsidRDefault="00AC3B0D" w:rsidP="001276A5">
      <w:r>
        <w:t xml:space="preserve">Together with </w:t>
      </w:r>
      <w:ins w:id="573" w:author="Frances Enriquez" w:date="2023-04-19T18:39:00Z">
        <w:r w:rsidR="00E112A5">
          <w:t xml:space="preserve">the Government of </w:t>
        </w:r>
      </w:ins>
      <w:r>
        <w:t xml:space="preserve">Spain, we organized in </w:t>
      </w:r>
      <w:r w:rsidRPr="005E0491">
        <w:t xml:space="preserve">Málaga </w:t>
      </w:r>
      <w:r>
        <w:t>the first High-</w:t>
      </w:r>
      <w:del w:id="574" w:author="Frances Enriquez" w:date="2023-04-19T18:39:00Z">
        <w:r w:rsidDel="00E112A5">
          <w:delText>L</w:delText>
        </w:r>
      </w:del>
      <w:ins w:id="575" w:author="Frances Enriquez" w:date="2023-04-19T18:39:00Z">
        <w:r w:rsidR="00E112A5">
          <w:t>l</w:t>
        </w:r>
      </w:ins>
      <w:r>
        <w:t>evel International Conference on Human Rights, Civil Society and Counter-Terrorism for national, regional, international</w:t>
      </w:r>
      <w:del w:id="576" w:author="Frances Enriquez" w:date="2023-04-19T18:39:00Z">
        <w:r w:rsidDel="00E112A5">
          <w:delText>,</w:delText>
        </w:r>
      </w:del>
      <w:r>
        <w:t xml:space="preserve"> and civil society organizations. Over 430 participants discussed how to meaningfully </w:t>
      </w:r>
      <w:commentRangeStart w:id="577"/>
      <w:r>
        <w:t>engage civil society in counter</w:t>
      </w:r>
      <w:ins w:id="578" w:author="Frances Enriquez" w:date="2023-04-19T18:39:00Z">
        <w:r w:rsidR="00E112A5">
          <w:t>-</w:t>
        </w:r>
      </w:ins>
      <w:r>
        <w:t>terrorism efforts</w:t>
      </w:r>
      <w:del w:id="579" w:author="Frances Enriquez" w:date="2023-04-20T09:50:00Z">
        <w:r w:rsidDel="000204DB">
          <w:delText>,</w:delText>
        </w:r>
      </w:del>
      <w:r>
        <w:t xml:space="preserve"> </w:t>
      </w:r>
      <w:ins w:id="580" w:author="Frances Enriquez" w:date="2023-04-20T09:50:00Z">
        <w:r w:rsidR="000204DB">
          <w:t xml:space="preserve">and in </w:t>
        </w:r>
      </w:ins>
      <w:del w:id="581" w:author="Frances Enriquez" w:date="2023-04-20T09:50:00Z">
        <w:r w:rsidDel="000204DB">
          <w:delText xml:space="preserve">promote </w:delText>
        </w:r>
      </w:del>
      <w:ins w:id="582" w:author="Frances Enriquez" w:date="2023-04-20T09:50:00Z">
        <w:r w:rsidR="000204DB">
          <w:t>promot</w:t>
        </w:r>
        <w:r w:rsidR="000204DB">
          <w:t>ing</w:t>
        </w:r>
        <w:r w:rsidR="000204DB">
          <w:t xml:space="preserve"> </w:t>
        </w:r>
      </w:ins>
      <w:r>
        <w:t>human rights</w:t>
      </w:r>
      <w:commentRangeEnd w:id="577"/>
      <w:r w:rsidR="00A87811">
        <w:rPr>
          <w:rStyle w:val="CommentReference"/>
        </w:rPr>
        <w:commentReference w:id="577"/>
      </w:r>
      <w:del w:id="583" w:author="Frances Enriquez" w:date="2023-04-19T18:40:00Z">
        <w:r w:rsidDel="00A87811">
          <w:delText>,</w:delText>
        </w:r>
      </w:del>
      <w:r>
        <w:t xml:space="preserve"> and the rule of law.</w:t>
      </w:r>
      <w:commentRangeEnd w:id="567"/>
      <w:r w:rsidR="00CC3E99">
        <w:rPr>
          <w:rStyle w:val="CommentReference"/>
        </w:rPr>
        <w:commentReference w:id="567"/>
      </w:r>
    </w:p>
    <w:p w14:paraId="7168AB5C" w14:textId="68DE85C1" w:rsidR="00AC3B0D" w:rsidRDefault="00AC3B0D" w:rsidP="00AC3B0D">
      <w:r>
        <w:t xml:space="preserve">Two new Member States joined the United Nations Global Counter-Terrorism Coordination Compact in 2022, </w:t>
      </w:r>
      <w:r w:rsidRPr="00F55FCF">
        <w:t xml:space="preserve">making </w:t>
      </w:r>
      <w:r>
        <w:t xml:space="preserve">it </w:t>
      </w:r>
      <w:r w:rsidRPr="00F55FCF">
        <w:t xml:space="preserve">the largest </w:t>
      </w:r>
      <w:r>
        <w:t xml:space="preserve">coordination mechanism in our Organization. Over 1,000 focal points from 136 Member States, 45 </w:t>
      </w:r>
      <w:del w:id="584" w:author="Frances Enriquez" w:date="2023-04-19T18:42:00Z">
        <w:r w:rsidDel="000D2771">
          <w:delText xml:space="preserve">UN </w:delText>
        </w:r>
      </w:del>
      <w:ins w:id="585" w:author="Frances Enriquez" w:date="2023-04-19T18:42:00Z">
        <w:r w:rsidR="000D2771">
          <w:t xml:space="preserve">United Nations </w:t>
        </w:r>
      </w:ins>
      <w:r>
        <w:t>entities</w:t>
      </w:r>
      <w:del w:id="586" w:author="Frances Enriquez" w:date="2023-04-19T18:42:00Z">
        <w:r w:rsidDel="000D2771">
          <w:delText>,</w:delText>
        </w:r>
      </w:del>
      <w:r>
        <w:t xml:space="preserve"> and 13 international and regional organizations now collaborate across our global digital platform to facilitate the work of the Compact. </w:t>
      </w:r>
    </w:p>
    <w:p w14:paraId="5782D3F1" w14:textId="24CDEF2A" w:rsidR="00AC3B0D" w:rsidRDefault="00AC3B0D" w:rsidP="00AC3B0D">
      <w:r>
        <w:t xml:space="preserve">We fostered partnerships in Africa. In </w:t>
      </w:r>
      <w:del w:id="587" w:author="Frances Enriquez" w:date="2023-04-19T18:42:00Z">
        <w:r w:rsidDel="000D2771">
          <w:delText>Marrakesh</w:delText>
        </w:r>
      </w:del>
      <w:ins w:id="588" w:author="Frances Enriquez" w:date="2023-04-19T18:42:00Z">
        <w:r w:rsidR="000D2771">
          <w:t>Marrakech</w:t>
        </w:r>
      </w:ins>
      <w:r>
        <w:t xml:space="preserve">, </w:t>
      </w:r>
      <w:ins w:id="589" w:author="Frances Enriquez" w:date="2023-04-20T18:00:00Z">
        <w:r w:rsidR="00DC1EC0">
          <w:t xml:space="preserve">Morocco, </w:t>
        </w:r>
      </w:ins>
      <w:r>
        <w:t xml:space="preserve">we brought together </w:t>
      </w:r>
      <w:del w:id="590" w:author="Frances Enriquez" w:date="2023-04-19T18:42:00Z">
        <w:r w:rsidRPr="00932CAD" w:rsidDel="00BA6DB0">
          <w:delText>H</w:delText>
        </w:r>
      </w:del>
      <w:ins w:id="591" w:author="Frances Enriquez" w:date="2023-04-19T18:42:00Z">
        <w:r w:rsidR="00BA6DB0">
          <w:t>h</w:t>
        </w:r>
      </w:ins>
      <w:r w:rsidRPr="00932CAD">
        <w:t xml:space="preserve">eads of </w:t>
      </w:r>
      <w:del w:id="592" w:author="Frances Enriquez" w:date="2023-04-19T18:42:00Z">
        <w:r w:rsidRPr="00932CAD" w:rsidDel="00BA6DB0">
          <w:delText>C</w:delText>
        </w:r>
      </w:del>
      <w:ins w:id="593" w:author="Frances Enriquez" w:date="2023-04-19T18:42:00Z">
        <w:r w:rsidR="00BA6DB0">
          <w:t>c</w:t>
        </w:r>
      </w:ins>
      <w:r w:rsidRPr="00932CAD">
        <w:t>ounter-</w:t>
      </w:r>
      <w:del w:id="594" w:author="Frances Enriquez" w:date="2023-04-19T18:42:00Z">
        <w:r w:rsidRPr="00932CAD" w:rsidDel="00BA6DB0">
          <w:delText>T</w:delText>
        </w:r>
      </w:del>
      <w:ins w:id="595" w:author="Frances Enriquez" w:date="2023-04-19T18:42:00Z">
        <w:r w:rsidR="00BA6DB0">
          <w:t>t</w:t>
        </w:r>
      </w:ins>
      <w:r w:rsidRPr="00932CAD">
        <w:t xml:space="preserve">errorism and </w:t>
      </w:r>
      <w:del w:id="596" w:author="Frances Enriquez" w:date="2023-04-19T18:42:00Z">
        <w:r w:rsidRPr="00932CAD" w:rsidDel="00BA6DB0">
          <w:delText>S</w:delText>
        </w:r>
      </w:del>
      <w:ins w:id="597" w:author="Frances Enriquez" w:date="2023-04-19T18:42:00Z">
        <w:r w:rsidR="00BA6DB0">
          <w:t>s</w:t>
        </w:r>
      </w:ins>
      <w:r w:rsidRPr="00932CAD">
        <w:t xml:space="preserve">ecurity </w:t>
      </w:r>
      <w:r>
        <w:t>from West Africa in the first high-level event to discuss c</w:t>
      </w:r>
      <w:r w:rsidRPr="00932CAD">
        <w:t>apacity-</w:t>
      </w:r>
      <w:r>
        <w:t>b</w:t>
      </w:r>
      <w:r w:rsidRPr="00932CAD">
        <w:t xml:space="preserve">uilding and </w:t>
      </w:r>
      <w:r>
        <w:t>t</w:t>
      </w:r>
      <w:r w:rsidRPr="00932CAD">
        <w:t>raining</w:t>
      </w:r>
      <w:r>
        <w:t xml:space="preserve">. We also supported Member States </w:t>
      </w:r>
      <w:r w:rsidRPr="006A45B2">
        <w:t xml:space="preserve">in East Africa </w:t>
      </w:r>
      <w:r>
        <w:t xml:space="preserve">in their efforts to counter terrorism and prevent violent extremism. </w:t>
      </w:r>
    </w:p>
    <w:p w14:paraId="5109B791" w14:textId="77777777" w:rsidR="00AC3B0D" w:rsidRDefault="00AC3B0D" w:rsidP="00AC3B0D">
      <w:r>
        <w:t>The link between technology and terrorism remained a focus for us. W</w:t>
      </w:r>
      <w:r w:rsidRPr="00C35B5E">
        <w:t>e assist</w:t>
      </w:r>
      <w:r>
        <w:t>ed</w:t>
      </w:r>
      <w:r w:rsidRPr="00C35B5E">
        <w:t xml:space="preserve"> Member States in leveraging </w:t>
      </w:r>
      <w:r>
        <w:t xml:space="preserve">new and </w:t>
      </w:r>
      <w:r w:rsidRPr="00C35B5E">
        <w:t xml:space="preserve">emerging technologies for counter-terrorism and addressing the risks </w:t>
      </w:r>
      <w:r>
        <w:t xml:space="preserve">from </w:t>
      </w:r>
      <w:r w:rsidRPr="00C35B5E">
        <w:t>their misuse.</w:t>
      </w:r>
    </w:p>
    <w:p w14:paraId="7CD4088B" w14:textId="57AE55FF" w:rsidR="00AC3B0D" w:rsidRDefault="00AC3B0D" w:rsidP="00AC3B0D">
      <w:r w:rsidRPr="0D337F1B">
        <w:rPr>
          <w:rFonts w:eastAsia="DengXian"/>
        </w:rPr>
        <w:t xml:space="preserve">We </w:t>
      </w:r>
      <w:r>
        <w:rPr>
          <w:rFonts w:eastAsia="DengXian"/>
        </w:rPr>
        <w:t xml:space="preserve">also addressed the risk of nuclear terrorism. We trained over 500 officials from 120 countries </w:t>
      </w:r>
      <w:r w:rsidRPr="0D337F1B">
        <w:rPr>
          <w:rFonts w:eastAsia="DengXian"/>
        </w:rPr>
        <w:t>on the International Convention for the Suppression of Acts of Nuclear Terrorism</w:t>
      </w:r>
      <w:del w:id="598" w:author="Frances Enriquez" w:date="2023-04-19T18:43:00Z">
        <w:r w:rsidRPr="0D337F1B" w:rsidDel="009B2F14">
          <w:rPr>
            <w:rFonts w:eastAsia="DengXian"/>
          </w:rPr>
          <w:delText xml:space="preserve"> (ICSANT)</w:delText>
        </w:r>
      </w:del>
      <w:r>
        <w:rPr>
          <w:rFonts w:eastAsia="DengXian"/>
        </w:rPr>
        <w:t xml:space="preserve">, with the help of </w:t>
      </w:r>
      <w:r w:rsidRPr="0D337F1B">
        <w:rPr>
          <w:rFonts w:eastAsia="DengXian"/>
        </w:rPr>
        <w:t>new manuals</w:t>
      </w:r>
      <w:r>
        <w:rPr>
          <w:rFonts w:eastAsia="DengXian"/>
        </w:rPr>
        <w:t xml:space="preserve">, </w:t>
      </w:r>
      <w:r w:rsidRPr="0D337F1B">
        <w:rPr>
          <w:rFonts w:eastAsia="DengXian"/>
        </w:rPr>
        <w:t xml:space="preserve">fictional </w:t>
      </w:r>
      <w:r>
        <w:rPr>
          <w:rFonts w:eastAsia="DengXian"/>
        </w:rPr>
        <w:t xml:space="preserve">training </w:t>
      </w:r>
      <w:r w:rsidRPr="0D337F1B">
        <w:rPr>
          <w:rFonts w:eastAsia="DengXian"/>
        </w:rPr>
        <w:t>cases</w:t>
      </w:r>
      <w:del w:id="599" w:author="Frances Enriquez" w:date="2023-04-19T18:43:00Z">
        <w:r w:rsidDel="009B2F14">
          <w:rPr>
            <w:rFonts w:eastAsia="DengXian"/>
          </w:rPr>
          <w:delText>,</w:delText>
        </w:r>
      </w:del>
      <w:r>
        <w:rPr>
          <w:rFonts w:eastAsia="DengXian"/>
        </w:rPr>
        <w:t xml:space="preserve"> </w:t>
      </w:r>
      <w:r w:rsidRPr="0D337F1B">
        <w:rPr>
          <w:rFonts w:eastAsia="DengXian"/>
        </w:rPr>
        <w:t>and a</w:t>
      </w:r>
      <w:r>
        <w:rPr>
          <w:rFonts w:eastAsia="DengXian"/>
        </w:rPr>
        <w:t xml:space="preserve"> new </w:t>
      </w:r>
      <w:r w:rsidRPr="0D337F1B">
        <w:rPr>
          <w:rFonts w:eastAsia="DengXian"/>
        </w:rPr>
        <w:t xml:space="preserve">e-learning </w:t>
      </w:r>
      <w:r>
        <w:rPr>
          <w:rFonts w:eastAsia="DengXian"/>
        </w:rPr>
        <w:t>course.</w:t>
      </w:r>
    </w:p>
    <w:p w14:paraId="6D58B8A6" w14:textId="77777777" w:rsidR="00AC3B0D" w:rsidRDefault="00AC3B0D" w:rsidP="00AC3B0D"/>
    <w:p w14:paraId="104EF11A" w14:textId="77777777" w:rsidR="004C4D14" w:rsidRDefault="004C4D14"/>
    <w:sectPr w:rsidR="004C4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es Enriquez" w:date="2023-04-18T12:58:00Z" w:initials="FGE">
    <w:p w14:paraId="010D9DFA" w14:textId="77777777" w:rsidR="00E15026" w:rsidRPr="005C5970" w:rsidRDefault="00E15026" w:rsidP="00E15026">
      <w:pPr>
        <w:pStyle w:val="CommentText"/>
        <w:rPr>
          <w:lang w:val="es-ES"/>
        </w:rPr>
      </w:pPr>
      <w:r>
        <w:rPr>
          <w:rStyle w:val="CommentReference"/>
        </w:rPr>
        <w:annotationRef/>
      </w:r>
      <w:r>
        <w:rPr>
          <w:rStyle w:val="CommentReference"/>
        </w:rPr>
        <w:annotationRef/>
      </w:r>
      <w:r w:rsidRPr="005C5970">
        <w:rPr>
          <w:lang w:val="es-ES"/>
        </w:rPr>
        <w:t xml:space="preserve">Ed </w:t>
      </w:r>
      <w:proofErr w:type="spellStart"/>
      <w:r w:rsidRPr="005C5970">
        <w:rPr>
          <w:lang w:val="es-ES"/>
        </w:rPr>
        <w:t>text</w:t>
      </w:r>
      <w:proofErr w:type="spellEnd"/>
      <w:r w:rsidRPr="005C5970">
        <w:rPr>
          <w:lang w:val="es-ES"/>
        </w:rPr>
        <w:t>/2, Frances Enriquez (enriquezf@un.org)</w:t>
      </w:r>
    </w:p>
    <w:p w14:paraId="02722597" w14:textId="5ECE2EBB" w:rsidR="00E15026" w:rsidRPr="005C5970" w:rsidRDefault="00E15026" w:rsidP="00E15026">
      <w:pPr>
        <w:pStyle w:val="CommentText"/>
        <w:rPr>
          <w:lang w:val="es-ES"/>
        </w:rPr>
      </w:pPr>
      <w:r w:rsidRPr="005C5970">
        <w:rPr>
          <w:lang w:val="es-ES"/>
        </w:rPr>
        <w:t>Job No.: 2306645</w:t>
      </w:r>
      <w:r>
        <w:rPr>
          <w:lang w:val="es-ES"/>
        </w:rPr>
        <w:t>/2</w:t>
      </w:r>
    </w:p>
    <w:p w14:paraId="7018B3F2" w14:textId="77777777" w:rsidR="00E15026" w:rsidRPr="005C5970" w:rsidRDefault="00E15026" w:rsidP="00E15026">
      <w:pPr>
        <w:pStyle w:val="CommentText"/>
        <w:rPr>
          <w:lang w:val="es-ES"/>
        </w:rPr>
      </w:pPr>
    </w:p>
    <w:p w14:paraId="7EBC490D" w14:textId="77777777" w:rsidR="00E15026" w:rsidRDefault="00E15026" w:rsidP="00E15026">
      <w:pPr>
        <w:pStyle w:val="CommentText"/>
      </w:pPr>
      <w:r>
        <w:t>CO: Alana Poole (alana.poole@un.org)</w:t>
      </w:r>
    </w:p>
    <w:p w14:paraId="184B6C3D" w14:textId="77777777" w:rsidR="00E15026" w:rsidRDefault="00E15026" w:rsidP="00E15026">
      <w:pPr>
        <w:pStyle w:val="CommentText"/>
      </w:pPr>
      <w:r>
        <w:t>Previous: A/77/1</w:t>
      </w:r>
    </w:p>
    <w:p w14:paraId="20842506" w14:textId="77777777" w:rsidR="00E15026" w:rsidRDefault="00E15026" w:rsidP="00E15026">
      <w:pPr>
        <w:pStyle w:val="CommentText"/>
      </w:pPr>
    </w:p>
    <w:p w14:paraId="5769133C" w14:textId="088D07E3" w:rsidR="00E15026" w:rsidRDefault="00E15026" w:rsidP="00E15026">
      <w:pPr>
        <w:pStyle w:val="CommentText"/>
      </w:pPr>
      <w:r w:rsidRPr="0019094D">
        <w:rPr>
          <w:b/>
          <w:bCs/>
        </w:rPr>
        <w:t>TR/TPU: section and para number</w:t>
      </w:r>
      <w:r>
        <w:rPr>
          <w:b/>
          <w:bCs/>
        </w:rPr>
        <w:t>ing</w:t>
      </w:r>
      <w:r w:rsidRPr="0019094D">
        <w:rPr>
          <w:b/>
          <w:bCs/>
        </w:rPr>
        <w:t xml:space="preserve"> to be inserted once all sections of the report have been submitted for processing</w:t>
      </w:r>
    </w:p>
  </w:comment>
  <w:comment w:id="65" w:author="Frances Enriquez" w:date="2023-04-20T09:45:00Z" w:initials="FGE">
    <w:p w14:paraId="46ED04F4" w14:textId="6064ED05" w:rsidR="00900DD9" w:rsidRDefault="00900DD9">
      <w:pPr>
        <w:pStyle w:val="CommentText"/>
      </w:pPr>
      <w:r>
        <w:rPr>
          <w:rStyle w:val="CommentReference"/>
        </w:rPr>
        <w:annotationRef/>
      </w:r>
      <w:r>
        <w:t xml:space="preserve">Per CO </w:t>
      </w:r>
    </w:p>
  </w:comment>
  <w:comment w:id="84" w:author="Frances Enriquez" w:date="2023-04-20T09:45:00Z" w:initials="FGE">
    <w:p w14:paraId="49CC289C" w14:textId="3F903840" w:rsidR="00900DD9" w:rsidRDefault="00900DD9">
      <w:pPr>
        <w:pStyle w:val="CommentText"/>
      </w:pPr>
      <w:r>
        <w:rPr>
          <w:rStyle w:val="CommentReference"/>
        </w:rPr>
        <w:annotationRef/>
      </w:r>
      <w:r>
        <w:t>Per CO</w:t>
      </w:r>
    </w:p>
  </w:comment>
  <w:comment w:id="143" w:author="Frances Enriquez" w:date="2023-04-19T17:16:00Z" w:initials="FGE">
    <w:p w14:paraId="027C8923" w14:textId="08DFFEAD" w:rsidR="00A26026" w:rsidRDefault="00A26026">
      <w:pPr>
        <w:pStyle w:val="CommentText"/>
      </w:pPr>
      <w:r>
        <w:rPr>
          <w:rStyle w:val="CommentReference"/>
        </w:rPr>
        <w:annotationRef/>
      </w:r>
      <w:r w:rsidR="00081DED">
        <w:t xml:space="preserve">Conf </w:t>
      </w:r>
      <w:r w:rsidR="00595C8A">
        <w:t>CO</w:t>
      </w:r>
      <w:r w:rsidR="00081DED">
        <w:t xml:space="preserve"> (</w:t>
      </w:r>
      <w:r w:rsidR="00DF509D">
        <w:t>same as the</w:t>
      </w:r>
      <w:r w:rsidR="00595C8A">
        <w:t xml:space="preserve"> </w:t>
      </w:r>
      <w:r w:rsidRPr="00DF509D">
        <w:t>political framework agreement</w:t>
      </w:r>
      <w:r>
        <w:t xml:space="preserve"> </w:t>
      </w:r>
      <w:r w:rsidR="007C1756">
        <w:t>referred to in S/2023/93</w:t>
      </w:r>
      <w:r w:rsidR="00081DED">
        <w:t>)</w:t>
      </w:r>
    </w:p>
  </w:comment>
  <w:comment w:id="151" w:author="Frances Enriquez" w:date="2023-04-19T17:45:00Z" w:initials="FGE">
    <w:p w14:paraId="1B155F5E" w14:textId="2D2482F8" w:rsidR="00A10929" w:rsidRDefault="00A10929">
      <w:pPr>
        <w:pStyle w:val="CommentText"/>
      </w:pPr>
      <w:r>
        <w:rPr>
          <w:rStyle w:val="CommentReference"/>
        </w:rPr>
        <w:annotationRef/>
      </w:r>
      <w:r>
        <w:t>The rest of the title repeated in the beginning of the sentence</w:t>
      </w:r>
    </w:p>
  </w:comment>
  <w:comment w:id="153" w:author="Frances Enriquez" w:date="2023-04-19T17:31:00Z" w:initials="FGE">
    <w:p w14:paraId="5EB588A4" w14:textId="2871FD9E" w:rsidR="00394F49" w:rsidRDefault="00394F49">
      <w:pPr>
        <w:pStyle w:val="CommentText"/>
      </w:pPr>
      <w:r>
        <w:rPr>
          <w:rStyle w:val="CommentReference"/>
        </w:rPr>
        <w:annotationRef/>
      </w:r>
      <w:r w:rsidR="00081DED">
        <w:t xml:space="preserve">Per </w:t>
      </w:r>
      <w:r>
        <w:t>CO</w:t>
      </w:r>
      <w:r w:rsidR="00081DED">
        <w:t xml:space="preserve">, </w:t>
      </w:r>
      <w:r>
        <w:t xml:space="preserve">“improved” </w:t>
      </w:r>
      <w:r w:rsidR="00081DED">
        <w:t xml:space="preserve">applies </w:t>
      </w:r>
      <w:r>
        <w:t xml:space="preserve">to all that follows </w:t>
      </w:r>
      <w:r w:rsidR="00935E7F">
        <w:t>until “</w:t>
      </w:r>
      <w:r w:rsidR="00C46847">
        <w:t>detection</w:t>
      </w:r>
      <w:r w:rsidR="00935E7F">
        <w:t>”?</w:t>
      </w:r>
    </w:p>
  </w:comment>
  <w:comment w:id="163" w:author="Frances Enriquez" w:date="2023-04-19T17:32:00Z" w:initials="FGE">
    <w:p w14:paraId="0D758D17" w14:textId="2FDA62DC" w:rsidR="00935E7F" w:rsidRDefault="00935E7F">
      <w:pPr>
        <w:pStyle w:val="CommentText"/>
      </w:pPr>
      <w:r>
        <w:rPr>
          <w:rStyle w:val="CommentReference"/>
        </w:rPr>
        <w:annotationRef/>
      </w:r>
      <w:r w:rsidR="00894AF2">
        <w:t xml:space="preserve">Per </w:t>
      </w:r>
      <w:r>
        <w:t>CO</w:t>
      </w:r>
      <w:r w:rsidR="00894AF2">
        <w:t xml:space="preserve">, </w:t>
      </w:r>
      <w:r>
        <w:t xml:space="preserve">“better” </w:t>
      </w:r>
      <w:r w:rsidR="00894AF2">
        <w:t xml:space="preserve">applies </w:t>
      </w:r>
      <w:r>
        <w:t>to all that follows until “</w:t>
      </w:r>
      <w:r w:rsidR="008B6F7C">
        <w:t>training</w:t>
      </w:r>
      <w:r>
        <w:t>”</w:t>
      </w:r>
    </w:p>
  </w:comment>
  <w:comment w:id="221" w:author="Frances Enriquez" w:date="2023-04-19T17:38:00Z" w:initials="FGE">
    <w:p w14:paraId="633191FF" w14:textId="4E848080" w:rsidR="00B72897" w:rsidRDefault="00B72897">
      <w:pPr>
        <w:pStyle w:val="CommentText"/>
      </w:pPr>
      <w:r>
        <w:rPr>
          <w:rStyle w:val="CommentReference"/>
        </w:rPr>
        <w:annotationRef/>
      </w:r>
      <w:r w:rsidR="009D3E0D">
        <w:t xml:space="preserve">Per </w:t>
      </w:r>
      <w:r w:rsidR="00931918">
        <w:t>CO</w:t>
      </w:r>
      <w:r w:rsidR="009D3E0D">
        <w:t xml:space="preserve">, </w:t>
      </w:r>
      <w:r>
        <w:t xml:space="preserve">the same </w:t>
      </w:r>
      <w:r w:rsidR="00931918">
        <w:t>political framework agreement referred to above</w:t>
      </w:r>
    </w:p>
  </w:comment>
  <w:comment w:id="259" w:author="Frances Enriquez" w:date="2023-04-19T17:44:00Z" w:initials="FGE">
    <w:p w14:paraId="6FB57DF0" w14:textId="5A46FAF0" w:rsidR="00A10929" w:rsidRDefault="00A10929" w:rsidP="00A10929">
      <w:pPr>
        <w:pStyle w:val="CommentText"/>
      </w:pPr>
      <w:r>
        <w:rPr>
          <w:rStyle w:val="CommentReference"/>
        </w:rPr>
        <w:annotationRef/>
      </w:r>
      <w:r>
        <w:rPr>
          <w:rStyle w:val="normaltextrun"/>
          <w:rFonts w:ascii="Calibri" w:hAnsi="Calibri" w:cs="Calibri"/>
        </w:rPr>
        <w:t>The rest of the title repeated at the end of the sentence</w:t>
      </w:r>
    </w:p>
  </w:comment>
  <w:comment w:id="267" w:author="Frances Enriquez" w:date="2023-04-19T17:53:00Z" w:initials="FGE">
    <w:p w14:paraId="49D5E122" w14:textId="4DBCC4EA" w:rsidR="00FD53DD" w:rsidRDefault="00FD53DD">
      <w:pPr>
        <w:pStyle w:val="CommentText"/>
      </w:pPr>
      <w:r>
        <w:rPr>
          <w:rStyle w:val="CommentReference"/>
        </w:rPr>
        <w:annotationRef/>
      </w:r>
      <w:r w:rsidR="0010010E">
        <w:t xml:space="preserve">Per </w:t>
      </w:r>
      <w:r>
        <w:t>CO</w:t>
      </w:r>
      <w:r w:rsidR="0010010E">
        <w:t>, this refers to the peacebuilding projects</w:t>
      </w:r>
    </w:p>
  </w:comment>
  <w:comment w:id="329" w:author="Frances Enriquez" w:date="2023-04-19T18:01:00Z" w:initials="FGE">
    <w:p w14:paraId="06278026" w14:textId="2A2BDEBD" w:rsidR="00165091" w:rsidRDefault="00165091">
      <w:pPr>
        <w:pStyle w:val="CommentText"/>
      </w:pPr>
      <w:r>
        <w:rPr>
          <w:rStyle w:val="CommentReference"/>
        </w:rPr>
        <w:annotationRef/>
      </w:r>
      <w:r w:rsidR="00A16E04">
        <w:rPr>
          <w:rStyle w:val="CommentReference"/>
        </w:rPr>
        <w:t xml:space="preserve">Per </w:t>
      </w:r>
      <w:r>
        <w:t>CO</w:t>
      </w:r>
      <w:r w:rsidR="00A16E04">
        <w:t>,</w:t>
      </w:r>
      <w:r>
        <w:t xml:space="preserve"> this go</w:t>
      </w:r>
      <w:r w:rsidR="00A16E04">
        <w:t>es</w:t>
      </w:r>
      <w:r>
        <w:t xml:space="preserve"> back to </w:t>
      </w:r>
      <w:r w:rsidR="004219B2">
        <w:t>the fact that children live in camps and detention facilities</w:t>
      </w:r>
    </w:p>
  </w:comment>
  <w:comment w:id="334" w:author="Frances Enriquez" w:date="2023-04-19T18:03:00Z" w:initials="FGE">
    <w:p w14:paraId="2A75CD90" w14:textId="2AEED311" w:rsidR="00AF20F0" w:rsidRDefault="00AF20F0">
      <w:pPr>
        <w:pStyle w:val="CommentText"/>
      </w:pPr>
      <w:r>
        <w:rPr>
          <w:rStyle w:val="CommentReference"/>
        </w:rPr>
        <w:annotationRef/>
      </w:r>
      <w:hyperlink r:id="rId1" w:history="1">
        <w:r>
          <w:rPr>
            <w:rStyle w:val="Hyperlink"/>
          </w:rPr>
          <w:t>202209-CRSV-Prevention-Framework.pdf (un.org)</w:t>
        </w:r>
      </w:hyperlink>
      <w:r>
        <w:t xml:space="preserve"> </w:t>
      </w:r>
    </w:p>
  </w:comment>
  <w:comment w:id="367" w:author="Frances Enriquez" w:date="2023-04-18T13:26:00Z" w:initials="FGE">
    <w:p w14:paraId="1A0E9916" w14:textId="7373AA23" w:rsidR="00396087" w:rsidRDefault="00396087">
      <w:pPr>
        <w:pStyle w:val="CommentText"/>
      </w:pPr>
      <w:r>
        <w:rPr>
          <w:rStyle w:val="CommentReference"/>
        </w:rPr>
        <w:annotationRef/>
      </w:r>
      <w:r w:rsidR="00BC17A0">
        <w:rPr>
          <w:rStyle w:val="CommentReference"/>
        </w:rPr>
        <w:t>Most likely not the first mention in the report (TBC)</w:t>
      </w:r>
    </w:p>
  </w:comment>
  <w:comment w:id="456" w:author="Frances Enriquez" w:date="2023-04-18T13:27:00Z" w:initials="FGE">
    <w:p w14:paraId="05012D17" w14:textId="0E6B1AE9" w:rsidR="00F50E8C" w:rsidRDefault="00F50E8C">
      <w:pPr>
        <w:pStyle w:val="CommentText"/>
      </w:pPr>
      <w:r>
        <w:rPr>
          <w:rStyle w:val="CommentReference"/>
        </w:rPr>
        <w:annotationRef/>
      </w:r>
      <w:r>
        <w:rPr>
          <w:rStyle w:val="CommentReference"/>
        </w:rPr>
        <w:t xml:space="preserve">Per CO, “Highlight box” should be deleted (no “Highlight:” </w:t>
      </w:r>
      <w:r>
        <w:t>in highlight boxes)</w:t>
      </w:r>
    </w:p>
  </w:comment>
  <w:comment w:id="457" w:author="Frances Enriquez" w:date="2023-04-18T13:28:00Z" w:initials="FGE">
    <w:p w14:paraId="3838C382" w14:textId="77777777" w:rsidR="00314A0D" w:rsidRDefault="00314A0D" w:rsidP="00314A0D">
      <w:pPr>
        <w:pStyle w:val="CommentText"/>
      </w:pPr>
      <w:r>
        <w:rPr>
          <w:rStyle w:val="CommentReference"/>
        </w:rPr>
        <w:annotationRef/>
      </w:r>
      <w:r>
        <w:t>Highlight box</w:t>
      </w:r>
    </w:p>
    <w:p w14:paraId="3A24E8B2" w14:textId="1161BE0A" w:rsidR="00314A0D" w:rsidRDefault="00314A0D" w:rsidP="00314A0D">
      <w:pPr>
        <w:pStyle w:val="CommentText"/>
      </w:pPr>
      <w:r>
        <w:t>TPU: please enclose in a text box</w:t>
      </w:r>
      <w:r w:rsidR="00CC3E99">
        <w:t xml:space="preserve"> (see the boxes in the submission under the /1)</w:t>
      </w:r>
    </w:p>
  </w:comment>
  <w:comment w:id="577" w:author="Frances Enriquez" w:date="2023-04-19T18:40:00Z" w:initials="FGE">
    <w:p w14:paraId="3A29911C" w14:textId="11CABED5" w:rsidR="00A87811" w:rsidRDefault="00A87811">
      <w:pPr>
        <w:pStyle w:val="CommentText"/>
      </w:pPr>
      <w:r>
        <w:rPr>
          <w:rStyle w:val="CommentReference"/>
        </w:rPr>
        <w:annotationRef/>
      </w:r>
      <w:r w:rsidR="000204DB">
        <w:t xml:space="preserve">Per </w:t>
      </w:r>
      <w:r>
        <w:t>CO</w:t>
      </w:r>
      <w:r w:rsidR="000204DB">
        <w:t>,</w:t>
      </w:r>
      <w:r>
        <w:t xml:space="preserve"> engage civil society</w:t>
      </w:r>
      <w:r w:rsidR="000D2771">
        <w:t xml:space="preserve"> in all three areas</w:t>
      </w:r>
      <w:r w:rsidR="000204DB">
        <w:t xml:space="preserve"> (counter-terrorism, human rights, rule of law)</w:t>
      </w:r>
    </w:p>
  </w:comment>
  <w:comment w:id="567" w:author="Frances Enriquez" w:date="2023-04-18T13:28:00Z" w:initials="FGE">
    <w:p w14:paraId="6B78775D" w14:textId="77777777" w:rsidR="00CC3E99" w:rsidRDefault="00CC3E99" w:rsidP="00CC3E99">
      <w:pPr>
        <w:pStyle w:val="CommentText"/>
      </w:pPr>
      <w:r>
        <w:rPr>
          <w:rStyle w:val="CommentReference"/>
        </w:rPr>
        <w:annotationRef/>
      </w:r>
      <w:r>
        <w:rPr>
          <w:rStyle w:val="CommentReference"/>
        </w:rPr>
        <w:annotationRef/>
      </w:r>
      <w:r>
        <w:t>Highlight box</w:t>
      </w:r>
    </w:p>
    <w:p w14:paraId="6CDCBBD0" w14:textId="07881CD4" w:rsidR="00CC3E99" w:rsidRDefault="00CC3E99" w:rsidP="00CC3E99">
      <w:pPr>
        <w:pStyle w:val="CommentText"/>
      </w:pPr>
      <w:r>
        <w:t>TPU: please enclose in a text box (see the boxes in the submission under the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9133C" w15:done="0"/>
  <w15:commentEx w15:paraId="46ED04F4" w15:done="0"/>
  <w15:commentEx w15:paraId="49CC289C" w15:done="0"/>
  <w15:commentEx w15:paraId="027C8923" w15:done="0"/>
  <w15:commentEx w15:paraId="1B155F5E" w15:done="0"/>
  <w15:commentEx w15:paraId="5EB588A4" w15:done="0"/>
  <w15:commentEx w15:paraId="0D758D17" w15:done="0"/>
  <w15:commentEx w15:paraId="633191FF" w15:done="0"/>
  <w15:commentEx w15:paraId="6FB57DF0" w15:done="0"/>
  <w15:commentEx w15:paraId="49D5E122" w15:done="0"/>
  <w15:commentEx w15:paraId="06278026" w15:done="0"/>
  <w15:commentEx w15:paraId="2A75CD90" w15:done="0"/>
  <w15:commentEx w15:paraId="1A0E9916" w15:done="0"/>
  <w15:commentEx w15:paraId="05012D17" w15:done="0"/>
  <w15:commentEx w15:paraId="3A24E8B2" w15:done="0"/>
  <w15:commentEx w15:paraId="3A29911C" w15:done="0"/>
  <w15:commentEx w15:paraId="6CDCB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1274" w16cex:dateUtc="2023-04-18T16:58:00Z"/>
  <w16cex:commentExtensible w16cex:durableId="27EB881E" w16cex:dateUtc="2023-04-20T13:45:00Z"/>
  <w16cex:commentExtensible w16cex:durableId="27EB8832" w16cex:dateUtc="2023-04-20T13:45:00Z"/>
  <w16cex:commentExtensible w16cex:durableId="27EAA088" w16cex:dateUtc="2023-04-19T21:16:00Z"/>
  <w16cex:commentExtensible w16cex:durableId="27EAA740" w16cex:dateUtc="2023-04-19T21:45:00Z"/>
  <w16cex:commentExtensible w16cex:durableId="27EAA405" w16cex:dateUtc="2023-04-19T21:31:00Z"/>
  <w16cex:commentExtensible w16cex:durableId="27EAA42D" w16cex:dateUtc="2023-04-19T21:32:00Z"/>
  <w16cex:commentExtensible w16cex:durableId="27EAA5B3" w16cex:dateUtc="2023-04-19T21:38:00Z"/>
  <w16cex:commentExtensible w16cex:durableId="27EAA719" w16cex:dateUtc="2023-04-19T21:44:00Z"/>
  <w16cex:commentExtensible w16cex:durableId="27EAA915" w16cex:dateUtc="2023-04-19T21:53:00Z"/>
  <w16cex:commentExtensible w16cex:durableId="27EAAB02" w16cex:dateUtc="2023-04-19T22:01:00Z"/>
  <w16cex:commentExtensible w16cex:durableId="27EAAB5F" w16cex:dateUtc="2023-04-19T22:03:00Z"/>
  <w16cex:commentExtensible w16cex:durableId="27E91915" w16cex:dateUtc="2023-04-18T17:26:00Z"/>
  <w16cex:commentExtensible w16cex:durableId="27E91942" w16cex:dateUtc="2023-04-18T17:27:00Z"/>
  <w16cex:commentExtensible w16cex:durableId="27E9196A" w16cex:dateUtc="2023-04-18T17:28:00Z"/>
  <w16cex:commentExtensible w16cex:durableId="27EAB42B" w16cex:dateUtc="2023-04-19T22:40:00Z"/>
  <w16cex:commentExtensible w16cex:durableId="27E91992" w16cex:dateUtc="2023-04-18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9133C" w16cid:durableId="27E91274"/>
  <w16cid:commentId w16cid:paraId="46ED04F4" w16cid:durableId="27EB881E"/>
  <w16cid:commentId w16cid:paraId="49CC289C" w16cid:durableId="27EB8832"/>
  <w16cid:commentId w16cid:paraId="027C8923" w16cid:durableId="27EAA088"/>
  <w16cid:commentId w16cid:paraId="1B155F5E" w16cid:durableId="27EAA740"/>
  <w16cid:commentId w16cid:paraId="5EB588A4" w16cid:durableId="27EAA405"/>
  <w16cid:commentId w16cid:paraId="0D758D17" w16cid:durableId="27EAA42D"/>
  <w16cid:commentId w16cid:paraId="633191FF" w16cid:durableId="27EAA5B3"/>
  <w16cid:commentId w16cid:paraId="6FB57DF0" w16cid:durableId="27EAA719"/>
  <w16cid:commentId w16cid:paraId="49D5E122" w16cid:durableId="27EAA915"/>
  <w16cid:commentId w16cid:paraId="06278026" w16cid:durableId="27EAAB02"/>
  <w16cid:commentId w16cid:paraId="2A75CD90" w16cid:durableId="27EAAB5F"/>
  <w16cid:commentId w16cid:paraId="1A0E9916" w16cid:durableId="27E91915"/>
  <w16cid:commentId w16cid:paraId="05012D17" w16cid:durableId="27E91942"/>
  <w16cid:commentId w16cid:paraId="3A24E8B2" w16cid:durableId="27E9196A"/>
  <w16cid:commentId w16cid:paraId="3A29911C" w16cid:durableId="27EAB42B"/>
  <w16cid:commentId w16cid:paraId="6CDCBBD0" w16cid:durableId="27E91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5DE2" w14:textId="77777777" w:rsidR="001F09A6" w:rsidRDefault="001F09A6" w:rsidP="00C06092">
      <w:pPr>
        <w:spacing w:after="0" w:line="240" w:lineRule="auto"/>
      </w:pPr>
      <w:r>
        <w:separator/>
      </w:r>
    </w:p>
  </w:endnote>
  <w:endnote w:type="continuationSeparator" w:id="0">
    <w:p w14:paraId="142965CD" w14:textId="77777777" w:rsidR="001F09A6" w:rsidRDefault="001F09A6" w:rsidP="00C0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205744"/>
      <w:docPartObj>
        <w:docPartGallery w:val="Page Numbers (Bottom of Page)"/>
        <w:docPartUnique/>
      </w:docPartObj>
    </w:sdtPr>
    <w:sdtEndPr>
      <w:rPr>
        <w:noProof/>
      </w:rPr>
    </w:sdtEndPr>
    <w:sdtContent>
      <w:p w14:paraId="4FF53E2B" w14:textId="3ED3089A" w:rsidR="00C06092" w:rsidRDefault="00C06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10DA2" w14:textId="77777777" w:rsidR="00C06092" w:rsidRDefault="00C0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ABDEA" w14:textId="77777777" w:rsidR="001F09A6" w:rsidRDefault="001F09A6" w:rsidP="00C06092">
      <w:pPr>
        <w:spacing w:after="0" w:line="240" w:lineRule="auto"/>
      </w:pPr>
      <w:r>
        <w:separator/>
      </w:r>
    </w:p>
  </w:footnote>
  <w:footnote w:type="continuationSeparator" w:id="0">
    <w:p w14:paraId="619417A0" w14:textId="77777777" w:rsidR="001F09A6" w:rsidRDefault="001F09A6" w:rsidP="00C06092">
      <w:pPr>
        <w:spacing w:after="0" w:line="240" w:lineRule="auto"/>
      </w:pPr>
      <w:r>
        <w:continuationSeparator/>
      </w:r>
    </w:p>
  </w:footnote>
  <w:footnote w:id="1">
    <w:p w14:paraId="71A20F49" w14:textId="77777777" w:rsidR="0031617F" w:rsidRDefault="0031617F" w:rsidP="0031617F">
      <w:pPr>
        <w:pStyle w:val="FootnoteText"/>
      </w:pPr>
      <w:r>
        <w:rPr>
          <w:rStyle w:val="FootnoteReference"/>
        </w:rPr>
        <w:footnoteRef/>
      </w:r>
      <w:r>
        <w:t xml:space="preserve"> </w:t>
      </w:r>
      <w:r w:rsidRPr="00C77F9E">
        <w:rPr>
          <w:rFonts w:eastAsia="Times New Roman"/>
        </w:rPr>
        <w:t>References to Kosovo shall be understood to be in the context of Security Council resolution 1244 (1999)</w:t>
      </w:r>
      <w:r>
        <w:rPr>
          <w:rFonts w:eastAsia="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765"/>
    <w:multiLevelType w:val="hybridMultilevel"/>
    <w:tmpl w:val="9A86821C"/>
    <w:lvl w:ilvl="0" w:tplc="5948B19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6170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Enriquez">
    <w15:presenceInfo w15:providerId="None" w15:userId="Frances Enri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14"/>
    <w:rsid w:val="000001FD"/>
    <w:rsid w:val="00002283"/>
    <w:rsid w:val="000204DB"/>
    <w:rsid w:val="0002057D"/>
    <w:rsid w:val="00024708"/>
    <w:rsid w:val="0004271A"/>
    <w:rsid w:val="000439E9"/>
    <w:rsid w:val="000749AB"/>
    <w:rsid w:val="00075F93"/>
    <w:rsid w:val="000767A2"/>
    <w:rsid w:val="00081DED"/>
    <w:rsid w:val="00096B23"/>
    <w:rsid w:val="000A42B8"/>
    <w:rsid w:val="000D2771"/>
    <w:rsid w:val="000D2C9F"/>
    <w:rsid w:val="000D3E26"/>
    <w:rsid w:val="0010010E"/>
    <w:rsid w:val="00101285"/>
    <w:rsid w:val="00105FF9"/>
    <w:rsid w:val="001200DF"/>
    <w:rsid w:val="001236D5"/>
    <w:rsid w:val="001276A5"/>
    <w:rsid w:val="00141B54"/>
    <w:rsid w:val="001455A3"/>
    <w:rsid w:val="00151AFE"/>
    <w:rsid w:val="00153C5D"/>
    <w:rsid w:val="00165091"/>
    <w:rsid w:val="00175577"/>
    <w:rsid w:val="0017776C"/>
    <w:rsid w:val="00193386"/>
    <w:rsid w:val="001C61FE"/>
    <w:rsid w:val="001F09A6"/>
    <w:rsid w:val="001F2163"/>
    <w:rsid w:val="00202542"/>
    <w:rsid w:val="002056A5"/>
    <w:rsid w:val="00212E4F"/>
    <w:rsid w:val="00221020"/>
    <w:rsid w:val="00226237"/>
    <w:rsid w:val="00237249"/>
    <w:rsid w:val="002378F1"/>
    <w:rsid w:val="002575DD"/>
    <w:rsid w:val="002579D6"/>
    <w:rsid w:val="002760BE"/>
    <w:rsid w:val="00284A3D"/>
    <w:rsid w:val="002A0CEA"/>
    <w:rsid w:val="002A2C19"/>
    <w:rsid w:val="002A4008"/>
    <w:rsid w:val="002B133C"/>
    <w:rsid w:val="002D17E3"/>
    <w:rsid w:val="002D373E"/>
    <w:rsid w:val="00314A0D"/>
    <w:rsid w:val="0031617F"/>
    <w:rsid w:val="00337DE4"/>
    <w:rsid w:val="003713E6"/>
    <w:rsid w:val="003826F3"/>
    <w:rsid w:val="0039380D"/>
    <w:rsid w:val="00394F49"/>
    <w:rsid w:val="00396087"/>
    <w:rsid w:val="00396DE6"/>
    <w:rsid w:val="003A4776"/>
    <w:rsid w:val="003B6D5E"/>
    <w:rsid w:val="003E66D7"/>
    <w:rsid w:val="003F7833"/>
    <w:rsid w:val="00404226"/>
    <w:rsid w:val="0040679E"/>
    <w:rsid w:val="0041672D"/>
    <w:rsid w:val="004219B2"/>
    <w:rsid w:val="00422B5A"/>
    <w:rsid w:val="00431B50"/>
    <w:rsid w:val="004702CE"/>
    <w:rsid w:val="00476CAC"/>
    <w:rsid w:val="004A03DC"/>
    <w:rsid w:val="004A3C60"/>
    <w:rsid w:val="004B68C9"/>
    <w:rsid w:val="004C3149"/>
    <w:rsid w:val="004C4D14"/>
    <w:rsid w:val="004E5BE8"/>
    <w:rsid w:val="005326BB"/>
    <w:rsid w:val="00534F6C"/>
    <w:rsid w:val="00535846"/>
    <w:rsid w:val="00551948"/>
    <w:rsid w:val="0055287C"/>
    <w:rsid w:val="00583B15"/>
    <w:rsid w:val="005878C4"/>
    <w:rsid w:val="00593856"/>
    <w:rsid w:val="00595C8A"/>
    <w:rsid w:val="005A5704"/>
    <w:rsid w:val="005A6177"/>
    <w:rsid w:val="005B39BA"/>
    <w:rsid w:val="005D1698"/>
    <w:rsid w:val="005D5698"/>
    <w:rsid w:val="005D71C7"/>
    <w:rsid w:val="005E56D7"/>
    <w:rsid w:val="005F5A09"/>
    <w:rsid w:val="0060601D"/>
    <w:rsid w:val="006067FA"/>
    <w:rsid w:val="00650592"/>
    <w:rsid w:val="006821FD"/>
    <w:rsid w:val="006903DB"/>
    <w:rsid w:val="00690C12"/>
    <w:rsid w:val="006B2E2E"/>
    <w:rsid w:val="006B5B2E"/>
    <w:rsid w:val="006C4587"/>
    <w:rsid w:val="006C7467"/>
    <w:rsid w:val="006D2208"/>
    <w:rsid w:val="006E448B"/>
    <w:rsid w:val="00711C4A"/>
    <w:rsid w:val="007156A1"/>
    <w:rsid w:val="00715BDC"/>
    <w:rsid w:val="0071701C"/>
    <w:rsid w:val="00731378"/>
    <w:rsid w:val="00740B88"/>
    <w:rsid w:val="00746951"/>
    <w:rsid w:val="007A0C5B"/>
    <w:rsid w:val="007B0ED5"/>
    <w:rsid w:val="007B4CDD"/>
    <w:rsid w:val="007C1756"/>
    <w:rsid w:val="007D51B5"/>
    <w:rsid w:val="0083043B"/>
    <w:rsid w:val="00836B74"/>
    <w:rsid w:val="00844A38"/>
    <w:rsid w:val="00846D8C"/>
    <w:rsid w:val="008540B5"/>
    <w:rsid w:val="00865D6C"/>
    <w:rsid w:val="00880396"/>
    <w:rsid w:val="00892064"/>
    <w:rsid w:val="00894AF2"/>
    <w:rsid w:val="008962C8"/>
    <w:rsid w:val="008A009E"/>
    <w:rsid w:val="008B245D"/>
    <w:rsid w:val="008B6F7C"/>
    <w:rsid w:val="008C3C53"/>
    <w:rsid w:val="008C49F8"/>
    <w:rsid w:val="008D6667"/>
    <w:rsid w:val="008F4E80"/>
    <w:rsid w:val="00900DD9"/>
    <w:rsid w:val="00907D02"/>
    <w:rsid w:val="00921ECA"/>
    <w:rsid w:val="0093081D"/>
    <w:rsid w:val="00931918"/>
    <w:rsid w:val="00935E7F"/>
    <w:rsid w:val="00944932"/>
    <w:rsid w:val="00952307"/>
    <w:rsid w:val="0097252A"/>
    <w:rsid w:val="00983896"/>
    <w:rsid w:val="009B11F1"/>
    <w:rsid w:val="009B2F14"/>
    <w:rsid w:val="009D3E0D"/>
    <w:rsid w:val="009E531C"/>
    <w:rsid w:val="00A05FC6"/>
    <w:rsid w:val="00A07C44"/>
    <w:rsid w:val="00A10929"/>
    <w:rsid w:val="00A13B65"/>
    <w:rsid w:val="00A16E04"/>
    <w:rsid w:val="00A26026"/>
    <w:rsid w:val="00A71FDC"/>
    <w:rsid w:val="00A81C2B"/>
    <w:rsid w:val="00A83660"/>
    <w:rsid w:val="00A87811"/>
    <w:rsid w:val="00AB0119"/>
    <w:rsid w:val="00AB6B2C"/>
    <w:rsid w:val="00AC1DB7"/>
    <w:rsid w:val="00AC3B0D"/>
    <w:rsid w:val="00AE5861"/>
    <w:rsid w:val="00AF20F0"/>
    <w:rsid w:val="00AF23A6"/>
    <w:rsid w:val="00B00982"/>
    <w:rsid w:val="00B00B88"/>
    <w:rsid w:val="00B0413A"/>
    <w:rsid w:val="00B1556C"/>
    <w:rsid w:val="00B17D1E"/>
    <w:rsid w:val="00B20005"/>
    <w:rsid w:val="00B2123C"/>
    <w:rsid w:val="00B3060A"/>
    <w:rsid w:val="00B30F93"/>
    <w:rsid w:val="00B34DAB"/>
    <w:rsid w:val="00B364C0"/>
    <w:rsid w:val="00B36C12"/>
    <w:rsid w:val="00B4234E"/>
    <w:rsid w:val="00B61ED0"/>
    <w:rsid w:val="00B72897"/>
    <w:rsid w:val="00B75C5A"/>
    <w:rsid w:val="00B9086B"/>
    <w:rsid w:val="00B95B0B"/>
    <w:rsid w:val="00BA6DB0"/>
    <w:rsid w:val="00BC17A0"/>
    <w:rsid w:val="00BC7DDD"/>
    <w:rsid w:val="00BD6A32"/>
    <w:rsid w:val="00BD78C6"/>
    <w:rsid w:val="00BE5316"/>
    <w:rsid w:val="00BF655B"/>
    <w:rsid w:val="00C06092"/>
    <w:rsid w:val="00C40EB5"/>
    <w:rsid w:val="00C46847"/>
    <w:rsid w:val="00C57ABB"/>
    <w:rsid w:val="00C8231F"/>
    <w:rsid w:val="00C86F25"/>
    <w:rsid w:val="00CB5652"/>
    <w:rsid w:val="00CC3E99"/>
    <w:rsid w:val="00D23769"/>
    <w:rsid w:val="00D23DD5"/>
    <w:rsid w:val="00D8186C"/>
    <w:rsid w:val="00D914B1"/>
    <w:rsid w:val="00DC176B"/>
    <w:rsid w:val="00DC1EC0"/>
    <w:rsid w:val="00DC64C3"/>
    <w:rsid w:val="00DD367D"/>
    <w:rsid w:val="00DE0C3D"/>
    <w:rsid w:val="00DE71E2"/>
    <w:rsid w:val="00DF0CC3"/>
    <w:rsid w:val="00DF509D"/>
    <w:rsid w:val="00E112A5"/>
    <w:rsid w:val="00E15026"/>
    <w:rsid w:val="00E53D34"/>
    <w:rsid w:val="00E56AFC"/>
    <w:rsid w:val="00E65C66"/>
    <w:rsid w:val="00E8190B"/>
    <w:rsid w:val="00E94F5B"/>
    <w:rsid w:val="00E95743"/>
    <w:rsid w:val="00ED42ED"/>
    <w:rsid w:val="00EE2536"/>
    <w:rsid w:val="00F1636A"/>
    <w:rsid w:val="00F24F4B"/>
    <w:rsid w:val="00F25F29"/>
    <w:rsid w:val="00F50E8C"/>
    <w:rsid w:val="00F623BE"/>
    <w:rsid w:val="00F65277"/>
    <w:rsid w:val="00F94F0F"/>
    <w:rsid w:val="00FB1AA5"/>
    <w:rsid w:val="00FD2B1A"/>
    <w:rsid w:val="00FD53DD"/>
    <w:rsid w:val="00FE13DA"/>
    <w:rsid w:val="00FE2608"/>
    <w:rsid w:val="00FE7E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E6B8"/>
  <w15:chartTrackingRefBased/>
  <w15:docId w15:val="{40DCBBE2-70F4-4BE5-A3BC-E69382CE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14"/>
    <w:pPr>
      <w:ind w:left="720"/>
      <w:contextualSpacing/>
    </w:pPr>
  </w:style>
  <w:style w:type="paragraph" w:styleId="Header">
    <w:name w:val="header"/>
    <w:basedOn w:val="Normal"/>
    <w:link w:val="HeaderChar"/>
    <w:uiPriority w:val="99"/>
    <w:unhideWhenUsed/>
    <w:rsid w:val="00C06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92"/>
  </w:style>
  <w:style w:type="paragraph" w:styleId="Footer">
    <w:name w:val="footer"/>
    <w:basedOn w:val="Normal"/>
    <w:link w:val="FooterChar"/>
    <w:uiPriority w:val="99"/>
    <w:unhideWhenUsed/>
    <w:rsid w:val="00C0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92"/>
  </w:style>
  <w:style w:type="character" w:customStyle="1" w:styleId="normaltextrun">
    <w:name w:val="normaltextrun"/>
    <w:basedOn w:val="DefaultParagraphFont"/>
    <w:rsid w:val="001455A3"/>
  </w:style>
  <w:style w:type="character" w:customStyle="1" w:styleId="eop">
    <w:name w:val="eop"/>
    <w:basedOn w:val="DefaultParagraphFont"/>
    <w:rsid w:val="001455A3"/>
  </w:style>
  <w:style w:type="character" w:customStyle="1" w:styleId="ui-provider">
    <w:name w:val="ui-provider"/>
    <w:basedOn w:val="DefaultParagraphFont"/>
    <w:rsid w:val="008C3C53"/>
  </w:style>
  <w:style w:type="paragraph" w:styleId="FootnoteText">
    <w:name w:val="footnote text"/>
    <w:basedOn w:val="Normal"/>
    <w:link w:val="FootnoteTextChar"/>
    <w:uiPriority w:val="99"/>
    <w:semiHidden/>
    <w:unhideWhenUsed/>
    <w:rsid w:val="003161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617F"/>
    <w:rPr>
      <w:sz w:val="20"/>
      <w:szCs w:val="20"/>
    </w:rPr>
  </w:style>
  <w:style w:type="character" w:styleId="FootnoteReference">
    <w:name w:val="footnote reference"/>
    <w:basedOn w:val="DefaultParagraphFont"/>
    <w:uiPriority w:val="99"/>
    <w:semiHidden/>
    <w:unhideWhenUsed/>
    <w:rsid w:val="0031617F"/>
    <w:rPr>
      <w:vertAlign w:val="superscript"/>
    </w:rPr>
  </w:style>
  <w:style w:type="paragraph" w:styleId="Revision">
    <w:name w:val="Revision"/>
    <w:hidden/>
    <w:uiPriority w:val="99"/>
    <w:semiHidden/>
    <w:rsid w:val="0093081D"/>
    <w:pPr>
      <w:spacing w:after="0" w:line="240" w:lineRule="auto"/>
    </w:pPr>
  </w:style>
  <w:style w:type="character" w:styleId="CommentReference">
    <w:name w:val="annotation reference"/>
    <w:basedOn w:val="DefaultParagraphFont"/>
    <w:uiPriority w:val="99"/>
    <w:semiHidden/>
    <w:unhideWhenUsed/>
    <w:rsid w:val="00E15026"/>
    <w:rPr>
      <w:sz w:val="16"/>
      <w:szCs w:val="16"/>
    </w:rPr>
  </w:style>
  <w:style w:type="paragraph" w:styleId="CommentText">
    <w:name w:val="annotation text"/>
    <w:basedOn w:val="Normal"/>
    <w:link w:val="CommentTextChar"/>
    <w:uiPriority w:val="99"/>
    <w:unhideWhenUsed/>
    <w:rsid w:val="00E15026"/>
    <w:pPr>
      <w:spacing w:line="240" w:lineRule="auto"/>
    </w:pPr>
    <w:rPr>
      <w:sz w:val="20"/>
      <w:szCs w:val="20"/>
    </w:rPr>
  </w:style>
  <w:style w:type="character" w:customStyle="1" w:styleId="CommentTextChar">
    <w:name w:val="Comment Text Char"/>
    <w:basedOn w:val="DefaultParagraphFont"/>
    <w:link w:val="CommentText"/>
    <w:uiPriority w:val="99"/>
    <w:rsid w:val="00E15026"/>
    <w:rPr>
      <w:sz w:val="20"/>
      <w:szCs w:val="20"/>
    </w:rPr>
  </w:style>
  <w:style w:type="paragraph" w:styleId="CommentSubject">
    <w:name w:val="annotation subject"/>
    <w:basedOn w:val="CommentText"/>
    <w:next w:val="CommentText"/>
    <w:link w:val="CommentSubjectChar"/>
    <w:uiPriority w:val="99"/>
    <w:semiHidden/>
    <w:unhideWhenUsed/>
    <w:rsid w:val="00E15026"/>
    <w:rPr>
      <w:b/>
      <w:bCs/>
    </w:rPr>
  </w:style>
  <w:style w:type="character" w:customStyle="1" w:styleId="CommentSubjectChar">
    <w:name w:val="Comment Subject Char"/>
    <w:basedOn w:val="CommentTextChar"/>
    <w:link w:val="CommentSubject"/>
    <w:uiPriority w:val="99"/>
    <w:semiHidden/>
    <w:rsid w:val="00E15026"/>
    <w:rPr>
      <w:b/>
      <w:bCs/>
      <w:sz w:val="20"/>
      <w:szCs w:val="20"/>
    </w:rPr>
  </w:style>
  <w:style w:type="character" w:styleId="Hyperlink">
    <w:name w:val="Hyperlink"/>
    <w:basedOn w:val="DefaultParagraphFont"/>
    <w:uiPriority w:val="99"/>
    <w:unhideWhenUsed/>
    <w:rsid w:val="00E15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n.org/sexualviolenceinconflict/wp-content/uploads/2022/09/auto-draft/202209-CRSV-Prevention-Framework.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390913-0a23-479f-8ac8-2b54e7c47cdc">
      <Terms xmlns="http://schemas.microsoft.com/office/infopath/2007/PartnerControls"/>
    </lcf76f155ced4ddcb4097134ff3c332f>
    <TaxCatchAll xmlns="985ec44e-1bab-4c0b-9df0-6ba128686fc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8A87079BE917469101071A8C95A492" ma:contentTypeVersion="16" ma:contentTypeDescription="Create a new document." ma:contentTypeScope="" ma:versionID="86ec9d89eef9a11226955483f409f35e">
  <xsd:schema xmlns:xsd="http://www.w3.org/2001/XMLSchema" xmlns:xs="http://www.w3.org/2001/XMLSchema" xmlns:p="http://schemas.microsoft.com/office/2006/metadata/properties" xmlns:ns2="ff390913-0a23-479f-8ac8-2b54e7c47cdc" xmlns:ns3="ea0ec693-b112-41c0-8629-e3b04af4f42e" xmlns:ns4="985ec44e-1bab-4c0b-9df0-6ba128686fc9" targetNamespace="http://schemas.microsoft.com/office/2006/metadata/properties" ma:root="true" ma:fieldsID="2e48a14c9e32f92d7f40bae729415f3f" ns2:_="" ns3:_="" ns4:_="">
    <xsd:import namespace="ff390913-0a23-479f-8ac8-2b54e7c47cdc"/>
    <xsd:import namespace="ea0ec693-b112-41c0-8629-e3b04af4f42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390913-0a23-479f-8ac8-2b54e7c47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ec693-b112-41c0-8629-e3b04af4f4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80f89bb-8e87-4607-b6e0-4f50a40fb328}" ma:internalName="TaxCatchAll" ma:showField="CatchAllData" ma:web="ea0ec693-b112-41c0-8629-e3b04af4f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A7E76B-41DE-449D-9D31-2514AB0E040C}">
  <ds:schemaRefs>
    <ds:schemaRef ds:uri="http://schemas.microsoft.com/office/2006/metadata/properties"/>
    <ds:schemaRef ds:uri="http://schemas.microsoft.com/office/infopath/2007/PartnerControls"/>
    <ds:schemaRef ds:uri="ff390913-0a23-479f-8ac8-2b54e7c47cdc"/>
    <ds:schemaRef ds:uri="985ec44e-1bab-4c0b-9df0-6ba128686fc9"/>
  </ds:schemaRefs>
</ds:datastoreItem>
</file>

<file path=customXml/itemProps2.xml><?xml version="1.0" encoding="utf-8"?>
<ds:datastoreItem xmlns:ds="http://schemas.openxmlformats.org/officeDocument/2006/customXml" ds:itemID="{0B51861A-D12E-4B3B-B653-23D0233BE7F2}">
  <ds:schemaRefs>
    <ds:schemaRef ds:uri="http://schemas.openxmlformats.org/officeDocument/2006/bibliography"/>
  </ds:schemaRefs>
</ds:datastoreItem>
</file>

<file path=customXml/itemProps3.xml><?xml version="1.0" encoding="utf-8"?>
<ds:datastoreItem xmlns:ds="http://schemas.openxmlformats.org/officeDocument/2006/customXml" ds:itemID="{1AA2929E-0238-4ACF-84F9-BA29298D9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390913-0a23-479f-8ac8-2b54e7c47cdc"/>
    <ds:schemaRef ds:uri="ea0ec693-b112-41c0-8629-e3b04af4f42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5FACB4-EB1D-42EC-8732-349D2D008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4208</Words>
  <Characters>23986</Characters>
  <Application>Microsoft Office Word</Application>
  <DocSecurity>0</DocSecurity>
  <Lines>199</Lines>
  <Paragraphs>56</Paragraphs>
  <ScaleCrop>false</ScaleCrop>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Poole</dc:creator>
  <cp:keywords/>
  <dc:description/>
  <cp:lastModifiedBy>Frances Enriquez</cp:lastModifiedBy>
  <cp:revision>205</cp:revision>
  <dcterms:created xsi:type="dcterms:W3CDTF">2023-04-18T16:57:00Z</dcterms:created>
  <dcterms:modified xsi:type="dcterms:W3CDTF">2023-04-20T22:02:00Z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0x010100148A87079BE917469101071A8C95A492</vt:lpwstr>
  </property>
  <property fmtid="{D5CDD505-2E9C-101B-9397-08002B2CF9AE}" pid="3" name="MediaServiceImageTags">
    <vt:lpwstr/>
  </property>
</Properties>
</file>
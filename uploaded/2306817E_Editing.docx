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775B" w14:textId="77777777" w:rsidR="003164CE" w:rsidRPr="00C42BF3" w:rsidRDefault="003164CE" w:rsidP="003164CE">
      <w:pPr>
        <w:spacing w:line="240" w:lineRule="auto"/>
        <w:rPr>
          <w:sz w:val="2"/>
        </w:rPr>
        <w:sectPr w:rsidR="003164CE" w:rsidRPr="00C42BF3" w:rsidSect="00C42BF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2240" w:h="15840"/>
          <w:pgMar w:top="1440" w:right="1200" w:bottom="1728" w:left="1200" w:header="432" w:footer="504" w:gutter="0"/>
          <w:cols w:space="720"/>
          <w:titlePg/>
          <w:docGrid w:linePitch="360"/>
        </w:sectPr>
      </w:pPr>
    </w:p>
    <w:p w14:paraId="33F9D918" w14:textId="77777777" w:rsidR="00C42BF3" w:rsidRDefault="00C42BF3" w:rsidP="00C42BF3">
      <w:pPr>
        <w:pStyle w:val="TitleH1"/>
      </w:pPr>
      <w:r>
        <w:tab/>
      </w:r>
      <w:r>
        <w:tab/>
      </w:r>
      <w:commentRangeStart w:id="2"/>
      <w:r>
        <w:t xml:space="preserve">Summary </w:t>
      </w:r>
      <w:commentRangeEnd w:id="2"/>
      <w:r w:rsidR="00892F50">
        <w:rPr>
          <w:rStyle w:val="CommentReference"/>
          <w:b w:val="0"/>
        </w:rPr>
        <w:commentReference w:id="2"/>
      </w:r>
      <w:r>
        <w:t>statement by the Secret</w:t>
      </w:r>
      <w:r w:rsidR="00D535C3">
        <w:t>ary-General of matters of which </w:t>
      </w:r>
      <w:r>
        <w:t>the Security Council is sei</w:t>
      </w:r>
      <w:r w:rsidR="00CC3CE9">
        <w:t>zed and of the stage reached in </w:t>
      </w:r>
      <w:r>
        <w:t xml:space="preserve">their </w:t>
      </w:r>
      <w:proofErr w:type="gramStart"/>
      <w:r>
        <w:t>consideration</w:t>
      </w:r>
      <w:proofErr w:type="gramEnd"/>
    </w:p>
    <w:p w14:paraId="130A2AF0" w14:textId="77777777" w:rsidR="00C42BF3" w:rsidRPr="00C42BF3" w:rsidRDefault="00C42BF3" w:rsidP="00C42BF3">
      <w:pPr>
        <w:pStyle w:val="SingleTxt"/>
        <w:spacing w:after="0" w:line="120" w:lineRule="exact"/>
        <w:rPr>
          <w:sz w:val="10"/>
        </w:rPr>
      </w:pPr>
    </w:p>
    <w:p w14:paraId="081DFC07" w14:textId="77777777" w:rsidR="00C42BF3" w:rsidRPr="00C42BF3" w:rsidRDefault="00C42BF3" w:rsidP="00C42BF3">
      <w:pPr>
        <w:pStyle w:val="SingleTxt"/>
        <w:spacing w:after="0" w:line="120" w:lineRule="exact"/>
        <w:rPr>
          <w:sz w:val="10"/>
        </w:rPr>
      </w:pPr>
    </w:p>
    <w:p w14:paraId="015A4CEC" w14:textId="77777777" w:rsidR="00C42BF3" w:rsidRDefault="00C42BF3" w:rsidP="00C42BF3">
      <w:pPr>
        <w:pStyle w:val="TitleH2"/>
      </w:pPr>
      <w:r>
        <w:tab/>
        <w:t xml:space="preserve">Addendum </w:t>
      </w:r>
    </w:p>
    <w:p w14:paraId="0045ABF1" w14:textId="77777777" w:rsidR="00C42BF3" w:rsidRPr="00C42BF3" w:rsidRDefault="00C42BF3" w:rsidP="00C42BF3">
      <w:pPr>
        <w:pStyle w:val="SingleTxt"/>
        <w:spacing w:after="0" w:line="120" w:lineRule="exact"/>
        <w:rPr>
          <w:sz w:val="10"/>
        </w:rPr>
      </w:pPr>
    </w:p>
    <w:p w14:paraId="0BE1E47E" w14:textId="1451BF40" w:rsidR="00C42BF3" w:rsidRPr="004837C2" w:rsidRDefault="00C42BF3" w:rsidP="00E14BBE">
      <w:pPr>
        <w:pStyle w:val="SingleTxt"/>
        <w:numPr>
          <w:ilvl w:val="0"/>
          <w:numId w:val="33"/>
        </w:numPr>
        <w:tabs>
          <w:tab w:val="clear" w:pos="1267"/>
          <w:tab w:val="left" w:pos="1260"/>
        </w:tabs>
        <w:ind w:left="1260" w:firstLine="0"/>
      </w:pPr>
      <w:r>
        <w:t xml:space="preserve">Pursuant to rule 11 of the provisional </w:t>
      </w:r>
      <w:r w:rsidRPr="00C473B7">
        <w:t xml:space="preserve">rules of procedure of the Security Council and in accordance with the note by the </w:t>
      </w:r>
      <w:r w:rsidRPr="004837C2">
        <w:t>President dated 30 August 2017 (</w:t>
      </w:r>
      <w:hyperlink r:id="rId21" w:history="1">
        <w:r w:rsidRPr="004837C2">
          <w:t>S/2017/507</w:t>
        </w:r>
      </w:hyperlink>
      <w:r w:rsidRPr="004837C2">
        <w:t>), the Secretary-General is subm</w:t>
      </w:r>
      <w:bookmarkStart w:id="3" w:name="BeginPage"/>
      <w:bookmarkEnd w:id="3"/>
      <w:r w:rsidRPr="004837C2">
        <w:t xml:space="preserve">itting the following summary statement. </w:t>
      </w:r>
    </w:p>
    <w:p w14:paraId="74076DA1" w14:textId="04CE7801" w:rsidR="00C42BF3" w:rsidRPr="004837C2" w:rsidRDefault="00C42BF3" w:rsidP="00E14BBE">
      <w:pPr>
        <w:pStyle w:val="SingleTxt"/>
        <w:numPr>
          <w:ilvl w:val="0"/>
          <w:numId w:val="33"/>
        </w:numPr>
        <w:ind w:left="1260" w:firstLine="0"/>
      </w:pPr>
      <w:r w:rsidRPr="004837C2">
        <w:t>The complete list of items of which the Sec</w:t>
      </w:r>
      <w:r w:rsidR="002D2CE3" w:rsidRPr="004837C2">
        <w:t>urity Council was seized as at</w:t>
      </w:r>
      <w:r w:rsidR="00E14BBE" w:rsidRPr="004837C2">
        <w:t xml:space="preserve"> </w:t>
      </w:r>
      <w:r w:rsidR="00282A97" w:rsidRPr="004837C2">
        <w:t xml:space="preserve">1 April </w:t>
      </w:r>
      <w:r w:rsidR="00E10BA7" w:rsidRPr="004837C2">
        <w:t>2023</w:t>
      </w:r>
      <w:r w:rsidR="00A37B4A" w:rsidRPr="004837C2">
        <w:t xml:space="preserve"> </w:t>
      </w:r>
      <w:r w:rsidRPr="004837C2">
        <w:t>is contained in document</w:t>
      </w:r>
      <w:r w:rsidR="00826BA3" w:rsidRPr="004837C2">
        <w:t xml:space="preserve"> </w:t>
      </w:r>
      <w:r w:rsidR="00E10BA7" w:rsidRPr="004837C2">
        <w:t>S/2023/10/Add.</w:t>
      </w:r>
      <w:r w:rsidR="00282A97" w:rsidRPr="004837C2">
        <w:t>13</w:t>
      </w:r>
      <w:r w:rsidR="00E10BA7" w:rsidRPr="004837C2">
        <w:t>.</w:t>
      </w:r>
    </w:p>
    <w:p w14:paraId="7FDE6BB1" w14:textId="6020F68F" w:rsidR="00541947" w:rsidRDefault="00541947" w:rsidP="00E14BBE">
      <w:pPr>
        <w:pStyle w:val="SingleTxt"/>
        <w:numPr>
          <w:ilvl w:val="0"/>
          <w:numId w:val="33"/>
        </w:numPr>
        <w:ind w:left="1260" w:firstLine="0"/>
      </w:pPr>
      <w:r w:rsidRPr="004837C2">
        <w:rPr>
          <w:lang w:eastAsia="ja-JP"/>
        </w:rPr>
        <w:t>During the week ending 8 April 2023, the Security Council held no formal meetings on any of the items of which it is seized</w:t>
      </w:r>
      <w:r w:rsidRPr="006F0CA2">
        <w:rPr>
          <w:lang w:eastAsia="ja-JP"/>
        </w:rPr>
        <w:t>.</w:t>
      </w:r>
    </w:p>
    <w:p w14:paraId="6B9FAD47" w14:textId="77777777" w:rsidR="00541947" w:rsidRPr="006C4DEC" w:rsidRDefault="00541947" w:rsidP="00541947">
      <w:pPr>
        <w:pStyle w:val="SingleTxt"/>
        <w:ind w:left="1260"/>
      </w:pPr>
    </w:p>
    <w:p w14:paraId="21486D30" w14:textId="77777777" w:rsidR="00C42BF3" w:rsidRPr="00C42BF3" w:rsidRDefault="00731294" w:rsidP="006C25C3">
      <w:pPr>
        <w:pStyle w:val="SingleTxt"/>
        <w:ind w:left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C390D1B" wp14:editId="33B8C743">
                <wp:simplePos x="0" y="0"/>
                <wp:positionH relativeFrom="column">
                  <wp:posOffset>2669540</wp:posOffset>
                </wp:positionH>
                <wp:positionV relativeFrom="paragraph">
                  <wp:posOffset>8890</wp:posOffset>
                </wp:positionV>
                <wp:extent cx="9144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rgbClr val="01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FFF47" id="Straight Connector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.2pt,.7pt" to="282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" strokecolor="#010000" strokeweight=".25pt">
                <o:lock v:ext="edit" shapetype="f"/>
              </v:line>
            </w:pict>
          </mc:Fallback>
        </mc:AlternateContent>
      </w:r>
    </w:p>
    <w:sectPr w:rsidR="00C42BF3" w:rsidRPr="00C42BF3" w:rsidSect="00C42BF3">
      <w:endnotePr>
        <w:numFmt w:val="decimal"/>
      </w:endnotePr>
      <w:type w:val="continuous"/>
      <w:pgSz w:w="12240" w:h="15840"/>
      <w:pgMar w:top="1440" w:right="1200" w:bottom="1152" w:left="1200" w:header="432" w:footer="504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uke Croll" w:date="2023-04-12T17:19:00Z" w:initials="LC">
    <w:p w14:paraId="592C3A69" w14:textId="77777777" w:rsidR="00892F50" w:rsidRDefault="00892F50" w:rsidP="000B0EDC">
      <w:r>
        <w:rPr>
          <w:rStyle w:val="CommentReference"/>
        </w:rPr>
        <w:annotationRef/>
      </w:r>
      <w:r>
        <w:t xml:space="preserve">Croll, </w:t>
      </w:r>
      <w:hyperlink r:id="rId1" w:history="1">
        <w:r w:rsidRPr="000B0EDC">
          <w:rPr>
            <w:rStyle w:val="Hyperlink"/>
          </w:rPr>
          <w:t>crolll@un.org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2C3A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166B9" w16cex:dateUtc="2023-04-12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2C3A69" w16cid:durableId="27E166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A22D" w14:textId="77777777" w:rsidR="00896E0D" w:rsidRDefault="00896E0D" w:rsidP="00556720">
      <w:r>
        <w:separator/>
      </w:r>
    </w:p>
  </w:endnote>
  <w:endnote w:type="continuationSeparator" w:id="0">
    <w:p w14:paraId="6C635D88" w14:textId="77777777" w:rsidR="00896E0D" w:rsidRDefault="00896E0D" w:rsidP="0055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ode 3 of 9 by request">
    <w:altName w:val="Britannic Bold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000" w:firstRow="0" w:lastRow="0" w:firstColumn="0" w:lastColumn="0" w:noHBand="0" w:noVBand="0"/>
    </w:tblPr>
    <w:tblGrid>
      <w:gridCol w:w="5028"/>
      <w:gridCol w:w="5028"/>
    </w:tblGrid>
    <w:tr w:rsidR="003164CE" w:rsidRPr="001E392B" w14:paraId="6EED481A" w14:textId="77777777" w:rsidTr="003164CE">
      <w:tc>
        <w:tcPr>
          <w:tcW w:w="5028" w:type="dxa"/>
          <w:shd w:val="clear" w:color="auto" w:fill="auto"/>
        </w:tcPr>
        <w:p w14:paraId="4B3B737E" w14:textId="77777777" w:rsidR="003164CE" w:rsidRPr="001E392B" w:rsidRDefault="003164CE" w:rsidP="003164CE">
          <w:pPr>
            <w:pStyle w:val="Footer"/>
            <w:jc w:val="right"/>
            <w:rPr>
              <w:b w:val="0"/>
              <w:w w:val="103"/>
              <w:sz w:val="14"/>
            </w:rPr>
          </w:pPr>
        </w:p>
      </w:tc>
      <w:tc>
        <w:tcPr>
          <w:tcW w:w="5028" w:type="dxa"/>
          <w:shd w:val="clear" w:color="auto" w:fill="auto"/>
        </w:tcPr>
        <w:p w14:paraId="42CA88C2" w14:textId="77777777" w:rsidR="003164CE" w:rsidRPr="001E392B" w:rsidRDefault="003164CE" w:rsidP="003164CE">
          <w:pPr>
            <w:pStyle w:val="Footer"/>
            <w:rPr>
              <w:w w:val="103"/>
            </w:rPr>
          </w:pPr>
          <w:r w:rsidRPr="001E392B">
            <w:rPr>
              <w:w w:val="103"/>
            </w:rPr>
            <w:fldChar w:fldCharType="begin"/>
          </w:r>
          <w:r w:rsidRPr="001E392B">
            <w:rPr>
              <w:w w:val="103"/>
            </w:rPr>
            <w:instrText xml:space="preserve"> PAGE  \* Arabic  \* MERGEFORMAT </w:instrText>
          </w:r>
          <w:r w:rsidRPr="001E392B">
            <w:rPr>
              <w:w w:val="103"/>
            </w:rPr>
            <w:fldChar w:fldCharType="separate"/>
          </w:r>
          <w:r w:rsidR="00182CED">
            <w:rPr>
              <w:w w:val="103"/>
            </w:rPr>
            <w:t>2</w:t>
          </w:r>
          <w:r w:rsidRPr="001E392B">
            <w:rPr>
              <w:w w:val="103"/>
            </w:rPr>
            <w:fldChar w:fldCharType="end"/>
          </w:r>
          <w:r w:rsidRPr="001E392B">
            <w:rPr>
              <w:w w:val="103"/>
            </w:rPr>
            <w:t>/</w:t>
          </w:r>
          <w:r w:rsidRPr="001E392B">
            <w:rPr>
              <w:w w:val="103"/>
            </w:rPr>
            <w:fldChar w:fldCharType="begin"/>
          </w:r>
          <w:r w:rsidRPr="001E392B">
            <w:rPr>
              <w:w w:val="103"/>
            </w:rPr>
            <w:instrText xml:space="preserve"> NUMPAGES  \* Arabic  \* MERGEFORMAT </w:instrText>
          </w:r>
          <w:r w:rsidRPr="001E392B">
            <w:rPr>
              <w:w w:val="103"/>
            </w:rPr>
            <w:fldChar w:fldCharType="separate"/>
          </w:r>
          <w:r w:rsidR="00182CED">
            <w:rPr>
              <w:w w:val="103"/>
            </w:rPr>
            <w:t>2</w:t>
          </w:r>
          <w:r w:rsidRPr="001E392B">
            <w:rPr>
              <w:w w:val="103"/>
            </w:rPr>
            <w:fldChar w:fldCharType="end"/>
          </w:r>
        </w:p>
      </w:tc>
    </w:tr>
  </w:tbl>
  <w:p w14:paraId="1FF3EE2E" w14:textId="77777777" w:rsidR="003164CE" w:rsidRPr="003164CE" w:rsidRDefault="003164CE" w:rsidP="00316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Look w:val="0000" w:firstRow="0" w:lastRow="0" w:firstColumn="0" w:lastColumn="0" w:noHBand="0" w:noVBand="0"/>
    </w:tblPr>
    <w:tblGrid>
      <w:gridCol w:w="5028"/>
      <w:gridCol w:w="5028"/>
    </w:tblGrid>
    <w:tr w:rsidR="003164CE" w:rsidRPr="001E392B" w14:paraId="2341F630" w14:textId="77777777" w:rsidTr="003164CE">
      <w:tc>
        <w:tcPr>
          <w:tcW w:w="5028" w:type="dxa"/>
          <w:shd w:val="clear" w:color="auto" w:fill="auto"/>
        </w:tcPr>
        <w:p w14:paraId="1BDDF801" w14:textId="77777777" w:rsidR="003164CE" w:rsidRPr="001E392B" w:rsidRDefault="003164CE" w:rsidP="003164CE">
          <w:pPr>
            <w:pStyle w:val="Footer"/>
            <w:jc w:val="right"/>
            <w:rPr>
              <w:w w:val="103"/>
            </w:rPr>
          </w:pPr>
          <w:r w:rsidRPr="001E392B">
            <w:rPr>
              <w:w w:val="103"/>
            </w:rPr>
            <w:fldChar w:fldCharType="begin"/>
          </w:r>
          <w:r w:rsidRPr="001E392B">
            <w:rPr>
              <w:w w:val="103"/>
            </w:rPr>
            <w:instrText xml:space="preserve"> PAGE  \* Arabic  \* MERGEFORMAT </w:instrText>
          </w:r>
          <w:r w:rsidRPr="001E392B">
            <w:rPr>
              <w:w w:val="103"/>
            </w:rPr>
            <w:fldChar w:fldCharType="separate"/>
          </w:r>
          <w:r w:rsidR="00442970" w:rsidRPr="001E392B">
            <w:rPr>
              <w:w w:val="103"/>
            </w:rPr>
            <w:t>1</w:t>
          </w:r>
          <w:r w:rsidRPr="001E392B">
            <w:rPr>
              <w:w w:val="103"/>
            </w:rPr>
            <w:fldChar w:fldCharType="end"/>
          </w:r>
          <w:r w:rsidRPr="001E392B">
            <w:rPr>
              <w:w w:val="103"/>
            </w:rPr>
            <w:t>/</w:t>
          </w:r>
          <w:r w:rsidRPr="001E392B">
            <w:rPr>
              <w:w w:val="103"/>
            </w:rPr>
            <w:fldChar w:fldCharType="begin"/>
          </w:r>
          <w:r w:rsidRPr="001E392B">
            <w:rPr>
              <w:w w:val="103"/>
            </w:rPr>
            <w:instrText xml:space="preserve"> NUMPAGES  \* Arabic  \* MERGEFORMAT </w:instrText>
          </w:r>
          <w:r w:rsidRPr="001E392B">
            <w:rPr>
              <w:w w:val="103"/>
            </w:rPr>
            <w:fldChar w:fldCharType="separate"/>
          </w:r>
          <w:r w:rsidR="00442970" w:rsidRPr="001E392B">
            <w:rPr>
              <w:w w:val="103"/>
            </w:rPr>
            <w:t>1</w:t>
          </w:r>
          <w:r w:rsidRPr="001E392B">
            <w:rPr>
              <w:w w:val="103"/>
            </w:rPr>
            <w:fldChar w:fldCharType="end"/>
          </w:r>
        </w:p>
      </w:tc>
      <w:tc>
        <w:tcPr>
          <w:tcW w:w="5028" w:type="dxa"/>
          <w:shd w:val="clear" w:color="auto" w:fill="auto"/>
        </w:tcPr>
        <w:p w14:paraId="2D8004B9" w14:textId="77777777" w:rsidR="003164CE" w:rsidRPr="001E392B" w:rsidRDefault="003164CE" w:rsidP="003164CE">
          <w:pPr>
            <w:pStyle w:val="Footer"/>
            <w:rPr>
              <w:b w:val="0"/>
              <w:w w:val="103"/>
              <w:sz w:val="14"/>
            </w:rPr>
          </w:pPr>
          <w:r w:rsidRPr="001E392B">
            <w:rPr>
              <w:b w:val="0"/>
              <w:w w:val="103"/>
              <w:sz w:val="14"/>
            </w:rPr>
            <w:fldChar w:fldCharType="begin"/>
          </w:r>
          <w:r w:rsidRPr="001E392B">
            <w:rPr>
              <w:b w:val="0"/>
              <w:w w:val="103"/>
              <w:sz w:val="14"/>
            </w:rPr>
            <w:instrText xml:space="preserve"> DOCVARIABLE "FooterJN" \* MERGEFORMAT </w:instrText>
          </w:r>
          <w:r w:rsidRPr="001E392B">
            <w:rPr>
              <w:b w:val="0"/>
              <w:w w:val="103"/>
              <w:sz w:val="14"/>
            </w:rPr>
            <w:fldChar w:fldCharType="separate"/>
          </w:r>
          <w:r w:rsidR="00442970" w:rsidRPr="001E392B">
            <w:rPr>
              <w:b w:val="0"/>
              <w:w w:val="103"/>
              <w:sz w:val="14"/>
            </w:rPr>
            <w:t>17-21354</w:t>
          </w:r>
          <w:r w:rsidRPr="001E392B">
            <w:rPr>
              <w:b w:val="0"/>
              <w:w w:val="103"/>
              <w:sz w:val="14"/>
            </w:rPr>
            <w:fldChar w:fldCharType="end"/>
          </w:r>
        </w:p>
      </w:tc>
    </w:tr>
  </w:tbl>
  <w:p w14:paraId="348E6621" w14:textId="77777777" w:rsidR="003164CE" w:rsidRPr="003164CE" w:rsidRDefault="003164CE" w:rsidP="00316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801"/>
      <w:gridCol w:w="5028"/>
    </w:tblGrid>
    <w:tr w:rsidR="003164CE" w:rsidRPr="001E392B" w14:paraId="1BF7AA55" w14:textId="77777777" w:rsidTr="003164CE">
      <w:tc>
        <w:tcPr>
          <w:tcW w:w="3801" w:type="dxa"/>
        </w:tcPr>
        <w:p w14:paraId="61F901BD" w14:textId="77777777" w:rsidR="003164CE" w:rsidRPr="001E392B" w:rsidRDefault="003164CE" w:rsidP="003164CE">
          <w:pPr>
            <w:pStyle w:val="Footer"/>
            <w:spacing w:before="80" w:line="210" w:lineRule="exact"/>
            <w:rPr>
              <w:rFonts w:ascii="Barcode 3 of 9 by request" w:hAnsi="Barcode 3 of 9 by request"/>
              <w:sz w:val="24"/>
              <w:lang w:val="en-GB"/>
            </w:rPr>
          </w:pPr>
        </w:p>
      </w:tc>
      <w:tc>
        <w:tcPr>
          <w:tcW w:w="5028" w:type="dxa"/>
        </w:tcPr>
        <w:p w14:paraId="28C4AB98" w14:textId="77777777" w:rsidR="003164CE" w:rsidRPr="001E392B" w:rsidRDefault="003164CE" w:rsidP="003164CE">
          <w:pPr>
            <w:pStyle w:val="Footer"/>
            <w:jc w:val="right"/>
            <w:rPr>
              <w:b w:val="0"/>
              <w:sz w:val="20"/>
            </w:rPr>
          </w:pPr>
        </w:p>
      </w:tc>
    </w:tr>
  </w:tbl>
  <w:p w14:paraId="074E36A1" w14:textId="77777777" w:rsidR="003164CE" w:rsidRPr="003164CE" w:rsidRDefault="003164CE" w:rsidP="003164CE">
    <w:pPr>
      <w:pStyle w:val="Footer"/>
      <w:spacing w:line="56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D3AA" w14:textId="77777777" w:rsidR="00896E0D" w:rsidRDefault="00896E0D" w:rsidP="00556720">
      <w:r>
        <w:separator/>
      </w:r>
    </w:p>
  </w:footnote>
  <w:footnote w:type="continuationSeparator" w:id="0">
    <w:p w14:paraId="7FE99564" w14:textId="77777777" w:rsidR="00896E0D" w:rsidRDefault="00896E0D" w:rsidP="00556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6" w:type="dxa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28"/>
    </w:tblGrid>
    <w:tr w:rsidR="003164CE" w:rsidRPr="001E392B" w14:paraId="6AB2B95D" w14:textId="77777777" w:rsidTr="003164CE">
      <w:trPr>
        <w:trHeight w:hRule="exact" w:val="864"/>
      </w:trPr>
      <w:tc>
        <w:tcPr>
          <w:tcW w:w="4838" w:type="dxa"/>
          <w:shd w:val="clear" w:color="auto" w:fill="auto"/>
          <w:vAlign w:val="bottom"/>
        </w:tcPr>
        <w:p w14:paraId="0DEF1263" w14:textId="68FEB13A" w:rsidR="003164CE" w:rsidRPr="001E392B" w:rsidRDefault="003164CE" w:rsidP="003164CE">
          <w:pPr>
            <w:pStyle w:val="Header"/>
            <w:spacing w:after="80"/>
            <w:rPr>
              <w:b/>
            </w:rPr>
          </w:pPr>
          <w:r w:rsidRPr="001E392B">
            <w:rPr>
              <w:b/>
            </w:rPr>
            <w:fldChar w:fldCharType="begin"/>
          </w:r>
          <w:r w:rsidRPr="001E392B">
            <w:rPr>
              <w:b/>
            </w:rPr>
            <w:instrText xml:space="preserve"> DOCVARIABLE "sss1" \* MERGEFORMAT </w:instrText>
          </w:r>
          <w:r w:rsidRPr="001E392B">
            <w:rPr>
              <w:b/>
            </w:rPr>
            <w:fldChar w:fldCharType="separate"/>
          </w:r>
          <w:r w:rsidR="00442970" w:rsidRPr="001E392B">
            <w:rPr>
              <w:b/>
            </w:rPr>
            <w:t>S/20</w:t>
          </w:r>
          <w:r w:rsidR="000E4E36">
            <w:rPr>
              <w:b/>
            </w:rPr>
            <w:t>23</w:t>
          </w:r>
          <w:r w:rsidR="00442970" w:rsidRPr="001E392B">
            <w:rPr>
              <w:b/>
            </w:rPr>
            <w:t>/10/Add</w:t>
          </w:r>
          <w:r w:rsidR="002D4145">
            <w:rPr>
              <w:b/>
            </w:rPr>
            <w:t>.</w:t>
          </w:r>
          <w:r w:rsidR="003C634A">
            <w:rPr>
              <w:b/>
            </w:rPr>
            <w:t>1</w:t>
          </w:r>
          <w:r w:rsidR="00965A30">
            <w:rPr>
              <w:b/>
            </w:rPr>
            <w:t>2</w:t>
          </w:r>
          <w:r w:rsidRPr="001E392B">
            <w:rPr>
              <w:b/>
            </w:rPr>
            <w:fldChar w:fldCharType="end"/>
          </w:r>
        </w:p>
      </w:tc>
      <w:tc>
        <w:tcPr>
          <w:tcW w:w="5028" w:type="dxa"/>
          <w:shd w:val="clear" w:color="auto" w:fill="auto"/>
          <w:vAlign w:val="bottom"/>
        </w:tcPr>
        <w:p w14:paraId="27A11BC2" w14:textId="77777777" w:rsidR="003164CE" w:rsidRPr="001E392B" w:rsidRDefault="003164CE" w:rsidP="003164CE">
          <w:pPr>
            <w:pStyle w:val="Header"/>
          </w:pPr>
        </w:p>
      </w:tc>
    </w:tr>
  </w:tbl>
  <w:p w14:paraId="657E2775" w14:textId="77777777" w:rsidR="003164CE" w:rsidRPr="003164CE" w:rsidRDefault="003164CE" w:rsidP="00316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6" w:type="dxa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28"/>
    </w:tblGrid>
    <w:tr w:rsidR="003164CE" w:rsidRPr="001E392B" w14:paraId="6E0E0F6C" w14:textId="77777777" w:rsidTr="003164CE">
      <w:trPr>
        <w:trHeight w:hRule="exact" w:val="864"/>
      </w:trPr>
      <w:tc>
        <w:tcPr>
          <w:tcW w:w="4838" w:type="dxa"/>
          <w:shd w:val="clear" w:color="auto" w:fill="auto"/>
          <w:vAlign w:val="bottom"/>
        </w:tcPr>
        <w:p w14:paraId="680506E8" w14:textId="77777777" w:rsidR="003164CE" w:rsidRPr="001E392B" w:rsidRDefault="003164CE" w:rsidP="003164CE">
          <w:pPr>
            <w:pStyle w:val="Header"/>
          </w:pPr>
        </w:p>
      </w:tc>
      <w:tc>
        <w:tcPr>
          <w:tcW w:w="5028" w:type="dxa"/>
          <w:shd w:val="clear" w:color="auto" w:fill="auto"/>
          <w:vAlign w:val="bottom"/>
        </w:tcPr>
        <w:p w14:paraId="23E6F33C" w14:textId="77777777" w:rsidR="003164CE" w:rsidRPr="001E392B" w:rsidRDefault="003164CE" w:rsidP="003164CE">
          <w:pPr>
            <w:pStyle w:val="Header"/>
            <w:spacing w:after="80"/>
            <w:jc w:val="right"/>
            <w:rPr>
              <w:b/>
            </w:rPr>
          </w:pPr>
          <w:r w:rsidRPr="001E392B">
            <w:rPr>
              <w:b/>
            </w:rPr>
            <w:fldChar w:fldCharType="begin"/>
          </w:r>
          <w:r w:rsidRPr="001E392B">
            <w:rPr>
              <w:b/>
            </w:rPr>
            <w:instrText xml:space="preserve"> DOCVARIABLE "sss1" \* MERGEFORMAT </w:instrText>
          </w:r>
          <w:r w:rsidRPr="001E392B">
            <w:rPr>
              <w:b/>
            </w:rPr>
            <w:fldChar w:fldCharType="separate"/>
          </w:r>
          <w:r w:rsidR="00442970" w:rsidRPr="001E392B">
            <w:rPr>
              <w:b/>
            </w:rPr>
            <w:t>S/2017/10/Add.47</w:t>
          </w:r>
          <w:r w:rsidRPr="001E392B">
            <w:rPr>
              <w:b/>
            </w:rPr>
            <w:fldChar w:fldCharType="end"/>
          </w:r>
        </w:p>
      </w:tc>
    </w:tr>
  </w:tbl>
  <w:p w14:paraId="2C729F24" w14:textId="77777777" w:rsidR="003164CE" w:rsidRPr="003164CE" w:rsidRDefault="003164CE" w:rsidP="003164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245"/>
      <w:gridCol w:w="3140"/>
      <w:gridCol w:w="28"/>
    </w:tblGrid>
    <w:tr w:rsidR="003164CE" w:rsidRPr="001E392B" w14:paraId="17C079B2" w14:textId="77777777" w:rsidTr="003164CE">
      <w:trPr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14CA4137" w14:textId="77777777" w:rsidR="003164CE" w:rsidRPr="001E392B" w:rsidRDefault="003164CE" w:rsidP="003164CE">
          <w:pPr>
            <w:pStyle w:val="Header"/>
            <w:spacing w:after="120"/>
          </w:pPr>
        </w:p>
      </w:tc>
      <w:tc>
        <w:tcPr>
          <w:tcW w:w="1872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E349979" w14:textId="77777777" w:rsidR="003164CE" w:rsidRPr="001E392B" w:rsidRDefault="003164CE" w:rsidP="003164CE">
          <w:pPr>
            <w:pStyle w:val="HCh"/>
            <w:spacing w:after="80"/>
            <w:rPr>
              <w:b w:val="0"/>
              <w:spacing w:val="2"/>
              <w:w w:val="96"/>
            </w:rPr>
          </w:pPr>
          <w:r w:rsidRPr="001E392B">
            <w:rPr>
              <w:b w:val="0"/>
              <w:spacing w:val="2"/>
              <w:w w:val="96"/>
            </w:rPr>
            <w:t>United Nations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2F07D2A" w14:textId="77777777" w:rsidR="003164CE" w:rsidRPr="001E392B" w:rsidRDefault="003164CE" w:rsidP="003164CE">
          <w:pPr>
            <w:pStyle w:val="Header"/>
            <w:spacing w:after="120"/>
          </w:pPr>
        </w:p>
      </w:tc>
      <w:tc>
        <w:tcPr>
          <w:tcW w:w="6523" w:type="dxa"/>
          <w:gridSpan w:val="4"/>
          <w:tcBorders>
            <w:bottom w:val="single" w:sz="4" w:space="0" w:color="auto"/>
          </w:tcBorders>
          <w:shd w:val="clear" w:color="auto" w:fill="auto"/>
          <w:vAlign w:val="bottom"/>
        </w:tcPr>
        <w:p w14:paraId="4EFE95AA" w14:textId="7092277E" w:rsidR="003164CE" w:rsidRPr="001E392B" w:rsidRDefault="003164CE" w:rsidP="00366D2F">
          <w:pPr>
            <w:spacing w:after="80" w:line="240" w:lineRule="auto"/>
            <w:jc w:val="right"/>
            <w:rPr>
              <w:position w:val="-4"/>
            </w:rPr>
          </w:pPr>
          <w:r w:rsidRPr="001E392B">
            <w:rPr>
              <w:position w:val="-4"/>
              <w:sz w:val="40"/>
            </w:rPr>
            <w:t>S</w:t>
          </w:r>
          <w:r w:rsidRPr="001E392B">
            <w:rPr>
              <w:position w:val="-4"/>
            </w:rPr>
            <w:t>/20</w:t>
          </w:r>
          <w:r w:rsidR="00DE1FA3">
            <w:rPr>
              <w:position w:val="-4"/>
            </w:rPr>
            <w:t>2</w:t>
          </w:r>
          <w:r w:rsidR="00285AF4">
            <w:rPr>
              <w:position w:val="-4"/>
            </w:rPr>
            <w:t>3</w:t>
          </w:r>
          <w:r w:rsidRPr="001E392B">
            <w:rPr>
              <w:position w:val="-4"/>
            </w:rPr>
            <w:t>/10/Add</w:t>
          </w:r>
          <w:r w:rsidR="00AE1003">
            <w:rPr>
              <w:position w:val="-4"/>
            </w:rPr>
            <w:t>.</w:t>
          </w:r>
          <w:r w:rsidR="003C634A">
            <w:rPr>
              <w:position w:val="-4"/>
            </w:rPr>
            <w:t>1</w:t>
          </w:r>
          <w:r w:rsidR="00282A97">
            <w:rPr>
              <w:position w:val="-4"/>
            </w:rPr>
            <w:t>4</w:t>
          </w:r>
        </w:p>
      </w:tc>
    </w:tr>
    <w:tr w:rsidR="003164CE" w:rsidRPr="001E392B" w14:paraId="25E00EAF" w14:textId="77777777" w:rsidTr="003164CE">
      <w:trPr>
        <w:gridAfter w:val="1"/>
        <w:wAfter w:w="28" w:type="dxa"/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4E095A76" w14:textId="77777777" w:rsidR="003164CE" w:rsidRPr="001E392B" w:rsidRDefault="003164CE" w:rsidP="003164CE">
          <w:pPr>
            <w:pStyle w:val="Header"/>
            <w:spacing w:before="120"/>
            <w:jc w:val="center"/>
          </w:pPr>
          <w:r w:rsidRPr="001E392B">
            <w:t xml:space="preserve"> </w:t>
          </w:r>
          <w:r w:rsidR="00580FDF" w:rsidRPr="001E392B">
            <w:rPr>
              <w:lang w:val="en-GB" w:eastAsia="en-GB"/>
            </w:rPr>
            <w:drawing>
              <wp:inline distT="0" distB="0" distL="0" distR="0" wp14:anchorId="52C111F5" wp14:editId="53DABBD2">
                <wp:extent cx="714375" cy="6000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57E02E91" w14:textId="77777777" w:rsidR="003164CE" w:rsidRPr="001E392B" w:rsidRDefault="003164CE" w:rsidP="003164CE">
          <w:pPr>
            <w:pStyle w:val="XLarge"/>
            <w:spacing w:before="109"/>
          </w:pPr>
          <w:r w:rsidRPr="001E392B">
            <w:t>Security Council</w:t>
          </w: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4E675860" w14:textId="77777777" w:rsidR="003164CE" w:rsidRPr="001E392B" w:rsidRDefault="003164CE" w:rsidP="003164CE">
          <w:pPr>
            <w:pStyle w:val="Header"/>
            <w:spacing w:before="109"/>
          </w:pPr>
        </w:p>
      </w:tc>
      <w:tc>
        <w:tcPr>
          <w:tcW w:w="3140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6DB643B2" w14:textId="77777777" w:rsidR="003164CE" w:rsidRPr="001E392B" w:rsidRDefault="003164CE" w:rsidP="003164CE">
          <w:pPr>
            <w:pStyle w:val="Publication"/>
            <w:spacing w:before="240"/>
            <w:rPr>
              <w:color w:val="010000"/>
            </w:rPr>
          </w:pPr>
          <w:r w:rsidRPr="001E392B">
            <w:rPr>
              <w:color w:val="010000"/>
            </w:rPr>
            <w:t>Distr.: General</w:t>
          </w:r>
        </w:p>
        <w:p w14:paraId="0450084B" w14:textId="17F98C97" w:rsidR="003164CE" w:rsidRPr="001E392B" w:rsidRDefault="00282A97" w:rsidP="003164CE">
          <w:r>
            <w:t>10</w:t>
          </w:r>
          <w:r w:rsidR="00E62BA4">
            <w:t xml:space="preserve"> </w:t>
          </w:r>
          <w:r>
            <w:t>April</w:t>
          </w:r>
          <w:r w:rsidR="00E62BA4">
            <w:t xml:space="preserve"> 20</w:t>
          </w:r>
          <w:r w:rsidR="00846A63">
            <w:t>2</w:t>
          </w:r>
          <w:r w:rsidR="00285AF4">
            <w:t>3</w:t>
          </w:r>
          <w:r w:rsidR="002D2CE3" w:rsidRPr="001E392B">
            <w:t xml:space="preserve"> </w:t>
          </w:r>
          <w:ins w:id="0" w:author="Luke Croll" w:date="2023-04-12T17:20:00Z">
            <w:r w:rsidR="00892F50">
              <w:t>[</w:t>
            </w:r>
          </w:ins>
          <w:r w:rsidR="002D2CE3" w:rsidRPr="001E392B">
            <w:t>[keep the date]</w:t>
          </w:r>
          <w:ins w:id="1" w:author="Luke Croll" w:date="2023-04-12T17:20:00Z">
            <w:r w:rsidR="00892F50">
              <w:t>]</w:t>
            </w:r>
          </w:ins>
        </w:p>
        <w:p w14:paraId="0D5AC5D8" w14:textId="77777777" w:rsidR="003164CE" w:rsidRPr="001E392B" w:rsidRDefault="003164CE" w:rsidP="003164CE"/>
        <w:p w14:paraId="6E64A377" w14:textId="77777777" w:rsidR="003164CE" w:rsidRPr="001E392B" w:rsidRDefault="003164CE" w:rsidP="003164CE">
          <w:r w:rsidRPr="001E392B">
            <w:t>Original: English</w:t>
          </w:r>
        </w:p>
      </w:tc>
    </w:tr>
  </w:tbl>
  <w:p w14:paraId="1FA00C32" w14:textId="77777777" w:rsidR="003164CE" w:rsidRPr="003164CE" w:rsidRDefault="003164CE" w:rsidP="003164CE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534"/>
    <w:multiLevelType w:val="hybridMultilevel"/>
    <w:tmpl w:val="53207CD6"/>
    <w:lvl w:ilvl="0" w:tplc="0409000F">
      <w:start w:val="1"/>
      <w:numFmt w:val="decimal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" w15:restartNumberingAfterBreak="0">
    <w:nsid w:val="20330AD0"/>
    <w:multiLevelType w:val="hybridMultilevel"/>
    <w:tmpl w:val="B13E15D6"/>
    <w:lvl w:ilvl="0" w:tplc="7E46B9FA">
      <w:start w:val="1"/>
      <w:numFmt w:val="bullet"/>
      <w:pStyle w:val="Bullet2"/>
      <w:lvlText w:val=""/>
      <w:lvlJc w:val="left"/>
      <w:pPr>
        <w:ind w:left="2807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2" w15:restartNumberingAfterBreak="0">
    <w:nsid w:val="3C456276"/>
    <w:multiLevelType w:val="hybridMultilevel"/>
    <w:tmpl w:val="19149710"/>
    <w:lvl w:ilvl="0" w:tplc="F4AAAF66">
      <w:start w:val="1"/>
      <w:numFmt w:val="bullet"/>
      <w:pStyle w:val="Bullet3"/>
      <w:lvlText w:val=""/>
      <w:lvlJc w:val="left"/>
      <w:pPr>
        <w:ind w:left="3283" w:hanging="360"/>
      </w:pPr>
      <w:rPr>
        <w:rFonts w:ascii="Symbol" w:hAnsi="Symbol" w:cs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3" w15:restartNumberingAfterBreak="0">
    <w:nsid w:val="4C8C5CA3"/>
    <w:multiLevelType w:val="hybridMultilevel"/>
    <w:tmpl w:val="2F66E524"/>
    <w:lvl w:ilvl="0" w:tplc="0409000F">
      <w:start w:val="1"/>
      <w:numFmt w:val="decimal"/>
      <w:lvlText w:val="%1."/>
      <w:lvlJc w:val="left"/>
      <w:pPr>
        <w:ind w:left="2461" w:hanging="360"/>
      </w:pPr>
    </w:lvl>
    <w:lvl w:ilvl="1" w:tplc="04090019" w:tentative="1">
      <w:start w:val="1"/>
      <w:numFmt w:val="lowerLetter"/>
      <w:lvlText w:val="%2."/>
      <w:lvlJc w:val="left"/>
      <w:pPr>
        <w:ind w:left="3181" w:hanging="360"/>
      </w:pPr>
    </w:lvl>
    <w:lvl w:ilvl="2" w:tplc="0409001B" w:tentative="1">
      <w:start w:val="1"/>
      <w:numFmt w:val="lowerRoman"/>
      <w:lvlText w:val="%3."/>
      <w:lvlJc w:val="right"/>
      <w:pPr>
        <w:ind w:left="3901" w:hanging="180"/>
      </w:pPr>
    </w:lvl>
    <w:lvl w:ilvl="3" w:tplc="0409000F" w:tentative="1">
      <w:start w:val="1"/>
      <w:numFmt w:val="decimal"/>
      <w:lvlText w:val="%4."/>
      <w:lvlJc w:val="left"/>
      <w:pPr>
        <w:ind w:left="4621" w:hanging="360"/>
      </w:pPr>
    </w:lvl>
    <w:lvl w:ilvl="4" w:tplc="04090019" w:tentative="1">
      <w:start w:val="1"/>
      <w:numFmt w:val="lowerLetter"/>
      <w:lvlText w:val="%5."/>
      <w:lvlJc w:val="left"/>
      <w:pPr>
        <w:ind w:left="5341" w:hanging="360"/>
      </w:pPr>
    </w:lvl>
    <w:lvl w:ilvl="5" w:tplc="0409001B" w:tentative="1">
      <w:start w:val="1"/>
      <w:numFmt w:val="lowerRoman"/>
      <w:lvlText w:val="%6."/>
      <w:lvlJc w:val="right"/>
      <w:pPr>
        <w:ind w:left="6061" w:hanging="180"/>
      </w:pPr>
    </w:lvl>
    <w:lvl w:ilvl="6" w:tplc="0409000F" w:tentative="1">
      <w:start w:val="1"/>
      <w:numFmt w:val="decimal"/>
      <w:lvlText w:val="%7."/>
      <w:lvlJc w:val="left"/>
      <w:pPr>
        <w:ind w:left="6781" w:hanging="360"/>
      </w:pPr>
    </w:lvl>
    <w:lvl w:ilvl="7" w:tplc="04090019" w:tentative="1">
      <w:start w:val="1"/>
      <w:numFmt w:val="lowerLetter"/>
      <w:lvlText w:val="%8."/>
      <w:lvlJc w:val="left"/>
      <w:pPr>
        <w:ind w:left="7501" w:hanging="360"/>
      </w:pPr>
    </w:lvl>
    <w:lvl w:ilvl="8" w:tplc="0409001B" w:tentative="1">
      <w:start w:val="1"/>
      <w:numFmt w:val="lowerRoman"/>
      <w:lvlText w:val="%9."/>
      <w:lvlJc w:val="right"/>
      <w:pPr>
        <w:ind w:left="8221" w:hanging="180"/>
      </w:pPr>
    </w:lvl>
  </w:abstractNum>
  <w:abstractNum w:abstractNumId="4" w15:restartNumberingAfterBreak="0">
    <w:nsid w:val="4CE669A5"/>
    <w:multiLevelType w:val="multilevel"/>
    <w:tmpl w:val="2B7A5FDC"/>
    <w:lvl w:ilvl="0">
      <w:start w:val="1"/>
      <w:numFmt w:val="bullet"/>
      <w:pStyle w:val="NormalBullet"/>
      <w:lvlText w:val=""/>
      <w:lvlJc w:val="left"/>
      <w:pPr>
        <w:tabs>
          <w:tab w:val="num" w:pos="2376"/>
        </w:tabs>
        <w:ind w:left="2218" w:hanging="20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16"/>
        </w:tabs>
        <w:ind w:left="38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176"/>
        </w:tabs>
        <w:ind w:left="41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6"/>
        </w:tabs>
        <w:ind w:left="48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56"/>
        </w:tabs>
        <w:ind w:left="5256" w:hanging="360"/>
      </w:pPr>
      <w:rPr>
        <w:rFonts w:hint="default"/>
      </w:rPr>
    </w:lvl>
  </w:abstractNum>
  <w:abstractNum w:abstractNumId="5" w15:restartNumberingAfterBreak="0">
    <w:nsid w:val="51376339"/>
    <w:multiLevelType w:val="hybridMultilevel"/>
    <w:tmpl w:val="198A3420"/>
    <w:lvl w:ilvl="0" w:tplc="967CBD4C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6" w15:restartNumberingAfterBreak="0">
    <w:nsid w:val="62022005"/>
    <w:multiLevelType w:val="hybridMultilevel"/>
    <w:tmpl w:val="FC9C9730"/>
    <w:lvl w:ilvl="0" w:tplc="0338D746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abstractNum w:abstractNumId="7" w15:restartNumberingAfterBreak="0">
    <w:nsid w:val="64F14A04"/>
    <w:multiLevelType w:val="hybridMultilevel"/>
    <w:tmpl w:val="0F8E0BF2"/>
    <w:lvl w:ilvl="0" w:tplc="F404D8B4">
      <w:start w:val="1"/>
      <w:numFmt w:val="bullet"/>
      <w:pStyle w:val="Bullet1"/>
      <w:lvlText w:val=""/>
      <w:lvlJc w:val="left"/>
      <w:pPr>
        <w:ind w:left="1976" w:hanging="360"/>
      </w:pPr>
      <w:rPr>
        <w:rFonts w:ascii="Symbol" w:hAnsi="Symbol" w:cs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num w:numId="1" w16cid:durableId="648290455">
    <w:abstractNumId w:val="6"/>
  </w:num>
  <w:num w:numId="2" w16cid:durableId="295524002">
    <w:abstractNumId w:val="1"/>
  </w:num>
  <w:num w:numId="3" w16cid:durableId="2030250607">
    <w:abstractNumId w:val="5"/>
  </w:num>
  <w:num w:numId="4" w16cid:durableId="1771390241">
    <w:abstractNumId w:val="4"/>
  </w:num>
  <w:num w:numId="5" w16cid:durableId="1492211660">
    <w:abstractNumId w:val="6"/>
  </w:num>
  <w:num w:numId="6" w16cid:durableId="576402386">
    <w:abstractNumId w:val="1"/>
  </w:num>
  <w:num w:numId="7" w16cid:durableId="265041424">
    <w:abstractNumId w:val="5"/>
  </w:num>
  <w:num w:numId="8" w16cid:durableId="575162985">
    <w:abstractNumId w:val="4"/>
  </w:num>
  <w:num w:numId="9" w16cid:durableId="1595243166">
    <w:abstractNumId w:val="6"/>
  </w:num>
  <w:num w:numId="10" w16cid:durableId="811361782">
    <w:abstractNumId w:val="1"/>
  </w:num>
  <w:num w:numId="11" w16cid:durableId="821696377">
    <w:abstractNumId w:val="5"/>
  </w:num>
  <w:num w:numId="12" w16cid:durableId="151944703">
    <w:abstractNumId w:val="4"/>
  </w:num>
  <w:num w:numId="13" w16cid:durableId="1310086562">
    <w:abstractNumId w:val="6"/>
  </w:num>
  <w:num w:numId="14" w16cid:durableId="1756433024">
    <w:abstractNumId w:val="1"/>
  </w:num>
  <w:num w:numId="15" w16cid:durableId="685448125">
    <w:abstractNumId w:val="5"/>
  </w:num>
  <w:num w:numId="16" w16cid:durableId="2023698407">
    <w:abstractNumId w:val="4"/>
  </w:num>
  <w:num w:numId="17" w16cid:durableId="1011764024">
    <w:abstractNumId w:val="6"/>
  </w:num>
  <w:num w:numId="18" w16cid:durableId="1878203062">
    <w:abstractNumId w:val="1"/>
  </w:num>
  <w:num w:numId="19" w16cid:durableId="839806446">
    <w:abstractNumId w:val="5"/>
  </w:num>
  <w:num w:numId="20" w16cid:durableId="831139636">
    <w:abstractNumId w:val="4"/>
  </w:num>
  <w:num w:numId="21" w16cid:durableId="1193373249">
    <w:abstractNumId w:val="6"/>
  </w:num>
  <w:num w:numId="22" w16cid:durableId="309402376">
    <w:abstractNumId w:val="1"/>
  </w:num>
  <w:num w:numId="23" w16cid:durableId="1053382706">
    <w:abstractNumId w:val="5"/>
  </w:num>
  <w:num w:numId="24" w16cid:durableId="88814388">
    <w:abstractNumId w:val="4"/>
  </w:num>
  <w:num w:numId="25" w16cid:durableId="218515824">
    <w:abstractNumId w:val="7"/>
  </w:num>
  <w:num w:numId="26" w16cid:durableId="777139633">
    <w:abstractNumId w:val="2"/>
  </w:num>
  <w:num w:numId="27" w16cid:durableId="1134256463">
    <w:abstractNumId w:val="7"/>
  </w:num>
  <w:num w:numId="28" w16cid:durableId="1933931724">
    <w:abstractNumId w:val="2"/>
  </w:num>
  <w:num w:numId="29" w16cid:durableId="809245014">
    <w:abstractNumId w:val="7"/>
  </w:num>
  <w:num w:numId="30" w16cid:durableId="1727797393">
    <w:abstractNumId w:val="2"/>
  </w:num>
  <w:num w:numId="31" w16cid:durableId="690108585">
    <w:abstractNumId w:val="7"/>
  </w:num>
  <w:num w:numId="32" w16cid:durableId="342821973">
    <w:abstractNumId w:val="2"/>
  </w:num>
  <w:num w:numId="33" w16cid:durableId="1513491236">
    <w:abstractNumId w:val="0"/>
  </w:num>
  <w:num w:numId="34" w16cid:durableId="10377098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proofState w:spelling="clean" w:grammar="clean"/>
  <w:trackRevisions/>
  <w:defaultTabStop w:val="475"/>
  <w:hyphenationZone w:val="20"/>
  <w:doNotHyphenateCaps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uppressBottomSpacing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arcode" w:val="*1721354*"/>
    <w:docVar w:name="CreationDt" w:val="04/12/2017 9:24: AM"/>
    <w:docVar w:name="DocCategory" w:val="Doc"/>
    <w:docVar w:name="DocType" w:val="Final"/>
    <w:docVar w:name="DutyStation" w:val="New York"/>
    <w:docVar w:name="FooterJN" w:val="17-21354"/>
    <w:docVar w:name="jobn" w:val="17-21354 (E)"/>
    <w:docVar w:name="jobnDT" w:val="17-21354 (E)   041217"/>
    <w:docVar w:name="jobnDTDT" w:val="17-21354 (E)   041217   041217"/>
    <w:docVar w:name="JobNo" w:val="1721354E"/>
    <w:docVar w:name="JobNo2" w:val="1740783E"/>
    <w:docVar w:name="LocalDrive" w:val="0"/>
    <w:docVar w:name="OandT" w:val="scc"/>
    <w:docVar w:name="sss1" w:val="S/2017/10/Add.47"/>
    <w:docVar w:name="sss2" w:val="-"/>
    <w:docVar w:name="Symbol1" w:val="S/2017/10/Add.47"/>
    <w:docVar w:name="Symbol2" w:val="-"/>
  </w:docVars>
  <w:rsids>
    <w:rsidRoot w:val="00C83A64"/>
    <w:rsid w:val="00014FB3"/>
    <w:rsid w:val="00017FCF"/>
    <w:rsid w:val="00024D1E"/>
    <w:rsid w:val="00032F12"/>
    <w:rsid w:val="00037BF6"/>
    <w:rsid w:val="00041C9A"/>
    <w:rsid w:val="0005746B"/>
    <w:rsid w:val="000576C2"/>
    <w:rsid w:val="00057B03"/>
    <w:rsid w:val="0006468B"/>
    <w:rsid w:val="00064EE9"/>
    <w:rsid w:val="00086194"/>
    <w:rsid w:val="0009644C"/>
    <w:rsid w:val="000C4C9C"/>
    <w:rsid w:val="000E4E36"/>
    <w:rsid w:val="000F4F42"/>
    <w:rsid w:val="001241EC"/>
    <w:rsid w:val="00137380"/>
    <w:rsid w:val="00141015"/>
    <w:rsid w:val="00141EC2"/>
    <w:rsid w:val="00153791"/>
    <w:rsid w:val="00165C8E"/>
    <w:rsid w:val="001674BA"/>
    <w:rsid w:val="00170267"/>
    <w:rsid w:val="00180069"/>
    <w:rsid w:val="00182CED"/>
    <w:rsid w:val="001C342E"/>
    <w:rsid w:val="001D3C11"/>
    <w:rsid w:val="001D55F8"/>
    <w:rsid w:val="001E392B"/>
    <w:rsid w:val="00203CD4"/>
    <w:rsid w:val="00214645"/>
    <w:rsid w:val="00224AED"/>
    <w:rsid w:val="002706A2"/>
    <w:rsid w:val="00273F16"/>
    <w:rsid w:val="0028054A"/>
    <w:rsid w:val="00282A97"/>
    <w:rsid w:val="00285AF4"/>
    <w:rsid w:val="00287F3F"/>
    <w:rsid w:val="00294FA1"/>
    <w:rsid w:val="002C347E"/>
    <w:rsid w:val="002D2CE3"/>
    <w:rsid w:val="002D4145"/>
    <w:rsid w:val="002D7DC4"/>
    <w:rsid w:val="002E09A8"/>
    <w:rsid w:val="002F2AA7"/>
    <w:rsid w:val="003164CE"/>
    <w:rsid w:val="00324760"/>
    <w:rsid w:val="0033339B"/>
    <w:rsid w:val="003401A9"/>
    <w:rsid w:val="003411F1"/>
    <w:rsid w:val="00341295"/>
    <w:rsid w:val="00346F96"/>
    <w:rsid w:val="0035174B"/>
    <w:rsid w:val="003539E5"/>
    <w:rsid w:val="003651C9"/>
    <w:rsid w:val="0036601B"/>
    <w:rsid w:val="00366D2F"/>
    <w:rsid w:val="0037329B"/>
    <w:rsid w:val="0039715D"/>
    <w:rsid w:val="00397CB1"/>
    <w:rsid w:val="003A480D"/>
    <w:rsid w:val="003A756E"/>
    <w:rsid w:val="003B5132"/>
    <w:rsid w:val="003B5D02"/>
    <w:rsid w:val="003B6033"/>
    <w:rsid w:val="003C0ACD"/>
    <w:rsid w:val="003C634A"/>
    <w:rsid w:val="003E2074"/>
    <w:rsid w:val="003E3B08"/>
    <w:rsid w:val="003E723B"/>
    <w:rsid w:val="00413652"/>
    <w:rsid w:val="0043669F"/>
    <w:rsid w:val="004401CB"/>
    <w:rsid w:val="0044179B"/>
    <w:rsid w:val="00441D85"/>
    <w:rsid w:val="00442970"/>
    <w:rsid w:val="004520B8"/>
    <w:rsid w:val="00467698"/>
    <w:rsid w:val="00471921"/>
    <w:rsid w:val="00481660"/>
    <w:rsid w:val="004837C2"/>
    <w:rsid w:val="004856CD"/>
    <w:rsid w:val="00493A83"/>
    <w:rsid w:val="004A74AF"/>
    <w:rsid w:val="004B0B18"/>
    <w:rsid w:val="004B4C46"/>
    <w:rsid w:val="004C0085"/>
    <w:rsid w:val="004D17DB"/>
    <w:rsid w:val="004D751B"/>
    <w:rsid w:val="004D75EA"/>
    <w:rsid w:val="004E090B"/>
    <w:rsid w:val="004E0FE6"/>
    <w:rsid w:val="004F7D57"/>
    <w:rsid w:val="00513138"/>
    <w:rsid w:val="00514EF7"/>
    <w:rsid w:val="0054093F"/>
    <w:rsid w:val="00541947"/>
    <w:rsid w:val="0054255D"/>
    <w:rsid w:val="00556720"/>
    <w:rsid w:val="00572BEE"/>
    <w:rsid w:val="00580FDF"/>
    <w:rsid w:val="00586EE5"/>
    <w:rsid w:val="005A3119"/>
    <w:rsid w:val="005A5C6A"/>
    <w:rsid w:val="005B0E78"/>
    <w:rsid w:val="005B67E8"/>
    <w:rsid w:val="005C1036"/>
    <w:rsid w:val="005C1115"/>
    <w:rsid w:val="005C49C8"/>
    <w:rsid w:val="005E757E"/>
    <w:rsid w:val="005E7641"/>
    <w:rsid w:val="00651E1C"/>
    <w:rsid w:val="00662E4B"/>
    <w:rsid w:val="00667738"/>
    <w:rsid w:val="00674235"/>
    <w:rsid w:val="00680D09"/>
    <w:rsid w:val="00681E0F"/>
    <w:rsid w:val="00694894"/>
    <w:rsid w:val="006A153C"/>
    <w:rsid w:val="006A5316"/>
    <w:rsid w:val="006B7530"/>
    <w:rsid w:val="006C25C3"/>
    <w:rsid w:val="006C4DEC"/>
    <w:rsid w:val="006E2149"/>
    <w:rsid w:val="0072021D"/>
    <w:rsid w:val="00731294"/>
    <w:rsid w:val="00760570"/>
    <w:rsid w:val="00772E2F"/>
    <w:rsid w:val="00774D02"/>
    <w:rsid w:val="007A186A"/>
    <w:rsid w:val="007B1DEA"/>
    <w:rsid w:val="007C0C36"/>
    <w:rsid w:val="007C1BD2"/>
    <w:rsid w:val="007C2D48"/>
    <w:rsid w:val="007D3838"/>
    <w:rsid w:val="007D5228"/>
    <w:rsid w:val="007D64EC"/>
    <w:rsid w:val="007E630D"/>
    <w:rsid w:val="008205D8"/>
    <w:rsid w:val="008235B6"/>
    <w:rsid w:val="00826BA3"/>
    <w:rsid w:val="00840BE6"/>
    <w:rsid w:val="00846A63"/>
    <w:rsid w:val="00846D29"/>
    <w:rsid w:val="00855FFA"/>
    <w:rsid w:val="008723C3"/>
    <w:rsid w:val="00887837"/>
    <w:rsid w:val="00892F50"/>
    <w:rsid w:val="00896E0D"/>
    <w:rsid w:val="008A156F"/>
    <w:rsid w:val="008A1CE8"/>
    <w:rsid w:val="008A63C1"/>
    <w:rsid w:val="008B2D00"/>
    <w:rsid w:val="008D673B"/>
    <w:rsid w:val="00901304"/>
    <w:rsid w:val="00912005"/>
    <w:rsid w:val="0092068D"/>
    <w:rsid w:val="0093375A"/>
    <w:rsid w:val="00936CA0"/>
    <w:rsid w:val="00945C62"/>
    <w:rsid w:val="00965A30"/>
    <w:rsid w:val="00977C51"/>
    <w:rsid w:val="0099306A"/>
    <w:rsid w:val="009A33E8"/>
    <w:rsid w:val="009C52B3"/>
    <w:rsid w:val="009D3BE8"/>
    <w:rsid w:val="009E1969"/>
    <w:rsid w:val="00A20AC0"/>
    <w:rsid w:val="00A301EA"/>
    <w:rsid w:val="00A37B4A"/>
    <w:rsid w:val="00A67AD0"/>
    <w:rsid w:val="00A96D45"/>
    <w:rsid w:val="00AA2E74"/>
    <w:rsid w:val="00AD4C0F"/>
    <w:rsid w:val="00AE1003"/>
    <w:rsid w:val="00B07499"/>
    <w:rsid w:val="00B111B9"/>
    <w:rsid w:val="00B11E96"/>
    <w:rsid w:val="00B33BD4"/>
    <w:rsid w:val="00B35388"/>
    <w:rsid w:val="00B45E0E"/>
    <w:rsid w:val="00B47364"/>
    <w:rsid w:val="00B93C8F"/>
    <w:rsid w:val="00BD02A8"/>
    <w:rsid w:val="00BF4909"/>
    <w:rsid w:val="00BF5B27"/>
    <w:rsid w:val="00BF6BE0"/>
    <w:rsid w:val="00C122BE"/>
    <w:rsid w:val="00C178D8"/>
    <w:rsid w:val="00C30FB2"/>
    <w:rsid w:val="00C42BF3"/>
    <w:rsid w:val="00C43BBE"/>
    <w:rsid w:val="00C444E6"/>
    <w:rsid w:val="00C469D0"/>
    <w:rsid w:val="00C46C23"/>
    <w:rsid w:val="00C473B7"/>
    <w:rsid w:val="00C54FB5"/>
    <w:rsid w:val="00C57DD6"/>
    <w:rsid w:val="00C70DF8"/>
    <w:rsid w:val="00C779E4"/>
    <w:rsid w:val="00C82974"/>
    <w:rsid w:val="00C83A64"/>
    <w:rsid w:val="00C85AF3"/>
    <w:rsid w:val="00C949AE"/>
    <w:rsid w:val="00CB2A78"/>
    <w:rsid w:val="00CC3112"/>
    <w:rsid w:val="00CC3CE9"/>
    <w:rsid w:val="00CD6079"/>
    <w:rsid w:val="00CE465D"/>
    <w:rsid w:val="00D41F5B"/>
    <w:rsid w:val="00D47A30"/>
    <w:rsid w:val="00D526E8"/>
    <w:rsid w:val="00D535C3"/>
    <w:rsid w:val="00D537E0"/>
    <w:rsid w:val="00D70E3F"/>
    <w:rsid w:val="00D71C9F"/>
    <w:rsid w:val="00D72B26"/>
    <w:rsid w:val="00DB005B"/>
    <w:rsid w:val="00DB3040"/>
    <w:rsid w:val="00DC7B16"/>
    <w:rsid w:val="00DE1170"/>
    <w:rsid w:val="00DE1FA3"/>
    <w:rsid w:val="00E04EF5"/>
    <w:rsid w:val="00E10BA7"/>
    <w:rsid w:val="00E14BBE"/>
    <w:rsid w:val="00E15DC8"/>
    <w:rsid w:val="00E17A2F"/>
    <w:rsid w:val="00E2626F"/>
    <w:rsid w:val="00E62BA4"/>
    <w:rsid w:val="00E852D3"/>
    <w:rsid w:val="00E870C2"/>
    <w:rsid w:val="00EB22B3"/>
    <w:rsid w:val="00EB4742"/>
    <w:rsid w:val="00F12276"/>
    <w:rsid w:val="00F27BF6"/>
    <w:rsid w:val="00F30184"/>
    <w:rsid w:val="00F33FF3"/>
    <w:rsid w:val="00F403D0"/>
    <w:rsid w:val="00F41A5B"/>
    <w:rsid w:val="00F52991"/>
    <w:rsid w:val="00F5593E"/>
    <w:rsid w:val="00F61ADD"/>
    <w:rsid w:val="00F80F8E"/>
    <w:rsid w:val="00F84E04"/>
    <w:rsid w:val="00F94321"/>
    <w:rsid w:val="00F94BC6"/>
    <w:rsid w:val="00F95D58"/>
    <w:rsid w:val="00FC49F5"/>
    <w:rsid w:val="00FD2B19"/>
    <w:rsid w:val="00F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16025"/>
  <w15:docId w15:val="{35C25FCC-5F84-41E7-B4B6-1A07EB59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 w:qFormat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D00"/>
    <w:pPr>
      <w:suppressAutoHyphens/>
      <w:spacing w:line="240" w:lineRule="exact"/>
    </w:pPr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F5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49F5"/>
    <w:pPr>
      <w:keepNext/>
      <w:spacing w:before="240" w:after="60"/>
      <w:outlineLvl w:val="1"/>
    </w:pPr>
    <w:rPr>
      <w:rFonts w:ascii="Arial" w:eastAsia="Times New Roman" w:hAnsi="Arial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49F5"/>
    <w:pPr>
      <w:keepNext/>
      <w:spacing w:before="240" w:after="60"/>
      <w:outlineLvl w:val="2"/>
    </w:pPr>
    <w:rPr>
      <w:rFonts w:ascii="Arial" w:eastAsia="Times New Roman" w:hAnsi="Arial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9F5"/>
    <w:pPr>
      <w:spacing w:before="20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9F5"/>
    <w:pPr>
      <w:spacing w:before="20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9F5"/>
    <w:pPr>
      <w:spacing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9F5"/>
    <w:pPr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9F5"/>
    <w:pPr>
      <w:outlineLvl w:val="7"/>
    </w:pPr>
    <w:rPr>
      <w:rFonts w:ascii="Cambria" w:eastAsia="Times New Roman" w:hAnsi="Cambri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9F5"/>
    <w:pPr>
      <w:outlineLvl w:val="8"/>
    </w:pPr>
    <w:rPr>
      <w:rFonts w:ascii="Cambria" w:eastAsia="Times New Roman" w:hAnsi="Cambria"/>
      <w:i/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P">
    <w:name w:val="_ 7_ P"/>
    <w:basedOn w:val="Normal"/>
    <w:next w:val="Normal"/>
    <w:qFormat/>
    <w:rsid w:val="00FC49F5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00" w:lineRule="exact"/>
      <w:ind w:left="1267" w:right="1267" w:hanging="1267"/>
      <w:outlineLvl w:val="3"/>
    </w:pPr>
    <w:rPr>
      <w:rFonts w:eastAsia="Times New Roman"/>
      <w:iCs/>
      <w:spacing w:val="3"/>
      <w:sz w:val="14"/>
      <w:szCs w:val="24"/>
    </w:rPr>
  </w:style>
  <w:style w:type="paragraph" w:customStyle="1" w:styleId="H1">
    <w:name w:val="_ H_1"/>
    <w:basedOn w:val="Normal"/>
    <w:next w:val="Normal"/>
    <w:rsid w:val="008B2D00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HCh">
    <w:name w:val="_ H _Ch"/>
    <w:basedOn w:val="H1"/>
    <w:next w:val="Normal"/>
    <w:rsid w:val="008B2D00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HM">
    <w:name w:val="_ H __M"/>
    <w:basedOn w:val="HCh"/>
    <w:next w:val="Normal"/>
    <w:rsid w:val="008B2D00"/>
    <w:pPr>
      <w:spacing w:line="360" w:lineRule="exact"/>
    </w:pPr>
    <w:rPr>
      <w:spacing w:val="-3"/>
      <w:w w:val="99"/>
      <w:sz w:val="34"/>
    </w:rPr>
  </w:style>
  <w:style w:type="paragraph" w:customStyle="1" w:styleId="H23">
    <w:name w:val="_ H_2/3"/>
    <w:basedOn w:val="Normal"/>
    <w:next w:val="SingleTxt"/>
    <w:rsid w:val="008B2D00"/>
    <w:pPr>
      <w:outlineLvl w:val="1"/>
    </w:pPr>
    <w:rPr>
      <w:b/>
      <w:lang w:val="en-US"/>
    </w:rPr>
  </w:style>
  <w:style w:type="paragraph" w:customStyle="1" w:styleId="H4">
    <w:name w:val="_ H_4"/>
    <w:basedOn w:val="Normal"/>
    <w:next w:val="Normal"/>
    <w:rsid w:val="008B2D00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3"/>
    </w:pPr>
    <w:rPr>
      <w:i/>
      <w:spacing w:val="3"/>
    </w:rPr>
  </w:style>
  <w:style w:type="paragraph" w:customStyle="1" w:styleId="H56">
    <w:name w:val="_ H_5/6"/>
    <w:basedOn w:val="Normal"/>
    <w:next w:val="Normal"/>
    <w:rsid w:val="008B2D00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4"/>
    </w:pPr>
  </w:style>
  <w:style w:type="paragraph" w:customStyle="1" w:styleId="DualTxt">
    <w:name w:val="__Dual Txt"/>
    <w:basedOn w:val="Normal"/>
    <w:rsid w:val="008B2D00"/>
    <w:pPr>
      <w:tabs>
        <w:tab w:val="left" w:pos="480"/>
        <w:tab w:val="left" w:pos="960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</w:style>
  <w:style w:type="paragraph" w:customStyle="1" w:styleId="SM">
    <w:name w:val="__S_M"/>
    <w:basedOn w:val="Normal"/>
    <w:next w:val="Normal"/>
    <w:rsid w:val="008B2D00"/>
    <w:pPr>
      <w:keepNext/>
      <w:keepLines/>
      <w:tabs>
        <w:tab w:val="right" w:leader="dot" w:pos="360"/>
      </w:tabs>
      <w:spacing w:line="390" w:lineRule="exact"/>
      <w:ind w:left="1267" w:right="1267"/>
      <w:outlineLvl w:val="0"/>
    </w:pPr>
    <w:rPr>
      <w:b/>
      <w:spacing w:val="-4"/>
      <w:w w:val="98"/>
      <w:sz w:val="40"/>
    </w:rPr>
  </w:style>
  <w:style w:type="paragraph" w:customStyle="1" w:styleId="SL">
    <w:name w:val="__S_L"/>
    <w:basedOn w:val="SM"/>
    <w:next w:val="Normal"/>
    <w:rsid w:val="008B2D00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"/>
    <w:next w:val="Normal"/>
    <w:rsid w:val="008B2D00"/>
    <w:pPr>
      <w:ind w:left="1267" w:right="1267"/>
    </w:pPr>
  </w:style>
  <w:style w:type="paragraph" w:customStyle="1" w:styleId="SingleTxt">
    <w:name w:val="__Single Txt"/>
    <w:basedOn w:val="Normal"/>
    <w:rsid w:val="008B2D00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 w:line="240" w:lineRule="atLeast"/>
      <w:ind w:left="1267" w:right="1267"/>
      <w:jc w:val="both"/>
    </w:pPr>
  </w:style>
  <w:style w:type="paragraph" w:customStyle="1" w:styleId="AgendaItemNormal">
    <w:name w:val="Agenda_Item_Normal"/>
    <w:next w:val="Normal"/>
    <w:qFormat/>
    <w:rsid w:val="008B2D00"/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paragraph" w:customStyle="1" w:styleId="TitleH1">
    <w:name w:val="Title_H1"/>
    <w:basedOn w:val="H1"/>
    <w:next w:val="SingleTxt"/>
    <w:qFormat/>
    <w:rsid w:val="008B2D00"/>
    <w:pPr>
      <w:keepNext w:val="0"/>
      <w:keepLines w:val="0"/>
    </w:pPr>
  </w:style>
  <w:style w:type="paragraph" w:customStyle="1" w:styleId="AgendaTitleH2">
    <w:name w:val="Agenda_Title_H2"/>
    <w:basedOn w:val="TitleH1"/>
    <w:next w:val="Normal"/>
    <w:qFormat/>
    <w:rsid w:val="008B2D00"/>
    <w:pPr>
      <w:keepNext/>
      <w:keepLines/>
      <w:spacing w:line="240" w:lineRule="exact"/>
      <w:ind w:left="0" w:right="5040" w:firstLine="0"/>
      <w:outlineLvl w:val="1"/>
    </w:pPr>
    <w:rPr>
      <w:sz w:val="20"/>
    </w:rPr>
  </w:style>
  <w:style w:type="paragraph" w:styleId="BalloonText">
    <w:name w:val="Balloon Text"/>
    <w:basedOn w:val="Normal"/>
    <w:link w:val="BalloonTextChar"/>
    <w:semiHidden/>
    <w:rsid w:val="008B2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B2D00"/>
    <w:rPr>
      <w:rFonts w:ascii="Tahoma" w:eastAsia="Calibri" w:hAnsi="Tahoma" w:cs="Tahoma"/>
      <w:spacing w:val="4"/>
      <w:w w:val="103"/>
      <w:kern w:val="14"/>
      <w:sz w:val="16"/>
      <w:szCs w:val="16"/>
      <w:lang w:eastAsia="en-US"/>
    </w:rPr>
  </w:style>
  <w:style w:type="paragraph" w:customStyle="1" w:styleId="Bullet1">
    <w:name w:val="Bullet 1"/>
    <w:basedOn w:val="Normal"/>
    <w:qFormat/>
    <w:rsid w:val="008B2D00"/>
    <w:pPr>
      <w:numPr>
        <w:numId w:val="31"/>
      </w:numPr>
      <w:spacing w:after="120" w:line="240" w:lineRule="atLeast"/>
      <w:ind w:right="1267"/>
      <w:jc w:val="both"/>
    </w:pPr>
  </w:style>
  <w:style w:type="paragraph" w:customStyle="1" w:styleId="Bullet2">
    <w:name w:val="Bullet 2"/>
    <w:basedOn w:val="Normal"/>
    <w:qFormat/>
    <w:rsid w:val="00FC49F5"/>
    <w:pPr>
      <w:numPr>
        <w:numId w:val="22"/>
      </w:numPr>
      <w:spacing w:after="120"/>
      <w:ind w:right="1264"/>
      <w:jc w:val="both"/>
    </w:pPr>
  </w:style>
  <w:style w:type="paragraph" w:customStyle="1" w:styleId="Bullet3">
    <w:name w:val="Bullet 3"/>
    <w:basedOn w:val="SingleTxt"/>
    <w:qFormat/>
    <w:rsid w:val="008B2D00"/>
    <w:pPr>
      <w:numPr>
        <w:numId w:val="32"/>
      </w:numPr>
      <w:tabs>
        <w:tab w:val="clear" w:pos="1267"/>
        <w:tab w:val="clear" w:pos="1742"/>
        <w:tab w:val="clear" w:pos="2218"/>
        <w:tab w:val="clear" w:pos="2693"/>
        <w:tab w:val="clear" w:pos="3182"/>
        <w:tab w:val="clear" w:pos="3658"/>
        <w:tab w:val="clear" w:pos="4133"/>
        <w:tab w:val="clear" w:pos="4622"/>
        <w:tab w:val="clear" w:pos="5098"/>
        <w:tab w:val="clear" w:pos="5573"/>
        <w:tab w:val="clear" w:pos="6048"/>
      </w:tabs>
    </w:pPr>
  </w:style>
  <w:style w:type="paragraph" w:styleId="Caption">
    <w:name w:val="caption"/>
    <w:basedOn w:val="Normal"/>
    <w:next w:val="Normal"/>
    <w:uiPriority w:val="35"/>
    <w:semiHidden/>
    <w:unhideWhenUsed/>
    <w:rsid w:val="00FC49F5"/>
    <w:pPr>
      <w:spacing w:line="240" w:lineRule="auto"/>
    </w:pPr>
    <w:rPr>
      <w:b/>
      <w:bCs/>
      <w:color w:val="4F81BD"/>
      <w:sz w:val="18"/>
      <w:szCs w:val="18"/>
    </w:rPr>
  </w:style>
  <w:style w:type="character" w:styleId="CommentReference">
    <w:name w:val="annotation reference"/>
    <w:semiHidden/>
    <w:rsid w:val="008B2D00"/>
    <w:rPr>
      <w:sz w:val="6"/>
    </w:rPr>
  </w:style>
  <w:style w:type="paragraph" w:customStyle="1" w:styleId="Distribution">
    <w:name w:val="Distribution"/>
    <w:next w:val="Normal"/>
    <w:rsid w:val="008B2D00"/>
    <w:pPr>
      <w:spacing w:before="240"/>
    </w:pPr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character" w:styleId="EndnoteReference">
    <w:name w:val="endnote reference"/>
    <w:semiHidden/>
    <w:rsid w:val="008B2D00"/>
    <w:rPr>
      <w:color w:val="auto"/>
      <w:spacing w:val="5"/>
      <w:w w:val="103"/>
      <w:kern w:val="14"/>
      <w:position w:val="0"/>
      <w:vertAlign w:val="superscript"/>
    </w:rPr>
  </w:style>
  <w:style w:type="paragraph" w:styleId="FootnoteText">
    <w:name w:val="footnote text"/>
    <w:basedOn w:val="Normal"/>
    <w:link w:val="FootnoteTextChar"/>
    <w:rsid w:val="008B2D00"/>
    <w:pPr>
      <w:widowControl w:val="0"/>
      <w:tabs>
        <w:tab w:val="right" w:pos="418"/>
      </w:tabs>
      <w:spacing w:line="210" w:lineRule="exact"/>
      <w:ind w:left="475" w:hanging="475"/>
    </w:pPr>
    <w:rPr>
      <w:spacing w:val="5"/>
      <w:sz w:val="17"/>
    </w:rPr>
  </w:style>
  <w:style w:type="character" w:customStyle="1" w:styleId="FootnoteTextChar">
    <w:name w:val="Footnote Text Char"/>
    <w:link w:val="FootnoteText"/>
    <w:rsid w:val="008B2D00"/>
    <w:rPr>
      <w:rFonts w:ascii="Times New Roman" w:eastAsia="Calibri" w:hAnsi="Times New Roman" w:cs="Times New Roman"/>
      <w:spacing w:val="5"/>
      <w:w w:val="103"/>
      <w:kern w:val="14"/>
      <w:sz w:val="17"/>
      <w:szCs w:val="20"/>
      <w:lang w:eastAsia="en-US"/>
    </w:rPr>
  </w:style>
  <w:style w:type="paragraph" w:styleId="EndnoteText">
    <w:name w:val="endnote text"/>
    <w:basedOn w:val="FootnoteText"/>
    <w:link w:val="EndnoteTextChar"/>
    <w:semiHidden/>
    <w:rsid w:val="008B2D00"/>
  </w:style>
  <w:style w:type="character" w:customStyle="1" w:styleId="EndnoteTextChar">
    <w:name w:val="Endnote Text Char"/>
    <w:link w:val="EndnoteText"/>
    <w:semiHidden/>
    <w:rsid w:val="008B2D00"/>
    <w:rPr>
      <w:rFonts w:ascii="Times New Roman" w:eastAsia="Calibri" w:hAnsi="Times New Roman" w:cs="Times New Roman"/>
      <w:spacing w:val="5"/>
      <w:w w:val="103"/>
      <w:kern w:val="14"/>
      <w:sz w:val="17"/>
      <w:szCs w:val="20"/>
      <w:lang w:eastAsia="en-US"/>
    </w:rPr>
  </w:style>
  <w:style w:type="paragraph" w:styleId="Footer">
    <w:name w:val="footer"/>
    <w:link w:val="FooterChar"/>
    <w:rsid w:val="008B2D00"/>
    <w:pPr>
      <w:tabs>
        <w:tab w:val="center" w:pos="4320"/>
        <w:tab w:val="right" w:pos="8640"/>
      </w:tabs>
    </w:pPr>
    <w:rPr>
      <w:rFonts w:ascii="Times New Roman" w:eastAsia="Calibri" w:hAnsi="Times New Roman" w:cs="Times New Roman"/>
      <w:b/>
      <w:noProof/>
      <w:sz w:val="17"/>
      <w:lang w:eastAsia="en-US"/>
    </w:rPr>
  </w:style>
  <w:style w:type="character" w:customStyle="1" w:styleId="FooterChar">
    <w:name w:val="Footer Char"/>
    <w:link w:val="Footer"/>
    <w:rsid w:val="008B2D00"/>
    <w:rPr>
      <w:rFonts w:ascii="Times New Roman" w:eastAsia="Calibri" w:hAnsi="Times New Roman" w:cs="Times New Roman"/>
      <w:b/>
      <w:noProof/>
      <w:sz w:val="17"/>
      <w:szCs w:val="20"/>
      <w:lang w:val="en-US" w:eastAsia="en-US"/>
    </w:rPr>
  </w:style>
  <w:style w:type="character" w:styleId="FootnoteReference">
    <w:name w:val="footnote reference"/>
    <w:semiHidden/>
    <w:rsid w:val="008B2D00"/>
    <w:rPr>
      <w:color w:val="auto"/>
      <w:spacing w:val="5"/>
      <w:w w:val="103"/>
      <w:kern w:val="14"/>
      <w:position w:val="0"/>
      <w:vertAlign w:val="superscript"/>
    </w:rPr>
  </w:style>
  <w:style w:type="paragraph" w:customStyle="1" w:styleId="HdChapterLt">
    <w:name w:val="Hd Chapter Lt"/>
    <w:basedOn w:val="Normal"/>
    <w:next w:val="Normal"/>
    <w:qFormat/>
    <w:rsid w:val="00FC49F5"/>
    <w:pPr>
      <w:keepNext/>
      <w:keepLines/>
      <w:tabs>
        <w:tab w:val="left" w:pos="2218"/>
      </w:tabs>
      <w:spacing w:before="300" w:line="300" w:lineRule="exact"/>
    </w:pPr>
    <w:rPr>
      <w:spacing w:val="2"/>
      <w:w w:val="96"/>
      <w:kern w:val="34"/>
      <w:sz w:val="28"/>
      <w:szCs w:val="28"/>
    </w:rPr>
  </w:style>
  <w:style w:type="paragraph" w:customStyle="1" w:styleId="HdChapterBD">
    <w:name w:val="Hd Chapter BD"/>
    <w:basedOn w:val="HdChapterLt"/>
    <w:next w:val="Normal"/>
    <w:qFormat/>
    <w:rsid w:val="00FC49F5"/>
    <w:pPr>
      <w:spacing w:before="240"/>
    </w:pPr>
    <w:rPr>
      <w:b/>
      <w:spacing w:val="-2"/>
      <w:w w:val="100"/>
    </w:rPr>
  </w:style>
  <w:style w:type="paragraph" w:customStyle="1" w:styleId="HdChapterBdLg">
    <w:name w:val="Hd Chapter Bd Lg"/>
    <w:basedOn w:val="HdChapterBD"/>
    <w:next w:val="Normal"/>
    <w:qFormat/>
    <w:rsid w:val="00FC49F5"/>
    <w:rPr>
      <w:spacing w:val="-3"/>
      <w:w w:val="99"/>
      <w:kern w:val="14"/>
      <w:sz w:val="34"/>
      <w:szCs w:val="34"/>
    </w:rPr>
  </w:style>
  <w:style w:type="paragraph" w:styleId="Header">
    <w:name w:val="header"/>
    <w:link w:val="HeaderChar"/>
    <w:rsid w:val="008B2D00"/>
    <w:pPr>
      <w:tabs>
        <w:tab w:val="center" w:pos="4320"/>
        <w:tab w:val="right" w:pos="8640"/>
      </w:tabs>
    </w:pPr>
    <w:rPr>
      <w:rFonts w:ascii="Times New Roman" w:eastAsia="Calibri" w:hAnsi="Times New Roman" w:cs="Times New Roman"/>
      <w:noProof/>
      <w:sz w:val="17"/>
      <w:lang w:eastAsia="en-US"/>
    </w:rPr>
  </w:style>
  <w:style w:type="character" w:customStyle="1" w:styleId="HeaderChar">
    <w:name w:val="Header Char"/>
    <w:link w:val="Header"/>
    <w:rsid w:val="008B2D00"/>
    <w:rPr>
      <w:rFonts w:ascii="Times New Roman" w:eastAsia="Calibri" w:hAnsi="Times New Roman" w:cs="Times New Roman"/>
      <w:noProof/>
      <w:sz w:val="17"/>
      <w:szCs w:val="20"/>
      <w:lang w:val="en-US" w:eastAsia="en-US"/>
    </w:rPr>
  </w:style>
  <w:style w:type="character" w:customStyle="1" w:styleId="Heading1Char">
    <w:name w:val="Heading 1 Char"/>
    <w:link w:val="Heading1"/>
    <w:uiPriority w:val="9"/>
    <w:rsid w:val="00FC49F5"/>
    <w:rPr>
      <w:rFonts w:ascii="Arial" w:eastAsia="Times New Roman" w:hAnsi="Arial" w:cs="Times New Roman"/>
      <w:b/>
      <w:bCs/>
      <w:spacing w:val="4"/>
      <w:w w:val="103"/>
      <w:kern w:val="32"/>
      <w:sz w:val="32"/>
      <w:szCs w:val="28"/>
      <w:lang w:val="es-ES" w:eastAsia="en-US"/>
    </w:rPr>
  </w:style>
  <w:style w:type="character" w:customStyle="1" w:styleId="Heading2Char">
    <w:name w:val="Heading 2 Char"/>
    <w:link w:val="Heading2"/>
    <w:uiPriority w:val="9"/>
    <w:rsid w:val="00FC49F5"/>
    <w:rPr>
      <w:rFonts w:ascii="Arial" w:eastAsia="Times New Roman" w:hAnsi="Arial" w:cs="Times New Roman"/>
      <w:b/>
      <w:bCs/>
      <w:i/>
      <w:spacing w:val="4"/>
      <w:w w:val="103"/>
      <w:kern w:val="14"/>
      <w:sz w:val="28"/>
      <w:szCs w:val="26"/>
      <w:lang w:val="es-ES" w:eastAsia="en-US"/>
    </w:rPr>
  </w:style>
  <w:style w:type="character" w:customStyle="1" w:styleId="Heading3Char">
    <w:name w:val="Heading 3 Char"/>
    <w:link w:val="Heading3"/>
    <w:uiPriority w:val="9"/>
    <w:rsid w:val="00FC49F5"/>
    <w:rPr>
      <w:rFonts w:ascii="Arial" w:eastAsia="Times New Roman" w:hAnsi="Arial" w:cs="Times New Roman"/>
      <w:b/>
      <w:bCs/>
      <w:spacing w:val="4"/>
      <w:w w:val="103"/>
      <w:kern w:val="14"/>
      <w:sz w:val="26"/>
      <w:lang w:val="es-ES" w:eastAsia="en-US"/>
    </w:rPr>
  </w:style>
  <w:style w:type="character" w:customStyle="1" w:styleId="Heading4Char">
    <w:name w:val="Heading 4 Char"/>
    <w:link w:val="Heading4"/>
    <w:uiPriority w:val="9"/>
    <w:semiHidden/>
    <w:rsid w:val="00FC49F5"/>
    <w:rPr>
      <w:rFonts w:ascii="Cambria" w:eastAsia="Times New Roman" w:hAnsi="Cambria" w:cs="Times New Roman"/>
      <w:b/>
      <w:bCs/>
      <w:i/>
      <w:iCs/>
      <w:spacing w:val="4"/>
      <w:w w:val="103"/>
      <w:sz w:val="20"/>
      <w:lang w:val="es-ES" w:eastAsia="en-US"/>
    </w:rPr>
  </w:style>
  <w:style w:type="character" w:customStyle="1" w:styleId="Heading5Char">
    <w:name w:val="Heading 5 Char"/>
    <w:link w:val="Heading5"/>
    <w:uiPriority w:val="9"/>
    <w:semiHidden/>
    <w:rsid w:val="00FC49F5"/>
    <w:rPr>
      <w:rFonts w:ascii="Cambria" w:eastAsia="Times New Roman" w:hAnsi="Cambria" w:cs="Times New Roman"/>
      <w:b/>
      <w:bCs/>
      <w:color w:val="7F7F7F"/>
      <w:spacing w:val="4"/>
      <w:w w:val="103"/>
      <w:sz w:val="20"/>
      <w:lang w:val="es-ES" w:eastAsia="en-US"/>
    </w:rPr>
  </w:style>
  <w:style w:type="character" w:customStyle="1" w:styleId="Heading6Char">
    <w:name w:val="Heading 6 Char"/>
    <w:link w:val="Heading6"/>
    <w:uiPriority w:val="9"/>
    <w:semiHidden/>
    <w:rsid w:val="00FC49F5"/>
    <w:rPr>
      <w:rFonts w:ascii="Cambria" w:eastAsia="Times New Roman" w:hAnsi="Cambria" w:cs="Times New Roman"/>
      <w:b/>
      <w:bCs/>
      <w:i/>
      <w:iCs/>
      <w:color w:val="7F7F7F"/>
      <w:spacing w:val="4"/>
      <w:w w:val="103"/>
      <w:sz w:val="20"/>
      <w:lang w:val="es-ES" w:eastAsia="en-US"/>
    </w:rPr>
  </w:style>
  <w:style w:type="character" w:customStyle="1" w:styleId="Heading7Char">
    <w:name w:val="Heading 7 Char"/>
    <w:link w:val="Heading7"/>
    <w:uiPriority w:val="9"/>
    <w:semiHidden/>
    <w:rsid w:val="00FC49F5"/>
    <w:rPr>
      <w:rFonts w:ascii="Cambria" w:eastAsia="Times New Roman" w:hAnsi="Cambria" w:cs="Times New Roman"/>
      <w:i/>
      <w:iCs/>
      <w:spacing w:val="4"/>
      <w:w w:val="103"/>
      <w:sz w:val="20"/>
      <w:lang w:val="es-ES" w:eastAsia="en-US"/>
    </w:rPr>
  </w:style>
  <w:style w:type="character" w:customStyle="1" w:styleId="Heading8Char">
    <w:name w:val="Heading 8 Char"/>
    <w:link w:val="Heading8"/>
    <w:uiPriority w:val="9"/>
    <w:semiHidden/>
    <w:rsid w:val="00FC49F5"/>
    <w:rPr>
      <w:rFonts w:ascii="Cambria" w:eastAsia="Times New Roman" w:hAnsi="Cambria" w:cs="Times New Roman"/>
      <w:spacing w:val="4"/>
      <w:w w:val="103"/>
      <w:sz w:val="20"/>
      <w:szCs w:val="20"/>
      <w:lang w:val="es-ES" w:eastAsia="en-US"/>
    </w:rPr>
  </w:style>
  <w:style w:type="character" w:customStyle="1" w:styleId="Heading9Char">
    <w:name w:val="Heading 9 Char"/>
    <w:link w:val="Heading9"/>
    <w:uiPriority w:val="9"/>
    <w:semiHidden/>
    <w:rsid w:val="00FC49F5"/>
    <w:rPr>
      <w:rFonts w:ascii="Cambria" w:eastAsia="Times New Roman" w:hAnsi="Cambria" w:cs="Times New Roman"/>
      <w:i/>
      <w:iCs/>
      <w:spacing w:val="5"/>
      <w:w w:val="103"/>
      <w:sz w:val="20"/>
      <w:szCs w:val="20"/>
      <w:lang w:val="es-ES" w:eastAsia="en-US"/>
    </w:rPr>
  </w:style>
  <w:style w:type="character" w:styleId="LineNumber">
    <w:name w:val="line number"/>
    <w:rsid w:val="008B2D00"/>
    <w:rPr>
      <w:sz w:val="14"/>
    </w:rPr>
  </w:style>
  <w:style w:type="paragraph" w:styleId="NoSpacing">
    <w:name w:val="No Spacing"/>
    <w:basedOn w:val="Normal"/>
    <w:uiPriority w:val="1"/>
    <w:rsid w:val="00FC49F5"/>
    <w:pPr>
      <w:spacing w:line="240" w:lineRule="auto"/>
    </w:pPr>
  </w:style>
  <w:style w:type="paragraph" w:customStyle="1" w:styleId="NormalBullet">
    <w:name w:val="Normal Bullet"/>
    <w:basedOn w:val="Normal"/>
    <w:next w:val="Normal"/>
    <w:qFormat/>
    <w:rsid w:val="00FC49F5"/>
    <w:pPr>
      <w:keepLines/>
      <w:numPr>
        <w:numId w:val="24"/>
      </w:numPr>
      <w:tabs>
        <w:tab w:val="left" w:pos="2218"/>
      </w:tabs>
      <w:spacing w:before="40" w:after="80"/>
      <w:ind w:right="302"/>
    </w:pPr>
  </w:style>
  <w:style w:type="paragraph" w:customStyle="1" w:styleId="NormalSchedule">
    <w:name w:val="Normal Schedule"/>
    <w:basedOn w:val="Normal"/>
    <w:next w:val="Normal"/>
    <w:qFormat/>
    <w:rsid w:val="00FC49F5"/>
    <w:pPr>
      <w:tabs>
        <w:tab w:val="left" w:leader="dot" w:pos="2218"/>
        <w:tab w:val="left" w:pos="2707"/>
        <w:tab w:val="right" w:leader="dot" w:pos="9835"/>
      </w:tabs>
    </w:pPr>
  </w:style>
  <w:style w:type="paragraph" w:customStyle="1" w:styleId="Original">
    <w:name w:val="Original"/>
    <w:next w:val="Normal"/>
    <w:rsid w:val="008B2D00"/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paragraph" w:customStyle="1" w:styleId="Publication">
    <w:name w:val="Publication"/>
    <w:next w:val="Normal"/>
    <w:rsid w:val="008B2D00"/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paragraph" w:customStyle="1" w:styleId="ReleaseDate">
    <w:name w:val="ReleaseDate"/>
    <w:next w:val="Footer"/>
    <w:autoRedefine/>
    <w:qFormat/>
    <w:rsid w:val="00FC49F5"/>
    <w:rPr>
      <w:rFonts w:ascii="Times New Roman" w:eastAsia="Calibri" w:hAnsi="Times New Roman" w:cs="Times New Roman"/>
      <w:spacing w:val="4"/>
      <w:w w:val="103"/>
      <w:szCs w:val="22"/>
      <w:lang w:val="es-ES" w:eastAsia="en-US"/>
    </w:rPr>
  </w:style>
  <w:style w:type="paragraph" w:customStyle="1" w:styleId="Small">
    <w:name w:val="Small"/>
    <w:basedOn w:val="Normal"/>
    <w:next w:val="Normal"/>
    <w:rsid w:val="008B2D00"/>
    <w:pPr>
      <w:tabs>
        <w:tab w:val="right" w:pos="9965"/>
      </w:tabs>
      <w:spacing w:line="210" w:lineRule="exact"/>
    </w:pPr>
    <w:rPr>
      <w:spacing w:val="5"/>
      <w:w w:val="104"/>
      <w:sz w:val="17"/>
    </w:rPr>
  </w:style>
  <w:style w:type="paragraph" w:customStyle="1" w:styleId="SmallX">
    <w:name w:val="SmallX"/>
    <w:basedOn w:val="Small"/>
    <w:next w:val="Normal"/>
    <w:rsid w:val="008B2D00"/>
    <w:pPr>
      <w:spacing w:line="180" w:lineRule="exact"/>
      <w:jc w:val="right"/>
    </w:pPr>
    <w:rPr>
      <w:spacing w:val="6"/>
      <w:w w:val="106"/>
      <w:sz w:val="14"/>
    </w:rPr>
  </w:style>
  <w:style w:type="paragraph" w:customStyle="1" w:styleId="TitleHCH">
    <w:name w:val="Title_H_CH"/>
    <w:basedOn w:val="HCh"/>
    <w:next w:val="SingleTxt"/>
    <w:qFormat/>
    <w:rsid w:val="008B2D00"/>
    <w:pPr>
      <w:ind w:left="1267" w:right="1267" w:hanging="1267"/>
    </w:pPr>
  </w:style>
  <w:style w:type="paragraph" w:customStyle="1" w:styleId="TitleH2">
    <w:name w:val="Title_H2"/>
    <w:basedOn w:val="H23"/>
    <w:qFormat/>
    <w:rsid w:val="008B2D00"/>
    <w:pPr>
      <w:ind w:left="1267" w:right="1267" w:hanging="1267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9F5"/>
    <w:pPr>
      <w:outlineLvl w:val="9"/>
    </w:pPr>
    <w:rPr>
      <w:rFonts w:eastAsia="SimSun"/>
      <w:lang w:bidi="en-US"/>
    </w:rPr>
  </w:style>
  <w:style w:type="paragraph" w:customStyle="1" w:styleId="XLarge">
    <w:name w:val="XLarge"/>
    <w:basedOn w:val="HM"/>
    <w:rsid w:val="008B2D00"/>
    <w:pPr>
      <w:spacing w:line="390" w:lineRule="exact"/>
    </w:pPr>
    <w:rPr>
      <w:spacing w:val="-4"/>
      <w:w w:val="98"/>
      <w:sz w:val="40"/>
    </w:rPr>
  </w:style>
  <w:style w:type="character" w:styleId="Hyperlink">
    <w:name w:val="Hyperlink"/>
    <w:rsid w:val="008B2D00"/>
    <w:rPr>
      <w:color w:val="0000FF"/>
      <w:u w:val="none"/>
    </w:rPr>
  </w:style>
  <w:style w:type="paragraph" w:styleId="PlainText">
    <w:name w:val="Plain Text"/>
    <w:basedOn w:val="Normal"/>
    <w:link w:val="PlainTextChar"/>
    <w:rsid w:val="008B2D00"/>
    <w:pPr>
      <w:suppressAutoHyphens w:val="0"/>
      <w:spacing w:line="240" w:lineRule="auto"/>
    </w:pPr>
    <w:rPr>
      <w:rFonts w:ascii="Courier New" w:eastAsia="Times New Roman" w:hAnsi="Courier New"/>
      <w:spacing w:val="0"/>
      <w:w w:val="100"/>
      <w:kern w:val="0"/>
      <w:lang w:val="en-US" w:eastAsia="en-GB"/>
    </w:rPr>
  </w:style>
  <w:style w:type="character" w:customStyle="1" w:styleId="PlainTextChar">
    <w:name w:val="Plain Text Char"/>
    <w:link w:val="PlainText"/>
    <w:rsid w:val="008B2D00"/>
    <w:rPr>
      <w:rFonts w:ascii="Courier New" w:eastAsia="Times New Roman" w:hAnsi="Courier New" w:cs="Times New Roman"/>
      <w:sz w:val="20"/>
      <w:szCs w:val="20"/>
      <w:lang w:val="en-US" w:eastAsia="en-GB"/>
    </w:rPr>
  </w:style>
  <w:style w:type="paragraph" w:customStyle="1" w:styleId="ReleaseDate0">
    <w:name w:val="Release Date"/>
    <w:next w:val="Footer"/>
    <w:rsid w:val="008B2D00"/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  <w:style w:type="paragraph" w:customStyle="1" w:styleId="Session">
    <w:name w:val="Session"/>
    <w:basedOn w:val="H23"/>
    <w:rsid w:val="008B2D00"/>
  </w:style>
  <w:style w:type="table" w:styleId="TableGrid">
    <w:name w:val="Table Grid"/>
    <w:basedOn w:val="TableNormal"/>
    <w:rsid w:val="008B2D00"/>
    <w:pPr>
      <w:suppressAutoHyphens/>
      <w:spacing w:line="240" w:lineRule="exact"/>
    </w:pPr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3164CE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3164CE"/>
    <w:rPr>
      <w:rFonts w:ascii="Times New Roman" w:eastAsia="Calibr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4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4CE"/>
    <w:rPr>
      <w:rFonts w:ascii="Times New Roman" w:eastAsia="Calibri" w:hAnsi="Times New Roman" w:cs="Times New Roman"/>
      <w:b/>
      <w:bCs/>
      <w:spacing w:val="4"/>
      <w:w w:val="103"/>
      <w:kern w:val="14"/>
      <w:sz w:val="20"/>
      <w:szCs w:val="20"/>
      <w:lang w:eastAsia="en-US"/>
    </w:rPr>
  </w:style>
  <w:style w:type="character" w:styleId="FollowedHyperlink">
    <w:name w:val="FollowedHyperlink"/>
    <w:uiPriority w:val="99"/>
    <w:semiHidden/>
    <w:unhideWhenUsed/>
    <w:rsid w:val="00C42BF3"/>
    <w:rPr>
      <w:color w:val="0000FF"/>
      <w:u w:val="none"/>
    </w:rPr>
  </w:style>
  <w:style w:type="character" w:styleId="UnresolvedMention">
    <w:name w:val="Unresolved Mention"/>
    <w:uiPriority w:val="99"/>
    <w:semiHidden/>
    <w:unhideWhenUsed/>
    <w:rsid w:val="00F41A5B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892F50"/>
    <w:rPr>
      <w:rFonts w:ascii="Times New Roman" w:eastAsia="Calibri" w:hAnsi="Times New Roman" w:cs="Times New Roman"/>
      <w:spacing w:val="4"/>
      <w:w w:val="103"/>
      <w:kern w:val="1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hyperlink" Target="https://undocs.org/S/2017/507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9F519AFC9644FB8D3D4B9DB76C27E" ma:contentTypeVersion="12" ma:contentTypeDescription="Create a new document." ma:contentTypeScope="" ma:versionID="dcc75e5ebcc51eaa51bae4010fe7a98f">
  <xsd:schema xmlns:xsd="http://www.w3.org/2001/XMLSchema" xmlns:xs="http://www.w3.org/2001/XMLSchema" xmlns:p="http://schemas.microsoft.com/office/2006/metadata/properties" xmlns:ns2="cfc03cda-bc36-4859-b431-cc9043cb4594" xmlns:ns3="4774538e-7891-43b6-a84b-740af6ca28fe" targetNamespace="http://schemas.microsoft.com/office/2006/metadata/properties" ma:root="true" ma:fieldsID="2bc1ec7dd7d2901b49b8aa0d7af01845" ns2:_="" ns3:_="">
    <xsd:import namespace="cfc03cda-bc36-4859-b431-cc9043cb4594"/>
    <xsd:import namespace="4774538e-7891-43b6-a84b-740af6ca28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03cda-bc36-4859-b431-cc9043cb4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4538e-7891-43b6-a84b-740af6ca2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78A5B8-04EA-4562-9B16-55D524D71B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C28E1D-E660-497D-9AD1-99CC9094E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FD4B83-64BB-4966-B8E8-435EEC5299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E9168A-5B71-4FF2-ACE8-E8E797622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03cda-bc36-4859-b431-cc9043cb4594"/>
    <ds:schemaRef ds:uri="4774538e-7891-43b6-a84b-740af6ca2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698</CharactersWithSpaces>
  <SharedDoc>false</SharedDoc>
  <HLinks>
    <vt:vector size="12" baseType="variant">
      <vt:variant>
        <vt:i4>262231</vt:i4>
      </vt:variant>
      <vt:variant>
        <vt:i4>3</vt:i4>
      </vt:variant>
      <vt:variant>
        <vt:i4>0</vt:i4>
      </vt:variant>
      <vt:variant>
        <vt:i4>5</vt:i4>
      </vt:variant>
      <vt:variant>
        <vt:lpwstr>https://undocs.org/S/2018/10</vt:lpwstr>
      </vt:variant>
      <vt:variant>
        <vt:lpwstr/>
      </vt:variant>
      <vt:variant>
        <vt:i4>262236</vt:i4>
      </vt:variant>
      <vt:variant>
        <vt:i4>0</vt:i4>
      </vt:variant>
      <vt:variant>
        <vt:i4>0</vt:i4>
      </vt:variant>
      <vt:variant>
        <vt:i4>5</vt:i4>
      </vt:variant>
      <vt:variant>
        <vt:lpwstr>https://undocs.org/S/2017/507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Luke Croll</cp:lastModifiedBy>
  <cp:revision>3</cp:revision>
  <cp:lastPrinted>2017-12-04T16:34:00Z</cp:lastPrinted>
  <dcterms:created xsi:type="dcterms:W3CDTF">2023-04-12T18:58:00Z</dcterms:created>
  <dcterms:modified xsi:type="dcterms:W3CDTF">2023-04-12T21:20:00Z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o">
    <vt:lpwstr>1721354</vt:lpwstr>
  </property>
  <property fmtid="{D5CDD505-2E9C-101B-9397-08002B2CF9AE}" pid="3" name="ODSRefJobNo">
    <vt:lpwstr>1740783E</vt:lpwstr>
  </property>
  <property fmtid="{D5CDD505-2E9C-101B-9397-08002B2CF9AE}" pid="4" name="Symbol1">
    <vt:lpwstr>S/2017/10/Add.47</vt:lpwstr>
  </property>
  <property fmtid="{D5CDD505-2E9C-101B-9397-08002B2CF9AE}" pid="5" name="Symbol2">
    <vt:lpwstr/>
  </property>
  <property fmtid="{D5CDD505-2E9C-101B-9397-08002B2CF9AE}" pid="6" name="Translator">
    <vt:lpwstr/>
  </property>
  <property fmtid="{D5CDD505-2E9C-101B-9397-08002B2CF9AE}" pid="7" name="DocType">
    <vt:lpwstr>S</vt:lpwstr>
  </property>
  <property fmtid="{D5CDD505-2E9C-101B-9397-08002B2CF9AE}" pid="8" name="Category">
    <vt:lpwstr>Document</vt:lpwstr>
  </property>
  <property fmtid="{D5CDD505-2E9C-101B-9397-08002B2CF9AE}" pid="9" name="Language">
    <vt:lpwstr>English</vt:lpwstr>
  </property>
  <property fmtid="{D5CDD505-2E9C-101B-9397-08002B2CF9AE}" pid="10" name="Publication Date">
    <vt:lpwstr>Distr.: General</vt:lpwstr>
  </property>
  <property fmtid="{D5CDD505-2E9C-101B-9397-08002B2CF9AE}" pid="11" name="Release Date">
    <vt:lpwstr>041217</vt:lpwstr>
  </property>
  <property fmtid="{D5CDD505-2E9C-101B-9397-08002B2CF9AE}" pid="12" name="Title1">
    <vt:lpwstr>		Summary statement by the Secretary-General of matters of which the Security Council is seized and of the stage reached in their consideration</vt:lpwstr>
  </property>
  <property fmtid="{D5CDD505-2E9C-101B-9397-08002B2CF9AE}" pid="13" name="Title2">
    <vt:lpwstr>	Addendum</vt:lpwstr>
  </property>
  <property fmtid="{D5CDD505-2E9C-101B-9397-08002B2CF9AE}" pid="14" name="Comment">
    <vt:lpwstr/>
  </property>
  <property fmtid="{D5CDD505-2E9C-101B-9397-08002B2CF9AE}" pid="15" name="DraftPages">
    <vt:lpwstr>Final - 1p</vt:lpwstr>
  </property>
  <property fmtid="{D5CDD505-2E9C-101B-9397-08002B2CF9AE}" pid="16" name="Operator">
    <vt:lpwstr>scc (F)</vt:lpwstr>
  </property>
  <property fmtid="{D5CDD505-2E9C-101B-9397-08002B2CF9AE}" pid="17" name="ContentTypeId">
    <vt:lpwstr>0x0101000719F519AFC9644FB8D3D4B9DB76C27E</vt:lpwstr>
  </property>
  <property fmtid="{D5CDD505-2E9C-101B-9397-08002B2CF9AE}" pid="18" name="Order">
    <vt:r8>100200</vt:r8>
  </property>
</Properties>
</file>
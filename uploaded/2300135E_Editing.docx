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6DAC" w14:textId="77777777" w:rsidR="004D1CDB" w:rsidRDefault="004D1CDB" w:rsidP="004D1CDB">
      <w:pPr>
        <w:pStyle w:val="H1"/>
        <w:ind w:left="0" w:right="4075" w:firstLine="0"/>
      </w:pPr>
      <w:r w:rsidRPr="00BB42A9">
        <w:t xml:space="preserve">Committee of Experts on International </w:t>
      </w:r>
    </w:p>
    <w:p w14:paraId="203FFE20" w14:textId="2243144C" w:rsidR="004D1CDB" w:rsidRPr="00BB42A9" w:rsidRDefault="004D1CDB" w:rsidP="004D1CDB">
      <w:pPr>
        <w:pStyle w:val="H1"/>
        <w:ind w:left="0" w:right="4075" w:firstLine="0"/>
      </w:pPr>
      <w:r w:rsidRPr="00BB42A9">
        <w:t xml:space="preserve">Cooperation in Tax Matters </w:t>
      </w:r>
    </w:p>
    <w:p w14:paraId="5204DC2E" w14:textId="0016C94D" w:rsidR="004D1CDB" w:rsidRPr="00BB42A9" w:rsidRDefault="004D1CDB" w:rsidP="004D1CDB">
      <w:pPr>
        <w:pStyle w:val="Session"/>
        <w:ind w:right="4080"/>
        <w:rPr>
          <w:lang w:val="en-GB"/>
        </w:rPr>
      </w:pPr>
      <w:r w:rsidRPr="00BB42A9">
        <w:rPr>
          <w:lang w:val="en-GB"/>
        </w:rPr>
        <w:t>Twenty-</w:t>
      </w:r>
      <w:r w:rsidR="00370FA6">
        <w:rPr>
          <w:lang w:val="en-GB"/>
        </w:rPr>
        <w:t>sixth</w:t>
      </w:r>
      <w:r w:rsidRPr="00BB42A9">
        <w:rPr>
          <w:lang w:val="en-GB"/>
        </w:rPr>
        <w:t xml:space="preserve"> session</w:t>
      </w:r>
    </w:p>
    <w:p w14:paraId="532F5948" w14:textId="0AE4B66B" w:rsidR="002A327E" w:rsidRPr="00BB42A9" w:rsidDel="002A327E" w:rsidRDefault="002A327E" w:rsidP="002A327E">
      <w:pPr>
        <w:ind w:right="4080"/>
        <w:rPr>
          <w:del w:id="0" w:author="Luke Croll" w:date="2023-01-04T17:17:00Z"/>
          <w:moveTo w:id="1" w:author="Luke Croll" w:date="2023-01-04T17:17:00Z"/>
        </w:rPr>
      </w:pPr>
      <w:moveToRangeStart w:id="2" w:author="Luke Croll" w:date="2023-01-04T17:17:00Z" w:name="move123745085"/>
      <w:moveTo w:id="3" w:author="Luke Croll" w:date="2023-01-04T17:17:00Z">
        <w:r>
          <w:t>New York</w:t>
        </w:r>
      </w:moveTo>
      <w:ins w:id="4" w:author="Luke Croll" w:date="2023-01-04T17:17:00Z">
        <w:r>
          <w:t xml:space="preserve">, </w:t>
        </w:r>
      </w:ins>
    </w:p>
    <w:moveToRangeEnd w:id="2"/>
    <w:p w14:paraId="1F7FA049" w14:textId="1B81BEBE" w:rsidR="004D1CDB" w:rsidRDefault="00370FA6" w:rsidP="002A327E">
      <w:pPr>
        <w:ind w:right="4080"/>
      </w:pPr>
      <w:r>
        <w:t>27</w:t>
      </w:r>
      <w:ins w:id="5" w:author="Luke Croll" w:date="2023-01-04T17:18:00Z">
        <w:r w:rsidR="00706403">
          <w:t>–</w:t>
        </w:r>
      </w:ins>
      <w:del w:id="6" w:author="Luke Croll" w:date="2023-01-04T17:18:00Z">
        <w:r w:rsidR="004D1CDB" w:rsidDel="00706403">
          <w:delText>-</w:delText>
        </w:r>
      </w:del>
      <w:r>
        <w:t>30</w:t>
      </w:r>
      <w:r w:rsidR="004D1CDB">
        <w:t xml:space="preserve"> </w:t>
      </w:r>
      <w:r w:rsidR="04ECD96C">
        <w:t xml:space="preserve">March </w:t>
      </w:r>
      <w:r w:rsidR="004D1CDB">
        <w:t>202</w:t>
      </w:r>
      <w:r>
        <w:t>3</w:t>
      </w:r>
    </w:p>
    <w:p w14:paraId="56B4A82B" w14:textId="6DAAF96A" w:rsidR="0031095A" w:rsidRPr="00BB42A9" w:rsidDel="002A327E" w:rsidRDefault="00370FA6" w:rsidP="004D1CDB">
      <w:pPr>
        <w:ind w:right="4080"/>
        <w:rPr>
          <w:moveFrom w:id="7" w:author="Luke Croll" w:date="2023-01-04T17:17:00Z"/>
        </w:rPr>
      </w:pPr>
      <w:moveFromRangeStart w:id="8" w:author="Luke Croll" w:date="2023-01-04T17:17:00Z" w:name="move123745085"/>
      <w:moveFrom w:id="9" w:author="Luke Croll" w:date="2023-01-04T17:17:00Z">
        <w:r w:rsidDel="002A327E">
          <w:t>New York</w:t>
        </w:r>
      </w:moveFrom>
    </w:p>
    <w:moveFromRangeEnd w:id="8"/>
    <w:p w14:paraId="7E34E69C" w14:textId="77777777" w:rsidR="004D1CDB" w:rsidRPr="00BB42A9" w:rsidRDefault="004D1CDB" w:rsidP="004D1CDB">
      <w:pPr>
        <w:pStyle w:val="SingleTxt"/>
        <w:spacing w:after="0" w:line="120" w:lineRule="exact"/>
        <w:rPr>
          <w:sz w:val="10"/>
        </w:rPr>
      </w:pPr>
    </w:p>
    <w:p w14:paraId="4E7FE38F" w14:textId="77777777" w:rsidR="004D1CDB" w:rsidRPr="00BB42A9" w:rsidRDefault="004D1CDB" w:rsidP="004D1CDB">
      <w:pPr>
        <w:pStyle w:val="SingleTxt"/>
        <w:spacing w:after="0" w:line="120" w:lineRule="exact"/>
        <w:rPr>
          <w:sz w:val="10"/>
        </w:rPr>
      </w:pPr>
    </w:p>
    <w:p w14:paraId="1B49CC94" w14:textId="77777777" w:rsidR="004D1CDB" w:rsidRPr="00BB42A9" w:rsidRDefault="004D1CDB" w:rsidP="004D1CDB">
      <w:pPr>
        <w:pStyle w:val="SingleTxt"/>
        <w:spacing w:after="0" w:line="120" w:lineRule="exact"/>
        <w:rPr>
          <w:sz w:val="10"/>
        </w:rPr>
      </w:pPr>
    </w:p>
    <w:p w14:paraId="793A0541" w14:textId="77777777" w:rsidR="004D1CDB" w:rsidRPr="00BB42A9" w:rsidRDefault="004D1CDB" w:rsidP="004D1CDB">
      <w:pPr>
        <w:pStyle w:val="TitleHCH"/>
        <w:ind w:left="1267" w:right="1260" w:hanging="1267"/>
      </w:pPr>
      <w:r w:rsidRPr="00BB42A9">
        <w:tab/>
      </w:r>
      <w:r w:rsidRPr="00BB42A9">
        <w:tab/>
      </w:r>
      <w:commentRangeStart w:id="10"/>
      <w:r w:rsidRPr="00BB42A9">
        <w:t xml:space="preserve">Provisional </w:t>
      </w:r>
      <w:commentRangeEnd w:id="10"/>
      <w:r w:rsidR="00E40CB4">
        <w:rPr>
          <w:rStyle w:val="CommentReference"/>
          <w:b w:val="0"/>
          <w:spacing w:val="4"/>
        </w:rPr>
        <w:commentReference w:id="10"/>
      </w:r>
      <w:r w:rsidRPr="00BB42A9">
        <w:t xml:space="preserve">agenda </w:t>
      </w:r>
    </w:p>
    <w:p w14:paraId="41E8975C" w14:textId="77777777" w:rsidR="004D1CDB" w:rsidRPr="00BB42A9" w:rsidRDefault="004D1CDB" w:rsidP="004D1CDB">
      <w:pPr>
        <w:pStyle w:val="SingleTxt"/>
        <w:spacing w:after="0" w:line="120" w:lineRule="exact"/>
        <w:rPr>
          <w:sz w:val="10"/>
        </w:rPr>
      </w:pPr>
    </w:p>
    <w:p w14:paraId="13036AEF" w14:textId="77777777" w:rsidR="004D1CDB" w:rsidRPr="00BB42A9" w:rsidRDefault="004D1CDB" w:rsidP="004D1CDB">
      <w:pPr>
        <w:pStyle w:val="SingleTxt"/>
        <w:spacing w:after="0" w:line="120" w:lineRule="exact"/>
        <w:rPr>
          <w:sz w:val="10"/>
        </w:rPr>
      </w:pPr>
    </w:p>
    <w:p w14:paraId="588C9336" w14:textId="794B1218" w:rsidR="00CD452A" w:rsidRDefault="00CD452A" w:rsidP="00CD452A">
      <w:pPr>
        <w:pStyle w:val="SingleTxt"/>
        <w:spacing w:line="360" w:lineRule="auto"/>
      </w:pPr>
      <w:r>
        <w:t xml:space="preserve">1. Opening of the session by the </w:t>
      </w:r>
      <w:commentRangeStart w:id="11"/>
      <w:r>
        <w:t>Co-Chairs</w:t>
      </w:r>
      <w:commentRangeEnd w:id="11"/>
      <w:r w:rsidR="006A7A41">
        <w:rPr>
          <w:rStyle w:val="CommentReference"/>
        </w:rPr>
        <w:commentReference w:id="11"/>
      </w:r>
      <w:r>
        <w:t>.</w:t>
      </w:r>
    </w:p>
    <w:p w14:paraId="23F85D8E" w14:textId="77777777" w:rsidR="00CD452A" w:rsidRDefault="00CD452A" w:rsidP="00CD452A">
      <w:pPr>
        <w:pStyle w:val="SingleTxt"/>
        <w:spacing w:line="360" w:lineRule="auto"/>
      </w:pPr>
      <w:r>
        <w:t>2. Adoption of the agenda and organization of work.</w:t>
      </w:r>
    </w:p>
    <w:p w14:paraId="0A29C963" w14:textId="77777777" w:rsidR="00CD452A" w:rsidRDefault="00CD452A" w:rsidP="00CD452A">
      <w:pPr>
        <w:pStyle w:val="SingleTxt"/>
        <w:spacing w:line="360" w:lineRule="auto"/>
      </w:pPr>
      <w:r>
        <w:t>3. Discussion of issues related to international cooperation in tax matters:</w:t>
      </w:r>
    </w:p>
    <w:p w14:paraId="001F824E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(a) Procedural issues for the Committee;</w:t>
      </w:r>
    </w:p>
    <w:p w14:paraId="53D6ABAC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(b) Taxation and the Sustainable Development Goals;</w:t>
      </w:r>
    </w:p>
    <w:p w14:paraId="5BD5B17C" w14:textId="77777777" w:rsidR="00E40CB4" w:rsidRDefault="00CD452A" w:rsidP="00F32FA7">
      <w:pPr>
        <w:pStyle w:val="SingleTxt"/>
        <w:spacing w:line="360" w:lineRule="auto"/>
        <w:ind w:left="1264" w:right="1264" w:firstLine="533"/>
        <w:contextualSpacing/>
      </w:pPr>
      <w:r>
        <w:t>(c) Issues related to the United Nations Model Double Taxation</w:t>
      </w:r>
      <w:r w:rsidR="000D7383">
        <w:t xml:space="preserve"> </w:t>
      </w:r>
      <w:r>
        <w:t>Convention between Developed and Developing Countries;</w:t>
      </w:r>
    </w:p>
    <w:p w14:paraId="0D1AA387" w14:textId="0DFB1E49" w:rsidR="00CD452A" w:rsidRDefault="00CD452A" w:rsidP="00E40CB4">
      <w:pPr>
        <w:pStyle w:val="SingleTxt"/>
        <w:spacing w:line="360" w:lineRule="auto"/>
        <w:ind w:left="1264" w:right="1264" w:firstLine="533"/>
        <w:contextualSpacing/>
      </w:pPr>
      <w:r>
        <w:t>(d) Update of the United Nations Manual for the Negotiation of Bilateral</w:t>
      </w:r>
      <w:r w:rsidR="00E40CB4">
        <w:t xml:space="preserve"> </w:t>
      </w:r>
      <w:r>
        <w:t>Tax Treaties between Developed and Developing Countries;</w:t>
      </w:r>
    </w:p>
    <w:p w14:paraId="520022F8" w14:textId="77777777" w:rsidR="00CD452A" w:rsidRDefault="00CD452A" w:rsidP="00F32FA7">
      <w:pPr>
        <w:pStyle w:val="SingleTxt"/>
        <w:spacing w:line="360" w:lineRule="auto"/>
        <w:ind w:left="1264" w:right="1264" w:firstLine="533"/>
        <w:contextualSpacing/>
      </w:pPr>
      <w:r>
        <w:t>(e) Transfer pricing;</w:t>
      </w:r>
    </w:p>
    <w:p w14:paraId="6A4A7562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(f) Taxation of the extractive industries;</w:t>
      </w:r>
    </w:p>
    <w:p w14:paraId="45862304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(g) Environmental taxation;</w:t>
      </w:r>
    </w:p>
    <w:p w14:paraId="45FA384E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(h) Dispute avoidance and resolution;</w:t>
      </w:r>
    </w:p>
    <w:p w14:paraId="36F254EE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(i) Taxation issues related to the digitalized and globalized economy;</w:t>
      </w:r>
    </w:p>
    <w:p w14:paraId="09B11019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 xml:space="preserve">(j) Taxation of </w:t>
      </w:r>
      <w:proofErr w:type="spellStart"/>
      <w:r>
        <w:t>cryptoassets</w:t>
      </w:r>
      <w:proofErr w:type="spellEnd"/>
      <w:r>
        <w:t>;</w:t>
      </w:r>
    </w:p>
    <w:p w14:paraId="68C33631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(k) Digitalization and other opportunities to improve tax administration;</w:t>
      </w:r>
    </w:p>
    <w:p w14:paraId="2402EEF6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(l) Increasing tax transparency;</w:t>
      </w:r>
    </w:p>
    <w:p w14:paraId="1F962232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(m) Wealth and solidarity taxes;</w:t>
      </w:r>
    </w:p>
    <w:p w14:paraId="5DAA8EEF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(n) Indirect taxes;</w:t>
      </w:r>
    </w:p>
    <w:p w14:paraId="733A5E8F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(o) Health taxes;</w:t>
      </w:r>
    </w:p>
    <w:p w14:paraId="214A77D5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(p) Relationship of tax, trade and investment agreements;</w:t>
      </w:r>
    </w:p>
    <w:p w14:paraId="40E3DECD" w14:textId="77777777" w:rsidR="00CD452A" w:rsidRDefault="00CD452A" w:rsidP="00854567">
      <w:pPr>
        <w:pStyle w:val="SingleTxt"/>
        <w:spacing w:line="360" w:lineRule="auto"/>
        <w:ind w:firstLine="533"/>
        <w:contextualSpacing/>
      </w:pPr>
      <w:r>
        <w:t>(q) Capacity-building;</w:t>
      </w:r>
    </w:p>
    <w:p w14:paraId="32D9906E" w14:textId="3653A16E" w:rsidR="003E7B14" w:rsidRDefault="00CD452A" w:rsidP="00854567">
      <w:pPr>
        <w:pStyle w:val="SingleTxt"/>
        <w:spacing w:line="360" w:lineRule="auto"/>
        <w:ind w:left="1264" w:right="1264" w:firstLine="533"/>
        <w:contextualSpacing/>
      </w:pPr>
      <w:r>
        <w:lastRenderedPageBreak/>
        <w:t xml:space="preserve">(r) </w:t>
      </w:r>
      <w:r w:rsidR="003E7B14">
        <w:t>Other matters for consideration</w:t>
      </w:r>
      <w:ins w:id="12" w:author="Luke Croll" w:date="2023-01-04T17:19:00Z">
        <w:r w:rsidR="00706403">
          <w:t>,</w:t>
        </w:r>
      </w:ins>
      <w:r w:rsidR="003E7B14">
        <w:t xml:space="preserve"> </w:t>
      </w:r>
      <w:del w:id="13" w:author="Luke Croll" w:date="2023-01-04T17:19:00Z">
        <w:r w:rsidR="003E7B14" w:rsidDel="00706403">
          <w:delText xml:space="preserve">(… </w:delText>
        </w:r>
      </w:del>
      <w:r w:rsidR="003E7B14">
        <w:t>including taxation and foreign</w:t>
      </w:r>
    </w:p>
    <w:p w14:paraId="00E72FB3" w14:textId="4164BC2C" w:rsidR="00CD452A" w:rsidRDefault="003E7B14" w:rsidP="00854567">
      <w:pPr>
        <w:pStyle w:val="SingleTxt"/>
        <w:spacing w:line="360" w:lineRule="auto"/>
        <w:ind w:left="1264" w:right="1264" w:firstLine="533"/>
        <w:contextualSpacing/>
      </w:pPr>
      <w:r>
        <w:t>exchange</w:t>
      </w:r>
      <w:del w:id="14" w:author="Luke Croll" w:date="2023-01-04T17:19:00Z">
        <w:r w:rsidDel="00706403">
          <w:delText>)</w:delText>
        </w:r>
      </w:del>
      <w:r w:rsidR="00CD452A">
        <w:t>.</w:t>
      </w:r>
    </w:p>
    <w:p w14:paraId="401D959B" w14:textId="2F212FE4" w:rsidR="00CD452A" w:rsidRDefault="00CD452A" w:rsidP="00CD452A">
      <w:pPr>
        <w:pStyle w:val="SingleTxt"/>
        <w:spacing w:line="360" w:lineRule="auto"/>
      </w:pPr>
      <w:r>
        <w:t>4. Provisional agenda of the twenty-s</w:t>
      </w:r>
      <w:r w:rsidR="00F75B99">
        <w:t>even</w:t>
      </w:r>
      <w:r w:rsidR="00254B79">
        <w:t>th</w:t>
      </w:r>
      <w:r w:rsidR="00F75B99">
        <w:t xml:space="preserve"> </w:t>
      </w:r>
      <w:r>
        <w:t>session of the Committee.</w:t>
      </w:r>
    </w:p>
    <w:p w14:paraId="17D90DE5" w14:textId="043B6F04" w:rsidR="0031095A" w:rsidRDefault="00CD452A" w:rsidP="00CD452A">
      <w:pPr>
        <w:pStyle w:val="SingleTxt"/>
        <w:spacing w:line="360" w:lineRule="auto"/>
      </w:pPr>
      <w:r>
        <w:t>5. Arrangements for adopting the report of the Committee on its twenty-</w:t>
      </w:r>
      <w:del w:id="15" w:author="Luke Croll" w:date="2023-01-04T17:20:00Z">
        <w:r w:rsidDel="00706403">
          <w:delText xml:space="preserve"> </w:delText>
        </w:r>
      </w:del>
      <w:r w:rsidR="00F75B99">
        <w:t>sixth</w:t>
      </w:r>
      <w:r>
        <w:t xml:space="preserve"> session.</w:t>
      </w:r>
    </w:p>
    <w:p w14:paraId="067410AE" w14:textId="5C693A5A" w:rsidR="0031095A" w:rsidRDefault="0031095A" w:rsidP="0031095A">
      <w:pPr>
        <w:pStyle w:val="SingleTxt"/>
      </w:pPr>
    </w:p>
    <w:p w14:paraId="4F941A04" w14:textId="77777777" w:rsidR="004D1CDB" w:rsidRPr="00BB42A9" w:rsidRDefault="004D1CDB" w:rsidP="004D1CDB">
      <w:pPr>
        <w:pStyle w:val="SingleTxt"/>
      </w:pPr>
      <w:r w:rsidRPr="00BB42A9"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E7B0" wp14:editId="26E33BC8">
                <wp:simplePos x="0" y="0"/>
                <wp:positionH relativeFrom="column">
                  <wp:posOffset>2669540</wp:posOffset>
                </wp:positionH>
                <wp:positionV relativeFrom="paragraph">
                  <wp:posOffset>304800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1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a="http://schemas.openxmlformats.org/drawingml/2006/main">
            <w:pict w14:anchorId="7C2964AF">
              <v:line id="Straight Connector 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0000" strokeweight=".25pt" from="210.2pt,24pt" to="282.2pt,24pt" w14:anchorId="6943CA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">
                <v:stroke joinstyle="miter"/>
              </v:line>
            </w:pict>
          </mc:Fallback>
        </mc:AlternateContent>
      </w:r>
    </w:p>
    <w:p w14:paraId="3454A677" w14:textId="77777777" w:rsidR="00337B00" w:rsidRDefault="00337B00"/>
    <w:sectPr w:rsidR="00337B00" w:rsidSect="00CD452A">
      <w:headerReference w:type="default" r:id="rId13"/>
      <w:headerReference w:type="first" r:id="rId14"/>
      <w:endnotePr>
        <w:numFmt w:val="decimal"/>
      </w:endnotePr>
      <w:pgSz w:w="12240" w:h="15840"/>
      <w:pgMar w:top="1440" w:right="1200" w:bottom="1152" w:left="1200" w:header="432" w:footer="504" w:gutter="0"/>
      <w:cols w:space="720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Luke Croll" w:date="2023-01-04T17:17:00Z" w:initials="LC">
    <w:p w14:paraId="1F6C66E6" w14:textId="659990D8" w:rsidR="00E40CB4" w:rsidRDefault="00E40CB4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121B9A">
          <w:rPr>
            <w:rStyle w:val="Hyperlink"/>
          </w:rPr>
          <w:t>crolll@un.org</w:t>
        </w:r>
      </w:hyperlink>
      <w:r>
        <w:t xml:space="preserve"> </w:t>
      </w:r>
    </w:p>
  </w:comment>
  <w:comment w:id="11" w:author="Luke Croll" w:date="2023-01-04T17:27:00Z" w:initials="LC">
    <w:p w14:paraId="0C2BABE8" w14:textId="09706509" w:rsidR="006A7A41" w:rsidRDefault="006A7A4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At the last session, a man and a woman.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C66E6" w15:done="0"/>
  <w15:commentEx w15:paraId="0C2BA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332C" w16cex:dateUtc="2023-01-04T22:17:00Z"/>
  <w16cex:commentExtensible w16cex:durableId="2760359A" w16cex:dateUtc="2023-01-04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C66E6" w16cid:durableId="2760332C"/>
  <w16cid:commentId w16cid:paraId="0C2BABE8" w16cid:durableId="276035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9D9D" w14:textId="77777777" w:rsidR="00B570F3" w:rsidRDefault="00B570F3" w:rsidP="009475F8">
      <w:pPr>
        <w:spacing w:line="240" w:lineRule="auto"/>
      </w:pPr>
      <w:r>
        <w:separator/>
      </w:r>
    </w:p>
  </w:endnote>
  <w:endnote w:type="continuationSeparator" w:id="0">
    <w:p w14:paraId="132E206B" w14:textId="77777777" w:rsidR="00B570F3" w:rsidRDefault="00B570F3" w:rsidP="00947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C88C" w14:textId="77777777" w:rsidR="00B570F3" w:rsidRDefault="00B570F3" w:rsidP="009475F8">
      <w:pPr>
        <w:spacing w:line="240" w:lineRule="auto"/>
      </w:pPr>
      <w:r>
        <w:separator/>
      </w:r>
    </w:p>
  </w:footnote>
  <w:footnote w:type="continuationSeparator" w:id="0">
    <w:p w14:paraId="1F37662C" w14:textId="77777777" w:rsidR="00B570F3" w:rsidRDefault="00B570F3" w:rsidP="00947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B84F" w14:textId="5BFA5021" w:rsidR="009475F8" w:rsidRDefault="009475F8">
    <w:pPr>
      <w:pStyle w:val="Header"/>
    </w:pPr>
  </w:p>
  <w:p w14:paraId="013F3AC5" w14:textId="2F188D87" w:rsidR="009475F8" w:rsidRDefault="009475F8">
    <w:pPr>
      <w:pStyle w:val="Header"/>
    </w:pPr>
  </w:p>
  <w:p w14:paraId="3507ADBF" w14:textId="77777777" w:rsidR="009475F8" w:rsidRDefault="00947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096"/>
      <w:gridCol w:w="15"/>
    </w:tblGrid>
    <w:tr w:rsidR="00CD452A" w14:paraId="296466DB" w14:textId="77777777" w:rsidTr="009A7F3D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4B5D696" w14:textId="77777777" w:rsidR="00CD452A" w:rsidRDefault="00CD452A" w:rsidP="00CD452A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EF5F1AA" w14:textId="77777777" w:rsidR="00CD452A" w:rsidRPr="0036667D" w:rsidRDefault="00CD452A" w:rsidP="00CD452A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5C44D0EF" w14:textId="77777777" w:rsidR="00CD452A" w:rsidRDefault="00CD452A" w:rsidP="00CD452A">
          <w:pPr>
            <w:pStyle w:val="Header"/>
            <w:spacing w:after="120"/>
          </w:pPr>
        </w:p>
      </w:tc>
      <w:tc>
        <w:tcPr>
          <w:tcW w:w="6466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57105A48" w14:textId="49F80B4A" w:rsidR="0046430E" w:rsidRPr="0036667D" w:rsidRDefault="00CD452A" w:rsidP="0046430E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E</w:t>
          </w:r>
          <w:r>
            <w:rPr>
              <w:position w:val="-4"/>
            </w:rPr>
            <w:t>/C.18/202</w:t>
          </w:r>
          <w:r w:rsidR="00370FA6">
            <w:rPr>
              <w:position w:val="-4"/>
            </w:rPr>
            <w:t>3</w:t>
          </w:r>
          <w:r>
            <w:rPr>
              <w:position w:val="-4"/>
            </w:rPr>
            <w:t>/</w:t>
          </w:r>
          <w:r w:rsidR="00370FA6">
            <w:rPr>
              <w:position w:val="-4"/>
            </w:rPr>
            <w:t>1</w:t>
          </w:r>
        </w:p>
      </w:tc>
    </w:tr>
    <w:tr w:rsidR="00CD452A" w:rsidRPr="0036667D" w14:paraId="55A1D1AD" w14:textId="77777777" w:rsidTr="009A7F3D">
      <w:trPr>
        <w:gridAfter w:val="1"/>
        <w:wAfter w:w="15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0BCAAC37" w14:textId="77777777" w:rsidR="00CD452A" w:rsidRPr="0036667D" w:rsidRDefault="00CD452A" w:rsidP="00CD452A">
          <w:pPr>
            <w:pStyle w:val="Header"/>
            <w:spacing w:before="120"/>
            <w:jc w:val="center"/>
          </w:pPr>
          <w:r>
            <w:t xml:space="preserve"> </w:t>
          </w:r>
          <w:r>
            <w:rPr>
              <w:noProof/>
            </w:rPr>
            <w:drawing>
              <wp:inline distT="0" distB="0" distL="0" distR="0" wp14:anchorId="3BF5B410" wp14:editId="5C0997F6">
                <wp:extent cx="713232" cy="597103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93D667C" w14:textId="77777777" w:rsidR="00CD452A" w:rsidRPr="0036667D" w:rsidRDefault="00CD452A" w:rsidP="00CD452A">
          <w:pPr>
            <w:pStyle w:val="XLarge"/>
            <w:spacing w:before="109"/>
          </w:pPr>
          <w:r>
            <w:t>Economic and Social Council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3919F34" w14:textId="77777777" w:rsidR="00CD452A" w:rsidRPr="0036667D" w:rsidRDefault="00CD452A" w:rsidP="00CD452A">
          <w:pPr>
            <w:pStyle w:val="Header"/>
            <w:spacing w:before="109"/>
          </w:pPr>
        </w:p>
      </w:tc>
      <w:tc>
        <w:tcPr>
          <w:tcW w:w="3096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49566FB" w14:textId="5C2EF0E2" w:rsidR="00CD452A" w:rsidRDefault="00CD452A" w:rsidP="00CD452A">
          <w:pPr>
            <w:pStyle w:val="Publication"/>
            <w:spacing w:before="240"/>
            <w:rPr>
              <w:color w:val="010000"/>
            </w:rPr>
          </w:pPr>
          <w:r>
            <w:rPr>
              <w:color w:val="010000"/>
            </w:rPr>
            <w:t>Distr.: General</w:t>
          </w:r>
        </w:p>
        <w:p w14:paraId="329C83E6" w14:textId="657877AB" w:rsidR="00CD452A" w:rsidRDefault="00D2109C" w:rsidP="00CD452A">
          <w:del w:id="16" w:author="Luke Croll" w:date="2023-01-04T17:17:00Z">
            <w:r w:rsidDel="00E40CB4">
              <w:delText>0</w:delText>
            </w:r>
          </w:del>
          <w:r>
            <w:t>4 January</w:t>
          </w:r>
          <w:r w:rsidR="00CD452A">
            <w:t xml:space="preserve"> 202</w:t>
          </w:r>
          <w:r w:rsidR="00370FA6">
            <w:t>3</w:t>
          </w:r>
        </w:p>
        <w:p w14:paraId="397CEACB" w14:textId="77777777" w:rsidR="00CD452A" w:rsidRDefault="00CD452A" w:rsidP="00CD452A"/>
        <w:p w14:paraId="0848383B" w14:textId="77777777" w:rsidR="00CD452A" w:rsidRPr="0036667D" w:rsidRDefault="00CD452A" w:rsidP="00CD452A">
          <w:r>
            <w:t>Original: English</w:t>
          </w:r>
        </w:p>
      </w:tc>
    </w:tr>
  </w:tbl>
  <w:p w14:paraId="6BD2F594" w14:textId="77777777" w:rsidR="00CD452A" w:rsidRDefault="00CD452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DB"/>
    <w:rsid w:val="00073210"/>
    <w:rsid w:val="000D7383"/>
    <w:rsid w:val="00254B79"/>
    <w:rsid w:val="002A327E"/>
    <w:rsid w:val="0031095A"/>
    <w:rsid w:val="00337B00"/>
    <w:rsid w:val="00370FA6"/>
    <w:rsid w:val="003834A0"/>
    <w:rsid w:val="003E7B14"/>
    <w:rsid w:val="0046430E"/>
    <w:rsid w:val="004D1CDB"/>
    <w:rsid w:val="004E223B"/>
    <w:rsid w:val="0054014D"/>
    <w:rsid w:val="006A7A41"/>
    <w:rsid w:val="006D41F6"/>
    <w:rsid w:val="006D5DC6"/>
    <w:rsid w:val="00706403"/>
    <w:rsid w:val="00843146"/>
    <w:rsid w:val="00854567"/>
    <w:rsid w:val="00875FEF"/>
    <w:rsid w:val="009475F8"/>
    <w:rsid w:val="00B4549F"/>
    <w:rsid w:val="00B55AF8"/>
    <w:rsid w:val="00B570F3"/>
    <w:rsid w:val="00BE02FA"/>
    <w:rsid w:val="00C05A35"/>
    <w:rsid w:val="00C1595B"/>
    <w:rsid w:val="00C902B0"/>
    <w:rsid w:val="00CD452A"/>
    <w:rsid w:val="00D2109C"/>
    <w:rsid w:val="00E40CB4"/>
    <w:rsid w:val="00E90619"/>
    <w:rsid w:val="00F31B46"/>
    <w:rsid w:val="00F32FA7"/>
    <w:rsid w:val="00F52FEA"/>
    <w:rsid w:val="00F75B99"/>
    <w:rsid w:val="00F96354"/>
    <w:rsid w:val="04ECD96C"/>
    <w:rsid w:val="41BED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4BCFC"/>
  <w15:chartTrackingRefBased/>
  <w15:docId w15:val="{2EF070E3-1A8F-4FF4-8FFB-03E667B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2A"/>
    <w:pPr>
      <w:suppressAutoHyphens/>
      <w:spacing w:after="0" w:line="240" w:lineRule="exact"/>
    </w:pPr>
    <w:rPr>
      <w:spacing w:val="4"/>
      <w:w w:val="103"/>
      <w:kern w:val="14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_ H_1"/>
    <w:basedOn w:val="Normal"/>
    <w:next w:val="SingleTxt"/>
    <w:rsid w:val="004D1CDB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SingleTxt">
    <w:name w:val="__Single Txt"/>
    <w:basedOn w:val="Normal"/>
    <w:rsid w:val="004D1CDB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TitleHCH">
    <w:name w:val="Title_H_CH"/>
    <w:basedOn w:val="H1"/>
    <w:next w:val="Normal"/>
    <w:qFormat/>
    <w:rsid w:val="004D1CDB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Session">
    <w:name w:val="Session"/>
    <w:basedOn w:val="Normal"/>
    <w:rsid w:val="004D1CDB"/>
    <w:pPr>
      <w:outlineLvl w:val="1"/>
    </w:pPr>
    <w:rPr>
      <w:b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52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F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FEA"/>
    <w:rPr>
      <w:spacing w:val="4"/>
      <w:w w:val="103"/>
      <w:kern w:val="14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FEA"/>
    <w:rPr>
      <w:b/>
      <w:bCs/>
      <w:spacing w:val="4"/>
      <w:w w:val="103"/>
      <w:kern w:val="14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9475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475F8"/>
    <w:rPr>
      <w:spacing w:val="4"/>
      <w:w w:val="103"/>
      <w:kern w:val="14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75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F8"/>
    <w:rPr>
      <w:spacing w:val="4"/>
      <w:w w:val="103"/>
      <w:kern w:val="14"/>
      <w:sz w:val="20"/>
      <w:szCs w:val="20"/>
      <w:lang w:val="en-GB"/>
    </w:rPr>
  </w:style>
  <w:style w:type="paragraph" w:customStyle="1" w:styleId="HCh">
    <w:name w:val="_ H _Ch"/>
    <w:basedOn w:val="Normal"/>
    <w:next w:val="Normal"/>
    <w:rsid w:val="009475F8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300" w:lineRule="exact"/>
      <w:outlineLvl w:val="0"/>
    </w:pPr>
    <w:rPr>
      <w:b/>
      <w:spacing w:val="-2"/>
      <w:sz w:val="28"/>
    </w:rPr>
  </w:style>
  <w:style w:type="paragraph" w:customStyle="1" w:styleId="Publication">
    <w:name w:val="Publication"/>
    <w:next w:val="Normal"/>
    <w:rsid w:val="009475F8"/>
    <w:pPr>
      <w:spacing w:after="0" w:line="240" w:lineRule="auto"/>
    </w:pPr>
    <w:rPr>
      <w:spacing w:val="4"/>
      <w:w w:val="103"/>
      <w:kern w:val="14"/>
      <w:sz w:val="20"/>
      <w:szCs w:val="20"/>
      <w:lang w:val="en-GB"/>
    </w:rPr>
  </w:style>
  <w:style w:type="paragraph" w:customStyle="1" w:styleId="XLarge">
    <w:name w:val="XLarge"/>
    <w:basedOn w:val="Normal"/>
    <w:rsid w:val="009475F8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390" w:lineRule="exact"/>
      <w:outlineLvl w:val="0"/>
    </w:pPr>
    <w:rPr>
      <w:b/>
      <w:spacing w:val="-4"/>
      <w:w w:val="98"/>
      <w:sz w:val="40"/>
    </w:rPr>
  </w:style>
  <w:style w:type="paragraph" w:styleId="Revision">
    <w:name w:val="Revision"/>
    <w:hidden/>
    <w:uiPriority w:val="99"/>
    <w:semiHidden/>
    <w:rsid w:val="00B55AF8"/>
    <w:pPr>
      <w:spacing w:after="0" w:line="240" w:lineRule="auto"/>
    </w:pPr>
    <w:rPr>
      <w:spacing w:val="4"/>
      <w:w w:val="103"/>
      <w:kern w:val="14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40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B5B9B0D028C4698B36810558795EA" ma:contentTypeVersion="15" ma:contentTypeDescription="Create a new document." ma:contentTypeScope="" ma:versionID="ecd49f21cc61f23791a32db3fa94bcf5">
  <xsd:schema xmlns:xsd="http://www.w3.org/2001/XMLSchema" xmlns:xs="http://www.w3.org/2001/XMLSchema" xmlns:p="http://schemas.microsoft.com/office/2006/metadata/properties" xmlns:ns2="d92c9693-c611-4c7e-b9c8-7feb653d4c93" xmlns:ns3="afcce07f-d16b-4b48-89c0-dc048e7d7adf" xmlns:ns4="985ec44e-1bab-4c0b-9df0-6ba128686fc9" targetNamespace="http://schemas.microsoft.com/office/2006/metadata/properties" ma:root="true" ma:fieldsID="4ca41edcb08ae91929ff8b8bb8efcb39" ns2:_="" ns3:_="" ns4:_="">
    <xsd:import namespace="d92c9693-c611-4c7e-b9c8-7feb653d4c93"/>
    <xsd:import namespace="afcce07f-d16b-4b48-89c0-dc048e7d7adf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c9693-c611-4c7e-b9c8-7feb653d4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e07f-d16b-4b48-89c0-dc048e7d7ad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f119067-1a1c-44d1-a694-4f0be54b06b2}" ma:internalName="TaxCatchAll" ma:showField="CatchAllData" ma:web="afcce07f-d16b-4b48-89c0-dc048e7d7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d92c9693-c611-4c7e-b9c8-7feb653d4c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60F2C7-B005-429A-A300-B3872D5FB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c9693-c611-4c7e-b9c8-7feb653d4c93"/>
    <ds:schemaRef ds:uri="afcce07f-d16b-4b48-89c0-dc048e7d7adf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607ECF-F893-4333-98A3-E66387FF4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C017D-6833-4068-88B3-508F70500C57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d92c9693-c611-4c7e-b9c8-7feb653d4c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Lennard</dc:creator>
  <cp:keywords/>
  <dc:description/>
  <cp:lastModifiedBy>Luke Croll</cp:lastModifiedBy>
  <cp:revision>13</cp:revision>
  <dcterms:created xsi:type="dcterms:W3CDTF">2023-01-03T18:54:00Z</dcterms:created>
  <dcterms:modified xsi:type="dcterms:W3CDTF">2023-01-04T22:28:00Z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0x010100E0EB5B9B0D028C4698B36810558795EA</vt:lpwstr>
  </property>
  <property fmtid="{D5CDD505-2E9C-101B-9397-08002B2CF9AE}" pid="3" name="MediaServiceImageTags">
    <vt:lpwstr/>
  </property>
</Properties>
</file>
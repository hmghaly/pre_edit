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BD404" w14:textId="58014A0D" w:rsidR="008E1900" w:rsidRPr="002D37CC" w:rsidRDefault="008E1900" w:rsidP="008E1900">
      <w:pPr>
        <w:pStyle w:val="HCh"/>
        <w:tabs>
          <w:tab w:val="clear" w:pos="1267"/>
          <w:tab w:val="left" w:pos="1170"/>
          <w:tab w:val="left" w:pos="1260"/>
        </w:tabs>
        <w:ind w:left="1267" w:hanging="1267"/>
        <w:rPr>
          <w:rFonts w:asciiTheme="majorBidi" w:hAnsiTheme="majorBidi" w:cstheme="majorBidi"/>
        </w:rPr>
      </w:pPr>
      <w:commentRangeStart w:id="0"/>
      <w:r w:rsidRPr="002D37CC">
        <w:rPr>
          <w:rFonts w:asciiTheme="majorBidi" w:hAnsiTheme="majorBidi" w:cstheme="majorBidi"/>
        </w:rPr>
        <w:t>Annex I</w:t>
      </w:r>
      <w:r>
        <w:rPr>
          <w:rFonts w:asciiTheme="majorBidi" w:hAnsiTheme="majorBidi" w:cstheme="majorBidi"/>
        </w:rPr>
        <w:t>I</w:t>
      </w:r>
      <w:commentRangeEnd w:id="0"/>
      <w:r w:rsidR="005C1676">
        <w:rPr>
          <w:rStyle w:val="CommentReference"/>
          <w:rFonts w:asciiTheme="minorHAnsi" w:hAnsiTheme="minorHAnsi" w:cstheme="minorBidi"/>
          <w:b w:val="0"/>
          <w:spacing w:val="0"/>
          <w:w w:val="100"/>
          <w:kern w:val="0"/>
          <w:lang w:val="en-US"/>
        </w:rPr>
        <w:commentReference w:id="0"/>
      </w:r>
    </w:p>
    <w:p w14:paraId="02D0E0A0" w14:textId="77777777" w:rsidR="006A50D4" w:rsidRDefault="006A50D4" w:rsidP="00BF45C2">
      <w:pPr>
        <w:spacing w:after="0" w:line="240" w:lineRule="auto"/>
        <w:rPr>
          <w:rFonts w:cstheme="minorHAnsi"/>
          <w:b/>
          <w:bCs/>
          <w:color w:val="4472C4" w:themeColor="accent1"/>
        </w:rPr>
      </w:pPr>
    </w:p>
    <w:p w14:paraId="7327DD68" w14:textId="6331381F" w:rsidR="00C53243" w:rsidRPr="002E4F2B" w:rsidRDefault="00C53243" w:rsidP="002E4F2B">
      <w:pPr>
        <w:spacing w:after="0" w:line="240" w:lineRule="auto"/>
        <w:rPr>
          <w:rFonts w:asciiTheme="majorBidi" w:hAnsiTheme="majorBidi" w:cstheme="majorBidi"/>
          <w:b/>
          <w:bCs/>
          <w:sz w:val="28"/>
          <w:szCs w:val="28"/>
        </w:rPr>
      </w:pPr>
      <w:del w:id="1" w:author="Author" w:date="2023-04-19T16:51:00Z">
        <w:r w:rsidRPr="002E4F2B" w:rsidDel="00653570">
          <w:rPr>
            <w:rFonts w:asciiTheme="majorBidi" w:hAnsiTheme="majorBidi" w:cstheme="majorBidi"/>
            <w:b/>
            <w:bCs/>
            <w:sz w:val="28"/>
            <w:szCs w:val="28"/>
          </w:rPr>
          <w:delText>RC</w:delText>
        </w:r>
      </w:del>
      <w:ins w:id="2" w:author="Author" w:date="2023-04-19T16:51:00Z">
        <w:r w:rsidR="00653570" w:rsidRPr="00653570">
          <w:rPr>
            <w:rFonts w:asciiTheme="majorBidi" w:hAnsiTheme="majorBidi" w:cstheme="majorBidi"/>
            <w:b/>
            <w:bCs/>
            <w:sz w:val="28"/>
            <w:szCs w:val="28"/>
          </w:rPr>
          <w:t>Resident coordinator</w:t>
        </w:r>
      </w:ins>
      <w:r w:rsidRPr="002E4F2B">
        <w:rPr>
          <w:rFonts w:asciiTheme="majorBidi" w:hAnsiTheme="majorBidi" w:cstheme="majorBidi"/>
          <w:b/>
          <w:bCs/>
          <w:sz w:val="28"/>
          <w:szCs w:val="28"/>
        </w:rPr>
        <w:t xml:space="preserve"> system </w:t>
      </w:r>
      <w:del w:id="3" w:author="Author" w:date="2023-04-19T16:51:00Z">
        <w:r w:rsidRPr="002E4F2B" w:rsidDel="00653570">
          <w:rPr>
            <w:rFonts w:asciiTheme="majorBidi" w:hAnsiTheme="majorBidi" w:cstheme="majorBidi"/>
            <w:b/>
            <w:bCs/>
            <w:sz w:val="28"/>
            <w:szCs w:val="28"/>
          </w:rPr>
          <w:delText>R</w:delText>
        </w:r>
      </w:del>
      <w:ins w:id="4" w:author="Author" w:date="2023-04-19T16:51:00Z">
        <w:r w:rsidR="00653570">
          <w:rPr>
            <w:rFonts w:asciiTheme="majorBidi" w:hAnsiTheme="majorBidi" w:cstheme="majorBidi"/>
            <w:b/>
            <w:bCs/>
            <w:sz w:val="28"/>
            <w:szCs w:val="28"/>
          </w:rPr>
          <w:t>r</w:t>
        </w:r>
      </w:ins>
      <w:r w:rsidRPr="002E4F2B">
        <w:rPr>
          <w:rFonts w:asciiTheme="majorBidi" w:hAnsiTheme="majorBidi" w:cstheme="majorBidi"/>
          <w:b/>
          <w:bCs/>
          <w:sz w:val="28"/>
          <w:szCs w:val="28"/>
        </w:rPr>
        <w:t xml:space="preserve">esults </w:t>
      </w:r>
      <w:del w:id="5" w:author="Author" w:date="2023-04-19T16:51:00Z">
        <w:r w:rsidRPr="002E4F2B" w:rsidDel="00653570">
          <w:rPr>
            <w:rFonts w:asciiTheme="majorBidi" w:hAnsiTheme="majorBidi" w:cstheme="majorBidi"/>
            <w:b/>
            <w:bCs/>
            <w:sz w:val="28"/>
            <w:szCs w:val="28"/>
          </w:rPr>
          <w:delText>F</w:delText>
        </w:r>
      </w:del>
      <w:ins w:id="6" w:author="Author" w:date="2023-04-19T16:51:00Z">
        <w:r w:rsidR="00653570">
          <w:rPr>
            <w:rFonts w:asciiTheme="majorBidi" w:hAnsiTheme="majorBidi" w:cstheme="majorBidi"/>
            <w:b/>
            <w:bCs/>
            <w:sz w:val="28"/>
            <w:szCs w:val="28"/>
          </w:rPr>
          <w:t>f</w:t>
        </w:r>
      </w:ins>
      <w:r w:rsidRPr="002E4F2B">
        <w:rPr>
          <w:rFonts w:asciiTheme="majorBidi" w:hAnsiTheme="majorBidi" w:cstheme="majorBidi"/>
          <w:b/>
          <w:bCs/>
          <w:sz w:val="28"/>
          <w:szCs w:val="28"/>
        </w:rPr>
        <w:t>ramework</w:t>
      </w:r>
      <w:r w:rsidRPr="002E4F2B">
        <w:rPr>
          <w:rFonts w:asciiTheme="majorBidi" w:hAnsiTheme="majorBidi" w:cstheme="majorBidi"/>
          <w:sz w:val="28"/>
          <w:szCs w:val="28"/>
        </w:rPr>
        <w:t xml:space="preserve"> </w:t>
      </w:r>
    </w:p>
    <w:p w14:paraId="5B65C655" w14:textId="77777777" w:rsidR="00C53243" w:rsidRPr="002E4F2B" w:rsidRDefault="00C53243" w:rsidP="002E4F2B">
      <w:pPr>
        <w:spacing w:after="0" w:line="240" w:lineRule="auto"/>
        <w:ind w:right="1077"/>
        <w:rPr>
          <w:rFonts w:asciiTheme="majorBidi" w:hAnsiTheme="majorBidi" w:cstheme="majorBidi"/>
        </w:rPr>
      </w:pPr>
    </w:p>
    <w:p w14:paraId="6A7685EA" w14:textId="77777777" w:rsidR="00C53243" w:rsidRPr="002E4F2B" w:rsidRDefault="00C53243" w:rsidP="002E4F2B">
      <w:pPr>
        <w:spacing w:after="0" w:line="240" w:lineRule="auto"/>
        <w:ind w:right="1077"/>
        <w:rPr>
          <w:rFonts w:asciiTheme="majorBidi" w:hAnsiTheme="majorBidi" w:cstheme="majorBidi"/>
        </w:rPr>
      </w:pPr>
    </w:p>
    <w:p w14:paraId="5FFC5672" w14:textId="2E1A0050" w:rsidR="00C53243" w:rsidRPr="002E4F2B" w:rsidRDefault="00C53243" w:rsidP="002E4F2B">
      <w:pPr>
        <w:spacing w:after="0" w:line="240" w:lineRule="auto"/>
        <w:jc w:val="both"/>
        <w:rPr>
          <w:rFonts w:asciiTheme="majorBidi" w:hAnsiTheme="majorBidi" w:cstheme="majorBidi"/>
        </w:rPr>
      </w:pPr>
      <w:r w:rsidRPr="002E4F2B">
        <w:rPr>
          <w:rFonts w:asciiTheme="majorBidi" w:hAnsiTheme="majorBidi" w:cstheme="majorBidi"/>
        </w:rPr>
        <w:t xml:space="preserve">The following multi-annual results framework for the </w:t>
      </w:r>
      <w:del w:id="7" w:author="Author" w:date="2023-04-19T16:51:00Z">
        <w:r w:rsidRPr="002E4F2B" w:rsidDel="00653570">
          <w:rPr>
            <w:rFonts w:asciiTheme="majorBidi" w:hAnsiTheme="majorBidi" w:cstheme="majorBidi"/>
          </w:rPr>
          <w:delText>R</w:delText>
        </w:r>
      </w:del>
      <w:ins w:id="8" w:author="Author" w:date="2023-04-19T16:51:00Z">
        <w:r w:rsidR="00653570">
          <w:rPr>
            <w:rFonts w:asciiTheme="majorBidi" w:hAnsiTheme="majorBidi" w:cstheme="majorBidi"/>
          </w:rPr>
          <w:t>r</w:t>
        </w:r>
      </w:ins>
      <w:r w:rsidRPr="002E4F2B">
        <w:rPr>
          <w:rFonts w:asciiTheme="majorBidi" w:hAnsiTheme="majorBidi" w:cstheme="majorBidi"/>
        </w:rPr>
        <w:t xml:space="preserve">esident </w:t>
      </w:r>
      <w:del w:id="9" w:author="Author" w:date="2023-04-19T16:51:00Z">
        <w:r w:rsidRPr="002E4F2B" w:rsidDel="00653570">
          <w:rPr>
            <w:rFonts w:asciiTheme="majorBidi" w:hAnsiTheme="majorBidi" w:cstheme="majorBidi"/>
          </w:rPr>
          <w:delText>C</w:delText>
        </w:r>
      </w:del>
      <w:ins w:id="10" w:author="Author" w:date="2023-04-19T16:51:00Z">
        <w:r w:rsidR="00653570">
          <w:rPr>
            <w:rFonts w:asciiTheme="majorBidi" w:hAnsiTheme="majorBidi" w:cstheme="majorBidi"/>
          </w:rPr>
          <w:t>c</w:t>
        </w:r>
      </w:ins>
      <w:r w:rsidRPr="002E4F2B">
        <w:rPr>
          <w:rFonts w:asciiTheme="majorBidi" w:hAnsiTheme="majorBidi" w:cstheme="majorBidi"/>
        </w:rPr>
        <w:t xml:space="preserve">oordinator </w:t>
      </w:r>
      <w:del w:id="11" w:author="Author" w:date="2023-04-19T16:51:00Z">
        <w:r w:rsidRPr="002E4F2B" w:rsidDel="00653570">
          <w:rPr>
            <w:rFonts w:asciiTheme="majorBidi" w:hAnsiTheme="majorBidi" w:cstheme="majorBidi"/>
          </w:rPr>
          <w:delText xml:space="preserve">(RC) </w:delText>
        </w:r>
      </w:del>
      <w:r w:rsidRPr="002E4F2B">
        <w:rPr>
          <w:rFonts w:asciiTheme="majorBidi" w:hAnsiTheme="majorBidi" w:cstheme="majorBidi"/>
        </w:rPr>
        <w:t xml:space="preserve">system is presented </w:t>
      </w:r>
      <w:del w:id="12" w:author="Author" w:date="2023-04-19T16:52:00Z">
        <w:r w:rsidRPr="002E4F2B" w:rsidDel="00653570">
          <w:rPr>
            <w:rFonts w:asciiTheme="majorBidi" w:hAnsiTheme="majorBidi" w:cstheme="majorBidi"/>
          </w:rPr>
          <w:delText>in compliance with</w:delText>
        </w:r>
      </w:del>
      <w:ins w:id="13" w:author="Author" w:date="2023-04-19T16:52:00Z">
        <w:r w:rsidR="00653570">
          <w:rPr>
            <w:rFonts w:asciiTheme="majorBidi" w:hAnsiTheme="majorBidi" w:cstheme="majorBidi"/>
          </w:rPr>
          <w:t>pursuant to</w:t>
        </w:r>
      </w:ins>
      <w:r w:rsidRPr="002E4F2B">
        <w:rPr>
          <w:rFonts w:asciiTheme="majorBidi" w:hAnsiTheme="majorBidi" w:cstheme="majorBidi"/>
        </w:rPr>
        <w:t xml:space="preserve"> General Assembly resolution 76/4</w:t>
      </w:r>
      <w:del w:id="14" w:author="Author" w:date="2023-04-19T16:52:00Z">
        <w:r w:rsidRPr="002E4F2B" w:rsidDel="00653570">
          <w:rPr>
            <w:rFonts w:asciiTheme="majorBidi" w:hAnsiTheme="majorBidi" w:cstheme="majorBidi"/>
          </w:rPr>
          <w:delText xml:space="preserve"> (OP 9)</w:delText>
        </w:r>
      </w:del>
      <w:r w:rsidRPr="002E4F2B">
        <w:rPr>
          <w:rFonts w:asciiTheme="majorBidi" w:hAnsiTheme="majorBidi" w:cstheme="majorBidi"/>
        </w:rPr>
        <w:t>. Baseline years vary according to data availability at the time of</w:t>
      </w:r>
      <w:del w:id="15" w:author="Author" w:date="2023-04-19T16:52:00Z">
        <w:r w:rsidRPr="002E4F2B" w:rsidDel="00653570">
          <w:rPr>
            <w:rFonts w:asciiTheme="majorBidi" w:hAnsiTheme="majorBidi" w:cstheme="majorBidi"/>
          </w:rPr>
          <w:delText>,</w:delText>
        </w:r>
      </w:del>
      <w:r w:rsidRPr="002E4F2B">
        <w:rPr>
          <w:rFonts w:asciiTheme="majorBidi" w:hAnsiTheme="majorBidi" w:cstheme="majorBidi"/>
        </w:rPr>
        <w:t xml:space="preserve"> or following</w:t>
      </w:r>
      <w:del w:id="16" w:author="Author" w:date="2023-04-19T16:52:00Z">
        <w:r w:rsidRPr="002E4F2B" w:rsidDel="00653570">
          <w:rPr>
            <w:rFonts w:asciiTheme="majorBidi" w:hAnsiTheme="majorBidi" w:cstheme="majorBidi"/>
          </w:rPr>
          <w:delText>,</w:delText>
        </w:r>
      </w:del>
      <w:r w:rsidRPr="002E4F2B">
        <w:rPr>
          <w:rFonts w:asciiTheme="majorBidi" w:hAnsiTheme="majorBidi" w:cstheme="majorBidi"/>
        </w:rPr>
        <w:t xml:space="preserve"> the reform of the </w:t>
      </w:r>
      <w:del w:id="17" w:author="Author" w:date="2023-04-19T16:52:00Z">
        <w:r w:rsidRPr="002E4F2B" w:rsidDel="00653570">
          <w:rPr>
            <w:rFonts w:asciiTheme="majorBidi" w:hAnsiTheme="majorBidi" w:cstheme="majorBidi"/>
          </w:rPr>
          <w:delText>R</w:delText>
        </w:r>
      </w:del>
      <w:ins w:id="18" w:author="Author" w:date="2023-04-19T16:52:00Z">
        <w:r w:rsidR="00653570">
          <w:rPr>
            <w:rFonts w:asciiTheme="majorBidi" w:hAnsiTheme="majorBidi" w:cstheme="majorBidi"/>
          </w:rPr>
          <w:t>r</w:t>
        </w:r>
      </w:ins>
      <w:r w:rsidRPr="002E4F2B">
        <w:rPr>
          <w:rFonts w:asciiTheme="majorBidi" w:hAnsiTheme="majorBidi" w:cstheme="majorBidi"/>
        </w:rPr>
        <w:t xml:space="preserve">esident </w:t>
      </w:r>
      <w:del w:id="19" w:author="Author" w:date="2023-04-19T16:52:00Z">
        <w:r w:rsidRPr="002E4F2B" w:rsidDel="00653570">
          <w:rPr>
            <w:rFonts w:asciiTheme="majorBidi" w:hAnsiTheme="majorBidi" w:cstheme="majorBidi"/>
          </w:rPr>
          <w:delText>C</w:delText>
        </w:r>
      </w:del>
      <w:ins w:id="20" w:author="Author" w:date="2023-04-19T16:52:00Z">
        <w:r w:rsidR="00653570">
          <w:rPr>
            <w:rFonts w:asciiTheme="majorBidi" w:hAnsiTheme="majorBidi" w:cstheme="majorBidi"/>
          </w:rPr>
          <w:t>c</w:t>
        </w:r>
      </w:ins>
      <w:r w:rsidRPr="002E4F2B">
        <w:rPr>
          <w:rFonts w:asciiTheme="majorBidi" w:hAnsiTheme="majorBidi" w:cstheme="majorBidi"/>
        </w:rPr>
        <w:t xml:space="preserve">oordinator system in 2019. Targets are set for reporting by the year 2025, against results achieved up to 2024, in line with the current </w:t>
      </w:r>
      <w:del w:id="21" w:author="Author" w:date="2023-04-19T16:52:00Z">
        <w:r w:rsidRPr="002E4F2B" w:rsidDel="00653570">
          <w:rPr>
            <w:rFonts w:asciiTheme="majorBidi" w:hAnsiTheme="majorBidi" w:cstheme="majorBidi"/>
          </w:rPr>
          <w:delText xml:space="preserve">QCPR </w:delText>
        </w:r>
      </w:del>
      <w:r w:rsidRPr="002E4F2B">
        <w:rPr>
          <w:rFonts w:asciiTheme="majorBidi" w:hAnsiTheme="majorBidi" w:cstheme="majorBidi"/>
        </w:rPr>
        <w:t>cycle</w:t>
      </w:r>
      <w:ins w:id="22" w:author="Author" w:date="2023-04-19T16:52:00Z">
        <w:r w:rsidR="00653570">
          <w:rPr>
            <w:rFonts w:asciiTheme="majorBidi" w:hAnsiTheme="majorBidi" w:cstheme="majorBidi"/>
          </w:rPr>
          <w:t xml:space="preserve"> </w:t>
        </w:r>
        <w:r w:rsidR="00653570" w:rsidRPr="00653570">
          <w:rPr>
            <w:rFonts w:asciiTheme="majorBidi" w:hAnsiTheme="majorBidi" w:cstheme="majorBidi"/>
          </w:rPr>
          <w:t>of the quadrennial comprehensive policy review of operational activities for development of the United Nations system</w:t>
        </w:r>
      </w:ins>
      <w:r w:rsidRPr="002E4F2B">
        <w:rPr>
          <w:rFonts w:asciiTheme="majorBidi" w:hAnsiTheme="majorBidi" w:cstheme="majorBidi"/>
        </w:rPr>
        <w:t xml:space="preserve">. </w:t>
      </w:r>
    </w:p>
    <w:p w14:paraId="6E8D3797" w14:textId="77777777" w:rsidR="00C53243" w:rsidRPr="002E4F2B" w:rsidRDefault="00C53243" w:rsidP="002E4F2B">
      <w:pPr>
        <w:spacing w:after="0" w:line="240" w:lineRule="auto"/>
        <w:jc w:val="both"/>
        <w:rPr>
          <w:rFonts w:asciiTheme="majorBidi" w:hAnsiTheme="majorBidi" w:cstheme="majorBidi"/>
        </w:rPr>
      </w:pPr>
    </w:p>
    <w:p w14:paraId="3A9A9670" w14:textId="36FB2FCF" w:rsidR="00C53243" w:rsidRPr="002E4F2B" w:rsidRDefault="00C53243" w:rsidP="00B96337">
      <w:pPr>
        <w:spacing w:after="0" w:line="240" w:lineRule="auto"/>
        <w:jc w:val="both"/>
        <w:rPr>
          <w:rFonts w:asciiTheme="majorBidi" w:hAnsiTheme="majorBidi" w:cstheme="majorBidi"/>
        </w:rPr>
      </w:pPr>
      <w:r w:rsidRPr="002E4F2B">
        <w:rPr>
          <w:rFonts w:asciiTheme="majorBidi" w:hAnsiTheme="majorBidi" w:cstheme="majorBidi"/>
        </w:rPr>
        <w:t xml:space="preserve">The </w:t>
      </w:r>
      <w:del w:id="23" w:author="Author" w:date="2023-04-19T16:54:00Z">
        <w:r w:rsidRPr="002E4F2B" w:rsidDel="00653570">
          <w:rPr>
            <w:rFonts w:asciiTheme="majorBidi" w:hAnsiTheme="majorBidi" w:cstheme="majorBidi"/>
          </w:rPr>
          <w:delText>R</w:delText>
        </w:r>
      </w:del>
      <w:ins w:id="24" w:author="Author" w:date="2023-04-19T16:54:00Z">
        <w:r w:rsidR="00653570">
          <w:rPr>
            <w:rFonts w:asciiTheme="majorBidi" w:hAnsiTheme="majorBidi" w:cstheme="majorBidi"/>
          </w:rPr>
          <w:t>r</w:t>
        </w:r>
      </w:ins>
      <w:r w:rsidRPr="002E4F2B">
        <w:rPr>
          <w:rFonts w:asciiTheme="majorBidi" w:hAnsiTheme="majorBidi" w:cstheme="majorBidi"/>
        </w:rPr>
        <w:t xml:space="preserve">esident </w:t>
      </w:r>
      <w:del w:id="25" w:author="Author" w:date="2023-04-19T16:54:00Z">
        <w:r w:rsidRPr="002E4F2B" w:rsidDel="00653570">
          <w:rPr>
            <w:rFonts w:asciiTheme="majorBidi" w:hAnsiTheme="majorBidi" w:cstheme="majorBidi"/>
          </w:rPr>
          <w:delText>C</w:delText>
        </w:r>
      </w:del>
      <w:ins w:id="26" w:author="Author" w:date="2023-04-19T16:54:00Z">
        <w:r w:rsidR="00653570">
          <w:rPr>
            <w:rFonts w:asciiTheme="majorBidi" w:hAnsiTheme="majorBidi" w:cstheme="majorBidi"/>
          </w:rPr>
          <w:t>c</w:t>
        </w:r>
      </w:ins>
      <w:r w:rsidRPr="002E4F2B">
        <w:rPr>
          <w:rFonts w:asciiTheme="majorBidi" w:hAnsiTheme="majorBidi" w:cstheme="majorBidi"/>
        </w:rPr>
        <w:t xml:space="preserve">oordinator system includes </w:t>
      </w:r>
      <w:del w:id="27" w:author="Author" w:date="2023-04-19T16:54:00Z">
        <w:r w:rsidRPr="002E4F2B" w:rsidDel="00653570">
          <w:rPr>
            <w:rFonts w:asciiTheme="majorBidi" w:hAnsiTheme="majorBidi" w:cstheme="majorBidi"/>
          </w:rPr>
          <w:delText>R</w:delText>
        </w:r>
      </w:del>
      <w:ins w:id="28" w:author="Author" w:date="2023-04-19T16:54:00Z">
        <w:r w:rsidR="00653570">
          <w:rPr>
            <w:rFonts w:asciiTheme="majorBidi" w:hAnsiTheme="majorBidi" w:cstheme="majorBidi"/>
          </w:rPr>
          <w:t>r</w:t>
        </w:r>
      </w:ins>
      <w:r w:rsidRPr="002E4F2B">
        <w:rPr>
          <w:rFonts w:asciiTheme="majorBidi" w:hAnsiTheme="majorBidi" w:cstheme="majorBidi"/>
        </w:rPr>
        <w:t xml:space="preserve">esident </w:t>
      </w:r>
      <w:del w:id="29" w:author="Author" w:date="2023-04-19T16:54:00Z">
        <w:r w:rsidRPr="002E4F2B" w:rsidDel="00653570">
          <w:rPr>
            <w:rFonts w:asciiTheme="majorBidi" w:hAnsiTheme="majorBidi" w:cstheme="majorBidi"/>
          </w:rPr>
          <w:delText>C</w:delText>
        </w:r>
      </w:del>
      <w:ins w:id="30" w:author="Author" w:date="2023-04-19T16:54:00Z">
        <w:r w:rsidR="00653570">
          <w:rPr>
            <w:rFonts w:asciiTheme="majorBidi" w:hAnsiTheme="majorBidi" w:cstheme="majorBidi"/>
          </w:rPr>
          <w:t>c</w:t>
        </w:r>
      </w:ins>
      <w:r w:rsidRPr="002E4F2B">
        <w:rPr>
          <w:rFonts w:asciiTheme="majorBidi" w:hAnsiTheme="majorBidi" w:cstheme="majorBidi"/>
        </w:rPr>
        <w:t>oordinators</w:t>
      </w:r>
      <w:del w:id="31" w:author="Author" w:date="2023-04-19T16:54:00Z">
        <w:r w:rsidRPr="002E4F2B" w:rsidDel="00653570">
          <w:rPr>
            <w:rFonts w:asciiTheme="majorBidi" w:hAnsiTheme="majorBidi" w:cstheme="majorBidi"/>
          </w:rPr>
          <w:delText xml:space="preserve"> (RCs)</w:delText>
        </w:r>
      </w:del>
      <w:r w:rsidRPr="002E4F2B">
        <w:rPr>
          <w:rFonts w:asciiTheme="majorBidi" w:hAnsiTheme="majorBidi" w:cstheme="majorBidi"/>
        </w:rPr>
        <w:t xml:space="preserve"> and their offices </w:t>
      </w:r>
      <w:del w:id="32" w:author="Author" w:date="2023-04-19T16:54:00Z">
        <w:r w:rsidRPr="002E4F2B" w:rsidDel="00653570">
          <w:rPr>
            <w:rFonts w:asciiTheme="majorBidi" w:hAnsiTheme="majorBidi" w:cstheme="majorBidi"/>
          </w:rPr>
          <w:delText xml:space="preserve">(RCOs) </w:delText>
        </w:r>
      </w:del>
      <w:r w:rsidRPr="002E4F2B">
        <w:rPr>
          <w:rFonts w:asciiTheme="majorBidi" w:hAnsiTheme="majorBidi" w:cstheme="majorBidi"/>
        </w:rPr>
        <w:t xml:space="preserve">at the country level, </w:t>
      </w:r>
      <w:del w:id="33" w:author="Author" w:date="2023-04-19T16:54:00Z">
        <w:r w:rsidRPr="002E4F2B" w:rsidDel="00653570">
          <w:rPr>
            <w:rFonts w:asciiTheme="majorBidi" w:hAnsiTheme="majorBidi" w:cstheme="majorBidi"/>
          </w:rPr>
          <w:delText>and</w:delText>
        </w:r>
      </w:del>
      <w:ins w:id="34" w:author="Author" w:date="2023-04-19T16:54:00Z">
        <w:r w:rsidR="00653570">
          <w:rPr>
            <w:rFonts w:asciiTheme="majorBidi" w:hAnsiTheme="majorBidi" w:cstheme="majorBidi"/>
          </w:rPr>
          <w:t>as well as</w:t>
        </w:r>
      </w:ins>
      <w:r w:rsidRPr="002E4F2B">
        <w:rPr>
          <w:rFonts w:asciiTheme="majorBidi" w:hAnsiTheme="majorBidi" w:cstheme="majorBidi"/>
        </w:rPr>
        <w:t xml:space="preserve"> the Development Coordination Office</w:t>
      </w:r>
      <w:del w:id="35" w:author="Author" w:date="2023-04-19T16:54:00Z">
        <w:r w:rsidRPr="002E4F2B" w:rsidDel="00653570">
          <w:rPr>
            <w:rFonts w:asciiTheme="majorBidi" w:hAnsiTheme="majorBidi" w:cstheme="majorBidi"/>
          </w:rPr>
          <w:delText xml:space="preserve"> (DCO)</w:delText>
        </w:r>
      </w:del>
      <w:r w:rsidRPr="002E4F2B">
        <w:rPr>
          <w:rFonts w:asciiTheme="majorBidi" w:hAnsiTheme="majorBidi" w:cstheme="majorBidi"/>
        </w:rPr>
        <w:t xml:space="preserve">. The </w:t>
      </w:r>
      <w:del w:id="36" w:author="Author" w:date="2023-04-19T16:59:00Z">
        <w:r w:rsidRPr="002E4F2B" w:rsidDel="00653570">
          <w:rPr>
            <w:rFonts w:asciiTheme="majorBidi" w:hAnsiTheme="majorBidi" w:cstheme="majorBidi"/>
          </w:rPr>
          <w:delText xml:space="preserve">RC </w:delText>
        </w:r>
      </w:del>
      <w:ins w:id="37" w:author="Author" w:date="2023-04-19T16:59:00Z">
        <w:r w:rsidR="00653570">
          <w:rPr>
            <w:rFonts w:asciiTheme="majorBidi" w:hAnsiTheme="majorBidi" w:cstheme="majorBidi"/>
          </w:rPr>
          <w:t>r</w:t>
        </w:r>
        <w:r w:rsidR="00653570" w:rsidRPr="002E4F2B">
          <w:rPr>
            <w:rFonts w:asciiTheme="majorBidi" w:hAnsiTheme="majorBidi" w:cstheme="majorBidi"/>
          </w:rPr>
          <w:t xml:space="preserve">esident </w:t>
        </w:r>
        <w:r w:rsidR="00653570">
          <w:rPr>
            <w:rFonts w:asciiTheme="majorBidi" w:hAnsiTheme="majorBidi" w:cstheme="majorBidi"/>
          </w:rPr>
          <w:t>c</w:t>
        </w:r>
        <w:r w:rsidR="00653570" w:rsidRPr="002E4F2B">
          <w:rPr>
            <w:rFonts w:asciiTheme="majorBidi" w:hAnsiTheme="majorBidi" w:cstheme="majorBidi"/>
          </w:rPr>
          <w:t xml:space="preserve">oordinator </w:t>
        </w:r>
      </w:ins>
      <w:r w:rsidRPr="002E4F2B">
        <w:rPr>
          <w:rFonts w:asciiTheme="majorBidi" w:hAnsiTheme="majorBidi" w:cstheme="majorBidi"/>
        </w:rPr>
        <w:t xml:space="preserve">system aims to ensure that the </w:t>
      </w:r>
      <w:del w:id="38" w:author="Author" w:date="2023-04-19T16:59:00Z">
        <w:r w:rsidRPr="002E4F2B" w:rsidDel="00653570">
          <w:rPr>
            <w:rFonts w:asciiTheme="majorBidi" w:hAnsiTheme="majorBidi" w:cstheme="majorBidi"/>
          </w:rPr>
          <w:delText>UN</w:delText>
        </w:r>
      </w:del>
      <w:ins w:id="39" w:author="Author" w:date="2023-04-19T16:59:00Z">
        <w:r w:rsidR="00653570">
          <w:rPr>
            <w:rFonts w:asciiTheme="majorBidi" w:hAnsiTheme="majorBidi" w:cstheme="majorBidi"/>
          </w:rPr>
          <w:t>United Nations</w:t>
        </w:r>
      </w:ins>
      <w:r w:rsidRPr="002E4F2B">
        <w:rPr>
          <w:rFonts w:asciiTheme="majorBidi" w:hAnsiTheme="majorBidi" w:cstheme="majorBidi"/>
        </w:rPr>
        <w:t xml:space="preserve"> development system works together more effectively, efficiently and transparently</w:t>
      </w:r>
      <w:del w:id="40" w:author="Author" w:date="2023-04-19T16:59:00Z">
        <w:r w:rsidRPr="002E4F2B" w:rsidDel="00653570">
          <w:rPr>
            <w:rFonts w:asciiTheme="majorBidi" w:hAnsiTheme="majorBidi" w:cstheme="majorBidi"/>
          </w:rPr>
          <w:delText>,</w:delText>
        </w:r>
      </w:del>
      <w:r w:rsidRPr="002E4F2B">
        <w:rPr>
          <w:rFonts w:asciiTheme="majorBidi" w:hAnsiTheme="majorBidi" w:cstheme="majorBidi"/>
        </w:rPr>
        <w:t xml:space="preserve"> in support of national efforts to advance the 2030 Agenda </w:t>
      </w:r>
      <w:ins w:id="41" w:author="Author" w:date="2023-04-25T12:42:00Z">
        <w:r w:rsidR="00B96337">
          <w:rPr>
            <w:rFonts w:asciiTheme="majorBidi" w:hAnsiTheme="majorBidi" w:cstheme="majorBidi"/>
          </w:rPr>
          <w:t xml:space="preserve">for Sustainable Development </w:t>
        </w:r>
      </w:ins>
      <w:r w:rsidRPr="002E4F2B">
        <w:rPr>
          <w:rFonts w:asciiTheme="majorBidi" w:hAnsiTheme="majorBidi" w:cstheme="majorBidi"/>
        </w:rPr>
        <w:t>and achieve the Sustainable Development Goals</w:t>
      </w:r>
      <w:del w:id="42" w:author="Author" w:date="2023-04-19T16:59:00Z">
        <w:r w:rsidRPr="002E4F2B" w:rsidDel="00653570">
          <w:rPr>
            <w:rFonts w:asciiTheme="majorBidi" w:hAnsiTheme="majorBidi" w:cstheme="majorBidi"/>
          </w:rPr>
          <w:delText xml:space="preserve"> (SDGs)</w:delText>
        </w:r>
      </w:del>
      <w:r w:rsidRPr="002E4F2B">
        <w:rPr>
          <w:rFonts w:asciiTheme="majorBidi" w:hAnsiTheme="majorBidi" w:cstheme="majorBidi"/>
        </w:rPr>
        <w:t xml:space="preserve">. In line with General Assembly resolutions 72/279 on the repositioning of the </w:t>
      </w:r>
      <w:del w:id="43" w:author="Author" w:date="2023-04-19T16:59:00Z">
        <w:r w:rsidRPr="002E4F2B" w:rsidDel="00653570">
          <w:rPr>
            <w:rFonts w:asciiTheme="majorBidi" w:hAnsiTheme="majorBidi" w:cstheme="majorBidi"/>
          </w:rPr>
          <w:delText>UN</w:delText>
        </w:r>
      </w:del>
      <w:ins w:id="44" w:author="Author" w:date="2023-04-19T16:59:00Z">
        <w:r w:rsidR="00653570">
          <w:rPr>
            <w:rFonts w:asciiTheme="majorBidi" w:hAnsiTheme="majorBidi" w:cstheme="majorBidi"/>
          </w:rPr>
          <w:t>United Nations</w:t>
        </w:r>
      </w:ins>
      <w:r w:rsidRPr="002E4F2B">
        <w:rPr>
          <w:rFonts w:asciiTheme="majorBidi" w:hAnsiTheme="majorBidi" w:cstheme="majorBidi"/>
        </w:rPr>
        <w:t xml:space="preserve"> development system</w:t>
      </w:r>
      <w:ins w:id="45" w:author="Author" w:date="2023-04-25T12:42:00Z">
        <w:r w:rsidR="00B96337" w:rsidRPr="00B96337">
          <w:rPr>
            <w:rFonts w:asciiTheme="majorBidi" w:hAnsiTheme="majorBidi" w:cstheme="majorBidi"/>
          </w:rPr>
          <w:t xml:space="preserve"> in</w:t>
        </w:r>
        <w:r w:rsidR="00B96337">
          <w:rPr>
            <w:rFonts w:asciiTheme="majorBidi" w:hAnsiTheme="majorBidi" w:cstheme="majorBidi"/>
          </w:rPr>
          <w:t xml:space="preserve"> </w:t>
        </w:r>
        <w:r w:rsidR="00B96337" w:rsidRPr="00B96337">
          <w:rPr>
            <w:rFonts w:asciiTheme="majorBidi" w:hAnsiTheme="majorBidi" w:cstheme="majorBidi"/>
          </w:rPr>
          <w:t>the context of the quadrennial comprehensive policy review</w:t>
        </w:r>
        <w:r w:rsidR="00B96337">
          <w:rPr>
            <w:rFonts w:asciiTheme="majorBidi" w:hAnsiTheme="majorBidi" w:cstheme="majorBidi"/>
          </w:rPr>
          <w:t xml:space="preserve"> </w:t>
        </w:r>
        <w:r w:rsidR="00B96337" w:rsidRPr="00B96337">
          <w:rPr>
            <w:rFonts w:asciiTheme="majorBidi" w:hAnsiTheme="majorBidi" w:cstheme="majorBidi"/>
          </w:rPr>
          <w:t>of operational activities for development of the United Nations</w:t>
        </w:r>
        <w:r w:rsidR="00B96337">
          <w:rPr>
            <w:rFonts w:asciiTheme="majorBidi" w:hAnsiTheme="majorBidi" w:cstheme="majorBidi"/>
          </w:rPr>
          <w:t xml:space="preserve"> </w:t>
        </w:r>
        <w:r w:rsidR="00B96337" w:rsidRPr="00B96337">
          <w:rPr>
            <w:rFonts w:asciiTheme="majorBidi" w:hAnsiTheme="majorBidi" w:cstheme="majorBidi"/>
          </w:rPr>
          <w:t>system</w:t>
        </w:r>
      </w:ins>
      <w:r w:rsidRPr="002E4F2B">
        <w:rPr>
          <w:rFonts w:asciiTheme="majorBidi" w:hAnsiTheme="majorBidi" w:cstheme="majorBidi"/>
        </w:rPr>
        <w:t>, 75/233</w:t>
      </w:r>
      <w:ins w:id="46" w:author="Author" w:date="2023-04-25T12:43:00Z">
        <w:r w:rsidR="00B96337">
          <w:rPr>
            <w:rFonts w:asciiTheme="majorBidi" w:hAnsiTheme="majorBidi" w:cstheme="majorBidi"/>
          </w:rPr>
          <w:t xml:space="preserve"> on the </w:t>
        </w:r>
        <w:r w:rsidR="00B96337" w:rsidRPr="00B96337">
          <w:rPr>
            <w:rFonts w:asciiTheme="majorBidi" w:hAnsiTheme="majorBidi" w:cstheme="majorBidi"/>
          </w:rPr>
          <w:t>quadrennial comprehensive policy review</w:t>
        </w:r>
        <w:r w:rsidR="00B96337">
          <w:rPr>
            <w:rFonts w:asciiTheme="majorBidi" w:hAnsiTheme="majorBidi" w:cstheme="majorBidi"/>
          </w:rPr>
          <w:t xml:space="preserve"> </w:t>
        </w:r>
        <w:r w:rsidR="00B96337" w:rsidRPr="00B96337">
          <w:rPr>
            <w:rFonts w:asciiTheme="majorBidi" w:hAnsiTheme="majorBidi" w:cstheme="majorBidi"/>
          </w:rPr>
          <w:t>of operational activities for development of the United Nations</w:t>
        </w:r>
        <w:r w:rsidR="00B96337">
          <w:rPr>
            <w:rFonts w:asciiTheme="majorBidi" w:hAnsiTheme="majorBidi" w:cstheme="majorBidi"/>
          </w:rPr>
          <w:t xml:space="preserve"> </w:t>
        </w:r>
        <w:r w:rsidR="00B96337" w:rsidRPr="00B96337">
          <w:rPr>
            <w:rFonts w:asciiTheme="majorBidi" w:hAnsiTheme="majorBidi" w:cstheme="majorBidi"/>
          </w:rPr>
          <w:t>system</w:t>
        </w:r>
      </w:ins>
      <w:del w:id="47" w:author="Author" w:date="2023-04-25T12:43:00Z">
        <w:r w:rsidRPr="002E4F2B" w:rsidDel="00B96337">
          <w:rPr>
            <w:rFonts w:asciiTheme="majorBidi" w:hAnsiTheme="majorBidi" w:cstheme="majorBidi"/>
          </w:rPr>
          <w:delText xml:space="preserve"> (also known as the 2020 QCPR),</w:delText>
        </w:r>
      </w:del>
      <w:r w:rsidRPr="002E4F2B">
        <w:rPr>
          <w:rFonts w:asciiTheme="majorBidi" w:hAnsiTheme="majorBidi" w:cstheme="majorBidi"/>
        </w:rPr>
        <w:t xml:space="preserve"> and 76/4 on the review of the </w:t>
      </w:r>
      <w:ins w:id="48" w:author="Author" w:date="2023-04-25T12:44:00Z">
        <w:r w:rsidR="00B96337">
          <w:rPr>
            <w:rFonts w:asciiTheme="majorBidi" w:hAnsiTheme="majorBidi" w:cstheme="majorBidi"/>
          </w:rPr>
          <w:t xml:space="preserve">functioning of the reinvigorated </w:t>
        </w:r>
      </w:ins>
      <w:del w:id="49" w:author="Author" w:date="2023-04-25T12:44:00Z">
        <w:r w:rsidRPr="002E4F2B" w:rsidDel="00B96337">
          <w:rPr>
            <w:rFonts w:asciiTheme="majorBidi" w:hAnsiTheme="majorBidi" w:cstheme="majorBidi"/>
          </w:rPr>
          <w:delText>R</w:delText>
        </w:r>
      </w:del>
      <w:ins w:id="50" w:author="Author" w:date="2023-04-25T12:44:00Z">
        <w:r w:rsidR="00B96337">
          <w:rPr>
            <w:rFonts w:asciiTheme="majorBidi" w:hAnsiTheme="majorBidi" w:cstheme="majorBidi"/>
          </w:rPr>
          <w:t>r</w:t>
        </w:r>
      </w:ins>
      <w:r w:rsidRPr="002E4F2B">
        <w:rPr>
          <w:rFonts w:asciiTheme="majorBidi" w:hAnsiTheme="majorBidi" w:cstheme="majorBidi"/>
        </w:rPr>
        <w:t xml:space="preserve">esident </w:t>
      </w:r>
      <w:del w:id="51" w:author="Author" w:date="2023-04-25T12:44:00Z">
        <w:r w:rsidRPr="002E4F2B" w:rsidDel="00B96337">
          <w:rPr>
            <w:rFonts w:asciiTheme="majorBidi" w:hAnsiTheme="majorBidi" w:cstheme="majorBidi"/>
          </w:rPr>
          <w:delText>C</w:delText>
        </w:r>
      </w:del>
      <w:ins w:id="52" w:author="Author" w:date="2023-04-25T12:44:00Z">
        <w:r w:rsidR="00B96337">
          <w:rPr>
            <w:rFonts w:asciiTheme="majorBidi" w:hAnsiTheme="majorBidi" w:cstheme="majorBidi"/>
          </w:rPr>
          <w:t>c</w:t>
        </w:r>
      </w:ins>
      <w:r w:rsidRPr="002E4F2B">
        <w:rPr>
          <w:rFonts w:asciiTheme="majorBidi" w:hAnsiTheme="majorBidi" w:cstheme="majorBidi"/>
        </w:rPr>
        <w:t xml:space="preserve">oordinator system, </w:t>
      </w:r>
      <w:ins w:id="53" w:author="Author" w:date="2023-04-25T12:44:00Z">
        <w:r w:rsidR="00B96337" w:rsidRPr="00B96337">
          <w:rPr>
            <w:rFonts w:asciiTheme="majorBidi" w:hAnsiTheme="majorBidi" w:cstheme="majorBidi"/>
          </w:rPr>
          <w:t>including its funding arrangement</w:t>
        </w:r>
        <w:r w:rsidR="00B96337">
          <w:rPr>
            <w:rFonts w:asciiTheme="majorBidi" w:hAnsiTheme="majorBidi" w:cstheme="majorBidi"/>
          </w:rPr>
          <w:t>,</w:t>
        </w:r>
        <w:r w:rsidR="00B96337" w:rsidRPr="00B96337">
          <w:rPr>
            <w:rFonts w:asciiTheme="majorBidi" w:hAnsiTheme="majorBidi" w:cstheme="majorBidi"/>
          </w:rPr>
          <w:t xml:space="preserve"> </w:t>
        </w:r>
      </w:ins>
      <w:r w:rsidRPr="002E4F2B">
        <w:rPr>
          <w:rFonts w:asciiTheme="majorBidi" w:hAnsiTheme="majorBidi" w:cstheme="majorBidi"/>
        </w:rPr>
        <w:t xml:space="preserve">as well as </w:t>
      </w:r>
      <w:del w:id="54" w:author="Author" w:date="2023-04-25T12:44:00Z">
        <w:r w:rsidRPr="002E4F2B" w:rsidDel="00B96337">
          <w:rPr>
            <w:rFonts w:asciiTheme="majorBidi" w:hAnsiTheme="majorBidi" w:cstheme="majorBidi"/>
          </w:rPr>
          <w:delText xml:space="preserve">ECOSOC </w:delText>
        </w:r>
      </w:del>
      <w:ins w:id="55" w:author="Author" w:date="2023-04-25T12:44:00Z">
        <w:r w:rsidR="00B96337">
          <w:rPr>
            <w:rFonts w:asciiTheme="majorBidi" w:hAnsiTheme="majorBidi" w:cstheme="majorBidi"/>
          </w:rPr>
          <w:t xml:space="preserve">Economic and Social Council </w:t>
        </w:r>
      </w:ins>
      <w:r w:rsidRPr="002E4F2B">
        <w:rPr>
          <w:rFonts w:asciiTheme="majorBidi" w:hAnsiTheme="majorBidi" w:cstheme="majorBidi"/>
        </w:rPr>
        <w:t xml:space="preserve">resolutions following the annual </w:t>
      </w:r>
      <w:del w:id="56" w:author="Author" w:date="2023-04-25T12:44:00Z">
        <w:r w:rsidRPr="002E4F2B" w:rsidDel="00B96337">
          <w:rPr>
            <w:rFonts w:asciiTheme="majorBidi" w:hAnsiTheme="majorBidi" w:cstheme="majorBidi"/>
          </w:rPr>
          <w:delText>S</w:delText>
        </w:r>
      </w:del>
      <w:ins w:id="57" w:author="Author" w:date="2023-04-25T12:44:00Z">
        <w:r w:rsidR="00B96337">
          <w:rPr>
            <w:rFonts w:asciiTheme="majorBidi" w:hAnsiTheme="majorBidi" w:cstheme="majorBidi"/>
          </w:rPr>
          <w:t>s</w:t>
        </w:r>
      </w:ins>
      <w:r w:rsidRPr="002E4F2B">
        <w:rPr>
          <w:rFonts w:asciiTheme="majorBidi" w:hAnsiTheme="majorBidi" w:cstheme="majorBidi"/>
        </w:rPr>
        <w:t xml:space="preserve">egment on </w:t>
      </w:r>
      <w:del w:id="58" w:author="Author" w:date="2023-04-25T12:45:00Z">
        <w:r w:rsidRPr="002E4F2B" w:rsidDel="00B96337">
          <w:rPr>
            <w:rFonts w:asciiTheme="majorBidi" w:hAnsiTheme="majorBidi" w:cstheme="majorBidi"/>
          </w:rPr>
          <w:delText>O</w:delText>
        </w:r>
      </w:del>
      <w:ins w:id="59" w:author="Author" w:date="2023-04-25T12:45:00Z">
        <w:r w:rsidR="00B96337">
          <w:rPr>
            <w:rFonts w:asciiTheme="majorBidi" w:hAnsiTheme="majorBidi" w:cstheme="majorBidi"/>
          </w:rPr>
          <w:t>o</w:t>
        </w:r>
      </w:ins>
      <w:r w:rsidRPr="002E4F2B">
        <w:rPr>
          <w:rFonts w:asciiTheme="majorBidi" w:hAnsiTheme="majorBidi" w:cstheme="majorBidi"/>
        </w:rPr>
        <w:t xml:space="preserve">perational </w:t>
      </w:r>
      <w:del w:id="60" w:author="Author" w:date="2023-04-25T12:45:00Z">
        <w:r w:rsidRPr="002E4F2B" w:rsidDel="00B96337">
          <w:rPr>
            <w:rFonts w:asciiTheme="majorBidi" w:hAnsiTheme="majorBidi" w:cstheme="majorBidi"/>
          </w:rPr>
          <w:delText>A</w:delText>
        </w:r>
      </w:del>
      <w:ins w:id="61" w:author="Author" w:date="2023-04-25T12:45:00Z">
        <w:r w:rsidR="00B96337">
          <w:rPr>
            <w:rFonts w:asciiTheme="majorBidi" w:hAnsiTheme="majorBidi" w:cstheme="majorBidi"/>
          </w:rPr>
          <w:t>a</w:t>
        </w:r>
      </w:ins>
      <w:r w:rsidRPr="002E4F2B">
        <w:rPr>
          <w:rFonts w:asciiTheme="majorBidi" w:hAnsiTheme="majorBidi" w:cstheme="majorBidi"/>
        </w:rPr>
        <w:t xml:space="preserve">ctivities for </w:t>
      </w:r>
      <w:del w:id="62" w:author="Author" w:date="2023-04-25T12:45:00Z">
        <w:r w:rsidRPr="002E4F2B" w:rsidDel="00B96337">
          <w:rPr>
            <w:rFonts w:asciiTheme="majorBidi" w:hAnsiTheme="majorBidi" w:cstheme="majorBidi"/>
          </w:rPr>
          <w:delText>D</w:delText>
        </w:r>
      </w:del>
      <w:ins w:id="63" w:author="Author" w:date="2023-04-25T12:45:00Z">
        <w:r w:rsidR="00B96337">
          <w:rPr>
            <w:rFonts w:asciiTheme="majorBidi" w:hAnsiTheme="majorBidi" w:cstheme="majorBidi"/>
          </w:rPr>
          <w:t>d</w:t>
        </w:r>
      </w:ins>
      <w:r w:rsidRPr="002E4F2B">
        <w:rPr>
          <w:rFonts w:asciiTheme="majorBidi" w:hAnsiTheme="majorBidi" w:cstheme="majorBidi"/>
        </w:rPr>
        <w:t xml:space="preserve">evelopment, </w:t>
      </w:r>
      <w:del w:id="64" w:author="Author" w:date="2023-04-25T12:46:00Z">
        <w:r w:rsidRPr="002E4F2B" w:rsidDel="00B96337">
          <w:rPr>
            <w:rFonts w:asciiTheme="majorBidi" w:hAnsiTheme="majorBidi" w:cstheme="majorBidi"/>
          </w:rPr>
          <w:delText>the R</w:delText>
        </w:r>
      </w:del>
      <w:ins w:id="65" w:author="Author" w:date="2023-04-25T12:46:00Z">
        <w:r w:rsidR="00B96337">
          <w:rPr>
            <w:rFonts w:asciiTheme="majorBidi" w:hAnsiTheme="majorBidi" w:cstheme="majorBidi"/>
          </w:rPr>
          <w:t>r</w:t>
        </w:r>
      </w:ins>
      <w:r w:rsidRPr="002E4F2B">
        <w:rPr>
          <w:rFonts w:asciiTheme="majorBidi" w:hAnsiTheme="majorBidi" w:cstheme="majorBidi"/>
        </w:rPr>
        <w:t xml:space="preserve">esident </w:t>
      </w:r>
      <w:del w:id="66" w:author="Author" w:date="2023-04-25T12:46:00Z">
        <w:r w:rsidRPr="002E4F2B" w:rsidDel="00B96337">
          <w:rPr>
            <w:rFonts w:asciiTheme="majorBidi" w:hAnsiTheme="majorBidi" w:cstheme="majorBidi"/>
          </w:rPr>
          <w:delText>C</w:delText>
        </w:r>
      </w:del>
      <w:ins w:id="67" w:author="Author" w:date="2023-04-25T12:46:00Z">
        <w:r w:rsidR="00B96337">
          <w:rPr>
            <w:rFonts w:asciiTheme="majorBidi" w:hAnsiTheme="majorBidi" w:cstheme="majorBidi"/>
          </w:rPr>
          <w:t>c</w:t>
        </w:r>
      </w:ins>
      <w:r w:rsidRPr="002E4F2B">
        <w:rPr>
          <w:rFonts w:asciiTheme="majorBidi" w:hAnsiTheme="majorBidi" w:cstheme="majorBidi"/>
        </w:rPr>
        <w:t>oordinator</w:t>
      </w:r>
      <w:ins w:id="68" w:author="Author" w:date="2023-04-25T12:46:00Z">
        <w:r w:rsidR="00B96337">
          <w:rPr>
            <w:rFonts w:asciiTheme="majorBidi" w:hAnsiTheme="majorBidi" w:cstheme="majorBidi"/>
          </w:rPr>
          <w:t>s are</w:t>
        </w:r>
      </w:ins>
      <w:del w:id="69" w:author="Author" w:date="2023-04-25T12:46:00Z">
        <w:r w:rsidRPr="002E4F2B" w:rsidDel="00B96337">
          <w:rPr>
            <w:rFonts w:asciiTheme="majorBidi" w:hAnsiTheme="majorBidi" w:cstheme="majorBidi"/>
          </w:rPr>
          <w:delText xml:space="preserve"> is</w:delText>
        </w:r>
      </w:del>
      <w:r w:rsidRPr="002E4F2B">
        <w:rPr>
          <w:rFonts w:asciiTheme="majorBidi" w:hAnsiTheme="majorBidi" w:cstheme="majorBidi"/>
        </w:rPr>
        <w:t xml:space="preserve"> the highest-ranking representative</w:t>
      </w:r>
      <w:ins w:id="70" w:author="Author" w:date="2023-04-25T12:46:00Z">
        <w:r w:rsidR="00B96337">
          <w:rPr>
            <w:rFonts w:asciiTheme="majorBidi" w:hAnsiTheme="majorBidi" w:cstheme="majorBidi"/>
          </w:rPr>
          <w:t>s</w:t>
        </w:r>
      </w:ins>
      <w:r w:rsidRPr="002E4F2B">
        <w:rPr>
          <w:rFonts w:asciiTheme="majorBidi" w:hAnsiTheme="majorBidi" w:cstheme="majorBidi"/>
        </w:rPr>
        <w:t xml:space="preserve"> of the </w:t>
      </w:r>
      <w:ins w:id="71" w:author="Author" w:date="2023-04-25T12:45:00Z">
        <w:r w:rsidR="00B96337">
          <w:rPr>
            <w:rFonts w:asciiTheme="majorBidi" w:hAnsiTheme="majorBidi" w:cstheme="majorBidi"/>
          </w:rPr>
          <w:t>United Nations</w:t>
        </w:r>
      </w:ins>
      <w:del w:id="72" w:author="Author" w:date="2023-04-25T12:45:00Z">
        <w:r w:rsidRPr="002E4F2B" w:rsidDel="00B96337">
          <w:rPr>
            <w:rFonts w:asciiTheme="majorBidi" w:hAnsiTheme="majorBidi" w:cstheme="majorBidi"/>
          </w:rPr>
          <w:delText>UN</w:delText>
        </w:r>
      </w:del>
      <w:r w:rsidRPr="002E4F2B">
        <w:rPr>
          <w:rFonts w:asciiTheme="majorBidi" w:hAnsiTheme="majorBidi" w:cstheme="majorBidi"/>
        </w:rPr>
        <w:t xml:space="preserve"> development system</w:t>
      </w:r>
      <w:ins w:id="73" w:author="Author" w:date="2023-04-25T12:46:00Z">
        <w:r w:rsidR="00B96337">
          <w:rPr>
            <w:rFonts w:asciiTheme="majorBidi" w:hAnsiTheme="majorBidi" w:cstheme="majorBidi"/>
          </w:rPr>
          <w:t>,</w:t>
        </w:r>
      </w:ins>
      <w:r w:rsidRPr="002E4F2B">
        <w:rPr>
          <w:rFonts w:asciiTheme="majorBidi" w:hAnsiTheme="majorBidi" w:cstheme="majorBidi"/>
        </w:rPr>
        <w:t xml:space="preserve"> tasked </w:t>
      </w:r>
      <w:del w:id="74" w:author="Author" w:date="2023-04-25T12:46:00Z">
        <w:r w:rsidRPr="002E4F2B" w:rsidDel="00B96337">
          <w:rPr>
            <w:rFonts w:asciiTheme="majorBidi" w:hAnsiTheme="majorBidi" w:cstheme="majorBidi"/>
          </w:rPr>
          <w:delText>to</w:delText>
        </w:r>
      </w:del>
      <w:ins w:id="75" w:author="Author" w:date="2023-04-25T12:46:00Z">
        <w:r w:rsidR="00B96337">
          <w:rPr>
            <w:rFonts w:asciiTheme="majorBidi" w:hAnsiTheme="majorBidi" w:cstheme="majorBidi"/>
          </w:rPr>
          <w:t>with</w:t>
        </w:r>
      </w:ins>
      <w:r w:rsidRPr="002E4F2B">
        <w:rPr>
          <w:rFonts w:asciiTheme="majorBidi" w:hAnsiTheme="majorBidi" w:cstheme="majorBidi"/>
        </w:rPr>
        <w:t xml:space="preserve"> lead</w:t>
      </w:r>
      <w:ins w:id="76" w:author="Author" w:date="2023-04-25T12:46:00Z">
        <w:r w:rsidR="00B96337">
          <w:rPr>
            <w:rFonts w:asciiTheme="majorBidi" w:hAnsiTheme="majorBidi" w:cstheme="majorBidi"/>
          </w:rPr>
          <w:t>ing</w:t>
        </w:r>
      </w:ins>
      <w:r w:rsidRPr="002E4F2B">
        <w:rPr>
          <w:rFonts w:asciiTheme="majorBidi" w:hAnsiTheme="majorBidi" w:cstheme="majorBidi"/>
        </w:rPr>
        <w:t xml:space="preserve"> </w:t>
      </w:r>
      <w:del w:id="77" w:author="Author" w:date="2023-04-25T12:46:00Z">
        <w:r w:rsidRPr="002E4F2B" w:rsidDel="00B96337">
          <w:rPr>
            <w:rFonts w:asciiTheme="majorBidi" w:hAnsiTheme="majorBidi" w:cstheme="majorBidi"/>
          </w:rPr>
          <w:delText>UN</w:delText>
        </w:r>
      </w:del>
      <w:ins w:id="78" w:author="Author" w:date="2023-04-25T12:46:00Z">
        <w:r w:rsidR="00B96337">
          <w:rPr>
            <w:rFonts w:asciiTheme="majorBidi" w:hAnsiTheme="majorBidi" w:cstheme="majorBidi"/>
          </w:rPr>
          <w:t>United Nations</w:t>
        </w:r>
      </w:ins>
      <w:r w:rsidRPr="002E4F2B">
        <w:rPr>
          <w:rFonts w:asciiTheme="majorBidi" w:hAnsiTheme="majorBidi" w:cstheme="majorBidi"/>
        </w:rPr>
        <w:t xml:space="preserve"> country teams</w:t>
      </w:r>
      <w:ins w:id="79" w:author="Author" w:date="2023-04-25T12:47:00Z">
        <w:r w:rsidR="00B96337">
          <w:rPr>
            <w:rFonts w:asciiTheme="majorBidi" w:hAnsiTheme="majorBidi" w:cstheme="majorBidi"/>
          </w:rPr>
          <w:t xml:space="preserve"> (</w:t>
        </w:r>
        <w:r w:rsidR="00B96337" w:rsidRPr="002E4F2B">
          <w:rPr>
            <w:rFonts w:asciiTheme="majorBidi" w:hAnsiTheme="majorBidi" w:cstheme="majorBidi"/>
          </w:rPr>
          <w:t>General Assembly resolution 72/279</w:t>
        </w:r>
        <w:r w:rsidR="00B96337">
          <w:rPr>
            <w:rFonts w:asciiTheme="majorBidi" w:hAnsiTheme="majorBidi" w:cstheme="majorBidi"/>
          </w:rPr>
          <w:t>, para. 9).</w:t>
        </w:r>
      </w:ins>
      <w:del w:id="80" w:author="Author" w:date="2023-04-25T12:47:00Z">
        <w:r w:rsidRPr="002E4F2B" w:rsidDel="00B96337">
          <w:rPr>
            <w:rFonts w:asciiTheme="majorBidi" w:hAnsiTheme="majorBidi" w:cstheme="majorBidi"/>
          </w:rPr>
          <w:delText xml:space="preserve"> (UNCTs)</w:delText>
        </w:r>
      </w:del>
      <w:del w:id="81" w:author="Author" w:date="2023-04-25T12:48:00Z">
        <w:r w:rsidRPr="002E4F2B" w:rsidDel="00B96337">
          <w:rPr>
            <w:rStyle w:val="FootnoteReference"/>
            <w:rFonts w:asciiTheme="majorBidi" w:hAnsiTheme="majorBidi" w:cstheme="majorBidi"/>
          </w:rPr>
          <w:footnoteReference w:id="2"/>
        </w:r>
        <w:r w:rsidRPr="002E4F2B" w:rsidDel="00B96337">
          <w:rPr>
            <w:rFonts w:asciiTheme="majorBidi" w:hAnsiTheme="majorBidi" w:cstheme="majorBidi"/>
          </w:rPr>
          <w:delText>.</w:delText>
        </w:r>
      </w:del>
      <w:r w:rsidRPr="002E4F2B">
        <w:rPr>
          <w:rFonts w:asciiTheme="majorBidi" w:hAnsiTheme="majorBidi" w:cstheme="majorBidi"/>
        </w:rPr>
        <w:t xml:space="preserve"> The strengthened focus on independent, impartial and empowered coordination</w:t>
      </w:r>
      <w:ins w:id="84" w:author="Author" w:date="2023-04-25T12:48:00Z">
        <w:r w:rsidR="00B96337">
          <w:rPr>
            <w:rFonts w:asciiTheme="majorBidi" w:hAnsiTheme="majorBidi" w:cstheme="majorBidi"/>
          </w:rPr>
          <w:t xml:space="preserve"> and</w:t>
        </w:r>
      </w:ins>
      <w:del w:id="85" w:author="Author" w:date="2023-04-25T12:48:00Z">
        <w:r w:rsidRPr="002E4F2B" w:rsidDel="00B96337">
          <w:rPr>
            <w:rStyle w:val="FootnoteReference"/>
            <w:rFonts w:asciiTheme="majorBidi" w:hAnsiTheme="majorBidi" w:cstheme="majorBidi"/>
          </w:rPr>
          <w:footnoteReference w:id="3"/>
        </w:r>
      </w:del>
      <w:r w:rsidRPr="002E4F2B">
        <w:rPr>
          <w:rFonts w:asciiTheme="majorBidi" w:hAnsiTheme="majorBidi" w:cstheme="majorBidi"/>
        </w:rPr>
        <w:t xml:space="preserve"> leadership </w:t>
      </w:r>
      <w:ins w:id="88" w:author="Author" w:date="2023-04-25T12:49:00Z">
        <w:r w:rsidR="00B96337">
          <w:rPr>
            <w:rFonts w:asciiTheme="majorBidi" w:hAnsiTheme="majorBidi" w:cstheme="majorBidi"/>
          </w:rPr>
          <w:t>(</w:t>
        </w:r>
        <w:r w:rsidR="00B96337" w:rsidRPr="002E4F2B">
          <w:rPr>
            <w:rFonts w:asciiTheme="majorBidi" w:hAnsiTheme="majorBidi" w:cstheme="majorBidi"/>
          </w:rPr>
          <w:t>resolution 72/279</w:t>
        </w:r>
        <w:r w:rsidR="00B96337">
          <w:rPr>
            <w:rFonts w:asciiTheme="majorBidi" w:hAnsiTheme="majorBidi" w:cstheme="majorBidi"/>
          </w:rPr>
          <w:t xml:space="preserve">, para. 8) </w:t>
        </w:r>
      </w:ins>
      <w:r w:rsidRPr="002E4F2B">
        <w:rPr>
          <w:rFonts w:asciiTheme="majorBidi" w:hAnsiTheme="majorBidi" w:cstheme="majorBidi"/>
        </w:rPr>
        <w:t xml:space="preserve">provided through the </w:t>
      </w:r>
      <w:del w:id="89" w:author="Author" w:date="2023-04-25T12:48:00Z">
        <w:r w:rsidRPr="002E4F2B" w:rsidDel="00B96337">
          <w:rPr>
            <w:rFonts w:asciiTheme="majorBidi" w:hAnsiTheme="majorBidi" w:cstheme="majorBidi"/>
          </w:rPr>
          <w:delText>R</w:delText>
        </w:r>
      </w:del>
      <w:ins w:id="90" w:author="Author" w:date="2023-04-25T12:48:00Z">
        <w:r w:rsidR="00B96337">
          <w:rPr>
            <w:rFonts w:asciiTheme="majorBidi" w:hAnsiTheme="majorBidi" w:cstheme="majorBidi"/>
          </w:rPr>
          <w:t>r</w:t>
        </w:r>
      </w:ins>
      <w:r w:rsidRPr="002E4F2B">
        <w:rPr>
          <w:rFonts w:asciiTheme="majorBidi" w:hAnsiTheme="majorBidi" w:cstheme="majorBidi"/>
        </w:rPr>
        <w:t xml:space="preserve">esident </w:t>
      </w:r>
      <w:del w:id="91" w:author="Author" w:date="2023-04-25T12:48:00Z">
        <w:r w:rsidRPr="002E4F2B" w:rsidDel="00B96337">
          <w:rPr>
            <w:rFonts w:asciiTheme="majorBidi" w:hAnsiTheme="majorBidi" w:cstheme="majorBidi"/>
          </w:rPr>
          <w:delText>C</w:delText>
        </w:r>
      </w:del>
      <w:ins w:id="92" w:author="Author" w:date="2023-04-25T12:48:00Z">
        <w:r w:rsidR="00B96337">
          <w:rPr>
            <w:rFonts w:asciiTheme="majorBidi" w:hAnsiTheme="majorBidi" w:cstheme="majorBidi"/>
          </w:rPr>
          <w:t>c</w:t>
        </w:r>
      </w:ins>
      <w:r w:rsidRPr="002E4F2B">
        <w:rPr>
          <w:rFonts w:asciiTheme="majorBidi" w:hAnsiTheme="majorBidi" w:cstheme="majorBidi"/>
        </w:rPr>
        <w:t xml:space="preserve">oordinator system is therefore a means to an end. </w:t>
      </w:r>
    </w:p>
    <w:p w14:paraId="578A26D2" w14:textId="77777777" w:rsidR="00C53243" w:rsidRPr="002E4F2B" w:rsidRDefault="00C53243" w:rsidP="002E4F2B">
      <w:pPr>
        <w:spacing w:after="0" w:line="240" w:lineRule="auto"/>
        <w:jc w:val="both"/>
        <w:rPr>
          <w:rFonts w:asciiTheme="majorBidi" w:hAnsiTheme="majorBidi" w:cstheme="majorBidi"/>
        </w:rPr>
      </w:pPr>
    </w:p>
    <w:p w14:paraId="6A0021D9" w14:textId="6589018C" w:rsidR="00C53243" w:rsidRPr="002E4F2B" w:rsidRDefault="00C53243" w:rsidP="002E4F2B">
      <w:pPr>
        <w:spacing w:after="0" w:line="240" w:lineRule="auto"/>
        <w:jc w:val="both"/>
        <w:rPr>
          <w:rFonts w:asciiTheme="majorBidi" w:hAnsiTheme="majorBidi" w:cstheme="majorBidi"/>
        </w:rPr>
      </w:pPr>
      <w:r w:rsidRPr="002E4F2B">
        <w:rPr>
          <w:rFonts w:asciiTheme="majorBidi" w:hAnsiTheme="majorBidi" w:cstheme="majorBidi"/>
        </w:rPr>
        <w:t xml:space="preserve">As such, </w:t>
      </w:r>
      <w:ins w:id="93" w:author="Author" w:date="2023-04-25T12:49:00Z">
        <w:r w:rsidR="00B96337">
          <w:rPr>
            <w:rFonts w:asciiTheme="majorBidi" w:hAnsiTheme="majorBidi" w:cstheme="majorBidi"/>
          </w:rPr>
          <w:t xml:space="preserve">in order </w:t>
        </w:r>
      </w:ins>
      <w:r w:rsidRPr="002E4F2B">
        <w:rPr>
          <w:rFonts w:asciiTheme="majorBidi" w:hAnsiTheme="majorBidi" w:cstheme="majorBidi"/>
        </w:rPr>
        <w:t xml:space="preserve">to enable </w:t>
      </w:r>
      <w:ins w:id="94" w:author="Author" w:date="2023-04-25T12:49:00Z">
        <w:r w:rsidR="00B96337">
          <w:rPr>
            <w:rFonts w:asciiTheme="majorBidi" w:hAnsiTheme="majorBidi" w:cstheme="majorBidi"/>
          </w:rPr>
          <w:t xml:space="preserve">the </w:t>
        </w:r>
      </w:ins>
      <w:r w:rsidRPr="002E4F2B">
        <w:rPr>
          <w:rFonts w:asciiTheme="majorBidi" w:hAnsiTheme="majorBidi" w:cstheme="majorBidi"/>
        </w:rPr>
        <w:t xml:space="preserve">effective and efficient collaboration of the </w:t>
      </w:r>
      <w:del w:id="95" w:author="Author" w:date="2023-04-25T12:49:00Z">
        <w:r w:rsidRPr="002E4F2B" w:rsidDel="00B96337">
          <w:rPr>
            <w:rFonts w:asciiTheme="majorBidi" w:hAnsiTheme="majorBidi" w:cstheme="majorBidi"/>
          </w:rPr>
          <w:delText>UN</w:delText>
        </w:r>
      </w:del>
      <w:ins w:id="96" w:author="Author" w:date="2023-04-25T12:49:00Z">
        <w:r w:rsidR="00B96337">
          <w:rPr>
            <w:rFonts w:asciiTheme="majorBidi" w:hAnsiTheme="majorBidi" w:cstheme="majorBidi"/>
          </w:rPr>
          <w:t>United Nations</w:t>
        </w:r>
      </w:ins>
      <w:r w:rsidRPr="002E4F2B">
        <w:rPr>
          <w:rFonts w:asciiTheme="majorBidi" w:hAnsiTheme="majorBidi" w:cstheme="majorBidi"/>
        </w:rPr>
        <w:t xml:space="preserve"> development system at the country level and to facilitate tailored, integrated </w:t>
      </w:r>
      <w:del w:id="97" w:author="Author" w:date="2023-04-25T12:49:00Z">
        <w:r w:rsidRPr="002E4F2B" w:rsidDel="00B96337">
          <w:rPr>
            <w:rFonts w:asciiTheme="majorBidi" w:hAnsiTheme="majorBidi" w:cstheme="majorBidi"/>
          </w:rPr>
          <w:delText xml:space="preserve">SDG </w:delText>
        </w:r>
      </w:del>
      <w:ins w:id="98" w:author="Author" w:date="2023-04-25T12:49:00Z">
        <w:r w:rsidR="00B96337">
          <w:rPr>
            <w:rFonts w:asciiTheme="majorBidi" w:hAnsiTheme="majorBidi" w:cstheme="majorBidi"/>
          </w:rPr>
          <w:t>su</w:t>
        </w:r>
      </w:ins>
      <w:ins w:id="99" w:author="Author" w:date="2023-04-25T12:50:00Z">
        <w:r w:rsidR="00B96337">
          <w:rPr>
            <w:rFonts w:asciiTheme="majorBidi" w:hAnsiTheme="majorBidi" w:cstheme="majorBidi"/>
          </w:rPr>
          <w:t xml:space="preserve">stainable development </w:t>
        </w:r>
      </w:ins>
      <w:r w:rsidRPr="002E4F2B">
        <w:rPr>
          <w:rFonts w:asciiTheme="majorBidi" w:hAnsiTheme="majorBidi" w:cstheme="majorBidi"/>
        </w:rPr>
        <w:t xml:space="preserve">policy and financing solutions to support host Governments, the results </w:t>
      </w:r>
      <w:ins w:id="100" w:author="Author" w:date="2023-04-25T12:50:00Z">
        <w:r w:rsidR="00B96337">
          <w:rPr>
            <w:rFonts w:asciiTheme="majorBidi" w:hAnsiTheme="majorBidi" w:cstheme="majorBidi"/>
          </w:rPr>
          <w:t xml:space="preserve">framework </w:t>
        </w:r>
      </w:ins>
      <w:r w:rsidRPr="002E4F2B">
        <w:rPr>
          <w:rFonts w:asciiTheme="majorBidi" w:hAnsiTheme="majorBidi" w:cstheme="majorBidi"/>
        </w:rPr>
        <w:t xml:space="preserve">of the </w:t>
      </w:r>
      <w:del w:id="101" w:author="Author" w:date="2023-04-25T12:50:00Z">
        <w:r w:rsidRPr="002E4F2B" w:rsidDel="00B96337">
          <w:rPr>
            <w:rFonts w:asciiTheme="majorBidi" w:hAnsiTheme="majorBidi" w:cstheme="majorBidi"/>
          </w:rPr>
          <w:delText>R</w:delText>
        </w:r>
      </w:del>
      <w:ins w:id="102" w:author="Author" w:date="2023-04-25T12:50:00Z">
        <w:r w:rsidR="00B96337">
          <w:rPr>
            <w:rFonts w:asciiTheme="majorBidi" w:hAnsiTheme="majorBidi" w:cstheme="majorBidi"/>
          </w:rPr>
          <w:t>r</w:t>
        </w:r>
      </w:ins>
      <w:r w:rsidRPr="002E4F2B">
        <w:rPr>
          <w:rFonts w:asciiTheme="majorBidi" w:hAnsiTheme="majorBidi" w:cstheme="majorBidi"/>
        </w:rPr>
        <w:t xml:space="preserve">esident </w:t>
      </w:r>
      <w:del w:id="103" w:author="Author" w:date="2023-04-25T12:50:00Z">
        <w:r w:rsidRPr="002E4F2B" w:rsidDel="00B96337">
          <w:rPr>
            <w:rFonts w:asciiTheme="majorBidi" w:hAnsiTheme="majorBidi" w:cstheme="majorBidi"/>
          </w:rPr>
          <w:delText>C</w:delText>
        </w:r>
      </w:del>
      <w:ins w:id="104" w:author="Author" w:date="2023-04-25T12:50:00Z">
        <w:r w:rsidR="00B96337">
          <w:rPr>
            <w:rFonts w:asciiTheme="majorBidi" w:hAnsiTheme="majorBidi" w:cstheme="majorBidi"/>
          </w:rPr>
          <w:t>c</w:t>
        </w:r>
      </w:ins>
      <w:r w:rsidRPr="002E4F2B">
        <w:rPr>
          <w:rFonts w:asciiTheme="majorBidi" w:hAnsiTheme="majorBidi" w:cstheme="majorBidi"/>
        </w:rPr>
        <w:t>oordinator system span</w:t>
      </w:r>
      <w:ins w:id="105" w:author="Author" w:date="2023-04-25T12:50:00Z">
        <w:r w:rsidR="00B96337">
          <w:rPr>
            <w:rFonts w:asciiTheme="majorBidi" w:hAnsiTheme="majorBidi" w:cstheme="majorBidi"/>
          </w:rPr>
          <w:t>s</w:t>
        </w:r>
      </w:ins>
      <w:r w:rsidRPr="002E4F2B">
        <w:rPr>
          <w:rFonts w:asciiTheme="majorBidi" w:hAnsiTheme="majorBidi" w:cstheme="majorBidi"/>
        </w:rPr>
        <w:t xml:space="preserve"> two distinct dimensions. The first relates to the enabling environment created through investments directly in the </w:t>
      </w:r>
      <w:ins w:id="106" w:author="Author" w:date="2023-04-25T12:50:00Z">
        <w:r w:rsidR="00B96337">
          <w:rPr>
            <w:rFonts w:asciiTheme="majorBidi" w:hAnsiTheme="majorBidi" w:cstheme="majorBidi"/>
          </w:rPr>
          <w:t>r</w:t>
        </w:r>
        <w:r w:rsidR="00B96337" w:rsidRPr="002E4F2B">
          <w:rPr>
            <w:rFonts w:asciiTheme="majorBidi" w:hAnsiTheme="majorBidi" w:cstheme="majorBidi"/>
          </w:rPr>
          <w:t xml:space="preserve">esident </w:t>
        </w:r>
        <w:r w:rsidR="00B96337">
          <w:rPr>
            <w:rFonts w:asciiTheme="majorBidi" w:hAnsiTheme="majorBidi" w:cstheme="majorBidi"/>
          </w:rPr>
          <w:t>c</w:t>
        </w:r>
        <w:r w:rsidR="00B96337" w:rsidRPr="002E4F2B">
          <w:rPr>
            <w:rFonts w:asciiTheme="majorBidi" w:hAnsiTheme="majorBidi" w:cstheme="majorBidi"/>
          </w:rPr>
          <w:t>oordinator</w:t>
        </w:r>
      </w:ins>
      <w:del w:id="107" w:author="Author" w:date="2023-04-25T12:50:00Z">
        <w:r w:rsidRPr="002E4F2B" w:rsidDel="00B96337">
          <w:rPr>
            <w:rFonts w:asciiTheme="majorBidi" w:hAnsiTheme="majorBidi" w:cstheme="majorBidi"/>
          </w:rPr>
          <w:delText>RC</w:delText>
        </w:r>
      </w:del>
      <w:r w:rsidRPr="002E4F2B">
        <w:rPr>
          <w:rFonts w:asciiTheme="majorBidi" w:hAnsiTheme="majorBidi" w:cstheme="majorBidi"/>
        </w:rPr>
        <w:t xml:space="preserve"> system for robust structures and processes, including </w:t>
      </w:r>
      <w:ins w:id="108" w:author="Author" w:date="2023-04-25T12:50:00Z">
        <w:r w:rsidR="00B96337">
          <w:rPr>
            <w:rFonts w:asciiTheme="majorBidi" w:hAnsiTheme="majorBidi" w:cstheme="majorBidi"/>
          </w:rPr>
          <w:t xml:space="preserve">by </w:t>
        </w:r>
      </w:ins>
      <w:r w:rsidRPr="002E4F2B">
        <w:rPr>
          <w:rFonts w:asciiTheme="majorBidi" w:hAnsiTheme="majorBidi" w:cstheme="majorBidi"/>
        </w:rPr>
        <w:t>matching capacities and skill</w:t>
      </w:r>
      <w:ins w:id="109" w:author="Author" w:date="2023-04-25T12:51:00Z">
        <w:r w:rsidR="008C29B6">
          <w:rPr>
            <w:rFonts w:asciiTheme="majorBidi" w:hAnsiTheme="majorBidi" w:cstheme="majorBidi"/>
          </w:rPr>
          <w:t xml:space="preserve"> </w:t>
        </w:r>
      </w:ins>
      <w:r w:rsidRPr="002E4F2B">
        <w:rPr>
          <w:rFonts w:asciiTheme="majorBidi" w:hAnsiTheme="majorBidi" w:cstheme="majorBidi"/>
        </w:rPr>
        <w:t>sets to country-specific settings</w:t>
      </w:r>
      <w:ins w:id="110" w:author="Author" w:date="2023-04-25T12:51:00Z">
        <w:r w:rsidR="008C29B6">
          <w:rPr>
            <w:rFonts w:asciiTheme="majorBidi" w:hAnsiTheme="majorBidi" w:cstheme="majorBidi"/>
          </w:rPr>
          <w:t>,</w:t>
        </w:r>
      </w:ins>
      <w:del w:id="111" w:author="Author" w:date="2023-04-25T12:51:00Z">
        <w:r w:rsidRPr="002E4F2B" w:rsidDel="008C29B6">
          <w:rPr>
            <w:rFonts w:asciiTheme="majorBidi" w:hAnsiTheme="majorBidi" w:cstheme="majorBidi"/>
          </w:rPr>
          <w:delText>;</w:delText>
        </w:r>
      </w:del>
      <w:r w:rsidRPr="002E4F2B">
        <w:rPr>
          <w:rFonts w:asciiTheme="majorBidi" w:hAnsiTheme="majorBidi" w:cstheme="majorBidi"/>
        </w:rPr>
        <w:t xml:space="preserve"> providing policy guidance for more coherent policy and programming responses through </w:t>
      </w:r>
      <w:del w:id="112" w:author="Author" w:date="2023-04-25T12:52:00Z">
        <w:r w:rsidRPr="002E4F2B" w:rsidDel="008C29B6">
          <w:rPr>
            <w:rFonts w:asciiTheme="majorBidi" w:hAnsiTheme="majorBidi" w:cstheme="majorBidi"/>
          </w:rPr>
          <w:delText>C</w:delText>
        </w:r>
      </w:del>
      <w:ins w:id="113" w:author="Author" w:date="2023-04-25T12:52:00Z">
        <w:r w:rsidR="008C29B6">
          <w:rPr>
            <w:rFonts w:asciiTheme="majorBidi" w:hAnsiTheme="majorBidi" w:cstheme="majorBidi"/>
          </w:rPr>
          <w:t>c</w:t>
        </w:r>
      </w:ins>
      <w:r w:rsidRPr="002E4F2B">
        <w:rPr>
          <w:rFonts w:asciiTheme="majorBidi" w:hAnsiTheme="majorBidi" w:cstheme="majorBidi"/>
        </w:rPr>
        <w:t xml:space="preserve">ommon </w:t>
      </w:r>
      <w:del w:id="114" w:author="Author" w:date="2023-04-25T12:52:00Z">
        <w:r w:rsidRPr="002E4F2B" w:rsidDel="008C29B6">
          <w:rPr>
            <w:rFonts w:asciiTheme="majorBidi" w:hAnsiTheme="majorBidi" w:cstheme="majorBidi"/>
          </w:rPr>
          <w:delText>C</w:delText>
        </w:r>
      </w:del>
      <w:ins w:id="115" w:author="Author" w:date="2023-04-25T12:52:00Z">
        <w:r w:rsidR="008C29B6">
          <w:rPr>
            <w:rFonts w:asciiTheme="majorBidi" w:hAnsiTheme="majorBidi" w:cstheme="majorBidi"/>
          </w:rPr>
          <w:t>c</w:t>
        </w:r>
      </w:ins>
      <w:r w:rsidRPr="002E4F2B">
        <w:rPr>
          <w:rFonts w:asciiTheme="majorBidi" w:hAnsiTheme="majorBidi" w:cstheme="majorBidi"/>
        </w:rPr>
        <w:t xml:space="preserve">ountry </w:t>
      </w:r>
      <w:del w:id="116" w:author="Author" w:date="2023-04-25T12:52:00Z">
        <w:r w:rsidRPr="002E4F2B" w:rsidDel="008C29B6">
          <w:rPr>
            <w:rFonts w:asciiTheme="majorBidi" w:hAnsiTheme="majorBidi" w:cstheme="majorBidi"/>
          </w:rPr>
          <w:delText>A</w:delText>
        </w:r>
      </w:del>
      <w:ins w:id="117" w:author="Author" w:date="2023-04-25T12:52:00Z">
        <w:r w:rsidR="008C29B6">
          <w:rPr>
            <w:rFonts w:asciiTheme="majorBidi" w:hAnsiTheme="majorBidi" w:cstheme="majorBidi"/>
          </w:rPr>
          <w:t>a</w:t>
        </w:r>
      </w:ins>
      <w:r w:rsidRPr="002E4F2B">
        <w:rPr>
          <w:rFonts w:asciiTheme="majorBidi" w:hAnsiTheme="majorBidi" w:cstheme="majorBidi"/>
        </w:rPr>
        <w:t xml:space="preserve">nalysis and </w:t>
      </w:r>
      <w:del w:id="118" w:author="Author" w:date="2023-04-25T12:52:00Z">
        <w:r w:rsidRPr="002E4F2B" w:rsidDel="008C29B6">
          <w:rPr>
            <w:rFonts w:asciiTheme="majorBidi" w:hAnsiTheme="majorBidi" w:cstheme="majorBidi"/>
          </w:rPr>
          <w:delText>C</w:delText>
        </w:r>
      </w:del>
      <w:ins w:id="119" w:author="Author" w:date="2023-04-25T12:52:00Z">
        <w:r w:rsidR="008C29B6">
          <w:rPr>
            <w:rFonts w:asciiTheme="majorBidi" w:hAnsiTheme="majorBidi" w:cstheme="majorBidi"/>
          </w:rPr>
          <w:t>c</w:t>
        </w:r>
      </w:ins>
      <w:r w:rsidRPr="002E4F2B">
        <w:rPr>
          <w:rFonts w:asciiTheme="majorBidi" w:hAnsiTheme="majorBidi" w:cstheme="majorBidi"/>
        </w:rPr>
        <w:t xml:space="preserve">ooperation </w:t>
      </w:r>
      <w:del w:id="120" w:author="Author" w:date="2023-04-25T12:52:00Z">
        <w:r w:rsidRPr="002E4F2B" w:rsidDel="008C29B6">
          <w:rPr>
            <w:rFonts w:asciiTheme="majorBidi" w:hAnsiTheme="majorBidi" w:cstheme="majorBidi"/>
          </w:rPr>
          <w:delText>F</w:delText>
        </w:r>
      </w:del>
      <w:ins w:id="121" w:author="Author" w:date="2023-04-25T12:52:00Z">
        <w:r w:rsidR="008C29B6">
          <w:rPr>
            <w:rFonts w:asciiTheme="majorBidi" w:hAnsiTheme="majorBidi" w:cstheme="majorBidi"/>
          </w:rPr>
          <w:t>f</w:t>
        </w:r>
      </w:ins>
      <w:r w:rsidRPr="002E4F2B">
        <w:rPr>
          <w:rFonts w:asciiTheme="majorBidi" w:hAnsiTheme="majorBidi" w:cstheme="majorBidi"/>
        </w:rPr>
        <w:t>rameworks</w:t>
      </w:r>
      <w:del w:id="122" w:author="Author" w:date="2023-04-25T12:51:00Z">
        <w:r w:rsidRPr="002E4F2B" w:rsidDel="008C29B6">
          <w:rPr>
            <w:rFonts w:asciiTheme="majorBidi" w:hAnsiTheme="majorBidi" w:cstheme="majorBidi"/>
          </w:rPr>
          <w:delText>;</w:delText>
        </w:r>
      </w:del>
      <w:r w:rsidRPr="002E4F2B">
        <w:rPr>
          <w:rFonts w:asciiTheme="majorBidi" w:hAnsiTheme="majorBidi" w:cstheme="majorBidi"/>
        </w:rPr>
        <w:t xml:space="preserve"> and enhancing accountability and transparency through </w:t>
      </w:r>
      <w:commentRangeStart w:id="123"/>
      <w:del w:id="124" w:author="Author" w:date="2023-04-25T12:51:00Z">
        <w:r w:rsidRPr="002E4F2B" w:rsidDel="008C29B6">
          <w:rPr>
            <w:rFonts w:asciiTheme="majorBidi" w:hAnsiTheme="majorBidi" w:cstheme="majorBidi"/>
          </w:rPr>
          <w:delText>UN</w:delText>
        </w:r>
      </w:del>
      <w:ins w:id="125" w:author="Author" w:date="2023-04-25T12:51:00Z">
        <w:r w:rsidR="008C29B6">
          <w:rPr>
            <w:rFonts w:asciiTheme="majorBidi" w:hAnsiTheme="majorBidi" w:cstheme="majorBidi"/>
          </w:rPr>
          <w:t>United Nations</w:t>
        </w:r>
      </w:ins>
      <w:r w:rsidRPr="002E4F2B">
        <w:rPr>
          <w:rFonts w:asciiTheme="majorBidi" w:hAnsiTheme="majorBidi" w:cstheme="majorBidi"/>
        </w:rPr>
        <w:t xml:space="preserve"> </w:t>
      </w:r>
      <w:del w:id="126" w:author="Author" w:date="2023-04-25T12:52:00Z">
        <w:r w:rsidRPr="002E4F2B" w:rsidDel="008C29B6">
          <w:rPr>
            <w:rFonts w:asciiTheme="majorBidi" w:hAnsiTheme="majorBidi" w:cstheme="majorBidi"/>
          </w:rPr>
          <w:delText>R</w:delText>
        </w:r>
      </w:del>
      <w:ins w:id="127" w:author="Author" w:date="2023-04-25T12:52:00Z">
        <w:r w:rsidR="008C29B6">
          <w:rPr>
            <w:rFonts w:asciiTheme="majorBidi" w:hAnsiTheme="majorBidi" w:cstheme="majorBidi"/>
          </w:rPr>
          <w:t>r</w:t>
        </w:r>
      </w:ins>
      <w:r w:rsidRPr="002E4F2B">
        <w:rPr>
          <w:rFonts w:asciiTheme="majorBidi" w:hAnsiTheme="majorBidi" w:cstheme="majorBidi"/>
        </w:rPr>
        <w:t xml:space="preserve">esults </w:t>
      </w:r>
      <w:del w:id="128" w:author="Author" w:date="2023-04-25T12:52:00Z">
        <w:r w:rsidRPr="002E4F2B" w:rsidDel="008C29B6">
          <w:rPr>
            <w:rFonts w:asciiTheme="majorBidi" w:hAnsiTheme="majorBidi" w:cstheme="majorBidi"/>
          </w:rPr>
          <w:delText>R</w:delText>
        </w:r>
      </w:del>
      <w:ins w:id="129" w:author="Author" w:date="2023-04-25T12:52:00Z">
        <w:r w:rsidR="008C29B6">
          <w:rPr>
            <w:rFonts w:asciiTheme="majorBidi" w:hAnsiTheme="majorBidi" w:cstheme="majorBidi"/>
          </w:rPr>
          <w:t>r</w:t>
        </w:r>
      </w:ins>
      <w:r w:rsidRPr="002E4F2B">
        <w:rPr>
          <w:rFonts w:asciiTheme="majorBidi" w:hAnsiTheme="majorBidi" w:cstheme="majorBidi"/>
        </w:rPr>
        <w:t xml:space="preserve">eports </w:t>
      </w:r>
      <w:commentRangeEnd w:id="123"/>
      <w:r w:rsidR="008C29B6">
        <w:rPr>
          <w:rStyle w:val="CommentReference"/>
        </w:rPr>
        <w:commentReference w:id="123"/>
      </w:r>
      <w:r w:rsidRPr="002E4F2B">
        <w:rPr>
          <w:rFonts w:asciiTheme="majorBidi" w:hAnsiTheme="majorBidi" w:cstheme="majorBidi"/>
        </w:rPr>
        <w:t xml:space="preserve">and common information platforms. The second relates to the functioning of </w:t>
      </w:r>
      <w:del w:id="130" w:author="Author" w:date="2023-04-25T12:53:00Z">
        <w:r w:rsidRPr="002E4F2B" w:rsidDel="008C29B6">
          <w:rPr>
            <w:rFonts w:asciiTheme="majorBidi" w:hAnsiTheme="majorBidi" w:cstheme="majorBidi"/>
          </w:rPr>
          <w:delText>UN</w:delText>
        </w:r>
      </w:del>
      <w:ins w:id="131" w:author="Author" w:date="2023-04-25T12:53:00Z">
        <w:r w:rsidR="008C29B6">
          <w:rPr>
            <w:rFonts w:asciiTheme="majorBidi" w:hAnsiTheme="majorBidi" w:cstheme="majorBidi"/>
          </w:rPr>
          <w:t>United Nations</w:t>
        </w:r>
      </w:ins>
      <w:r w:rsidRPr="002E4F2B">
        <w:rPr>
          <w:rFonts w:asciiTheme="majorBidi" w:hAnsiTheme="majorBidi" w:cstheme="majorBidi"/>
        </w:rPr>
        <w:t xml:space="preserve"> country teams that plan, deliver and are more accountable jointly to national Governments.  Ultimately, results are also measured in </w:t>
      </w:r>
      <w:ins w:id="132" w:author="Author" w:date="2023-04-25T12:54:00Z">
        <w:r w:rsidR="008C29B6">
          <w:rPr>
            <w:rFonts w:asciiTheme="majorBidi" w:hAnsiTheme="majorBidi" w:cstheme="majorBidi"/>
          </w:rPr>
          <w:t xml:space="preserve">the degree of satisfaction expressed by </w:t>
        </w:r>
      </w:ins>
      <w:r w:rsidRPr="002E4F2B">
        <w:rPr>
          <w:rFonts w:asciiTheme="majorBidi" w:hAnsiTheme="majorBidi" w:cstheme="majorBidi"/>
        </w:rPr>
        <w:t>Governments</w:t>
      </w:r>
      <w:del w:id="133" w:author="Author" w:date="2023-04-25T12:54:00Z">
        <w:r w:rsidRPr="002E4F2B" w:rsidDel="008C29B6">
          <w:rPr>
            <w:rFonts w:asciiTheme="majorBidi" w:hAnsiTheme="majorBidi" w:cstheme="majorBidi"/>
          </w:rPr>
          <w:delText>’ satisfaction</w:delText>
        </w:r>
      </w:del>
      <w:r w:rsidRPr="002E4F2B">
        <w:rPr>
          <w:rFonts w:asciiTheme="majorBidi" w:hAnsiTheme="majorBidi" w:cstheme="majorBidi"/>
        </w:rPr>
        <w:t xml:space="preserve"> </w:t>
      </w:r>
      <w:del w:id="134" w:author="Author" w:date="2023-04-25T12:54:00Z">
        <w:r w:rsidRPr="002E4F2B" w:rsidDel="008C29B6">
          <w:rPr>
            <w:rFonts w:asciiTheme="majorBidi" w:hAnsiTheme="majorBidi" w:cstheme="majorBidi"/>
          </w:rPr>
          <w:delText xml:space="preserve">with the </w:delText>
        </w:r>
      </w:del>
      <w:ins w:id="135" w:author="Author" w:date="2023-04-25T12:54:00Z">
        <w:r w:rsidR="008C29B6">
          <w:rPr>
            <w:rFonts w:asciiTheme="majorBidi" w:hAnsiTheme="majorBidi" w:cstheme="majorBidi"/>
          </w:rPr>
          <w:t xml:space="preserve">with respect to the support </w:t>
        </w:r>
      </w:ins>
      <w:r w:rsidRPr="002E4F2B">
        <w:rPr>
          <w:rFonts w:asciiTheme="majorBidi" w:hAnsiTheme="majorBidi" w:cstheme="majorBidi"/>
        </w:rPr>
        <w:t>offer</w:t>
      </w:r>
      <w:ins w:id="136" w:author="Author" w:date="2023-04-25T12:55:00Z">
        <w:r w:rsidR="008C29B6">
          <w:rPr>
            <w:rFonts w:asciiTheme="majorBidi" w:hAnsiTheme="majorBidi" w:cstheme="majorBidi"/>
          </w:rPr>
          <w:t>ed</w:t>
        </w:r>
      </w:ins>
      <w:del w:id="137" w:author="Author" w:date="2023-04-25T12:55:00Z">
        <w:r w:rsidRPr="002E4F2B" w:rsidDel="008C29B6">
          <w:rPr>
            <w:rFonts w:asciiTheme="majorBidi" w:hAnsiTheme="majorBidi" w:cstheme="majorBidi"/>
          </w:rPr>
          <w:delText xml:space="preserve"> received</w:delText>
        </w:r>
      </w:del>
      <w:r w:rsidRPr="002E4F2B">
        <w:rPr>
          <w:rFonts w:asciiTheme="majorBidi" w:hAnsiTheme="majorBidi" w:cstheme="majorBidi"/>
        </w:rPr>
        <w:t xml:space="preserve">. </w:t>
      </w:r>
      <w:del w:id="138" w:author="Author" w:date="2023-04-25T12:55:00Z">
        <w:r w:rsidRPr="002E4F2B" w:rsidDel="008C29B6">
          <w:rPr>
            <w:rFonts w:asciiTheme="majorBidi" w:hAnsiTheme="majorBidi" w:cstheme="majorBidi"/>
          </w:rPr>
          <w:delText>This is why</w:delText>
        </w:r>
      </w:del>
      <w:ins w:id="139" w:author="Author" w:date="2023-04-25T12:55:00Z">
        <w:r w:rsidR="008C29B6">
          <w:rPr>
            <w:rFonts w:asciiTheme="majorBidi" w:hAnsiTheme="majorBidi" w:cstheme="majorBidi"/>
          </w:rPr>
          <w:t>For that reason,</w:t>
        </w:r>
      </w:ins>
      <w:r w:rsidRPr="002E4F2B">
        <w:rPr>
          <w:rFonts w:asciiTheme="majorBidi" w:hAnsiTheme="majorBidi" w:cstheme="majorBidi"/>
        </w:rPr>
        <w:t xml:space="preserve"> the indicators of th</w:t>
      </w:r>
      <w:ins w:id="140" w:author="Author" w:date="2023-04-25T12:55:00Z">
        <w:r w:rsidR="008C29B6">
          <w:rPr>
            <w:rFonts w:asciiTheme="majorBidi" w:hAnsiTheme="majorBidi" w:cstheme="majorBidi"/>
          </w:rPr>
          <w:t>e</w:t>
        </w:r>
      </w:ins>
      <w:del w:id="141" w:author="Author" w:date="2023-04-25T12:55:00Z">
        <w:r w:rsidRPr="002E4F2B" w:rsidDel="008C29B6">
          <w:rPr>
            <w:rFonts w:asciiTheme="majorBidi" w:hAnsiTheme="majorBidi" w:cstheme="majorBidi"/>
          </w:rPr>
          <w:delText>is</w:delText>
        </w:r>
      </w:del>
      <w:r w:rsidRPr="002E4F2B">
        <w:rPr>
          <w:rFonts w:asciiTheme="majorBidi" w:hAnsiTheme="majorBidi" w:cstheme="majorBidi"/>
        </w:rPr>
        <w:t xml:space="preserve"> </w:t>
      </w:r>
      <w:del w:id="142" w:author="Author" w:date="2023-04-25T12:55:00Z">
        <w:r w:rsidRPr="002E4F2B" w:rsidDel="008C29B6">
          <w:rPr>
            <w:rFonts w:asciiTheme="majorBidi" w:hAnsiTheme="majorBidi" w:cstheme="majorBidi"/>
          </w:rPr>
          <w:delText>F</w:delText>
        </w:r>
      </w:del>
      <w:ins w:id="143" w:author="Author" w:date="2023-04-25T12:55:00Z">
        <w:r w:rsidR="008C29B6">
          <w:rPr>
            <w:rFonts w:asciiTheme="majorBidi" w:hAnsiTheme="majorBidi" w:cstheme="majorBidi"/>
          </w:rPr>
          <w:t>present f</w:t>
        </w:r>
      </w:ins>
      <w:r w:rsidRPr="002E4F2B">
        <w:rPr>
          <w:rFonts w:asciiTheme="majorBidi" w:hAnsiTheme="majorBidi" w:cstheme="majorBidi"/>
        </w:rPr>
        <w:t xml:space="preserve">ramework include measurements of results achieved by </w:t>
      </w:r>
      <w:del w:id="144" w:author="Author" w:date="2023-04-25T12:55:00Z">
        <w:r w:rsidRPr="002E4F2B" w:rsidDel="008C29B6">
          <w:rPr>
            <w:rFonts w:asciiTheme="majorBidi" w:hAnsiTheme="majorBidi" w:cstheme="majorBidi"/>
          </w:rPr>
          <w:delText>R</w:delText>
        </w:r>
      </w:del>
      <w:ins w:id="145" w:author="Author" w:date="2023-04-25T12:55:00Z">
        <w:r w:rsidR="008C29B6">
          <w:rPr>
            <w:rFonts w:asciiTheme="majorBidi" w:hAnsiTheme="majorBidi" w:cstheme="majorBidi"/>
          </w:rPr>
          <w:t>r</w:t>
        </w:r>
      </w:ins>
      <w:r w:rsidRPr="002E4F2B">
        <w:rPr>
          <w:rFonts w:asciiTheme="majorBidi" w:hAnsiTheme="majorBidi" w:cstheme="majorBidi"/>
        </w:rPr>
        <w:t xml:space="preserve">esident </w:t>
      </w:r>
      <w:del w:id="146" w:author="Author" w:date="2023-04-25T12:55:00Z">
        <w:r w:rsidRPr="002E4F2B" w:rsidDel="008C29B6">
          <w:rPr>
            <w:rFonts w:asciiTheme="majorBidi" w:hAnsiTheme="majorBidi" w:cstheme="majorBidi"/>
          </w:rPr>
          <w:delText>C</w:delText>
        </w:r>
      </w:del>
      <w:ins w:id="147" w:author="Author" w:date="2023-04-25T12:55:00Z">
        <w:r w:rsidR="008C29B6">
          <w:rPr>
            <w:rFonts w:asciiTheme="majorBidi" w:hAnsiTheme="majorBidi" w:cstheme="majorBidi"/>
          </w:rPr>
          <w:t>c</w:t>
        </w:r>
      </w:ins>
      <w:r w:rsidRPr="002E4F2B">
        <w:rPr>
          <w:rFonts w:asciiTheme="majorBidi" w:hAnsiTheme="majorBidi" w:cstheme="majorBidi"/>
        </w:rPr>
        <w:t xml:space="preserve">oordinators, </w:t>
      </w:r>
      <w:del w:id="148" w:author="Author" w:date="2023-04-25T12:55:00Z">
        <w:r w:rsidRPr="002E4F2B" w:rsidDel="008C29B6">
          <w:rPr>
            <w:rFonts w:asciiTheme="majorBidi" w:hAnsiTheme="majorBidi" w:cstheme="majorBidi"/>
          </w:rPr>
          <w:delText>R</w:delText>
        </w:r>
      </w:del>
      <w:ins w:id="149" w:author="Author" w:date="2023-04-25T12:55:00Z">
        <w:r w:rsidR="008C29B6">
          <w:rPr>
            <w:rFonts w:asciiTheme="majorBidi" w:hAnsiTheme="majorBidi" w:cstheme="majorBidi"/>
          </w:rPr>
          <w:t>r</w:t>
        </w:r>
      </w:ins>
      <w:r w:rsidRPr="002E4F2B">
        <w:rPr>
          <w:rFonts w:asciiTheme="majorBidi" w:hAnsiTheme="majorBidi" w:cstheme="majorBidi"/>
        </w:rPr>
        <w:t xml:space="preserve">esident </w:t>
      </w:r>
      <w:del w:id="150" w:author="Author" w:date="2023-04-25T12:55:00Z">
        <w:r w:rsidRPr="002E4F2B" w:rsidDel="008C29B6">
          <w:rPr>
            <w:rFonts w:asciiTheme="majorBidi" w:hAnsiTheme="majorBidi" w:cstheme="majorBidi"/>
          </w:rPr>
          <w:delText>C</w:delText>
        </w:r>
      </w:del>
      <w:ins w:id="151" w:author="Author" w:date="2023-04-25T12:55:00Z">
        <w:r w:rsidR="008C29B6">
          <w:rPr>
            <w:rFonts w:asciiTheme="majorBidi" w:hAnsiTheme="majorBidi" w:cstheme="majorBidi"/>
          </w:rPr>
          <w:t>c</w:t>
        </w:r>
      </w:ins>
      <w:r w:rsidRPr="002E4F2B">
        <w:rPr>
          <w:rFonts w:asciiTheme="majorBidi" w:hAnsiTheme="majorBidi" w:cstheme="majorBidi"/>
        </w:rPr>
        <w:t>oordinator</w:t>
      </w:r>
      <w:del w:id="152" w:author="Author" w:date="2023-04-25T12:55:00Z">
        <w:r w:rsidRPr="002E4F2B" w:rsidDel="008C29B6">
          <w:rPr>
            <w:rFonts w:asciiTheme="majorBidi" w:hAnsiTheme="majorBidi" w:cstheme="majorBidi"/>
          </w:rPr>
          <w:delText>’</w:delText>
        </w:r>
      </w:del>
      <w:r w:rsidRPr="002E4F2B">
        <w:rPr>
          <w:rFonts w:asciiTheme="majorBidi" w:hAnsiTheme="majorBidi" w:cstheme="majorBidi"/>
        </w:rPr>
        <w:t>s</w:t>
      </w:r>
      <w:ins w:id="153" w:author="Author" w:date="2023-04-25T12:55:00Z">
        <w:r w:rsidR="008C29B6">
          <w:rPr>
            <w:rFonts w:asciiTheme="majorBidi" w:hAnsiTheme="majorBidi" w:cstheme="majorBidi"/>
          </w:rPr>
          <w:t>’</w:t>
        </w:r>
      </w:ins>
      <w:r w:rsidRPr="002E4F2B">
        <w:rPr>
          <w:rFonts w:asciiTheme="majorBidi" w:hAnsiTheme="majorBidi" w:cstheme="majorBidi"/>
        </w:rPr>
        <w:t xml:space="preserve"> offices and </w:t>
      </w:r>
      <w:del w:id="154" w:author="Author" w:date="2023-04-25T12:55:00Z">
        <w:r w:rsidRPr="002E4F2B" w:rsidDel="008C29B6">
          <w:rPr>
            <w:rFonts w:asciiTheme="majorBidi" w:hAnsiTheme="majorBidi" w:cstheme="majorBidi"/>
          </w:rPr>
          <w:delText>UN</w:delText>
        </w:r>
      </w:del>
      <w:ins w:id="155" w:author="Author" w:date="2023-04-25T12:55:00Z">
        <w:r w:rsidR="008C29B6">
          <w:rPr>
            <w:rFonts w:asciiTheme="majorBidi" w:hAnsiTheme="majorBidi" w:cstheme="majorBidi"/>
          </w:rPr>
          <w:t>United Nations</w:t>
        </w:r>
        <w:r w:rsidR="008C29B6" w:rsidRPr="002E4F2B">
          <w:rPr>
            <w:rFonts w:asciiTheme="majorBidi" w:hAnsiTheme="majorBidi" w:cstheme="majorBidi"/>
          </w:rPr>
          <w:t xml:space="preserve"> </w:t>
        </w:r>
      </w:ins>
      <w:del w:id="156" w:author="Author" w:date="2023-04-25T12:55:00Z">
        <w:r w:rsidRPr="002E4F2B" w:rsidDel="008C29B6">
          <w:rPr>
            <w:rFonts w:asciiTheme="majorBidi" w:hAnsiTheme="majorBidi" w:cstheme="majorBidi"/>
          </w:rPr>
          <w:delText xml:space="preserve"> </w:delText>
        </w:r>
      </w:del>
      <w:r w:rsidRPr="002E4F2B">
        <w:rPr>
          <w:rFonts w:asciiTheme="majorBidi" w:hAnsiTheme="majorBidi" w:cstheme="majorBidi"/>
        </w:rPr>
        <w:t xml:space="preserve">country teams alike, </w:t>
      </w:r>
      <w:del w:id="157" w:author="Author" w:date="2023-04-25T12:56:00Z">
        <w:r w:rsidRPr="002E4F2B" w:rsidDel="008C29B6">
          <w:rPr>
            <w:rFonts w:asciiTheme="majorBidi" w:hAnsiTheme="majorBidi" w:cstheme="majorBidi"/>
          </w:rPr>
          <w:delText>and</w:delText>
        </w:r>
      </w:del>
      <w:ins w:id="158" w:author="Author" w:date="2023-04-25T12:56:00Z">
        <w:r w:rsidR="008C29B6">
          <w:rPr>
            <w:rFonts w:asciiTheme="majorBidi" w:hAnsiTheme="majorBidi" w:cstheme="majorBidi"/>
          </w:rPr>
          <w:t>as well as</w:t>
        </w:r>
      </w:ins>
      <w:r w:rsidRPr="002E4F2B">
        <w:rPr>
          <w:rFonts w:asciiTheme="majorBidi" w:hAnsiTheme="majorBidi" w:cstheme="majorBidi"/>
        </w:rPr>
        <w:t xml:space="preserve"> Government</w:t>
      </w:r>
      <w:del w:id="159" w:author="Author" w:date="2023-04-25T12:55:00Z">
        <w:r w:rsidRPr="002E4F2B" w:rsidDel="008C29B6">
          <w:rPr>
            <w:rFonts w:asciiTheme="majorBidi" w:hAnsiTheme="majorBidi" w:cstheme="majorBidi"/>
          </w:rPr>
          <w:delText>s</w:delText>
        </w:r>
      </w:del>
      <w:r w:rsidRPr="002E4F2B">
        <w:rPr>
          <w:rFonts w:asciiTheme="majorBidi" w:hAnsiTheme="majorBidi" w:cstheme="majorBidi"/>
        </w:rPr>
        <w:t xml:space="preserve"> perceptions o</w:t>
      </w:r>
      <w:ins w:id="160" w:author="Author" w:date="2023-04-25T12:56:00Z">
        <w:r w:rsidR="008C29B6">
          <w:rPr>
            <w:rFonts w:asciiTheme="majorBidi" w:hAnsiTheme="majorBidi" w:cstheme="majorBidi"/>
          </w:rPr>
          <w:t>f</w:t>
        </w:r>
      </w:ins>
      <w:del w:id="161" w:author="Author" w:date="2023-04-25T12:56:00Z">
        <w:r w:rsidRPr="002E4F2B" w:rsidDel="008C29B6">
          <w:rPr>
            <w:rFonts w:asciiTheme="majorBidi" w:hAnsiTheme="majorBidi" w:cstheme="majorBidi"/>
          </w:rPr>
          <w:delText>n</w:delText>
        </w:r>
      </w:del>
      <w:r w:rsidRPr="002E4F2B">
        <w:rPr>
          <w:rFonts w:asciiTheme="majorBidi" w:hAnsiTheme="majorBidi" w:cstheme="majorBidi"/>
        </w:rPr>
        <w:t xml:space="preserve"> their work.</w:t>
      </w:r>
    </w:p>
    <w:p w14:paraId="221F80B0" w14:textId="77777777" w:rsidR="00C53243" w:rsidRPr="002E4F2B" w:rsidRDefault="00C53243" w:rsidP="002E4F2B">
      <w:pPr>
        <w:spacing w:after="0" w:line="240" w:lineRule="auto"/>
        <w:jc w:val="both"/>
        <w:rPr>
          <w:rFonts w:asciiTheme="majorBidi" w:hAnsiTheme="majorBidi" w:cstheme="majorBidi"/>
        </w:rPr>
      </w:pPr>
    </w:p>
    <w:p w14:paraId="2D98A745" w14:textId="0A3E5E32" w:rsidR="00C53243" w:rsidRPr="002E4F2B" w:rsidRDefault="00C53243" w:rsidP="002E4F2B">
      <w:pPr>
        <w:spacing w:after="0" w:line="240" w:lineRule="auto"/>
        <w:jc w:val="both"/>
        <w:rPr>
          <w:rFonts w:asciiTheme="majorBidi" w:hAnsiTheme="majorBidi" w:cstheme="majorBidi"/>
        </w:rPr>
      </w:pPr>
      <w:r w:rsidRPr="002E4F2B">
        <w:rPr>
          <w:rFonts w:asciiTheme="majorBidi" w:hAnsiTheme="majorBidi" w:cstheme="majorBidi"/>
        </w:rPr>
        <w:lastRenderedPageBreak/>
        <w:t>The indicators included in th</w:t>
      </w:r>
      <w:ins w:id="162" w:author="Author" w:date="2023-04-25T12:56:00Z">
        <w:r w:rsidR="008C29B6">
          <w:rPr>
            <w:rFonts w:asciiTheme="majorBidi" w:hAnsiTheme="majorBidi" w:cstheme="majorBidi"/>
          </w:rPr>
          <w:t>e</w:t>
        </w:r>
      </w:ins>
      <w:del w:id="163" w:author="Author" w:date="2023-04-25T12:56:00Z">
        <w:r w:rsidRPr="002E4F2B" w:rsidDel="008C29B6">
          <w:rPr>
            <w:rFonts w:asciiTheme="majorBidi" w:hAnsiTheme="majorBidi" w:cstheme="majorBidi"/>
          </w:rPr>
          <w:delText>is</w:delText>
        </w:r>
      </w:del>
      <w:r w:rsidRPr="002E4F2B">
        <w:rPr>
          <w:rFonts w:asciiTheme="majorBidi" w:hAnsiTheme="majorBidi" w:cstheme="majorBidi"/>
        </w:rPr>
        <w:t xml:space="preserve"> </w:t>
      </w:r>
      <w:del w:id="164" w:author="Author" w:date="2023-04-25T12:56:00Z">
        <w:r w:rsidRPr="002E4F2B" w:rsidDel="008C29B6">
          <w:rPr>
            <w:rFonts w:asciiTheme="majorBidi" w:hAnsiTheme="majorBidi" w:cstheme="majorBidi"/>
          </w:rPr>
          <w:delText>F</w:delText>
        </w:r>
      </w:del>
      <w:ins w:id="165" w:author="Author" w:date="2023-04-25T12:56:00Z">
        <w:r w:rsidR="008C29B6">
          <w:rPr>
            <w:rFonts w:asciiTheme="majorBidi" w:hAnsiTheme="majorBidi" w:cstheme="majorBidi"/>
          </w:rPr>
          <w:t>f</w:t>
        </w:r>
      </w:ins>
      <w:r w:rsidRPr="002E4F2B">
        <w:rPr>
          <w:rFonts w:asciiTheme="majorBidi" w:hAnsiTheme="majorBidi" w:cstheme="majorBidi"/>
        </w:rPr>
        <w:t xml:space="preserve">ramework draw from existing data sources, including the </w:t>
      </w:r>
      <w:ins w:id="166" w:author="Author" w:date="2023-04-25T12:58:00Z">
        <w:r w:rsidR="008C29B6" w:rsidRPr="008C29B6">
          <w:rPr>
            <w:rFonts w:asciiTheme="majorBidi" w:hAnsiTheme="majorBidi" w:cstheme="majorBidi"/>
          </w:rPr>
          <w:t>United Nations Sustainable Development Group</w:t>
        </w:r>
      </w:ins>
      <w:del w:id="167" w:author="Author" w:date="2023-04-25T12:58:00Z">
        <w:r w:rsidRPr="002E4F2B" w:rsidDel="008C29B6">
          <w:rPr>
            <w:rFonts w:asciiTheme="majorBidi" w:hAnsiTheme="majorBidi" w:cstheme="majorBidi"/>
          </w:rPr>
          <w:delText>UNSDG</w:delText>
        </w:r>
      </w:del>
      <w:r w:rsidRPr="002E4F2B">
        <w:rPr>
          <w:rFonts w:asciiTheme="majorBidi" w:hAnsiTheme="majorBidi" w:cstheme="majorBidi"/>
        </w:rPr>
        <w:t xml:space="preserve"> </w:t>
      </w:r>
      <w:del w:id="168" w:author="Author" w:date="2023-04-27T23:01:00Z">
        <w:r w:rsidRPr="002E4F2B" w:rsidDel="000D1CBA">
          <w:rPr>
            <w:rFonts w:asciiTheme="majorBidi" w:hAnsiTheme="majorBidi" w:cstheme="majorBidi"/>
          </w:rPr>
          <w:delText>I</w:delText>
        </w:r>
      </w:del>
      <w:ins w:id="169" w:author="Author" w:date="2023-04-27T23:02:00Z">
        <w:r w:rsidR="000D1CBA">
          <w:rPr>
            <w:rFonts w:asciiTheme="majorBidi" w:hAnsiTheme="majorBidi" w:cstheme="majorBidi"/>
          </w:rPr>
          <w:t>i</w:t>
        </w:r>
      </w:ins>
      <w:r w:rsidRPr="002E4F2B">
        <w:rPr>
          <w:rFonts w:asciiTheme="majorBidi" w:hAnsiTheme="majorBidi" w:cstheme="majorBidi"/>
        </w:rPr>
        <w:t xml:space="preserve">nformation </w:t>
      </w:r>
      <w:commentRangeStart w:id="170"/>
      <w:del w:id="171" w:author="Author" w:date="2023-04-27T23:02:00Z">
        <w:r w:rsidRPr="002E4F2B" w:rsidDel="000D1CBA">
          <w:rPr>
            <w:rFonts w:asciiTheme="majorBidi" w:hAnsiTheme="majorBidi" w:cstheme="majorBidi"/>
          </w:rPr>
          <w:delText>M</w:delText>
        </w:r>
      </w:del>
      <w:ins w:id="172" w:author="Author" w:date="2023-04-27T23:02:00Z">
        <w:r w:rsidR="000D1CBA">
          <w:rPr>
            <w:rFonts w:asciiTheme="majorBidi" w:hAnsiTheme="majorBidi" w:cstheme="majorBidi"/>
          </w:rPr>
          <w:t>m</w:t>
        </w:r>
      </w:ins>
      <w:r w:rsidRPr="002E4F2B">
        <w:rPr>
          <w:rFonts w:asciiTheme="majorBidi" w:hAnsiTheme="majorBidi" w:cstheme="majorBidi"/>
        </w:rPr>
        <w:t xml:space="preserve">anagement </w:t>
      </w:r>
      <w:del w:id="173" w:author="Author" w:date="2023-04-27T23:02:00Z">
        <w:r w:rsidRPr="002E4F2B" w:rsidDel="000D1CBA">
          <w:rPr>
            <w:rFonts w:asciiTheme="majorBidi" w:hAnsiTheme="majorBidi" w:cstheme="majorBidi"/>
          </w:rPr>
          <w:delText>S</w:delText>
        </w:r>
      </w:del>
      <w:ins w:id="174" w:author="Author" w:date="2023-04-27T23:02:00Z">
        <w:r w:rsidR="000D1CBA">
          <w:rPr>
            <w:rFonts w:asciiTheme="majorBidi" w:hAnsiTheme="majorBidi" w:cstheme="majorBidi"/>
          </w:rPr>
          <w:t>s</w:t>
        </w:r>
      </w:ins>
      <w:r w:rsidRPr="002E4F2B">
        <w:rPr>
          <w:rFonts w:asciiTheme="majorBidi" w:hAnsiTheme="majorBidi" w:cstheme="majorBidi"/>
        </w:rPr>
        <w:t>ystem</w:t>
      </w:r>
      <w:del w:id="175" w:author="Author" w:date="2023-04-25T12:58:00Z">
        <w:r w:rsidRPr="002E4F2B" w:rsidDel="008C29B6">
          <w:rPr>
            <w:rFonts w:asciiTheme="majorBidi" w:hAnsiTheme="majorBidi" w:cstheme="majorBidi"/>
          </w:rPr>
          <w:delText xml:space="preserve"> </w:delText>
        </w:r>
      </w:del>
      <w:commentRangeEnd w:id="170"/>
      <w:r w:rsidR="000D1CBA">
        <w:rPr>
          <w:rStyle w:val="CommentReference"/>
        </w:rPr>
        <w:commentReference w:id="170"/>
      </w:r>
      <w:del w:id="176" w:author="Author" w:date="2023-04-25T12:58:00Z">
        <w:r w:rsidRPr="002E4F2B" w:rsidDel="008C29B6">
          <w:rPr>
            <w:rFonts w:asciiTheme="majorBidi" w:hAnsiTheme="majorBidi" w:cstheme="majorBidi"/>
          </w:rPr>
          <w:delText>(IMS)</w:delText>
        </w:r>
      </w:del>
      <w:r w:rsidRPr="002E4F2B">
        <w:rPr>
          <w:rFonts w:asciiTheme="majorBidi" w:hAnsiTheme="majorBidi" w:cstheme="majorBidi"/>
        </w:rPr>
        <w:t xml:space="preserve">, </w:t>
      </w:r>
      <w:commentRangeStart w:id="177"/>
      <w:r w:rsidRPr="002E4F2B">
        <w:rPr>
          <w:rFonts w:asciiTheme="majorBidi" w:hAnsiTheme="majorBidi" w:cstheme="majorBidi"/>
        </w:rPr>
        <w:t>UN</w:t>
      </w:r>
      <w:del w:id="178" w:author="Author" w:date="2023-04-25T12:58:00Z">
        <w:r w:rsidRPr="002E4F2B" w:rsidDel="008C29B6">
          <w:rPr>
            <w:rFonts w:asciiTheme="majorBidi" w:hAnsiTheme="majorBidi" w:cstheme="majorBidi"/>
          </w:rPr>
          <w:delText xml:space="preserve"> </w:delText>
        </w:r>
      </w:del>
      <w:ins w:id="179" w:author="Author" w:date="2023-04-25T12:58:00Z">
        <w:r w:rsidR="008C29B6">
          <w:rPr>
            <w:rFonts w:asciiTheme="majorBidi" w:hAnsiTheme="majorBidi" w:cstheme="majorBidi"/>
          </w:rPr>
          <w:t>-</w:t>
        </w:r>
      </w:ins>
      <w:r w:rsidRPr="002E4F2B">
        <w:rPr>
          <w:rFonts w:asciiTheme="majorBidi" w:hAnsiTheme="majorBidi" w:cstheme="majorBidi"/>
        </w:rPr>
        <w:t>I</w:t>
      </w:r>
      <w:ins w:id="180" w:author="Author" w:date="2023-04-25T12:58:00Z">
        <w:r w:rsidR="008C29B6">
          <w:rPr>
            <w:rFonts w:asciiTheme="majorBidi" w:hAnsiTheme="majorBidi" w:cstheme="majorBidi"/>
          </w:rPr>
          <w:t>nfo</w:t>
        </w:r>
      </w:ins>
      <w:commentRangeEnd w:id="177"/>
      <w:ins w:id="181" w:author="Author" w:date="2023-04-25T12:59:00Z">
        <w:r w:rsidR="008C29B6">
          <w:rPr>
            <w:rStyle w:val="CommentReference"/>
          </w:rPr>
          <w:commentReference w:id="177"/>
        </w:r>
      </w:ins>
      <w:del w:id="182" w:author="Author" w:date="2023-04-25T12:58:00Z">
        <w:r w:rsidRPr="002E4F2B" w:rsidDel="008C29B6">
          <w:rPr>
            <w:rFonts w:asciiTheme="majorBidi" w:hAnsiTheme="majorBidi" w:cstheme="majorBidi"/>
          </w:rPr>
          <w:delText>NFO</w:delText>
        </w:r>
      </w:del>
      <w:r w:rsidRPr="002E4F2B">
        <w:rPr>
          <w:rFonts w:asciiTheme="majorBidi" w:hAnsiTheme="majorBidi" w:cstheme="majorBidi"/>
        </w:rPr>
        <w:t xml:space="preserve"> and the </w:t>
      </w:r>
      <w:del w:id="183" w:author="Author" w:date="2023-04-25T12:59:00Z">
        <w:r w:rsidRPr="002E4F2B" w:rsidDel="008C29B6">
          <w:rPr>
            <w:rFonts w:asciiTheme="majorBidi" w:hAnsiTheme="majorBidi" w:cstheme="majorBidi"/>
          </w:rPr>
          <w:delText xml:space="preserve">DESA </w:delText>
        </w:r>
      </w:del>
      <w:r w:rsidRPr="002E4F2B">
        <w:rPr>
          <w:rFonts w:asciiTheme="majorBidi" w:hAnsiTheme="majorBidi" w:cstheme="majorBidi"/>
        </w:rPr>
        <w:t xml:space="preserve">surveys </w:t>
      </w:r>
      <w:ins w:id="184" w:author="Author" w:date="2023-04-28T15:54:00Z">
        <w:r w:rsidR="007F6D50">
          <w:rPr>
            <w:rFonts w:asciiTheme="majorBidi" w:hAnsiTheme="majorBidi" w:cstheme="majorBidi"/>
          </w:rPr>
          <w:t xml:space="preserve">administered </w:t>
        </w:r>
      </w:ins>
      <w:ins w:id="185" w:author="Author" w:date="2023-04-25T12:59:00Z">
        <w:r w:rsidR="008C29B6">
          <w:rPr>
            <w:rFonts w:asciiTheme="majorBidi" w:hAnsiTheme="majorBidi" w:cstheme="majorBidi"/>
          </w:rPr>
          <w:t xml:space="preserve">by the </w:t>
        </w:r>
        <w:r w:rsidR="008C29B6" w:rsidRPr="008C29B6">
          <w:rPr>
            <w:rFonts w:asciiTheme="majorBidi" w:hAnsiTheme="majorBidi" w:cstheme="majorBidi"/>
          </w:rPr>
          <w:t xml:space="preserve">Department of Economic and Social Affairs </w:t>
        </w:r>
      </w:ins>
      <w:r w:rsidRPr="002E4F2B">
        <w:rPr>
          <w:rFonts w:asciiTheme="majorBidi" w:hAnsiTheme="majorBidi" w:cstheme="majorBidi"/>
        </w:rPr>
        <w:t xml:space="preserve">of </w:t>
      </w:r>
      <w:del w:id="186" w:author="Author" w:date="2023-04-25T12:59:00Z">
        <w:r w:rsidRPr="002E4F2B" w:rsidDel="008C29B6">
          <w:rPr>
            <w:rFonts w:asciiTheme="majorBidi" w:hAnsiTheme="majorBidi" w:cstheme="majorBidi"/>
          </w:rPr>
          <w:delText>R</w:delText>
        </w:r>
      </w:del>
      <w:ins w:id="187" w:author="Author" w:date="2023-04-25T12:59:00Z">
        <w:r w:rsidR="008C29B6">
          <w:rPr>
            <w:rFonts w:asciiTheme="majorBidi" w:hAnsiTheme="majorBidi" w:cstheme="majorBidi"/>
          </w:rPr>
          <w:t>r</w:t>
        </w:r>
      </w:ins>
      <w:r w:rsidRPr="002E4F2B">
        <w:rPr>
          <w:rFonts w:asciiTheme="majorBidi" w:hAnsiTheme="majorBidi" w:cstheme="majorBidi"/>
        </w:rPr>
        <w:t xml:space="preserve">esident </w:t>
      </w:r>
      <w:del w:id="188" w:author="Author" w:date="2023-04-25T12:59:00Z">
        <w:r w:rsidRPr="002E4F2B" w:rsidDel="008C29B6">
          <w:rPr>
            <w:rFonts w:asciiTheme="majorBidi" w:hAnsiTheme="majorBidi" w:cstheme="majorBidi"/>
          </w:rPr>
          <w:delText>C</w:delText>
        </w:r>
      </w:del>
      <w:ins w:id="189" w:author="Author" w:date="2023-04-25T12:59:00Z">
        <w:r w:rsidR="008C29B6">
          <w:rPr>
            <w:rFonts w:asciiTheme="majorBidi" w:hAnsiTheme="majorBidi" w:cstheme="majorBidi"/>
          </w:rPr>
          <w:t>c</w:t>
        </w:r>
      </w:ins>
      <w:r w:rsidRPr="002E4F2B">
        <w:rPr>
          <w:rFonts w:asciiTheme="majorBidi" w:hAnsiTheme="majorBidi" w:cstheme="majorBidi"/>
        </w:rPr>
        <w:t xml:space="preserve">oordinators, </w:t>
      </w:r>
      <w:ins w:id="190" w:author="Author" w:date="2023-04-25T13:00:00Z">
        <w:r w:rsidR="008C29B6">
          <w:rPr>
            <w:rFonts w:asciiTheme="majorBidi" w:hAnsiTheme="majorBidi" w:cstheme="majorBidi"/>
          </w:rPr>
          <w:t>United Nations</w:t>
        </w:r>
        <w:r w:rsidR="008C29B6" w:rsidRPr="002E4F2B">
          <w:rPr>
            <w:rFonts w:asciiTheme="majorBidi" w:hAnsiTheme="majorBidi" w:cstheme="majorBidi"/>
          </w:rPr>
          <w:t xml:space="preserve"> country teams</w:t>
        </w:r>
        <w:r w:rsidR="008C29B6">
          <w:rPr>
            <w:rFonts w:asciiTheme="majorBidi" w:hAnsiTheme="majorBidi" w:cstheme="majorBidi"/>
          </w:rPr>
          <w:t>,</w:t>
        </w:r>
      </w:ins>
      <w:del w:id="191" w:author="Author" w:date="2023-04-25T13:00:00Z">
        <w:r w:rsidRPr="002E4F2B" w:rsidDel="008C29B6">
          <w:rPr>
            <w:rFonts w:asciiTheme="majorBidi" w:hAnsiTheme="majorBidi" w:cstheme="majorBidi"/>
          </w:rPr>
          <w:delText xml:space="preserve">of </w:delText>
        </w:r>
      </w:del>
      <w:del w:id="192" w:author="Author" w:date="2023-04-25T12:59:00Z">
        <w:r w:rsidRPr="002E4F2B" w:rsidDel="008C29B6">
          <w:rPr>
            <w:rFonts w:asciiTheme="majorBidi" w:hAnsiTheme="majorBidi" w:cstheme="majorBidi"/>
          </w:rPr>
          <w:delText>UNCTs,</w:delText>
        </w:r>
      </w:del>
      <w:r w:rsidRPr="002E4F2B">
        <w:rPr>
          <w:rFonts w:asciiTheme="majorBidi" w:hAnsiTheme="majorBidi" w:cstheme="majorBidi"/>
        </w:rPr>
        <w:t xml:space="preserve"> </w:t>
      </w:r>
      <w:del w:id="193" w:author="Author" w:date="2023-04-25T13:00:00Z">
        <w:r w:rsidRPr="002E4F2B" w:rsidDel="008C29B6">
          <w:rPr>
            <w:rFonts w:asciiTheme="majorBidi" w:hAnsiTheme="majorBidi" w:cstheme="majorBidi"/>
          </w:rPr>
          <w:delText xml:space="preserve">of UN </w:delText>
        </w:r>
      </w:del>
      <w:bookmarkStart w:id="194" w:name="_Hlk133589724"/>
      <w:ins w:id="195" w:author="Author" w:date="2023-04-25T13:00:00Z">
        <w:r w:rsidR="008C29B6">
          <w:rPr>
            <w:rFonts w:asciiTheme="majorBidi" w:hAnsiTheme="majorBidi" w:cstheme="majorBidi"/>
          </w:rPr>
          <w:t>United Nations</w:t>
        </w:r>
        <w:r w:rsidR="008C29B6" w:rsidRPr="002E4F2B">
          <w:rPr>
            <w:rFonts w:asciiTheme="majorBidi" w:hAnsiTheme="majorBidi" w:cstheme="majorBidi"/>
          </w:rPr>
          <w:t xml:space="preserve"> </w:t>
        </w:r>
      </w:ins>
      <w:r w:rsidRPr="002E4F2B">
        <w:rPr>
          <w:rFonts w:asciiTheme="majorBidi" w:hAnsiTheme="majorBidi" w:cstheme="majorBidi"/>
        </w:rPr>
        <w:t xml:space="preserve">development system entity headquarters </w:t>
      </w:r>
      <w:bookmarkEnd w:id="194"/>
      <w:r w:rsidRPr="002E4F2B">
        <w:rPr>
          <w:rFonts w:asciiTheme="majorBidi" w:hAnsiTheme="majorBidi" w:cstheme="majorBidi"/>
        </w:rPr>
        <w:t xml:space="preserve">and </w:t>
      </w:r>
      <w:del w:id="196" w:author="Author" w:date="2023-04-25T13:00:00Z">
        <w:r w:rsidRPr="002E4F2B" w:rsidDel="008C29B6">
          <w:rPr>
            <w:rFonts w:asciiTheme="majorBidi" w:hAnsiTheme="majorBidi" w:cstheme="majorBidi"/>
          </w:rPr>
          <w:delText>of Country</w:delText>
        </w:r>
      </w:del>
      <w:ins w:id="197" w:author="Author" w:date="2023-04-25T13:00:00Z">
        <w:r w:rsidR="008C29B6">
          <w:rPr>
            <w:rFonts w:asciiTheme="majorBidi" w:hAnsiTheme="majorBidi" w:cstheme="majorBidi"/>
          </w:rPr>
          <w:t>national</w:t>
        </w:r>
      </w:ins>
      <w:r w:rsidRPr="002E4F2B">
        <w:rPr>
          <w:rFonts w:asciiTheme="majorBidi" w:hAnsiTheme="majorBidi" w:cstheme="majorBidi"/>
        </w:rPr>
        <w:t xml:space="preserve"> Governments. </w:t>
      </w:r>
    </w:p>
    <w:p w14:paraId="5455D8E8" w14:textId="77777777" w:rsidR="00C53243" w:rsidRPr="002E4F2B" w:rsidRDefault="00C53243" w:rsidP="002E4F2B">
      <w:pPr>
        <w:spacing w:after="0" w:line="240" w:lineRule="auto"/>
        <w:jc w:val="both"/>
        <w:rPr>
          <w:rFonts w:asciiTheme="majorBidi" w:hAnsiTheme="majorBidi" w:cstheme="majorBidi"/>
        </w:rPr>
      </w:pPr>
    </w:p>
    <w:p w14:paraId="26BCD2B1" w14:textId="735A428E" w:rsidR="00D272A1" w:rsidRPr="00FC775D" w:rsidRDefault="00D272A1" w:rsidP="00D272A1">
      <w:pPr>
        <w:spacing w:after="0" w:line="240" w:lineRule="auto"/>
        <w:ind w:right="1077"/>
        <w:rPr>
          <w:rFonts w:asciiTheme="majorBidi" w:hAnsiTheme="majorBidi" w:cstheme="majorBidi"/>
        </w:rPr>
      </w:pPr>
      <w:bookmarkStart w:id="198" w:name="_Toc90569946"/>
      <w:r w:rsidRPr="00FC775D">
        <w:rPr>
          <w:rFonts w:asciiTheme="majorBidi" w:hAnsiTheme="majorBidi" w:cstheme="majorBidi"/>
        </w:rPr>
        <w:t xml:space="preserve">The </w:t>
      </w:r>
      <w:del w:id="199" w:author="Author" w:date="2023-04-25T13:00:00Z">
        <w:r w:rsidRPr="00FC775D" w:rsidDel="008C29B6">
          <w:rPr>
            <w:rFonts w:asciiTheme="majorBidi" w:hAnsiTheme="majorBidi" w:cstheme="majorBidi"/>
          </w:rPr>
          <w:delText xml:space="preserve">following is the </w:delText>
        </w:r>
      </w:del>
      <w:r w:rsidRPr="00FC775D">
        <w:rPr>
          <w:rFonts w:asciiTheme="majorBidi" w:hAnsiTheme="majorBidi" w:cstheme="majorBidi"/>
        </w:rPr>
        <w:t xml:space="preserve">response </w:t>
      </w:r>
      <w:ins w:id="200" w:author="Author" w:date="2023-04-25T13:00:00Z">
        <w:r w:rsidR="008C29B6">
          <w:rPr>
            <w:rFonts w:asciiTheme="majorBidi" w:hAnsiTheme="majorBidi" w:cstheme="majorBidi"/>
          </w:rPr>
          <w:t>rate</w:t>
        </w:r>
      </w:ins>
      <w:ins w:id="201" w:author="Author" w:date="2023-04-25T13:01:00Z">
        <w:r w:rsidR="00870E26">
          <w:rPr>
            <w:rFonts w:asciiTheme="majorBidi" w:hAnsiTheme="majorBidi" w:cstheme="majorBidi"/>
          </w:rPr>
          <w:t>s</w:t>
        </w:r>
      </w:ins>
      <w:del w:id="202" w:author="Author" w:date="2023-04-25T13:00:00Z">
        <w:r w:rsidRPr="00FC775D" w:rsidDel="008C29B6">
          <w:rPr>
            <w:rFonts w:asciiTheme="majorBidi" w:hAnsiTheme="majorBidi" w:cstheme="majorBidi"/>
          </w:rPr>
          <w:delText>compliance</w:delText>
        </w:r>
      </w:del>
      <w:r w:rsidRPr="00FC775D">
        <w:rPr>
          <w:rFonts w:asciiTheme="majorBidi" w:hAnsiTheme="majorBidi" w:cstheme="majorBidi"/>
        </w:rPr>
        <w:t xml:space="preserve"> in 2022 for th</w:t>
      </w:r>
      <w:ins w:id="203" w:author="Author" w:date="2023-04-25T13:01:00Z">
        <w:r w:rsidR="008C29B6">
          <w:rPr>
            <w:rFonts w:asciiTheme="majorBidi" w:hAnsiTheme="majorBidi" w:cstheme="majorBidi"/>
          </w:rPr>
          <w:t>ose</w:t>
        </w:r>
      </w:ins>
      <w:del w:id="204" w:author="Author" w:date="2023-04-25T13:01:00Z">
        <w:r w:rsidRPr="00FC775D" w:rsidDel="008C29B6">
          <w:rPr>
            <w:rFonts w:asciiTheme="majorBidi" w:hAnsiTheme="majorBidi" w:cstheme="majorBidi"/>
          </w:rPr>
          <w:delText>ese</w:delText>
        </w:r>
      </w:del>
      <w:r w:rsidRPr="00FC775D">
        <w:rPr>
          <w:rFonts w:asciiTheme="majorBidi" w:hAnsiTheme="majorBidi" w:cstheme="majorBidi"/>
        </w:rPr>
        <w:t xml:space="preserve"> data sources</w:t>
      </w:r>
      <w:ins w:id="205" w:author="Author" w:date="2023-04-25T13:01:00Z">
        <w:r w:rsidR="008C29B6">
          <w:rPr>
            <w:rFonts w:asciiTheme="majorBidi" w:hAnsiTheme="majorBidi" w:cstheme="majorBidi"/>
          </w:rPr>
          <w:t xml:space="preserve"> </w:t>
        </w:r>
        <w:r w:rsidR="00870E26">
          <w:rPr>
            <w:rFonts w:asciiTheme="majorBidi" w:hAnsiTheme="majorBidi" w:cstheme="majorBidi"/>
          </w:rPr>
          <w:t>were</w:t>
        </w:r>
        <w:r w:rsidR="008C29B6">
          <w:rPr>
            <w:rFonts w:asciiTheme="majorBidi" w:hAnsiTheme="majorBidi" w:cstheme="majorBidi"/>
          </w:rPr>
          <w:t xml:space="preserve"> as </w:t>
        </w:r>
        <w:r w:rsidR="00870E26">
          <w:rPr>
            <w:rFonts w:asciiTheme="majorBidi" w:hAnsiTheme="majorBidi" w:cstheme="majorBidi"/>
          </w:rPr>
          <w:t>follows</w:t>
        </w:r>
      </w:ins>
      <w:r w:rsidRPr="00FC775D">
        <w:rPr>
          <w:rFonts w:asciiTheme="majorBidi" w:hAnsiTheme="majorBidi" w:cstheme="majorBidi"/>
        </w:rPr>
        <w:t>:</w:t>
      </w:r>
    </w:p>
    <w:p w14:paraId="34EB8CC5" w14:textId="4A3EC0DA" w:rsidR="00D272A1" w:rsidRPr="009246E4" w:rsidRDefault="00D272A1" w:rsidP="00D272A1">
      <w:pPr>
        <w:pStyle w:val="ListParagraph"/>
        <w:widowControl w:val="0"/>
        <w:numPr>
          <w:ilvl w:val="0"/>
          <w:numId w:val="12"/>
        </w:numPr>
        <w:autoSpaceDE w:val="0"/>
        <w:autoSpaceDN w:val="0"/>
        <w:spacing w:after="0" w:line="240" w:lineRule="auto"/>
        <w:ind w:right="1077"/>
        <w:contextualSpacing w:val="0"/>
        <w:jc w:val="both"/>
        <w:rPr>
          <w:rFonts w:asciiTheme="majorBidi" w:hAnsiTheme="majorBidi" w:cstheme="majorBidi"/>
        </w:rPr>
      </w:pPr>
      <w:del w:id="206" w:author="Author" w:date="2023-04-25T13:10:00Z">
        <w:r w:rsidRPr="009246E4" w:rsidDel="00A2785A">
          <w:rPr>
            <w:rFonts w:asciiTheme="majorBidi" w:hAnsiTheme="majorBidi" w:cstheme="majorBidi"/>
          </w:rPr>
          <w:delText>DESA s</w:delText>
        </w:r>
      </w:del>
      <w:commentRangeStart w:id="207"/>
      <w:ins w:id="208" w:author="Author" w:date="2023-04-25T13:10:00Z">
        <w:r w:rsidR="00A2785A">
          <w:rPr>
            <w:rFonts w:asciiTheme="majorBidi" w:hAnsiTheme="majorBidi" w:cstheme="majorBidi"/>
          </w:rPr>
          <w:t>S</w:t>
        </w:r>
      </w:ins>
      <w:r w:rsidRPr="009246E4">
        <w:rPr>
          <w:rFonts w:asciiTheme="majorBidi" w:hAnsiTheme="majorBidi" w:cstheme="majorBidi"/>
        </w:rPr>
        <w:t>urvey</w:t>
      </w:r>
      <w:commentRangeEnd w:id="207"/>
      <w:r w:rsidR="00A2785A">
        <w:rPr>
          <w:rStyle w:val="CommentReference"/>
        </w:rPr>
        <w:commentReference w:id="207"/>
      </w:r>
      <w:r w:rsidRPr="009246E4">
        <w:rPr>
          <w:rFonts w:asciiTheme="majorBidi" w:hAnsiTheme="majorBidi" w:cstheme="majorBidi"/>
        </w:rPr>
        <w:t xml:space="preserve"> of </w:t>
      </w:r>
      <w:del w:id="209" w:author="Author" w:date="2023-04-25T13:09:00Z">
        <w:r w:rsidRPr="009246E4" w:rsidDel="00A2785A">
          <w:rPr>
            <w:rFonts w:asciiTheme="majorBidi" w:hAnsiTheme="majorBidi" w:cstheme="majorBidi"/>
          </w:rPr>
          <w:delText>R</w:delText>
        </w:r>
      </w:del>
      <w:ins w:id="210" w:author="Author" w:date="2023-04-25T13:09:00Z">
        <w:r w:rsidR="00A2785A">
          <w:rPr>
            <w:rFonts w:asciiTheme="majorBidi" w:hAnsiTheme="majorBidi" w:cstheme="majorBidi"/>
          </w:rPr>
          <w:t>r</w:t>
        </w:r>
      </w:ins>
      <w:r w:rsidRPr="009246E4">
        <w:rPr>
          <w:rFonts w:asciiTheme="majorBidi" w:hAnsiTheme="majorBidi" w:cstheme="majorBidi"/>
        </w:rPr>
        <w:t xml:space="preserve">esident </w:t>
      </w:r>
      <w:del w:id="211" w:author="Author" w:date="2023-04-25T13:09:00Z">
        <w:r w:rsidRPr="009246E4" w:rsidDel="00A2785A">
          <w:rPr>
            <w:rFonts w:asciiTheme="majorBidi" w:hAnsiTheme="majorBidi" w:cstheme="majorBidi"/>
          </w:rPr>
          <w:delText>C</w:delText>
        </w:r>
      </w:del>
      <w:ins w:id="212" w:author="Author" w:date="2023-04-25T13:09:00Z">
        <w:r w:rsidR="00A2785A">
          <w:rPr>
            <w:rFonts w:asciiTheme="majorBidi" w:hAnsiTheme="majorBidi" w:cstheme="majorBidi"/>
          </w:rPr>
          <w:t>c</w:t>
        </w:r>
      </w:ins>
      <w:r w:rsidRPr="009246E4">
        <w:rPr>
          <w:rFonts w:asciiTheme="majorBidi" w:hAnsiTheme="majorBidi" w:cstheme="majorBidi"/>
        </w:rPr>
        <w:t xml:space="preserve">oordinators: </w:t>
      </w:r>
      <w:r w:rsidRPr="009246E4">
        <w:rPr>
          <w:rFonts w:asciiTheme="majorBidi" w:hAnsiTheme="majorBidi" w:cstheme="majorBidi"/>
          <w:lang w:eastAsia="zh-CN"/>
        </w:rPr>
        <w:t>95</w:t>
      </w:r>
      <w:del w:id="213" w:author="Author" w:date="2023-04-25T13:10:00Z">
        <w:r w:rsidRPr="009246E4" w:rsidDel="00A2785A">
          <w:rPr>
            <w:rFonts w:asciiTheme="majorBidi" w:hAnsiTheme="majorBidi" w:cstheme="majorBidi"/>
            <w:lang w:eastAsia="zh-CN"/>
          </w:rPr>
          <w:delText>%</w:delText>
        </w:r>
      </w:del>
      <w:ins w:id="214" w:author="Author" w:date="2023-04-25T13:10:00Z">
        <w:r w:rsidR="00A2785A">
          <w:rPr>
            <w:rFonts w:asciiTheme="majorBidi" w:hAnsiTheme="majorBidi" w:cstheme="majorBidi"/>
            <w:lang w:eastAsia="zh-CN"/>
          </w:rPr>
          <w:t xml:space="preserve"> per cent</w:t>
        </w:r>
      </w:ins>
      <w:r w:rsidRPr="009246E4">
        <w:rPr>
          <w:rFonts w:asciiTheme="majorBidi" w:hAnsiTheme="majorBidi" w:cstheme="majorBidi"/>
          <w:lang w:eastAsia="zh-CN"/>
        </w:rPr>
        <w:t xml:space="preserve"> </w:t>
      </w:r>
      <w:del w:id="215" w:author="Author" w:date="2023-04-25T13:13:00Z">
        <w:r w:rsidRPr="009246E4" w:rsidDel="00EE3111">
          <w:rPr>
            <w:rFonts w:asciiTheme="majorBidi" w:hAnsiTheme="majorBidi" w:cstheme="majorBidi"/>
            <w:lang w:eastAsia="zh-CN"/>
          </w:rPr>
          <w:delText>(</w:delText>
        </w:r>
      </w:del>
      <w:ins w:id="216" w:author="Author" w:date="2023-04-25T13:13:00Z">
        <w:r w:rsidR="00EE3111">
          <w:rPr>
            <w:rFonts w:asciiTheme="majorBidi" w:hAnsiTheme="majorBidi" w:cstheme="majorBidi"/>
            <w:lang w:eastAsia="zh-CN"/>
          </w:rPr>
          <w:t xml:space="preserve"> in </w:t>
        </w:r>
      </w:ins>
      <w:r w:rsidRPr="009246E4">
        <w:rPr>
          <w:rFonts w:asciiTheme="majorBidi" w:hAnsiTheme="majorBidi" w:cstheme="majorBidi"/>
          <w:lang w:eastAsia="zh-CN"/>
        </w:rPr>
        <w:t>2022</w:t>
      </w:r>
      <w:del w:id="217" w:author="Author" w:date="2023-04-25T13:13:00Z">
        <w:r w:rsidRPr="009246E4" w:rsidDel="00EE3111">
          <w:rPr>
            <w:rFonts w:asciiTheme="majorBidi" w:hAnsiTheme="majorBidi" w:cstheme="majorBidi"/>
            <w:lang w:eastAsia="zh-CN"/>
          </w:rPr>
          <w:delText>)</w:delText>
        </w:r>
      </w:del>
      <w:r w:rsidRPr="009246E4">
        <w:rPr>
          <w:rFonts w:asciiTheme="majorBidi" w:hAnsiTheme="majorBidi" w:cstheme="majorBidi"/>
          <w:lang w:eastAsia="zh-CN"/>
        </w:rPr>
        <w:t xml:space="preserve"> </w:t>
      </w:r>
      <w:del w:id="218" w:author="Author" w:date="2023-04-25T13:13:00Z">
        <w:r w:rsidRPr="009246E4" w:rsidDel="00EE3111">
          <w:rPr>
            <w:rFonts w:asciiTheme="majorBidi" w:hAnsiTheme="majorBidi" w:cstheme="majorBidi"/>
            <w:lang w:eastAsia="zh-CN"/>
          </w:rPr>
          <w:delText xml:space="preserve">vs. </w:delText>
        </w:r>
      </w:del>
      <w:ins w:id="219" w:author="Author" w:date="2023-04-25T13:13:00Z">
        <w:r w:rsidR="00EE3111">
          <w:rPr>
            <w:rFonts w:asciiTheme="majorBidi" w:hAnsiTheme="majorBidi" w:cstheme="majorBidi"/>
            <w:lang w:eastAsia="zh-CN"/>
          </w:rPr>
          <w:t>(</w:t>
        </w:r>
      </w:ins>
      <w:r w:rsidRPr="009246E4">
        <w:rPr>
          <w:rFonts w:asciiTheme="majorBidi" w:hAnsiTheme="majorBidi" w:cstheme="majorBidi"/>
          <w:lang w:eastAsia="zh-CN"/>
        </w:rPr>
        <w:t>92</w:t>
      </w:r>
      <w:del w:id="220" w:author="Author" w:date="2023-04-25T13:10:00Z">
        <w:r w:rsidRPr="009246E4" w:rsidDel="00A2785A">
          <w:rPr>
            <w:rFonts w:asciiTheme="majorBidi" w:hAnsiTheme="majorBidi" w:cstheme="majorBidi"/>
            <w:lang w:eastAsia="zh-CN"/>
          </w:rPr>
          <w:delText>%</w:delText>
        </w:r>
      </w:del>
      <w:ins w:id="221" w:author="Author" w:date="2023-04-25T13:10:00Z">
        <w:r w:rsidR="00A2785A">
          <w:rPr>
            <w:rFonts w:asciiTheme="majorBidi" w:hAnsiTheme="majorBidi" w:cstheme="majorBidi"/>
            <w:lang w:eastAsia="zh-CN"/>
          </w:rPr>
          <w:t xml:space="preserve"> per cent</w:t>
        </w:r>
      </w:ins>
      <w:r w:rsidRPr="009246E4">
        <w:rPr>
          <w:rFonts w:asciiTheme="majorBidi" w:hAnsiTheme="majorBidi" w:cstheme="majorBidi"/>
          <w:lang w:eastAsia="zh-CN"/>
        </w:rPr>
        <w:t xml:space="preserve"> </w:t>
      </w:r>
      <w:del w:id="222" w:author="Author" w:date="2023-04-25T13:14:00Z">
        <w:r w:rsidRPr="009246E4" w:rsidDel="00EE3111">
          <w:rPr>
            <w:rFonts w:asciiTheme="majorBidi" w:hAnsiTheme="majorBidi" w:cstheme="majorBidi"/>
            <w:lang w:eastAsia="zh-CN"/>
          </w:rPr>
          <w:delText>(</w:delText>
        </w:r>
      </w:del>
      <w:ins w:id="223" w:author="Author" w:date="2023-04-25T13:14:00Z">
        <w:r w:rsidR="00EE3111">
          <w:rPr>
            <w:rFonts w:asciiTheme="majorBidi" w:hAnsiTheme="majorBidi" w:cstheme="majorBidi"/>
            <w:lang w:eastAsia="zh-CN"/>
          </w:rPr>
          <w:t xml:space="preserve">in </w:t>
        </w:r>
      </w:ins>
      <w:r w:rsidRPr="009246E4">
        <w:rPr>
          <w:rFonts w:asciiTheme="majorBidi" w:hAnsiTheme="majorBidi" w:cstheme="majorBidi"/>
          <w:lang w:eastAsia="zh-CN"/>
        </w:rPr>
        <w:t xml:space="preserve">2021) </w:t>
      </w:r>
    </w:p>
    <w:p w14:paraId="4B842B72" w14:textId="648E6B1E" w:rsidR="00D272A1" w:rsidRPr="000B2F8B" w:rsidRDefault="00D272A1" w:rsidP="00D272A1">
      <w:pPr>
        <w:pStyle w:val="ListParagraph"/>
        <w:widowControl w:val="0"/>
        <w:numPr>
          <w:ilvl w:val="0"/>
          <w:numId w:val="12"/>
        </w:numPr>
        <w:autoSpaceDE w:val="0"/>
        <w:autoSpaceDN w:val="0"/>
        <w:spacing w:after="0" w:line="240" w:lineRule="auto"/>
        <w:ind w:right="1077"/>
        <w:contextualSpacing w:val="0"/>
        <w:jc w:val="both"/>
        <w:rPr>
          <w:rFonts w:asciiTheme="majorBidi" w:hAnsiTheme="majorBidi" w:cstheme="majorBidi"/>
        </w:rPr>
      </w:pPr>
      <w:del w:id="224" w:author="Author" w:date="2023-04-25T13:10:00Z">
        <w:r w:rsidRPr="000B2F8B" w:rsidDel="00A2785A">
          <w:rPr>
            <w:rFonts w:asciiTheme="majorBidi" w:hAnsiTheme="majorBidi" w:cstheme="majorBidi"/>
          </w:rPr>
          <w:delText>DESA s</w:delText>
        </w:r>
      </w:del>
      <w:ins w:id="225" w:author="Author" w:date="2023-04-25T13:10:00Z">
        <w:r w:rsidR="00A2785A">
          <w:rPr>
            <w:rFonts w:asciiTheme="majorBidi" w:hAnsiTheme="majorBidi" w:cstheme="majorBidi"/>
          </w:rPr>
          <w:t>S</w:t>
        </w:r>
      </w:ins>
      <w:r w:rsidRPr="000B2F8B">
        <w:rPr>
          <w:rFonts w:asciiTheme="majorBidi" w:hAnsiTheme="majorBidi" w:cstheme="majorBidi"/>
        </w:rPr>
        <w:t xml:space="preserve">urvey of </w:t>
      </w:r>
      <w:del w:id="226" w:author="Author" w:date="2023-04-25T13:10:00Z">
        <w:r w:rsidRPr="000B2F8B" w:rsidDel="00A2785A">
          <w:rPr>
            <w:rFonts w:asciiTheme="majorBidi" w:hAnsiTheme="majorBidi" w:cstheme="majorBidi"/>
          </w:rPr>
          <w:delText>country</w:delText>
        </w:r>
      </w:del>
      <w:ins w:id="227" w:author="Author" w:date="2023-04-25T13:10:00Z">
        <w:r w:rsidR="00A2785A">
          <w:rPr>
            <w:rFonts w:asciiTheme="majorBidi" w:hAnsiTheme="majorBidi" w:cstheme="majorBidi"/>
          </w:rPr>
          <w:t>national</w:t>
        </w:r>
      </w:ins>
      <w:r w:rsidRPr="000B2F8B">
        <w:rPr>
          <w:rFonts w:asciiTheme="majorBidi" w:hAnsiTheme="majorBidi" w:cstheme="majorBidi"/>
        </w:rPr>
        <w:t xml:space="preserve"> Governments: </w:t>
      </w:r>
      <w:r w:rsidRPr="000B2F8B">
        <w:rPr>
          <w:rFonts w:asciiTheme="majorBidi" w:hAnsiTheme="majorBidi" w:cstheme="majorBidi"/>
          <w:lang w:eastAsia="zh-CN"/>
        </w:rPr>
        <w:t>66</w:t>
      </w:r>
      <w:del w:id="228" w:author="Author" w:date="2023-04-25T13:11:00Z">
        <w:r w:rsidRPr="000B2F8B" w:rsidDel="00A2785A">
          <w:rPr>
            <w:rFonts w:asciiTheme="majorBidi" w:hAnsiTheme="majorBidi" w:cstheme="majorBidi"/>
            <w:lang w:eastAsia="zh-CN"/>
          </w:rPr>
          <w:delText>%</w:delText>
        </w:r>
      </w:del>
      <w:ins w:id="229" w:author="Author" w:date="2023-04-25T13:11:00Z">
        <w:r w:rsidR="00A2785A">
          <w:rPr>
            <w:rFonts w:asciiTheme="majorBidi" w:hAnsiTheme="majorBidi" w:cstheme="majorBidi"/>
            <w:lang w:eastAsia="zh-CN"/>
          </w:rPr>
          <w:t xml:space="preserve"> per cent</w:t>
        </w:r>
      </w:ins>
      <w:r w:rsidRPr="000B2F8B">
        <w:rPr>
          <w:rFonts w:asciiTheme="majorBidi" w:hAnsiTheme="majorBidi" w:cstheme="majorBidi"/>
          <w:lang w:eastAsia="zh-CN"/>
        </w:rPr>
        <w:t> </w:t>
      </w:r>
      <w:del w:id="230" w:author="Author" w:date="2023-04-25T13:14:00Z">
        <w:r w:rsidRPr="000B2F8B" w:rsidDel="00EE3111">
          <w:rPr>
            <w:rFonts w:asciiTheme="majorBidi" w:hAnsiTheme="majorBidi" w:cstheme="majorBidi"/>
            <w:lang w:eastAsia="zh-CN"/>
          </w:rPr>
          <w:delText>(</w:delText>
        </w:r>
      </w:del>
      <w:ins w:id="231" w:author="Author" w:date="2023-04-25T13:14:00Z">
        <w:r w:rsidR="00EE3111">
          <w:rPr>
            <w:rFonts w:asciiTheme="majorBidi" w:hAnsiTheme="majorBidi" w:cstheme="majorBidi"/>
            <w:lang w:eastAsia="zh-CN"/>
          </w:rPr>
          <w:t xml:space="preserve">in </w:t>
        </w:r>
      </w:ins>
      <w:r w:rsidRPr="000B2F8B">
        <w:rPr>
          <w:rFonts w:asciiTheme="majorBidi" w:hAnsiTheme="majorBidi" w:cstheme="majorBidi"/>
          <w:lang w:eastAsia="zh-CN"/>
        </w:rPr>
        <w:t>2022</w:t>
      </w:r>
      <w:del w:id="232" w:author="Author" w:date="2023-04-25T13:14:00Z">
        <w:r w:rsidRPr="000B2F8B" w:rsidDel="00EE3111">
          <w:rPr>
            <w:rFonts w:asciiTheme="majorBidi" w:hAnsiTheme="majorBidi" w:cstheme="majorBidi"/>
            <w:lang w:eastAsia="zh-CN"/>
          </w:rPr>
          <w:delText>)</w:delText>
        </w:r>
      </w:del>
      <w:r w:rsidRPr="000B2F8B">
        <w:rPr>
          <w:rFonts w:asciiTheme="majorBidi" w:hAnsiTheme="majorBidi" w:cstheme="majorBidi"/>
          <w:lang w:eastAsia="zh-CN"/>
        </w:rPr>
        <w:t xml:space="preserve"> </w:t>
      </w:r>
      <w:del w:id="233" w:author="Author" w:date="2023-04-25T13:14:00Z">
        <w:r w:rsidRPr="000B2F8B" w:rsidDel="00EE3111">
          <w:rPr>
            <w:rFonts w:asciiTheme="majorBidi" w:hAnsiTheme="majorBidi" w:cstheme="majorBidi"/>
            <w:lang w:eastAsia="zh-CN"/>
          </w:rPr>
          <w:delText>vs.</w:delText>
        </w:r>
      </w:del>
      <w:ins w:id="234" w:author="Author" w:date="2023-04-25T13:14:00Z">
        <w:r w:rsidR="00EE3111">
          <w:rPr>
            <w:rFonts w:asciiTheme="majorBidi" w:hAnsiTheme="majorBidi" w:cstheme="majorBidi"/>
            <w:lang w:eastAsia="zh-CN"/>
          </w:rPr>
          <w:t>(</w:t>
        </w:r>
      </w:ins>
      <w:r w:rsidRPr="000B2F8B">
        <w:rPr>
          <w:rFonts w:asciiTheme="majorBidi" w:hAnsiTheme="majorBidi" w:cstheme="majorBidi"/>
          <w:lang w:eastAsia="zh-CN"/>
        </w:rPr>
        <w:t>72</w:t>
      </w:r>
      <w:del w:id="235" w:author="Author" w:date="2023-04-25T13:11:00Z">
        <w:r w:rsidRPr="000B2F8B" w:rsidDel="00A2785A">
          <w:rPr>
            <w:rFonts w:asciiTheme="majorBidi" w:hAnsiTheme="majorBidi" w:cstheme="majorBidi"/>
            <w:lang w:eastAsia="zh-CN"/>
          </w:rPr>
          <w:delText>%</w:delText>
        </w:r>
      </w:del>
      <w:ins w:id="236" w:author="Author" w:date="2023-04-25T13:11:00Z">
        <w:r w:rsidR="00A2785A">
          <w:rPr>
            <w:rFonts w:asciiTheme="majorBidi" w:hAnsiTheme="majorBidi" w:cstheme="majorBidi"/>
            <w:lang w:eastAsia="zh-CN"/>
          </w:rPr>
          <w:t xml:space="preserve"> per cent</w:t>
        </w:r>
      </w:ins>
      <w:r w:rsidRPr="000B2F8B">
        <w:rPr>
          <w:rFonts w:asciiTheme="majorBidi" w:hAnsiTheme="majorBidi" w:cstheme="majorBidi"/>
          <w:lang w:eastAsia="zh-CN"/>
        </w:rPr>
        <w:t xml:space="preserve"> </w:t>
      </w:r>
      <w:del w:id="237" w:author="Author" w:date="2023-04-25T13:14:00Z">
        <w:r w:rsidRPr="000B2F8B" w:rsidDel="00EE3111">
          <w:rPr>
            <w:rFonts w:asciiTheme="majorBidi" w:hAnsiTheme="majorBidi" w:cstheme="majorBidi"/>
            <w:lang w:eastAsia="zh-CN"/>
          </w:rPr>
          <w:delText>(</w:delText>
        </w:r>
      </w:del>
      <w:ins w:id="238" w:author="Author" w:date="2023-04-25T13:14:00Z">
        <w:r w:rsidR="00EE3111">
          <w:rPr>
            <w:rFonts w:asciiTheme="majorBidi" w:hAnsiTheme="majorBidi" w:cstheme="majorBidi"/>
            <w:lang w:eastAsia="zh-CN"/>
          </w:rPr>
          <w:t xml:space="preserve">in </w:t>
        </w:r>
      </w:ins>
      <w:r w:rsidRPr="000B2F8B">
        <w:rPr>
          <w:rFonts w:asciiTheme="majorBidi" w:hAnsiTheme="majorBidi" w:cstheme="majorBidi"/>
          <w:lang w:eastAsia="zh-CN"/>
        </w:rPr>
        <w:t>2021)</w:t>
      </w:r>
    </w:p>
    <w:p w14:paraId="28839200" w14:textId="6A2633D7" w:rsidR="00D272A1" w:rsidRPr="0080573F" w:rsidRDefault="00D272A1" w:rsidP="00D272A1">
      <w:pPr>
        <w:pStyle w:val="ListParagraph"/>
        <w:widowControl w:val="0"/>
        <w:numPr>
          <w:ilvl w:val="0"/>
          <w:numId w:val="12"/>
        </w:numPr>
        <w:autoSpaceDE w:val="0"/>
        <w:autoSpaceDN w:val="0"/>
        <w:spacing w:after="0" w:line="240" w:lineRule="auto"/>
        <w:ind w:right="1077"/>
        <w:contextualSpacing w:val="0"/>
        <w:jc w:val="both"/>
        <w:rPr>
          <w:rFonts w:asciiTheme="majorBidi" w:hAnsiTheme="majorBidi" w:cstheme="majorBidi"/>
        </w:rPr>
      </w:pPr>
      <w:del w:id="239" w:author="Author" w:date="2023-04-25T13:10:00Z">
        <w:r w:rsidRPr="000B2F8B" w:rsidDel="00A2785A">
          <w:rPr>
            <w:rFonts w:asciiTheme="majorBidi" w:hAnsiTheme="majorBidi" w:cstheme="majorBidi"/>
          </w:rPr>
          <w:delText xml:space="preserve">DESA </w:delText>
        </w:r>
        <w:r w:rsidRPr="0080573F" w:rsidDel="00A2785A">
          <w:rPr>
            <w:rFonts w:asciiTheme="majorBidi" w:hAnsiTheme="majorBidi" w:cstheme="majorBidi"/>
          </w:rPr>
          <w:delText>s</w:delText>
        </w:r>
      </w:del>
      <w:ins w:id="240" w:author="Author" w:date="2023-04-25T13:10:00Z">
        <w:r w:rsidR="00A2785A">
          <w:rPr>
            <w:rFonts w:asciiTheme="majorBidi" w:hAnsiTheme="majorBidi" w:cstheme="majorBidi"/>
          </w:rPr>
          <w:t>S</w:t>
        </w:r>
      </w:ins>
      <w:r w:rsidRPr="0080573F">
        <w:rPr>
          <w:rFonts w:asciiTheme="majorBidi" w:hAnsiTheme="majorBidi" w:cstheme="majorBidi"/>
        </w:rPr>
        <w:t xml:space="preserve">urvey of </w:t>
      </w:r>
      <w:del w:id="241" w:author="Author" w:date="2023-04-25T13:11:00Z">
        <w:r w:rsidRPr="0080573F" w:rsidDel="00A2785A">
          <w:rPr>
            <w:rFonts w:asciiTheme="majorBidi" w:hAnsiTheme="majorBidi" w:cstheme="majorBidi"/>
          </w:rPr>
          <w:delText>UN</w:delText>
        </w:r>
      </w:del>
      <w:ins w:id="242" w:author="Author" w:date="2023-04-25T13:11:00Z">
        <w:r w:rsidR="00EE3111">
          <w:rPr>
            <w:rFonts w:asciiTheme="majorBidi" w:hAnsiTheme="majorBidi" w:cstheme="majorBidi"/>
          </w:rPr>
          <w:t>United Nations</w:t>
        </w:r>
      </w:ins>
      <w:r>
        <w:rPr>
          <w:rFonts w:asciiTheme="majorBidi" w:hAnsiTheme="majorBidi" w:cstheme="majorBidi"/>
        </w:rPr>
        <w:t xml:space="preserve"> development system </w:t>
      </w:r>
      <w:del w:id="243" w:author="Author" w:date="2023-04-25T13:11:00Z">
        <w:r w:rsidDel="00EE3111">
          <w:rPr>
            <w:rFonts w:asciiTheme="majorBidi" w:hAnsiTheme="majorBidi" w:cstheme="majorBidi"/>
          </w:rPr>
          <w:delText xml:space="preserve">(UNDS) </w:delText>
        </w:r>
      </w:del>
      <w:r w:rsidRPr="0080573F">
        <w:rPr>
          <w:rFonts w:asciiTheme="majorBidi" w:hAnsiTheme="majorBidi" w:cstheme="majorBidi"/>
        </w:rPr>
        <w:t>entit</w:t>
      </w:r>
      <w:ins w:id="244" w:author="Author" w:date="2023-04-25T13:11:00Z">
        <w:r w:rsidR="00EE3111">
          <w:rPr>
            <w:rFonts w:asciiTheme="majorBidi" w:hAnsiTheme="majorBidi" w:cstheme="majorBidi"/>
          </w:rPr>
          <w:t>y</w:t>
        </w:r>
      </w:ins>
      <w:del w:id="245" w:author="Author" w:date="2023-04-25T13:11:00Z">
        <w:r w:rsidRPr="0080573F" w:rsidDel="00EE3111">
          <w:rPr>
            <w:rFonts w:asciiTheme="majorBidi" w:hAnsiTheme="majorBidi" w:cstheme="majorBidi"/>
          </w:rPr>
          <w:delText>ies’</w:delText>
        </w:r>
      </w:del>
      <w:r w:rsidRPr="0080573F">
        <w:rPr>
          <w:rFonts w:asciiTheme="majorBidi" w:hAnsiTheme="majorBidi" w:cstheme="majorBidi"/>
        </w:rPr>
        <w:t xml:space="preserve"> headquarters: </w:t>
      </w:r>
      <w:r w:rsidRPr="0080573F">
        <w:rPr>
          <w:rStyle w:val="ui-provider"/>
          <w:rFonts w:asciiTheme="majorBidi" w:eastAsia="Roboto" w:hAnsiTheme="majorBidi" w:cstheme="majorBidi"/>
        </w:rPr>
        <w:t>81</w:t>
      </w:r>
      <w:del w:id="246" w:author="Author" w:date="2023-04-25T13:11:00Z">
        <w:r w:rsidRPr="0080573F" w:rsidDel="00EE3111">
          <w:rPr>
            <w:rStyle w:val="ui-provider"/>
            <w:rFonts w:asciiTheme="majorBidi" w:eastAsia="Roboto" w:hAnsiTheme="majorBidi" w:cstheme="majorBidi"/>
          </w:rPr>
          <w:delText>%</w:delText>
        </w:r>
      </w:del>
      <w:ins w:id="247" w:author="Author" w:date="2023-04-25T13:11:00Z">
        <w:r w:rsidR="00EE3111">
          <w:rPr>
            <w:rStyle w:val="ui-provider"/>
            <w:rFonts w:asciiTheme="majorBidi" w:eastAsia="Roboto" w:hAnsiTheme="majorBidi" w:cstheme="majorBidi"/>
          </w:rPr>
          <w:t xml:space="preserve"> per cent</w:t>
        </w:r>
      </w:ins>
      <w:r w:rsidRPr="0080573F">
        <w:rPr>
          <w:rStyle w:val="ui-provider"/>
          <w:rFonts w:asciiTheme="majorBidi" w:eastAsia="Roboto" w:hAnsiTheme="majorBidi" w:cstheme="majorBidi"/>
        </w:rPr>
        <w:t xml:space="preserve"> </w:t>
      </w:r>
      <w:del w:id="248" w:author="Author" w:date="2023-04-25T13:14:00Z">
        <w:r w:rsidDel="00EE3111">
          <w:rPr>
            <w:rStyle w:val="ui-provider"/>
            <w:rFonts w:asciiTheme="majorBidi" w:eastAsia="Roboto" w:hAnsiTheme="majorBidi" w:cstheme="majorBidi"/>
          </w:rPr>
          <w:delText>(</w:delText>
        </w:r>
      </w:del>
      <w:ins w:id="249" w:author="Author" w:date="2023-04-25T13:14:00Z">
        <w:r w:rsidR="00EE3111">
          <w:rPr>
            <w:rStyle w:val="ui-provider"/>
            <w:rFonts w:asciiTheme="majorBidi" w:eastAsia="Roboto" w:hAnsiTheme="majorBidi" w:cstheme="majorBidi"/>
          </w:rPr>
          <w:t xml:space="preserve">in </w:t>
        </w:r>
      </w:ins>
      <w:r w:rsidRPr="0080573F">
        <w:rPr>
          <w:rStyle w:val="ui-provider"/>
          <w:rFonts w:asciiTheme="majorBidi" w:eastAsia="Roboto" w:hAnsiTheme="majorBidi" w:cstheme="majorBidi"/>
        </w:rPr>
        <w:t>2022</w:t>
      </w:r>
      <w:del w:id="250" w:author="Author" w:date="2023-04-25T13:14:00Z">
        <w:r w:rsidRPr="0080573F" w:rsidDel="00EE3111">
          <w:rPr>
            <w:rStyle w:val="ui-provider"/>
            <w:rFonts w:asciiTheme="majorBidi" w:eastAsia="Roboto" w:hAnsiTheme="majorBidi" w:cstheme="majorBidi"/>
          </w:rPr>
          <w:delText>)</w:delText>
        </w:r>
      </w:del>
      <w:r w:rsidRPr="0080573F">
        <w:rPr>
          <w:rStyle w:val="ui-provider"/>
          <w:rFonts w:asciiTheme="majorBidi" w:eastAsia="Roboto" w:hAnsiTheme="majorBidi" w:cstheme="majorBidi"/>
        </w:rPr>
        <w:t xml:space="preserve"> </w:t>
      </w:r>
      <w:del w:id="251" w:author="Author" w:date="2023-04-25T13:14:00Z">
        <w:r w:rsidRPr="0080573F" w:rsidDel="00EE3111">
          <w:rPr>
            <w:rStyle w:val="ui-provider"/>
            <w:rFonts w:asciiTheme="majorBidi" w:eastAsia="Roboto" w:hAnsiTheme="majorBidi" w:cstheme="majorBidi"/>
          </w:rPr>
          <w:delText>vs.</w:delText>
        </w:r>
        <w:r w:rsidRPr="0080573F" w:rsidDel="00EE3111">
          <w:rPr>
            <w:rStyle w:val="ui-provider"/>
            <w:rFonts w:asciiTheme="majorBidi" w:hAnsiTheme="majorBidi" w:cstheme="majorBidi"/>
          </w:rPr>
          <w:delText xml:space="preserve"> </w:delText>
        </w:r>
      </w:del>
      <w:ins w:id="252" w:author="Author" w:date="2023-04-25T13:14:00Z">
        <w:r w:rsidR="00EE3111">
          <w:rPr>
            <w:rStyle w:val="ui-provider"/>
            <w:rFonts w:asciiTheme="majorBidi" w:hAnsiTheme="majorBidi" w:cstheme="majorBidi"/>
          </w:rPr>
          <w:t>(</w:t>
        </w:r>
      </w:ins>
      <w:r w:rsidRPr="0080573F">
        <w:rPr>
          <w:rStyle w:val="ui-provider"/>
          <w:rFonts w:asciiTheme="majorBidi" w:eastAsia="Roboto" w:hAnsiTheme="majorBidi" w:cstheme="majorBidi"/>
        </w:rPr>
        <w:t>78</w:t>
      </w:r>
      <w:del w:id="253" w:author="Author" w:date="2023-04-25T13:11:00Z">
        <w:r w:rsidRPr="0080573F" w:rsidDel="00EE3111">
          <w:rPr>
            <w:rStyle w:val="ui-provider"/>
            <w:rFonts w:asciiTheme="majorBidi" w:eastAsia="Roboto" w:hAnsiTheme="majorBidi" w:cstheme="majorBidi"/>
          </w:rPr>
          <w:delText>%</w:delText>
        </w:r>
      </w:del>
      <w:ins w:id="254" w:author="Author" w:date="2023-04-25T13:11:00Z">
        <w:r w:rsidR="00EE3111">
          <w:rPr>
            <w:rStyle w:val="ui-provider"/>
            <w:rFonts w:asciiTheme="majorBidi" w:eastAsia="Roboto" w:hAnsiTheme="majorBidi" w:cstheme="majorBidi"/>
          </w:rPr>
          <w:t xml:space="preserve"> per cent</w:t>
        </w:r>
      </w:ins>
      <w:r w:rsidRPr="0080573F">
        <w:rPr>
          <w:rStyle w:val="ui-provider"/>
          <w:rFonts w:asciiTheme="majorBidi" w:eastAsia="Roboto" w:hAnsiTheme="majorBidi" w:cstheme="majorBidi"/>
        </w:rPr>
        <w:t xml:space="preserve"> </w:t>
      </w:r>
      <w:del w:id="255" w:author="Author" w:date="2023-04-25T13:14:00Z">
        <w:r w:rsidDel="00EE3111">
          <w:rPr>
            <w:rStyle w:val="ui-provider"/>
            <w:rFonts w:asciiTheme="majorBidi" w:eastAsia="Roboto" w:hAnsiTheme="majorBidi" w:cstheme="majorBidi"/>
          </w:rPr>
          <w:delText>(</w:delText>
        </w:r>
      </w:del>
      <w:ins w:id="256" w:author="Author" w:date="2023-04-25T13:14:00Z">
        <w:r w:rsidR="00EE3111">
          <w:rPr>
            <w:rStyle w:val="ui-provider"/>
            <w:rFonts w:asciiTheme="majorBidi" w:eastAsia="Roboto" w:hAnsiTheme="majorBidi" w:cstheme="majorBidi"/>
          </w:rPr>
          <w:t xml:space="preserve">in </w:t>
        </w:r>
      </w:ins>
      <w:r w:rsidRPr="0080573F">
        <w:rPr>
          <w:rStyle w:val="ui-provider"/>
          <w:rFonts w:asciiTheme="majorBidi" w:eastAsia="Roboto" w:hAnsiTheme="majorBidi" w:cstheme="majorBidi"/>
        </w:rPr>
        <w:t>2021</w:t>
      </w:r>
      <w:del w:id="257" w:author="Author" w:date="2023-04-25T13:14:00Z">
        <w:r w:rsidRPr="0080573F" w:rsidDel="00EE3111">
          <w:rPr>
            <w:rStyle w:val="ui-provider"/>
            <w:rFonts w:asciiTheme="majorBidi" w:eastAsia="Roboto" w:hAnsiTheme="majorBidi" w:cstheme="majorBidi"/>
          </w:rPr>
          <w:delText>)</w:delText>
        </w:r>
      </w:del>
      <w:r w:rsidRPr="0080573F">
        <w:rPr>
          <w:rStyle w:val="ui-provider"/>
          <w:rFonts w:asciiTheme="majorBidi" w:eastAsia="Roboto" w:hAnsiTheme="majorBidi" w:cstheme="majorBidi"/>
        </w:rPr>
        <w:t xml:space="preserve"> </w:t>
      </w:r>
    </w:p>
    <w:p w14:paraId="5A84DED1" w14:textId="1661E4B7" w:rsidR="00D272A1" w:rsidRPr="00EC455C" w:rsidRDefault="00D272A1" w:rsidP="00D272A1">
      <w:pPr>
        <w:pStyle w:val="ListParagraph"/>
        <w:widowControl w:val="0"/>
        <w:numPr>
          <w:ilvl w:val="0"/>
          <w:numId w:val="12"/>
        </w:numPr>
        <w:autoSpaceDE w:val="0"/>
        <w:autoSpaceDN w:val="0"/>
        <w:spacing w:after="0" w:line="240" w:lineRule="auto"/>
        <w:ind w:right="1077"/>
        <w:contextualSpacing w:val="0"/>
        <w:jc w:val="both"/>
        <w:rPr>
          <w:rFonts w:asciiTheme="majorBidi" w:hAnsiTheme="majorBidi" w:cstheme="majorBidi"/>
        </w:rPr>
      </w:pPr>
      <w:del w:id="258" w:author="Author" w:date="2023-04-25T13:10:00Z">
        <w:r w:rsidRPr="000B2F8B" w:rsidDel="00A2785A">
          <w:rPr>
            <w:rFonts w:asciiTheme="majorBidi" w:hAnsiTheme="majorBidi" w:cstheme="majorBidi"/>
          </w:rPr>
          <w:delText>DESA s</w:delText>
        </w:r>
      </w:del>
      <w:ins w:id="259" w:author="Author" w:date="2023-04-25T13:10:00Z">
        <w:r w:rsidR="00A2785A">
          <w:rPr>
            <w:rFonts w:asciiTheme="majorBidi" w:hAnsiTheme="majorBidi" w:cstheme="majorBidi"/>
          </w:rPr>
          <w:t>S</w:t>
        </w:r>
      </w:ins>
      <w:r w:rsidRPr="000B2F8B">
        <w:rPr>
          <w:rFonts w:asciiTheme="majorBidi" w:hAnsiTheme="majorBidi" w:cstheme="majorBidi"/>
        </w:rPr>
        <w:t xml:space="preserve">urvey of </w:t>
      </w:r>
      <w:ins w:id="260" w:author="Author" w:date="2023-04-25T13:12:00Z">
        <w:r w:rsidR="00EE3111">
          <w:rPr>
            <w:rFonts w:asciiTheme="majorBidi" w:hAnsiTheme="majorBidi" w:cstheme="majorBidi"/>
          </w:rPr>
          <w:t>United Nations</w:t>
        </w:r>
        <w:r w:rsidR="00EE3111" w:rsidRPr="002E4F2B">
          <w:rPr>
            <w:rFonts w:asciiTheme="majorBidi" w:hAnsiTheme="majorBidi" w:cstheme="majorBidi"/>
          </w:rPr>
          <w:t xml:space="preserve"> country teams</w:t>
        </w:r>
      </w:ins>
      <w:del w:id="261" w:author="Author" w:date="2023-04-25T13:11:00Z">
        <w:r w:rsidRPr="000B2F8B" w:rsidDel="00EE3111">
          <w:rPr>
            <w:rFonts w:asciiTheme="majorBidi" w:hAnsiTheme="majorBidi" w:cstheme="majorBidi"/>
          </w:rPr>
          <w:delText>UNCTs</w:delText>
        </w:r>
      </w:del>
      <w:r w:rsidRPr="00EC455C">
        <w:rPr>
          <w:rFonts w:asciiTheme="majorBidi" w:hAnsiTheme="majorBidi" w:cstheme="majorBidi"/>
        </w:rPr>
        <w:t xml:space="preserve">: </w:t>
      </w:r>
      <w:r w:rsidRPr="00EC455C">
        <w:rPr>
          <w:rFonts w:asciiTheme="majorBidi" w:hAnsiTheme="majorBidi" w:cstheme="majorBidi"/>
          <w:lang w:eastAsia="zh-CN"/>
        </w:rPr>
        <w:t>38</w:t>
      </w:r>
      <w:del w:id="262" w:author="Author" w:date="2023-04-25T13:12:00Z">
        <w:r w:rsidRPr="00EC455C" w:rsidDel="00EE3111">
          <w:rPr>
            <w:rFonts w:asciiTheme="majorBidi" w:hAnsiTheme="majorBidi" w:cstheme="majorBidi"/>
            <w:lang w:eastAsia="zh-CN"/>
          </w:rPr>
          <w:delText>%</w:delText>
        </w:r>
      </w:del>
      <w:ins w:id="263" w:author="Author" w:date="2023-04-25T13:12:00Z">
        <w:r w:rsidR="00EE3111">
          <w:rPr>
            <w:rFonts w:asciiTheme="majorBidi" w:hAnsiTheme="majorBidi" w:cstheme="majorBidi"/>
            <w:lang w:eastAsia="zh-CN"/>
          </w:rPr>
          <w:t xml:space="preserve"> per cent</w:t>
        </w:r>
      </w:ins>
      <w:r w:rsidRPr="00EC455C">
        <w:rPr>
          <w:rFonts w:asciiTheme="majorBidi" w:hAnsiTheme="majorBidi" w:cstheme="majorBidi"/>
          <w:lang w:eastAsia="zh-CN"/>
        </w:rPr>
        <w:t xml:space="preserve"> </w:t>
      </w:r>
      <w:del w:id="264" w:author="Author" w:date="2023-04-25T13:14:00Z">
        <w:r w:rsidRPr="00EC455C" w:rsidDel="00EE3111">
          <w:rPr>
            <w:rFonts w:asciiTheme="majorBidi" w:hAnsiTheme="majorBidi" w:cstheme="majorBidi"/>
            <w:lang w:eastAsia="zh-CN"/>
          </w:rPr>
          <w:delText>(</w:delText>
        </w:r>
      </w:del>
      <w:ins w:id="265" w:author="Author" w:date="2023-04-25T13:14:00Z">
        <w:r w:rsidR="00EE3111">
          <w:rPr>
            <w:rFonts w:asciiTheme="majorBidi" w:hAnsiTheme="majorBidi" w:cstheme="majorBidi"/>
            <w:lang w:eastAsia="zh-CN"/>
          </w:rPr>
          <w:t xml:space="preserve">in </w:t>
        </w:r>
      </w:ins>
      <w:r w:rsidRPr="00EC455C">
        <w:rPr>
          <w:rFonts w:asciiTheme="majorBidi" w:hAnsiTheme="majorBidi" w:cstheme="majorBidi"/>
          <w:lang w:eastAsia="zh-CN"/>
        </w:rPr>
        <w:t>2022</w:t>
      </w:r>
      <w:del w:id="266" w:author="Author" w:date="2023-04-25T13:14:00Z">
        <w:r w:rsidRPr="00EC455C" w:rsidDel="00EE3111">
          <w:rPr>
            <w:rFonts w:asciiTheme="majorBidi" w:hAnsiTheme="majorBidi" w:cstheme="majorBidi"/>
            <w:lang w:eastAsia="zh-CN"/>
          </w:rPr>
          <w:delText>)</w:delText>
        </w:r>
      </w:del>
      <w:r w:rsidRPr="00EC455C">
        <w:rPr>
          <w:rFonts w:asciiTheme="majorBidi" w:hAnsiTheme="majorBidi" w:cstheme="majorBidi"/>
          <w:lang w:eastAsia="zh-CN"/>
        </w:rPr>
        <w:t xml:space="preserve"> </w:t>
      </w:r>
      <w:del w:id="267" w:author="Author" w:date="2023-04-25T13:14:00Z">
        <w:r w:rsidRPr="00EC455C" w:rsidDel="00EE3111">
          <w:rPr>
            <w:rFonts w:asciiTheme="majorBidi" w:hAnsiTheme="majorBidi" w:cstheme="majorBidi"/>
            <w:lang w:eastAsia="zh-CN"/>
          </w:rPr>
          <w:delText xml:space="preserve">vs. </w:delText>
        </w:r>
      </w:del>
      <w:ins w:id="268" w:author="Author" w:date="2023-04-25T13:14:00Z">
        <w:r w:rsidR="00EE3111">
          <w:rPr>
            <w:rFonts w:asciiTheme="majorBidi" w:hAnsiTheme="majorBidi" w:cstheme="majorBidi"/>
            <w:lang w:eastAsia="zh-CN"/>
          </w:rPr>
          <w:t>(</w:t>
        </w:r>
      </w:ins>
      <w:r w:rsidRPr="00EC455C">
        <w:rPr>
          <w:rFonts w:asciiTheme="majorBidi" w:hAnsiTheme="majorBidi" w:cstheme="majorBidi"/>
          <w:lang w:eastAsia="zh-CN"/>
        </w:rPr>
        <w:t>34</w:t>
      </w:r>
      <w:del w:id="269" w:author="Author" w:date="2023-04-25T13:12:00Z">
        <w:r w:rsidRPr="00EC455C" w:rsidDel="00EE3111">
          <w:rPr>
            <w:rFonts w:asciiTheme="majorBidi" w:hAnsiTheme="majorBidi" w:cstheme="majorBidi"/>
            <w:lang w:eastAsia="zh-CN"/>
          </w:rPr>
          <w:delText>%</w:delText>
        </w:r>
      </w:del>
      <w:ins w:id="270" w:author="Author" w:date="2023-04-25T13:12:00Z">
        <w:r w:rsidR="00EE3111">
          <w:rPr>
            <w:rFonts w:asciiTheme="majorBidi" w:hAnsiTheme="majorBidi" w:cstheme="majorBidi"/>
            <w:lang w:eastAsia="zh-CN"/>
          </w:rPr>
          <w:t xml:space="preserve"> per cent</w:t>
        </w:r>
      </w:ins>
      <w:r w:rsidRPr="00EC455C">
        <w:rPr>
          <w:rFonts w:asciiTheme="majorBidi" w:hAnsiTheme="majorBidi" w:cstheme="majorBidi"/>
          <w:lang w:eastAsia="zh-CN"/>
        </w:rPr>
        <w:t xml:space="preserve"> </w:t>
      </w:r>
      <w:del w:id="271" w:author="Author" w:date="2023-04-25T13:14:00Z">
        <w:r w:rsidRPr="00EC455C" w:rsidDel="00EE3111">
          <w:rPr>
            <w:rFonts w:asciiTheme="majorBidi" w:hAnsiTheme="majorBidi" w:cstheme="majorBidi"/>
            <w:lang w:eastAsia="zh-CN"/>
          </w:rPr>
          <w:delText>(</w:delText>
        </w:r>
      </w:del>
      <w:ins w:id="272" w:author="Author" w:date="2023-04-25T13:14:00Z">
        <w:r w:rsidR="00EE3111">
          <w:rPr>
            <w:rFonts w:asciiTheme="majorBidi" w:hAnsiTheme="majorBidi" w:cstheme="majorBidi"/>
            <w:lang w:eastAsia="zh-CN"/>
          </w:rPr>
          <w:t xml:space="preserve">in </w:t>
        </w:r>
      </w:ins>
      <w:r w:rsidRPr="00EC455C">
        <w:rPr>
          <w:rFonts w:asciiTheme="majorBidi" w:hAnsiTheme="majorBidi" w:cstheme="majorBidi"/>
          <w:lang w:eastAsia="zh-CN"/>
        </w:rPr>
        <w:t xml:space="preserve">2021) </w:t>
      </w:r>
    </w:p>
    <w:p w14:paraId="0455189E" w14:textId="16992837" w:rsidR="00EB0F75" w:rsidRPr="00EC455C" w:rsidRDefault="00EB0F75" w:rsidP="00EB0F75">
      <w:pPr>
        <w:pStyle w:val="ListParagraph"/>
        <w:widowControl w:val="0"/>
        <w:numPr>
          <w:ilvl w:val="0"/>
          <w:numId w:val="12"/>
        </w:numPr>
        <w:autoSpaceDE w:val="0"/>
        <w:autoSpaceDN w:val="0"/>
        <w:spacing w:after="0" w:line="240" w:lineRule="auto"/>
        <w:ind w:right="1077"/>
        <w:contextualSpacing w:val="0"/>
        <w:jc w:val="both"/>
        <w:rPr>
          <w:b/>
          <w:bCs/>
          <w:color w:val="4472C4" w:themeColor="accent1"/>
        </w:rPr>
      </w:pPr>
      <w:r w:rsidRPr="00EC455C">
        <w:rPr>
          <w:rFonts w:asciiTheme="majorBidi" w:hAnsiTheme="majorBidi" w:cstheme="majorBidi"/>
          <w:lang w:eastAsia="zh-CN"/>
        </w:rPr>
        <w:t>UN</w:t>
      </w:r>
      <w:ins w:id="273" w:author="Author" w:date="2023-04-25T13:12:00Z">
        <w:r w:rsidR="00EE3111">
          <w:rPr>
            <w:rFonts w:asciiTheme="majorBidi" w:hAnsiTheme="majorBidi" w:cstheme="majorBidi"/>
            <w:lang w:eastAsia="zh-CN"/>
          </w:rPr>
          <w:t>-</w:t>
        </w:r>
      </w:ins>
      <w:r w:rsidRPr="00EC455C">
        <w:rPr>
          <w:rFonts w:asciiTheme="majorBidi" w:hAnsiTheme="majorBidi" w:cstheme="majorBidi"/>
          <w:lang w:eastAsia="zh-CN"/>
        </w:rPr>
        <w:t>I</w:t>
      </w:r>
      <w:ins w:id="274" w:author="Author" w:date="2023-04-25T13:12:00Z">
        <w:r w:rsidR="00EE3111">
          <w:rPr>
            <w:rFonts w:asciiTheme="majorBidi" w:hAnsiTheme="majorBidi" w:cstheme="majorBidi"/>
            <w:lang w:eastAsia="zh-CN"/>
          </w:rPr>
          <w:t>nfo</w:t>
        </w:r>
      </w:ins>
      <w:del w:id="275" w:author="Author" w:date="2023-04-25T13:12:00Z">
        <w:r w:rsidRPr="00EC455C" w:rsidDel="00EE3111">
          <w:rPr>
            <w:rFonts w:asciiTheme="majorBidi" w:hAnsiTheme="majorBidi" w:cstheme="majorBidi"/>
            <w:lang w:eastAsia="zh-CN"/>
          </w:rPr>
          <w:delText>NFO</w:delText>
        </w:r>
      </w:del>
      <w:r>
        <w:rPr>
          <w:rFonts w:asciiTheme="majorBidi" w:hAnsiTheme="majorBidi" w:cstheme="majorBidi"/>
          <w:lang w:eastAsia="zh-CN"/>
        </w:rPr>
        <w:t xml:space="preserve"> </w:t>
      </w:r>
      <w:del w:id="276" w:author="Author" w:date="2023-04-27T23:04:00Z">
        <w:r w:rsidDel="000D1CBA">
          <w:rPr>
            <w:rFonts w:asciiTheme="majorBidi" w:hAnsiTheme="majorBidi" w:cstheme="majorBidi"/>
            <w:lang w:eastAsia="zh-CN"/>
          </w:rPr>
          <w:delText>–</w:delText>
        </w:r>
      </w:del>
      <w:ins w:id="277" w:author="Author" w:date="2023-04-27T23:04:00Z">
        <w:r w:rsidR="000D1CBA">
          <w:rPr>
            <w:rFonts w:asciiTheme="majorBidi" w:hAnsiTheme="majorBidi" w:cstheme="majorBidi"/>
            <w:lang w:eastAsia="zh-CN"/>
          </w:rPr>
          <w:t xml:space="preserve">and the </w:t>
        </w:r>
      </w:ins>
      <w:r>
        <w:rPr>
          <w:rFonts w:asciiTheme="majorBidi" w:hAnsiTheme="majorBidi" w:cstheme="majorBidi"/>
          <w:lang w:eastAsia="zh-CN"/>
        </w:rPr>
        <w:t xml:space="preserve"> </w:t>
      </w:r>
      <w:del w:id="278" w:author="Author" w:date="2023-04-25T13:12:00Z">
        <w:r w:rsidDel="00EE3111">
          <w:rPr>
            <w:rFonts w:asciiTheme="majorBidi" w:hAnsiTheme="majorBidi" w:cstheme="majorBidi"/>
            <w:lang w:eastAsia="zh-CN"/>
          </w:rPr>
          <w:delText xml:space="preserve">UNSDG </w:delText>
        </w:r>
      </w:del>
      <w:ins w:id="279" w:author="Author" w:date="2023-04-25T13:12:00Z">
        <w:r w:rsidR="00EE3111" w:rsidRPr="008C29B6">
          <w:rPr>
            <w:rFonts w:asciiTheme="majorBidi" w:hAnsiTheme="majorBidi" w:cstheme="majorBidi"/>
          </w:rPr>
          <w:t>United Nations Sustainable Development Group</w:t>
        </w:r>
        <w:r w:rsidR="00EE3111">
          <w:rPr>
            <w:rFonts w:asciiTheme="majorBidi" w:hAnsiTheme="majorBidi" w:cstheme="majorBidi"/>
          </w:rPr>
          <w:t xml:space="preserve"> </w:t>
        </w:r>
      </w:ins>
      <w:del w:id="280" w:author="Author" w:date="2023-04-27T23:04:00Z">
        <w:r w:rsidRPr="00EC455C" w:rsidDel="000D1CBA">
          <w:rPr>
            <w:rFonts w:asciiTheme="majorBidi" w:hAnsiTheme="majorBidi" w:cstheme="majorBidi"/>
          </w:rPr>
          <w:delText>I</w:delText>
        </w:r>
      </w:del>
      <w:ins w:id="281" w:author="Author" w:date="2023-04-27T23:04:00Z">
        <w:r w:rsidR="000D1CBA">
          <w:rPr>
            <w:rFonts w:asciiTheme="majorBidi" w:hAnsiTheme="majorBidi" w:cstheme="majorBidi"/>
          </w:rPr>
          <w:t>i</w:t>
        </w:r>
      </w:ins>
      <w:r>
        <w:rPr>
          <w:rFonts w:asciiTheme="majorBidi" w:hAnsiTheme="majorBidi" w:cstheme="majorBidi"/>
        </w:rPr>
        <w:t xml:space="preserve">nformation </w:t>
      </w:r>
      <w:del w:id="282" w:author="Author" w:date="2023-04-27T23:04:00Z">
        <w:r w:rsidDel="000D1CBA">
          <w:rPr>
            <w:rFonts w:asciiTheme="majorBidi" w:hAnsiTheme="majorBidi" w:cstheme="majorBidi"/>
          </w:rPr>
          <w:delText>M</w:delText>
        </w:r>
      </w:del>
      <w:ins w:id="283" w:author="Author" w:date="2023-04-27T23:04:00Z">
        <w:r w:rsidR="000D1CBA">
          <w:rPr>
            <w:rFonts w:asciiTheme="majorBidi" w:hAnsiTheme="majorBidi" w:cstheme="majorBidi"/>
          </w:rPr>
          <w:t>m</w:t>
        </w:r>
      </w:ins>
      <w:r>
        <w:rPr>
          <w:rFonts w:asciiTheme="majorBidi" w:hAnsiTheme="majorBidi" w:cstheme="majorBidi"/>
        </w:rPr>
        <w:t xml:space="preserve">anagement </w:t>
      </w:r>
      <w:del w:id="284" w:author="Author" w:date="2023-04-27T23:04:00Z">
        <w:r w:rsidDel="000D1CBA">
          <w:rPr>
            <w:rFonts w:asciiTheme="majorBidi" w:hAnsiTheme="majorBidi" w:cstheme="majorBidi"/>
          </w:rPr>
          <w:delText>S</w:delText>
        </w:r>
      </w:del>
      <w:ins w:id="285" w:author="Author" w:date="2023-04-27T23:04:00Z">
        <w:r w:rsidR="000D1CBA">
          <w:rPr>
            <w:rFonts w:asciiTheme="majorBidi" w:hAnsiTheme="majorBidi" w:cstheme="majorBidi"/>
          </w:rPr>
          <w:t>s</w:t>
        </w:r>
      </w:ins>
      <w:r>
        <w:rPr>
          <w:rFonts w:asciiTheme="majorBidi" w:hAnsiTheme="majorBidi" w:cstheme="majorBidi"/>
        </w:rPr>
        <w:t>ystem</w:t>
      </w:r>
      <w:del w:id="286" w:author="Author" w:date="2023-04-25T13:12:00Z">
        <w:r w:rsidDel="00EE3111">
          <w:rPr>
            <w:rFonts w:asciiTheme="majorBidi" w:hAnsiTheme="majorBidi" w:cstheme="majorBidi"/>
          </w:rPr>
          <w:delText xml:space="preserve"> (IMS)</w:delText>
        </w:r>
      </w:del>
      <w:r>
        <w:rPr>
          <w:rFonts w:asciiTheme="majorBidi" w:hAnsiTheme="majorBidi" w:cstheme="majorBidi"/>
        </w:rPr>
        <w:t xml:space="preserve"> survey</w:t>
      </w:r>
      <w:r w:rsidRPr="00EC455C">
        <w:rPr>
          <w:rFonts w:asciiTheme="majorBidi" w:hAnsiTheme="majorBidi" w:cstheme="majorBidi"/>
        </w:rPr>
        <w:t>: 100</w:t>
      </w:r>
      <w:del w:id="287" w:author="Author" w:date="2023-04-25T13:13:00Z">
        <w:r w:rsidRPr="00EC455C" w:rsidDel="00EE3111">
          <w:rPr>
            <w:rFonts w:asciiTheme="majorBidi" w:hAnsiTheme="majorBidi" w:cstheme="majorBidi"/>
          </w:rPr>
          <w:delText>%</w:delText>
        </w:r>
      </w:del>
      <w:ins w:id="288" w:author="Author" w:date="2023-04-25T13:13:00Z">
        <w:r w:rsidR="00EE3111">
          <w:rPr>
            <w:rFonts w:asciiTheme="majorBidi" w:hAnsiTheme="majorBidi" w:cstheme="majorBidi"/>
          </w:rPr>
          <w:t xml:space="preserve"> per cent</w:t>
        </w:r>
      </w:ins>
      <w:r w:rsidRPr="00EC455C">
        <w:rPr>
          <w:rFonts w:asciiTheme="majorBidi" w:hAnsiTheme="majorBidi" w:cstheme="majorBidi"/>
        </w:rPr>
        <w:t xml:space="preserve"> </w:t>
      </w:r>
      <w:del w:id="289" w:author="Author" w:date="2023-04-25T13:13:00Z">
        <w:r w:rsidRPr="00EC455C" w:rsidDel="00EE3111">
          <w:rPr>
            <w:rFonts w:asciiTheme="majorBidi" w:hAnsiTheme="majorBidi" w:cstheme="majorBidi"/>
          </w:rPr>
          <w:delText>RCOs</w:delText>
        </w:r>
        <w:r w:rsidDel="00EE3111">
          <w:rPr>
            <w:rFonts w:asciiTheme="majorBidi" w:hAnsiTheme="majorBidi" w:cstheme="majorBidi"/>
          </w:rPr>
          <w:delText xml:space="preserve"> </w:delText>
        </w:r>
      </w:del>
      <w:ins w:id="290" w:author="Author" w:date="2023-04-25T13:13:00Z">
        <w:r w:rsidR="00EE3111">
          <w:rPr>
            <w:rFonts w:asciiTheme="majorBidi" w:hAnsiTheme="majorBidi" w:cstheme="majorBidi"/>
          </w:rPr>
          <w:t>of</w:t>
        </w:r>
        <w:r w:rsidR="00EE3111" w:rsidRPr="00EE3111">
          <w:rPr>
            <w:rFonts w:asciiTheme="majorBidi" w:hAnsiTheme="majorBidi" w:cstheme="majorBidi"/>
          </w:rPr>
          <w:t xml:space="preserve"> </w:t>
        </w:r>
        <w:r w:rsidR="00EE3111">
          <w:rPr>
            <w:rFonts w:asciiTheme="majorBidi" w:hAnsiTheme="majorBidi" w:cstheme="majorBidi"/>
          </w:rPr>
          <w:t>r</w:t>
        </w:r>
        <w:r w:rsidR="00EE3111" w:rsidRPr="002E4F2B">
          <w:rPr>
            <w:rFonts w:asciiTheme="majorBidi" w:hAnsiTheme="majorBidi" w:cstheme="majorBidi"/>
          </w:rPr>
          <w:t xml:space="preserve">esident </w:t>
        </w:r>
        <w:r w:rsidR="00EE3111">
          <w:rPr>
            <w:rFonts w:asciiTheme="majorBidi" w:hAnsiTheme="majorBidi" w:cstheme="majorBidi"/>
          </w:rPr>
          <w:t>c</w:t>
        </w:r>
        <w:r w:rsidR="00EE3111" w:rsidRPr="002E4F2B">
          <w:rPr>
            <w:rFonts w:asciiTheme="majorBidi" w:hAnsiTheme="majorBidi" w:cstheme="majorBidi"/>
          </w:rPr>
          <w:t>oordinator offices</w:t>
        </w:r>
        <w:r w:rsidR="00EE3111">
          <w:rPr>
            <w:rFonts w:asciiTheme="majorBidi" w:hAnsiTheme="majorBidi" w:cstheme="majorBidi"/>
          </w:rPr>
          <w:t xml:space="preserve"> </w:t>
        </w:r>
      </w:ins>
      <w:r>
        <w:rPr>
          <w:rFonts w:asciiTheme="majorBidi" w:hAnsiTheme="majorBidi" w:cstheme="majorBidi"/>
        </w:rPr>
        <w:t>(2022 and 2021)</w:t>
      </w:r>
    </w:p>
    <w:p w14:paraId="2D3CAF7C" w14:textId="77777777" w:rsidR="00EE3111" w:rsidRDefault="00C53243" w:rsidP="00440987">
      <w:pPr>
        <w:pStyle w:val="Heading1"/>
        <w:tabs>
          <w:tab w:val="left" w:pos="13060"/>
        </w:tabs>
        <w:rPr>
          <w:ins w:id="291" w:author="Author" w:date="2023-04-25T13:15:00Z"/>
          <w:b/>
          <w:bCs/>
          <w:color w:val="4472C4" w:themeColor="accent1"/>
        </w:rPr>
      </w:pPr>
      <w:commentRangeStart w:id="292"/>
      <w:r w:rsidRPr="002E4F2B">
        <w:rPr>
          <w:b/>
          <w:bCs/>
          <w:color w:val="4472C4" w:themeColor="accent1"/>
        </w:rPr>
        <w:t>Objective 1</w:t>
      </w:r>
      <w:del w:id="293" w:author="Author" w:date="2023-04-25T13:15:00Z">
        <w:r w:rsidRPr="002E4F2B" w:rsidDel="00EE3111">
          <w:rPr>
            <w:b/>
            <w:bCs/>
            <w:color w:val="4472C4" w:themeColor="accent1"/>
          </w:rPr>
          <w:delText xml:space="preserve"> – </w:delText>
        </w:r>
      </w:del>
      <w:commentRangeEnd w:id="292"/>
      <w:r w:rsidR="00EE3111">
        <w:rPr>
          <w:rStyle w:val="CommentReference"/>
          <w:rFonts w:asciiTheme="minorHAnsi" w:eastAsiaTheme="minorHAnsi" w:hAnsiTheme="minorHAnsi" w:cstheme="minorBidi"/>
          <w:color w:val="auto"/>
        </w:rPr>
        <w:commentReference w:id="292"/>
      </w:r>
    </w:p>
    <w:p w14:paraId="0EFA1A27" w14:textId="40240DF1" w:rsidR="00C53243" w:rsidRPr="002E4F2B" w:rsidRDefault="00EE3111" w:rsidP="00440987">
      <w:pPr>
        <w:pStyle w:val="Heading1"/>
        <w:tabs>
          <w:tab w:val="left" w:pos="13060"/>
        </w:tabs>
        <w:rPr>
          <w:b/>
          <w:bCs/>
          <w:color w:val="4472C4" w:themeColor="accent1"/>
        </w:rPr>
      </w:pPr>
      <w:ins w:id="294" w:author="Author" w:date="2023-04-25T13:15:00Z">
        <w:r w:rsidRPr="00EE3111">
          <w:rPr>
            <w:b/>
            <w:bCs/>
            <w:color w:val="4472C4" w:themeColor="accent1"/>
          </w:rPr>
          <w:t>Resident coordinator</w:t>
        </w:r>
      </w:ins>
      <w:del w:id="295" w:author="Author" w:date="2023-04-25T13:15:00Z">
        <w:r w:rsidR="00C53243" w:rsidRPr="002E4F2B" w:rsidDel="00EE3111">
          <w:rPr>
            <w:b/>
            <w:bCs/>
            <w:color w:val="4472C4" w:themeColor="accent1"/>
          </w:rPr>
          <w:delText>RC</w:delText>
        </w:r>
      </w:del>
      <w:r w:rsidR="00C53243" w:rsidRPr="002E4F2B">
        <w:rPr>
          <w:b/>
          <w:bCs/>
          <w:color w:val="4472C4" w:themeColor="accent1"/>
        </w:rPr>
        <w:t xml:space="preserve"> </w:t>
      </w:r>
      <w:del w:id="296" w:author="Author" w:date="2023-04-25T13:15:00Z">
        <w:r w:rsidR="00C53243" w:rsidRPr="002E4F2B" w:rsidDel="00EE3111">
          <w:rPr>
            <w:b/>
            <w:bCs/>
            <w:color w:val="4472C4" w:themeColor="accent1"/>
          </w:rPr>
          <w:delText>S</w:delText>
        </w:r>
      </w:del>
      <w:ins w:id="297" w:author="Author" w:date="2023-04-25T13:15:00Z">
        <w:r>
          <w:rPr>
            <w:b/>
            <w:bCs/>
            <w:color w:val="4472C4" w:themeColor="accent1"/>
          </w:rPr>
          <w:t>s</w:t>
        </w:r>
      </w:ins>
      <w:r w:rsidR="00C53243" w:rsidRPr="002E4F2B">
        <w:rPr>
          <w:b/>
          <w:bCs/>
          <w:color w:val="4472C4" w:themeColor="accent1"/>
        </w:rPr>
        <w:t xml:space="preserve">ystem </w:t>
      </w:r>
      <w:del w:id="298" w:author="Author" w:date="2023-04-25T13:15:00Z">
        <w:r w:rsidR="00C53243" w:rsidRPr="002E4F2B" w:rsidDel="00EE3111">
          <w:rPr>
            <w:b/>
            <w:bCs/>
            <w:color w:val="4472C4" w:themeColor="accent1"/>
          </w:rPr>
          <w:delText>L</w:delText>
        </w:r>
      </w:del>
      <w:ins w:id="299" w:author="Author" w:date="2023-04-25T13:15:00Z">
        <w:r>
          <w:rPr>
            <w:b/>
            <w:bCs/>
            <w:color w:val="4472C4" w:themeColor="accent1"/>
          </w:rPr>
          <w:t>l</w:t>
        </w:r>
      </w:ins>
      <w:r w:rsidR="00C53243" w:rsidRPr="002E4F2B">
        <w:rPr>
          <w:b/>
          <w:bCs/>
          <w:color w:val="4472C4" w:themeColor="accent1"/>
        </w:rPr>
        <w:t>eadershi</w:t>
      </w:r>
      <w:bookmarkEnd w:id="198"/>
      <w:r w:rsidR="00C53243" w:rsidRPr="002E4F2B">
        <w:rPr>
          <w:b/>
          <w:bCs/>
          <w:color w:val="4472C4" w:themeColor="accent1"/>
        </w:rPr>
        <w:t>p</w:t>
      </w:r>
      <w:r w:rsidR="00440987">
        <w:rPr>
          <w:b/>
          <w:bCs/>
          <w:color w:val="4472C4" w:themeColor="accent1"/>
        </w:rPr>
        <w:tab/>
      </w:r>
    </w:p>
    <w:p w14:paraId="025EAEBA" w14:textId="37546A21" w:rsidR="00C53243" w:rsidRPr="00EE3111" w:rsidRDefault="00C53243" w:rsidP="00C53243">
      <w:pPr>
        <w:pStyle w:val="Heading2"/>
        <w:rPr>
          <w:i/>
          <w:iCs/>
          <w:color w:val="4472C4" w:themeColor="accent1"/>
          <w:sz w:val="24"/>
          <w:szCs w:val="24"/>
          <w:rPrChange w:id="300" w:author="Author" w:date="2023-04-25T13:16:00Z">
            <w:rPr>
              <w:b/>
              <w:bCs/>
              <w:i/>
              <w:iCs/>
              <w:color w:val="4472C4" w:themeColor="accent1"/>
              <w:sz w:val="24"/>
              <w:szCs w:val="24"/>
            </w:rPr>
          </w:rPrChange>
        </w:rPr>
      </w:pPr>
      <w:r w:rsidRPr="00EE3111">
        <w:rPr>
          <w:i/>
          <w:iCs/>
          <w:color w:val="4472C4" w:themeColor="accent1"/>
          <w:sz w:val="24"/>
          <w:szCs w:val="24"/>
          <w:rPrChange w:id="301" w:author="Author" w:date="2023-04-25T13:16:00Z">
            <w:rPr>
              <w:b/>
              <w:bCs/>
              <w:i/>
              <w:iCs/>
              <w:color w:val="4472C4" w:themeColor="accent1"/>
              <w:sz w:val="24"/>
              <w:szCs w:val="24"/>
            </w:rPr>
          </w:rPrChange>
        </w:rPr>
        <w:t>Outcome 1.1</w:t>
      </w:r>
      <w:ins w:id="302" w:author="Author" w:date="2023-04-25T14:01:00Z">
        <w:r w:rsidR="00132851">
          <w:rPr>
            <w:i/>
            <w:iCs/>
            <w:color w:val="4472C4" w:themeColor="accent1"/>
            <w:sz w:val="24"/>
            <w:szCs w:val="24"/>
          </w:rPr>
          <w:t>.</w:t>
        </w:r>
      </w:ins>
      <w:del w:id="303" w:author="Author" w:date="2023-04-25T14:01:00Z">
        <w:r w:rsidRPr="00EE3111" w:rsidDel="00132851">
          <w:rPr>
            <w:i/>
            <w:iCs/>
            <w:color w:val="4472C4" w:themeColor="accent1"/>
            <w:sz w:val="24"/>
            <w:szCs w:val="24"/>
            <w:rPrChange w:id="304" w:author="Author" w:date="2023-04-25T13:16:00Z">
              <w:rPr>
                <w:b/>
                <w:bCs/>
                <w:i/>
                <w:iCs/>
                <w:color w:val="4472C4" w:themeColor="accent1"/>
                <w:sz w:val="24"/>
                <w:szCs w:val="24"/>
              </w:rPr>
            </w:rPrChange>
          </w:rPr>
          <w:delText>:</w:delText>
        </w:r>
      </w:del>
      <w:r w:rsidRPr="00EE3111">
        <w:rPr>
          <w:i/>
          <w:iCs/>
          <w:color w:val="4472C4" w:themeColor="accent1"/>
          <w:sz w:val="24"/>
          <w:szCs w:val="24"/>
          <w:rPrChange w:id="305" w:author="Author" w:date="2023-04-25T13:16:00Z">
            <w:rPr>
              <w:b/>
              <w:bCs/>
              <w:i/>
              <w:iCs/>
              <w:color w:val="4472C4" w:themeColor="accent1"/>
              <w:sz w:val="24"/>
              <w:szCs w:val="24"/>
            </w:rPr>
          </w:rPrChange>
        </w:rPr>
        <w:t xml:space="preserve"> </w:t>
      </w:r>
      <w:ins w:id="306" w:author="Author" w:date="2023-04-25T13:16:00Z">
        <w:r w:rsidR="00EE3111" w:rsidRPr="00EE3111">
          <w:rPr>
            <w:i/>
            <w:iCs/>
            <w:color w:val="4472C4" w:themeColor="accent1"/>
            <w:sz w:val="24"/>
            <w:szCs w:val="24"/>
            <w:rPrChange w:id="307" w:author="Author" w:date="2023-04-25T13:16:00Z">
              <w:rPr>
                <w:b/>
                <w:bCs/>
                <w:i/>
                <w:iCs/>
                <w:color w:val="4472C4" w:themeColor="accent1"/>
                <w:sz w:val="24"/>
                <w:szCs w:val="24"/>
              </w:rPr>
            </w:rPrChange>
          </w:rPr>
          <w:t xml:space="preserve">The </w:t>
        </w:r>
      </w:ins>
      <w:del w:id="308" w:author="Author" w:date="2023-04-25T13:16:00Z">
        <w:r w:rsidRPr="00EE3111" w:rsidDel="00EE3111">
          <w:rPr>
            <w:i/>
            <w:iCs/>
            <w:color w:val="4472C4" w:themeColor="accent1"/>
            <w:sz w:val="24"/>
            <w:szCs w:val="24"/>
            <w:rPrChange w:id="309" w:author="Author" w:date="2023-04-25T13:16:00Z">
              <w:rPr>
                <w:b/>
                <w:bCs/>
                <w:i/>
                <w:iCs/>
                <w:color w:val="4472C4" w:themeColor="accent1"/>
                <w:sz w:val="24"/>
                <w:szCs w:val="24"/>
              </w:rPr>
            </w:rPrChange>
          </w:rPr>
          <w:delText>E</w:delText>
        </w:r>
      </w:del>
      <w:ins w:id="310" w:author="Author" w:date="2023-04-25T13:16:00Z">
        <w:r w:rsidR="00EE3111" w:rsidRPr="00EE3111">
          <w:rPr>
            <w:i/>
            <w:iCs/>
            <w:color w:val="4472C4" w:themeColor="accent1"/>
            <w:sz w:val="24"/>
            <w:szCs w:val="24"/>
            <w:rPrChange w:id="311" w:author="Author" w:date="2023-04-25T13:16:00Z">
              <w:rPr>
                <w:b/>
                <w:bCs/>
                <w:i/>
                <w:iCs/>
                <w:color w:val="4472C4" w:themeColor="accent1"/>
                <w:sz w:val="24"/>
                <w:szCs w:val="24"/>
              </w:rPr>
            </w:rPrChange>
          </w:rPr>
          <w:t>e</w:t>
        </w:r>
      </w:ins>
      <w:r w:rsidRPr="00EE3111">
        <w:rPr>
          <w:i/>
          <w:iCs/>
          <w:color w:val="4472C4" w:themeColor="accent1"/>
          <w:sz w:val="24"/>
          <w:szCs w:val="24"/>
          <w:rPrChange w:id="312" w:author="Author" w:date="2023-04-25T13:16:00Z">
            <w:rPr>
              <w:b/>
              <w:bCs/>
              <w:i/>
              <w:iCs/>
              <w:color w:val="4472C4" w:themeColor="accent1"/>
              <w:sz w:val="24"/>
              <w:szCs w:val="24"/>
            </w:rPr>
          </w:rPrChange>
        </w:rPr>
        <w:t xml:space="preserve">nhanced </w:t>
      </w:r>
      <w:del w:id="313" w:author="Author" w:date="2023-04-25T13:15:00Z">
        <w:r w:rsidRPr="00EE3111" w:rsidDel="00EE3111">
          <w:fldChar w:fldCharType="begin"/>
        </w:r>
        <w:r w:rsidRPr="00EE3111" w:rsidDel="00EE3111">
          <w:delInstrText>HYPERLINK "https://unsdg.un.org/2030-agenda/resident-coordinator-leadership"</w:delInstrText>
        </w:r>
        <w:r w:rsidRPr="00EE3111" w:rsidDel="00EE3111">
          <w:fldChar w:fldCharType="separate"/>
        </w:r>
        <w:r w:rsidRPr="00EE3111" w:rsidDel="00EE3111">
          <w:rPr>
            <w:rPrChange w:id="314" w:author="Author" w:date="2023-04-25T13:16:00Z">
              <w:rPr>
                <w:rStyle w:val="Hyperlink"/>
                <w:b/>
                <w:bCs/>
                <w:i/>
                <w:iCs/>
                <w:sz w:val="24"/>
                <w:szCs w:val="24"/>
              </w:rPr>
            </w:rPrChange>
          </w:rPr>
          <w:delText>RC system leadership</w:delText>
        </w:r>
        <w:r w:rsidRPr="00EE3111" w:rsidDel="00EE3111">
          <w:rPr>
            <w:rStyle w:val="Hyperlink"/>
            <w:i/>
            <w:iCs/>
            <w:sz w:val="24"/>
            <w:szCs w:val="24"/>
            <w:rPrChange w:id="315" w:author="Author" w:date="2023-04-25T13:16:00Z">
              <w:rPr>
                <w:rStyle w:val="Hyperlink"/>
                <w:b/>
                <w:bCs/>
                <w:i/>
                <w:iCs/>
                <w:sz w:val="24"/>
                <w:szCs w:val="24"/>
              </w:rPr>
            </w:rPrChange>
          </w:rPr>
          <w:fldChar w:fldCharType="end"/>
        </w:r>
      </w:del>
      <w:ins w:id="316" w:author="Author" w:date="2023-04-25T13:15:00Z">
        <w:r w:rsidR="00EE3111" w:rsidRPr="00EE3111">
          <w:t xml:space="preserve"> </w:t>
        </w:r>
        <w:r w:rsidR="00EE3111" w:rsidRPr="00EE3111">
          <w:rPr>
            <w:rStyle w:val="Hyperlink"/>
            <w:i/>
            <w:iCs/>
            <w:sz w:val="24"/>
            <w:szCs w:val="24"/>
            <w:rPrChange w:id="317" w:author="Author" w:date="2023-04-25T13:16:00Z">
              <w:rPr>
                <w:rStyle w:val="Hyperlink"/>
                <w:b/>
                <w:bCs/>
                <w:i/>
                <w:iCs/>
                <w:sz w:val="24"/>
                <w:szCs w:val="24"/>
              </w:rPr>
            </w:rPrChange>
          </w:rPr>
          <w:t>resident coordinator</w:t>
        </w:r>
        <w:r w:rsidR="00EE3111" w:rsidRPr="00EE3111">
          <w:rPr>
            <w:rPrChange w:id="318" w:author="Author" w:date="2023-04-25T13:16:00Z">
              <w:rPr>
                <w:rStyle w:val="Hyperlink"/>
                <w:b/>
                <w:bCs/>
                <w:i/>
                <w:iCs/>
                <w:sz w:val="24"/>
                <w:szCs w:val="24"/>
              </w:rPr>
            </w:rPrChange>
          </w:rPr>
          <w:t xml:space="preserve"> system leadership</w:t>
        </w:r>
      </w:ins>
      <w:r w:rsidRPr="00EE3111">
        <w:rPr>
          <w:i/>
          <w:iCs/>
          <w:color w:val="4472C4" w:themeColor="accent1"/>
          <w:sz w:val="24"/>
          <w:szCs w:val="24"/>
          <w:rPrChange w:id="319" w:author="Author" w:date="2023-04-25T13:16:00Z">
            <w:rPr>
              <w:b/>
              <w:bCs/>
              <w:i/>
              <w:iCs/>
              <w:color w:val="4472C4" w:themeColor="accent1"/>
              <w:sz w:val="24"/>
              <w:szCs w:val="24"/>
            </w:rPr>
          </w:rPrChange>
        </w:rPr>
        <w:t xml:space="preserve"> at </w:t>
      </w:r>
      <w:ins w:id="320" w:author="Author" w:date="2023-04-25T13:16:00Z">
        <w:r w:rsidR="00EE3111" w:rsidRPr="00EE3111">
          <w:rPr>
            <w:i/>
            <w:iCs/>
            <w:color w:val="4472C4" w:themeColor="accent1"/>
            <w:sz w:val="24"/>
            <w:szCs w:val="24"/>
            <w:rPrChange w:id="321" w:author="Author" w:date="2023-04-25T13:16:00Z">
              <w:rPr>
                <w:b/>
                <w:bCs/>
                <w:i/>
                <w:iCs/>
                <w:color w:val="4472C4" w:themeColor="accent1"/>
                <w:sz w:val="24"/>
                <w:szCs w:val="24"/>
              </w:rPr>
            </w:rPrChange>
          </w:rPr>
          <w:t xml:space="preserve">the </w:t>
        </w:r>
      </w:ins>
      <w:r w:rsidRPr="00EE3111">
        <w:rPr>
          <w:i/>
          <w:iCs/>
          <w:color w:val="4472C4" w:themeColor="accent1"/>
          <w:sz w:val="24"/>
          <w:szCs w:val="24"/>
          <w:rPrChange w:id="322" w:author="Author" w:date="2023-04-25T13:16:00Z">
            <w:rPr>
              <w:b/>
              <w:bCs/>
              <w:i/>
              <w:iCs/>
              <w:color w:val="4472C4" w:themeColor="accent1"/>
              <w:sz w:val="24"/>
              <w:szCs w:val="24"/>
            </w:rPr>
          </w:rPrChange>
        </w:rPr>
        <w:t xml:space="preserve">country, regional and global levels advances the effectiveness of </w:t>
      </w:r>
      <w:del w:id="323" w:author="Author" w:date="2023-04-25T13:16:00Z">
        <w:r w:rsidRPr="00EE3111" w:rsidDel="00EE3111">
          <w:rPr>
            <w:i/>
            <w:iCs/>
            <w:color w:val="4472C4" w:themeColor="accent1"/>
            <w:sz w:val="24"/>
            <w:szCs w:val="24"/>
            <w:rPrChange w:id="324" w:author="Author" w:date="2023-04-25T13:16:00Z">
              <w:rPr>
                <w:b/>
                <w:bCs/>
                <w:i/>
                <w:iCs/>
                <w:color w:val="4472C4" w:themeColor="accent1"/>
                <w:sz w:val="24"/>
                <w:szCs w:val="24"/>
              </w:rPr>
            </w:rPrChange>
          </w:rPr>
          <w:delText>UN</w:delText>
        </w:r>
      </w:del>
      <w:ins w:id="325" w:author="Author" w:date="2023-04-25T13:16:00Z">
        <w:r w:rsidR="00EE3111" w:rsidRPr="00EE3111">
          <w:rPr>
            <w:i/>
            <w:iCs/>
            <w:sz w:val="24"/>
            <w:szCs w:val="24"/>
          </w:rPr>
          <w:t xml:space="preserve"> United Nations</w:t>
        </w:r>
      </w:ins>
      <w:r w:rsidRPr="00EE3111">
        <w:rPr>
          <w:i/>
          <w:iCs/>
          <w:color w:val="4472C4" w:themeColor="accent1"/>
          <w:sz w:val="24"/>
          <w:szCs w:val="24"/>
          <w:rPrChange w:id="326" w:author="Author" w:date="2023-04-25T13:16:00Z">
            <w:rPr>
              <w:b/>
              <w:bCs/>
              <w:i/>
              <w:iCs/>
              <w:color w:val="4472C4" w:themeColor="accent1"/>
              <w:sz w:val="24"/>
              <w:szCs w:val="24"/>
            </w:rPr>
          </w:rPrChange>
        </w:rPr>
        <w:t xml:space="preserve"> support for the implementation of the </w:t>
      </w:r>
      <w:ins w:id="327" w:author="Author" w:date="2023-04-25T13:16:00Z">
        <w:r w:rsidR="00EE3111" w:rsidRPr="00EE3111">
          <w:rPr>
            <w:i/>
            <w:iCs/>
            <w:sz w:val="24"/>
            <w:szCs w:val="24"/>
          </w:rPr>
          <w:t>Sustainable Development Goals</w:t>
        </w:r>
      </w:ins>
      <w:del w:id="328" w:author="Author" w:date="2023-04-25T13:16:00Z">
        <w:r w:rsidRPr="00EE3111" w:rsidDel="00EE3111">
          <w:rPr>
            <w:i/>
            <w:iCs/>
            <w:color w:val="4472C4" w:themeColor="accent1"/>
            <w:sz w:val="24"/>
            <w:szCs w:val="24"/>
            <w:rPrChange w:id="329" w:author="Author" w:date="2023-04-25T13:16:00Z">
              <w:rPr>
                <w:b/>
                <w:bCs/>
                <w:i/>
                <w:iCs/>
                <w:color w:val="4472C4" w:themeColor="accent1"/>
                <w:sz w:val="24"/>
                <w:szCs w:val="24"/>
              </w:rPr>
            </w:rPrChange>
          </w:rPr>
          <w:delText>SDGs</w:delText>
        </w:r>
      </w:del>
      <w:r w:rsidRPr="00EE3111">
        <w:rPr>
          <w:i/>
          <w:iCs/>
          <w:color w:val="4472C4" w:themeColor="accent1"/>
          <w:sz w:val="24"/>
          <w:szCs w:val="24"/>
          <w:rPrChange w:id="330" w:author="Author" w:date="2023-04-25T13:16:00Z">
            <w:rPr>
              <w:b/>
              <w:bCs/>
              <w:i/>
              <w:iCs/>
              <w:color w:val="4472C4" w:themeColor="accent1"/>
              <w:sz w:val="24"/>
              <w:szCs w:val="24"/>
            </w:rPr>
          </w:rPrChange>
        </w:rPr>
        <w:t xml:space="preserve"> and the 2030 Agenda</w:t>
      </w:r>
    </w:p>
    <w:tbl>
      <w:tblPr>
        <w:tblStyle w:val="TableGrid"/>
        <w:tblW w:w="14937" w:type="dxa"/>
        <w:tblLayout w:type="fixed"/>
        <w:tblLook w:val="04A0" w:firstRow="1" w:lastRow="0" w:firstColumn="1" w:lastColumn="0" w:noHBand="0" w:noVBand="1"/>
      </w:tblPr>
      <w:tblGrid>
        <w:gridCol w:w="3510"/>
        <w:gridCol w:w="7290"/>
        <w:gridCol w:w="1350"/>
        <w:gridCol w:w="854"/>
        <w:gridCol w:w="8"/>
        <w:gridCol w:w="938"/>
        <w:gridCol w:w="987"/>
      </w:tblGrid>
      <w:tr w:rsidR="00C53243" w:rsidRPr="00F51708" w14:paraId="6FD9DCC2" w14:textId="77777777">
        <w:tc>
          <w:tcPr>
            <w:tcW w:w="3510" w:type="dxa"/>
            <w:tcBorders>
              <w:top w:val="nil"/>
              <w:left w:val="nil"/>
              <w:bottom w:val="single" w:sz="4" w:space="0" w:color="auto"/>
              <w:right w:val="nil"/>
            </w:tcBorders>
            <w:vAlign w:val="center"/>
          </w:tcPr>
          <w:p w14:paraId="109EE33D" w14:textId="415235E8" w:rsidR="00C53243" w:rsidRPr="00930C67" w:rsidRDefault="00C53243">
            <w:pPr>
              <w:rPr>
                <w:rFonts w:ascii="Roboto" w:hAnsi="Roboto"/>
                <w:bCs/>
                <w:color w:val="7F7F7F" w:themeColor="text1" w:themeTint="80"/>
                <w:sz w:val="18"/>
                <w:szCs w:val="18"/>
                <w:rPrChange w:id="331" w:author="Author" w:date="2023-04-25T13:25:00Z">
                  <w:rPr>
                    <w:rFonts w:ascii="Roboto" w:hAnsi="Roboto"/>
                    <w:b/>
                    <w:bCs/>
                    <w:color w:val="7F7F7F" w:themeColor="text1" w:themeTint="80"/>
                    <w:sz w:val="18"/>
                    <w:szCs w:val="18"/>
                  </w:rPr>
                </w:rPrChange>
              </w:rPr>
            </w:pPr>
            <w:r w:rsidRPr="00930C67">
              <w:rPr>
                <w:rFonts w:ascii="Roboto" w:hAnsi="Roboto" w:cstheme="majorHAnsi"/>
                <w:bCs/>
                <w:i/>
                <w:iCs/>
                <w:color w:val="808080" w:themeColor="background1" w:themeShade="80"/>
                <w:sz w:val="20"/>
                <w:szCs w:val="20"/>
                <w:rPrChange w:id="332" w:author="Author" w:date="2023-04-25T13:25:00Z">
                  <w:rPr>
                    <w:rFonts w:ascii="Roboto" w:hAnsi="Roboto" w:cstheme="majorHAnsi"/>
                    <w:b/>
                    <w:i/>
                    <w:iCs/>
                    <w:color w:val="808080" w:themeColor="background1" w:themeShade="80"/>
                    <w:sz w:val="20"/>
                    <w:szCs w:val="20"/>
                  </w:rPr>
                </w:rPrChange>
              </w:rPr>
              <w:t xml:space="preserve">Corporate </w:t>
            </w:r>
            <w:del w:id="333" w:author="Author" w:date="2023-04-25T13:16:00Z">
              <w:r w:rsidRPr="00930C67" w:rsidDel="00EE3111">
                <w:rPr>
                  <w:rFonts w:ascii="Roboto" w:hAnsi="Roboto" w:cstheme="majorHAnsi"/>
                  <w:bCs/>
                  <w:i/>
                  <w:iCs/>
                  <w:color w:val="808080" w:themeColor="background1" w:themeShade="80"/>
                  <w:sz w:val="20"/>
                  <w:szCs w:val="20"/>
                  <w:rPrChange w:id="334" w:author="Author" w:date="2023-04-25T13:25:00Z">
                    <w:rPr>
                      <w:rFonts w:ascii="Roboto" w:hAnsi="Roboto" w:cstheme="majorHAnsi"/>
                      <w:b/>
                      <w:i/>
                      <w:iCs/>
                      <w:color w:val="808080" w:themeColor="background1" w:themeShade="80"/>
                      <w:sz w:val="20"/>
                      <w:szCs w:val="20"/>
                    </w:rPr>
                  </w:rPrChange>
                </w:rPr>
                <w:delText>O</w:delText>
              </w:r>
            </w:del>
            <w:ins w:id="335" w:author="Author" w:date="2023-04-25T13:16:00Z">
              <w:r w:rsidR="00EE3111" w:rsidRPr="00930C67">
                <w:rPr>
                  <w:rFonts w:ascii="Roboto" w:hAnsi="Roboto" w:cstheme="majorHAnsi"/>
                  <w:bCs/>
                  <w:i/>
                  <w:iCs/>
                  <w:color w:val="808080" w:themeColor="background1" w:themeShade="80"/>
                  <w:sz w:val="20"/>
                  <w:szCs w:val="20"/>
                  <w:rPrChange w:id="336" w:author="Author" w:date="2023-04-25T13:25:00Z">
                    <w:rPr>
                      <w:rFonts w:ascii="Roboto" w:hAnsi="Roboto" w:cstheme="majorHAnsi"/>
                      <w:b/>
                      <w:i/>
                      <w:iCs/>
                      <w:color w:val="808080" w:themeColor="background1" w:themeShade="80"/>
                      <w:sz w:val="20"/>
                      <w:szCs w:val="20"/>
                    </w:rPr>
                  </w:rPrChange>
                </w:rPr>
                <w:t>o</w:t>
              </w:r>
            </w:ins>
            <w:r w:rsidRPr="00930C67">
              <w:rPr>
                <w:rFonts w:ascii="Roboto" w:hAnsi="Roboto" w:cstheme="majorHAnsi"/>
                <w:bCs/>
                <w:i/>
                <w:iCs/>
                <w:color w:val="808080" w:themeColor="background1" w:themeShade="80"/>
                <w:sz w:val="20"/>
                <w:szCs w:val="20"/>
                <w:rPrChange w:id="337" w:author="Author" w:date="2023-04-25T13:25:00Z">
                  <w:rPr>
                    <w:rFonts w:ascii="Roboto" w:hAnsi="Roboto" w:cstheme="majorHAnsi"/>
                    <w:b/>
                    <w:i/>
                    <w:iCs/>
                    <w:color w:val="808080" w:themeColor="background1" w:themeShade="80"/>
                    <w:sz w:val="20"/>
                    <w:szCs w:val="20"/>
                  </w:rPr>
                </w:rPrChange>
              </w:rPr>
              <w:t>utput</w:t>
            </w:r>
          </w:p>
        </w:tc>
        <w:tc>
          <w:tcPr>
            <w:tcW w:w="7290" w:type="dxa"/>
            <w:tcBorders>
              <w:top w:val="nil"/>
              <w:left w:val="nil"/>
              <w:bottom w:val="single" w:sz="4" w:space="0" w:color="auto"/>
              <w:right w:val="nil"/>
            </w:tcBorders>
            <w:vAlign w:val="center"/>
          </w:tcPr>
          <w:p w14:paraId="3A805B84" w14:textId="77777777" w:rsidR="00C53243" w:rsidRPr="00930C67" w:rsidRDefault="00C53243">
            <w:pPr>
              <w:pStyle w:val="paragraph"/>
              <w:spacing w:before="0" w:beforeAutospacing="0" w:after="0" w:afterAutospacing="0"/>
              <w:textAlignment w:val="baseline"/>
              <w:rPr>
                <w:rStyle w:val="normaltextrun"/>
                <w:rFonts w:ascii="Roboto" w:hAnsi="Roboto"/>
                <w:bCs/>
                <w:color w:val="7F7F7F" w:themeColor="text1" w:themeTint="80"/>
                <w:sz w:val="18"/>
                <w:szCs w:val="18"/>
              </w:rPr>
            </w:pPr>
            <w:r w:rsidRPr="00930C67">
              <w:rPr>
                <w:rFonts w:ascii="Roboto" w:hAnsi="Roboto" w:cstheme="majorHAnsi"/>
                <w:bCs/>
                <w:i/>
                <w:iCs/>
                <w:color w:val="808080" w:themeColor="background1" w:themeShade="80"/>
                <w:rPrChange w:id="338" w:author="Author" w:date="2023-04-25T13:25:00Z">
                  <w:rPr>
                    <w:rFonts w:ascii="Roboto" w:hAnsi="Roboto" w:cstheme="majorHAnsi"/>
                    <w:b/>
                    <w:i/>
                    <w:iCs/>
                    <w:color w:val="808080" w:themeColor="background1" w:themeShade="80"/>
                  </w:rPr>
                </w:rPrChange>
              </w:rPr>
              <w:t>Indicator</w:t>
            </w:r>
          </w:p>
        </w:tc>
        <w:tc>
          <w:tcPr>
            <w:tcW w:w="1350" w:type="dxa"/>
            <w:tcBorders>
              <w:top w:val="nil"/>
              <w:left w:val="nil"/>
              <w:bottom w:val="single" w:sz="4" w:space="0" w:color="auto"/>
              <w:right w:val="nil"/>
            </w:tcBorders>
            <w:vAlign w:val="center"/>
          </w:tcPr>
          <w:p w14:paraId="6943A2AA" w14:textId="77777777" w:rsidR="00C53243" w:rsidRPr="00930C67" w:rsidRDefault="00C53243">
            <w:pPr>
              <w:jc w:val="center"/>
              <w:rPr>
                <w:rFonts w:ascii="Roboto" w:hAnsi="Roboto" w:cstheme="majorHAnsi"/>
                <w:bCs/>
                <w:i/>
                <w:iCs/>
                <w:color w:val="808080" w:themeColor="background1" w:themeShade="80"/>
                <w:sz w:val="20"/>
                <w:szCs w:val="20"/>
                <w:rPrChange w:id="339" w:author="Author" w:date="2023-04-25T13:25:00Z">
                  <w:rPr>
                    <w:rFonts w:ascii="Roboto" w:hAnsi="Roboto" w:cstheme="majorHAnsi"/>
                    <w:b/>
                    <w:i/>
                    <w:iCs/>
                    <w:color w:val="808080" w:themeColor="background1" w:themeShade="80"/>
                    <w:sz w:val="20"/>
                    <w:szCs w:val="20"/>
                  </w:rPr>
                </w:rPrChange>
              </w:rPr>
            </w:pPr>
            <w:r w:rsidRPr="00930C67">
              <w:rPr>
                <w:rFonts w:ascii="Roboto" w:hAnsi="Roboto" w:cstheme="majorHAnsi"/>
                <w:bCs/>
                <w:i/>
                <w:iCs/>
                <w:color w:val="808080" w:themeColor="background1" w:themeShade="80"/>
                <w:sz w:val="20"/>
                <w:szCs w:val="20"/>
                <w:rPrChange w:id="340" w:author="Author" w:date="2023-04-25T13:25:00Z">
                  <w:rPr>
                    <w:rFonts w:ascii="Roboto" w:hAnsi="Roboto" w:cstheme="majorHAnsi"/>
                    <w:b/>
                    <w:i/>
                    <w:iCs/>
                    <w:color w:val="808080" w:themeColor="background1" w:themeShade="80"/>
                    <w:sz w:val="20"/>
                    <w:szCs w:val="20"/>
                  </w:rPr>
                </w:rPrChange>
              </w:rPr>
              <w:t>Baseline</w:t>
            </w:r>
          </w:p>
        </w:tc>
        <w:tc>
          <w:tcPr>
            <w:tcW w:w="854" w:type="dxa"/>
            <w:tcBorders>
              <w:top w:val="nil"/>
              <w:left w:val="nil"/>
              <w:bottom w:val="single" w:sz="4" w:space="0" w:color="auto"/>
              <w:right w:val="nil"/>
            </w:tcBorders>
            <w:vAlign w:val="center"/>
          </w:tcPr>
          <w:p w14:paraId="62C455D5" w14:textId="62D33F35" w:rsidR="00C53243" w:rsidRPr="00930C67" w:rsidRDefault="00C53243">
            <w:pPr>
              <w:jc w:val="center"/>
              <w:rPr>
                <w:rFonts w:ascii="Roboto" w:hAnsi="Roboto" w:cstheme="majorHAnsi"/>
                <w:bCs/>
                <w:i/>
                <w:iCs/>
                <w:color w:val="808080" w:themeColor="background1" w:themeShade="80"/>
                <w:sz w:val="20"/>
                <w:szCs w:val="20"/>
                <w:rPrChange w:id="341" w:author="Author" w:date="2023-04-25T13:25:00Z">
                  <w:rPr>
                    <w:rFonts w:ascii="Roboto" w:hAnsi="Roboto" w:cstheme="majorHAnsi"/>
                    <w:b/>
                    <w:i/>
                    <w:iCs/>
                    <w:color w:val="808080" w:themeColor="background1" w:themeShade="80"/>
                    <w:sz w:val="20"/>
                    <w:szCs w:val="20"/>
                  </w:rPr>
                </w:rPrChange>
              </w:rPr>
            </w:pPr>
            <w:r w:rsidRPr="00930C67">
              <w:rPr>
                <w:rFonts w:ascii="Roboto" w:hAnsi="Roboto" w:cstheme="majorHAnsi"/>
                <w:bCs/>
                <w:i/>
                <w:iCs/>
                <w:color w:val="808080" w:themeColor="background1" w:themeShade="80"/>
                <w:sz w:val="20"/>
                <w:szCs w:val="20"/>
                <w:rPrChange w:id="342" w:author="Author" w:date="2023-04-25T13:25:00Z">
                  <w:rPr>
                    <w:rFonts w:ascii="Roboto" w:hAnsi="Roboto" w:cstheme="majorHAnsi"/>
                    <w:b/>
                    <w:i/>
                    <w:iCs/>
                    <w:color w:val="808080" w:themeColor="background1" w:themeShade="80"/>
                    <w:sz w:val="20"/>
                    <w:szCs w:val="20"/>
                  </w:rPr>
                </w:rPrChange>
              </w:rPr>
              <w:t xml:space="preserve">2025 </w:t>
            </w:r>
            <w:del w:id="343" w:author="Author" w:date="2023-04-25T13:16:00Z">
              <w:r w:rsidRPr="00930C67" w:rsidDel="00EE3111">
                <w:rPr>
                  <w:rFonts w:ascii="Roboto" w:hAnsi="Roboto" w:cstheme="majorHAnsi"/>
                  <w:bCs/>
                  <w:i/>
                  <w:iCs/>
                  <w:color w:val="808080" w:themeColor="background1" w:themeShade="80"/>
                  <w:sz w:val="20"/>
                  <w:szCs w:val="20"/>
                  <w:rPrChange w:id="344" w:author="Author" w:date="2023-04-25T13:25:00Z">
                    <w:rPr>
                      <w:rFonts w:ascii="Roboto" w:hAnsi="Roboto" w:cstheme="majorHAnsi"/>
                      <w:b/>
                      <w:i/>
                      <w:iCs/>
                      <w:color w:val="808080" w:themeColor="background1" w:themeShade="80"/>
                      <w:sz w:val="20"/>
                      <w:szCs w:val="20"/>
                    </w:rPr>
                  </w:rPrChange>
                </w:rPr>
                <w:delText>T</w:delText>
              </w:r>
            </w:del>
            <w:ins w:id="345" w:author="Author" w:date="2023-04-25T13:16:00Z">
              <w:r w:rsidR="00EE3111" w:rsidRPr="00930C67">
                <w:rPr>
                  <w:rFonts w:ascii="Roboto" w:hAnsi="Roboto" w:cstheme="majorHAnsi"/>
                  <w:bCs/>
                  <w:i/>
                  <w:iCs/>
                  <w:color w:val="808080" w:themeColor="background1" w:themeShade="80"/>
                  <w:sz w:val="20"/>
                  <w:szCs w:val="20"/>
                  <w:rPrChange w:id="346" w:author="Author" w:date="2023-04-25T13:25:00Z">
                    <w:rPr>
                      <w:rFonts w:ascii="Roboto" w:hAnsi="Roboto" w:cstheme="majorHAnsi"/>
                      <w:b/>
                      <w:i/>
                      <w:iCs/>
                      <w:color w:val="808080" w:themeColor="background1" w:themeShade="80"/>
                      <w:sz w:val="20"/>
                      <w:szCs w:val="20"/>
                    </w:rPr>
                  </w:rPrChange>
                </w:rPr>
                <w:t>t</w:t>
              </w:r>
            </w:ins>
            <w:r w:rsidRPr="00930C67">
              <w:rPr>
                <w:rFonts w:ascii="Roboto" w:hAnsi="Roboto" w:cstheme="majorHAnsi"/>
                <w:bCs/>
                <w:i/>
                <w:iCs/>
                <w:color w:val="808080" w:themeColor="background1" w:themeShade="80"/>
                <w:sz w:val="20"/>
                <w:szCs w:val="20"/>
                <w:rPrChange w:id="347" w:author="Author" w:date="2023-04-25T13:25:00Z">
                  <w:rPr>
                    <w:rFonts w:ascii="Roboto" w:hAnsi="Roboto" w:cstheme="majorHAnsi"/>
                    <w:b/>
                    <w:i/>
                    <w:iCs/>
                    <w:color w:val="808080" w:themeColor="background1" w:themeShade="80"/>
                    <w:sz w:val="20"/>
                    <w:szCs w:val="20"/>
                  </w:rPr>
                </w:rPrChange>
              </w:rPr>
              <w:t>arget</w:t>
            </w:r>
          </w:p>
        </w:tc>
        <w:tc>
          <w:tcPr>
            <w:tcW w:w="946" w:type="dxa"/>
            <w:gridSpan w:val="2"/>
            <w:tcBorders>
              <w:top w:val="nil"/>
              <w:left w:val="nil"/>
              <w:bottom w:val="single" w:sz="4" w:space="0" w:color="auto"/>
              <w:right w:val="nil"/>
            </w:tcBorders>
          </w:tcPr>
          <w:p w14:paraId="211DB2CF" w14:textId="77777777" w:rsidR="00C53243" w:rsidRPr="00930C67" w:rsidRDefault="00C53243">
            <w:pPr>
              <w:jc w:val="center"/>
              <w:rPr>
                <w:rFonts w:ascii="Roboto" w:hAnsi="Roboto" w:cstheme="majorHAnsi"/>
                <w:bCs/>
                <w:i/>
                <w:iCs/>
                <w:color w:val="808080" w:themeColor="background1" w:themeShade="80"/>
                <w:sz w:val="20"/>
                <w:szCs w:val="20"/>
                <w:rPrChange w:id="348" w:author="Author" w:date="2023-04-25T13:25:00Z">
                  <w:rPr>
                    <w:rFonts w:ascii="Roboto" w:hAnsi="Roboto" w:cstheme="majorHAnsi"/>
                    <w:b/>
                    <w:i/>
                    <w:iCs/>
                    <w:color w:val="808080" w:themeColor="background1" w:themeShade="80"/>
                    <w:sz w:val="20"/>
                    <w:szCs w:val="20"/>
                  </w:rPr>
                </w:rPrChange>
              </w:rPr>
            </w:pPr>
            <w:r w:rsidRPr="00930C67">
              <w:rPr>
                <w:rFonts w:ascii="Roboto" w:hAnsi="Roboto" w:cstheme="majorHAnsi"/>
                <w:bCs/>
                <w:i/>
                <w:iCs/>
                <w:color w:val="808080" w:themeColor="background1" w:themeShade="80"/>
                <w:sz w:val="20"/>
                <w:szCs w:val="20"/>
                <w:rPrChange w:id="349" w:author="Author" w:date="2023-04-25T13:25:00Z">
                  <w:rPr>
                    <w:rFonts w:ascii="Roboto" w:hAnsi="Roboto" w:cstheme="majorHAnsi"/>
                    <w:b/>
                    <w:i/>
                    <w:iCs/>
                    <w:color w:val="808080" w:themeColor="background1" w:themeShade="80"/>
                    <w:sz w:val="20"/>
                    <w:szCs w:val="20"/>
                  </w:rPr>
                </w:rPrChange>
              </w:rPr>
              <w:t>2022</w:t>
            </w:r>
          </w:p>
          <w:p w14:paraId="0B616E4B" w14:textId="239A2E85" w:rsidR="00C53243" w:rsidRPr="00930C67" w:rsidRDefault="00C53243">
            <w:pPr>
              <w:jc w:val="center"/>
              <w:rPr>
                <w:rFonts w:ascii="Roboto" w:hAnsi="Roboto" w:cstheme="majorHAnsi"/>
                <w:bCs/>
                <w:i/>
                <w:iCs/>
                <w:color w:val="808080" w:themeColor="background1" w:themeShade="80"/>
                <w:sz w:val="20"/>
                <w:szCs w:val="20"/>
                <w:rPrChange w:id="350" w:author="Author" w:date="2023-04-25T13:25:00Z">
                  <w:rPr>
                    <w:rFonts w:ascii="Roboto" w:hAnsi="Roboto" w:cstheme="majorHAnsi"/>
                    <w:b/>
                    <w:i/>
                    <w:iCs/>
                    <w:color w:val="808080" w:themeColor="background1" w:themeShade="80"/>
                    <w:sz w:val="20"/>
                    <w:szCs w:val="20"/>
                  </w:rPr>
                </w:rPrChange>
              </w:rPr>
            </w:pPr>
            <w:del w:id="351" w:author="Author" w:date="2023-04-25T13:17:00Z">
              <w:r w:rsidRPr="00930C67" w:rsidDel="00EE3111">
                <w:rPr>
                  <w:rFonts w:ascii="Roboto" w:hAnsi="Roboto" w:cstheme="majorHAnsi"/>
                  <w:bCs/>
                  <w:i/>
                  <w:iCs/>
                  <w:color w:val="808080" w:themeColor="background1" w:themeShade="80"/>
                  <w:sz w:val="20"/>
                  <w:szCs w:val="20"/>
                  <w:rPrChange w:id="352" w:author="Author" w:date="2023-04-25T13:25:00Z">
                    <w:rPr>
                      <w:rFonts w:ascii="Roboto" w:hAnsi="Roboto" w:cstheme="majorHAnsi"/>
                      <w:b/>
                      <w:i/>
                      <w:iCs/>
                      <w:color w:val="808080" w:themeColor="background1" w:themeShade="80"/>
                      <w:sz w:val="20"/>
                      <w:szCs w:val="20"/>
                    </w:rPr>
                  </w:rPrChange>
                </w:rPr>
                <w:delText>R</w:delText>
              </w:r>
            </w:del>
            <w:ins w:id="353" w:author="Author" w:date="2023-04-25T13:17:00Z">
              <w:r w:rsidR="00EE3111" w:rsidRPr="00930C67">
                <w:rPr>
                  <w:rFonts w:ascii="Roboto" w:hAnsi="Roboto" w:cstheme="majorHAnsi"/>
                  <w:bCs/>
                  <w:i/>
                  <w:iCs/>
                  <w:color w:val="808080" w:themeColor="background1" w:themeShade="80"/>
                  <w:sz w:val="20"/>
                  <w:szCs w:val="20"/>
                  <w:rPrChange w:id="354" w:author="Author" w:date="2023-04-25T13:25:00Z">
                    <w:rPr>
                      <w:rFonts w:ascii="Roboto" w:hAnsi="Roboto" w:cstheme="majorHAnsi"/>
                      <w:b/>
                      <w:i/>
                      <w:iCs/>
                      <w:color w:val="808080" w:themeColor="background1" w:themeShade="80"/>
                      <w:sz w:val="20"/>
                      <w:szCs w:val="20"/>
                    </w:rPr>
                  </w:rPrChange>
                </w:rPr>
                <w:t>r</w:t>
              </w:r>
            </w:ins>
            <w:r w:rsidRPr="00930C67">
              <w:rPr>
                <w:rFonts w:ascii="Roboto" w:hAnsi="Roboto" w:cstheme="majorHAnsi"/>
                <w:bCs/>
                <w:i/>
                <w:iCs/>
                <w:color w:val="808080" w:themeColor="background1" w:themeShade="80"/>
                <w:sz w:val="20"/>
                <w:szCs w:val="20"/>
                <w:rPrChange w:id="355" w:author="Author" w:date="2023-04-25T13:25:00Z">
                  <w:rPr>
                    <w:rFonts w:ascii="Roboto" w:hAnsi="Roboto" w:cstheme="majorHAnsi"/>
                    <w:b/>
                    <w:i/>
                    <w:iCs/>
                    <w:color w:val="808080" w:themeColor="background1" w:themeShade="80"/>
                    <w:sz w:val="20"/>
                    <w:szCs w:val="20"/>
                  </w:rPr>
                </w:rPrChange>
              </w:rPr>
              <w:t>esults</w:t>
            </w:r>
          </w:p>
        </w:tc>
        <w:tc>
          <w:tcPr>
            <w:tcW w:w="987" w:type="dxa"/>
            <w:tcBorders>
              <w:top w:val="nil"/>
              <w:left w:val="nil"/>
              <w:bottom w:val="single" w:sz="4" w:space="0" w:color="auto"/>
              <w:right w:val="nil"/>
            </w:tcBorders>
          </w:tcPr>
          <w:p w14:paraId="33D0E47A" w14:textId="77777777" w:rsidR="00C53243" w:rsidRPr="00930C67" w:rsidRDefault="00C53243">
            <w:pPr>
              <w:jc w:val="center"/>
              <w:rPr>
                <w:rFonts w:ascii="Roboto" w:hAnsi="Roboto" w:cstheme="majorHAnsi"/>
                <w:bCs/>
                <w:i/>
                <w:iCs/>
                <w:color w:val="808080" w:themeColor="background1" w:themeShade="80"/>
                <w:sz w:val="20"/>
                <w:szCs w:val="20"/>
                <w:rPrChange w:id="356" w:author="Author" w:date="2023-04-25T13:25:00Z">
                  <w:rPr>
                    <w:rFonts w:ascii="Roboto" w:hAnsi="Roboto" w:cstheme="majorHAnsi"/>
                    <w:b/>
                    <w:i/>
                    <w:iCs/>
                    <w:color w:val="808080" w:themeColor="background1" w:themeShade="80"/>
                    <w:sz w:val="20"/>
                    <w:szCs w:val="20"/>
                  </w:rPr>
                </w:rPrChange>
              </w:rPr>
            </w:pPr>
            <w:r w:rsidRPr="00930C67">
              <w:rPr>
                <w:rFonts w:ascii="Roboto" w:hAnsi="Roboto" w:cstheme="majorHAnsi"/>
                <w:bCs/>
                <w:i/>
                <w:iCs/>
                <w:color w:val="808080" w:themeColor="background1" w:themeShade="80"/>
                <w:sz w:val="20"/>
                <w:szCs w:val="20"/>
                <w:rPrChange w:id="357" w:author="Author" w:date="2023-04-25T13:25:00Z">
                  <w:rPr>
                    <w:rFonts w:ascii="Roboto" w:hAnsi="Roboto" w:cstheme="majorHAnsi"/>
                    <w:b/>
                    <w:i/>
                    <w:iCs/>
                    <w:color w:val="808080" w:themeColor="background1" w:themeShade="80"/>
                    <w:sz w:val="20"/>
                    <w:szCs w:val="20"/>
                  </w:rPr>
                </w:rPrChange>
              </w:rPr>
              <w:t>Source</w:t>
            </w:r>
          </w:p>
        </w:tc>
      </w:tr>
      <w:tr w:rsidR="00C53243" w:rsidRPr="00F51708" w14:paraId="681C9A1E" w14:textId="77777777">
        <w:tc>
          <w:tcPr>
            <w:tcW w:w="3510" w:type="dxa"/>
            <w:tcBorders>
              <w:bottom w:val="nil"/>
              <w:right w:val="nil"/>
            </w:tcBorders>
          </w:tcPr>
          <w:p w14:paraId="13F6E069" w14:textId="444C298C" w:rsidR="00C53243" w:rsidRPr="00EE3111" w:rsidRDefault="00C53243">
            <w:r w:rsidRPr="00EE3111">
              <w:rPr>
                <w:rFonts w:ascii="Roboto" w:hAnsi="Roboto"/>
                <w:sz w:val="18"/>
                <w:szCs w:val="18"/>
                <w:rPrChange w:id="358" w:author="Author" w:date="2023-04-25T13:21:00Z">
                  <w:rPr>
                    <w:rFonts w:ascii="Roboto" w:hAnsi="Roboto"/>
                    <w:b/>
                    <w:bCs/>
                    <w:sz w:val="18"/>
                    <w:szCs w:val="18"/>
                  </w:rPr>
                </w:rPrChange>
              </w:rPr>
              <w:t>1.1.1 Diverse and effective</w:t>
            </w:r>
            <w:ins w:id="359" w:author="Author" w:date="2023-04-25T13:17:00Z">
              <w:r w:rsidR="00EE3111" w:rsidRPr="00EE3111">
                <w:t xml:space="preserve"> </w:t>
              </w:r>
              <w:r w:rsidR="00EE3111" w:rsidRPr="00EE3111">
                <w:rPr>
                  <w:rFonts w:ascii="Roboto" w:hAnsi="Roboto"/>
                  <w:sz w:val="18"/>
                  <w:szCs w:val="18"/>
                  <w:rPrChange w:id="360" w:author="Author" w:date="2023-04-25T13:21:00Z">
                    <w:rPr>
                      <w:rFonts w:ascii="Roboto" w:hAnsi="Roboto"/>
                      <w:b/>
                      <w:bCs/>
                      <w:sz w:val="18"/>
                      <w:szCs w:val="18"/>
                    </w:rPr>
                  </w:rPrChange>
                </w:rPr>
                <w:t>resident coordinator</w:t>
              </w:r>
            </w:ins>
            <w:ins w:id="361" w:author="Author" w:date="2023-04-25T13:18:00Z">
              <w:r w:rsidR="00EE3111" w:rsidRPr="00EE3111">
                <w:rPr>
                  <w:rFonts w:ascii="Roboto" w:hAnsi="Roboto"/>
                  <w:sz w:val="18"/>
                  <w:szCs w:val="18"/>
                  <w:rPrChange w:id="362" w:author="Author" w:date="2023-04-25T13:21:00Z">
                    <w:rPr>
                      <w:rFonts w:ascii="Roboto" w:hAnsi="Roboto"/>
                      <w:b/>
                      <w:bCs/>
                      <w:sz w:val="18"/>
                      <w:szCs w:val="18"/>
                    </w:rPr>
                  </w:rPrChange>
                </w:rPr>
                <w:t>s</w:t>
              </w:r>
            </w:ins>
            <w:r w:rsidRPr="00EE3111">
              <w:rPr>
                <w:rFonts w:ascii="Roboto" w:hAnsi="Roboto"/>
                <w:sz w:val="18"/>
                <w:szCs w:val="18"/>
                <w:rPrChange w:id="363" w:author="Author" w:date="2023-04-25T13:21:00Z">
                  <w:rPr>
                    <w:rFonts w:ascii="Roboto" w:hAnsi="Roboto"/>
                    <w:b/>
                    <w:bCs/>
                    <w:sz w:val="18"/>
                    <w:szCs w:val="18"/>
                  </w:rPr>
                </w:rPrChange>
              </w:rPr>
              <w:t xml:space="preserve"> </w:t>
            </w:r>
            <w:del w:id="364" w:author="Author" w:date="2023-04-25T13:17:00Z">
              <w:r w:rsidRPr="00EE3111" w:rsidDel="00EE3111">
                <w:fldChar w:fldCharType="begin"/>
              </w:r>
              <w:r w:rsidRPr="00EE3111" w:rsidDel="00EE3111">
                <w:delInstrText>HYPERLINK "https://un-dco.org/resident-coordinators-their-offices"</w:delInstrText>
              </w:r>
              <w:r w:rsidRPr="00EE3111" w:rsidDel="00EE3111">
                <w:fldChar w:fldCharType="separate"/>
              </w:r>
              <w:r w:rsidRPr="00EE3111" w:rsidDel="00EE3111">
                <w:rPr>
                  <w:rStyle w:val="Hyperlink"/>
                  <w:rFonts w:ascii="Roboto" w:hAnsi="Roboto"/>
                  <w:sz w:val="18"/>
                  <w:szCs w:val="18"/>
                  <w:rPrChange w:id="365" w:author="Author" w:date="2023-04-25T13:21:00Z">
                    <w:rPr>
                      <w:rStyle w:val="Hyperlink"/>
                      <w:rFonts w:ascii="Roboto" w:hAnsi="Roboto"/>
                      <w:b/>
                      <w:bCs/>
                      <w:sz w:val="18"/>
                      <w:szCs w:val="18"/>
                    </w:rPr>
                  </w:rPrChange>
                </w:rPr>
                <w:delText>RCs</w:delText>
              </w:r>
              <w:r w:rsidRPr="00EE3111" w:rsidDel="00EE3111">
                <w:rPr>
                  <w:rStyle w:val="Hyperlink"/>
                  <w:rFonts w:ascii="Roboto" w:hAnsi="Roboto"/>
                  <w:sz w:val="18"/>
                  <w:szCs w:val="18"/>
                  <w:rPrChange w:id="366" w:author="Author" w:date="2023-04-25T13:21:00Z">
                    <w:rPr>
                      <w:rStyle w:val="Hyperlink"/>
                      <w:rFonts w:ascii="Roboto" w:hAnsi="Roboto"/>
                      <w:b/>
                      <w:bCs/>
                      <w:sz w:val="18"/>
                      <w:szCs w:val="18"/>
                    </w:rPr>
                  </w:rPrChange>
                </w:rPr>
                <w:fldChar w:fldCharType="end"/>
              </w:r>
              <w:r w:rsidRPr="00EE3111" w:rsidDel="00EE3111">
                <w:rPr>
                  <w:rFonts w:ascii="Roboto" w:hAnsi="Roboto"/>
                  <w:sz w:val="18"/>
                  <w:szCs w:val="18"/>
                  <w:rPrChange w:id="367" w:author="Author" w:date="2023-04-25T13:21:00Z">
                    <w:rPr>
                      <w:rFonts w:ascii="Roboto" w:hAnsi="Roboto"/>
                      <w:b/>
                      <w:bCs/>
                      <w:sz w:val="18"/>
                      <w:szCs w:val="18"/>
                    </w:rPr>
                  </w:rPrChange>
                </w:rPr>
                <w:delText xml:space="preserve"> </w:delText>
              </w:r>
            </w:del>
            <w:r w:rsidRPr="00EE3111">
              <w:rPr>
                <w:rFonts w:ascii="Roboto" w:hAnsi="Roboto"/>
                <w:sz w:val="18"/>
                <w:szCs w:val="18"/>
                <w:rPrChange w:id="368" w:author="Author" w:date="2023-04-25T13:21:00Z">
                  <w:rPr>
                    <w:rFonts w:ascii="Roboto" w:hAnsi="Roboto"/>
                    <w:b/>
                    <w:bCs/>
                    <w:sz w:val="18"/>
                    <w:szCs w:val="18"/>
                  </w:rPr>
                </w:rPrChange>
              </w:rPr>
              <w:t>with profiles and skill</w:t>
            </w:r>
            <w:ins w:id="369" w:author="Author" w:date="2023-04-25T13:18:00Z">
              <w:r w:rsidR="00EE3111" w:rsidRPr="00EE3111">
                <w:rPr>
                  <w:rFonts w:ascii="Roboto" w:hAnsi="Roboto"/>
                  <w:sz w:val="18"/>
                  <w:szCs w:val="18"/>
                  <w:rPrChange w:id="370" w:author="Author" w:date="2023-04-25T13:21:00Z">
                    <w:rPr>
                      <w:rFonts w:ascii="Roboto" w:hAnsi="Roboto"/>
                      <w:b/>
                      <w:bCs/>
                      <w:sz w:val="18"/>
                      <w:szCs w:val="18"/>
                    </w:rPr>
                  </w:rPrChange>
                </w:rPr>
                <w:t xml:space="preserve"> </w:t>
              </w:r>
            </w:ins>
            <w:r w:rsidRPr="00EE3111">
              <w:rPr>
                <w:rFonts w:ascii="Roboto" w:hAnsi="Roboto"/>
                <w:sz w:val="18"/>
                <w:szCs w:val="18"/>
                <w:rPrChange w:id="371" w:author="Author" w:date="2023-04-25T13:21:00Z">
                  <w:rPr>
                    <w:rFonts w:ascii="Roboto" w:hAnsi="Roboto"/>
                    <w:b/>
                    <w:bCs/>
                    <w:sz w:val="18"/>
                    <w:szCs w:val="18"/>
                  </w:rPr>
                </w:rPrChange>
              </w:rPr>
              <w:t>sets tailored to the needs of countries</w:t>
            </w:r>
          </w:p>
        </w:tc>
        <w:tc>
          <w:tcPr>
            <w:tcW w:w="7290" w:type="dxa"/>
            <w:tcBorders>
              <w:left w:val="nil"/>
              <w:bottom w:val="nil"/>
              <w:right w:val="nil"/>
            </w:tcBorders>
          </w:tcPr>
          <w:p w14:paraId="010BDF36" w14:textId="36F2BB0B" w:rsidR="00C53243" w:rsidRPr="00F51708" w:rsidRDefault="00C53243">
            <w:pPr>
              <w:pStyle w:val="paragraph"/>
              <w:spacing w:before="0" w:beforeAutospacing="0" w:after="0" w:afterAutospacing="0"/>
              <w:textAlignment w:val="baseline"/>
              <w:rPr>
                <w:rStyle w:val="normaltextrun"/>
                <w:rFonts w:ascii="Roboto" w:hAnsi="Roboto"/>
                <w:sz w:val="18"/>
                <w:szCs w:val="18"/>
              </w:rPr>
            </w:pPr>
            <w:del w:id="372" w:author="Author" w:date="2023-04-25T13:18:00Z">
              <w:r w:rsidRPr="00F51708" w:rsidDel="00EE3111">
                <w:rPr>
                  <w:rStyle w:val="normaltextrun"/>
                  <w:rFonts w:ascii="Roboto" w:hAnsi="Roboto"/>
                  <w:sz w:val="18"/>
                  <w:szCs w:val="18"/>
                </w:rPr>
                <w:delText xml:space="preserve">% of RCs </w:delText>
              </w:r>
            </w:del>
            <w:ins w:id="373" w:author="Author" w:date="2023-04-25T13:18:00Z">
              <w:r w:rsidR="00EE3111">
                <w:rPr>
                  <w:rStyle w:val="normaltextrun"/>
                  <w:rFonts w:ascii="Roboto" w:hAnsi="Roboto"/>
                  <w:color w:val="7F7F7F" w:themeColor="text1" w:themeTint="80"/>
                  <w:sz w:val="18"/>
                  <w:szCs w:val="18"/>
                </w:rPr>
                <w:t>Percentage</w:t>
              </w:r>
              <w:r w:rsidR="00EE3111" w:rsidRPr="00B068CB">
                <w:rPr>
                  <w:rStyle w:val="normaltextrun"/>
                  <w:rFonts w:ascii="Roboto" w:hAnsi="Roboto"/>
                  <w:color w:val="7F7F7F" w:themeColor="text1" w:themeTint="80"/>
                  <w:sz w:val="18"/>
                  <w:szCs w:val="18"/>
                </w:rPr>
                <w:t xml:space="preserve"> of </w:t>
              </w:r>
              <w:r w:rsidR="00EE3111">
                <w:rPr>
                  <w:rStyle w:val="normaltextrun"/>
                  <w:rFonts w:ascii="Roboto" w:hAnsi="Roboto"/>
                  <w:color w:val="7F7F7F" w:themeColor="text1" w:themeTint="80"/>
                  <w:sz w:val="18"/>
                  <w:szCs w:val="18"/>
                </w:rPr>
                <w:t>resident coordinators</w:t>
              </w:r>
            </w:ins>
          </w:p>
          <w:p w14:paraId="3F7EBD89" w14:textId="77777777" w:rsidR="00C53243" w:rsidRPr="00F51708" w:rsidRDefault="00C53243" w:rsidP="002E4F2B">
            <w:pPr>
              <w:pStyle w:val="paragraph"/>
              <w:numPr>
                <w:ilvl w:val="0"/>
                <w:numId w:val="9"/>
              </w:numPr>
              <w:spacing w:before="0" w:beforeAutospacing="0" w:after="0" w:afterAutospacing="0"/>
              <w:textAlignment w:val="baseline"/>
              <w:rPr>
                <w:rStyle w:val="normaltextrun"/>
              </w:rPr>
            </w:pPr>
            <w:commentRangeStart w:id="374"/>
            <w:r w:rsidRPr="00F51708">
              <w:rPr>
                <w:rStyle w:val="normaltextrun"/>
                <w:rFonts w:ascii="Roboto" w:hAnsi="Roboto"/>
                <w:sz w:val="18"/>
                <w:szCs w:val="18"/>
              </w:rPr>
              <w:t>from programme </w:t>
            </w:r>
            <w:commentRangeEnd w:id="374"/>
            <w:r w:rsidR="00EE3111">
              <w:rPr>
                <w:rStyle w:val="CommentReference"/>
                <w:rFonts w:asciiTheme="minorHAnsi" w:eastAsiaTheme="minorHAnsi" w:hAnsiTheme="minorHAnsi"/>
              </w:rPr>
              <w:commentReference w:id="374"/>
            </w:r>
            <w:r w:rsidRPr="00F51708">
              <w:rPr>
                <w:rStyle w:val="normaltextrun"/>
                <w:rFonts w:ascii="Roboto" w:hAnsi="Roboto"/>
                <w:sz w:val="18"/>
                <w:szCs w:val="18"/>
              </w:rPr>
              <w:t>countries</w:t>
            </w:r>
          </w:p>
          <w:p w14:paraId="7C39FCF8" w14:textId="77777777" w:rsidR="00C53243" w:rsidRPr="00F51708" w:rsidRDefault="00C53243" w:rsidP="002E4F2B">
            <w:pPr>
              <w:pStyle w:val="paragraph"/>
              <w:numPr>
                <w:ilvl w:val="0"/>
                <w:numId w:val="9"/>
              </w:numPr>
              <w:spacing w:before="0" w:beforeAutospacing="0" w:after="0" w:afterAutospacing="0"/>
              <w:textAlignment w:val="baseline"/>
            </w:pPr>
            <w:r w:rsidRPr="00F51708">
              <w:rPr>
                <w:rStyle w:val="normaltextrun"/>
                <w:rFonts w:ascii="Roboto" w:hAnsi="Roboto"/>
                <w:sz w:val="18"/>
                <w:szCs w:val="18"/>
              </w:rPr>
              <w:t>who are women</w:t>
            </w:r>
          </w:p>
        </w:tc>
        <w:tc>
          <w:tcPr>
            <w:tcW w:w="1350" w:type="dxa"/>
            <w:tcBorders>
              <w:left w:val="nil"/>
              <w:bottom w:val="nil"/>
              <w:right w:val="nil"/>
            </w:tcBorders>
          </w:tcPr>
          <w:p w14:paraId="57AAB758"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4B48918C"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commentRangeStart w:id="375"/>
            <w:r w:rsidRPr="00F51708">
              <w:rPr>
                <w:rStyle w:val="normaltextrun"/>
                <w:rFonts w:ascii="Roboto" w:hAnsi="Roboto"/>
                <w:sz w:val="18"/>
                <w:szCs w:val="18"/>
              </w:rPr>
              <w:t>46%</w:t>
            </w:r>
            <w:commentRangeEnd w:id="375"/>
            <w:r w:rsidR="00930C67">
              <w:rPr>
                <w:rStyle w:val="CommentReference"/>
                <w:rFonts w:asciiTheme="minorHAnsi" w:eastAsiaTheme="minorHAnsi" w:hAnsiTheme="minorHAnsi"/>
              </w:rPr>
              <w:commentReference w:id="375"/>
            </w:r>
          </w:p>
          <w:p w14:paraId="3A0474E3"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50%</w:t>
            </w:r>
          </w:p>
          <w:p w14:paraId="5804F7D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(2019)</w:t>
            </w:r>
          </w:p>
        </w:tc>
        <w:tc>
          <w:tcPr>
            <w:tcW w:w="854" w:type="dxa"/>
            <w:tcBorders>
              <w:left w:val="nil"/>
              <w:bottom w:val="nil"/>
            </w:tcBorders>
          </w:tcPr>
          <w:p w14:paraId="51A3CE1D"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1427096D"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commentRangeStart w:id="376"/>
            <w:r w:rsidRPr="00F51708">
              <w:rPr>
                <w:rStyle w:val="normaltextrun"/>
                <w:rFonts w:ascii="Roboto" w:hAnsi="Roboto"/>
                <w:sz w:val="18"/>
                <w:szCs w:val="18"/>
              </w:rPr>
              <w:t>58%</w:t>
            </w:r>
            <w:commentRangeEnd w:id="376"/>
            <w:r w:rsidR="00930C67">
              <w:rPr>
                <w:rStyle w:val="CommentReference"/>
                <w:rFonts w:asciiTheme="minorHAnsi" w:eastAsiaTheme="minorHAnsi" w:hAnsiTheme="minorHAnsi"/>
              </w:rPr>
              <w:commentReference w:id="376"/>
            </w:r>
          </w:p>
          <w:p w14:paraId="38A15ABD"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50%</w:t>
            </w:r>
          </w:p>
          <w:p w14:paraId="2122CAB8"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946" w:type="dxa"/>
            <w:gridSpan w:val="2"/>
            <w:tcBorders>
              <w:left w:val="nil"/>
              <w:bottom w:val="nil"/>
            </w:tcBorders>
          </w:tcPr>
          <w:p w14:paraId="4EC7C850" w14:textId="77777777" w:rsidR="00C53243" w:rsidRDefault="00C53243">
            <w:pPr>
              <w:pStyle w:val="paragraph"/>
              <w:spacing w:before="0" w:beforeAutospacing="0" w:after="0" w:afterAutospacing="0"/>
              <w:jc w:val="center"/>
              <w:textAlignment w:val="baseline"/>
              <w:rPr>
                <w:rStyle w:val="normaltextrun"/>
                <w:rFonts w:ascii="Roboto" w:hAnsi="Roboto"/>
                <w:sz w:val="18"/>
                <w:szCs w:val="18"/>
              </w:rPr>
            </w:pPr>
          </w:p>
          <w:p w14:paraId="615C8C3D" w14:textId="77777777" w:rsidR="00C53243" w:rsidRDefault="00C53243">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49%</w:t>
            </w:r>
          </w:p>
          <w:p w14:paraId="367CDE92" w14:textId="77777777" w:rsidR="00C53243" w:rsidRDefault="00C53243">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50%</w:t>
            </w:r>
          </w:p>
          <w:p w14:paraId="6F735BC8"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987" w:type="dxa"/>
            <w:tcBorders>
              <w:left w:val="nil"/>
              <w:bottom w:val="nil"/>
            </w:tcBorders>
          </w:tcPr>
          <w:p w14:paraId="3794F235" w14:textId="48A710FF" w:rsidR="00C53243" w:rsidRPr="00F51708" w:rsidRDefault="00930C67">
            <w:pPr>
              <w:pStyle w:val="paragraph"/>
              <w:spacing w:before="0" w:beforeAutospacing="0" w:after="0" w:afterAutospacing="0"/>
              <w:jc w:val="center"/>
              <w:textAlignment w:val="baseline"/>
              <w:rPr>
                <w:rStyle w:val="normaltextrun"/>
                <w:rFonts w:ascii="Roboto" w:hAnsi="Roboto"/>
                <w:sz w:val="18"/>
                <w:szCs w:val="18"/>
              </w:rPr>
            </w:pPr>
            <w:ins w:id="377" w:author="Author" w:date="2023-04-25T13:27:00Z">
              <w:r w:rsidRPr="00930C67">
                <w:rPr>
                  <w:rStyle w:val="normaltextrun"/>
                  <w:rFonts w:ascii="Roboto" w:hAnsi="Roboto"/>
                  <w:sz w:val="18"/>
                  <w:szCs w:val="18"/>
                </w:rPr>
                <w:t xml:space="preserve">Development Coordination Office </w:t>
              </w:r>
            </w:ins>
            <w:del w:id="378" w:author="Author" w:date="2023-04-25T13:26:00Z">
              <w:r w:rsidR="00C53243" w:rsidRPr="00F51708" w:rsidDel="00930C67">
                <w:rPr>
                  <w:rStyle w:val="normaltextrun"/>
                  <w:rFonts w:ascii="Roboto" w:hAnsi="Roboto"/>
                  <w:sz w:val="18"/>
                  <w:szCs w:val="18"/>
                </w:rPr>
                <w:delText>DCO</w:delText>
              </w:r>
            </w:del>
          </w:p>
        </w:tc>
      </w:tr>
      <w:tr w:rsidR="00C53243" w:rsidRPr="00F51708" w14:paraId="44371313" w14:textId="77777777">
        <w:trPr>
          <w:trHeight w:val="675"/>
        </w:trPr>
        <w:tc>
          <w:tcPr>
            <w:tcW w:w="3510" w:type="dxa"/>
            <w:tcBorders>
              <w:top w:val="nil"/>
              <w:bottom w:val="nil"/>
              <w:right w:val="nil"/>
            </w:tcBorders>
          </w:tcPr>
          <w:p w14:paraId="2C5159F3" w14:textId="77777777" w:rsidR="00C53243" w:rsidRPr="00F51708" w:rsidRDefault="00C53243">
            <w:pPr>
              <w:rPr>
                <w:rFonts w:ascii="Roboto" w:hAnsi="Roboto"/>
                <w:b/>
                <w:bCs/>
                <w:sz w:val="18"/>
                <w:szCs w:val="18"/>
              </w:rPr>
            </w:pPr>
          </w:p>
        </w:tc>
        <w:tc>
          <w:tcPr>
            <w:tcW w:w="7290" w:type="dxa"/>
            <w:tcBorders>
              <w:top w:val="nil"/>
              <w:left w:val="nil"/>
              <w:bottom w:val="nil"/>
              <w:right w:val="nil"/>
            </w:tcBorders>
          </w:tcPr>
          <w:p w14:paraId="47F48C14" w14:textId="77777777" w:rsidR="00C53243" w:rsidRPr="00F51708" w:rsidRDefault="00C53243">
            <w:pPr>
              <w:rPr>
                <w:rFonts w:ascii="Roboto" w:hAnsi="Roboto"/>
                <w:sz w:val="18"/>
                <w:szCs w:val="18"/>
              </w:rPr>
            </w:pPr>
          </w:p>
          <w:p w14:paraId="0BAEBC14" w14:textId="33FDCDF6" w:rsidR="00C53243" w:rsidRPr="00F51708" w:rsidRDefault="00930C67">
            <w:pPr>
              <w:rPr>
                <w:rStyle w:val="normaltextrun"/>
                <w:rFonts w:ascii="Roboto" w:hAnsi="Roboto"/>
                <w:sz w:val="18"/>
                <w:szCs w:val="18"/>
                <w:lang w:eastAsia="zh-CN"/>
              </w:rPr>
            </w:pPr>
            <w:ins w:id="379" w:author="Author" w:date="2023-04-25T13:21:00Z">
              <w:r>
                <w:rPr>
                  <w:rStyle w:val="normaltextrun"/>
                  <w:rFonts w:ascii="Roboto" w:hAnsi="Roboto"/>
                  <w:color w:val="7F7F7F" w:themeColor="text1" w:themeTint="80"/>
                  <w:sz w:val="18"/>
                  <w:szCs w:val="18"/>
                </w:rPr>
                <w:t>Percentage</w:t>
              </w:r>
              <w:r w:rsidRPr="00B068CB">
                <w:rPr>
                  <w:rStyle w:val="normaltextrun"/>
                  <w:rFonts w:ascii="Roboto" w:hAnsi="Roboto"/>
                  <w:color w:val="7F7F7F" w:themeColor="text1" w:themeTint="80"/>
                  <w:sz w:val="18"/>
                  <w:szCs w:val="18"/>
                </w:rPr>
                <w:t xml:space="preserve"> of </w:t>
              </w:r>
              <w:r>
                <w:rPr>
                  <w:rStyle w:val="normaltextrun"/>
                  <w:rFonts w:ascii="Roboto" w:hAnsi="Roboto"/>
                  <w:color w:val="7F7F7F" w:themeColor="text1" w:themeTint="80"/>
                  <w:sz w:val="18"/>
                  <w:szCs w:val="18"/>
                </w:rPr>
                <w:t>resident coordinators</w:t>
              </w:r>
              <w:r w:rsidRPr="00F51708" w:rsidDel="00930C67">
                <w:rPr>
                  <w:rFonts w:ascii="Roboto" w:hAnsi="Roboto"/>
                  <w:sz w:val="18"/>
                  <w:szCs w:val="18"/>
                </w:rPr>
                <w:t xml:space="preserve"> </w:t>
              </w:r>
            </w:ins>
            <w:del w:id="380" w:author="Author" w:date="2023-04-25T13:21:00Z">
              <w:r w:rsidR="00C53243" w:rsidRPr="00F51708" w:rsidDel="00930C67">
                <w:rPr>
                  <w:rFonts w:ascii="Roboto" w:hAnsi="Roboto"/>
                  <w:sz w:val="18"/>
                  <w:szCs w:val="18"/>
                </w:rPr>
                <w:delText xml:space="preserve">% of RCs </w:delText>
              </w:r>
            </w:del>
            <w:r w:rsidR="00C53243" w:rsidRPr="00F51708">
              <w:rPr>
                <w:rFonts w:ascii="Roboto" w:hAnsi="Roboto"/>
                <w:sz w:val="18"/>
                <w:szCs w:val="18"/>
              </w:rPr>
              <w:t xml:space="preserve">ad interim in post </w:t>
            </w:r>
          </w:p>
        </w:tc>
        <w:tc>
          <w:tcPr>
            <w:tcW w:w="1350" w:type="dxa"/>
            <w:tcBorders>
              <w:top w:val="nil"/>
              <w:left w:val="nil"/>
              <w:bottom w:val="nil"/>
              <w:right w:val="nil"/>
            </w:tcBorders>
          </w:tcPr>
          <w:p w14:paraId="4971F274"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336F25E8"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18%</w:t>
            </w:r>
          </w:p>
          <w:p w14:paraId="4A0DFFFC"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(2019)</w:t>
            </w:r>
          </w:p>
        </w:tc>
        <w:tc>
          <w:tcPr>
            <w:tcW w:w="854" w:type="dxa"/>
            <w:tcBorders>
              <w:top w:val="nil"/>
              <w:left w:val="nil"/>
              <w:bottom w:val="nil"/>
            </w:tcBorders>
          </w:tcPr>
          <w:p w14:paraId="1622440F"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3B99C14D" w14:textId="1637A230"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1</w:t>
            </w:r>
            <w:r w:rsidR="00273B77">
              <w:rPr>
                <w:rStyle w:val="normaltextrun"/>
                <w:rFonts w:ascii="Roboto" w:hAnsi="Roboto"/>
                <w:sz w:val="18"/>
                <w:szCs w:val="18"/>
              </w:rPr>
              <w:t>0</w:t>
            </w:r>
            <w:r w:rsidRPr="00F51708">
              <w:rPr>
                <w:rStyle w:val="normaltextrun"/>
                <w:rFonts w:ascii="Roboto" w:hAnsi="Roboto"/>
                <w:sz w:val="18"/>
                <w:szCs w:val="18"/>
              </w:rPr>
              <w:t>%</w:t>
            </w:r>
          </w:p>
        </w:tc>
        <w:tc>
          <w:tcPr>
            <w:tcW w:w="946" w:type="dxa"/>
            <w:gridSpan w:val="2"/>
            <w:tcBorders>
              <w:top w:val="nil"/>
              <w:left w:val="nil"/>
              <w:bottom w:val="nil"/>
            </w:tcBorders>
          </w:tcPr>
          <w:p w14:paraId="14997640" w14:textId="77777777" w:rsidR="00C53243" w:rsidRDefault="00C53243">
            <w:pPr>
              <w:pStyle w:val="paragraph"/>
              <w:spacing w:before="0" w:beforeAutospacing="0" w:after="0" w:afterAutospacing="0"/>
              <w:jc w:val="center"/>
              <w:textAlignment w:val="baseline"/>
              <w:rPr>
                <w:rStyle w:val="normaltextrun"/>
                <w:rFonts w:ascii="Roboto" w:hAnsi="Roboto"/>
                <w:sz w:val="18"/>
                <w:szCs w:val="18"/>
              </w:rPr>
            </w:pPr>
          </w:p>
          <w:p w14:paraId="5E5A2F78" w14:textId="6F55C8E0"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1</w:t>
            </w:r>
            <w:r w:rsidR="00273B77">
              <w:rPr>
                <w:rStyle w:val="normaltextrun"/>
                <w:rFonts w:ascii="Roboto" w:hAnsi="Roboto"/>
                <w:sz w:val="18"/>
                <w:szCs w:val="18"/>
              </w:rPr>
              <w:t>1</w:t>
            </w:r>
            <w:r>
              <w:rPr>
                <w:rStyle w:val="normaltextrun"/>
                <w:rFonts w:ascii="Roboto" w:hAnsi="Roboto"/>
                <w:sz w:val="18"/>
                <w:szCs w:val="18"/>
              </w:rPr>
              <w:t>%</w:t>
            </w:r>
          </w:p>
        </w:tc>
        <w:tc>
          <w:tcPr>
            <w:tcW w:w="987" w:type="dxa"/>
            <w:tcBorders>
              <w:top w:val="nil"/>
              <w:left w:val="nil"/>
              <w:bottom w:val="nil"/>
            </w:tcBorders>
          </w:tcPr>
          <w:p w14:paraId="44DBED9A" w14:textId="2005548C" w:rsidR="00C53243" w:rsidRPr="00F51708" w:rsidRDefault="00930C67">
            <w:pPr>
              <w:pStyle w:val="paragraph"/>
              <w:spacing w:before="0" w:beforeAutospacing="0" w:after="0" w:afterAutospacing="0"/>
              <w:jc w:val="center"/>
              <w:textAlignment w:val="baseline"/>
              <w:rPr>
                <w:rStyle w:val="normaltextrun"/>
                <w:rFonts w:ascii="Roboto" w:hAnsi="Roboto"/>
                <w:sz w:val="18"/>
                <w:szCs w:val="18"/>
              </w:rPr>
            </w:pPr>
            <w:ins w:id="381" w:author="Author" w:date="2023-04-25T13:28:00Z">
              <w:r w:rsidRPr="00930C67">
                <w:rPr>
                  <w:rStyle w:val="normaltextrun"/>
                  <w:rFonts w:ascii="Roboto" w:hAnsi="Roboto"/>
                  <w:sz w:val="18"/>
                  <w:szCs w:val="18"/>
                </w:rPr>
                <w:t xml:space="preserve">Development Coordination Office </w:t>
              </w:r>
            </w:ins>
            <w:del w:id="382" w:author="Author" w:date="2023-04-25T13:28:00Z">
              <w:r w:rsidR="00C53243" w:rsidRPr="00F51708" w:rsidDel="00930C67">
                <w:rPr>
                  <w:rStyle w:val="normaltextrun"/>
                  <w:rFonts w:ascii="Roboto" w:hAnsi="Roboto"/>
                  <w:sz w:val="18"/>
                  <w:szCs w:val="18"/>
                </w:rPr>
                <w:delText>DCO</w:delText>
              </w:r>
            </w:del>
          </w:p>
        </w:tc>
      </w:tr>
      <w:tr w:rsidR="00C53243" w:rsidRPr="00F51708" w14:paraId="337C5F86" w14:textId="77777777">
        <w:tc>
          <w:tcPr>
            <w:tcW w:w="3510" w:type="dxa"/>
            <w:tcBorders>
              <w:top w:val="nil"/>
              <w:bottom w:val="nil"/>
              <w:right w:val="nil"/>
            </w:tcBorders>
          </w:tcPr>
          <w:p w14:paraId="0FE3897C" w14:textId="77777777" w:rsidR="00C53243" w:rsidRPr="00F51708" w:rsidRDefault="00C53243">
            <w:pPr>
              <w:rPr>
                <w:rFonts w:ascii="Roboto" w:hAnsi="Roboto"/>
                <w:b/>
                <w:bCs/>
                <w:sz w:val="18"/>
                <w:szCs w:val="18"/>
              </w:rPr>
            </w:pPr>
          </w:p>
        </w:tc>
        <w:tc>
          <w:tcPr>
            <w:tcW w:w="7290" w:type="dxa"/>
            <w:tcBorders>
              <w:top w:val="nil"/>
              <w:left w:val="nil"/>
              <w:bottom w:val="nil"/>
              <w:right w:val="nil"/>
            </w:tcBorders>
          </w:tcPr>
          <w:p w14:paraId="271E1BC3" w14:textId="77777777" w:rsidR="00C53243" w:rsidRPr="00F51708" w:rsidRDefault="00C53243">
            <w:pPr>
              <w:pStyle w:val="paragraph"/>
              <w:spacing w:before="0" w:beforeAutospacing="0" w:after="0" w:afterAutospacing="0"/>
              <w:textAlignment w:val="baseline"/>
              <w:rPr>
                <w:rStyle w:val="normaltextrun"/>
                <w:rFonts w:ascii="Roboto" w:hAnsi="Roboto"/>
                <w:sz w:val="18"/>
                <w:szCs w:val="18"/>
              </w:rPr>
            </w:pPr>
          </w:p>
          <w:p w14:paraId="491BC6C8" w14:textId="3C076523" w:rsidR="00C53243" w:rsidRPr="00F51708" w:rsidRDefault="00C53243">
            <w:pPr>
              <w:pStyle w:val="Default"/>
              <w:rPr>
                <w:rFonts w:ascii="Roboto" w:hAnsi="Roboto" w:cstheme="majorHAnsi"/>
                <w:color w:val="FF0000"/>
                <w:sz w:val="18"/>
                <w:szCs w:val="18"/>
              </w:rPr>
            </w:pPr>
            <w:del w:id="383" w:author="Author" w:date="2023-04-25T13:21:00Z">
              <w:r w:rsidRPr="00F51708" w:rsidDel="00930C67">
                <w:rPr>
                  <w:rStyle w:val="normaltextrun"/>
                  <w:rFonts w:ascii="Roboto" w:hAnsi="Roboto"/>
                  <w:sz w:val="18"/>
                  <w:szCs w:val="18"/>
                </w:rPr>
                <w:delText>%</w:delText>
              </w:r>
            </w:del>
            <w:ins w:id="384" w:author="Author" w:date="2023-04-25T13:21:00Z">
              <w:r w:rsidR="00930C67">
                <w:rPr>
                  <w:rStyle w:val="normaltextrun"/>
                  <w:rFonts w:ascii="Roboto" w:hAnsi="Roboto"/>
                  <w:color w:val="7F7F7F" w:themeColor="text1" w:themeTint="80"/>
                  <w:sz w:val="18"/>
                  <w:szCs w:val="18"/>
                </w:rPr>
                <w:t xml:space="preserve"> Percentage</w:t>
              </w:r>
            </w:ins>
            <w:r w:rsidRPr="00F51708">
              <w:rPr>
                <w:rStyle w:val="normaltextrun"/>
                <w:rFonts w:ascii="Roboto" w:hAnsi="Roboto"/>
                <w:sz w:val="18"/>
                <w:szCs w:val="18"/>
              </w:rPr>
              <w:t xml:space="preserve"> of </w:t>
            </w:r>
            <w:r w:rsidRPr="00F51708">
              <w:rPr>
                <w:rFonts w:ascii="Roboto" w:hAnsi="Roboto" w:cstheme="majorBidi"/>
                <w:sz w:val="18"/>
                <w:szCs w:val="18"/>
              </w:rPr>
              <w:t xml:space="preserve">programme country governments </w:t>
            </w:r>
            <w:r w:rsidRPr="00F51708">
              <w:rPr>
                <w:rStyle w:val="normaltextrun"/>
                <w:rFonts w:ascii="Roboto" w:hAnsi="Roboto"/>
                <w:sz w:val="18"/>
                <w:szCs w:val="18"/>
              </w:rPr>
              <w:t>agreeing</w:t>
            </w:r>
            <w:ins w:id="385" w:author="Author" w:date="2023-04-25T13:21:00Z">
              <w:r w:rsidR="00930C67">
                <w:rPr>
                  <w:rStyle w:val="normaltextrun"/>
                  <w:rFonts w:ascii="Roboto" w:hAnsi="Roboto"/>
                  <w:sz w:val="18"/>
                  <w:szCs w:val="18"/>
                </w:rPr>
                <w:t xml:space="preserve"> that</w:t>
              </w:r>
            </w:ins>
            <w:r w:rsidRPr="00F51708">
              <w:rPr>
                <w:rStyle w:val="normaltextrun"/>
                <w:rFonts w:ascii="Roboto" w:hAnsi="Roboto"/>
                <w:sz w:val="18"/>
                <w:szCs w:val="18"/>
              </w:rPr>
              <w:t xml:space="preserve"> the </w:t>
            </w:r>
            <w:ins w:id="386" w:author="Author" w:date="2023-04-25T13:21:00Z">
              <w:r w:rsidR="00930C67">
                <w:rPr>
                  <w:rStyle w:val="normaltextrun"/>
                  <w:rFonts w:ascii="Roboto" w:hAnsi="Roboto"/>
                  <w:color w:val="7F7F7F" w:themeColor="text1" w:themeTint="80"/>
                  <w:sz w:val="18"/>
                  <w:szCs w:val="18"/>
                </w:rPr>
                <w:t>resident coordinator</w:t>
              </w:r>
              <w:r w:rsidR="00930C67" w:rsidRPr="00F51708" w:rsidDel="00930C67">
                <w:rPr>
                  <w:rFonts w:ascii="Roboto" w:hAnsi="Roboto"/>
                  <w:sz w:val="18"/>
                  <w:szCs w:val="18"/>
                </w:rPr>
                <w:t xml:space="preserve"> </w:t>
              </w:r>
            </w:ins>
            <w:del w:id="387" w:author="Author" w:date="2023-04-25T13:21:00Z">
              <w:r w:rsidRPr="00F51708" w:rsidDel="00930C67">
                <w:rPr>
                  <w:rStyle w:val="normaltextrun"/>
                  <w:rFonts w:ascii="Roboto" w:hAnsi="Roboto"/>
                  <w:sz w:val="18"/>
                  <w:szCs w:val="18"/>
                </w:rPr>
                <w:delText>RC</w:delText>
              </w:r>
            </w:del>
            <w:r w:rsidRPr="00F51708">
              <w:rPr>
                <w:rStyle w:val="normaltextrun"/>
                <w:rFonts w:ascii="Roboto" w:hAnsi="Roboto"/>
                <w:sz w:val="18"/>
                <w:szCs w:val="18"/>
              </w:rPr>
              <w:t xml:space="preserve"> has the right profile and skill</w:t>
            </w:r>
            <w:ins w:id="388" w:author="Author" w:date="2023-04-25T13:22:00Z">
              <w:r w:rsidR="00930C67">
                <w:rPr>
                  <w:rStyle w:val="normaltextrun"/>
                  <w:rFonts w:ascii="Roboto" w:hAnsi="Roboto"/>
                  <w:sz w:val="18"/>
                  <w:szCs w:val="18"/>
                </w:rPr>
                <w:t xml:space="preserve"> </w:t>
              </w:r>
            </w:ins>
            <w:r w:rsidRPr="00F51708">
              <w:rPr>
                <w:rStyle w:val="normaltextrun"/>
                <w:rFonts w:ascii="Roboto" w:hAnsi="Roboto"/>
                <w:sz w:val="18"/>
                <w:szCs w:val="18"/>
              </w:rPr>
              <w:t xml:space="preserve">sets to support their country’s development </w:t>
            </w:r>
            <w:r w:rsidRPr="00F51708">
              <w:rPr>
                <w:rFonts w:ascii="Roboto" w:hAnsi="Roboto" w:cstheme="majorHAnsi"/>
                <w:color w:val="auto"/>
                <w:sz w:val="18"/>
                <w:szCs w:val="18"/>
              </w:rPr>
              <w:t>(strongly agree and agree)</w:t>
            </w:r>
          </w:p>
          <w:p w14:paraId="49A5B04F" w14:textId="77777777" w:rsidR="00C53243" w:rsidRPr="00F51708" w:rsidRDefault="00C53243">
            <w:pPr>
              <w:pStyle w:val="Default"/>
              <w:rPr>
                <w:rStyle w:val="normaltextrun"/>
                <w:rFonts w:ascii="Roboto" w:hAnsi="Roboto"/>
                <w:sz w:val="18"/>
                <w:szCs w:val="18"/>
              </w:rPr>
            </w:pPr>
          </w:p>
        </w:tc>
        <w:tc>
          <w:tcPr>
            <w:tcW w:w="1350" w:type="dxa"/>
            <w:tcBorders>
              <w:top w:val="nil"/>
              <w:left w:val="nil"/>
              <w:bottom w:val="nil"/>
              <w:right w:val="nil"/>
            </w:tcBorders>
          </w:tcPr>
          <w:p w14:paraId="7469B5BD"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166E1B35"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78%</w:t>
            </w:r>
          </w:p>
          <w:p w14:paraId="19168A5C"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(2019)</w:t>
            </w:r>
          </w:p>
        </w:tc>
        <w:tc>
          <w:tcPr>
            <w:tcW w:w="854" w:type="dxa"/>
            <w:tcBorders>
              <w:top w:val="nil"/>
              <w:left w:val="nil"/>
              <w:bottom w:val="nil"/>
            </w:tcBorders>
          </w:tcPr>
          <w:p w14:paraId="10C6B78D"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327C64AE"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95%</w:t>
            </w:r>
          </w:p>
        </w:tc>
        <w:tc>
          <w:tcPr>
            <w:tcW w:w="946" w:type="dxa"/>
            <w:gridSpan w:val="2"/>
            <w:tcBorders>
              <w:top w:val="nil"/>
              <w:left w:val="nil"/>
              <w:bottom w:val="nil"/>
            </w:tcBorders>
          </w:tcPr>
          <w:p w14:paraId="692F337C"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52D718CD"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90%</w:t>
            </w:r>
          </w:p>
        </w:tc>
        <w:tc>
          <w:tcPr>
            <w:tcW w:w="987" w:type="dxa"/>
            <w:tcBorders>
              <w:top w:val="nil"/>
              <w:left w:val="nil"/>
              <w:bottom w:val="nil"/>
            </w:tcBorders>
          </w:tcPr>
          <w:p w14:paraId="20DF5AE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33ADF428" w14:textId="4B306789"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del w:id="389" w:author="Author" w:date="2023-04-25T13:28:00Z">
              <w:r w:rsidRPr="00F51708" w:rsidDel="00930C67">
                <w:rPr>
                  <w:rStyle w:val="normaltextrun"/>
                  <w:rFonts w:ascii="Roboto" w:hAnsi="Roboto"/>
                  <w:sz w:val="18"/>
                  <w:szCs w:val="18"/>
                </w:rPr>
                <w:delText>DESA Gov Survey</w:delText>
              </w:r>
            </w:del>
            <w:ins w:id="390" w:author="Author" w:date="2023-04-25T13:28:00Z">
              <w:r w:rsidR="00930C67">
                <w:rPr>
                  <w:rFonts w:asciiTheme="majorBidi" w:hAnsiTheme="majorBidi" w:cstheme="majorBidi"/>
                </w:rPr>
                <w:t xml:space="preserve"> S</w:t>
              </w:r>
              <w:r w:rsidR="00930C67" w:rsidRPr="000B2F8B">
                <w:rPr>
                  <w:rFonts w:asciiTheme="majorBidi" w:hAnsiTheme="majorBidi" w:cstheme="majorBidi"/>
                </w:rPr>
                <w:t xml:space="preserve">urvey of </w:t>
              </w:r>
              <w:r w:rsidR="00930C67">
                <w:rPr>
                  <w:rFonts w:asciiTheme="majorBidi" w:hAnsiTheme="majorBidi" w:cstheme="majorBidi"/>
                </w:rPr>
                <w:t>national</w:t>
              </w:r>
              <w:r w:rsidR="00930C67" w:rsidRPr="000B2F8B">
                <w:rPr>
                  <w:rFonts w:asciiTheme="majorBidi" w:hAnsiTheme="majorBidi" w:cstheme="majorBidi"/>
                </w:rPr>
                <w:t xml:space="preserve"> Governments</w:t>
              </w:r>
            </w:ins>
          </w:p>
        </w:tc>
      </w:tr>
      <w:tr w:rsidR="00C53243" w:rsidRPr="00F51708" w14:paraId="7F045759" w14:textId="77777777">
        <w:tc>
          <w:tcPr>
            <w:tcW w:w="3510" w:type="dxa"/>
            <w:tcBorders>
              <w:top w:val="nil"/>
              <w:bottom w:val="nil"/>
              <w:right w:val="nil"/>
            </w:tcBorders>
          </w:tcPr>
          <w:p w14:paraId="45696BF9" w14:textId="77777777" w:rsidR="00C53243" w:rsidRPr="00F51708" w:rsidRDefault="00C53243">
            <w:pPr>
              <w:rPr>
                <w:rFonts w:ascii="Roboto" w:hAnsi="Roboto"/>
                <w:b/>
                <w:bCs/>
                <w:sz w:val="18"/>
                <w:szCs w:val="18"/>
              </w:rPr>
            </w:pPr>
          </w:p>
        </w:tc>
        <w:tc>
          <w:tcPr>
            <w:tcW w:w="7290" w:type="dxa"/>
            <w:tcBorders>
              <w:top w:val="nil"/>
              <w:left w:val="nil"/>
              <w:bottom w:val="nil"/>
              <w:right w:val="nil"/>
            </w:tcBorders>
          </w:tcPr>
          <w:p w14:paraId="7860168E" w14:textId="59C6DEE6" w:rsidR="00C53243" w:rsidRPr="00F51708" w:rsidRDefault="00C53243">
            <w:pPr>
              <w:pStyle w:val="Default"/>
              <w:rPr>
                <w:rFonts w:ascii="Roboto" w:hAnsi="Roboto" w:cstheme="majorHAnsi"/>
                <w:color w:val="auto"/>
                <w:sz w:val="18"/>
                <w:szCs w:val="18"/>
              </w:rPr>
            </w:pPr>
            <w:del w:id="391" w:author="Author" w:date="2023-04-25T13:21:00Z">
              <w:r w:rsidRPr="00F51708" w:rsidDel="00930C67">
                <w:rPr>
                  <w:rFonts w:ascii="Roboto" w:hAnsi="Roboto" w:cstheme="majorHAnsi"/>
                  <w:color w:val="auto"/>
                  <w:sz w:val="18"/>
                  <w:szCs w:val="18"/>
                </w:rPr>
                <w:delText>%</w:delText>
              </w:r>
            </w:del>
            <w:ins w:id="392" w:author="Author" w:date="2023-04-25T13:21:00Z">
              <w:r w:rsidR="00930C67">
                <w:rPr>
                  <w:rStyle w:val="normaltextrun"/>
                  <w:rFonts w:ascii="Roboto" w:hAnsi="Roboto"/>
                  <w:color w:val="7F7F7F" w:themeColor="text1" w:themeTint="80"/>
                  <w:sz w:val="18"/>
                  <w:szCs w:val="18"/>
                </w:rPr>
                <w:t xml:space="preserve"> Percentage</w:t>
              </w:r>
            </w:ins>
            <w:r w:rsidRPr="00F51708">
              <w:rPr>
                <w:rFonts w:ascii="Roboto" w:hAnsi="Roboto" w:cstheme="majorHAnsi"/>
                <w:color w:val="auto"/>
                <w:sz w:val="18"/>
                <w:szCs w:val="18"/>
              </w:rPr>
              <w:t xml:space="preserve"> of </w:t>
            </w:r>
            <w:r w:rsidRPr="00F51708">
              <w:rPr>
                <w:rFonts w:ascii="Roboto" w:hAnsi="Roboto" w:cstheme="majorBidi"/>
                <w:color w:val="auto"/>
                <w:sz w:val="18"/>
                <w:szCs w:val="18"/>
              </w:rPr>
              <w:t xml:space="preserve">programme country </w:t>
            </w:r>
            <w:r w:rsidRPr="00F51708">
              <w:rPr>
                <w:rFonts w:ascii="Roboto" w:hAnsi="Roboto" w:cstheme="majorHAnsi"/>
                <w:color w:val="auto"/>
                <w:sz w:val="18"/>
                <w:szCs w:val="18"/>
              </w:rPr>
              <w:t xml:space="preserve">Governments stating that the </w:t>
            </w:r>
            <w:del w:id="393" w:author="Author" w:date="2023-04-25T13:22:00Z">
              <w:r w:rsidRPr="00F51708" w:rsidDel="00930C67">
                <w:rPr>
                  <w:rFonts w:ascii="Roboto" w:hAnsi="Roboto" w:cstheme="majorHAnsi"/>
                  <w:color w:val="auto"/>
                  <w:sz w:val="18"/>
                  <w:szCs w:val="18"/>
                </w:rPr>
                <w:delText>R</w:delText>
              </w:r>
            </w:del>
            <w:ins w:id="394" w:author="Author" w:date="2023-04-25T13:22:00Z">
              <w:r w:rsidR="00930C67">
                <w:rPr>
                  <w:rFonts w:ascii="Roboto" w:hAnsi="Roboto" w:cstheme="majorHAnsi"/>
                  <w:color w:val="auto"/>
                  <w:sz w:val="18"/>
                  <w:szCs w:val="18"/>
                </w:rPr>
                <w:t>r</w:t>
              </w:r>
            </w:ins>
            <w:r w:rsidRPr="00F51708">
              <w:rPr>
                <w:rFonts w:ascii="Roboto" w:hAnsi="Roboto" w:cstheme="majorHAnsi"/>
                <w:color w:val="auto"/>
                <w:sz w:val="18"/>
                <w:szCs w:val="18"/>
              </w:rPr>
              <w:t xml:space="preserve">esident </w:t>
            </w:r>
            <w:del w:id="395" w:author="Author" w:date="2023-04-25T13:22:00Z">
              <w:r w:rsidRPr="00F51708" w:rsidDel="00930C67">
                <w:rPr>
                  <w:rFonts w:ascii="Roboto" w:hAnsi="Roboto" w:cstheme="majorHAnsi"/>
                  <w:color w:val="auto"/>
                  <w:sz w:val="18"/>
                  <w:szCs w:val="18"/>
                </w:rPr>
                <w:delText>C</w:delText>
              </w:r>
            </w:del>
            <w:ins w:id="396" w:author="Author" w:date="2023-04-25T13:22:00Z">
              <w:r w:rsidR="00930C67">
                <w:rPr>
                  <w:rFonts w:ascii="Roboto" w:hAnsi="Roboto" w:cstheme="majorHAnsi"/>
                  <w:color w:val="auto"/>
                  <w:sz w:val="18"/>
                  <w:szCs w:val="18"/>
                </w:rPr>
                <w:t>c</w:t>
              </w:r>
            </w:ins>
            <w:r w:rsidRPr="00F51708">
              <w:rPr>
                <w:rFonts w:ascii="Roboto" w:hAnsi="Roboto" w:cstheme="majorHAnsi"/>
                <w:color w:val="auto"/>
                <w:sz w:val="18"/>
                <w:szCs w:val="18"/>
              </w:rPr>
              <w:t xml:space="preserve">oordinator effectively leads the </w:t>
            </w:r>
            <w:del w:id="397" w:author="Author" w:date="2023-04-25T13:22:00Z">
              <w:r w:rsidRPr="00F51708" w:rsidDel="00930C67">
                <w:rPr>
                  <w:rFonts w:ascii="Roboto" w:hAnsi="Roboto" w:cstheme="majorHAnsi"/>
                  <w:color w:val="auto"/>
                  <w:sz w:val="18"/>
                  <w:szCs w:val="18"/>
                </w:rPr>
                <w:delText>UN</w:delText>
              </w:r>
            </w:del>
            <w:ins w:id="398" w:author="Author" w:date="2023-04-25T13:22:00Z">
              <w:r w:rsidR="00930C67" w:rsidRPr="00930C67">
                <w:rPr>
                  <w:rFonts w:ascii="Roboto" w:hAnsi="Roboto" w:cstheme="majorHAnsi"/>
                  <w:color w:val="auto"/>
                  <w:sz w:val="18"/>
                  <w:szCs w:val="18"/>
                </w:rPr>
                <w:t>United Nations</w:t>
              </w:r>
            </w:ins>
            <w:r w:rsidRPr="00F51708">
              <w:rPr>
                <w:rFonts w:ascii="Roboto" w:hAnsi="Roboto" w:cstheme="majorHAnsi"/>
                <w:color w:val="auto"/>
                <w:sz w:val="18"/>
                <w:szCs w:val="18"/>
              </w:rPr>
              <w:t xml:space="preserve"> country team’s strategic support for national plans and priorities in (strongly agree and agree)</w:t>
            </w:r>
          </w:p>
          <w:p w14:paraId="194E4365" w14:textId="4ED3A8AB" w:rsidR="00C53243" w:rsidRPr="00F51708" w:rsidRDefault="00C53243" w:rsidP="002E4F2B">
            <w:pPr>
              <w:pStyle w:val="Default"/>
              <w:numPr>
                <w:ilvl w:val="0"/>
                <w:numId w:val="11"/>
              </w:numPr>
              <w:autoSpaceDE/>
              <w:autoSpaceDN/>
              <w:adjustRightInd w:val="0"/>
              <w:ind w:left="765" w:hanging="360"/>
              <w:rPr>
                <w:rFonts w:ascii="Roboto" w:hAnsi="Roboto" w:cstheme="majorHAnsi"/>
                <w:color w:val="auto"/>
                <w:sz w:val="18"/>
                <w:szCs w:val="18"/>
              </w:rPr>
            </w:pPr>
            <w:del w:id="399" w:author="Author" w:date="2023-04-25T13:22:00Z">
              <w:r w:rsidRPr="00F51708" w:rsidDel="00930C67">
                <w:rPr>
                  <w:rFonts w:ascii="Roboto" w:hAnsi="Roboto" w:cstheme="majorHAnsi"/>
                  <w:color w:val="auto"/>
                  <w:sz w:val="18"/>
                  <w:szCs w:val="18"/>
                </w:rPr>
                <w:delText>LDCs</w:delText>
              </w:r>
            </w:del>
            <w:ins w:id="400" w:author="Author" w:date="2023-04-25T13:22:00Z">
              <w:r w:rsidR="00930C67" w:rsidRPr="00930C67">
                <w:rPr>
                  <w:rFonts w:ascii="Roboto" w:hAnsi="Roboto" w:cstheme="majorHAnsi"/>
                  <w:color w:val="auto"/>
                  <w:sz w:val="18"/>
                  <w:szCs w:val="18"/>
                </w:rPr>
                <w:t>Least developed countries</w:t>
              </w:r>
            </w:ins>
          </w:p>
          <w:p w14:paraId="6A7C2C44" w14:textId="541D7443" w:rsidR="00C53243" w:rsidRPr="00F51708" w:rsidRDefault="00C53243" w:rsidP="002E4F2B">
            <w:pPr>
              <w:pStyle w:val="Default"/>
              <w:numPr>
                <w:ilvl w:val="0"/>
                <w:numId w:val="11"/>
              </w:numPr>
              <w:autoSpaceDE/>
              <w:autoSpaceDN/>
              <w:adjustRightInd w:val="0"/>
              <w:ind w:left="765" w:hanging="360"/>
              <w:rPr>
                <w:rFonts w:ascii="Roboto" w:hAnsi="Roboto" w:cstheme="majorHAnsi"/>
                <w:color w:val="auto"/>
                <w:sz w:val="18"/>
                <w:szCs w:val="18"/>
              </w:rPr>
            </w:pPr>
            <w:del w:id="401" w:author="Author" w:date="2023-04-25T13:22:00Z">
              <w:r w:rsidRPr="00F51708" w:rsidDel="00930C67">
                <w:rPr>
                  <w:rFonts w:ascii="Roboto" w:hAnsi="Roboto" w:cstheme="majorHAnsi"/>
                  <w:color w:val="auto"/>
                  <w:sz w:val="18"/>
                  <w:szCs w:val="18"/>
                </w:rPr>
                <w:delText>LLDCs</w:delText>
              </w:r>
            </w:del>
            <w:ins w:id="402" w:author="Author" w:date="2023-04-25T13:23:00Z">
              <w:r w:rsidR="00930C67" w:rsidRPr="00930C67">
                <w:rPr>
                  <w:rFonts w:ascii="Roboto" w:hAnsi="Roboto" w:cstheme="majorHAnsi"/>
                  <w:color w:val="auto"/>
                  <w:sz w:val="18"/>
                  <w:szCs w:val="18"/>
                </w:rPr>
                <w:t>Landlocked development countries</w:t>
              </w:r>
            </w:ins>
          </w:p>
          <w:p w14:paraId="38BB1DD8" w14:textId="38AE16B1" w:rsidR="00C53243" w:rsidRPr="00F51708" w:rsidRDefault="00C53243" w:rsidP="002E4F2B">
            <w:pPr>
              <w:pStyle w:val="Default"/>
              <w:numPr>
                <w:ilvl w:val="0"/>
                <w:numId w:val="11"/>
              </w:numPr>
              <w:autoSpaceDE/>
              <w:autoSpaceDN/>
              <w:adjustRightInd w:val="0"/>
              <w:ind w:left="765" w:hanging="360"/>
              <w:rPr>
                <w:rFonts w:ascii="Roboto" w:hAnsi="Roboto" w:cstheme="majorHAnsi"/>
                <w:color w:val="auto"/>
                <w:sz w:val="18"/>
                <w:szCs w:val="18"/>
              </w:rPr>
            </w:pPr>
            <w:del w:id="403" w:author="Author" w:date="2023-04-25T13:23:00Z">
              <w:r w:rsidRPr="00F51708" w:rsidDel="00930C67">
                <w:rPr>
                  <w:rFonts w:ascii="Roboto" w:hAnsi="Roboto" w:cstheme="majorHAnsi"/>
                  <w:color w:val="auto"/>
                  <w:sz w:val="18"/>
                  <w:szCs w:val="18"/>
                </w:rPr>
                <w:delText>SIDS</w:delText>
              </w:r>
            </w:del>
            <w:ins w:id="404" w:author="Author" w:date="2023-04-25T13:24:00Z">
              <w:r w:rsidR="00930C67">
                <w:rPr>
                  <w:rFonts w:ascii="Roboto" w:hAnsi="Roboto" w:cstheme="majorHAnsi"/>
                  <w:color w:val="A6A6A6" w:themeColor="background1" w:themeShade="A6"/>
                  <w:sz w:val="18"/>
                  <w:szCs w:val="18"/>
                </w:rPr>
                <w:t>Small island developing States</w:t>
              </w:r>
            </w:ins>
          </w:p>
          <w:p w14:paraId="7D74CBF2" w14:textId="64E0CBD6" w:rsidR="00C53243" w:rsidRPr="00930C67" w:rsidRDefault="00C53243">
            <w:pPr>
              <w:pStyle w:val="ListParagraph"/>
              <w:numPr>
                <w:ilvl w:val="0"/>
                <w:numId w:val="11"/>
              </w:numPr>
              <w:rPr>
                <w:rFonts w:ascii="Roboto" w:hAnsi="Roboto" w:cstheme="majorBidi"/>
                <w:sz w:val="18"/>
                <w:szCs w:val="18"/>
                <w:rPrChange w:id="405" w:author="Author" w:date="2023-04-25T13:24:00Z">
                  <w:rPr/>
                </w:rPrChange>
              </w:rPr>
              <w:pPrChange w:id="406" w:author="Author" w:date="2023-04-25T13:24:00Z">
                <w:pPr>
                  <w:pStyle w:val="Default"/>
                  <w:numPr>
                    <w:numId w:val="11"/>
                  </w:numPr>
                  <w:autoSpaceDE/>
                  <w:autoSpaceDN/>
                  <w:adjustRightInd w:val="0"/>
                  <w:ind w:left="765" w:hanging="360"/>
                </w:pPr>
              </w:pPrChange>
            </w:pPr>
            <w:del w:id="407" w:author="Author" w:date="2023-04-25T13:24:00Z">
              <w:r w:rsidRPr="00930C67" w:rsidDel="00930C67">
                <w:rPr>
                  <w:rFonts w:ascii="Roboto" w:hAnsi="Roboto" w:cstheme="majorBidi"/>
                  <w:sz w:val="18"/>
                  <w:szCs w:val="18"/>
                </w:rPr>
                <w:delText>MICs</w:delText>
              </w:r>
            </w:del>
            <w:ins w:id="408" w:author="Author" w:date="2023-04-25T13:24:00Z">
              <w:r w:rsidR="00930C67" w:rsidRPr="00930C67">
                <w:rPr>
                  <w:rFonts w:ascii="Roboto" w:eastAsiaTheme="minorEastAsia" w:hAnsi="Roboto" w:cstheme="majorBidi"/>
                  <w:sz w:val="18"/>
                  <w:szCs w:val="18"/>
                </w:rPr>
                <w:t>Middle-income countries</w:t>
              </w:r>
            </w:ins>
          </w:p>
          <w:p w14:paraId="04C0F303" w14:textId="77777777" w:rsidR="00C53243" w:rsidRPr="00F51708" w:rsidRDefault="00C53243">
            <w:pPr>
              <w:pStyle w:val="Default"/>
              <w:autoSpaceDE/>
              <w:autoSpaceDN/>
              <w:adjustRightInd w:val="0"/>
              <w:ind w:left="765"/>
              <w:rPr>
                <w:rStyle w:val="normaltextrun"/>
                <w:rFonts w:ascii="Roboto" w:hAnsi="Roboto"/>
                <w:color w:val="auto"/>
                <w:sz w:val="18"/>
                <w:szCs w:val="18"/>
              </w:rPr>
            </w:pPr>
          </w:p>
        </w:tc>
        <w:tc>
          <w:tcPr>
            <w:tcW w:w="1350" w:type="dxa"/>
            <w:tcBorders>
              <w:top w:val="nil"/>
              <w:left w:val="nil"/>
              <w:bottom w:val="nil"/>
              <w:right w:val="nil"/>
            </w:tcBorders>
          </w:tcPr>
          <w:p w14:paraId="7937635F" w14:textId="77777777" w:rsidR="00C53243" w:rsidRPr="00F51708" w:rsidRDefault="00C53243">
            <w:pPr>
              <w:pStyle w:val="paragraph"/>
              <w:spacing w:before="0" w:beforeAutospacing="0" w:after="0" w:afterAutospacing="0"/>
              <w:jc w:val="center"/>
              <w:textAlignment w:val="baseline"/>
              <w:rPr>
                <w:rStyle w:val="normaltextrun"/>
                <w:rFonts w:ascii="Roboto" w:hAnsi="Roboto" w:cs="Calibri"/>
                <w:sz w:val="18"/>
                <w:szCs w:val="18"/>
              </w:rPr>
            </w:pPr>
            <w:r w:rsidRPr="00F51708">
              <w:rPr>
                <w:rStyle w:val="normaltextrun"/>
                <w:rFonts w:ascii="Roboto" w:hAnsi="Roboto" w:cs="Calibri"/>
                <w:sz w:val="18"/>
                <w:szCs w:val="18"/>
              </w:rPr>
              <w:t>(2019)</w:t>
            </w:r>
          </w:p>
          <w:p w14:paraId="5CEC36EF" w14:textId="77777777" w:rsidR="00C53243" w:rsidRPr="00F51708" w:rsidRDefault="00C53243">
            <w:pPr>
              <w:pStyle w:val="paragraph"/>
              <w:spacing w:before="0" w:beforeAutospacing="0" w:after="0" w:afterAutospacing="0"/>
              <w:jc w:val="center"/>
              <w:textAlignment w:val="baseline"/>
              <w:rPr>
                <w:rStyle w:val="normaltextrun"/>
                <w:rFonts w:ascii="Roboto" w:hAnsi="Roboto" w:cs="Calibri"/>
                <w:sz w:val="18"/>
                <w:szCs w:val="18"/>
              </w:rPr>
            </w:pPr>
          </w:p>
          <w:p w14:paraId="6D045FBD" w14:textId="77777777" w:rsidR="00C53243" w:rsidRPr="00F51708" w:rsidRDefault="00C53243">
            <w:pPr>
              <w:pStyle w:val="paragraph"/>
              <w:spacing w:before="0" w:beforeAutospacing="0" w:after="0" w:afterAutospacing="0"/>
              <w:jc w:val="center"/>
              <w:textAlignment w:val="baseline"/>
              <w:rPr>
                <w:rStyle w:val="normaltextrun"/>
                <w:rFonts w:ascii="Roboto" w:hAnsi="Roboto" w:cs="Calibri"/>
                <w:sz w:val="18"/>
                <w:szCs w:val="18"/>
              </w:rPr>
            </w:pPr>
          </w:p>
          <w:p w14:paraId="5BD9CB99" w14:textId="77777777" w:rsidR="00C53243" w:rsidRPr="00F51708" w:rsidRDefault="00C53243">
            <w:pPr>
              <w:pStyle w:val="paragraph"/>
              <w:spacing w:before="0" w:beforeAutospacing="0" w:after="0" w:afterAutospacing="0"/>
              <w:jc w:val="center"/>
              <w:textAlignment w:val="baseline"/>
              <w:rPr>
                <w:rStyle w:val="normaltextrun"/>
                <w:rFonts w:ascii="Roboto" w:hAnsi="Roboto" w:cs="Calibri"/>
                <w:sz w:val="18"/>
                <w:szCs w:val="18"/>
              </w:rPr>
            </w:pPr>
            <w:r w:rsidRPr="00F51708">
              <w:rPr>
                <w:rStyle w:val="normaltextrun"/>
                <w:rFonts w:ascii="Roboto" w:hAnsi="Roboto" w:cs="Calibri"/>
                <w:sz w:val="18"/>
                <w:szCs w:val="18"/>
              </w:rPr>
              <w:t xml:space="preserve">86% </w:t>
            </w:r>
          </w:p>
          <w:p w14:paraId="4D6482D3" w14:textId="77777777" w:rsidR="00C53243" w:rsidRPr="00F51708" w:rsidRDefault="00C53243">
            <w:pPr>
              <w:pStyle w:val="paragraph"/>
              <w:spacing w:before="0" w:beforeAutospacing="0" w:after="0" w:afterAutospacing="0"/>
              <w:jc w:val="center"/>
              <w:textAlignment w:val="baseline"/>
              <w:rPr>
                <w:rStyle w:val="normaltextrun"/>
                <w:rFonts w:ascii="Roboto" w:hAnsi="Roboto" w:cs="Calibri"/>
                <w:sz w:val="18"/>
                <w:szCs w:val="18"/>
              </w:rPr>
            </w:pPr>
            <w:r w:rsidRPr="00F51708">
              <w:rPr>
                <w:rStyle w:val="normaltextrun"/>
                <w:rFonts w:ascii="Roboto" w:hAnsi="Roboto" w:cs="Calibri"/>
                <w:sz w:val="18"/>
                <w:szCs w:val="18"/>
              </w:rPr>
              <w:t>77%</w:t>
            </w:r>
          </w:p>
          <w:p w14:paraId="23FBB51E" w14:textId="77777777" w:rsidR="00C53243" w:rsidRPr="00F51708" w:rsidRDefault="00C53243">
            <w:pPr>
              <w:pStyle w:val="paragraph"/>
              <w:spacing w:before="0" w:beforeAutospacing="0" w:after="0" w:afterAutospacing="0"/>
              <w:jc w:val="center"/>
              <w:textAlignment w:val="baseline"/>
              <w:rPr>
                <w:rStyle w:val="normaltextrun"/>
                <w:rFonts w:ascii="Roboto" w:hAnsi="Roboto" w:cs="Calibri"/>
                <w:sz w:val="18"/>
                <w:szCs w:val="18"/>
              </w:rPr>
            </w:pPr>
            <w:r w:rsidRPr="00F51708">
              <w:rPr>
                <w:rStyle w:val="normaltextrun"/>
                <w:rFonts w:ascii="Roboto" w:hAnsi="Roboto" w:cs="Calibri"/>
                <w:sz w:val="18"/>
                <w:szCs w:val="18"/>
              </w:rPr>
              <w:t>70%</w:t>
            </w:r>
          </w:p>
          <w:p w14:paraId="0A5FF8EC" w14:textId="77777777" w:rsidR="00C53243" w:rsidRPr="00F51708" w:rsidRDefault="00C53243">
            <w:pPr>
              <w:pStyle w:val="paragraph"/>
              <w:spacing w:before="0" w:beforeAutospacing="0" w:after="0" w:afterAutospacing="0"/>
              <w:jc w:val="center"/>
              <w:textAlignment w:val="baseline"/>
              <w:rPr>
                <w:rStyle w:val="normaltextrun"/>
                <w:rFonts w:ascii="Roboto" w:hAnsi="Roboto" w:cs="Calibri"/>
                <w:sz w:val="18"/>
                <w:szCs w:val="18"/>
              </w:rPr>
            </w:pPr>
            <w:r w:rsidRPr="00F51708">
              <w:rPr>
                <w:rStyle w:val="normaltextrun"/>
                <w:rFonts w:ascii="Roboto" w:hAnsi="Roboto" w:cs="Calibri"/>
                <w:sz w:val="18"/>
                <w:szCs w:val="18"/>
              </w:rPr>
              <w:t>80%</w:t>
            </w:r>
          </w:p>
        </w:tc>
        <w:tc>
          <w:tcPr>
            <w:tcW w:w="854" w:type="dxa"/>
            <w:tcBorders>
              <w:top w:val="nil"/>
              <w:left w:val="nil"/>
              <w:bottom w:val="nil"/>
            </w:tcBorders>
          </w:tcPr>
          <w:p w14:paraId="1EDD31FB" w14:textId="77777777" w:rsidR="00C53243" w:rsidRPr="00F51708" w:rsidRDefault="00C53243">
            <w:pPr>
              <w:pStyle w:val="paragraph"/>
              <w:spacing w:before="0" w:beforeAutospacing="0" w:after="0" w:afterAutospacing="0"/>
              <w:jc w:val="center"/>
              <w:textAlignment w:val="baseline"/>
              <w:rPr>
                <w:rStyle w:val="normaltextrun"/>
                <w:rFonts w:ascii="Roboto" w:hAnsi="Roboto" w:cs="Calibri"/>
                <w:sz w:val="18"/>
                <w:szCs w:val="18"/>
              </w:rPr>
            </w:pPr>
          </w:p>
          <w:p w14:paraId="26D31F29" w14:textId="77777777" w:rsidR="00C53243" w:rsidRPr="00F51708" w:rsidRDefault="00C53243">
            <w:pPr>
              <w:pStyle w:val="paragraph"/>
              <w:spacing w:before="0" w:beforeAutospacing="0" w:after="0" w:afterAutospacing="0"/>
              <w:jc w:val="center"/>
              <w:textAlignment w:val="baseline"/>
              <w:rPr>
                <w:rStyle w:val="normaltextrun"/>
                <w:rFonts w:ascii="Roboto" w:hAnsi="Roboto" w:cs="Calibri"/>
                <w:sz w:val="18"/>
                <w:szCs w:val="18"/>
              </w:rPr>
            </w:pPr>
          </w:p>
          <w:p w14:paraId="0C5F2B7C" w14:textId="77777777" w:rsidR="00C53243" w:rsidRPr="00F51708" w:rsidRDefault="00C53243">
            <w:pPr>
              <w:pStyle w:val="paragraph"/>
              <w:spacing w:before="0" w:beforeAutospacing="0" w:after="0" w:afterAutospacing="0"/>
              <w:jc w:val="center"/>
              <w:textAlignment w:val="baseline"/>
              <w:rPr>
                <w:rStyle w:val="normaltextrun"/>
                <w:rFonts w:ascii="Roboto" w:hAnsi="Roboto" w:cs="Calibri"/>
                <w:sz w:val="18"/>
                <w:szCs w:val="18"/>
              </w:rPr>
            </w:pPr>
          </w:p>
          <w:p w14:paraId="3A13E161" w14:textId="77777777" w:rsidR="00C53243" w:rsidRPr="00F51708" w:rsidRDefault="00C53243">
            <w:pPr>
              <w:pStyle w:val="paragraph"/>
              <w:spacing w:before="0" w:beforeAutospacing="0" w:after="0" w:afterAutospacing="0"/>
              <w:jc w:val="center"/>
              <w:textAlignment w:val="baseline"/>
              <w:rPr>
                <w:rStyle w:val="normaltextrun"/>
                <w:rFonts w:ascii="Roboto" w:hAnsi="Roboto" w:cs="Calibri"/>
                <w:sz w:val="18"/>
                <w:szCs w:val="18"/>
              </w:rPr>
            </w:pPr>
            <w:r w:rsidRPr="00F51708">
              <w:rPr>
                <w:rStyle w:val="normaltextrun"/>
                <w:rFonts w:ascii="Roboto" w:hAnsi="Roboto" w:cs="Calibri"/>
                <w:sz w:val="18"/>
                <w:szCs w:val="18"/>
              </w:rPr>
              <w:t>90%</w:t>
            </w:r>
          </w:p>
          <w:p w14:paraId="27BA1BF5" w14:textId="77777777" w:rsidR="00C53243" w:rsidRPr="00F51708" w:rsidRDefault="00C53243">
            <w:pPr>
              <w:pStyle w:val="paragraph"/>
              <w:spacing w:before="0" w:beforeAutospacing="0" w:after="0" w:afterAutospacing="0"/>
              <w:jc w:val="center"/>
              <w:textAlignment w:val="baseline"/>
              <w:rPr>
                <w:rStyle w:val="normaltextrun"/>
                <w:rFonts w:ascii="Roboto" w:hAnsi="Roboto" w:cs="Calibri"/>
                <w:sz w:val="18"/>
                <w:szCs w:val="18"/>
              </w:rPr>
            </w:pPr>
            <w:r w:rsidRPr="00F51708">
              <w:rPr>
                <w:rStyle w:val="normaltextrun"/>
                <w:rFonts w:ascii="Roboto" w:hAnsi="Roboto" w:cs="Calibri"/>
                <w:sz w:val="18"/>
                <w:szCs w:val="18"/>
              </w:rPr>
              <w:t>90%</w:t>
            </w:r>
          </w:p>
          <w:p w14:paraId="29CF580D" w14:textId="77777777" w:rsidR="00C53243" w:rsidRPr="00F51708" w:rsidRDefault="00C53243">
            <w:pPr>
              <w:pStyle w:val="paragraph"/>
              <w:spacing w:before="0" w:beforeAutospacing="0" w:after="0" w:afterAutospacing="0"/>
              <w:jc w:val="center"/>
              <w:textAlignment w:val="baseline"/>
              <w:rPr>
                <w:rStyle w:val="normaltextrun"/>
                <w:rFonts w:ascii="Roboto" w:hAnsi="Roboto" w:cs="Calibri"/>
                <w:sz w:val="18"/>
                <w:szCs w:val="18"/>
              </w:rPr>
            </w:pPr>
            <w:r w:rsidRPr="00F51708">
              <w:rPr>
                <w:rStyle w:val="normaltextrun"/>
                <w:rFonts w:ascii="Roboto" w:hAnsi="Roboto" w:cs="Calibri"/>
                <w:sz w:val="18"/>
                <w:szCs w:val="18"/>
              </w:rPr>
              <w:t>90%</w:t>
            </w:r>
          </w:p>
          <w:p w14:paraId="1271C098" w14:textId="77777777" w:rsidR="00C53243" w:rsidRPr="00F51708" w:rsidRDefault="00C53243">
            <w:pPr>
              <w:pStyle w:val="paragraph"/>
              <w:spacing w:before="0" w:beforeAutospacing="0" w:after="0" w:afterAutospacing="0"/>
              <w:jc w:val="center"/>
              <w:textAlignment w:val="baseline"/>
              <w:rPr>
                <w:rStyle w:val="normaltextrun"/>
                <w:rFonts w:ascii="Roboto" w:hAnsi="Roboto" w:cs="Calibri"/>
                <w:sz w:val="18"/>
                <w:szCs w:val="18"/>
              </w:rPr>
            </w:pPr>
            <w:r w:rsidRPr="00F51708">
              <w:rPr>
                <w:rStyle w:val="normaltextrun"/>
                <w:rFonts w:ascii="Roboto" w:hAnsi="Roboto" w:cs="Calibri"/>
                <w:sz w:val="18"/>
                <w:szCs w:val="18"/>
              </w:rPr>
              <w:t>90%</w:t>
            </w:r>
          </w:p>
        </w:tc>
        <w:tc>
          <w:tcPr>
            <w:tcW w:w="946" w:type="dxa"/>
            <w:gridSpan w:val="2"/>
            <w:tcBorders>
              <w:top w:val="nil"/>
              <w:left w:val="nil"/>
              <w:bottom w:val="nil"/>
            </w:tcBorders>
          </w:tcPr>
          <w:p w14:paraId="30F640D7"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722245BA"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27D9F7AB"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6FFF21C7"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88%</w:t>
            </w:r>
          </w:p>
          <w:p w14:paraId="29BFB426"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88%</w:t>
            </w:r>
          </w:p>
          <w:p w14:paraId="3A6EDC2A"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86%</w:t>
            </w:r>
          </w:p>
          <w:p w14:paraId="4A01003D"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94%</w:t>
            </w:r>
          </w:p>
        </w:tc>
        <w:tc>
          <w:tcPr>
            <w:tcW w:w="987" w:type="dxa"/>
            <w:tcBorders>
              <w:top w:val="nil"/>
              <w:left w:val="nil"/>
              <w:bottom w:val="nil"/>
            </w:tcBorders>
          </w:tcPr>
          <w:p w14:paraId="2372FADB" w14:textId="77777777" w:rsidR="00C53243" w:rsidRDefault="00C53243">
            <w:pPr>
              <w:pStyle w:val="paragraph"/>
              <w:spacing w:before="0" w:beforeAutospacing="0" w:after="0" w:afterAutospacing="0"/>
              <w:jc w:val="center"/>
              <w:textAlignment w:val="baseline"/>
              <w:rPr>
                <w:rStyle w:val="normaltextrun"/>
                <w:rFonts w:ascii="Roboto" w:hAnsi="Roboto"/>
                <w:sz w:val="18"/>
                <w:szCs w:val="18"/>
              </w:rPr>
            </w:pPr>
          </w:p>
          <w:p w14:paraId="0D0E5D1B" w14:textId="77777777" w:rsidR="00C53243" w:rsidRDefault="00C53243">
            <w:pPr>
              <w:pStyle w:val="paragraph"/>
              <w:spacing w:before="0" w:beforeAutospacing="0" w:after="0" w:afterAutospacing="0"/>
              <w:jc w:val="center"/>
              <w:textAlignment w:val="baseline"/>
              <w:rPr>
                <w:rStyle w:val="normaltextrun"/>
                <w:rFonts w:ascii="Roboto" w:hAnsi="Roboto"/>
                <w:sz w:val="18"/>
                <w:szCs w:val="18"/>
              </w:rPr>
            </w:pPr>
          </w:p>
          <w:p w14:paraId="7B169B76" w14:textId="77777777" w:rsidR="00C53243" w:rsidRDefault="00C53243">
            <w:pPr>
              <w:pStyle w:val="paragraph"/>
              <w:spacing w:before="0" w:beforeAutospacing="0" w:after="0" w:afterAutospacing="0"/>
              <w:jc w:val="center"/>
              <w:textAlignment w:val="baseline"/>
              <w:rPr>
                <w:rStyle w:val="normaltextrun"/>
                <w:rFonts w:ascii="Roboto" w:hAnsi="Roboto"/>
                <w:sz w:val="18"/>
                <w:szCs w:val="18"/>
              </w:rPr>
            </w:pPr>
          </w:p>
          <w:p w14:paraId="2D570916" w14:textId="2CFF061D" w:rsidR="00C53243" w:rsidRPr="00F51708" w:rsidRDefault="00930C67">
            <w:pPr>
              <w:pStyle w:val="paragraph"/>
              <w:spacing w:before="0" w:beforeAutospacing="0" w:after="0" w:afterAutospacing="0"/>
              <w:jc w:val="center"/>
              <w:textAlignment w:val="baseline"/>
              <w:rPr>
                <w:rStyle w:val="normaltextrun"/>
                <w:rFonts w:ascii="Roboto" w:hAnsi="Roboto"/>
                <w:sz w:val="18"/>
                <w:szCs w:val="18"/>
              </w:rPr>
            </w:pPr>
            <w:ins w:id="409" w:author="Author" w:date="2023-04-25T13:28:00Z">
              <w:r>
                <w:rPr>
                  <w:rFonts w:asciiTheme="majorBidi" w:hAnsiTheme="majorBidi" w:cstheme="majorBidi"/>
                </w:rPr>
                <w:t>S</w:t>
              </w:r>
              <w:r w:rsidRPr="000B2F8B">
                <w:rPr>
                  <w:rFonts w:asciiTheme="majorBidi" w:hAnsiTheme="majorBidi" w:cstheme="majorBidi"/>
                </w:rPr>
                <w:t xml:space="preserve">urvey of </w:t>
              </w:r>
              <w:r>
                <w:rPr>
                  <w:rFonts w:asciiTheme="majorBidi" w:hAnsiTheme="majorBidi" w:cstheme="majorBidi"/>
                </w:rPr>
                <w:t>national</w:t>
              </w:r>
              <w:r w:rsidRPr="000B2F8B">
                <w:rPr>
                  <w:rFonts w:asciiTheme="majorBidi" w:hAnsiTheme="majorBidi" w:cstheme="majorBidi"/>
                </w:rPr>
                <w:t xml:space="preserve"> Governments</w:t>
              </w:r>
            </w:ins>
            <w:del w:id="410" w:author="Author" w:date="2023-04-25T13:28:00Z">
              <w:r w:rsidR="00C53243" w:rsidRPr="00F51708" w:rsidDel="00930C67">
                <w:rPr>
                  <w:rStyle w:val="normaltextrun"/>
                  <w:rFonts w:ascii="Roboto" w:hAnsi="Roboto"/>
                  <w:sz w:val="18"/>
                  <w:szCs w:val="18"/>
                </w:rPr>
                <w:delText xml:space="preserve">DESA Gov Survey </w:delText>
              </w:r>
            </w:del>
          </w:p>
        </w:tc>
      </w:tr>
      <w:tr w:rsidR="00C53243" w:rsidRPr="00F51708" w14:paraId="1F533FDB" w14:textId="77777777">
        <w:tc>
          <w:tcPr>
            <w:tcW w:w="3510" w:type="dxa"/>
            <w:tcBorders>
              <w:top w:val="single" w:sz="4" w:space="0" w:color="auto"/>
              <w:bottom w:val="nil"/>
              <w:right w:val="nil"/>
            </w:tcBorders>
          </w:tcPr>
          <w:p w14:paraId="6497E0AC" w14:textId="7F6BA1F8" w:rsidR="00C53243" w:rsidRPr="00F51708" w:rsidRDefault="00C53243">
            <w:pPr>
              <w:rPr>
                <w:rFonts w:ascii="Roboto" w:hAnsi="Roboto"/>
                <w:b/>
                <w:bCs/>
                <w:sz w:val="18"/>
                <w:szCs w:val="18"/>
              </w:rPr>
            </w:pPr>
            <w:r w:rsidRPr="00F51708">
              <w:rPr>
                <w:rFonts w:ascii="Roboto" w:hAnsi="Roboto" w:cs="Calibri"/>
                <w:bCs/>
                <w:sz w:val="18"/>
                <w:szCs w:val="18"/>
                <w:lang w:val="en-GB"/>
              </w:rPr>
              <w:t>1.1.2</w:t>
            </w:r>
            <w:r w:rsidRPr="00F51708">
              <w:rPr>
                <w:rFonts w:ascii="Roboto" w:hAnsi="Roboto" w:cs="Calibri"/>
                <w:b/>
                <w:sz w:val="18"/>
                <w:szCs w:val="18"/>
                <w:lang w:val="en-GB"/>
              </w:rPr>
              <w:t xml:space="preserve"> </w:t>
            </w:r>
            <w:r w:rsidRPr="00930C67">
              <w:rPr>
                <w:rFonts w:ascii="Roboto" w:hAnsi="Roboto" w:cs="Calibri"/>
                <w:bCs/>
                <w:sz w:val="18"/>
                <w:szCs w:val="18"/>
                <w:lang w:val="en-GB"/>
                <w:rPrChange w:id="411" w:author="Author" w:date="2023-04-25T13:30:00Z">
                  <w:rPr>
                    <w:rFonts w:ascii="Roboto" w:hAnsi="Roboto" w:cs="Calibri"/>
                    <w:b/>
                    <w:sz w:val="18"/>
                    <w:szCs w:val="18"/>
                    <w:lang w:val="en-GB"/>
                  </w:rPr>
                </w:rPrChange>
              </w:rPr>
              <w:t xml:space="preserve">Effective </w:t>
            </w:r>
            <w:ins w:id="412" w:author="Author" w:date="2023-04-25T13:29:00Z">
              <w:r w:rsidR="00930C67" w:rsidRPr="00930C67">
                <w:rPr>
                  <w:rFonts w:ascii="Roboto" w:hAnsi="Roboto" w:cs="Calibri"/>
                  <w:bCs/>
                  <w:sz w:val="18"/>
                  <w:szCs w:val="18"/>
                  <w:lang w:val="en-GB"/>
                  <w:rPrChange w:id="413" w:author="Author" w:date="2023-04-25T13:30:00Z">
                    <w:rPr>
                      <w:rFonts w:ascii="Roboto" w:hAnsi="Roboto" w:cs="Calibri"/>
                      <w:b/>
                      <w:sz w:val="18"/>
                      <w:szCs w:val="18"/>
                      <w:lang w:val="en-GB"/>
                    </w:rPr>
                  </w:rPrChange>
                </w:rPr>
                <w:t xml:space="preserve">resident coordinator office </w:t>
              </w:r>
            </w:ins>
            <w:del w:id="414" w:author="Author" w:date="2023-04-25T13:28:00Z">
              <w:r w:rsidRPr="00930C67" w:rsidDel="00930C67">
                <w:rPr>
                  <w:bCs/>
                </w:rPr>
                <w:fldChar w:fldCharType="begin"/>
              </w:r>
              <w:r w:rsidRPr="00930C67" w:rsidDel="00930C67">
                <w:rPr>
                  <w:bCs/>
                </w:rPr>
                <w:delInstrText>HYPERLINK "https://un-dco.org/resident-coordinators-their-offices"</w:delInstrText>
              </w:r>
              <w:r w:rsidRPr="00930C67" w:rsidDel="00930C67">
                <w:rPr>
                  <w:bCs/>
                </w:rPr>
              </w:r>
              <w:r w:rsidRPr="00930C67" w:rsidDel="00930C67">
                <w:rPr>
                  <w:bCs/>
                </w:rPr>
                <w:fldChar w:fldCharType="separate"/>
              </w:r>
              <w:r w:rsidRPr="00930C67" w:rsidDel="00930C67">
                <w:rPr>
                  <w:rStyle w:val="Hyperlink"/>
                  <w:rFonts w:ascii="Roboto" w:hAnsi="Roboto" w:cs="Calibri"/>
                  <w:bCs/>
                  <w:sz w:val="18"/>
                  <w:szCs w:val="18"/>
                  <w:lang w:val="en-GB"/>
                  <w:rPrChange w:id="415" w:author="Author" w:date="2023-04-25T13:30:00Z">
                    <w:rPr>
                      <w:rStyle w:val="Hyperlink"/>
                      <w:rFonts w:ascii="Roboto" w:hAnsi="Roboto" w:cs="Calibri"/>
                      <w:b/>
                      <w:sz w:val="18"/>
                      <w:szCs w:val="18"/>
                      <w:lang w:val="en-GB"/>
                    </w:rPr>
                  </w:rPrChange>
                </w:rPr>
                <w:delText>RCO</w:delText>
              </w:r>
              <w:r w:rsidRPr="00930C67" w:rsidDel="00930C67">
                <w:rPr>
                  <w:rStyle w:val="Hyperlink"/>
                  <w:rFonts w:ascii="Roboto" w:hAnsi="Roboto" w:cs="Calibri"/>
                  <w:bCs/>
                  <w:sz w:val="18"/>
                  <w:szCs w:val="18"/>
                  <w:lang w:val="en-GB"/>
                  <w:rPrChange w:id="416" w:author="Author" w:date="2023-04-25T13:30:00Z">
                    <w:rPr>
                      <w:rStyle w:val="Hyperlink"/>
                      <w:rFonts w:ascii="Roboto" w:hAnsi="Roboto" w:cs="Calibri"/>
                      <w:b/>
                      <w:sz w:val="18"/>
                      <w:szCs w:val="18"/>
                      <w:lang w:val="en-GB"/>
                    </w:rPr>
                  </w:rPrChange>
                </w:rPr>
                <w:fldChar w:fldCharType="end"/>
              </w:r>
              <w:r w:rsidRPr="00930C67" w:rsidDel="00930C67">
                <w:rPr>
                  <w:rFonts w:ascii="Roboto" w:hAnsi="Roboto" w:cs="Calibri"/>
                  <w:bCs/>
                  <w:sz w:val="18"/>
                  <w:szCs w:val="18"/>
                  <w:lang w:val="en-GB"/>
                  <w:rPrChange w:id="417" w:author="Author" w:date="2023-04-25T13:30:00Z">
                    <w:rPr>
                      <w:rFonts w:ascii="Roboto" w:hAnsi="Roboto" w:cs="Calibri"/>
                      <w:b/>
                      <w:sz w:val="18"/>
                      <w:szCs w:val="18"/>
                      <w:lang w:val="en-GB"/>
                    </w:rPr>
                  </w:rPrChange>
                </w:rPr>
                <w:delText xml:space="preserve"> </w:delText>
              </w:r>
            </w:del>
            <w:r w:rsidRPr="00930C67">
              <w:rPr>
                <w:rFonts w:ascii="Roboto" w:hAnsi="Roboto" w:cs="Calibri"/>
                <w:bCs/>
                <w:sz w:val="18"/>
                <w:szCs w:val="18"/>
                <w:lang w:val="en-GB"/>
                <w:rPrChange w:id="418" w:author="Author" w:date="2023-04-25T13:30:00Z">
                  <w:rPr>
                    <w:rFonts w:ascii="Roboto" w:hAnsi="Roboto" w:cs="Calibri"/>
                    <w:b/>
                    <w:sz w:val="18"/>
                    <w:szCs w:val="18"/>
                    <w:lang w:val="en-GB"/>
                  </w:rPr>
                </w:rPrChange>
              </w:rPr>
              <w:t xml:space="preserve">capacities in support of </w:t>
            </w:r>
            <w:ins w:id="419" w:author="Author" w:date="2023-04-25T13:29:00Z">
              <w:r w:rsidR="00930C67" w:rsidRPr="00930C67">
                <w:rPr>
                  <w:rFonts w:ascii="Roboto" w:hAnsi="Roboto" w:cs="Calibri"/>
                  <w:bCs/>
                  <w:sz w:val="18"/>
                  <w:szCs w:val="18"/>
                  <w:lang w:val="en-GB"/>
                  <w:rPrChange w:id="420" w:author="Author" w:date="2023-04-25T13:30:00Z">
                    <w:rPr>
                      <w:rFonts w:ascii="Roboto" w:hAnsi="Roboto" w:cs="Calibri"/>
                      <w:b/>
                      <w:sz w:val="18"/>
                      <w:szCs w:val="18"/>
                      <w:lang w:val="en-GB"/>
                    </w:rPr>
                  </w:rPrChange>
                </w:rPr>
                <w:t>United Nations</w:t>
              </w:r>
            </w:ins>
            <w:del w:id="421" w:author="Author" w:date="2023-04-25T13:29:00Z">
              <w:r w:rsidRPr="00930C67" w:rsidDel="00930C67">
                <w:rPr>
                  <w:rFonts w:ascii="Roboto" w:hAnsi="Roboto" w:cs="Calibri"/>
                  <w:bCs/>
                  <w:sz w:val="18"/>
                  <w:szCs w:val="18"/>
                  <w:lang w:val="en-GB"/>
                  <w:rPrChange w:id="422" w:author="Author" w:date="2023-04-25T13:30:00Z">
                    <w:rPr>
                      <w:rFonts w:ascii="Roboto" w:hAnsi="Roboto" w:cs="Calibri"/>
                      <w:b/>
                      <w:sz w:val="18"/>
                      <w:szCs w:val="18"/>
                      <w:lang w:val="en-GB"/>
                    </w:rPr>
                  </w:rPrChange>
                </w:rPr>
                <w:delText>UN</w:delText>
              </w:r>
            </w:del>
            <w:r w:rsidRPr="00930C67">
              <w:rPr>
                <w:rFonts w:ascii="Roboto" w:hAnsi="Roboto" w:cs="Calibri"/>
                <w:bCs/>
                <w:sz w:val="18"/>
                <w:szCs w:val="18"/>
                <w:lang w:val="en-GB"/>
                <w:rPrChange w:id="423" w:author="Author" w:date="2023-04-25T13:30:00Z">
                  <w:rPr>
                    <w:rFonts w:ascii="Roboto" w:hAnsi="Roboto" w:cs="Calibri"/>
                    <w:b/>
                    <w:sz w:val="18"/>
                    <w:szCs w:val="18"/>
                    <w:lang w:val="en-GB"/>
                  </w:rPr>
                </w:rPrChange>
              </w:rPr>
              <w:t xml:space="preserve"> development system</w:t>
            </w:r>
            <w:ins w:id="424" w:author="Author" w:date="2023-04-25T13:29:00Z">
              <w:r w:rsidR="00930C67" w:rsidRPr="00930C67">
                <w:rPr>
                  <w:rFonts w:ascii="Roboto" w:hAnsi="Roboto" w:cs="Calibri"/>
                  <w:bCs/>
                  <w:sz w:val="18"/>
                  <w:szCs w:val="18"/>
                  <w:lang w:val="en-GB"/>
                  <w:rPrChange w:id="425" w:author="Author" w:date="2023-04-25T13:30:00Z">
                    <w:rPr>
                      <w:rFonts w:ascii="Roboto" w:hAnsi="Roboto" w:cs="Calibri"/>
                      <w:b/>
                      <w:sz w:val="18"/>
                      <w:szCs w:val="18"/>
                      <w:lang w:val="en-GB"/>
                    </w:rPr>
                  </w:rPrChange>
                </w:rPr>
                <w:t>’s</w:t>
              </w:r>
            </w:ins>
            <w:r w:rsidRPr="00930C67">
              <w:rPr>
                <w:rFonts w:ascii="Roboto" w:hAnsi="Roboto" w:cs="Calibri"/>
                <w:bCs/>
                <w:sz w:val="18"/>
                <w:szCs w:val="18"/>
                <w:lang w:val="en-GB"/>
                <w:rPrChange w:id="426" w:author="Author" w:date="2023-04-25T13:30:00Z">
                  <w:rPr>
                    <w:rFonts w:ascii="Roboto" w:hAnsi="Roboto" w:cs="Calibri"/>
                    <w:b/>
                    <w:sz w:val="18"/>
                    <w:szCs w:val="18"/>
                    <w:lang w:val="en-GB"/>
                  </w:rPr>
                </w:rPrChange>
              </w:rPr>
              <w:t xml:space="preserve"> efforts and impact in country</w:t>
            </w:r>
          </w:p>
        </w:tc>
        <w:tc>
          <w:tcPr>
            <w:tcW w:w="7290" w:type="dxa"/>
            <w:tcBorders>
              <w:top w:val="single" w:sz="4" w:space="0" w:color="auto"/>
              <w:left w:val="nil"/>
              <w:bottom w:val="nil"/>
              <w:right w:val="nil"/>
            </w:tcBorders>
          </w:tcPr>
          <w:p w14:paraId="319323B1" w14:textId="204D4A49" w:rsidR="00C53243" w:rsidRPr="00F51708" w:rsidRDefault="00C53243">
            <w:del w:id="427" w:author="Author" w:date="2023-04-25T13:30:00Z">
              <w:r w:rsidRPr="00F51708" w:rsidDel="00930C67">
                <w:rPr>
                  <w:rFonts w:ascii="Roboto" w:hAnsi="Roboto" w:cstheme="majorBidi"/>
                  <w:sz w:val="18"/>
                  <w:szCs w:val="18"/>
                </w:rPr>
                <w:delText>%</w:delText>
              </w:r>
            </w:del>
            <w:ins w:id="428" w:author="Author" w:date="2023-04-25T13:30:00Z">
              <w:r w:rsidR="00930C67">
                <w:rPr>
                  <w:rStyle w:val="normaltextrun"/>
                  <w:rFonts w:ascii="Roboto" w:hAnsi="Roboto"/>
                  <w:color w:val="7F7F7F" w:themeColor="text1" w:themeTint="80"/>
                  <w:sz w:val="18"/>
                  <w:szCs w:val="18"/>
                </w:rPr>
                <w:t xml:space="preserve"> Percentage</w:t>
              </w:r>
            </w:ins>
            <w:r w:rsidRPr="00F51708">
              <w:rPr>
                <w:rFonts w:ascii="Roboto" w:hAnsi="Roboto" w:cstheme="majorBidi"/>
                <w:sz w:val="18"/>
                <w:szCs w:val="18"/>
              </w:rPr>
              <w:t xml:space="preserve"> of </w:t>
            </w:r>
            <w:ins w:id="429" w:author="Author" w:date="2023-04-25T13:30:00Z">
              <w:r w:rsidR="00930C67" w:rsidRPr="00F46EDF">
                <w:rPr>
                  <w:rFonts w:ascii="Roboto" w:hAnsi="Roboto" w:cs="Calibri"/>
                  <w:bCs/>
                  <w:sz w:val="18"/>
                  <w:szCs w:val="18"/>
                  <w:lang w:val="en-GB"/>
                </w:rPr>
                <w:t>resident coordinator office</w:t>
              </w:r>
              <w:r w:rsidR="00930C67">
                <w:rPr>
                  <w:rFonts w:ascii="Roboto" w:hAnsi="Roboto" w:cs="Calibri"/>
                  <w:bCs/>
                  <w:sz w:val="18"/>
                  <w:szCs w:val="18"/>
                  <w:lang w:val="en-GB"/>
                </w:rPr>
                <w:t>s</w:t>
              </w:r>
            </w:ins>
            <w:del w:id="430" w:author="Author" w:date="2023-04-25T13:30:00Z">
              <w:r w:rsidRPr="00F51708" w:rsidDel="00930C67">
                <w:rPr>
                  <w:rFonts w:ascii="Roboto" w:hAnsi="Roboto" w:cstheme="majorBidi"/>
                  <w:sz w:val="18"/>
                  <w:szCs w:val="18"/>
                </w:rPr>
                <w:delText>RCOs</w:delText>
              </w:r>
            </w:del>
            <w:r w:rsidRPr="00F51708">
              <w:rPr>
                <w:rFonts w:ascii="Roboto" w:hAnsi="Roboto" w:cstheme="majorBidi"/>
                <w:sz w:val="18"/>
                <w:szCs w:val="18"/>
              </w:rPr>
              <w:t xml:space="preserve"> fully staffed with core professional capacities </w:t>
            </w:r>
          </w:p>
          <w:p w14:paraId="74CD04C8" w14:textId="77777777" w:rsidR="00C53243" w:rsidRPr="00F51708" w:rsidRDefault="00C53243">
            <w:pPr>
              <w:rPr>
                <w:rFonts w:ascii="Roboto" w:hAnsi="Roboto" w:cstheme="majorBidi"/>
                <w:sz w:val="18"/>
                <w:szCs w:val="18"/>
              </w:rPr>
            </w:pPr>
          </w:p>
          <w:p w14:paraId="783D516F" w14:textId="77777777" w:rsidR="00C53243" w:rsidRPr="00F51708" w:rsidRDefault="00C53243">
            <w:pPr>
              <w:rPr>
                <w:rFonts w:ascii="Roboto" w:hAnsi="Roboto" w:cstheme="majorBidi"/>
                <w:sz w:val="18"/>
                <w:szCs w:val="18"/>
              </w:rPr>
            </w:pPr>
          </w:p>
          <w:p w14:paraId="6369F500" w14:textId="6FC4C2AC" w:rsidR="00C53243" w:rsidRPr="00F51708" w:rsidRDefault="00C53243">
            <w:pPr>
              <w:rPr>
                <w:rStyle w:val="normaltextrun"/>
                <w:rFonts w:ascii="Roboto" w:hAnsi="Roboto"/>
                <w:sz w:val="18"/>
                <w:szCs w:val="18"/>
              </w:rPr>
            </w:pPr>
            <w:del w:id="431" w:author="Author" w:date="2023-04-25T13:30:00Z">
              <w:r w:rsidRPr="00F51708" w:rsidDel="00930C67">
                <w:rPr>
                  <w:rFonts w:ascii="Roboto" w:hAnsi="Roboto" w:cstheme="majorBidi"/>
                  <w:sz w:val="18"/>
                  <w:szCs w:val="18"/>
                </w:rPr>
                <w:delText>% of RCOs</w:delText>
              </w:r>
            </w:del>
            <w:ins w:id="432" w:author="Author" w:date="2023-04-25T13:30:00Z">
              <w:r w:rsidR="00930C67">
                <w:rPr>
                  <w:rStyle w:val="normaltextrun"/>
                  <w:rFonts w:ascii="Roboto" w:hAnsi="Roboto"/>
                  <w:color w:val="7F7F7F" w:themeColor="text1" w:themeTint="80"/>
                  <w:sz w:val="18"/>
                  <w:szCs w:val="18"/>
                </w:rPr>
                <w:t>Percentage</w:t>
              </w:r>
              <w:r w:rsidR="00930C67" w:rsidRPr="00F51708">
                <w:rPr>
                  <w:rFonts w:ascii="Roboto" w:hAnsi="Roboto" w:cstheme="majorBidi"/>
                  <w:sz w:val="18"/>
                  <w:szCs w:val="18"/>
                </w:rPr>
                <w:t xml:space="preserve"> of </w:t>
              </w:r>
              <w:r w:rsidR="00930C67" w:rsidRPr="00F46EDF">
                <w:rPr>
                  <w:rFonts w:ascii="Roboto" w:hAnsi="Roboto" w:cs="Calibri"/>
                  <w:bCs/>
                  <w:sz w:val="18"/>
                  <w:szCs w:val="18"/>
                  <w:lang w:val="en-GB"/>
                </w:rPr>
                <w:t>resident coordinator office</w:t>
              </w:r>
              <w:r w:rsidR="00930C67">
                <w:rPr>
                  <w:rFonts w:ascii="Roboto" w:hAnsi="Roboto" w:cs="Calibri"/>
                  <w:bCs/>
                  <w:sz w:val="18"/>
                  <w:szCs w:val="18"/>
                  <w:lang w:val="en-GB"/>
                </w:rPr>
                <w:t>s</w:t>
              </w:r>
            </w:ins>
            <w:r w:rsidRPr="00F51708">
              <w:rPr>
                <w:rFonts w:ascii="Roboto" w:hAnsi="Roboto" w:cstheme="majorBidi"/>
                <w:sz w:val="18"/>
                <w:szCs w:val="18"/>
              </w:rPr>
              <w:t xml:space="preserve"> that rate the support on </w:t>
            </w:r>
            <w:del w:id="433" w:author="Author" w:date="2023-04-25T13:32:00Z">
              <w:r w:rsidRPr="00F51708" w:rsidDel="00AE69F7">
                <w:rPr>
                  <w:rFonts w:ascii="Roboto" w:hAnsi="Roboto" w:cstheme="majorBidi"/>
                  <w:sz w:val="18"/>
                  <w:szCs w:val="18"/>
                </w:rPr>
                <w:delText>DCO-led</w:delText>
              </w:r>
            </w:del>
            <w:r w:rsidRPr="00F51708">
              <w:rPr>
                <w:rFonts w:ascii="Roboto" w:hAnsi="Roboto" w:cstheme="majorBidi"/>
                <w:sz w:val="18"/>
                <w:szCs w:val="18"/>
              </w:rPr>
              <w:t xml:space="preserve"> networks for knowledge</w:t>
            </w:r>
            <w:ins w:id="434" w:author="Author" w:date="2023-04-25T13:32:00Z">
              <w:r w:rsidR="00AE69F7">
                <w:rPr>
                  <w:rFonts w:ascii="Roboto" w:hAnsi="Roboto" w:cstheme="majorBidi"/>
                  <w:sz w:val="18"/>
                  <w:szCs w:val="18"/>
                </w:rPr>
                <w:t>-</w:t>
              </w:r>
            </w:ins>
            <w:del w:id="435" w:author="Author" w:date="2023-04-25T13:32:00Z">
              <w:r w:rsidRPr="00F51708" w:rsidDel="00AE69F7">
                <w:rPr>
                  <w:rFonts w:ascii="Roboto" w:hAnsi="Roboto" w:cstheme="majorBidi"/>
                  <w:sz w:val="18"/>
                  <w:szCs w:val="18"/>
                </w:rPr>
                <w:delText xml:space="preserve"> </w:delText>
              </w:r>
            </w:del>
            <w:r w:rsidRPr="00F51708">
              <w:rPr>
                <w:rFonts w:ascii="Roboto" w:hAnsi="Roboto" w:cstheme="majorBidi"/>
                <w:sz w:val="18"/>
                <w:szCs w:val="18"/>
              </w:rPr>
              <w:t xml:space="preserve">sharing as </w:t>
            </w:r>
            <w:commentRangeStart w:id="436"/>
            <w:ins w:id="437" w:author="Author" w:date="2023-04-25T13:33:00Z">
              <w:r w:rsidR="00AE69F7">
                <w:rPr>
                  <w:rFonts w:ascii="Roboto" w:hAnsi="Roboto" w:cstheme="majorBidi"/>
                  <w:sz w:val="18"/>
                  <w:szCs w:val="18"/>
                </w:rPr>
                <w:t xml:space="preserve">being of </w:t>
              </w:r>
            </w:ins>
            <w:ins w:id="438" w:author="Author" w:date="2023-04-25T13:32:00Z">
              <w:r w:rsidR="00AE69F7">
                <w:rPr>
                  <w:rFonts w:ascii="Roboto" w:hAnsi="Roboto" w:cstheme="majorBidi"/>
                  <w:sz w:val="18"/>
                  <w:szCs w:val="18"/>
                </w:rPr>
                <w:t>“</w:t>
              </w:r>
            </w:ins>
            <w:del w:id="439" w:author="Author" w:date="2023-04-25T13:32:00Z">
              <w:r w:rsidRPr="00F51708" w:rsidDel="00AE69F7">
                <w:rPr>
                  <w:rFonts w:ascii="Roboto" w:hAnsi="Roboto" w:cstheme="majorBidi"/>
                  <w:sz w:val="18"/>
                  <w:szCs w:val="18"/>
                </w:rPr>
                <w:delText>‘</w:delText>
              </w:r>
            </w:del>
            <w:r w:rsidRPr="00F51708">
              <w:rPr>
                <w:rFonts w:ascii="Roboto" w:hAnsi="Roboto" w:cstheme="majorBidi"/>
                <w:sz w:val="18"/>
                <w:szCs w:val="18"/>
              </w:rPr>
              <w:t>good</w:t>
            </w:r>
            <w:ins w:id="440" w:author="Author" w:date="2023-04-25T13:32:00Z">
              <w:r w:rsidR="00AE69F7">
                <w:rPr>
                  <w:rFonts w:ascii="Roboto" w:hAnsi="Roboto" w:cstheme="majorBidi"/>
                  <w:sz w:val="18"/>
                  <w:szCs w:val="18"/>
                </w:rPr>
                <w:t>”</w:t>
              </w:r>
            </w:ins>
            <w:del w:id="441" w:author="Author" w:date="2023-04-25T13:33:00Z">
              <w:r w:rsidRPr="00F51708" w:rsidDel="00AE69F7">
                <w:rPr>
                  <w:rFonts w:ascii="Roboto" w:hAnsi="Roboto" w:cstheme="majorBidi"/>
                  <w:sz w:val="18"/>
                  <w:szCs w:val="18"/>
                </w:rPr>
                <w:delText>’</w:delText>
              </w:r>
            </w:del>
            <w:r w:rsidRPr="00F51708">
              <w:rPr>
                <w:rFonts w:ascii="Roboto" w:hAnsi="Roboto" w:cstheme="majorBidi"/>
                <w:sz w:val="18"/>
                <w:szCs w:val="18"/>
              </w:rPr>
              <w:t xml:space="preserve"> </w:t>
            </w:r>
            <w:del w:id="442" w:author="Author" w:date="2023-04-25T13:33:00Z">
              <w:r w:rsidRPr="00F51708" w:rsidDel="00AE69F7">
                <w:rPr>
                  <w:rFonts w:ascii="Roboto" w:hAnsi="Roboto" w:cstheme="majorBidi"/>
                  <w:sz w:val="18"/>
                  <w:szCs w:val="18"/>
                </w:rPr>
                <w:delText xml:space="preserve">in </w:delText>
              </w:r>
            </w:del>
            <w:r w:rsidRPr="00F51708">
              <w:rPr>
                <w:rFonts w:ascii="Roboto" w:hAnsi="Roboto" w:cstheme="majorBidi"/>
                <w:sz w:val="18"/>
                <w:szCs w:val="18"/>
              </w:rPr>
              <w:t>quality</w:t>
            </w:r>
            <w:commentRangeEnd w:id="436"/>
            <w:r w:rsidR="00AE69F7">
              <w:rPr>
                <w:rStyle w:val="CommentReference"/>
              </w:rPr>
              <w:commentReference w:id="436"/>
            </w:r>
          </w:p>
          <w:p w14:paraId="72E8ED91" w14:textId="77777777" w:rsidR="00C53243" w:rsidRPr="00F51708" w:rsidRDefault="00C53243">
            <w:pPr>
              <w:pStyle w:val="Default"/>
              <w:rPr>
                <w:rStyle w:val="normaltextrun"/>
                <w:rFonts w:ascii="Roboto" w:hAnsi="Roboto"/>
                <w:color w:val="auto"/>
                <w:sz w:val="18"/>
                <w:szCs w:val="18"/>
              </w:rPr>
            </w:pPr>
          </w:p>
        </w:tc>
        <w:tc>
          <w:tcPr>
            <w:tcW w:w="1350" w:type="dxa"/>
            <w:tcBorders>
              <w:top w:val="single" w:sz="4" w:space="0" w:color="auto"/>
              <w:left w:val="nil"/>
              <w:bottom w:val="nil"/>
              <w:right w:val="nil"/>
            </w:tcBorders>
          </w:tcPr>
          <w:p w14:paraId="6CEEDB72"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77%</w:t>
            </w:r>
          </w:p>
          <w:p w14:paraId="2265835A"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(2021)</w:t>
            </w:r>
          </w:p>
          <w:p w14:paraId="2B6CCC91"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07F0AB59"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49%</w:t>
            </w:r>
          </w:p>
          <w:p w14:paraId="36EA328D"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(2020)</w:t>
            </w:r>
          </w:p>
        </w:tc>
        <w:tc>
          <w:tcPr>
            <w:tcW w:w="854" w:type="dxa"/>
            <w:tcBorders>
              <w:top w:val="single" w:sz="4" w:space="0" w:color="auto"/>
              <w:left w:val="nil"/>
              <w:bottom w:val="nil"/>
            </w:tcBorders>
          </w:tcPr>
          <w:p w14:paraId="51A20E0F"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90%</w:t>
            </w:r>
          </w:p>
          <w:p w14:paraId="5102303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5BFF7A0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72F846A9"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75%</w:t>
            </w:r>
          </w:p>
        </w:tc>
        <w:tc>
          <w:tcPr>
            <w:tcW w:w="946" w:type="dxa"/>
            <w:gridSpan w:val="2"/>
            <w:tcBorders>
              <w:top w:val="single" w:sz="4" w:space="0" w:color="auto"/>
              <w:left w:val="nil"/>
              <w:bottom w:val="nil"/>
            </w:tcBorders>
          </w:tcPr>
          <w:p w14:paraId="39BBBA7B"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B956BF">
              <w:rPr>
                <w:rStyle w:val="normaltextrun"/>
                <w:rFonts w:ascii="Roboto" w:hAnsi="Roboto"/>
                <w:sz w:val="18"/>
                <w:szCs w:val="18"/>
              </w:rPr>
              <w:t>56%</w:t>
            </w:r>
          </w:p>
          <w:p w14:paraId="71EDC889"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4A333764"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29E0C87A" w14:textId="1F7CEFA2" w:rsidR="00C53243" w:rsidRPr="00F51708" w:rsidRDefault="008917A8">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63</w:t>
            </w:r>
            <w:r w:rsidR="00C53243" w:rsidRPr="00BE5196">
              <w:rPr>
                <w:rStyle w:val="normaltextrun"/>
                <w:rFonts w:ascii="Roboto" w:hAnsi="Roboto"/>
                <w:sz w:val="18"/>
                <w:szCs w:val="18"/>
              </w:rPr>
              <w:t>%</w:t>
            </w:r>
          </w:p>
        </w:tc>
        <w:tc>
          <w:tcPr>
            <w:tcW w:w="987" w:type="dxa"/>
            <w:tcBorders>
              <w:top w:val="single" w:sz="4" w:space="0" w:color="auto"/>
              <w:left w:val="nil"/>
              <w:bottom w:val="nil"/>
            </w:tcBorders>
          </w:tcPr>
          <w:p w14:paraId="2F77BF4C" w14:textId="0BBF31DE" w:rsidR="00C53243" w:rsidRPr="00F51708" w:rsidRDefault="00B1715C">
            <w:pPr>
              <w:pStyle w:val="paragraph"/>
              <w:spacing w:before="0" w:beforeAutospacing="0" w:after="0" w:afterAutospacing="0"/>
              <w:jc w:val="center"/>
              <w:textAlignment w:val="baseline"/>
              <w:rPr>
                <w:rStyle w:val="normaltextrun"/>
                <w:rFonts w:ascii="Roboto" w:hAnsi="Roboto"/>
                <w:sz w:val="18"/>
                <w:szCs w:val="18"/>
              </w:rPr>
            </w:pPr>
            <w:ins w:id="443" w:author="Author" w:date="2023-04-25T13:38:00Z">
              <w:r w:rsidRPr="00930C67">
                <w:rPr>
                  <w:rStyle w:val="normaltextrun"/>
                  <w:rFonts w:ascii="Roboto" w:hAnsi="Roboto"/>
                  <w:sz w:val="18"/>
                  <w:szCs w:val="18"/>
                </w:rPr>
                <w:t xml:space="preserve">Development Coordination Office </w:t>
              </w:r>
            </w:ins>
            <w:del w:id="444" w:author="Author" w:date="2023-04-25T13:38:00Z">
              <w:r w:rsidR="00C53243" w:rsidRPr="00F51708" w:rsidDel="00B1715C">
                <w:rPr>
                  <w:rStyle w:val="normaltextrun"/>
                  <w:rFonts w:ascii="Roboto" w:hAnsi="Roboto"/>
                  <w:sz w:val="18"/>
                  <w:szCs w:val="18"/>
                </w:rPr>
                <w:delText>DCO</w:delText>
              </w:r>
            </w:del>
          </w:p>
          <w:p w14:paraId="1FF28B52"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36D791EC"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0705C901" w14:textId="70E65001" w:rsidR="00C53243" w:rsidRPr="00F51708" w:rsidRDefault="00D41AD2">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UN</w:t>
            </w:r>
            <w:ins w:id="445" w:author="Author" w:date="2023-04-25T13:41:00Z">
              <w:r w:rsidR="006E073A">
                <w:rPr>
                  <w:rStyle w:val="normaltextrun"/>
                  <w:rFonts w:ascii="Roboto" w:hAnsi="Roboto"/>
                  <w:sz w:val="18"/>
                  <w:szCs w:val="18"/>
                </w:rPr>
                <w:t>-</w:t>
              </w:r>
            </w:ins>
            <w:r>
              <w:rPr>
                <w:rStyle w:val="normaltextrun"/>
                <w:rFonts w:ascii="Roboto" w:hAnsi="Roboto"/>
                <w:sz w:val="18"/>
                <w:szCs w:val="18"/>
              </w:rPr>
              <w:t>I</w:t>
            </w:r>
            <w:ins w:id="446" w:author="Author" w:date="2023-04-25T13:41:00Z">
              <w:r w:rsidR="006E073A">
                <w:rPr>
                  <w:rStyle w:val="normaltextrun"/>
                  <w:rFonts w:ascii="Roboto" w:hAnsi="Roboto"/>
                  <w:sz w:val="18"/>
                  <w:szCs w:val="18"/>
                </w:rPr>
                <w:t>nfo</w:t>
              </w:r>
            </w:ins>
            <w:ins w:id="447" w:author="Author" w:date="2023-04-27T23:12:00Z">
              <w:r w:rsidR="0041514D">
                <w:rPr>
                  <w:rStyle w:val="normaltextrun"/>
                  <w:rFonts w:ascii="Roboto" w:hAnsi="Roboto"/>
                  <w:sz w:val="18"/>
                  <w:szCs w:val="18"/>
                </w:rPr>
                <w:t xml:space="preserve">, </w:t>
              </w:r>
              <w:r w:rsidR="0041514D">
                <w:rPr>
                  <w:rFonts w:asciiTheme="majorBidi" w:hAnsiTheme="majorBidi" w:cstheme="majorBidi"/>
                </w:rPr>
                <w:t>i</w:t>
              </w:r>
              <w:r w:rsidR="0041514D" w:rsidRPr="002E4F2B">
                <w:rPr>
                  <w:rFonts w:asciiTheme="majorBidi" w:hAnsiTheme="majorBidi" w:cstheme="majorBidi"/>
                </w:rPr>
                <w:t xml:space="preserve">nformation </w:t>
              </w:r>
              <w:r w:rsidR="0041514D">
                <w:rPr>
                  <w:rFonts w:asciiTheme="majorBidi" w:hAnsiTheme="majorBidi" w:cstheme="majorBidi"/>
                </w:rPr>
                <w:t>m</w:t>
              </w:r>
              <w:r w:rsidR="0041514D" w:rsidRPr="002E4F2B">
                <w:rPr>
                  <w:rFonts w:asciiTheme="majorBidi" w:hAnsiTheme="majorBidi" w:cstheme="majorBidi"/>
                </w:rPr>
                <w:t xml:space="preserve">anagement </w:t>
              </w:r>
              <w:r w:rsidR="0041514D">
                <w:rPr>
                  <w:rFonts w:asciiTheme="majorBidi" w:hAnsiTheme="majorBidi" w:cstheme="majorBidi"/>
                </w:rPr>
                <w:t>s</w:t>
              </w:r>
              <w:r w:rsidR="0041514D" w:rsidRPr="002E4F2B">
                <w:rPr>
                  <w:rFonts w:asciiTheme="majorBidi" w:hAnsiTheme="majorBidi" w:cstheme="majorBidi"/>
                </w:rPr>
                <w:t>ystem</w:t>
              </w:r>
              <w:r w:rsidR="0041514D" w:rsidDel="006E073A">
                <w:rPr>
                  <w:rStyle w:val="normaltextrun"/>
                  <w:rFonts w:ascii="Roboto" w:hAnsi="Roboto"/>
                  <w:sz w:val="18"/>
                  <w:szCs w:val="18"/>
                </w:rPr>
                <w:t xml:space="preserve"> </w:t>
              </w:r>
            </w:ins>
            <w:del w:id="448" w:author="Author" w:date="2023-04-25T13:42:00Z">
              <w:r w:rsidDel="006E073A">
                <w:rPr>
                  <w:rStyle w:val="normaltextrun"/>
                  <w:rFonts w:ascii="Roboto" w:hAnsi="Roboto"/>
                  <w:sz w:val="18"/>
                  <w:szCs w:val="18"/>
                </w:rPr>
                <w:delText>NFO</w:delText>
              </w:r>
            </w:del>
            <w:r>
              <w:rPr>
                <w:rStyle w:val="normaltextrun"/>
                <w:rFonts w:ascii="Roboto" w:hAnsi="Roboto"/>
                <w:sz w:val="18"/>
                <w:szCs w:val="18"/>
              </w:rPr>
              <w:t xml:space="preserve"> </w:t>
            </w:r>
            <w:del w:id="449" w:author="Author" w:date="2023-04-25T13:42:00Z">
              <w:r w:rsidR="00C53243" w:rsidRPr="00F51708" w:rsidDel="006E073A">
                <w:rPr>
                  <w:rStyle w:val="normaltextrun"/>
                  <w:rFonts w:ascii="Roboto" w:hAnsi="Roboto"/>
                  <w:sz w:val="18"/>
                  <w:szCs w:val="18"/>
                </w:rPr>
                <w:delText>IMS</w:delText>
              </w:r>
            </w:del>
          </w:p>
          <w:p w14:paraId="03FCDCAC"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16AA5388"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r>
      <w:tr w:rsidR="00C53243" w:rsidRPr="00F51708" w14:paraId="6E65D791" w14:textId="77777777">
        <w:tc>
          <w:tcPr>
            <w:tcW w:w="3510" w:type="dxa"/>
            <w:tcBorders>
              <w:top w:val="nil"/>
              <w:bottom w:val="single" w:sz="4" w:space="0" w:color="auto"/>
              <w:right w:val="nil"/>
            </w:tcBorders>
          </w:tcPr>
          <w:p w14:paraId="57C577EB" w14:textId="77777777" w:rsidR="00C53243" w:rsidRPr="00F51708" w:rsidRDefault="00C53243">
            <w:pPr>
              <w:rPr>
                <w:rFonts w:ascii="Roboto" w:hAnsi="Roboto"/>
                <w:b/>
                <w:bCs/>
                <w:sz w:val="18"/>
                <w:szCs w:val="18"/>
              </w:rPr>
            </w:pPr>
          </w:p>
        </w:tc>
        <w:tc>
          <w:tcPr>
            <w:tcW w:w="7290" w:type="dxa"/>
            <w:tcBorders>
              <w:top w:val="nil"/>
              <w:left w:val="nil"/>
              <w:bottom w:val="single" w:sz="4" w:space="0" w:color="auto"/>
              <w:right w:val="nil"/>
            </w:tcBorders>
          </w:tcPr>
          <w:p w14:paraId="4D965786" w14:textId="7208EE1B" w:rsidR="00C53243" w:rsidRPr="00F51708" w:rsidRDefault="00C53243">
            <w:pPr>
              <w:pStyle w:val="Default"/>
              <w:rPr>
                <w:rFonts w:ascii="Roboto" w:hAnsi="Roboto" w:cstheme="majorBidi"/>
                <w:color w:val="auto"/>
                <w:sz w:val="18"/>
                <w:szCs w:val="18"/>
              </w:rPr>
            </w:pPr>
            <w:del w:id="450" w:author="Author" w:date="2023-04-25T13:40:00Z">
              <w:r w:rsidRPr="00F51708" w:rsidDel="00B1715C">
                <w:rPr>
                  <w:rFonts w:ascii="Roboto" w:hAnsi="Roboto" w:cstheme="majorBidi"/>
                  <w:color w:val="auto"/>
                  <w:sz w:val="18"/>
                  <w:szCs w:val="18"/>
                </w:rPr>
                <w:delText>% of UNCTs</w:delText>
              </w:r>
            </w:del>
            <w:ins w:id="451" w:author="Author" w:date="2023-04-25T13:40:00Z">
              <w:r w:rsidR="00B1715C">
                <w:rPr>
                  <w:rFonts w:ascii="Roboto" w:hAnsi="Roboto" w:cstheme="majorBidi"/>
                  <w:color w:val="808080" w:themeColor="background1" w:themeShade="80"/>
                  <w:sz w:val="18"/>
                  <w:szCs w:val="18"/>
                </w:rPr>
                <w:t>Percentage</w:t>
              </w:r>
              <w:r w:rsidR="00B1715C" w:rsidRPr="312C9A47">
                <w:rPr>
                  <w:rFonts w:ascii="Roboto" w:hAnsi="Roboto" w:cstheme="majorBidi"/>
                  <w:color w:val="808080" w:themeColor="background1" w:themeShade="80"/>
                  <w:sz w:val="18"/>
                  <w:szCs w:val="18"/>
                </w:rPr>
                <w:t xml:space="preserve"> of </w:t>
              </w:r>
              <w:r w:rsidR="00B1715C">
                <w:rPr>
                  <w:rFonts w:ascii="Roboto" w:hAnsi="Roboto" w:cstheme="majorBidi"/>
                  <w:color w:val="808080" w:themeColor="background1" w:themeShade="80"/>
                  <w:sz w:val="18"/>
                  <w:szCs w:val="18"/>
                </w:rPr>
                <w:t>United Nations country teams</w:t>
              </w:r>
            </w:ins>
            <w:r w:rsidRPr="00F51708">
              <w:rPr>
                <w:rFonts w:ascii="Roboto" w:hAnsi="Roboto" w:cstheme="majorBidi"/>
                <w:color w:val="auto"/>
                <w:sz w:val="18"/>
                <w:szCs w:val="18"/>
              </w:rPr>
              <w:t xml:space="preserve"> that rate the support by the </w:t>
            </w:r>
            <w:del w:id="452" w:author="Author" w:date="2023-04-25T13:40:00Z">
              <w:r w:rsidRPr="00F51708" w:rsidDel="00B1715C">
                <w:rPr>
                  <w:rFonts w:ascii="Roboto" w:hAnsi="Roboto" w:cstheme="majorBidi"/>
                  <w:color w:val="auto"/>
                  <w:sz w:val="18"/>
                  <w:szCs w:val="18"/>
                </w:rPr>
                <w:delText>RCO</w:delText>
              </w:r>
            </w:del>
            <w:ins w:id="453" w:author="Author" w:date="2023-04-25T13:40:00Z">
              <w:r w:rsidR="00B1715C" w:rsidRPr="00F46EDF">
                <w:rPr>
                  <w:rFonts w:ascii="Roboto" w:hAnsi="Roboto" w:cs="Calibri"/>
                  <w:bCs/>
                  <w:sz w:val="18"/>
                  <w:szCs w:val="18"/>
                  <w:lang w:val="en-GB"/>
                </w:rPr>
                <w:t xml:space="preserve"> resident coordinator office</w:t>
              </w:r>
            </w:ins>
            <w:r w:rsidRPr="00F51708">
              <w:rPr>
                <w:rFonts w:ascii="Roboto" w:hAnsi="Roboto" w:cstheme="majorBidi"/>
                <w:color w:val="auto"/>
                <w:sz w:val="18"/>
                <w:szCs w:val="18"/>
              </w:rPr>
              <w:t xml:space="preserve"> as “very effective” or “somewhat effective”</w:t>
            </w:r>
            <w:ins w:id="454" w:author="Author" w:date="2023-04-25T13:41:00Z">
              <w:r w:rsidR="00B1715C">
                <w:rPr>
                  <w:rFonts w:ascii="Roboto" w:hAnsi="Roboto" w:cstheme="majorBidi"/>
                  <w:color w:val="auto"/>
                  <w:sz w:val="18"/>
                  <w:szCs w:val="18"/>
                </w:rPr>
                <w:t xml:space="preserve"> in:</w:t>
              </w:r>
            </w:ins>
          </w:p>
          <w:p w14:paraId="1BA891C3" w14:textId="77777777" w:rsidR="00C53243" w:rsidRPr="00F51708" w:rsidRDefault="00C53243" w:rsidP="002E4F2B">
            <w:pPr>
              <w:pStyle w:val="Default"/>
              <w:numPr>
                <w:ilvl w:val="0"/>
                <w:numId w:val="6"/>
              </w:numPr>
              <w:autoSpaceDE/>
              <w:autoSpaceDN/>
              <w:adjustRightInd w:val="0"/>
              <w:rPr>
                <w:rFonts w:ascii="Roboto" w:hAnsi="Roboto" w:cstheme="majorHAnsi"/>
                <w:color w:val="auto"/>
                <w:sz w:val="18"/>
                <w:szCs w:val="18"/>
              </w:rPr>
            </w:pPr>
            <w:r w:rsidRPr="00F51708">
              <w:rPr>
                <w:rFonts w:ascii="Roboto" w:hAnsi="Roboto" w:cstheme="majorHAnsi"/>
                <w:color w:val="auto"/>
                <w:sz w:val="18"/>
                <w:szCs w:val="18"/>
              </w:rPr>
              <w:t>Strategic planning</w:t>
            </w:r>
          </w:p>
          <w:p w14:paraId="2CECB6C4" w14:textId="77777777" w:rsidR="00C53243" w:rsidRPr="00F51708" w:rsidRDefault="00C53243" w:rsidP="002E4F2B">
            <w:pPr>
              <w:pStyle w:val="Default"/>
              <w:numPr>
                <w:ilvl w:val="0"/>
                <w:numId w:val="6"/>
              </w:numPr>
              <w:autoSpaceDE/>
              <w:autoSpaceDN/>
              <w:adjustRightInd w:val="0"/>
              <w:rPr>
                <w:rFonts w:ascii="Roboto" w:hAnsi="Roboto" w:cstheme="majorHAnsi"/>
                <w:color w:val="auto"/>
                <w:sz w:val="18"/>
                <w:szCs w:val="18"/>
              </w:rPr>
            </w:pPr>
            <w:r w:rsidRPr="00F51708">
              <w:rPr>
                <w:rFonts w:ascii="Roboto" w:hAnsi="Roboto" w:cstheme="majorHAnsi"/>
                <w:color w:val="auto"/>
                <w:sz w:val="18"/>
                <w:szCs w:val="18"/>
              </w:rPr>
              <w:t>Economic analysis and solutions</w:t>
            </w:r>
          </w:p>
          <w:p w14:paraId="102C3747" w14:textId="77777777" w:rsidR="00C53243" w:rsidRPr="00F51708" w:rsidRDefault="00C53243" w:rsidP="002E4F2B">
            <w:pPr>
              <w:pStyle w:val="Default"/>
              <w:numPr>
                <w:ilvl w:val="0"/>
                <w:numId w:val="6"/>
              </w:numPr>
              <w:autoSpaceDE/>
              <w:autoSpaceDN/>
              <w:adjustRightInd w:val="0"/>
              <w:rPr>
                <w:rFonts w:ascii="Roboto" w:hAnsi="Roboto" w:cstheme="majorHAnsi"/>
                <w:color w:val="auto"/>
                <w:sz w:val="18"/>
                <w:szCs w:val="18"/>
              </w:rPr>
            </w:pPr>
            <w:r w:rsidRPr="00F51708">
              <w:rPr>
                <w:rFonts w:ascii="Roboto" w:hAnsi="Roboto" w:cstheme="majorHAnsi"/>
                <w:color w:val="auto"/>
                <w:sz w:val="18"/>
                <w:szCs w:val="18"/>
              </w:rPr>
              <w:t>Data and results reporting</w:t>
            </w:r>
          </w:p>
          <w:p w14:paraId="0B514981" w14:textId="77777777" w:rsidR="00C53243" w:rsidRPr="00F51708" w:rsidRDefault="00C53243" w:rsidP="002E4F2B">
            <w:pPr>
              <w:pStyle w:val="Default"/>
              <w:numPr>
                <w:ilvl w:val="0"/>
                <w:numId w:val="6"/>
              </w:numPr>
              <w:autoSpaceDE/>
              <w:autoSpaceDN/>
              <w:adjustRightInd w:val="0"/>
              <w:rPr>
                <w:rFonts w:ascii="Roboto" w:hAnsi="Roboto" w:cstheme="majorHAnsi"/>
                <w:color w:val="auto"/>
                <w:sz w:val="18"/>
                <w:szCs w:val="18"/>
              </w:rPr>
            </w:pPr>
            <w:r w:rsidRPr="00F51708">
              <w:rPr>
                <w:rFonts w:ascii="Roboto" w:hAnsi="Roboto" w:cstheme="majorHAnsi"/>
                <w:color w:val="auto"/>
                <w:sz w:val="18"/>
                <w:szCs w:val="18"/>
              </w:rPr>
              <w:t xml:space="preserve">Communications and advocacy </w:t>
            </w:r>
          </w:p>
          <w:p w14:paraId="487DA1DF" w14:textId="42DDCC73" w:rsidR="00C53243" w:rsidRPr="00F51708" w:rsidRDefault="00C53243" w:rsidP="002E4F2B">
            <w:pPr>
              <w:pStyle w:val="Default"/>
              <w:numPr>
                <w:ilvl w:val="0"/>
                <w:numId w:val="6"/>
              </w:numPr>
              <w:autoSpaceDE/>
              <w:autoSpaceDN/>
              <w:adjustRightInd w:val="0"/>
              <w:rPr>
                <w:rFonts w:ascii="Roboto" w:hAnsi="Roboto" w:cstheme="majorHAnsi"/>
                <w:color w:val="auto"/>
                <w:sz w:val="18"/>
                <w:szCs w:val="18"/>
              </w:rPr>
            </w:pPr>
            <w:r w:rsidRPr="00F51708">
              <w:rPr>
                <w:rFonts w:ascii="Roboto" w:hAnsi="Roboto" w:cstheme="majorHAnsi"/>
                <w:color w:val="auto"/>
                <w:sz w:val="18"/>
                <w:szCs w:val="18"/>
              </w:rPr>
              <w:t xml:space="preserve">Partnerships and </w:t>
            </w:r>
            <w:del w:id="455" w:author="Author" w:date="2023-04-25T13:41:00Z">
              <w:r w:rsidRPr="00F51708" w:rsidDel="00B1715C">
                <w:rPr>
                  <w:rFonts w:ascii="Roboto" w:hAnsi="Roboto" w:cstheme="majorHAnsi"/>
                  <w:color w:val="auto"/>
                  <w:sz w:val="18"/>
                  <w:szCs w:val="18"/>
                </w:rPr>
                <w:delText>R</w:delText>
              </w:r>
            </w:del>
            <w:ins w:id="456" w:author="Author" w:date="2023-04-25T13:41:00Z">
              <w:r w:rsidR="00B1715C">
                <w:rPr>
                  <w:rFonts w:ascii="Roboto" w:hAnsi="Roboto" w:cstheme="majorHAnsi"/>
                  <w:color w:val="auto"/>
                  <w:sz w:val="18"/>
                  <w:szCs w:val="18"/>
                </w:rPr>
                <w:t>r</w:t>
              </w:r>
            </w:ins>
            <w:r w:rsidRPr="00F51708">
              <w:rPr>
                <w:rFonts w:ascii="Roboto" w:hAnsi="Roboto" w:cstheme="majorHAnsi"/>
                <w:color w:val="auto"/>
                <w:sz w:val="18"/>
                <w:szCs w:val="18"/>
              </w:rPr>
              <w:t xml:space="preserve">esource </w:t>
            </w:r>
            <w:del w:id="457" w:author="Author" w:date="2023-04-25T13:41:00Z">
              <w:r w:rsidRPr="00F51708" w:rsidDel="00B1715C">
                <w:rPr>
                  <w:rFonts w:ascii="Roboto" w:hAnsi="Roboto" w:cstheme="majorHAnsi"/>
                  <w:color w:val="auto"/>
                  <w:sz w:val="18"/>
                  <w:szCs w:val="18"/>
                </w:rPr>
                <w:delText>M</w:delText>
              </w:r>
            </w:del>
            <w:ins w:id="458" w:author="Author" w:date="2023-04-25T13:41:00Z">
              <w:r w:rsidR="00B1715C">
                <w:rPr>
                  <w:rFonts w:ascii="Roboto" w:hAnsi="Roboto" w:cstheme="majorHAnsi"/>
                  <w:color w:val="auto"/>
                  <w:sz w:val="18"/>
                  <w:szCs w:val="18"/>
                </w:rPr>
                <w:t>m</w:t>
              </w:r>
            </w:ins>
            <w:r w:rsidRPr="00F51708">
              <w:rPr>
                <w:rFonts w:ascii="Roboto" w:hAnsi="Roboto" w:cstheme="majorHAnsi"/>
                <w:color w:val="auto"/>
                <w:sz w:val="18"/>
                <w:szCs w:val="18"/>
              </w:rPr>
              <w:t>obilization</w:t>
            </w:r>
          </w:p>
          <w:p w14:paraId="16B7B0D8" w14:textId="77777777" w:rsidR="00C53243" w:rsidRPr="00F51708" w:rsidRDefault="00C53243">
            <w:pPr>
              <w:pStyle w:val="Default"/>
              <w:adjustRightInd w:val="0"/>
              <w:ind w:left="720"/>
              <w:rPr>
                <w:rStyle w:val="normaltextrun"/>
                <w:rFonts w:ascii="Roboto" w:hAnsi="Roboto" w:cstheme="majorHAnsi"/>
                <w:color w:val="auto"/>
                <w:sz w:val="18"/>
                <w:szCs w:val="18"/>
              </w:rPr>
            </w:pPr>
          </w:p>
        </w:tc>
        <w:tc>
          <w:tcPr>
            <w:tcW w:w="1350" w:type="dxa"/>
            <w:tcBorders>
              <w:top w:val="nil"/>
              <w:left w:val="nil"/>
              <w:bottom w:val="single" w:sz="4" w:space="0" w:color="auto"/>
              <w:right w:val="nil"/>
            </w:tcBorders>
          </w:tcPr>
          <w:p w14:paraId="2008173A"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(2021)</w:t>
            </w:r>
          </w:p>
          <w:p w14:paraId="716FCDDB"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90%</w:t>
            </w:r>
          </w:p>
          <w:p w14:paraId="693936D4"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66%</w:t>
            </w:r>
          </w:p>
          <w:p w14:paraId="52F94EFD"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84%</w:t>
            </w:r>
          </w:p>
          <w:p w14:paraId="41580FEF"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87%</w:t>
            </w:r>
          </w:p>
          <w:p w14:paraId="6A681D5C"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71%</w:t>
            </w:r>
          </w:p>
        </w:tc>
        <w:tc>
          <w:tcPr>
            <w:tcW w:w="854" w:type="dxa"/>
            <w:tcBorders>
              <w:top w:val="nil"/>
              <w:left w:val="nil"/>
              <w:bottom w:val="single" w:sz="4" w:space="0" w:color="auto"/>
            </w:tcBorders>
          </w:tcPr>
          <w:p w14:paraId="373B54F3"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7A36B1C9"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92%</w:t>
            </w:r>
          </w:p>
          <w:p w14:paraId="1F4F5F1D"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92%</w:t>
            </w:r>
          </w:p>
          <w:p w14:paraId="43008F03"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92%</w:t>
            </w:r>
          </w:p>
          <w:p w14:paraId="077B37C4"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92%</w:t>
            </w:r>
          </w:p>
          <w:p w14:paraId="1D170D3B"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92%</w:t>
            </w:r>
          </w:p>
        </w:tc>
        <w:tc>
          <w:tcPr>
            <w:tcW w:w="946" w:type="dxa"/>
            <w:gridSpan w:val="2"/>
            <w:tcBorders>
              <w:top w:val="nil"/>
              <w:left w:val="nil"/>
              <w:bottom w:val="single" w:sz="4" w:space="0" w:color="auto"/>
            </w:tcBorders>
          </w:tcPr>
          <w:p w14:paraId="18635EA9" w14:textId="77777777" w:rsidR="00C53243" w:rsidRPr="00F51708" w:rsidRDefault="00C53243">
            <w:pPr>
              <w:pStyle w:val="paragraph"/>
              <w:spacing w:before="0" w:beforeAutospacing="0" w:after="0" w:afterAutospacing="0"/>
              <w:ind w:left="-104" w:right="-104"/>
              <w:jc w:val="center"/>
              <w:textAlignment w:val="baseline"/>
              <w:rPr>
                <w:rStyle w:val="normaltextrun"/>
                <w:rFonts w:ascii="Roboto" w:hAnsi="Roboto"/>
                <w:sz w:val="18"/>
                <w:szCs w:val="18"/>
              </w:rPr>
            </w:pPr>
          </w:p>
          <w:p w14:paraId="37334526" w14:textId="77777777" w:rsidR="00C53243" w:rsidRPr="00F51708" w:rsidRDefault="00C53243">
            <w:pPr>
              <w:pStyle w:val="paragraph"/>
              <w:spacing w:before="0" w:beforeAutospacing="0" w:after="0" w:afterAutospacing="0"/>
              <w:ind w:left="-104" w:right="-104"/>
              <w:jc w:val="center"/>
              <w:textAlignment w:val="baseline"/>
              <w:rPr>
                <w:rStyle w:val="normaltextrun"/>
                <w:rFonts w:ascii="Roboto" w:hAnsi="Roboto"/>
                <w:sz w:val="18"/>
                <w:szCs w:val="18"/>
              </w:rPr>
            </w:pPr>
            <w:r w:rsidRPr="00F51708">
              <w:rPr>
                <w:rStyle w:val="normaltextrun"/>
                <w:rFonts w:ascii="Roboto" w:hAnsi="Roboto"/>
                <w:sz w:val="18"/>
                <w:szCs w:val="18"/>
              </w:rPr>
              <w:t>90%</w:t>
            </w:r>
          </w:p>
          <w:p w14:paraId="44F08EC8" w14:textId="77777777" w:rsidR="00C53243" w:rsidRPr="00F51708" w:rsidRDefault="00C53243">
            <w:pPr>
              <w:pStyle w:val="paragraph"/>
              <w:spacing w:before="0" w:beforeAutospacing="0" w:after="0" w:afterAutospacing="0"/>
              <w:ind w:left="-104" w:right="-104"/>
              <w:jc w:val="center"/>
              <w:textAlignment w:val="baseline"/>
              <w:rPr>
                <w:rStyle w:val="normaltextrun"/>
                <w:rFonts w:ascii="Roboto" w:hAnsi="Roboto"/>
                <w:sz w:val="18"/>
                <w:szCs w:val="18"/>
              </w:rPr>
            </w:pPr>
            <w:r w:rsidRPr="00F51708">
              <w:rPr>
                <w:rStyle w:val="normaltextrun"/>
                <w:rFonts w:ascii="Roboto" w:hAnsi="Roboto"/>
                <w:sz w:val="18"/>
                <w:szCs w:val="18"/>
              </w:rPr>
              <w:t>62%</w:t>
            </w:r>
          </w:p>
          <w:p w14:paraId="5BA26F8A" w14:textId="77777777" w:rsidR="00C53243" w:rsidRPr="00F51708" w:rsidRDefault="00C53243">
            <w:pPr>
              <w:pStyle w:val="paragraph"/>
              <w:spacing w:before="0" w:beforeAutospacing="0" w:after="0" w:afterAutospacing="0"/>
              <w:ind w:left="-104" w:right="-104"/>
              <w:jc w:val="center"/>
              <w:textAlignment w:val="baseline"/>
              <w:rPr>
                <w:rStyle w:val="normaltextrun"/>
                <w:rFonts w:ascii="Roboto" w:hAnsi="Roboto"/>
                <w:sz w:val="18"/>
                <w:szCs w:val="18"/>
              </w:rPr>
            </w:pPr>
            <w:r w:rsidRPr="00F51708">
              <w:rPr>
                <w:rStyle w:val="normaltextrun"/>
                <w:rFonts w:ascii="Roboto" w:hAnsi="Roboto"/>
                <w:sz w:val="18"/>
                <w:szCs w:val="18"/>
              </w:rPr>
              <w:t>86%</w:t>
            </w:r>
          </w:p>
          <w:p w14:paraId="019DD5A8" w14:textId="77777777" w:rsidR="00C53243" w:rsidRPr="00F51708" w:rsidRDefault="00C53243">
            <w:pPr>
              <w:pStyle w:val="paragraph"/>
              <w:spacing w:before="0" w:beforeAutospacing="0" w:after="0" w:afterAutospacing="0"/>
              <w:ind w:left="-104" w:right="-104"/>
              <w:jc w:val="center"/>
              <w:textAlignment w:val="baseline"/>
              <w:rPr>
                <w:rStyle w:val="normaltextrun"/>
                <w:rFonts w:ascii="Roboto" w:hAnsi="Roboto"/>
                <w:sz w:val="18"/>
                <w:szCs w:val="18"/>
              </w:rPr>
            </w:pPr>
            <w:r w:rsidRPr="00F51708">
              <w:rPr>
                <w:rStyle w:val="normaltextrun"/>
                <w:rFonts w:ascii="Roboto" w:hAnsi="Roboto"/>
                <w:sz w:val="18"/>
                <w:szCs w:val="18"/>
              </w:rPr>
              <w:t>87%</w:t>
            </w:r>
          </w:p>
          <w:p w14:paraId="1F1A3D50" w14:textId="77777777" w:rsidR="00C53243" w:rsidRPr="00F51708" w:rsidRDefault="00C53243">
            <w:pPr>
              <w:pStyle w:val="paragraph"/>
              <w:spacing w:before="0" w:beforeAutospacing="0" w:after="0" w:afterAutospacing="0"/>
              <w:ind w:left="-104" w:right="-104"/>
              <w:jc w:val="center"/>
              <w:textAlignment w:val="baseline"/>
              <w:rPr>
                <w:rStyle w:val="normaltextrun"/>
                <w:rFonts w:ascii="Roboto" w:hAnsi="Roboto"/>
                <w:sz w:val="18"/>
                <w:szCs w:val="18"/>
              </w:rPr>
            </w:pPr>
            <w:r w:rsidRPr="00F51708">
              <w:rPr>
                <w:rStyle w:val="normaltextrun"/>
                <w:rFonts w:ascii="Roboto" w:hAnsi="Roboto"/>
                <w:sz w:val="18"/>
                <w:szCs w:val="18"/>
              </w:rPr>
              <w:t>77%</w:t>
            </w:r>
          </w:p>
        </w:tc>
        <w:tc>
          <w:tcPr>
            <w:tcW w:w="987" w:type="dxa"/>
            <w:tcBorders>
              <w:top w:val="nil"/>
              <w:left w:val="nil"/>
              <w:bottom w:val="single" w:sz="4" w:space="0" w:color="auto"/>
            </w:tcBorders>
          </w:tcPr>
          <w:p w14:paraId="4CAEF124" w14:textId="23E77A7A" w:rsidR="00C53243" w:rsidRPr="00F51708" w:rsidRDefault="00C53243">
            <w:pPr>
              <w:pStyle w:val="paragraph"/>
              <w:spacing w:before="0" w:beforeAutospacing="0" w:after="0" w:afterAutospacing="0"/>
              <w:ind w:left="-104" w:right="-104"/>
              <w:jc w:val="center"/>
              <w:textAlignment w:val="baseline"/>
              <w:rPr>
                <w:rStyle w:val="normaltextrun"/>
                <w:rFonts w:ascii="Roboto" w:hAnsi="Roboto"/>
                <w:sz w:val="18"/>
                <w:szCs w:val="18"/>
              </w:rPr>
            </w:pPr>
            <w:del w:id="459" w:author="Author" w:date="2023-04-25T13:42:00Z">
              <w:r w:rsidRPr="00F51708" w:rsidDel="006E073A">
                <w:rPr>
                  <w:rStyle w:val="normaltextrun"/>
                  <w:rFonts w:ascii="Roboto" w:hAnsi="Roboto"/>
                  <w:sz w:val="18"/>
                  <w:szCs w:val="18"/>
                </w:rPr>
                <w:delText>DESA UNCT Survey</w:delText>
              </w:r>
            </w:del>
            <w:r w:rsidRPr="00F51708">
              <w:rPr>
                <w:rStyle w:val="normaltextrun"/>
                <w:rFonts w:ascii="Roboto" w:hAnsi="Roboto"/>
                <w:sz w:val="18"/>
                <w:szCs w:val="18"/>
              </w:rPr>
              <w:t xml:space="preserve"> </w:t>
            </w:r>
          </w:p>
        </w:tc>
      </w:tr>
      <w:tr w:rsidR="00C53243" w:rsidRPr="00F51708" w14:paraId="1D1EDC5D" w14:textId="77777777">
        <w:tc>
          <w:tcPr>
            <w:tcW w:w="3510" w:type="dxa"/>
            <w:tcBorders>
              <w:bottom w:val="nil"/>
              <w:right w:val="nil"/>
            </w:tcBorders>
          </w:tcPr>
          <w:p w14:paraId="540BC3F8" w14:textId="610A0E89" w:rsidR="00C53243" w:rsidRPr="00F51708" w:rsidRDefault="00C53243">
            <w:r w:rsidRPr="00F51708">
              <w:rPr>
                <w:rFonts w:ascii="Roboto" w:hAnsi="Roboto" w:cs="Calibri"/>
                <w:sz w:val="18"/>
                <w:szCs w:val="18"/>
              </w:rPr>
              <w:t>1.1.3</w:t>
            </w:r>
            <w:r w:rsidRPr="00F51708">
              <w:rPr>
                <w:rFonts w:ascii="Roboto" w:hAnsi="Roboto" w:cs="Calibri"/>
                <w:b/>
                <w:bCs/>
                <w:sz w:val="18"/>
                <w:szCs w:val="18"/>
              </w:rPr>
              <w:t xml:space="preserve"> </w:t>
            </w:r>
            <w:r w:rsidRPr="006E073A">
              <w:rPr>
                <w:rFonts w:ascii="Roboto" w:hAnsi="Roboto" w:cs="Calibri"/>
                <w:sz w:val="18"/>
                <w:szCs w:val="18"/>
                <w:rPrChange w:id="460" w:author="Author" w:date="2023-04-25T13:43:00Z">
                  <w:rPr>
                    <w:rFonts w:ascii="Roboto" w:hAnsi="Roboto" w:cs="Calibri"/>
                    <w:b/>
                    <w:bCs/>
                    <w:sz w:val="18"/>
                    <w:szCs w:val="18"/>
                  </w:rPr>
                </w:rPrChange>
              </w:rPr>
              <w:t xml:space="preserve">Management and </w:t>
            </w:r>
            <w:del w:id="461" w:author="Author" w:date="2023-04-25T13:43:00Z">
              <w:r w:rsidRPr="006E073A" w:rsidDel="006E073A">
                <w:rPr>
                  <w:rFonts w:ascii="Roboto" w:hAnsi="Roboto" w:cs="Calibri"/>
                  <w:sz w:val="18"/>
                  <w:szCs w:val="18"/>
                  <w:rPrChange w:id="462" w:author="Author" w:date="2023-04-25T13:43:00Z">
                    <w:rPr>
                      <w:rFonts w:ascii="Roboto" w:hAnsi="Roboto" w:cs="Calibri"/>
                      <w:b/>
                      <w:bCs/>
                      <w:sz w:val="18"/>
                      <w:szCs w:val="18"/>
                    </w:rPr>
                  </w:rPrChange>
                </w:rPr>
                <w:delText>A</w:delText>
              </w:r>
            </w:del>
            <w:ins w:id="463" w:author="Author" w:date="2023-04-25T13:43:00Z">
              <w:r w:rsidR="006E073A">
                <w:rPr>
                  <w:rFonts w:ascii="Roboto" w:hAnsi="Roboto" w:cs="Calibri"/>
                  <w:sz w:val="18"/>
                  <w:szCs w:val="18"/>
                </w:rPr>
                <w:t>a</w:t>
              </w:r>
            </w:ins>
            <w:r w:rsidRPr="006E073A">
              <w:rPr>
                <w:rFonts w:ascii="Roboto" w:hAnsi="Roboto" w:cs="Calibri"/>
                <w:sz w:val="18"/>
                <w:szCs w:val="18"/>
                <w:rPrChange w:id="464" w:author="Author" w:date="2023-04-25T13:43:00Z">
                  <w:rPr>
                    <w:rFonts w:ascii="Roboto" w:hAnsi="Roboto" w:cs="Calibri"/>
                    <w:b/>
                    <w:bCs/>
                    <w:sz w:val="18"/>
                    <w:szCs w:val="18"/>
                  </w:rPr>
                </w:rPrChange>
              </w:rPr>
              <w:t xml:space="preserve">ccountability </w:t>
            </w:r>
            <w:del w:id="465" w:author="Author" w:date="2023-04-25T13:43:00Z">
              <w:r w:rsidRPr="006E073A" w:rsidDel="006E073A">
                <w:rPr>
                  <w:rFonts w:ascii="Roboto" w:hAnsi="Roboto" w:cs="Calibri"/>
                  <w:sz w:val="18"/>
                  <w:szCs w:val="18"/>
                  <w:rPrChange w:id="466" w:author="Author" w:date="2023-04-25T13:43:00Z">
                    <w:rPr>
                      <w:rFonts w:ascii="Roboto" w:hAnsi="Roboto" w:cs="Calibri"/>
                      <w:b/>
                      <w:bCs/>
                      <w:sz w:val="18"/>
                      <w:szCs w:val="18"/>
                    </w:rPr>
                  </w:rPrChange>
                </w:rPr>
                <w:delText>F</w:delText>
              </w:r>
            </w:del>
            <w:ins w:id="467" w:author="Author" w:date="2023-04-25T13:43:00Z">
              <w:r w:rsidR="006E073A">
                <w:rPr>
                  <w:rFonts w:ascii="Roboto" w:hAnsi="Roboto" w:cs="Calibri"/>
                  <w:sz w:val="18"/>
                  <w:szCs w:val="18"/>
                </w:rPr>
                <w:t>f</w:t>
              </w:r>
            </w:ins>
            <w:r w:rsidRPr="006E073A">
              <w:rPr>
                <w:rFonts w:ascii="Roboto" w:hAnsi="Roboto" w:cs="Calibri"/>
                <w:sz w:val="18"/>
                <w:szCs w:val="18"/>
                <w:rPrChange w:id="468" w:author="Author" w:date="2023-04-25T13:43:00Z">
                  <w:rPr>
                    <w:rFonts w:ascii="Roboto" w:hAnsi="Roboto" w:cs="Calibri"/>
                    <w:b/>
                    <w:bCs/>
                    <w:sz w:val="18"/>
                    <w:szCs w:val="18"/>
                  </w:rPr>
                </w:rPrChange>
              </w:rPr>
              <w:t>ramework implemented</w:t>
            </w:r>
          </w:p>
        </w:tc>
        <w:tc>
          <w:tcPr>
            <w:tcW w:w="7290" w:type="dxa"/>
            <w:tcBorders>
              <w:left w:val="nil"/>
              <w:bottom w:val="nil"/>
              <w:right w:val="nil"/>
            </w:tcBorders>
          </w:tcPr>
          <w:p w14:paraId="6269E951" w14:textId="36CCA60E" w:rsidR="00C53243" w:rsidRPr="00F51708" w:rsidRDefault="00C53243">
            <w:pPr>
              <w:pStyle w:val="Default"/>
              <w:rPr>
                <w:rFonts w:ascii="Roboto" w:hAnsi="Roboto" w:cstheme="majorHAnsi"/>
                <w:color w:val="auto"/>
                <w:sz w:val="18"/>
                <w:szCs w:val="18"/>
              </w:rPr>
            </w:pPr>
            <w:del w:id="469" w:author="Author" w:date="2023-04-25T13:43:00Z">
              <w:r w:rsidRPr="00F51708" w:rsidDel="006E073A">
                <w:rPr>
                  <w:rFonts w:ascii="Roboto" w:hAnsi="Roboto" w:cstheme="majorHAnsi"/>
                  <w:color w:val="auto"/>
                  <w:sz w:val="18"/>
                  <w:szCs w:val="18"/>
                </w:rPr>
                <w:delText>%</w:delText>
              </w:r>
            </w:del>
            <w:ins w:id="470" w:author="Author" w:date="2023-04-25T13:43:00Z">
              <w:r w:rsidR="006E073A">
                <w:rPr>
                  <w:rFonts w:ascii="Roboto" w:hAnsi="Roboto" w:cstheme="majorBidi"/>
                  <w:color w:val="808080" w:themeColor="background1" w:themeShade="80"/>
                  <w:sz w:val="18"/>
                  <w:szCs w:val="18"/>
                </w:rPr>
                <w:t>Percentage</w:t>
              </w:r>
            </w:ins>
            <w:r w:rsidRPr="00F51708">
              <w:rPr>
                <w:rFonts w:ascii="Roboto" w:hAnsi="Roboto" w:cstheme="majorHAnsi"/>
                <w:color w:val="auto"/>
                <w:sz w:val="18"/>
                <w:szCs w:val="18"/>
              </w:rPr>
              <w:t xml:space="preserve"> of programme country Governments agreeing that, compared </w:t>
            </w:r>
            <w:del w:id="471" w:author="Author" w:date="2023-04-25T13:43:00Z">
              <w:r w:rsidRPr="00F51708" w:rsidDel="006E073A">
                <w:rPr>
                  <w:rFonts w:ascii="Roboto" w:hAnsi="Roboto" w:cstheme="majorHAnsi"/>
                  <w:color w:val="auto"/>
                  <w:sz w:val="18"/>
                  <w:szCs w:val="18"/>
                </w:rPr>
                <w:delText>to</w:delText>
              </w:r>
            </w:del>
            <w:ins w:id="472" w:author="Author" w:date="2023-04-25T13:43:00Z">
              <w:r w:rsidR="006E073A">
                <w:rPr>
                  <w:rFonts w:ascii="Roboto" w:hAnsi="Roboto" w:cstheme="majorHAnsi"/>
                  <w:color w:val="auto"/>
                  <w:sz w:val="18"/>
                  <w:szCs w:val="18"/>
                </w:rPr>
                <w:t>with</w:t>
              </w:r>
            </w:ins>
            <w:ins w:id="473" w:author="Author" w:date="2023-04-25T13:44:00Z">
              <w:r w:rsidR="006E073A">
                <w:rPr>
                  <w:rFonts w:ascii="Roboto" w:hAnsi="Roboto" w:cstheme="majorHAnsi"/>
                  <w:color w:val="auto"/>
                  <w:sz w:val="18"/>
                  <w:szCs w:val="18"/>
                </w:rPr>
                <w:t xml:space="preserve"> the period prior to</w:t>
              </w:r>
            </w:ins>
            <w:del w:id="474" w:author="Author" w:date="2023-04-25T13:44:00Z">
              <w:r w:rsidRPr="00F51708" w:rsidDel="006E073A">
                <w:rPr>
                  <w:rFonts w:ascii="Roboto" w:hAnsi="Roboto" w:cstheme="majorHAnsi"/>
                  <w:color w:val="auto"/>
                  <w:sz w:val="18"/>
                  <w:szCs w:val="18"/>
                </w:rPr>
                <w:delText xml:space="preserve"> before</w:delText>
              </w:r>
            </w:del>
            <w:r w:rsidRPr="00F51708">
              <w:rPr>
                <w:rFonts w:ascii="Roboto" w:hAnsi="Roboto" w:cstheme="majorHAnsi"/>
                <w:color w:val="auto"/>
                <w:sz w:val="18"/>
                <w:szCs w:val="18"/>
              </w:rPr>
              <w:t xml:space="preserve"> the reform, the </w:t>
            </w:r>
            <w:ins w:id="475" w:author="Author" w:date="2023-04-25T13:44:00Z">
              <w:r w:rsidR="006E073A">
                <w:rPr>
                  <w:rFonts w:ascii="Roboto" w:hAnsi="Roboto" w:cstheme="majorHAnsi"/>
                  <w:color w:val="808080" w:themeColor="background1" w:themeShade="80"/>
                  <w:sz w:val="18"/>
                  <w:szCs w:val="18"/>
                </w:rPr>
                <w:t>resident coordinator</w:t>
              </w:r>
              <w:r w:rsidR="006E073A" w:rsidRPr="0075113B">
                <w:rPr>
                  <w:rFonts w:ascii="Roboto" w:hAnsi="Roboto" w:cstheme="majorHAnsi"/>
                  <w:color w:val="808080" w:themeColor="background1" w:themeShade="80"/>
                  <w:sz w:val="18"/>
                  <w:szCs w:val="18"/>
                </w:rPr>
                <w:t xml:space="preserve"> </w:t>
              </w:r>
            </w:ins>
            <w:del w:id="476" w:author="Author" w:date="2023-04-25T13:44:00Z">
              <w:r w:rsidRPr="00F51708" w:rsidDel="006E073A">
                <w:rPr>
                  <w:rFonts w:ascii="Roboto" w:hAnsi="Roboto" w:cstheme="majorHAnsi"/>
                  <w:color w:val="auto"/>
                  <w:sz w:val="18"/>
                  <w:szCs w:val="18"/>
                </w:rPr>
                <w:delText xml:space="preserve">RC </w:delText>
              </w:r>
            </w:del>
            <w:r w:rsidRPr="00F51708">
              <w:rPr>
                <w:rFonts w:ascii="Roboto" w:hAnsi="Roboto" w:cstheme="majorHAnsi"/>
                <w:color w:val="auto"/>
                <w:sz w:val="18"/>
                <w:szCs w:val="18"/>
              </w:rPr>
              <w:t xml:space="preserve">displays strengthened or increased impartiality vis-à-vis </w:t>
            </w:r>
            <w:del w:id="477" w:author="Author" w:date="2023-04-25T13:44:00Z">
              <w:r w:rsidRPr="00F51708" w:rsidDel="006E073A">
                <w:rPr>
                  <w:rFonts w:ascii="Roboto" w:hAnsi="Roboto" w:cstheme="majorHAnsi"/>
                  <w:color w:val="auto"/>
                  <w:sz w:val="18"/>
                  <w:szCs w:val="18"/>
                </w:rPr>
                <w:delText>UN</w:delText>
              </w:r>
            </w:del>
            <w:ins w:id="478" w:author="Author" w:date="2023-04-25T13:44:00Z">
              <w:r w:rsidR="006E073A">
                <w:rPr>
                  <w:rFonts w:ascii="Roboto" w:hAnsi="Roboto" w:cstheme="majorHAnsi"/>
                  <w:color w:val="auto"/>
                  <w:sz w:val="18"/>
                  <w:szCs w:val="18"/>
                </w:rPr>
                <w:t>United Nations</w:t>
              </w:r>
            </w:ins>
            <w:r w:rsidRPr="00F51708">
              <w:rPr>
                <w:rFonts w:ascii="Roboto" w:hAnsi="Roboto" w:cstheme="majorHAnsi"/>
                <w:color w:val="auto"/>
                <w:sz w:val="18"/>
                <w:szCs w:val="18"/>
              </w:rPr>
              <w:t xml:space="preserve"> entities (to a moderate and great extent)</w:t>
            </w:r>
          </w:p>
          <w:p w14:paraId="1428BBAB" w14:textId="77777777" w:rsidR="00C53243" w:rsidRPr="00F51708" w:rsidRDefault="00C53243">
            <w:pPr>
              <w:rPr>
                <w:rFonts w:ascii="Roboto" w:eastAsiaTheme="minorEastAsia" w:hAnsi="Roboto" w:cstheme="majorHAnsi"/>
                <w:sz w:val="18"/>
                <w:szCs w:val="18"/>
              </w:rPr>
            </w:pPr>
          </w:p>
        </w:tc>
        <w:tc>
          <w:tcPr>
            <w:tcW w:w="1350" w:type="dxa"/>
            <w:tcBorders>
              <w:left w:val="nil"/>
              <w:bottom w:val="nil"/>
              <w:right w:val="nil"/>
            </w:tcBorders>
          </w:tcPr>
          <w:p w14:paraId="79B45088"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 xml:space="preserve">59% </w:t>
            </w:r>
          </w:p>
          <w:p w14:paraId="15826134"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 xml:space="preserve">(2019)  </w:t>
            </w:r>
          </w:p>
          <w:p w14:paraId="45D7BBAB"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854" w:type="dxa"/>
            <w:tcBorders>
              <w:left w:val="nil"/>
              <w:bottom w:val="nil"/>
            </w:tcBorders>
          </w:tcPr>
          <w:p w14:paraId="0047564F" w14:textId="13E49346" w:rsidR="00C53243" w:rsidRPr="00F51708" w:rsidRDefault="00C4040B">
            <w:pPr>
              <w:pStyle w:val="paragraph"/>
              <w:spacing w:before="0" w:beforeAutospacing="0" w:after="0" w:afterAutospacing="0"/>
              <w:jc w:val="center"/>
              <w:textAlignment w:val="baseline"/>
              <w:rPr>
                <w:rStyle w:val="normaltextrun"/>
                <w:rFonts w:ascii="Roboto" w:hAnsi="Roboto"/>
                <w:sz w:val="18"/>
                <w:szCs w:val="18"/>
              </w:rPr>
            </w:pPr>
            <w:r w:rsidRPr="00BE5196">
              <w:rPr>
                <w:rStyle w:val="normaltextrun"/>
                <w:rFonts w:ascii="Roboto" w:hAnsi="Roboto"/>
                <w:sz w:val="18"/>
                <w:szCs w:val="18"/>
              </w:rPr>
              <w:t>90</w:t>
            </w:r>
            <w:r w:rsidR="00C53243" w:rsidRPr="00BE5196">
              <w:rPr>
                <w:rStyle w:val="normaltextrun"/>
                <w:rFonts w:ascii="Roboto" w:hAnsi="Roboto"/>
                <w:sz w:val="18"/>
                <w:szCs w:val="18"/>
              </w:rPr>
              <w:t>%</w:t>
            </w:r>
          </w:p>
          <w:p w14:paraId="4BC6B73E"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2170954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946" w:type="dxa"/>
            <w:gridSpan w:val="2"/>
            <w:tcBorders>
              <w:left w:val="nil"/>
              <w:bottom w:val="nil"/>
            </w:tcBorders>
          </w:tcPr>
          <w:p w14:paraId="771A844D"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80%</w:t>
            </w:r>
          </w:p>
        </w:tc>
        <w:tc>
          <w:tcPr>
            <w:tcW w:w="987" w:type="dxa"/>
            <w:tcBorders>
              <w:left w:val="nil"/>
              <w:bottom w:val="nil"/>
            </w:tcBorders>
          </w:tcPr>
          <w:p w14:paraId="4F5265D3" w14:textId="2C6CDB54" w:rsidR="00C53243" w:rsidRPr="00F51708" w:rsidDel="006E073A" w:rsidRDefault="006E073A">
            <w:pPr>
              <w:pStyle w:val="paragraph"/>
              <w:spacing w:before="0" w:beforeAutospacing="0" w:after="0" w:afterAutospacing="0"/>
              <w:jc w:val="center"/>
              <w:textAlignment w:val="baseline"/>
              <w:rPr>
                <w:del w:id="479" w:author="Author" w:date="2023-04-25T13:42:00Z"/>
                <w:rStyle w:val="normaltextrun"/>
                <w:rFonts w:ascii="Roboto" w:hAnsi="Roboto"/>
                <w:sz w:val="18"/>
                <w:szCs w:val="18"/>
              </w:rPr>
            </w:pPr>
            <w:ins w:id="480" w:author="Author" w:date="2023-04-25T13:42:00Z">
              <w:r>
                <w:rPr>
                  <w:rFonts w:asciiTheme="majorBidi" w:hAnsiTheme="majorBidi" w:cstheme="majorBidi"/>
                </w:rPr>
                <w:t>S</w:t>
              </w:r>
              <w:r w:rsidRPr="000B2F8B">
                <w:rPr>
                  <w:rFonts w:asciiTheme="majorBidi" w:hAnsiTheme="majorBidi" w:cstheme="majorBidi"/>
                </w:rPr>
                <w:t xml:space="preserve">urvey of </w:t>
              </w:r>
              <w:r>
                <w:rPr>
                  <w:rFonts w:asciiTheme="majorBidi" w:hAnsiTheme="majorBidi" w:cstheme="majorBidi"/>
                </w:rPr>
                <w:t>national</w:t>
              </w:r>
              <w:r w:rsidRPr="000B2F8B">
                <w:rPr>
                  <w:rFonts w:asciiTheme="majorBidi" w:hAnsiTheme="majorBidi" w:cstheme="majorBidi"/>
                </w:rPr>
                <w:t xml:space="preserve"> Governments</w:t>
              </w:r>
            </w:ins>
            <w:del w:id="481" w:author="Author" w:date="2023-04-25T13:42:00Z">
              <w:r w:rsidR="00C53243" w:rsidRPr="00F51708" w:rsidDel="006E073A">
                <w:rPr>
                  <w:rStyle w:val="normaltextrun"/>
                  <w:rFonts w:ascii="Roboto" w:hAnsi="Roboto"/>
                  <w:sz w:val="18"/>
                  <w:szCs w:val="18"/>
                </w:rPr>
                <w:delText xml:space="preserve">DESA </w:delText>
              </w:r>
            </w:del>
          </w:p>
          <w:p w14:paraId="27192034" w14:textId="3E3C5FB5"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del w:id="482" w:author="Author" w:date="2023-04-25T13:42:00Z">
              <w:r w:rsidRPr="00F51708" w:rsidDel="006E073A">
                <w:rPr>
                  <w:rStyle w:val="normaltextrun"/>
                  <w:rFonts w:ascii="Roboto" w:hAnsi="Roboto"/>
                  <w:sz w:val="18"/>
                  <w:szCs w:val="18"/>
                </w:rPr>
                <w:delText>Gov Survey</w:delText>
              </w:r>
            </w:del>
            <w:r w:rsidRPr="00F51708">
              <w:rPr>
                <w:rStyle w:val="normaltextrun"/>
                <w:rFonts w:ascii="Roboto" w:hAnsi="Roboto"/>
                <w:sz w:val="18"/>
                <w:szCs w:val="18"/>
              </w:rPr>
              <w:t xml:space="preserve"> </w:t>
            </w:r>
          </w:p>
          <w:p w14:paraId="09F5287C"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r>
      <w:tr w:rsidR="00C53243" w:rsidRPr="00F51708" w14:paraId="5976F2C5" w14:textId="77777777">
        <w:tc>
          <w:tcPr>
            <w:tcW w:w="3510" w:type="dxa"/>
            <w:tcBorders>
              <w:top w:val="nil"/>
              <w:bottom w:val="nil"/>
              <w:right w:val="nil"/>
            </w:tcBorders>
          </w:tcPr>
          <w:p w14:paraId="43F8A1EB" w14:textId="77777777" w:rsidR="00C53243" w:rsidRPr="00F51708" w:rsidRDefault="00C53243">
            <w:pPr>
              <w:rPr>
                <w:rFonts w:ascii="Roboto" w:hAnsi="Roboto" w:cs="Calibri"/>
                <w:sz w:val="18"/>
                <w:szCs w:val="18"/>
              </w:rPr>
            </w:pPr>
          </w:p>
        </w:tc>
        <w:tc>
          <w:tcPr>
            <w:tcW w:w="7290" w:type="dxa"/>
            <w:tcBorders>
              <w:top w:val="nil"/>
              <w:left w:val="nil"/>
              <w:bottom w:val="nil"/>
              <w:right w:val="nil"/>
            </w:tcBorders>
          </w:tcPr>
          <w:p w14:paraId="34688ED0" w14:textId="3FF461DE" w:rsidR="00C53243" w:rsidRPr="00F51708" w:rsidRDefault="00C53243">
            <w:r w:rsidRPr="00F51708">
              <w:rPr>
                <w:rStyle w:val="normaltextrun"/>
                <w:rFonts w:ascii="Roboto" w:hAnsi="Roboto" w:cstheme="minorHAnsi"/>
                <w:sz w:val="18"/>
                <w:szCs w:val="18"/>
                <w:lang w:val="en-GB"/>
              </w:rPr>
              <w:t xml:space="preserve">Rating of </w:t>
            </w:r>
            <w:del w:id="483" w:author="Author" w:date="2023-04-25T13:45:00Z">
              <w:r w:rsidRPr="00F51708" w:rsidDel="006E073A">
                <w:rPr>
                  <w:rStyle w:val="normaltextrun"/>
                  <w:rFonts w:ascii="Roboto" w:hAnsi="Roboto" w:cstheme="minorHAnsi"/>
                  <w:sz w:val="18"/>
                  <w:szCs w:val="18"/>
                  <w:lang w:val="en-GB"/>
                </w:rPr>
                <w:delText>RCs’</w:delText>
              </w:r>
            </w:del>
            <w:ins w:id="484" w:author="Author" w:date="2023-04-25T13:45:00Z">
              <w:r w:rsidR="006E073A">
                <w:rPr>
                  <w:rFonts w:ascii="Roboto" w:hAnsi="Roboto" w:cstheme="majorHAnsi"/>
                  <w:color w:val="808080" w:themeColor="background1" w:themeShade="80"/>
                  <w:sz w:val="18"/>
                  <w:szCs w:val="18"/>
                </w:rPr>
                <w:t xml:space="preserve"> resident coordinators’</w:t>
              </w:r>
            </w:ins>
            <w:r w:rsidRPr="00F51708">
              <w:rPr>
                <w:rStyle w:val="normaltextrun"/>
                <w:rFonts w:ascii="Roboto" w:hAnsi="Roboto" w:cstheme="minorHAnsi"/>
                <w:sz w:val="18"/>
                <w:szCs w:val="18"/>
                <w:lang w:val="en-GB"/>
              </w:rPr>
              <w:t xml:space="preserve"> performance by </w:t>
            </w:r>
            <w:ins w:id="485" w:author="Author" w:date="2023-04-25T13:45:00Z">
              <w:r w:rsidR="006E073A" w:rsidRPr="00930C67">
                <w:rPr>
                  <w:rFonts w:ascii="Roboto" w:hAnsi="Roboto" w:cstheme="majorHAnsi"/>
                  <w:sz w:val="18"/>
                  <w:szCs w:val="18"/>
                </w:rPr>
                <w:t>United Nations</w:t>
              </w:r>
              <w:r w:rsidR="006E073A" w:rsidRPr="00F51708">
                <w:rPr>
                  <w:rFonts w:ascii="Roboto" w:hAnsi="Roboto" w:cstheme="majorHAnsi"/>
                  <w:sz w:val="18"/>
                  <w:szCs w:val="18"/>
                </w:rPr>
                <w:t xml:space="preserve"> country team</w:t>
              </w:r>
            </w:ins>
            <w:del w:id="486" w:author="Author" w:date="2023-04-25T13:45:00Z">
              <w:r w:rsidRPr="00F51708" w:rsidDel="006E073A">
                <w:rPr>
                  <w:rStyle w:val="normaltextrun"/>
                  <w:rFonts w:ascii="Roboto" w:hAnsi="Roboto" w:cstheme="minorHAnsi"/>
                  <w:sz w:val="18"/>
                  <w:szCs w:val="18"/>
                  <w:lang w:val="en-GB"/>
                </w:rPr>
                <w:delText>UNCT</w:delText>
              </w:r>
            </w:del>
            <w:r w:rsidRPr="00F51708">
              <w:rPr>
                <w:rStyle w:val="normaltextrun"/>
                <w:rFonts w:ascii="Roboto" w:hAnsi="Roboto" w:cstheme="minorHAnsi"/>
                <w:sz w:val="18"/>
                <w:szCs w:val="18"/>
                <w:lang w:val="en-GB"/>
              </w:rPr>
              <w:t xml:space="preserve"> members </w:t>
            </w:r>
            <w:r w:rsidRPr="00F51708">
              <w:rPr>
                <w:rFonts w:ascii="Roboto" w:hAnsi="Roboto" w:cs="Calibri"/>
                <w:sz w:val="18"/>
                <w:szCs w:val="18"/>
                <w:lang w:val="en-GB"/>
              </w:rPr>
              <w:t>(on a scale from 1 to 7)</w:t>
            </w:r>
            <w:del w:id="487" w:author="Author" w:date="2023-04-25T13:56:00Z">
              <w:r w:rsidRPr="00F51708" w:rsidDel="00F26A22">
                <w:rPr>
                  <w:rStyle w:val="FootnoteReference"/>
                  <w:rFonts w:ascii="Roboto" w:hAnsi="Roboto" w:cs="Calibri"/>
                  <w:sz w:val="18"/>
                  <w:szCs w:val="18"/>
                  <w:lang w:val="en-GB"/>
                </w:rPr>
                <w:footnoteReference w:id="4"/>
              </w:r>
            </w:del>
            <w:commentRangeStart w:id="492"/>
            <w:ins w:id="493" w:author="Author" w:date="2023-04-25T13:56:00Z">
              <w:r w:rsidR="00F26A22" w:rsidRPr="00F26A22">
                <w:rPr>
                  <w:rFonts w:ascii="Roboto" w:hAnsi="Roboto" w:cs="Calibri"/>
                  <w:i/>
                  <w:iCs/>
                  <w:sz w:val="18"/>
                  <w:szCs w:val="18"/>
                  <w:vertAlign w:val="superscript"/>
                  <w:lang w:val="en-GB"/>
                  <w:rPrChange w:id="494" w:author="Author" w:date="2023-04-25T13:56:00Z">
                    <w:rPr>
                      <w:rFonts w:ascii="Roboto" w:hAnsi="Roboto" w:cs="Calibri"/>
                      <w:sz w:val="18"/>
                      <w:szCs w:val="18"/>
                      <w:lang w:val="en-GB"/>
                    </w:rPr>
                  </w:rPrChange>
                </w:rPr>
                <w:t>a</w:t>
              </w:r>
              <w:commentRangeEnd w:id="492"/>
              <w:r w:rsidR="00F26A22">
                <w:rPr>
                  <w:rStyle w:val="CommentReference"/>
                </w:rPr>
                <w:commentReference w:id="492"/>
              </w:r>
            </w:ins>
          </w:p>
          <w:p w14:paraId="2A3B7E42" w14:textId="77777777" w:rsidR="00C53243" w:rsidRPr="00F51708" w:rsidRDefault="00C53243">
            <w:pPr>
              <w:pStyle w:val="Default"/>
              <w:rPr>
                <w:rFonts w:ascii="Roboto" w:hAnsi="Roboto" w:cstheme="majorBidi"/>
                <w:color w:val="auto"/>
                <w:sz w:val="18"/>
                <w:szCs w:val="18"/>
              </w:rPr>
            </w:pPr>
          </w:p>
        </w:tc>
        <w:tc>
          <w:tcPr>
            <w:tcW w:w="1350" w:type="dxa"/>
            <w:tcBorders>
              <w:top w:val="nil"/>
              <w:left w:val="nil"/>
              <w:bottom w:val="nil"/>
              <w:right w:val="nil"/>
            </w:tcBorders>
          </w:tcPr>
          <w:p w14:paraId="47676266" w14:textId="45D8D91D"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5.</w:t>
            </w:r>
            <w:r>
              <w:rPr>
                <w:rStyle w:val="normaltextrun"/>
                <w:rFonts w:ascii="Roboto" w:hAnsi="Roboto"/>
                <w:sz w:val="18"/>
                <w:szCs w:val="18"/>
              </w:rPr>
              <w:t>8 (2020)</w:t>
            </w:r>
          </w:p>
          <w:p w14:paraId="21AEDDBD" w14:textId="00C9C56B"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862" w:type="dxa"/>
            <w:gridSpan w:val="2"/>
            <w:tcBorders>
              <w:top w:val="nil"/>
              <w:left w:val="nil"/>
              <w:bottom w:val="nil"/>
              <w:right w:val="single" w:sz="4" w:space="0" w:color="auto"/>
            </w:tcBorders>
          </w:tcPr>
          <w:p w14:paraId="4C7D5C3F"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 xml:space="preserve">6 </w:t>
            </w:r>
          </w:p>
        </w:tc>
        <w:tc>
          <w:tcPr>
            <w:tcW w:w="938" w:type="dxa"/>
            <w:tcBorders>
              <w:top w:val="nil"/>
              <w:left w:val="single" w:sz="4" w:space="0" w:color="auto"/>
              <w:bottom w:val="nil"/>
            </w:tcBorders>
          </w:tcPr>
          <w:p w14:paraId="0048CCC2" w14:textId="612E3449"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5.</w:t>
            </w:r>
            <w:r w:rsidRPr="00EE2AE1">
              <w:rPr>
                <w:rStyle w:val="normaltextrun"/>
                <w:rFonts w:ascii="Roboto" w:hAnsi="Roboto"/>
                <w:sz w:val="18"/>
                <w:szCs w:val="18"/>
              </w:rPr>
              <w:t>9</w:t>
            </w:r>
          </w:p>
        </w:tc>
        <w:tc>
          <w:tcPr>
            <w:tcW w:w="987" w:type="dxa"/>
            <w:tcBorders>
              <w:top w:val="nil"/>
              <w:left w:val="single" w:sz="4" w:space="0" w:color="auto"/>
              <w:bottom w:val="nil"/>
            </w:tcBorders>
          </w:tcPr>
          <w:p w14:paraId="03E3E939" w14:textId="47B7AEFC"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del w:id="495" w:author="Author" w:date="2023-04-25T13:38:00Z">
              <w:r w:rsidRPr="00F51708" w:rsidDel="00B1715C">
                <w:rPr>
                  <w:rStyle w:val="normaltextrun"/>
                  <w:rFonts w:ascii="Roboto" w:hAnsi="Roboto"/>
                  <w:sz w:val="18"/>
                  <w:szCs w:val="18"/>
                </w:rPr>
                <w:delText>DCO</w:delText>
              </w:r>
            </w:del>
            <w:ins w:id="496" w:author="Author" w:date="2023-04-25T13:38:00Z">
              <w:r w:rsidR="00B1715C" w:rsidRPr="00930C67">
                <w:rPr>
                  <w:rStyle w:val="normaltextrun"/>
                  <w:rFonts w:ascii="Roboto" w:hAnsi="Roboto"/>
                  <w:sz w:val="18"/>
                  <w:szCs w:val="18"/>
                </w:rPr>
                <w:t xml:space="preserve"> Development Coordination Office</w:t>
              </w:r>
            </w:ins>
          </w:p>
        </w:tc>
      </w:tr>
      <w:tr w:rsidR="00C53243" w:rsidRPr="00F51708" w14:paraId="5CC72BFF" w14:textId="77777777">
        <w:tc>
          <w:tcPr>
            <w:tcW w:w="3510" w:type="dxa"/>
            <w:tcBorders>
              <w:top w:val="nil"/>
              <w:bottom w:val="nil"/>
              <w:right w:val="nil"/>
            </w:tcBorders>
          </w:tcPr>
          <w:p w14:paraId="434C4738" w14:textId="77777777" w:rsidR="00C53243" w:rsidRPr="00F51708" w:rsidRDefault="00C53243">
            <w:pPr>
              <w:rPr>
                <w:rFonts w:ascii="Roboto" w:hAnsi="Roboto" w:cs="Calibri"/>
                <w:sz w:val="18"/>
                <w:szCs w:val="18"/>
              </w:rPr>
            </w:pPr>
          </w:p>
        </w:tc>
        <w:tc>
          <w:tcPr>
            <w:tcW w:w="7290" w:type="dxa"/>
            <w:tcBorders>
              <w:top w:val="nil"/>
              <w:left w:val="nil"/>
              <w:bottom w:val="nil"/>
              <w:right w:val="nil"/>
            </w:tcBorders>
          </w:tcPr>
          <w:p w14:paraId="60550642" w14:textId="6C5F5221" w:rsidR="00C53243" w:rsidRPr="00F51708" w:rsidRDefault="00C53243">
            <w:pPr>
              <w:rPr>
                <w:rFonts w:ascii="Roboto" w:hAnsi="Roboto" w:cstheme="majorBidi"/>
                <w:sz w:val="18"/>
                <w:szCs w:val="18"/>
              </w:rPr>
            </w:pPr>
            <w:del w:id="497" w:author="Author" w:date="2023-04-25T13:46:00Z">
              <w:r w:rsidRPr="00F51708" w:rsidDel="006E073A">
                <w:rPr>
                  <w:rFonts w:ascii="Roboto" w:hAnsi="Roboto" w:cstheme="majorBidi"/>
                  <w:sz w:val="18"/>
                  <w:szCs w:val="18"/>
                </w:rPr>
                <w:delText xml:space="preserve">% of RCs </w:delText>
              </w:r>
            </w:del>
            <w:ins w:id="498" w:author="Author" w:date="2023-04-25T13:46:00Z">
              <w:r w:rsidR="006E073A">
                <w:rPr>
                  <w:rStyle w:val="normaltextrun"/>
                  <w:rFonts w:ascii="Roboto" w:hAnsi="Roboto"/>
                  <w:color w:val="7F7F7F" w:themeColor="text1" w:themeTint="80"/>
                  <w:sz w:val="18"/>
                  <w:szCs w:val="18"/>
                </w:rPr>
                <w:t>Percentage</w:t>
              </w:r>
              <w:r w:rsidR="006E073A" w:rsidRPr="00F51708">
                <w:rPr>
                  <w:rFonts w:ascii="Roboto" w:hAnsi="Roboto" w:cstheme="majorBidi"/>
                  <w:sz w:val="18"/>
                  <w:szCs w:val="18"/>
                </w:rPr>
                <w:t xml:space="preserve"> of </w:t>
              </w:r>
              <w:r w:rsidR="006E073A" w:rsidRPr="00F46EDF">
                <w:rPr>
                  <w:rFonts w:ascii="Roboto" w:hAnsi="Roboto" w:cs="Calibri"/>
                  <w:bCs/>
                  <w:sz w:val="18"/>
                  <w:szCs w:val="18"/>
                  <w:lang w:val="en-GB"/>
                </w:rPr>
                <w:t>resident coordinator</w:t>
              </w:r>
              <w:r w:rsidR="006E073A">
                <w:rPr>
                  <w:rFonts w:ascii="Roboto" w:hAnsi="Roboto" w:cs="Calibri"/>
                  <w:bCs/>
                  <w:sz w:val="18"/>
                  <w:szCs w:val="18"/>
                  <w:lang w:val="en-GB"/>
                </w:rPr>
                <w:t>s</w:t>
              </w:r>
              <w:r w:rsidR="006E073A" w:rsidRPr="00F46EDF">
                <w:rPr>
                  <w:rFonts w:ascii="Roboto" w:hAnsi="Roboto" w:cs="Calibri"/>
                  <w:bCs/>
                  <w:sz w:val="18"/>
                  <w:szCs w:val="18"/>
                  <w:lang w:val="en-GB"/>
                </w:rPr>
                <w:t xml:space="preserve"> </w:t>
              </w:r>
            </w:ins>
            <w:r w:rsidRPr="00F51708">
              <w:rPr>
                <w:rFonts w:ascii="Roboto" w:hAnsi="Roboto" w:cstheme="majorBidi"/>
                <w:sz w:val="18"/>
                <w:szCs w:val="18"/>
              </w:rPr>
              <w:t xml:space="preserve">and </w:t>
            </w:r>
            <w:ins w:id="499" w:author="Author" w:date="2023-04-25T13:46:00Z">
              <w:r w:rsidR="006E073A" w:rsidRPr="00930C67">
                <w:rPr>
                  <w:rFonts w:ascii="Roboto" w:hAnsi="Roboto" w:cstheme="majorHAnsi"/>
                  <w:sz w:val="18"/>
                  <w:szCs w:val="18"/>
                </w:rPr>
                <w:t>United Nations</w:t>
              </w:r>
              <w:r w:rsidR="006E073A" w:rsidRPr="00F51708">
                <w:rPr>
                  <w:rFonts w:ascii="Roboto" w:hAnsi="Roboto" w:cstheme="majorHAnsi"/>
                  <w:sz w:val="18"/>
                  <w:szCs w:val="18"/>
                </w:rPr>
                <w:t xml:space="preserve"> country team</w:t>
              </w:r>
              <w:r w:rsidR="006E073A">
                <w:rPr>
                  <w:rFonts w:ascii="Roboto" w:hAnsi="Roboto" w:cstheme="majorHAnsi"/>
                  <w:sz w:val="18"/>
                  <w:szCs w:val="18"/>
                </w:rPr>
                <w:t>s</w:t>
              </w:r>
              <w:r w:rsidR="006E073A" w:rsidRPr="00F51708">
                <w:rPr>
                  <w:rStyle w:val="normaltextrun"/>
                  <w:rFonts w:ascii="Roboto" w:hAnsi="Roboto" w:cstheme="minorHAnsi"/>
                  <w:sz w:val="18"/>
                  <w:szCs w:val="18"/>
                  <w:lang w:val="en-GB"/>
                </w:rPr>
                <w:t xml:space="preserve"> </w:t>
              </w:r>
            </w:ins>
            <w:del w:id="500" w:author="Author" w:date="2023-04-25T13:46:00Z">
              <w:r w:rsidRPr="00F51708" w:rsidDel="006E073A">
                <w:rPr>
                  <w:rFonts w:ascii="Roboto" w:hAnsi="Roboto" w:cstheme="majorBidi"/>
                  <w:sz w:val="18"/>
                  <w:szCs w:val="18"/>
                </w:rPr>
                <w:delText xml:space="preserve">UNCTs </w:delText>
              </w:r>
            </w:del>
            <w:r w:rsidRPr="00F51708">
              <w:rPr>
                <w:rFonts w:ascii="Roboto" w:hAnsi="Roboto" w:cstheme="majorBidi"/>
                <w:sz w:val="18"/>
                <w:szCs w:val="18"/>
              </w:rPr>
              <w:t xml:space="preserve">that state that the implementation of the </w:t>
            </w:r>
            <w:ins w:id="501" w:author="Author" w:date="2023-04-25T13:47:00Z">
              <w:r w:rsidR="006E073A">
                <w:rPr>
                  <w:rFonts w:ascii="Roboto" w:hAnsi="Roboto" w:cstheme="majorBidi"/>
                  <w:sz w:val="18"/>
                  <w:szCs w:val="18"/>
                </w:rPr>
                <w:t>m</w:t>
              </w:r>
              <w:r w:rsidR="006E073A" w:rsidRPr="00F46EDF">
                <w:rPr>
                  <w:rFonts w:ascii="Roboto" w:hAnsi="Roboto" w:cs="Calibri"/>
                  <w:sz w:val="18"/>
                  <w:szCs w:val="18"/>
                </w:rPr>
                <w:t xml:space="preserve">anagement and </w:t>
              </w:r>
              <w:r w:rsidR="006E073A">
                <w:rPr>
                  <w:rFonts w:ascii="Roboto" w:hAnsi="Roboto" w:cs="Calibri"/>
                  <w:sz w:val="18"/>
                  <w:szCs w:val="18"/>
                </w:rPr>
                <w:t>a</w:t>
              </w:r>
              <w:r w:rsidR="006E073A" w:rsidRPr="00F46EDF">
                <w:rPr>
                  <w:rFonts w:ascii="Roboto" w:hAnsi="Roboto" w:cs="Calibri"/>
                  <w:sz w:val="18"/>
                  <w:szCs w:val="18"/>
                </w:rPr>
                <w:t xml:space="preserve">ccountability </w:t>
              </w:r>
              <w:r w:rsidR="006E073A">
                <w:rPr>
                  <w:rFonts w:ascii="Roboto" w:hAnsi="Roboto" w:cs="Calibri"/>
                  <w:sz w:val="18"/>
                  <w:szCs w:val="18"/>
                </w:rPr>
                <w:t>f</w:t>
              </w:r>
              <w:r w:rsidR="006E073A" w:rsidRPr="00F46EDF">
                <w:rPr>
                  <w:rFonts w:ascii="Roboto" w:hAnsi="Roboto" w:cs="Calibri"/>
                  <w:sz w:val="18"/>
                  <w:szCs w:val="18"/>
                </w:rPr>
                <w:t xml:space="preserve">ramework </w:t>
              </w:r>
            </w:ins>
            <w:del w:id="502" w:author="Author" w:date="2023-04-25T13:46:00Z">
              <w:r w:rsidRPr="00F51708" w:rsidDel="006E073A">
                <w:rPr>
                  <w:rFonts w:ascii="Roboto" w:hAnsi="Roboto" w:cstheme="majorBidi"/>
                  <w:sz w:val="18"/>
                  <w:szCs w:val="18"/>
                </w:rPr>
                <w:delText>MAF</w:delText>
              </w:r>
            </w:del>
            <w:r w:rsidRPr="00F51708">
              <w:rPr>
                <w:rFonts w:ascii="Roboto" w:hAnsi="Roboto" w:cstheme="majorBidi"/>
                <w:sz w:val="18"/>
                <w:szCs w:val="18"/>
              </w:rPr>
              <w:t xml:space="preserve"> has improved in the </w:t>
            </w:r>
            <w:del w:id="503" w:author="Author" w:date="2023-04-25T13:47:00Z">
              <w:r w:rsidRPr="00F51708" w:rsidDel="006E073A">
                <w:rPr>
                  <w:rFonts w:ascii="Roboto" w:hAnsi="Roboto" w:cstheme="majorBidi"/>
                  <w:sz w:val="18"/>
                  <w:szCs w:val="18"/>
                </w:rPr>
                <w:delText>l</w:delText>
              </w:r>
            </w:del>
            <w:ins w:id="504" w:author="Author" w:date="2023-04-25T13:47:00Z">
              <w:r w:rsidR="006E073A">
                <w:rPr>
                  <w:rFonts w:ascii="Roboto" w:hAnsi="Roboto" w:cstheme="majorBidi"/>
                  <w:sz w:val="18"/>
                  <w:szCs w:val="18"/>
                </w:rPr>
                <w:t>p</w:t>
              </w:r>
            </w:ins>
            <w:r w:rsidRPr="00F51708">
              <w:rPr>
                <w:rFonts w:ascii="Roboto" w:hAnsi="Roboto" w:cstheme="majorBidi"/>
                <w:sz w:val="18"/>
                <w:szCs w:val="18"/>
              </w:rPr>
              <w:t>ast year (strongly agree and agree)</w:t>
            </w:r>
          </w:p>
          <w:p w14:paraId="38DE06CA" w14:textId="6B08D55D" w:rsidR="00C53243" w:rsidRPr="00F51708" w:rsidRDefault="00C53243" w:rsidP="002E4F2B">
            <w:pPr>
              <w:pStyle w:val="ListParagraph"/>
              <w:numPr>
                <w:ilvl w:val="0"/>
                <w:numId w:val="10"/>
              </w:numPr>
              <w:rPr>
                <w:rFonts w:ascii="Roboto" w:eastAsiaTheme="minorEastAsia" w:hAnsi="Roboto" w:cstheme="majorBidi"/>
                <w:sz w:val="18"/>
                <w:szCs w:val="18"/>
              </w:rPr>
            </w:pPr>
            <w:del w:id="505" w:author="Author" w:date="2023-04-25T13:47:00Z">
              <w:r w:rsidRPr="00F51708" w:rsidDel="006E073A">
                <w:rPr>
                  <w:rFonts w:ascii="Roboto" w:eastAsiaTheme="minorEastAsia" w:hAnsi="Roboto" w:cstheme="majorBidi"/>
                  <w:sz w:val="18"/>
                  <w:szCs w:val="18"/>
                </w:rPr>
                <w:delText>RCs</w:delText>
              </w:r>
            </w:del>
            <w:ins w:id="506" w:author="Author" w:date="2023-04-25T13:48:00Z">
              <w:r w:rsidR="006E073A">
                <w:rPr>
                  <w:rFonts w:ascii="Roboto" w:eastAsiaTheme="minorEastAsia" w:hAnsi="Roboto" w:cstheme="majorBidi"/>
                  <w:sz w:val="18"/>
                  <w:szCs w:val="18"/>
                </w:rPr>
                <w:t>R</w:t>
              </w:r>
              <w:r w:rsidR="006E073A" w:rsidRPr="00F46EDF">
                <w:rPr>
                  <w:rFonts w:ascii="Roboto" w:hAnsi="Roboto" w:cs="Calibri"/>
                  <w:bCs/>
                  <w:sz w:val="18"/>
                  <w:szCs w:val="18"/>
                  <w:lang w:val="en-GB"/>
                </w:rPr>
                <w:t>esident coordinator</w:t>
              </w:r>
              <w:r w:rsidR="006E073A">
                <w:rPr>
                  <w:rFonts w:ascii="Roboto" w:hAnsi="Roboto" w:cs="Calibri"/>
                  <w:bCs/>
                  <w:sz w:val="18"/>
                  <w:szCs w:val="18"/>
                  <w:lang w:val="en-GB"/>
                </w:rPr>
                <w:t>s</w:t>
              </w:r>
            </w:ins>
          </w:p>
          <w:p w14:paraId="38B7540B" w14:textId="0B431364" w:rsidR="00C53243" w:rsidRPr="00F51708" w:rsidRDefault="00C53243" w:rsidP="002E4F2B">
            <w:pPr>
              <w:pStyle w:val="ListParagraph"/>
              <w:numPr>
                <w:ilvl w:val="0"/>
                <w:numId w:val="10"/>
              </w:numPr>
              <w:rPr>
                <w:rFonts w:ascii="Roboto" w:eastAsiaTheme="minorEastAsia" w:hAnsi="Roboto" w:cstheme="majorBidi"/>
                <w:sz w:val="18"/>
                <w:szCs w:val="18"/>
              </w:rPr>
            </w:pPr>
            <w:del w:id="507" w:author="Author" w:date="2023-04-25T13:48:00Z">
              <w:r w:rsidRPr="00F51708" w:rsidDel="006E073A">
                <w:rPr>
                  <w:rFonts w:ascii="Roboto" w:eastAsiaTheme="minorEastAsia" w:hAnsi="Roboto" w:cstheme="majorBidi"/>
                  <w:sz w:val="18"/>
                  <w:szCs w:val="18"/>
                </w:rPr>
                <w:delText>UNCTs</w:delText>
              </w:r>
            </w:del>
            <w:ins w:id="508" w:author="Author" w:date="2023-04-25T13:48:00Z">
              <w:r w:rsidR="006E073A" w:rsidRPr="00930C67">
                <w:rPr>
                  <w:rFonts w:ascii="Roboto" w:hAnsi="Roboto" w:cstheme="majorHAnsi"/>
                  <w:sz w:val="18"/>
                  <w:szCs w:val="18"/>
                </w:rPr>
                <w:t>United Nations</w:t>
              </w:r>
              <w:r w:rsidR="006E073A" w:rsidRPr="00F51708">
                <w:rPr>
                  <w:rFonts w:ascii="Roboto" w:hAnsi="Roboto" w:cstheme="majorHAnsi"/>
                  <w:sz w:val="18"/>
                  <w:szCs w:val="18"/>
                </w:rPr>
                <w:t xml:space="preserve"> country team</w:t>
              </w:r>
              <w:r w:rsidR="006E073A">
                <w:rPr>
                  <w:rFonts w:ascii="Roboto" w:hAnsi="Roboto" w:cstheme="majorHAnsi"/>
                  <w:sz w:val="18"/>
                  <w:szCs w:val="18"/>
                </w:rPr>
                <w:t>s</w:t>
              </w:r>
            </w:ins>
          </w:p>
          <w:p w14:paraId="6C1FE99C" w14:textId="77777777" w:rsidR="00C53243" w:rsidRPr="00F51708" w:rsidRDefault="00C53243">
            <w:pPr>
              <w:rPr>
                <w:rStyle w:val="normaltextrun"/>
                <w:rFonts w:ascii="Roboto" w:hAnsi="Roboto" w:cstheme="minorHAnsi"/>
                <w:color w:val="FF0000"/>
                <w:sz w:val="18"/>
                <w:szCs w:val="18"/>
                <w:lang w:val="en-GB"/>
              </w:rPr>
            </w:pPr>
          </w:p>
        </w:tc>
        <w:tc>
          <w:tcPr>
            <w:tcW w:w="1350" w:type="dxa"/>
            <w:tcBorders>
              <w:top w:val="nil"/>
              <w:left w:val="nil"/>
              <w:bottom w:val="nil"/>
              <w:right w:val="nil"/>
            </w:tcBorders>
          </w:tcPr>
          <w:p w14:paraId="1F51E7AE"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2431C82B"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24D8D7D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w:t>
            </w:r>
            <w:r>
              <w:rPr>
                <w:rStyle w:val="normaltextrun"/>
                <w:rFonts w:ascii="Roboto" w:hAnsi="Roboto"/>
                <w:sz w:val="18"/>
                <w:szCs w:val="18"/>
              </w:rPr>
              <w:t>4</w:t>
            </w:r>
            <w:r w:rsidRPr="00F51708">
              <w:rPr>
                <w:rStyle w:val="normaltextrun"/>
                <w:rFonts w:ascii="Roboto" w:hAnsi="Roboto"/>
                <w:sz w:val="18"/>
                <w:szCs w:val="18"/>
              </w:rPr>
              <w:t>% (2021)</w:t>
            </w:r>
          </w:p>
          <w:p w14:paraId="2DDC1743"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87%</w:t>
            </w:r>
            <w:r w:rsidRPr="00F51708">
              <w:rPr>
                <w:rStyle w:val="normaltextrun"/>
                <w:rFonts w:ascii="Roboto" w:hAnsi="Roboto"/>
                <w:sz w:val="18"/>
                <w:szCs w:val="18"/>
              </w:rPr>
              <w:t xml:space="preserve"> (</w:t>
            </w:r>
            <w:r>
              <w:rPr>
                <w:rStyle w:val="normaltextrun"/>
                <w:rFonts w:ascii="Roboto" w:hAnsi="Roboto"/>
                <w:sz w:val="18"/>
                <w:szCs w:val="18"/>
              </w:rPr>
              <w:t>2021</w:t>
            </w:r>
            <w:r w:rsidRPr="00F51708">
              <w:rPr>
                <w:rStyle w:val="normaltextrun"/>
                <w:rFonts w:ascii="Roboto" w:hAnsi="Roboto"/>
                <w:sz w:val="18"/>
                <w:szCs w:val="18"/>
              </w:rPr>
              <w:t xml:space="preserve">) </w:t>
            </w:r>
          </w:p>
          <w:p w14:paraId="6F7530DD"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854" w:type="dxa"/>
            <w:tcBorders>
              <w:top w:val="nil"/>
              <w:left w:val="nil"/>
              <w:bottom w:val="nil"/>
            </w:tcBorders>
          </w:tcPr>
          <w:p w14:paraId="7DE09215"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2B511CF3"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61D070B7"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90%</w:t>
            </w:r>
          </w:p>
          <w:p w14:paraId="1480FF8A"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90%</w:t>
            </w:r>
          </w:p>
        </w:tc>
        <w:tc>
          <w:tcPr>
            <w:tcW w:w="946" w:type="dxa"/>
            <w:gridSpan w:val="2"/>
            <w:tcBorders>
              <w:top w:val="nil"/>
              <w:left w:val="nil"/>
              <w:bottom w:val="nil"/>
              <w:right w:val="single" w:sz="4" w:space="0" w:color="auto"/>
            </w:tcBorders>
          </w:tcPr>
          <w:p w14:paraId="33D8098E"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01F35DD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7062A424"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84%</w:t>
            </w:r>
          </w:p>
          <w:p w14:paraId="133FE009"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80%</w:t>
            </w:r>
          </w:p>
        </w:tc>
        <w:tc>
          <w:tcPr>
            <w:tcW w:w="987" w:type="dxa"/>
            <w:tcBorders>
              <w:top w:val="nil"/>
              <w:left w:val="single" w:sz="4" w:space="0" w:color="auto"/>
              <w:bottom w:val="nil"/>
            </w:tcBorders>
          </w:tcPr>
          <w:p w14:paraId="1482737E" w14:textId="300108DC" w:rsidR="00C53243" w:rsidRPr="00F51708" w:rsidDel="006E073A" w:rsidRDefault="00C53243">
            <w:pPr>
              <w:pStyle w:val="paragraph"/>
              <w:spacing w:before="0" w:beforeAutospacing="0" w:after="0" w:afterAutospacing="0"/>
              <w:jc w:val="center"/>
              <w:textAlignment w:val="baseline"/>
              <w:rPr>
                <w:del w:id="509" w:author="Author" w:date="2023-04-25T13:49:00Z"/>
                <w:rStyle w:val="normaltextrun"/>
                <w:rFonts w:ascii="Roboto" w:hAnsi="Roboto"/>
                <w:sz w:val="18"/>
                <w:szCs w:val="18"/>
              </w:rPr>
            </w:pPr>
            <w:del w:id="510" w:author="Author" w:date="2023-04-25T13:49:00Z">
              <w:r w:rsidRPr="00F51708" w:rsidDel="006E073A">
                <w:rPr>
                  <w:rStyle w:val="normaltextrun"/>
                  <w:rFonts w:ascii="Roboto" w:hAnsi="Roboto"/>
                  <w:sz w:val="18"/>
                  <w:szCs w:val="18"/>
                </w:rPr>
                <w:delText xml:space="preserve">DESA </w:delText>
              </w:r>
            </w:del>
          </w:p>
          <w:p w14:paraId="6B95616B" w14:textId="202EA524"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del w:id="511" w:author="Author" w:date="2023-04-25T13:49:00Z">
              <w:r w:rsidRPr="00F51708" w:rsidDel="006E073A">
                <w:rPr>
                  <w:rStyle w:val="normaltextrun"/>
                  <w:rFonts w:ascii="Roboto" w:hAnsi="Roboto"/>
                  <w:sz w:val="18"/>
                  <w:szCs w:val="18"/>
                </w:rPr>
                <w:delText>RC/UNCT Surveys</w:delText>
              </w:r>
            </w:del>
            <w:ins w:id="512" w:author="Author" w:date="2023-04-25T13:49:00Z">
              <w:r w:rsidR="006E073A">
                <w:rPr>
                  <w:rFonts w:asciiTheme="majorBidi" w:hAnsiTheme="majorBidi" w:cstheme="majorBidi"/>
                </w:rPr>
                <w:t xml:space="preserve"> S</w:t>
              </w:r>
              <w:r w:rsidR="006E073A" w:rsidRPr="009246E4">
                <w:rPr>
                  <w:rFonts w:asciiTheme="majorBidi" w:hAnsiTheme="majorBidi" w:cstheme="majorBidi"/>
                </w:rPr>
                <w:t>urvey</w:t>
              </w:r>
              <w:r w:rsidR="006E073A">
                <w:rPr>
                  <w:rFonts w:asciiTheme="majorBidi" w:hAnsiTheme="majorBidi" w:cstheme="majorBidi"/>
                </w:rPr>
                <w:t>s</w:t>
              </w:r>
              <w:r w:rsidR="006E073A" w:rsidRPr="009246E4">
                <w:rPr>
                  <w:rFonts w:asciiTheme="majorBidi" w:hAnsiTheme="majorBidi" w:cstheme="majorBidi"/>
                </w:rPr>
                <w:t xml:space="preserve"> of </w:t>
              </w:r>
              <w:r w:rsidR="006E073A">
                <w:rPr>
                  <w:rFonts w:asciiTheme="majorBidi" w:hAnsiTheme="majorBidi" w:cstheme="majorBidi"/>
                </w:rPr>
                <w:t>r</w:t>
              </w:r>
              <w:r w:rsidR="006E073A" w:rsidRPr="009246E4">
                <w:rPr>
                  <w:rFonts w:asciiTheme="majorBidi" w:hAnsiTheme="majorBidi" w:cstheme="majorBidi"/>
                </w:rPr>
                <w:t xml:space="preserve">esident </w:t>
              </w:r>
              <w:r w:rsidR="006E073A">
                <w:rPr>
                  <w:rFonts w:asciiTheme="majorBidi" w:hAnsiTheme="majorBidi" w:cstheme="majorBidi"/>
                </w:rPr>
                <w:t>c</w:t>
              </w:r>
              <w:r w:rsidR="006E073A" w:rsidRPr="009246E4">
                <w:rPr>
                  <w:rFonts w:asciiTheme="majorBidi" w:hAnsiTheme="majorBidi" w:cstheme="majorBidi"/>
                </w:rPr>
                <w:t>oordinators</w:t>
              </w:r>
              <w:r w:rsidR="006E073A">
                <w:rPr>
                  <w:rFonts w:asciiTheme="majorBidi" w:hAnsiTheme="majorBidi" w:cstheme="majorBidi"/>
                </w:rPr>
                <w:t xml:space="preserve"> and of </w:t>
              </w:r>
              <w:r w:rsidR="006E073A" w:rsidRPr="00930C67">
                <w:rPr>
                  <w:rFonts w:ascii="Roboto" w:hAnsi="Roboto" w:cstheme="majorHAnsi"/>
                  <w:sz w:val="18"/>
                  <w:szCs w:val="18"/>
                </w:rPr>
                <w:t>United Nations</w:t>
              </w:r>
              <w:r w:rsidR="006E073A" w:rsidRPr="00F51708">
                <w:rPr>
                  <w:rFonts w:ascii="Roboto" w:hAnsi="Roboto" w:cstheme="majorHAnsi"/>
                  <w:sz w:val="18"/>
                  <w:szCs w:val="18"/>
                </w:rPr>
                <w:t xml:space="preserve"> country team</w:t>
              </w:r>
              <w:r w:rsidR="006E073A">
                <w:rPr>
                  <w:rFonts w:ascii="Roboto" w:hAnsi="Roboto" w:cstheme="majorHAnsi"/>
                  <w:sz w:val="18"/>
                  <w:szCs w:val="18"/>
                </w:rPr>
                <w:t>s</w:t>
              </w:r>
            </w:ins>
          </w:p>
        </w:tc>
      </w:tr>
      <w:tr w:rsidR="00C53243" w:rsidRPr="00F51708" w14:paraId="72AAC44E" w14:textId="77777777">
        <w:tc>
          <w:tcPr>
            <w:tcW w:w="3510" w:type="dxa"/>
            <w:tcBorders>
              <w:bottom w:val="nil"/>
              <w:right w:val="nil"/>
            </w:tcBorders>
          </w:tcPr>
          <w:p w14:paraId="5FEFC5A7" w14:textId="455C3838" w:rsidR="00C53243" w:rsidRPr="00F51708" w:rsidRDefault="00C53243">
            <w:r w:rsidRPr="00F51708">
              <w:rPr>
                <w:rFonts w:ascii="Roboto" w:hAnsi="Roboto" w:cs="Calibri"/>
                <w:bCs/>
                <w:sz w:val="18"/>
                <w:szCs w:val="18"/>
                <w:lang w:val="en-GB"/>
              </w:rPr>
              <w:t>1.1.4</w:t>
            </w:r>
            <w:r w:rsidRPr="00F51708">
              <w:rPr>
                <w:rFonts w:ascii="Roboto" w:hAnsi="Roboto" w:cs="Calibri"/>
                <w:b/>
                <w:sz w:val="18"/>
                <w:szCs w:val="18"/>
                <w:lang w:val="en-GB"/>
              </w:rPr>
              <w:t xml:space="preserve"> </w:t>
            </w:r>
            <w:r w:rsidRPr="006E073A">
              <w:rPr>
                <w:rFonts w:ascii="Roboto" w:hAnsi="Roboto" w:cs="Calibri"/>
                <w:bCs/>
                <w:sz w:val="18"/>
                <w:szCs w:val="18"/>
                <w:lang w:val="en-GB"/>
                <w:rPrChange w:id="513" w:author="Author" w:date="2023-04-25T13:50:00Z">
                  <w:rPr>
                    <w:rFonts w:ascii="Roboto" w:hAnsi="Roboto" w:cs="Calibri"/>
                    <w:b/>
                    <w:sz w:val="18"/>
                    <w:szCs w:val="18"/>
                    <w:lang w:val="en-GB"/>
                  </w:rPr>
                </w:rPrChange>
              </w:rPr>
              <w:t xml:space="preserve">Effective </w:t>
            </w:r>
            <w:del w:id="514" w:author="Author" w:date="2023-04-25T13:50:00Z">
              <w:r w:rsidRPr="006E073A" w:rsidDel="006E073A">
                <w:rPr>
                  <w:bCs/>
                </w:rPr>
                <w:fldChar w:fldCharType="begin"/>
              </w:r>
              <w:r w:rsidRPr="006E073A" w:rsidDel="006E073A">
                <w:rPr>
                  <w:bCs/>
                </w:rPr>
                <w:delInstrText>HYPERLINK "https://un-dco.org/resident-coordinators-their-offices"</w:delInstrText>
              </w:r>
              <w:r w:rsidRPr="006E073A" w:rsidDel="006E073A">
                <w:rPr>
                  <w:bCs/>
                </w:rPr>
              </w:r>
              <w:r w:rsidRPr="006E073A" w:rsidDel="006E073A">
                <w:rPr>
                  <w:bCs/>
                </w:rPr>
                <w:fldChar w:fldCharType="separate"/>
              </w:r>
              <w:r w:rsidRPr="006E073A" w:rsidDel="006E073A">
                <w:rPr>
                  <w:rStyle w:val="Hyperlink"/>
                  <w:rFonts w:ascii="Roboto" w:hAnsi="Roboto" w:cs="Calibri"/>
                  <w:bCs/>
                  <w:sz w:val="18"/>
                  <w:szCs w:val="18"/>
                  <w:lang w:val="en-GB"/>
                  <w:rPrChange w:id="515" w:author="Author" w:date="2023-04-25T13:50:00Z">
                    <w:rPr>
                      <w:rStyle w:val="Hyperlink"/>
                      <w:rFonts w:ascii="Roboto" w:hAnsi="Roboto" w:cs="Calibri"/>
                      <w:b/>
                      <w:sz w:val="18"/>
                      <w:szCs w:val="18"/>
                      <w:lang w:val="en-GB"/>
                    </w:rPr>
                  </w:rPrChange>
                </w:rPr>
                <w:delText>DCO</w:delText>
              </w:r>
              <w:r w:rsidRPr="006E073A" w:rsidDel="006E073A">
                <w:rPr>
                  <w:rStyle w:val="Hyperlink"/>
                  <w:rFonts w:ascii="Roboto" w:hAnsi="Roboto" w:cs="Calibri"/>
                  <w:bCs/>
                  <w:sz w:val="18"/>
                  <w:szCs w:val="18"/>
                  <w:lang w:val="en-GB"/>
                  <w:rPrChange w:id="516" w:author="Author" w:date="2023-04-25T13:50:00Z">
                    <w:rPr>
                      <w:rStyle w:val="Hyperlink"/>
                      <w:rFonts w:ascii="Roboto" w:hAnsi="Roboto" w:cs="Calibri"/>
                      <w:b/>
                      <w:sz w:val="18"/>
                      <w:szCs w:val="18"/>
                      <w:lang w:val="en-GB"/>
                    </w:rPr>
                  </w:rPrChange>
                </w:rPr>
                <w:fldChar w:fldCharType="end"/>
              </w:r>
            </w:del>
            <w:ins w:id="517" w:author="Author" w:date="2023-04-25T13:50:00Z">
              <w:r w:rsidR="006E073A" w:rsidRPr="006E073A">
                <w:rPr>
                  <w:rFonts w:ascii="Roboto" w:hAnsi="Roboto" w:cs="Calibri"/>
                  <w:bCs/>
                  <w:color w:val="808080" w:themeColor="background1" w:themeShade="80"/>
                  <w:sz w:val="18"/>
                  <w:szCs w:val="18"/>
                  <w:lang w:val="en-GB"/>
                </w:rPr>
                <w:t xml:space="preserve">Development Coordination Office </w:t>
              </w:r>
            </w:ins>
            <w:del w:id="518" w:author="Author" w:date="2023-04-25T13:50:00Z">
              <w:r w:rsidRPr="006E073A" w:rsidDel="006E073A">
                <w:rPr>
                  <w:rFonts w:ascii="Roboto" w:hAnsi="Roboto" w:cs="Calibri"/>
                  <w:bCs/>
                  <w:sz w:val="18"/>
                  <w:szCs w:val="18"/>
                  <w:lang w:val="en-GB"/>
                  <w:rPrChange w:id="519" w:author="Author" w:date="2023-04-25T13:50:00Z">
                    <w:rPr>
                      <w:rFonts w:ascii="Roboto" w:hAnsi="Roboto" w:cs="Calibri"/>
                      <w:b/>
                      <w:sz w:val="18"/>
                      <w:szCs w:val="18"/>
                      <w:lang w:val="en-GB"/>
                    </w:rPr>
                  </w:rPrChange>
                </w:rPr>
                <w:delText xml:space="preserve"> </w:delText>
              </w:r>
            </w:del>
            <w:r w:rsidRPr="006E073A">
              <w:rPr>
                <w:rFonts w:ascii="Roboto" w:hAnsi="Roboto" w:cs="Calibri"/>
                <w:bCs/>
                <w:sz w:val="18"/>
                <w:szCs w:val="18"/>
                <w:lang w:val="en-GB"/>
                <w:rPrChange w:id="520" w:author="Author" w:date="2023-04-25T13:50:00Z">
                  <w:rPr>
                    <w:rFonts w:ascii="Roboto" w:hAnsi="Roboto" w:cs="Calibri"/>
                    <w:b/>
                    <w:sz w:val="18"/>
                    <w:szCs w:val="18"/>
                    <w:lang w:val="en-GB"/>
                  </w:rPr>
                </w:rPrChange>
              </w:rPr>
              <w:t xml:space="preserve">support services provided to the </w:t>
            </w:r>
            <w:del w:id="521" w:author="Author" w:date="2023-04-25T13:50:00Z">
              <w:r w:rsidRPr="006E073A" w:rsidDel="006E073A">
                <w:rPr>
                  <w:rFonts w:ascii="Roboto" w:hAnsi="Roboto" w:cs="Calibri"/>
                  <w:bCs/>
                  <w:sz w:val="18"/>
                  <w:szCs w:val="18"/>
                  <w:lang w:val="en-GB"/>
                  <w:rPrChange w:id="522" w:author="Author" w:date="2023-04-25T13:50:00Z">
                    <w:rPr>
                      <w:rFonts w:ascii="Roboto" w:hAnsi="Roboto" w:cs="Calibri"/>
                      <w:b/>
                      <w:sz w:val="18"/>
                      <w:szCs w:val="18"/>
                      <w:lang w:val="en-GB"/>
                    </w:rPr>
                  </w:rPrChange>
                </w:rPr>
                <w:delText>UN</w:delText>
              </w:r>
            </w:del>
            <w:ins w:id="523" w:author="Author" w:date="2023-04-25T13:50:00Z">
              <w:r w:rsidR="006E073A" w:rsidRPr="00930C67">
                <w:rPr>
                  <w:rFonts w:ascii="Roboto" w:hAnsi="Roboto" w:cstheme="majorHAnsi"/>
                  <w:sz w:val="18"/>
                  <w:szCs w:val="18"/>
                </w:rPr>
                <w:t xml:space="preserve"> United Nations</w:t>
              </w:r>
            </w:ins>
            <w:r w:rsidRPr="006E073A">
              <w:rPr>
                <w:rFonts w:ascii="Roboto" w:hAnsi="Roboto" w:cs="Calibri"/>
                <w:bCs/>
                <w:sz w:val="18"/>
                <w:szCs w:val="18"/>
                <w:lang w:val="en-GB"/>
                <w:rPrChange w:id="524" w:author="Author" w:date="2023-04-25T13:50:00Z">
                  <w:rPr>
                    <w:rFonts w:ascii="Roboto" w:hAnsi="Roboto" w:cs="Calibri"/>
                    <w:b/>
                    <w:sz w:val="18"/>
                    <w:szCs w:val="18"/>
                    <w:lang w:val="en-GB"/>
                  </w:rPr>
                </w:rPrChange>
              </w:rPr>
              <w:t xml:space="preserve"> development system</w:t>
            </w:r>
            <w:r w:rsidRPr="00F51708">
              <w:rPr>
                <w:rFonts w:ascii="Roboto" w:hAnsi="Roboto" w:cs="Calibri"/>
                <w:b/>
                <w:sz w:val="18"/>
                <w:szCs w:val="18"/>
                <w:lang w:val="en-GB"/>
              </w:rPr>
              <w:t xml:space="preserve">  </w:t>
            </w:r>
          </w:p>
        </w:tc>
        <w:tc>
          <w:tcPr>
            <w:tcW w:w="7290" w:type="dxa"/>
            <w:tcBorders>
              <w:left w:val="nil"/>
              <w:bottom w:val="nil"/>
              <w:right w:val="nil"/>
            </w:tcBorders>
          </w:tcPr>
          <w:p w14:paraId="0C7E86B7" w14:textId="4577DE82" w:rsidR="00C53243" w:rsidRPr="00F51708" w:rsidRDefault="00C53243">
            <w:pPr>
              <w:pStyle w:val="Default"/>
              <w:rPr>
                <w:rFonts w:ascii="Roboto" w:hAnsi="Roboto" w:cstheme="majorHAnsi"/>
                <w:color w:val="auto"/>
                <w:sz w:val="18"/>
                <w:szCs w:val="18"/>
              </w:rPr>
            </w:pPr>
            <w:del w:id="525" w:author="Author" w:date="2023-04-25T13:53:00Z">
              <w:r w:rsidRPr="00F51708" w:rsidDel="00F26A22">
                <w:rPr>
                  <w:rFonts w:ascii="Roboto" w:hAnsi="Roboto" w:cstheme="majorHAnsi"/>
                  <w:color w:val="auto"/>
                  <w:sz w:val="18"/>
                  <w:szCs w:val="18"/>
                </w:rPr>
                <w:delText>% of UNSDG</w:delText>
              </w:r>
            </w:del>
            <w:ins w:id="526" w:author="Author" w:date="2023-04-25T13:53:00Z">
              <w:r w:rsidR="00F26A22">
                <w:rPr>
                  <w:rFonts w:ascii="Roboto" w:hAnsi="Roboto" w:cstheme="majorHAnsi"/>
                  <w:color w:val="808080" w:themeColor="background1" w:themeShade="80"/>
                  <w:sz w:val="18"/>
                  <w:szCs w:val="18"/>
                </w:rPr>
                <w:t xml:space="preserve"> Percentage</w:t>
              </w:r>
              <w:r w:rsidR="00F26A22" w:rsidRPr="004F1563">
                <w:rPr>
                  <w:rFonts w:ascii="Roboto" w:hAnsi="Roboto" w:cstheme="majorHAnsi"/>
                  <w:color w:val="808080" w:themeColor="background1" w:themeShade="80"/>
                  <w:sz w:val="18"/>
                  <w:szCs w:val="18"/>
                </w:rPr>
                <w:t xml:space="preserve"> of </w:t>
              </w:r>
              <w:r w:rsidR="00F26A22">
                <w:rPr>
                  <w:rFonts w:ascii="Roboto" w:hAnsi="Roboto" w:cstheme="majorHAnsi"/>
                  <w:color w:val="808080" w:themeColor="background1" w:themeShade="80"/>
                  <w:sz w:val="18"/>
                  <w:szCs w:val="18"/>
                </w:rPr>
                <w:t>United Nations Sustainable Development Group</w:t>
              </w:r>
            </w:ins>
            <w:r w:rsidRPr="00F51708">
              <w:rPr>
                <w:rFonts w:ascii="Roboto" w:hAnsi="Roboto" w:cstheme="majorHAnsi"/>
                <w:color w:val="auto"/>
                <w:sz w:val="18"/>
                <w:szCs w:val="18"/>
              </w:rPr>
              <w:t xml:space="preserve"> members that state </w:t>
            </w:r>
            <w:ins w:id="527" w:author="Author" w:date="2023-04-25T13:53:00Z">
              <w:r w:rsidR="00F26A22">
                <w:rPr>
                  <w:rFonts w:ascii="Roboto" w:hAnsi="Roboto" w:cstheme="majorHAnsi"/>
                  <w:color w:val="auto"/>
                  <w:sz w:val="18"/>
                  <w:szCs w:val="18"/>
                </w:rPr>
                <w:t xml:space="preserve">that the </w:t>
              </w:r>
              <w:r w:rsidR="00F26A22" w:rsidRPr="006E073A">
                <w:rPr>
                  <w:rFonts w:ascii="Roboto" w:hAnsi="Roboto" w:cs="Calibri"/>
                  <w:bCs/>
                  <w:color w:val="808080" w:themeColor="background1" w:themeShade="80"/>
                  <w:sz w:val="18"/>
                  <w:szCs w:val="18"/>
                  <w:lang w:val="en-GB"/>
                </w:rPr>
                <w:t>Development Coordination Office</w:t>
              </w:r>
            </w:ins>
            <w:del w:id="528" w:author="Author" w:date="2023-04-25T13:53:00Z">
              <w:r w:rsidRPr="00F51708" w:rsidDel="00F26A22">
                <w:rPr>
                  <w:rFonts w:ascii="Roboto" w:hAnsi="Roboto" w:cstheme="majorHAnsi"/>
                  <w:color w:val="auto"/>
                  <w:sz w:val="18"/>
                  <w:szCs w:val="18"/>
                </w:rPr>
                <w:delText>DCO</w:delText>
              </w:r>
            </w:del>
            <w:r w:rsidRPr="00F51708">
              <w:rPr>
                <w:rFonts w:ascii="Roboto" w:hAnsi="Roboto" w:cstheme="majorHAnsi"/>
                <w:color w:val="auto"/>
                <w:sz w:val="18"/>
                <w:szCs w:val="18"/>
              </w:rPr>
              <w:t xml:space="preserve"> has effectively supported the entity’s engagement with the </w:t>
            </w:r>
            <w:ins w:id="529" w:author="Author" w:date="2023-04-25T13:53:00Z">
              <w:r w:rsidR="00F26A22">
                <w:rPr>
                  <w:rFonts w:ascii="Roboto" w:hAnsi="Roboto" w:cstheme="majorHAnsi"/>
                  <w:color w:val="808080" w:themeColor="background1" w:themeShade="80"/>
                  <w:sz w:val="18"/>
                  <w:szCs w:val="18"/>
                </w:rPr>
                <w:t>Sustainable Development Group</w:t>
              </w:r>
              <w:r w:rsidR="00F26A22" w:rsidRPr="00F51708">
                <w:rPr>
                  <w:rFonts w:ascii="Roboto" w:hAnsi="Roboto" w:cstheme="majorHAnsi"/>
                  <w:color w:val="auto"/>
                  <w:sz w:val="18"/>
                  <w:szCs w:val="18"/>
                </w:rPr>
                <w:t> </w:t>
              </w:r>
            </w:ins>
            <w:del w:id="530" w:author="Author" w:date="2023-04-25T13:53:00Z">
              <w:r w:rsidRPr="00F51708" w:rsidDel="00F26A22">
                <w:rPr>
                  <w:rFonts w:ascii="Roboto" w:hAnsi="Roboto" w:cstheme="majorHAnsi"/>
                  <w:color w:val="auto"/>
                  <w:sz w:val="18"/>
                  <w:szCs w:val="18"/>
                </w:rPr>
                <w:delText>UNSDG</w:delText>
              </w:r>
            </w:del>
            <w:r w:rsidRPr="00F51708">
              <w:rPr>
                <w:rFonts w:ascii="Roboto" w:hAnsi="Roboto" w:cstheme="majorHAnsi"/>
                <w:color w:val="auto"/>
                <w:sz w:val="18"/>
                <w:szCs w:val="18"/>
              </w:rPr>
              <w:t xml:space="preserve"> (strongly agree or agree)</w:t>
            </w:r>
          </w:p>
          <w:p w14:paraId="6D02D54C" w14:textId="77777777" w:rsidR="00C53243" w:rsidRPr="00F51708" w:rsidRDefault="00C53243"/>
        </w:tc>
        <w:tc>
          <w:tcPr>
            <w:tcW w:w="1350" w:type="dxa"/>
            <w:tcBorders>
              <w:left w:val="nil"/>
              <w:bottom w:val="nil"/>
              <w:right w:val="nil"/>
            </w:tcBorders>
          </w:tcPr>
          <w:p w14:paraId="20BDB501"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86%</w:t>
            </w:r>
          </w:p>
          <w:p w14:paraId="28D5AC86"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(2021)</w:t>
            </w:r>
          </w:p>
        </w:tc>
        <w:tc>
          <w:tcPr>
            <w:tcW w:w="854" w:type="dxa"/>
            <w:tcBorders>
              <w:left w:val="nil"/>
              <w:bottom w:val="nil"/>
            </w:tcBorders>
          </w:tcPr>
          <w:p w14:paraId="28485D42"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100%</w:t>
            </w:r>
          </w:p>
        </w:tc>
        <w:tc>
          <w:tcPr>
            <w:tcW w:w="946" w:type="dxa"/>
            <w:gridSpan w:val="2"/>
            <w:tcBorders>
              <w:left w:val="nil"/>
              <w:bottom w:val="nil"/>
            </w:tcBorders>
          </w:tcPr>
          <w:p w14:paraId="7B2E78E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90%</w:t>
            </w:r>
          </w:p>
        </w:tc>
        <w:tc>
          <w:tcPr>
            <w:tcW w:w="987" w:type="dxa"/>
            <w:tcBorders>
              <w:left w:val="nil"/>
              <w:bottom w:val="nil"/>
            </w:tcBorders>
          </w:tcPr>
          <w:p w14:paraId="40E029A7" w14:textId="511DB3A4" w:rsidR="00C53243" w:rsidRPr="00F51708" w:rsidRDefault="00F26A22">
            <w:pPr>
              <w:pStyle w:val="paragraph"/>
              <w:spacing w:before="0" w:beforeAutospacing="0" w:after="0" w:afterAutospacing="0"/>
              <w:jc w:val="center"/>
              <w:textAlignment w:val="baseline"/>
              <w:rPr>
                <w:rStyle w:val="normaltextrun"/>
                <w:rFonts w:ascii="Roboto" w:hAnsi="Roboto"/>
                <w:sz w:val="18"/>
                <w:szCs w:val="18"/>
              </w:rPr>
            </w:pPr>
            <w:ins w:id="531" w:author="Author" w:date="2023-04-25T13:55:00Z">
              <w:r>
                <w:rPr>
                  <w:rFonts w:asciiTheme="majorBidi" w:hAnsiTheme="majorBidi" w:cstheme="majorBidi"/>
                </w:rPr>
                <w:t>S</w:t>
              </w:r>
              <w:r w:rsidRPr="0080573F">
                <w:rPr>
                  <w:rFonts w:asciiTheme="majorBidi" w:hAnsiTheme="majorBidi" w:cstheme="majorBidi"/>
                </w:rPr>
                <w:t xml:space="preserve">urvey of </w:t>
              </w:r>
              <w:r>
                <w:rPr>
                  <w:rFonts w:asciiTheme="majorBidi" w:hAnsiTheme="majorBidi" w:cstheme="majorBidi"/>
                </w:rPr>
                <w:t xml:space="preserve">United Nations development system </w:t>
              </w:r>
              <w:r w:rsidRPr="0080573F">
                <w:rPr>
                  <w:rFonts w:asciiTheme="majorBidi" w:hAnsiTheme="majorBidi" w:cstheme="majorBidi"/>
                </w:rPr>
                <w:t>entit</w:t>
              </w:r>
              <w:r>
                <w:rPr>
                  <w:rFonts w:asciiTheme="majorBidi" w:hAnsiTheme="majorBidi" w:cstheme="majorBidi"/>
                </w:rPr>
                <w:t>y</w:t>
              </w:r>
              <w:r w:rsidRPr="0080573F">
                <w:rPr>
                  <w:rFonts w:asciiTheme="majorBidi" w:hAnsiTheme="majorBidi" w:cstheme="majorBidi"/>
                </w:rPr>
                <w:t xml:space="preserve"> headquarters</w:t>
              </w:r>
              <w:r w:rsidRPr="00F51708" w:rsidDel="00F26A22">
                <w:rPr>
                  <w:rStyle w:val="normaltextrun"/>
                  <w:rFonts w:ascii="Roboto" w:hAnsi="Roboto"/>
                  <w:sz w:val="18"/>
                  <w:szCs w:val="18"/>
                </w:rPr>
                <w:t xml:space="preserve"> </w:t>
              </w:r>
            </w:ins>
            <w:del w:id="532" w:author="Author" w:date="2023-04-25T13:54:00Z">
              <w:r w:rsidR="00C53243" w:rsidRPr="00F51708" w:rsidDel="00F26A22">
                <w:rPr>
                  <w:rStyle w:val="normaltextrun"/>
                  <w:rFonts w:ascii="Roboto" w:hAnsi="Roboto"/>
                  <w:sz w:val="18"/>
                  <w:szCs w:val="18"/>
                </w:rPr>
                <w:delText>DESA UNDS HQ Survey</w:delText>
              </w:r>
            </w:del>
          </w:p>
        </w:tc>
      </w:tr>
      <w:tr w:rsidR="00C53243" w:rsidRPr="00F51708" w14:paraId="0A0B0D49" w14:textId="77777777">
        <w:tc>
          <w:tcPr>
            <w:tcW w:w="3510" w:type="dxa"/>
            <w:tcBorders>
              <w:top w:val="nil"/>
              <w:right w:val="nil"/>
            </w:tcBorders>
          </w:tcPr>
          <w:p w14:paraId="1C39DFF8" w14:textId="77777777" w:rsidR="00C53243" w:rsidRPr="00F51708" w:rsidRDefault="00C53243">
            <w:pPr>
              <w:rPr>
                <w:rFonts w:ascii="Roboto" w:hAnsi="Roboto" w:cs="Calibri"/>
                <w:b/>
                <w:sz w:val="18"/>
                <w:szCs w:val="18"/>
                <w:lang w:val="en-GB"/>
              </w:rPr>
            </w:pPr>
          </w:p>
        </w:tc>
        <w:tc>
          <w:tcPr>
            <w:tcW w:w="7290" w:type="dxa"/>
            <w:tcBorders>
              <w:top w:val="nil"/>
              <w:left w:val="nil"/>
              <w:right w:val="nil"/>
            </w:tcBorders>
          </w:tcPr>
          <w:p w14:paraId="7351FBD7" w14:textId="12040315" w:rsidR="00C53243" w:rsidRPr="00F51708" w:rsidRDefault="00C53243">
            <w:pPr>
              <w:pStyle w:val="Default"/>
              <w:rPr>
                <w:rFonts w:ascii="Roboto" w:hAnsi="Roboto" w:cstheme="majorHAnsi"/>
                <w:color w:val="auto"/>
                <w:sz w:val="18"/>
                <w:szCs w:val="18"/>
              </w:rPr>
            </w:pPr>
            <w:del w:id="533" w:author="Author" w:date="2023-04-25T13:54:00Z">
              <w:r w:rsidRPr="00F51708" w:rsidDel="00F26A22">
                <w:rPr>
                  <w:rFonts w:ascii="Roboto" w:hAnsi="Roboto" w:cstheme="majorHAnsi"/>
                  <w:color w:val="auto"/>
                  <w:sz w:val="18"/>
                  <w:szCs w:val="18"/>
                </w:rPr>
                <w:delText xml:space="preserve">% </w:delText>
              </w:r>
            </w:del>
            <w:ins w:id="534" w:author="Author" w:date="2023-04-25T13:54:00Z">
              <w:r w:rsidR="00F26A22">
                <w:rPr>
                  <w:rFonts w:ascii="Roboto" w:hAnsi="Roboto" w:cstheme="majorHAnsi"/>
                  <w:color w:val="808080" w:themeColor="background1" w:themeShade="80"/>
                  <w:sz w:val="18"/>
                  <w:szCs w:val="18"/>
                </w:rPr>
                <w:t>Percentage</w:t>
              </w:r>
              <w:r w:rsidR="00F26A22" w:rsidRPr="00F51708">
                <w:rPr>
                  <w:rFonts w:ascii="Roboto" w:hAnsi="Roboto" w:cstheme="majorHAnsi"/>
                  <w:color w:val="auto"/>
                  <w:sz w:val="18"/>
                  <w:szCs w:val="18"/>
                </w:rPr>
                <w:t xml:space="preserve"> </w:t>
              </w:r>
            </w:ins>
            <w:r w:rsidRPr="00F51708">
              <w:rPr>
                <w:rFonts w:ascii="Roboto" w:hAnsi="Roboto" w:cstheme="majorHAnsi"/>
                <w:color w:val="auto"/>
                <w:sz w:val="18"/>
                <w:szCs w:val="18"/>
              </w:rPr>
              <w:t xml:space="preserve">of relevant </w:t>
            </w:r>
            <w:del w:id="535" w:author="Author" w:date="2023-04-25T13:54:00Z">
              <w:r w:rsidRPr="00F51708" w:rsidDel="00F26A22">
                <w:rPr>
                  <w:rFonts w:ascii="Roboto" w:hAnsi="Roboto" w:cstheme="majorHAnsi"/>
                  <w:color w:val="auto"/>
                  <w:sz w:val="18"/>
                  <w:szCs w:val="18"/>
                </w:rPr>
                <w:delText xml:space="preserve">UNSDG </w:delText>
              </w:r>
            </w:del>
            <w:ins w:id="536" w:author="Author" w:date="2023-04-25T13:54:00Z">
              <w:r w:rsidR="00F26A22">
                <w:rPr>
                  <w:rFonts w:ascii="Roboto" w:hAnsi="Roboto" w:cstheme="majorHAnsi"/>
                  <w:color w:val="808080" w:themeColor="background1" w:themeShade="80"/>
                  <w:sz w:val="18"/>
                  <w:szCs w:val="18"/>
                </w:rPr>
                <w:t>United Nations Sustainable Development Group</w:t>
              </w:r>
              <w:r w:rsidR="00F26A22" w:rsidRPr="00F51708">
                <w:rPr>
                  <w:rFonts w:ascii="Roboto" w:hAnsi="Roboto" w:cstheme="majorHAnsi"/>
                  <w:color w:val="auto"/>
                  <w:sz w:val="18"/>
                  <w:szCs w:val="18"/>
                </w:rPr>
                <w:t xml:space="preserve">  </w:t>
              </w:r>
            </w:ins>
            <w:r w:rsidRPr="00F51708">
              <w:rPr>
                <w:rFonts w:ascii="Roboto" w:hAnsi="Roboto" w:cstheme="majorHAnsi"/>
                <w:color w:val="auto"/>
                <w:sz w:val="18"/>
                <w:szCs w:val="18"/>
              </w:rPr>
              <w:t>members reporting that they complete the reform checklist and share</w:t>
            </w:r>
            <w:ins w:id="537" w:author="Author" w:date="2023-04-25T13:54:00Z">
              <w:r w:rsidR="00F26A22">
                <w:rPr>
                  <w:rFonts w:ascii="Roboto" w:hAnsi="Roboto" w:cstheme="majorHAnsi"/>
                  <w:color w:val="auto"/>
                  <w:sz w:val="18"/>
                  <w:szCs w:val="18"/>
                </w:rPr>
                <w:t xml:space="preserve"> it</w:t>
              </w:r>
            </w:ins>
            <w:r w:rsidRPr="00F51708">
              <w:rPr>
                <w:rFonts w:ascii="Roboto" w:hAnsi="Roboto" w:cstheme="majorHAnsi"/>
                <w:color w:val="auto"/>
                <w:sz w:val="18"/>
                <w:szCs w:val="18"/>
              </w:rPr>
              <w:t xml:space="preserve"> with their governing body annually</w:t>
            </w:r>
          </w:p>
          <w:p w14:paraId="2B3763A3" w14:textId="77777777" w:rsidR="00C53243" w:rsidRPr="00F51708" w:rsidRDefault="00C53243">
            <w:pPr>
              <w:pStyle w:val="Default"/>
              <w:adjustRightInd w:val="0"/>
              <w:ind w:left="720"/>
              <w:rPr>
                <w:rFonts w:ascii="Roboto" w:hAnsi="Roboto" w:cstheme="majorHAnsi"/>
                <w:color w:val="auto"/>
                <w:sz w:val="18"/>
                <w:szCs w:val="18"/>
              </w:rPr>
            </w:pPr>
          </w:p>
        </w:tc>
        <w:tc>
          <w:tcPr>
            <w:tcW w:w="1350" w:type="dxa"/>
            <w:tcBorders>
              <w:top w:val="nil"/>
              <w:left w:val="nil"/>
              <w:right w:val="nil"/>
            </w:tcBorders>
          </w:tcPr>
          <w:p w14:paraId="06F639DD"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N/A</w:t>
            </w:r>
          </w:p>
          <w:p w14:paraId="2F16780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(new)</w:t>
            </w:r>
          </w:p>
        </w:tc>
        <w:tc>
          <w:tcPr>
            <w:tcW w:w="854" w:type="dxa"/>
            <w:tcBorders>
              <w:top w:val="nil"/>
              <w:left w:val="nil"/>
            </w:tcBorders>
          </w:tcPr>
          <w:p w14:paraId="0C0671FE"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100%</w:t>
            </w:r>
          </w:p>
        </w:tc>
        <w:tc>
          <w:tcPr>
            <w:tcW w:w="946" w:type="dxa"/>
            <w:gridSpan w:val="2"/>
            <w:tcBorders>
              <w:top w:val="nil"/>
              <w:left w:val="nil"/>
            </w:tcBorders>
          </w:tcPr>
          <w:p w14:paraId="6E4FD684" w14:textId="4A538959" w:rsidR="00C53243" w:rsidRPr="00F51708" w:rsidRDefault="008A1A9F">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w:t>
            </w:r>
          </w:p>
        </w:tc>
        <w:tc>
          <w:tcPr>
            <w:tcW w:w="987" w:type="dxa"/>
            <w:tcBorders>
              <w:top w:val="nil"/>
              <w:left w:val="nil"/>
            </w:tcBorders>
          </w:tcPr>
          <w:p w14:paraId="07E57D78" w14:textId="5BCBE815"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del w:id="538" w:author="Author" w:date="2023-04-25T13:38:00Z">
              <w:r w:rsidRPr="00F51708" w:rsidDel="00B1715C">
                <w:rPr>
                  <w:rStyle w:val="normaltextrun"/>
                  <w:rFonts w:ascii="Roboto" w:hAnsi="Roboto"/>
                  <w:sz w:val="18"/>
                  <w:szCs w:val="18"/>
                </w:rPr>
                <w:delText>DCO</w:delText>
              </w:r>
            </w:del>
            <w:ins w:id="539" w:author="Author" w:date="2023-04-25T13:38:00Z">
              <w:r w:rsidR="00B1715C" w:rsidRPr="00930C67">
                <w:rPr>
                  <w:rStyle w:val="normaltextrun"/>
                  <w:rFonts w:ascii="Roboto" w:hAnsi="Roboto"/>
                  <w:sz w:val="18"/>
                  <w:szCs w:val="18"/>
                </w:rPr>
                <w:t xml:space="preserve"> Development Coordina</w:t>
              </w:r>
              <w:r w:rsidR="00B1715C" w:rsidRPr="00930C67">
                <w:rPr>
                  <w:rStyle w:val="normaltextrun"/>
                  <w:rFonts w:ascii="Roboto" w:hAnsi="Roboto"/>
                  <w:sz w:val="18"/>
                  <w:szCs w:val="18"/>
                </w:rPr>
                <w:lastRenderedPageBreak/>
                <w:t>tion Office</w:t>
              </w:r>
            </w:ins>
          </w:p>
        </w:tc>
      </w:tr>
    </w:tbl>
    <w:p w14:paraId="6FFC4BF5" w14:textId="77777777" w:rsidR="00481183" w:rsidRPr="00F51708" w:rsidRDefault="00481183" w:rsidP="00481183">
      <w:pPr>
        <w:rPr>
          <w:ins w:id="540" w:author="Author" w:date="2023-04-25T14:46:00Z"/>
          <w:rFonts w:ascii="Roboto" w:hAnsi="Roboto"/>
          <w:sz w:val="28"/>
          <w:szCs w:val="28"/>
        </w:rPr>
      </w:pPr>
      <w:ins w:id="541" w:author="Author" w:date="2023-04-25T14:46:00Z">
        <w:r w:rsidRPr="00F46EDF">
          <w:rPr>
            <w:rFonts w:ascii="Roboto" w:hAnsi="Roboto"/>
            <w:i/>
            <w:iCs/>
            <w:sz w:val="18"/>
            <w:szCs w:val="18"/>
          </w:rPr>
          <w:lastRenderedPageBreak/>
          <w:t>a</w:t>
        </w:r>
        <w:r>
          <w:rPr>
            <w:rFonts w:ascii="Roboto" w:hAnsi="Roboto"/>
            <w:sz w:val="18"/>
            <w:szCs w:val="18"/>
          </w:rPr>
          <w:t xml:space="preserve"> </w:t>
        </w:r>
        <w:r w:rsidRPr="00D124B9">
          <w:rPr>
            <w:rFonts w:ascii="Roboto" w:hAnsi="Roboto"/>
            <w:sz w:val="18"/>
            <w:szCs w:val="18"/>
          </w:rPr>
          <w:t xml:space="preserve">Based on </w:t>
        </w:r>
        <w:commentRangeStart w:id="542"/>
        <w:r>
          <w:rPr>
            <w:rFonts w:ascii="Roboto" w:hAnsi="Roboto"/>
            <w:sz w:val="18"/>
            <w:szCs w:val="18"/>
          </w:rPr>
          <w:t>r</w:t>
        </w:r>
        <w:r w:rsidRPr="00F26A22">
          <w:rPr>
            <w:rFonts w:ascii="Roboto" w:hAnsi="Roboto"/>
            <w:sz w:val="18"/>
            <w:szCs w:val="18"/>
          </w:rPr>
          <w:t>esident coordinator</w:t>
        </w:r>
        <w:r>
          <w:rPr>
            <w:rFonts w:ascii="Roboto" w:hAnsi="Roboto"/>
            <w:sz w:val="18"/>
            <w:szCs w:val="18"/>
          </w:rPr>
          <w:t xml:space="preserve"> l</w:t>
        </w:r>
        <w:r w:rsidRPr="00F46EDF">
          <w:rPr>
            <w:rFonts w:ascii="Roboto" w:eastAsia="Roboto Condensed" w:hAnsi="Roboto"/>
            <w:sz w:val="18"/>
            <w:szCs w:val="18"/>
          </w:rPr>
          <w:t xml:space="preserve">eadership </w:t>
        </w:r>
        <w:r>
          <w:rPr>
            <w:rFonts w:ascii="Roboto" w:eastAsia="Roboto Condensed" w:hAnsi="Roboto"/>
            <w:sz w:val="18"/>
            <w:szCs w:val="18"/>
          </w:rPr>
          <w:t>p</w:t>
        </w:r>
        <w:r w:rsidRPr="00F46EDF">
          <w:rPr>
            <w:rFonts w:ascii="Roboto" w:eastAsia="Roboto Condensed" w:hAnsi="Roboto"/>
            <w:sz w:val="18"/>
            <w:szCs w:val="18"/>
          </w:rPr>
          <w:t>rofile</w:t>
        </w:r>
        <w:r w:rsidRPr="00D124B9">
          <w:rPr>
            <w:rFonts w:ascii="Roboto" w:hAnsi="Roboto"/>
            <w:sz w:val="18"/>
            <w:szCs w:val="18"/>
          </w:rPr>
          <w:t xml:space="preserve"> </w:t>
        </w:r>
        <w:commentRangeEnd w:id="542"/>
        <w:r>
          <w:rPr>
            <w:rStyle w:val="CommentReference"/>
          </w:rPr>
          <w:commentReference w:id="542"/>
        </w:r>
        <w:r w:rsidRPr="00D124B9">
          <w:rPr>
            <w:rFonts w:ascii="Roboto" w:hAnsi="Roboto"/>
            <w:sz w:val="18"/>
            <w:szCs w:val="18"/>
          </w:rPr>
          <w:t>values, attributes, knowledge and competencies, including leading change, facilitating collective action, analy</w:t>
        </w:r>
        <w:r>
          <w:rPr>
            <w:rFonts w:ascii="Roboto" w:hAnsi="Roboto"/>
            <w:sz w:val="18"/>
            <w:szCs w:val="18"/>
          </w:rPr>
          <w:t>s</w:t>
        </w:r>
        <w:r w:rsidRPr="00D124B9">
          <w:rPr>
            <w:rFonts w:ascii="Roboto" w:hAnsi="Roboto"/>
            <w:sz w:val="18"/>
            <w:szCs w:val="18"/>
          </w:rPr>
          <w:t xml:space="preserve">ing and identifying pathways for impact in complex environments, building trust, fostering innovation and driving results, with </w:t>
        </w:r>
        <w:r>
          <w:rPr>
            <w:rFonts w:ascii="Roboto" w:hAnsi="Roboto"/>
            <w:sz w:val="18"/>
            <w:szCs w:val="18"/>
          </w:rPr>
          <w:t xml:space="preserve">a rating of </w:t>
        </w:r>
        <w:r w:rsidRPr="00D124B9">
          <w:rPr>
            <w:rFonts w:ascii="Roboto" w:hAnsi="Roboto"/>
            <w:sz w:val="18"/>
            <w:szCs w:val="18"/>
          </w:rPr>
          <w:t xml:space="preserve">1 meaning </w:t>
        </w:r>
        <w:r>
          <w:rPr>
            <w:rFonts w:ascii="Roboto" w:hAnsi="Roboto"/>
            <w:sz w:val="18"/>
            <w:szCs w:val="18"/>
          </w:rPr>
          <w:t>“</w:t>
        </w:r>
        <w:r w:rsidRPr="00D124B9">
          <w:rPr>
            <w:rFonts w:ascii="Roboto" w:hAnsi="Roboto"/>
            <w:sz w:val="18"/>
            <w:szCs w:val="18"/>
          </w:rPr>
          <w:t>almost never</w:t>
        </w:r>
        <w:r>
          <w:rPr>
            <w:rFonts w:ascii="Roboto" w:hAnsi="Roboto"/>
            <w:sz w:val="18"/>
            <w:szCs w:val="18"/>
          </w:rPr>
          <w:t>”</w:t>
        </w:r>
        <w:r w:rsidRPr="00D124B9">
          <w:rPr>
            <w:rFonts w:ascii="Roboto" w:hAnsi="Roboto"/>
            <w:sz w:val="18"/>
            <w:szCs w:val="18"/>
          </w:rPr>
          <w:t xml:space="preserve"> and </w:t>
        </w:r>
        <w:r>
          <w:rPr>
            <w:rFonts w:ascii="Roboto" w:hAnsi="Roboto"/>
            <w:sz w:val="18"/>
            <w:szCs w:val="18"/>
          </w:rPr>
          <w:t xml:space="preserve">a rating of </w:t>
        </w:r>
        <w:r w:rsidRPr="00D124B9">
          <w:rPr>
            <w:rFonts w:ascii="Roboto" w:hAnsi="Roboto"/>
            <w:sz w:val="18"/>
            <w:szCs w:val="18"/>
          </w:rPr>
          <w:t>7</w:t>
        </w:r>
        <w:r>
          <w:rPr>
            <w:rFonts w:ascii="Roboto" w:hAnsi="Roboto"/>
            <w:sz w:val="18"/>
            <w:szCs w:val="18"/>
          </w:rPr>
          <w:t xml:space="preserve"> meaning</w:t>
        </w:r>
        <w:r w:rsidRPr="00D124B9">
          <w:rPr>
            <w:rFonts w:ascii="Roboto" w:hAnsi="Roboto"/>
            <w:sz w:val="18"/>
            <w:szCs w:val="18"/>
          </w:rPr>
          <w:t xml:space="preserve"> </w:t>
        </w:r>
        <w:r>
          <w:rPr>
            <w:rFonts w:ascii="Roboto" w:hAnsi="Roboto"/>
            <w:sz w:val="18"/>
            <w:szCs w:val="18"/>
          </w:rPr>
          <w:t>“</w:t>
        </w:r>
        <w:r w:rsidRPr="00D124B9">
          <w:rPr>
            <w:rFonts w:ascii="Roboto" w:hAnsi="Roboto"/>
            <w:sz w:val="18"/>
            <w:szCs w:val="18"/>
          </w:rPr>
          <w:t>always</w:t>
        </w:r>
        <w:r>
          <w:rPr>
            <w:rFonts w:ascii="Roboto" w:hAnsi="Roboto"/>
            <w:sz w:val="18"/>
            <w:szCs w:val="18"/>
          </w:rPr>
          <w:t>”</w:t>
        </w:r>
        <w:r w:rsidRPr="00D124B9">
          <w:rPr>
            <w:i/>
            <w:iCs/>
          </w:rPr>
          <w:t>.</w:t>
        </w:r>
      </w:ins>
    </w:p>
    <w:p w14:paraId="65094ED5" w14:textId="77777777" w:rsidR="00C53243" w:rsidRPr="00F51708" w:rsidRDefault="00C53243" w:rsidP="00C53243">
      <w:pPr>
        <w:pStyle w:val="Heading2"/>
        <w:rPr>
          <w:i/>
          <w:iCs/>
          <w:color w:val="4472C4" w:themeColor="accent1"/>
          <w:sz w:val="24"/>
          <w:szCs w:val="24"/>
        </w:rPr>
      </w:pPr>
    </w:p>
    <w:p w14:paraId="31222CC1" w14:textId="77777777" w:rsidR="00C53243" w:rsidRPr="00F51708" w:rsidRDefault="00C53243" w:rsidP="00C53243">
      <w:pPr>
        <w:pStyle w:val="Heading2"/>
        <w:rPr>
          <w:i/>
          <w:iCs/>
          <w:color w:val="4472C4" w:themeColor="accent1"/>
          <w:sz w:val="24"/>
          <w:szCs w:val="24"/>
        </w:rPr>
      </w:pPr>
    </w:p>
    <w:p w14:paraId="071BA6C2" w14:textId="40F550C2" w:rsidR="00C53243" w:rsidRPr="00132851" w:rsidRDefault="00C53243" w:rsidP="00C53243">
      <w:pPr>
        <w:pStyle w:val="Heading2"/>
        <w:rPr>
          <w:i/>
          <w:iCs/>
          <w:color w:val="4472C4" w:themeColor="accent1"/>
          <w:sz w:val="24"/>
          <w:szCs w:val="24"/>
          <w:rPrChange w:id="543" w:author="Author" w:date="2023-04-25T14:02:00Z">
            <w:rPr>
              <w:b/>
              <w:bCs/>
              <w:i/>
              <w:iCs/>
              <w:color w:val="4472C4" w:themeColor="accent1"/>
              <w:sz w:val="24"/>
              <w:szCs w:val="24"/>
            </w:rPr>
          </w:rPrChange>
        </w:rPr>
      </w:pPr>
      <w:r w:rsidRPr="00132851">
        <w:rPr>
          <w:i/>
          <w:iCs/>
          <w:color w:val="4472C4" w:themeColor="accent1"/>
          <w:sz w:val="24"/>
          <w:szCs w:val="24"/>
          <w:rPrChange w:id="544" w:author="Author" w:date="2023-04-25T14:02:00Z">
            <w:rPr>
              <w:b/>
              <w:bCs/>
              <w:i/>
              <w:iCs/>
              <w:color w:val="4472C4" w:themeColor="accent1"/>
              <w:sz w:val="24"/>
              <w:szCs w:val="24"/>
            </w:rPr>
          </w:rPrChange>
        </w:rPr>
        <w:t>Outcome 1.2</w:t>
      </w:r>
      <w:ins w:id="545" w:author="Author" w:date="2023-04-25T14:01:00Z">
        <w:r w:rsidR="00132851" w:rsidRPr="00132851">
          <w:rPr>
            <w:i/>
            <w:iCs/>
            <w:color w:val="4472C4" w:themeColor="accent1"/>
            <w:sz w:val="24"/>
            <w:szCs w:val="24"/>
            <w:rPrChange w:id="546" w:author="Author" w:date="2023-04-25T14:02:00Z">
              <w:rPr>
                <w:b/>
                <w:bCs/>
                <w:i/>
                <w:iCs/>
                <w:color w:val="4472C4" w:themeColor="accent1"/>
                <w:sz w:val="24"/>
                <w:szCs w:val="24"/>
              </w:rPr>
            </w:rPrChange>
          </w:rPr>
          <w:t>.</w:t>
        </w:r>
      </w:ins>
      <w:del w:id="547" w:author="Author" w:date="2023-04-25T14:01:00Z">
        <w:r w:rsidRPr="00132851" w:rsidDel="00132851">
          <w:rPr>
            <w:i/>
            <w:iCs/>
            <w:color w:val="4472C4" w:themeColor="accent1"/>
            <w:sz w:val="24"/>
            <w:szCs w:val="24"/>
            <w:rPrChange w:id="548" w:author="Author" w:date="2023-04-25T14:02:00Z">
              <w:rPr>
                <w:b/>
                <w:bCs/>
                <w:i/>
                <w:iCs/>
                <w:color w:val="4472C4" w:themeColor="accent1"/>
                <w:sz w:val="24"/>
                <w:szCs w:val="24"/>
              </w:rPr>
            </w:rPrChange>
          </w:rPr>
          <w:delText>:</w:delText>
        </w:r>
      </w:del>
      <w:r w:rsidRPr="00132851">
        <w:rPr>
          <w:i/>
          <w:iCs/>
          <w:color w:val="4472C4" w:themeColor="accent1"/>
          <w:sz w:val="24"/>
          <w:szCs w:val="24"/>
          <w:rPrChange w:id="549" w:author="Author" w:date="2023-04-25T14:02:00Z">
            <w:rPr>
              <w:b/>
              <w:bCs/>
              <w:i/>
              <w:iCs/>
              <w:color w:val="4472C4" w:themeColor="accent1"/>
              <w:sz w:val="24"/>
              <w:szCs w:val="24"/>
            </w:rPr>
          </w:rPrChange>
        </w:rPr>
        <w:t xml:space="preserve"> The </w:t>
      </w:r>
      <w:del w:id="550" w:author="Author" w:date="2023-04-25T14:02:00Z">
        <w:r w:rsidRPr="00132851" w:rsidDel="00132851">
          <w:rPr>
            <w:i/>
            <w:iCs/>
            <w:color w:val="4472C4" w:themeColor="accent1"/>
            <w:sz w:val="24"/>
            <w:szCs w:val="24"/>
            <w:rPrChange w:id="551" w:author="Author" w:date="2023-04-25T14:02:00Z">
              <w:rPr>
                <w:b/>
                <w:bCs/>
                <w:i/>
                <w:iCs/>
                <w:color w:val="4472C4" w:themeColor="accent1"/>
                <w:sz w:val="24"/>
                <w:szCs w:val="24"/>
              </w:rPr>
            </w:rPrChange>
          </w:rPr>
          <w:delText>RC</w:delText>
        </w:r>
      </w:del>
      <w:ins w:id="552" w:author="Author" w:date="2023-04-25T14:02:00Z">
        <w:r w:rsidR="00132851" w:rsidRPr="00132851">
          <w:t xml:space="preserve"> </w:t>
        </w:r>
        <w:r w:rsidR="00132851" w:rsidRPr="00132851">
          <w:rPr>
            <w:i/>
            <w:iCs/>
            <w:color w:val="4472C4" w:themeColor="accent1"/>
            <w:sz w:val="24"/>
            <w:szCs w:val="24"/>
            <w:rPrChange w:id="553" w:author="Author" w:date="2023-04-25T14:02:00Z">
              <w:rPr>
                <w:b/>
                <w:bCs/>
                <w:i/>
                <w:iCs/>
                <w:color w:val="4472C4" w:themeColor="accent1"/>
                <w:sz w:val="24"/>
                <w:szCs w:val="24"/>
              </w:rPr>
            </w:rPrChange>
          </w:rPr>
          <w:t>resident coordinator</w:t>
        </w:r>
      </w:ins>
      <w:r w:rsidRPr="00132851">
        <w:rPr>
          <w:i/>
          <w:iCs/>
          <w:color w:val="4472C4" w:themeColor="accent1"/>
          <w:sz w:val="24"/>
          <w:szCs w:val="24"/>
          <w:rPrChange w:id="554" w:author="Author" w:date="2023-04-25T14:02:00Z">
            <w:rPr>
              <w:b/>
              <w:bCs/>
              <w:i/>
              <w:iCs/>
              <w:color w:val="4472C4" w:themeColor="accent1"/>
              <w:sz w:val="24"/>
              <w:szCs w:val="24"/>
            </w:rPr>
          </w:rPrChange>
        </w:rPr>
        <w:t xml:space="preserve"> system fosters a culture of accountability and transparency for development results towards countries and Member States</w:t>
      </w:r>
      <w:del w:id="555" w:author="Author" w:date="2023-04-25T14:02:00Z">
        <w:r w:rsidRPr="00132851" w:rsidDel="00132851">
          <w:rPr>
            <w:i/>
            <w:iCs/>
            <w:color w:val="4472C4" w:themeColor="accent1"/>
            <w:sz w:val="24"/>
            <w:szCs w:val="24"/>
            <w:rPrChange w:id="556" w:author="Author" w:date="2023-04-25T14:02:00Z">
              <w:rPr>
                <w:b/>
                <w:bCs/>
                <w:i/>
                <w:iCs/>
                <w:color w:val="4472C4" w:themeColor="accent1"/>
                <w:sz w:val="24"/>
                <w:szCs w:val="24"/>
              </w:rPr>
            </w:rPrChange>
          </w:rPr>
          <w:delText>.</w:delText>
        </w:r>
      </w:del>
    </w:p>
    <w:tbl>
      <w:tblPr>
        <w:tblStyle w:val="TableGrid"/>
        <w:tblW w:w="15030" w:type="dxa"/>
        <w:tblLayout w:type="fixed"/>
        <w:tblLook w:val="04A0" w:firstRow="1" w:lastRow="0" w:firstColumn="1" w:lastColumn="0" w:noHBand="0" w:noVBand="1"/>
      </w:tblPr>
      <w:tblGrid>
        <w:gridCol w:w="3510"/>
        <w:gridCol w:w="7595"/>
        <w:gridCol w:w="1225"/>
        <w:gridCol w:w="900"/>
        <w:gridCol w:w="900"/>
        <w:gridCol w:w="900"/>
      </w:tblGrid>
      <w:tr w:rsidR="00C53243" w:rsidRPr="00F51708" w14:paraId="4632CC06" w14:textId="77777777">
        <w:tc>
          <w:tcPr>
            <w:tcW w:w="3510" w:type="dxa"/>
            <w:tcBorders>
              <w:top w:val="nil"/>
              <w:left w:val="nil"/>
              <w:bottom w:val="nil"/>
              <w:right w:val="nil"/>
            </w:tcBorders>
            <w:vAlign w:val="center"/>
          </w:tcPr>
          <w:p w14:paraId="0404D325" w14:textId="60F3B3D9" w:rsidR="00C53243" w:rsidRPr="00132851" w:rsidRDefault="00C53243">
            <w:pPr>
              <w:rPr>
                <w:rFonts w:ascii="Roboto" w:hAnsi="Roboto" w:cs="Calibri"/>
                <w:bCs/>
                <w:color w:val="7F7F7F" w:themeColor="text1" w:themeTint="80"/>
                <w:sz w:val="18"/>
                <w:szCs w:val="18"/>
                <w:lang w:val="en-GB"/>
                <w:rPrChange w:id="557" w:author="Author" w:date="2023-04-25T14:02:00Z">
                  <w:rPr>
                    <w:rFonts w:ascii="Roboto" w:hAnsi="Roboto" w:cs="Calibri"/>
                    <w:b/>
                    <w:color w:val="7F7F7F" w:themeColor="text1" w:themeTint="80"/>
                    <w:sz w:val="18"/>
                    <w:szCs w:val="18"/>
                    <w:lang w:val="en-GB"/>
                  </w:rPr>
                </w:rPrChange>
              </w:rPr>
            </w:pPr>
            <w:r w:rsidRPr="00132851">
              <w:rPr>
                <w:rFonts w:ascii="Roboto" w:hAnsi="Roboto" w:cstheme="majorHAnsi"/>
                <w:bCs/>
                <w:i/>
                <w:iCs/>
                <w:color w:val="808080" w:themeColor="background1" w:themeShade="80"/>
                <w:sz w:val="20"/>
                <w:szCs w:val="20"/>
                <w:rPrChange w:id="558" w:author="Author" w:date="2023-04-25T14:02:00Z">
                  <w:rPr>
                    <w:rFonts w:ascii="Roboto" w:hAnsi="Roboto" w:cstheme="majorHAnsi"/>
                    <w:b/>
                    <w:i/>
                    <w:iCs/>
                    <w:color w:val="808080" w:themeColor="background1" w:themeShade="80"/>
                    <w:sz w:val="20"/>
                    <w:szCs w:val="20"/>
                  </w:rPr>
                </w:rPrChange>
              </w:rPr>
              <w:t xml:space="preserve">Corporate </w:t>
            </w:r>
            <w:del w:id="559" w:author="Author" w:date="2023-04-25T14:02:00Z">
              <w:r w:rsidRPr="00132851" w:rsidDel="00132851">
                <w:rPr>
                  <w:rFonts w:ascii="Roboto" w:hAnsi="Roboto" w:cstheme="majorHAnsi"/>
                  <w:bCs/>
                  <w:i/>
                  <w:iCs/>
                  <w:color w:val="808080" w:themeColor="background1" w:themeShade="80"/>
                  <w:sz w:val="20"/>
                  <w:szCs w:val="20"/>
                  <w:rPrChange w:id="560" w:author="Author" w:date="2023-04-25T14:02:00Z">
                    <w:rPr>
                      <w:rFonts w:ascii="Roboto" w:hAnsi="Roboto" w:cstheme="majorHAnsi"/>
                      <w:b/>
                      <w:i/>
                      <w:iCs/>
                      <w:color w:val="808080" w:themeColor="background1" w:themeShade="80"/>
                      <w:sz w:val="20"/>
                      <w:szCs w:val="20"/>
                    </w:rPr>
                  </w:rPrChange>
                </w:rPr>
                <w:delText>O</w:delText>
              </w:r>
            </w:del>
            <w:ins w:id="561" w:author="Author" w:date="2023-04-25T14:02:00Z">
              <w:r w:rsidR="00132851">
                <w:rPr>
                  <w:rFonts w:ascii="Roboto" w:hAnsi="Roboto" w:cstheme="majorHAnsi"/>
                  <w:bCs/>
                  <w:i/>
                  <w:iCs/>
                  <w:color w:val="808080" w:themeColor="background1" w:themeShade="80"/>
                  <w:sz w:val="20"/>
                  <w:szCs w:val="20"/>
                </w:rPr>
                <w:t>o</w:t>
              </w:r>
            </w:ins>
            <w:r w:rsidRPr="00132851">
              <w:rPr>
                <w:rFonts w:ascii="Roboto" w:hAnsi="Roboto" w:cstheme="majorHAnsi"/>
                <w:bCs/>
                <w:i/>
                <w:iCs/>
                <w:color w:val="808080" w:themeColor="background1" w:themeShade="80"/>
                <w:sz w:val="20"/>
                <w:szCs w:val="20"/>
                <w:rPrChange w:id="562" w:author="Author" w:date="2023-04-25T14:02:00Z">
                  <w:rPr>
                    <w:rFonts w:ascii="Roboto" w:hAnsi="Roboto" w:cstheme="majorHAnsi"/>
                    <w:b/>
                    <w:i/>
                    <w:iCs/>
                    <w:color w:val="808080" w:themeColor="background1" w:themeShade="80"/>
                    <w:sz w:val="20"/>
                    <w:szCs w:val="20"/>
                  </w:rPr>
                </w:rPrChange>
              </w:rPr>
              <w:t>utput</w:t>
            </w:r>
          </w:p>
        </w:tc>
        <w:tc>
          <w:tcPr>
            <w:tcW w:w="7595" w:type="dxa"/>
            <w:tcBorders>
              <w:top w:val="nil"/>
              <w:left w:val="nil"/>
              <w:bottom w:val="nil"/>
              <w:right w:val="nil"/>
            </w:tcBorders>
            <w:vAlign w:val="center"/>
          </w:tcPr>
          <w:p w14:paraId="4824EBC3" w14:textId="77777777" w:rsidR="00C53243" w:rsidRPr="00132851" w:rsidRDefault="00C53243">
            <w:pPr>
              <w:pStyle w:val="Default"/>
              <w:rPr>
                <w:rFonts w:ascii="Roboto" w:hAnsi="Roboto" w:cstheme="majorHAnsi"/>
                <w:bCs/>
                <w:color w:val="7F7F7F" w:themeColor="text1" w:themeTint="80"/>
                <w:sz w:val="18"/>
                <w:szCs w:val="18"/>
              </w:rPr>
            </w:pPr>
            <w:r w:rsidRPr="00132851">
              <w:rPr>
                <w:rFonts w:ascii="Roboto" w:hAnsi="Roboto" w:cstheme="majorHAnsi"/>
                <w:bCs/>
                <w:i/>
                <w:iCs/>
                <w:color w:val="808080" w:themeColor="background1" w:themeShade="80"/>
                <w:sz w:val="20"/>
                <w:szCs w:val="20"/>
                <w:rPrChange w:id="563" w:author="Author" w:date="2023-04-25T14:02:00Z">
                  <w:rPr>
                    <w:rFonts w:ascii="Roboto" w:hAnsi="Roboto" w:cstheme="majorHAnsi"/>
                    <w:b/>
                    <w:i/>
                    <w:iCs/>
                    <w:color w:val="808080" w:themeColor="background1" w:themeShade="80"/>
                    <w:sz w:val="20"/>
                    <w:szCs w:val="20"/>
                  </w:rPr>
                </w:rPrChange>
              </w:rPr>
              <w:t>Indicator</w:t>
            </w:r>
          </w:p>
        </w:tc>
        <w:tc>
          <w:tcPr>
            <w:tcW w:w="1225" w:type="dxa"/>
            <w:tcBorders>
              <w:top w:val="nil"/>
              <w:left w:val="nil"/>
              <w:bottom w:val="nil"/>
              <w:right w:val="nil"/>
            </w:tcBorders>
            <w:vAlign w:val="center"/>
          </w:tcPr>
          <w:p w14:paraId="4B756FF5" w14:textId="77777777" w:rsidR="00C53243" w:rsidRPr="00132851" w:rsidRDefault="00C53243">
            <w:pPr>
              <w:jc w:val="center"/>
              <w:rPr>
                <w:bCs/>
              </w:rPr>
            </w:pPr>
            <w:r w:rsidRPr="00132851">
              <w:rPr>
                <w:rFonts w:ascii="Roboto" w:hAnsi="Roboto" w:cstheme="majorHAnsi"/>
                <w:bCs/>
                <w:i/>
                <w:iCs/>
                <w:color w:val="808080" w:themeColor="background1" w:themeShade="80"/>
                <w:sz w:val="20"/>
                <w:szCs w:val="20"/>
                <w:rPrChange w:id="564" w:author="Author" w:date="2023-04-25T14:02:00Z">
                  <w:rPr>
                    <w:rFonts w:ascii="Roboto" w:hAnsi="Roboto" w:cstheme="majorHAnsi"/>
                    <w:b/>
                    <w:i/>
                    <w:iCs/>
                    <w:color w:val="808080" w:themeColor="background1" w:themeShade="80"/>
                    <w:sz w:val="20"/>
                    <w:szCs w:val="20"/>
                  </w:rPr>
                </w:rPrChange>
              </w:rPr>
              <w:t>Baseline</w:t>
            </w:r>
          </w:p>
        </w:tc>
        <w:tc>
          <w:tcPr>
            <w:tcW w:w="900" w:type="dxa"/>
            <w:tcBorders>
              <w:top w:val="nil"/>
              <w:left w:val="nil"/>
              <w:bottom w:val="nil"/>
              <w:right w:val="nil"/>
            </w:tcBorders>
            <w:vAlign w:val="center"/>
          </w:tcPr>
          <w:p w14:paraId="7354D4DB" w14:textId="10022669" w:rsidR="00C53243" w:rsidRPr="00132851" w:rsidRDefault="00C53243">
            <w:pPr>
              <w:jc w:val="center"/>
              <w:rPr>
                <w:bCs/>
              </w:rPr>
            </w:pPr>
            <w:r w:rsidRPr="00132851">
              <w:rPr>
                <w:rFonts w:ascii="Roboto" w:hAnsi="Roboto" w:cstheme="majorHAnsi"/>
                <w:bCs/>
                <w:i/>
                <w:iCs/>
                <w:color w:val="808080" w:themeColor="background1" w:themeShade="80"/>
                <w:sz w:val="20"/>
                <w:szCs w:val="20"/>
                <w:rPrChange w:id="565" w:author="Author" w:date="2023-04-25T14:02:00Z">
                  <w:rPr>
                    <w:rFonts w:ascii="Roboto" w:hAnsi="Roboto" w:cstheme="majorHAnsi"/>
                    <w:b/>
                    <w:i/>
                    <w:iCs/>
                    <w:color w:val="808080" w:themeColor="background1" w:themeShade="80"/>
                    <w:sz w:val="20"/>
                    <w:szCs w:val="20"/>
                  </w:rPr>
                </w:rPrChange>
              </w:rPr>
              <w:t xml:space="preserve">2025 </w:t>
            </w:r>
            <w:del w:id="566" w:author="Author" w:date="2023-04-25T14:02:00Z">
              <w:r w:rsidRPr="00132851" w:rsidDel="00132851">
                <w:rPr>
                  <w:rFonts w:ascii="Roboto" w:hAnsi="Roboto" w:cstheme="majorHAnsi"/>
                  <w:bCs/>
                  <w:i/>
                  <w:iCs/>
                  <w:color w:val="808080" w:themeColor="background1" w:themeShade="80"/>
                  <w:sz w:val="20"/>
                  <w:szCs w:val="20"/>
                  <w:rPrChange w:id="567" w:author="Author" w:date="2023-04-25T14:02:00Z">
                    <w:rPr>
                      <w:rFonts w:ascii="Roboto" w:hAnsi="Roboto" w:cstheme="majorHAnsi"/>
                      <w:b/>
                      <w:i/>
                      <w:iCs/>
                      <w:color w:val="808080" w:themeColor="background1" w:themeShade="80"/>
                      <w:sz w:val="20"/>
                      <w:szCs w:val="20"/>
                    </w:rPr>
                  </w:rPrChange>
                </w:rPr>
                <w:delText>T</w:delText>
              </w:r>
            </w:del>
            <w:ins w:id="568" w:author="Author" w:date="2023-04-25T14:02:00Z">
              <w:r w:rsidR="00132851">
                <w:rPr>
                  <w:rFonts w:ascii="Roboto" w:hAnsi="Roboto" w:cstheme="majorHAnsi"/>
                  <w:bCs/>
                  <w:i/>
                  <w:iCs/>
                  <w:color w:val="808080" w:themeColor="background1" w:themeShade="80"/>
                  <w:sz w:val="20"/>
                  <w:szCs w:val="20"/>
                </w:rPr>
                <w:t>t</w:t>
              </w:r>
            </w:ins>
            <w:r w:rsidRPr="00132851">
              <w:rPr>
                <w:rFonts w:ascii="Roboto" w:hAnsi="Roboto" w:cstheme="majorHAnsi"/>
                <w:bCs/>
                <w:i/>
                <w:iCs/>
                <w:color w:val="808080" w:themeColor="background1" w:themeShade="80"/>
                <w:sz w:val="20"/>
                <w:szCs w:val="20"/>
                <w:rPrChange w:id="569" w:author="Author" w:date="2023-04-25T14:02:00Z">
                  <w:rPr>
                    <w:rFonts w:ascii="Roboto" w:hAnsi="Roboto" w:cstheme="majorHAnsi"/>
                    <w:b/>
                    <w:i/>
                    <w:iCs/>
                    <w:color w:val="808080" w:themeColor="background1" w:themeShade="80"/>
                    <w:sz w:val="20"/>
                    <w:szCs w:val="20"/>
                  </w:rPr>
                </w:rPrChange>
              </w:rPr>
              <w:t>arget</w:t>
            </w:r>
          </w:p>
        </w:tc>
        <w:tc>
          <w:tcPr>
            <w:tcW w:w="900" w:type="dxa"/>
            <w:tcBorders>
              <w:top w:val="nil"/>
              <w:left w:val="nil"/>
              <w:bottom w:val="nil"/>
              <w:right w:val="nil"/>
            </w:tcBorders>
          </w:tcPr>
          <w:p w14:paraId="1876C102" w14:textId="77777777" w:rsidR="00C53243" w:rsidRPr="00132851" w:rsidRDefault="00C53243">
            <w:pPr>
              <w:jc w:val="center"/>
              <w:rPr>
                <w:rFonts w:ascii="Roboto" w:hAnsi="Roboto" w:cstheme="majorHAnsi"/>
                <w:bCs/>
                <w:i/>
                <w:iCs/>
                <w:color w:val="808080" w:themeColor="background1" w:themeShade="80"/>
                <w:sz w:val="20"/>
                <w:szCs w:val="20"/>
                <w:rPrChange w:id="570" w:author="Author" w:date="2023-04-25T14:02:00Z">
                  <w:rPr>
                    <w:rFonts w:ascii="Roboto" w:hAnsi="Roboto" w:cstheme="majorHAnsi"/>
                    <w:b/>
                    <w:i/>
                    <w:iCs/>
                    <w:color w:val="808080" w:themeColor="background1" w:themeShade="80"/>
                    <w:sz w:val="20"/>
                    <w:szCs w:val="20"/>
                  </w:rPr>
                </w:rPrChange>
              </w:rPr>
            </w:pPr>
            <w:r w:rsidRPr="00132851">
              <w:rPr>
                <w:rFonts w:ascii="Roboto" w:hAnsi="Roboto" w:cstheme="majorHAnsi"/>
                <w:bCs/>
                <w:i/>
                <w:iCs/>
                <w:color w:val="808080" w:themeColor="background1" w:themeShade="80"/>
                <w:sz w:val="20"/>
                <w:szCs w:val="20"/>
                <w:rPrChange w:id="571" w:author="Author" w:date="2023-04-25T14:02:00Z">
                  <w:rPr>
                    <w:rFonts w:ascii="Roboto" w:hAnsi="Roboto" w:cstheme="majorHAnsi"/>
                    <w:b/>
                    <w:i/>
                    <w:iCs/>
                    <w:color w:val="808080" w:themeColor="background1" w:themeShade="80"/>
                    <w:sz w:val="20"/>
                    <w:szCs w:val="20"/>
                  </w:rPr>
                </w:rPrChange>
              </w:rPr>
              <w:t>2022</w:t>
            </w:r>
          </w:p>
          <w:p w14:paraId="1ED72F7D" w14:textId="00F35CA5" w:rsidR="00C53243" w:rsidRPr="00132851" w:rsidRDefault="00C53243">
            <w:pPr>
              <w:jc w:val="center"/>
              <w:rPr>
                <w:rFonts w:ascii="Roboto" w:hAnsi="Roboto" w:cstheme="majorHAnsi"/>
                <w:bCs/>
                <w:i/>
                <w:iCs/>
                <w:color w:val="808080" w:themeColor="background1" w:themeShade="80"/>
                <w:sz w:val="20"/>
                <w:szCs w:val="20"/>
                <w:rPrChange w:id="572" w:author="Author" w:date="2023-04-25T14:02:00Z">
                  <w:rPr>
                    <w:rFonts w:ascii="Roboto" w:hAnsi="Roboto" w:cstheme="majorHAnsi"/>
                    <w:b/>
                    <w:i/>
                    <w:iCs/>
                    <w:color w:val="808080" w:themeColor="background1" w:themeShade="80"/>
                    <w:sz w:val="20"/>
                    <w:szCs w:val="20"/>
                  </w:rPr>
                </w:rPrChange>
              </w:rPr>
            </w:pPr>
            <w:del w:id="573" w:author="Author" w:date="2023-04-25T14:03:00Z">
              <w:r w:rsidRPr="00132851" w:rsidDel="00132851">
                <w:rPr>
                  <w:rFonts w:ascii="Roboto" w:hAnsi="Roboto" w:cstheme="majorHAnsi"/>
                  <w:bCs/>
                  <w:i/>
                  <w:iCs/>
                  <w:color w:val="808080" w:themeColor="background1" w:themeShade="80"/>
                  <w:sz w:val="20"/>
                  <w:szCs w:val="20"/>
                  <w:rPrChange w:id="574" w:author="Author" w:date="2023-04-25T14:02:00Z">
                    <w:rPr>
                      <w:rFonts w:ascii="Roboto" w:hAnsi="Roboto" w:cstheme="majorHAnsi"/>
                      <w:b/>
                      <w:i/>
                      <w:iCs/>
                      <w:color w:val="808080" w:themeColor="background1" w:themeShade="80"/>
                      <w:sz w:val="20"/>
                      <w:szCs w:val="20"/>
                    </w:rPr>
                  </w:rPrChange>
                </w:rPr>
                <w:delText>R</w:delText>
              </w:r>
            </w:del>
            <w:ins w:id="575" w:author="Author" w:date="2023-04-25T14:03:00Z">
              <w:r w:rsidR="00132851">
                <w:rPr>
                  <w:rFonts w:ascii="Roboto" w:hAnsi="Roboto" w:cstheme="majorHAnsi"/>
                  <w:bCs/>
                  <w:i/>
                  <w:iCs/>
                  <w:color w:val="808080" w:themeColor="background1" w:themeShade="80"/>
                  <w:sz w:val="20"/>
                  <w:szCs w:val="20"/>
                </w:rPr>
                <w:t>r</w:t>
              </w:r>
            </w:ins>
            <w:r w:rsidRPr="00132851">
              <w:rPr>
                <w:rFonts w:ascii="Roboto" w:hAnsi="Roboto" w:cstheme="majorHAnsi"/>
                <w:bCs/>
                <w:i/>
                <w:iCs/>
                <w:color w:val="808080" w:themeColor="background1" w:themeShade="80"/>
                <w:sz w:val="20"/>
                <w:szCs w:val="20"/>
                <w:rPrChange w:id="576" w:author="Author" w:date="2023-04-25T14:02:00Z">
                  <w:rPr>
                    <w:rFonts w:ascii="Roboto" w:hAnsi="Roboto" w:cstheme="majorHAnsi"/>
                    <w:b/>
                    <w:i/>
                    <w:iCs/>
                    <w:color w:val="808080" w:themeColor="background1" w:themeShade="80"/>
                    <w:sz w:val="20"/>
                    <w:szCs w:val="20"/>
                  </w:rPr>
                </w:rPrChange>
              </w:rPr>
              <w:t>esults</w:t>
            </w:r>
          </w:p>
        </w:tc>
        <w:tc>
          <w:tcPr>
            <w:tcW w:w="900" w:type="dxa"/>
            <w:tcBorders>
              <w:top w:val="nil"/>
              <w:left w:val="nil"/>
              <w:bottom w:val="nil"/>
              <w:right w:val="nil"/>
            </w:tcBorders>
          </w:tcPr>
          <w:p w14:paraId="40458602" w14:textId="77777777" w:rsidR="00C53243" w:rsidRPr="00132851" w:rsidRDefault="00C53243">
            <w:pPr>
              <w:jc w:val="center"/>
              <w:rPr>
                <w:rFonts w:ascii="Roboto" w:hAnsi="Roboto" w:cstheme="majorHAnsi"/>
                <w:bCs/>
                <w:i/>
                <w:iCs/>
                <w:color w:val="808080" w:themeColor="background1" w:themeShade="80"/>
                <w:sz w:val="20"/>
                <w:szCs w:val="20"/>
                <w:rPrChange w:id="577" w:author="Author" w:date="2023-04-25T14:02:00Z">
                  <w:rPr>
                    <w:rFonts w:ascii="Roboto" w:hAnsi="Roboto" w:cstheme="majorHAnsi"/>
                    <w:b/>
                    <w:i/>
                    <w:iCs/>
                    <w:color w:val="808080" w:themeColor="background1" w:themeShade="80"/>
                    <w:sz w:val="20"/>
                    <w:szCs w:val="20"/>
                  </w:rPr>
                </w:rPrChange>
              </w:rPr>
            </w:pPr>
            <w:r w:rsidRPr="00132851">
              <w:rPr>
                <w:rFonts w:ascii="Roboto" w:hAnsi="Roboto" w:cstheme="majorHAnsi"/>
                <w:bCs/>
                <w:i/>
                <w:iCs/>
                <w:color w:val="808080" w:themeColor="background1" w:themeShade="80"/>
                <w:sz w:val="20"/>
                <w:szCs w:val="20"/>
                <w:rPrChange w:id="578" w:author="Author" w:date="2023-04-25T14:02:00Z">
                  <w:rPr>
                    <w:rFonts w:ascii="Roboto" w:hAnsi="Roboto" w:cstheme="majorHAnsi"/>
                    <w:b/>
                    <w:i/>
                    <w:iCs/>
                    <w:color w:val="808080" w:themeColor="background1" w:themeShade="80"/>
                    <w:sz w:val="20"/>
                    <w:szCs w:val="20"/>
                  </w:rPr>
                </w:rPrChange>
              </w:rPr>
              <w:t>Source</w:t>
            </w:r>
          </w:p>
        </w:tc>
      </w:tr>
      <w:tr w:rsidR="00C53243" w:rsidRPr="001F649D" w14:paraId="16B3C6F2" w14:textId="77777777">
        <w:tc>
          <w:tcPr>
            <w:tcW w:w="3510" w:type="dxa"/>
            <w:tcBorders>
              <w:bottom w:val="nil"/>
              <w:right w:val="nil"/>
            </w:tcBorders>
          </w:tcPr>
          <w:p w14:paraId="25C9DF18" w14:textId="77777777" w:rsidR="00C53243" w:rsidRPr="00132851" w:rsidRDefault="00C53243">
            <w:pPr>
              <w:rPr>
                <w:bCs/>
              </w:rPr>
            </w:pPr>
            <w:r w:rsidRPr="00132851">
              <w:rPr>
                <w:rFonts w:ascii="Roboto" w:hAnsi="Roboto" w:cs="Calibri"/>
                <w:bCs/>
                <w:sz w:val="18"/>
                <w:szCs w:val="18"/>
                <w:lang w:val="en-GB"/>
                <w:rPrChange w:id="579" w:author="Author" w:date="2023-04-25T14:03:00Z">
                  <w:rPr>
                    <w:rFonts w:ascii="Roboto" w:hAnsi="Roboto" w:cs="Calibri"/>
                    <w:b/>
                    <w:sz w:val="18"/>
                    <w:szCs w:val="18"/>
                    <w:lang w:val="en-GB"/>
                  </w:rPr>
                </w:rPrChange>
              </w:rPr>
              <w:t xml:space="preserve">1.2.1 Visible and transparent system-wide results </w:t>
            </w:r>
          </w:p>
        </w:tc>
        <w:tc>
          <w:tcPr>
            <w:tcW w:w="7595" w:type="dxa"/>
            <w:tcBorders>
              <w:left w:val="nil"/>
              <w:bottom w:val="nil"/>
              <w:right w:val="nil"/>
            </w:tcBorders>
          </w:tcPr>
          <w:p w14:paraId="4C80582F" w14:textId="448E31B6" w:rsidR="00C53243" w:rsidRPr="00F51708" w:rsidRDefault="00C53243">
            <w:pPr>
              <w:rPr>
                <w:rFonts w:ascii="Roboto" w:hAnsi="Roboto" w:cstheme="majorHAnsi"/>
                <w:sz w:val="18"/>
                <w:szCs w:val="18"/>
              </w:rPr>
            </w:pPr>
            <w:del w:id="580" w:author="Author" w:date="2023-04-25T14:03:00Z">
              <w:r w:rsidRPr="00F51708" w:rsidDel="00132851">
                <w:rPr>
                  <w:rFonts w:ascii="Roboto" w:hAnsi="Roboto" w:cstheme="majorHAnsi"/>
                  <w:sz w:val="18"/>
                  <w:szCs w:val="18"/>
                </w:rPr>
                <w:delText>%</w:delText>
              </w:r>
            </w:del>
            <w:ins w:id="581" w:author="Author" w:date="2023-04-25T14:15:00Z">
              <w:r w:rsidR="00C951FC">
                <w:rPr>
                  <w:rFonts w:ascii="Roboto" w:hAnsi="Roboto" w:cstheme="majorHAnsi"/>
                  <w:color w:val="808080" w:themeColor="background1" w:themeShade="80"/>
                  <w:sz w:val="18"/>
                  <w:szCs w:val="18"/>
                </w:rPr>
                <w:t xml:space="preserve"> Percentage</w:t>
              </w:r>
            </w:ins>
            <w:r w:rsidRPr="00F51708">
              <w:rPr>
                <w:rFonts w:ascii="Roboto" w:hAnsi="Roboto" w:cstheme="majorHAnsi"/>
                <w:sz w:val="18"/>
                <w:szCs w:val="18"/>
              </w:rPr>
              <w:t xml:space="preserve"> of </w:t>
            </w:r>
            <w:del w:id="582" w:author="Author" w:date="2023-04-25T14:21:00Z">
              <w:r w:rsidDel="00C951FC">
                <w:fldChar w:fldCharType="begin"/>
              </w:r>
              <w:r w:rsidDel="00C951FC">
                <w:delInstrText>HYPERLINK "https://unsdg.un.org/2030-agenda/cooperation-framework"</w:delInstrText>
              </w:r>
              <w:r w:rsidDel="00C951FC">
                <w:fldChar w:fldCharType="separate"/>
              </w:r>
              <w:r w:rsidRPr="00C951FC" w:rsidDel="00C951FC">
                <w:rPr>
                  <w:rPrChange w:id="583" w:author="Author" w:date="2023-04-25T14:21:00Z">
                    <w:rPr>
                      <w:rStyle w:val="Hyperlink"/>
                      <w:rFonts w:ascii="Roboto" w:hAnsi="Roboto" w:cstheme="majorHAnsi"/>
                      <w:sz w:val="18"/>
                      <w:szCs w:val="18"/>
                    </w:rPr>
                  </w:rPrChange>
                </w:rPr>
                <w:delText>Cooperation Framework</w:delText>
              </w:r>
              <w:r w:rsidDel="00C951FC">
                <w:rPr>
                  <w:rStyle w:val="Hyperlink"/>
                  <w:rFonts w:ascii="Roboto" w:hAnsi="Roboto" w:cstheme="majorHAnsi"/>
                  <w:sz w:val="18"/>
                  <w:szCs w:val="18"/>
                </w:rPr>
                <w:fldChar w:fldCharType="end"/>
              </w:r>
            </w:del>
            <w:ins w:id="584" w:author="Author" w:date="2023-04-25T14:21:00Z">
              <w:r w:rsidR="00C951FC" w:rsidRPr="00C951FC">
                <w:rPr>
                  <w:rPrChange w:id="585" w:author="Author" w:date="2023-04-25T14:21:00Z">
                    <w:rPr>
                      <w:rStyle w:val="Hyperlink"/>
                      <w:rFonts w:ascii="Roboto" w:hAnsi="Roboto" w:cstheme="majorHAnsi"/>
                      <w:sz w:val="18"/>
                      <w:szCs w:val="18"/>
                    </w:rPr>
                  </w:rPrChange>
                </w:rPr>
                <w:t>Cooperation Framework</w:t>
              </w:r>
            </w:ins>
            <w:r w:rsidRPr="00F51708">
              <w:rPr>
                <w:rFonts w:ascii="Roboto" w:hAnsi="Roboto" w:cstheme="majorHAnsi"/>
                <w:sz w:val="18"/>
                <w:szCs w:val="18"/>
              </w:rPr>
              <w:t xml:space="preserve"> </w:t>
            </w:r>
            <w:del w:id="586" w:author="Author" w:date="2023-04-25T14:21:00Z">
              <w:r w:rsidRPr="00F51708" w:rsidDel="00C951FC">
                <w:rPr>
                  <w:rFonts w:ascii="Roboto" w:hAnsi="Roboto" w:cstheme="majorHAnsi"/>
                  <w:sz w:val="18"/>
                  <w:szCs w:val="18"/>
                </w:rPr>
                <w:delText>J</w:delText>
              </w:r>
            </w:del>
            <w:ins w:id="587" w:author="Author" w:date="2023-04-25T14:21:00Z">
              <w:r w:rsidR="00C951FC">
                <w:rPr>
                  <w:rFonts w:ascii="Roboto" w:hAnsi="Roboto" w:cstheme="majorHAnsi"/>
                  <w:sz w:val="18"/>
                  <w:szCs w:val="18"/>
                </w:rPr>
                <w:t>j</w:t>
              </w:r>
            </w:ins>
            <w:r w:rsidRPr="00F51708">
              <w:rPr>
                <w:rFonts w:ascii="Roboto" w:hAnsi="Roboto" w:cstheme="majorHAnsi"/>
                <w:sz w:val="18"/>
                <w:szCs w:val="18"/>
              </w:rPr>
              <w:t xml:space="preserve">oint </w:t>
            </w:r>
            <w:del w:id="588" w:author="Author" w:date="2023-04-25T14:21:00Z">
              <w:r w:rsidRPr="00F51708" w:rsidDel="00C951FC">
                <w:rPr>
                  <w:rFonts w:ascii="Roboto" w:hAnsi="Roboto" w:cstheme="majorHAnsi"/>
                  <w:sz w:val="18"/>
                  <w:szCs w:val="18"/>
                </w:rPr>
                <w:delText>W</w:delText>
              </w:r>
            </w:del>
            <w:ins w:id="589" w:author="Author" w:date="2023-04-25T14:21:00Z">
              <w:r w:rsidR="00C951FC">
                <w:rPr>
                  <w:rFonts w:ascii="Roboto" w:hAnsi="Roboto" w:cstheme="majorHAnsi"/>
                  <w:sz w:val="18"/>
                  <w:szCs w:val="18"/>
                </w:rPr>
                <w:t>w</w:t>
              </w:r>
            </w:ins>
            <w:r w:rsidRPr="00F51708">
              <w:rPr>
                <w:rFonts w:ascii="Roboto" w:hAnsi="Roboto" w:cstheme="majorHAnsi"/>
                <w:sz w:val="18"/>
                <w:szCs w:val="18"/>
              </w:rPr>
              <w:t>orkplans in UN</w:t>
            </w:r>
            <w:del w:id="590" w:author="Author" w:date="2023-04-25T14:21:00Z">
              <w:r w:rsidRPr="00F51708" w:rsidDel="00A476FF">
                <w:rPr>
                  <w:rFonts w:ascii="Roboto" w:hAnsi="Roboto" w:cstheme="majorHAnsi"/>
                  <w:sz w:val="18"/>
                  <w:szCs w:val="18"/>
                </w:rPr>
                <w:delText xml:space="preserve"> </w:delText>
              </w:r>
            </w:del>
            <w:ins w:id="591" w:author="Author" w:date="2023-04-25T14:21:00Z">
              <w:r w:rsidR="00A476FF">
                <w:rPr>
                  <w:rFonts w:ascii="Roboto" w:hAnsi="Roboto" w:cstheme="majorHAnsi"/>
                  <w:sz w:val="18"/>
                  <w:szCs w:val="18"/>
                </w:rPr>
                <w:t>-</w:t>
              </w:r>
            </w:ins>
            <w:r w:rsidRPr="00F51708">
              <w:rPr>
                <w:rFonts w:ascii="Roboto" w:hAnsi="Roboto" w:cstheme="majorHAnsi"/>
                <w:sz w:val="18"/>
                <w:szCs w:val="18"/>
              </w:rPr>
              <w:t>I</w:t>
            </w:r>
            <w:ins w:id="592" w:author="Author" w:date="2023-04-25T14:21:00Z">
              <w:r w:rsidR="00A476FF">
                <w:rPr>
                  <w:rFonts w:ascii="Roboto" w:hAnsi="Roboto" w:cstheme="majorHAnsi"/>
                  <w:sz w:val="18"/>
                  <w:szCs w:val="18"/>
                </w:rPr>
                <w:t>nfo</w:t>
              </w:r>
            </w:ins>
            <w:ins w:id="593" w:author="Author" w:date="2023-04-25T14:22:00Z">
              <w:r w:rsidR="00A476FF">
                <w:rPr>
                  <w:rFonts w:ascii="Roboto" w:hAnsi="Roboto" w:cstheme="majorHAnsi"/>
                  <w:sz w:val="18"/>
                  <w:szCs w:val="18"/>
                </w:rPr>
                <w:t xml:space="preserve"> </w:t>
              </w:r>
            </w:ins>
            <w:del w:id="594" w:author="Author" w:date="2023-04-25T14:21:00Z">
              <w:r w:rsidRPr="00F51708" w:rsidDel="00A476FF">
                <w:rPr>
                  <w:rFonts w:ascii="Roboto" w:hAnsi="Roboto" w:cstheme="majorHAnsi"/>
                  <w:sz w:val="18"/>
                  <w:szCs w:val="18"/>
                </w:rPr>
                <w:delText xml:space="preserve">NFO </w:delText>
              </w:r>
            </w:del>
            <w:r w:rsidRPr="00F51708">
              <w:rPr>
                <w:rFonts w:ascii="Roboto" w:hAnsi="Roboto" w:cstheme="majorHAnsi"/>
                <w:sz w:val="18"/>
                <w:szCs w:val="18"/>
              </w:rPr>
              <w:t xml:space="preserve">published on the </w:t>
            </w:r>
            <w:del w:id="595" w:author="Author" w:date="2023-04-25T14:22:00Z">
              <w:r w:rsidRPr="00F51708" w:rsidDel="00A476FF">
                <w:rPr>
                  <w:rFonts w:ascii="Roboto" w:hAnsi="Roboto" w:cstheme="majorHAnsi"/>
                  <w:sz w:val="18"/>
                  <w:szCs w:val="18"/>
                </w:rPr>
                <w:delText>UNSDG</w:delText>
              </w:r>
            </w:del>
            <w:ins w:id="596" w:author="Author" w:date="2023-04-25T14:22:00Z">
              <w:r w:rsidR="00A476FF">
                <w:rPr>
                  <w:rFonts w:ascii="Roboto" w:hAnsi="Roboto" w:cstheme="majorHAnsi"/>
                  <w:color w:val="808080" w:themeColor="background1" w:themeShade="80"/>
                  <w:sz w:val="18"/>
                  <w:szCs w:val="18"/>
                </w:rPr>
                <w:t>United Nations Sustainable Development Group</w:t>
              </w:r>
            </w:ins>
            <w:r w:rsidRPr="00F51708">
              <w:rPr>
                <w:rFonts w:ascii="Roboto" w:hAnsi="Roboto" w:cstheme="majorHAnsi"/>
                <w:sz w:val="18"/>
                <w:szCs w:val="18"/>
              </w:rPr>
              <w:t xml:space="preserve"> data portal</w:t>
            </w:r>
          </w:p>
        </w:tc>
        <w:tc>
          <w:tcPr>
            <w:tcW w:w="1225" w:type="dxa"/>
            <w:tcBorders>
              <w:left w:val="nil"/>
              <w:bottom w:val="nil"/>
              <w:right w:val="nil"/>
            </w:tcBorders>
          </w:tcPr>
          <w:p w14:paraId="72C3F35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66%</w:t>
            </w:r>
          </w:p>
          <w:p w14:paraId="625A4802"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(2021)</w:t>
            </w:r>
          </w:p>
        </w:tc>
        <w:tc>
          <w:tcPr>
            <w:tcW w:w="900" w:type="dxa"/>
            <w:tcBorders>
              <w:left w:val="nil"/>
              <w:bottom w:val="nil"/>
            </w:tcBorders>
          </w:tcPr>
          <w:p w14:paraId="3C896FFC"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90%</w:t>
            </w:r>
          </w:p>
        </w:tc>
        <w:tc>
          <w:tcPr>
            <w:tcW w:w="900" w:type="dxa"/>
            <w:tcBorders>
              <w:left w:val="nil"/>
              <w:bottom w:val="nil"/>
            </w:tcBorders>
          </w:tcPr>
          <w:p w14:paraId="7F99E8AA" w14:textId="4C4A91D9" w:rsidR="00C53243" w:rsidRPr="00F51708" w:rsidRDefault="007735F5">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81</w:t>
            </w:r>
            <w:r w:rsidR="00C53243" w:rsidRPr="00F51708">
              <w:rPr>
                <w:rStyle w:val="normaltextrun"/>
                <w:rFonts w:ascii="Roboto" w:hAnsi="Roboto"/>
                <w:sz w:val="18"/>
                <w:szCs w:val="18"/>
              </w:rPr>
              <w:t>%</w:t>
            </w:r>
          </w:p>
        </w:tc>
        <w:tc>
          <w:tcPr>
            <w:tcW w:w="900" w:type="dxa"/>
            <w:tcBorders>
              <w:left w:val="nil"/>
              <w:bottom w:val="nil"/>
            </w:tcBorders>
          </w:tcPr>
          <w:p w14:paraId="75AC6F3C" w14:textId="3F3E8564" w:rsidR="00C53243" w:rsidRPr="0041514D" w:rsidRDefault="00C53243">
            <w:pPr>
              <w:pStyle w:val="paragraph"/>
              <w:spacing w:before="0" w:beforeAutospacing="0" w:after="0" w:afterAutospacing="0"/>
              <w:jc w:val="center"/>
              <w:textAlignment w:val="baseline"/>
              <w:rPr>
                <w:rStyle w:val="normaltextrun"/>
                <w:rFonts w:ascii="Roboto" w:hAnsi="Roboto"/>
                <w:sz w:val="18"/>
                <w:szCs w:val="18"/>
                <w:lang w:val="fr-FR"/>
                <w:rPrChange w:id="597" w:author="Author" w:date="2023-04-27T23:12:00Z">
                  <w:rPr>
                    <w:rStyle w:val="normaltextrun"/>
                    <w:rFonts w:ascii="Roboto" w:hAnsi="Roboto"/>
                    <w:sz w:val="18"/>
                    <w:szCs w:val="18"/>
                  </w:rPr>
                </w:rPrChange>
              </w:rPr>
            </w:pPr>
            <w:r w:rsidRPr="0041514D">
              <w:rPr>
                <w:rStyle w:val="normaltextrun"/>
                <w:rFonts w:ascii="Roboto" w:hAnsi="Roboto"/>
                <w:sz w:val="18"/>
                <w:szCs w:val="18"/>
                <w:lang w:val="fr-FR"/>
                <w:rPrChange w:id="598" w:author="Author" w:date="2023-04-27T23:12:00Z">
                  <w:rPr>
                    <w:rStyle w:val="normaltextrun"/>
                    <w:rFonts w:ascii="Roboto" w:hAnsi="Roboto"/>
                    <w:sz w:val="18"/>
                    <w:szCs w:val="18"/>
                  </w:rPr>
                </w:rPrChange>
              </w:rPr>
              <w:t>UN</w:t>
            </w:r>
            <w:ins w:id="599" w:author="Author" w:date="2023-04-25T14:24:00Z">
              <w:r w:rsidR="00A476FF" w:rsidRPr="0041514D">
                <w:rPr>
                  <w:rStyle w:val="normaltextrun"/>
                  <w:rFonts w:ascii="Roboto" w:hAnsi="Roboto"/>
                  <w:sz w:val="18"/>
                  <w:szCs w:val="18"/>
                  <w:lang w:val="fr-FR"/>
                  <w:rPrChange w:id="600" w:author="Author" w:date="2023-04-27T23:12:00Z">
                    <w:rPr>
                      <w:rStyle w:val="normaltextrun"/>
                      <w:rFonts w:ascii="Roboto" w:hAnsi="Roboto"/>
                      <w:sz w:val="18"/>
                      <w:szCs w:val="18"/>
                    </w:rPr>
                  </w:rPrChange>
                </w:rPr>
                <w:t>-</w:t>
              </w:r>
            </w:ins>
            <w:r w:rsidRPr="0041514D">
              <w:rPr>
                <w:rStyle w:val="normaltextrun"/>
                <w:rFonts w:ascii="Roboto" w:hAnsi="Roboto"/>
                <w:sz w:val="18"/>
                <w:szCs w:val="18"/>
                <w:lang w:val="fr-FR"/>
                <w:rPrChange w:id="601" w:author="Author" w:date="2023-04-27T23:12:00Z">
                  <w:rPr>
                    <w:rStyle w:val="normaltextrun"/>
                    <w:rFonts w:ascii="Roboto" w:hAnsi="Roboto"/>
                    <w:sz w:val="18"/>
                    <w:szCs w:val="18"/>
                  </w:rPr>
                </w:rPrChange>
              </w:rPr>
              <w:t>I</w:t>
            </w:r>
            <w:ins w:id="602" w:author="Author" w:date="2023-04-25T14:24:00Z">
              <w:r w:rsidR="00A476FF" w:rsidRPr="0041514D">
                <w:rPr>
                  <w:rStyle w:val="normaltextrun"/>
                  <w:rFonts w:ascii="Roboto" w:hAnsi="Roboto"/>
                  <w:sz w:val="18"/>
                  <w:szCs w:val="18"/>
                  <w:lang w:val="fr-FR"/>
                  <w:rPrChange w:id="603" w:author="Author" w:date="2023-04-27T23:12:00Z">
                    <w:rPr>
                      <w:rStyle w:val="normaltextrun"/>
                      <w:rFonts w:ascii="Roboto" w:hAnsi="Roboto"/>
                      <w:sz w:val="18"/>
                      <w:szCs w:val="18"/>
                    </w:rPr>
                  </w:rPrChange>
                </w:rPr>
                <w:t>nfo</w:t>
              </w:r>
            </w:ins>
            <w:ins w:id="604" w:author="Author" w:date="2023-04-27T23:12:00Z">
              <w:r w:rsidR="0041514D" w:rsidRPr="0041514D">
                <w:rPr>
                  <w:rStyle w:val="normaltextrun"/>
                  <w:rFonts w:ascii="Roboto" w:hAnsi="Roboto"/>
                  <w:sz w:val="18"/>
                  <w:szCs w:val="18"/>
                  <w:lang w:val="fr-FR"/>
                  <w:rPrChange w:id="605" w:author="Author" w:date="2023-04-27T23:12:00Z">
                    <w:rPr>
                      <w:rStyle w:val="normaltextrun"/>
                      <w:rFonts w:ascii="Roboto" w:hAnsi="Roboto"/>
                      <w:sz w:val="18"/>
                      <w:szCs w:val="18"/>
                    </w:rPr>
                  </w:rPrChange>
                </w:rPr>
                <w:t xml:space="preserve">, </w:t>
              </w:r>
              <w:r w:rsidR="0041514D" w:rsidRPr="0041514D">
                <w:rPr>
                  <w:rFonts w:asciiTheme="majorBidi" w:hAnsiTheme="majorBidi" w:cstheme="majorBidi"/>
                  <w:lang w:val="fr-FR"/>
                  <w:rPrChange w:id="606" w:author="Author" w:date="2023-04-27T23:12:00Z">
                    <w:rPr>
                      <w:rFonts w:asciiTheme="majorBidi" w:hAnsiTheme="majorBidi" w:cstheme="majorBidi"/>
                    </w:rPr>
                  </w:rPrChange>
                </w:rPr>
                <w:t>information management system</w:t>
              </w:r>
              <w:r w:rsidR="0041514D" w:rsidRPr="0041514D" w:rsidDel="00A476FF">
                <w:rPr>
                  <w:rStyle w:val="normaltextrun"/>
                  <w:rFonts w:ascii="Roboto" w:hAnsi="Roboto"/>
                  <w:sz w:val="18"/>
                  <w:szCs w:val="18"/>
                  <w:lang w:val="fr-FR"/>
                  <w:rPrChange w:id="607" w:author="Author" w:date="2023-04-27T23:12:00Z">
                    <w:rPr>
                      <w:rStyle w:val="normaltextrun"/>
                      <w:rFonts w:ascii="Roboto" w:hAnsi="Roboto"/>
                      <w:sz w:val="18"/>
                      <w:szCs w:val="18"/>
                    </w:rPr>
                  </w:rPrChange>
                </w:rPr>
                <w:t xml:space="preserve"> </w:t>
              </w:r>
            </w:ins>
            <w:del w:id="608" w:author="Author" w:date="2023-04-25T14:24:00Z">
              <w:r w:rsidRPr="0041514D" w:rsidDel="00A476FF">
                <w:rPr>
                  <w:rStyle w:val="normaltextrun"/>
                  <w:rFonts w:ascii="Roboto" w:hAnsi="Roboto"/>
                  <w:sz w:val="18"/>
                  <w:szCs w:val="18"/>
                  <w:lang w:val="fr-FR"/>
                  <w:rPrChange w:id="609" w:author="Author" w:date="2023-04-27T23:12:00Z">
                    <w:rPr>
                      <w:rStyle w:val="normaltextrun"/>
                      <w:rFonts w:ascii="Roboto" w:hAnsi="Roboto"/>
                      <w:sz w:val="18"/>
                      <w:szCs w:val="18"/>
                    </w:rPr>
                  </w:rPrChange>
                </w:rPr>
                <w:delText>NFO</w:delText>
              </w:r>
            </w:del>
          </w:p>
          <w:p w14:paraId="4E7FC4F5" w14:textId="19C95163" w:rsidR="00A06CFF" w:rsidRPr="0041514D" w:rsidRDefault="00A06CFF">
            <w:pPr>
              <w:pStyle w:val="paragraph"/>
              <w:spacing w:before="0" w:beforeAutospacing="0" w:after="0" w:afterAutospacing="0"/>
              <w:jc w:val="center"/>
              <w:textAlignment w:val="baseline"/>
              <w:rPr>
                <w:rStyle w:val="normaltextrun"/>
                <w:rFonts w:ascii="Roboto" w:hAnsi="Roboto"/>
                <w:sz w:val="18"/>
                <w:szCs w:val="18"/>
                <w:lang w:val="fr-FR"/>
                <w:rPrChange w:id="610" w:author="Author" w:date="2023-04-27T23:12:00Z">
                  <w:rPr>
                    <w:rStyle w:val="normaltextrun"/>
                    <w:rFonts w:ascii="Roboto" w:hAnsi="Roboto"/>
                    <w:sz w:val="18"/>
                    <w:szCs w:val="18"/>
                  </w:rPr>
                </w:rPrChange>
              </w:rPr>
            </w:pPr>
            <w:del w:id="611" w:author="Author" w:date="2023-04-27T23:12:00Z">
              <w:r w:rsidRPr="0041514D" w:rsidDel="0041514D">
                <w:rPr>
                  <w:rStyle w:val="normaltextrun"/>
                  <w:rFonts w:ascii="Roboto" w:hAnsi="Roboto"/>
                  <w:sz w:val="18"/>
                  <w:szCs w:val="18"/>
                  <w:lang w:val="fr-FR"/>
                  <w:rPrChange w:id="612" w:author="Author" w:date="2023-04-27T23:12:00Z">
                    <w:rPr>
                      <w:rStyle w:val="normaltextrun"/>
                      <w:rFonts w:ascii="Roboto" w:hAnsi="Roboto"/>
                      <w:sz w:val="18"/>
                      <w:szCs w:val="18"/>
                    </w:rPr>
                  </w:rPrChange>
                </w:rPr>
                <w:delText>IMS</w:delText>
              </w:r>
            </w:del>
          </w:p>
        </w:tc>
      </w:tr>
      <w:tr w:rsidR="00C53243" w:rsidRPr="00F51708" w14:paraId="0D2E9734" w14:textId="77777777">
        <w:tc>
          <w:tcPr>
            <w:tcW w:w="3510" w:type="dxa"/>
            <w:tcBorders>
              <w:top w:val="nil"/>
              <w:bottom w:val="single" w:sz="4" w:space="0" w:color="auto"/>
              <w:right w:val="nil"/>
            </w:tcBorders>
          </w:tcPr>
          <w:p w14:paraId="09E3E086" w14:textId="77777777" w:rsidR="00C53243" w:rsidRPr="0041514D" w:rsidRDefault="00C53243">
            <w:pPr>
              <w:rPr>
                <w:rFonts w:ascii="Roboto" w:hAnsi="Roboto" w:cs="Calibri"/>
                <w:b/>
                <w:sz w:val="18"/>
                <w:szCs w:val="18"/>
                <w:lang w:val="fr-FR"/>
                <w:rPrChange w:id="613" w:author="Author" w:date="2023-04-27T23:12:00Z">
                  <w:rPr>
                    <w:rFonts w:ascii="Roboto" w:hAnsi="Roboto" w:cs="Calibri"/>
                    <w:b/>
                    <w:sz w:val="18"/>
                    <w:szCs w:val="18"/>
                    <w:lang w:val="en-GB"/>
                  </w:rPr>
                </w:rPrChange>
              </w:rPr>
            </w:pPr>
          </w:p>
        </w:tc>
        <w:tc>
          <w:tcPr>
            <w:tcW w:w="7595" w:type="dxa"/>
            <w:tcBorders>
              <w:top w:val="nil"/>
              <w:left w:val="nil"/>
              <w:bottom w:val="single" w:sz="4" w:space="0" w:color="auto"/>
              <w:right w:val="nil"/>
            </w:tcBorders>
          </w:tcPr>
          <w:p w14:paraId="06292769" w14:textId="77777777" w:rsidR="00C53243" w:rsidRPr="0041514D" w:rsidRDefault="00C53243">
            <w:pPr>
              <w:pStyle w:val="Default"/>
              <w:rPr>
                <w:rFonts w:ascii="Roboto" w:hAnsi="Roboto" w:cstheme="majorHAnsi"/>
                <w:color w:val="auto"/>
                <w:sz w:val="18"/>
                <w:szCs w:val="18"/>
                <w:lang w:val="fr-FR"/>
                <w:rPrChange w:id="614" w:author="Author" w:date="2023-04-27T23:12:00Z">
                  <w:rPr>
                    <w:rFonts w:ascii="Roboto" w:hAnsi="Roboto" w:cstheme="majorHAnsi"/>
                    <w:color w:val="auto"/>
                    <w:sz w:val="18"/>
                    <w:szCs w:val="18"/>
                  </w:rPr>
                </w:rPrChange>
              </w:rPr>
            </w:pPr>
          </w:p>
          <w:p w14:paraId="73D9997E" w14:textId="36D92C3D" w:rsidR="00C53243" w:rsidRPr="00B5738D" w:rsidRDefault="00C53243">
            <w:pPr>
              <w:pStyle w:val="Default"/>
              <w:rPr>
                <w:rFonts w:ascii="Roboto" w:hAnsi="Roboto" w:cstheme="majorHAnsi"/>
                <w:color w:val="auto"/>
                <w:sz w:val="18"/>
                <w:szCs w:val="18"/>
              </w:rPr>
            </w:pPr>
            <w:del w:id="615" w:author="Author" w:date="2023-04-25T14:15:00Z">
              <w:r w:rsidRPr="001F649D" w:rsidDel="00C951FC">
                <w:rPr>
                  <w:rFonts w:ascii="Roboto" w:hAnsi="Roboto" w:cstheme="majorHAnsi"/>
                  <w:color w:val="auto"/>
                  <w:sz w:val="18"/>
                  <w:szCs w:val="18"/>
                </w:rPr>
                <w:delText>%</w:delText>
              </w:r>
            </w:del>
            <w:ins w:id="616" w:author="Author" w:date="2023-04-25T14:15:00Z">
              <w:r w:rsidR="00C951FC" w:rsidRPr="001F649D">
                <w:rPr>
                  <w:rFonts w:ascii="Roboto" w:hAnsi="Roboto" w:cstheme="majorHAnsi"/>
                  <w:color w:val="808080" w:themeColor="background1" w:themeShade="80"/>
                  <w:sz w:val="18"/>
                  <w:szCs w:val="18"/>
                </w:rPr>
                <w:t xml:space="preserve"> </w:t>
              </w:r>
              <w:r w:rsidR="00C951FC">
                <w:rPr>
                  <w:rFonts w:ascii="Roboto" w:hAnsi="Roboto" w:cstheme="majorHAnsi"/>
                  <w:color w:val="808080" w:themeColor="background1" w:themeShade="80"/>
                  <w:sz w:val="18"/>
                  <w:szCs w:val="18"/>
                </w:rPr>
                <w:t>Percentage</w:t>
              </w:r>
            </w:ins>
            <w:r w:rsidRPr="00B5738D">
              <w:rPr>
                <w:rFonts w:ascii="Roboto" w:hAnsi="Roboto" w:cstheme="majorHAnsi"/>
                <w:color w:val="auto"/>
                <w:sz w:val="18"/>
                <w:szCs w:val="18"/>
              </w:rPr>
              <w:t xml:space="preserve"> of annual </w:t>
            </w:r>
            <w:del w:id="617" w:author="Author" w:date="2023-04-25T14:22:00Z">
              <w:r w:rsidDel="00A476FF">
                <w:fldChar w:fldCharType="begin"/>
              </w:r>
              <w:r w:rsidDel="00A476FF">
                <w:delInstrText>HYPERLINK "https://unsdg.un.org/resources/annual-UNCT-results-reports"</w:delInstrText>
              </w:r>
              <w:r w:rsidDel="00A476FF">
                <w:fldChar w:fldCharType="separate"/>
              </w:r>
              <w:r w:rsidRPr="00A476FF" w:rsidDel="00A476FF">
                <w:rPr>
                  <w:rPrChange w:id="618" w:author="Author" w:date="2023-04-25T14:22:00Z">
                    <w:rPr>
                      <w:rStyle w:val="Hyperlink"/>
                      <w:rFonts w:ascii="Roboto" w:hAnsi="Roboto" w:cstheme="majorHAnsi"/>
                      <w:sz w:val="18"/>
                      <w:szCs w:val="18"/>
                    </w:rPr>
                  </w:rPrChange>
                </w:rPr>
                <w:delText>UN Country Results Reports</w:delText>
              </w:r>
              <w:r w:rsidDel="00A476FF">
                <w:rPr>
                  <w:rStyle w:val="Hyperlink"/>
                  <w:rFonts w:ascii="Roboto" w:hAnsi="Roboto" w:cstheme="majorHAnsi"/>
                  <w:sz w:val="18"/>
                  <w:szCs w:val="18"/>
                </w:rPr>
                <w:fldChar w:fldCharType="end"/>
              </w:r>
            </w:del>
            <w:ins w:id="619" w:author="Author" w:date="2023-04-25T14:22:00Z">
              <w:r w:rsidR="00A476FF" w:rsidRPr="00A476FF">
                <w:rPr>
                  <w:rPrChange w:id="620" w:author="Author" w:date="2023-04-25T14:22:00Z">
                    <w:rPr>
                      <w:rStyle w:val="Hyperlink"/>
                      <w:rFonts w:ascii="Roboto" w:hAnsi="Roboto" w:cstheme="majorHAnsi"/>
                      <w:sz w:val="18"/>
                      <w:szCs w:val="18"/>
                    </w:rPr>
                  </w:rPrChange>
                </w:rPr>
                <w:t xml:space="preserve"> </w:t>
              </w:r>
              <w:r w:rsidR="00A476FF">
                <w:rPr>
                  <w:rFonts w:ascii="Roboto" w:hAnsi="Roboto" w:cstheme="majorHAnsi"/>
                  <w:sz w:val="18"/>
                  <w:szCs w:val="18"/>
                </w:rPr>
                <w:t>United Nations c</w:t>
              </w:r>
              <w:r w:rsidR="00A476FF" w:rsidRPr="00A476FF">
                <w:rPr>
                  <w:rPrChange w:id="621" w:author="Author" w:date="2023-04-25T14:22:00Z">
                    <w:rPr>
                      <w:rStyle w:val="Hyperlink"/>
                      <w:rFonts w:ascii="Roboto" w:hAnsi="Roboto" w:cstheme="majorHAnsi"/>
                      <w:sz w:val="18"/>
                      <w:szCs w:val="18"/>
                    </w:rPr>
                  </w:rPrChange>
                </w:rPr>
                <w:t xml:space="preserve">ountry </w:t>
              </w:r>
              <w:r w:rsidR="00A476FF">
                <w:rPr>
                  <w:rFonts w:ascii="Roboto" w:hAnsi="Roboto" w:cstheme="majorHAnsi"/>
                  <w:sz w:val="18"/>
                  <w:szCs w:val="18"/>
                </w:rPr>
                <w:t>r</w:t>
              </w:r>
              <w:r w:rsidR="00A476FF" w:rsidRPr="00A476FF">
                <w:rPr>
                  <w:rPrChange w:id="622" w:author="Author" w:date="2023-04-25T14:22:00Z">
                    <w:rPr>
                      <w:rStyle w:val="Hyperlink"/>
                      <w:rFonts w:ascii="Roboto" w:hAnsi="Roboto" w:cstheme="majorHAnsi"/>
                      <w:sz w:val="18"/>
                      <w:szCs w:val="18"/>
                    </w:rPr>
                  </w:rPrChange>
                </w:rPr>
                <w:t xml:space="preserve">esults </w:t>
              </w:r>
              <w:r w:rsidR="00A476FF">
                <w:rPr>
                  <w:rFonts w:ascii="Roboto" w:hAnsi="Roboto" w:cstheme="majorHAnsi"/>
                  <w:sz w:val="18"/>
                  <w:szCs w:val="18"/>
                </w:rPr>
                <w:t>r</w:t>
              </w:r>
              <w:r w:rsidR="00A476FF" w:rsidRPr="00A476FF">
                <w:rPr>
                  <w:rPrChange w:id="623" w:author="Author" w:date="2023-04-25T14:22:00Z">
                    <w:rPr>
                      <w:rStyle w:val="Hyperlink"/>
                      <w:rFonts w:ascii="Roboto" w:hAnsi="Roboto" w:cstheme="majorHAnsi"/>
                      <w:sz w:val="18"/>
                      <w:szCs w:val="18"/>
                    </w:rPr>
                  </w:rPrChange>
                </w:rPr>
                <w:t>eports</w:t>
              </w:r>
            </w:ins>
            <w:r w:rsidRPr="00B5738D">
              <w:rPr>
                <w:rFonts w:ascii="Roboto" w:hAnsi="Roboto" w:cstheme="majorHAnsi"/>
                <w:color w:val="auto"/>
                <w:sz w:val="18"/>
                <w:szCs w:val="18"/>
              </w:rPr>
              <w:t xml:space="preserve"> produced </w:t>
            </w:r>
          </w:p>
          <w:p w14:paraId="7DE2795F" w14:textId="77777777" w:rsidR="00C53243" w:rsidRPr="00B5738D" w:rsidRDefault="00C53243">
            <w:pPr>
              <w:pStyle w:val="Default"/>
              <w:rPr>
                <w:rFonts w:ascii="Roboto" w:hAnsi="Roboto" w:cstheme="majorHAnsi"/>
                <w:color w:val="auto"/>
                <w:sz w:val="18"/>
                <w:szCs w:val="18"/>
              </w:rPr>
            </w:pPr>
          </w:p>
          <w:p w14:paraId="7457226D" w14:textId="77777777" w:rsidR="00C53243" w:rsidRPr="00B5738D" w:rsidRDefault="00C53243">
            <w:pPr>
              <w:pStyle w:val="Default"/>
              <w:rPr>
                <w:rFonts w:ascii="Roboto" w:hAnsi="Roboto" w:cstheme="majorHAnsi"/>
                <w:color w:val="auto"/>
                <w:sz w:val="18"/>
                <w:szCs w:val="18"/>
              </w:rPr>
            </w:pPr>
          </w:p>
          <w:p w14:paraId="4DD0A59C" w14:textId="646D3969" w:rsidR="00C53243" w:rsidRPr="00B5738D" w:rsidRDefault="00C53243">
            <w:pPr>
              <w:rPr>
                <w:rFonts w:ascii="Roboto" w:hAnsi="Roboto" w:cstheme="majorBidi"/>
                <w:sz w:val="18"/>
                <w:szCs w:val="18"/>
              </w:rPr>
            </w:pPr>
            <w:del w:id="624" w:author="Author" w:date="2023-04-25T14:15:00Z">
              <w:r w:rsidRPr="00B5738D" w:rsidDel="00C951FC">
                <w:rPr>
                  <w:rFonts w:ascii="Roboto" w:hAnsi="Roboto" w:cstheme="majorBidi"/>
                  <w:sz w:val="18"/>
                  <w:szCs w:val="18"/>
                </w:rPr>
                <w:delText>%</w:delText>
              </w:r>
            </w:del>
            <w:ins w:id="625" w:author="Author" w:date="2023-04-25T14:15:00Z">
              <w:r w:rsidR="00C951FC">
                <w:rPr>
                  <w:rFonts w:ascii="Roboto" w:hAnsi="Roboto" w:cstheme="majorHAnsi"/>
                  <w:color w:val="808080" w:themeColor="background1" w:themeShade="80"/>
                  <w:sz w:val="18"/>
                  <w:szCs w:val="18"/>
                </w:rPr>
                <w:t xml:space="preserve"> Percentage</w:t>
              </w:r>
            </w:ins>
            <w:r w:rsidRPr="00B5738D">
              <w:rPr>
                <w:rFonts w:ascii="Roboto" w:hAnsi="Roboto" w:cstheme="majorBidi"/>
                <w:sz w:val="18"/>
                <w:szCs w:val="18"/>
              </w:rPr>
              <w:t xml:space="preserve"> of </w:t>
            </w:r>
            <w:del w:id="626" w:author="Author" w:date="2023-04-25T14:22:00Z">
              <w:r w:rsidRPr="00B5738D" w:rsidDel="00A476FF">
                <w:rPr>
                  <w:rFonts w:ascii="Roboto" w:hAnsi="Roboto" w:cstheme="majorBidi"/>
                  <w:sz w:val="18"/>
                  <w:szCs w:val="18"/>
                </w:rPr>
                <w:delText>UNSDG</w:delText>
              </w:r>
            </w:del>
            <w:ins w:id="627" w:author="Author" w:date="2023-04-25T14:23:00Z">
              <w:r w:rsidR="00A476FF">
                <w:rPr>
                  <w:rFonts w:ascii="Roboto" w:hAnsi="Roboto" w:cstheme="majorHAnsi"/>
                  <w:color w:val="808080" w:themeColor="background1" w:themeShade="80"/>
                  <w:sz w:val="18"/>
                  <w:szCs w:val="18"/>
                </w:rPr>
                <w:t>United Nations Sustainable Development Group</w:t>
              </w:r>
            </w:ins>
            <w:r w:rsidRPr="00B5738D">
              <w:rPr>
                <w:rFonts w:ascii="Roboto" w:hAnsi="Roboto" w:cstheme="majorBidi"/>
                <w:sz w:val="18"/>
                <w:szCs w:val="18"/>
              </w:rPr>
              <w:t xml:space="preserve"> members requiring their country programming to be reflected in the </w:t>
            </w:r>
            <w:del w:id="628" w:author="Author" w:date="2023-04-25T14:23:00Z">
              <w:r w:rsidRPr="00B5738D" w:rsidDel="00A476FF">
                <w:rPr>
                  <w:rFonts w:ascii="Roboto" w:hAnsi="Roboto" w:cstheme="majorBidi"/>
                  <w:sz w:val="18"/>
                  <w:szCs w:val="18"/>
                </w:rPr>
                <w:delText>J</w:delText>
              </w:r>
            </w:del>
            <w:ins w:id="629" w:author="Author" w:date="2023-04-25T14:23:00Z">
              <w:r w:rsidR="00A476FF">
                <w:rPr>
                  <w:rFonts w:ascii="Roboto" w:hAnsi="Roboto" w:cstheme="majorBidi"/>
                  <w:sz w:val="18"/>
                  <w:szCs w:val="18"/>
                </w:rPr>
                <w:t>j</w:t>
              </w:r>
            </w:ins>
            <w:r w:rsidRPr="00B5738D">
              <w:rPr>
                <w:rFonts w:ascii="Roboto" w:hAnsi="Roboto" w:cstheme="majorBidi"/>
                <w:sz w:val="18"/>
                <w:szCs w:val="18"/>
              </w:rPr>
              <w:t xml:space="preserve">oint </w:t>
            </w:r>
            <w:del w:id="630" w:author="Author" w:date="2023-04-25T14:23:00Z">
              <w:r w:rsidRPr="00B5738D" w:rsidDel="00A476FF">
                <w:rPr>
                  <w:rFonts w:ascii="Roboto" w:hAnsi="Roboto" w:cstheme="majorBidi"/>
                  <w:sz w:val="18"/>
                  <w:szCs w:val="18"/>
                </w:rPr>
                <w:delText>W</w:delText>
              </w:r>
            </w:del>
            <w:ins w:id="631" w:author="Author" w:date="2023-04-25T14:23:00Z">
              <w:r w:rsidR="00A476FF">
                <w:rPr>
                  <w:rFonts w:ascii="Roboto" w:hAnsi="Roboto" w:cstheme="majorBidi"/>
                  <w:sz w:val="18"/>
                  <w:szCs w:val="18"/>
                </w:rPr>
                <w:t>w</w:t>
              </w:r>
            </w:ins>
            <w:r w:rsidRPr="00B5738D">
              <w:rPr>
                <w:rFonts w:ascii="Roboto" w:hAnsi="Roboto" w:cstheme="majorBidi"/>
                <w:sz w:val="18"/>
                <w:szCs w:val="18"/>
              </w:rPr>
              <w:t xml:space="preserve">orkplans of the Cooperation Framework </w:t>
            </w:r>
            <w:del w:id="632" w:author="Author" w:date="2023-04-25T14:23:00Z">
              <w:r w:rsidRPr="00B5738D" w:rsidDel="00A476FF">
                <w:rPr>
                  <w:rFonts w:ascii="Roboto" w:hAnsi="Roboto" w:cstheme="majorBidi"/>
                  <w:sz w:val="18"/>
                  <w:szCs w:val="18"/>
                </w:rPr>
                <w:delText>(via</w:delText>
              </w:r>
            </w:del>
            <w:ins w:id="633" w:author="Author" w:date="2023-04-25T14:23:00Z">
              <w:r w:rsidR="00A476FF">
                <w:rPr>
                  <w:rFonts w:ascii="Roboto" w:hAnsi="Roboto" w:cstheme="majorBidi"/>
                  <w:sz w:val="18"/>
                  <w:szCs w:val="18"/>
                </w:rPr>
                <w:t>in</w:t>
              </w:r>
            </w:ins>
            <w:r w:rsidRPr="00B5738D">
              <w:rPr>
                <w:rFonts w:ascii="Roboto" w:hAnsi="Roboto" w:cstheme="majorBidi"/>
                <w:sz w:val="18"/>
                <w:szCs w:val="18"/>
              </w:rPr>
              <w:t xml:space="preserve"> UN</w:t>
            </w:r>
            <w:del w:id="634" w:author="Author" w:date="2023-04-25T14:23:00Z">
              <w:r w:rsidRPr="00B5738D" w:rsidDel="00A476FF">
                <w:rPr>
                  <w:rFonts w:ascii="Roboto" w:hAnsi="Roboto" w:cstheme="majorBidi"/>
                  <w:sz w:val="18"/>
                  <w:szCs w:val="18"/>
                </w:rPr>
                <w:delText xml:space="preserve"> </w:delText>
              </w:r>
            </w:del>
            <w:ins w:id="635" w:author="Author" w:date="2023-04-25T14:23:00Z">
              <w:r w:rsidR="00A476FF">
                <w:rPr>
                  <w:rFonts w:ascii="Roboto" w:hAnsi="Roboto" w:cstheme="majorBidi"/>
                  <w:sz w:val="18"/>
                  <w:szCs w:val="18"/>
                </w:rPr>
                <w:t>-</w:t>
              </w:r>
            </w:ins>
            <w:r w:rsidRPr="00B5738D">
              <w:rPr>
                <w:rFonts w:ascii="Roboto" w:hAnsi="Roboto" w:cstheme="majorBidi"/>
                <w:sz w:val="18"/>
                <w:szCs w:val="18"/>
              </w:rPr>
              <w:t>I</w:t>
            </w:r>
            <w:ins w:id="636" w:author="Author" w:date="2023-04-25T14:23:00Z">
              <w:r w:rsidR="00A476FF">
                <w:rPr>
                  <w:rFonts w:ascii="Roboto" w:hAnsi="Roboto" w:cstheme="majorBidi"/>
                  <w:sz w:val="18"/>
                  <w:szCs w:val="18"/>
                </w:rPr>
                <w:t>nfo</w:t>
              </w:r>
            </w:ins>
            <w:del w:id="637" w:author="Author" w:date="2023-04-25T14:23:00Z">
              <w:r w:rsidRPr="00B5738D" w:rsidDel="00A476FF">
                <w:rPr>
                  <w:rFonts w:ascii="Roboto" w:hAnsi="Roboto" w:cstheme="majorBidi"/>
                  <w:sz w:val="18"/>
                  <w:szCs w:val="18"/>
                </w:rPr>
                <w:delText>NFO</w:delText>
              </w:r>
            </w:del>
            <w:r w:rsidRPr="00B5738D">
              <w:rPr>
                <w:rFonts w:ascii="Roboto" w:hAnsi="Roboto" w:cstheme="majorBidi"/>
                <w:sz w:val="18"/>
                <w:szCs w:val="18"/>
              </w:rPr>
              <w:t>)</w:t>
            </w:r>
          </w:p>
        </w:tc>
        <w:tc>
          <w:tcPr>
            <w:tcW w:w="1225" w:type="dxa"/>
            <w:tcBorders>
              <w:top w:val="nil"/>
              <w:left w:val="nil"/>
              <w:bottom w:val="single" w:sz="4" w:space="0" w:color="auto"/>
              <w:right w:val="nil"/>
            </w:tcBorders>
          </w:tcPr>
          <w:p w14:paraId="586E2ECE" w14:textId="77777777" w:rsidR="00C53243" w:rsidRPr="00B5738D" w:rsidRDefault="00C53243">
            <w:pPr>
              <w:pStyle w:val="paragraph"/>
              <w:spacing w:before="0" w:beforeAutospacing="0" w:after="0" w:afterAutospacing="0"/>
              <w:jc w:val="center"/>
              <w:textAlignment w:val="baseline"/>
              <w:rPr>
                <w:rStyle w:val="normaltextrun"/>
                <w:rFonts w:ascii="Roboto" w:hAnsi="Roboto"/>
                <w:sz w:val="18"/>
                <w:szCs w:val="18"/>
              </w:rPr>
            </w:pPr>
          </w:p>
          <w:p w14:paraId="16068C93" w14:textId="77777777" w:rsidR="00C53243" w:rsidRPr="00B5738D" w:rsidRDefault="00C53243">
            <w:pPr>
              <w:pStyle w:val="paragraph"/>
              <w:spacing w:before="0" w:beforeAutospacing="0" w:after="0" w:afterAutospacing="0"/>
              <w:jc w:val="center"/>
              <w:textAlignment w:val="baseline"/>
              <w:rPr>
                <w:rStyle w:val="normaltextrun"/>
                <w:rFonts w:ascii="Roboto" w:hAnsi="Roboto"/>
                <w:sz w:val="18"/>
                <w:szCs w:val="18"/>
              </w:rPr>
            </w:pPr>
            <w:r w:rsidRPr="00B5738D">
              <w:rPr>
                <w:rStyle w:val="normaltextrun"/>
                <w:rFonts w:ascii="Roboto" w:hAnsi="Roboto"/>
                <w:sz w:val="18"/>
                <w:szCs w:val="18"/>
              </w:rPr>
              <w:t>64%</w:t>
            </w:r>
          </w:p>
          <w:p w14:paraId="144BA0EC" w14:textId="77777777" w:rsidR="00C53243" w:rsidRPr="00B5738D" w:rsidRDefault="00C53243">
            <w:pPr>
              <w:pStyle w:val="paragraph"/>
              <w:spacing w:before="0" w:beforeAutospacing="0" w:after="0" w:afterAutospacing="0"/>
              <w:jc w:val="center"/>
              <w:textAlignment w:val="baseline"/>
              <w:rPr>
                <w:rStyle w:val="normaltextrun"/>
                <w:rFonts w:ascii="Roboto" w:hAnsi="Roboto"/>
                <w:sz w:val="18"/>
                <w:szCs w:val="18"/>
              </w:rPr>
            </w:pPr>
            <w:r w:rsidRPr="00B5738D">
              <w:rPr>
                <w:rStyle w:val="normaltextrun"/>
                <w:rFonts w:ascii="Roboto" w:hAnsi="Roboto"/>
                <w:sz w:val="18"/>
                <w:szCs w:val="18"/>
              </w:rPr>
              <w:t>(2019)</w:t>
            </w:r>
          </w:p>
          <w:p w14:paraId="34693615" w14:textId="77777777" w:rsidR="00C53243" w:rsidRPr="00B5738D" w:rsidRDefault="00C53243">
            <w:pPr>
              <w:pStyle w:val="paragraph"/>
              <w:spacing w:before="0" w:beforeAutospacing="0" w:after="0" w:afterAutospacing="0"/>
              <w:jc w:val="center"/>
              <w:textAlignment w:val="baseline"/>
              <w:rPr>
                <w:rStyle w:val="normaltextrun"/>
                <w:rFonts w:ascii="Roboto" w:hAnsi="Roboto"/>
                <w:sz w:val="18"/>
                <w:szCs w:val="18"/>
              </w:rPr>
            </w:pPr>
          </w:p>
          <w:p w14:paraId="434C8DE2" w14:textId="77777777" w:rsidR="00C53243" w:rsidRPr="00B5738D" w:rsidRDefault="00C53243">
            <w:pPr>
              <w:pStyle w:val="paragraph"/>
              <w:spacing w:before="0" w:beforeAutospacing="0" w:after="0" w:afterAutospacing="0"/>
              <w:jc w:val="center"/>
              <w:textAlignment w:val="baseline"/>
              <w:rPr>
                <w:rStyle w:val="normaltextrun"/>
                <w:rFonts w:ascii="Roboto" w:hAnsi="Roboto"/>
                <w:sz w:val="18"/>
                <w:szCs w:val="18"/>
              </w:rPr>
            </w:pPr>
            <w:r w:rsidRPr="00B5738D">
              <w:rPr>
                <w:rStyle w:val="normaltextrun"/>
                <w:rFonts w:ascii="Roboto" w:hAnsi="Roboto"/>
                <w:sz w:val="18"/>
                <w:szCs w:val="18"/>
              </w:rPr>
              <w:t>55%</w:t>
            </w:r>
          </w:p>
          <w:p w14:paraId="6AEBF12A" w14:textId="77777777" w:rsidR="00C53243" w:rsidRPr="00B5738D" w:rsidRDefault="00C53243">
            <w:pPr>
              <w:pStyle w:val="paragraph"/>
              <w:spacing w:before="0" w:beforeAutospacing="0" w:after="0" w:afterAutospacing="0"/>
              <w:jc w:val="center"/>
              <w:textAlignment w:val="baseline"/>
              <w:rPr>
                <w:rStyle w:val="normaltextrun"/>
                <w:rFonts w:ascii="Roboto" w:hAnsi="Roboto"/>
                <w:sz w:val="18"/>
                <w:szCs w:val="18"/>
              </w:rPr>
            </w:pPr>
            <w:r w:rsidRPr="00B5738D">
              <w:rPr>
                <w:rStyle w:val="normaltextrun"/>
                <w:rFonts w:ascii="Roboto" w:hAnsi="Roboto"/>
                <w:sz w:val="18"/>
                <w:szCs w:val="18"/>
              </w:rPr>
              <w:t>(2021)</w:t>
            </w:r>
          </w:p>
        </w:tc>
        <w:tc>
          <w:tcPr>
            <w:tcW w:w="900" w:type="dxa"/>
            <w:tcBorders>
              <w:top w:val="nil"/>
              <w:left w:val="nil"/>
              <w:bottom w:val="single" w:sz="4" w:space="0" w:color="auto"/>
            </w:tcBorders>
          </w:tcPr>
          <w:p w14:paraId="788FBED5" w14:textId="77777777" w:rsidR="00C53243" w:rsidRPr="00B5738D" w:rsidRDefault="00C53243">
            <w:pPr>
              <w:pStyle w:val="paragraph"/>
              <w:spacing w:before="0" w:beforeAutospacing="0" w:after="0" w:afterAutospacing="0"/>
              <w:jc w:val="center"/>
              <w:textAlignment w:val="baseline"/>
              <w:rPr>
                <w:rStyle w:val="normaltextrun"/>
                <w:rFonts w:ascii="Roboto" w:hAnsi="Roboto"/>
                <w:sz w:val="18"/>
                <w:szCs w:val="18"/>
              </w:rPr>
            </w:pPr>
          </w:p>
          <w:p w14:paraId="3D98E4D8" w14:textId="77777777" w:rsidR="00C53243" w:rsidRPr="00B5738D" w:rsidRDefault="00C53243">
            <w:pPr>
              <w:pStyle w:val="paragraph"/>
              <w:spacing w:before="0" w:beforeAutospacing="0" w:after="0" w:afterAutospacing="0"/>
              <w:jc w:val="center"/>
              <w:textAlignment w:val="baseline"/>
              <w:rPr>
                <w:rStyle w:val="normaltextrun"/>
                <w:rFonts w:ascii="Roboto" w:hAnsi="Roboto"/>
                <w:sz w:val="18"/>
                <w:szCs w:val="18"/>
              </w:rPr>
            </w:pPr>
            <w:r w:rsidRPr="00B5738D">
              <w:rPr>
                <w:rStyle w:val="normaltextrun"/>
                <w:rFonts w:ascii="Roboto" w:hAnsi="Roboto"/>
                <w:sz w:val="18"/>
                <w:szCs w:val="18"/>
              </w:rPr>
              <w:t>100%</w:t>
            </w:r>
          </w:p>
          <w:p w14:paraId="2D9008DD" w14:textId="77777777" w:rsidR="00C53243" w:rsidRPr="00B5738D" w:rsidRDefault="00C53243">
            <w:pPr>
              <w:pStyle w:val="paragraph"/>
              <w:spacing w:before="0" w:beforeAutospacing="0" w:after="0" w:afterAutospacing="0"/>
              <w:jc w:val="center"/>
              <w:textAlignment w:val="baseline"/>
              <w:rPr>
                <w:rStyle w:val="normaltextrun"/>
                <w:rFonts w:ascii="Roboto" w:hAnsi="Roboto"/>
                <w:sz w:val="18"/>
                <w:szCs w:val="18"/>
              </w:rPr>
            </w:pPr>
          </w:p>
          <w:p w14:paraId="09B0CA53" w14:textId="77777777" w:rsidR="00C53243" w:rsidRPr="00B5738D" w:rsidRDefault="00C53243">
            <w:pPr>
              <w:pStyle w:val="paragraph"/>
              <w:spacing w:before="0" w:beforeAutospacing="0" w:after="0" w:afterAutospacing="0"/>
              <w:jc w:val="center"/>
              <w:textAlignment w:val="baseline"/>
              <w:rPr>
                <w:rStyle w:val="normaltextrun"/>
                <w:rFonts w:ascii="Roboto" w:hAnsi="Roboto"/>
                <w:sz w:val="18"/>
                <w:szCs w:val="18"/>
              </w:rPr>
            </w:pPr>
          </w:p>
          <w:p w14:paraId="5E4E82EE" w14:textId="77777777" w:rsidR="00C53243" w:rsidRPr="00B5738D" w:rsidRDefault="00C53243">
            <w:pPr>
              <w:pStyle w:val="paragraph"/>
              <w:spacing w:before="0" w:beforeAutospacing="0" w:after="0" w:afterAutospacing="0"/>
              <w:jc w:val="center"/>
              <w:textAlignment w:val="baseline"/>
              <w:rPr>
                <w:rStyle w:val="normaltextrun"/>
                <w:rFonts w:ascii="Roboto" w:hAnsi="Roboto"/>
                <w:sz w:val="18"/>
                <w:szCs w:val="18"/>
              </w:rPr>
            </w:pPr>
            <w:r w:rsidRPr="00B5738D">
              <w:rPr>
                <w:rStyle w:val="normaltextrun"/>
                <w:rFonts w:ascii="Roboto" w:hAnsi="Roboto"/>
                <w:sz w:val="18"/>
                <w:szCs w:val="18"/>
              </w:rPr>
              <w:t>90%</w:t>
            </w:r>
          </w:p>
        </w:tc>
        <w:tc>
          <w:tcPr>
            <w:tcW w:w="900" w:type="dxa"/>
            <w:tcBorders>
              <w:top w:val="nil"/>
              <w:left w:val="nil"/>
              <w:bottom w:val="single" w:sz="4" w:space="0" w:color="auto"/>
            </w:tcBorders>
          </w:tcPr>
          <w:p w14:paraId="0501C7D2" w14:textId="77777777" w:rsidR="00C53243" w:rsidRPr="00B5738D" w:rsidRDefault="00C53243">
            <w:pPr>
              <w:pStyle w:val="paragraph"/>
              <w:spacing w:before="0" w:beforeAutospacing="0" w:after="0" w:afterAutospacing="0"/>
              <w:jc w:val="center"/>
              <w:textAlignment w:val="baseline"/>
              <w:rPr>
                <w:rStyle w:val="normaltextrun"/>
                <w:rFonts w:ascii="Roboto" w:hAnsi="Roboto"/>
                <w:sz w:val="18"/>
                <w:szCs w:val="18"/>
              </w:rPr>
            </w:pPr>
          </w:p>
          <w:p w14:paraId="305B7139" w14:textId="77777777" w:rsidR="00C53243" w:rsidRPr="00B5738D" w:rsidRDefault="00C53243">
            <w:pPr>
              <w:pStyle w:val="paragraph"/>
              <w:spacing w:before="0" w:beforeAutospacing="0" w:after="0" w:afterAutospacing="0"/>
              <w:jc w:val="center"/>
              <w:textAlignment w:val="baseline"/>
              <w:rPr>
                <w:rStyle w:val="normaltextrun"/>
                <w:rFonts w:ascii="Roboto" w:hAnsi="Roboto"/>
                <w:sz w:val="18"/>
                <w:szCs w:val="18"/>
              </w:rPr>
            </w:pPr>
            <w:r w:rsidRPr="00B5738D">
              <w:rPr>
                <w:rStyle w:val="normaltextrun"/>
                <w:rFonts w:ascii="Roboto" w:hAnsi="Roboto"/>
                <w:sz w:val="18"/>
                <w:szCs w:val="18"/>
              </w:rPr>
              <w:t xml:space="preserve">100% </w:t>
            </w:r>
          </w:p>
          <w:p w14:paraId="3F135872" w14:textId="77777777" w:rsidR="00C53243" w:rsidRPr="00B5738D" w:rsidRDefault="00C53243">
            <w:pPr>
              <w:pStyle w:val="paragraph"/>
              <w:spacing w:before="0" w:beforeAutospacing="0" w:after="0" w:afterAutospacing="0"/>
              <w:jc w:val="center"/>
              <w:textAlignment w:val="baseline"/>
              <w:rPr>
                <w:rStyle w:val="normaltextrun"/>
                <w:rFonts w:ascii="Roboto" w:hAnsi="Roboto"/>
                <w:sz w:val="18"/>
                <w:szCs w:val="18"/>
              </w:rPr>
            </w:pPr>
          </w:p>
          <w:p w14:paraId="6434E4DA" w14:textId="77777777" w:rsidR="00C53243" w:rsidRPr="00B5738D" w:rsidRDefault="00C53243">
            <w:pPr>
              <w:pStyle w:val="paragraph"/>
              <w:spacing w:before="0" w:beforeAutospacing="0" w:after="0" w:afterAutospacing="0"/>
              <w:jc w:val="center"/>
              <w:textAlignment w:val="baseline"/>
              <w:rPr>
                <w:rStyle w:val="normaltextrun"/>
                <w:rFonts w:ascii="Roboto" w:hAnsi="Roboto"/>
                <w:sz w:val="18"/>
                <w:szCs w:val="18"/>
              </w:rPr>
            </w:pPr>
          </w:p>
          <w:p w14:paraId="5C3C7E6C" w14:textId="77777777" w:rsidR="00C53243" w:rsidRPr="00B5738D" w:rsidRDefault="00C53243">
            <w:pPr>
              <w:pStyle w:val="paragraph"/>
              <w:spacing w:before="0" w:beforeAutospacing="0" w:after="0" w:afterAutospacing="0"/>
              <w:jc w:val="center"/>
              <w:textAlignment w:val="baseline"/>
              <w:rPr>
                <w:rStyle w:val="normaltextrun"/>
                <w:rFonts w:ascii="Roboto" w:hAnsi="Roboto"/>
                <w:sz w:val="18"/>
                <w:szCs w:val="18"/>
              </w:rPr>
            </w:pPr>
            <w:r w:rsidRPr="00B5738D">
              <w:rPr>
                <w:rStyle w:val="normaltextrun"/>
                <w:rFonts w:ascii="Roboto" w:hAnsi="Roboto"/>
                <w:sz w:val="18"/>
                <w:szCs w:val="18"/>
              </w:rPr>
              <w:t>55%</w:t>
            </w:r>
          </w:p>
        </w:tc>
        <w:tc>
          <w:tcPr>
            <w:tcW w:w="900" w:type="dxa"/>
            <w:tcBorders>
              <w:top w:val="nil"/>
              <w:left w:val="nil"/>
              <w:bottom w:val="single" w:sz="4" w:space="0" w:color="auto"/>
            </w:tcBorders>
          </w:tcPr>
          <w:p w14:paraId="17CADF69" w14:textId="77777777" w:rsidR="00C53243" w:rsidRPr="007F6D50" w:rsidRDefault="00C53243">
            <w:pPr>
              <w:pStyle w:val="paragraph"/>
              <w:spacing w:before="0" w:beforeAutospacing="0" w:after="0" w:afterAutospacing="0"/>
              <w:jc w:val="center"/>
              <w:textAlignment w:val="baseline"/>
              <w:rPr>
                <w:rStyle w:val="normaltextrun"/>
                <w:rFonts w:ascii="Roboto" w:hAnsi="Roboto"/>
                <w:sz w:val="18"/>
                <w:szCs w:val="18"/>
                <w:lang w:val="fr-FR"/>
                <w:rPrChange w:id="638" w:author="Author" w:date="2023-04-28T15:54:00Z">
                  <w:rPr>
                    <w:rStyle w:val="normaltextrun"/>
                    <w:rFonts w:ascii="Roboto" w:hAnsi="Roboto"/>
                    <w:sz w:val="18"/>
                    <w:szCs w:val="18"/>
                  </w:rPr>
                </w:rPrChange>
              </w:rPr>
            </w:pPr>
          </w:p>
          <w:p w14:paraId="5CE98161" w14:textId="0AB3C802" w:rsidR="00C53243" w:rsidRPr="007F6D50" w:rsidRDefault="00A06CFF">
            <w:pPr>
              <w:pStyle w:val="paragraph"/>
              <w:spacing w:before="0" w:beforeAutospacing="0" w:after="0" w:afterAutospacing="0"/>
              <w:jc w:val="center"/>
              <w:textAlignment w:val="baseline"/>
              <w:rPr>
                <w:rStyle w:val="normaltextrun"/>
                <w:rFonts w:ascii="Roboto" w:hAnsi="Roboto"/>
                <w:sz w:val="18"/>
                <w:szCs w:val="18"/>
                <w:lang w:val="fr-FR"/>
                <w:rPrChange w:id="639" w:author="Author" w:date="2023-04-28T15:54:00Z">
                  <w:rPr>
                    <w:rStyle w:val="normaltextrun"/>
                    <w:rFonts w:ascii="Roboto" w:hAnsi="Roboto"/>
                    <w:sz w:val="18"/>
                    <w:szCs w:val="18"/>
                  </w:rPr>
                </w:rPrChange>
              </w:rPr>
            </w:pPr>
            <w:r w:rsidRPr="007F6D50">
              <w:rPr>
                <w:rStyle w:val="normaltextrun"/>
                <w:rFonts w:ascii="Roboto" w:hAnsi="Roboto"/>
                <w:sz w:val="18"/>
                <w:szCs w:val="18"/>
                <w:lang w:val="fr-FR"/>
                <w:rPrChange w:id="640" w:author="Author" w:date="2023-04-28T15:54:00Z">
                  <w:rPr>
                    <w:rStyle w:val="normaltextrun"/>
                    <w:rFonts w:ascii="Roboto" w:hAnsi="Roboto"/>
                    <w:sz w:val="18"/>
                    <w:szCs w:val="18"/>
                  </w:rPr>
                </w:rPrChange>
              </w:rPr>
              <w:t>UN</w:t>
            </w:r>
            <w:ins w:id="641" w:author="Author" w:date="2023-04-25T14:24:00Z">
              <w:r w:rsidR="00A476FF" w:rsidRPr="007F6D50">
                <w:rPr>
                  <w:rStyle w:val="normaltextrun"/>
                  <w:rFonts w:ascii="Roboto" w:hAnsi="Roboto"/>
                  <w:sz w:val="18"/>
                  <w:szCs w:val="18"/>
                  <w:lang w:val="fr-FR"/>
                  <w:rPrChange w:id="642" w:author="Author" w:date="2023-04-28T15:54:00Z">
                    <w:rPr>
                      <w:rStyle w:val="normaltextrun"/>
                      <w:rFonts w:ascii="Roboto" w:hAnsi="Roboto"/>
                      <w:sz w:val="18"/>
                      <w:szCs w:val="18"/>
                    </w:rPr>
                  </w:rPrChange>
                </w:rPr>
                <w:t>-</w:t>
              </w:r>
            </w:ins>
            <w:r w:rsidRPr="007F6D50">
              <w:rPr>
                <w:rStyle w:val="normaltextrun"/>
                <w:rFonts w:ascii="Roboto" w:hAnsi="Roboto"/>
                <w:sz w:val="18"/>
                <w:szCs w:val="18"/>
                <w:lang w:val="fr-FR"/>
                <w:rPrChange w:id="643" w:author="Author" w:date="2023-04-28T15:54:00Z">
                  <w:rPr>
                    <w:rStyle w:val="normaltextrun"/>
                    <w:rFonts w:ascii="Roboto" w:hAnsi="Roboto"/>
                    <w:sz w:val="18"/>
                    <w:szCs w:val="18"/>
                  </w:rPr>
                </w:rPrChange>
              </w:rPr>
              <w:t>I</w:t>
            </w:r>
            <w:ins w:id="644" w:author="Author" w:date="2023-04-25T14:24:00Z">
              <w:r w:rsidR="00A476FF" w:rsidRPr="007F6D50">
                <w:rPr>
                  <w:rStyle w:val="normaltextrun"/>
                  <w:rFonts w:ascii="Roboto" w:hAnsi="Roboto"/>
                  <w:sz w:val="18"/>
                  <w:szCs w:val="18"/>
                  <w:lang w:val="fr-FR"/>
                  <w:rPrChange w:id="645" w:author="Author" w:date="2023-04-28T15:54:00Z">
                    <w:rPr>
                      <w:rStyle w:val="normaltextrun"/>
                      <w:rFonts w:ascii="Roboto" w:hAnsi="Roboto"/>
                      <w:sz w:val="18"/>
                      <w:szCs w:val="18"/>
                    </w:rPr>
                  </w:rPrChange>
                </w:rPr>
                <w:t>nfo</w:t>
              </w:r>
            </w:ins>
            <w:ins w:id="646" w:author="Author" w:date="2023-04-27T23:12:00Z">
              <w:r w:rsidR="0041514D" w:rsidRPr="007F6D50">
                <w:rPr>
                  <w:rStyle w:val="normaltextrun"/>
                  <w:rFonts w:ascii="Roboto" w:hAnsi="Roboto"/>
                  <w:sz w:val="18"/>
                  <w:szCs w:val="18"/>
                  <w:lang w:val="fr-FR"/>
                  <w:rPrChange w:id="647" w:author="Author" w:date="2023-04-28T15:54:00Z">
                    <w:rPr>
                      <w:rStyle w:val="normaltextrun"/>
                      <w:rFonts w:ascii="Roboto" w:hAnsi="Roboto"/>
                      <w:sz w:val="18"/>
                      <w:szCs w:val="18"/>
                      <w:highlight w:val="yellow"/>
                    </w:rPr>
                  </w:rPrChange>
                </w:rPr>
                <w:t xml:space="preserve">, </w:t>
              </w:r>
              <w:r w:rsidR="0041514D" w:rsidRPr="007F6D50">
                <w:rPr>
                  <w:rFonts w:asciiTheme="majorBidi" w:hAnsiTheme="majorBidi" w:cstheme="majorBidi"/>
                  <w:lang w:val="fr-FR"/>
                  <w:rPrChange w:id="648" w:author="Author" w:date="2023-04-28T15:54:00Z">
                    <w:rPr>
                      <w:rFonts w:asciiTheme="majorBidi" w:hAnsiTheme="majorBidi" w:cstheme="majorBidi"/>
                    </w:rPr>
                  </w:rPrChange>
                </w:rPr>
                <w:t>information management system</w:t>
              </w:r>
              <w:r w:rsidR="0041514D" w:rsidRPr="007F6D50" w:rsidDel="00A476FF">
                <w:rPr>
                  <w:rStyle w:val="normaltextrun"/>
                  <w:rFonts w:ascii="Roboto" w:hAnsi="Roboto"/>
                  <w:sz w:val="18"/>
                  <w:szCs w:val="18"/>
                  <w:lang w:val="fr-FR"/>
                  <w:rPrChange w:id="649" w:author="Author" w:date="2023-04-28T15:54:00Z">
                    <w:rPr>
                      <w:rStyle w:val="normaltextrun"/>
                      <w:rFonts w:ascii="Roboto" w:hAnsi="Roboto"/>
                      <w:sz w:val="18"/>
                      <w:szCs w:val="18"/>
                      <w:highlight w:val="yellow"/>
                    </w:rPr>
                  </w:rPrChange>
                </w:rPr>
                <w:t xml:space="preserve"> </w:t>
              </w:r>
            </w:ins>
            <w:del w:id="650" w:author="Author" w:date="2023-04-25T14:24:00Z">
              <w:r w:rsidRPr="007F6D50" w:rsidDel="00A476FF">
                <w:rPr>
                  <w:rStyle w:val="normaltextrun"/>
                  <w:rFonts w:ascii="Roboto" w:hAnsi="Roboto"/>
                  <w:sz w:val="18"/>
                  <w:szCs w:val="18"/>
                  <w:lang w:val="fr-FR"/>
                  <w:rPrChange w:id="651" w:author="Author" w:date="2023-04-28T15:54:00Z">
                    <w:rPr>
                      <w:rStyle w:val="normaltextrun"/>
                      <w:rFonts w:ascii="Roboto" w:hAnsi="Roboto"/>
                      <w:sz w:val="18"/>
                      <w:szCs w:val="18"/>
                    </w:rPr>
                  </w:rPrChange>
                </w:rPr>
                <w:delText>NFO</w:delText>
              </w:r>
            </w:del>
            <w:del w:id="652" w:author="Author" w:date="2023-04-27T23:12:00Z">
              <w:r w:rsidRPr="007F6D50" w:rsidDel="0041514D">
                <w:rPr>
                  <w:rStyle w:val="normaltextrun"/>
                  <w:rFonts w:ascii="Roboto" w:hAnsi="Roboto"/>
                  <w:sz w:val="18"/>
                  <w:szCs w:val="18"/>
                  <w:lang w:val="fr-FR"/>
                  <w:rPrChange w:id="653" w:author="Author" w:date="2023-04-28T15:54:00Z">
                    <w:rPr>
                      <w:rStyle w:val="normaltextrun"/>
                      <w:rFonts w:ascii="Roboto" w:hAnsi="Roboto"/>
                      <w:sz w:val="18"/>
                      <w:szCs w:val="18"/>
                    </w:rPr>
                  </w:rPrChange>
                </w:rPr>
                <w:delText xml:space="preserve"> </w:delText>
              </w:r>
              <w:r w:rsidR="00C53243" w:rsidRPr="007F6D50" w:rsidDel="0041514D">
                <w:rPr>
                  <w:rStyle w:val="normaltextrun"/>
                  <w:rFonts w:ascii="Roboto" w:hAnsi="Roboto"/>
                  <w:sz w:val="18"/>
                  <w:szCs w:val="18"/>
                  <w:lang w:val="fr-FR"/>
                  <w:rPrChange w:id="654" w:author="Author" w:date="2023-04-28T15:54:00Z">
                    <w:rPr>
                      <w:rStyle w:val="normaltextrun"/>
                      <w:rFonts w:ascii="Roboto" w:hAnsi="Roboto"/>
                      <w:sz w:val="18"/>
                      <w:szCs w:val="18"/>
                    </w:rPr>
                  </w:rPrChange>
                </w:rPr>
                <w:delText>IMS</w:delText>
              </w:r>
            </w:del>
          </w:p>
          <w:p w14:paraId="051555F6" w14:textId="77777777" w:rsidR="00C53243" w:rsidRPr="007F6D50" w:rsidRDefault="00C53243">
            <w:pPr>
              <w:pStyle w:val="paragraph"/>
              <w:spacing w:before="0" w:beforeAutospacing="0" w:after="0" w:afterAutospacing="0"/>
              <w:jc w:val="center"/>
              <w:textAlignment w:val="baseline"/>
              <w:rPr>
                <w:rStyle w:val="normaltextrun"/>
                <w:rFonts w:ascii="Roboto" w:hAnsi="Roboto"/>
                <w:sz w:val="18"/>
                <w:szCs w:val="18"/>
                <w:lang w:val="fr-FR"/>
                <w:rPrChange w:id="655" w:author="Author" w:date="2023-04-28T15:54:00Z">
                  <w:rPr>
                    <w:rStyle w:val="normaltextrun"/>
                    <w:rFonts w:ascii="Roboto" w:hAnsi="Roboto"/>
                    <w:sz w:val="18"/>
                    <w:szCs w:val="18"/>
                  </w:rPr>
                </w:rPrChange>
              </w:rPr>
            </w:pPr>
          </w:p>
          <w:p w14:paraId="1E8F6B2D" w14:textId="77777777" w:rsidR="00C53243" w:rsidRPr="007F6D50" w:rsidRDefault="00C53243">
            <w:pPr>
              <w:pStyle w:val="paragraph"/>
              <w:spacing w:before="0" w:beforeAutospacing="0" w:after="0" w:afterAutospacing="0"/>
              <w:jc w:val="center"/>
              <w:textAlignment w:val="baseline"/>
              <w:rPr>
                <w:rStyle w:val="normaltextrun"/>
                <w:rFonts w:ascii="Roboto" w:hAnsi="Roboto"/>
                <w:sz w:val="18"/>
                <w:szCs w:val="18"/>
                <w:lang w:val="fr-FR"/>
                <w:rPrChange w:id="656" w:author="Author" w:date="2023-04-28T15:54:00Z">
                  <w:rPr>
                    <w:rStyle w:val="normaltextrun"/>
                    <w:rFonts w:ascii="Roboto" w:hAnsi="Roboto"/>
                    <w:sz w:val="18"/>
                    <w:szCs w:val="18"/>
                  </w:rPr>
                </w:rPrChange>
              </w:rPr>
            </w:pPr>
          </w:p>
          <w:p w14:paraId="7F0F68A6" w14:textId="47B2ED1A" w:rsidR="00C53243" w:rsidRPr="00B5738D" w:rsidRDefault="00A476FF">
            <w:pPr>
              <w:pStyle w:val="paragraph"/>
              <w:spacing w:before="0" w:beforeAutospacing="0" w:after="0" w:afterAutospacing="0"/>
              <w:jc w:val="center"/>
              <w:textAlignment w:val="baseline"/>
              <w:rPr>
                <w:rStyle w:val="normaltextrun"/>
                <w:rFonts w:ascii="Roboto" w:hAnsi="Roboto"/>
                <w:sz w:val="18"/>
                <w:szCs w:val="18"/>
              </w:rPr>
            </w:pPr>
            <w:ins w:id="657" w:author="Author" w:date="2023-04-25T14:25:00Z">
              <w:r>
                <w:rPr>
                  <w:rFonts w:asciiTheme="majorBidi" w:hAnsiTheme="majorBidi" w:cstheme="majorBidi"/>
                </w:rPr>
                <w:t>S</w:t>
              </w:r>
              <w:r w:rsidRPr="0080573F">
                <w:rPr>
                  <w:rFonts w:asciiTheme="majorBidi" w:hAnsiTheme="majorBidi" w:cstheme="majorBidi"/>
                </w:rPr>
                <w:t xml:space="preserve">urvey of </w:t>
              </w:r>
              <w:r>
                <w:rPr>
                  <w:rFonts w:asciiTheme="majorBidi" w:hAnsiTheme="majorBidi" w:cstheme="majorBidi"/>
                </w:rPr>
                <w:t xml:space="preserve">United Nations development system </w:t>
              </w:r>
              <w:r w:rsidRPr="0080573F">
                <w:rPr>
                  <w:rFonts w:asciiTheme="majorBidi" w:hAnsiTheme="majorBidi" w:cstheme="majorBidi"/>
                </w:rPr>
                <w:t>entit</w:t>
              </w:r>
              <w:r>
                <w:rPr>
                  <w:rFonts w:asciiTheme="majorBidi" w:hAnsiTheme="majorBidi" w:cstheme="majorBidi"/>
                </w:rPr>
                <w:t>y</w:t>
              </w:r>
              <w:r w:rsidRPr="0080573F">
                <w:rPr>
                  <w:rFonts w:asciiTheme="majorBidi" w:hAnsiTheme="majorBidi" w:cstheme="majorBidi"/>
                </w:rPr>
                <w:t xml:space="preserve"> headquarters</w:t>
              </w:r>
              <w:r w:rsidRPr="00F51708" w:rsidDel="00F26A22">
                <w:rPr>
                  <w:rStyle w:val="normaltextrun"/>
                  <w:rFonts w:ascii="Roboto" w:hAnsi="Roboto"/>
                  <w:sz w:val="18"/>
                  <w:szCs w:val="18"/>
                </w:rPr>
                <w:t xml:space="preserve"> </w:t>
              </w:r>
            </w:ins>
            <w:del w:id="658" w:author="Author" w:date="2023-04-25T14:25:00Z">
              <w:r w:rsidR="00C53243" w:rsidRPr="00B5738D" w:rsidDel="00A476FF">
                <w:rPr>
                  <w:rStyle w:val="normaltextrun"/>
                  <w:rFonts w:ascii="Roboto" w:hAnsi="Roboto"/>
                  <w:sz w:val="18"/>
                  <w:szCs w:val="18"/>
                </w:rPr>
                <w:delText xml:space="preserve">DESA </w:delText>
              </w:r>
              <w:r w:rsidR="00C53243" w:rsidRPr="00B5738D" w:rsidDel="00A476FF">
                <w:rPr>
                  <w:rStyle w:val="normaltextrun"/>
                  <w:rFonts w:ascii="Roboto" w:hAnsi="Roboto"/>
                  <w:sz w:val="18"/>
                  <w:szCs w:val="18"/>
                </w:rPr>
                <w:lastRenderedPageBreak/>
                <w:delText>UNDS HQ Survey</w:delText>
              </w:r>
            </w:del>
          </w:p>
        </w:tc>
      </w:tr>
      <w:tr w:rsidR="00C53243" w:rsidRPr="001F649D" w14:paraId="07B72A35" w14:textId="77777777">
        <w:tc>
          <w:tcPr>
            <w:tcW w:w="3510" w:type="dxa"/>
            <w:tcBorders>
              <w:bottom w:val="single" w:sz="4" w:space="0" w:color="auto"/>
              <w:right w:val="nil"/>
            </w:tcBorders>
          </w:tcPr>
          <w:p w14:paraId="4F6B52C6" w14:textId="77777777" w:rsidR="00C53243" w:rsidRPr="00132851" w:rsidRDefault="00C53243">
            <w:pPr>
              <w:rPr>
                <w:bCs/>
              </w:rPr>
            </w:pPr>
            <w:r w:rsidRPr="00132851">
              <w:rPr>
                <w:rFonts w:ascii="Roboto" w:hAnsi="Roboto" w:cs="Calibri"/>
                <w:bCs/>
                <w:sz w:val="18"/>
                <w:szCs w:val="18"/>
                <w:rPrChange w:id="659" w:author="Author" w:date="2023-04-25T14:03:00Z">
                  <w:rPr>
                    <w:rFonts w:ascii="Roboto" w:hAnsi="Roboto" w:cs="Calibri"/>
                    <w:b/>
                    <w:sz w:val="18"/>
                    <w:szCs w:val="18"/>
                  </w:rPr>
                </w:rPrChange>
              </w:rPr>
              <w:lastRenderedPageBreak/>
              <w:t>1.2.2 Effective joint advocacy and communications</w:t>
            </w:r>
            <w:r w:rsidRPr="00132851">
              <w:rPr>
                <w:rFonts w:ascii="Roboto" w:hAnsi="Roboto" w:cs="Calibri"/>
                <w:bCs/>
                <w:sz w:val="18"/>
                <w:szCs w:val="18"/>
              </w:rPr>
              <w:t xml:space="preserve"> </w:t>
            </w:r>
          </w:p>
        </w:tc>
        <w:tc>
          <w:tcPr>
            <w:tcW w:w="7595" w:type="dxa"/>
            <w:tcBorders>
              <w:left w:val="nil"/>
              <w:bottom w:val="single" w:sz="4" w:space="0" w:color="auto"/>
              <w:right w:val="nil"/>
            </w:tcBorders>
          </w:tcPr>
          <w:p w14:paraId="63534833" w14:textId="67C86E2E" w:rsidR="00C53243" w:rsidRPr="00F51708" w:rsidRDefault="00C53243">
            <w:pPr>
              <w:pStyle w:val="Default"/>
              <w:rPr>
                <w:rFonts w:ascii="Roboto" w:hAnsi="Roboto" w:cstheme="majorBidi"/>
                <w:color w:val="auto"/>
                <w:sz w:val="18"/>
                <w:szCs w:val="18"/>
              </w:rPr>
            </w:pPr>
            <w:del w:id="660" w:author="Author" w:date="2023-04-25T14:15:00Z">
              <w:r w:rsidRPr="00F51708" w:rsidDel="00C951FC">
                <w:rPr>
                  <w:rFonts w:ascii="Roboto" w:hAnsi="Roboto" w:cstheme="majorBidi"/>
                  <w:color w:val="auto"/>
                  <w:sz w:val="18"/>
                  <w:szCs w:val="18"/>
                </w:rPr>
                <w:delText>%</w:delText>
              </w:r>
            </w:del>
            <w:ins w:id="661" w:author="Author" w:date="2023-04-25T14:15:00Z">
              <w:r w:rsidR="00C951FC">
                <w:rPr>
                  <w:rFonts w:ascii="Roboto" w:hAnsi="Roboto" w:cstheme="majorHAnsi"/>
                  <w:color w:val="808080" w:themeColor="background1" w:themeShade="80"/>
                  <w:sz w:val="18"/>
                  <w:szCs w:val="18"/>
                </w:rPr>
                <w:t xml:space="preserve"> Percentage</w:t>
              </w:r>
            </w:ins>
            <w:r w:rsidRPr="00F51708">
              <w:rPr>
                <w:rFonts w:ascii="Roboto" w:hAnsi="Roboto" w:cstheme="majorBidi"/>
                <w:color w:val="auto"/>
                <w:sz w:val="18"/>
                <w:szCs w:val="18"/>
              </w:rPr>
              <w:t xml:space="preserve"> of </w:t>
            </w:r>
            <w:ins w:id="662" w:author="Author" w:date="2023-04-25T14:23:00Z">
              <w:r w:rsidR="00A476FF">
                <w:rPr>
                  <w:rFonts w:ascii="Roboto" w:hAnsi="Roboto" w:cstheme="majorBidi"/>
                  <w:color w:val="808080" w:themeColor="background1" w:themeShade="80"/>
                  <w:sz w:val="18"/>
                  <w:szCs w:val="18"/>
                </w:rPr>
                <w:t xml:space="preserve">United Nations country teams </w:t>
              </w:r>
            </w:ins>
            <w:del w:id="663" w:author="Author" w:date="2023-04-25T14:23:00Z">
              <w:r w:rsidRPr="00F51708" w:rsidDel="00A476FF">
                <w:rPr>
                  <w:rFonts w:ascii="Roboto" w:hAnsi="Roboto" w:cstheme="majorBidi"/>
                  <w:color w:val="auto"/>
                  <w:sz w:val="18"/>
                  <w:szCs w:val="18"/>
                </w:rPr>
                <w:delText xml:space="preserve">UNCTs </w:delText>
              </w:r>
            </w:del>
            <w:r w:rsidRPr="00F51708">
              <w:rPr>
                <w:rFonts w:ascii="Roboto" w:hAnsi="Roboto" w:cstheme="majorBidi"/>
                <w:color w:val="auto"/>
                <w:sz w:val="18"/>
                <w:szCs w:val="18"/>
              </w:rPr>
              <w:t xml:space="preserve">with </w:t>
            </w:r>
            <w:ins w:id="664" w:author="Author" w:date="2023-04-25T14:24:00Z">
              <w:r w:rsidR="00A476FF">
                <w:rPr>
                  <w:rFonts w:ascii="Roboto" w:hAnsi="Roboto" w:cstheme="majorBidi"/>
                  <w:color w:val="auto"/>
                  <w:sz w:val="18"/>
                  <w:szCs w:val="18"/>
                </w:rPr>
                <w:t xml:space="preserve">a </w:t>
              </w:r>
            </w:ins>
            <w:r w:rsidRPr="00F51708">
              <w:rPr>
                <w:rFonts w:ascii="Roboto" w:hAnsi="Roboto" w:cstheme="majorBidi"/>
                <w:color w:val="auto"/>
                <w:sz w:val="18"/>
                <w:szCs w:val="18"/>
              </w:rPr>
              <w:t>communication</w:t>
            </w:r>
            <w:ins w:id="665" w:author="Author" w:date="2023-04-25T14:24:00Z">
              <w:r w:rsidR="00A476FF">
                <w:rPr>
                  <w:rFonts w:ascii="Roboto" w:hAnsi="Roboto" w:cstheme="majorBidi"/>
                  <w:color w:val="auto"/>
                  <w:sz w:val="18"/>
                  <w:szCs w:val="18"/>
                </w:rPr>
                <w:t>s</w:t>
              </w:r>
            </w:ins>
            <w:r w:rsidRPr="00F51708">
              <w:rPr>
                <w:rFonts w:ascii="Roboto" w:hAnsi="Roboto" w:cstheme="majorBidi"/>
                <w:color w:val="auto"/>
                <w:sz w:val="18"/>
                <w:szCs w:val="18"/>
              </w:rPr>
              <w:t xml:space="preserve"> strategy aligned </w:t>
            </w:r>
            <w:del w:id="666" w:author="Author" w:date="2023-04-25T14:24:00Z">
              <w:r w:rsidRPr="00F51708" w:rsidDel="00A476FF">
                <w:rPr>
                  <w:rFonts w:ascii="Roboto" w:hAnsi="Roboto" w:cstheme="majorBidi"/>
                  <w:color w:val="auto"/>
                  <w:sz w:val="18"/>
                  <w:szCs w:val="18"/>
                </w:rPr>
                <w:delText>to</w:delText>
              </w:r>
            </w:del>
            <w:ins w:id="667" w:author="Author" w:date="2023-04-25T14:24:00Z">
              <w:r w:rsidR="00A476FF">
                <w:rPr>
                  <w:rFonts w:ascii="Roboto" w:hAnsi="Roboto" w:cstheme="majorBidi"/>
                  <w:color w:val="auto"/>
                  <w:sz w:val="18"/>
                  <w:szCs w:val="18"/>
                </w:rPr>
                <w:t>with</w:t>
              </w:r>
            </w:ins>
            <w:r w:rsidRPr="00F51708">
              <w:rPr>
                <w:rFonts w:ascii="Roboto" w:hAnsi="Roboto" w:cstheme="majorBidi"/>
                <w:color w:val="auto"/>
                <w:sz w:val="18"/>
                <w:szCs w:val="18"/>
              </w:rPr>
              <w:t xml:space="preserve"> the Cooperation Framework</w:t>
            </w:r>
          </w:p>
          <w:p w14:paraId="0D05B74E" w14:textId="77777777" w:rsidR="00C53243" w:rsidRPr="00F51708" w:rsidRDefault="00C53243"/>
        </w:tc>
        <w:tc>
          <w:tcPr>
            <w:tcW w:w="1225" w:type="dxa"/>
            <w:tcBorders>
              <w:left w:val="nil"/>
              <w:bottom w:val="single" w:sz="4" w:space="0" w:color="auto"/>
              <w:right w:val="nil"/>
            </w:tcBorders>
          </w:tcPr>
          <w:p w14:paraId="2F55D898"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81%</w:t>
            </w:r>
          </w:p>
          <w:p w14:paraId="0B630DF9"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(2019)</w:t>
            </w:r>
          </w:p>
        </w:tc>
        <w:tc>
          <w:tcPr>
            <w:tcW w:w="900" w:type="dxa"/>
            <w:tcBorders>
              <w:left w:val="nil"/>
              <w:bottom w:val="single" w:sz="4" w:space="0" w:color="auto"/>
            </w:tcBorders>
          </w:tcPr>
          <w:p w14:paraId="721BB942"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85%</w:t>
            </w:r>
          </w:p>
        </w:tc>
        <w:tc>
          <w:tcPr>
            <w:tcW w:w="900" w:type="dxa"/>
            <w:tcBorders>
              <w:left w:val="nil"/>
              <w:bottom w:val="single" w:sz="4" w:space="0" w:color="auto"/>
            </w:tcBorders>
          </w:tcPr>
          <w:p w14:paraId="2C9F14D6"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91%</w:t>
            </w:r>
          </w:p>
        </w:tc>
        <w:tc>
          <w:tcPr>
            <w:tcW w:w="900" w:type="dxa"/>
            <w:tcBorders>
              <w:left w:val="nil"/>
              <w:bottom w:val="single" w:sz="4" w:space="0" w:color="auto"/>
            </w:tcBorders>
          </w:tcPr>
          <w:p w14:paraId="6DEF12F5" w14:textId="45E1BD1C" w:rsidR="00C53243" w:rsidRPr="0041514D" w:rsidRDefault="00A06CFF">
            <w:pPr>
              <w:pStyle w:val="paragraph"/>
              <w:spacing w:before="0" w:beforeAutospacing="0" w:after="0" w:afterAutospacing="0"/>
              <w:jc w:val="center"/>
              <w:textAlignment w:val="baseline"/>
              <w:rPr>
                <w:rStyle w:val="normaltextrun"/>
                <w:rFonts w:ascii="Roboto" w:hAnsi="Roboto"/>
                <w:sz w:val="18"/>
                <w:szCs w:val="18"/>
                <w:lang w:val="fr-FR"/>
                <w:rPrChange w:id="668" w:author="Author" w:date="2023-04-27T23:13:00Z">
                  <w:rPr>
                    <w:rStyle w:val="normaltextrun"/>
                    <w:rFonts w:ascii="Roboto" w:hAnsi="Roboto"/>
                    <w:sz w:val="18"/>
                    <w:szCs w:val="18"/>
                  </w:rPr>
                </w:rPrChange>
              </w:rPr>
            </w:pPr>
            <w:r w:rsidRPr="0041514D">
              <w:rPr>
                <w:rStyle w:val="normaltextrun"/>
                <w:rFonts w:ascii="Roboto" w:hAnsi="Roboto"/>
                <w:sz w:val="18"/>
                <w:szCs w:val="18"/>
                <w:lang w:val="fr-FR"/>
                <w:rPrChange w:id="669" w:author="Author" w:date="2023-04-27T23:13:00Z">
                  <w:rPr>
                    <w:rStyle w:val="normaltextrun"/>
                    <w:rFonts w:ascii="Roboto" w:hAnsi="Roboto"/>
                    <w:sz w:val="18"/>
                    <w:szCs w:val="18"/>
                  </w:rPr>
                </w:rPrChange>
              </w:rPr>
              <w:t>UN</w:t>
            </w:r>
            <w:ins w:id="670" w:author="Author" w:date="2023-04-25T14:24:00Z">
              <w:r w:rsidR="00A476FF" w:rsidRPr="0041514D">
                <w:rPr>
                  <w:rStyle w:val="normaltextrun"/>
                  <w:rFonts w:ascii="Roboto" w:hAnsi="Roboto"/>
                  <w:sz w:val="18"/>
                  <w:szCs w:val="18"/>
                  <w:lang w:val="fr-FR"/>
                  <w:rPrChange w:id="671" w:author="Author" w:date="2023-04-27T23:13:00Z">
                    <w:rPr>
                      <w:rStyle w:val="normaltextrun"/>
                      <w:rFonts w:ascii="Roboto" w:hAnsi="Roboto"/>
                      <w:sz w:val="18"/>
                      <w:szCs w:val="18"/>
                    </w:rPr>
                  </w:rPrChange>
                </w:rPr>
                <w:t>-</w:t>
              </w:r>
            </w:ins>
            <w:r w:rsidRPr="0041514D">
              <w:rPr>
                <w:rStyle w:val="normaltextrun"/>
                <w:rFonts w:ascii="Roboto" w:hAnsi="Roboto"/>
                <w:sz w:val="18"/>
                <w:szCs w:val="18"/>
                <w:lang w:val="fr-FR"/>
                <w:rPrChange w:id="672" w:author="Author" w:date="2023-04-27T23:13:00Z">
                  <w:rPr>
                    <w:rStyle w:val="normaltextrun"/>
                    <w:rFonts w:ascii="Roboto" w:hAnsi="Roboto"/>
                    <w:sz w:val="18"/>
                    <w:szCs w:val="18"/>
                  </w:rPr>
                </w:rPrChange>
              </w:rPr>
              <w:t>I</w:t>
            </w:r>
            <w:ins w:id="673" w:author="Author" w:date="2023-04-25T14:24:00Z">
              <w:r w:rsidR="00A476FF" w:rsidRPr="0041514D">
                <w:rPr>
                  <w:rStyle w:val="normaltextrun"/>
                  <w:rFonts w:ascii="Roboto" w:hAnsi="Roboto"/>
                  <w:sz w:val="18"/>
                  <w:szCs w:val="18"/>
                  <w:lang w:val="fr-FR"/>
                  <w:rPrChange w:id="674" w:author="Author" w:date="2023-04-27T23:13:00Z">
                    <w:rPr>
                      <w:rStyle w:val="normaltextrun"/>
                      <w:rFonts w:ascii="Roboto" w:hAnsi="Roboto"/>
                      <w:sz w:val="18"/>
                      <w:szCs w:val="18"/>
                    </w:rPr>
                  </w:rPrChange>
                </w:rPr>
                <w:t>nfo</w:t>
              </w:r>
            </w:ins>
            <w:ins w:id="675" w:author="Author" w:date="2023-04-27T23:13:00Z">
              <w:r w:rsidR="0041514D" w:rsidRPr="0041514D">
                <w:rPr>
                  <w:rStyle w:val="normaltextrun"/>
                  <w:rFonts w:ascii="Roboto" w:hAnsi="Roboto"/>
                  <w:sz w:val="18"/>
                  <w:szCs w:val="18"/>
                  <w:lang w:val="fr-FR"/>
                  <w:rPrChange w:id="676" w:author="Author" w:date="2023-04-27T23:13:00Z">
                    <w:rPr>
                      <w:rStyle w:val="normaltextrun"/>
                      <w:rFonts w:ascii="Roboto" w:hAnsi="Roboto"/>
                      <w:sz w:val="18"/>
                      <w:szCs w:val="18"/>
                    </w:rPr>
                  </w:rPrChange>
                </w:rPr>
                <w:t xml:space="preserve">, </w:t>
              </w:r>
              <w:r w:rsidR="0041514D" w:rsidRPr="0041514D">
                <w:rPr>
                  <w:rFonts w:asciiTheme="majorBidi" w:hAnsiTheme="majorBidi" w:cstheme="majorBidi"/>
                  <w:lang w:val="fr-FR"/>
                  <w:rPrChange w:id="677" w:author="Author" w:date="2023-04-27T23:13:00Z">
                    <w:rPr>
                      <w:rFonts w:asciiTheme="majorBidi" w:hAnsiTheme="majorBidi" w:cstheme="majorBidi"/>
                    </w:rPr>
                  </w:rPrChange>
                </w:rPr>
                <w:t>information management system</w:t>
              </w:r>
              <w:r w:rsidR="0041514D" w:rsidRPr="0041514D" w:rsidDel="00A476FF">
                <w:rPr>
                  <w:rStyle w:val="normaltextrun"/>
                  <w:rFonts w:ascii="Roboto" w:hAnsi="Roboto"/>
                  <w:sz w:val="18"/>
                  <w:szCs w:val="18"/>
                  <w:lang w:val="fr-FR"/>
                  <w:rPrChange w:id="678" w:author="Author" w:date="2023-04-27T23:13:00Z">
                    <w:rPr>
                      <w:rStyle w:val="normaltextrun"/>
                      <w:rFonts w:ascii="Roboto" w:hAnsi="Roboto"/>
                      <w:sz w:val="18"/>
                      <w:szCs w:val="18"/>
                    </w:rPr>
                  </w:rPrChange>
                </w:rPr>
                <w:t xml:space="preserve"> </w:t>
              </w:r>
            </w:ins>
            <w:del w:id="679" w:author="Author" w:date="2023-04-25T14:24:00Z">
              <w:r w:rsidRPr="0041514D" w:rsidDel="00A476FF">
                <w:rPr>
                  <w:rStyle w:val="normaltextrun"/>
                  <w:rFonts w:ascii="Roboto" w:hAnsi="Roboto"/>
                  <w:sz w:val="18"/>
                  <w:szCs w:val="18"/>
                  <w:lang w:val="fr-FR"/>
                  <w:rPrChange w:id="680" w:author="Author" w:date="2023-04-27T23:13:00Z">
                    <w:rPr>
                      <w:rStyle w:val="normaltextrun"/>
                      <w:rFonts w:ascii="Roboto" w:hAnsi="Roboto"/>
                      <w:sz w:val="18"/>
                      <w:szCs w:val="18"/>
                    </w:rPr>
                  </w:rPrChange>
                </w:rPr>
                <w:delText>NFO</w:delText>
              </w:r>
            </w:del>
            <w:r w:rsidRPr="0041514D">
              <w:rPr>
                <w:rStyle w:val="normaltextrun"/>
                <w:rFonts w:ascii="Roboto" w:hAnsi="Roboto"/>
                <w:sz w:val="18"/>
                <w:szCs w:val="18"/>
                <w:lang w:val="fr-FR"/>
                <w:rPrChange w:id="681" w:author="Author" w:date="2023-04-27T23:13:00Z">
                  <w:rPr>
                    <w:rStyle w:val="normaltextrun"/>
                    <w:rFonts w:ascii="Roboto" w:hAnsi="Roboto"/>
                    <w:sz w:val="18"/>
                    <w:szCs w:val="18"/>
                  </w:rPr>
                </w:rPrChange>
              </w:rPr>
              <w:t xml:space="preserve"> </w:t>
            </w:r>
            <w:del w:id="682" w:author="Author" w:date="2023-04-27T23:13:00Z">
              <w:r w:rsidR="00C53243" w:rsidRPr="0041514D" w:rsidDel="0041514D">
                <w:rPr>
                  <w:rStyle w:val="normaltextrun"/>
                  <w:rFonts w:ascii="Roboto" w:hAnsi="Roboto"/>
                  <w:sz w:val="18"/>
                  <w:szCs w:val="18"/>
                  <w:lang w:val="fr-FR"/>
                  <w:rPrChange w:id="683" w:author="Author" w:date="2023-04-27T23:13:00Z">
                    <w:rPr>
                      <w:rStyle w:val="normaltextrun"/>
                      <w:rFonts w:ascii="Roboto" w:hAnsi="Roboto"/>
                      <w:sz w:val="18"/>
                      <w:szCs w:val="18"/>
                    </w:rPr>
                  </w:rPrChange>
                </w:rPr>
                <w:delText>IMS</w:delText>
              </w:r>
            </w:del>
          </w:p>
        </w:tc>
      </w:tr>
    </w:tbl>
    <w:p w14:paraId="18DAE7A2" w14:textId="7144B43F" w:rsidR="00C53243" w:rsidRPr="00F51708" w:rsidDel="00481183" w:rsidRDefault="00C53243" w:rsidP="00C53243">
      <w:pPr>
        <w:rPr>
          <w:del w:id="684" w:author="Author" w:date="2023-04-25T14:46:00Z"/>
          <w:rFonts w:ascii="Roboto" w:hAnsi="Roboto"/>
          <w:sz w:val="28"/>
          <w:szCs w:val="28"/>
        </w:rPr>
      </w:pPr>
    </w:p>
    <w:p w14:paraId="3DB3C59F" w14:textId="77777777" w:rsidR="00A476FF" w:rsidRDefault="00C53243" w:rsidP="00C53243">
      <w:pPr>
        <w:pStyle w:val="Heading1"/>
        <w:spacing w:line="240" w:lineRule="auto"/>
        <w:rPr>
          <w:ins w:id="685" w:author="Author" w:date="2023-04-25T14:25:00Z"/>
          <w:b/>
          <w:bCs/>
          <w:color w:val="4472C4" w:themeColor="accent1"/>
        </w:rPr>
      </w:pPr>
      <w:r w:rsidRPr="002E4F2B">
        <w:rPr>
          <w:b/>
          <w:bCs/>
          <w:color w:val="4472C4" w:themeColor="accent1"/>
        </w:rPr>
        <w:t xml:space="preserve">Objective 2 </w:t>
      </w:r>
      <w:del w:id="686" w:author="Author" w:date="2023-04-25T14:25:00Z">
        <w:r w:rsidRPr="002E4F2B" w:rsidDel="00A476FF">
          <w:rPr>
            <w:b/>
            <w:bCs/>
            <w:color w:val="4472C4" w:themeColor="accent1"/>
          </w:rPr>
          <w:delText xml:space="preserve">– </w:delText>
        </w:r>
      </w:del>
    </w:p>
    <w:p w14:paraId="6E6A97AF" w14:textId="40AD0E08" w:rsidR="00C53243" w:rsidRPr="002E4F2B" w:rsidRDefault="00C53243" w:rsidP="00C53243">
      <w:pPr>
        <w:pStyle w:val="Heading1"/>
        <w:spacing w:line="240" w:lineRule="auto"/>
        <w:rPr>
          <w:b/>
          <w:bCs/>
          <w:color w:val="4472C4" w:themeColor="accent1"/>
        </w:rPr>
      </w:pPr>
      <w:r w:rsidRPr="002E4F2B">
        <w:rPr>
          <w:b/>
          <w:bCs/>
          <w:color w:val="4472C4" w:themeColor="accent1"/>
        </w:rPr>
        <w:t xml:space="preserve">Convening and partnerships to deliver </w:t>
      </w:r>
      <w:ins w:id="687" w:author="Author" w:date="2023-04-25T14:25:00Z">
        <w:r w:rsidR="00A476FF">
          <w:rPr>
            <w:b/>
            <w:bCs/>
          </w:rPr>
          <w:t>Sustainable Development Goal</w:t>
        </w:r>
      </w:ins>
      <w:del w:id="688" w:author="Author" w:date="2023-04-25T14:25:00Z">
        <w:r w:rsidRPr="002E4F2B" w:rsidDel="00A476FF">
          <w:rPr>
            <w:b/>
            <w:bCs/>
            <w:color w:val="4472C4" w:themeColor="accent1"/>
          </w:rPr>
          <w:delText>SDG</w:delText>
        </w:r>
      </w:del>
      <w:r w:rsidRPr="002E4F2B">
        <w:rPr>
          <w:b/>
          <w:bCs/>
          <w:color w:val="4472C4" w:themeColor="accent1"/>
        </w:rPr>
        <w:t xml:space="preserve"> policy and financing solutions</w:t>
      </w:r>
    </w:p>
    <w:p w14:paraId="43C69113" w14:textId="77777777" w:rsidR="002E4F2B" w:rsidRPr="002E4F2B" w:rsidRDefault="002E4F2B" w:rsidP="00C53243">
      <w:pPr>
        <w:pStyle w:val="Heading2"/>
        <w:rPr>
          <w:b/>
          <w:bCs/>
          <w:i/>
          <w:iCs/>
          <w:color w:val="4472C4" w:themeColor="accent1"/>
          <w:sz w:val="24"/>
          <w:szCs w:val="24"/>
        </w:rPr>
      </w:pPr>
    </w:p>
    <w:p w14:paraId="545A0714" w14:textId="5804F71E" w:rsidR="00C53243" w:rsidRPr="00A476FF" w:rsidRDefault="00C53243" w:rsidP="00C53243">
      <w:pPr>
        <w:pStyle w:val="Heading2"/>
        <w:rPr>
          <w:color w:val="4472C4" w:themeColor="accent1"/>
          <w:sz w:val="24"/>
          <w:szCs w:val="24"/>
          <w:rPrChange w:id="689" w:author="Author" w:date="2023-04-25T14:26:00Z">
            <w:rPr>
              <w:b/>
              <w:bCs/>
              <w:color w:val="4472C4" w:themeColor="accent1"/>
              <w:sz w:val="24"/>
              <w:szCs w:val="24"/>
            </w:rPr>
          </w:rPrChange>
        </w:rPr>
      </w:pPr>
      <w:r w:rsidRPr="00A476FF">
        <w:rPr>
          <w:i/>
          <w:iCs/>
          <w:color w:val="4472C4" w:themeColor="accent1"/>
          <w:sz w:val="24"/>
          <w:szCs w:val="24"/>
          <w:rPrChange w:id="690" w:author="Author" w:date="2023-04-25T14:26:00Z">
            <w:rPr>
              <w:b/>
              <w:bCs/>
              <w:i/>
              <w:iCs/>
              <w:color w:val="4472C4" w:themeColor="accent1"/>
              <w:sz w:val="24"/>
              <w:szCs w:val="24"/>
            </w:rPr>
          </w:rPrChange>
        </w:rPr>
        <w:t>Outcome 2.1</w:t>
      </w:r>
      <w:ins w:id="691" w:author="Author" w:date="2023-04-25T14:25:00Z">
        <w:r w:rsidR="00A476FF" w:rsidRPr="00A476FF">
          <w:rPr>
            <w:i/>
            <w:iCs/>
            <w:color w:val="4472C4" w:themeColor="accent1"/>
            <w:sz w:val="24"/>
            <w:szCs w:val="24"/>
            <w:rPrChange w:id="692" w:author="Author" w:date="2023-04-25T14:26:00Z">
              <w:rPr>
                <w:b/>
                <w:bCs/>
                <w:i/>
                <w:iCs/>
                <w:color w:val="4472C4" w:themeColor="accent1"/>
                <w:sz w:val="24"/>
                <w:szCs w:val="24"/>
              </w:rPr>
            </w:rPrChange>
          </w:rPr>
          <w:t>.</w:t>
        </w:r>
      </w:ins>
      <w:del w:id="693" w:author="Author" w:date="2023-04-25T14:25:00Z">
        <w:r w:rsidRPr="00A476FF" w:rsidDel="00A476FF">
          <w:rPr>
            <w:i/>
            <w:iCs/>
            <w:color w:val="4472C4" w:themeColor="accent1"/>
            <w:sz w:val="24"/>
            <w:szCs w:val="24"/>
            <w:rPrChange w:id="694" w:author="Author" w:date="2023-04-25T14:26:00Z">
              <w:rPr>
                <w:b/>
                <w:bCs/>
                <w:i/>
                <w:iCs/>
                <w:color w:val="4472C4" w:themeColor="accent1"/>
                <w:sz w:val="24"/>
                <w:szCs w:val="24"/>
              </w:rPr>
            </w:rPrChange>
          </w:rPr>
          <w:delText>:</w:delText>
        </w:r>
      </w:del>
      <w:r w:rsidRPr="00A476FF">
        <w:rPr>
          <w:i/>
          <w:iCs/>
          <w:color w:val="4472C4" w:themeColor="accent1"/>
          <w:sz w:val="24"/>
          <w:szCs w:val="24"/>
          <w:rPrChange w:id="695" w:author="Author" w:date="2023-04-25T14:26:00Z">
            <w:rPr>
              <w:b/>
              <w:bCs/>
              <w:i/>
              <w:iCs/>
              <w:color w:val="4472C4" w:themeColor="accent1"/>
              <w:sz w:val="24"/>
              <w:szCs w:val="24"/>
            </w:rPr>
          </w:rPrChange>
        </w:rPr>
        <w:t xml:space="preserve"> The </w:t>
      </w:r>
      <w:del w:id="696" w:author="Author" w:date="2023-04-25T14:25:00Z">
        <w:r w:rsidRPr="00A476FF" w:rsidDel="00A476FF">
          <w:rPr>
            <w:i/>
            <w:iCs/>
            <w:color w:val="4472C4" w:themeColor="accent1"/>
            <w:sz w:val="24"/>
            <w:szCs w:val="24"/>
            <w:rPrChange w:id="697" w:author="Author" w:date="2023-04-25T14:26:00Z">
              <w:rPr>
                <w:b/>
                <w:bCs/>
                <w:i/>
                <w:iCs/>
                <w:color w:val="4472C4" w:themeColor="accent1"/>
                <w:sz w:val="24"/>
                <w:szCs w:val="24"/>
              </w:rPr>
            </w:rPrChange>
          </w:rPr>
          <w:delText>RC</w:delText>
        </w:r>
      </w:del>
      <w:ins w:id="698" w:author="Author" w:date="2023-04-25T14:26:00Z">
        <w:r w:rsidR="00A476FF" w:rsidRPr="00F46EDF">
          <w:rPr>
            <w:i/>
            <w:iCs/>
            <w:color w:val="4472C4" w:themeColor="accent1"/>
            <w:sz w:val="24"/>
            <w:szCs w:val="24"/>
          </w:rPr>
          <w:t>resident coordinator</w:t>
        </w:r>
      </w:ins>
      <w:r w:rsidRPr="00A476FF">
        <w:rPr>
          <w:i/>
          <w:iCs/>
          <w:color w:val="4472C4" w:themeColor="accent1"/>
          <w:sz w:val="24"/>
          <w:szCs w:val="24"/>
          <w:rPrChange w:id="699" w:author="Author" w:date="2023-04-25T14:26:00Z">
            <w:rPr>
              <w:b/>
              <w:bCs/>
              <w:i/>
              <w:iCs/>
              <w:color w:val="4472C4" w:themeColor="accent1"/>
              <w:sz w:val="24"/>
              <w:szCs w:val="24"/>
            </w:rPr>
          </w:rPrChange>
        </w:rPr>
        <w:t xml:space="preserve"> system brings together global, regional and domestic assets to enable integrated, high-quality policy and programming for poverty eradication and </w:t>
      </w:r>
      <w:ins w:id="700" w:author="Author" w:date="2023-04-25T14:26:00Z">
        <w:r w:rsidR="00A476FF" w:rsidRPr="003770CF">
          <w:rPr>
            <w:i/>
            <w:iCs/>
            <w:sz w:val="24"/>
            <w:szCs w:val="24"/>
          </w:rPr>
          <w:t>Sustainable Development Goal</w:t>
        </w:r>
      </w:ins>
      <w:del w:id="701" w:author="Author" w:date="2023-04-25T14:26:00Z">
        <w:r w:rsidRPr="00A476FF" w:rsidDel="00A476FF">
          <w:rPr>
            <w:i/>
            <w:iCs/>
            <w:color w:val="4472C4" w:themeColor="accent1"/>
            <w:sz w:val="24"/>
            <w:szCs w:val="24"/>
            <w:rPrChange w:id="702" w:author="Author" w:date="2023-04-25T14:26:00Z">
              <w:rPr>
                <w:b/>
                <w:bCs/>
                <w:i/>
                <w:iCs/>
                <w:color w:val="4472C4" w:themeColor="accent1"/>
                <w:sz w:val="24"/>
                <w:szCs w:val="24"/>
              </w:rPr>
            </w:rPrChange>
          </w:rPr>
          <w:delText>SDG</w:delText>
        </w:r>
      </w:del>
      <w:r w:rsidRPr="00A476FF">
        <w:rPr>
          <w:i/>
          <w:iCs/>
          <w:color w:val="4472C4" w:themeColor="accent1"/>
          <w:sz w:val="24"/>
          <w:szCs w:val="24"/>
          <w:rPrChange w:id="703" w:author="Author" w:date="2023-04-25T14:26:00Z">
            <w:rPr>
              <w:b/>
              <w:bCs/>
              <w:i/>
              <w:iCs/>
              <w:color w:val="4472C4" w:themeColor="accent1"/>
              <w:sz w:val="24"/>
              <w:szCs w:val="24"/>
            </w:rPr>
          </w:rPrChange>
        </w:rPr>
        <w:t xml:space="preserve"> solutions</w:t>
      </w:r>
      <w:del w:id="704" w:author="Author" w:date="2023-04-25T14:26:00Z">
        <w:r w:rsidRPr="00A476FF" w:rsidDel="00A476FF">
          <w:rPr>
            <w:i/>
            <w:iCs/>
            <w:color w:val="4472C4" w:themeColor="accent1"/>
            <w:sz w:val="24"/>
            <w:szCs w:val="24"/>
            <w:rPrChange w:id="705" w:author="Author" w:date="2023-04-25T14:26:00Z">
              <w:rPr>
                <w:b/>
                <w:bCs/>
                <w:i/>
                <w:iCs/>
                <w:color w:val="4472C4" w:themeColor="accent1"/>
                <w:sz w:val="24"/>
                <w:szCs w:val="24"/>
              </w:rPr>
            </w:rPrChange>
          </w:rPr>
          <w:delText>.</w:delText>
        </w:r>
      </w:del>
    </w:p>
    <w:tbl>
      <w:tblPr>
        <w:tblStyle w:val="TableGrid"/>
        <w:tblW w:w="15030" w:type="dxa"/>
        <w:tblLayout w:type="fixed"/>
        <w:tblLook w:val="04A0" w:firstRow="1" w:lastRow="0" w:firstColumn="1" w:lastColumn="0" w:noHBand="0" w:noVBand="1"/>
      </w:tblPr>
      <w:tblGrid>
        <w:gridCol w:w="2566"/>
        <w:gridCol w:w="8234"/>
        <w:gridCol w:w="1518"/>
        <w:gridCol w:w="732"/>
        <w:gridCol w:w="1080"/>
        <w:gridCol w:w="900"/>
      </w:tblGrid>
      <w:tr w:rsidR="00C53243" w:rsidRPr="00A476FF" w14:paraId="619F1075" w14:textId="77777777">
        <w:tc>
          <w:tcPr>
            <w:tcW w:w="2566" w:type="dxa"/>
            <w:tcBorders>
              <w:top w:val="nil"/>
              <w:left w:val="nil"/>
              <w:bottom w:val="single" w:sz="4" w:space="0" w:color="auto"/>
              <w:right w:val="nil"/>
            </w:tcBorders>
          </w:tcPr>
          <w:p w14:paraId="349B54B7" w14:textId="5072D4CE" w:rsidR="00C53243" w:rsidRPr="00A476FF" w:rsidRDefault="00C53243">
            <w:pPr>
              <w:rPr>
                <w:rFonts w:ascii="Roboto" w:hAnsi="Roboto" w:cstheme="majorHAnsi"/>
                <w:i/>
                <w:iCs/>
                <w:color w:val="808080" w:themeColor="background1" w:themeShade="80"/>
                <w:sz w:val="20"/>
                <w:szCs w:val="20"/>
                <w:rPrChange w:id="706" w:author="Author" w:date="2023-04-25T14:26:00Z">
                  <w:rPr>
                    <w:rFonts w:ascii="Roboto" w:hAnsi="Roboto" w:cstheme="majorHAnsi"/>
                    <w:b/>
                    <w:i/>
                    <w:iCs/>
                    <w:color w:val="808080" w:themeColor="background1" w:themeShade="80"/>
                    <w:sz w:val="20"/>
                    <w:szCs w:val="20"/>
                  </w:rPr>
                </w:rPrChange>
              </w:rPr>
            </w:pPr>
            <w:r w:rsidRPr="00A476FF">
              <w:rPr>
                <w:rFonts w:ascii="Roboto" w:hAnsi="Roboto" w:cstheme="majorHAnsi"/>
                <w:i/>
                <w:iCs/>
                <w:color w:val="808080" w:themeColor="background1" w:themeShade="80"/>
                <w:sz w:val="20"/>
                <w:szCs w:val="20"/>
                <w:rPrChange w:id="707" w:author="Author" w:date="2023-04-25T14:26:00Z">
                  <w:rPr>
                    <w:rFonts w:ascii="Roboto" w:hAnsi="Roboto" w:cstheme="majorHAnsi"/>
                    <w:b/>
                    <w:i/>
                    <w:iCs/>
                    <w:color w:val="808080" w:themeColor="background1" w:themeShade="80"/>
                    <w:sz w:val="20"/>
                    <w:szCs w:val="20"/>
                  </w:rPr>
                </w:rPrChange>
              </w:rPr>
              <w:t xml:space="preserve">Corporate </w:t>
            </w:r>
            <w:del w:id="708" w:author="Author" w:date="2023-04-25T14:26:00Z">
              <w:r w:rsidRPr="00A476FF" w:rsidDel="00A476FF">
                <w:rPr>
                  <w:rFonts w:ascii="Roboto" w:hAnsi="Roboto" w:cstheme="majorHAnsi"/>
                  <w:i/>
                  <w:iCs/>
                  <w:color w:val="808080" w:themeColor="background1" w:themeShade="80"/>
                  <w:sz w:val="20"/>
                  <w:szCs w:val="20"/>
                  <w:rPrChange w:id="709" w:author="Author" w:date="2023-04-25T14:26:00Z">
                    <w:rPr>
                      <w:rFonts w:ascii="Roboto" w:hAnsi="Roboto" w:cstheme="majorHAnsi"/>
                      <w:b/>
                      <w:i/>
                      <w:iCs/>
                      <w:color w:val="808080" w:themeColor="background1" w:themeShade="80"/>
                      <w:sz w:val="20"/>
                      <w:szCs w:val="20"/>
                    </w:rPr>
                  </w:rPrChange>
                </w:rPr>
                <w:delText>O</w:delText>
              </w:r>
            </w:del>
            <w:ins w:id="710" w:author="Author" w:date="2023-04-25T14:26:00Z">
              <w:r w:rsidR="00A476FF">
                <w:rPr>
                  <w:rFonts w:ascii="Roboto" w:hAnsi="Roboto" w:cstheme="majorHAnsi"/>
                  <w:i/>
                  <w:iCs/>
                  <w:color w:val="808080" w:themeColor="background1" w:themeShade="80"/>
                  <w:sz w:val="20"/>
                  <w:szCs w:val="20"/>
                </w:rPr>
                <w:t>o</w:t>
              </w:r>
            </w:ins>
            <w:r w:rsidRPr="00A476FF">
              <w:rPr>
                <w:rFonts w:ascii="Roboto" w:hAnsi="Roboto" w:cstheme="majorHAnsi"/>
                <w:i/>
                <w:iCs/>
                <w:color w:val="808080" w:themeColor="background1" w:themeShade="80"/>
                <w:sz w:val="20"/>
                <w:szCs w:val="20"/>
                <w:rPrChange w:id="711" w:author="Author" w:date="2023-04-25T14:26:00Z">
                  <w:rPr>
                    <w:rFonts w:ascii="Roboto" w:hAnsi="Roboto" w:cstheme="majorHAnsi"/>
                    <w:b/>
                    <w:i/>
                    <w:iCs/>
                    <w:color w:val="808080" w:themeColor="background1" w:themeShade="80"/>
                    <w:sz w:val="20"/>
                    <w:szCs w:val="20"/>
                  </w:rPr>
                </w:rPrChange>
              </w:rPr>
              <w:t>utput</w:t>
            </w:r>
          </w:p>
        </w:tc>
        <w:tc>
          <w:tcPr>
            <w:tcW w:w="8234" w:type="dxa"/>
            <w:tcBorders>
              <w:top w:val="nil"/>
              <w:left w:val="nil"/>
              <w:bottom w:val="single" w:sz="4" w:space="0" w:color="auto"/>
              <w:right w:val="nil"/>
            </w:tcBorders>
          </w:tcPr>
          <w:p w14:paraId="460DBDCE" w14:textId="77777777" w:rsidR="00C53243" w:rsidRPr="00A476FF" w:rsidRDefault="00C53243">
            <w:pPr>
              <w:pStyle w:val="Default"/>
              <w:rPr>
                <w:rFonts w:ascii="Roboto" w:hAnsi="Roboto" w:cstheme="majorHAnsi"/>
                <w:i/>
                <w:iCs/>
                <w:color w:val="808080" w:themeColor="background1" w:themeShade="80"/>
                <w:sz w:val="20"/>
                <w:szCs w:val="20"/>
                <w:rPrChange w:id="712" w:author="Author" w:date="2023-04-25T14:26:00Z">
                  <w:rPr>
                    <w:rFonts w:ascii="Roboto" w:hAnsi="Roboto" w:cstheme="majorHAnsi"/>
                    <w:b/>
                    <w:i/>
                    <w:iCs/>
                    <w:color w:val="808080" w:themeColor="background1" w:themeShade="80"/>
                    <w:sz w:val="20"/>
                    <w:szCs w:val="20"/>
                  </w:rPr>
                </w:rPrChange>
              </w:rPr>
            </w:pPr>
            <w:r w:rsidRPr="00A476FF">
              <w:rPr>
                <w:rFonts w:ascii="Roboto" w:hAnsi="Roboto" w:cstheme="majorHAnsi"/>
                <w:i/>
                <w:iCs/>
                <w:color w:val="808080" w:themeColor="background1" w:themeShade="80"/>
                <w:sz w:val="20"/>
                <w:szCs w:val="20"/>
                <w:rPrChange w:id="713" w:author="Author" w:date="2023-04-25T14:26:00Z">
                  <w:rPr>
                    <w:rFonts w:ascii="Roboto" w:hAnsi="Roboto" w:cstheme="majorHAnsi"/>
                    <w:b/>
                    <w:i/>
                    <w:iCs/>
                    <w:color w:val="808080" w:themeColor="background1" w:themeShade="80"/>
                    <w:sz w:val="20"/>
                    <w:szCs w:val="20"/>
                  </w:rPr>
                </w:rPrChange>
              </w:rPr>
              <w:t>Indicator</w:t>
            </w:r>
          </w:p>
        </w:tc>
        <w:tc>
          <w:tcPr>
            <w:tcW w:w="1518" w:type="dxa"/>
            <w:tcBorders>
              <w:top w:val="nil"/>
              <w:left w:val="nil"/>
              <w:bottom w:val="single" w:sz="4" w:space="0" w:color="auto"/>
              <w:right w:val="nil"/>
            </w:tcBorders>
          </w:tcPr>
          <w:p w14:paraId="18377310" w14:textId="77777777" w:rsidR="00C53243" w:rsidRPr="00A476FF" w:rsidRDefault="00C53243">
            <w:pPr>
              <w:rPr>
                <w:rFonts w:ascii="Roboto" w:hAnsi="Roboto" w:cstheme="majorHAnsi"/>
                <w:i/>
                <w:iCs/>
                <w:color w:val="808080" w:themeColor="background1" w:themeShade="80"/>
                <w:sz w:val="20"/>
                <w:szCs w:val="20"/>
                <w:rPrChange w:id="714" w:author="Author" w:date="2023-04-25T14:26:00Z">
                  <w:rPr>
                    <w:rFonts w:ascii="Roboto" w:hAnsi="Roboto" w:cstheme="majorHAnsi"/>
                    <w:b/>
                    <w:i/>
                    <w:iCs/>
                    <w:color w:val="808080" w:themeColor="background1" w:themeShade="80"/>
                    <w:sz w:val="20"/>
                    <w:szCs w:val="20"/>
                  </w:rPr>
                </w:rPrChange>
              </w:rPr>
            </w:pPr>
            <w:r w:rsidRPr="00A476FF">
              <w:rPr>
                <w:rFonts w:ascii="Roboto" w:hAnsi="Roboto" w:cstheme="majorHAnsi"/>
                <w:i/>
                <w:iCs/>
                <w:color w:val="808080" w:themeColor="background1" w:themeShade="80"/>
                <w:sz w:val="20"/>
                <w:szCs w:val="20"/>
                <w:rPrChange w:id="715" w:author="Author" w:date="2023-04-25T14:26:00Z">
                  <w:rPr>
                    <w:rFonts w:ascii="Roboto" w:hAnsi="Roboto" w:cstheme="majorHAnsi"/>
                    <w:b/>
                    <w:i/>
                    <w:iCs/>
                    <w:color w:val="808080" w:themeColor="background1" w:themeShade="80"/>
                    <w:sz w:val="20"/>
                    <w:szCs w:val="20"/>
                  </w:rPr>
                </w:rPrChange>
              </w:rPr>
              <w:t>Baseline</w:t>
            </w:r>
          </w:p>
        </w:tc>
        <w:tc>
          <w:tcPr>
            <w:tcW w:w="732" w:type="dxa"/>
            <w:tcBorders>
              <w:top w:val="nil"/>
              <w:left w:val="nil"/>
              <w:bottom w:val="single" w:sz="4" w:space="0" w:color="auto"/>
              <w:right w:val="nil"/>
            </w:tcBorders>
          </w:tcPr>
          <w:p w14:paraId="2245DD85" w14:textId="3741B33F" w:rsidR="00C53243" w:rsidRPr="00A476FF" w:rsidRDefault="00C53243">
            <w:pPr>
              <w:rPr>
                <w:rFonts w:ascii="Roboto" w:hAnsi="Roboto" w:cstheme="majorHAnsi"/>
                <w:i/>
                <w:iCs/>
                <w:color w:val="808080" w:themeColor="background1" w:themeShade="80"/>
                <w:sz w:val="20"/>
                <w:szCs w:val="20"/>
                <w:rPrChange w:id="716" w:author="Author" w:date="2023-04-25T14:26:00Z">
                  <w:rPr>
                    <w:rFonts w:ascii="Roboto" w:hAnsi="Roboto" w:cstheme="majorHAnsi"/>
                    <w:b/>
                    <w:i/>
                    <w:iCs/>
                    <w:color w:val="808080" w:themeColor="background1" w:themeShade="80"/>
                    <w:sz w:val="20"/>
                    <w:szCs w:val="20"/>
                  </w:rPr>
                </w:rPrChange>
              </w:rPr>
            </w:pPr>
            <w:r w:rsidRPr="00A476FF">
              <w:rPr>
                <w:rFonts w:ascii="Roboto" w:hAnsi="Roboto" w:cstheme="majorHAnsi"/>
                <w:i/>
                <w:iCs/>
                <w:color w:val="808080" w:themeColor="background1" w:themeShade="80"/>
                <w:sz w:val="20"/>
                <w:szCs w:val="20"/>
                <w:rPrChange w:id="717" w:author="Author" w:date="2023-04-25T14:26:00Z">
                  <w:rPr>
                    <w:rFonts w:ascii="Roboto" w:hAnsi="Roboto" w:cstheme="majorHAnsi"/>
                    <w:b/>
                    <w:i/>
                    <w:iCs/>
                    <w:color w:val="808080" w:themeColor="background1" w:themeShade="80"/>
                    <w:sz w:val="20"/>
                    <w:szCs w:val="20"/>
                  </w:rPr>
                </w:rPrChange>
              </w:rPr>
              <w:t xml:space="preserve">2025 </w:t>
            </w:r>
            <w:del w:id="718" w:author="Author" w:date="2023-04-25T14:26:00Z">
              <w:r w:rsidRPr="00A476FF" w:rsidDel="00A476FF">
                <w:rPr>
                  <w:rFonts w:ascii="Roboto" w:hAnsi="Roboto" w:cstheme="majorHAnsi"/>
                  <w:i/>
                  <w:iCs/>
                  <w:color w:val="808080" w:themeColor="background1" w:themeShade="80"/>
                  <w:sz w:val="20"/>
                  <w:szCs w:val="20"/>
                  <w:rPrChange w:id="719" w:author="Author" w:date="2023-04-25T14:26:00Z">
                    <w:rPr>
                      <w:rFonts w:ascii="Roboto" w:hAnsi="Roboto" w:cstheme="majorHAnsi"/>
                      <w:b/>
                      <w:i/>
                      <w:iCs/>
                      <w:color w:val="808080" w:themeColor="background1" w:themeShade="80"/>
                      <w:sz w:val="20"/>
                      <w:szCs w:val="20"/>
                    </w:rPr>
                  </w:rPrChange>
                </w:rPr>
                <w:delText>T</w:delText>
              </w:r>
            </w:del>
            <w:ins w:id="720" w:author="Author" w:date="2023-04-25T14:26:00Z">
              <w:r w:rsidR="00A476FF">
                <w:rPr>
                  <w:rFonts w:ascii="Roboto" w:hAnsi="Roboto" w:cstheme="majorHAnsi"/>
                  <w:i/>
                  <w:iCs/>
                  <w:color w:val="808080" w:themeColor="background1" w:themeShade="80"/>
                  <w:sz w:val="20"/>
                  <w:szCs w:val="20"/>
                </w:rPr>
                <w:t>t</w:t>
              </w:r>
            </w:ins>
            <w:r w:rsidRPr="00A476FF">
              <w:rPr>
                <w:rFonts w:ascii="Roboto" w:hAnsi="Roboto" w:cstheme="majorHAnsi"/>
                <w:i/>
                <w:iCs/>
                <w:color w:val="808080" w:themeColor="background1" w:themeShade="80"/>
                <w:sz w:val="20"/>
                <w:szCs w:val="20"/>
                <w:rPrChange w:id="721" w:author="Author" w:date="2023-04-25T14:26:00Z">
                  <w:rPr>
                    <w:rFonts w:ascii="Roboto" w:hAnsi="Roboto" w:cstheme="majorHAnsi"/>
                    <w:b/>
                    <w:i/>
                    <w:iCs/>
                    <w:color w:val="808080" w:themeColor="background1" w:themeShade="80"/>
                    <w:sz w:val="20"/>
                    <w:szCs w:val="20"/>
                  </w:rPr>
                </w:rPrChange>
              </w:rPr>
              <w:t>arget</w:t>
            </w:r>
          </w:p>
        </w:tc>
        <w:tc>
          <w:tcPr>
            <w:tcW w:w="1080" w:type="dxa"/>
            <w:tcBorders>
              <w:top w:val="nil"/>
              <w:left w:val="nil"/>
              <w:bottom w:val="single" w:sz="4" w:space="0" w:color="auto"/>
              <w:right w:val="nil"/>
            </w:tcBorders>
          </w:tcPr>
          <w:p w14:paraId="6D4FED56" w14:textId="77777777" w:rsidR="00C53243" w:rsidRPr="00A476FF" w:rsidRDefault="00C53243">
            <w:pPr>
              <w:rPr>
                <w:rFonts w:ascii="Roboto" w:hAnsi="Roboto" w:cstheme="majorHAnsi"/>
                <w:i/>
                <w:iCs/>
                <w:color w:val="808080" w:themeColor="background1" w:themeShade="80"/>
                <w:sz w:val="20"/>
                <w:szCs w:val="20"/>
                <w:rPrChange w:id="722" w:author="Author" w:date="2023-04-25T14:26:00Z">
                  <w:rPr>
                    <w:rFonts w:ascii="Roboto" w:hAnsi="Roboto" w:cstheme="majorHAnsi"/>
                    <w:b/>
                    <w:i/>
                    <w:iCs/>
                    <w:color w:val="808080" w:themeColor="background1" w:themeShade="80"/>
                    <w:sz w:val="20"/>
                    <w:szCs w:val="20"/>
                  </w:rPr>
                </w:rPrChange>
              </w:rPr>
            </w:pPr>
            <w:r w:rsidRPr="00A476FF">
              <w:rPr>
                <w:rFonts w:ascii="Roboto" w:hAnsi="Roboto" w:cstheme="majorHAnsi"/>
                <w:i/>
                <w:iCs/>
                <w:color w:val="808080" w:themeColor="background1" w:themeShade="80"/>
                <w:sz w:val="20"/>
                <w:szCs w:val="20"/>
                <w:rPrChange w:id="723" w:author="Author" w:date="2023-04-25T14:26:00Z">
                  <w:rPr>
                    <w:rFonts w:ascii="Roboto" w:hAnsi="Roboto" w:cstheme="majorHAnsi"/>
                    <w:b/>
                    <w:i/>
                    <w:iCs/>
                    <w:color w:val="808080" w:themeColor="background1" w:themeShade="80"/>
                    <w:sz w:val="20"/>
                    <w:szCs w:val="20"/>
                  </w:rPr>
                </w:rPrChange>
              </w:rPr>
              <w:t>2022</w:t>
            </w:r>
          </w:p>
          <w:p w14:paraId="2E50FB06" w14:textId="0AAC09B1" w:rsidR="00C53243" w:rsidRPr="00A476FF" w:rsidRDefault="00C53243">
            <w:pPr>
              <w:rPr>
                <w:rFonts w:ascii="Roboto" w:hAnsi="Roboto" w:cstheme="majorHAnsi"/>
                <w:i/>
                <w:iCs/>
                <w:color w:val="808080" w:themeColor="background1" w:themeShade="80"/>
                <w:sz w:val="20"/>
                <w:szCs w:val="20"/>
                <w:rPrChange w:id="724" w:author="Author" w:date="2023-04-25T14:26:00Z">
                  <w:rPr>
                    <w:rFonts w:ascii="Roboto" w:hAnsi="Roboto" w:cstheme="majorHAnsi"/>
                    <w:b/>
                    <w:i/>
                    <w:iCs/>
                    <w:color w:val="808080" w:themeColor="background1" w:themeShade="80"/>
                    <w:sz w:val="20"/>
                    <w:szCs w:val="20"/>
                  </w:rPr>
                </w:rPrChange>
              </w:rPr>
            </w:pPr>
            <w:del w:id="725" w:author="Author" w:date="2023-04-25T14:26:00Z">
              <w:r w:rsidRPr="00A476FF" w:rsidDel="00A476FF">
                <w:rPr>
                  <w:rFonts w:ascii="Roboto" w:hAnsi="Roboto" w:cstheme="majorHAnsi"/>
                  <w:i/>
                  <w:iCs/>
                  <w:color w:val="808080" w:themeColor="background1" w:themeShade="80"/>
                  <w:sz w:val="20"/>
                  <w:szCs w:val="20"/>
                  <w:rPrChange w:id="726" w:author="Author" w:date="2023-04-25T14:26:00Z">
                    <w:rPr>
                      <w:rFonts w:ascii="Roboto" w:hAnsi="Roboto" w:cstheme="majorHAnsi"/>
                      <w:b/>
                      <w:i/>
                      <w:iCs/>
                      <w:color w:val="808080" w:themeColor="background1" w:themeShade="80"/>
                      <w:sz w:val="20"/>
                      <w:szCs w:val="20"/>
                    </w:rPr>
                  </w:rPrChange>
                </w:rPr>
                <w:delText>R</w:delText>
              </w:r>
            </w:del>
            <w:ins w:id="727" w:author="Author" w:date="2023-04-25T14:26:00Z">
              <w:r w:rsidR="00A476FF">
                <w:rPr>
                  <w:rFonts w:ascii="Roboto" w:hAnsi="Roboto" w:cstheme="majorHAnsi"/>
                  <w:i/>
                  <w:iCs/>
                  <w:color w:val="808080" w:themeColor="background1" w:themeShade="80"/>
                  <w:sz w:val="20"/>
                  <w:szCs w:val="20"/>
                </w:rPr>
                <w:t>r</w:t>
              </w:r>
            </w:ins>
            <w:r w:rsidRPr="00A476FF">
              <w:rPr>
                <w:rFonts w:ascii="Roboto" w:hAnsi="Roboto" w:cstheme="majorHAnsi"/>
                <w:i/>
                <w:iCs/>
                <w:color w:val="808080" w:themeColor="background1" w:themeShade="80"/>
                <w:sz w:val="20"/>
                <w:szCs w:val="20"/>
                <w:rPrChange w:id="728" w:author="Author" w:date="2023-04-25T14:26:00Z">
                  <w:rPr>
                    <w:rFonts w:ascii="Roboto" w:hAnsi="Roboto" w:cstheme="majorHAnsi"/>
                    <w:b/>
                    <w:i/>
                    <w:iCs/>
                    <w:color w:val="808080" w:themeColor="background1" w:themeShade="80"/>
                    <w:sz w:val="20"/>
                    <w:szCs w:val="20"/>
                  </w:rPr>
                </w:rPrChange>
              </w:rPr>
              <w:t>esults</w:t>
            </w:r>
          </w:p>
        </w:tc>
        <w:tc>
          <w:tcPr>
            <w:tcW w:w="900" w:type="dxa"/>
            <w:tcBorders>
              <w:top w:val="nil"/>
              <w:left w:val="nil"/>
              <w:bottom w:val="single" w:sz="4" w:space="0" w:color="auto"/>
              <w:right w:val="nil"/>
            </w:tcBorders>
          </w:tcPr>
          <w:p w14:paraId="73BAD58A" w14:textId="77777777" w:rsidR="00C53243" w:rsidRPr="00A476FF" w:rsidRDefault="00C53243">
            <w:pPr>
              <w:rPr>
                <w:rFonts w:ascii="Roboto" w:hAnsi="Roboto" w:cstheme="majorHAnsi"/>
                <w:i/>
                <w:iCs/>
                <w:color w:val="808080" w:themeColor="background1" w:themeShade="80"/>
                <w:sz w:val="20"/>
                <w:szCs w:val="20"/>
                <w:rPrChange w:id="729" w:author="Author" w:date="2023-04-25T14:26:00Z">
                  <w:rPr>
                    <w:rFonts w:ascii="Roboto" w:hAnsi="Roboto" w:cstheme="majorHAnsi"/>
                    <w:b/>
                    <w:i/>
                    <w:iCs/>
                    <w:color w:val="808080" w:themeColor="background1" w:themeShade="80"/>
                    <w:sz w:val="20"/>
                    <w:szCs w:val="20"/>
                  </w:rPr>
                </w:rPrChange>
              </w:rPr>
            </w:pPr>
            <w:r w:rsidRPr="00A476FF">
              <w:rPr>
                <w:rFonts w:ascii="Roboto" w:hAnsi="Roboto" w:cstheme="majorHAnsi"/>
                <w:i/>
                <w:iCs/>
                <w:color w:val="808080" w:themeColor="background1" w:themeShade="80"/>
                <w:sz w:val="20"/>
                <w:szCs w:val="20"/>
                <w:rPrChange w:id="730" w:author="Author" w:date="2023-04-25T14:26:00Z">
                  <w:rPr>
                    <w:rFonts w:ascii="Roboto" w:hAnsi="Roboto" w:cstheme="majorHAnsi"/>
                    <w:b/>
                    <w:i/>
                    <w:iCs/>
                    <w:color w:val="808080" w:themeColor="background1" w:themeShade="80"/>
                    <w:sz w:val="20"/>
                    <w:szCs w:val="20"/>
                  </w:rPr>
                </w:rPrChange>
              </w:rPr>
              <w:t>Source</w:t>
            </w:r>
          </w:p>
        </w:tc>
      </w:tr>
      <w:tr w:rsidR="00C53243" w:rsidRPr="00761F66" w14:paraId="2C16EB4E" w14:textId="77777777">
        <w:tc>
          <w:tcPr>
            <w:tcW w:w="2566" w:type="dxa"/>
            <w:tcBorders>
              <w:bottom w:val="nil"/>
              <w:right w:val="nil"/>
            </w:tcBorders>
          </w:tcPr>
          <w:p w14:paraId="2E474620" w14:textId="54431069" w:rsidR="00C53243" w:rsidRPr="00761F66" w:rsidRDefault="00C53243">
            <w:r w:rsidRPr="00761F66">
              <w:rPr>
                <w:rFonts w:ascii="Roboto" w:hAnsi="Roboto" w:cs="Calibri"/>
                <w:sz w:val="18"/>
                <w:szCs w:val="18"/>
                <w:lang w:val="en-GB"/>
              </w:rPr>
              <w:t xml:space="preserve">2.1.1 </w:t>
            </w:r>
            <w:r w:rsidRPr="00A476FF">
              <w:rPr>
                <w:rFonts w:ascii="Roboto" w:hAnsi="Roboto" w:cs="Calibri"/>
                <w:sz w:val="18"/>
                <w:szCs w:val="18"/>
                <w:lang w:val="en-GB"/>
                <w:rPrChange w:id="731" w:author="Author" w:date="2023-04-25T14:27:00Z">
                  <w:rPr>
                    <w:rFonts w:ascii="Roboto" w:hAnsi="Roboto" w:cs="Calibri"/>
                    <w:b/>
                    <w:bCs/>
                    <w:sz w:val="18"/>
                    <w:szCs w:val="18"/>
                    <w:lang w:val="en-GB"/>
                  </w:rPr>
                </w:rPrChange>
              </w:rPr>
              <w:t>Enhanced capacities for high</w:t>
            </w:r>
            <w:del w:id="732" w:author="Author" w:date="2023-04-25T14:27:00Z">
              <w:r w:rsidRPr="00A476FF" w:rsidDel="00A476FF">
                <w:rPr>
                  <w:rFonts w:ascii="Roboto" w:hAnsi="Roboto" w:cs="Calibri"/>
                  <w:sz w:val="18"/>
                  <w:szCs w:val="18"/>
                  <w:lang w:val="en-GB"/>
                  <w:rPrChange w:id="733" w:author="Author" w:date="2023-04-25T14:27:00Z">
                    <w:rPr>
                      <w:rFonts w:ascii="Roboto" w:hAnsi="Roboto" w:cs="Calibri"/>
                      <w:b/>
                      <w:bCs/>
                      <w:sz w:val="18"/>
                      <w:szCs w:val="18"/>
                      <w:lang w:val="en-GB"/>
                    </w:rPr>
                  </w:rPrChange>
                </w:rPr>
                <w:delText xml:space="preserve"> </w:delText>
              </w:r>
            </w:del>
            <w:ins w:id="734" w:author="Author" w:date="2023-04-25T14:27:00Z">
              <w:r w:rsidR="00A476FF">
                <w:rPr>
                  <w:rFonts w:ascii="Roboto" w:hAnsi="Roboto" w:cs="Calibri"/>
                  <w:sz w:val="18"/>
                  <w:szCs w:val="18"/>
                  <w:lang w:val="en-GB"/>
                </w:rPr>
                <w:t>-</w:t>
              </w:r>
            </w:ins>
            <w:r w:rsidRPr="00A476FF">
              <w:rPr>
                <w:rFonts w:ascii="Roboto" w:hAnsi="Roboto" w:cs="Calibri"/>
                <w:sz w:val="18"/>
                <w:szCs w:val="18"/>
                <w:lang w:val="en-GB"/>
                <w:rPrChange w:id="735" w:author="Author" w:date="2023-04-25T14:27:00Z">
                  <w:rPr>
                    <w:rFonts w:ascii="Roboto" w:hAnsi="Roboto" w:cs="Calibri"/>
                    <w:b/>
                    <w:bCs/>
                    <w:sz w:val="18"/>
                    <w:szCs w:val="18"/>
                    <w:lang w:val="en-GB"/>
                  </w:rPr>
                </w:rPrChange>
              </w:rPr>
              <w:t xml:space="preserve">quality </w:t>
            </w:r>
            <w:del w:id="736" w:author="Author" w:date="2023-04-25T14:27:00Z">
              <w:r w:rsidRPr="00A476FF" w:rsidDel="00A476FF">
                <w:rPr>
                  <w:rFonts w:ascii="Roboto" w:hAnsi="Roboto" w:cs="Calibri"/>
                  <w:sz w:val="18"/>
                  <w:szCs w:val="18"/>
                  <w:lang w:val="en-GB"/>
                  <w:rPrChange w:id="737" w:author="Author" w:date="2023-04-25T14:27:00Z">
                    <w:rPr>
                      <w:rFonts w:ascii="Roboto" w:hAnsi="Roboto" w:cs="Calibri"/>
                      <w:b/>
                      <w:bCs/>
                      <w:sz w:val="18"/>
                      <w:szCs w:val="18"/>
                      <w:lang w:val="en-GB"/>
                    </w:rPr>
                  </w:rPrChange>
                </w:rPr>
                <w:delText>SDG</w:delText>
              </w:r>
            </w:del>
            <w:ins w:id="738" w:author="Author" w:date="2023-04-25T14:27:00Z">
              <w:r w:rsidR="00A476FF">
                <w:t xml:space="preserve"> </w:t>
              </w:r>
              <w:r w:rsidR="00A476FF" w:rsidRPr="00A476FF">
                <w:rPr>
                  <w:rFonts w:ascii="Roboto" w:hAnsi="Roboto" w:cs="Calibri"/>
                  <w:sz w:val="18"/>
                  <w:szCs w:val="18"/>
                  <w:lang w:val="en-GB"/>
                </w:rPr>
                <w:t>Sustainable Development Goal</w:t>
              </w:r>
            </w:ins>
            <w:r w:rsidRPr="00A476FF">
              <w:rPr>
                <w:rFonts w:ascii="Roboto" w:hAnsi="Roboto" w:cs="Calibri"/>
                <w:sz w:val="18"/>
                <w:szCs w:val="18"/>
                <w:lang w:val="en-GB"/>
                <w:rPrChange w:id="739" w:author="Author" w:date="2023-04-25T14:27:00Z">
                  <w:rPr>
                    <w:rFonts w:ascii="Roboto" w:hAnsi="Roboto" w:cs="Calibri"/>
                    <w:b/>
                    <w:bCs/>
                    <w:sz w:val="18"/>
                    <w:szCs w:val="18"/>
                    <w:lang w:val="en-GB"/>
                  </w:rPr>
                </w:rPrChange>
              </w:rPr>
              <w:t xml:space="preserve"> analysis and tailored programming responses</w:t>
            </w:r>
            <w:r w:rsidRPr="00761F66">
              <w:rPr>
                <w:rFonts w:ascii="Roboto" w:hAnsi="Roboto" w:cs="Calibri"/>
                <w:b/>
                <w:bCs/>
                <w:sz w:val="18"/>
                <w:szCs w:val="18"/>
                <w:lang w:val="en-GB"/>
              </w:rPr>
              <w:t xml:space="preserve"> </w:t>
            </w:r>
          </w:p>
        </w:tc>
        <w:tc>
          <w:tcPr>
            <w:tcW w:w="8234" w:type="dxa"/>
            <w:tcBorders>
              <w:left w:val="nil"/>
              <w:bottom w:val="nil"/>
              <w:right w:val="nil"/>
            </w:tcBorders>
          </w:tcPr>
          <w:p w14:paraId="7F5A097F" w14:textId="200DD693" w:rsidR="00C53243" w:rsidRPr="00440987" w:rsidRDefault="3F1FBCEA">
            <w:pPr>
              <w:pStyle w:val="Default"/>
              <w:rPr>
                <w:rFonts w:ascii="Roboto" w:hAnsi="Roboto" w:cstheme="majorBidi"/>
                <w:color w:val="auto"/>
                <w:sz w:val="18"/>
                <w:szCs w:val="18"/>
              </w:rPr>
            </w:pPr>
            <w:del w:id="740" w:author="Author" w:date="2023-04-25T14:27:00Z">
              <w:r w:rsidRPr="00440987" w:rsidDel="00A476FF">
                <w:rPr>
                  <w:rFonts w:ascii="Roboto" w:hAnsi="Roboto" w:cstheme="majorBidi"/>
                  <w:color w:val="auto"/>
                  <w:sz w:val="18"/>
                  <w:szCs w:val="18"/>
                </w:rPr>
                <w:delText>%</w:delText>
              </w:r>
            </w:del>
            <w:ins w:id="741" w:author="Author" w:date="2023-04-25T14:28:00Z">
              <w:r w:rsidR="00A476FF">
                <w:rPr>
                  <w:rFonts w:ascii="Roboto" w:hAnsi="Roboto" w:cstheme="majorHAnsi"/>
                  <w:color w:val="7F7F7F" w:themeColor="text1" w:themeTint="80"/>
                  <w:sz w:val="18"/>
                  <w:szCs w:val="18"/>
                </w:rPr>
                <w:t xml:space="preserve"> Percentage</w:t>
              </w:r>
            </w:ins>
            <w:r w:rsidRPr="00440987">
              <w:rPr>
                <w:rFonts w:ascii="Roboto" w:hAnsi="Roboto" w:cstheme="majorBidi"/>
                <w:color w:val="auto"/>
                <w:sz w:val="18"/>
                <w:szCs w:val="18"/>
              </w:rPr>
              <w:t xml:space="preserve"> of </w:t>
            </w:r>
            <w:del w:id="742" w:author="Author" w:date="2023-04-25T14:28:00Z">
              <w:r w:rsidDel="00A476FF">
                <w:fldChar w:fldCharType="begin"/>
              </w:r>
              <w:r w:rsidDel="00A476FF">
                <w:delInstrText>HYPERLINK "https://unsdg.un.org/resources/unct-key-documents" \h</w:delInstrText>
              </w:r>
              <w:r w:rsidDel="00A476FF">
                <w:fldChar w:fldCharType="separate"/>
              </w:r>
              <w:r w:rsidRPr="00A476FF" w:rsidDel="00A476FF">
                <w:rPr>
                  <w:rPrChange w:id="743" w:author="Author" w:date="2023-04-25T14:28:00Z">
                    <w:rPr>
                      <w:rStyle w:val="Hyperlink"/>
                      <w:rFonts w:ascii="Roboto" w:hAnsi="Roboto" w:cstheme="majorBidi"/>
                      <w:sz w:val="18"/>
                      <w:szCs w:val="18"/>
                    </w:rPr>
                  </w:rPrChange>
                </w:rPr>
                <w:delText>Common Country Analysis</w:delText>
              </w:r>
              <w:r w:rsidDel="00A476FF">
                <w:rPr>
                  <w:rStyle w:val="Hyperlink"/>
                  <w:rFonts w:ascii="Roboto" w:hAnsi="Roboto" w:cstheme="majorBidi"/>
                  <w:sz w:val="18"/>
                  <w:szCs w:val="18"/>
                </w:rPr>
                <w:fldChar w:fldCharType="end"/>
              </w:r>
            </w:del>
            <w:ins w:id="744" w:author="Author" w:date="2023-04-25T14:28:00Z">
              <w:r w:rsidR="00A476FF">
                <w:rPr>
                  <w:rStyle w:val="Hyperlink"/>
                  <w:rFonts w:ascii="Roboto" w:hAnsi="Roboto" w:cstheme="majorBidi"/>
                  <w:sz w:val="18"/>
                  <w:szCs w:val="18"/>
                </w:rPr>
                <w:t>c</w:t>
              </w:r>
              <w:r w:rsidR="00A476FF" w:rsidRPr="00A476FF">
                <w:rPr>
                  <w:rPrChange w:id="745" w:author="Author" w:date="2023-04-25T14:28:00Z">
                    <w:rPr>
                      <w:rStyle w:val="Hyperlink"/>
                      <w:rFonts w:ascii="Roboto" w:hAnsi="Roboto" w:cstheme="majorBidi"/>
                      <w:sz w:val="18"/>
                      <w:szCs w:val="18"/>
                    </w:rPr>
                  </w:rPrChange>
                </w:rPr>
                <w:t xml:space="preserve">ommon </w:t>
              </w:r>
              <w:r w:rsidR="00A476FF">
                <w:rPr>
                  <w:rFonts w:ascii="Roboto" w:hAnsi="Roboto" w:cstheme="majorBidi"/>
                  <w:sz w:val="18"/>
                  <w:szCs w:val="18"/>
                </w:rPr>
                <w:t>c</w:t>
              </w:r>
              <w:r w:rsidR="00A476FF" w:rsidRPr="00A476FF">
                <w:rPr>
                  <w:rPrChange w:id="746" w:author="Author" w:date="2023-04-25T14:28:00Z">
                    <w:rPr>
                      <w:rStyle w:val="Hyperlink"/>
                      <w:rFonts w:ascii="Roboto" w:hAnsi="Roboto" w:cstheme="majorBidi"/>
                      <w:sz w:val="18"/>
                      <w:szCs w:val="18"/>
                    </w:rPr>
                  </w:rPrChange>
                </w:rPr>
                <w:t xml:space="preserve">ountry </w:t>
              </w:r>
              <w:r w:rsidR="00A476FF">
                <w:rPr>
                  <w:rFonts w:ascii="Roboto" w:hAnsi="Roboto" w:cstheme="majorBidi"/>
                  <w:sz w:val="18"/>
                  <w:szCs w:val="18"/>
                </w:rPr>
                <w:t>a</w:t>
              </w:r>
              <w:r w:rsidR="00A476FF" w:rsidRPr="00A476FF">
                <w:rPr>
                  <w:rPrChange w:id="747" w:author="Author" w:date="2023-04-25T14:28:00Z">
                    <w:rPr>
                      <w:rStyle w:val="Hyperlink"/>
                      <w:rFonts w:ascii="Roboto" w:hAnsi="Roboto" w:cstheme="majorBidi"/>
                      <w:sz w:val="18"/>
                      <w:szCs w:val="18"/>
                    </w:rPr>
                  </w:rPrChange>
                </w:rPr>
                <w:t>nalys</w:t>
              </w:r>
              <w:r w:rsidR="00A476FF">
                <w:rPr>
                  <w:rFonts w:ascii="Roboto" w:hAnsi="Roboto" w:cstheme="majorBidi"/>
                  <w:sz w:val="18"/>
                  <w:szCs w:val="18"/>
                </w:rPr>
                <w:t>es</w:t>
              </w:r>
            </w:ins>
            <w:r w:rsidRPr="00440987">
              <w:rPr>
                <w:rFonts w:ascii="Roboto" w:hAnsi="Roboto" w:cstheme="majorBidi"/>
                <w:color w:val="auto"/>
                <w:sz w:val="18"/>
                <w:szCs w:val="18"/>
              </w:rPr>
              <w:t xml:space="preserve"> that were updated in the </w:t>
            </w:r>
            <w:del w:id="748" w:author="Author" w:date="2023-04-25T14:28:00Z">
              <w:r w:rsidRPr="00440987" w:rsidDel="00A476FF">
                <w:rPr>
                  <w:rFonts w:ascii="Roboto" w:hAnsi="Roboto" w:cstheme="majorBidi"/>
                  <w:color w:val="auto"/>
                  <w:sz w:val="18"/>
                  <w:szCs w:val="18"/>
                </w:rPr>
                <w:delText>l</w:delText>
              </w:r>
            </w:del>
            <w:ins w:id="749" w:author="Author" w:date="2023-04-25T14:28:00Z">
              <w:r w:rsidR="00A476FF">
                <w:rPr>
                  <w:rFonts w:ascii="Roboto" w:hAnsi="Roboto" w:cstheme="majorBidi"/>
                  <w:color w:val="auto"/>
                  <w:sz w:val="18"/>
                  <w:szCs w:val="18"/>
                </w:rPr>
                <w:t>p</w:t>
              </w:r>
            </w:ins>
            <w:r w:rsidRPr="00440987">
              <w:rPr>
                <w:rFonts w:ascii="Roboto" w:hAnsi="Roboto" w:cstheme="majorBidi"/>
                <w:color w:val="auto"/>
                <w:sz w:val="18"/>
                <w:szCs w:val="18"/>
              </w:rPr>
              <w:t>ast year</w:t>
            </w:r>
          </w:p>
        </w:tc>
        <w:tc>
          <w:tcPr>
            <w:tcW w:w="1518" w:type="dxa"/>
            <w:tcBorders>
              <w:left w:val="nil"/>
              <w:bottom w:val="nil"/>
              <w:right w:val="nil"/>
            </w:tcBorders>
          </w:tcPr>
          <w:p w14:paraId="3C2B3F1A" w14:textId="77777777" w:rsidR="00C53243" w:rsidRPr="00440987" w:rsidRDefault="00C53243">
            <w:pPr>
              <w:pStyle w:val="paragraph"/>
              <w:spacing w:before="0" w:beforeAutospacing="0" w:after="0" w:afterAutospacing="0"/>
              <w:jc w:val="center"/>
              <w:textAlignment w:val="baseline"/>
              <w:rPr>
                <w:rStyle w:val="normaltextrun"/>
                <w:rFonts w:ascii="Roboto" w:hAnsi="Roboto"/>
                <w:sz w:val="18"/>
                <w:szCs w:val="18"/>
              </w:rPr>
            </w:pPr>
            <w:r w:rsidRPr="00440987">
              <w:rPr>
                <w:rStyle w:val="normaltextrun"/>
                <w:rFonts w:ascii="Roboto" w:hAnsi="Roboto"/>
                <w:sz w:val="18"/>
                <w:szCs w:val="18"/>
              </w:rPr>
              <w:t>80%</w:t>
            </w:r>
          </w:p>
          <w:p w14:paraId="6220ACEC" w14:textId="77777777" w:rsidR="00C53243" w:rsidRPr="00440987" w:rsidRDefault="00C53243">
            <w:pPr>
              <w:pStyle w:val="paragraph"/>
              <w:spacing w:before="0" w:beforeAutospacing="0" w:after="0" w:afterAutospacing="0"/>
              <w:jc w:val="center"/>
              <w:textAlignment w:val="baseline"/>
              <w:rPr>
                <w:rStyle w:val="normaltextrun"/>
                <w:rFonts w:ascii="Roboto" w:hAnsi="Roboto"/>
                <w:sz w:val="18"/>
                <w:szCs w:val="18"/>
              </w:rPr>
            </w:pPr>
            <w:r w:rsidRPr="00440987">
              <w:rPr>
                <w:rStyle w:val="normaltextrun"/>
                <w:rFonts w:ascii="Roboto" w:hAnsi="Roboto"/>
                <w:sz w:val="18"/>
                <w:szCs w:val="18"/>
              </w:rPr>
              <w:t>(2021)</w:t>
            </w:r>
          </w:p>
        </w:tc>
        <w:tc>
          <w:tcPr>
            <w:tcW w:w="732" w:type="dxa"/>
            <w:tcBorders>
              <w:left w:val="nil"/>
              <w:bottom w:val="nil"/>
            </w:tcBorders>
          </w:tcPr>
          <w:p w14:paraId="1A96C9D4" w14:textId="77777777" w:rsidR="00C53243" w:rsidRPr="00440987" w:rsidRDefault="00C53243">
            <w:pPr>
              <w:pStyle w:val="paragraph"/>
              <w:spacing w:before="0" w:beforeAutospacing="0" w:after="0" w:afterAutospacing="0"/>
              <w:jc w:val="center"/>
              <w:textAlignment w:val="baseline"/>
              <w:rPr>
                <w:rStyle w:val="normaltextrun"/>
                <w:rFonts w:ascii="Roboto" w:hAnsi="Roboto"/>
                <w:sz w:val="18"/>
                <w:szCs w:val="18"/>
              </w:rPr>
            </w:pPr>
            <w:r w:rsidRPr="00440987">
              <w:rPr>
                <w:rStyle w:val="normaltextrun"/>
                <w:rFonts w:ascii="Roboto" w:hAnsi="Roboto"/>
                <w:sz w:val="18"/>
                <w:szCs w:val="18"/>
              </w:rPr>
              <w:t>95%</w:t>
            </w:r>
          </w:p>
          <w:p w14:paraId="25C999AB" w14:textId="77777777" w:rsidR="00C53243" w:rsidRPr="00440987"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1080" w:type="dxa"/>
            <w:tcBorders>
              <w:left w:val="nil"/>
              <w:bottom w:val="nil"/>
            </w:tcBorders>
          </w:tcPr>
          <w:p w14:paraId="4218EBD2" w14:textId="4ADC95C2" w:rsidR="00C53243" w:rsidRPr="00440987" w:rsidRDefault="00C53243">
            <w:pPr>
              <w:pStyle w:val="paragraph"/>
              <w:spacing w:before="0" w:beforeAutospacing="0" w:after="0" w:afterAutospacing="0"/>
              <w:ind w:left="-104"/>
              <w:jc w:val="center"/>
              <w:textAlignment w:val="baseline"/>
              <w:rPr>
                <w:rStyle w:val="normaltextrun"/>
                <w:rFonts w:ascii="Roboto" w:hAnsi="Roboto"/>
                <w:sz w:val="18"/>
                <w:szCs w:val="18"/>
              </w:rPr>
            </w:pPr>
            <w:r w:rsidRPr="00440987">
              <w:rPr>
                <w:rStyle w:val="normaltextrun"/>
                <w:rFonts w:ascii="Roboto" w:hAnsi="Roboto"/>
                <w:sz w:val="18"/>
                <w:szCs w:val="18"/>
              </w:rPr>
              <w:t>72%</w:t>
            </w:r>
          </w:p>
        </w:tc>
        <w:tc>
          <w:tcPr>
            <w:tcW w:w="900" w:type="dxa"/>
            <w:tcBorders>
              <w:left w:val="nil"/>
              <w:bottom w:val="nil"/>
            </w:tcBorders>
          </w:tcPr>
          <w:p w14:paraId="511BA1B1" w14:textId="3F48BFBC" w:rsidR="00C53243" w:rsidRPr="00761F66" w:rsidRDefault="00C53243">
            <w:pPr>
              <w:pStyle w:val="paragraph"/>
              <w:spacing w:before="0" w:beforeAutospacing="0" w:after="0" w:afterAutospacing="0"/>
              <w:ind w:left="-104"/>
              <w:jc w:val="center"/>
              <w:textAlignment w:val="baseline"/>
              <w:rPr>
                <w:rStyle w:val="normaltextrun"/>
                <w:rFonts w:ascii="Roboto" w:hAnsi="Roboto"/>
                <w:sz w:val="18"/>
                <w:szCs w:val="18"/>
              </w:rPr>
            </w:pPr>
            <w:del w:id="750" w:author="Author" w:date="2023-04-25T13:39:00Z">
              <w:r w:rsidRPr="00761F66" w:rsidDel="00B1715C">
                <w:rPr>
                  <w:rStyle w:val="normaltextrun"/>
                  <w:rFonts w:ascii="Roboto" w:hAnsi="Roboto"/>
                  <w:sz w:val="18"/>
                  <w:szCs w:val="18"/>
                </w:rPr>
                <w:delText>DCO</w:delText>
              </w:r>
            </w:del>
            <w:ins w:id="751" w:author="Author" w:date="2023-04-25T13:39:00Z">
              <w:r w:rsidR="00B1715C" w:rsidRPr="00930C67">
                <w:rPr>
                  <w:rStyle w:val="normaltextrun"/>
                  <w:rFonts w:ascii="Roboto" w:hAnsi="Roboto"/>
                  <w:sz w:val="18"/>
                  <w:szCs w:val="18"/>
                </w:rPr>
                <w:t xml:space="preserve"> Development Coordination Office</w:t>
              </w:r>
            </w:ins>
          </w:p>
        </w:tc>
      </w:tr>
      <w:tr w:rsidR="00C53243" w:rsidRPr="001F649D" w14:paraId="215BC63A" w14:textId="77777777">
        <w:tc>
          <w:tcPr>
            <w:tcW w:w="2566" w:type="dxa"/>
            <w:tcBorders>
              <w:top w:val="nil"/>
              <w:bottom w:val="nil"/>
              <w:right w:val="nil"/>
            </w:tcBorders>
          </w:tcPr>
          <w:p w14:paraId="064DC750" w14:textId="77777777" w:rsidR="00C53243" w:rsidRPr="00F51708" w:rsidRDefault="00C53243">
            <w:pPr>
              <w:rPr>
                <w:rFonts w:ascii="Roboto" w:hAnsi="Roboto" w:cs="Calibri"/>
                <w:sz w:val="18"/>
                <w:szCs w:val="18"/>
                <w:lang w:val="en-GB"/>
              </w:rPr>
            </w:pPr>
          </w:p>
        </w:tc>
        <w:tc>
          <w:tcPr>
            <w:tcW w:w="8234" w:type="dxa"/>
            <w:tcBorders>
              <w:top w:val="nil"/>
              <w:left w:val="nil"/>
              <w:bottom w:val="nil"/>
              <w:right w:val="nil"/>
            </w:tcBorders>
            <w:shd w:val="clear" w:color="auto" w:fill="FFFFFF" w:themeFill="background1"/>
          </w:tcPr>
          <w:p w14:paraId="70E3EF79" w14:textId="7B525DDA" w:rsidR="00C53243" w:rsidRPr="00F51708" w:rsidRDefault="00C53243">
            <w:pPr>
              <w:pStyle w:val="Default"/>
              <w:rPr>
                <w:rFonts w:ascii="Roboto" w:hAnsi="Roboto" w:cstheme="majorHAnsi"/>
                <w:color w:val="auto"/>
                <w:sz w:val="18"/>
                <w:szCs w:val="18"/>
              </w:rPr>
            </w:pPr>
            <w:r w:rsidRPr="00F51708">
              <w:rPr>
                <w:rFonts w:ascii="Roboto" w:hAnsi="Roboto" w:cstheme="majorHAnsi"/>
                <w:color w:val="auto"/>
                <w:sz w:val="18"/>
                <w:szCs w:val="18"/>
              </w:rPr>
              <w:t xml:space="preserve">Average number of the following </w:t>
            </w:r>
            <w:del w:id="752" w:author="Author" w:date="2023-04-25T14:30:00Z">
              <w:r w:rsidRPr="00F51708" w:rsidDel="00A476FF">
                <w:rPr>
                  <w:rFonts w:ascii="Roboto" w:hAnsi="Roboto" w:cstheme="majorHAnsi"/>
                  <w:color w:val="auto"/>
                  <w:sz w:val="18"/>
                  <w:szCs w:val="18"/>
                </w:rPr>
                <w:delText>UNDS</w:delText>
              </w:r>
            </w:del>
            <w:ins w:id="753" w:author="Author" w:date="2023-04-25T14:31:00Z">
              <w:r w:rsidR="00A476FF">
                <w:rPr>
                  <w:rFonts w:ascii="Roboto" w:hAnsi="Roboto" w:cstheme="majorHAnsi"/>
                  <w:color w:val="auto"/>
                  <w:sz w:val="18"/>
                  <w:szCs w:val="18"/>
                </w:rPr>
                <w:t>types of</w:t>
              </w:r>
            </w:ins>
            <w:r w:rsidRPr="00F51708">
              <w:rPr>
                <w:rFonts w:ascii="Roboto" w:hAnsi="Roboto" w:cstheme="majorHAnsi"/>
                <w:color w:val="auto"/>
                <w:sz w:val="18"/>
                <w:szCs w:val="18"/>
              </w:rPr>
              <w:t xml:space="preserve"> </w:t>
            </w:r>
            <w:ins w:id="754" w:author="Author" w:date="2023-04-25T14:39:00Z">
              <w:r w:rsidR="004A44AC" w:rsidRPr="004A44AC">
                <w:rPr>
                  <w:rFonts w:ascii="Roboto" w:hAnsi="Roboto" w:cstheme="majorHAnsi"/>
                  <w:color w:val="auto"/>
                  <w:sz w:val="18"/>
                  <w:szCs w:val="18"/>
                </w:rPr>
                <w:t xml:space="preserve">development system </w:t>
              </w:r>
            </w:ins>
            <w:r w:rsidRPr="00F51708">
              <w:rPr>
                <w:rFonts w:ascii="Roboto" w:hAnsi="Roboto" w:cstheme="majorHAnsi"/>
                <w:color w:val="auto"/>
                <w:sz w:val="18"/>
                <w:szCs w:val="18"/>
              </w:rPr>
              <w:t>entities that are signatories of Cooperation Frameworks:</w:t>
            </w:r>
          </w:p>
          <w:p w14:paraId="7366E3A0" w14:textId="36A9001C" w:rsidR="00C53243" w:rsidRPr="00F51708" w:rsidRDefault="00C53243" w:rsidP="002E4F2B">
            <w:pPr>
              <w:pStyle w:val="Default"/>
              <w:numPr>
                <w:ilvl w:val="0"/>
                <w:numId w:val="9"/>
              </w:numPr>
              <w:autoSpaceDE/>
              <w:autoSpaceDN/>
              <w:rPr>
                <w:rFonts w:ascii="Roboto" w:hAnsi="Roboto" w:cstheme="majorHAnsi"/>
                <w:color w:val="auto"/>
                <w:sz w:val="18"/>
                <w:szCs w:val="18"/>
              </w:rPr>
            </w:pPr>
            <w:r w:rsidRPr="00F51708">
              <w:rPr>
                <w:rFonts w:ascii="Roboto" w:hAnsi="Roboto" w:cstheme="majorHAnsi"/>
                <w:color w:val="auto"/>
                <w:sz w:val="18"/>
                <w:szCs w:val="18"/>
              </w:rPr>
              <w:t xml:space="preserve">Entities </w:t>
            </w:r>
            <w:commentRangeStart w:id="755"/>
            <w:r w:rsidRPr="00F51708">
              <w:rPr>
                <w:rFonts w:ascii="Roboto" w:hAnsi="Roboto" w:cstheme="majorHAnsi"/>
                <w:color w:val="auto"/>
                <w:sz w:val="18"/>
                <w:szCs w:val="18"/>
              </w:rPr>
              <w:t>with no</w:t>
            </w:r>
            <w:del w:id="756" w:author="Author" w:date="2023-04-27T23:06:00Z">
              <w:r w:rsidRPr="00F51708" w:rsidDel="000D1CBA">
                <w:rPr>
                  <w:rFonts w:ascii="Roboto" w:hAnsi="Roboto" w:cstheme="majorHAnsi"/>
                  <w:color w:val="auto"/>
                  <w:sz w:val="18"/>
                  <w:szCs w:val="18"/>
                </w:rPr>
                <w:delText>n-</w:delText>
              </w:r>
            </w:del>
            <w:ins w:id="757" w:author="Author" w:date="2023-04-27T23:07:00Z">
              <w:r w:rsidR="000D1CBA">
                <w:rPr>
                  <w:rFonts w:ascii="Roboto" w:hAnsi="Roboto" w:cstheme="majorHAnsi"/>
                  <w:color w:val="auto"/>
                  <w:sz w:val="18"/>
                  <w:szCs w:val="18"/>
                </w:rPr>
                <w:t xml:space="preserve"> </w:t>
              </w:r>
            </w:ins>
            <w:r w:rsidRPr="00F51708">
              <w:rPr>
                <w:rFonts w:ascii="Roboto" w:hAnsi="Roboto" w:cstheme="majorHAnsi"/>
                <w:color w:val="auto"/>
                <w:sz w:val="18"/>
                <w:szCs w:val="18"/>
              </w:rPr>
              <w:t xml:space="preserve">physical </w:t>
            </w:r>
            <w:commentRangeEnd w:id="755"/>
            <w:r w:rsidR="00A476FF">
              <w:rPr>
                <w:rStyle w:val="CommentReference"/>
                <w:rFonts w:asciiTheme="minorHAnsi" w:eastAsiaTheme="minorHAnsi" w:hAnsiTheme="minorHAnsi" w:cstheme="minorBidi"/>
                <w:color w:val="auto"/>
              </w:rPr>
              <w:commentReference w:id="755"/>
            </w:r>
            <w:r w:rsidRPr="00F51708">
              <w:rPr>
                <w:rFonts w:ascii="Roboto" w:hAnsi="Roboto" w:cstheme="majorHAnsi"/>
                <w:color w:val="auto"/>
                <w:sz w:val="18"/>
                <w:szCs w:val="18"/>
              </w:rPr>
              <w:t>presence</w:t>
            </w:r>
          </w:p>
          <w:p w14:paraId="4D3755E7" w14:textId="77777777" w:rsidR="00C53243" w:rsidRPr="00F51708" w:rsidRDefault="00C53243" w:rsidP="002E4F2B">
            <w:pPr>
              <w:pStyle w:val="Default"/>
              <w:numPr>
                <w:ilvl w:val="0"/>
                <w:numId w:val="9"/>
              </w:numPr>
              <w:autoSpaceDE/>
              <w:autoSpaceDN/>
              <w:rPr>
                <w:rFonts w:ascii="Roboto" w:hAnsi="Roboto" w:cstheme="majorHAnsi"/>
                <w:color w:val="auto"/>
                <w:sz w:val="18"/>
                <w:szCs w:val="18"/>
              </w:rPr>
            </w:pPr>
            <w:r w:rsidRPr="00F51708">
              <w:rPr>
                <w:rFonts w:ascii="Roboto" w:hAnsi="Roboto" w:cstheme="majorHAnsi"/>
                <w:color w:val="auto"/>
                <w:sz w:val="18"/>
                <w:szCs w:val="18"/>
              </w:rPr>
              <w:t xml:space="preserve">Specialized agencies </w:t>
            </w:r>
          </w:p>
          <w:p w14:paraId="5EE76498" w14:textId="77777777" w:rsidR="00C53243" w:rsidRPr="00F51708" w:rsidRDefault="00C53243">
            <w:pPr>
              <w:pStyle w:val="Default"/>
              <w:ind w:left="720"/>
              <w:rPr>
                <w:rFonts w:ascii="Roboto" w:hAnsi="Roboto" w:cstheme="majorHAnsi"/>
                <w:color w:val="auto"/>
                <w:sz w:val="18"/>
                <w:szCs w:val="18"/>
              </w:rPr>
            </w:pPr>
          </w:p>
        </w:tc>
        <w:tc>
          <w:tcPr>
            <w:tcW w:w="1518" w:type="dxa"/>
            <w:tcBorders>
              <w:top w:val="nil"/>
              <w:left w:val="nil"/>
              <w:bottom w:val="nil"/>
              <w:right w:val="nil"/>
            </w:tcBorders>
          </w:tcPr>
          <w:p w14:paraId="6E0B07B6"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(2021)</w:t>
            </w:r>
          </w:p>
          <w:p w14:paraId="3833D1EB"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5.6</w:t>
            </w:r>
          </w:p>
          <w:p w14:paraId="37090781"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5.2</w:t>
            </w:r>
          </w:p>
        </w:tc>
        <w:tc>
          <w:tcPr>
            <w:tcW w:w="732" w:type="dxa"/>
            <w:tcBorders>
              <w:top w:val="nil"/>
              <w:left w:val="nil"/>
              <w:bottom w:val="nil"/>
            </w:tcBorders>
          </w:tcPr>
          <w:p w14:paraId="70719F4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51F74DB7"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7</w:t>
            </w:r>
          </w:p>
          <w:p w14:paraId="176D3BE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7</w:t>
            </w:r>
          </w:p>
        </w:tc>
        <w:tc>
          <w:tcPr>
            <w:tcW w:w="1080" w:type="dxa"/>
            <w:tcBorders>
              <w:top w:val="nil"/>
              <w:left w:val="nil"/>
              <w:bottom w:val="nil"/>
            </w:tcBorders>
          </w:tcPr>
          <w:p w14:paraId="549EC469"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69E1C749"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5.8</w:t>
            </w:r>
          </w:p>
          <w:p w14:paraId="15A71EE1"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5.8</w:t>
            </w:r>
          </w:p>
        </w:tc>
        <w:tc>
          <w:tcPr>
            <w:tcW w:w="900" w:type="dxa"/>
            <w:tcBorders>
              <w:top w:val="nil"/>
              <w:left w:val="nil"/>
              <w:bottom w:val="nil"/>
            </w:tcBorders>
          </w:tcPr>
          <w:p w14:paraId="47584BAB" w14:textId="38031209" w:rsidR="00C53243" w:rsidRPr="0041514D" w:rsidRDefault="00A06CFF">
            <w:pPr>
              <w:pStyle w:val="paragraph"/>
              <w:spacing w:before="0" w:beforeAutospacing="0" w:after="0" w:afterAutospacing="0"/>
              <w:jc w:val="center"/>
              <w:textAlignment w:val="baseline"/>
              <w:rPr>
                <w:rStyle w:val="normaltextrun"/>
                <w:rFonts w:ascii="Roboto" w:hAnsi="Roboto"/>
                <w:sz w:val="18"/>
                <w:szCs w:val="18"/>
                <w:lang w:val="fr-FR"/>
                <w:rPrChange w:id="758" w:author="Author" w:date="2023-04-27T23:13:00Z">
                  <w:rPr>
                    <w:rStyle w:val="normaltextrun"/>
                    <w:rFonts w:ascii="Roboto" w:hAnsi="Roboto"/>
                    <w:sz w:val="18"/>
                    <w:szCs w:val="18"/>
                  </w:rPr>
                </w:rPrChange>
              </w:rPr>
            </w:pPr>
            <w:r w:rsidRPr="0041514D">
              <w:rPr>
                <w:rStyle w:val="normaltextrun"/>
                <w:rFonts w:ascii="Roboto" w:hAnsi="Roboto"/>
                <w:sz w:val="18"/>
                <w:szCs w:val="18"/>
                <w:lang w:val="fr-FR"/>
                <w:rPrChange w:id="759" w:author="Author" w:date="2023-04-27T23:13:00Z">
                  <w:rPr>
                    <w:rStyle w:val="normaltextrun"/>
                    <w:rFonts w:ascii="Roboto" w:hAnsi="Roboto"/>
                    <w:sz w:val="18"/>
                    <w:szCs w:val="18"/>
                  </w:rPr>
                </w:rPrChange>
              </w:rPr>
              <w:t>UN</w:t>
            </w:r>
            <w:ins w:id="760" w:author="Author" w:date="2023-04-25T14:28:00Z">
              <w:r w:rsidR="00A476FF" w:rsidRPr="0041514D">
                <w:rPr>
                  <w:rStyle w:val="normaltextrun"/>
                  <w:rFonts w:ascii="Roboto" w:hAnsi="Roboto"/>
                  <w:sz w:val="18"/>
                  <w:szCs w:val="18"/>
                  <w:lang w:val="fr-FR"/>
                  <w:rPrChange w:id="761" w:author="Author" w:date="2023-04-27T23:13:00Z">
                    <w:rPr>
                      <w:rStyle w:val="normaltextrun"/>
                      <w:rFonts w:ascii="Roboto" w:hAnsi="Roboto"/>
                      <w:sz w:val="18"/>
                      <w:szCs w:val="18"/>
                    </w:rPr>
                  </w:rPrChange>
                </w:rPr>
                <w:t>-</w:t>
              </w:r>
            </w:ins>
            <w:r w:rsidRPr="0041514D">
              <w:rPr>
                <w:rStyle w:val="normaltextrun"/>
                <w:rFonts w:ascii="Roboto" w:hAnsi="Roboto"/>
                <w:sz w:val="18"/>
                <w:szCs w:val="18"/>
                <w:lang w:val="fr-FR"/>
                <w:rPrChange w:id="762" w:author="Author" w:date="2023-04-27T23:13:00Z">
                  <w:rPr>
                    <w:rStyle w:val="normaltextrun"/>
                    <w:rFonts w:ascii="Roboto" w:hAnsi="Roboto"/>
                    <w:sz w:val="18"/>
                    <w:szCs w:val="18"/>
                  </w:rPr>
                </w:rPrChange>
              </w:rPr>
              <w:t>I</w:t>
            </w:r>
            <w:ins w:id="763" w:author="Author" w:date="2023-04-25T14:28:00Z">
              <w:r w:rsidR="00A476FF" w:rsidRPr="0041514D">
                <w:rPr>
                  <w:rStyle w:val="normaltextrun"/>
                  <w:rFonts w:ascii="Roboto" w:hAnsi="Roboto"/>
                  <w:sz w:val="18"/>
                  <w:szCs w:val="18"/>
                  <w:lang w:val="fr-FR"/>
                  <w:rPrChange w:id="764" w:author="Author" w:date="2023-04-27T23:13:00Z">
                    <w:rPr>
                      <w:rStyle w:val="normaltextrun"/>
                      <w:rFonts w:ascii="Roboto" w:hAnsi="Roboto"/>
                      <w:sz w:val="18"/>
                      <w:szCs w:val="18"/>
                    </w:rPr>
                  </w:rPrChange>
                </w:rPr>
                <w:t>nfo</w:t>
              </w:r>
            </w:ins>
            <w:ins w:id="765" w:author="Author" w:date="2023-04-27T23:13:00Z">
              <w:r w:rsidR="0041514D" w:rsidRPr="0041514D">
                <w:rPr>
                  <w:rStyle w:val="normaltextrun"/>
                  <w:rFonts w:ascii="Roboto" w:hAnsi="Roboto"/>
                  <w:sz w:val="18"/>
                  <w:szCs w:val="18"/>
                  <w:lang w:val="fr-FR"/>
                  <w:rPrChange w:id="766" w:author="Author" w:date="2023-04-27T23:13:00Z">
                    <w:rPr>
                      <w:rStyle w:val="normaltextrun"/>
                      <w:rFonts w:ascii="Roboto" w:hAnsi="Roboto"/>
                      <w:sz w:val="18"/>
                      <w:szCs w:val="18"/>
                    </w:rPr>
                  </w:rPrChange>
                </w:rPr>
                <w:t xml:space="preserve">, </w:t>
              </w:r>
              <w:r w:rsidR="0041514D" w:rsidRPr="0041514D">
                <w:rPr>
                  <w:rFonts w:asciiTheme="majorBidi" w:hAnsiTheme="majorBidi" w:cstheme="majorBidi"/>
                  <w:lang w:val="fr-FR"/>
                  <w:rPrChange w:id="767" w:author="Author" w:date="2023-04-27T23:13:00Z">
                    <w:rPr>
                      <w:rFonts w:asciiTheme="majorBidi" w:hAnsiTheme="majorBidi" w:cstheme="majorBidi"/>
                    </w:rPr>
                  </w:rPrChange>
                </w:rPr>
                <w:t>information management system</w:t>
              </w:r>
              <w:r w:rsidR="0041514D" w:rsidRPr="0041514D" w:rsidDel="00A476FF">
                <w:rPr>
                  <w:rStyle w:val="normaltextrun"/>
                  <w:rFonts w:ascii="Roboto" w:hAnsi="Roboto"/>
                  <w:sz w:val="18"/>
                  <w:szCs w:val="18"/>
                  <w:lang w:val="fr-FR"/>
                  <w:rPrChange w:id="768" w:author="Author" w:date="2023-04-27T23:13:00Z">
                    <w:rPr>
                      <w:rStyle w:val="normaltextrun"/>
                      <w:rFonts w:ascii="Roboto" w:hAnsi="Roboto"/>
                      <w:sz w:val="18"/>
                      <w:szCs w:val="18"/>
                    </w:rPr>
                  </w:rPrChange>
                </w:rPr>
                <w:t xml:space="preserve"> </w:t>
              </w:r>
            </w:ins>
            <w:del w:id="769" w:author="Author" w:date="2023-04-25T14:28:00Z">
              <w:r w:rsidRPr="0041514D" w:rsidDel="00A476FF">
                <w:rPr>
                  <w:rStyle w:val="normaltextrun"/>
                  <w:rFonts w:ascii="Roboto" w:hAnsi="Roboto"/>
                  <w:sz w:val="18"/>
                  <w:szCs w:val="18"/>
                  <w:lang w:val="fr-FR"/>
                  <w:rPrChange w:id="770" w:author="Author" w:date="2023-04-27T23:13:00Z">
                    <w:rPr>
                      <w:rStyle w:val="normaltextrun"/>
                      <w:rFonts w:ascii="Roboto" w:hAnsi="Roboto"/>
                      <w:sz w:val="18"/>
                      <w:szCs w:val="18"/>
                    </w:rPr>
                  </w:rPrChange>
                </w:rPr>
                <w:delText>NFO</w:delText>
              </w:r>
            </w:del>
            <w:r w:rsidRPr="0041514D">
              <w:rPr>
                <w:rStyle w:val="normaltextrun"/>
                <w:rFonts w:ascii="Roboto" w:hAnsi="Roboto"/>
                <w:sz w:val="18"/>
                <w:szCs w:val="18"/>
                <w:lang w:val="fr-FR"/>
                <w:rPrChange w:id="771" w:author="Author" w:date="2023-04-27T23:13:00Z">
                  <w:rPr>
                    <w:rStyle w:val="normaltextrun"/>
                    <w:rFonts w:ascii="Roboto" w:hAnsi="Roboto"/>
                    <w:sz w:val="18"/>
                    <w:szCs w:val="18"/>
                  </w:rPr>
                </w:rPrChange>
              </w:rPr>
              <w:t xml:space="preserve"> </w:t>
            </w:r>
            <w:del w:id="772" w:author="Author" w:date="2023-04-27T23:13:00Z">
              <w:r w:rsidR="00C53243" w:rsidRPr="0041514D" w:rsidDel="0041514D">
                <w:rPr>
                  <w:rStyle w:val="normaltextrun"/>
                  <w:rFonts w:ascii="Roboto" w:hAnsi="Roboto"/>
                  <w:sz w:val="18"/>
                  <w:szCs w:val="18"/>
                  <w:lang w:val="fr-FR"/>
                  <w:rPrChange w:id="773" w:author="Author" w:date="2023-04-27T23:13:00Z">
                    <w:rPr>
                      <w:rStyle w:val="normaltextrun"/>
                      <w:rFonts w:ascii="Roboto" w:hAnsi="Roboto"/>
                      <w:sz w:val="18"/>
                      <w:szCs w:val="18"/>
                    </w:rPr>
                  </w:rPrChange>
                </w:rPr>
                <w:delText>IMS</w:delText>
              </w:r>
            </w:del>
          </w:p>
        </w:tc>
      </w:tr>
      <w:tr w:rsidR="00C53243" w:rsidRPr="00F51708" w14:paraId="56E86212" w14:textId="77777777">
        <w:tc>
          <w:tcPr>
            <w:tcW w:w="2566" w:type="dxa"/>
            <w:tcBorders>
              <w:top w:val="nil"/>
              <w:bottom w:val="nil"/>
              <w:right w:val="nil"/>
            </w:tcBorders>
          </w:tcPr>
          <w:p w14:paraId="58D05026" w14:textId="77777777" w:rsidR="00C53243" w:rsidRPr="0041514D" w:rsidRDefault="00C53243">
            <w:pPr>
              <w:rPr>
                <w:rFonts w:ascii="Roboto" w:hAnsi="Roboto" w:cs="Calibri"/>
                <w:b/>
                <w:bCs/>
                <w:sz w:val="18"/>
                <w:szCs w:val="18"/>
                <w:lang w:val="fr-FR"/>
                <w:rPrChange w:id="774" w:author="Author" w:date="2023-04-27T23:13:00Z">
                  <w:rPr>
                    <w:rFonts w:ascii="Roboto" w:hAnsi="Roboto" w:cs="Calibri"/>
                    <w:b/>
                    <w:bCs/>
                    <w:sz w:val="18"/>
                    <w:szCs w:val="18"/>
                    <w:lang w:val="en-GB"/>
                  </w:rPr>
                </w:rPrChange>
              </w:rPr>
            </w:pPr>
          </w:p>
        </w:tc>
        <w:tc>
          <w:tcPr>
            <w:tcW w:w="8234" w:type="dxa"/>
            <w:tcBorders>
              <w:top w:val="nil"/>
              <w:left w:val="nil"/>
              <w:bottom w:val="nil"/>
              <w:right w:val="nil"/>
            </w:tcBorders>
          </w:tcPr>
          <w:p w14:paraId="4A9F9AAB" w14:textId="0BDFCBBA" w:rsidR="00C53243" w:rsidRPr="00F51708" w:rsidRDefault="00C53243">
            <w:pPr>
              <w:pStyle w:val="Default"/>
              <w:rPr>
                <w:rFonts w:ascii="Roboto" w:hAnsi="Roboto" w:cstheme="majorBidi"/>
                <w:color w:val="auto"/>
                <w:sz w:val="18"/>
                <w:szCs w:val="18"/>
              </w:rPr>
            </w:pPr>
            <w:del w:id="775" w:author="Author" w:date="2023-04-25T14:28:00Z">
              <w:r w:rsidRPr="00F51708" w:rsidDel="00A476FF">
                <w:rPr>
                  <w:rFonts w:ascii="Roboto" w:hAnsi="Roboto" w:cstheme="majorBidi"/>
                  <w:color w:val="auto"/>
                  <w:sz w:val="18"/>
                  <w:szCs w:val="18"/>
                </w:rPr>
                <w:delText xml:space="preserve">% </w:delText>
              </w:r>
            </w:del>
            <w:ins w:id="776" w:author="Author" w:date="2023-04-25T14:28:00Z">
              <w:r w:rsidR="00A476FF">
                <w:rPr>
                  <w:rFonts w:ascii="Roboto" w:hAnsi="Roboto" w:cstheme="majorHAnsi"/>
                  <w:color w:val="7F7F7F" w:themeColor="text1" w:themeTint="80"/>
                  <w:sz w:val="18"/>
                  <w:szCs w:val="18"/>
                </w:rPr>
                <w:t>Percentage</w:t>
              </w:r>
              <w:r w:rsidR="00A476FF" w:rsidRPr="00F51708">
                <w:rPr>
                  <w:rFonts w:ascii="Roboto" w:hAnsi="Roboto" w:cstheme="majorBidi"/>
                  <w:color w:val="auto"/>
                  <w:sz w:val="18"/>
                  <w:szCs w:val="18"/>
                </w:rPr>
                <w:t xml:space="preserve"> </w:t>
              </w:r>
            </w:ins>
            <w:r w:rsidRPr="00F51708">
              <w:rPr>
                <w:rFonts w:ascii="Roboto" w:hAnsi="Roboto" w:cstheme="majorBidi"/>
                <w:color w:val="auto"/>
                <w:sz w:val="18"/>
                <w:szCs w:val="18"/>
              </w:rPr>
              <w:t xml:space="preserve">of programme country Governments stating that the Cooperation Framework is aligned </w:t>
            </w:r>
            <w:del w:id="777" w:author="Author" w:date="2023-04-25T14:39:00Z">
              <w:r w:rsidRPr="00F51708" w:rsidDel="004A44AC">
                <w:rPr>
                  <w:rFonts w:ascii="Roboto" w:hAnsi="Roboto" w:cstheme="majorBidi"/>
                  <w:color w:val="auto"/>
                  <w:sz w:val="18"/>
                  <w:szCs w:val="18"/>
                </w:rPr>
                <w:delText>to</w:delText>
              </w:r>
            </w:del>
            <w:ins w:id="778" w:author="Author" w:date="2023-04-25T14:39:00Z">
              <w:r w:rsidR="004A44AC">
                <w:rPr>
                  <w:rFonts w:ascii="Roboto" w:hAnsi="Roboto" w:cstheme="majorBidi"/>
                  <w:color w:val="auto"/>
                  <w:sz w:val="18"/>
                  <w:szCs w:val="18"/>
                </w:rPr>
                <w:t>with</w:t>
              </w:r>
            </w:ins>
            <w:r w:rsidRPr="00F51708">
              <w:rPr>
                <w:rFonts w:ascii="Roboto" w:hAnsi="Roboto" w:cstheme="majorBidi"/>
                <w:color w:val="auto"/>
                <w:sz w:val="18"/>
                <w:szCs w:val="18"/>
              </w:rPr>
              <w:t xml:space="preserve"> their country’s development needs and priorities (very closely and closely)</w:t>
            </w:r>
          </w:p>
        </w:tc>
        <w:tc>
          <w:tcPr>
            <w:tcW w:w="1518" w:type="dxa"/>
            <w:tcBorders>
              <w:top w:val="nil"/>
              <w:left w:val="nil"/>
              <w:bottom w:val="nil"/>
              <w:right w:val="nil"/>
            </w:tcBorders>
          </w:tcPr>
          <w:p w14:paraId="67FD7C4B"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92%</w:t>
            </w:r>
          </w:p>
          <w:p w14:paraId="029631DA"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(2019)</w:t>
            </w:r>
          </w:p>
        </w:tc>
        <w:tc>
          <w:tcPr>
            <w:tcW w:w="732" w:type="dxa"/>
            <w:tcBorders>
              <w:top w:val="nil"/>
              <w:left w:val="nil"/>
              <w:bottom w:val="nil"/>
            </w:tcBorders>
          </w:tcPr>
          <w:p w14:paraId="57031B3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95%</w:t>
            </w:r>
          </w:p>
          <w:p w14:paraId="2D36D39D" w14:textId="77777777" w:rsidR="00C53243" w:rsidRPr="00F51708" w:rsidRDefault="00C53243">
            <w:pPr>
              <w:pStyle w:val="paragraph"/>
              <w:spacing w:before="0" w:beforeAutospacing="0" w:after="0" w:afterAutospacing="0"/>
              <w:textAlignment w:val="baseline"/>
              <w:rPr>
                <w:rStyle w:val="normaltextrun"/>
                <w:rFonts w:ascii="Roboto" w:hAnsi="Roboto"/>
                <w:sz w:val="18"/>
                <w:szCs w:val="18"/>
              </w:rPr>
            </w:pPr>
          </w:p>
          <w:p w14:paraId="2B60E9FB"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1080" w:type="dxa"/>
            <w:tcBorders>
              <w:top w:val="nil"/>
              <w:left w:val="nil"/>
              <w:bottom w:val="nil"/>
            </w:tcBorders>
          </w:tcPr>
          <w:p w14:paraId="3FFD01A6" w14:textId="77777777" w:rsidR="00C53243" w:rsidRPr="00F51708" w:rsidRDefault="00C53243">
            <w:pPr>
              <w:pStyle w:val="paragraph"/>
              <w:spacing w:before="0" w:beforeAutospacing="0" w:after="0" w:afterAutospacing="0"/>
              <w:ind w:left="-104" w:right="-104"/>
              <w:jc w:val="center"/>
              <w:textAlignment w:val="baseline"/>
              <w:rPr>
                <w:rStyle w:val="normaltextrun"/>
                <w:rFonts w:ascii="Roboto" w:hAnsi="Roboto"/>
                <w:sz w:val="18"/>
                <w:szCs w:val="18"/>
              </w:rPr>
            </w:pPr>
            <w:r w:rsidRPr="00F51708">
              <w:rPr>
                <w:rStyle w:val="normaltextrun"/>
                <w:rFonts w:ascii="Roboto" w:hAnsi="Roboto"/>
                <w:sz w:val="18"/>
                <w:szCs w:val="18"/>
              </w:rPr>
              <w:t>92%</w:t>
            </w:r>
          </w:p>
        </w:tc>
        <w:tc>
          <w:tcPr>
            <w:tcW w:w="900" w:type="dxa"/>
            <w:tcBorders>
              <w:top w:val="nil"/>
              <w:left w:val="nil"/>
              <w:bottom w:val="nil"/>
            </w:tcBorders>
          </w:tcPr>
          <w:p w14:paraId="6835115F" w14:textId="5226A82C" w:rsidR="00C53243" w:rsidRPr="00F51708" w:rsidRDefault="006E073A">
            <w:pPr>
              <w:pStyle w:val="paragraph"/>
              <w:spacing w:before="0" w:beforeAutospacing="0" w:after="0" w:afterAutospacing="0"/>
              <w:ind w:left="-104" w:right="-104"/>
              <w:jc w:val="center"/>
              <w:textAlignment w:val="baseline"/>
              <w:rPr>
                <w:rStyle w:val="normaltextrun"/>
                <w:rFonts w:ascii="Roboto" w:hAnsi="Roboto"/>
                <w:sz w:val="18"/>
                <w:szCs w:val="18"/>
              </w:rPr>
            </w:pPr>
            <w:ins w:id="779" w:author="Author" w:date="2023-04-25T13:42:00Z">
              <w:r>
                <w:rPr>
                  <w:rFonts w:asciiTheme="majorBidi" w:hAnsiTheme="majorBidi" w:cstheme="majorBidi"/>
                </w:rPr>
                <w:t>S</w:t>
              </w:r>
              <w:r w:rsidRPr="000B2F8B">
                <w:rPr>
                  <w:rFonts w:asciiTheme="majorBidi" w:hAnsiTheme="majorBidi" w:cstheme="majorBidi"/>
                </w:rPr>
                <w:t xml:space="preserve">urvey of </w:t>
              </w:r>
              <w:r>
                <w:rPr>
                  <w:rFonts w:asciiTheme="majorBidi" w:hAnsiTheme="majorBidi" w:cstheme="majorBidi"/>
                </w:rPr>
                <w:t>national</w:t>
              </w:r>
              <w:r w:rsidRPr="000B2F8B">
                <w:rPr>
                  <w:rFonts w:asciiTheme="majorBidi" w:hAnsiTheme="majorBidi" w:cstheme="majorBidi"/>
                </w:rPr>
                <w:t xml:space="preserve"> Governments</w:t>
              </w:r>
            </w:ins>
            <w:del w:id="780" w:author="Author" w:date="2023-04-25T13:42:00Z">
              <w:r w:rsidR="00C53243" w:rsidRPr="00F51708" w:rsidDel="006E073A">
                <w:rPr>
                  <w:rStyle w:val="normaltextrun"/>
                  <w:rFonts w:ascii="Roboto" w:hAnsi="Roboto"/>
                  <w:sz w:val="18"/>
                  <w:szCs w:val="18"/>
                </w:rPr>
                <w:delText>DESA Gov Survey</w:delText>
              </w:r>
            </w:del>
            <w:r w:rsidR="00C53243" w:rsidRPr="00F51708">
              <w:rPr>
                <w:rStyle w:val="normaltextrun"/>
                <w:rFonts w:ascii="Roboto" w:hAnsi="Roboto"/>
                <w:sz w:val="18"/>
                <w:szCs w:val="18"/>
              </w:rPr>
              <w:t xml:space="preserve"> </w:t>
            </w:r>
          </w:p>
        </w:tc>
      </w:tr>
      <w:tr w:rsidR="00C53243" w:rsidRPr="00F51708" w14:paraId="4593D8A6" w14:textId="77777777">
        <w:tc>
          <w:tcPr>
            <w:tcW w:w="2566" w:type="dxa"/>
            <w:tcBorders>
              <w:top w:val="nil"/>
              <w:bottom w:val="nil"/>
              <w:right w:val="nil"/>
            </w:tcBorders>
          </w:tcPr>
          <w:p w14:paraId="2C073058" w14:textId="77777777" w:rsidR="00C53243" w:rsidRPr="00F51708" w:rsidRDefault="00C53243">
            <w:pPr>
              <w:rPr>
                <w:rFonts w:ascii="Roboto" w:hAnsi="Roboto" w:cs="Calibri"/>
                <w:b/>
                <w:bCs/>
                <w:sz w:val="18"/>
                <w:szCs w:val="18"/>
                <w:lang w:val="en-GB"/>
              </w:rPr>
            </w:pPr>
          </w:p>
        </w:tc>
        <w:tc>
          <w:tcPr>
            <w:tcW w:w="8234" w:type="dxa"/>
            <w:tcBorders>
              <w:top w:val="nil"/>
              <w:left w:val="nil"/>
              <w:bottom w:val="nil"/>
              <w:right w:val="nil"/>
            </w:tcBorders>
          </w:tcPr>
          <w:p w14:paraId="2AD677B6" w14:textId="3493DC00" w:rsidR="00C53243" w:rsidRPr="00F51708" w:rsidRDefault="00C53243">
            <w:pPr>
              <w:pStyle w:val="Default"/>
              <w:rPr>
                <w:rFonts w:ascii="Roboto" w:hAnsi="Roboto" w:cstheme="majorBidi"/>
                <w:color w:val="auto"/>
                <w:sz w:val="18"/>
                <w:szCs w:val="18"/>
              </w:rPr>
            </w:pPr>
            <w:del w:id="781" w:author="Author" w:date="2023-04-25T14:28:00Z">
              <w:r w:rsidRPr="00F51708" w:rsidDel="00A476FF">
                <w:rPr>
                  <w:rFonts w:ascii="Roboto" w:hAnsi="Roboto" w:cstheme="majorBidi"/>
                  <w:color w:val="auto"/>
                  <w:sz w:val="18"/>
                  <w:szCs w:val="18"/>
                </w:rPr>
                <w:delText>%</w:delText>
              </w:r>
            </w:del>
            <w:ins w:id="782" w:author="Author" w:date="2023-04-25T14:28:00Z">
              <w:r w:rsidR="00A476FF">
                <w:rPr>
                  <w:rFonts w:ascii="Roboto" w:hAnsi="Roboto" w:cstheme="majorHAnsi"/>
                  <w:color w:val="7F7F7F" w:themeColor="text1" w:themeTint="80"/>
                  <w:sz w:val="18"/>
                  <w:szCs w:val="18"/>
                </w:rPr>
                <w:t xml:space="preserve"> Percentage</w:t>
              </w:r>
            </w:ins>
            <w:r w:rsidRPr="00F51708">
              <w:rPr>
                <w:rFonts w:ascii="Roboto" w:hAnsi="Roboto" w:cstheme="majorBidi"/>
                <w:color w:val="auto"/>
                <w:sz w:val="18"/>
                <w:szCs w:val="18"/>
              </w:rPr>
              <w:t xml:space="preserve"> of programme country Governments considering </w:t>
            </w:r>
            <w:del w:id="783" w:author="Author" w:date="2023-04-25T14:39:00Z">
              <w:r w:rsidRPr="00F51708" w:rsidDel="004A44AC">
                <w:rPr>
                  <w:rFonts w:ascii="Roboto" w:hAnsi="Roboto" w:cstheme="majorBidi"/>
                  <w:color w:val="auto"/>
                  <w:sz w:val="18"/>
                  <w:szCs w:val="18"/>
                </w:rPr>
                <w:delText>UN</w:delText>
              </w:r>
            </w:del>
            <w:ins w:id="784" w:author="Author" w:date="2023-04-25T14:39:00Z">
              <w:r w:rsidR="004A44AC">
                <w:rPr>
                  <w:rFonts w:ascii="Roboto" w:hAnsi="Roboto" w:cstheme="majorBidi"/>
                  <w:color w:val="auto"/>
                  <w:sz w:val="18"/>
                  <w:szCs w:val="18"/>
                </w:rPr>
                <w:t>the United Nations</w:t>
              </w:r>
            </w:ins>
            <w:r w:rsidRPr="00F51708">
              <w:rPr>
                <w:rFonts w:ascii="Roboto" w:hAnsi="Roboto" w:cstheme="majorBidi"/>
                <w:color w:val="auto"/>
                <w:sz w:val="18"/>
                <w:szCs w:val="18"/>
              </w:rPr>
              <w:t xml:space="preserve"> configuration in</w:t>
            </w:r>
            <w:del w:id="785" w:author="Author" w:date="2023-04-25T14:39:00Z">
              <w:r w:rsidRPr="00F51708" w:rsidDel="004A44AC">
                <w:rPr>
                  <w:rFonts w:ascii="Roboto" w:hAnsi="Roboto" w:cstheme="majorBidi"/>
                  <w:color w:val="auto"/>
                  <w:sz w:val="18"/>
                  <w:szCs w:val="18"/>
                </w:rPr>
                <w:delText xml:space="preserve"> </w:delText>
              </w:r>
            </w:del>
            <w:ins w:id="786" w:author="Author" w:date="2023-04-25T14:39:00Z">
              <w:r w:rsidR="004A44AC">
                <w:rPr>
                  <w:rFonts w:ascii="Roboto" w:hAnsi="Roboto" w:cstheme="majorBidi"/>
                  <w:color w:val="auto"/>
                  <w:sz w:val="18"/>
                  <w:szCs w:val="18"/>
                </w:rPr>
                <w:t>-</w:t>
              </w:r>
            </w:ins>
            <w:r w:rsidRPr="00F51708">
              <w:rPr>
                <w:rFonts w:ascii="Roboto" w:hAnsi="Roboto" w:cstheme="majorBidi"/>
                <w:color w:val="auto"/>
                <w:sz w:val="18"/>
                <w:szCs w:val="18"/>
              </w:rPr>
              <w:t xml:space="preserve">country to be adequately tailored to their needs and challenges </w:t>
            </w:r>
            <w:r w:rsidRPr="00F51708">
              <w:rPr>
                <w:rFonts w:ascii="Roboto" w:hAnsi="Roboto" w:cstheme="majorHAnsi"/>
                <w:color w:val="auto"/>
                <w:sz w:val="18"/>
                <w:szCs w:val="18"/>
              </w:rPr>
              <w:t>(strongly agree and agree)</w:t>
            </w:r>
          </w:p>
          <w:p w14:paraId="00BB4F7F" w14:textId="77777777" w:rsidR="00C53243" w:rsidRPr="00F51708" w:rsidRDefault="00C53243">
            <w:pPr>
              <w:rPr>
                <w:rFonts w:ascii="Roboto" w:hAnsi="Roboto" w:cstheme="majorHAnsi"/>
                <w:b/>
                <w:i/>
                <w:iCs/>
                <w:sz w:val="20"/>
                <w:szCs w:val="20"/>
              </w:rPr>
            </w:pPr>
          </w:p>
        </w:tc>
        <w:tc>
          <w:tcPr>
            <w:tcW w:w="1518" w:type="dxa"/>
            <w:tcBorders>
              <w:top w:val="nil"/>
              <w:left w:val="nil"/>
              <w:bottom w:val="nil"/>
              <w:right w:val="nil"/>
            </w:tcBorders>
          </w:tcPr>
          <w:p w14:paraId="2CE56E77"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86%</w:t>
            </w:r>
          </w:p>
          <w:p w14:paraId="78CB8EF7"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(2019)</w:t>
            </w:r>
          </w:p>
        </w:tc>
        <w:tc>
          <w:tcPr>
            <w:tcW w:w="732" w:type="dxa"/>
            <w:tcBorders>
              <w:top w:val="nil"/>
              <w:left w:val="nil"/>
              <w:bottom w:val="nil"/>
            </w:tcBorders>
          </w:tcPr>
          <w:p w14:paraId="343886DD" w14:textId="77777777" w:rsidR="00C53243" w:rsidRPr="00F51708" w:rsidRDefault="00C53243">
            <w:pPr>
              <w:pStyle w:val="Default"/>
              <w:tabs>
                <w:tab w:val="left" w:pos="689"/>
              </w:tabs>
              <w:jc w:val="center"/>
              <w:rPr>
                <w:rStyle w:val="normaltextrun"/>
                <w:rFonts w:ascii="Roboto" w:hAnsi="Roboto" w:cstheme="minorBidi"/>
                <w:color w:val="auto"/>
                <w:sz w:val="18"/>
                <w:szCs w:val="18"/>
              </w:rPr>
            </w:pPr>
            <w:r w:rsidRPr="00F51708">
              <w:rPr>
                <w:rStyle w:val="normaltextrun"/>
                <w:rFonts w:ascii="Roboto" w:hAnsi="Roboto"/>
                <w:sz w:val="18"/>
                <w:szCs w:val="18"/>
              </w:rPr>
              <w:t>90%</w:t>
            </w:r>
          </w:p>
        </w:tc>
        <w:tc>
          <w:tcPr>
            <w:tcW w:w="1080" w:type="dxa"/>
            <w:tcBorders>
              <w:top w:val="nil"/>
              <w:left w:val="nil"/>
              <w:bottom w:val="nil"/>
            </w:tcBorders>
          </w:tcPr>
          <w:p w14:paraId="779AA885" w14:textId="77777777" w:rsidR="00C53243" w:rsidRPr="00F51708" w:rsidRDefault="00C53243">
            <w:pPr>
              <w:pStyle w:val="paragraph"/>
              <w:spacing w:before="0" w:beforeAutospacing="0" w:after="0" w:afterAutospacing="0"/>
              <w:ind w:left="-104" w:right="-104"/>
              <w:jc w:val="center"/>
              <w:textAlignment w:val="baseline"/>
              <w:rPr>
                <w:rStyle w:val="normaltextrun"/>
                <w:rFonts w:ascii="Roboto" w:hAnsi="Roboto"/>
                <w:sz w:val="18"/>
                <w:szCs w:val="18"/>
              </w:rPr>
            </w:pPr>
            <w:r w:rsidRPr="00F51708">
              <w:rPr>
                <w:rStyle w:val="normaltextrun"/>
                <w:rFonts w:ascii="Roboto" w:hAnsi="Roboto"/>
                <w:sz w:val="18"/>
                <w:szCs w:val="18"/>
              </w:rPr>
              <w:t>87%</w:t>
            </w:r>
          </w:p>
        </w:tc>
        <w:tc>
          <w:tcPr>
            <w:tcW w:w="900" w:type="dxa"/>
            <w:tcBorders>
              <w:top w:val="nil"/>
              <w:left w:val="nil"/>
              <w:bottom w:val="nil"/>
            </w:tcBorders>
          </w:tcPr>
          <w:p w14:paraId="033FE72A" w14:textId="66D2359D" w:rsidR="00C53243" w:rsidRPr="00F51708" w:rsidRDefault="006E073A">
            <w:pPr>
              <w:pStyle w:val="paragraph"/>
              <w:spacing w:before="0" w:beforeAutospacing="0" w:after="0" w:afterAutospacing="0"/>
              <w:ind w:left="-104" w:right="-104"/>
              <w:jc w:val="center"/>
              <w:textAlignment w:val="baseline"/>
              <w:rPr>
                <w:rStyle w:val="normaltextrun"/>
                <w:rFonts w:ascii="Roboto" w:hAnsi="Roboto"/>
                <w:sz w:val="18"/>
                <w:szCs w:val="18"/>
              </w:rPr>
            </w:pPr>
            <w:ins w:id="787" w:author="Author" w:date="2023-04-25T13:42:00Z">
              <w:r>
                <w:rPr>
                  <w:rFonts w:asciiTheme="majorBidi" w:hAnsiTheme="majorBidi" w:cstheme="majorBidi"/>
                </w:rPr>
                <w:t>S</w:t>
              </w:r>
              <w:r w:rsidRPr="000B2F8B">
                <w:rPr>
                  <w:rFonts w:asciiTheme="majorBidi" w:hAnsiTheme="majorBidi" w:cstheme="majorBidi"/>
                </w:rPr>
                <w:t xml:space="preserve">urvey of </w:t>
              </w:r>
              <w:r>
                <w:rPr>
                  <w:rFonts w:asciiTheme="majorBidi" w:hAnsiTheme="majorBidi" w:cstheme="majorBidi"/>
                </w:rPr>
                <w:t>national</w:t>
              </w:r>
              <w:r w:rsidRPr="000B2F8B">
                <w:rPr>
                  <w:rFonts w:asciiTheme="majorBidi" w:hAnsiTheme="majorBidi" w:cstheme="majorBidi"/>
                </w:rPr>
                <w:t xml:space="preserve"> Governments</w:t>
              </w:r>
            </w:ins>
            <w:del w:id="788" w:author="Author" w:date="2023-04-25T13:42:00Z">
              <w:r w:rsidR="00C53243" w:rsidRPr="00F51708" w:rsidDel="006E073A">
                <w:rPr>
                  <w:rStyle w:val="normaltextrun"/>
                  <w:rFonts w:ascii="Roboto" w:hAnsi="Roboto"/>
                  <w:sz w:val="18"/>
                  <w:szCs w:val="18"/>
                </w:rPr>
                <w:delText>DESA Gov Survey</w:delText>
              </w:r>
            </w:del>
          </w:p>
        </w:tc>
      </w:tr>
      <w:tr w:rsidR="00C53243" w:rsidRPr="007F6D50" w14:paraId="236608A5" w14:textId="77777777">
        <w:tc>
          <w:tcPr>
            <w:tcW w:w="2566" w:type="dxa"/>
            <w:tcBorders>
              <w:top w:val="nil"/>
              <w:bottom w:val="single" w:sz="4" w:space="0" w:color="auto"/>
              <w:right w:val="nil"/>
            </w:tcBorders>
          </w:tcPr>
          <w:p w14:paraId="53EB4075" w14:textId="77777777" w:rsidR="00C53243" w:rsidRPr="00F51708" w:rsidRDefault="00C53243">
            <w:pPr>
              <w:rPr>
                <w:rFonts w:ascii="Roboto" w:hAnsi="Roboto" w:cs="Calibri"/>
                <w:b/>
                <w:bCs/>
                <w:sz w:val="18"/>
                <w:szCs w:val="18"/>
                <w:lang w:val="en-GB"/>
              </w:rPr>
            </w:pPr>
          </w:p>
        </w:tc>
        <w:tc>
          <w:tcPr>
            <w:tcW w:w="8234" w:type="dxa"/>
            <w:tcBorders>
              <w:top w:val="nil"/>
              <w:left w:val="nil"/>
              <w:bottom w:val="single" w:sz="4" w:space="0" w:color="auto"/>
              <w:right w:val="nil"/>
            </w:tcBorders>
          </w:tcPr>
          <w:p w14:paraId="0314A56B" w14:textId="2578FF2F" w:rsidR="00C53243" w:rsidRPr="00F51708" w:rsidRDefault="00C53243">
            <w:pPr>
              <w:pStyle w:val="Default"/>
              <w:rPr>
                <w:rFonts w:ascii="Roboto" w:hAnsi="Roboto" w:cstheme="majorHAnsi"/>
                <w:color w:val="auto"/>
                <w:sz w:val="18"/>
                <w:szCs w:val="18"/>
              </w:rPr>
            </w:pPr>
            <w:del w:id="789" w:author="Author" w:date="2023-04-25T14:28:00Z">
              <w:r w:rsidRPr="00F51708" w:rsidDel="00A476FF">
                <w:rPr>
                  <w:rFonts w:ascii="Roboto" w:hAnsi="Roboto" w:cstheme="majorHAnsi"/>
                  <w:color w:val="auto"/>
                  <w:sz w:val="18"/>
                  <w:szCs w:val="18"/>
                </w:rPr>
                <w:delText>%</w:delText>
              </w:r>
            </w:del>
            <w:ins w:id="790" w:author="Author" w:date="2023-04-25T14:28:00Z">
              <w:r w:rsidR="00A476FF">
                <w:rPr>
                  <w:rFonts w:ascii="Roboto" w:hAnsi="Roboto" w:cstheme="majorHAnsi"/>
                  <w:color w:val="7F7F7F" w:themeColor="text1" w:themeTint="80"/>
                  <w:sz w:val="18"/>
                  <w:szCs w:val="18"/>
                </w:rPr>
                <w:t xml:space="preserve"> Percentage</w:t>
              </w:r>
            </w:ins>
            <w:r w:rsidRPr="00F51708">
              <w:rPr>
                <w:rFonts w:ascii="Roboto" w:hAnsi="Roboto" w:cstheme="majorHAnsi"/>
                <w:color w:val="auto"/>
                <w:sz w:val="18"/>
                <w:szCs w:val="18"/>
              </w:rPr>
              <w:t xml:space="preserve"> of Cooperation Frameworks/</w:t>
            </w:r>
            <w:ins w:id="791" w:author="Author" w:date="2023-04-25T14:40:00Z">
              <w:r w:rsidR="004A44AC">
                <w:rPr>
                  <w:rFonts w:ascii="Roboto" w:hAnsi="Roboto" w:cstheme="majorHAnsi"/>
                  <w:color w:val="808080" w:themeColor="background1" w:themeShade="80"/>
                  <w:sz w:val="18"/>
                  <w:szCs w:val="18"/>
                </w:rPr>
                <w:t>United Nations Development Assistance Framework</w:t>
              </w:r>
            </w:ins>
            <w:ins w:id="792" w:author="Author" w:date="2023-04-25T14:41:00Z">
              <w:r w:rsidR="004A44AC">
                <w:rPr>
                  <w:rFonts w:ascii="Roboto" w:hAnsi="Roboto" w:cstheme="majorHAnsi"/>
                  <w:color w:val="808080" w:themeColor="background1" w:themeShade="80"/>
                  <w:sz w:val="18"/>
                  <w:szCs w:val="18"/>
                </w:rPr>
                <w:t>s</w:t>
              </w:r>
            </w:ins>
            <w:ins w:id="793" w:author="Author" w:date="2023-04-25T14:40:00Z">
              <w:r w:rsidR="004A44AC" w:rsidRPr="00F51708" w:rsidDel="004A44AC">
                <w:rPr>
                  <w:rFonts w:ascii="Roboto" w:hAnsi="Roboto" w:cstheme="majorHAnsi"/>
                  <w:color w:val="auto"/>
                  <w:sz w:val="18"/>
                  <w:szCs w:val="18"/>
                </w:rPr>
                <w:t xml:space="preserve"> </w:t>
              </w:r>
            </w:ins>
            <w:del w:id="794" w:author="Author" w:date="2023-04-25T14:40:00Z">
              <w:r w:rsidRPr="00F51708" w:rsidDel="004A44AC">
                <w:rPr>
                  <w:rFonts w:ascii="Roboto" w:hAnsi="Roboto" w:cstheme="majorHAnsi"/>
                  <w:color w:val="auto"/>
                  <w:sz w:val="18"/>
                  <w:szCs w:val="18"/>
                </w:rPr>
                <w:delText>UNDAFs</w:delText>
              </w:r>
            </w:del>
            <w:r w:rsidRPr="00F51708">
              <w:rPr>
                <w:rFonts w:ascii="Roboto" w:hAnsi="Roboto" w:cstheme="majorHAnsi"/>
                <w:color w:val="auto"/>
                <w:sz w:val="18"/>
                <w:szCs w:val="18"/>
              </w:rPr>
              <w:t xml:space="preserve"> that include cross-border initiatives</w:t>
            </w:r>
          </w:p>
          <w:p w14:paraId="4A1AB657" w14:textId="77777777" w:rsidR="00C53243" w:rsidRPr="00F51708" w:rsidRDefault="00C53243">
            <w:pPr>
              <w:pStyle w:val="Default"/>
              <w:rPr>
                <w:rFonts w:ascii="Roboto" w:hAnsi="Roboto" w:cstheme="majorHAnsi"/>
                <w:color w:val="auto"/>
                <w:sz w:val="18"/>
                <w:szCs w:val="18"/>
              </w:rPr>
            </w:pPr>
          </w:p>
        </w:tc>
        <w:tc>
          <w:tcPr>
            <w:tcW w:w="1518" w:type="dxa"/>
            <w:tcBorders>
              <w:top w:val="nil"/>
              <w:left w:val="nil"/>
              <w:bottom w:val="single" w:sz="4" w:space="0" w:color="auto"/>
              <w:right w:val="nil"/>
            </w:tcBorders>
          </w:tcPr>
          <w:p w14:paraId="7DD1F17C"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57%</w:t>
            </w:r>
          </w:p>
          <w:p w14:paraId="7A2A16A2"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(2021)</w:t>
            </w:r>
          </w:p>
        </w:tc>
        <w:tc>
          <w:tcPr>
            <w:tcW w:w="732" w:type="dxa"/>
            <w:tcBorders>
              <w:top w:val="nil"/>
              <w:left w:val="nil"/>
              <w:bottom w:val="single" w:sz="4" w:space="0" w:color="auto"/>
            </w:tcBorders>
          </w:tcPr>
          <w:p w14:paraId="3BB336F8"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67%</w:t>
            </w:r>
          </w:p>
        </w:tc>
        <w:tc>
          <w:tcPr>
            <w:tcW w:w="1080" w:type="dxa"/>
            <w:tcBorders>
              <w:top w:val="nil"/>
              <w:left w:val="nil"/>
              <w:bottom w:val="single" w:sz="4" w:space="0" w:color="auto"/>
            </w:tcBorders>
          </w:tcPr>
          <w:p w14:paraId="65509425"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56%</w:t>
            </w:r>
          </w:p>
        </w:tc>
        <w:tc>
          <w:tcPr>
            <w:tcW w:w="900" w:type="dxa"/>
            <w:tcBorders>
              <w:top w:val="nil"/>
              <w:left w:val="nil"/>
              <w:bottom w:val="single" w:sz="4" w:space="0" w:color="auto"/>
            </w:tcBorders>
          </w:tcPr>
          <w:p w14:paraId="5F50374A" w14:textId="4DDA0BA0" w:rsidR="00C53243" w:rsidRPr="0041514D" w:rsidRDefault="00A06CFF">
            <w:pPr>
              <w:pStyle w:val="paragraph"/>
              <w:spacing w:before="0" w:beforeAutospacing="0" w:after="0" w:afterAutospacing="0"/>
              <w:jc w:val="center"/>
              <w:textAlignment w:val="baseline"/>
              <w:rPr>
                <w:rStyle w:val="normaltextrun"/>
                <w:rFonts w:ascii="Roboto" w:hAnsi="Roboto"/>
                <w:sz w:val="18"/>
                <w:szCs w:val="18"/>
                <w:lang w:val="fr-FR"/>
                <w:rPrChange w:id="795" w:author="Author" w:date="2023-04-27T23:13:00Z">
                  <w:rPr>
                    <w:rStyle w:val="normaltextrun"/>
                    <w:rFonts w:ascii="Roboto" w:hAnsi="Roboto"/>
                    <w:sz w:val="18"/>
                    <w:szCs w:val="18"/>
                  </w:rPr>
                </w:rPrChange>
              </w:rPr>
            </w:pPr>
            <w:r w:rsidRPr="0041514D">
              <w:rPr>
                <w:rStyle w:val="normaltextrun"/>
                <w:rFonts w:ascii="Roboto" w:hAnsi="Roboto"/>
                <w:sz w:val="18"/>
                <w:szCs w:val="18"/>
                <w:lang w:val="fr-FR"/>
                <w:rPrChange w:id="796" w:author="Author" w:date="2023-04-27T23:13:00Z">
                  <w:rPr>
                    <w:rStyle w:val="normaltextrun"/>
                    <w:rFonts w:ascii="Roboto" w:hAnsi="Roboto"/>
                    <w:sz w:val="18"/>
                    <w:szCs w:val="18"/>
                  </w:rPr>
                </w:rPrChange>
              </w:rPr>
              <w:t>UN</w:t>
            </w:r>
            <w:ins w:id="797" w:author="Author" w:date="2023-04-25T14:41:00Z">
              <w:r w:rsidR="00481183" w:rsidRPr="0041514D">
                <w:rPr>
                  <w:rStyle w:val="normaltextrun"/>
                  <w:rFonts w:ascii="Roboto" w:hAnsi="Roboto"/>
                  <w:sz w:val="18"/>
                  <w:szCs w:val="18"/>
                  <w:lang w:val="fr-FR"/>
                  <w:rPrChange w:id="798" w:author="Author" w:date="2023-04-27T23:13:00Z">
                    <w:rPr>
                      <w:rStyle w:val="normaltextrun"/>
                      <w:rFonts w:ascii="Roboto" w:hAnsi="Roboto"/>
                      <w:sz w:val="18"/>
                      <w:szCs w:val="18"/>
                    </w:rPr>
                  </w:rPrChange>
                </w:rPr>
                <w:t>-</w:t>
              </w:r>
            </w:ins>
            <w:r w:rsidRPr="0041514D">
              <w:rPr>
                <w:rStyle w:val="normaltextrun"/>
                <w:rFonts w:ascii="Roboto" w:hAnsi="Roboto"/>
                <w:sz w:val="18"/>
                <w:szCs w:val="18"/>
                <w:lang w:val="fr-FR"/>
                <w:rPrChange w:id="799" w:author="Author" w:date="2023-04-27T23:13:00Z">
                  <w:rPr>
                    <w:rStyle w:val="normaltextrun"/>
                    <w:rFonts w:ascii="Roboto" w:hAnsi="Roboto"/>
                    <w:sz w:val="18"/>
                    <w:szCs w:val="18"/>
                  </w:rPr>
                </w:rPrChange>
              </w:rPr>
              <w:t>I</w:t>
            </w:r>
            <w:ins w:id="800" w:author="Author" w:date="2023-04-25T14:41:00Z">
              <w:r w:rsidR="00481183" w:rsidRPr="0041514D">
                <w:rPr>
                  <w:rStyle w:val="normaltextrun"/>
                  <w:rFonts w:ascii="Roboto" w:hAnsi="Roboto"/>
                  <w:sz w:val="18"/>
                  <w:szCs w:val="18"/>
                  <w:lang w:val="fr-FR"/>
                  <w:rPrChange w:id="801" w:author="Author" w:date="2023-04-27T23:13:00Z">
                    <w:rPr>
                      <w:rStyle w:val="normaltextrun"/>
                      <w:rFonts w:ascii="Roboto" w:hAnsi="Roboto"/>
                      <w:sz w:val="18"/>
                      <w:szCs w:val="18"/>
                    </w:rPr>
                  </w:rPrChange>
                </w:rPr>
                <w:t>nfo</w:t>
              </w:r>
            </w:ins>
            <w:ins w:id="802" w:author="Author" w:date="2023-04-27T23:13:00Z">
              <w:r w:rsidR="0041514D" w:rsidRPr="0041514D">
                <w:rPr>
                  <w:rStyle w:val="normaltextrun"/>
                  <w:rFonts w:ascii="Roboto" w:hAnsi="Roboto"/>
                  <w:sz w:val="18"/>
                  <w:szCs w:val="18"/>
                  <w:lang w:val="fr-FR"/>
                  <w:rPrChange w:id="803" w:author="Author" w:date="2023-04-27T23:13:00Z">
                    <w:rPr>
                      <w:rStyle w:val="normaltextrun"/>
                      <w:rFonts w:ascii="Roboto" w:hAnsi="Roboto"/>
                      <w:sz w:val="18"/>
                      <w:szCs w:val="18"/>
                    </w:rPr>
                  </w:rPrChange>
                </w:rPr>
                <w:t xml:space="preserve">, </w:t>
              </w:r>
              <w:r w:rsidR="0041514D" w:rsidRPr="0041514D">
                <w:rPr>
                  <w:rFonts w:asciiTheme="majorBidi" w:hAnsiTheme="majorBidi" w:cstheme="majorBidi"/>
                  <w:lang w:val="fr-FR"/>
                  <w:rPrChange w:id="804" w:author="Author" w:date="2023-04-27T23:13:00Z">
                    <w:rPr>
                      <w:rFonts w:asciiTheme="majorBidi" w:hAnsiTheme="majorBidi" w:cstheme="majorBidi"/>
                    </w:rPr>
                  </w:rPrChange>
                </w:rPr>
                <w:t>information management system</w:t>
              </w:r>
              <w:r w:rsidR="0041514D" w:rsidRPr="0041514D" w:rsidDel="00481183">
                <w:rPr>
                  <w:rStyle w:val="normaltextrun"/>
                  <w:rFonts w:ascii="Roboto" w:hAnsi="Roboto"/>
                  <w:sz w:val="18"/>
                  <w:szCs w:val="18"/>
                  <w:lang w:val="fr-FR"/>
                  <w:rPrChange w:id="805" w:author="Author" w:date="2023-04-27T23:13:00Z">
                    <w:rPr>
                      <w:rStyle w:val="normaltextrun"/>
                      <w:rFonts w:ascii="Roboto" w:hAnsi="Roboto"/>
                      <w:sz w:val="18"/>
                      <w:szCs w:val="18"/>
                    </w:rPr>
                  </w:rPrChange>
                </w:rPr>
                <w:t xml:space="preserve"> </w:t>
              </w:r>
            </w:ins>
            <w:del w:id="806" w:author="Author" w:date="2023-04-25T14:41:00Z">
              <w:r w:rsidRPr="0041514D" w:rsidDel="00481183">
                <w:rPr>
                  <w:rStyle w:val="normaltextrun"/>
                  <w:rFonts w:ascii="Roboto" w:hAnsi="Roboto"/>
                  <w:sz w:val="18"/>
                  <w:szCs w:val="18"/>
                  <w:lang w:val="fr-FR"/>
                  <w:rPrChange w:id="807" w:author="Author" w:date="2023-04-27T23:13:00Z">
                    <w:rPr>
                      <w:rStyle w:val="normaltextrun"/>
                      <w:rFonts w:ascii="Roboto" w:hAnsi="Roboto"/>
                      <w:sz w:val="18"/>
                      <w:szCs w:val="18"/>
                    </w:rPr>
                  </w:rPrChange>
                </w:rPr>
                <w:delText>NFO</w:delText>
              </w:r>
            </w:del>
            <w:r w:rsidRPr="0041514D">
              <w:rPr>
                <w:rStyle w:val="normaltextrun"/>
                <w:rFonts w:ascii="Roboto" w:hAnsi="Roboto"/>
                <w:sz w:val="18"/>
                <w:szCs w:val="18"/>
                <w:lang w:val="fr-FR"/>
                <w:rPrChange w:id="808" w:author="Author" w:date="2023-04-27T23:13:00Z">
                  <w:rPr>
                    <w:rStyle w:val="normaltextrun"/>
                    <w:rFonts w:ascii="Roboto" w:hAnsi="Roboto"/>
                    <w:sz w:val="18"/>
                    <w:szCs w:val="18"/>
                  </w:rPr>
                </w:rPrChange>
              </w:rPr>
              <w:t xml:space="preserve"> </w:t>
            </w:r>
            <w:del w:id="809" w:author="Author" w:date="2023-04-27T23:13:00Z">
              <w:r w:rsidR="00C53243" w:rsidRPr="0041514D" w:rsidDel="0041514D">
                <w:rPr>
                  <w:rStyle w:val="normaltextrun"/>
                  <w:rFonts w:ascii="Roboto" w:hAnsi="Roboto"/>
                  <w:sz w:val="18"/>
                  <w:szCs w:val="18"/>
                  <w:lang w:val="fr-FR"/>
                  <w:rPrChange w:id="810" w:author="Author" w:date="2023-04-27T23:13:00Z">
                    <w:rPr>
                      <w:rStyle w:val="normaltextrun"/>
                      <w:rFonts w:ascii="Roboto" w:hAnsi="Roboto"/>
                      <w:sz w:val="18"/>
                      <w:szCs w:val="18"/>
                    </w:rPr>
                  </w:rPrChange>
                </w:rPr>
                <w:delText>IMS</w:delText>
              </w:r>
            </w:del>
          </w:p>
        </w:tc>
      </w:tr>
      <w:tr w:rsidR="00C53243" w:rsidRPr="007F6D50" w14:paraId="43B7DE27" w14:textId="77777777">
        <w:tc>
          <w:tcPr>
            <w:tcW w:w="2566" w:type="dxa"/>
            <w:tcBorders>
              <w:top w:val="single" w:sz="4" w:space="0" w:color="auto"/>
              <w:bottom w:val="nil"/>
              <w:right w:val="nil"/>
            </w:tcBorders>
          </w:tcPr>
          <w:p w14:paraId="1C6677F6" w14:textId="77777777" w:rsidR="00C53243" w:rsidRPr="00F51708" w:rsidRDefault="00C53243">
            <w:pPr>
              <w:rPr>
                <w:rFonts w:ascii="Roboto" w:hAnsi="Roboto" w:cs="Calibri"/>
                <w:b/>
                <w:bCs/>
                <w:sz w:val="18"/>
                <w:szCs w:val="18"/>
                <w:lang w:val="en-GB"/>
              </w:rPr>
            </w:pPr>
            <w:r w:rsidRPr="00F51708">
              <w:rPr>
                <w:rFonts w:ascii="Roboto" w:hAnsi="Roboto" w:cs="Calibri"/>
                <w:sz w:val="18"/>
                <w:szCs w:val="18"/>
                <w:lang w:val="en-GB"/>
              </w:rPr>
              <w:t xml:space="preserve">2.1.2 </w:t>
            </w:r>
            <w:r w:rsidRPr="00481183">
              <w:rPr>
                <w:rFonts w:ascii="Roboto" w:hAnsi="Roboto" w:cs="Calibri"/>
                <w:sz w:val="18"/>
                <w:szCs w:val="18"/>
                <w:lang w:val="en-GB"/>
                <w:rPrChange w:id="811" w:author="Author" w:date="2023-04-25T14:42:00Z">
                  <w:rPr>
                    <w:rFonts w:ascii="Roboto" w:hAnsi="Roboto" w:cs="Calibri"/>
                    <w:b/>
                    <w:bCs/>
                    <w:sz w:val="18"/>
                    <w:szCs w:val="18"/>
                    <w:lang w:val="en-GB"/>
                  </w:rPr>
                </w:rPrChange>
              </w:rPr>
              <w:t>Strengthened system-wide support to eradicate poverty and leave no-one behind</w:t>
            </w:r>
          </w:p>
        </w:tc>
        <w:tc>
          <w:tcPr>
            <w:tcW w:w="8234" w:type="dxa"/>
            <w:tcBorders>
              <w:top w:val="single" w:sz="4" w:space="0" w:color="auto"/>
              <w:left w:val="nil"/>
              <w:bottom w:val="nil"/>
              <w:right w:val="nil"/>
            </w:tcBorders>
          </w:tcPr>
          <w:p w14:paraId="2214DFED" w14:textId="3801C281" w:rsidR="00C53243" w:rsidRPr="005129DD" w:rsidRDefault="00C53243">
            <w:pPr>
              <w:pStyle w:val="Default"/>
              <w:rPr>
                <w:rFonts w:ascii="Roboto" w:hAnsi="Roboto" w:cstheme="majorBidi"/>
                <w:color w:val="auto"/>
                <w:sz w:val="18"/>
                <w:szCs w:val="18"/>
              </w:rPr>
            </w:pPr>
            <w:del w:id="812" w:author="Author" w:date="2023-04-25T14:28:00Z">
              <w:r w:rsidRPr="005129DD" w:rsidDel="00A476FF">
                <w:rPr>
                  <w:rFonts w:ascii="Roboto" w:hAnsi="Roboto" w:cstheme="majorBidi"/>
                  <w:color w:val="auto"/>
                  <w:sz w:val="18"/>
                  <w:szCs w:val="18"/>
                </w:rPr>
                <w:delText>%</w:delText>
              </w:r>
            </w:del>
            <w:ins w:id="813" w:author="Author" w:date="2023-04-25T14:28:00Z">
              <w:r w:rsidR="00A476FF">
                <w:rPr>
                  <w:rFonts w:ascii="Roboto" w:hAnsi="Roboto" w:cstheme="majorHAnsi"/>
                  <w:color w:val="7F7F7F" w:themeColor="text1" w:themeTint="80"/>
                  <w:sz w:val="18"/>
                  <w:szCs w:val="18"/>
                </w:rPr>
                <w:t xml:space="preserve"> Percentage</w:t>
              </w:r>
            </w:ins>
            <w:r w:rsidRPr="005129DD">
              <w:rPr>
                <w:rFonts w:ascii="Roboto" w:hAnsi="Roboto" w:cstheme="majorBidi"/>
                <w:color w:val="auto"/>
                <w:sz w:val="18"/>
                <w:szCs w:val="18"/>
              </w:rPr>
              <w:t xml:space="preserve"> of country-level joint programmes </w:t>
            </w:r>
            <w:del w:id="814" w:author="Author" w:date="2023-04-25T14:47:00Z">
              <w:r w:rsidRPr="005129DD" w:rsidDel="00481183">
                <w:rPr>
                  <w:rStyle w:val="FootnoteReference"/>
                  <w:rFonts w:ascii="Roboto" w:hAnsi="Roboto" w:cstheme="majorBidi"/>
                  <w:color w:val="auto"/>
                  <w:sz w:val="18"/>
                  <w:szCs w:val="18"/>
                </w:rPr>
                <w:footnoteReference w:id="5"/>
              </w:r>
            </w:del>
            <w:ins w:id="817" w:author="Author" w:date="2023-04-25T14:47:00Z">
              <w:r w:rsidR="00481183" w:rsidRPr="00481183">
                <w:rPr>
                  <w:rFonts w:ascii="Roboto" w:hAnsi="Roboto" w:cstheme="majorBidi"/>
                  <w:i/>
                  <w:iCs/>
                  <w:color w:val="auto"/>
                  <w:sz w:val="18"/>
                  <w:szCs w:val="18"/>
                  <w:vertAlign w:val="superscript"/>
                  <w:rPrChange w:id="818" w:author="Author" w:date="2023-04-25T14:47:00Z">
                    <w:rPr>
                      <w:rFonts w:ascii="Roboto" w:hAnsi="Roboto" w:cstheme="majorBidi"/>
                      <w:color w:val="auto"/>
                      <w:sz w:val="18"/>
                      <w:szCs w:val="18"/>
                    </w:rPr>
                  </w:rPrChange>
                </w:rPr>
                <w:t>c</w:t>
              </w:r>
            </w:ins>
            <w:r w:rsidRPr="005129DD">
              <w:rPr>
                <w:rFonts w:ascii="Roboto" w:hAnsi="Roboto" w:cstheme="majorBidi"/>
                <w:color w:val="auto"/>
                <w:sz w:val="18"/>
                <w:szCs w:val="18"/>
              </w:rPr>
              <w:t xml:space="preserve"> in </w:t>
            </w:r>
            <w:ins w:id="819" w:author="Author" w:date="2023-04-25T14:43:00Z">
              <w:r w:rsidR="00481183">
                <w:rPr>
                  <w:rFonts w:ascii="Roboto" w:hAnsi="Roboto" w:cstheme="majorBidi"/>
                  <w:color w:val="808080" w:themeColor="background1" w:themeShade="80"/>
                  <w:sz w:val="18"/>
                  <w:szCs w:val="18"/>
                </w:rPr>
                <w:t>United Nations country teams</w:t>
              </w:r>
            </w:ins>
            <w:del w:id="820" w:author="Author" w:date="2023-04-25T14:43:00Z">
              <w:r w:rsidRPr="005129DD" w:rsidDel="00481183">
                <w:rPr>
                  <w:rFonts w:ascii="Roboto" w:hAnsi="Roboto" w:cstheme="majorBidi"/>
                  <w:color w:val="auto"/>
                  <w:sz w:val="18"/>
                  <w:szCs w:val="18"/>
                </w:rPr>
                <w:delText>UNCTs</w:delText>
              </w:r>
            </w:del>
            <w:r w:rsidRPr="005129DD">
              <w:rPr>
                <w:rFonts w:ascii="Roboto" w:hAnsi="Roboto" w:cstheme="majorBidi"/>
                <w:color w:val="auto"/>
                <w:sz w:val="18"/>
                <w:szCs w:val="18"/>
              </w:rPr>
              <w:t xml:space="preserve"> addressing the following sectors/themes</w:t>
            </w:r>
            <w:ins w:id="821" w:author="Author" w:date="2023-04-25T14:43:00Z">
              <w:r w:rsidR="00481183">
                <w:rPr>
                  <w:rFonts w:ascii="Roboto" w:hAnsi="Roboto" w:cstheme="majorBidi"/>
                  <w:color w:val="auto"/>
                  <w:sz w:val="18"/>
                  <w:szCs w:val="18"/>
                </w:rPr>
                <w:t>:</w:t>
              </w:r>
            </w:ins>
          </w:p>
          <w:p w14:paraId="15DF4C7C" w14:textId="5C25C334" w:rsidR="00C53243" w:rsidRPr="005129DD" w:rsidRDefault="00C53243" w:rsidP="002E4F2B">
            <w:pPr>
              <w:pStyle w:val="Default"/>
              <w:numPr>
                <w:ilvl w:val="0"/>
                <w:numId w:val="13"/>
              </w:numPr>
              <w:autoSpaceDE/>
              <w:autoSpaceDN/>
              <w:adjustRightInd w:val="0"/>
              <w:rPr>
                <w:rFonts w:ascii="Roboto" w:hAnsi="Roboto" w:cstheme="majorBidi"/>
                <w:color w:val="auto"/>
                <w:sz w:val="18"/>
                <w:szCs w:val="18"/>
              </w:rPr>
            </w:pPr>
            <w:r w:rsidRPr="005129DD">
              <w:rPr>
                <w:rFonts w:ascii="Roboto" w:hAnsi="Roboto" w:cstheme="majorBidi"/>
                <w:color w:val="auto"/>
                <w:sz w:val="18"/>
                <w:szCs w:val="18"/>
              </w:rPr>
              <w:t>Poverty reduction and basic services</w:t>
            </w:r>
            <w:del w:id="822" w:author="Author" w:date="2023-04-25T14:47:00Z">
              <w:r w:rsidRPr="005129DD" w:rsidDel="00481183">
                <w:rPr>
                  <w:rStyle w:val="FootnoteReference"/>
                  <w:rFonts w:ascii="Roboto" w:hAnsi="Roboto" w:cstheme="majorBidi"/>
                  <w:color w:val="auto"/>
                  <w:sz w:val="18"/>
                  <w:szCs w:val="18"/>
                </w:rPr>
                <w:footnoteReference w:id="6"/>
              </w:r>
            </w:del>
            <w:ins w:id="825" w:author="Author" w:date="2023-04-25T14:47:00Z">
              <w:r w:rsidR="00481183" w:rsidRPr="00481183">
                <w:rPr>
                  <w:rFonts w:ascii="Roboto" w:hAnsi="Roboto" w:cstheme="majorBidi"/>
                  <w:i/>
                  <w:iCs/>
                  <w:color w:val="auto"/>
                  <w:sz w:val="18"/>
                  <w:szCs w:val="18"/>
                  <w:vertAlign w:val="superscript"/>
                  <w:rPrChange w:id="826" w:author="Author" w:date="2023-04-25T14:48:00Z">
                    <w:rPr>
                      <w:rFonts w:ascii="Roboto" w:hAnsi="Roboto" w:cstheme="majorBidi"/>
                      <w:color w:val="auto"/>
                      <w:sz w:val="18"/>
                      <w:szCs w:val="18"/>
                    </w:rPr>
                  </w:rPrChange>
                </w:rPr>
                <w:t>d</w:t>
              </w:r>
            </w:ins>
            <w:r w:rsidRPr="005129DD">
              <w:rPr>
                <w:rFonts w:ascii="Roboto" w:hAnsi="Roboto" w:cstheme="majorBidi"/>
                <w:color w:val="auto"/>
                <w:sz w:val="18"/>
                <w:szCs w:val="18"/>
              </w:rPr>
              <w:t xml:space="preserve"> </w:t>
            </w:r>
          </w:p>
          <w:p w14:paraId="3285EC2B" w14:textId="24204F1C" w:rsidR="00C53243" w:rsidRPr="005129DD" w:rsidRDefault="00C53243" w:rsidP="002E4F2B">
            <w:pPr>
              <w:pStyle w:val="Default"/>
              <w:numPr>
                <w:ilvl w:val="0"/>
                <w:numId w:val="13"/>
              </w:numPr>
              <w:autoSpaceDE/>
              <w:autoSpaceDN/>
              <w:adjustRightInd w:val="0"/>
              <w:rPr>
                <w:rFonts w:ascii="Roboto" w:hAnsi="Roboto" w:cstheme="majorBidi"/>
                <w:color w:val="auto"/>
                <w:sz w:val="18"/>
                <w:szCs w:val="18"/>
              </w:rPr>
            </w:pPr>
            <w:r w:rsidRPr="005129DD">
              <w:rPr>
                <w:rFonts w:ascii="Roboto" w:hAnsi="Roboto" w:cstheme="majorBidi"/>
                <w:color w:val="auto"/>
                <w:sz w:val="18"/>
                <w:szCs w:val="18"/>
              </w:rPr>
              <w:t>Economic transformation and financing for development</w:t>
            </w:r>
            <w:del w:id="827" w:author="Author" w:date="2023-04-25T14:47:00Z">
              <w:r w:rsidRPr="005129DD" w:rsidDel="00481183">
                <w:rPr>
                  <w:rStyle w:val="FootnoteReference"/>
                  <w:rFonts w:ascii="Roboto" w:hAnsi="Roboto" w:cstheme="majorBidi"/>
                  <w:color w:val="auto"/>
                  <w:sz w:val="18"/>
                  <w:szCs w:val="18"/>
                </w:rPr>
                <w:footnoteReference w:id="7"/>
              </w:r>
            </w:del>
            <w:ins w:id="830" w:author="Author" w:date="2023-04-25T14:47:00Z">
              <w:r w:rsidR="00481183" w:rsidRPr="00481183">
                <w:rPr>
                  <w:rFonts w:ascii="Roboto" w:hAnsi="Roboto" w:cstheme="majorBidi"/>
                  <w:color w:val="auto"/>
                  <w:sz w:val="18"/>
                  <w:szCs w:val="18"/>
                  <w:vertAlign w:val="superscript"/>
                  <w:rPrChange w:id="831" w:author="Author" w:date="2023-04-25T14:48:00Z">
                    <w:rPr>
                      <w:rFonts w:ascii="Roboto" w:hAnsi="Roboto" w:cstheme="majorBidi"/>
                      <w:color w:val="auto"/>
                      <w:sz w:val="18"/>
                      <w:szCs w:val="18"/>
                    </w:rPr>
                  </w:rPrChange>
                </w:rPr>
                <w:t>e</w:t>
              </w:r>
            </w:ins>
            <w:r w:rsidRPr="00481183">
              <w:rPr>
                <w:rFonts w:ascii="Roboto" w:hAnsi="Roboto" w:cstheme="majorBidi"/>
                <w:color w:val="auto"/>
                <w:sz w:val="18"/>
                <w:szCs w:val="18"/>
                <w:vertAlign w:val="superscript"/>
                <w:rPrChange w:id="832" w:author="Author" w:date="2023-04-25T14:48:00Z">
                  <w:rPr>
                    <w:rFonts w:ascii="Roboto" w:hAnsi="Roboto" w:cstheme="majorBidi"/>
                    <w:color w:val="auto"/>
                    <w:sz w:val="18"/>
                    <w:szCs w:val="18"/>
                  </w:rPr>
                </w:rPrChange>
              </w:rPr>
              <w:t xml:space="preserve"> </w:t>
            </w:r>
          </w:p>
          <w:p w14:paraId="56C1ED29" w14:textId="77777777" w:rsidR="00C53243" w:rsidRPr="005129DD" w:rsidRDefault="00C53243" w:rsidP="002E4F2B">
            <w:pPr>
              <w:pStyle w:val="Default"/>
              <w:numPr>
                <w:ilvl w:val="0"/>
                <w:numId w:val="13"/>
              </w:numPr>
              <w:autoSpaceDE/>
              <w:autoSpaceDN/>
              <w:adjustRightInd w:val="0"/>
              <w:rPr>
                <w:rFonts w:ascii="Roboto" w:hAnsi="Roboto" w:cstheme="majorBidi"/>
                <w:color w:val="auto"/>
                <w:sz w:val="18"/>
                <w:szCs w:val="18"/>
              </w:rPr>
            </w:pPr>
            <w:r w:rsidRPr="005129DD">
              <w:rPr>
                <w:rFonts w:ascii="Roboto" w:hAnsi="Roboto" w:cstheme="majorBidi"/>
                <w:color w:val="auto"/>
                <w:sz w:val="18"/>
                <w:szCs w:val="18"/>
              </w:rPr>
              <w:t xml:space="preserve">Gender equality and women’s empowerment </w:t>
            </w:r>
          </w:p>
          <w:p w14:paraId="68B418EE" w14:textId="011A988E" w:rsidR="00C53243" w:rsidRPr="005129DD" w:rsidRDefault="00C53243" w:rsidP="002E4F2B">
            <w:pPr>
              <w:pStyle w:val="Default"/>
              <w:numPr>
                <w:ilvl w:val="0"/>
                <w:numId w:val="13"/>
              </w:numPr>
              <w:autoSpaceDE/>
              <w:autoSpaceDN/>
              <w:adjustRightInd w:val="0"/>
              <w:rPr>
                <w:rFonts w:ascii="Roboto" w:hAnsi="Roboto" w:cstheme="majorBidi"/>
                <w:color w:val="auto"/>
                <w:sz w:val="18"/>
                <w:szCs w:val="18"/>
              </w:rPr>
            </w:pPr>
            <w:r w:rsidRPr="005129DD">
              <w:rPr>
                <w:rFonts w:ascii="Roboto" w:hAnsi="Roboto" w:cstheme="majorBidi"/>
                <w:color w:val="auto"/>
                <w:sz w:val="18"/>
                <w:szCs w:val="18"/>
              </w:rPr>
              <w:t>Environmental sustainability</w:t>
            </w:r>
            <w:del w:id="833" w:author="Author" w:date="2023-04-25T14:48:00Z">
              <w:r w:rsidRPr="00481183" w:rsidDel="00481183">
                <w:rPr>
                  <w:rStyle w:val="FootnoteReference"/>
                  <w:rFonts w:ascii="Roboto" w:hAnsi="Roboto" w:cstheme="majorBidi"/>
                  <w:i/>
                  <w:iCs/>
                  <w:color w:val="auto"/>
                  <w:sz w:val="18"/>
                  <w:szCs w:val="18"/>
                  <w:rPrChange w:id="834" w:author="Author" w:date="2023-04-25T14:48:00Z">
                    <w:rPr>
                      <w:rStyle w:val="FootnoteReference"/>
                      <w:rFonts w:ascii="Roboto" w:hAnsi="Roboto" w:cstheme="majorBidi"/>
                      <w:color w:val="auto"/>
                      <w:sz w:val="18"/>
                      <w:szCs w:val="18"/>
                    </w:rPr>
                  </w:rPrChange>
                </w:rPr>
                <w:footnoteReference w:id="8"/>
              </w:r>
            </w:del>
            <w:ins w:id="837" w:author="Author" w:date="2023-04-25T14:48:00Z">
              <w:r w:rsidR="00481183" w:rsidRPr="00481183">
                <w:rPr>
                  <w:rFonts w:ascii="Roboto" w:hAnsi="Roboto" w:cstheme="majorBidi"/>
                  <w:i/>
                  <w:iCs/>
                  <w:color w:val="auto"/>
                  <w:sz w:val="18"/>
                  <w:szCs w:val="18"/>
                  <w:vertAlign w:val="superscript"/>
                  <w:rPrChange w:id="838" w:author="Author" w:date="2023-04-25T14:48:00Z">
                    <w:rPr>
                      <w:rFonts w:ascii="Roboto" w:hAnsi="Roboto" w:cstheme="majorBidi"/>
                      <w:color w:val="auto"/>
                      <w:sz w:val="18"/>
                      <w:szCs w:val="18"/>
                    </w:rPr>
                  </w:rPrChange>
                </w:rPr>
                <w:t>f</w:t>
              </w:r>
            </w:ins>
            <w:r w:rsidRPr="005129DD">
              <w:rPr>
                <w:rFonts w:ascii="Roboto" w:hAnsi="Roboto" w:cstheme="majorBidi"/>
                <w:color w:val="auto"/>
                <w:sz w:val="18"/>
                <w:szCs w:val="18"/>
              </w:rPr>
              <w:t xml:space="preserve"> and disaster risk reduction</w:t>
            </w:r>
          </w:p>
          <w:p w14:paraId="602D56E6" w14:textId="4C6D4C7F" w:rsidR="00C53243" w:rsidRPr="005129DD" w:rsidRDefault="00C53243" w:rsidP="002E4F2B">
            <w:pPr>
              <w:pStyle w:val="Default"/>
              <w:numPr>
                <w:ilvl w:val="0"/>
                <w:numId w:val="13"/>
              </w:numPr>
              <w:autoSpaceDE/>
              <w:autoSpaceDN/>
              <w:adjustRightInd w:val="0"/>
              <w:rPr>
                <w:rFonts w:ascii="Roboto" w:hAnsi="Roboto" w:cstheme="majorBidi"/>
                <w:color w:val="auto"/>
                <w:sz w:val="18"/>
                <w:szCs w:val="18"/>
              </w:rPr>
            </w:pPr>
            <w:r w:rsidRPr="005129DD">
              <w:rPr>
                <w:rFonts w:ascii="Roboto" w:hAnsi="Roboto" w:cstheme="majorBidi"/>
                <w:color w:val="auto"/>
                <w:sz w:val="18"/>
                <w:szCs w:val="18"/>
              </w:rPr>
              <w:t>Leaving no-one behind</w:t>
            </w:r>
            <w:del w:id="839" w:author="Author" w:date="2023-04-25T14:48:00Z">
              <w:r w:rsidRPr="005129DD" w:rsidDel="00481183">
                <w:rPr>
                  <w:rStyle w:val="FootnoteReference"/>
                  <w:rFonts w:ascii="Roboto" w:hAnsi="Roboto" w:cstheme="majorBidi"/>
                  <w:color w:val="auto"/>
                  <w:sz w:val="18"/>
                  <w:szCs w:val="18"/>
                </w:rPr>
                <w:footnoteReference w:id="9"/>
              </w:r>
            </w:del>
            <w:ins w:id="842" w:author="Author" w:date="2023-04-25T14:48:00Z">
              <w:r w:rsidR="00481183" w:rsidRPr="00481183">
                <w:rPr>
                  <w:rFonts w:ascii="Roboto" w:hAnsi="Roboto" w:cstheme="majorBidi"/>
                  <w:i/>
                  <w:iCs/>
                  <w:color w:val="auto"/>
                  <w:sz w:val="18"/>
                  <w:szCs w:val="18"/>
                  <w:vertAlign w:val="superscript"/>
                  <w:rPrChange w:id="843" w:author="Author" w:date="2023-04-25T14:48:00Z">
                    <w:rPr>
                      <w:rFonts w:ascii="Roboto" w:hAnsi="Roboto" w:cstheme="majorBidi"/>
                      <w:color w:val="auto"/>
                      <w:sz w:val="18"/>
                      <w:szCs w:val="18"/>
                    </w:rPr>
                  </w:rPrChange>
                </w:rPr>
                <w:t>g</w:t>
              </w:r>
            </w:ins>
            <w:r w:rsidRPr="005129DD">
              <w:rPr>
                <w:rFonts w:ascii="Roboto" w:hAnsi="Roboto" w:cstheme="majorBidi"/>
                <w:color w:val="auto"/>
                <w:sz w:val="18"/>
                <w:szCs w:val="18"/>
              </w:rPr>
              <w:t xml:space="preserve"> </w:t>
            </w:r>
          </w:p>
          <w:p w14:paraId="466B99BC" w14:textId="0F004AB0" w:rsidR="00C53243" w:rsidRPr="005129DD" w:rsidRDefault="00C53243" w:rsidP="002E4F2B">
            <w:pPr>
              <w:pStyle w:val="Default"/>
              <w:numPr>
                <w:ilvl w:val="0"/>
                <w:numId w:val="13"/>
              </w:numPr>
              <w:autoSpaceDE/>
              <w:autoSpaceDN/>
              <w:adjustRightInd w:val="0"/>
              <w:rPr>
                <w:rFonts w:ascii="Roboto" w:hAnsi="Roboto" w:cstheme="majorBidi"/>
                <w:color w:val="auto"/>
                <w:sz w:val="18"/>
                <w:szCs w:val="18"/>
              </w:rPr>
            </w:pPr>
            <w:r w:rsidRPr="005129DD">
              <w:rPr>
                <w:rFonts w:ascii="Roboto" w:hAnsi="Roboto" w:cstheme="majorBidi"/>
                <w:color w:val="auto"/>
                <w:sz w:val="18"/>
                <w:szCs w:val="18"/>
              </w:rPr>
              <w:t>Human rights</w:t>
            </w:r>
            <w:del w:id="844" w:author="Author" w:date="2023-04-25T14:48:00Z">
              <w:r w:rsidRPr="005129DD" w:rsidDel="00481183">
                <w:rPr>
                  <w:rStyle w:val="FootnoteReference"/>
                  <w:rFonts w:ascii="Roboto" w:hAnsi="Roboto" w:cstheme="majorBidi"/>
                  <w:color w:val="auto"/>
                  <w:sz w:val="18"/>
                  <w:szCs w:val="18"/>
                </w:rPr>
                <w:footnoteReference w:id="10"/>
              </w:r>
            </w:del>
            <w:ins w:id="847" w:author="Author" w:date="2023-04-25T14:48:00Z">
              <w:r w:rsidR="00481183" w:rsidRPr="00481183">
                <w:rPr>
                  <w:rFonts w:ascii="Roboto" w:hAnsi="Roboto" w:cstheme="majorBidi"/>
                  <w:i/>
                  <w:iCs/>
                  <w:color w:val="auto"/>
                  <w:sz w:val="18"/>
                  <w:szCs w:val="18"/>
                  <w:vertAlign w:val="superscript"/>
                  <w:rPrChange w:id="848" w:author="Author" w:date="2023-04-25T14:48:00Z">
                    <w:rPr>
                      <w:rFonts w:ascii="Roboto" w:hAnsi="Roboto" w:cstheme="majorBidi"/>
                      <w:color w:val="auto"/>
                      <w:sz w:val="18"/>
                      <w:szCs w:val="18"/>
                    </w:rPr>
                  </w:rPrChange>
                </w:rPr>
                <w:t>h</w:t>
              </w:r>
            </w:ins>
            <w:r w:rsidRPr="005129DD">
              <w:rPr>
                <w:rFonts w:ascii="Roboto" w:hAnsi="Roboto" w:cstheme="majorBidi"/>
                <w:color w:val="auto"/>
                <w:sz w:val="18"/>
                <w:szCs w:val="18"/>
              </w:rPr>
              <w:t xml:space="preserve"> </w:t>
            </w:r>
          </w:p>
          <w:p w14:paraId="28F59585" w14:textId="77777777" w:rsidR="00C53243" w:rsidRPr="005129DD" w:rsidRDefault="00C53243">
            <w:pPr>
              <w:pStyle w:val="Default"/>
              <w:autoSpaceDE/>
              <w:autoSpaceDN/>
              <w:adjustRightInd w:val="0"/>
              <w:ind w:left="720"/>
              <w:rPr>
                <w:rFonts w:ascii="Roboto" w:hAnsi="Roboto" w:cstheme="majorBidi"/>
                <w:color w:val="auto"/>
                <w:sz w:val="18"/>
                <w:szCs w:val="18"/>
              </w:rPr>
            </w:pPr>
          </w:p>
        </w:tc>
        <w:tc>
          <w:tcPr>
            <w:tcW w:w="1518" w:type="dxa"/>
            <w:tcBorders>
              <w:top w:val="single" w:sz="4" w:space="0" w:color="auto"/>
              <w:left w:val="nil"/>
              <w:bottom w:val="nil"/>
              <w:right w:val="nil"/>
            </w:tcBorders>
          </w:tcPr>
          <w:p w14:paraId="7075C915" w14:textId="77777777" w:rsidR="00C53243" w:rsidRPr="005129DD" w:rsidRDefault="00C53243">
            <w:pPr>
              <w:pStyle w:val="paragraph"/>
              <w:spacing w:before="0" w:beforeAutospacing="0" w:after="0" w:afterAutospacing="0"/>
              <w:textAlignment w:val="baseline"/>
              <w:rPr>
                <w:rStyle w:val="normaltextrun"/>
                <w:rFonts w:ascii="Roboto" w:hAnsi="Roboto"/>
                <w:sz w:val="18"/>
                <w:szCs w:val="18"/>
              </w:rPr>
            </w:pPr>
          </w:p>
          <w:p w14:paraId="71B02C8D" w14:textId="77777777" w:rsidR="00C53243" w:rsidRPr="005129DD" w:rsidRDefault="00C53243" w:rsidP="002E4F2B">
            <w:pPr>
              <w:pStyle w:val="paragraph"/>
              <w:numPr>
                <w:ilvl w:val="0"/>
                <w:numId w:val="14"/>
              </w:numPr>
              <w:tabs>
                <w:tab w:val="left" w:pos="150"/>
                <w:tab w:val="left" w:pos="240"/>
              </w:tabs>
              <w:spacing w:before="0" w:beforeAutospacing="0" w:after="0" w:afterAutospacing="0"/>
              <w:ind w:left="150" w:hanging="150"/>
              <w:textAlignment w:val="baseline"/>
              <w:rPr>
                <w:rStyle w:val="normaltextrun"/>
                <w:rFonts w:ascii="Roboto" w:hAnsi="Roboto"/>
                <w:sz w:val="18"/>
                <w:szCs w:val="18"/>
              </w:rPr>
            </w:pPr>
            <w:commentRangeStart w:id="849"/>
            <w:r w:rsidRPr="005129DD">
              <w:rPr>
                <w:rStyle w:val="normaltextrun"/>
                <w:rFonts w:ascii="Roboto" w:hAnsi="Roboto"/>
                <w:sz w:val="18"/>
                <w:szCs w:val="18"/>
              </w:rPr>
              <w:t>65% (2020)</w:t>
            </w:r>
            <w:commentRangeEnd w:id="849"/>
            <w:r w:rsidR="00481183">
              <w:rPr>
                <w:rStyle w:val="CommentReference"/>
                <w:rFonts w:asciiTheme="minorHAnsi" w:eastAsiaTheme="minorHAnsi" w:hAnsiTheme="minorHAnsi"/>
              </w:rPr>
              <w:commentReference w:id="849"/>
            </w:r>
          </w:p>
          <w:p w14:paraId="0EAA1C3B" w14:textId="77777777" w:rsidR="00C53243" w:rsidRPr="005129DD" w:rsidRDefault="00C53243" w:rsidP="002E4F2B">
            <w:pPr>
              <w:pStyle w:val="paragraph"/>
              <w:numPr>
                <w:ilvl w:val="0"/>
                <w:numId w:val="14"/>
              </w:numPr>
              <w:tabs>
                <w:tab w:val="left" w:pos="150"/>
                <w:tab w:val="left" w:pos="240"/>
              </w:tabs>
              <w:spacing w:before="0" w:beforeAutospacing="0" w:after="0" w:afterAutospacing="0"/>
              <w:ind w:left="150" w:hanging="150"/>
              <w:textAlignment w:val="baseline"/>
              <w:rPr>
                <w:rStyle w:val="normaltextrun"/>
                <w:rFonts w:ascii="Roboto" w:hAnsi="Roboto"/>
                <w:sz w:val="18"/>
                <w:szCs w:val="18"/>
              </w:rPr>
            </w:pPr>
            <w:r w:rsidRPr="005129DD">
              <w:rPr>
                <w:rStyle w:val="normaltextrun"/>
                <w:rFonts w:ascii="Roboto" w:hAnsi="Roboto"/>
                <w:sz w:val="18"/>
                <w:szCs w:val="18"/>
              </w:rPr>
              <w:t>16% (2020)</w:t>
            </w:r>
          </w:p>
          <w:p w14:paraId="2F09B26A" w14:textId="77777777" w:rsidR="00C53243" w:rsidRPr="005129DD" w:rsidRDefault="00C53243" w:rsidP="002E4F2B">
            <w:pPr>
              <w:pStyle w:val="paragraph"/>
              <w:numPr>
                <w:ilvl w:val="0"/>
                <w:numId w:val="14"/>
              </w:numPr>
              <w:tabs>
                <w:tab w:val="left" w:pos="150"/>
                <w:tab w:val="left" w:pos="240"/>
              </w:tabs>
              <w:spacing w:before="0" w:beforeAutospacing="0" w:after="0" w:afterAutospacing="0"/>
              <w:ind w:left="150" w:hanging="150"/>
              <w:textAlignment w:val="baseline"/>
              <w:rPr>
                <w:rStyle w:val="normaltextrun"/>
                <w:rFonts w:ascii="Roboto" w:hAnsi="Roboto"/>
                <w:sz w:val="18"/>
                <w:szCs w:val="18"/>
              </w:rPr>
            </w:pPr>
            <w:r w:rsidRPr="005129DD">
              <w:rPr>
                <w:rStyle w:val="normaltextrun"/>
                <w:rFonts w:ascii="Roboto" w:hAnsi="Roboto"/>
                <w:sz w:val="18"/>
                <w:szCs w:val="18"/>
              </w:rPr>
              <w:t>44% (2020)</w:t>
            </w:r>
          </w:p>
          <w:p w14:paraId="220E6214" w14:textId="77777777" w:rsidR="00C53243" w:rsidRPr="005129DD" w:rsidRDefault="00C53243" w:rsidP="002E4F2B">
            <w:pPr>
              <w:pStyle w:val="paragraph"/>
              <w:numPr>
                <w:ilvl w:val="0"/>
                <w:numId w:val="14"/>
              </w:numPr>
              <w:tabs>
                <w:tab w:val="left" w:pos="150"/>
                <w:tab w:val="left" w:pos="240"/>
                <w:tab w:val="left" w:pos="330"/>
              </w:tabs>
              <w:spacing w:before="0" w:beforeAutospacing="0" w:after="0" w:afterAutospacing="0"/>
              <w:ind w:left="150" w:hanging="150"/>
              <w:textAlignment w:val="baseline"/>
              <w:rPr>
                <w:rStyle w:val="normaltextrun"/>
                <w:rFonts w:ascii="Roboto" w:hAnsi="Roboto"/>
                <w:sz w:val="18"/>
                <w:szCs w:val="18"/>
              </w:rPr>
            </w:pPr>
            <w:r w:rsidRPr="005129DD">
              <w:rPr>
                <w:rStyle w:val="normaltextrun"/>
                <w:rFonts w:ascii="Roboto" w:hAnsi="Roboto"/>
                <w:sz w:val="18"/>
                <w:szCs w:val="18"/>
              </w:rPr>
              <w:t>17% (2021)</w:t>
            </w:r>
          </w:p>
          <w:p w14:paraId="1CD55D61" w14:textId="77777777" w:rsidR="00C53243" w:rsidRPr="005129DD" w:rsidRDefault="00C53243" w:rsidP="002E4F2B">
            <w:pPr>
              <w:pStyle w:val="paragraph"/>
              <w:numPr>
                <w:ilvl w:val="0"/>
                <w:numId w:val="14"/>
              </w:numPr>
              <w:tabs>
                <w:tab w:val="left" w:pos="150"/>
                <w:tab w:val="left" w:pos="240"/>
                <w:tab w:val="left" w:pos="330"/>
              </w:tabs>
              <w:spacing w:before="0" w:beforeAutospacing="0" w:after="0" w:afterAutospacing="0"/>
              <w:ind w:left="150" w:hanging="150"/>
              <w:textAlignment w:val="baseline"/>
              <w:rPr>
                <w:rStyle w:val="normaltextrun"/>
                <w:rFonts w:ascii="Roboto" w:hAnsi="Roboto"/>
                <w:sz w:val="18"/>
                <w:szCs w:val="18"/>
              </w:rPr>
            </w:pPr>
            <w:r w:rsidRPr="005129DD">
              <w:rPr>
                <w:rStyle w:val="normaltextrun"/>
                <w:rFonts w:ascii="Roboto" w:hAnsi="Roboto"/>
                <w:sz w:val="18"/>
                <w:szCs w:val="18"/>
              </w:rPr>
              <w:t>17% (2021)</w:t>
            </w:r>
          </w:p>
          <w:p w14:paraId="406C09FC" w14:textId="77777777" w:rsidR="00C53243" w:rsidRPr="005129DD" w:rsidRDefault="00C53243" w:rsidP="002E4F2B">
            <w:pPr>
              <w:pStyle w:val="paragraph"/>
              <w:numPr>
                <w:ilvl w:val="0"/>
                <w:numId w:val="14"/>
              </w:numPr>
              <w:tabs>
                <w:tab w:val="left" w:pos="150"/>
                <w:tab w:val="left" w:pos="240"/>
                <w:tab w:val="left" w:pos="330"/>
              </w:tabs>
              <w:spacing w:before="0" w:beforeAutospacing="0" w:after="0" w:afterAutospacing="0"/>
              <w:ind w:left="150" w:hanging="150"/>
              <w:textAlignment w:val="baseline"/>
              <w:rPr>
                <w:rStyle w:val="normaltextrun"/>
                <w:rFonts w:ascii="Roboto" w:hAnsi="Roboto"/>
                <w:sz w:val="18"/>
                <w:szCs w:val="18"/>
              </w:rPr>
            </w:pPr>
            <w:r w:rsidRPr="005129DD">
              <w:rPr>
                <w:rStyle w:val="normaltextrun"/>
                <w:rFonts w:ascii="Roboto" w:hAnsi="Roboto"/>
                <w:sz w:val="18"/>
                <w:szCs w:val="18"/>
              </w:rPr>
              <w:t xml:space="preserve">  11% (2021) </w:t>
            </w:r>
          </w:p>
        </w:tc>
        <w:tc>
          <w:tcPr>
            <w:tcW w:w="732" w:type="dxa"/>
            <w:tcBorders>
              <w:top w:val="single" w:sz="4" w:space="0" w:color="auto"/>
              <w:left w:val="nil"/>
              <w:bottom w:val="nil"/>
            </w:tcBorders>
          </w:tcPr>
          <w:p w14:paraId="0BC7E7C9" w14:textId="77777777" w:rsidR="00C53243" w:rsidRPr="005129DD" w:rsidRDefault="00C53243">
            <w:pPr>
              <w:pStyle w:val="paragraph"/>
              <w:spacing w:before="0" w:beforeAutospacing="0" w:after="0" w:afterAutospacing="0"/>
              <w:textAlignment w:val="baseline"/>
              <w:rPr>
                <w:rStyle w:val="normaltextrun"/>
                <w:rFonts w:ascii="Roboto" w:hAnsi="Roboto"/>
                <w:sz w:val="18"/>
                <w:szCs w:val="18"/>
              </w:rPr>
            </w:pPr>
          </w:p>
          <w:p w14:paraId="0F13B854" w14:textId="77777777" w:rsidR="00C53243" w:rsidRPr="005129DD" w:rsidRDefault="00C53243">
            <w:pPr>
              <w:pStyle w:val="paragraph"/>
              <w:spacing w:before="0" w:beforeAutospacing="0" w:after="0" w:afterAutospacing="0"/>
              <w:jc w:val="center"/>
              <w:textAlignment w:val="baseline"/>
              <w:rPr>
                <w:rStyle w:val="normaltextrun"/>
                <w:rFonts w:ascii="Roboto" w:hAnsi="Roboto"/>
                <w:sz w:val="18"/>
                <w:szCs w:val="18"/>
              </w:rPr>
            </w:pPr>
            <w:r w:rsidRPr="005129DD">
              <w:rPr>
                <w:rStyle w:val="normaltextrun"/>
                <w:rFonts w:ascii="Roboto" w:hAnsi="Roboto"/>
                <w:sz w:val="18"/>
                <w:szCs w:val="18"/>
              </w:rPr>
              <w:t>90%</w:t>
            </w:r>
          </w:p>
          <w:p w14:paraId="02932BBC" w14:textId="77777777" w:rsidR="00C53243" w:rsidRPr="005129DD" w:rsidRDefault="00C53243">
            <w:pPr>
              <w:pStyle w:val="paragraph"/>
              <w:spacing w:before="0" w:beforeAutospacing="0" w:after="0" w:afterAutospacing="0"/>
              <w:jc w:val="center"/>
              <w:textAlignment w:val="baseline"/>
              <w:rPr>
                <w:rStyle w:val="normaltextrun"/>
                <w:rFonts w:ascii="Roboto" w:hAnsi="Roboto"/>
                <w:sz w:val="18"/>
                <w:szCs w:val="18"/>
              </w:rPr>
            </w:pPr>
            <w:r w:rsidRPr="005129DD">
              <w:rPr>
                <w:rStyle w:val="normaltextrun"/>
                <w:rFonts w:ascii="Roboto" w:hAnsi="Roboto"/>
                <w:sz w:val="18"/>
                <w:szCs w:val="18"/>
              </w:rPr>
              <w:t>60%</w:t>
            </w:r>
          </w:p>
          <w:p w14:paraId="63018E22" w14:textId="77777777" w:rsidR="00C53243" w:rsidRPr="005129DD" w:rsidRDefault="00C53243">
            <w:pPr>
              <w:pStyle w:val="paragraph"/>
              <w:spacing w:before="0" w:beforeAutospacing="0" w:after="0" w:afterAutospacing="0"/>
              <w:jc w:val="center"/>
              <w:textAlignment w:val="baseline"/>
              <w:rPr>
                <w:rStyle w:val="normaltextrun"/>
                <w:rFonts w:ascii="Roboto" w:hAnsi="Roboto"/>
                <w:sz w:val="18"/>
                <w:szCs w:val="18"/>
              </w:rPr>
            </w:pPr>
            <w:r w:rsidRPr="005129DD">
              <w:rPr>
                <w:rStyle w:val="normaltextrun"/>
                <w:rFonts w:ascii="Roboto" w:hAnsi="Roboto"/>
                <w:sz w:val="18"/>
                <w:szCs w:val="18"/>
              </w:rPr>
              <w:t>80%</w:t>
            </w:r>
          </w:p>
          <w:p w14:paraId="4DB68917" w14:textId="77777777" w:rsidR="00C53243" w:rsidRPr="005129DD" w:rsidRDefault="00C53243">
            <w:pPr>
              <w:pStyle w:val="paragraph"/>
              <w:spacing w:before="0" w:beforeAutospacing="0" w:after="0" w:afterAutospacing="0"/>
              <w:jc w:val="center"/>
              <w:textAlignment w:val="baseline"/>
              <w:rPr>
                <w:rStyle w:val="normaltextrun"/>
                <w:rFonts w:ascii="Roboto" w:hAnsi="Roboto"/>
                <w:sz w:val="18"/>
                <w:szCs w:val="18"/>
              </w:rPr>
            </w:pPr>
            <w:r w:rsidRPr="005129DD">
              <w:rPr>
                <w:rStyle w:val="normaltextrun"/>
                <w:rFonts w:ascii="Roboto" w:hAnsi="Roboto"/>
                <w:sz w:val="18"/>
                <w:szCs w:val="18"/>
              </w:rPr>
              <w:t>65%</w:t>
            </w:r>
          </w:p>
          <w:p w14:paraId="6EB626EC" w14:textId="77777777" w:rsidR="00C53243" w:rsidRPr="005129DD" w:rsidRDefault="00C53243">
            <w:pPr>
              <w:pStyle w:val="paragraph"/>
              <w:spacing w:before="0" w:beforeAutospacing="0" w:after="0" w:afterAutospacing="0"/>
              <w:jc w:val="center"/>
              <w:textAlignment w:val="baseline"/>
              <w:rPr>
                <w:rStyle w:val="normaltextrun"/>
                <w:rFonts w:ascii="Roboto" w:hAnsi="Roboto"/>
                <w:sz w:val="18"/>
                <w:szCs w:val="18"/>
              </w:rPr>
            </w:pPr>
            <w:r w:rsidRPr="005129DD">
              <w:rPr>
                <w:rStyle w:val="normaltextrun"/>
                <w:rFonts w:ascii="Roboto" w:hAnsi="Roboto"/>
                <w:sz w:val="18"/>
                <w:szCs w:val="18"/>
              </w:rPr>
              <w:t>65%</w:t>
            </w:r>
          </w:p>
          <w:p w14:paraId="5D001754" w14:textId="77777777" w:rsidR="00C53243" w:rsidRPr="005129DD" w:rsidRDefault="00C53243">
            <w:pPr>
              <w:pStyle w:val="paragraph"/>
              <w:spacing w:before="0" w:beforeAutospacing="0" w:after="0" w:afterAutospacing="0"/>
              <w:jc w:val="center"/>
              <w:textAlignment w:val="baseline"/>
              <w:rPr>
                <w:rStyle w:val="normaltextrun"/>
                <w:rFonts w:ascii="Roboto" w:hAnsi="Roboto"/>
                <w:sz w:val="18"/>
                <w:szCs w:val="18"/>
              </w:rPr>
            </w:pPr>
            <w:r w:rsidRPr="005129DD">
              <w:rPr>
                <w:rStyle w:val="normaltextrun"/>
                <w:rFonts w:ascii="Roboto" w:hAnsi="Roboto"/>
                <w:sz w:val="18"/>
                <w:szCs w:val="18"/>
              </w:rPr>
              <w:t>40%</w:t>
            </w:r>
          </w:p>
        </w:tc>
        <w:tc>
          <w:tcPr>
            <w:tcW w:w="1080" w:type="dxa"/>
            <w:tcBorders>
              <w:top w:val="single" w:sz="4" w:space="0" w:color="auto"/>
              <w:left w:val="nil"/>
              <w:bottom w:val="nil"/>
            </w:tcBorders>
          </w:tcPr>
          <w:p w14:paraId="678BEB6C" w14:textId="77777777" w:rsidR="00C53243" w:rsidRPr="005129DD" w:rsidRDefault="00C53243">
            <w:pPr>
              <w:pStyle w:val="paragraph"/>
              <w:spacing w:before="0" w:beforeAutospacing="0" w:after="0" w:afterAutospacing="0"/>
              <w:ind w:left="-104" w:right="-104"/>
              <w:jc w:val="center"/>
              <w:textAlignment w:val="baseline"/>
              <w:rPr>
                <w:rStyle w:val="normaltextrun"/>
                <w:rFonts w:ascii="Roboto" w:hAnsi="Roboto"/>
                <w:sz w:val="18"/>
                <w:szCs w:val="18"/>
              </w:rPr>
            </w:pPr>
          </w:p>
          <w:p w14:paraId="7DD37C60" w14:textId="77777777" w:rsidR="00C53243" w:rsidRPr="005129DD" w:rsidRDefault="00C53243">
            <w:pPr>
              <w:pStyle w:val="paragraph"/>
              <w:spacing w:before="0" w:beforeAutospacing="0" w:after="0" w:afterAutospacing="0"/>
              <w:ind w:left="-104" w:right="-104"/>
              <w:jc w:val="center"/>
              <w:textAlignment w:val="baseline"/>
              <w:rPr>
                <w:rStyle w:val="normaltextrun"/>
                <w:rFonts w:ascii="Roboto" w:hAnsi="Roboto"/>
                <w:sz w:val="18"/>
                <w:szCs w:val="18"/>
              </w:rPr>
            </w:pPr>
            <w:r w:rsidRPr="005129DD">
              <w:rPr>
                <w:rStyle w:val="normaltextrun"/>
                <w:rFonts w:ascii="Roboto" w:hAnsi="Roboto"/>
                <w:sz w:val="18"/>
                <w:szCs w:val="18"/>
              </w:rPr>
              <w:t>49%</w:t>
            </w:r>
          </w:p>
          <w:p w14:paraId="35576F87" w14:textId="77777777" w:rsidR="00C53243" w:rsidRPr="005129DD" w:rsidRDefault="00C53243">
            <w:pPr>
              <w:pStyle w:val="paragraph"/>
              <w:spacing w:before="0" w:beforeAutospacing="0" w:after="0" w:afterAutospacing="0"/>
              <w:ind w:left="-104" w:right="-104"/>
              <w:jc w:val="center"/>
              <w:textAlignment w:val="baseline"/>
              <w:rPr>
                <w:rStyle w:val="normaltextrun"/>
                <w:rFonts w:ascii="Roboto" w:hAnsi="Roboto"/>
                <w:sz w:val="18"/>
                <w:szCs w:val="18"/>
              </w:rPr>
            </w:pPr>
            <w:r w:rsidRPr="005129DD">
              <w:rPr>
                <w:rStyle w:val="normaltextrun"/>
                <w:rFonts w:ascii="Roboto" w:hAnsi="Roboto"/>
                <w:sz w:val="18"/>
                <w:szCs w:val="18"/>
              </w:rPr>
              <w:t>23%</w:t>
            </w:r>
          </w:p>
          <w:p w14:paraId="765E633C" w14:textId="77777777" w:rsidR="00C53243" w:rsidRPr="005129DD" w:rsidRDefault="00C53243">
            <w:pPr>
              <w:pStyle w:val="paragraph"/>
              <w:spacing w:before="0" w:beforeAutospacing="0" w:after="0" w:afterAutospacing="0"/>
              <w:ind w:left="-104" w:right="-104"/>
              <w:jc w:val="center"/>
              <w:textAlignment w:val="baseline"/>
              <w:rPr>
                <w:rStyle w:val="normaltextrun"/>
                <w:rFonts w:ascii="Roboto" w:hAnsi="Roboto"/>
                <w:sz w:val="18"/>
                <w:szCs w:val="18"/>
              </w:rPr>
            </w:pPr>
            <w:r w:rsidRPr="005129DD">
              <w:rPr>
                <w:rStyle w:val="normaltextrun"/>
                <w:rFonts w:ascii="Roboto" w:hAnsi="Roboto"/>
                <w:sz w:val="18"/>
                <w:szCs w:val="18"/>
              </w:rPr>
              <w:t>42%</w:t>
            </w:r>
          </w:p>
          <w:p w14:paraId="1E11E2CB" w14:textId="77777777" w:rsidR="00C53243" w:rsidRPr="005129DD" w:rsidRDefault="00C53243">
            <w:pPr>
              <w:pStyle w:val="paragraph"/>
              <w:spacing w:before="0" w:beforeAutospacing="0" w:after="0" w:afterAutospacing="0"/>
              <w:ind w:left="-104" w:right="-104"/>
              <w:jc w:val="center"/>
              <w:textAlignment w:val="baseline"/>
              <w:rPr>
                <w:rStyle w:val="normaltextrun"/>
                <w:rFonts w:ascii="Roboto" w:hAnsi="Roboto"/>
                <w:sz w:val="18"/>
                <w:szCs w:val="18"/>
              </w:rPr>
            </w:pPr>
            <w:r w:rsidRPr="005129DD">
              <w:rPr>
                <w:rStyle w:val="normaltextrun"/>
                <w:rFonts w:ascii="Roboto" w:hAnsi="Roboto"/>
                <w:sz w:val="18"/>
                <w:szCs w:val="18"/>
              </w:rPr>
              <w:t>13%</w:t>
            </w:r>
          </w:p>
          <w:p w14:paraId="2F365219" w14:textId="77777777" w:rsidR="00C53243" w:rsidRPr="005129DD" w:rsidRDefault="00C53243">
            <w:pPr>
              <w:pStyle w:val="paragraph"/>
              <w:spacing w:before="0" w:beforeAutospacing="0" w:after="0" w:afterAutospacing="0"/>
              <w:ind w:left="-104" w:right="-104"/>
              <w:jc w:val="center"/>
              <w:textAlignment w:val="baseline"/>
              <w:rPr>
                <w:rStyle w:val="normaltextrun"/>
                <w:rFonts w:ascii="Roboto" w:hAnsi="Roboto"/>
                <w:sz w:val="18"/>
                <w:szCs w:val="18"/>
              </w:rPr>
            </w:pPr>
            <w:r w:rsidRPr="005129DD">
              <w:rPr>
                <w:rStyle w:val="normaltextrun"/>
                <w:rFonts w:ascii="Roboto" w:hAnsi="Roboto"/>
                <w:sz w:val="18"/>
                <w:szCs w:val="18"/>
              </w:rPr>
              <w:t>40%</w:t>
            </w:r>
          </w:p>
          <w:p w14:paraId="51F86671" w14:textId="77777777" w:rsidR="00C53243" w:rsidRPr="005129DD" w:rsidRDefault="00C53243">
            <w:pPr>
              <w:pStyle w:val="paragraph"/>
              <w:spacing w:before="0" w:beforeAutospacing="0" w:after="0" w:afterAutospacing="0"/>
              <w:ind w:left="-104" w:right="-104"/>
              <w:jc w:val="center"/>
              <w:textAlignment w:val="baseline"/>
              <w:rPr>
                <w:rStyle w:val="normaltextrun"/>
                <w:rFonts w:ascii="Roboto" w:hAnsi="Roboto"/>
                <w:sz w:val="18"/>
                <w:szCs w:val="18"/>
              </w:rPr>
            </w:pPr>
            <w:r w:rsidRPr="005129DD">
              <w:rPr>
                <w:rStyle w:val="normaltextrun"/>
                <w:rFonts w:ascii="Roboto" w:hAnsi="Roboto"/>
                <w:sz w:val="18"/>
                <w:szCs w:val="18"/>
              </w:rPr>
              <w:t>20%</w:t>
            </w:r>
          </w:p>
        </w:tc>
        <w:tc>
          <w:tcPr>
            <w:tcW w:w="900" w:type="dxa"/>
            <w:tcBorders>
              <w:top w:val="single" w:sz="4" w:space="0" w:color="auto"/>
              <w:left w:val="nil"/>
              <w:bottom w:val="nil"/>
            </w:tcBorders>
          </w:tcPr>
          <w:p w14:paraId="417EE354" w14:textId="2842604B" w:rsidR="00C53243" w:rsidRPr="0041514D" w:rsidDel="0041514D" w:rsidRDefault="00A06CFF">
            <w:pPr>
              <w:pStyle w:val="paragraph"/>
              <w:spacing w:before="0" w:beforeAutospacing="0" w:after="0" w:afterAutospacing="0"/>
              <w:ind w:left="-104" w:right="-104"/>
              <w:jc w:val="center"/>
              <w:textAlignment w:val="baseline"/>
              <w:rPr>
                <w:del w:id="850" w:author="Author" w:date="2023-04-27T23:13:00Z"/>
                <w:rStyle w:val="normaltextrun"/>
                <w:rFonts w:ascii="Roboto" w:hAnsi="Roboto"/>
                <w:sz w:val="18"/>
                <w:szCs w:val="18"/>
                <w:lang w:val="fr-FR"/>
                <w:rPrChange w:id="851" w:author="Author" w:date="2023-04-27T23:13:00Z">
                  <w:rPr>
                    <w:del w:id="852" w:author="Author" w:date="2023-04-27T23:13:00Z"/>
                    <w:rStyle w:val="normaltextrun"/>
                    <w:rFonts w:ascii="Roboto" w:hAnsi="Roboto"/>
                    <w:sz w:val="18"/>
                    <w:szCs w:val="18"/>
                  </w:rPr>
                </w:rPrChange>
              </w:rPr>
            </w:pPr>
            <w:r w:rsidRPr="0041514D">
              <w:rPr>
                <w:rStyle w:val="normaltextrun"/>
                <w:rFonts w:ascii="Roboto" w:hAnsi="Roboto"/>
                <w:sz w:val="18"/>
                <w:szCs w:val="18"/>
                <w:lang w:val="fr-FR"/>
                <w:rPrChange w:id="853" w:author="Author" w:date="2023-04-27T23:13:00Z">
                  <w:rPr>
                    <w:rStyle w:val="normaltextrun"/>
                    <w:rFonts w:ascii="Roboto" w:hAnsi="Roboto"/>
                    <w:sz w:val="18"/>
                    <w:szCs w:val="18"/>
                  </w:rPr>
                </w:rPrChange>
              </w:rPr>
              <w:t>UN</w:t>
            </w:r>
            <w:ins w:id="854" w:author="Author" w:date="2023-04-25T14:44:00Z">
              <w:r w:rsidR="00481183" w:rsidRPr="0041514D">
                <w:rPr>
                  <w:rStyle w:val="normaltextrun"/>
                  <w:rFonts w:ascii="Roboto" w:hAnsi="Roboto"/>
                  <w:sz w:val="18"/>
                  <w:szCs w:val="18"/>
                  <w:lang w:val="fr-FR"/>
                  <w:rPrChange w:id="855" w:author="Author" w:date="2023-04-27T23:13:00Z">
                    <w:rPr>
                      <w:rStyle w:val="normaltextrun"/>
                      <w:rFonts w:ascii="Roboto" w:hAnsi="Roboto"/>
                      <w:sz w:val="18"/>
                      <w:szCs w:val="18"/>
                    </w:rPr>
                  </w:rPrChange>
                </w:rPr>
                <w:t>-</w:t>
              </w:r>
            </w:ins>
            <w:r w:rsidRPr="0041514D">
              <w:rPr>
                <w:rStyle w:val="normaltextrun"/>
                <w:rFonts w:ascii="Roboto" w:hAnsi="Roboto"/>
                <w:sz w:val="18"/>
                <w:szCs w:val="18"/>
                <w:lang w:val="fr-FR"/>
                <w:rPrChange w:id="856" w:author="Author" w:date="2023-04-27T23:13:00Z">
                  <w:rPr>
                    <w:rStyle w:val="normaltextrun"/>
                    <w:rFonts w:ascii="Roboto" w:hAnsi="Roboto"/>
                    <w:sz w:val="18"/>
                    <w:szCs w:val="18"/>
                  </w:rPr>
                </w:rPrChange>
              </w:rPr>
              <w:t>I</w:t>
            </w:r>
            <w:ins w:id="857" w:author="Author" w:date="2023-04-25T14:44:00Z">
              <w:r w:rsidR="00481183" w:rsidRPr="0041514D">
                <w:rPr>
                  <w:rStyle w:val="normaltextrun"/>
                  <w:rFonts w:ascii="Roboto" w:hAnsi="Roboto"/>
                  <w:sz w:val="18"/>
                  <w:szCs w:val="18"/>
                  <w:lang w:val="fr-FR"/>
                  <w:rPrChange w:id="858" w:author="Author" w:date="2023-04-27T23:13:00Z">
                    <w:rPr>
                      <w:rStyle w:val="normaltextrun"/>
                      <w:rFonts w:ascii="Roboto" w:hAnsi="Roboto"/>
                      <w:sz w:val="18"/>
                      <w:szCs w:val="18"/>
                    </w:rPr>
                  </w:rPrChange>
                </w:rPr>
                <w:t>n</w:t>
              </w:r>
            </w:ins>
            <w:ins w:id="859" w:author="Author" w:date="2023-04-25T14:45:00Z">
              <w:r w:rsidR="00481183" w:rsidRPr="0041514D">
                <w:rPr>
                  <w:rStyle w:val="normaltextrun"/>
                  <w:rFonts w:ascii="Roboto" w:hAnsi="Roboto"/>
                  <w:sz w:val="18"/>
                  <w:szCs w:val="18"/>
                  <w:lang w:val="fr-FR"/>
                  <w:rPrChange w:id="860" w:author="Author" w:date="2023-04-27T23:13:00Z">
                    <w:rPr>
                      <w:rStyle w:val="normaltextrun"/>
                      <w:rFonts w:ascii="Roboto" w:hAnsi="Roboto"/>
                      <w:sz w:val="18"/>
                      <w:szCs w:val="18"/>
                    </w:rPr>
                  </w:rPrChange>
                </w:rPr>
                <w:t>fo</w:t>
              </w:r>
            </w:ins>
            <w:ins w:id="861" w:author="Author" w:date="2023-04-27T23:13:00Z">
              <w:r w:rsidR="0041514D" w:rsidRPr="0041514D">
                <w:rPr>
                  <w:rStyle w:val="normaltextrun"/>
                  <w:rFonts w:ascii="Roboto" w:hAnsi="Roboto"/>
                  <w:sz w:val="18"/>
                  <w:szCs w:val="18"/>
                  <w:lang w:val="fr-FR"/>
                  <w:rPrChange w:id="862" w:author="Author" w:date="2023-04-27T23:13:00Z">
                    <w:rPr>
                      <w:rStyle w:val="normaltextrun"/>
                      <w:rFonts w:ascii="Roboto" w:hAnsi="Roboto"/>
                      <w:sz w:val="18"/>
                      <w:szCs w:val="18"/>
                    </w:rPr>
                  </w:rPrChange>
                </w:rPr>
                <w:t xml:space="preserve">, </w:t>
              </w:r>
              <w:r w:rsidR="0041514D" w:rsidRPr="0041514D">
                <w:rPr>
                  <w:rFonts w:asciiTheme="majorBidi" w:hAnsiTheme="majorBidi" w:cstheme="majorBidi"/>
                  <w:lang w:val="fr-FR"/>
                  <w:rPrChange w:id="863" w:author="Author" w:date="2023-04-27T23:13:00Z">
                    <w:rPr>
                      <w:rFonts w:asciiTheme="majorBidi" w:hAnsiTheme="majorBidi" w:cstheme="majorBidi"/>
                    </w:rPr>
                  </w:rPrChange>
                </w:rPr>
                <w:t>information management system</w:t>
              </w:r>
              <w:r w:rsidR="0041514D" w:rsidRPr="0041514D" w:rsidDel="00481183">
                <w:rPr>
                  <w:rStyle w:val="normaltextrun"/>
                  <w:rFonts w:ascii="Roboto" w:hAnsi="Roboto"/>
                  <w:sz w:val="18"/>
                  <w:szCs w:val="18"/>
                  <w:lang w:val="fr-FR"/>
                  <w:rPrChange w:id="864" w:author="Author" w:date="2023-04-27T23:13:00Z">
                    <w:rPr>
                      <w:rStyle w:val="normaltextrun"/>
                      <w:rFonts w:ascii="Roboto" w:hAnsi="Roboto"/>
                      <w:sz w:val="18"/>
                      <w:szCs w:val="18"/>
                    </w:rPr>
                  </w:rPrChange>
                </w:rPr>
                <w:t xml:space="preserve"> </w:t>
              </w:r>
            </w:ins>
            <w:del w:id="865" w:author="Author" w:date="2023-04-25T14:45:00Z">
              <w:r w:rsidRPr="0041514D" w:rsidDel="00481183">
                <w:rPr>
                  <w:rStyle w:val="normaltextrun"/>
                  <w:rFonts w:ascii="Roboto" w:hAnsi="Roboto"/>
                  <w:sz w:val="18"/>
                  <w:szCs w:val="18"/>
                  <w:lang w:val="fr-FR"/>
                  <w:rPrChange w:id="866" w:author="Author" w:date="2023-04-27T23:13:00Z">
                    <w:rPr>
                      <w:rStyle w:val="normaltextrun"/>
                      <w:rFonts w:ascii="Roboto" w:hAnsi="Roboto"/>
                      <w:sz w:val="18"/>
                      <w:szCs w:val="18"/>
                    </w:rPr>
                  </w:rPrChange>
                </w:rPr>
                <w:delText>NFO</w:delText>
              </w:r>
            </w:del>
            <w:r w:rsidRPr="0041514D">
              <w:rPr>
                <w:rStyle w:val="normaltextrun"/>
                <w:rFonts w:ascii="Roboto" w:hAnsi="Roboto"/>
                <w:sz w:val="18"/>
                <w:szCs w:val="18"/>
                <w:lang w:val="fr-FR"/>
                <w:rPrChange w:id="867" w:author="Author" w:date="2023-04-27T23:13:00Z">
                  <w:rPr>
                    <w:rStyle w:val="normaltextrun"/>
                    <w:rFonts w:ascii="Roboto" w:hAnsi="Roboto"/>
                    <w:sz w:val="18"/>
                    <w:szCs w:val="18"/>
                  </w:rPr>
                </w:rPrChange>
              </w:rPr>
              <w:t xml:space="preserve"> </w:t>
            </w:r>
            <w:del w:id="868" w:author="Author" w:date="2023-04-27T23:13:00Z">
              <w:r w:rsidR="00C53243" w:rsidRPr="0041514D" w:rsidDel="0041514D">
                <w:rPr>
                  <w:rStyle w:val="normaltextrun"/>
                  <w:rFonts w:ascii="Roboto" w:hAnsi="Roboto"/>
                  <w:sz w:val="18"/>
                  <w:szCs w:val="18"/>
                  <w:lang w:val="fr-FR"/>
                  <w:rPrChange w:id="869" w:author="Author" w:date="2023-04-27T23:13:00Z">
                    <w:rPr>
                      <w:rStyle w:val="normaltextrun"/>
                      <w:rFonts w:ascii="Roboto" w:hAnsi="Roboto"/>
                      <w:sz w:val="18"/>
                      <w:szCs w:val="18"/>
                    </w:rPr>
                  </w:rPrChange>
                </w:rPr>
                <w:delText>IMS</w:delText>
              </w:r>
            </w:del>
          </w:p>
          <w:p w14:paraId="3BE3E508" w14:textId="77777777" w:rsidR="00C53243" w:rsidRPr="0041514D" w:rsidRDefault="00C53243">
            <w:pPr>
              <w:pStyle w:val="paragraph"/>
              <w:spacing w:before="0" w:beforeAutospacing="0" w:after="0" w:afterAutospacing="0"/>
              <w:ind w:left="-104" w:right="-104"/>
              <w:jc w:val="center"/>
              <w:textAlignment w:val="baseline"/>
              <w:rPr>
                <w:rStyle w:val="normaltextrun"/>
                <w:rFonts w:ascii="Roboto" w:hAnsi="Roboto"/>
                <w:sz w:val="18"/>
                <w:szCs w:val="18"/>
                <w:lang w:val="fr-FR"/>
                <w:rPrChange w:id="870" w:author="Author" w:date="2023-04-27T23:13:00Z">
                  <w:rPr>
                    <w:rStyle w:val="normaltextrun"/>
                    <w:rFonts w:ascii="Roboto" w:eastAsiaTheme="minorHAnsi" w:hAnsi="Roboto"/>
                    <w:sz w:val="18"/>
                    <w:szCs w:val="18"/>
                  </w:rPr>
                </w:rPrChange>
              </w:rPr>
            </w:pPr>
          </w:p>
          <w:p w14:paraId="30D643BE" w14:textId="77777777" w:rsidR="00C53243" w:rsidRPr="0041514D" w:rsidRDefault="00C53243">
            <w:pPr>
              <w:pStyle w:val="paragraph"/>
              <w:spacing w:before="0" w:beforeAutospacing="0" w:after="0" w:afterAutospacing="0"/>
              <w:ind w:left="-104" w:right="-104"/>
              <w:jc w:val="center"/>
              <w:textAlignment w:val="baseline"/>
              <w:rPr>
                <w:rStyle w:val="normaltextrun"/>
                <w:rFonts w:ascii="Roboto" w:hAnsi="Roboto"/>
                <w:sz w:val="18"/>
                <w:szCs w:val="18"/>
                <w:lang w:val="fr-FR"/>
                <w:rPrChange w:id="871" w:author="Author" w:date="2023-04-27T23:13:00Z">
                  <w:rPr>
                    <w:rStyle w:val="normaltextrun"/>
                    <w:rFonts w:ascii="Roboto" w:hAnsi="Roboto"/>
                    <w:sz w:val="18"/>
                    <w:szCs w:val="18"/>
                  </w:rPr>
                </w:rPrChange>
              </w:rPr>
            </w:pPr>
          </w:p>
          <w:p w14:paraId="26F18FB7" w14:textId="77777777" w:rsidR="00C53243" w:rsidRPr="0041514D" w:rsidRDefault="00C53243">
            <w:pPr>
              <w:pStyle w:val="paragraph"/>
              <w:spacing w:before="0" w:beforeAutospacing="0" w:after="0" w:afterAutospacing="0"/>
              <w:ind w:left="-104" w:right="-104"/>
              <w:jc w:val="center"/>
              <w:textAlignment w:val="baseline"/>
              <w:rPr>
                <w:rStyle w:val="normaltextrun"/>
                <w:rFonts w:ascii="Roboto" w:hAnsi="Roboto"/>
                <w:sz w:val="18"/>
                <w:szCs w:val="18"/>
                <w:lang w:val="fr-FR"/>
                <w:rPrChange w:id="872" w:author="Author" w:date="2023-04-27T23:13:00Z">
                  <w:rPr>
                    <w:rStyle w:val="normaltextrun"/>
                    <w:rFonts w:ascii="Roboto" w:hAnsi="Roboto"/>
                    <w:sz w:val="18"/>
                    <w:szCs w:val="18"/>
                  </w:rPr>
                </w:rPrChange>
              </w:rPr>
            </w:pPr>
          </w:p>
          <w:p w14:paraId="1C232218" w14:textId="77777777" w:rsidR="00C53243" w:rsidRPr="0041514D" w:rsidRDefault="00C53243">
            <w:pPr>
              <w:pStyle w:val="paragraph"/>
              <w:spacing w:before="0" w:beforeAutospacing="0" w:after="0" w:afterAutospacing="0"/>
              <w:ind w:left="-104" w:right="-104"/>
              <w:jc w:val="center"/>
              <w:textAlignment w:val="baseline"/>
              <w:rPr>
                <w:rStyle w:val="normaltextrun"/>
                <w:rFonts w:ascii="Roboto" w:hAnsi="Roboto"/>
                <w:sz w:val="18"/>
                <w:szCs w:val="18"/>
                <w:lang w:val="fr-FR"/>
                <w:rPrChange w:id="873" w:author="Author" w:date="2023-04-27T23:13:00Z">
                  <w:rPr>
                    <w:rStyle w:val="normaltextrun"/>
                    <w:rFonts w:ascii="Roboto" w:hAnsi="Roboto"/>
                    <w:sz w:val="18"/>
                    <w:szCs w:val="18"/>
                  </w:rPr>
                </w:rPrChange>
              </w:rPr>
            </w:pPr>
          </w:p>
          <w:p w14:paraId="0ADFB88E" w14:textId="77777777" w:rsidR="00C53243" w:rsidRPr="0041514D" w:rsidRDefault="00C53243">
            <w:pPr>
              <w:pStyle w:val="paragraph"/>
              <w:spacing w:before="0" w:beforeAutospacing="0" w:after="0" w:afterAutospacing="0"/>
              <w:ind w:left="-104" w:right="-104"/>
              <w:jc w:val="center"/>
              <w:textAlignment w:val="baseline"/>
              <w:rPr>
                <w:rStyle w:val="normaltextrun"/>
                <w:rFonts w:ascii="Roboto" w:hAnsi="Roboto"/>
                <w:sz w:val="18"/>
                <w:szCs w:val="18"/>
                <w:lang w:val="fr-FR"/>
                <w:rPrChange w:id="874" w:author="Author" w:date="2023-04-27T23:13:00Z">
                  <w:rPr>
                    <w:rStyle w:val="normaltextrun"/>
                    <w:rFonts w:ascii="Roboto" w:hAnsi="Roboto"/>
                    <w:sz w:val="18"/>
                    <w:szCs w:val="18"/>
                  </w:rPr>
                </w:rPrChange>
              </w:rPr>
            </w:pPr>
          </w:p>
        </w:tc>
      </w:tr>
      <w:tr w:rsidR="00C53243" w:rsidRPr="007F6D50" w14:paraId="5A1A6D6A" w14:textId="77777777">
        <w:tc>
          <w:tcPr>
            <w:tcW w:w="2566" w:type="dxa"/>
            <w:tcBorders>
              <w:top w:val="nil"/>
              <w:bottom w:val="single" w:sz="4" w:space="0" w:color="auto"/>
              <w:right w:val="nil"/>
            </w:tcBorders>
            <w:shd w:val="clear" w:color="auto" w:fill="auto"/>
          </w:tcPr>
          <w:p w14:paraId="7FD24B57" w14:textId="77777777" w:rsidR="00C53243" w:rsidRPr="0041514D" w:rsidRDefault="00C53243">
            <w:pPr>
              <w:rPr>
                <w:rFonts w:ascii="Roboto" w:hAnsi="Roboto" w:cs="Calibri"/>
                <w:b/>
                <w:bCs/>
                <w:sz w:val="18"/>
                <w:szCs w:val="18"/>
                <w:lang w:val="fr-FR"/>
                <w:rPrChange w:id="875" w:author="Author" w:date="2023-04-27T23:13:00Z">
                  <w:rPr>
                    <w:rFonts w:ascii="Roboto" w:hAnsi="Roboto" w:cs="Calibri"/>
                    <w:b/>
                    <w:bCs/>
                    <w:sz w:val="18"/>
                    <w:szCs w:val="18"/>
                    <w:lang w:val="en-GB"/>
                  </w:rPr>
                </w:rPrChange>
              </w:rPr>
            </w:pPr>
          </w:p>
        </w:tc>
        <w:tc>
          <w:tcPr>
            <w:tcW w:w="8234" w:type="dxa"/>
            <w:tcBorders>
              <w:top w:val="nil"/>
              <w:left w:val="nil"/>
              <w:bottom w:val="single" w:sz="4" w:space="0" w:color="auto"/>
              <w:right w:val="nil"/>
            </w:tcBorders>
            <w:shd w:val="clear" w:color="auto" w:fill="auto"/>
          </w:tcPr>
          <w:p w14:paraId="1E52713F" w14:textId="77777777" w:rsidR="00C53243" w:rsidRPr="0041514D" w:rsidRDefault="00C53243">
            <w:pPr>
              <w:rPr>
                <w:rFonts w:ascii="Roboto" w:hAnsi="Roboto" w:cstheme="majorHAnsi"/>
                <w:strike/>
                <w:sz w:val="18"/>
                <w:szCs w:val="18"/>
                <w:lang w:val="fr-FR"/>
                <w:rPrChange w:id="876" w:author="Author" w:date="2023-04-27T23:13:00Z">
                  <w:rPr>
                    <w:rFonts w:ascii="Roboto" w:hAnsi="Roboto" w:cstheme="majorHAnsi"/>
                    <w:strike/>
                    <w:sz w:val="18"/>
                    <w:szCs w:val="18"/>
                  </w:rPr>
                </w:rPrChange>
              </w:rPr>
            </w:pPr>
          </w:p>
        </w:tc>
        <w:tc>
          <w:tcPr>
            <w:tcW w:w="1518" w:type="dxa"/>
            <w:tcBorders>
              <w:top w:val="nil"/>
              <w:left w:val="nil"/>
              <w:bottom w:val="single" w:sz="4" w:space="0" w:color="auto"/>
              <w:right w:val="nil"/>
            </w:tcBorders>
          </w:tcPr>
          <w:p w14:paraId="36DF0BDF" w14:textId="4F61AAB2" w:rsidR="00C53243" w:rsidRPr="0041514D" w:rsidRDefault="00C53243">
            <w:pPr>
              <w:pStyle w:val="paragraph"/>
              <w:spacing w:before="0" w:beforeAutospacing="0" w:after="0" w:afterAutospacing="0"/>
              <w:jc w:val="center"/>
              <w:textAlignment w:val="baseline"/>
              <w:rPr>
                <w:rStyle w:val="normaltextrun"/>
                <w:rFonts w:ascii="Roboto" w:hAnsi="Roboto"/>
                <w:strike/>
                <w:sz w:val="18"/>
                <w:szCs w:val="18"/>
                <w:lang w:val="fr-FR"/>
                <w:rPrChange w:id="877" w:author="Author" w:date="2023-04-27T23:13:00Z">
                  <w:rPr>
                    <w:rStyle w:val="normaltextrun"/>
                    <w:rFonts w:ascii="Roboto" w:eastAsiaTheme="minorHAnsi" w:hAnsi="Roboto"/>
                    <w:strike/>
                    <w:sz w:val="18"/>
                    <w:szCs w:val="18"/>
                  </w:rPr>
                </w:rPrChange>
              </w:rPr>
            </w:pPr>
          </w:p>
        </w:tc>
        <w:tc>
          <w:tcPr>
            <w:tcW w:w="732" w:type="dxa"/>
            <w:tcBorders>
              <w:top w:val="nil"/>
              <w:left w:val="nil"/>
              <w:bottom w:val="single" w:sz="4" w:space="0" w:color="auto"/>
            </w:tcBorders>
          </w:tcPr>
          <w:p w14:paraId="4D671E79" w14:textId="77777777" w:rsidR="00C53243" w:rsidRPr="0041514D" w:rsidRDefault="00C53243">
            <w:pPr>
              <w:pStyle w:val="paragraph"/>
              <w:spacing w:before="0" w:beforeAutospacing="0" w:after="0" w:afterAutospacing="0"/>
              <w:jc w:val="center"/>
              <w:textAlignment w:val="baseline"/>
              <w:rPr>
                <w:rStyle w:val="normaltextrun"/>
                <w:rFonts w:ascii="Roboto" w:hAnsi="Roboto"/>
                <w:strike/>
                <w:sz w:val="18"/>
                <w:szCs w:val="18"/>
                <w:lang w:val="fr-FR"/>
                <w:rPrChange w:id="878" w:author="Author" w:date="2023-04-27T23:13:00Z">
                  <w:rPr>
                    <w:rStyle w:val="normaltextrun"/>
                    <w:rFonts w:ascii="Roboto" w:hAnsi="Roboto"/>
                    <w:strike/>
                    <w:sz w:val="18"/>
                    <w:szCs w:val="18"/>
                  </w:rPr>
                </w:rPrChange>
              </w:rPr>
            </w:pPr>
          </w:p>
        </w:tc>
        <w:tc>
          <w:tcPr>
            <w:tcW w:w="1080" w:type="dxa"/>
            <w:tcBorders>
              <w:top w:val="nil"/>
              <w:left w:val="nil"/>
              <w:bottom w:val="single" w:sz="4" w:space="0" w:color="auto"/>
            </w:tcBorders>
          </w:tcPr>
          <w:p w14:paraId="0808DA02" w14:textId="77777777" w:rsidR="00C53243" w:rsidRPr="0041514D" w:rsidRDefault="00C53243">
            <w:pPr>
              <w:pStyle w:val="paragraph"/>
              <w:spacing w:before="0" w:beforeAutospacing="0" w:after="0" w:afterAutospacing="0"/>
              <w:jc w:val="center"/>
              <w:textAlignment w:val="baseline"/>
              <w:rPr>
                <w:rStyle w:val="normaltextrun"/>
                <w:rFonts w:ascii="Roboto" w:hAnsi="Roboto"/>
                <w:strike/>
                <w:sz w:val="18"/>
                <w:szCs w:val="18"/>
                <w:lang w:val="fr-FR"/>
                <w:rPrChange w:id="879" w:author="Author" w:date="2023-04-27T23:13:00Z">
                  <w:rPr>
                    <w:rStyle w:val="normaltextrun"/>
                    <w:rFonts w:ascii="Roboto" w:hAnsi="Roboto"/>
                    <w:strike/>
                    <w:sz w:val="18"/>
                    <w:szCs w:val="18"/>
                  </w:rPr>
                </w:rPrChange>
              </w:rPr>
            </w:pPr>
          </w:p>
        </w:tc>
        <w:tc>
          <w:tcPr>
            <w:tcW w:w="900" w:type="dxa"/>
            <w:tcBorders>
              <w:top w:val="nil"/>
              <w:left w:val="nil"/>
              <w:bottom w:val="single" w:sz="4" w:space="0" w:color="auto"/>
            </w:tcBorders>
          </w:tcPr>
          <w:p w14:paraId="56A02E3B" w14:textId="5DDAF389" w:rsidR="00C53243" w:rsidRPr="0041514D" w:rsidDel="00D32150" w:rsidRDefault="00C53243">
            <w:pPr>
              <w:pStyle w:val="paragraph"/>
              <w:spacing w:before="0" w:beforeAutospacing="0" w:after="0" w:afterAutospacing="0"/>
              <w:jc w:val="center"/>
              <w:textAlignment w:val="baseline"/>
              <w:rPr>
                <w:rStyle w:val="normaltextrun"/>
                <w:rFonts w:ascii="Roboto" w:hAnsi="Roboto"/>
                <w:strike/>
                <w:sz w:val="18"/>
                <w:szCs w:val="18"/>
                <w:lang w:val="fr-FR"/>
                <w:rPrChange w:id="880" w:author="Author" w:date="2023-04-27T23:13:00Z">
                  <w:rPr>
                    <w:rStyle w:val="normaltextrun"/>
                    <w:rFonts w:ascii="Roboto" w:hAnsi="Roboto"/>
                    <w:strike/>
                    <w:sz w:val="18"/>
                    <w:szCs w:val="18"/>
                  </w:rPr>
                </w:rPrChange>
              </w:rPr>
            </w:pPr>
          </w:p>
        </w:tc>
      </w:tr>
      <w:tr w:rsidR="00C53243" w:rsidRPr="007F6D50" w14:paraId="4B819B0D" w14:textId="77777777">
        <w:tc>
          <w:tcPr>
            <w:tcW w:w="2566" w:type="dxa"/>
            <w:tcBorders>
              <w:bottom w:val="nil"/>
              <w:right w:val="nil"/>
            </w:tcBorders>
          </w:tcPr>
          <w:p w14:paraId="42E46F7F" w14:textId="77777777" w:rsidR="00C53243" w:rsidRPr="00F51708" w:rsidRDefault="00C53243">
            <w:r w:rsidRPr="00F51708">
              <w:rPr>
                <w:rFonts w:ascii="Roboto" w:hAnsi="Roboto" w:cs="Calibri"/>
                <w:sz w:val="18"/>
                <w:szCs w:val="18"/>
                <w:lang w:val="en-GB"/>
              </w:rPr>
              <w:t xml:space="preserve">2.1.3 </w:t>
            </w:r>
            <w:r w:rsidRPr="00481183">
              <w:rPr>
                <w:rFonts w:ascii="Roboto" w:hAnsi="Roboto" w:cs="Calibri"/>
                <w:sz w:val="18"/>
                <w:szCs w:val="18"/>
                <w:lang w:val="en-GB"/>
                <w:rPrChange w:id="881" w:author="Author" w:date="2023-04-25T14:43:00Z">
                  <w:rPr>
                    <w:rFonts w:ascii="Roboto" w:hAnsi="Roboto" w:cs="Calibri"/>
                    <w:b/>
                    <w:bCs/>
                    <w:sz w:val="18"/>
                    <w:szCs w:val="18"/>
                    <w:lang w:val="en-GB"/>
                  </w:rPr>
                </w:rPrChange>
              </w:rPr>
              <w:t>Enhanced data</w:t>
            </w:r>
            <w:r w:rsidRPr="00481183">
              <w:rPr>
                <w:rFonts w:ascii="Roboto" w:hAnsi="Roboto" w:cs="Calibri"/>
                <w:sz w:val="18"/>
                <w:szCs w:val="18"/>
                <w:lang w:val="en-GB"/>
                <w:rPrChange w:id="882" w:author="Author" w:date="2023-04-25T14:43:00Z">
                  <w:rPr>
                    <w:rFonts w:ascii="Roboto" w:hAnsi="Roboto" w:cs="Calibri"/>
                    <w:b/>
                    <w:sz w:val="18"/>
                    <w:szCs w:val="18"/>
                    <w:lang w:val="en-GB"/>
                  </w:rPr>
                </w:rPrChange>
              </w:rPr>
              <w:t>-driven and innovative solutions</w:t>
            </w:r>
            <w:r w:rsidRPr="00F51708">
              <w:rPr>
                <w:rFonts w:ascii="Roboto" w:hAnsi="Roboto" w:cs="Calibri"/>
                <w:sz w:val="18"/>
                <w:szCs w:val="18"/>
                <w:lang w:val="en-GB"/>
              </w:rPr>
              <w:t xml:space="preserve"> </w:t>
            </w:r>
          </w:p>
        </w:tc>
        <w:tc>
          <w:tcPr>
            <w:tcW w:w="8234" w:type="dxa"/>
            <w:tcBorders>
              <w:left w:val="nil"/>
              <w:bottom w:val="nil"/>
              <w:right w:val="nil"/>
            </w:tcBorders>
          </w:tcPr>
          <w:p w14:paraId="50963BDE" w14:textId="7434BABF" w:rsidR="00C53243" w:rsidRPr="00F51708" w:rsidRDefault="00C53243">
            <w:pPr>
              <w:rPr>
                <w:rFonts w:ascii="Roboto" w:hAnsi="Roboto" w:cstheme="majorHAnsi"/>
                <w:color w:val="000000" w:themeColor="text1"/>
                <w:sz w:val="18"/>
                <w:szCs w:val="18"/>
              </w:rPr>
            </w:pPr>
            <w:del w:id="883" w:author="Author" w:date="2023-04-25T14:29:00Z">
              <w:r w:rsidRPr="00F51708" w:rsidDel="00A476FF">
                <w:rPr>
                  <w:rFonts w:ascii="Roboto" w:hAnsi="Roboto"/>
                  <w:sz w:val="18"/>
                  <w:szCs w:val="18"/>
                </w:rPr>
                <w:delText>%</w:delText>
              </w:r>
            </w:del>
            <w:ins w:id="884" w:author="Author" w:date="2023-04-25T14:29:00Z">
              <w:r w:rsidR="00A476FF">
                <w:rPr>
                  <w:rFonts w:ascii="Roboto" w:hAnsi="Roboto" w:cstheme="majorHAnsi"/>
                  <w:color w:val="7F7F7F" w:themeColor="text1" w:themeTint="80"/>
                  <w:sz w:val="18"/>
                  <w:szCs w:val="18"/>
                </w:rPr>
                <w:t xml:space="preserve"> Percentage</w:t>
              </w:r>
            </w:ins>
            <w:r w:rsidRPr="00F51708">
              <w:rPr>
                <w:rFonts w:ascii="Roboto" w:hAnsi="Roboto"/>
                <w:sz w:val="18"/>
                <w:szCs w:val="18"/>
              </w:rPr>
              <w:t xml:space="preserve"> of </w:t>
            </w:r>
            <w:ins w:id="885" w:author="Author" w:date="2023-04-25T14:50:00Z">
              <w:r w:rsidR="00481183">
                <w:rPr>
                  <w:rFonts w:ascii="Roboto" w:eastAsia="SimSun" w:hAnsi="Roboto" w:cstheme="majorHAnsi"/>
                  <w:color w:val="808080" w:themeColor="background1" w:themeShade="80"/>
                  <w:sz w:val="18"/>
                  <w:szCs w:val="18"/>
                </w:rPr>
                <w:t>United Nations country teams</w:t>
              </w:r>
            </w:ins>
            <w:del w:id="886" w:author="Author" w:date="2023-04-25T14:50:00Z">
              <w:r w:rsidRPr="00F51708" w:rsidDel="00481183">
                <w:rPr>
                  <w:rFonts w:ascii="Roboto" w:hAnsi="Roboto"/>
                  <w:sz w:val="18"/>
                  <w:szCs w:val="18"/>
                </w:rPr>
                <w:delText>UNCTs</w:delText>
              </w:r>
            </w:del>
            <w:r w:rsidRPr="00F51708">
              <w:rPr>
                <w:rFonts w:ascii="Roboto" w:hAnsi="Roboto"/>
                <w:sz w:val="18"/>
                <w:szCs w:val="18"/>
              </w:rPr>
              <w:t xml:space="preserve"> providing data against agreed common indicators on the </w:t>
            </w:r>
            <w:del w:id="887" w:author="Author" w:date="2023-04-25T14:50:00Z">
              <w:r w:rsidRPr="00F51708" w:rsidDel="00481183">
                <w:rPr>
                  <w:rFonts w:ascii="Roboto" w:hAnsi="Roboto"/>
                  <w:sz w:val="18"/>
                  <w:szCs w:val="18"/>
                </w:rPr>
                <w:delText xml:space="preserve">UN </w:delText>
              </w:r>
            </w:del>
            <w:ins w:id="888" w:author="Author" w:date="2023-04-25T14:50:00Z">
              <w:r w:rsidR="00481183">
                <w:rPr>
                  <w:rFonts w:ascii="Roboto" w:eastAsia="SimSun" w:hAnsi="Roboto" w:cstheme="majorHAnsi"/>
                  <w:color w:val="808080" w:themeColor="background1" w:themeShade="80"/>
                  <w:sz w:val="18"/>
                  <w:szCs w:val="18"/>
                </w:rPr>
                <w:t xml:space="preserve">United Nations </w:t>
              </w:r>
            </w:ins>
            <w:r w:rsidRPr="00F51708">
              <w:rPr>
                <w:rFonts w:ascii="Roboto" w:hAnsi="Roboto"/>
                <w:sz w:val="18"/>
                <w:szCs w:val="18"/>
              </w:rPr>
              <w:t xml:space="preserve">development system contribution to advancing the </w:t>
            </w:r>
            <w:del w:id="889" w:author="Author" w:date="2023-04-25T14:51:00Z">
              <w:r w:rsidRPr="00F51708" w:rsidDel="00481183">
                <w:rPr>
                  <w:rFonts w:ascii="Roboto" w:hAnsi="Roboto"/>
                  <w:sz w:val="18"/>
                  <w:szCs w:val="18"/>
                </w:rPr>
                <w:delText>SDGs</w:delText>
              </w:r>
            </w:del>
            <w:ins w:id="890" w:author="Author" w:date="2023-04-25T14:51:00Z">
              <w:r w:rsidR="00481183">
                <w:rPr>
                  <w:rFonts w:ascii="Roboto" w:hAnsi="Roboto"/>
                  <w:sz w:val="18"/>
                  <w:szCs w:val="18"/>
                </w:rPr>
                <w:t>Goals</w:t>
              </w:r>
            </w:ins>
            <w:r w:rsidRPr="00F51708">
              <w:rPr>
                <w:rFonts w:ascii="Roboto" w:hAnsi="Roboto"/>
                <w:sz w:val="18"/>
                <w:szCs w:val="18"/>
              </w:rPr>
              <w:t xml:space="preserve"> </w:t>
            </w:r>
          </w:p>
        </w:tc>
        <w:tc>
          <w:tcPr>
            <w:tcW w:w="1518" w:type="dxa"/>
            <w:tcBorders>
              <w:left w:val="nil"/>
              <w:bottom w:val="nil"/>
              <w:right w:val="nil"/>
            </w:tcBorders>
          </w:tcPr>
          <w:p w14:paraId="2E83A098"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N/A</w:t>
            </w:r>
          </w:p>
          <w:p w14:paraId="0AB4C51C"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(new)</w:t>
            </w:r>
          </w:p>
          <w:p w14:paraId="53FA6723"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732" w:type="dxa"/>
            <w:tcBorders>
              <w:left w:val="nil"/>
              <w:bottom w:val="nil"/>
            </w:tcBorders>
          </w:tcPr>
          <w:p w14:paraId="48538ABF"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95%</w:t>
            </w:r>
          </w:p>
        </w:tc>
        <w:tc>
          <w:tcPr>
            <w:tcW w:w="1080" w:type="dxa"/>
            <w:tcBorders>
              <w:left w:val="nil"/>
              <w:bottom w:val="nil"/>
            </w:tcBorders>
          </w:tcPr>
          <w:p w14:paraId="47FEA3D8" w14:textId="5321ED90" w:rsidR="00C53243" w:rsidRPr="00F51708" w:rsidRDefault="002B1DFA">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15%</w:t>
            </w:r>
          </w:p>
          <w:p w14:paraId="0EE062DF"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900" w:type="dxa"/>
            <w:tcBorders>
              <w:left w:val="nil"/>
              <w:bottom w:val="nil"/>
            </w:tcBorders>
          </w:tcPr>
          <w:p w14:paraId="513DD0D7" w14:textId="71696975" w:rsidR="00C53243" w:rsidRPr="0041514D" w:rsidRDefault="00A06CFF">
            <w:pPr>
              <w:pStyle w:val="paragraph"/>
              <w:spacing w:before="0" w:beforeAutospacing="0" w:after="0" w:afterAutospacing="0"/>
              <w:jc w:val="center"/>
              <w:textAlignment w:val="baseline"/>
              <w:rPr>
                <w:rStyle w:val="normaltextrun"/>
                <w:rFonts w:ascii="Roboto" w:hAnsi="Roboto"/>
                <w:sz w:val="18"/>
                <w:szCs w:val="18"/>
                <w:lang w:val="fr-FR"/>
                <w:rPrChange w:id="891" w:author="Author" w:date="2023-04-27T23:14:00Z">
                  <w:rPr>
                    <w:rStyle w:val="normaltextrun"/>
                    <w:rFonts w:ascii="Roboto" w:hAnsi="Roboto"/>
                    <w:sz w:val="18"/>
                    <w:szCs w:val="18"/>
                  </w:rPr>
                </w:rPrChange>
              </w:rPr>
            </w:pPr>
            <w:r w:rsidRPr="0041514D">
              <w:rPr>
                <w:rStyle w:val="normaltextrun"/>
                <w:rFonts w:ascii="Roboto" w:hAnsi="Roboto"/>
                <w:sz w:val="18"/>
                <w:szCs w:val="18"/>
                <w:lang w:val="fr-FR"/>
                <w:rPrChange w:id="892" w:author="Author" w:date="2023-04-27T23:14:00Z">
                  <w:rPr>
                    <w:rStyle w:val="normaltextrun"/>
                    <w:rFonts w:ascii="Roboto" w:hAnsi="Roboto"/>
                    <w:sz w:val="18"/>
                    <w:szCs w:val="18"/>
                  </w:rPr>
                </w:rPrChange>
              </w:rPr>
              <w:t>UN</w:t>
            </w:r>
            <w:ins w:id="893" w:author="Author" w:date="2023-04-25T14:51:00Z">
              <w:r w:rsidR="00481183" w:rsidRPr="0041514D">
                <w:rPr>
                  <w:rStyle w:val="normaltextrun"/>
                  <w:rFonts w:ascii="Roboto" w:hAnsi="Roboto"/>
                  <w:sz w:val="18"/>
                  <w:szCs w:val="18"/>
                  <w:lang w:val="fr-FR"/>
                  <w:rPrChange w:id="894" w:author="Author" w:date="2023-04-27T23:14:00Z">
                    <w:rPr>
                      <w:rStyle w:val="normaltextrun"/>
                      <w:rFonts w:ascii="Roboto" w:hAnsi="Roboto"/>
                      <w:sz w:val="18"/>
                      <w:szCs w:val="18"/>
                    </w:rPr>
                  </w:rPrChange>
                </w:rPr>
                <w:t>-</w:t>
              </w:r>
            </w:ins>
            <w:r w:rsidRPr="0041514D">
              <w:rPr>
                <w:rStyle w:val="normaltextrun"/>
                <w:rFonts w:ascii="Roboto" w:hAnsi="Roboto"/>
                <w:sz w:val="18"/>
                <w:szCs w:val="18"/>
                <w:lang w:val="fr-FR"/>
                <w:rPrChange w:id="895" w:author="Author" w:date="2023-04-27T23:14:00Z">
                  <w:rPr>
                    <w:rStyle w:val="normaltextrun"/>
                    <w:rFonts w:ascii="Roboto" w:hAnsi="Roboto"/>
                    <w:sz w:val="18"/>
                    <w:szCs w:val="18"/>
                  </w:rPr>
                </w:rPrChange>
              </w:rPr>
              <w:t>I</w:t>
            </w:r>
            <w:ins w:id="896" w:author="Author" w:date="2023-04-25T14:51:00Z">
              <w:r w:rsidR="00481183" w:rsidRPr="0041514D">
                <w:rPr>
                  <w:rStyle w:val="normaltextrun"/>
                  <w:rFonts w:ascii="Roboto" w:hAnsi="Roboto"/>
                  <w:sz w:val="18"/>
                  <w:szCs w:val="18"/>
                  <w:lang w:val="fr-FR"/>
                  <w:rPrChange w:id="897" w:author="Author" w:date="2023-04-27T23:14:00Z">
                    <w:rPr>
                      <w:rStyle w:val="normaltextrun"/>
                      <w:rFonts w:ascii="Roboto" w:hAnsi="Roboto"/>
                      <w:sz w:val="18"/>
                      <w:szCs w:val="18"/>
                    </w:rPr>
                  </w:rPrChange>
                </w:rPr>
                <w:t>nfo</w:t>
              </w:r>
            </w:ins>
            <w:ins w:id="898" w:author="Author" w:date="2023-04-27T23:14:00Z">
              <w:r w:rsidR="0041514D" w:rsidRPr="0041514D">
                <w:rPr>
                  <w:rStyle w:val="normaltextrun"/>
                  <w:rFonts w:ascii="Roboto" w:hAnsi="Roboto"/>
                  <w:sz w:val="18"/>
                  <w:szCs w:val="18"/>
                  <w:lang w:val="fr-FR"/>
                  <w:rPrChange w:id="899" w:author="Author" w:date="2023-04-27T23:14:00Z">
                    <w:rPr>
                      <w:rStyle w:val="normaltextrun"/>
                      <w:rFonts w:ascii="Roboto" w:hAnsi="Roboto"/>
                      <w:sz w:val="18"/>
                      <w:szCs w:val="18"/>
                    </w:rPr>
                  </w:rPrChange>
                </w:rPr>
                <w:t xml:space="preserve">, </w:t>
              </w:r>
              <w:r w:rsidR="0041514D" w:rsidRPr="0041514D">
                <w:rPr>
                  <w:rFonts w:asciiTheme="majorBidi" w:hAnsiTheme="majorBidi" w:cstheme="majorBidi"/>
                  <w:lang w:val="fr-FR"/>
                  <w:rPrChange w:id="900" w:author="Author" w:date="2023-04-27T23:14:00Z">
                    <w:rPr>
                      <w:rFonts w:asciiTheme="majorBidi" w:hAnsiTheme="majorBidi" w:cstheme="majorBidi"/>
                    </w:rPr>
                  </w:rPrChange>
                </w:rPr>
                <w:t>information management system</w:t>
              </w:r>
              <w:r w:rsidR="0041514D" w:rsidRPr="0041514D" w:rsidDel="00481183">
                <w:rPr>
                  <w:rStyle w:val="normaltextrun"/>
                  <w:rFonts w:ascii="Roboto" w:hAnsi="Roboto"/>
                  <w:sz w:val="18"/>
                  <w:szCs w:val="18"/>
                  <w:lang w:val="fr-FR"/>
                  <w:rPrChange w:id="901" w:author="Author" w:date="2023-04-27T23:14:00Z">
                    <w:rPr>
                      <w:rStyle w:val="normaltextrun"/>
                      <w:rFonts w:ascii="Roboto" w:hAnsi="Roboto"/>
                      <w:sz w:val="18"/>
                      <w:szCs w:val="18"/>
                    </w:rPr>
                  </w:rPrChange>
                </w:rPr>
                <w:t xml:space="preserve"> </w:t>
              </w:r>
            </w:ins>
            <w:del w:id="902" w:author="Author" w:date="2023-04-25T14:51:00Z">
              <w:r w:rsidRPr="0041514D" w:rsidDel="00481183">
                <w:rPr>
                  <w:rStyle w:val="normaltextrun"/>
                  <w:rFonts w:ascii="Roboto" w:hAnsi="Roboto"/>
                  <w:sz w:val="18"/>
                  <w:szCs w:val="18"/>
                  <w:lang w:val="fr-FR"/>
                  <w:rPrChange w:id="903" w:author="Author" w:date="2023-04-27T23:14:00Z">
                    <w:rPr>
                      <w:rStyle w:val="normaltextrun"/>
                      <w:rFonts w:ascii="Roboto" w:hAnsi="Roboto"/>
                      <w:sz w:val="18"/>
                      <w:szCs w:val="18"/>
                    </w:rPr>
                  </w:rPrChange>
                </w:rPr>
                <w:lastRenderedPageBreak/>
                <w:delText>NFO</w:delText>
              </w:r>
            </w:del>
            <w:r w:rsidRPr="0041514D">
              <w:rPr>
                <w:rStyle w:val="normaltextrun"/>
                <w:rFonts w:ascii="Roboto" w:hAnsi="Roboto"/>
                <w:sz w:val="18"/>
                <w:szCs w:val="18"/>
                <w:lang w:val="fr-FR"/>
                <w:rPrChange w:id="904" w:author="Author" w:date="2023-04-27T23:14:00Z">
                  <w:rPr>
                    <w:rStyle w:val="normaltextrun"/>
                    <w:rFonts w:ascii="Roboto" w:hAnsi="Roboto"/>
                    <w:sz w:val="18"/>
                    <w:szCs w:val="18"/>
                  </w:rPr>
                </w:rPrChange>
              </w:rPr>
              <w:t xml:space="preserve"> </w:t>
            </w:r>
            <w:del w:id="905" w:author="Author" w:date="2023-04-27T23:14:00Z">
              <w:r w:rsidR="00C53243" w:rsidRPr="0041514D" w:rsidDel="0041514D">
                <w:rPr>
                  <w:rStyle w:val="normaltextrun"/>
                  <w:rFonts w:ascii="Roboto" w:hAnsi="Roboto"/>
                  <w:sz w:val="18"/>
                  <w:szCs w:val="18"/>
                  <w:lang w:val="fr-FR"/>
                  <w:rPrChange w:id="906" w:author="Author" w:date="2023-04-27T23:14:00Z">
                    <w:rPr>
                      <w:rStyle w:val="normaltextrun"/>
                      <w:rFonts w:ascii="Roboto" w:hAnsi="Roboto"/>
                      <w:sz w:val="18"/>
                      <w:szCs w:val="18"/>
                    </w:rPr>
                  </w:rPrChange>
                </w:rPr>
                <w:delText>IMS</w:delText>
              </w:r>
            </w:del>
          </w:p>
        </w:tc>
      </w:tr>
      <w:tr w:rsidR="00C53243" w:rsidRPr="00F51708" w14:paraId="6359A665" w14:textId="77777777">
        <w:tc>
          <w:tcPr>
            <w:tcW w:w="2566" w:type="dxa"/>
            <w:tcBorders>
              <w:top w:val="nil"/>
              <w:bottom w:val="nil"/>
              <w:right w:val="nil"/>
            </w:tcBorders>
          </w:tcPr>
          <w:p w14:paraId="46261E7C" w14:textId="77777777" w:rsidR="00C53243" w:rsidRPr="0041514D" w:rsidRDefault="00C53243">
            <w:pPr>
              <w:rPr>
                <w:rFonts w:ascii="Roboto" w:hAnsi="Roboto" w:cs="Calibri"/>
                <w:sz w:val="18"/>
                <w:szCs w:val="18"/>
                <w:lang w:val="fr-FR"/>
                <w:rPrChange w:id="907" w:author="Author" w:date="2023-04-27T23:14:00Z">
                  <w:rPr>
                    <w:rFonts w:ascii="Roboto" w:hAnsi="Roboto" w:cs="Calibri"/>
                    <w:sz w:val="18"/>
                    <w:szCs w:val="18"/>
                    <w:lang w:val="en-GB"/>
                  </w:rPr>
                </w:rPrChange>
              </w:rPr>
            </w:pPr>
          </w:p>
        </w:tc>
        <w:tc>
          <w:tcPr>
            <w:tcW w:w="8234" w:type="dxa"/>
            <w:tcBorders>
              <w:top w:val="nil"/>
              <w:left w:val="nil"/>
              <w:bottom w:val="nil"/>
              <w:right w:val="nil"/>
            </w:tcBorders>
          </w:tcPr>
          <w:p w14:paraId="3F6C4FF1" w14:textId="30AC408A" w:rsidR="00C53243" w:rsidRPr="00F51708" w:rsidRDefault="00C53243">
            <w:pPr>
              <w:rPr>
                <w:rFonts w:ascii="Roboto" w:hAnsi="Roboto" w:cstheme="majorBidi"/>
                <w:color w:val="000000" w:themeColor="text1"/>
                <w:sz w:val="18"/>
                <w:szCs w:val="18"/>
              </w:rPr>
            </w:pPr>
            <w:del w:id="908" w:author="Author" w:date="2023-04-25T13:31:00Z">
              <w:r w:rsidRPr="007F6D50" w:rsidDel="00930C67">
                <w:rPr>
                  <w:rFonts w:ascii="Roboto" w:hAnsi="Roboto" w:cs="Calibri"/>
                  <w:sz w:val="18"/>
                  <w:szCs w:val="18"/>
                </w:rPr>
                <w:delText>% of RCOs</w:delText>
              </w:r>
            </w:del>
            <w:ins w:id="909" w:author="Author" w:date="2023-04-25T13:31:00Z">
              <w:r w:rsidR="00930C67" w:rsidRPr="007F6D50">
                <w:rPr>
                  <w:rStyle w:val="normaltextrun"/>
                  <w:rFonts w:ascii="Roboto" w:hAnsi="Roboto"/>
                  <w:color w:val="7F7F7F" w:themeColor="text1" w:themeTint="80"/>
                  <w:sz w:val="18"/>
                  <w:szCs w:val="18"/>
                </w:rPr>
                <w:t xml:space="preserve"> </w:t>
              </w:r>
              <w:r w:rsidR="00930C67">
                <w:rPr>
                  <w:rStyle w:val="normaltextrun"/>
                  <w:rFonts w:ascii="Roboto" w:hAnsi="Roboto"/>
                  <w:color w:val="7F7F7F" w:themeColor="text1" w:themeTint="80"/>
                  <w:sz w:val="18"/>
                  <w:szCs w:val="18"/>
                </w:rPr>
                <w:t>Percentage</w:t>
              </w:r>
              <w:r w:rsidR="00930C67" w:rsidRPr="00F51708">
                <w:rPr>
                  <w:rFonts w:ascii="Roboto" w:hAnsi="Roboto" w:cstheme="majorBidi"/>
                  <w:sz w:val="18"/>
                  <w:szCs w:val="18"/>
                </w:rPr>
                <w:t xml:space="preserve"> of </w:t>
              </w:r>
              <w:bookmarkStart w:id="910" w:name="_Hlk133331159"/>
              <w:r w:rsidR="00930C67" w:rsidRPr="00F46EDF">
                <w:rPr>
                  <w:rFonts w:ascii="Roboto" w:hAnsi="Roboto" w:cs="Calibri"/>
                  <w:bCs/>
                  <w:sz w:val="18"/>
                  <w:szCs w:val="18"/>
                  <w:lang w:val="en-GB"/>
                </w:rPr>
                <w:t xml:space="preserve">resident coordinator </w:t>
              </w:r>
              <w:bookmarkEnd w:id="910"/>
              <w:r w:rsidR="00930C67" w:rsidRPr="00F46EDF">
                <w:rPr>
                  <w:rFonts w:ascii="Roboto" w:hAnsi="Roboto" w:cs="Calibri"/>
                  <w:bCs/>
                  <w:sz w:val="18"/>
                  <w:szCs w:val="18"/>
                  <w:lang w:val="en-GB"/>
                </w:rPr>
                <w:t>office</w:t>
              </w:r>
              <w:r w:rsidR="00930C67">
                <w:rPr>
                  <w:rFonts w:ascii="Roboto" w:hAnsi="Roboto" w:cs="Calibri"/>
                  <w:bCs/>
                  <w:sz w:val="18"/>
                  <w:szCs w:val="18"/>
                  <w:lang w:val="en-GB"/>
                </w:rPr>
                <w:t>s</w:t>
              </w:r>
            </w:ins>
            <w:r w:rsidRPr="00F51708">
              <w:rPr>
                <w:rFonts w:ascii="Roboto" w:hAnsi="Roboto" w:cs="Calibri"/>
                <w:sz w:val="18"/>
                <w:szCs w:val="18"/>
              </w:rPr>
              <w:t xml:space="preserve"> reporting that</w:t>
            </w:r>
            <w:ins w:id="911" w:author="Author" w:date="2023-04-25T14:51:00Z">
              <w:r w:rsidR="00481183">
                <w:rPr>
                  <w:rFonts w:ascii="Roboto" w:hAnsi="Roboto" w:cs="Calibri"/>
                  <w:sz w:val="18"/>
                  <w:szCs w:val="18"/>
                </w:rPr>
                <w:t xml:space="preserve"> the</w:t>
              </w:r>
            </w:ins>
            <w:r w:rsidRPr="00F51708">
              <w:rPr>
                <w:rFonts w:ascii="Roboto" w:eastAsia="Calibri" w:hAnsi="Roboto" w:cs="Calibri"/>
                <w:sz w:val="18"/>
                <w:szCs w:val="18"/>
              </w:rPr>
              <w:t xml:space="preserve"> use of innovative approaches</w:t>
            </w:r>
            <w:del w:id="912" w:author="Author" w:date="2023-04-25T14:49:00Z">
              <w:r w:rsidRPr="00F51708" w:rsidDel="00481183">
                <w:rPr>
                  <w:rStyle w:val="FootnoteReference"/>
                  <w:rFonts w:ascii="Roboto" w:eastAsia="Calibri" w:hAnsi="Roboto" w:cs="Calibri"/>
                  <w:sz w:val="18"/>
                  <w:szCs w:val="18"/>
                </w:rPr>
                <w:footnoteReference w:id="11"/>
              </w:r>
            </w:del>
            <w:ins w:id="915" w:author="Author" w:date="2023-04-25T14:49:00Z">
              <w:r w:rsidR="00481183" w:rsidRPr="00481183">
                <w:rPr>
                  <w:rFonts w:ascii="Roboto" w:eastAsia="Calibri" w:hAnsi="Roboto" w:cs="Calibri"/>
                  <w:i/>
                  <w:iCs/>
                  <w:sz w:val="18"/>
                  <w:szCs w:val="18"/>
                  <w:vertAlign w:val="superscript"/>
                  <w:rPrChange w:id="916" w:author="Author" w:date="2023-04-25T14:49:00Z">
                    <w:rPr>
                      <w:rFonts w:ascii="Roboto" w:eastAsia="Calibri" w:hAnsi="Roboto" w:cs="Calibri"/>
                      <w:sz w:val="18"/>
                      <w:szCs w:val="18"/>
                    </w:rPr>
                  </w:rPrChange>
                </w:rPr>
                <w:t>i</w:t>
              </w:r>
            </w:ins>
            <w:r w:rsidRPr="00F51708">
              <w:rPr>
                <w:rFonts w:ascii="Roboto" w:eastAsia="Calibri" w:hAnsi="Roboto" w:cs="Calibri"/>
                <w:sz w:val="18"/>
                <w:szCs w:val="18"/>
              </w:rPr>
              <w:t xml:space="preserve"> </w:t>
            </w:r>
            <w:r w:rsidRPr="00F51708" w:rsidDel="00E808E1">
              <w:rPr>
                <w:rFonts w:ascii="Roboto" w:hAnsi="Roboto" w:cs="Calibri-Light"/>
                <w:sz w:val="18"/>
                <w:szCs w:val="18"/>
              </w:rPr>
              <w:t xml:space="preserve">led to higher </w:t>
            </w:r>
            <w:del w:id="917" w:author="Author" w:date="2023-04-25T14:51:00Z">
              <w:r w:rsidRPr="00F51708" w:rsidDel="00481183">
                <w:rPr>
                  <w:rFonts w:ascii="Roboto" w:hAnsi="Roboto" w:cs="Calibri-Light"/>
                  <w:sz w:val="18"/>
                  <w:szCs w:val="18"/>
                </w:rPr>
                <w:delText>UNCT</w:delText>
              </w:r>
            </w:del>
            <w:ins w:id="918" w:author="Author" w:date="2023-04-25T14:51:00Z">
              <w:r w:rsidR="00481183">
                <w:rPr>
                  <w:rFonts w:ascii="Roboto" w:eastAsia="SimSun" w:hAnsi="Roboto" w:cstheme="majorHAnsi"/>
                  <w:color w:val="808080" w:themeColor="background1" w:themeShade="80"/>
                  <w:sz w:val="18"/>
                  <w:szCs w:val="18"/>
                </w:rPr>
                <w:t>United Nations country team</w:t>
              </w:r>
            </w:ins>
            <w:r w:rsidRPr="00F51708">
              <w:rPr>
                <w:rFonts w:ascii="Roboto" w:hAnsi="Roboto" w:cs="Calibri-Light"/>
                <w:sz w:val="18"/>
                <w:szCs w:val="18"/>
              </w:rPr>
              <w:t xml:space="preserve"> </w:t>
            </w:r>
            <w:r w:rsidRPr="00F51708" w:rsidDel="00E808E1">
              <w:rPr>
                <w:rFonts w:ascii="Roboto" w:hAnsi="Roboto" w:cs="Calibri-Light"/>
                <w:sz w:val="18"/>
                <w:szCs w:val="18"/>
              </w:rPr>
              <w:t>performance</w:t>
            </w:r>
            <w:del w:id="919" w:author="Author" w:date="2023-04-25T14:49:00Z">
              <w:r w:rsidRPr="00481183" w:rsidDel="00481183">
                <w:rPr>
                  <w:rStyle w:val="FootnoteReference"/>
                  <w:rFonts w:ascii="Roboto" w:hAnsi="Roboto" w:cs="Calibri-Light"/>
                  <w:i/>
                  <w:iCs/>
                  <w:sz w:val="18"/>
                  <w:szCs w:val="18"/>
                  <w:rPrChange w:id="920" w:author="Author" w:date="2023-04-25T14:49:00Z">
                    <w:rPr>
                      <w:rStyle w:val="FootnoteReference"/>
                      <w:rFonts w:ascii="Roboto" w:hAnsi="Roboto" w:cs="Calibri-Light"/>
                      <w:sz w:val="18"/>
                      <w:szCs w:val="18"/>
                    </w:rPr>
                  </w:rPrChange>
                </w:rPr>
                <w:footnoteReference w:id="12"/>
              </w:r>
            </w:del>
            <w:ins w:id="923" w:author="Author" w:date="2023-04-25T14:49:00Z">
              <w:r w:rsidR="00481183" w:rsidRPr="00481183">
                <w:rPr>
                  <w:rFonts w:ascii="Roboto" w:hAnsi="Roboto" w:cs="Calibri-Light"/>
                  <w:i/>
                  <w:iCs/>
                  <w:sz w:val="18"/>
                  <w:szCs w:val="18"/>
                  <w:vertAlign w:val="superscript"/>
                  <w:rPrChange w:id="924" w:author="Author" w:date="2023-04-25T14:49:00Z">
                    <w:rPr>
                      <w:rFonts w:ascii="Roboto" w:hAnsi="Roboto" w:cs="Calibri-Light"/>
                      <w:sz w:val="18"/>
                      <w:szCs w:val="18"/>
                      <w:vertAlign w:val="superscript"/>
                    </w:rPr>
                  </w:rPrChange>
                </w:rPr>
                <w:t>j</w:t>
              </w:r>
            </w:ins>
            <w:del w:id="925" w:author="Author" w:date="2023-04-25T14:49:00Z">
              <w:r w:rsidRPr="00F51708" w:rsidDel="00481183">
                <w:rPr>
                  <w:rFonts w:ascii="Roboto" w:hAnsi="Roboto" w:cs="Calibri-Light"/>
                  <w:sz w:val="18"/>
                  <w:szCs w:val="18"/>
                </w:rPr>
                <w:delText xml:space="preserve"> </w:delText>
              </w:r>
            </w:del>
          </w:p>
          <w:p w14:paraId="3943A2AC" w14:textId="77777777" w:rsidR="00C53243" w:rsidRPr="00F51708" w:rsidRDefault="00C53243">
            <w:pPr>
              <w:ind w:right="128"/>
              <w:jc w:val="both"/>
              <w:rPr>
                <w:rFonts w:ascii="Roboto" w:hAnsi="Roboto" w:cstheme="majorBidi"/>
                <w:sz w:val="18"/>
                <w:szCs w:val="18"/>
              </w:rPr>
            </w:pPr>
          </w:p>
        </w:tc>
        <w:tc>
          <w:tcPr>
            <w:tcW w:w="1518" w:type="dxa"/>
            <w:tcBorders>
              <w:top w:val="nil"/>
              <w:left w:val="nil"/>
              <w:bottom w:val="nil"/>
              <w:right w:val="nil"/>
            </w:tcBorders>
          </w:tcPr>
          <w:p w14:paraId="72C47D51"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 xml:space="preserve">38% </w:t>
            </w:r>
          </w:p>
          <w:p w14:paraId="77088EA6"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(2020)</w:t>
            </w:r>
          </w:p>
        </w:tc>
        <w:tc>
          <w:tcPr>
            <w:tcW w:w="732" w:type="dxa"/>
            <w:tcBorders>
              <w:top w:val="nil"/>
              <w:left w:val="nil"/>
              <w:bottom w:val="nil"/>
            </w:tcBorders>
          </w:tcPr>
          <w:p w14:paraId="1E556AD2"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60%</w:t>
            </w:r>
          </w:p>
        </w:tc>
        <w:tc>
          <w:tcPr>
            <w:tcW w:w="1080" w:type="dxa"/>
            <w:tcBorders>
              <w:top w:val="nil"/>
              <w:left w:val="nil"/>
              <w:bottom w:val="nil"/>
            </w:tcBorders>
          </w:tcPr>
          <w:p w14:paraId="4DEFBF26"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42%</w:t>
            </w:r>
          </w:p>
        </w:tc>
        <w:tc>
          <w:tcPr>
            <w:tcW w:w="900" w:type="dxa"/>
            <w:tcBorders>
              <w:top w:val="nil"/>
              <w:left w:val="nil"/>
              <w:bottom w:val="nil"/>
            </w:tcBorders>
          </w:tcPr>
          <w:p w14:paraId="0184EBE0" w14:textId="1190F009"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del w:id="926" w:author="Author" w:date="2023-04-25T13:39:00Z">
              <w:r w:rsidRPr="00F51708" w:rsidDel="00B1715C">
                <w:rPr>
                  <w:rStyle w:val="normaltextrun"/>
                  <w:rFonts w:ascii="Roboto" w:hAnsi="Roboto"/>
                  <w:sz w:val="18"/>
                  <w:szCs w:val="18"/>
                </w:rPr>
                <w:delText>DCO</w:delText>
              </w:r>
            </w:del>
            <w:ins w:id="927" w:author="Author" w:date="2023-04-25T13:39:00Z">
              <w:r w:rsidR="00B1715C" w:rsidRPr="00930C67">
                <w:rPr>
                  <w:rStyle w:val="normaltextrun"/>
                  <w:rFonts w:ascii="Roboto" w:hAnsi="Roboto"/>
                  <w:sz w:val="18"/>
                  <w:szCs w:val="18"/>
                </w:rPr>
                <w:t xml:space="preserve"> Development Coordination Office</w:t>
              </w:r>
            </w:ins>
          </w:p>
        </w:tc>
      </w:tr>
      <w:tr w:rsidR="00C53243" w:rsidRPr="00F51708" w14:paraId="78543F5D" w14:textId="77777777">
        <w:tc>
          <w:tcPr>
            <w:tcW w:w="2566" w:type="dxa"/>
            <w:tcBorders>
              <w:top w:val="nil"/>
              <w:right w:val="nil"/>
            </w:tcBorders>
          </w:tcPr>
          <w:p w14:paraId="01516F7A" w14:textId="77777777" w:rsidR="00C53243" w:rsidRPr="00F51708" w:rsidRDefault="00C53243">
            <w:pPr>
              <w:rPr>
                <w:rFonts w:ascii="Roboto" w:hAnsi="Roboto" w:cs="Calibri"/>
                <w:sz w:val="18"/>
                <w:szCs w:val="18"/>
                <w:lang w:val="en-GB"/>
              </w:rPr>
            </w:pPr>
          </w:p>
        </w:tc>
        <w:tc>
          <w:tcPr>
            <w:tcW w:w="8234" w:type="dxa"/>
            <w:tcBorders>
              <w:top w:val="nil"/>
              <w:left w:val="nil"/>
              <w:right w:val="nil"/>
            </w:tcBorders>
          </w:tcPr>
          <w:p w14:paraId="2C2E40C9" w14:textId="77777777" w:rsidR="00C53243" w:rsidRPr="00F51708" w:rsidRDefault="00C53243">
            <w:pPr>
              <w:rPr>
                <w:rFonts w:ascii="Roboto" w:hAnsi="Roboto" w:cs="Calibri"/>
                <w:sz w:val="18"/>
                <w:szCs w:val="18"/>
              </w:rPr>
            </w:pPr>
          </w:p>
        </w:tc>
        <w:tc>
          <w:tcPr>
            <w:tcW w:w="1518" w:type="dxa"/>
            <w:tcBorders>
              <w:top w:val="nil"/>
              <w:left w:val="nil"/>
              <w:right w:val="nil"/>
            </w:tcBorders>
          </w:tcPr>
          <w:p w14:paraId="057831F8"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732" w:type="dxa"/>
            <w:tcBorders>
              <w:top w:val="nil"/>
              <w:left w:val="nil"/>
            </w:tcBorders>
          </w:tcPr>
          <w:p w14:paraId="6F21B8FE"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1080" w:type="dxa"/>
            <w:tcBorders>
              <w:top w:val="nil"/>
              <w:left w:val="nil"/>
            </w:tcBorders>
          </w:tcPr>
          <w:p w14:paraId="7BC2CBD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900" w:type="dxa"/>
            <w:tcBorders>
              <w:top w:val="nil"/>
              <w:left w:val="nil"/>
            </w:tcBorders>
          </w:tcPr>
          <w:p w14:paraId="7B11E392"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r>
    </w:tbl>
    <w:p w14:paraId="0F35F362" w14:textId="0931CDEF" w:rsidR="00481183" w:rsidRPr="00681E09" w:rsidRDefault="00481183" w:rsidP="00481183">
      <w:pPr>
        <w:pStyle w:val="FootnoteText"/>
        <w:rPr>
          <w:ins w:id="928" w:author="Author" w:date="2023-04-25T14:47:00Z"/>
          <w:rFonts w:ascii="Roboto" w:hAnsi="Roboto"/>
          <w:sz w:val="18"/>
          <w:szCs w:val="18"/>
        </w:rPr>
      </w:pPr>
      <w:ins w:id="929" w:author="Author" w:date="2023-04-25T14:47:00Z">
        <w:r w:rsidRPr="00481183">
          <w:rPr>
            <w:rStyle w:val="ui-provider"/>
            <w:rFonts w:ascii="Roboto" w:eastAsia="Roboto" w:hAnsi="Roboto"/>
            <w:i/>
            <w:iCs/>
            <w:sz w:val="18"/>
            <w:szCs w:val="18"/>
            <w:rPrChange w:id="930" w:author="Author" w:date="2023-04-25T14:47:00Z">
              <w:rPr>
                <w:rStyle w:val="ui-provider"/>
                <w:rFonts w:ascii="Roboto" w:eastAsia="Roboto" w:hAnsi="Roboto"/>
                <w:sz w:val="18"/>
                <w:szCs w:val="18"/>
              </w:rPr>
            </w:rPrChange>
          </w:rPr>
          <w:t>c</w:t>
        </w:r>
        <w:r w:rsidRPr="00681E09">
          <w:rPr>
            <w:rStyle w:val="ui-provider"/>
            <w:rFonts w:ascii="Roboto" w:eastAsia="Roboto" w:hAnsi="Roboto"/>
            <w:sz w:val="18"/>
            <w:szCs w:val="18"/>
          </w:rPr>
          <w:t xml:space="preserve"> </w:t>
        </w:r>
      </w:ins>
      <w:ins w:id="931" w:author="Author" w:date="2023-04-25T17:09:00Z">
        <w:r w:rsidR="000A0DC7">
          <w:rPr>
            <w:rStyle w:val="ui-provider"/>
            <w:rFonts w:ascii="Roboto" w:eastAsia="Roboto" w:hAnsi="Roboto"/>
            <w:sz w:val="18"/>
            <w:szCs w:val="18"/>
          </w:rPr>
          <w:t>A j</w:t>
        </w:r>
      </w:ins>
      <w:ins w:id="932" w:author="Author" w:date="2023-04-25T14:47:00Z">
        <w:r w:rsidRPr="00681E09">
          <w:rPr>
            <w:rStyle w:val="ui-provider"/>
            <w:rFonts w:ascii="Roboto" w:eastAsia="Roboto" w:hAnsi="Roboto"/>
            <w:sz w:val="18"/>
            <w:szCs w:val="18"/>
          </w:rPr>
          <w:t xml:space="preserve">oint </w:t>
        </w:r>
      </w:ins>
      <w:ins w:id="933" w:author="Author" w:date="2023-04-25T17:08:00Z">
        <w:r w:rsidR="000A0DC7">
          <w:rPr>
            <w:rStyle w:val="ui-provider"/>
            <w:rFonts w:ascii="Roboto" w:eastAsia="Roboto" w:hAnsi="Roboto"/>
            <w:sz w:val="18"/>
            <w:szCs w:val="18"/>
          </w:rPr>
          <w:t>p</w:t>
        </w:r>
      </w:ins>
      <w:ins w:id="934" w:author="Author" w:date="2023-04-25T14:47:00Z">
        <w:r w:rsidRPr="00681E09">
          <w:rPr>
            <w:rStyle w:val="ui-provider"/>
            <w:rFonts w:ascii="Roboto" w:eastAsia="Roboto" w:hAnsi="Roboto"/>
            <w:sz w:val="18"/>
            <w:szCs w:val="18"/>
          </w:rPr>
          <w:t xml:space="preserve">rogramme is anchored in an approved Cooperation Framework and contributes to catalytic change, linked to one or more Cooperation Framework outcomes, country priorities and </w:t>
        </w:r>
      </w:ins>
      <w:ins w:id="935" w:author="Author" w:date="2023-04-25T17:09:00Z">
        <w:r w:rsidR="000A0DC7" w:rsidRPr="00A476FF">
          <w:rPr>
            <w:rFonts w:ascii="Roboto" w:hAnsi="Roboto" w:cs="Calibri"/>
            <w:sz w:val="18"/>
            <w:szCs w:val="18"/>
            <w:lang w:val="en-GB"/>
          </w:rPr>
          <w:t>Sustainable Development Goal</w:t>
        </w:r>
        <w:r w:rsidR="000A0DC7">
          <w:rPr>
            <w:rFonts w:ascii="Roboto" w:hAnsi="Roboto" w:cs="Calibri"/>
            <w:sz w:val="18"/>
            <w:szCs w:val="18"/>
            <w:lang w:val="en-GB"/>
          </w:rPr>
          <w:t>s</w:t>
        </w:r>
      </w:ins>
      <w:ins w:id="936" w:author="Author" w:date="2023-04-25T14:47:00Z">
        <w:r w:rsidRPr="00681E09">
          <w:rPr>
            <w:rStyle w:val="ui-provider"/>
            <w:rFonts w:ascii="Roboto" w:eastAsia="Roboto" w:hAnsi="Roboto"/>
            <w:sz w:val="18"/>
            <w:szCs w:val="18"/>
          </w:rPr>
          <w:t xml:space="preserve"> through more coherent and cross-sectoral approaches involving two or more entities in the </w:t>
        </w:r>
      </w:ins>
      <w:ins w:id="937" w:author="Author" w:date="2023-04-25T17:09:00Z">
        <w:r w:rsidR="000A0DC7">
          <w:rPr>
            <w:rStyle w:val="ui-provider"/>
            <w:rFonts w:ascii="Roboto" w:eastAsia="Roboto" w:hAnsi="Roboto"/>
            <w:sz w:val="18"/>
            <w:szCs w:val="18"/>
          </w:rPr>
          <w:t>United Nations</w:t>
        </w:r>
      </w:ins>
      <w:ins w:id="938" w:author="Author" w:date="2023-04-25T14:47:00Z">
        <w:r w:rsidRPr="00681E09">
          <w:rPr>
            <w:rStyle w:val="ui-provider"/>
            <w:rFonts w:ascii="Roboto" w:eastAsia="Roboto" w:hAnsi="Roboto"/>
            <w:sz w:val="18"/>
            <w:szCs w:val="18"/>
          </w:rPr>
          <w:t xml:space="preserve"> country team, regardless of whether they are physically present or not (</w:t>
        </w:r>
        <w:r w:rsidRPr="00681E09">
          <w:rPr>
            <w:rFonts w:ascii="Roboto" w:hAnsi="Roboto"/>
            <w:color w:val="1F497D"/>
            <w:sz w:val="18"/>
            <w:szCs w:val="18"/>
            <w:lang w:val="en-NZ"/>
          </w:rPr>
          <w:t xml:space="preserve">see also </w:t>
        </w:r>
      </w:ins>
      <w:ins w:id="939" w:author="Author" w:date="2023-04-25T17:10:00Z">
        <w:r w:rsidR="000A0DC7">
          <w:rPr>
            <w:rFonts w:ascii="Roboto" w:hAnsi="Roboto"/>
            <w:color w:val="1F497D"/>
            <w:sz w:val="18"/>
            <w:szCs w:val="18"/>
            <w:lang w:val="en-NZ"/>
          </w:rPr>
          <w:t>“</w:t>
        </w:r>
      </w:ins>
      <w:commentRangeStart w:id="940"/>
      <w:ins w:id="941" w:author="Author" w:date="2023-04-25T14:47:00Z">
        <w:r>
          <w:fldChar w:fldCharType="begin"/>
        </w:r>
        <w:r>
          <w:instrText>HYPERLINK "https://unsdg.un.org/sites/default/files/2022-11/Final%20-%20UNSDG%20Guidance%20Note%20on%20a%20New%20Generation%20of%20Joint%20Programmes.pdf"</w:instrText>
        </w:r>
        <w:r>
          <w:fldChar w:fldCharType="separate"/>
        </w:r>
        <w:r w:rsidRPr="00681E09">
          <w:rPr>
            <w:rStyle w:val="Hyperlink"/>
            <w:rFonts w:ascii="Roboto" w:hAnsi="Roboto"/>
            <w:sz w:val="18"/>
            <w:szCs w:val="18"/>
            <w:lang w:val="en-NZ"/>
          </w:rPr>
          <w:t xml:space="preserve">Guidance </w:t>
        </w:r>
      </w:ins>
      <w:ins w:id="942" w:author="Author" w:date="2023-04-25T17:10:00Z">
        <w:r w:rsidR="000A0DC7">
          <w:rPr>
            <w:rStyle w:val="Hyperlink"/>
            <w:rFonts w:ascii="Roboto" w:hAnsi="Roboto"/>
            <w:sz w:val="18"/>
            <w:szCs w:val="18"/>
            <w:lang w:val="en-NZ"/>
          </w:rPr>
          <w:t>n</w:t>
        </w:r>
      </w:ins>
      <w:ins w:id="943" w:author="Author" w:date="2023-04-25T14:47:00Z">
        <w:r w:rsidRPr="00681E09">
          <w:rPr>
            <w:rStyle w:val="Hyperlink"/>
            <w:rFonts w:ascii="Roboto" w:hAnsi="Roboto"/>
            <w:sz w:val="18"/>
            <w:szCs w:val="18"/>
            <w:lang w:val="en-NZ"/>
          </w:rPr>
          <w:t xml:space="preserve">ote on a </w:t>
        </w:r>
      </w:ins>
      <w:ins w:id="944" w:author="Author" w:date="2023-04-25T17:10:00Z">
        <w:r w:rsidR="000A0DC7">
          <w:rPr>
            <w:rStyle w:val="Hyperlink"/>
            <w:rFonts w:ascii="Roboto" w:hAnsi="Roboto"/>
            <w:sz w:val="18"/>
            <w:szCs w:val="18"/>
            <w:lang w:val="en-NZ"/>
          </w:rPr>
          <w:t>n</w:t>
        </w:r>
      </w:ins>
      <w:ins w:id="945" w:author="Author" w:date="2023-04-25T14:47:00Z">
        <w:r w:rsidRPr="00681E09">
          <w:rPr>
            <w:rStyle w:val="Hyperlink"/>
            <w:rFonts w:ascii="Roboto" w:hAnsi="Roboto"/>
            <w:sz w:val="18"/>
            <w:szCs w:val="18"/>
            <w:lang w:val="en-NZ"/>
          </w:rPr>
          <w:t xml:space="preserve">ew </w:t>
        </w:r>
      </w:ins>
      <w:ins w:id="946" w:author="Author" w:date="2023-04-25T17:10:00Z">
        <w:r w:rsidR="000A0DC7">
          <w:rPr>
            <w:rStyle w:val="Hyperlink"/>
            <w:rFonts w:ascii="Roboto" w:hAnsi="Roboto"/>
            <w:sz w:val="18"/>
            <w:szCs w:val="18"/>
            <w:lang w:val="en-NZ"/>
          </w:rPr>
          <w:t>g</w:t>
        </w:r>
      </w:ins>
      <w:ins w:id="947" w:author="Author" w:date="2023-04-25T14:47:00Z">
        <w:r w:rsidRPr="00681E09">
          <w:rPr>
            <w:rStyle w:val="Hyperlink"/>
            <w:rFonts w:ascii="Roboto" w:hAnsi="Roboto"/>
            <w:sz w:val="18"/>
            <w:szCs w:val="18"/>
            <w:lang w:val="en-NZ"/>
          </w:rPr>
          <w:t xml:space="preserve">eneration of </w:t>
        </w:r>
      </w:ins>
      <w:ins w:id="948" w:author="Author" w:date="2023-04-25T17:10:00Z">
        <w:r w:rsidR="000A0DC7">
          <w:rPr>
            <w:rStyle w:val="Hyperlink"/>
            <w:rFonts w:ascii="Roboto" w:hAnsi="Roboto"/>
            <w:sz w:val="18"/>
            <w:szCs w:val="18"/>
            <w:lang w:val="en-NZ"/>
          </w:rPr>
          <w:t>j</w:t>
        </w:r>
      </w:ins>
      <w:ins w:id="949" w:author="Author" w:date="2023-04-25T14:47:00Z">
        <w:r w:rsidRPr="00681E09">
          <w:rPr>
            <w:rStyle w:val="Hyperlink"/>
            <w:rFonts w:ascii="Roboto" w:hAnsi="Roboto"/>
            <w:sz w:val="18"/>
            <w:szCs w:val="18"/>
            <w:lang w:val="en-NZ"/>
          </w:rPr>
          <w:t xml:space="preserve">oint </w:t>
        </w:r>
      </w:ins>
      <w:ins w:id="950" w:author="Author" w:date="2023-04-25T17:10:00Z">
        <w:r w:rsidR="000A0DC7">
          <w:rPr>
            <w:rStyle w:val="Hyperlink"/>
            <w:rFonts w:ascii="Roboto" w:hAnsi="Roboto"/>
            <w:sz w:val="18"/>
            <w:szCs w:val="18"/>
            <w:lang w:val="en-NZ"/>
          </w:rPr>
          <w:t>p</w:t>
        </w:r>
      </w:ins>
      <w:ins w:id="951" w:author="Author" w:date="2023-04-25T14:47:00Z">
        <w:r w:rsidRPr="00681E09">
          <w:rPr>
            <w:rStyle w:val="Hyperlink"/>
            <w:rFonts w:ascii="Roboto" w:hAnsi="Roboto"/>
            <w:sz w:val="18"/>
            <w:szCs w:val="18"/>
            <w:lang w:val="en-NZ"/>
          </w:rPr>
          <w:t>rogrammes</w:t>
        </w:r>
        <w:r>
          <w:rPr>
            <w:rStyle w:val="Hyperlink"/>
            <w:rFonts w:ascii="Roboto" w:hAnsi="Roboto"/>
            <w:sz w:val="18"/>
            <w:szCs w:val="18"/>
            <w:lang w:val="en-NZ"/>
          </w:rPr>
          <w:fldChar w:fldCharType="end"/>
        </w:r>
      </w:ins>
      <w:commentRangeEnd w:id="940"/>
      <w:ins w:id="952" w:author="Author" w:date="2023-04-25T17:12:00Z">
        <w:r w:rsidR="000A0DC7">
          <w:rPr>
            <w:rStyle w:val="CommentReference"/>
          </w:rPr>
          <w:commentReference w:id="940"/>
        </w:r>
      </w:ins>
      <w:ins w:id="953" w:author="Author" w:date="2023-04-25T17:10:00Z">
        <w:r w:rsidR="000A0DC7">
          <w:rPr>
            <w:rStyle w:val="Hyperlink"/>
            <w:rFonts w:ascii="Roboto" w:hAnsi="Roboto"/>
            <w:sz w:val="18"/>
            <w:szCs w:val="18"/>
            <w:lang w:val="en-NZ"/>
          </w:rPr>
          <w:t>”</w:t>
        </w:r>
      </w:ins>
      <w:ins w:id="954" w:author="Author" w:date="2023-04-25T14:47:00Z">
        <w:r w:rsidRPr="00681E09">
          <w:rPr>
            <w:rFonts w:ascii="Roboto" w:hAnsi="Roboto"/>
            <w:color w:val="1F497D"/>
            <w:sz w:val="18"/>
            <w:szCs w:val="18"/>
            <w:lang w:val="en-NZ"/>
          </w:rPr>
          <w:t xml:space="preserve">, </w:t>
        </w:r>
      </w:ins>
      <w:ins w:id="955" w:author="Author" w:date="2023-04-25T17:12:00Z">
        <w:r w:rsidR="000A0DC7" w:rsidRPr="00930C67">
          <w:rPr>
            <w:rStyle w:val="normaltextrun"/>
            <w:rFonts w:ascii="Roboto" w:hAnsi="Roboto"/>
            <w:sz w:val="18"/>
            <w:szCs w:val="18"/>
          </w:rPr>
          <w:t>Development Coordination Office</w:t>
        </w:r>
      </w:ins>
      <w:ins w:id="956" w:author="Author" w:date="2023-04-25T14:47:00Z">
        <w:r w:rsidRPr="00681E09">
          <w:rPr>
            <w:rFonts w:ascii="Roboto" w:hAnsi="Roboto"/>
            <w:color w:val="1F497D"/>
            <w:sz w:val="18"/>
            <w:szCs w:val="18"/>
            <w:lang w:val="en-NZ"/>
          </w:rPr>
          <w:t>, 2022).</w:t>
        </w:r>
      </w:ins>
    </w:p>
    <w:p w14:paraId="23C6A343" w14:textId="70328EE3" w:rsidR="00481183" w:rsidRPr="00681E09" w:rsidRDefault="00481183" w:rsidP="00481183">
      <w:pPr>
        <w:pStyle w:val="FootnoteText"/>
        <w:rPr>
          <w:ins w:id="957" w:author="Author" w:date="2023-04-25T14:47:00Z"/>
          <w:rFonts w:ascii="Roboto" w:hAnsi="Roboto"/>
          <w:sz w:val="18"/>
          <w:szCs w:val="18"/>
        </w:rPr>
      </w:pPr>
      <w:ins w:id="958" w:author="Author" w:date="2023-04-25T14:48:00Z">
        <w:r w:rsidRPr="00D47679">
          <w:rPr>
            <w:rStyle w:val="FootnoteReference"/>
            <w:rFonts w:ascii="Roboto" w:hAnsi="Roboto"/>
            <w:i/>
            <w:iCs/>
            <w:sz w:val="18"/>
            <w:szCs w:val="18"/>
            <w:rPrChange w:id="959" w:author="Author" w:date="2023-04-25T17:14:00Z">
              <w:rPr>
                <w:rStyle w:val="FootnoteReference"/>
                <w:rFonts w:ascii="Roboto" w:hAnsi="Roboto"/>
                <w:sz w:val="18"/>
                <w:szCs w:val="18"/>
              </w:rPr>
            </w:rPrChange>
          </w:rPr>
          <w:t>d</w:t>
        </w:r>
      </w:ins>
      <w:ins w:id="960" w:author="Author" w:date="2023-04-25T14:47:00Z">
        <w:r w:rsidRPr="00681E09">
          <w:rPr>
            <w:rFonts w:ascii="Roboto" w:hAnsi="Roboto"/>
            <w:sz w:val="18"/>
            <w:szCs w:val="18"/>
          </w:rPr>
          <w:t xml:space="preserve"> </w:t>
        </w:r>
        <w:r w:rsidRPr="00681E09">
          <w:rPr>
            <w:rFonts w:ascii="Roboto" w:hAnsi="Roboto" w:cs="Calibri"/>
            <w:sz w:val="18"/>
            <w:szCs w:val="18"/>
          </w:rPr>
          <w:t>Includes joint programmes for poverty eradication, zero hunger, good health and well</w:t>
        </w:r>
      </w:ins>
      <w:ins w:id="961" w:author="Author" w:date="2023-04-25T17:12:00Z">
        <w:r w:rsidR="000A0DC7">
          <w:rPr>
            <w:rFonts w:ascii="Roboto" w:hAnsi="Roboto" w:cs="Calibri"/>
            <w:sz w:val="18"/>
            <w:szCs w:val="18"/>
          </w:rPr>
          <w:t>-</w:t>
        </w:r>
      </w:ins>
      <w:ins w:id="962" w:author="Author" w:date="2023-04-25T14:47:00Z">
        <w:r w:rsidRPr="00681E09">
          <w:rPr>
            <w:rFonts w:ascii="Roboto" w:hAnsi="Roboto" w:cs="Calibri"/>
            <w:sz w:val="18"/>
            <w:szCs w:val="18"/>
          </w:rPr>
          <w:t>being, quality education, clean water and sanitation, and decent work.</w:t>
        </w:r>
      </w:ins>
    </w:p>
    <w:p w14:paraId="1671FEB5" w14:textId="22627B0C" w:rsidR="00481183" w:rsidRPr="008D6C3E" w:rsidRDefault="00481183" w:rsidP="00481183">
      <w:pPr>
        <w:tabs>
          <w:tab w:val="left" w:pos="900"/>
        </w:tabs>
        <w:spacing w:after="0" w:line="240" w:lineRule="auto"/>
        <w:rPr>
          <w:ins w:id="963" w:author="Author" w:date="2023-04-25T14:47:00Z"/>
          <w:rFonts w:ascii="Roboto" w:hAnsi="Roboto"/>
          <w:sz w:val="18"/>
          <w:szCs w:val="18"/>
        </w:rPr>
      </w:pPr>
      <w:ins w:id="964" w:author="Author" w:date="2023-04-25T14:48:00Z">
        <w:r w:rsidRPr="00D47679">
          <w:rPr>
            <w:rStyle w:val="FootnoteReference"/>
            <w:rFonts w:ascii="Roboto" w:hAnsi="Roboto"/>
            <w:i/>
            <w:iCs/>
            <w:sz w:val="18"/>
            <w:szCs w:val="18"/>
            <w:rPrChange w:id="965" w:author="Author" w:date="2023-04-25T17:14:00Z">
              <w:rPr>
                <w:rStyle w:val="FootnoteReference"/>
                <w:rFonts w:ascii="Roboto" w:hAnsi="Roboto"/>
                <w:sz w:val="18"/>
                <w:szCs w:val="18"/>
              </w:rPr>
            </w:rPrChange>
          </w:rPr>
          <w:t>e</w:t>
        </w:r>
      </w:ins>
      <w:ins w:id="966" w:author="Author" w:date="2023-04-25T14:47:00Z">
        <w:r w:rsidRPr="00D47679">
          <w:rPr>
            <w:rFonts w:ascii="Roboto" w:hAnsi="Roboto"/>
            <w:i/>
            <w:iCs/>
            <w:sz w:val="18"/>
            <w:szCs w:val="18"/>
            <w:rPrChange w:id="967" w:author="Author" w:date="2023-04-25T17:14:00Z">
              <w:rPr>
                <w:rFonts w:ascii="Roboto" w:hAnsi="Roboto"/>
                <w:sz w:val="18"/>
                <w:szCs w:val="18"/>
              </w:rPr>
            </w:rPrChange>
          </w:rPr>
          <w:t xml:space="preserve"> </w:t>
        </w:r>
        <w:r w:rsidRPr="00681E09">
          <w:rPr>
            <w:rFonts w:ascii="Roboto" w:hAnsi="Roboto" w:cs="Calibri"/>
            <w:sz w:val="18"/>
            <w:szCs w:val="18"/>
          </w:rPr>
          <w:t xml:space="preserve">Includes joint programmes for development finance, economic policy support, industry, innovation and infrastructure, sustainable cities, and responsible consumption and </w:t>
        </w:r>
        <w:r w:rsidRPr="008D6C3E">
          <w:rPr>
            <w:rFonts w:ascii="Roboto" w:hAnsi="Roboto" w:cs="Calibri"/>
            <w:sz w:val="18"/>
            <w:szCs w:val="18"/>
          </w:rPr>
          <w:t xml:space="preserve">production. </w:t>
        </w:r>
      </w:ins>
    </w:p>
    <w:p w14:paraId="2E453687" w14:textId="7C030D1D" w:rsidR="00481183" w:rsidRPr="001E3ADF" w:rsidRDefault="00481183" w:rsidP="00481183">
      <w:pPr>
        <w:pStyle w:val="Heading2"/>
        <w:spacing w:before="0" w:line="240" w:lineRule="auto"/>
        <w:rPr>
          <w:ins w:id="968" w:author="Author" w:date="2023-04-25T14:47:00Z"/>
          <w:rFonts w:ascii="Roboto" w:hAnsi="Roboto"/>
          <w:sz w:val="18"/>
          <w:szCs w:val="18"/>
        </w:rPr>
      </w:pPr>
      <w:ins w:id="969" w:author="Author" w:date="2023-04-25T14:48:00Z">
        <w:r w:rsidRPr="00D47679">
          <w:rPr>
            <w:rStyle w:val="FootnoteReference"/>
            <w:rFonts w:ascii="Roboto" w:hAnsi="Roboto"/>
            <w:i/>
            <w:iCs/>
            <w:color w:val="auto"/>
            <w:sz w:val="18"/>
            <w:szCs w:val="18"/>
            <w:rPrChange w:id="970" w:author="Author" w:date="2023-04-25T17:14:00Z">
              <w:rPr>
                <w:rStyle w:val="FootnoteReference"/>
                <w:rFonts w:ascii="Roboto" w:hAnsi="Roboto"/>
                <w:color w:val="auto"/>
                <w:sz w:val="18"/>
                <w:szCs w:val="18"/>
              </w:rPr>
            </w:rPrChange>
          </w:rPr>
          <w:t>f</w:t>
        </w:r>
      </w:ins>
      <w:ins w:id="971" w:author="Author" w:date="2023-04-25T14:47:00Z">
        <w:r w:rsidRPr="00D47679">
          <w:rPr>
            <w:rFonts w:ascii="Roboto" w:hAnsi="Roboto"/>
            <w:i/>
            <w:iCs/>
            <w:color w:val="auto"/>
            <w:sz w:val="18"/>
            <w:szCs w:val="18"/>
            <w:rPrChange w:id="972" w:author="Author" w:date="2023-04-25T17:14:00Z">
              <w:rPr>
                <w:rFonts w:ascii="Roboto" w:hAnsi="Roboto"/>
                <w:color w:val="auto"/>
                <w:sz w:val="18"/>
                <w:szCs w:val="18"/>
              </w:rPr>
            </w:rPrChange>
          </w:rPr>
          <w:t xml:space="preserve"> </w:t>
        </w:r>
        <w:r w:rsidRPr="001E3ADF">
          <w:rPr>
            <w:rFonts w:ascii="Roboto" w:hAnsi="Roboto"/>
            <w:color w:val="auto"/>
            <w:sz w:val="18"/>
            <w:szCs w:val="18"/>
          </w:rPr>
          <w:t xml:space="preserve">Includes joint programmes for affordable and clean energy, climate action, life below water and life on land. </w:t>
        </w:r>
      </w:ins>
    </w:p>
    <w:p w14:paraId="3049AB8A" w14:textId="0D18F6FA" w:rsidR="00481183" w:rsidRPr="00681E09" w:rsidRDefault="00481183" w:rsidP="00481183">
      <w:pPr>
        <w:pStyle w:val="FootnoteText"/>
        <w:rPr>
          <w:ins w:id="973" w:author="Author" w:date="2023-04-25T14:47:00Z"/>
          <w:rFonts w:ascii="Roboto" w:hAnsi="Roboto"/>
          <w:sz w:val="18"/>
          <w:szCs w:val="18"/>
        </w:rPr>
      </w:pPr>
      <w:ins w:id="974" w:author="Author" w:date="2023-04-25T14:48:00Z">
        <w:r w:rsidRPr="00D47679">
          <w:rPr>
            <w:rStyle w:val="FootnoteReference"/>
            <w:rFonts w:ascii="Roboto" w:hAnsi="Roboto"/>
            <w:i/>
            <w:iCs/>
            <w:sz w:val="18"/>
            <w:szCs w:val="18"/>
            <w:rPrChange w:id="975" w:author="Author" w:date="2023-04-25T17:14:00Z">
              <w:rPr>
                <w:rStyle w:val="FootnoteReference"/>
                <w:rFonts w:ascii="Roboto" w:hAnsi="Roboto"/>
                <w:sz w:val="18"/>
                <w:szCs w:val="18"/>
              </w:rPr>
            </w:rPrChange>
          </w:rPr>
          <w:t>g</w:t>
        </w:r>
      </w:ins>
      <w:ins w:id="976" w:author="Author" w:date="2023-04-25T14:47:00Z">
        <w:r w:rsidRPr="00681E09">
          <w:rPr>
            <w:rFonts w:ascii="Roboto" w:hAnsi="Roboto"/>
            <w:sz w:val="18"/>
            <w:szCs w:val="18"/>
          </w:rPr>
          <w:t xml:space="preserve"> </w:t>
        </w:r>
        <w:r w:rsidRPr="00681E09">
          <w:rPr>
            <w:rFonts w:ascii="Roboto" w:hAnsi="Roboto" w:cs="Calibri"/>
            <w:sz w:val="18"/>
            <w:szCs w:val="18"/>
          </w:rPr>
          <w:t xml:space="preserve">Includes joint programmes for youth engagement, disability inclusion, </w:t>
        </w:r>
      </w:ins>
      <w:ins w:id="977" w:author="Author" w:date="2023-04-25T17:13:00Z">
        <w:r w:rsidR="00D47679">
          <w:rPr>
            <w:rFonts w:ascii="Roboto" w:hAnsi="Roboto" w:cs="Calibri"/>
            <w:sz w:val="18"/>
            <w:szCs w:val="18"/>
          </w:rPr>
          <w:t>I</w:t>
        </w:r>
      </w:ins>
      <w:ins w:id="978" w:author="Author" w:date="2023-04-25T14:47:00Z">
        <w:r w:rsidRPr="00681E09">
          <w:rPr>
            <w:rFonts w:ascii="Roboto" w:hAnsi="Roboto" w:cs="Calibri"/>
            <w:sz w:val="18"/>
            <w:szCs w:val="18"/>
          </w:rPr>
          <w:t xml:space="preserve">ndigenous </w:t>
        </w:r>
      </w:ins>
      <w:ins w:id="979" w:author="Author" w:date="2023-04-25T17:13:00Z">
        <w:r w:rsidR="00D47679">
          <w:rPr>
            <w:rFonts w:ascii="Roboto" w:hAnsi="Roboto" w:cs="Calibri"/>
            <w:sz w:val="18"/>
            <w:szCs w:val="18"/>
          </w:rPr>
          <w:t>P</w:t>
        </w:r>
      </w:ins>
      <w:ins w:id="980" w:author="Author" w:date="2023-04-25T14:47:00Z">
        <w:r w:rsidRPr="00681E09">
          <w:rPr>
            <w:rFonts w:ascii="Roboto" w:hAnsi="Roboto" w:cs="Calibri"/>
            <w:sz w:val="18"/>
            <w:szCs w:val="18"/>
          </w:rPr>
          <w:t>eople</w:t>
        </w:r>
      </w:ins>
      <w:ins w:id="981" w:author="Author" w:date="2023-04-25T17:13:00Z">
        <w:r w:rsidR="00D47679">
          <w:rPr>
            <w:rFonts w:ascii="Roboto" w:hAnsi="Roboto" w:cs="Calibri"/>
            <w:sz w:val="18"/>
            <w:szCs w:val="18"/>
          </w:rPr>
          <w:t>s</w:t>
        </w:r>
      </w:ins>
      <w:ins w:id="982" w:author="Author" w:date="2023-04-25T14:47:00Z">
        <w:r w:rsidRPr="00681E09">
          <w:rPr>
            <w:rFonts w:ascii="Roboto" w:hAnsi="Roboto" w:cs="Calibri"/>
            <w:sz w:val="18"/>
            <w:szCs w:val="18"/>
          </w:rPr>
          <w:t xml:space="preserve"> and other people in vulnerable situations. </w:t>
        </w:r>
        <w:r w:rsidRPr="00681E09">
          <w:rPr>
            <w:rFonts w:ascii="Roboto" w:hAnsi="Roboto"/>
            <w:sz w:val="18"/>
            <w:szCs w:val="18"/>
          </w:rPr>
          <w:t xml:space="preserve"> </w:t>
        </w:r>
      </w:ins>
    </w:p>
    <w:p w14:paraId="1546A673" w14:textId="365F3588" w:rsidR="00481183" w:rsidRPr="00E35EB5" w:rsidRDefault="00481183" w:rsidP="00481183">
      <w:pPr>
        <w:pStyle w:val="FootnoteText"/>
        <w:rPr>
          <w:ins w:id="983" w:author="Author" w:date="2023-04-25T14:47:00Z"/>
          <w:rFonts w:ascii="Roboto" w:hAnsi="Roboto"/>
          <w:sz w:val="18"/>
          <w:szCs w:val="18"/>
        </w:rPr>
      </w:pPr>
      <w:ins w:id="984" w:author="Author" w:date="2023-04-25T14:49:00Z">
        <w:r w:rsidRPr="00D47679">
          <w:rPr>
            <w:rStyle w:val="FootnoteReference"/>
            <w:rFonts w:ascii="Roboto" w:hAnsi="Roboto"/>
            <w:i/>
            <w:iCs/>
            <w:sz w:val="18"/>
            <w:szCs w:val="18"/>
            <w:rPrChange w:id="985" w:author="Author" w:date="2023-04-25T17:14:00Z">
              <w:rPr>
                <w:rStyle w:val="FootnoteReference"/>
                <w:rFonts w:ascii="Roboto" w:hAnsi="Roboto"/>
                <w:sz w:val="18"/>
                <w:szCs w:val="18"/>
              </w:rPr>
            </w:rPrChange>
          </w:rPr>
          <w:t>h</w:t>
        </w:r>
      </w:ins>
      <w:ins w:id="986" w:author="Author" w:date="2023-04-25T14:47:00Z">
        <w:r w:rsidRPr="00681E09">
          <w:rPr>
            <w:rFonts w:ascii="Roboto" w:hAnsi="Roboto"/>
            <w:sz w:val="18"/>
            <w:szCs w:val="18"/>
          </w:rPr>
          <w:t xml:space="preserve"> In line with </w:t>
        </w:r>
      </w:ins>
      <w:ins w:id="987" w:author="Author" w:date="2023-04-25T17:13:00Z">
        <w:r w:rsidR="00D47679">
          <w:rPr>
            <w:rFonts w:ascii="Roboto" w:hAnsi="Roboto"/>
            <w:sz w:val="18"/>
            <w:szCs w:val="18"/>
          </w:rPr>
          <w:t xml:space="preserve">General Assembly resolution </w:t>
        </w:r>
      </w:ins>
      <w:ins w:id="988" w:author="Author" w:date="2023-04-25T14:47:00Z">
        <w:r w:rsidRPr="00681E09">
          <w:rPr>
            <w:rFonts w:ascii="Roboto" w:hAnsi="Roboto"/>
            <w:sz w:val="18"/>
            <w:szCs w:val="18"/>
          </w:rPr>
          <w:t xml:space="preserve">75/233, </w:t>
        </w:r>
      </w:ins>
      <w:ins w:id="989" w:author="Author" w:date="2023-04-25T17:13:00Z">
        <w:r w:rsidR="00D47679">
          <w:rPr>
            <w:rFonts w:ascii="Roboto" w:hAnsi="Roboto"/>
            <w:sz w:val="18"/>
            <w:szCs w:val="18"/>
          </w:rPr>
          <w:t>para.</w:t>
        </w:r>
      </w:ins>
      <w:ins w:id="990" w:author="Author" w:date="2023-04-25T14:47:00Z">
        <w:r w:rsidRPr="00681E09">
          <w:rPr>
            <w:rFonts w:ascii="Roboto" w:hAnsi="Roboto"/>
            <w:sz w:val="18"/>
            <w:szCs w:val="18"/>
          </w:rPr>
          <w:t xml:space="preserve"> 28.</w:t>
        </w:r>
      </w:ins>
    </w:p>
    <w:p w14:paraId="526C5109" w14:textId="69CC4658" w:rsidR="00481183" w:rsidRPr="00C53F35" w:rsidRDefault="00481183" w:rsidP="00481183">
      <w:pPr>
        <w:pStyle w:val="FootnoteText"/>
        <w:rPr>
          <w:ins w:id="991" w:author="Author" w:date="2023-04-25T14:47:00Z"/>
          <w:rFonts w:ascii="Roboto" w:hAnsi="Roboto"/>
          <w:sz w:val="18"/>
          <w:szCs w:val="18"/>
        </w:rPr>
      </w:pPr>
      <w:ins w:id="992" w:author="Author" w:date="2023-04-25T14:49:00Z">
        <w:r w:rsidRPr="00D47679">
          <w:rPr>
            <w:rStyle w:val="FootnoteReference"/>
            <w:rFonts w:ascii="Roboto" w:hAnsi="Roboto"/>
            <w:i/>
            <w:iCs/>
            <w:sz w:val="18"/>
            <w:szCs w:val="18"/>
            <w:rPrChange w:id="993" w:author="Author" w:date="2023-04-25T17:14:00Z">
              <w:rPr>
                <w:rStyle w:val="FootnoteReference"/>
                <w:rFonts w:ascii="Roboto" w:hAnsi="Roboto"/>
                <w:sz w:val="18"/>
                <w:szCs w:val="18"/>
              </w:rPr>
            </w:rPrChange>
          </w:rPr>
          <w:t>i</w:t>
        </w:r>
      </w:ins>
      <w:ins w:id="994" w:author="Author" w:date="2023-04-25T14:47:00Z">
        <w:r w:rsidRPr="00F64324">
          <w:rPr>
            <w:rFonts w:ascii="Roboto" w:hAnsi="Roboto"/>
            <w:sz w:val="18"/>
            <w:szCs w:val="18"/>
          </w:rPr>
          <w:t xml:space="preserve"> Innovative approaches </w:t>
        </w:r>
      </w:ins>
      <w:ins w:id="995" w:author="Author" w:date="2023-04-25T17:14:00Z">
        <w:r w:rsidR="00D47679">
          <w:rPr>
            <w:rFonts w:ascii="Roboto" w:hAnsi="Roboto"/>
            <w:sz w:val="18"/>
            <w:szCs w:val="18"/>
          </w:rPr>
          <w:t>range</w:t>
        </w:r>
      </w:ins>
      <w:ins w:id="996" w:author="Author" w:date="2023-04-25T14:47:00Z">
        <w:r w:rsidRPr="00F64324">
          <w:rPr>
            <w:rFonts w:ascii="Roboto" w:hAnsi="Roboto"/>
            <w:sz w:val="18"/>
            <w:szCs w:val="18"/>
          </w:rPr>
          <w:t xml:space="preserve"> from behavio</w:t>
        </w:r>
      </w:ins>
      <w:ins w:id="997" w:author="Author" w:date="2023-04-25T17:14:00Z">
        <w:r w:rsidR="00D47679">
          <w:rPr>
            <w:rFonts w:ascii="Roboto" w:hAnsi="Roboto"/>
            <w:sz w:val="18"/>
            <w:szCs w:val="18"/>
          </w:rPr>
          <w:t>u</w:t>
        </w:r>
      </w:ins>
      <w:ins w:id="998" w:author="Author" w:date="2023-04-25T14:47:00Z">
        <w:r w:rsidRPr="00F64324">
          <w:rPr>
            <w:rFonts w:ascii="Roboto" w:hAnsi="Roboto"/>
            <w:sz w:val="18"/>
            <w:szCs w:val="18"/>
          </w:rPr>
          <w:t xml:space="preserve">ral shifts to technological solutions. The </w:t>
        </w:r>
      </w:ins>
      <w:ins w:id="999" w:author="Author" w:date="2023-04-27T23:08:00Z">
        <w:r w:rsidR="000D1CBA">
          <w:rPr>
            <w:rFonts w:ascii="Roboto" w:hAnsi="Roboto"/>
            <w:sz w:val="18"/>
            <w:szCs w:val="18"/>
          </w:rPr>
          <w:t xml:space="preserve">indicator </w:t>
        </w:r>
      </w:ins>
      <w:commentRangeStart w:id="1000"/>
      <w:ins w:id="1001" w:author="Author" w:date="2023-04-25T14:47:00Z">
        <w:r w:rsidRPr="00F64324">
          <w:rPr>
            <w:rFonts w:ascii="Roboto" w:hAnsi="Roboto"/>
            <w:sz w:val="18"/>
            <w:szCs w:val="18"/>
          </w:rPr>
          <w:t xml:space="preserve"> measure</w:t>
        </w:r>
      </w:ins>
      <w:ins w:id="1002" w:author="Author" w:date="2023-04-27T23:08:00Z">
        <w:r w:rsidR="000D1CBA">
          <w:rPr>
            <w:rFonts w:ascii="Roboto" w:hAnsi="Roboto"/>
            <w:sz w:val="18"/>
            <w:szCs w:val="18"/>
          </w:rPr>
          <w:t>s</w:t>
        </w:r>
      </w:ins>
      <w:commentRangeEnd w:id="1000"/>
      <w:ins w:id="1003" w:author="Author" w:date="2023-04-25T17:43:00Z">
        <w:r w:rsidR="00CF67FE">
          <w:rPr>
            <w:rStyle w:val="CommentReference"/>
          </w:rPr>
          <w:commentReference w:id="1000"/>
        </w:r>
      </w:ins>
      <w:ins w:id="1004" w:author="Author" w:date="2023-04-25T14:47:00Z">
        <w:r w:rsidRPr="00F64324">
          <w:rPr>
            <w:rFonts w:ascii="Roboto" w:hAnsi="Roboto"/>
            <w:sz w:val="18"/>
            <w:szCs w:val="18"/>
          </w:rPr>
          <w:t xml:space="preserve"> innovative approaches </w:t>
        </w:r>
      </w:ins>
      <w:ins w:id="1005" w:author="Author" w:date="2023-04-27T23:08:00Z">
        <w:r w:rsidR="000D1CBA">
          <w:rPr>
            <w:rFonts w:ascii="Roboto" w:hAnsi="Roboto"/>
            <w:sz w:val="18"/>
            <w:szCs w:val="18"/>
          </w:rPr>
          <w:t>that include</w:t>
        </w:r>
      </w:ins>
      <w:ins w:id="1006" w:author="Author" w:date="2023-04-25T14:47:00Z">
        <w:r w:rsidRPr="00F64324">
          <w:rPr>
            <w:rFonts w:ascii="Roboto" w:hAnsi="Roboto" w:cs="Calibri"/>
            <w:sz w:val="18"/>
            <w:szCs w:val="18"/>
          </w:rPr>
          <w:t xml:space="preserve"> </w:t>
        </w:r>
      </w:ins>
      <w:ins w:id="1007" w:author="Author" w:date="2023-04-25T17:15:00Z">
        <w:r w:rsidR="00D47679">
          <w:rPr>
            <w:rFonts w:ascii="Roboto" w:hAnsi="Roboto" w:cs="Calibri"/>
            <w:sz w:val="18"/>
            <w:szCs w:val="18"/>
          </w:rPr>
          <w:t>artificial intelligence</w:t>
        </w:r>
      </w:ins>
      <w:ins w:id="1008" w:author="Author" w:date="2023-04-25T14:47:00Z">
        <w:r w:rsidRPr="00F64324">
          <w:rPr>
            <w:rFonts w:ascii="Roboto" w:hAnsi="Roboto" w:cs="Calibri-Light"/>
            <w:sz w:val="18"/>
            <w:szCs w:val="18"/>
          </w:rPr>
          <w:t>, machine learning, b</w:t>
        </w:r>
        <w:r w:rsidRPr="00F64324" w:rsidDel="00766678">
          <w:rPr>
            <w:rFonts w:ascii="Roboto" w:hAnsi="Roboto" w:cs="Calibri-Light"/>
            <w:sz w:val="18"/>
            <w:szCs w:val="18"/>
          </w:rPr>
          <w:t>ehavio</w:t>
        </w:r>
      </w:ins>
      <w:ins w:id="1009" w:author="Author" w:date="2023-04-25T17:17:00Z">
        <w:r w:rsidR="00D47679">
          <w:rPr>
            <w:rFonts w:ascii="Roboto" w:hAnsi="Roboto" w:cs="Calibri-Light"/>
            <w:sz w:val="18"/>
            <w:szCs w:val="18"/>
          </w:rPr>
          <w:t>u</w:t>
        </w:r>
      </w:ins>
      <w:ins w:id="1010" w:author="Author" w:date="2023-04-25T14:47:00Z">
        <w:r w:rsidRPr="00F64324" w:rsidDel="00766678">
          <w:rPr>
            <w:rFonts w:ascii="Roboto" w:hAnsi="Roboto" w:cs="Calibri-Light"/>
            <w:sz w:val="18"/>
            <w:szCs w:val="18"/>
          </w:rPr>
          <w:t xml:space="preserve">ral </w:t>
        </w:r>
        <w:r w:rsidRPr="00F64324">
          <w:rPr>
            <w:rFonts w:ascii="Roboto" w:hAnsi="Roboto" w:cs="Calibri-Light"/>
            <w:sz w:val="18"/>
            <w:szCs w:val="18"/>
          </w:rPr>
          <w:t>science, b</w:t>
        </w:r>
        <w:r w:rsidRPr="00F64324" w:rsidDel="00766678">
          <w:rPr>
            <w:rFonts w:ascii="Roboto" w:hAnsi="Roboto" w:cs="Calibri-Light"/>
            <w:sz w:val="18"/>
            <w:szCs w:val="18"/>
          </w:rPr>
          <w:t xml:space="preserve">ig </w:t>
        </w:r>
        <w:r w:rsidRPr="00F64324">
          <w:rPr>
            <w:rFonts w:ascii="Roboto" w:hAnsi="Roboto" w:cs="Calibri-Light"/>
            <w:sz w:val="18"/>
            <w:szCs w:val="18"/>
          </w:rPr>
          <w:t>d</w:t>
        </w:r>
        <w:r w:rsidRPr="00F64324" w:rsidDel="00766678">
          <w:rPr>
            <w:rFonts w:ascii="Roboto" w:hAnsi="Roboto" w:cs="Calibri-Light"/>
            <w:sz w:val="18"/>
            <w:szCs w:val="18"/>
          </w:rPr>
          <w:t>ata</w:t>
        </w:r>
        <w:r w:rsidRPr="00F64324">
          <w:rPr>
            <w:rFonts w:ascii="Roboto" w:hAnsi="Roboto" w:cs="Calibri-Light"/>
            <w:sz w:val="18"/>
            <w:szCs w:val="18"/>
          </w:rPr>
          <w:t>, c</w:t>
        </w:r>
        <w:r w:rsidRPr="00F64324" w:rsidDel="00766678">
          <w:rPr>
            <w:rFonts w:ascii="Roboto" w:hAnsi="Roboto" w:cs="Calibri-Light"/>
            <w:sz w:val="18"/>
            <w:szCs w:val="18"/>
          </w:rPr>
          <w:t>rowdsourcing</w:t>
        </w:r>
        <w:r w:rsidRPr="00F64324">
          <w:rPr>
            <w:rFonts w:ascii="Roboto" w:hAnsi="Roboto" w:cs="Calibri-Light"/>
            <w:sz w:val="18"/>
            <w:szCs w:val="18"/>
          </w:rPr>
          <w:t>, futures and foresight, g</w:t>
        </w:r>
        <w:r w:rsidRPr="00F64324" w:rsidDel="00766678">
          <w:rPr>
            <w:rFonts w:ascii="Roboto" w:hAnsi="Roboto" w:cs="Calibri-Light"/>
            <w:sz w:val="18"/>
            <w:szCs w:val="18"/>
          </w:rPr>
          <w:t>amification</w:t>
        </w:r>
        <w:r w:rsidRPr="00F64324">
          <w:rPr>
            <w:rFonts w:ascii="Roboto" w:hAnsi="Roboto" w:cs="Calibri-Light"/>
            <w:sz w:val="18"/>
            <w:szCs w:val="18"/>
          </w:rPr>
          <w:t xml:space="preserve">, </w:t>
        </w:r>
        <w:commentRangeStart w:id="1011"/>
        <w:r w:rsidRPr="00F64324">
          <w:rPr>
            <w:rFonts w:ascii="Roboto" w:hAnsi="Roboto" w:cs="Calibri-Light"/>
            <w:sz w:val="18"/>
            <w:szCs w:val="18"/>
          </w:rPr>
          <w:t>m</w:t>
        </w:r>
        <w:r w:rsidRPr="00F64324" w:rsidDel="00766678">
          <w:rPr>
            <w:rFonts w:ascii="Roboto" w:hAnsi="Roboto" w:cs="Calibri-Light"/>
            <w:sz w:val="18"/>
            <w:szCs w:val="18"/>
          </w:rPr>
          <w:t xml:space="preserve">obile </w:t>
        </w:r>
        <w:r w:rsidRPr="00F64324">
          <w:rPr>
            <w:rFonts w:ascii="Roboto" w:hAnsi="Roboto" w:cs="Calibri-Light"/>
            <w:sz w:val="18"/>
            <w:szCs w:val="18"/>
          </w:rPr>
          <w:t>f</w:t>
        </w:r>
        <w:r w:rsidRPr="00F64324" w:rsidDel="00766678">
          <w:rPr>
            <w:rFonts w:ascii="Roboto" w:hAnsi="Roboto" w:cs="Calibri-Light"/>
            <w:sz w:val="18"/>
            <w:szCs w:val="18"/>
          </w:rPr>
          <w:t xml:space="preserve">eedback </w:t>
        </w:r>
        <w:r w:rsidRPr="00F64324">
          <w:rPr>
            <w:rFonts w:ascii="Roboto" w:hAnsi="Roboto" w:cs="Calibri-Light"/>
            <w:sz w:val="18"/>
            <w:szCs w:val="18"/>
          </w:rPr>
          <w:t>m</w:t>
        </w:r>
        <w:r w:rsidRPr="00F64324" w:rsidDel="00766678">
          <w:rPr>
            <w:rFonts w:ascii="Roboto" w:hAnsi="Roboto" w:cs="Calibri-Light"/>
            <w:sz w:val="18"/>
            <w:szCs w:val="18"/>
          </w:rPr>
          <w:t>echanism</w:t>
        </w:r>
      </w:ins>
      <w:ins w:id="1012" w:author="Author" w:date="2023-04-25T17:17:00Z">
        <w:r w:rsidR="00D47679">
          <w:rPr>
            <w:rFonts w:ascii="Roboto" w:hAnsi="Roboto" w:cs="Calibri-Light"/>
            <w:sz w:val="18"/>
            <w:szCs w:val="18"/>
          </w:rPr>
          <w:t>s</w:t>
        </w:r>
      </w:ins>
      <w:commentRangeEnd w:id="1011"/>
      <w:ins w:id="1013" w:author="Author" w:date="2023-04-25T17:45:00Z">
        <w:r w:rsidR="00CF67FE">
          <w:rPr>
            <w:rStyle w:val="CommentReference"/>
          </w:rPr>
          <w:commentReference w:id="1011"/>
        </w:r>
      </w:ins>
      <w:ins w:id="1014" w:author="Author" w:date="2023-04-25T14:47:00Z">
        <w:r w:rsidRPr="00F64324">
          <w:rPr>
            <w:rFonts w:ascii="Roboto" w:hAnsi="Roboto" w:cs="Calibri-Light"/>
            <w:sz w:val="18"/>
            <w:szCs w:val="18"/>
          </w:rPr>
          <w:t xml:space="preserve">, </w:t>
        </w:r>
        <w:commentRangeStart w:id="1015"/>
        <w:r w:rsidRPr="00F64324">
          <w:rPr>
            <w:rFonts w:ascii="Roboto" w:hAnsi="Roboto" w:cs="Calibri-Light"/>
            <w:sz w:val="18"/>
            <w:szCs w:val="18"/>
          </w:rPr>
          <w:t>portfolio sense</w:t>
        </w:r>
      </w:ins>
      <w:ins w:id="1016" w:author="Author" w:date="2023-04-25T17:53:00Z">
        <w:r w:rsidR="00CF67FE">
          <w:rPr>
            <w:rFonts w:ascii="Roboto" w:hAnsi="Roboto" w:cs="Calibri-Light"/>
            <w:sz w:val="18"/>
            <w:szCs w:val="18"/>
          </w:rPr>
          <w:t>-</w:t>
        </w:r>
      </w:ins>
      <w:ins w:id="1017" w:author="Author" w:date="2023-04-25T14:47:00Z">
        <w:r w:rsidRPr="00F64324">
          <w:rPr>
            <w:rFonts w:ascii="Roboto" w:hAnsi="Roboto" w:cs="Calibri-Light"/>
            <w:sz w:val="18"/>
            <w:szCs w:val="18"/>
          </w:rPr>
          <w:t xml:space="preserve">making, </w:t>
        </w:r>
      </w:ins>
      <w:commentRangeEnd w:id="1015"/>
      <w:ins w:id="1018" w:author="Author" w:date="2023-04-25T17:56:00Z">
        <w:r w:rsidR="006A3F0A">
          <w:rPr>
            <w:rStyle w:val="CommentReference"/>
          </w:rPr>
          <w:commentReference w:id="1015"/>
        </w:r>
      </w:ins>
      <w:ins w:id="1019" w:author="Author" w:date="2023-04-25T14:47:00Z">
        <w:r w:rsidRPr="00F64324">
          <w:rPr>
            <w:rFonts w:ascii="Roboto" w:hAnsi="Roboto" w:cs="Calibri-Light"/>
            <w:sz w:val="18"/>
            <w:szCs w:val="18"/>
          </w:rPr>
          <w:t>and r</w:t>
        </w:r>
        <w:r w:rsidRPr="00F64324" w:rsidDel="00766678">
          <w:rPr>
            <w:rFonts w:ascii="Roboto" w:hAnsi="Roboto" w:cs="Calibri-Light"/>
            <w:sz w:val="18"/>
            <w:szCs w:val="18"/>
          </w:rPr>
          <w:t>eal</w:t>
        </w:r>
      </w:ins>
      <w:ins w:id="1020" w:author="Author" w:date="2023-04-25T17:17:00Z">
        <w:r w:rsidR="00D47679">
          <w:rPr>
            <w:rFonts w:ascii="Roboto" w:hAnsi="Roboto" w:cs="Calibri-Light"/>
            <w:sz w:val="18"/>
            <w:szCs w:val="18"/>
          </w:rPr>
          <w:t>-</w:t>
        </w:r>
      </w:ins>
      <w:ins w:id="1021" w:author="Author" w:date="2023-04-25T14:47:00Z">
        <w:r w:rsidRPr="00F64324">
          <w:rPr>
            <w:rFonts w:ascii="Roboto" w:hAnsi="Roboto" w:cs="Calibri-Light"/>
            <w:sz w:val="18"/>
            <w:szCs w:val="18"/>
          </w:rPr>
          <w:t>t</w:t>
        </w:r>
        <w:r w:rsidRPr="00F64324" w:rsidDel="00766678">
          <w:rPr>
            <w:rFonts w:ascii="Roboto" w:hAnsi="Roboto" w:cs="Calibri-Light"/>
            <w:sz w:val="18"/>
            <w:szCs w:val="18"/>
          </w:rPr>
          <w:t xml:space="preserve">ime </w:t>
        </w:r>
        <w:r w:rsidRPr="00F64324">
          <w:rPr>
            <w:rFonts w:ascii="Roboto" w:hAnsi="Roboto" w:cs="Calibri-Light"/>
            <w:sz w:val="18"/>
            <w:szCs w:val="18"/>
          </w:rPr>
          <w:t>m</w:t>
        </w:r>
        <w:r w:rsidRPr="00F64324" w:rsidDel="00766678">
          <w:rPr>
            <w:rFonts w:ascii="Roboto" w:hAnsi="Roboto" w:cs="Calibri-Light"/>
            <w:sz w:val="18"/>
            <w:szCs w:val="18"/>
          </w:rPr>
          <w:t>onitoring</w:t>
        </w:r>
        <w:r w:rsidRPr="00F64324">
          <w:rPr>
            <w:rFonts w:ascii="Roboto" w:hAnsi="Roboto" w:cs="Calibri-Light"/>
            <w:sz w:val="18"/>
            <w:szCs w:val="18"/>
          </w:rPr>
          <w:t>.</w:t>
        </w:r>
      </w:ins>
    </w:p>
    <w:p w14:paraId="206D9625" w14:textId="10D83926" w:rsidR="00481183" w:rsidRPr="00C53F35" w:rsidRDefault="00481183" w:rsidP="00481183">
      <w:pPr>
        <w:pStyle w:val="FootnoteText"/>
        <w:rPr>
          <w:ins w:id="1022" w:author="Author" w:date="2023-04-25T14:47:00Z"/>
          <w:rFonts w:ascii="Roboto" w:hAnsi="Roboto"/>
        </w:rPr>
      </w:pPr>
      <w:ins w:id="1023" w:author="Author" w:date="2023-04-25T14:49:00Z">
        <w:r w:rsidRPr="00D47679">
          <w:rPr>
            <w:rStyle w:val="FootnoteReference"/>
            <w:rFonts w:ascii="Roboto" w:hAnsi="Roboto"/>
            <w:i/>
            <w:iCs/>
            <w:sz w:val="18"/>
            <w:szCs w:val="18"/>
            <w:rPrChange w:id="1024" w:author="Author" w:date="2023-04-25T17:14:00Z">
              <w:rPr>
                <w:rStyle w:val="FootnoteReference"/>
                <w:rFonts w:ascii="Roboto" w:hAnsi="Roboto"/>
                <w:sz w:val="18"/>
                <w:szCs w:val="18"/>
              </w:rPr>
            </w:rPrChange>
          </w:rPr>
          <w:t>j</w:t>
        </w:r>
      </w:ins>
      <w:ins w:id="1025" w:author="Author" w:date="2023-04-25T14:47:00Z">
        <w:r w:rsidRPr="00C53F35">
          <w:rPr>
            <w:rFonts w:ascii="Roboto" w:hAnsi="Roboto"/>
            <w:sz w:val="18"/>
            <w:szCs w:val="18"/>
          </w:rPr>
          <w:t xml:space="preserve"> Defined as higher effectiveness, efficiency and/or </w:t>
        </w:r>
      </w:ins>
      <w:ins w:id="1026" w:author="Author" w:date="2023-04-25T17:45:00Z">
        <w:r w:rsidR="00CF67FE">
          <w:rPr>
            <w:rFonts w:ascii="Roboto" w:hAnsi="Roboto"/>
            <w:sz w:val="18"/>
            <w:szCs w:val="18"/>
          </w:rPr>
          <w:t>usefulness</w:t>
        </w:r>
      </w:ins>
      <w:ins w:id="1027" w:author="Author" w:date="2023-04-25T14:47:00Z">
        <w:r w:rsidRPr="00C53F35">
          <w:rPr>
            <w:rFonts w:ascii="Roboto" w:hAnsi="Roboto"/>
            <w:sz w:val="18"/>
            <w:szCs w:val="18"/>
          </w:rPr>
          <w:t xml:space="preserve"> for beneficiaries.</w:t>
        </w:r>
      </w:ins>
    </w:p>
    <w:p w14:paraId="530FBF35" w14:textId="1230C290" w:rsidR="00C53243" w:rsidRPr="00F51708" w:rsidDel="00481183" w:rsidRDefault="00C53243" w:rsidP="00C53243">
      <w:pPr>
        <w:pStyle w:val="Heading2"/>
        <w:rPr>
          <w:del w:id="1028" w:author="Author" w:date="2023-04-25T14:47:00Z"/>
          <w:i/>
          <w:iCs/>
          <w:color w:val="4472C4" w:themeColor="accent1"/>
          <w:sz w:val="24"/>
          <w:szCs w:val="24"/>
        </w:rPr>
      </w:pPr>
    </w:p>
    <w:p w14:paraId="1E2727CD" w14:textId="77777777" w:rsidR="00C53243" w:rsidRPr="00F51708" w:rsidRDefault="00C53243" w:rsidP="00C53243">
      <w:pPr>
        <w:pStyle w:val="Heading2"/>
        <w:rPr>
          <w:i/>
          <w:iCs/>
          <w:color w:val="4472C4" w:themeColor="accent1"/>
          <w:sz w:val="24"/>
          <w:szCs w:val="24"/>
        </w:rPr>
      </w:pPr>
    </w:p>
    <w:p w14:paraId="5F2EAB41" w14:textId="1264D6F8" w:rsidR="00C53243" w:rsidRPr="00481183" w:rsidRDefault="00C53243" w:rsidP="00C53243">
      <w:pPr>
        <w:pStyle w:val="Heading2"/>
        <w:rPr>
          <w:i/>
          <w:iCs/>
          <w:color w:val="4472C4" w:themeColor="accent1"/>
          <w:sz w:val="24"/>
          <w:szCs w:val="24"/>
          <w:rPrChange w:id="1029" w:author="Author" w:date="2023-04-25T14:52:00Z">
            <w:rPr>
              <w:b/>
              <w:bCs/>
              <w:i/>
              <w:iCs/>
              <w:color w:val="4472C4" w:themeColor="accent1"/>
              <w:sz w:val="24"/>
              <w:szCs w:val="24"/>
            </w:rPr>
          </w:rPrChange>
        </w:rPr>
      </w:pPr>
      <w:r w:rsidRPr="00481183">
        <w:rPr>
          <w:i/>
          <w:iCs/>
          <w:color w:val="4472C4" w:themeColor="accent1"/>
          <w:sz w:val="24"/>
          <w:szCs w:val="24"/>
          <w:rPrChange w:id="1030" w:author="Author" w:date="2023-04-25T14:52:00Z">
            <w:rPr>
              <w:b/>
              <w:bCs/>
              <w:i/>
              <w:iCs/>
              <w:color w:val="4472C4" w:themeColor="accent1"/>
              <w:sz w:val="24"/>
              <w:szCs w:val="24"/>
            </w:rPr>
          </w:rPrChange>
        </w:rPr>
        <w:t>Outcome 2.2</w:t>
      </w:r>
      <w:ins w:id="1031" w:author="Author" w:date="2023-04-25T14:51:00Z">
        <w:r w:rsidR="00481183" w:rsidRPr="00481183">
          <w:rPr>
            <w:i/>
            <w:iCs/>
            <w:color w:val="4472C4" w:themeColor="accent1"/>
            <w:sz w:val="24"/>
            <w:szCs w:val="24"/>
            <w:rPrChange w:id="1032" w:author="Author" w:date="2023-04-25T14:52:00Z">
              <w:rPr>
                <w:b/>
                <w:bCs/>
                <w:i/>
                <w:iCs/>
                <w:color w:val="4472C4" w:themeColor="accent1"/>
                <w:sz w:val="24"/>
                <w:szCs w:val="24"/>
              </w:rPr>
            </w:rPrChange>
          </w:rPr>
          <w:t>.</w:t>
        </w:r>
      </w:ins>
      <w:del w:id="1033" w:author="Author" w:date="2023-04-25T14:51:00Z">
        <w:r w:rsidRPr="00481183" w:rsidDel="00481183">
          <w:rPr>
            <w:i/>
            <w:iCs/>
            <w:color w:val="4472C4" w:themeColor="accent1"/>
            <w:sz w:val="24"/>
            <w:szCs w:val="24"/>
            <w:rPrChange w:id="1034" w:author="Author" w:date="2023-04-25T14:52:00Z">
              <w:rPr>
                <w:b/>
                <w:bCs/>
                <w:i/>
                <w:iCs/>
                <w:color w:val="4472C4" w:themeColor="accent1"/>
                <w:sz w:val="24"/>
                <w:szCs w:val="24"/>
              </w:rPr>
            </w:rPrChange>
          </w:rPr>
          <w:delText>:</w:delText>
        </w:r>
      </w:del>
      <w:r w:rsidRPr="00481183">
        <w:rPr>
          <w:i/>
          <w:iCs/>
          <w:color w:val="4472C4" w:themeColor="accent1"/>
          <w:sz w:val="24"/>
          <w:szCs w:val="24"/>
          <w:rPrChange w:id="1035" w:author="Author" w:date="2023-04-25T14:52:00Z">
            <w:rPr>
              <w:b/>
              <w:bCs/>
              <w:i/>
              <w:iCs/>
              <w:color w:val="4472C4" w:themeColor="accent1"/>
              <w:sz w:val="24"/>
              <w:szCs w:val="24"/>
            </w:rPr>
          </w:rPrChange>
        </w:rPr>
        <w:t xml:space="preserve"> The </w:t>
      </w:r>
      <w:del w:id="1036" w:author="Author" w:date="2023-04-25T14:52:00Z">
        <w:r w:rsidRPr="00481183" w:rsidDel="00481183">
          <w:rPr>
            <w:i/>
            <w:iCs/>
            <w:color w:val="4472C4" w:themeColor="accent1"/>
            <w:sz w:val="24"/>
            <w:szCs w:val="24"/>
            <w:rPrChange w:id="1037" w:author="Author" w:date="2023-04-25T14:52:00Z">
              <w:rPr>
                <w:b/>
                <w:bCs/>
                <w:i/>
                <w:iCs/>
                <w:color w:val="4472C4" w:themeColor="accent1"/>
                <w:sz w:val="24"/>
                <w:szCs w:val="24"/>
              </w:rPr>
            </w:rPrChange>
          </w:rPr>
          <w:delText>RC</w:delText>
        </w:r>
      </w:del>
      <w:ins w:id="1038" w:author="Author" w:date="2023-04-25T14:52:00Z">
        <w:r w:rsidR="00481183">
          <w:rPr>
            <w:i/>
            <w:iCs/>
            <w:sz w:val="24"/>
            <w:szCs w:val="24"/>
          </w:rPr>
          <w:t>resident coordinator</w:t>
        </w:r>
      </w:ins>
      <w:r w:rsidRPr="00481183">
        <w:rPr>
          <w:i/>
          <w:iCs/>
          <w:color w:val="4472C4" w:themeColor="accent1"/>
          <w:sz w:val="24"/>
          <w:szCs w:val="24"/>
          <w:rPrChange w:id="1039" w:author="Author" w:date="2023-04-25T14:52:00Z">
            <w:rPr>
              <w:b/>
              <w:bCs/>
              <w:i/>
              <w:iCs/>
              <w:color w:val="4472C4" w:themeColor="accent1"/>
              <w:sz w:val="24"/>
              <w:szCs w:val="24"/>
            </w:rPr>
          </w:rPrChange>
        </w:rPr>
        <w:t xml:space="preserve"> system fosters strategic partnerships to enable integrated support for sustainable and predictable funding for the Cooperation Framework and </w:t>
      </w:r>
      <w:del w:id="1040" w:author="Author" w:date="2023-04-25T14:52:00Z">
        <w:r w:rsidRPr="00481183" w:rsidDel="00023390">
          <w:rPr>
            <w:i/>
            <w:iCs/>
            <w:color w:val="4472C4" w:themeColor="accent1"/>
            <w:sz w:val="24"/>
            <w:szCs w:val="24"/>
            <w:rPrChange w:id="1041" w:author="Author" w:date="2023-04-25T14:52:00Z">
              <w:rPr>
                <w:b/>
                <w:bCs/>
                <w:i/>
                <w:iCs/>
                <w:color w:val="4472C4" w:themeColor="accent1"/>
                <w:sz w:val="24"/>
                <w:szCs w:val="24"/>
              </w:rPr>
            </w:rPrChange>
          </w:rPr>
          <w:delText>SDG</w:delText>
        </w:r>
      </w:del>
      <w:ins w:id="1042" w:author="Author" w:date="2023-04-25T14:52:00Z">
        <w:r w:rsidR="00023390" w:rsidRPr="00F46EDF">
          <w:rPr>
            <w:i/>
            <w:iCs/>
            <w:sz w:val="24"/>
            <w:szCs w:val="24"/>
          </w:rPr>
          <w:t>Sustainable Development Goal</w:t>
        </w:r>
      </w:ins>
      <w:r w:rsidRPr="00481183">
        <w:rPr>
          <w:i/>
          <w:iCs/>
          <w:color w:val="4472C4" w:themeColor="accent1"/>
          <w:sz w:val="24"/>
          <w:szCs w:val="24"/>
          <w:rPrChange w:id="1043" w:author="Author" w:date="2023-04-25T14:52:00Z">
            <w:rPr>
              <w:b/>
              <w:bCs/>
              <w:i/>
              <w:iCs/>
              <w:color w:val="4472C4" w:themeColor="accent1"/>
              <w:sz w:val="24"/>
              <w:szCs w:val="24"/>
            </w:rPr>
          </w:rPrChange>
        </w:rPr>
        <w:t xml:space="preserve"> financing</w:t>
      </w:r>
      <w:del w:id="1044" w:author="Author" w:date="2023-04-25T14:51:00Z">
        <w:r w:rsidRPr="00481183" w:rsidDel="00481183">
          <w:rPr>
            <w:i/>
            <w:iCs/>
            <w:color w:val="4472C4" w:themeColor="accent1"/>
            <w:sz w:val="24"/>
            <w:szCs w:val="24"/>
            <w:rPrChange w:id="1045" w:author="Author" w:date="2023-04-25T14:52:00Z">
              <w:rPr>
                <w:b/>
                <w:bCs/>
                <w:i/>
                <w:iCs/>
                <w:color w:val="4472C4" w:themeColor="accent1"/>
                <w:sz w:val="24"/>
                <w:szCs w:val="24"/>
              </w:rPr>
            </w:rPrChange>
          </w:rPr>
          <w:delText>.</w:delText>
        </w:r>
      </w:del>
    </w:p>
    <w:tbl>
      <w:tblPr>
        <w:tblStyle w:val="TableGrid"/>
        <w:tblW w:w="15115" w:type="dxa"/>
        <w:tblInd w:w="5" w:type="dxa"/>
        <w:tblLayout w:type="fixed"/>
        <w:tblLook w:val="04A0" w:firstRow="1" w:lastRow="0" w:firstColumn="1" w:lastColumn="0" w:noHBand="0" w:noVBand="1"/>
      </w:tblPr>
      <w:tblGrid>
        <w:gridCol w:w="2750"/>
        <w:gridCol w:w="8405"/>
        <w:gridCol w:w="990"/>
        <w:gridCol w:w="270"/>
        <w:gridCol w:w="810"/>
        <w:gridCol w:w="990"/>
        <w:gridCol w:w="900"/>
      </w:tblGrid>
      <w:tr w:rsidR="00C53243" w:rsidRPr="00481183" w14:paraId="74AB162A" w14:textId="77777777" w:rsidTr="00A34BE2">
        <w:tc>
          <w:tcPr>
            <w:tcW w:w="2750" w:type="dxa"/>
            <w:tcBorders>
              <w:top w:val="nil"/>
              <w:left w:val="nil"/>
              <w:bottom w:val="nil"/>
              <w:right w:val="nil"/>
            </w:tcBorders>
          </w:tcPr>
          <w:p w14:paraId="11B1910A" w14:textId="3364083E" w:rsidR="00C53243" w:rsidRPr="00481183" w:rsidRDefault="00C53243">
            <w:pPr>
              <w:rPr>
                <w:rFonts w:ascii="Roboto" w:hAnsi="Roboto" w:cstheme="majorHAnsi"/>
                <w:i/>
                <w:iCs/>
                <w:color w:val="808080" w:themeColor="background1" w:themeShade="80"/>
                <w:sz w:val="20"/>
                <w:szCs w:val="20"/>
                <w:rPrChange w:id="1046" w:author="Author" w:date="2023-04-25T14:52:00Z">
                  <w:rPr>
                    <w:rFonts w:ascii="Roboto" w:hAnsi="Roboto" w:cstheme="majorHAnsi"/>
                    <w:b/>
                    <w:i/>
                    <w:iCs/>
                    <w:color w:val="808080" w:themeColor="background1" w:themeShade="80"/>
                    <w:sz w:val="20"/>
                    <w:szCs w:val="20"/>
                  </w:rPr>
                </w:rPrChange>
              </w:rPr>
            </w:pPr>
            <w:r w:rsidRPr="00481183">
              <w:rPr>
                <w:rFonts w:ascii="Roboto" w:hAnsi="Roboto" w:cstheme="majorHAnsi"/>
                <w:i/>
                <w:iCs/>
                <w:color w:val="808080" w:themeColor="background1" w:themeShade="80"/>
                <w:sz w:val="20"/>
                <w:szCs w:val="20"/>
                <w:rPrChange w:id="1047" w:author="Author" w:date="2023-04-25T14:52:00Z">
                  <w:rPr>
                    <w:rFonts w:ascii="Roboto" w:hAnsi="Roboto" w:cstheme="majorHAnsi"/>
                    <w:b/>
                    <w:i/>
                    <w:iCs/>
                    <w:color w:val="808080" w:themeColor="background1" w:themeShade="80"/>
                    <w:sz w:val="20"/>
                    <w:szCs w:val="20"/>
                  </w:rPr>
                </w:rPrChange>
              </w:rPr>
              <w:t xml:space="preserve">Corporate </w:t>
            </w:r>
            <w:del w:id="1048" w:author="Author" w:date="2023-04-25T14:52:00Z">
              <w:r w:rsidRPr="00481183" w:rsidDel="00023390">
                <w:rPr>
                  <w:rFonts w:ascii="Roboto" w:hAnsi="Roboto" w:cstheme="majorHAnsi"/>
                  <w:i/>
                  <w:iCs/>
                  <w:color w:val="808080" w:themeColor="background1" w:themeShade="80"/>
                  <w:sz w:val="20"/>
                  <w:szCs w:val="20"/>
                  <w:rPrChange w:id="1049" w:author="Author" w:date="2023-04-25T14:52:00Z">
                    <w:rPr>
                      <w:rFonts w:ascii="Roboto" w:hAnsi="Roboto" w:cstheme="majorHAnsi"/>
                      <w:b/>
                      <w:i/>
                      <w:iCs/>
                      <w:color w:val="808080" w:themeColor="background1" w:themeShade="80"/>
                      <w:sz w:val="20"/>
                      <w:szCs w:val="20"/>
                    </w:rPr>
                  </w:rPrChange>
                </w:rPr>
                <w:delText>O</w:delText>
              </w:r>
            </w:del>
            <w:ins w:id="1050" w:author="Author" w:date="2023-04-25T14:52:00Z">
              <w:r w:rsidR="00023390">
                <w:rPr>
                  <w:rFonts w:ascii="Roboto" w:hAnsi="Roboto" w:cstheme="majorHAnsi"/>
                  <w:i/>
                  <w:iCs/>
                  <w:color w:val="808080" w:themeColor="background1" w:themeShade="80"/>
                  <w:sz w:val="20"/>
                  <w:szCs w:val="20"/>
                </w:rPr>
                <w:t>o</w:t>
              </w:r>
            </w:ins>
            <w:r w:rsidRPr="00481183">
              <w:rPr>
                <w:rFonts w:ascii="Roboto" w:hAnsi="Roboto" w:cstheme="majorHAnsi"/>
                <w:i/>
                <w:iCs/>
                <w:color w:val="808080" w:themeColor="background1" w:themeShade="80"/>
                <w:sz w:val="20"/>
                <w:szCs w:val="20"/>
                <w:rPrChange w:id="1051" w:author="Author" w:date="2023-04-25T14:52:00Z">
                  <w:rPr>
                    <w:rFonts w:ascii="Roboto" w:hAnsi="Roboto" w:cstheme="majorHAnsi"/>
                    <w:b/>
                    <w:i/>
                    <w:iCs/>
                    <w:color w:val="808080" w:themeColor="background1" w:themeShade="80"/>
                    <w:sz w:val="20"/>
                    <w:szCs w:val="20"/>
                  </w:rPr>
                </w:rPrChange>
              </w:rPr>
              <w:t>utput</w:t>
            </w:r>
          </w:p>
        </w:tc>
        <w:tc>
          <w:tcPr>
            <w:tcW w:w="8405" w:type="dxa"/>
            <w:tcBorders>
              <w:top w:val="nil"/>
              <w:left w:val="nil"/>
              <w:bottom w:val="nil"/>
              <w:right w:val="nil"/>
            </w:tcBorders>
          </w:tcPr>
          <w:p w14:paraId="6415ED4B" w14:textId="77777777" w:rsidR="00C53243" w:rsidRPr="00481183" w:rsidRDefault="00C53243">
            <w:pPr>
              <w:pStyle w:val="Default"/>
              <w:rPr>
                <w:rFonts w:ascii="Roboto" w:hAnsi="Roboto" w:cstheme="majorHAnsi"/>
                <w:i/>
                <w:iCs/>
                <w:color w:val="808080" w:themeColor="background1" w:themeShade="80"/>
                <w:sz w:val="20"/>
                <w:szCs w:val="20"/>
                <w:rPrChange w:id="1052" w:author="Author" w:date="2023-04-25T14:52:00Z">
                  <w:rPr>
                    <w:rFonts w:ascii="Roboto" w:hAnsi="Roboto" w:cstheme="majorHAnsi"/>
                    <w:b/>
                    <w:i/>
                    <w:iCs/>
                    <w:color w:val="808080" w:themeColor="background1" w:themeShade="80"/>
                    <w:sz w:val="20"/>
                    <w:szCs w:val="20"/>
                  </w:rPr>
                </w:rPrChange>
              </w:rPr>
            </w:pPr>
            <w:r w:rsidRPr="00481183">
              <w:rPr>
                <w:rFonts w:ascii="Roboto" w:hAnsi="Roboto" w:cstheme="majorHAnsi"/>
                <w:i/>
                <w:iCs/>
                <w:color w:val="808080" w:themeColor="background1" w:themeShade="80"/>
                <w:sz w:val="20"/>
                <w:szCs w:val="20"/>
                <w:rPrChange w:id="1053" w:author="Author" w:date="2023-04-25T14:52:00Z">
                  <w:rPr>
                    <w:rFonts w:ascii="Roboto" w:hAnsi="Roboto" w:cstheme="majorHAnsi"/>
                    <w:b/>
                    <w:i/>
                    <w:iCs/>
                    <w:color w:val="808080" w:themeColor="background1" w:themeShade="80"/>
                    <w:sz w:val="20"/>
                    <w:szCs w:val="20"/>
                  </w:rPr>
                </w:rPrChange>
              </w:rPr>
              <w:t>Indicator</w:t>
            </w:r>
          </w:p>
        </w:tc>
        <w:tc>
          <w:tcPr>
            <w:tcW w:w="990" w:type="dxa"/>
            <w:tcBorders>
              <w:top w:val="nil"/>
              <w:left w:val="nil"/>
              <w:bottom w:val="nil"/>
              <w:right w:val="nil"/>
            </w:tcBorders>
          </w:tcPr>
          <w:p w14:paraId="383D4D15" w14:textId="77777777" w:rsidR="00C53243" w:rsidRPr="00481183" w:rsidRDefault="00C53243">
            <w:pPr>
              <w:rPr>
                <w:rFonts w:ascii="Roboto" w:hAnsi="Roboto" w:cstheme="majorHAnsi"/>
                <w:i/>
                <w:iCs/>
                <w:color w:val="808080" w:themeColor="background1" w:themeShade="80"/>
                <w:sz w:val="20"/>
                <w:szCs w:val="20"/>
                <w:rPrChange w:id="1054" w:author="Author" w:date="2023-04-25T14:52:00Z">
                  <w:rPr>
                    <w:rFonts w:ascii="Roboto" w:hAnsi="Roboto" w:cstheme="majorHAnsi"/>
                    <w:b/>
                    <w:i/>
                    <w:iCs/>
                    <w:color w:val="808080" w:themeColor="background1" w:themeShade="80"/>
                    <w:sz w:val="20"/>
                    <w:szCs w:val="20"/>
                  </w:rPr>
                </w:rPrChange>
              </w:rPr>
            </w:pPr>
            <w:r w:rsidRPr="00481183">
              <w:rPr>
                <w:rFonts w:ascii="Roboto" w:hAnsi="Roboto" w:cstheme="majorHAnsi"/>
                <w:i/>
                <w:iCs/>
                <w:color w:val="808080" w:themeColor="background1" w:themeShade="80"/>
                <w:sz w:val="20"/>
                <w:szCs w:val="20"/>
                <w:rPrChange w:id="1055" w:author="Author" w:date="2023-04-25T14:52:00Z">
                  <w:rPr>
                    <w:rFonts w:ascii="Roboto" w:hAnsi="Roboto" w:cstheme="majorHAnsi"/>
                    <w:b/>
                    <w:i/>
                    <w:iCs/>
                    <w:color w:val="808080" w:themeColor="background1" w:themeShade="80"/>
                    <w:sz w:val="20"/>
                    <w:szCs w:val="20"/>
                  </w:rPr>
                </w:rPrChange>
              </w:rPr>
              <w:t>Baseline</w:t>
            </w:r>
          </w:p>
        </w:tc>
        <w:tc>
          <w:tcPr>
            <w:tcW w:w="270" w:type="dxa"/>
            <w:tcBorders>
              <w:top w:val="nil"/>
              <w:left w:val="nil"/>
              <w:bottom w:val="single" w:sz="4" w:space="0" w:color="auto"/>
              <w:right w:val="nil"/>
            </w:tcBorders>
          </w:tcPr>
          <w:p w14:paraId="22C2FB9E" w14:textId="77777777" w:rsidR="00C53243" w:rsidRPr="00481183" w:rsidRDefault="00C53243">
            <w:pPr>
              <w:rPr>
                <w:rFonts w:ascii="Roboto" w:hAnsi="Roboto" w:cstheme="majorHAnsi"/>
                <w:i/>
                <w:iCs/>
                <w:color w:val="808080" w:themeColor="background1" w:themeShade="80"/>
                <w:sz w:val="20"/>
                <w:szCs w:val="20"/>
                <w:rPrChange w:id="1056" w:author="Author" w:date="2023-04-25T14:52:00Z">
                  <w:rPr>
                    <w:rFonts w:ascii="Roboto" w:hAnsi="Roboto" w:cstheme="majorHAnsi"/>
                    <w:b/>
                    <w:i/>
                    <w:iCs/>
                    <w:color w:val="808080" w:themeColor="background1" w:themeShade="80"/>
                    <w:sz w:val="20"/>
                    <w:szCs w:val="20"/>
                  </w:rPr>
                </w:rPrChange>
              </w:rPr>
            </w:pPr>
          </w:p>
        </w:tc>
        <w:tc>
          <w:tcPr>
            <w:tcW w:w="810" w:type="dxa"/>
            <w:tcBorders>
              <w:top w:val="nil"/>
              <w:left w:val="nil"/>
              <w:bottom w:val="single" w:sz="4" w:space="0" w:color="auto"/>
              <w:right w:val="nil"/>
            </w:tcBorders>
          </w:tcPr>
          <w:p w14:paraId="2D3B9FD6" w14:textId="0A8AF7AF" w:rsidR="00C53243" w:rsidRPr="00481183" w:rsidRDefault="00C53243">
            <w:pPr>
              <w:rPr>
                <w:rFonts w:ascii="Roboto" w:hAnsi="Roboto" w:cstheme="majorHAnsi"/>
                <w:i/>
                <w:iCs/>
                <w:color w:val="808080" w:themeColor="background1" w:themeShade="80"/>
                <w:sz w:val="20"/>
                <w:szCs w:val="20"/>
                <w:rPrChange w:id="1057" w:author="Author" w:date="2023-04-25T14:52:00Z">
                  <w:rPr>
                    <w:rFonts w:ascii="Roboto" w:hAnsi="Roboto" w:cstheme="majorHAnsi"/>
                    <w:b/>
                    <w:i/>
                    <w:iCs/>
                    <w:color w:val="808080" w:themeColor="background1" w:themeShade="80"/>
                    <w:sz w:val="20"/>
                    <w:szCs w:val="20"/>
                  </w:rPr>
                </w:rPrChange>
              </w:rPr>
            </w:pPr>
            <w:r w:rsidRPr="00481183">
              <w:rPr>
                <w:rFonts w:ascii="Roboto" w:hAnsi="Roboto" w:cstheme="majorHAnsi"/>
                <w:i/>
                <w:iCs/>
                <w:color w:val="808080" w:themeColor="background1" w:themeShade="80"/>
                <w:sz w:val="20"/>
                <w:szCs w:val="20"/>
                <w:rPrChange w:id="1058" w:author="Author" w:date="2023-04-25T14:52:00Z">
                  <w:rPr>
                    <w:rFonts w:ascii="Roboto" w:hAnsi="Roboto" w:cstheme="majorHAnsi"/>
                    <w:b/>
                    <w:i/>
                    <w:iCs/>
                    <w:color w:val="808080" w:themeColor="background1" w:themeShade="80"/>
                    <w:sz w:val="20"/>
                    <w:szCs w:val="20"/>
                  </w:rPr>
                </w:rPrChange>
              </w:rPr>
              <w:t xml:space="preserve">2025 </w:t>
            </w:r>
            <w:del w:id="1059" w:author="Author" w:date="2023-04-25T14:52:00Z">
              <w:r w:rsidRPr="00481183" w:rsidDel="00023390">
                <w:rPr>
                  <w:rFonts w:ascii="Roboto" w:hAnsi="Roboto" w:cstheme="majorHAnsi"/>
                  <w:i/>
                  <w:iCs/>
                  <w:color w:val="808080" w:themeColor="background1" w:themeShade="80"/>
                  <w:sz w:val="20"/>
                  <w:szCs w:val="20"/>
                  <w:rPrChange w:id="1060" w:author="Author" w:date="2023-04-25T14:52:00Z">
                    <w:rPr>
                      <w:rFonts w:ascii="Roboto" w:hAnsi="Roboto" w:cstheme="majorHAnsi"/>
                      <w:b/>
                      <w:i/>
                      <w:iCs/>
                      <w:color w:val="808080" w:themeColor="background1" w:themeShade="80"/>
                      <w:sz w:val="20"/>
                      <w:szCs w:val="20"/>
                    </w:rPr>
                  </w:rPrChange>
                </w:rPr>
                <w:delText>T</w:delText>
              </w:r>
            </w:del>
            <w:ins w:id="1061" w:author="Author" w:date="2023-04-25T14:52:00Z">
              <w:r w:rsidR="00023390">
                <w:rPr>
                  <w:rFonts w:ascii="Roboto" w:hAnsi="Roboto" w:cstheme="majorHAnsi"/>
                  <w:i/>
                  <w:iCs/>
                  <w:color w:val="808080" w:themeColor="background1" w:themeShade="80"/>
                  <w:sz w:val="20"/>
                  <w:szCs w:val="20"/>
                </w:rPr>
                <w:t>t</w:t>
              </w:r>
            </w:ins>
            <w:r w:rsidRPr="00481183">
              <w:rPr>
                <w:rFonts w:ascii="Roboto" w:hAnsi="Roboto" w:cstheme="majorHAnsi"/>
                <w:i/>
                <w:iCs/>
                <w:color w:val="808080" w:themeColor="background1" w:themeShade="80"/>
                <w:sz w:val="20"/>
                <w:szCs w:val="20"/>
                <w:rPrChange w:id="1062" w:author="Author" w:date="2023-04-25T14:52:00Z">
                  <w:rPr>
                    <w:rFonts w:ascii="Roboto" w:hAnsi="Roboto" w:cstheme="majorHAnsi"/>
                    <w:b/>
                    <w:i/>
                    <w:iCs/>
                    <w:color w:val="808080" w:themeColor="background1" w:themeShade="80"/>
                    <w:sz w:val="20"/>
                    <w:szCs w:val="20"/>
                  </w:rPr>
                </w:rPrChange>
              </w:rPr>
              <w:t>arget</w:t>
            </w:r>
          </w:p>
        </w:tc>
        <w:tc>
          <w:tcPr>
            <w:tcW w:w="990" w:type="dxa"/>
            <w:tcBorders>
              <w:top w:val="nil"/>
              <w:left w:val="nil"/>
              <w:bottom w:val="single" w:sz="4" w:space="0" w:color="auto"/>
              <w:right w:val="nil"/>
            </w:tcBorders>
          </w:tcPr>
          <w:p w14:paraId="636F9A80" w14:textId="77777777" w:rsidR="00C53243" w:rsidRPr="00481183" w:rsidRDefault="00C53243">
            <w:pPr>
              <w:rPr>
                <w:rFonts w:ascii="Roboto" w:hAnsi="Roboto" w:cstheme="majorHAnsi"/>
                <w:i/>
                <w:iCs/>
                <w:color w:val="808080" w:themeColor="background1" w:themeShade="80"/>
                <w:sz w:val="20"/>
                <w:szCs w:val="20"/>
                <w:rPrChange w:id="1063" w:author="Author" w:date="2023-04-25T14:52:00Z">
                  <w:rPr>
                    <w:rFonts w:ascii="Roboto" w:hAnsi="Roboto" w:cstheme="majorHAnsi"/>
                    <w:b/>
                    <w:i/>
                    <w:iCs/>
                    <w:color w:val="808080" w:themeColor="background1" w:themeShade="80"/>
                    <w:sz w:val="20"/>
                    <w:szCs w:val="20"/>
                  </w:rPr>
                </w:rPrChange>
              </w:rPr>
            </w:pPr>
            <w:r w:rsidRPr="00481183">
              <w:rPr>
                <w:rFonts w:ascii="Roboto" w:hAnsi="Roboto" w:cstheme="majorHAnsi"/>
                <w:i/>
                <w:iCs/>
                <w:color w:val="808080" w:themeColor="background1" w:themeShade="80"/>
                <w:sz w:val="20"/>
                <w:szCs w:val="20"/>
                <w:rPrChange w:id="1064" w:author="Author" w:date="2023-04-25T14:52:00Z">
                  <w:rPr>
                    <w:rFonts w:ascii="Roboto" w:hAnsi="Roboto" w:cstheme="majorHAnsi"/>
                    <w:b/>
                    <w:i/>
                    <w:iCs/>
                    <w:color w:val="808080" w:themeColor="background1" w:themeShade="80"/>
                    <w:sz w:val="20"/>
                    <w:szCs w:val="20"/>
                  </w:rPr>
                </w:rPrChange>
              </w:rPr>
              <w:t>2022</w:t>
            </w:r>
          </w:p>
          <w:p w14:paraId="4B86FE76" w14:textId="69167DE8" w:rsidR="00C53243" w:rsidRPr="00481183" w:rsidRDefault="00C53243">
            <w:pPr>
              <w:rPr>
                <w:rFonts w:ascii="Roboto" w:hAnsi="Roboto" w:cstheme="majorHAnsi"/>
                <w:i/>
                <w:iCs/>
                <w:color w:val="808080" w:themeColor="background1" w:themeShade="80"/>
                <w:sz w:val="20"/>
                <w:szCs w:val="20"/>
                <w:rPrChange w:id="1065" w:author="Author" w:date="2023-04-25T14:52:00Z">
                  <w:rPr>
                    <w:rFonts w:ascii="Roboto" w:hAnsi="Roboto" w:cstheme="majorHAnsi"/>
                    <w:b/>
                    <w:i/>
                    <w:iCs/>
                    <w:color w:val="808080" w:themeColor="background1" w:themeShade="80"/>
                    <w:sz w:val="20"/>
                    <w:szCs w:val="20"/>
                  </w:rPr>
                </w:rPrChange>
              </w:rPr>
            </w:pPr>
            <w:del w:id="1066" w:author="Author" w:date="2023-04-25T14:52:00Z">
              <w:r w:rsidRPr="00481183" w:rsidDel="00023390">
                <w:rPr>
                  <w:rFonts w:ascii="Roboto" w:hAnsi="Roboto" w:cstheme="majorHAnsi"/>
                  <w:i/>
                  <w:iCs/>
                  <w:color w:val="808080" w:themeColor="background1" w:themeShade="80"/>
                  <w:sz w:val="20"/>
                  <w:szCs w:val="20"/>
                  <w:rPrChange w:id="1067" w:author="Author" w:date="2023-04-25T14:52:00Z">
                    <w:rPr>
                      <w:rFonts w:ascii="Roboto" w:hAnsi="Roboto" w:cstheme="majorHAnsi"/>
                      <w:b/>
                      <w:i/>
                      <w:iCs/>
                      <w:color w:val="808080" w:themeColor="background1" w:themeShade="80"/>
                      <w:sz w:val="20"/>
                      <w:szCs w:val="20"/>
                    </w:rPr>
                  </w:rPrChange>
                </w:rPr>
                <w:delText>R</w:delText>
              </w:r>
            </w:del>
            <w:ins w:id="1068" w:author="Author" w:date="2023-04-25T14:52:00Z">
              <w:r w:rsidR="00023390">
                <w:rPr>
                  <w:rFonts w:ascii="Roboto" w:hAnsi="Roboto" w:cstheme="majorHAnsi"/>
                  <w:i/>
                  <w:iCs/>
                  <w:color w:val="808080" w:themeColor="background1" w:themeShade="80"/>
                  <w:sz w:val="20"/>
                  <w:szCs w:val="20"/>
                </w:rPr>
                <w:t>r</w:t>
              </w:r>
            </w:ins>
            <w:r w:rsidRPr="00481183">
              <w:rPr>
                <w:rFonts w:ascii="Roboto" w:hAnsi="Roboto" w:cstheme="majorHAnsi"/>
                <w:i/>
                <w:iCs/>
                <w:color w:val="808080" w:themeColor="background1" w:themeShade="80"/>
                <w:sz w:val="20"/>
                <w:szCs w:val="20"/>
                <w:rPrChange w:id="1069" w:author="Author" w:date="2023-04-25T14:52:00Z">
                  <w:rPr>
                    <w:rFonts w:ascii="Roboto" w:hAnsi="Roboto" w:cstheme="majorHAnsi"/>
                    <w:b/>
                    <w:i/>
                    <w:iCs/>
                    <w:color w:val="808080" w:themeColor="background1" w:themeShade="80"/>
                    <w:sz w:val="20"/>
                    <w:szCs w:val="20"/>
                  </w:rPr>
                </w:rPrChange>
              </w:rPr>
              <w:t>esults</w:t>
            </w:r>
          </w:p>
        </w:tc>
        <w:tc>
          <w:tcPr>
            <w:tcW w:w="900" w:type="dxa"/>
            <w:tcBorders>
              <w:top w:val="nil"/>
              <w:left w:val="nil"/>
              <w:bottom w:val="single" w:sz="4" w:space="0" w:color="auto"/>
              <w:right w:val="nil"/>
            </w:tcBorders>
          </w:tcPr>
          <w:p w14:paraId="14DCC62B" w14:textId="77777777" w:rsidR="00C53243" w:rsidRPr="00481183" w:rsidRDefault="00C53243">
            <w:pPr>
              <w:rPr>
                <w:rFonts w:ascii="Roboto" w:hAnsi="Roboto" w:cstheme="majorHAnsi"/>
                <w:i/>
                <w:iCs/>
                <w:color w:val="808080" w:themeColor="background1" w:themeShade="80"/>
                <w:sz w:val="20"/>
                <w:szCs w:val="20"/>
                <w:rPrChange w:id="1070" w:author="Author" w:date="2023-04-25T14:52:00Z">
                  <w:rPr>
                    <w:rFonts w:ascii="Roboto" w:hAnsi="Roboto" w:cstheme="majorHAnsi"/>
                    <w:b/>
                    <w:i/>
                    <w:iCs/>
                    <w:color w:val="808080" w:themeColor="background1" w:themeShade="80"/>
                    <w:sz w:val="20"/>
                    <w:szCs w:val="20"/>
                  </w:rPr>
                </w:rPrChange>
              </w:rPr>
            </w:pPr>
            <w:r w:rsidRPr="00481183">
              <w:rPr>
                <w:rFonts w:ascii="Roboto" w:hAnsi="Roboto" w:cstheme="majorHAnsi"/>
                <w:i/>
                <w:iCs/>
                <w:color w:val="808080" w:themeColor="background1" w:themeShade="80"/>
                <w:sz w:val="20"/>
                <w:szCs w:val="20"/>
                <w:rPrChange w:id="1071" w:author="Author" w:date="2023-04-25T14:52:00Z">
                  <w:rPr>
                    <w:rFonts w:ascii="Roboto" w:hAnsi="Roboto" w:cstheme="majorHAnsi"/>
                    <w:b/>
                    <w:i/>
                    <w:iCs/>
                    <w:color w:val="808080" w:themeColor="background1" w:themeShade="80"/>
                    <w:sz w:val="20"/>
                    <w:szCs w:val="20"/>
                  </w:rPr>
                </w:rPrChange>
              </w:rPr>
              <w:t>Source</w:t>
            </w:r>
          </w:p>
        </w:tc>
      </w:tr>
      <w:tr w:rsidR="00C53243" w:rsidRPr="007F6D50" w14:paraId="69AF9690" w14:textId="77777777" w:rsidTr="00A34BE2">
        <w:tc>
          <w:tcPr>
            <w:tcW w:w="2750" w:type="dxa"/>
            <w:tcBorders>
              <w:bottom w:val="nil"/>
              <w:right w:val="nil"/>
            </w:tcBorders>
          </w:tcPr>
          <w:p w14:paraId="627E5273" w14:textId="2C267855" w:rsidR="00C53243" w:rsidRPr="00F51708" w:rsidRDefault="00C53243">
            <w:r w:rsidRPr="00F51708">
              <w:rPr>
                <w:rFonts w:ascii="Roboto" w:hAnsi="Roboto" w:cs="Calibri"/>
                <w:sz w:val="18"/>
                <w:szCs w:val="18"/>
              </w:rPr>
              <w:t xml:space="preserve">2.2.1 </w:t>
            </w:r>
            <w:r w:rsidRPr="0014203F">
              <w:rPr>
                <w:rFonts w:ascii="Roboto" w:hAnsi="Roboto" w:cs="Calibri"/>
                <w:sz w:val="18"/>
                <w:szCs w:val="18"/>
                <w:rPrChange w:id="1072" w:author="Author" w:date="2023-04-25T15:56:00Z">
                  <w:rPr>
                    <w:rFonts w:ascii="Roboto" w:hAnsi="Roboto" w:cs="Calibri"/>
                    <w:b/>
                    <w:bCs/>
                    <w:sz w:val="18"/>
                    <w:szCs w:val="18"/>
                  </w:rPr>
                </w:rPrChange>
              </w:rPr>
              <w:t xml:space="preserve">Strengthened partnerships for </w:t>
            </w:r>
            <w:del w:id="1073" w:author="Author" w:date="2023-04-25T15:56:00Z">
              <w:r w:rsidRPr="0014203F" w:rsidDel="0014203F">
                <w:rPr>
                  <w:rFonts w:ascii="Roboto" w:hAnsi="Roboto" w:cs="Calibri"/>
                  <w:sz w:val="18"/>
                  <w:szCs w:val="18"/>
                  <w:rPrChange w:id="1074" w:author="Author" w:date="2023-04-25T15:56:00Z">
                    <w:rPr>
                      <w:rFonts w:ascii="Roboto" w:hAnsi="Roboto" w:cs="Calibri"/>
                      <w:b/>
                      <w:bCs/>
                      <w:sz w:val="18"/>
                      <w:szCs w:val="18"/>
                    </w:rPr>
                  </w:rPrChange>
                </w:rPr>
                <w:delText>SDG</w:delText>
              </w:r>
            </w:del>
            <w:ins w:id="1075" w:author="Author" w:date="2023-04-25T15:56:00Z">
              <w:r w:rsidR="0014203F" w:rsidRPr="00F46EDF">
                <w:rPr>
                  <w:rFonts w:ascii="Roboto" w:eastAsia="Times New Roman" w:hAnsi="Roboto" w:cs="Calibri"/>
                  <w:color w:val="7F7F7F" w:themeColor="text1" w:themeTint="80"/>
                  <w:sz w:val="18"/>
                  <w:szCs w:val="18"/>
                </w:rPr>
                <w:t xml:space="preserve"> Sustainable Development Goal</w:t>
              </w:r>
            </w:ins>
            <w:r w:rsidRPr="0014203F">
              <w:rPr>
                <w:rFonts w:ascii="Roboto" w:hAnsi="Roboto" w:cs="Calibri"/>
                <w:sz w:val="18"/>
                <w:szCs w:val="18"/>
                <w:rPrChange w:id="1076" w:author="Author" w:date="2023-04-25T15:56:00Z">
                  <w:rPr>
                    <w:rFonts w:ascii="Roboto" w:hAnsi="Roboto" w:cs="Calibri"/>
                    <w:b/>
                    <w:bCs/>
                    <w:sz w:val="18"/>
                    <w:szCs w:val="18"/>
                  </w:rPr>
                </w:rPrChange>
              </w:rPr>
              <w:t xml:space="preserve"> implementation and financing at all levels</w:t>
            </w:r>
            <w:r w:rsidRPr="00F51708">
              <w:rPr>
                <w:rFonts w:ascii="Roboto" w:hAnsi="Roboto" w:cs="Calibri"/>
                <w:sz w:val="18"/>
                <w:szCs w:val="18"/>
              </w:rPr>
              <w:t xml:space="preserve">  </w:t>
            </w:r>
          </w:p>
        </w:tc>
        <w:tc>
          <w:tcPr>
            <w:tcW w:w="8405" w:type="dxa"/>
            <w:tcBorders>
              <w:left w:val="nil"/>
              <w:bottom w:val="nil"/>
              <w:right w:val="nil"/>
            </w:tcBorders>
          </w:tcPr>
          <w:p w14:paraId="232DF619" w14:textId="23F4B94C" w:rsidR="00C53243" w:rsidRPr="00F51708" w:rsidRDefault="00C53243">
            <w:pPr>
              <w:pStyle w:val="Default"/>
              <w:rPr>
                <w:rFonts w:ascii="Roboto" w:hAnsi="Roboto" w:cstheme="majorBidi"/>
                <w:color w:val="auto"/>
                <w:sz w:val="18"/>
                <w:szCs w:val="18"/>
              </w:rPr>
            </w:pPr>
            <w:del w:id="1077" w:author="Author" w:date="2023-04-25T14:29:00Z">
              <w:r w:rsidRPr="00F51708" w:rsidDel="00A476FF">
                <w:rPr>
                  <w:rFonts w:ascii="Roboto" w:hAnsi="Roboto" w:cstheme="majorBidi"/>
                  <w:color w:val="auto"/>
                  <w:sz w:val="18"/>
                  <w:szCs w:val="18"/>
                </w:rPr>
                <w:delText>%</w:delText>
              </w:r>
            </w:del>
            <w:ins w:id="1078" w:author="Author" w:date="2023-04-25T14:29:00Z">
              <w:r w:rsidR="00A476FF">
                <w:rPr>
                  <w:rFonts w:ascii="Roboto" w:hAnsi="Roboto" w:cstheme="majorHAnsi"/>
                  <w:color w:val="7F7F7F" w:themeColor="text1" w:themeTint="80"/>
                  <w:sz w:val="18"/>
                  <w:szCs w:val="18"/>
                </w:rPr>
                <w:t xml:space="preserve"> Percentage</w:t>
              </w:r>
            </w:ins>
            <w:r w:rsidRPr="00F51708">
              <w:rPr>
                <w:rFonts w:ascii="Roboto" w:hAnsi="Roboto" w:cstheme="majorBidi"/>
                <w:color w:val="auto"/>
                <w:sz w:val="18"/>
                <w:szCs w:val="18"/>
              </w:rPr>
              <w:t xml:space="preserve"> of </w:t>
            </w:r>
            <w:ins w:id="1079" w:author="Author" w:date="2023-04-25T15:51:00Z">
              <w:r w:rsidR="0014203F">
                <w:rPr>
                  <w:rFonts w:ascii="Roboto" w:hAnsi="Roboto" w:cstheme="majorBidi"/>
                  <w:color w:val="808080" w:themeColor="background1" w:themeShade="80"/>
                  <w:sz w:val="18"/>
                  <w:szCs w:val="18"/>
                </w:rPr>
                <w:t xml:space="preserve">United Nations country teams </w:t>
              </w:r>
            </w:ins>
            <w:del w:id="1080" w:author="Author" w:date="2023-04-25T15:51:00Z">
              <w:r w:rsidRPr="00F51708" w:rsidDel="0014203F">
                <w:rPr>
                  <w:rFonts w:ascii="Roboto" w:hAnsi="Roboto" w:cstheme="majorBidi"/>
                  <w:color w:val="auto"/>
                  <w:sz w:val="18"/>
                  <w:szCs w:val="18"/>
                </w:rPr>
                <w:delText>UNCTs</w:delText>
              </w:r>
            </w:del>
            <w:r w:rsidRPr="00F51708">
              <w:rPr>
                <w:rFonts w:ascii="Roboto" w:hAnsi="Roboto" w:cstheme="majorBidi"/>
                <w:color w:val="auto"/>
                <w:sz w:val="18"/>
                <w:szCs w:val="18"/>
              </w:rPr>
              <w:t xml:space="preserve"> that have </w:t>
            </w:r>
            <w:del w:id="1081" w:author="Author" w:date="2023-04-25T15:53:00Z">
              <w:r w:rsidRPr="00F51708" w:rsidDel="0014203F">
                <w:rPr>
                  <w:rFonts w:ascii="Roboto" w:hAnsi="Roboto" w:cstheme="majorBidi"/>
                  <w:color w:val="auto"/>
                  <w:sz w:val="18"/>
                  <w:szCs w:val="18"/>
                </w:rPr>
                <w:delText>IFI</w:delText>
              </w:r>
            </w:del>
            <w:ins w:id="1082" w:author="Author" w:date="2023-04-25T15:53:00Z">
              <w:r w:rsidR="0014203F">
                <w:rPr>
                  <w:rFonts w:ascii="Roboto" w:hAnsi="Roboto" w:cstheme="majorBidi"/>
                  <w:color w:val="808080" w:themeColor="background1" w:themeShade="80"/>
                  <w:sz w:val="18"/>
                  <w:szCs w:val="18"/>
                </w:rPr>
                <w:t xml:space="preserve"> international financial institution</w:t>
              </w:r>
            </w:ins>
            <w:r w:rsidRPr="00F51708">
              <w:rPr>
                <w:rFonts w:ascii="Roboto" w:hAnsi="Roboto" w:cstheme="majorBidi"/>
                <w:color w:val="auto"/>
                <w:sz w:val="18"/>
                <w:szCs w:val="18"/>
              </w:rPr>
              <w:t xml:space="preserve"> members/observers:</w:t>
            </w:r>
          </w:p>
          <w:p w14:paraId="3546DB46" w14:textId="77777777" w:rsidR="00C53243" w:rsidRPr="00F51708" w:rsidRDefault="00C53243" w:rsidP="002E4F2B">
            <w:pPr>
              <w:pStyle w:val="Default"/>
              <w:numPr>
                <w:ilvl w:val="0"/>
                <w:numId w:val="8"/>
              </w:numPr>
              <w:tabs>
                <w:tab w:val="left" w:pos="8206"/>
              </w:tabs>
              <w:autoSpaceDE/>
              <w:autoSpaceDN/>
              <w:adjustRightInd w:val="0"/>
              <w:rPr>
                <w:rFonts w:ascii="Roboto" w:hAnsi="Roboto" w:cstheme="majorBidi"/>
                <w:color w:val="auto"/>
                <w:sz w:val="18"/>
                <w:szCs w:val="18"/>
              </w:rPr>
            </w:pPr>
            <w:r w:rsidRPr="00F51708">
              <w:rPr>
                <w:rFonts w:ascii="Roboto" w:hAnsi="Roboto" w:cstheme="majorBidi"/>
                <w:color w:val="auto"/>
                <w:sz w:val="18"/>
                <w:szCs w:val="18"/>
              </w:rPr>
              <w:t>World Bank</w:t>
            </w:r>
          </w:p>
          <w:p w14:paraId="7A56DD20" w14:textId="572A2220" w:rsidR="00C53243" w:rsidRPr="0014203F" w:rsidRDefault="0014203F">
            <w:pPr>
              <w:pStyle w:val="ListParagraph"/>
              <w:numPr>
                <w:ilvl w:val="0"/>
                <w:numId w:val="8"/>
              </w:numPr>
              <w:rPr>
                <w:rFonts w:ascii="Roboto" w:hAnsi="Roboto" w:cstheme="majorBidi"/>
                <w:sz w:val="18"/>
                <w:szCs w:val="18"/>
                <w:rPrChange w:id="1083" w:author="Author" w:date="2023-04-25T15:54:00Z">
                  <w:rPr/>
                </w:rPrChange>
              </w:rPr>
              <w:pPrChange w:id="1084" w:author="Author" w:date="2023-04-25T15:54:00Z">
                <w:pPr>
                  <w:pStyle w:val="Default"/>
                  <w:numPr>
                    <w:numId w:val="8"/>
                  </w:numPr>
                  <w:autoSpaceDE/>
                  <w:autoSpaceDN/>
                  <w:adjustRightInd w:val="0"/>
                  <w:ind w:left="895" w:hanging="360"/>
                </w:pPr>
              </w:pPrChange>
            </w:pPr>
            <w:ins w:id="1085" w:author="Author" w:date="2023-04-25T15:53:00Z">
              <w:r w:rsidRPr="0014203F">
                <w:rPr>
                  <w:rFonts w:ascii="Roboto" w:eastAsiaTheme="minorEastAsia" w:hAnsi="Roboto" w:cstheme="majorBidi"/>
                  <w:sz w:val="18"/>
                  <w:szCs w:val="18"/>
                </w:rPr>
                <w:t>International Monetary Fund</w:t>
              </w:r>
            </w:ins>
            <w:del w:id="1086" w:author="Author" w:date="2023-04-25T15:54:00Z">
              <w:r w:rsidR="00C53243" w:rsidRPr="0014203F" w:rsidDel="0014203F">
                <w:rPr>
                  <w:rFonts w:ascii="Roboto" w:hAnsi="Roboto" w:cstheme="majorBidi"/>
                  <w:sz w:val="18"/>
                  <w:szCs w:val="18"/>
                  <w:rPrChange w:id="1087" w:author="Author" w:date="2023-04-25T15:54:00Z">
                    <w:rPr/>
                  </w:rPrChange>
                </w:rPr>
                <w:delText>IMF</w:delText>
              </w:r>
            </w:del>
          </w:p>
          <w:p w14:paraId="716E0683" w14:textId="77777777" w:rsidR="00C53243" w:rsidRPr="00F51708" w:rsidRDefault="00C53243">
            <w:pPr>
              <w:pStyle w:val="Default"/>
              <w:autoSpaceDE/>
              <w:autoSpaceDN/>
              <w:adjustRightInd w:val="0"/>
            </w:pPr>
          </w:p>
        </w:tc>
        <w:tc>
          <w:tcPr>
            <w:tcW w:w="990" w:type="dxa"/>
            <w:tcBorders>
              <w:left w:val="nil"/>
              <w:bottom w:val="nil"/>
              <w:right w:val="nil"/>
            </w:tcBorders>
          </w:tcPr>
          <w:p w14:paraId="24FCD364"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(2021)</w:t>
            </w:r>
          </w:p>
          <w:p w14:paraId="12466A4A"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44%</w:t>
            </w:r>
          </w:p>
          <w:p w14:paraId="32684CE2"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21%</w:t>
            </w:r>
          </w:p>
          <w:p w14:paraId="665A563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270" w:type="dxa"/>
            <w:tcBorders>
              <w:left w:val="nil"/>
              <w:bottom w:val="nil"/>
              <w:right w:val="nil"/>
            </w:tcBorders>
          </w:tcPr>
          <w:p w14:paraId="32A95258"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810" w:type="dxa"/>
            <w:tcBorders>
              <w:top w:val="single" w:sz="4" w:space="0" w:color="auto"/>
              <w:left w:val="nil"/>
              <w:bottom w:val="nil"/>
            </w:tcBorders>
          </w:tcPr>
          <w:p w14:paraId="24C8CAD2"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46198D64"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60%</w:t>
            </w:r>
          </w:p>
          <w:p w14:paraId="5D520A85"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40%</w:t>
            </w:r>
          </w:p>
          <w:p w14:paraId="2F6A7E5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990" w:type="dxa"/>
            <w:tcBorders>
              <w:top w:val="single" w:sz="4" w:space="0" w:color="auto"/>
              <w:left w:val="nil"/>
              <w:bottom w:val="nil"/>
            </w:tcBorders>
          </w:tcPr>
          <w:p w14:paraId="237C8F6B"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7C96B2DD" w14:textId="12FDB6AD" w:rsidR="00C53243" w:rsidRPr="00C24492" w:rsidRDefault="00BC788E">
            <w:pPr>
              <w:pStyle w:val="paragraph"/>
              <w:spacing w:before="0" w:beforeAutospacing="0" w:after="0" w:afterAutospacing="0"/>
              <w:jc w:val="center"/>
              <w:textAlignment w:val="baseline"/>
              <w:rPr>
                <w:rStyle w:val="normaltextrun"/>
                <w:rFonts w:ascii="Roboto" w:hAnsi="Roboto"/>
                <w:sz w:val="18"/>
                <w:szCs w:val="18"/>
              </w:rPr>
            </w:pPr>
            <w:r w:rsidRPr="00C24492">
              <w:rPr>
                <w:rStyle w:val="normaltextrun"/>
                <w:rFonts w:ascii="Roboto" w:hAnsi="Roboto"/>
                <w:sz w:val="18"/>
                <w:szCs w:val="18"/>
              </w:rPr>
              <w:t>45</w:t>
            </w:r>
            <w:r w:rsidR="00C53243" w:rsidRPr="00C24492">
              <w:rPr>
                <w:rStyle w:val="normaltextrun"/>
                <w:rFonts w:ascii="Roboto" w:hAnsi="Roboto"/>
                <w:sz w:val="18"/>
                <w:szCs w:val="18"/>
              </w:rPr>
              <w:t>%</w:t>
            </w:r>
          </w:p>
          <w:p w14:paraId="3C58D4ED" w14:textId="3833B3A6" w:rsidR="00C53243" w:rsidRDefault="00C53243">
            <w:pPr>
              <w:pStyle w:val="paragraph"/>
              <w:spacing w:before="0" w:beforeAutospacing="0" w:after="0" w:afterAutospacing="0"/>
              <w:jc w:val="center"/>
              <w:textAlignment w:val="baseline"/>
              <w:rPr>
                <w:rStyle w:val="normaltextrun"/>
                <w:rFonts w:ascii="Roboto" w:hAnsi="Roboto"/>
                <w:sz w:val="18"/>
                <w:szCs w:val="18"/>
              </w:rPr>
            </w:pPr>
            <w:r w:rsidRPr="00C24492">
              <w:rPr>
                <w:rStyle w:val="normaltextrun"/>
                <w:rFonts w:ascii="Roboto" w:hAnsi="Roboto"/>
                <w:sz w:val="18"/>
                <w:szCs w:val="18"/>
              </w:rPr>
              <w:t>2</w:t>
            </w:r>
            <w:r w:rsidR="00BC788E" w:rsidRPr="00C24492">
              <w:rPr>
                <w:rStyle w:val="normaltextrun"/>
                <w:rFonts w:ascii="Roboto" w:hAnsi="Roboto"/>
                <w:sz w:val="18"/>
                <w:szCs w:val="18"/>
              </w:rPr>
              <w:t>4</w:t>
            </w:r>
            <w:r w:rsidRPr="00C24492">
              <w:rPr>
                <w:rStyle w:val="normaltextrun"/>
                <w:rFonts w:ascii="Roboto" w:hAnsi="Roboto"/>
                <w:sz w:val="18"/>
                <w:szCs w:val="18"/>
              </w:rPr>
              <w:t xml:space="preserve">% </w:t>
            </w:r>
          </w:p>
          <w:p w14:paraId="36ED5FB1"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900" w:type="dxa"/>
            <w:tcBorders>
              <w:top w:val="single" w:sz="4" w:space="0" w:color="auto"/>
              <w:left w:val="nil"/>
              <w:bottom w:val="nil"/>
            </w:tcBorders>
          </w:tcPr>
          <w:p w14:paraId="4B7CC9BD" w14:textId="637B11B2" w:rsidR="00C53243" w:rsidRPr="0041514D" w:rsidDel="0041514D" w:rsidRDefault="00A06CFF">
            <w:pPr>
              <w:pStyle w:val="paragraph"/>
              <w:spacing w:before="0" w:beforeAutospacing="0" w:after="0" w:afterAutospacing="0"/>
              <w:jc w:val="center"/>
              <w:textAlignment w:val="baseline"/>
              <w:rPr>
                <w:del w:id="1088" w:author="Author" w:date="2023-04-27T23:14:00Z"/>
                <w:rStyle w:val="normaltextrun"/>
                <w:rFonts w:ascii="Roboto" w:hAnsi="Roboto"/>
                <w:sz w:val="18"/>
                <w:szCs w:val="18"/>
                <w:lang w:val="fr-FR"/>
                <w:rPrChange w:id="1089" w:author="Author" w:date="2023-04-27T23:14:00Z">
                  <w:rPr>
                    <w:del w:id="1090" w:author="Author" w:date="2023-04-27T23:14:00Z"/>
                    <w:rStyle w:val="normaltextrun"/>
                    <w:rFonts w:ascii="Roboto" w:hAnsi="Roboto"/>
                    <w:sz w:val="18"/>
                    <w:szCs w:val="18"/>
                  </w:rPr>
                </w:rPrChange>
              </w:rPr>
            </w:pPr>
            <w:r w:rsidRPr="0041514D">
              <w:rPr>
                <w:rStyle w:val="normaltextrun"/>
                <w:rFonts w:ascii="Roboto" w:hAnsi="Roboto"/>
                <w:sz w:val="18"/>
                <w:szCs w:val="18"/>
                <w:lang w:val="fr-FR"/>
                <w:rPrChange w:id="1091" w:author="Author" w:date="2023-04-27T23:14:00Z">
                  <w:rPr>
                    <w:rStyle w:val="normaltextrun"/>
                    <w:rFonts w:ascii="Roboto" w:hAnsi="Roboto"/>
                    <w:sz w:val="18"/>
                    <w:szCs w:val="18"/>
                  </w:rPr>
                </w:rPrChange>
              </w:rPr>
              <w:t>UN</w:t>
            </w:r>
            <w:ins w:id="1092" w:author="Author" w:date="2023-04-25T15:54:00Z">
              <w:r w:rsidR="0014203F" w:rsidRPr="0041514D">
                <w:rPr>
                  <w:rStyle w:val="normaltextrun"/>
                  <w:rFonts w:ascii="Roboto" w:hAnsi="Roboto"/>
                  <w:sz w:val="18"/>
                  <w:szCs w:val="18"/>
                  <w:lang w:val="fr-FR"/>
                  <w:rPrChange w:id="1093" w:author="Author" w:date="2023-04-27T23:14:00Z">
                    <w:rPr>
                      <w:rStyle w:val="normaltextrun"/>
                      <w:rFonts w:ascii="Roboto" w:hAnsi="Roboto"/>
                      <w:sz w:val="18"/>
                      <w:szCs w:val="18"/>
                    </w:rPr>
                  </w:rPrChange>
                </w:rPr>
                <w:t>-</w:t>
              </w:r>
            </w:ins>
            <w:r w:rsidRPr="0041514D">
              <w:rPr>
                <w:rStyle w:val="normaltextrun"/>
                <w:rFonts w:ascii="Roboto" w:hAnsi="Roboto"/>
                <w:sz w:val="18"/>
                <w:szCs w:val="18"/>
                <w:lang w:val="fr-FR"/>
                <w:rPrChange w:id="1094" w:author="Author" w:date="2023-04-27T23:14:00Z">
                  <w:rPr>
                    <w:rStyle w:val="normaltextrun"/>
                    <w:rFonts w:ascii="Roboto" w:hAnsi="Roboto"/>
                    <w:sz w:val="18"/>
                    <w:szCs w:val="18"/>
                  </w:rPr>
                </w:rPrChange>
              </w:rPr>
              <w:t>I</w:t>
            </w:r>
            <w:ins w:id="1095" w:author="Author" w:date="2023-04-25T15:54:00Z">
              <w:r w:rsidR="0014203F" w:rsidRPr="0041514D">
                <w:rPr>
                  <w:rStyle w:val="normaltextrun"/>
                  <w:rFonts w:ascii="Roboto" w:hAnsi="Roboto"/>
                  <w:sz w:val="18"/>
                  <w:szCs w:val="18"/>
                  <w:lang w:val="fr-FR"/>
                  <w:rPrChange w:id="1096" w:author="Author" w:date="2023-04-27T23:14:00Z">
                    <w:rPr>
                      <w:rStyle w:val="normaltextrun"/>
                      <w:rFonts w:ascii="Roboto" w:hAnsi="Roboto"/>
                      <w:sz w:val="18"/>
                      <w:szCs w:val="18"/>
                    </w:rPr>
                  </w:rPrChange>
                </w:rPr>
                <w:t>nfo</w:t>
              </w:r>
            </w:ins>
            <w:ins w:id="1097" w:author="Author" w:date="2023-04-27T23:14:00Z">
              <w:r w:rsidR="0041514D" w:rsidRPr="0041514D">
                <w:rPr>
                  <w:rStyle w:val="normaltextrun"/>
                  <w:rFonts w:ascii="Roboto" w:hAnsi="Roboto"/>
                  <w:sz w:val="18"/>
                  <w:szCs w:val="18"/>
                  <w:lang w:val="fr-FR"/>
                  <w:rPrChange w:id="1098" w:author="Author" w:date="2023-04-27T23:14:00Z">
                    <w:rPr>
                      <w:rStyle w:val="normaltextrun"/>
                      <w:rFonts w:ascii="Roboto" w:hAnsi="Roboto"/>
                      <w:sz w:val="18"/>
                      <w:szCs w:val="18"/>
                    </w:rPr>
                  </w:rPrChange>
                </w:rPr>
                <w:t xml:space="preserve">, </w:t>
              </w:r>
              <w:r w:rsidR="0041514D" w:rsidRPr="0041514D">
                <w:rPr>
                  <w:rFonts w:asciiTheme="majorBidi" w:hAnsiTheme="majorBidi" w:cstheme="majorBidi"/>
                  <w:lang w:val="fr-FR"/>
                  <w:rPrChange w:id="1099" w:author="Author" w:date="2023-04-27T23:14:00Z">
                    <w:rPr>
                      <w:rFonts w:asciiTheme="majorBidi" w:hAnsiTheme="majorBidi" w:cstheme="majorBidi"/>
                    </w:rPr>
                  </w:rPrChange>
                </w:rPr>
                <w:t>information management system</w:t>
              </w:r>
              <w:r w:rsidR="0041514D" w:rsidRPr="0041514D" w:rsidDel="0014203F">
                <w:rPr>
                  <w:rStyle w:val="normaltextrun"/>
                  <w:rFonts w:ascii="Roboto" w:hAnsi="Roboto"/>
                  <w:sz w:val="18"/>
                  <w:szCs w:val="18"/>
                  <w:lang w:val="fr-FR"/>
                  <w:rPrChange w:id="1100" w:author="Author" w:date="2023-04-27T23:14:00Z">
                    <w:rPr>
                      <w:rStyle w:val="normaltextrun"/>
                      <w:rFonts w:ascii="Roboto" w:hAnsi="Roboto"/>
                      <w:sz w:val="18"/>
                      <w:szCs w:val="18"/>
                    </w:rPr>
                  </w:rPrChange>
                </w:rPr>
                <w:t xml:space="preserve"> </w:t>
              </w:r>
            </w:ins>
            <w:del w:id="1101" w:author="Author" w:date="2023-04-25T15:54:00Z">
              <w:r w:rsidRPr="0041514D" w:rsidDel="0014203F">
                <w:rPr>
                  <w:rStyle w:val="normaltextrun"/>
                  <w:rFonts w:ascii="Roboto" w:hAnsi="Roboto"/>
                  <w:sz w:val="18"/>
                  <w:szCs w:val="18"/>
                  <w:lang w:val="fr-FR"/>
                  <w:rPrChange w:id="1102" w:author="Author" w:date="2023-04-27T23:14:00Z">
                    <w:rPr>
                      <w:rStyle w:val="normaltextrun"/>
                      <w:rFonts w:ascii="Roboto" w:hAnsi="Roboto"/>
                      <w:sz w:val="18"/>
                      <w:szCs w:val="18"/>
                    </w:rPr>
                  </w:rPrChange>
                </w:rPr>
                <w:delText>NFO</w:delText>
              </w:r>
            </w:del>
            <w:r w:rsidRPr="0041514D">
              <w:rPr>
                <w:rStyle w:val="normaltextrun"/>
                <w:rFonts w:ascii="Roboto" w:hAnsi="Roboto"/>
                <w:sz w:val="18"/>
                <w:szCs w:val="18"/>
                <w:lang w:val="fr-FR"/>
                <w:rPrChange w:id="1103" w:author="Author" w:date="2023-04-27T23:14:00Z">
                  <w:rPr>
                    <w:rStyle w:val="normaltextrun"/>
                    <w:rFonts w:ascii="Roboto" w:hAnsi="Roboto"/>
                    <w:sz w:val="18"/>
                    <w:szCs w:val="18"/>
                  </w:rPr>
                </w:rPrChange>
              </w:rPr>
              <w:t xml:space="preserve"> </w:t>
            </w:r>
            <w:del w:id="1104" w:author="Author" w:date="2023-04-27T23:14:00Z">
              <w:r w:rsidR="00C53243" w:rsidRPr="0041514D" w:rsidDel="0041514D">
                <w:rPr>
                  <w:rStyle w:val="normaltextrun"/>
                  <w:rFonts w:ascii="Roboto" w:hAnsi="Roboto"/>
                  <w:sz w:val="18"/>
                  <w:szCs w:val="18"/>
                  <w:lang w:val="fr-FR"/>
                  <w:rPrChange w:id="1105" w:author="Author" w:date="2023-04-27T23:14:00Z">
                    <w:rPr>
                      <w:rStyle w:val="normaltextrun"/>
                      <w:rFonts w:ascii="Roboto" w:hAnsi="Roboto"/>
                      <w:sz w:val="18"/>
                      <w:szCs w:val="18"/>
                    </w:rPr>
                  </w:rPrChange>
                </w:rPr>
                <w:delText>IMS</w:delText>
              </w:r>
            </w:del>
          </w:p>
          <w:p w14:paraId="0D543998" w14:textId="0362D3BA" w:rsidR="00C53243" w:rsidRPr="0041514D" w:rsidDel="0041514D" w:rsidRDefault="00C53243">
            <w:pPr>
              <w:pStyle w:val="paragraph"/>
              <w:spacing w:before="0" w:beforeAutospacing="0" w:after="0" w:afterAutospacing="0"/>
              <w:jc w:val="center"/>
              <w:textAlignment w:val="baseline"/>
              <w:rPr>
                <w:del w:id="1106" w:author="Author" w:date="2023-04-27T23:14:00Z"/>
                <w:rStyle w:val="normaltextrun"/>
                <w:rFonts w:ascii="Roboto" w:hAnsi="Roboto"/>
                <w:sz w:val="18"/>
                <w:szCs w:val="18"/>
                <w:lang w:val="fr-FR"/>
                <w:rPrChange w:id="1107" w:author="Author" w:date="2023-04-27T23:14:00Z">
                  <w:rPr>
                    <w:del w:id="1108" w:author="Author" w:date="2023-04-27T23:14:00Z"/>
                    <w:rStyle w:val="normaltextrun"/>
                    <w:rFonts w:ascii="Roboto" w:eastAsiaTheme="minorHAnsi" w:hAnsi="Roboto"/>
                    <w:sz w:val="18"/>
                    <w:szCs w:val="18"/>
                  </w:rPr>
                </w:rPrChange>
              </w:rPr>
            </w:pPr>
          </w:p>
          <w:p w14:paraId="73323F34" w14:textId="77777777" w:rsidR="00C53243" w:rsidRPr="0041514D" w:rsidRDefault="00C53243">
            <w:pPr>
              <w:pStyle w:val="paragraph"/>
              <w:spacing w:before="0" w:beforeAutospacing="0" w:after="0" w:afterAutospacing="0"/>
              <w:jc w:val="center"/>
              <w:textAlignment w:val="baseline"/>
              <w:rPr>
                <w:rStyle w:val="normaltextrun"/>
                <w:rFonts w:ascii="Roboto" w:hAnsi="Roboto"/>
                <w:sz w:val="18"/>
                <w:szCs w:val="18"/>
                <w:lang w:val="fr-FR"/>
                <w:rPrChange w:id="1109" w:author="Author" w:date="2023-04-27T23:14:00Z">
                  <w:rPr>
                    <w:rStyle w:val="normaltextrun"/>
                    <w:rFonts w:ascii="Roboto" w:eastAsiaTheme="minorHAnsi" w:hAnsi="Roboto"/>
                    <w:sz w:val="18"/>
                    <w:szCs w:val="18"/>
                  </w:rPr>
                </w:rPrChange>
              </w:rPr>
            </w:pPr>
          </w:p>
        </w:tc>
      </w:tr>
      <w:tr w:rsidR="00C53243" w:rsidRPr="007F6D50" w14:paraId="0D131B4E" w14:textId="77777777" w:rsidTr="00A34BE2">
        <w:tc>
          <w:tcPr>
            <w:tcW w:w="2750" w:type="dxa"/>
            <w:tcBorders>
              <w:top w:val="nil"/>
              <w:bottom w:val="single" w:sz="4" w:space="0" w:color="auto"/>
              <w:right w:val="nil"/>
            </w:tcBorders>
          </w:tcPr>
          <w:p w14:paraId="10300914" w14:textId="77777777" w:rsidR="00C53243" w:rsidRPr="0041514D" w:rsidRDefault="00C53243">
            <w:pPr>
              <w:rPr>
                <w:rFonts w:ascii="Roboto" w:hAnsi="Roboto" w:cs="Calibri"/>
                <w:b/>
                <w:bCs/>
                <w:sz w:val="18"/>
                <w:szCs w:val="18"/>
                <w:lang w:val="fr-FR"/>
                <w:rPrChange w:id="1110" w:author="Author" w:date="2023-04-27T23:14:00Z">
                  <w:rPr>
                    <w:rFonts w:ascii="Roboto" w:hAnsi="Roboto" w:cs="Calibri"/>
                    <w:b/>
                    <w:bCs/>
                    <w:sz w:val="18"/>
                    <w:szCs w:val="18"/>
                  </w:rPr>
                </w:rPrChange>
              </w:rPr>
            </w:pPr>
          </w:p>
        </w:tc>
        <w:tc>
          <w:tcPr>
            <w:tcW w:w="8405" w:type="dxa"/>
            <w:tcBorders>
              <w:top w:val="nil"/>
              <w:left w:val="nil"/>
              <w:bottom w:val="single" w:sz="4" w:space="0" w:color="auto"/>
              <w:right w:val="nil"/>
            </w:tcBorders>
          </w:tcPr>
          <w:p w14:paraId="1DD8F3EC" w14:textId="67C91C35" w:rsidR="00C53243" w:rsidRPr="00F51708" w:rsidRDefault="00C53243">
            <w:pPr>
              <w:pStyle w:val="Default"/>
              <w:rPr>
                <w:rFonts w:ascii="Roboto" w:hAnsi="Roboto" w:cstheme="majorBidi"/>
                <w:color w:val="auto"/>
                <w:sz w:val="18"/>
                <w:szCs w:val="18"/>
              </w:rPr>
            </w:pPr>
            <w:del w:id="1111" w:author="Author" w:date="2023-04-25T14:29:00Z">
              <w:r w:rsidRPr="007F6D50" w:rsidDel="00A476FF">
                <w:rPr>
                  <w:rFonts w:ascii="Roboto" w:hAnsi="Roboto" w:cstheme="majorBidi"/>
                  <w:color w:val="auto"/>
                  <w:sz w:val="18"/>
                  <w:szCs w:val="18"/>
                  <w:lang w:val="fr-FR"/>
                  <w:rPrChange w:id="1112" w:author="Author" w:date="2023-04-28T15:54:00Z">
                    <w:rPr>
                      <w:rFonts w:ascii="Roboto" w:hAnsi="Roboto" w:cstheme="majorBidi"/>
                      <w:color w:val="auto"/>
                      <w:sz w:val="18"/>
                      <w:szCs w:val="18"/>
                    </w:rPr>
                  </w:rPrChange>
                </w:rPr>
                <w:delText>%</w:delText>
              </w:r>
            </w:del>
            <w:ins w:id="1113" w:author="Author" w:date="2023-04-25T14:29:00Z">
              <w:r w:rsidR="00A476FF" w:rsidRPr="007F6D50">
                <w:rPr>
                  <w:rFonts w:ascii="Roboto" w:hAnsi="Roboto" w:cstheme="majorHAnsi"/>
                  <w:color w:val="7F7F7F" w:themeColor="text1" w:themeTint="80"/>
                  <w:sz w:val="18"/>
                  <w:szCs w:val="18"/>
                  <w:lang w:val="fr-FR"/>
                  <w:rPrChange w:id="1114" w:author="Author" w:date="2023-04-28T15:54:00Z">
                    <w:rPr>
                      <w:rFonts w:ascii="Roboto" w:hAnsi="Roboto" w:cstheme="majorHAnsi"/>
                      <w:color w:val="7F7F7F" w:themeColor="text1" w:themeTint="80"/>
                      <w:sz w:val="18"/>
                      <w:szCs w:val="18"/>
                    </w:rPr>
                  </w:rPrChange>
                </w:rPr>
                <w:t xml:space="preserve"> </w:t>
              </w:r>
              <w:r w:rsidR="00A476FF">
                <w:rPr>
                  <w:rFonts w:ascii="Roboto" w:hAnsi="Roboto" w:cstheme="majorHAnsi"/>
                  <w:color w:val="7F7F7F" w:themeColor="text1" w:themeTint="80"/>
                  <w:sz w:val="18"/>
                  <w:szCs w:val="18"/>
                </w:rPr>
                <w:t>Percentage</w:t>
              </w:r>
            </w:ins>
            <w:r w:rsidRPr="00F51708">
              <w:rPr>
                <w:rFonts w:ascii="Roboto" w:hAnsi="Roboto" w:cstheme="majorBidi"/>
                <w:color w:val="auto"/>
                <w:sz w:val="18"/>
                <w:szCs w:val="18"/>
              </w:rPr>
              <w:t xml:space="preserve"> of </w:t>
            </w:r>
            <w:del w:id="1115" w:author="Author" w:date="2023-04-25T15:51:00Z">
              <w:r w:rsidRPr="00F51708" w:rsidDel="0014203F">
                <w:rPr>
                  <w:rFonts w:ascii="Roboto" w:hAnsi="Roboto" w:cstheme="majorBidi"/>
                  <w:color w:val="auto"/>
                  <w:sz w:val="18"/>
                  <w:szCs w:val="18"/>
                </w:rPr>
                <w:delText>UNCTs</w:delText>
              </w:r>
            </w:del>
            <w:ins w:id="1116" w:author="Author" w:date="2023-04-25T15:51:00Z">
              <w:r w:rsidR="0014203F">
                <w:rPr>
                  <w:rFonts w:ascii="Roboto" w:hAnsi="Roboto" w:cstheme="majorBidi"/>
                  <w:color w:val="808080" w:themeColor="background1" w:themeShade="80"/>
                  <w:sz w:val="18"/>
                  <w:szCs w:val="18"/>
                </w:rPr>
                <w:t>United Nations country teams</w:t>
              </w:r>
            </w:ins>
            <w:r w:rsidRPr="00F51708">
              <w:rPr>
                <w:rFonts w:ascii="Roboto" w:hAnsi="Roboto" w:cstheme="majorBidi"/>
                <w:color w:val="auto"/>
                <w:sz w:val="18"/>
                <w:szCs w:val="18"/>
              </w:rPr>
              <w:t xml:space="preserve"> that have entered into a formal partnership</w:t>
            </w:r>
            <w:del w:id="1117" w:author="Author" w:date="2023-04-25T16:00:00Z">
              <w:r w:rsidRPr="00F51708" w:rsidDel="0014203F">
                <w:rPr>
                  <w:rStyle w:val="FootnoteReference"/>
                  <w:rFonts w:ascii="Roboto" w:hAnsi="Roboto" w:cstheme="majorBidi"/>
                  <w:color w:val="auto"/>
                  <w:sz w:val="18"/>
                  <w:szCs w:val="18"/>
                </w:rPr>
                <w:footnoteReference w:id="13"/>
              </w:r>
            </w:del>
            <w:commentRangeStart w:id="1126"/>
            <w:ins w:id="1127" w:author="Author" w:date="2023-04-25T16:00:00Z">
              <w:r w:rsidR="0014203F" w:rsidRPr="0014203F">
                <w:rPr>
                  <w:rFonts w:ascii="Roboto" w:hAnsi="Roboto" w:cstheme="majorBidi"/>
                  <w:i/>
                  <w:iCs/>
                  <w:color w:val="auto"/>
                  <w:sz w:val="18"/>
                  <w:szCs w:val="18"/>
                  <w:vertAlign w:val="superscript"/>
                  <w:rPrChange w:id="1128" w:author="Author" w:date="2023-04-25T16:00:00Z">
                    <w:rPr>
                      <w:rFonts w:ascii="Roboto" w:hAnsi="Roboto" w:cstheme="majorBidi"/>
                      <w:color w:val="auto"/>
                      <w:sz w:val="18"/>
                      <w:szCs w:val="18"/>
                    </w:rPr>
                  </w:rPrChange>
                </w:rPr>
                <w:t>k</w:t>
              </w:r>
            </w:ins>
            <w:r w:rsidRPr="0014203F">
              <w:rPr>
                <w:rFonts w:ascii="Roboto" w:hAnsi="Roboto" w:cstheme="majorBidi"/>
                <w:i/>
                <w:iCs/>
                <w:color w:val="auto"/>
                <w:sz w:val="18"/>
                <w:szCs w:val="18"/>
                <w:vertAlign w:val="superscript"/>
                <w:rPrChange w:id="1129" w:author="Author" w:date="2023-04-25T16:00:00Z">
                  <w:rPr>
                    <w:rFonts w:ascii="Roboto" w:hAnsi="Roboto" w:cstheme="majorBidi"/>
                    <w:color w:val="auto"/>
                    <w:sz w:val="18"/>
                    <w:szCs w:val="18"/>
                  </w:rPr>
                </w:rPrChange>
              </w:rPr>
              <w:t xml:space="preserve"> </w:t>
            </w:r>
            <w:commentRangeEnd w:id="1126"/>
            <w:r w:rsidR="0014203F">
              <w:rPr>
                <w:rStyle w:val="CommentReference"/>
                <w:rFonts w:asciiTheme="minorHAnsi" w:eastAsiaTheme="minorHAnsi" w:hAnsiTheme="minorHAnsi" w:cstheme="minorBidi"/>
                <w:color w:val="auto"/>
              </w:rPr>
              <w:commentReference w:id="1126"/>
            </w:r>
            <w:r w:rsidRPr="00F51708">
              <w:rPr>
                <w:rFonts w:ascii="Roboto" w:hAnsi="Roboto" w:cstheme="majorBidi"/>
                <w:color w:val="auto"/>
                <w:sz w:val="18"/>
                <w:szCs w:val="18"/>
              </w:rPr>
              <w:t xml:space="preserve">with the private sector </w:t>
            </w:r>
          </w:p>
        </w:tc>
        <w:tc>
          <w:tcPr>
            <w:tcW w:w="990" w:type="dxa"/>
            <w:tcBorders>
              <w:top w:val="nil"/>
              <w:left w:val="nil"/>
              <w:bottom w:val="single" w:sz="4" w:space="0" w:color="auto"/>
              <w:right w:val="nil"/>
            </w:tcBorders>
          </w:tcPr>
          <w:p w14:paraId="27126C4B"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65% (2021)</w:t>
            </w:r>
          </w:p>
        </w:tc>
        <w:tc>
          <w:tcPr>
            <w:tcW w:w="270" w:type="dxa"/>
            <w:tcBorders>
              <w:top w:val="nil"/>
              <w:left w:val="nil"/>
              <w:bottom w:val="single" w:sz="4" w:space="0" w:color="auto"/>
              <w:right w:val="nil"/>
            </w:tcBorders>
          </w:tcPr>
          <w:p w14:paraId="08D13EA2"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810" w:type="dxa"/>
            <w:tcBorders>
              <w:top w:val="nil"/>
              <w:left w:val="nil"/>
              <w:bottom w:val="single" w:sz="4" w:space="0" w:color="auto"/>
            </w:tcBorders>
          </w:tcPr>
          <w:p w14:paraId="5E5C87F8" w14:textId="77777777" w:rsidR="00C53243" w:rsidRPr="00F51708" w:rsidRDefault="00C53243">
            <w:pPr>
              <w:pStyle w:val="paragraph"/>
              <w:spacing w:before="0" w:beforeAutospacing="0" w:after="0" w:afterAutospacing="0"/>
              <w:textAlignment w:val="baseline"/>
              <w:rPr>
                <w:rStyle w:val="normaltextrun"/>
                <w:rFonts w:ascii="Roboto" w:hAnsi="Roboto"/>
                <w:sz w:val="18"/>
                <w:szCs w:val="18"/>
              </w:rPr>
            </w:pPr>
            <w:r w:rsidRPr="00F51708">
              <w:rPr>
                <w:rStyle w:val="normaltextrun"/>
                <w:rFonts w:ascii="Roboto" w:hAnsi="Roboto"/>
                <w:sz w:val="18"/>
                <w:szCs w:val="18"/>
              </w:rPr>
              <w:t xml:space="preserve">   80%</w:t>
            </w:r>
          </w:p>
        </w:tc>
        <w:tc>
          <w:tcPr>
            <w:tcW w:w="990" w:type="dxa"/>
            <w:tcBorders>
              <w:top w:val="nil"/>
              <w:left w:val="nil"/>
              <w:bottom w:val="single" w:sz="4" w:space="0" w:color="auto"/>
            </w:tcBorders>
          </w:tcPr>
          <w:p w14:paraId="1ED91B0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60%</w:t>
            </w:r>
          </w:p>
        </w:tc>
        <w:tc>
          <w:tcPr>
            <w:tcW w:w="900" w:type="dxa"/>
            <w:tcBorders>
              <w:top w:val="nil"/>
              <w:left w:val="nil"/>
              <w:bottom w:val="single" w:sz="4" w:space="0" w:color="auto"/>
            </w:tcBorders>
          </w:tcPr>
          <w:p w14:paraId="77E151EB" w14:textId="58EDC8C7" w:rsidR="00C53243" w:rsidRPr="0041514D" w:rsidRDefault="00A06CFF" w:rsidP="00A06CFF">
            <w:pPr>
              <w:pStyle w:val="paragraph"/>
              <w:spacing w:before="0" w:beforeAutospacing="0" w:after="0" w:afterAutospacing="0"/>
              <w:jc w:val="center"/>
              <w:textAlignment w:val="baseline"/>
              <w:rPr>
                <w:rStyle w:val="normaltextrun"/>
                <w:rFonts w:ascii="Roboto" w:hAnsi="Roboto"/>
                <w:sz w:val="18"/>
                <w:szCs w:val="18"/>
                <w:lang w:val="fr-FR"/>
                <w:rPrChange w:id="1130" w:author="Author" w:date="2023-04-27T23:14:00Z">
                  <w:rPr>
                    <w:rStyle w:val="normaltextrun"/>
                    <w:rFonts w:ascii="Roboto" w:hAnsi="Roboto"/>
                    <w:sz w:val="18"/>
                    <w:szCs w:val="18"/>
                  </w:rPr>
                </w:rPrChange>
              </w:rPr>
            </w:pPr>
            <w:r w:rsidRPr="0041514D">
              <w:rPr>
                <w:rStyle w:val="normaltextrun"/>
                <w:rFonts w:ascii="Roboto" w:hAnsi="Roboto"/>
                <w:sz w:val="18"/>
                <w:szCs w:val="18"/>
                <w:lang w:val="fr-FR"/>
                <w:rPrChange w:id="1131" w:author="Author" w:date="2023-04-27T23:14:00Z">
                  <w:rPr>
                    <w:rStyle w:val="normaltextrun"/>
                    <w:rFonts w:ascii="Roboto" w:hAnsi="Roboto"/>
                    <w:sz w:val="18"/>
                    <w:szCs w:val="18"/>
                  </w:rPr>
                </w:rPrChange>
              </w:rPr>
              <w:t>UN</w:t>
            </w:r>
            <w:ins w:id="1132" w:author="Author" w:date="2023-04-25T15:55:00Z">
              <w:r w:rsidR="0014203F" w:rsidRPr="0041514D">
                <w:rPr>
                  <w:rStyle w:val="normaltextrun"/>
                  <w:rFonts w:ascii="Roboto" w:hAnsi="Roboto"/>
                  <w:sz w:val="18"/>
                  <w:szCs w:val="18"/>
                  <w:lang w:val="fr-FR"/>
                  <w:rPrChange w:id="1133" w:author="Author" w:date="2023-04-27T23:14:00Z">
                    <w:rPr>
                      <w:rStyle w:val="normaltextrun"/>
                      <w:rFonts w:ascii="Roboto" w:hAnsi="Roboto"/>
                      <w:sz w:val="18"/>
                      <w:szCs w:val="18"/>
                    </w:rPr>
                  </w:rPrChange>
                </w:rPr>
                <w:t>-</w:t>
              </w:r>
            </w:ins>
            <w:r w:rsidRPr="0041514D">
              <w:rPr>
                <w:rStyle w:val="normaltextrun"/>
                <w:rFonts w:ascii="Roboto" w:hAnsi="Roboto"/>
                <w:sz w:val="18"/>
                <w:szCs w:val="18"/>
                <w:lang w:val="fr-FR"/>
                <w:rPrChange w:id="1134" w:author="Author" w:date="2023-04-27T23:14:00Z">
                  <w:rPr>
                    <w:rStyle w:val="normaltextrun"/>
                    <w:rFonts w:ascii="Roboto" w:hAnsi="Roboto"/>
                    <w:sz w:val="18"/>
                    <w:szCs w:val="18"/>
                  </w:rPr>
                </w:rPrChange>
              </w:rPr>
              <w:t>I</w:t>
            </w:r>
            <w:ins w:id="1135" w:author="Author" w:date="2023-04-25T15:55:00Z">
              <w:r w:rsidR="0014203F" w:rsidRPr="0041514D">
                <w:rPr>
                  <w:rStyle w:val="normaltextrun"/>
                  <w:rFonts w:ascii="Roboto" w:hAnsi="Roboto"/>
                  <w:sz w:val="18"/>
                  <w:szCs w:val="18"/>
                  <w:lang w:val="fr-FR"/>
                  <w:rPrChange w:id="1136" w:author="Author" w:date="2023-04-27T23:14:00Z">
                    <w:rPr>
                      <w:rStyle w:val="normaltextrun"/>
                      <w:rFonts w:ascii="Roboto" w:hAnsi="Roboto"/>
                      <w:sz w:val="18"/>
                      <w:szCs w:val="18"/>
                    </w:rPr>
                  </w:rPrChange>
                </w:rPr>
                <w:t>nfo</w:t>
              </w:r>
            </w:ins>
            <w:ins w:id="1137" w:author="Author" w:date="2023-04-27T23:14:00Z">
              <w:r w:rsidR="0041514D" w:rsidRPr="0041514D">
                <w:rPr>
                  <w:rStyle w:val="normaltextrun"/>
                  <w:rFonts w:ascii="Roboto" w:hAnsi="Roboto"/>
                  <w:sz w:val="18"/>
                  <w:szCs w:val="18"/>
                  <w:lang w:val="fr-FR"/>
                  <w:rPrChange w:id="1138" w:author="Author" w:date="2023-04-27T23:14:00Z">
                    <w:rPr>
                      <w:rStyle w:val="normaltextrun"/>
                      <w:rFonts w:ascii="Roboto" w:hAnsi="Roboto"/>
                      <w:sz w:val="18"/>
                      <w:szCs w:val="18"/>
                    </w:rPr>
                  </w:rPrChange>
                </w:rPr>
                <w:t xml:space="preserve">, </w:t>
              </w:r>
              <w:r w:rsidR="0041514D" w:rsidRPr="0041514D">
                <w:rPr>
                  <w:rFonts w:asciiTheme="majorBidi" w:hAnsiTheme="majorBidi" w:cstheme="majorBidi"/>
                  <w:lang w:val="fr-FR"/>
                  <w:rPrChange w:id="1139" w:author="Author" w:date="2023-04-27T23:14:00Z">
                    <w:rPr>
                      <w:rFonts w:asciiTheme="majorBidi" w:hAnsiTheme="majorBidi" w:cstheme="majorBidi"/>
                    </w:rPr>
                  </w:rPrChange>
                </w:rPr>
                <w:t>information management system</w:t>
              </w:r>
              <w:r w:rsidR="0041514D" w:rsidRPr="0041514D" w:rsidDel="0014203F">
                <w:rPr>
                  <w:rStyle w:val="normaltextrun"/>
                  <w:rFonts w:ascii="Roboto" w:hAnsi="Roboto"/>
                  <w:sz w:val="18"/>
                  <w:szCs w:val="18"/>
                  <w:lang w:val="fr-FR"/>
                  <w:rPrChange w:id="1140" w:author="Author" w:date="2023-04-27T23:14:00Z">
                    <w:rPr>
                      <w:rStyle w:val="normaltextrun"/>
                      <w:rFonts w:ascii="Roboto" w:hAnsi="Roboto"/>
                      <w:sz w:val="18"/>
                      <w:szCs w:val="18"/>
                    </w:rPr>
                  </w:rPrChange>
                </w:rPr>
                <w:t xml:space="preserve"> </w:t>
              </w:r>
            </w:ins>
            <w:del w:id="1141" w:author="Author" w:date="2023-04-25T15:55:00Z">
              <w:r w:rsidRPr="0041514D" w:rsidDel="0014203F">
                <w:rPr>
                  <w:rStyle w:val="normaltextrun"/>
                  <w:rFonts w:ascii="Roboto" w:hAnsi="Roboto"/>
                  <w:sz w:val="18"/>
                  <w:szCs w:val="18"/>
                  <w:lang w:val="fr-FR"/>
                  <w:rPrChange w:id="1142" w:author="Author" w:date="2023-04-27T23:14:00Z">
                    <w:rPr>
                      <w:rStyle w:val="normaltextrun"/>
                      <w:rFonts w:ascii="Roboto" w:hAnsi="Roboto"/>
                      <w:sz w:val="18"/>
                      <w:szCs w:val="18"/>
                    </w:rPr>
                  </w:rPrChange>
                </w:rPr>
                <w:delText>NFO</w:delText>
              </w:r>
            </w:del>
            <w:r w:rsidRPr="0041514D">
              <w:rPr>
                <w:rStyle w:val="normaltextrun"/>
                <w:rFonts w:ascii="Roboto" w:hAnsi="Roboto"/>
                <w:sz w:val="18"/>
                <w:szCs w:val="18"/>
                <w:lang w:val="fr-FR"/>
                <w:rPrChange w:id="1143" w:author="Author" w:date="2023-04-27T23:14:00Z">
                  <w:rPr>
                    <w:rStyle w:val="normaltextrun"/>
                    <w:rFonts w:ascii="Roboto" w:hAnsi="Roboto"/>
                    <w:sz w:val="18"/>
                    <w:szCs w:val="18"/>
                  </w:rPr>
                </w:rPrChange>
              </w:rPr>
              <w:t xml:space="preserve"> </w:t>
            </w:r>
            <w:del w:id="1144" w:author="Author" w:date="2023-04-27T23:14:00Z">
              <w:r w:rsidR="00C53243" w:rsidRPr="0041514D" w:rsidDel="0041514D">
                <w:rPr>
                  <w:rStyle w:val="normaltextrun"/>
                  <w:rFonts w:ascii="Roboto" w:hAnsi="Roboto"/>
                  <w:sz w:val="18"/>
                  <w:szCs w:val="18"/>
                  <w:lang w:val="fr-FR"/>
                  <w:rPrChange w:id="1145" w:author="Author" w:date="2023-04-27T23:14:00Z">
                    <w:rPr>
                      <w:rStyle w:val="normaltextrun"/>
                      <w:rFonts w:ascii="Roboto" w:hAnsi="Roboto"/>
                      <w:sz w:val="18"/>
                      <w:szCs w:val="18"/>
                    </w:rPr>
                  </w:rPrChange>
                </w:rPr>
                <w:delText>IMS</w:delText>
              </w:r>
            </w:del>
          </w:p>
          <w:p w14:paraId="1A10AEEB" w14:textId="77777777" w:rsidR="00C53243" w:rsidRPr="0041514D" w:rsidRDefault="00C53243">
            <w:pPr>
              <w:pStyle w:val="paragraph"/>
              <w:spacing w:before="0" w:beforeAutospacing="0" w:after="0" w:afterAutospacing="0"/>
              <w:jc w:val="center"/>
              <w:textAlignment w:val="baseline"/>
              <w:rPr>
                <w:rStyle w:val="normaltextrun"/>
                <w:rFonts w:ascii="Roboto" w:hAnsi="Roboto"/>
                <w:sz w:val="18"/>
                <w:szCs w:val="18"/>
                <w:lang w:val="fr-FR"/>
                <w:rPrChange w:id="1146" w:author="Author" w:date="2023-04-27T23:14:00Z">
                  <w:rPr>
                    <w:rStyle w:val="normaltextrun"/>
                    <w:rFonts w:ascii="Roboto" w:hAnsi="Roboto"/>
                    <w:sz w:val="18"/>
                    <w:szCs w:val="18"/>
                  </w:rPr>
                </w:rPrChange>
              </w:rPr>
            </w:pPr>
          </w:p>
        </w:tc>
      </w:tr>
      <w:tr w:rsidR="00C53243" w:rsidRPr="007F6D50" w14:paraId="05FE2A6F" w14:textId="77777777" w:rsidTr="00A34BE2">
        <w:tc>
          <w:tcPr>
            <w:tcW w:w="2750" w:type="dxa"/>
            <w:tcBorders>
              <w:bottom w:val="nil"/>
              <w:right w:val="nil"/>
            </w:tcBorders>
            <w:shd w:val="clear" w:color="auto" w:fill="auto"/>
          </w:tcPr>
          <w:p w14:paraId="310B4013" w14:textId="52036D87" w:rsidR="00C53243" w:rsidRPr="00F51708" w:rsidRDefault="00C53243">
            <w:r w:rsidRPr="00F51708">
              <w:rPr>
                <w:rFonts w:ascii="Roboto" w:hAnsi="Roboto" w:cs="Calibri"/>
                <w:sz w:val="18"/>
                <w:szCs w:val="18"/>
                <w:lang w:val="en-GB"/>
              </w:rPr>
              <w:t>2.2.2</w:t>
            </w:r>
            <w:r w:rsidRPr="00F51708">
              <w:rPr>
                <w:rFonts w:ascii="Roboto" w:hAnsi="Roboto" w:cs="Calibri"/>
                <w:b/>
                <w:bCs/>
                <w:sz w:val="18"/>
                <w:szCs w:val="18"/>
                <w:lang w:val="en-GB"/>
              </w:rPr>
              <w:t xml:space="preserve"> </w:t>
            </w:r>
            <w:r w:rsidRPr="0014203F">
              <w:rPr>
                <w:rFonts w:ascii="Roboto" w:hAnsi="Roboto" w:cs="Calibri"/>
                <w:sz w:val="18"/>
                <w:szCs w:val="18"/>
                <w:lang w:val="en-GB"/>
                <w:rPrChange w:id="1147" w:author="Author" w:date="2023-04-25T15:56:00Z">
                  <w:rPr>
                    <w:rFonts w:ascii="Roboto" w:hAnsi="Roboto" w:cs="Calibri"/>
                    <w:b/>
                    <w:bCs/>
                    <w:sz w:val="18"/>
                    <w:szCs w:val="18"/>
                    <w:lang w:val="en-GB"/>
                  </w:rPr>
                </w:rPrChange>
              </w:rPr>
              <w:t xml:space="preserve">Enhanced national </w:t>
            </w:r>
            <w:del w:id="1148" w:author="Author" w:date="2023-04-25T15:56:00Z">
              <w:r w:rsidRPr="0014203F" w:rsidDel="0014203F">
                <w:rPr>
                  <w:rFonts w:ascii="Roboto" w:hAnsi="Roboto" w:cs="Calibri"/>
                  <w:sz w:val="18"/>
                  <w:szCs w:val="18"/>
                  <w:lang w:val="en-GB"/>
                  <w:rPrChange w:id="1149" w:author="Author" w:date="2023-04-25T15:56:00Z">
                    <w:rPr>
                      <w:rFonts w:ascii="Roboto" w:hAnsi="Roboto" w:cs="Calibri"/>
                      <w:b/>
                      <w:bCs/>
                      <w:sz w:val="18"/>
                      <w:szCs w:val="18"/>
                      <w:lang w:val="en-GB"/>
                    </w:rPr>
                  </w:rPrChange>
                </w:rPr>
                <w:delText>SDG</w:delText>
              </w:r>
            </w:del>
            <w:ins w:id="1150" w:author="Author" w:date="2023-04-25T15:56:00Z">
              <w:r w:rsidR="0014203F" w:rsidRPr="0014203F">
                <w:rPr>
                  <w:rFonts w:ascii="Roboto" w:eastAsia="Times New Roman" w:hAnsi="Roboto" w:cs="Calibri"/>
                  <w:color w:val="7F7F7F" w:themeColor="text1" w:themeTint="80"/>
                  <w:sz w:val="18"/>
                  <w:szCs w:val="18"/>
                </w:rPr>
                <w:t xml:space="preserve"> Sustainable Development Goal</w:t>
              </w:r>
            </w:ins>
            <w:r w:rsidRPr="0014203F">
              <w:rPr>
                <w:rFonts w:ascii="Roboto" w:hAnsi="Roboto" w:cs="Calibri"/>
                <w:sz w:val="18"/>
                <w:szCs w:val="18"/>
                <w:lang w:val="en-GB"/>
                <w:rPrChange w:id="1151" w:author="Author" w:date="2023-04-25T15:56:00Z">
                  <w:rPr>
                    <w:rFonts w:ascii="Roboto" w:hAnsi="Roboto" w:cs="Calibri"/>
                    <w:b/>
                    <w:bCs/>
                    <w:sz w:val="18"/>
                    <w:szCs w:val="18"/>
                    <w:lang w:val="en-GB"/>
                  </w:rPr>
                </w:rPrChange>
              </w:rPr>
              <w:t xml:space="preserve"> financing capacities</w:t>
            </w:r>
            <w:r w:rsidRPr="00F51708">
              <w:rPr>
                <w:rFonts w:ascii="Roboto" w:hAnsi="Roboto" w:cs="Calibri"/>
                <w:b/>
                <w:bCs/>
                <w:sz w:val="18"/>
                <w:szCs w:val="18"/>
                <w:lang w:val="en-GB"/>
              </w:rPr>
              <w:t xml:space="preserve"> </w:t>
            </w:r>
          </w:p>
        </w:tc>
        <w:tc>
          <w:tcPr>
            <w:tcW w:w="8405" w:type="dxa"/>
            <w:tcBorders>
              <w:left w:val="nil"/>
              <w:bottom w:val="nil"/>
              <w:right w:val="nil"/>
            </w:tcBorders>
            <w:shd w:val="clear" w:color="auto" w:fill="auto"/>
          </w:tcPr>
          <w:p w14:paraId="17A5F059" w14:textId="7BE8C2F0" w:rsidR="00C53243" w:rsidRPr="00F51708" w:rsidRDefault="00C53243">
            <w:pPr>
              <w:pStyle w:val="Default"/>
              <w:rPr>
                <w:rFonts w:ascii="Roboto" w:hAnsi="Roboto" w:cstheme="majorHAnsi"/>
                <w:color w:val="auto"/>
                <w:sz w:val="18"/>
                <w:szCs w:val="18"/>
              </w:rPr>
            </w:pPr>
            <w:del w:id="1152" w:author="Author" w:date="2023-04-25T14:29:00Z">
              <w:r w:rsidRPr="00F51708" w:rsidDel="00A476FF">
                <w:rPr>
                  <w:rFonts w:ascii="Roboto" w:hAnsi="Roboto" w:cstheme="majorHAnsi"/>
                  <w:color w:val="auto"/>
                  <w:sz w:val="18"/>
                  <w:szCs w:val="18"/>
                </w:rPr>
                <w:delText>%</w:delText>
              </w:r>
            </w:del>
            <w:ins w:id="1153" w:author="Author" w:date="2023-04-25T14:29:00Z">
              <w:r w:rsidR="00A476FF">
                <w:rPr>
                  <w:rFonts w:ascii="Roboto" w:hAnsi="Roboto" w:cstheme="majorHAnsi"/>
                  <w:color w:val="7F7F7F" w:themeColor="text1" w:themeTint="80"/>
                  <w:sz w:val="18"/>
                  <w:szCs w:val="18"/>
                </w:rPr>
                <w:t xml:space="preserve"> Percentage</w:t>
              </w:r>
            </w:ins>
            <w:r w:rsidRPr="00F51708">
              <w:rPr>
                <w:rFonts w:ascii="Roboto" w:hAnsi="Roboto" w:cstheme="majorHAnsi"/>
                <w:color w:val="auto"/>
                <w:sz w:val="18"/>
                <w:szCs w:val="18"/>
              </w:rPr>
              <w:t xml:space="preserve"> of </w:t>
            </w:r>
            <w:del w:id="1154" w:author="Author" w:date="2023-04-25T15:51:00Z">
              <w:r w:rsidRPr="00F51708" w:rsidDel="0014203F">
                <w:rPr>
                  <w:rFonts w:ascii="Roboto" w:hAnsi="Roboto" w:cstheme="majorHAnsi"/>
                  <w:color w:val="auto"/>
                  <w:sz w:val="18"/>
                  <w:szCs w:val="18"/>
                </w:rPr>
                <w:delText xml:space="preserve">UNCTs </w:delText>
              </w:r>
            </w:del>
            <w:ins w:id="1155" w:author="Author" w:date="2023-04-25T15:51:00Z">
              <w:r w:rsidR="0014203F">
                <w:rPr>
                  <w:rFonts w:ascii="Roboto" w:hAnsi="Roboto" w:cstheme="majorBidi"/>
                  <w:color w:val="808080" w:themeColor="background1" w:themeShade="80"/>
                  <w:sz w:val="18"/>
                  <w:szCs w:val="18"/>
                </w:rPr>
                <w:t xml:space="preserve">United Nations country teams </w:t>
              </w:r>
            </w:ins>
            <w:r w:rsidRPr="00F51708">
              <w:rPr>
                <w:rFonts w:ascii="Roboto" w:hAnsi="Roboto" w:cstheme="majorHAnsi"/>
                <w:color w:val="auto"/>
                <w:sz w:val="18"/>
                <w:szCs w:val="18"/>
              </w:rPr>
              <w:t xml:space="preserve">that provided support to Governments that requested the design and implementation of a national </w:t>
            </w:r>
            <w:del w:id="1156" w:author="Author" w:date="2023-04-25T15:56:00Z">
              <w:r w:rsidRPr="00F51708" w:rsidDel="0014203F">
                <w:rPr>
                  <w:rFonts w:ascii="Roboto" w:hAnsi="Roboto" w:cstheme="majorHAnsi"/>
                  <w:color w:val="auto"/>
                  <w:sz w:val="18"/>
                  <w:szCs w:val="18"/>
                </w:rPr>
                <w:delText>SDG</w:delText>
              </w:r>
            </w:del>
            <w:ins w:id="1157" w:author="Author" w:date="2023-04-25T15:56:00Z">
              <w:r w:rsidR="0014203F" w:rsidRPr="00F46EDF">
                <w:rPr>
                  <w:rFonts w:ascii="Roboto" w:eastAsia="Times New Roman" w:hAnsi="Roboto" w:cs="Calibri"/>
                  <w:color w:val="7F7F7F" w:themeColor="text1" w:themeTint="80"/>
                  <w:sz w:val="18"/>
                  <w:szCs w:val="18"/>
                </w:rPr>
                <w:t xml:space="preserve"> Sustainable Development Goal</w:t>
              </w:r>
            </w:ins>
            <w:r w:rsidRPr="00F51708">
              <w:rPr>
                <w:rFonts w:ascii="Roboto" w:hAnsi="Roboto" w:cstheme="majorHAnsi"/>
                <w:color w:val="auto"/>
                <w:sz w:val="18"/>
                <w:szCs w:val="18"/>
              </w:rPr>
              <w:t xml:space="preserve"> financing strategy </w:t>
            </w:r>
          </w:p>
          <w:p w14:paraId="540238D5" w14:textId="77777777" w:rsidR="00C53243" w:rsidRPr="00F51708" w:rsidRDefault="00C53243">
            <w:pPr>
              <w:pStyle w:val="Default"/>
              <w:ind w:left="720"/>
              <w:rPr>
                <w:color w:val="auto"/>
              </w:rPr>
            </w:pPr>
          </w:p>
        </w:tc>
        <w:tc>
          <w:tcPr>
            <w:tcW w:w="990" w:type="dxa"/>
            <w:tcBorders>
              <w:left w:val="nil"/>
              <w:bottom w:val="nil"/>
              <w:right w:val="nil"/>
            </w:tcBorders>
            <w:shd w:val="clear" w:color="auto" w:fill="auto"/>
          </w:tcPr>
          <w:p w14:paraId="744B2D8D"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 xml:space="preserve">79% </w:t>
            </w:r>
          </w:p>
          <w:p w14:paraId="031F62D4"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(2021)</w:t>
            </w:r>
          </w:p>
          <w:p w14:paraId="661F0201"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270" w:type="dxa"/>
            <w:tcBorders>
              <w:left w:val="nil"/>
              <w:bottom w:val="nil"/>
              <w:right w:val="nil"/>
            </w:tcBorders>
          </w:tcPr>
          <w:p w14:paraId="4E9CD9E6"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810" w:type="dxa"/>
            <w:tcBorders>
              <w:left w:val="nil"/>
              <w:bottom w:val="nil"/>
            </w:tcBorders>
            <w:shd w:val="clear" w:color="auto" w:fill="auto"/>
          </w:tcPr>
          <w:p w14:paraId="72602EDC" w14:textId="42F28FBD" w:rsidR="00C53243" w:rsidRPr="00F51708" w:rsidRDefault="00203DB8">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95</w:t>
            </w:r>
            <w:r w:rsidR="00C53243" w:rsidRPr="00F51708">
              <w:rPr>
                <w:rStyle w:val="normaltextrun"/>
                <w:rFonts w:ascii="Roboto" w:hAnsi="Roboto"/>
                <w:sz w:val="18"/>
                <w:szCs w:val="18"/>
              </w:rPr>
              <w:t>%</w:t>
            </w:r>
          </w:p>
        </w:tc>
        <w:tc>
          <w:tcPr>
            <w:tcW w:w="990" w:type="dxa"/>
            <w:tcBorders>
              <w:left w:val="nil"/>
              <w:bottom w:val="nil"/>
            </w:tcBorders>
          </w:tcPr>
          <w:p w14:paraId="6EF293BF"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97%</w:t>
            </w:r>
          </w:p>
        </w:tc>
        <w:tc>
          <w:tcPr>
            <w:tcW w:w="900" w:type="dxa"/>
            <w:tcBorders>
              <w:left w:val="nil"/>
              <w:bottom w:val="nil"/>
            </w:tcBorders>
          </w:tcPr>
          <w:p w14:paraId="6B1B00E4" w14:textId="33C72A09" w:rsidR="00C53243" w:rsidRPr="0041514D" w:rsidRDefault="00A06CFF">
            <w:pPr>
              <w:pStyle w:val="paragraph"/>
              <w:spacing w:before="0" w:beforeAutospacing="0" w:after="0" w:afterAutospacing="0"/>
              <w:jc w:val="center"/>
              <w:textAlignment w:val="baseline"/>
              <w:rPr>
                <w:rStyle w:val="normaltextrun"/>
                <w:rFonts w:ascii="Roboto" w:hAnsi="Roboto"/>
                <w:sz w:val="18"/>
                <w:szCs w:val="18"/>
                <w:lang w:val="fr-FR"/>
                <w:rPrChange w:id="1158" w:author="Author" w:date="2023-04-27T23:14:00Z">
                  <w:rPr>
                    <w:rStyle w:val="normaltextrun"/>
                    <w:rFonts w:ascii="Roboto" w:hAnsi="Roboto"/>
                    <w:sz w:val="18"/>
                    <w:szCs w:val="18"/>
                  </w:rPr>
                </w:rPrChange>
              </w:rPr>
            </w:pPr>
            <w:r w:rsidRPr="0041514D">
              <w:rPr>
                <w:rStyle w:val="normaltextrun"/>
                <w:rFonts w:ascii="Roboto" w:hAnsi="Roboto"/>
                <w:sz w:val="18"/>
                <w:szCs w:val="18"/>
                <w:lang w:val="fr-FR"/>
                <w:rPrChange w:id="1159" w:author="Author" w:date="2023-04-27T23:14:00Z">
                  <w:rPr>
                    <w:rStyle w:val="normaltextrun"/>
                    <w:rFonts w:ascii="Roboto" w:hAnsi="Roboto"/>
                    <w:sz w:val="18"/>
                    <w:szCs w:val="18"/>
                  </w:rPr>
                </w:rPrChange>
              </w:rPr>
              <w:t>UN</w:t>
            </w:r>
            <w:ins w:id="1160" w:author="Author" w:date="2023-04-25T15:58:00Z">
              <w:r w:rsidR="0014203F" w:rsidRPr="0041514D">
                <w:rPr>
                  <w:rStyle w:val="normaltextrun"/>
                  <w:rFonts w:ascii="Roboto" w:hAnsi="Roboto"/>
                  <w:sz w:val="18"/>
                  <w:szCs w:val="18"/>
                  <w:lang w:val="fr-FR"/>
                  <w:rPrChange w:id="1161" w:author="Author" w:date="2023-04-27T23:14:00Z">
                    <w:rPr>
                      <w:rStyle w:val="normaltextrun"/>
                      <w:rFonts w:ascii="Roboto" w:hAnsi="Roboto"/>
                      <w:sz w:val="18"/>
                      <w:szCs w:val="18"/>
                    </w:rPr>
                  </w:rPrChange>
                </w:rPr>
                <w:t>-</w:t>
              </w:r>
            </w:ins>
            <w:r w:rsidRPr="0041514D">
              <w:rPr>
                <w:rStyle w:val="normaltextrun"/>
                <w:rFonts w:ascii="Roboto" w:hAnsi="Roboto"/>
                <w:sz w:val="18"/>
                <w:szCs w:val="18"/>
                <w:lang w:val="fr-FR"/>
                <w:rPrChange w:id="1162" w:author="Author" w:date="2023-04-27T23:14:00Z">
                  <w:rPr>
                    <w:rStyle w:val="normaltextrun"/>
                    <w:rFonts w:ascii="Roboto" w:hAnsi="Roboto"/>
                    <w:sz w:val="18"/>
                    <w:szCs w:val="18"/>
                  </w:rPr>
                </w:rPrChange>
              </w:rPr>
              <w:t>I</w:t>
            </w:r>
            <w:ins w:id="1163" w:author="Author" w:date="2023-04-25T15:58:00Z">
              <w:r w:rsidR="0014203F" w:rsidRPr="0041514D">
                <w:rPr>
                  <w:rStyle w:val="normaltextrun"/>
                  <w:rFonts w:ascii="Roboto" w:hAnsi="Roboto"/>
                  <w:sz w:val="18"/>
                  <w:szCs w:val="18"/>
                  <w:lang w:val="fr-FR"/>
                  <w:rPrChange w:id="1164" w:author="Author" w:date="2023-04-27T23:14:00Z">
                    <w:rPr>
                      <w:rStyle w:val="normaltextrun"/>
                      <w:rFonts w:ascii="Roboto" w:hAnsi="Roboto"/>
                      <w:sz w:val="18"/>
                      <w:szCs w:val="18"/>
                    </w:rPr>
                  </w:rPrChange>
                </w:rPr>
                <w:t>nfo</w:t>
              </w:r>
            </w:ins>
            <w:ins w:id="1165" w:author="Author" w:date="2023-04-27T23:14:00Z">
              <w:r w:rsidR="0041514D" w:rsidRPr="0041514D">
                <w:rPr>
                  <w:rStyle w:val="normaltextrun"/>
                  <w:rFonts w:ascii="Roboto" w:hAnsi="Roboto"/>
                  <w:sz w:val="18"/>
                  <w:szCs w:val="18"/>
                  <w:lang w:val="fr-FR"/>
                  <w:rPrChange w:id="1166" w:author="Author" w:date="2023-04-27T23:14:00Z">
                    <w:rPr>
                      <w:rStyle w:val="normaltextrun"/>
                      <w:rFonts w:ascii="Roboto" w:hAnsi="Roboto"/>
                      <w:sz w:val="18"/>
                      <w:szCs w:val="18"/>
                    </w:rPr>
                  </w:rPrChange>
                </w:rPr>
                <w:t xml:space="preserve">, </w:t>
              </w:r>
              <w:r w:rsidR="0041514D" w:rsidRPr="0041514D">
                <w:rPr>
                  <w:rFonts w:asciiTheme="majorBidi" w:hAnsiTheme="majorBidi" w:cstheme="majorBidi"/>
                  <w:lang w:val="fr-FR"/>
                  <w:rPrChange w:id="1167" w:author="Author" w:date="2023-04-27T23:14:00Z">
                    <w:rPr>
                      <w:rFonts w:asciiTheme="majorBidi" w:hAnsiTheme="majorBidi" w:cstheme="majorBidi"/>
                    </w:rPr>
                  </w:rPrChange>
                </w:rPr>
                <w:t>information management system</w:t>
              </w:r>
              <w:r w:rsidR="0041514D" w:rsidRPr="0041514D" w:rsidDel="0014203F">
                <w:rPr>
                  <w:rStyle w:val="normaltextrun"/>
                  <w:rFonts w:ascii="Roboto" w:hAnsi="Roboto"/>
                  <w:sz w:val="18"/>
                  <w:szCs w:val="18"/>
                  <w:lang w:val="fr-FR"/>
                  <w:rPrChange w:id="1168" w:author="Author" w:date="2023-04-27T23:14:00Z">
                    <w:rPr>
                      <w:rStyle w:val="normaltextrun"/>
                      <w:rFonts w:ascii="Roboto" w:hAnsi="Roboto"/>
                      <w:sz w:val="18"/>
                      <w:szCs w:val="18"/>
                    </w:rPr>
                  </w:rPrChange>
                </w:rPr>
                <w:t xml:space="preserve"> </w:t>
              </w:r>
            </w:ins>
            <w:del w:id="1169" w:author="Author" w:date="2023-04-25T15:58:00Z">
              <w:r w:rsidRPr="0041514D" w:rsidDel="0014203F">
                <w:rPr>
                  <w:rStyle w:val="normaltextrun"/>
                  <w:rFonts w:ascii="Roboto" w:hAnsi="Roboto"/>
                  <w:sz w:val="18"/>
                  <w:szCs w:val="18"/>
                  <w:lang w:val="fr-FR"/>
                  <w:rPrChange w:id="1170" w:author="Author" w:date="2023-04-27T23:14:00Z">
                    <w:rPr>
                      <w:rStyle w:val="normaltextrun"/>
                      <w:rFonts w:ascii="Roboto" w:hAnsi="Roboto"/>
                      <w:sz w:val="18"/>
                      <w:szCs w:val="18"/>
                    </w:rPr>
                  </w:rPrChange>
                </w:rPr>
                <w:delText>NFO</w:delText>
              </w:r>
            </w:del>
            <w:r w:rsidRPr="0041514D">
              <w:rPr>
                <w:rStyle w:val="normaltextrun"/>
                <w:rFonts w:ascii="Roboto" w:hAnsi="Roboto"/>
                <w:sz w:val="18"/>
                <w:szCs w:val="18"/>
                <w:lang w:val="fr-FR"/>
                <w:rPrChange w:id="1171" w:author="Author" w:date="2023-04-27T23:14:00Z">
                  <w:rPr>
                    <w:rStyle w:val="normaltextrun"/>
                    <w:rFonts w:ascii="Roboto" w:hAnsi="Roboto"/>
                    <w:sz w:val="18"/>
                    <w:szCs w:val="18"/>
                  </w:rPr>
                </w:rPrChange>
              </w:rPr>
              <w:t xml:space="preserve"> </w:t>
            </w:r>
            <w:del w:id="1172" w:author="Author" w:date="2023-04-27T23:14:00Z">
              <w:r w:rsidR="00C53243" w:rsidRPr="0041514D" w:rsidDel="0041514D">
                <w:rPr>
                  <w:rStyle w:val="normaltextrun"/>
                  <w:rFonts w:ascii="Roboto" w:hAnsi="Roboto"/>
                  <w:sz w:val="18"/>
                  <w:szCs w:val="18"/>
                  <w:lang w:val="fr-FR"/>
                  <w:rPrChange w:id="1173" w:author="Author" w:date="2023-04-27T23:14:00Z">
                    <w:rPr>
                      <w:rStyle w:val="normaltextrun"/>
                      <w:rFonts w:ascii="Roboto" w:hAnsi="Roboto"/>
                      <w:sz w:val="18"/>
                      <w:szCs w:val="18"/>
                    </w:rPr>
                  </w:rPrChange>
                </w:rPr>
                <w:delText>IMS</w:delText>
              </w:r>
            </w:del>
          </w:p>
        </w:tc>
      </w:tr>
      <w:tr w:rsidR="00C53243" w:rsidRPr="007F6D50" w14:paraId="3958D314" w14:textId="77777777" w:rsidTr="00A34BE2">
        <w:tc>
          <w:tcPr>
            <w:tcW w:w="2750" w:type="dxa"/>
            <w:tcBorders>
              <w:top w:val="nil"/>
              <w:bottom w:val="single" w:sz="4" w:space="0" w:color="auto"/>
              <w:right w:val="nil"/>
            </w:tcBorders>
            <w:shd w:val="clear" w:color="auto" w:fill="auto"/>
          </w:tcPr>
          <w:p w14:paraId="02AEA4B1" w14:textId="77777777" w:rsidR="00C53243" w:rsidRPr="0041514D" w:rsidRDefault="00C53243">
            <w:pPr>
              <w:rPr>
                <w:rFonts w:ascii="Roboto" w:hAnsi="Roboto" w:cs="Calibri"/>
                <w:sz w:val="18"/>
                <w:szCs w:val="18"/>
                <w:lang w:val="fr-FR"/>
                <w:rPrChange w:id="1174" w:author="Author" w:date="2023-04-27T23:14:00Z">
                  <w:rPr>
                    <w:rFonts w:ascii="Roboto" w:hAnsi="Roboto" w:cs="Calibri"/>
                    <w:sz w:val="18"/>
                    <w:szCs w:val="18"/>
                    <w:lang w:val="en-GB"/>
                  </w:rPr>
                </w:rPrChange>
              </w:rPr>
            </w:pPr>
          </w:p>
        </w:tc>
        <w:tc>
          <w:tcPr>
            <w:tcW w:w="8405" w:type="dxa"/>
            <w:tcBorders>
              <w:top w:val="nil"/>
              <w:left w:val="nil"/>
              <w:bottom w:val="single" w:sz="4" w:space="0" w:color="auto"/>
              <w:right w:val="nil"/>
            </w:tcBorders>
            <w:shd w:val="clear" w:color="auto" w:fill="auto"/>
          </w:tcPr>
          <w:p w14:paraId="00F0CEE8" w14:textId="4C54F737" w:rsidR="00C53243" w:rsidRPr="001809DA" w:rsidRDefault="00C53243">
            <w:pPr>
              <w:pStyle w:val="Default"/>
              <w:rPr>
                <w:rFonts w:ascii="Roboto" w:hAnsi="Roboto" w:cstheme="majorBidi"/>
                <w:color w:val="auto"/>
                <w:sz w:val="18"/>
                <w:szCs w:val="18"/>
              </w:rPr>
            </w:pPr>
            <w:del w:id="1175" w:author="Author" w:date="2023-04-25T14:29:00Z">
              <w:r w:rsidRPr="007F6D50" w:rsidDel="00A476FF">
                <w:rPr>
                  <w:rFonts w:ascii="Roboto" w:hAnsi="Roboto" w:cstheme="majorBidi"/>
                  <w:color w:val="auto"/>
                  <w:sz w:val="18"/>
                  <w:szCs w:val="18"/>
                </w:rPr>
                <w:delText>%</w:delText>
              </w:r>
            </w:del>
            <w:ins w:id="1176" w:author="Author" w:date="2023-04-25T14:29:00Z">
              <w:r w:rsidR="00A476FF" w:rsidRPr="007F6D50">
                <w:rPr>
                  <w:rFonts w:ascii="Roboto" w:hAnsi="Roboto" w:cstheme="majorHAnsi"/>
                  <w:color w:val="7F7F7F" w:themeColor="text1" w:themeTint="80"/>
                  <w:sz w:val="18"/>
                  <w:szCs w:val="18"/>
                </w:rPr>
                <w:t xml:space="preserve"> </w:t>
              </w:r>
              <w:r w:rsidR="00A476FF">
                <w:rPr>
                  <w:rFonts w:ascii="Roboto" w:hAnsi="Roboto" w:cstheme="majorHAnsi"/>
                  <w:color w:val="7F7F7F" w:themeColor="text1" w:themeTint="80"/>
                  <w:sz w:val="18"/>
                  <w:szCs w:val="18"/>
                </w:rPr>
                <w:t>Percentage</w:t>
              </w:r>
            </w:ins>
            <w:r w:rsidRPr="00CF3E9A">
              <w:rPr>
                <w:rFonts w:ascii="Roboto" w:hAnsi="Roboto" w:cstheme="majorBidi"/>
                <w:color w:val="auto"/>
                <w:sz w:val="18"/>
                <w:szCs w:val="18"/>
              </w:rPr>
              <w:t xml:space="preserve"> of Cooperation Frameworks developed in the </w:t>
            </w:r>
            <w:del w:id="1177" w:author="Author" w:date="2023-04-25T15:56:00Z">
              <w:r w:rsidRPr="00CF3E9A" w:rsidDel="0014203F">
                <w:rPr>
                  <w:rFonts w:ascii="Roboto" w:hAnsi="Roboto" w:cstheme="majorBidi"/>
                  <w:color w:val="auto"/>
                  <w:sz w:val="18"/>
                  <w:szCs w:val="18"/>
                </w:rPr>
                <w:delText>l</w:delText>
              </w:r>
            </w:del>
            <w:ins w:id="1178" w:author="Author" w:date="2023-04-25T15:56:00Z">
              <w:r w:rsidR="0014203F">
                <w:rPr>
                  <w:rFonts w:ascii="Roboto" w:hAnsi="Roboto" w:cstheme="majorBidi"/>
                  <w:color w:val="auto"/>
                  <w:sz w:val="18"/>
                  <w:szCs w:val="18"/>
                </w:rPr>
                <w:t>p</w:t>
              </w:r>
            </w:ins>
            <w:r w:rsidRPr="00CF3E9A">
              <w:rPr>
                <w:rFonts w:ascii="Roboto" w:hAnsi="Roboto" w:cstheme="majorBidi"/>
                <w:color w:val="auto"/>
                <w:sz w:val="18"/>
                <w:szCs w:val="18"/>
              </w:rPr>
              <w:t>ast year with a multi-year funding framework</w:t>
            </w:r>
            <w:r w:rsidRPr="001809DA">
              <w:rPr>
                <w:rFonts w:ascii="Roboto" w:hAnsi="Roboto" w:cstheme="majorBidi"/>
                <w:color w:val="auto"/>
                <w:sz w:val="18"/>
                <w:szCs w:val="18"/>
              </w:rPr>
              <w:t xml:space="preserve"> </w:t>
            </w:r>
          </w:p>
        </w:tc>
        <w:tc>
          <w:tcPr>
            <w:tcW w:w="990" w:type="dxa"/>
            <w:tcBorders>
              <w:top w:val="nil"/>
              <w:left w:val="nil"/>
              <w:bottom w:val="single" w:sz="4" w:space="0" w:color="auto"/>
              <w:right w:val="nil"/>
            </w:tcBorders>
            <w:shd w:val="clear" w:color="auto" w:fill="auto"/>
          </w:tcPr>
          <w:p w14:paraId="313E3B07" w14:textId="77777777" w:rsidR="00C53243" w:rsidRPr="001809DA" w:rsidRDefault="00C53243">
            <w:pPr>
              <w:pStyle w:val="paragraph"/>
              <w:spacing w:before="0" w:beforeAutospacing="0" w:after="0" w:afterAutospacing="0"/>
              <w:jc w:val="center"/>
              <w:textAlignment w:val="baseline"/>
              <w:rPr>
                <w:rStyle w:val="normaltextrun"/>
                <w:rFonts w:ascii="Roboto" w:hAnsi="Roboto"/>
                <w:sz w:val="18"/>
                <w:szCs w:val="18"/>
              </w:rPr>
            </w:pPr>
            <w:r w:rsidRPr="001809DA">
              <w:rPr>
                <w:rStyle w:val="normaltextrun"/>
                <w:rFonts w:ascii="Roboto" w:hAnsi="Roboto"/>
                <w:sz w:val="18"/>
                <w:szCs w:val="18"/>
              </w:rPr>
              <w:t>18%</w:t>
            </w:r>
          </w:p>
          <w:p w14:paraId="3B6B547A" w14:textId="77777777" w:rsidR="00C53243" w:rsidRPr="001809DA" w:rsidRDefault="00C53243">
            <w:pPr>
              <w:pStyle w:val="paragraph"/>
              <w:spacing w:before="0" w:beforeAutospacing="0" w:after="0" w:afterAutospacing="0"/>
              <w:jc w:val="center"/>
              <w:textAlignment w:val="baseline"/>
              <w:rPr>
                <w:rStyle w:val="normaltextrun"/>
                <w:rFonts w:ascii="Roboto" w:hAnsi="Roboto"/>
                <w:sz w:val="18"/>
                <w:szCs w:val="18"/>
              </w:rPr>
            </w:pPr>
            <w:r w:rsidRPr="001809DA">
              <w:rPr>
                <w:rStyle w:val="normaltextrun"/>
                <w:rFonts w:ascii="Roboto" w:hAnsi="Roboto"/>
                <w:sz w:val="18"/>
                <w:szCs w:val="18"/>
              </w:rPr>
              <w:t>(2020)</w:t>
            </w:r>
          </w:p>
          <w:p w14:paraId="1F94AA52" w14:textId="77777777" w:rsidR="00C53243" w:rsidRPr="001809DA"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270" w:type="dxa"/>
            <w:tcBorders>
              <w:top w:val="nil"/>
              <w:left w:val="nil"/>
              <w:bottom w:val="single" w:sz="4" w:space="0" w:color="auto"/>
              <w:right w:val="nil"/>
            </w:tcBorders>
          </w:tcPr>
          <w:p w14:paraId="2556CD6E" w14:textId="77777777" w:rsidR="00C53243" w:rsidRPr="001809DA"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810" w:type="dxa"/>
            <w:tcBorders>
              <w:top w:val="nil"/>
              <w:left w:val="nil"/>
              <w:bottom w:val="single" w:sz="4" w:space="0" w:color="auto"/>
            </w:tcBorders>
            <w:shd w:val="clear" w:color="auto" w:fill="auto"/>
          </w:tcPr>
          <w:p w14:paraId="0E13ACF0" w14:textId="77777777" w:rsidR="00C53243" w:rsidRPr="00CF3E9A" w:rsidRDefault="00C53243">
            <w:pPr>
              <w:pStyle w:val="paragraph"/>
              <w:spacing w:before="0" w:beforeAutospacing="0" w:after="0" w:afterAutospacing="0"/>
              <w:jc w:val="center"/>
              <w:textAlignment w:val="baseline"/>
              <w:rPr>
                <w:rStyle w:val="normaltextrun"/>
                <w:rFonts w:ascii="Roboto" w:hAnsi="Roboto"/>
                <w:sz w:val="18"/>
                <w:szCs w:val="18"/>
              </w:rPr>
            </w:pPr>
            <w:r w:rsidRPr="00CF3E9A">
              <w:rPr>
                <w:rStyle w:val="normaltextrun"/>
                <w:rFonts w:ascii="Roboto" w:hAnsi="Roboto"/>
                <w:sz w:val="18"/>
                <w:szCs w:val="18"/>
              </w:rPr>
              <w:t>90%</w:t>
            </w:r>
          </w:p>
          <w:p w14:paraId="23DE1A9A" w14:textId="77777777" w:rsidR="00C53243" w:rsidRPr="00CF3E9A" w:rsidRDefault="00C53243">
            <w:pPr>
              <w:pStyle w:val="paragraph"/>
              <w:spacing w:before="0" w:beforeAutospacing="0" w:after="0" w:afterAutospacing="0"/>
              <w:jc w:val="center"/>
              <w:textAlignment w:val="baseline"/>
              <w:rPr>
                <w:rStyle w:val="normaltextrun"/>
                <w:rFonts w:ascii="Roboto" w:hAnsi="Roboto"/>
                <w:sz w:val="18"/>
                <w:szCs w:val="18"/>
              </w:rPr>
            </w:pPr>
          </w:p>
          <w:p w14:paraId="1AAF4E41" w14:textId="77777777" w:rsidR="00C53243" w:rsidRPr="00CF3E9A"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990" w:type="dxa"/>
            <w:tcBorders>
              <w:top w:val="nil"/>
              <w:left w:val="nil"/>
              <w:bottom w:val="single" w:sz="4" w:space="0" w:color="auto"/>
            </w:tcBorders>
          </w:tcPr>
          <w:p w14:paraId="5259D1F4" w14:textId="77777777" w:rsidR="00C53243" w:rsidRPr="00CF3E9A" w:rsidRDefault="00C53243">
            <w:pPr>
              <w:pStyle w:val="paragraph"/>
              <w:spacing w:before="0" w:beforeAutospacing="0" w:after="0" w:afterAutospacing="0"/>
              <w:jc w:val="center"/>
              <w:textAlignment w:val="baseline"/>
              <w:rPr>
                <w:rStyle w:val="normaltextrun"/>
                <w:rFonts w:ascii="Roboto" w:hAnsi="Roboto"/>
                <w:sz w:val="18"/>
                <w:szCs w:val="18"/>
              </w:rPr>
            </w:pPr>
            <w:r w:rsidRPr="00CF3E9A">
              <w:rPr>
                <w:rStyle w:val="normaltextrun"/>
                <w:rFonts w:ascii="Roboto" w:hAnsi="Roboto"/>
                <w:sz w:val="18"/>
                <w:szCs w:val="18"/>
              </w:rPr>
              <w:t>32%</w:t>
            </w:r>
          </w:p>
        </w:tc>
        <w:tc>
          <w:tcPr>
            <w:tcW w:w="900" w:type="dxa"/>
            <w:tcBorders>
              <w:top w:val="nil"/>
              <w:left w:val="nil"/>
              <w:bottom w:val="single" w:sz="4" w:space="0" w:color="auto"/>
            </w:tcBorders>
          </w:tcPr>
          <w:p w14:paraId="5AD85C46" w14:textId="3768F134" w:rsidR="00C53243" w:rsidRPr="0041514D" w:rsidRDefault="00A06CFF">
            <w:pPr>
              <w:pStyle w:val="paragraph"/>
              <w:spacing w:before="0" w:beforeAutospacing="0" w:after="0" w:afterAutospacing="0"/>
              <w:jc w:val="center"/>
              <w:textAlignment w:val="baseline"/>
              <w:rPr>
                <w:rStyle w:val="normaltextrun"/>
                <w:rFonts w:ascii="Roboto" w:hAnsi="Roboto"/>
                <w:sz w:val="18"/>
                <w:szCs w:val="18"/>
                <w:lang w:val="fr-FR"/>
                <w:rPrChange w:id="1179" w:author="Author" w:date="2023-04-27T23:14:00Z">
                  <w:rPr>
                    <w:rStyle w:val="normaltextrun"/>
                    <w:rFonts w:ascii="Roboto" w:hAnsi="Roboto"/>
                    <w:sz w:val="18"/>
                    <w:szCs w:val="18"/>
                  </w:rPr>
                </w:rPrChange>
              </w:rPr>
            </w:pPr>
            <w:r w:rsidRPr="0041514D">
              <w:rPr>
                <w:rStyle w:val="normaltextrun"/>
                <w:rFonts w:ascii="Roboto" w:hAnsi="Roboto"/>
                <w:sz w:val="18"/>
                <w:szCs w:val="18"/>
                <w:lang w:val="fr-FR"/>
                <w:rPrChange w:id="1180" w:author="Author" w:date="2023-04-27T23:14:00Z">
                  <w:rPr>
                    <w:rStyle w:val="normaltextrun"/>
                    <w:rFonts w:ascii="Roboto" w:hAnsi="Roboto"/>
                    <w:sz w:val="18"/>
                    <w:szCs w:val="18"/>
                  </w:rPr>
                </w:rPrChange>
              </w:rPr>
              <w:t>UN</w:t>
            </w:r>
            <w:ins w:id="1181" w:author="Author" w:date="2023-04-25T15:58:00Z">
              <w:r w:rsidR="0014203F" w:rsidRPr="0041514D">
                <w:rPr>
                  <w:rStyle w:val="normaltextrun"/>
                  <w:rFonts w:ascii="Roboto" w:hAnsi="Roboto"/>
                  <w:sz w:val="18"/>
                  <w:szCs w:val="18"/>
                  <w:lang w:val="fr-FR"/>
                  <w:rPrChange w:id="1182" w:author="Author" w:date="2023-04-27T23:14:00Z">
                    <w:rPr>
                      <w:rStyle w:val="normaltextrun"/>
                      <w:rFonts w:ascii="Roboto" w:hAnsi="Roboto"/>
                      <w:sz w:val="18"/>
                      <w:szCs w:val="18"/>
                    </w:rPr>
                  </w:rPrChange>
                </w:rPr>
                <w:t>-</w:t>
              </w:r>
            </w:ins>
            <w:r w:rsidRPr="0041514D">
              <w:rPr>
                <w:rStyle w:val="normaltextrun"/>
                <w:rFonts w:ascii="Roboto" w:hAnsi="Roboto"/>
                <w:sz w:val="18"/>
                <w:szCs w:val="18"/>
                <w:lang w:val="fr-FR"/>
                <w:rPrChange w:id="1183" w:author="Author" w:date="2023-04-27T23:14:00Z">
                  <w:rPr>
                    <w:rStyle w:val="normaltextrun"/>
                    <w:rFonts w:ascii="Roboto" w:hAnsi="Roboto"/>
                    <w:sz w:val="18"/>
                    <w:szCs w:val="18"/>
                  </w:rPr>
                </w:rPrChange>
              </w:rPr>
              <w:t>I</w:t>
            </w:r>
            <w:ins w:id="1184" w:author="Author" w:date="2023-04-25T15:58:00Z">
              <w:r w:rsidR="0014203F" w:rsidRPr="0041514D">
                <w:rPr>
                  <w:rStyle w:val="normaltextrun"/>
                  <w:rFonts w:ascii="Roboto" w:hAnsi="Roboto"/>
                  <w:sz w:val="18"/>
                  <w:szCs w:val="18"/>
                  <w:lang w:val="fr-FR"/>
                  <w:rPrChange w:id="1185" w:author="Author" w:date="2023-04-27T23:14:00Z">
                    <w:rPr>
                      <w:rStyle w:val="normaltextrun"/>
                      <w:rFonts w:ascii="Roboto" w:hAnsi="Roboto"/>
                      <w:sz w:val="18"/>
                      <w:szCs w:val="18"/>
                    </w:rPr>
                  </w:rPrChange>
                </w:rPr>
                <w:t>nfo</w:t>
              </w:r>
            </w:ins>
            <w:ins w:id="1186" w:author="Author" w:date="2023-04-27T23:14:00Z">
              <w:r w:rsidR="0041514D" w:rsidRPr="0041514D">
                <w:rPr>
                  <w:rStyle w:val="normaltextrun"/>
                  <w:rFonts w:ascii="Roboto" w:hAnsi="Roboto"/>
                  <w:sz w:val="18"/>
                  <w:szCs w:val="18"/>
                  <w:lang w:val="fr-FR"/>
                  <w:rPrChange w:id="1187" w:author="Author" w:date="2023-04-27T23:14:00Z">
                    <w:rPr>
                      <w:rStyle w:val="normaltextrun"/>
                      <w:rFonts w:ascii="Roboto" w:hAnsi="Roboto"/>
                      <w:sz w:val="18"/>
                      <w:szCs w:val="18"/>
                    </w:rPr>
                  </w:rPrChange>
                </w:rPr>
                <w:t xml:space="preserve">, </w:t>
              </w:r>
              <w:r w:rsidR="0041514D" w:rsidRPr="0041514D">
                <w:rPr>
                  <w:rFonts w:asciiTheme="majorBidi" w:hAnsiTheme="majorBidi" w:cstheme="majorBidi"/>
                  <w:lang w:val="fr-FR"/>
                  <w:rPrChange w:id="1188" w:author="Author" w:date="2023-04-27T23:14:00Z">
                    <w:rPr>
                      <w:rFonts w:asciiTheme="majorBidi" w:hAnsiTheme="majorBidi" w:cstheme="majorBidi"/>
                    </w:rPr>
                  </w:rPrChange>
                </w:rPr>
                <w:t>information management system</w:t>
              </w:r>
              <w:r w:rsidR="0041514D" w:rsidRPr="0041514D" w:rsidDel="0014203F">
                <w:rPr>
                  <w:rStyle w:val="normaltextrun"/>
                  <w:rFonts w:ascii="Roboto" w:hAnsi="Roboto"/>
                  <w:sz w:val="18"/>
                  <w:szCs w:val="18"/>
                  <w:lang w:val="fr-FR"/>
                  <w:rPrChange w:id="1189" w:author="Author" w:date="2023-04-27T23:14:00Z">
                    <w:rPr>
                      <w:rStyle w:val="normaltextrun"/>
                      <w:rFonts w:ascii="Roboto" w:hAnsi="Roboto"/>
                      <w:sz w:val="18"/>
                      <w:szCs w:val="18"/>
                    </w:rPr>
                  </w:rPrChange>
                </w:rPr>
                <w:t xml:space="preserve"> </w:t>
              </w:r>
            </w:ins>
            <w:del w:id="1190" w:author="Author" w:date="2023-04-25T15:58:00Z">
              <w:r w:rsidRPr="0041514D" w:rsidDel="0014203F">
                <w:rPr>
                  <w:rStyle w:val="normaltextrun"/>
                  <w:rFonts w:ascii="Roboto" w:hAnsi="Roboto"/>
                  <w:sz w:val="18"/>
                  <w:szCs w:val="18"/>
                  <w:lang w:val="fr-FR"/>
                  <w:rPrChange w:id="1191" w:author="Author" w:date="2023-04-27T23:14:00Z">
                    <w:rPr>
                      <w:rStyle w:val="normaltextrun"/>
                      <w:rFonts w:ascii="Roboto" w:hAnsi="Roboto"/>
                      <w:sz w:val="18"/>
                      <w:szCs w:val="18"/>
                    </w:rPr>
                  </w:rPrChange>
                </w:rPr>
                <w:delText>NFO</w:delText>
              </w:r>
            </w:del>
            <w:r w:rsidRPr="0041514D">
              <w:rPr>
                <w:rStyle w:val="normaltextrun"/>
                <w:rFonts w:ascii="Roboto" w:hAnsi="Roboto"/>
                <w:sz w:val="18"/>
                <w:szCs w:val="18"/>
                <w:lang w:val="fr-FR"/>
                <w:rPrChange w:id="1192" w:author="Author" w:date="2023-04-27T23:14:00Z">
                  <w:rPr>
                    <w:rStyle w:val="normaltextrun"/>
                    <w:rFonts w:ascii="Roboto" w:hAnsi="Roboto"/>
                    <w:sz w:val="18"/>
                    <w:szCs w:val="18"/>
                  </w:rPr>
                </w:rPrChange>
              </w:rPr>
              <w:t xml:space="preserve"> </w:t>
            </w:r>
            <w:del w:id="1193" w:author="Author" w:date="2023-04-27T23:14:00Z">
              <w:r w:rsidR="00C53243" w:rsidRPr="0041514D" w:rsidDel="0041514D">
                <w:rPr>
                  <w:rStyle w:val="normaltextrun"/>
                  <w:rFonts w:ascii="Roboto" w:hAnsi="Roboto"/>
                  <w:sz w:val="18"/>
                  <w:szCs w:val="18"/>
                  <w:lang w:val="fr-FR"/>
                  <w:rPrChange w:id="1194" w:author="Author" w:date="2023-04-27T23:14:00Z">
                    <w:rPr>
                      <w:rStyle w:val="normaltextrun"/>
                      <w:rFonts w:ascii="Roboto" w:hAnsi="Roboto"/>
                      <w:sz w:val="18"/>
                      <w:szCs w:val="18"/>
                    </w:rPr>
                  </w:rPrChange>
                </w:rPr>
                <w:delText>IMS</w:delText>
              </w:r>
            </w:del>
          </w:p>
        </w:tc>
      </w:tr>
      <w:tr w:rsidR="00C53243" w:rsidRPr="007F6D50" w14:paraId="36B5FD2D" w14:textId="77777777" w:rsidTr="00A34BE2">
        <w:tc>
          <w:tcPr>
            <w:tcW w:w="2750" w:type="dxa"/>
            <w:tcBorders>
              <w:bottom w:val="nil"/>
              <w:right w:val="nil"/>
            </w:tcBorders>
          </w:tcPr>
          <w:p w14:paraId="1FA68474" w14:textId="45EC91BA" w:rsidR="00C53243" w:rsidRPr="00F51708" w:rsidRDefault="00C53243">
            <w:pPr>
              <w:rPr>
                <w:rFonts w:ascii="Roboto" w:hAnsi="Roboto" w:cs="Calibri"/>
                <w:sz w:val="18"/>
                <w:szCs w:val="18"/>
                <w:lang w:val="en-GB"/>
              </w:rPr>
            </w:pPr>
            <w:r w:rsidRPr="00F51708">
              <w:rPr>
                <w:rFonts w:ascii="Roboto" w:hAnsi="Roboto" w:cs="Calibri"/>
                <w:sz w:val="18"/>
                <w:szCs w:val="18"/>
                <w:lang w:val="en-GB"/>
              </w:rPr>
              <w:t>2.2.3</w:t>
            </w:r>
            <w:r w:rsidRPr="00F51708">
              <w:rPr>
                <w:rFonts w:ascii="Roboto" w:hAnsi="Roboto" w:cs="Calibri"/>
                <w:b/>
                <w:bCs/>
                <w:sz w:val="18"/>
                <w:szCs w:val="18"/>
                <w:lang w:val="en-GB"/>
              </w:rPr>
              <w:t xml:space="preserve"> </w:t>
            </w:r>
            <w:r w:rsidRPr="0014203F">
              <w:rPr>
                <w:rFonts w:ascii="Roboto" w:hAnsi="Roboto" w:cs="Calibri"/>
                <w:sz w:val="18"/>
                <w:szCs w:val="18"/>
                <w:lang w:val="en-GB"/>
                <w:rPrChange w:id="1195" w:author="Author" w:date="2023-04-25T15:56:00Z">
                  <w:rPr>
                    <w:rFonts w:ascii="Roboto" w:hAnsi="Roboto" w:cs="Calibri"/>
                    <w:b/>
                    <w:bCs/>
                    <w:sz w:val="18"/>
                    <w:szCs w:val="18"/>
                    <w:lang w:val="en-GB"/>
                  </w:rPr>
                </w:rPrChange>
              </w:rPr>
              <w:t xml:space="preserve">Increased collective funding initiatives for </w:t>
            </w:r>
            <w:del w:id="1196" w:author="Author" w:date="2023-04-25T15:56:00Z">
              <w:r w:rsidRPr="0014203F" w:rsidDel="0014203F">
                <w:rPr>
                  <w:rFonts w:ascii="Roboto" w:hAnsi="Roboto" w:cs="Calibri"/>
                  <w:sz w:val="18"/>
                  <w:szCs w:val="18"/>
                  <w:lang w:val="en-GB"/>
                  <w:rPrChange w:id="1197" w:author="Author" w:date="2023-04-25T15:56:00Z">
                    <w:rPr>
                      <w:rFonts w:ascii="Roboto" w:hAnsi="Roboto" w:cs="Calibri"/>
                      <w:b/>
                      <w:bCs/>
                      <w:sz w:val="18"/>
                      <w:szCs w:val="18"/>
                      <w:lang w:val="en-GB"/>
                    </w:rPr>
                  </w:rPrChange>
                </w:rPr>
                <w:delText>UN</w:delText>
              </w:r>
            </w:del>
            <w:ins w:id="1198" w:author="Author" w:date="2023-04-25T15:56:00Z">
              <w:r w:rsidR="0014203F">
                <w:rPr>
                  <w:rFonts w:ascii="Roboto" w:hAnsi="Roboto" w:cs="Calibri"/>
                  <w:sz w:val="18"/>
                  <w:szCs w:val="18"/>
                  <w:lang w:val="en-GB"/>
                </w:rPr>
                <w:t>United Nations</w:t>
              </w:r>
            </w:ins>
            <w:r w:rsidRPr="0014203F">
              <w:rPr>
                <w:rFonts w:ascii="Roboto" w:hAnsi="Roboto" w:cs="Calibri"/>
                <w:sz w:val="18"/>
                <w:szCs w:val="18"/>
                <w:lang w:val="en-GB"/>
                <w:rPrChange w:id="1199" w:author="Author" w:date="2023-04-25T15:56:00Z">
                  <w:rPr>
                    <w:rFonts w:ascii="Roboto" w:hAnsi="Roboto" w:cs="Calibri"/>
                    <w:b/>
                    <w:bCs/>
                    <w:sz w:val="18"/>
                    <w:szCs w:val="18"/>
                    <w:lang w:val="en-GB"/>
                  </w:rPr>
                </w:rPrChange>
              </w:rPr>
              <w:t xml:space="preserve"> integrated support to countries</w:t>
            </w:r>
            <w:r w:rsidRPr="00F51708">
              <w:rPr>
                <w:rFonts w:ascii="Roboto" w:hAnsi="Roboto" w:cs="Calibri"/>
                <w:b/>
                <w:bCs/>
                <w:sz w:val="18"/>
                <w:szCs w:val="18"/>
                <w:lang w:val="en-GB"/>
              </w:rPr>
              <w:t xml:space="preserve"> </w:t>
            </w:r>
          </w:p>
        </w:tc>
        <w:tc>
          <w:tcPr>
            <w:tcW w:w="8405" w:type="dxa"/>
            <w:tcBorders>
              <w:left w:val="nil"/>
              <w:bottom w:val="nil"/>
              <w:right w:val="nil"/>
            </w:tcBorders>
          </w:tcPr>
          <w:p w14:paraId="523415FB" w14:textId="580F7156" w:rsidR="00C53243" w:rsidRPr="00F51708" w:rsidRDefault="00C53243">
            <w:pPr>
              <w:pStyle w:val="default0"/>
              <w:spacing w:before="0" w:beforeAutospacing="0" w:after="0" w:afterAutospacing="0"/>
              <w:rPr>
                <w:rFonts w:ascii="Roboto" w:hAnsi="Roboto" w:cstheme="majorBidi"/>
                <w:sz w:val="18"/>
                <w:szCs w:val="18"/>
              </w:rPr>
            </w:pPr>
            <w:del w:id="1200" w:author="Author" w:date="2023-04-25T14:29:00Z">
              <w:r w:rsidRPr="00F51708" w:rsidDel="00A476FF">
                <w:rPr>
                  <w:rFonts w:ascii="Roboto" w:hAnsi="Roboto"/>
                  <w:color w:val="000000"/>
                  <w:sz w:val="18"/>
                  <w:szCs w:val="18"/>
                </w:rPr>
                <w:delText>%</w:delText>
              </w:r>
            </w:del>
            <w:ins w:id="1201" w:author="Author" w:date="2023-04-25T14:29:00Z">
              <w:r w:rsidR="00A476FF">
                <w:rPr>
                  <w:rFonts w:ascii="Roboto" w:hAnsi="Roboto" w:cstheme="majorHAnsi"/>
                  <w:color w:val="7F7F7F" w:themeColor="text1" w:themeTint="80"/>
                  <w:sz w:val="18"/>
                  <w:szCs w:val="18"/>
                </w:rPr>
                <w:t xml:space="preserve"> Percentage</w:t>
              </w:r>
            </w:ins>
            <w:r w:rsidRPr="00F51708">
              <w:rPr>
                <w:rFonts w:ascii="Roboto" w:hAnsi="Roboto"/>
                <w:color w:val="000000"/>
                <w:sz w:val="18"/>
                <w:szCs w:val="18"/>
              </w:rPr>
              <w:t xml:space="preserve"> of </w:t>
            </w:r>
            <w:del w:id="1202" w:author="Author" w:date="2023-04-25T15:52:00Z">
              <w:r w:rsidRPr="00F51708" w:rsidDel="0014203F">
                <w:rPr>
                  <w:rFonts w:ascii="Roboto" w:hAnsi="Roboto"/>
                  <w:color w:val="000000"/>
                  <w:sz w:val="18"/>
                  <w:szCs w:val="18"/>
                </w:rPr>
                <w:delText xml:space="preserve">UNCTs </w:delText>
              </w:r>
            </w:del>
            <w:ins w:id="1203" w:author="Author" w:date="2023-04-25T15:52:00Z">
              <w:r w:rsidR="0014203F">
                <w:rPr>
                  <w:rFonts w:ascii="Roboto" w:hAnsi="Roboto" w:cstheme="majorBidi"/>
                  <w:color w:val="808080" w:themeColor="background1" w:themeShade="80"/>
                  <w:sz w:val="18"/>
                  <w:szCs w:val="18"/>
                </w:rPr>
                <w:t xml:space="preserve">United Nations country teams </w:t>
              </w:r>
            </w:ins>
            <w:r w:rsidRPr="00F51708">
              <w:rPr>
                <w:rFonts w:ascii="Roboto" w:hAnsi="Roboto"/>
                <w:color w:val="000000"/>
                <w:sz w:val="18"/>
                <w:szCs w:val="18"/>
              </w:rPr>
              <w:t>with a joint funding/resource mobilization strategy</w:t>
            </w:r>
          </w:p>
        </w:tc>
        <w:tc>
          <w:tcPr>
            <w:tcW w:w="990" w:type="dxa"/>
            <w:tcBorders>
              <w:left w:val="nil"/>
              <w:bottom w:val="nil"/>
              <w:right w:val="nil"/>
            </w:tcBorders>
          </w:tcPr>
          <w:p w14:paraId="333C0EBC"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 xml:space="preserve">28% </w:t>
            </w:r>
          </w:p>
          <w:p w14:paraId="220DFFE4"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(2021)</w:t>
            </w:r>
          </w:p>
        </w:tc>
        <w:tc>
          <w:tcPr>
            <w:tcW w:w="270" w:type="dxa"/>
            <w:tcBorders>
              <w:left w:val="nil"/>
              <w:bottom w:val="nil"/>
              <w:right w:val="nil"/>
            </w:tcBorders>
          </w:tcPr>
          <w:p w14:paraId="0E1E8D25"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810" w:type="dxa"/>
            <w:tcBorders>
              <w:left w:val="nil"/>
              <w:bottom w:val="nil"/>
            </w:tcBorders>
          </w:tcPr>
          <w:p w14:paraId="45198A93"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50%</w:t>
            </w:r>
          </w:p>
          <w:p w14:paraId="7FE603D6"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990" w:type="dxa"/>
            <w:tcBorders>
              <w:bottom w:val="nil"/>
            </w:tcBorders>
          </w:tcPr>
          <w:p w14:paraId="362E3229"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31%</w:t>
            </w:r>
          </w:p>
        </w:tc>
        <w:tc>
          <w:tcPr>
            <w:tcW w:w="900" w:type="dxa"/>
            <w:tcBorders>
              <w:bottom w:val="nil"/>
            </w:tcBorders>
          </w:tcPr>
          <w:p w14:paraId="25472DD5" w14:textId="502F3EF4" w:rsidR="00C53243" w:rsidRPr="0041514D" w:rsidRDefault="00A06CFF">
            <w:pPr>
              <w:pStyle w:val="paragraph"/>
              <w:spacing w:before="0" w:beforeAutospacing="0" w:after="0" w:afterAutospacing="0"/>
              <w:jc w:val="center"/>
              <w:textAlignment w:val="baseline"/>
              <w:rPr>
                <w:rStyle w:val="normaltextrun"/>
                <w:rFonts w:ascii="Roboto" w:hAnsi="Roboto"/>
                <w:sz w:val="18"/>
                <w:szCs w:val="18"/>
                <w:lang w:val="fr-FR"/>
                <w:rPrChange w:id="1204" w:author="Author" w:date="2023-04-27T23:15:00Z">
                  <w:rPr>
                    <w:rStyle w:val="normaltextrun"/>
                    <w:rFonts w:ascii="Roboto" w:hAnsi="Roboto"/>
                    <w:sz w:val="18"/>
                    <w:szCs w:val="18"/>
                  </w:rPr>
                </w:rPrChange>
              </w:rPr>
            </w:pPr>
            <w:r w:rsidRPr="0041514D">
              <w:rPr>
                <w:rStyle w:val="normaltextrun"/>
                <w:rFonts w:ascii="Roboto" w:hAnsi="Roboto"/>
                <w:sz w:val="18"/>
                <w:szCs w:val="18"/>
                <w:lang w:val="fr-FR"/>
                <w:rPrChange w:id="1205" w:author="Author" w:date="2023-04-27T23:15:00Z">
                  <w:rPr>
                    <w:rStyle w:val="normaltextrun"/>
                    <w:rFonts w:ascii="Roboto" w:hAnsi="Roboto"/>
                    <w:sz w:val="18"/>
                    <w:szCs w:val="18"/>
                  </w:rPr>
                </w:rPrChange>
              </w:rPr>
              <w:t>UN</w:t>
            </w:r>
            <w:ins w:id="1206" w:author="Author" w:date="2023-04-25T15:58:00Z">
              <w:r w:rsidR="0014203F" w:rsidRPr="0041514D">
                <w:rPr>
                  <w:rStyle w:val="normaltextrun"/>
                  <w:rFonts w:ascii="Roboto" w:hAnsi="Roboto"/>
                  <w:sz w:val="18"/>
                  <w:szCs w:val="18"/>
                  <w:lang w:val="fr-FR"/>
                  <w:rPrChange w:id="1207" w:author="Author" w:date="2023-04-27T23:15:00Z">
                    <w:rPr>
                      <w:rStyle w:val="normaltextrun"/>
                      <w:rFonts w:ascii="Roboto" w:hAnsi="Roboto"/>
                      <w:sz w:val="18"/>
                      <w:szCs w:val="18"/>
                    </w:rPr>
                  </w:rPrChange>
                </w:rPr>
                <w:t>-</w:t>
              </w:r>
            </w:ins>
            <w:r w:rsidRPr="0041514D">
              <w:rPr>
                <w:rStyle w:val="normaltextrun"/>
                <w:rFonts w:ascii="Roboto" w:hAnsi="Roboto"/>
                <w:sz w:val="18"/>
                <w:szCs w:val="18"/>
                <w:lang w:val="fr-FR"/>
                <w:rPrChange w:id="1208" w:author="Author" w:date="2023-04-27T23:15:00Z">
                  <w:rPr>
                    <w:rStyle w:val="normaltextrun"/>
                    <w:rFonts w:ascii="Roboto" w:hAnsi="Roboto"/>
                    <w:sz w:val="18"/>
                    <w:szCs w:val="18"/>
                  </w:rPr>
                </w:rPrChange>
              </w:rPr>
              <w:t>I</w:t>
            </w:r>
            <w:ins w:id="1209" w:author="Author" w:date="2023-04-25T15:58:00Z">
              <w:r w:rsidR="0014203F" w:rsidRPr="0041514D">
                <w:rPr>
                  <w:rStyle w:val="normaltextrun"/>
                  <w:rFonts w:ascii="Roboto" w:hAnsi="Roboto"/>
                  <w:sz w:val="18"/>
                  <w:szCs w:val="18"/>
                  <w:lang w:val="fr-FR"/>
                  <w:rPrChange w:id="1210" w:author="Author" w:date="2023-04-27T23:15:00Z">
                    <w:rPr>
                      <w:rStyle w:val="normaltextrun"/>
                      <w:rFonts w:ascii="Roboto" w:hAnsi="Roboto"/>
                      <w:sz w:val="18"/>
                      <w:szCs w:val="18"/>
                    </w:rPr>
                  </w:rPrChange>
                </w:rPr>
                <w:t>nfo</w:t>
              </w:r>
            </w:ins>
            <w:ins w:id="1211" w:author="Author" w:date="2023-04-27T23:14:00Z">
              <w:r w:rsidR="0041514D" w:rsidRPr="0041514D">
                <w:rPr>
                  <w:rStyle w:val="normaltextrun"/>
                  <w:rFonts w:ascii="Roboto" w:hAnsi="Roboto"/>
                  <w:sz w:val="18"/>
                  <w:szCs w:val="18"/>
                  <w:lang w:val="fr-FR"/>
                  <w:rPrChange w:id="1212" w:author="Author" w:date="2023-04-27T23:15:00Z">
                    <w:rPr>
                      <w:rStyle w:val="normaltextrun"/>
                      <w:rFonts w:ascii="Roboto" w:hAnsi="Roboto"/>
                      <w:sz w:val="18"/>
                      <w:szCs w:val="18"/>
                    </w:rPr>
                  </w:rPrChange>
                </w:rPr>
                <w:t xml:space="preserve">, </w:t>
              </w:r>
              <w:r w:rsidR="0041514D" w:rsidRPr="0041514D">
                <w:rPr>
                  <w:rFonts w:asciiTheme="majorBidi" w:hAnsiTheme="majorBidi" w:cstheme="majorBidi"/>
                  <w:lang w:val="fr-FR"/>
                  <w:rPrChange w:id="1213" w:author="Author" w:date="2023-04-27T23:15:00Z">
                    <w:rPr>
                      <w:rFonts w:asciiTheme="majorBidi" w:hAnsiTheme="majorBidi" w:cstheme="majorBidi"/>
                    </w:rPr>
                  </w:rPrChange>
                </w:rPr>
                <w:t>information management system</w:t>
              </w:r>
              <w:r w:rsidR="0041514D" w:rsidRPr="0041514D" w:rsidDel="0014203F">
                <w:rPr>
                  <w:rStyle w:val="normaltextrun"/>
                  <w:rFonts w:ascii="Roboto" w:hAnsi="Roboto"/>
                  <w:sz w:val="18"/>
                  <w:szCs w:val="18"/>
                  <w:lang w:val="fr-FR"/>
                  <w:rPrChange w:id="1214" w:author="Author" w:date="2023-04-27T23:15:00Z">
                    <w:rPr>
                      <w:rStyle w:val="normaltextrun"/>
                      <w:rFonts w:ascii="Roboto" w:hAnsi="Roboto"/>
                      <w:sz w:val="18"/>
                      <w:szCs w:val="18"/>
                    </w:rPr>
                  </w:rPrChange>
                </w:rPr>
                <w:t xml:space="preserve"> </w:t>
              </w:r>
            </w:ins>
            <w:del w:id="1215" w:author="Author" w:date="2023-04-25T15:58:00Z">
              <w:r w:rsidRPr="0041514D" w:rsidDel="0014203F">
                <w:rPr>
                  <w:rStyle w:val="normaltextrun"/>
                  <w:rFonts w:ascii="Roboto" w:hAnsi="Roboto"/>
                  <w:sz w:val="18"/>
                  <w:szCs w:val="18"/>
                  <w:lang w:val="fr-FR"/>
                  <w:rPrChange w:id="1216" w:author="Author" w:date="2023-04-27T23:15:00Z">
                    <w:rPr>
                      <w:rStyle w:val="normaltextrun"/>
                      <w:rFonts w:ascii="Roboto" w:hAnsi="Roboto"/>
                      <w:sz w:val="18"/>
                      <w:szCs w:val="18"/>
                    </w:rPr>
                  </w:rPrChange>
                </w:rPr>
                <w:delText>NFO</w:delText>
              </w:r>
            </w:del>
            <w:r w:rsidRPr="0041514D">
              <w:rPr>
                <w:rStyle w:val="normaltextrun"/>
                <w:rFonts w:ascii="Roboto" w:hAnsi="Roboto"/>
                <w:sz w:val="18"/>
                <w:szCs w:val="18"/>
                <w:lang w:val="fr-FR"/>
                <w:rPrChange w:id="1217" w:author="Author" w:date="2023-04-27T23:15:00Z">
                  <w:rPr>
                    <w:rStyle w:val="normaltextrun"/>
                    <w:rFonts w:ascii="Roboto" w:hAnsi="Roboto"/>
                    <w:sz w:val="18"/>
                    <w:szCs w:val="18"/>
                  </w:rPr>
                </w:rPrChange>
              </w:rPr>
              <w:t xml:space="preserve"> </w:t>
            </w:r>
            <w:del w:id="1218" w:author="Author" w:date="2023-04-27T23:15:00Z">
              <w:r w:rsidR="00C53243" w:rsidRPr="0041514D" w:rsidDel="0041514D">
                <w:rPr>
                  <w:rStyle w:val="normaltextrun"/>
                  <w:rFonts w:ascii="Roboto" w:hAnsi="Roboto"/>
                  <w:sz w:val="18"/>
                  <w:szCs w:val="18"/>
                  <w:lang w:val="fr-FR"/>
                  <w:rPrChange w:id="1219" w:author="Author" w:date="2023-04-27T23:15:00Z">
                    <w:rPr>
                      <w:rStyle w:val="normaltextrun"/>
                      <w:rFonts w:ascii="Roboto" w:hAnsi="Roboto"/>
                      <w:sz w:val="18"/>
                      <w:szCs w:val="18"/>
                    </w:rPr>
                  </w:rPrChange>
                </w:rPr>
                <w:delText>IMS</w:delText>
              </w:r>
            </w:del>
          </w:p>
        </w:tc>
      </w:tr>
      <w:tr w:rsidR="00C53243" w:rsidRPr="007F6D50" w14:paraId="5824002B" w14:textId="77777777" w:rsidTr="00A34BE2">
        <w:tc>
          <w:tcPr>
            <w:tcW w:w="2750" w:type="dxa"/>
            <w:tcBorders>
              <w:top w:val="nil"/>
              <w:right w:val="nil"/>
            </w:tcBorders>
          </w:tcPr>
          <w:p w14:paraId="7EBE750B" w14:textId="77777777" w:rsidR="00C53243" w:rsidRPr="0041514D" w:rsidRDefault="00C53243">
            <w:pPr>
              <w:rPr>
                <w:rFonts w:ascii="Roboto" w:hAnsi="Roboto" w:cs="Calibri"/>
                <w:sz w:val="18"/>
                <w:szCs w:val="18"/>
                <w:lang w:val="fr-FR"/>
                <w:rPrChange w:id="1220" w:author="Author" w:date="2023-04-27T23:15:00Z">
                  <w:rPr>
                    <w:rFonts w:ascii="Roboto" w:hAnsi="Roboto" w:cs="Calibri"/>
                    <w:sz w:val="18"/>
                    <w:szCs w:val="18"/>
                    <w:lang w:val="en-GB"/>
                  </w:rPr>
                </w:rPrChange>
              </w:rPr>
            </w:pPr>
          </w:p>
        </w:tc>
        <w:tc>
          <w:tcPr>
            <w:tcW w:w="8405" w:type="dxa"/>
            <w:tcBorders>
              <w:top w:val="nil"/>
              <w:left w:val="nil"/>
              <w:right w:val="nil"/>
            </w:tcBorders>
          </w:tcPr>
          <w:p w14:paraId="6B9D350F" w14:textId="33380637" w:rsidR="00C53243" w:rsidRPr="00F51708" w:rsidRDefault="00C53243">
            <w:pPr>
              <w:pStyle w:val="Default"/>
              <w:rPr>
                <w:rFonts w:ascii="Roboto" w:hAnsi="Roboto" w:cstheme="majorHAnsi"/>
                <w:color w:val="auto"/>
                <w:sz w:val="18"/>
                <w:szCs w:val="18"/>
              </w:rPr>
            </w:pPr>
            <w:del w:id="1221" w:author="Author" w:date="2023-04-25T14:29:00Z">
              <w:r w:rsidRPr="007F6D50" w:rsidDel="00A476FF">
                <w:rPr>
                  <w:rFonts w:ascii="Roboto" w:hAnsi="Roboto"/>
                  <w:sz w:val="18"/>
                  <w:szCs w:val="18"/>
                </w:rPr>
                <w:delText>%</w:delText>
              </w:r>
            </w:del>
            <w:ins w:id="1222" w:author="Author" w:date="2023-04-25T14:29:00Z">
              <w:r w:rsidR="00A476FF" w:rsidRPr="007F6D50">
                <w:rPr>
                  <w:rFonts w:ascii="Roboto" w:hAnsi="Roboto" w:cstheme="majorHAnsi"/>
                  <w:color w:val="7F7F7F" w:themeColor="text1" w:themeTint="80"/>
                  <w:sz w:val="18"/>
                  <w:szCs w:val="18"/>
                </w:rPr>
                <w:t xml:space="preserve"> </w:t>
              </w:r>
              <w:r w:rsidR="00A476FF">
                <w:rPr>
                  <w:rFonts w:ascii="Roboto" w:hAnsi="Roboto" w:cstheme="majorHAnsi"/>
                  <w:color w:val="7F7F7F" w:themeColor="text1" w:themeTint="80"/>
                  <w:sz w:val="18"/>
                  <w:szCs w:val="18"/>
                </w:rPr>
                <w:t>Percentage</w:t>
              </w:r>
            </w:ins>
            <w:r w:rsidRPr="00F51708">
              <w:rPr>
                <w:rFonts w:ascii="Roboto" w:hAnsi="Roboto"/>
                <w:sz w:val="18"/>
                <w:szCs w:val="18"/>
              </w:rPr>
              <w:t xml:space="preserve"> of </w:t>
            </w:r>
            <w:del w:id="1223" w:author="Author" w:date="2023-04-25T15:52:00Z">
              <w:r w:rsidRPr="00F51708" w:rsidDel="0014203F">
                <w:rPr>
                  <w:rFonts w:ascii="Roboto" w:hAnsi="Roboto"/>
                  <w:sz w:val="18"/>
                  <w:szCs w:val="18"/>
                </w:rPr>
                <w:delText xml:space="preserve">UNCTs </w:delText>
              </w:r>
            </w:del>
            <w:ins w:id="1224" w:author="Author" w:date="2023-04-25T15:52:00Z">
              <w:r w:rsidR="0014203F">
                <w:rPr>
                  <w:rFonts w:ascii="Roboto" w:hAnsi="Roboto" w:cstheme="majorBidi"/>
                  <w:color w:val="808080" w:themeColor="background1" w:themeShade="80"/>
                  <w:sz w:val="18"/>
                  <w:szCs w:val="18"/>
                </w:rPr>
                <w:t xml:space="preserve">United Nations country </w:t>
              </w:r>
              <w:commentRangeStart w:id="1225"/>
              <w:r w:rsidR="0014203F">
                <w:rPr>
                  <w:rFonts w:ascii="Roboto" w:hAnsi="Roboto" w:cstheme="majorBidi"/>
                  <w:color w:val="808080" w:themeColor="background1" w:themeShade="80"/>
                  <w:sz w:val="18"/>
                  <w:szCs w:val="18"/>
                </w:rPr>
                <w:t xml:space="preserve">teams </w:t>
              </w:r>
            </w:ins>
            <w:r w:rsidRPr="00F51708">
              <w:rPr>
                <w:rFonts w:ascii="Roboto" w:hAnsi="Roboto"/>
                <w:sz w:val="18"/>
                <w:szCs w:val="18"/>
              </w:rPr>
              <w:t>that</w:t>
            </w:r>
            <w:ins w:id="1226" w:author="Author" w:date="2023-04-27T23:09:00Z">
              <w:r w:rsidR="000D1CBA">
                <w:rPr>
                  <w:rFonts w:ascii="Roboto" w:hAnsi="Roboto"/>
                  <w:sz w:val="18"/>
                  <w:szCs w:val="18"/>
                </w:rPr>
                <w:t xml:space="preserve">, </w:t>
              </w:r>
              <w:r w:rsidR="000D1CBA" w:rsidRPr="00F51708">
                <w:rPr>
                  <w:rFonts w:ascii="Roboto" w:hAnsi="Roboto"/>
                  <w:sz w:val="18"/>
                  <w:szCs w:val="18"/>
                </w:rPr>
                <w:t xml:space="preserve">under </w:t>
              </w:r>
              <w:r w:rsidR="000D1CBA">
                <w:rPr>
                  <w:rFonts w:ascii="Roboto" w:hAnsi="Roboto"/>
                  <w:sz w:val="18"/>
                  <w:szCs w:val="18"/>
                </w:rPr>
                <w:t>the</w:t>
              </w:r>
              <w:r w:rsidR="000D1CBA" w:rsidRPr="00F51708">
                <w:rPr>
                  <w:rFonts w:ascii="Roboto" w:hAnsi="Roboto"/>
                  <w:sz w:val="18"/>
                  <w:szCs w:val="18"/>
                </w:rPr>
                <w:t xml:space="preserve"> leadership</w:t>
              </w:r>
              <w:r w:rsidR="000D1CBA">
                <w:rPr>
                  <w:rFonts w:ascii="Roboto" w:hAnsi="Roboto"/>
                  <w:sz w:val="18"/>
                  <w:szCs w:val="18"/>
                </w:rPr>
                <w:t xml:space="preserve"> of the resident </w:t>
              </w:r>
            </w:ins>
            <w:commentRangeEnd w:id="1225"/>
            <w:ins w:id="1227" w:author="Author" w:date="2023-04-27T23:10:00Z">
              <w:r w:rsidR="000D1CBA">
                <w:rPr>
                  <w:rStyle w:val="CommentReference"/>
                  <w:rFonts w:asciiTheme="minorHAnsi" w:eastAsiaTheme="minorHAnsi" w:hAnsiTheme="minorHAnsi" w:cstheme="minorBidi"/>
                  <w:color w:val="auto"/>
                </w:rPr>
                <w:commentReference w:id="1225"/>
              </w:r>
            </w:ins>
            <w:ins w:id="1228" w:author="Author" w:date="2023-04-27T23:09:00Z">
              <w:r w:rsidR="000D1CBA">
                <w:rPr>
                  <w:rFonts w:ascii="Roboto" w:hAnsi="Roboto"/>
                  <w:sz w:val="18"/>
                  <w:szCs w:val="18"/>
                </w:rPr>
                <w:t>coordinator,</w:t>
              </w:r>
            </w:ins>
            <w:r w:rsidRPr="00F51708">
              <w:rPr>
                <w:rFonts w:ascii="Roboto" w:hAnsi="Roboto"/>
                <w:sz w:val="18"/>
                <w:szCs w:val="18"/>
              </w:rPr>
              <w:t xml:space="preserve"> successfully mobilized </w:t>
            </w:r>
            <w:del w:id="1229" w:author="Author" w:date="2023-04-27T23:09:00Z">
              <w:r w:rsidRPr="00F51708" w:rsidDel="000D1CBA">
                <w:rPr>
                  <w:rFonts w:ascii="Roboto" w:hAnsi="Roboto"/>
                  <w:sz w:val="18"/>
                  <w:szCs w:val="18"/>
                </w:rPr>
                <w:delText xml:space="preserve">under </w:delText>
              </w:r>
            </w:del>
            <w:del w:id="1230" w:author="Author" w:date="2023-04-25T15:57:00Z">
              <w:r w:rsidRPr="00F51708" w:rsidDel="0014203F">
                <w:rPr>
                  <w:rFonts w:ascii="Roboto" w:hAnsi="Roboto"/>
                  <w:sz w:val="18"/>
                  <w:szCs w:val="18"/>
                </w:rPr>
                <w:delText>RC</w:delText>
              </w:r>
            </w:del>
            <w:del w:id="1231" w:author="Author" w:date="2023-04-27T23:09:00Z">
              <w:r w:rsidRPr="00F51708" w:rsidDel="000D1CBA">
                <w:rPr>
                  <w:rFonts w:ascii="Roboto" w:hAnsi="Roboto"/>
                  <w:sz w:val="18"/>
                  <w:szCs w:val="18"/>
                </w:rPr>
                <w:delText xml:space="preserve"> leadership </w:delText>
              </w:r>
            </w:del>
            <w:r w:rsidRPr="00F51708">
              <w:rPr>
                <w:rFonts w:ascii="Roboto" w:hAnsi="Roboto"/>
                <w:sz w:val="18"/>
                <w:szCs w:val="18"/>
              </w:rPr>
              <w:t xml:space="preserve">resources from global pooled funds </w:t>
            </w:r>
          </w:p>
        </w:tc>
        <w:tc>
          <w:tcPr>
            <w:tcW w:w="990" w:type="dxa"/>
            <w:tcBorders>
              <w:top w:val="nil"/>
              <w:left w:val="nil"/>
              <w:right w:val="nil"/>
            </w:tcBorders>
          </w:tcPr>
          <w:p w14:paraId="09096947"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85% (2021)</w:t>
            </w:r>
          </w:p>
        </w:tc>
        <w:tc>
          <w:tcPr>
            <w:tcW w:w="270" w:type="dxa"/>
            <w:tcBorders>
              <w:top w:val="nil"/>
              <w:left w:val="nil"/>
              <w:right w:val="nil"/>
            </w:tcBorders>
          </w:tcPr>
          <w:p w14:paraId="491880C4"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810" w:type="dxa"/>
            <w:tcBorders>
              <w:top w:val="nil"/>
              <w:left w:val="nil"/>
            </w:tcBorders>
          </w:tcPr>
          <w:p w14:paraId="4C10ACFA"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90%</w:t>
            </w:r>
          </w:p>
        </w:tc>
        <w:tc>
          <w:tcPr>
            <w:tcW w:w="990" w:type="dxa"/>
            <w:tcBorders>
              <w:top w:val="nil"/>
            </w:tcBorders>
          </w:tcPr>
          <w:p w14:paraId="36C8E17E"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82%</w:t>
            </w:r>
          </w:p>
        </w:tc>
        <w:tc>
          <w:tcPr>
            <w:tcW w:w="900" w:type="dxa"/>
            <w:tcBorders>
              <w:top w:val="nil"/>
            </w:tcBorders>
          </w:tcPr>
          <w:p w14:paraId="537F5D1D" w14:textId="4F4634E3" w:rsidR="00C53243" w:rsidRPr="0041514D" w:rsidRDefault="00A06CFF">
            <w:pPr>
              <w:pStyle w:val="paragraph"/>
              <w:spacing w:before="0" w:beforeAutospacing="0" w:after="0" w:afterAutospacing="0"/>
              <w:jc w:val="center"/>
              <w:textAlignment w:val="baseline"/>
              <w:rPr>
                <w:rStyle w:val="normaltextrun"/>
                <w:rFonts w:ascii="Roboto" w:hAnsi="Roboto"/>
                <w:sz w:val="18"/>
                <w:szCs w:val="18"/>
                <w:lang w:val="fr-FR"/>
                <w:rPrChange w:id="1232" w:author="Author" w:date="2023-04-27T23:15:00Z">
                  <w:rPr>
                    <w:rStyle w:val="normaltextrun"/>
                    <w:rFonts w:ascii="Roboto" w:hAnsi="Roboto"/>
                    <w:sz w:val="18"/>
                    <w:szCs w:val="18"/>
                  </w:rPr>
                </w:rPrChange>
              </w:rPr>
            </w:pPr>
            <w:r w:rsidRPr="0041514D">
              <w:rPr>
                <w:rStyle w:val="normaltextrun"/>
                <w:rFonts w:ascii="Roboto" w:hAnsi="Roboto"/>
                <w:sz w:val="18"/>
                <w:szCs w:val="18"/>
                <w:lang w:val="fr-FR"/>
                <w:rPrChange w:id="1233" w:author="Author" w:date="2023-04-27T23:15:00Z">
                  <w:rPr>
                    <w:rStyle w:val="normaltextrun"/>
                    <w:rFonts w:ascii="Roboto" w:hAnsi="Roboto"/>
                    <w:sz w:val="18"/>
                    <w:szCs w:val="18"/>
                  </w:rPr>
                </w:rPrChange>
              </w:rPr>
              <w:t>UN</w:t>
            </w:r>
            <w:ins w:id="1234" w:author="Author" w:date="2023-04-25T15:58:00Z">
              <w:r w:rsidR="0014203F" w:rsidRPr="0041514D">
                <w:rPr>
                  <w:rStyle w:val="normaltextrun"/>
                  <w:rFonts w:ascii="Roboto" w:hAnsi="Roboto"/>
                  <w:sz w:val="18"/>
                  <w:szCs w:val="18"/>
                  <w:lang w:val="fr-FR"/>
                  <w:rPrChange w:id="1235" w:author="Author" w:date="2023-04-27T23:15:00Z">
                    <w:rPr>
                      <w:rStyle w:val="normaltextrun"/>
                      <w:rFonts w:ascii="Roboto" w:hAnsi="Roboto"/>
                      <w:sz w:val="18"/>
                      <w:szCs w:val="18"/>
                    </w:rPr>
                  </w:rPrChange>
                </w:rPr>
                <w:t>-</w:t>
              </w:r>
            </w:ins>
            <w:r w:rsidRPr="0041514D">
              <w:rPr>
                <w:rStyle w:val="normaltextrun"/>
                <w:rFonts w:ascii="Roboto" w:hAnsi="Roboto"/>
                <w:sz w:val="18"/>
                <w:szCs w:val="18"/>
                <w:lang w:val="fr-FR"/>
                <w:rPrChange w:id="1236" w:author="Author" w:date="2023-04-27T23:15:00Z">
                  <w:rPr>
                    <w:rStyle w:val="normaltextrun"/>
                    <w:rFonts w:ascii="Roboto" w:hAnsi="Roboto"/>
                    <w:sz w:val="18"/>
                    <w:szCs w:val="18"/>
                  </w:rPr>
                </w:rPrChange>
              </w:rPr>
              <w:t>I</w:t>
            </w:r>
            <w:ins w:id="1237" w:author="Author" w:date="2023-04-25T15:58:00Z">
              <w:r w:rsidR="0014203F" w:rsidRPr="0041514D">
                <w:rPr>
                  <w:rStyle w:val="normaltextrun"/>
                  <w:rFonts w:ascii="Roboto" w:hAnsi="Roboto"/>
                  <w:sz w:val="18"/>
                  <w:szCs w:val="18"/>
                  <w:lang w:val="fr-FR"/>
                  <w:rPrChange w:id="1238" w:author="Author" w:date="2023-04-27T23:15:00Z">
                    <w:rPr>
                      <w:rStyle w:val="normaltextrun"/>
                      <w:rFonts w:ascii="Roboto" w:hAnsi="Roboto"/>
                      <w:sz w:val="18"/>
                      <w:szCs w:val="18"/>
                    </w:rPr>
                  </w:rPrChange>
                </w:rPr>
                <w:t>nfo</w:t>
              </w:r>
            </w:ins>
            <w:ins w:id="1239" w:author="Author" w:date="2023-04-27T23:15:00Z">
              <w:r w:rsidR="0041514D" w:rsidRPr="0041514D">
                <w:rPr>
                  <w:rStyle w:val="normaltextrun"/>
                  <w:rFonts w:ascii="Roboto" w:hAnsi="Roboto"/>
                  <w:sz w:val="18"/>
                  <w:szCs w:val="18"/>
                  <w:lang w:val="fr-FR"/>
                  <w:rPrChange w:id="1240" w:author="Author" w:date="2023-04-27T23:15:00Z">
                    <w:rPr>
                      <w:rStyle w:val="normaltextrun"/>
                      <w:rFonts w:ascii="Roboto" w:hAnsi="Roboto"/>
                      <w:sz w:val="18"/>
                      <w:szCs w:val="18"/>
                    </w:rPr>
                  </w:rPrChange>
                </w:rPr>
                <w:t>,</w:t>
              </w:r>
              <w:r w:rsidR="0041514D" w:rsidRPr="0041514D">
                <w:rPr>
                  <w:rFonts w:asciiTheme="majorBidi" w:hAnsiTheme="majorBidi" w:cstheme="majorBidi"/>
                  <w:lang w:val="fr-FR"/>
                  <w:rPrChange w:id="1241" w:author="Author" w:date="2023-04-27T23:15:00Z">
                    <w:rPr>
                      <w:rFonts w:asciiTheme="majorBidi" w:hAnsiTheme="majorBidi" w:cstheme="majorBidi"/>
                    </w:rPr>
                  </w:rPrChange>
                </w:rPr>
                <w:t xml:space="preserve"> information management system</w:t>
              </w:r>
              <w:r w:rsidR="0041514D" w:rsidRPr="0041514D" w:rsidDel="0014203F">
                <w:rPr>
                  <w:rStyle w:val="normaltextrun"/>
                  <w:rFonts w:ascii="Roboto" w:hAnsi="Roboto"/>
                  <w:sz w:val="18"/>
                  <w:szCs w:val="18"/>
                  <w:lang w:val="fr-FR"/>
                  <w:rPrChange w:id="1242" w:author="Author" w:date="2023-04-27T23:15:00Z">
                    <w:rPr>
                      <w:rStyle w:val="normaltextrun"/>
                      <w:rFonts w:ascii="Roboto" w:hAnsi="Roboto"/>
                      <w:sz w:val="18"/>
                      <w:szCs w:val="18"/>
                    </w:rPr>
                  </w:rPrChange>
                </w:rPr>
                <w:t xml:space="preserve"> </w:t>
              </w:r>
            </w:ins>
            <w:del w:id="1243" w:author="Author" w:date="2023-04-25T15:58:00Z">
              <w:r w:rsidRPr="0041514D" w:rsidDel="0014203F">
                <w:rPr>
                  <w:rStyle w:val="normaltextrun"/>
                  <w:rFonts w:ascii="Roboto" w:hAnsi="Roboto"/>
                  <w:sz w:val="18"/>
                  <w:szCs w:val="18"/>
                  <w:lang w:val="fr-FR"/>
                  <w:rPrChange w:id="1244" w:author="Author" w:date="2023-04-27T23:15:00Z">
                    <w:rPr>
                      <w:rStyle w:val="normaltextrun"/>
                      <w:rFonts w:ascii="Roboto" w:hAnsi="Roboto"/>
                      <w:sz w:val="18"/>
                      <w:szCs w:val="18"/>
                    </w:rPr>
                  </w:rPrChange>
                </w:rPr>
                <w:lastRenderedPageBreak/>
                <w:delText>NFO</w:delText>
              </w:r>
            </w:del>
            <w:r w:rsidRPr="0041514D">
              <w:rPr>
                <w:rStyle w:val="normaltextrun"/>
                <w:rFonts w:ascii="Roboto" w:hAnsi="Roboto"/>
                <w:sz w:val="18"/>
                <w:szCs w:val="18"/>
                <w:lang w:val="fr-FR"/>
                <w:rPrChange w:id="1245" w:author="Author" w:date="2023-04-27T23:15:00Z">
                  <w:rPr>
                    <w:rStyle w:val="normaltextrun"/>
                    <w:rFonts w:ascii="Roboto" w:hAnsi="Roboto"/>
                    <w:sz w:val="18"/>
                    <w:szCs w:val="18"/>
                  </w:rPr>
                </w:rPrChange>
              </w:rPr>
              <w:t xml:space="preserve"> </w:t>
            </w:r>
            <w:del w:id="1246" w:author="Author" w:date="2023-04-27T23:15:00Z">
              <w:r w:rsidR="00C53243" w:rsidRPr="0041514D" w:rsidDel="0041514D">
                <w:rPr>
                  <w:rStyle w:val="normaltextrun"/>
                  <w:rFonts w:ascii="Roboto" w:hAnsi="Roboto"/>
                  <w:sz w:val="18"/>
                  <w:szCs w:val="18"/>
                  <w:lang w:val="fr-FR"/>
                  <w:rPrChange w:id="1247" w:author="Author" w:date="2023-04-27T23:15:00Z">
                    <w:rPr>
                      <w:rStyle w:val="normaltextrun"/>
                      <w:rFonts w:ascii="Roboto" w:hAnsi="Roboto"/>
                      <w:sz w:val="18"/>
                      <w:szCs w:val="18"/>
                    </w:rPr>
                  </w:rPrChange>
                </w:rPr>
                <w:delText>IMS</w:delText>
              </w:r>
            </w:del>
          </w:p>
        </w:tc>
      </w:tr>
    </w:tbl>
    <w:p w14:paraId="730DD0D8" w14:textId="3827DE19" w:rsidR="0014203F" w:rsidRDefault="0014203F" w:rsidP="00C53243">
      <w:pPr>
        <w:pStyle w:val="Heading2"/>
        <w:rPr>
          <w:ins w:id="1248" w:author="Author" w:date="2023-04-25T16:00:00Z"/>
          <w:rFonts w:ascii="Roboto" w:hAnsi="Roboto"/>
          <w:sz w:val="18"/>
          <w:szCs w:val="18"/>
        </w:rPr>
      </w:pPr>
      <w:ins w:id="1249" w:author="Author" w:date="2023-04-25T16:00:00Z">
        <w:r w:rsidRPr="0014203F">
          <w:rPr>
            <w:rFonts w:ascii="Roboto" w:hAnsi="Roboto"/>
            <w:i/>
            <w:iCs/>
            <w:sz w:val="18"/>
            <w:szCs w:val="18"/>
            <w:rPrChange w:id="1250" w:author="Author" w:date="2023-04-25T16:00:00Z">
              <w:rPr>
                <w:rFonts w:ascii="Roboto" w:hAnsi="Roboto"/>
                <w:sz w:val="18"/>
                <w:szCs w:val="18"/>
              </w:rPr>
            </w:rPrChange>
          </w:rPr>
          <w:lastRenderedPageBreak/>
          <w:t xml:space="preserve">k </w:t>
        </w:r>
        <w:r w:rsidRPr="00C53F35">
          <w:rPr>
            <w:rFonts w:ascii="Roboto" w:hAnsi="Roboto"/>
            <w:sz w:val="18"/>
            <w:szCs w:val="18"/>
          </w:rPr>
          <w:t xml:space="preserve">Defined by </w:t>
        </w:r>
        <w:r>
          <w:rPr>
            <w:rFonts w:ascii="Roboto" w:hAnsi="Roboto"/>
            <w:sz w:val="18"/>
            <w:szCs w:val="18"/>
          </w:rPr>
          <w:t>a m</w:t>
        </w:r>
        <w:r w:rsidRPr="00C53F35">
          <w:rPr>
            <w:rFonts w:ascii="Roboto" w:hAnsi="Roboto"/>
            <w:sz w:val="18"/>
            <w:szCs w:val="18"/>
          </w:rPr>
          <w:t xml:space="preserve">emorandum of </w:t>
        </w:r>
        <w:r>
          <w:rPr>
            <w:rFonts w:ascii="Roboto" w:hAnsi="Roboto"/>
            <w:sz w:val="18"/>
            <w:szCs w:val="18"/>
          </w:rPr>
          <w:t>u</w:t>
        </w:r>
        <w:r w:rsidRPr="00C53F35">
          <w:rPr>
            <w:rFonts w:ascii="Roboto" w:hAnsi="Roboto"/>
            <w:sz w:val="18"/>
            <w:szCs w:val="18"/>
          </w:rPr>
          <w:t>nderstanding or similar agreement.</w:t>
        </w:r>
      </w:ins>
    </w:p>
    <w:p w14:paraId="0ADCD490" w14:textId="77777777" w:rsidR="0014203F" w:rsidRPr="0014203F" w:rsidRDefault="0014203F">
      <w:pPr>
        <w:rPr>
          <w:ins w:id="1251" w:author="Author" w:date="2023-04-25T16:00:00Z"/>
          <w:rPrChange w:id="1252" w:author="Author" w:date="2023-04-25T16:00:00Z">
            <w:rPr>
              <w:ins w:id="1253" w:author="Author" w:date="2023-04-25T16:00:00Z"/>
              <w:i/>
              <w:iCs/>
              <w:color w:val="4472C4" w:themeColor="accent1"/>
              <w:sz w:val="24"/>
              <w:szCs w:val="24"/>
            </w:rPr>
          </w:rPrChange>
        </w:rPr>
        <w:pPrChange w:id="1254" w:author="Author" w:date="2023-04-25T16:00:00Z">
          <w:pPr>
            <w:pStyle w:val="Heading2"/>
          </w:pPr>
        </w:pPrChange>
      </w:pPr>
    </w:p>
    <w:p w14:paraId="0A027EBB" w14:textId="5F44F23C" w:rsidR="00C53243" w:rsidRPr="0014203F" w:rsidRDefault="00C53243" w:rsidP="00C53243">
      <w:pPr>
        <w:pStyle w:val="Heading2"/>
        <w:rPr>
          <w:i/>
          <w:iCs/>
          <w:color w:val="4472C4" w:themeColor="accent1"/>
          <w:sz w:val="24"/>
          <w:szCs w:val="24"/>
          <w:rPrChange w:id="1255" w:author="Author" w:date="2023-04-25T15:59:00Z">
            <w:rPr>
              <w:b/>
              <w:bCs/>
              <w:i/>
              <w:iCs/>
              <w:color w:val="4472C4" w:themeColor="accent1"/>
              <w:sz w:val="24"/>
              <w:szCs w:val="24"/>
            </w:rPr>
          </w:rPrChange>
        </w:rPr>
      </w:pPr>
      <w:r w:rsidRPr="0014203F">
        <w:rPr>
          <w:i/>
          <w:iCs/>
          <w:color w:val="4472C4" w:themeColor="accent1"/>
          <w:sz w:val="24"/>
          <w:szCs w:val="24"/>
          <w:rPrChange w:id="1256" w:author="Author" w:date="2023-04-25T15:59:00Z">
            <w:rPr>
              <w:b/>
              <w:bCs/>
              <w:i/>
              <w:iCs/>
              <w:color w:val="4472C4" w:themeColor="accent1"/>
              <w:sz w:val="24"/>
              <w:szCs w:val="24"/>
            </w:rPr>
          </w:rPrChange>
        </w:rPr>
        <w:t>Outcome 2.3</w:t>
      </w:r>
      <w:ins w:id="1257" w:author="Author" w:date="2023-04-25T15:58:00Z">
        <w:r w:rsidR="0014203F" w:rsidRPr="0014203F">
          <w:rPr>
            <w:i/>
            <w:iCs/>
            <w:color w:val="4472C4" w:themeColor="accent1"/>
            <w:sz w:val="24"/>
            <w:szCs w:val="24"/>
            <w:rPrChange w:id="1258" w:author="Author" w:date="2023-04-25T15:59:00Z">
              <w:rPr>
                <w:b/>
                <w:bCs/>
                <w:i/>
                <w:iCs/>
                <w:color w:val="4472C4" w:themeColor="accent1"/>
                <w:sz w:val="24"/>
                <w:szCs w:val="24"/>
              </w:rPr>
            </w:rPrChange>
          </w:rPr>
          <w:t>.</w:t>
        </w:r>
      </w:ins>
      <w:del w:id="1259" w:author="Author" w:date="2023-04-25T15:58:00Z">
        <w:r w:rsidRPr="0014203F" w:rsidDel="0014203F">
          <w:rPr>
            <w:i/>
            <w:iCs/>
            <w:color w:val="4472C4" w:themeColor="accent1"/>
            <w:sz w:val="24"/>
            <w:szCs w:val="24"/>
            <w:rPrChange w:id="1260" w:author="Author" w:date="2023-04-25T15:59:00Z">
              <w:rPr>
                <w:b/>
                <w:bCs/>
                <w:i/>
                <w:iCs/>
                <w:color w:val="4472C4" w:themeColor="accent1"/>
                <w:sz w:val="24"/>
                <w:szCs w:val="24"/>
              </w:rPr>
            </w:rPrChange>
          </w:rPr>
          <w:delText>:</w:delText>
        </w:r>
      </w:del>
      <w:r w:rsidRPr="0014203F">
        <w:rPr>
          <w:i/>
          <w:iCs/>
          <w:color w:val="4472C4" w:themeColor="accent1"/>
          <w:sz w:val="24"/>
          <w:szCs w:val="24"/>
          <w:rPrChange w:id="1261" w:author="Author" w:date="2023-04-25T15:59:00Z">
            <w:rPr>
              <w:b/>
              <w:bCs/>
              <w:i/>
              <w:iCs/>
              <w:color w:val="4472C4" w:themeColor="accent1"/>
              <w:sz w:val="24"/>
              <w:szCs w:val="24"/>
            </w:rPr>
          </w:rPrChange>
        </w:rPr>
        <w:t xml:space="preserve"> The </w:t>
      </w:r>
      <w:del w:id="1262" w:author="Author" w:date="2023-04-25T15:58:00Z">
        <w:r w:rsidRPr="0014203F" w:rsidDel="0014203F">
          <w:rPr>
            <w:i/>
            <w:iCs/>
            <w:color w:val="4472C4" w:themeColor="accent1"/>
            <w:sz w:val="24"/>
            <w:szCs w:val="24"/>
            <w:rPrChange w:id="1263" w:author="Author" w:date="2023-04-25T15:59:00Z">
              <w:rPr>
                <w:b/>
                <w:bCs/>
                <w:i/>
                <w:iCs/>
                <w:color w:val="4472C4" w:themeColor="accent1"/>
                <w:sz w:val="24"/>
                <w:szCs w:val="24"/>
              </w:rPr>
            </w:rPrChange>
          </w:rPr>
          <w:delText>RC</w:delText>
        </w:r>
      </w:del>
      <w:ins w:id="1264" w:author="Author" w:date="2023-04-25T15:59:00Z">
        <w:r w:rsidR="0014203F" w:rsidRPr="0014203F">
          <w:t xml:space="preserve"> </w:t>
        </w:r>
        <w:r w:rsidR="0014203F" w:rsidRPr="0014203F">
          <w:rPr>
            <w:i/>
            <w:iCs/>
            <w:color w:val="4472C4" w:themeColor="accent1"/>
            <w:sz w:val="24"/>
            <w:szCs w:val="24"/>
            <w:rPrChange w:id="1265" w:author="Author" w:date="2023-04-25T15:59:00Z">
              <w:rPr>
                <w:b/>
                <w:bCs/>
                <w:i/>
                <w:iCs/>
                <w:color w:val="4472C4" w:themeColor="accent1"/>
                <w:sz w:val="24"/>
                <w:szCs w:val="24"/>
              </w:rPr>
            </w:rPrChange>
          </w:rPr>
          <w:t>resident coordinator</w:t>
        </w:r>
      </w:ins>
      <w:r w:rsidRPr="0014203F">
        <w:rPr>
          <w:i/>
          <w:iCs/>
          <w:color w:val="4472C4" w:themeColor="accent1"/>
          <w:sz w:val="24"/>
          <w:szCs w:val="24"/>
          <w:rPrChange w:id="1266" w:author="Author" w:date="2023-04-25T15:59:00Z">
            <w:rPr>
              <w:b/>
              <w:bCs/>
              <w:i/>
              <w:iCs/>
              <w:color w:val="4472C4" w:themeColor="accent1"/>
              <w:sz w:val="24"/>
              <w:szCs w:val="24"/>
            </w:rPr>
          </w:rPrChange>
        </w:rPr>
        <w:t xml:space="preserve"> system strengthens </w:t>
      </w:r>
      <w:del w:id="1267" w:author="Author" w:date="2023-04-25T15:59:00Z">
        <w:r w:rsidRPr="0014203F" w:rsidDel="0014203F">
          <w:rPr>
            <w:i/>
            <w:iCs/>
            <w:color w:val="4472C4" w:themeColor="accent1"/>
            <w:sz w:val="24"/>
            <w:szCs w:val="24"/>
            <w:rPrChange w:id="1268" w:author="Author" w:date="2023-04-25T15:59:00Z">
              <w:rPr>
                <w:b/>
                <w:bCs/>
                <w:i/>
                <w:iCs/>
                <w:color w:val="4472C4" w:themeColor="accent1"/>
                <w:sz w:val="24"/>
                <w:szCs w:val="24"/>
              </w:rPr>
            </w:rPrChange>
          </w:rPr>
          <w:delText>UN</w:delText>
        </w:r>
      </w:del>
      <w:ins w:id="1269" w:author="Author" w:date="2023-04-25T15:59:00Z">
        <w:r w:rsidR="0014203F" w:rsidRPr="0014203F">
          <w:rPr>
            <w:i/>
            <w:iCs/>
            <w:color w:val="4472C4" w:themeColor="accent1"/>
            <w:sz w:val="24"/>
            <w:szCs w:val="24"/>
            <w:rPrChange w:id="1270" w:author="Author" w:date="2023-04-25T15:59:00Z">
              <w:rPr>
                <w:b/>
                <w:bCs/>
                <w:i/>
                <w:iCs/>
                <w:color w:val="4472C4" w:themeColor="accent1"/>
                <w:sz w:val="24"/>
                <w:szCs w:val="24"/>
              </w:rPr>
            </w:rPrChange>
          </w:rPr>
          <w:t>United Nations</w:t>
        </w:r>
      </w:ins>
      <w:r w:rsidRPr="0014203F">
        <w:rPr>
          <w:i/>
          <w:iCs/>
          <w:color w:val="4472C4" w:themeColor="accent1"/>
          <w:sz w:val="24"/>
          <w:szCs w:val="24"/>
          <w:rPrChange w:id="1271" w:author="Author" w:date="2023-04-25T15:59:00Z">
            <w:rPr>
              <w:b/>
              <w:bCs/>
              <w:i/>
              <w:iCs/>
              <w:color w:val="4472C4" w:themeColor="accent1"/>
              <w:sz w:val="24"/>
              <w:szCs w:val="24"/>
            </w:rPr>
          </w:rPrChange>
        </w:rPr>
        <w:t xml:space="preserve"> cross-pillar collaboration for enhanced programmatic integration and impact to strengthen prevention and durable solutions for the 2030 Agenda</w:t>
      </w:r>
      <w:del w:id="1272" w:author="Author" w:date="2023-04-25T15:59:00Z">
        <w:r w:rsidRPr="0014203F" w:rsidDel="0014203F">
          <w:rPr>
            <w:i/>
            <w:iCs/>
            <w:color w:val="4472C4" w:themeColor="accent1"/>
            <w:sz w:val="24"/>
            <w:szCs w:val="24"/>
            <w:rPrChange w:id="1273" w:author="Author" w:date="2023-04-25T15:59:00Z">
              <w:rPr>
                <w:b/>
                <w:bCs/>
                <w:i/>
                <w:iCs/>
                <w:color w:val="4472C4" w:themeColor="accent1"/>
                <w:sz w:val="24"/>
                <w:szCs w:val="24"/>
              </w:rPr>
            </w:rPrChange>
          </w:rPr>
          <w:delText>.</w:delText>
        </w:r>
      </w:del>
    </w:p>
    <w:tbl>
      <w:tblPr>
        <w:tblStyle w:val="TableGrid"/>
        <w:tblW w:w="15178" w:type="dxa"/>
        <w:tblInd w:w="-2" w:type="dxa"/>
        <w:tblBorders>
          <w:insideH w:val="none" w:sz="0" w:space="0" w:color="auto"/>
          <w:insideV w:val="none" w:sz="0" w:space="0" w:color="auto"/>
        </w:tblBorders>
        <w:tblLayout w:type="fixed"/>
        <w:tblLook w:val="04A0" w:firstRow="1" w:lastRow="0" w:firstColumn="1" w:lastColumn="0" w:noHBand="0" w:noVBand="1"/>
      </w:tblPr>
      <w:tblGrid>
        <w:gridCol w:w="2511"/>
        <w:gridCol w:w="236"/>
        <w:gridCol w:w="8381"/>
        <w:gridCol w:w="1440"/>
        <w:gridCol w:w="810"/>
        <w:gridCol w:w="900"/>
        <w:gridCol w:w="900"/>
      </w:tblGrid>
      <w:tr w:rsidR="00977042" w:rsidRPr="0014203F" w14:paraId="369E1223" w14:textId="77777777" w:rsidTr="002E4F2B">
        <w:tc>
          <w:tcPr>
            <w:tcW w:w="2511" w:type="dxa"/>
            <w:tcBorders>
              <w:top w:val="nil"/>
              <w:left w:val="nil"/>
              <w:bottom w:val="single" w:sz="4" w:space="0" w:color="auto"/>
            </w:tcBorders>
          </w:tcPr>
          <w:p w14:paraId="3C18F122" w14:textId="11A83437" w:rsidR="002E4F2B" w:rsidRPr="0014203F" w:rsidRDefault="002E4F2B">
            <w:pPr>
              <w:rPr>
                <w:rFonts w:ascii="Roboto" w:hAnsi="Roboto" w:cs="Calibri"/>
                <w:color w:val="7F7F7F" w:themeColor="text1" w:themeTint="80"/>
                <w:sz w:val="18"/>
                <w:szCs w:val="18"/>
                <w:lang w:val="en-GB"/>
              </w:rPr>
            </w:pPr>
            <w:r w:rsidRPr="0014203F">
              <w:rPr>
                <w:rFonts w:ascii="Roboto" w:hAnsi="Roboto" w:cstheme="majorHAnsi"/>
                <w:i/>
                <w:iCs/>
                <w:color w:val="808080" w:themeColor="background1" w:themeShade="80"/>
                <w:sz w:val="20"/>
                <w:szCs w:val="20"/>
                <w:rPrChange w:id="1274" w:author="Author" w:date="2023-04-25T15:59:00Z">
                  <w:rPr>
                    <w:rFonts w:ascii="Roboto" w:hAnsi="Roboto" w:cstheme="majorHAnsi"/>
                    <w:b/>
                    <w:i/>
                    <w:iCs/>
                    <w:color w:val="808080" w:themeColor="background1" w:themeShade="80"/>
                    <w:sz w:val="20"/>
                    <w:szCs w:val="20"/>
                  </w:rPr>
                </w:rPrChange>
              </w:rPr>
              <w:t xml:space="preserve">Corporate </w:t>
            </w:r>
            <w:del w:id="1275" w:author="Author" w:date="2023-04-25T16:01:00Z">
              <w:r w:rsidRPr="0014203F" w:rsidDel="0014203F">
                <w:rPr>
                  <w:rFonts w:ascii="Roboto" w:hAnsi="Roboto" w:cstheme="majorHAnsi"/>
                  <w:i/>
                  <w:iCs/>
                  <w:color w:val="808080" w:themeColor="background1" w:themeShade="80"/>
                  <w:sz w:val="20"/>
                  <w:szCs w:val="20"/>
                  <w:rPrChange w:id="1276" w:author="Author" w:date="2023-04-25T15:59:00Z">
                    <w:rPr>
                      <w:rFonts w:ascii="Roboto" w:hAnsi="Roboto" w:cstheme="majorHAnsi"/>
                      <w:b/>
                      <w:i/>
                      <w:iCs/>
                      <w:color w:val="808080" w:themeColor="background1" w:themeShade="80"/>
                      <w:sz w:val="20"/>
                      <w:szCs w:val="20"/>
                    </w:rPr>
                  </w:rPrChange>
                </w:rPr>
                <w:delText>O</w:delText>
              </w:r>
            </w:del>
            <w:ins w:id="1277" w:author="Author" w:date="2023-04-25T16:01:00Z">
              <w:r w:rsidR="0014203F">
                <w:rPr>
                  <w:rFonts w:ascii="Roboto" w:hAnsi="Roboto" w:cstheme="majorHAnsi"/>
                  <w:i/>
                  <w:iCs/>
                  <w:color w:val="808080" w:themeColor="background1" w:themeShade="80"/>
                  <w:sz w:val="20"/>
                  <w:szCs w:val="20"/>
                </w:rPr>
                <w:t>o</w:t>
              </w:r>
            </w:ins>
            <w:r w:rsidRPr="0014203F">
              <w:rPr>
                <w:rFonts w:ascii="Roboto" w:hAnsi="Roboto" w:cstheme="majorHAnsi"/>
                <w:i/>
                <w:iCs/>
                <w:color w:val="808080" w:themeColor="background1" w:themeShade="80"/>
                <w:sz w:val="20"/>
                <w:szCs w:val="20"/>
                <w:rPrChange w:id="1278" w:author="Author" w:date="2023-04-25T15:59:00Z">
                  <w:rPr>
                    <w:rFonts w:ascii="Roboto" w:hAnsi="Roboto" w:cstheme="majorHAnsi"/>
                    <w:b/>
                    <w:i/>
                    <w:iCs/>
                    <w:color w:val="808080" w:themeColor="background1" w:themeShade="80"/>
                    <w:sz w:val="20"/>
                    <w:szCs w:val="20"/>
                  </w:rPr>
                </w:rPrChange>
              </w:rPr>
              <w:t>utput</w:t>
            </w:r>
          </w:p>
        </w:tc>
        <w:tc>
          <w:tcPr>
            <w:tcW w:w="236" w:type="dxa"/>
            <w:tcBorders>
              <w:top w:val="nil"/>
              <w:bottom w:val="single" w:sz="4" w:space="0" w:color="auto"/>
            </w:tcBorders>
          </w:tcPr>
          <w:p w14:paraId="2B578015" w14:textId="77777777" w:rsidR="002E4F2B" w:rsidRPr="0014203F" w:rsidRDefault="002E4F2B">
            <w:pPr>
              <w:pStyle w:val="Default"/>
              <w:rPr>
                <w:rFonts w:ascii="Roboto" w:hAnsi="Roboto" w:cstheme="majorBidi"/>
                <w:i/>
                <w:iCs/>
                <w:color w:val="808080" w:themeColor="background1" w:themeShade="80"/>
                <w:sz w:val="20"/>
                <w:szCs w:val="20"/>
                <w:rPrChange w:id="1279" w:author="Author" w:date="2023-04-25T15:59:00Z">
                  <w:rPr>
                    <w:rFonts w:ascii="Roboto" w:hAnsi="Roboto" w:cstheme="majorBidi"/>
                    <w:b/>
                    <w:bCs/>
                    <w:i/>
                    <w:iCs/>
                    <w:color w:val="808080" w:themeColor="background1" w:themeShade="80"/>
                    <w:sz w:val="20"/>
                    <w:szCs w:val="20"/>
                  </w:rPr>
                </w:rPrChange>
              </w:rPr>
            </w:pPr>
          </w:p>
        </w:tc>
        <w:tc>
          <w:tcPr>
            <w:tcW w:w="8381" w:type="dxa"/>
            <w:tcBorders>
              <w:top w:val="nil"/>
              <w:bottom w:val="single" w:sz="4" w:space="0" w:color="auto"/>
            </w:tcBorders>
          </w:tcPr>
          <w:p w14:paraId="23E77288" w14:textId="0E45EB10" w:rsidR="002E4F2B" w:rsidRPr="0014203F" w:rsidRDefault="002E4F2B">
            <w:pPr>
              <w:pStyle w:val="Default"/>
              <w:rPr>
                <w:rFonts w:ascii="Roboto" w:hAnsi="Roboto" w:cstheme="majorBidi"/>
                <w:color w:val="7F7F7F" w:themeColor="text1" w:themeTint="80"/>
                <w:sz w:val="18"/>
                <w:szCs w:val="18"/>
              </w:rPr>
            </w:pPr>
            <w:r w:rsidRPr="0014203F">
              <w:rPr>
                <w:rFonts w:ascii="Roboto" w:hAnsi="Roboto" w:cstheme="majorBidi"/>
                <w:i/>
                <w:iCs/>
                <w:color w:val="808080" w:themeColor="background1" w:themeShade="80"/>
                <w:sz w:val="20"/>
                <w:szCs w:val="20"/>
                <w:rPrChange w:id="1280" w:author="Author" w:date="2023-04-25T15:59:00Z">
                  <w:rPr>
                    <w:rFonts w:ascii="Roboto" w:hAnsi="Roboto" w:cstheme="majorBidi"/>
                    <w:b/>
                    <w:bCs/>
                    <w:i/>
                    <w:iCs/>
                    <w:color w:val="808080" w:themeColor="background1" w:themeShade="80"/>
                    <w:sz w:val="20"/>
                    <w:szCs w:val="20"/>
                  </w:rPr>
                </w:rPrChange>
              </w:rPr>
              <w:t>Indicator</w:t>
            </w:r>
          </w:p>
        </w:tc>
        <w:tc>
          <w:tcPr>
            <w:tcW w:w="1440" w:type="dxa"/>
            <w:tcBorders>
              <w:top w:val="nil"/>
              <w:bottom w:val="single" w:sz="4" w:space="0" w:color="auto"/>
            </w:tcBorders>
          </w:tcPr>
          <w:p w14:paraId="01218255" w14:textId="77777777" w:rsidR="002E4F2B" w:rsidRPr="0014203F" w:rsidRDefault="002E4F2B">
            <w:pPr>
              <w:jc w:val="center"/>
            </w:pPr>
            <w:r w:rsidRPr="0014203F">
              <w:rPr>
                <w:rFonts w:ascii="Roboto" w:hAnsi="Roboto" w:cstheme="majorHAnsi"/>
                <w:i/>
                <w:iCs/>
                <w:color w:val="808080" w:themeColor="background1" w:themeShade="80"/>
                <w:sz w:val="20"/>
                <w:szCs w:val="20"/>
                <w:rPrChange w:id="1281" w:author="Author" w:date="2023-04-25T15:59:00Z">
                  <w:rPr>
                    <w:rFonts w:ascii="Roboto" w:hAnsi="Roboto" w:cstheme="majorHAnsi"/>
                    <w:b/>
                    <w:i/>
                    <w:iCs/>
                    <w:color w:val="808080" w:themeColor="background1" w:themeShade="80"/>
                    <w:sz w:val="20"/>
                    <w:szCs w:val="20"/>
                  </w:rPr>
                </w:rPrChange>
              </w:rPr>
              <w:t>Baseline</w:t>
            </w:r>
          </w:p>
        </w:tc>
        <w:tc>
          <w:tcPr>
            <w:tcW w:w="810" w:type="dxa"/>
            <w:tcBorders>
              <w:top w:val="nil"/>
              <w:bottom w:val="single" w:sz="4" w:space="0" w:color="auto"/>
              <w:right w:val="nil"/>
            </w:tcBorders>
          </w:tcPr>
          <w:p w14:paraId="7D91AFD2" w14:textId="19E05FB0" w:rsidR="002E4F2B" w:rsidRPr="0014203F" w:rsidRDefault="002E4F2B">
            <w:pPr>
              <w:jc w:val="center"/>
            </w:pPr>
            <w:r w:rsidRPr="0014203F">
              <w:rPr>
                <w:rFonts w:ascii="Roboto" w:hAnsi="Roboto" w:cstheme="majorHAnsi"/>
                <w:i/>
                <w:iCs/>
                <w:color w:val="808080" w:themeColor="background1" w:themeShade="80"/>
                <w:sz w:val="20"/>
                <w:szCs w:val="20"/>
                <w:rPrChange w:id="1282" w:author="Author" w:date="2023-04-25T15:59:00Z">
                  <w:rPr>
                    <w:rFonts w:ascii="Roboto" w:hAnsi="Roboto" w:cstheme="majorHAnsi"/>
                    <w:b/>
                    <w:i/>
                    <w:iCs/>
                    <w:color w:val="808080" w:themeColor="background1" w:themeShade="80"/>
                    <w:sz w:val="20"/>
                    <w:szCs w:val="20"/>
                  </w:rPr>
                </w:rPrChange>
              </w:rPr>
              <w:t xml:space="preserve">2025 </w:t>
            </w:r>
            <w:del w:id="1283" w:author="Author" w:date="2023-04-25T16:01:00Z">
              <w:r w:rsidRPr="0014203F" w:rsidDel="0014203F">
                <w:rPr>
                  <w:rFonts w:ascii="Roboto" w:hAnsi="Roboto" w:cstheme="majorHAnsi"/>
                  <w:i/>
                  <w:iCs/>
                  <w:color w:val="808080" w:themeColor="background1" w:themeShade="80"/>
                  <w:sz w:val="20"/>
                  <w:szCs w:val="20"/>
                  <w:rPrChange w:id="1284" w:author="Author" w:date="2023-04-25T15:59:00Z">
                    <w:rPr>
                      <w:rFonts w:ascii="Roboto" w:hAnsi="Roboto" w:cstheme="majorHAnsi"/>
                      <w:b/>
                      <w:i/>
                      <w:iCs/>
                      <w:color w:val="808080" w:themeColor="background1" w:themeShade="80"/>
                      <w:sz w:val="20"/>
                      <w:szCs w:val="20"/>
                    </w:rPr>
                  </w:rPrChange>
                </w:rPr>
                <w:delText>T</w:delText>
              </w:r>
            </w:del>
            <w:ins w:id="1285" w:author="Author" w:date="2023-04-25T16:01:00Z">
              <w:r w:rsidR="0014203F">
                <w:rPr>
                  <w:rFonts w:ascii="Roboto" w:hAnsi="Roboto" w:cstheme="majorHAnsi"/>
                  <w:i/>
                  <w:iCs/>
                  <w:color w:val="808080" w:themeColor="background1" w:themeShade="80"/>
                  <w:sz w:val="20"/>
                  <w:szCs w:val="20"/>
                </w:rPr>
                <w:t>t</w:t>
              </w:r>
            </w:ins>
            <w:r w:rsidRPr="0014203F">
              <w:rPr>
                <w:rFonts w:ascii="Roboto" w:hAnsi="Roboto" w:cstheme="majorHAnsi"/>
                <w:i/>
                <w:iCs/>
                <w:color w:val="808080" w:themeColor="background1" w:themeShade="80"/>
                <w:sz w:val="20"/>
                <w:szCs w:val="20"/>
                <w:rPrChange w:id="1286" w:author="Author" w:date="2023-04-25T15:59:00Z">
                  <w:rPr>
                    <w:rFonts w:ascii="Roboto" w:hAnsi="Roboto" w:cstheme="majorHAnsi"/>
                    <w:b/>
                    <w:i/>
                    <w:iCs/>
                    <w:color w:val="808080" w:themeColor="background1" w:themeShade="80"/>
                    <w:sz w:val="20"/>
                    <w:szCs w:val="20"/>
                  </w:rPr>
                </w:rPrChange>
              </w:rPr>
              <w:t>arget</w:t>
            </w:r>
          </w:p>
        </w:tc>
        <w:tc>
          <w:tcPr>
            <w:tcW w:w="900" w:type="dxa"/>
            <w:tcBorders>
              <w:top w:val="nil"/>
              <w:bottom w:val="single" w:sz="4" w:space="0" w:color="auto"/>
              <w:right w:val="nil"/>
            </w:tcBorders>
          </w:tcPr>
          <w:p w14:paraId="59130D4A" w14:textId="03197A97" w:rsidR="002E4F2B" w:rsidRPr="0014203F" w:rsidRDefault="002E4F2B">
            <w:pPr>
              <w:jc w:val="center"/>
              <w:rPr>
                <w:rFonts w:ascii="Roboto" w:hAnsi="Roboto" w:cstheme="majorHAnsi"/>
                <w:i/>
                <w:iCs/>
                <w:color w:val="808080" w:themeColor="background1" w:themeShade="80"/>
                <w:sz w:val="20"/>
                <w:szCs w:val="20"/>
                <w:rPrChange w:id="1287" w:author="Author" w:date="2023-04-25T15:59:00Z">
                  <w:rPr>
                    <w:rFonts w:ascii="Roboto" w:hAnsi="Roboto" w:cstheme="majorHAnsi"/>
                    <w:b/>
                    <w:i/>
                    <w:iCs/>
                    <w:color w:val="808080" w:themeColor="background1" w:themeShade="80"/>
                    <w:sz w:val="20"/>
                    <w:szCs w:val="20"/>
                  </w:rPr>
                </w:rPrChange>
              </w:rPr>
            </w:pPr>
            <w:r w:rsidRPr="0014203F">
              <w:rPr>
                <w:rFonts w:ascii="Roboto" w:hAnsi="Roboto" w:cstheme="majorHAnsi"/>
                <w:i/>
                <w:iCs/>
                <w:color w:val="808080" w:themeColor="background1" w:themeShade="80"/>
                <w:sz w:val="20"/>
                <w:szCs w:val="20"/>
                <w:rPrChange w:id="1288" w:author="Author" w:date="2023-04-25T15:59:00Z">
                  <w:rPr>
                    <w:rFonts w:ascii="Roboto" w:hAnsi="Roboto" w:cstheme="majorHAnsi"/>
                    <w:b/>
                    <w:i/>
                    <w:iCs/>
                    <w:color w:val="808080" w:themeColor="background1" w:themeShade="80"/>
                    <w:sz w:val="20"/>
                    <w:szCs w:val="20"/>
                  </w:rPr>
                </w:rPrChange>
              </w:rPr>
              <w:t xml:space="preserve">2022 </w:t>
            </w:r>
            <w:del w:id="1289" w:author="Author" w:date="2023-04-25T16:01:00Z">
              <w:r w:rsidRPr="0014203F" w:rsidDel="0014203F">
                <w:rPr>
                  <w:rFonts w:ascii="Roboto" w:hAnsi="Roboto" w:cstheme="majorHAnsi"/>
                  <w:i/>
                  <w:iCs/>
                  <w:color w:val="808080" w:themeColor="background1" w:themeShade="80"/>
                  <w:sz w:val="20"/>
                  <w:szCs w:val="20"/>
                  <w:rPrChange w:id="1290" w:author="Author" w:date="2023-04-25T15:59:00Z">
                    <w:rPr>
                      <w:rFonts w:ascii="Roboto" w:hAnsi="Roboto" w:cstheme="majorHAnsi"/>
                      <w:b/>
                      <w:i/>
                      <w:iCs/>
                      <w:color w:val="808080" w:themeColor="background1" w:themeShade="80"/>
                      <w:sz w:val="20"/>
                      <w:szCs w:val="20"/>
                    </w:rPr>
                  </w:rPrChange>
                </w:rPr>
                <w:delText>R</w:delText>
              </w:r>
            </w:del>
            <w:ins w:id="1291" w:author="Author" w:date="2023-04-25T16:01:00Z">
              <w:r w:rsidR="0014203F">
                <w:rPr>
                  <w:rFonts w:ascii="Roboto" w:hAnsi="Roboto" w:cstheme="majorHAnsi"/>
                  <w:i/>
                  <w:iCs/>
                  <w:color w:val="808080" w:themeColor="background1" w:themeShade="80"/>
                  <w:sz w:val="20"/>
                  <w:szCs w:val="20"/>
                </w:rPr>
                <w:t>r</w:t>
              </w:r>
            </w:ins>
            <w:r w:rsidRPr="0014203F">
              <w:rPr>
                <w:rFonts w:ascii="Roboto" w:hAnsi="Roboto" w:cstheme="majorHAnsi"/>
                <w:i/>
                <w:iCs/>
                <w:color w:val="808080" w:themeColor="background1" w:themeShade="80"/>
                <w:sz w:val="20"/>
                <w:szCs w:val="20"/>
                <w:rPrChange w:id="1292" w:author="Author" w:date="2023-04-25T15:59:00Z">
                  <w:rPr>
                    <w:rFonts w:ascii="Roboto" w:hAnsi="Roboto" w:cstheme="majorHAnsi"/>
                    <w:b/>
                    <w:i/>
                    <w:iCs/>
                    <w:color w:val="808080" w:themeColor="background1" w:themeShade="80"/>
                    <w:sz w:val="20"/>
                    <w:szCs w:val="20"/>
                  </w:rPr>
                </w:rPrChange>
              </w:rPr>
              <w:t>esults</w:t>
            </w:r>
          </w:p>
        </w:tc>
        <w:tc>
          <w:tcPr>
            <w:tcW w:w="900" w:type="dxa"/>
            <w:tcBorders>
              <w:top w:val="nil"/>
              <w:bottom w:val="single" w:sz="4" w:space="0" w:color="auto"/>
              <w:right w:val="nil"/>
            </w:tcBorders>
          </w:tcPr>
          <w:p w14:paraId="4AF1BAF4" w14:textId="77777777" w:rsidR="002E4F2B" w:rsidRPr="0014203F" w:rsidRDefault="002E4F2B">
            <w:pPr>
              <w:jc w:val="center"/>
              <w:rPr>
                <w:rFonts w:ascii="Roboto" w:hAnsi="Roboto" w:cstheme="majorHAnsi"/>
                <w:i/>
                <w:iCs/>
                <w:color w:val="808080" w:themeColor="background1" w:themeShade="80"/>
                <w:sz w:val="20"/>
                <w:szCs w:val="20"/>
                <w:rPrChange w:id="1293" w:author="Author" w:date="2023-04-25T15:59:00Z">
                  <w:rPr>
                    <w:rFonts w:ascii="Roboto" w:hAnsi="Roboto" w:cstheme="majorHAnsi"/>
                    <w:b/>
                    <w:i/>
                    <w:iCs/>
                    <w:color w:val="808080" w:themeColor="background1" w:themeShade="80"/>
                    <w:sz w:val="20"/>
                    <w:szCs w:val="20"/>
                  </w:rPr>
                </w:rPrChange>
              </w:rPr>
            </w:pPr>
            <w:r w:rsidRPr="0014203F">
              <w:rPr>
                <w:rFonts w:ascii="Roboto" w:hAnsi="Roboto" w:cstheme="majorHAnsi"/>
                <w:i/>
                <w:iCs/>
                <w:color w:val="808080" w:themeColor="background1" w:themeShade="80"/>
                <w:sz w:val="20"/>
                <w:szCs w:val="20"/>
                <w:rPrChange w:id="1294" w:author="Author" w:date="2023-04-25T15:59:00Z">
                  <w:rPr>
                    <w:rFonts w:ascii="Roboto" w:hAnsi="Roboto" w:cstheme="majorHAnsi"/>
                    <w:b/>
                    <w:i/>
                    <w:iCs/>
                    <w:color w:val="808080" w:themeColor="background1" w:themeShade="80"/>
                    <w:sz w:val="20"/>
                    <w:szCs w:val="20"/>
                  </w:rPr>
                </w:rPrChange>
              </w:rPr>
              <w:t>Source</w:t>
            </w:r>
          </w:p>
        </w:tc>
      </w:tr>
      <w:tr w:rsidR="00C911AF" w:rsidRPr="00F51708" w14:paraId="4110C15B" w14:textId="77777777" w:rsidTr="002E4F2B">
        <w:tc>
          <w:tcPr>
            <w:tcW w:w="2511" w:type="dxa"/>
            <w:tcBorders>
              <w:top w:val="single" w:sz="4" w:space="0" w:color="auto"/>
              <w:bottom w:val="nil"/>
              <w:right w:val="nil"/>
            </w:tcBorders>
          </w:tcPr>
          <w:p w14:paraId="692A86FA" w14:textId="4D48DB1C" w:rsidR="002E4F2B" w:rsidRPr="00F51708" w:rsidRDefault="002E4F2B">
            <w:r w:rsidRPr="00F51708">
              <w:rPr>
                <w:rFonts w:ascii="Roboto" w:hAnsi="Roboto" w:cs="Calibri"/>
                <w:sz w:val="18"/>
                <w:szCs w:val="18"/>
                <w:lang w:val="en-GB"/>
              </w:rPr>
              <w:t xml:space="preserve">2.3.1 </w:t>
            </w:r>
            <w:r w:rsidRPr="0014203F">
              <w:rPr>
                <w:rFonts w:ascii="Roboto" w:hAnsi="Roboto" w:cs="Calibri"/>
                <w:sz w:val="18"/>
                <w:szCs w:val="18"/>
                <w:lang w:val="en-GB"/>
                <w:rPrChange w:id="1295" w:author="Author" w:date="2023-04-25T16:01:00Z">
                  <w:rPr>
                    <w:rFonts w:ascii="Roboto" w:hAnsi="Roboto" w:cs="Calibri"/>
                    <w:b/>
                    <w:bCs/>
                    <w:sz w:val="18"/>
                    <w:szCs w:val="18"/>
                    <w:lang w:val="en-GB"/>
                  </w:rPr>
                </w:rPrChange>
              </w:rPr>
              <w:t xml:space="preserve">Strengthened synergies across </w:t>
            </w:r>
            <w:r w:rsidRPr="0014203F" w:rsidDel="0C9E29F3">
              <w:rPr>
                <w:rFonts w:ascii="Roboto" w:hAnsi="Roboto" w:cs="Calibri"/>
                <w:sz w:val="18"/>
                <w:szCs w:val="18"/>
                <w:lang w:val="en-GB"/>
                <w:rPrChange w:id="1296" w:author="Author" w:date="2023-04-25T16:01:00Z">
                  <w:rPr>
                    <w:rFonts w:ascii="Roboto" w:hAnsi="Roboto" w:cs="Calibri"/>
                    <w:b/>
                    <w:bCs/>
                    <w:sz w:val="18"/>
                    <w:szCs w:val="18"/>
                    <w:lang w:val="en-GB"/>
                  </w:rPr>
                </w:rPrChange>
              </w:rPr>
              <w:t>development, humanitarian</w:t>
            </w:r>
            <w:del w:id="1297" w:author="Author" w:date="2023-04-25T16:01:00Z">
              <w:r w:rsidRPr="0014203F" w:rsidDel="0014203F">
                <w:rPr>
                  <w:rFonts w:ascii="Roboto" w:hAnsi="Roboto" w:cs="Calibri"/>
                  <w:sz w:val="18"/>
                  <w:szCs w:val="18"/>
                  <w:lang w:val="en-GB"/>
                  <w:rPrChange w:id="1298" w:author="Author" w:date="2023-04-25T16:01:00Z">
                    <w:rPr>
                      <w:rFonts w:ascii="Roboto" w:hAnsi="Roboto" w:cs="Calibri"/>
                      <w:b/>
                      <w:bCs/>
                      <w:sz w:val="18"/>
                      <w:szCs w:val="18"/>
                      <w:lang w:val="en-GB"/>
                    </w:rPr>
                  </w:rPrChange>
                </w:rPr>
                <w:delText>,</w:delText>
              </w:r>
            </w:del>
            <w:r w:rsidRPr="0014203F" w:rsidDel="0C9E29F3">
              <w:rPr>
                <w:rFonts w:ascii="Roboto" w:hAnsi="Roboto" w:cs="Calibri"/>
                <w:sz w:val="18"/>
                <w:szCs w:val="18"/>
                <w:lang w:val="en-GB"/>
                <w:rPrChange w:id="1299" w:author="Author" w:date="2023-04-25T16:01:00Z">
                  <w:rPr>
                    <w:rFonts w:ascii="Roboto" w:hAnsi="Roboto" w:cs="Calibri"/>
                    <w:b/>
                    <w:bCs/>
                    <w:sz w:val="18"/>
                    <w:szCs w:val="18"/>
                    <w:lang w:val="en-GB"/>
                  </w:rPr>
                </w:rPrChange>
              </w:rPr>
              <w:t xml:space="preserve"> and peacebuilding interventions</w:t>
            </w:r>
          </w:p>
        </w:tc>
        <w:tc>
          <w:tcPr>
            <w:tcW w:w="236" w:type="dxa"/>
            <w:tcBorders>
              <w:top w:val="single" w:sz="4" w:space="0" w:color="auto"/>
              <w:bottom w:val="nil"/>
              <w:right w:val="nil"/>
            </w:tcBorders>
          </w:tcPr>
          <w:p w14:paraId="03BAC77E" w14:textId="77777777" w:rsidR="002E4F2B" w:rsidRPr="00F51708" w:rsidRDefault="002E4F2B">
            <w:pPr>
              <w:pStyle w:val="Default"/>
              <w:rPr>
                <w:rFonts w:ascii="Roboto" w:hAnsi="Roboto" w:cstheme="majorHAnsi"/>
                <w:color w:val="auto"/>
                <w:sz w:val="18"/>
                <w:szCs w:val="18"/>
              </w:rPr>
            </w:pPr>
          </w:p>
        </w:tc>
        <w:tc>
          <w:tcPr>
            <w:tcW w:w="8381" w:type="dxa"/>
            <w:tcBorders>
              <w:top w:val="single" w:sz="4" w:space="0" w:color="auto"/>
              <w:left w:val="nil"/>
              <w:bottom w:val="nil"/>
              <w:right w:val="nil"/>
            </w:tcBorders>
          </w:tcPr>
          <w:p w14:paraId="1F8922DA" w14:textId="5D4A153D" w:rsidR="002E4F2B" w:rsidRPr="00F51708" w:rsidRDefault="002E4F2B">
            <w:pPr>
              <w:pStyle w:val="Default"/>
              <w:rPr>
                <w:rFonts w:ascii="Roboto" w:hAnsi="Roboto" w:cstheme="majorHAnsi"/>
                <w:color w:val="auto"/>
                <w:sz w:val="18"/>
                <w:szCs w:val="18"/>
              </w:rPr>
            </w:pPr>
            <w:del w:id="1300" w:author="Author" w:date="2023-04-25T14:29:00Z">
              <w:r w:rsidRPr="00F51708" w:rsidDel="00A476FF">
                <w:rPr>
                  <w:rFonts w:ascii="Roboto" w:hAnsi="Roboto" w:cstheme="majorHAnsi"/>
                  <w:color w:val="auto"/>
                  <w:sz w:val="18"/>
                  <w:szCs w:val="18"/>
                </w:rPr>
                <w:delText>%</w:delText>
              </w:r>
            </w:del>
            <w:ins w:id="1301" w:author="Author" w:date="2023-04-25T14:29:00Z">
              <w:r w:rsidR="00A476FF">
                <w:rPr>
                  <w:rFonts w:ascii="Roboto" w:hAnsi="Roboto" w:cstheme="majorHAnsi"/>
                  <w:color w:val="7F7F7F" w:themeColor="text1" w:themeTint="80"/>
                  <w:sz w:val="18"/>
                  <w:szCs w:val="18"/>
                </w:rPr>
                <w:t xml:space="preserve"> </w:t>
              </w:r>
              <w:bookmarkStart w:id="1302" w:name="_Hlk133592282"/>
              <w:r w:rsidR="00A476FF">
                <w:rPr>
                  <w:rFonts w:ascii="Roboto" w:hAnsi="Roboto" w:cstheme="majorHAnsi"/>
                  <w:color w:val="7F7F7F" w:themeColor="text1" w:themeTint="80"/>
                  <w:sz w:val="18"/>
                  <w:szCs w:val="18"/>
                </w:rPr>
                <w:t>Percentage</w:t>
              </w:r>
            </w:ins>
            <w:r w:rsidRPr="00F51708">
              <w:rPr>
                <w:rFonts w:ascii="Roboto" w:hAnsi="Roboto" w:cstheme="majorHAnsi"/>
                <w:color w:val="auto"/>
                <w:sz w:val="18"/>
                <w:szCs w:val="18"/>
              </w:rPr>
              <w:t xml:space="preserve"> of </w:t>
            </w:r>
            <w:r w:rsidRPr="00F51708">
              <w:rPr>
                <w:rFonts w:ascii="Roboto" w:hAnsi="Roboto" w:cstheme="majorBidi"/>
                <w:color w:val="auto"/>
                <w:sz w:val="18"/>
                <w:szCs w:val="18"/>
              </w:rPr>
              <w:t>programme country</w:t>
            </w:r>
            <w:r w:rsidRPr="00F51708">
              <w:rPr>
                <w:rFonts w:ascii="Roboto" w:hAnsi="Roboto" w:cstheme="majorHAnsi"/>
                <w:color w:val="auto"/>
                <w:sz w:val="18"/>
                <w:szCs w:val="18"/>
              </w:rPr>
              <w:t xml:space="preserve"> Governments (where there is a multi-hatted </w:t>
            </w:r>
            <w:ins w:id="1303" w:author="Author" w:date="2023-04-25T16:04:00Z">
              <w:r w:rsidR="00EE48BD" w:rsidRPr="00F46EDF">
                <w:rPr>
                  <w:rFonts w:ascii="Roboto" w:hAnsi="Roboto" w:cs="Calibri"/>
                  <w:bCs/>
                  <w:sz w:val="18"/>
                  <w:szCs w:val="18"/>
                  <w:lang w:val="en-GB"/>
                </w:rPr>
                <w:t>resident coordinator</w:t>
              </w:r>
            </w:ins>
            <w:del w:id="1304" w:author="Author" w:date="2023-04-25T16:01:00Z">
              <w:r w:rsidRPr="00F51708" w:rsidDel="00EE48BD">
                <w:rPr>
                  <w:rFonts w:ascii="Roboto" w:hAnsi="Roboto" w:cstheme="majorHAnsi"/>
                  <w:color w:val="auto"/>
                  <w:sz w:val="18"/>
                  <w:szCs w:val="18"/>
                </w:rPr>
                <w:delText>RC</w:delText>
              </w:r>
            </w:del>
            <w:r w:rsidRPr="00F51708">
              <w:rPr>
                <w:rFonts w:ascii="Roboto" w:hAnsi="Roboto" w:cstheme="majorHAnsi"/>
                <w:color w:val="auto"/>
                <w:sz w:val="18"/>
                <w:szCs w:val="18"/>
              </w:rPr>
              <w:t xml:space="preserve">) agreeing that the </w:t>
            </w:r>
            <w:del w:id="1305" w:author="Author" w:date="2023-04-25T16:05:00Z">
              <w:r w:rsidRPr="00F51708" w:rsidDel="00EE48BD">
                <w:rPr>
                  <w:rFonts w:ascii="Roboto" w:hAnsi="Roboto" w:cstheme="majorHAnsi"/>
                  <w:color w:val="auto"/>
                  <w:sz w:val="18"/>
                  <w:szCs w:val="18"/>
                </w:rPr>
                <w:delText>RC</w:delText>
              </w:r>
            </w:del>
            <w:ins w:id="1306" w:author="Author" w:date="2023-04-25T16:05:00Z">
              <w:r w:rsidR="00EE48BD" w:rsidRPr="00F46EDF">
                <w:rPr>
                  <w:rFonts w:ascii="Roboto" w:hAnsi="Roboto" w:cs="Calibri"/>
                  <w:bCs/>
                  <w:sz w:val="18"/>
                  <w:szCs w:val="18"/>
                  <w:lang w:val="en-GB"/>
                </w:rPr>
                <w:t>resident coordinator</w:t>
              </w:r>
            </w:ins>
            <w:r w:rsidRPr="00F51708">
              <w:rPr>
                <w:rFonts w:ascii="Roboto" w:hAnsi="Roboto" w:cstheme="majorHAnsi"/>
                <w:color w:val="auto"/>
                <w:sz w:val="18"/>
                <w:szCs w:val="18"/>
              </w:rPr>
              <w:t xml:space="preserve"> displayed strengthened ability to serve as an entry point for easy access to </w:t>
            </w:r>
            <w:del w:id="1307" w:author="Author" w:date="2023-04-25T16:05:00Z">
              <w:r w:rsidRPr="00F51708" w:rsidDel="00EE48BD">
                <w:rPr>
                  <w:rFonts w:ascii="Roboto" w:hAnsi="Roboto" w:cstheme="majorHAnsi"/>
                  <w:color w:val="auto"/>
                  <w:sz w:val="18"/>
                  <w:szCs w:val="18"/>
                </w:rPr>
                <w:delText>UN</w:delText>
              </w:r>
            </w:del>
            <w:ins w:id="1308" w:author="Author" w:date="2023-04-25T16:05:00Z">
              <w:r w:rsidR="00EE48BD">
                <w:rPr>
                  <w:rFonts w:ascii="Roboto" w:hAnsi="Roboto" w:cstheme="majorHAnsi"/>
                  <w:color w:val="auto"/>
                  <w:sz w:val="18"/>
                  <w:szCs w:val="18"/>
                </w:rPr>
                <w:t>United Nations</w:t>
              </w:r>
            </w:ins>
            <w:r w:rsidRPr="00F51708">
              <w:rPr>
                <w:rFonts w:ascii="Roboto" w:hAnsi="Roboto" w:cstheme="majorHAnsi"/>
                <w:color w:val="auto"/>
                <w:sz w:val="18"/>
                <w:szCs w:val="18"/>
              </w:rPr>
              <w:t xml:space="preserve"> offer/</w:t>
            </w:r>
            <w:del w:id="1309" w:author="Author" w:date="2023-04-25T16:05:00Z">
              <w:r w:rsidRPr="00F51708" w:rsidDel="00EE48BD">
                <w:rPr>
                  <w:rFonts w:ascii="Roboto" w:hAnsi="Roboto" w:cstheme="majorHAnsi"/>
                  <w:color w:val="auto"/>
                  <w:sz w:val="18"/>
                  <w:szCs w:val="18"/>
                </w:rPr>
                <w:delText xml:space="preserve"> </w:delText>
              </w:r>
            </w:del>
            <w:r w:rsidRPr="00F51708">
              <w:rPr>
                <w:rFonts w:ascii="Roboto" w:hAnsi="Roboto" w:cstheme="majorHAnsi"/>
                <w:color w:val="auto"/>
                <w:sz w:val="18"/>
                <w:szCs w:val="18"/>
              </w:rPr>
              <w:t xml:space="preserve">expertise across the </w:t>
            </w:r>
            <w:del w:id="1310" w:author="Author" w:date="2023-04-25T16:05:00Z">
              <w:r w:rsidRPr="00F51708" w:rsidDel="00EE48BD">
                <w:rPr>
                  <w:rFonts w:ascii="Roboto" w:hAnsi="Roboto" w:cstheme="majorHAnsi"/>
                  <w:color w:val="auto"/>
                  <w:sz w:val="18"/>
                  <w:szCs w:val="18"/>
                </w:rPr>
                <w:delText>UN</w:delText>
              </w:r>
            </w:del>
            <w:r w:rsidRPr="00F51708">
              <w:rPr>
                <w:rFonts w:ascii="Roboto" w:hAnsi="Roboto" w:cstheme="majorHAnsi"/>
                <w:color w:val="auto"/>
                <w:sz w:val="18"/>
                <w:szCs w:val="18"/>
              </w:rPr>
              <w:t xml:space="preserve"> system (strongly agree and agree)</w:t>
            </w:r>
            <w:bookmarkEnd w:id="1302"/>
          </w:p>
        </w:tc>
        <w:tc>
          <w:tcPr>
            <w:tcW w:w="1440" w:type="dxa"/>
            <w:tcBorders>
              <w:top w:val="single" w:sz="4" w:space="0" w:color="auto"/>
              <w:left w:val="nil"/>
              <w:bottom w:val="nil"/>
              <w:right w:val="nil"/>
            </w:tcBorders>
          </w:tcPr>
          <w:p w14:paraId="6B0ACC9A" w14:textId="77777777" w:rsidR="002E4F2B" w:rsidRPr="00F51708" w:rsidRDefault="002E4F2B">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62%</w:t>
            </w:r>
          </w:p>
          <w:p w14:paraId="18580DC2" w14:textId="77777777" w:rsidR="002E4F2B" w:rsidRPr="00F51708" w:rsidRDefault="002E4F2B">
            <w:pPr>
              <w:pStyle w:val="paragraph"/>
              <w:spacing w:before="0" w:beforeAutospacing="0" w:after="0" w:afterAutospacing="0"/>
              <w:jc w:val="center"/>
              <w:rPr>
                <w:rStyle w:val="normaltextrun"/>
                <w:rFonts w:eastAsia="DengXian" w:cs="Arial"/>
              </w:rPr>
            </w:pPr>
            <w:r w:rsidRPr="00F51708">
              <w:rPr>
                <w:rStyle w:val="normaltextrun"/>
                <w:rFonts w:ascii="Roboto" w:hAnsi="Roboto"/>
                <w:sz w:val="18"/>
                <w:szCs w:val="18"/>
              </w:rPr>
              <w:t>(2019)</w:t>
            </w:r>
          </w:p>
        </w:tc>
        <w:tc>
          <w:tcPr>
            <w:tcW w:w="810" w:type="dxa"/>
            <w:tcBorders>
              <w:top w:val="single" w:sz="4" w:space="0" w:color="auto"/>
              <w:left w:val="nil"/>
              <w:bottom w:val="nil"/>
              <w:right w:val="single" w:sz="4" w:space="0" w:color="auto"/>
            </w:tcBorders>
          </w:tcPr>
          <w:p w14:paraId="05148ED7" w14:textId="6E811F0C" w:rsidR="002E4F2B" w:rsidRPr="00F51708" w:rsidRDefault="0085607E">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w:t>
            </w:r>
            <w:r>
              <w:rPr>
                <w:rStyle w:val="normaltextrun"/>
                <w:rFonts w:ascii="Roboto" w:hAnsi="Roboto"/>
                <w:sz w:val="18"/>
                <w:szCs w:val="18"/>
              </w:rPr>
              <w:t>5</w:t>
            </w:r>
            <w:r w:rsidR="002E4F2B" w:rsidRPr="00F51708">
              <w:rPr>
                <w:rStyle w:val="normaltextrun"/>
                <w:rFonts w:ascii="Roboto" w:hAnsi="Roboto"/>
                <w:sz w:val="18"/>
                <w:szCs w:val="18"/>
              </w:rPr>
              <w:t>%</w:t>
            </w:r>
          </w:p>
        </w:tc>
        <w:tc>
          <w:tcPr>
            <w:tcW w:w="900" w:type="dxa"/>
            <w:tcBorders>
              <w:top w:val="single" w:sz="4" w:space="0" w:color="auto"/>
              <w:left w:val="single" w:sz="4" w:space="0" w:color="auto"/>
              <w:bottom w:val="nil"/>
            </w:tcBorders>
          </w:tcPr>
          <w:p w14:paraId="00B88CE6" w14:textId="77777777" w:rsidR="002E4F2B" w:rsidRPr="00F51708" w:rsidRDefault="002E4F2B">
            <w:pPr>
              <w:pStyle w:val="paragraph"/>
              <w:spacing w:before="0" w:beforeAutospacing="0" w:after="0" w:afterAutospacing="0"/>
              <w:ind w:left="-104" w:right="-104"/>
              <w:jc w:val="center"/>
              <w:textAlignment w:val="baseline"/>
              <w:rPr>
                <w:rStyle w:val="normaltextrun"/>
                <w:rFonts w:ascii="Roboto" w:hAnsi="Roboto"/>
                <w:sz w:val="18"/>
                <w:szCs w:val="18"/>
              </w:rPr>
            </w:pPr>
            <w:r w:rsidRPr="00F51708">
              <w:rPr>
                <w:rStyle w:val="normaltextrun"/>
                <w:rFonts w:ascii="Roboto" w:hAnsi="Roboto"/>
                <w:sz w:val="18"/>
                <w:szCs w:val="18"/>
              </w:rPr>
              <w:t>82%</w:t>
            </w:r>
          </w:p>
        </w:tc>
        <w:tc>
          <w:tcPr>
            <w:tcW w:w="900" w:type="dxa"/>
            <w:tcBorders>
              <w:top w:val="single" w:sz="4" w:space="0" w:color="auto"/>
              <w:left w:val="single" w:sz="4" w:space="0" w:color="auto"/>
              <w:bottom w:val="nil"/>
            </w:tcBorders>
          </w:tcPr>
          <w:p w14:paraId="43020F46" w14:textId="14E5AFD5" w:rsidR="002E4F2B" w:rsidRPr="00F51708" w:rsidRDefault="006E073A">
            <w:pPr>
              <w:pStyle w:val="paragraph"/>
              <w:spacing w:before="0" w:beforeAutospacing="0" w:after="0" w:afterAutospacing="0"/>
              <w:ind w:left="-104" w:right="-104"/>
              <w:jc w:val="center"/>
              <w:textAlignment w:val="baseline"/>
              <w:rPr>
                <w:rStyle w:val="normaltextrun"/>
                <w:rFonts w:ascii="Roboto" w:hAnsi="Roboto"/>
                <w:sz w:val="18"/>
                <w:szCs w:val="18"/>
              </w:rPr>
            </w:pPr>
            <w:ins w:id="1311" w:author="Author" w:date="2023-04-25T13:42:00Z">
              <w:r>
                <w:rPr>
                  <w:rFonts w:asciiTheme="majorBidi" w:hAnsiTheme="majorBidi" w:cstheme="majorBidi"/>
                </w:rPr>
                <w:t>S</w:t>
              </w:r>
              <w:r w:rsidRPr="000B2F8B">
                <w:rPr>
                  <w:rFonts w:asciiTheme="majorBidi" w:hAnsiTheme="majorBidi" w:cstheme="majorBidi"/>
                </w:rPr>
                <w:t xml:space="preserve">urvey of </w:t>
              </w:r>
              <w:r>
                <w:rPr>
                  <w:rFonts w:asciiTheme="majorBidi" w:hAnsiTheme="majorBidi" w:cstheme="majorBidi"/>
                </w:rPr>
                <w:t>national</w:t>
              </w:r>
              <w:r w:rsidRPr="000B2F8B">
                <w:rPr>
                  <w:rFonts w:asciiTheme="majorBidi" w:hAnsiTheme="majorBidi" w:cstheme="majorBidi"/>
                </w:rPr>
                <w:t xml:space="preserve"> Governments</w:t>
              </w:r>
            </w:ins>
            <w:del w:id="1312" w:author="Author" w:date="2023-04-25T13:42:00Z">
              <w:r w:rsidR="002E4F2B" w:rsidRPr="00F51708" w:rsidDel="006E073A">
                <w:rPr>
                  <w:rStyle w:val="normaltextrun"/>
                  <w:rFonts w:ascii="Roboto" w:hAnsi="Roboto"/>
                  <w:sz w:val="18"/>
                  <w:szCs w:val="18"/>
                </w:rPr>
                <w:delText>DESA Gov Survey</w:delText>
              </w:r>
            </w:del>
          </w:p>
        </w:tc>
      </w:tr>
      <w:tr w:rsidR="00C911AF" w:rsidRPr="007F6D50" w14:paraId="3A70B91D" w14:textId="77777777" w:rsidTr="002E4F2B">
        <w:tc>
          <w:tcPr>
            <w:tcW w:w="2511" w:type="dxa"/>
            <w:tcBorders>
              <w:top w:val="nil"/>
              <w:bottom w:val="nil"/>
              <w:right w:val="nil"/>
            </w:tcBorders>
          </w:tcPr>
          <w:p w14:paraId="3AD68598" w14:textId="77777777" w:rsidR="002E4F2B" w:rsidRPr="00F51708" w:rsidRDefault="002E4F2B">
            <w:pPr>
              <w:rPr>
                <w:rFonts w:ascii="Roboto" w:hAnsi="Roboto" w:cs="Calibri"/>
                <w:b/>
                <w:bCs/>
                <w:sz w:val="18"/>
                <w:szCs w:val="18"/>
                <w:lang w:val="en-GB"/>
              </w:rPr>
            </w:pPr>
          </w:p>
        </w:tc>
        <w:tc>
          <w:tcPr>
            <w:tcW w:w="236" w:type="dxa"/>
            <w:tcBorders>
              <w:top w:val="nil"/>
              <w:bottom w:val="nil"/>
              <w:right w:val="nil"/>
            </w:tcBorders>
          </w:tcPr>
          <w:p w14:paraId="2E4F8637" w14:textId="77777777" w:rsidR="002E4F2B" w:rsidRPr="00F51708" w:rsidRDefault="002E4F2B">
            <w:pPr>
              <w:pStyle w:val="Default"/>
              <w:rPr>
                <w:rFonts w:ascii="Roboto" w:hAnsi="Roboto" w:cstheme="majorHAnsi"/>
                <w:color w:val="auto"/>
                <w:sz w:val="18"/>
                <w:szCs w:val="18"/>
              </w:rPr>
            </w:pPr>
          </w:p>
        </w:tc>
        <w:tc>
          <w:tcPr>
            <w:tcW w:w="8381" w:type="dxa"/>
            <w:tcBorders>
              <w:top w:val="nil"/>
              <w:left w:val="nil"/>
              <w:bottom w:val="nil"/>
              <w:right w:val="nil"/>
            </w:tcBorders>
          </w:tcPr>
          <w:p w14:paraId="52CFE146" w14:textId="38E47A5C" w:rsidR="002E4F2B" w:rsidRPr="00F51708" w:rsidRDefault="002E4F2B">
            <w:pPr>
              <w:pStyle w:val="Default"/>
              <w:rPr>
                <w:rFonts w:ascii="Roboto" w:hAnsi="Roboto" w:cstheme="majorHAnsi"/>
                <w:color w:val="auto"/>
                <w:sz w:val="18"/>
                <w:szCs w:val="18"/>
              </w:rPr>
            </w:pPr>
            <w:del w:id="1313" w:author="Author" w:date="2023-04-25T14:29:00Z">
              <w:r w:rsidRPr="00F51708" w:rsidDel="00A476FF">
                <w:rPr>
                  <w:rFonts w:ascii="Roboto" w:hAnsi="Roboto" w:cstheme="majorHAnsi"/>
                  <w:color w:val="auto"/>
                  <w:sz w:val="18"/>
                  <w:szCs w:val="18"/>
                </w:rPr>
                <w:delText>%</w:delText>
              </w:r>
            </w:del>
            <w:ins w:id="1314" w:author="Author" w:date="2023-04-25T14:29:00Z">
              <w:r w:rsidR="00A476FF">
                <w:rPr>
                  <w:rFonts w:ascii="Roboto" w:hAnsi="Roboto" w:cstheme="majorHAnsi"/>
                  <w:color w:val="7F7F7F" w:themeColor="text1" w:themeTint="80"/>
                  <w:sz w:val="18"/>
                  <w:szCs w:val="18"/>
                </w:rPr>
                <w:t xml:space="preserve"> Percentage</w:t>
              </w:r>
            </w:ins>
            <w:r w:rsidRPr="00F51708">
              <w:rPr>
                <w:rFonts w:ascii="Roboto" w:hAnsi="Roboto" w:cstheme="majorHAnsi"/>
                <w:color w:val="auto"/>
                <w:sz w:val="18"/>
                <w:szCs w:val="18"/>
              </w:rPr>
              <w:t xml:space="preserve"> of </w:t>
            </w:r>
            <w:del w:id="1315" w:author="Author" w:date="2023-04-25T15:52:00Z">
              <w:r w:rsidRPr="00F51708" w:rsidDel="0014203F">
                <w:rPr>
                  <w:rFonts w:ascii="Roboto" w:hAnsi="Roboto" w:cstheme="majorHAnsi"/>
                  <w:color w:val="auto"/>
                  <w:sz w:val="18"/>
                  <w:szCs w:val="18"/>
                </w:rPr>
                <w:delText>UNCTs</w:delText>
              </w:r>
            </w:del>
            <w:ins w:id="1316" w:author="Author" w:date="2023-04-25T15:52:00Z">
              <w:r w:rsidR="0014203F">
                <w:rPr>
                  <w:rFonts w:ascii="Roboto" w:hAnsi="Roboto" w:cstheme="majorBidi"/>
                  <w:color w:val="808080" w:themeColor="background1" w:themeShade="80"/>
                  <w:sz w:val="18"/>
                  <w:szCs w:val="18"/>
                </w:rPr>
                <w:t xml:space="preserve"> United Nations country teams</w:t>
              </w:r>
            </w:ins>
            <w:r w:rsidRPr="00F51708">
              <w:rPr>
                <w:rFonts w:ascii="Roboto" w:hAnsi="Roboto" w:cstheme="majorHAnsi"/>
                <w:color w:val="auto"/>
                <w:sz w:val="18"/>
                <w:szCs w:val="18"/>
              </w:rPr>
              <w:t xml:space="preserve"> in mission settings that have a joint mission-</w:t>
            </w:r>
            <w:del w:id="1317" w:author="Author" w:date="2023-04-25T16:11:00Z">
              <w:r w:rsidRPr="00F51708" w:rsidDel="00D33DC8">
                <w:rPr>
                  <w:rFonts w:ascii="Roboto" w:hAnsi="Roboto" w:cstheme="majorHAnsi"/>
                  <w:color w:val="auto"/>
                  <w:sz w:val="18"/>
                  <w:szCs w:val="18"/>
                </w:rPr>
                <w:delText>UNCT</w:delText>
              </w:r>
            </w:del>
            <w:ins w:id="1318" w:author="Author" w:date="2023-04-25T16:11:00Z">
              <w:r w:rsidR="00D33DC8">
                <w:rPr>
                  <w:rFonts w:ascii="Roboto" w:hAnsi="Roboto" w:cstheme="majorBidi"/>
                  <w:color w:val="808080" w:themeColor="background1" w:themeShade="80"/>
                  <w:sz w:val="18"/>
                  <w:szCs w:val="18"/>
                </w:rPr>
                <w:t>country team</w:t>
              </w:r>
            </w:ins>
            <w:r w:rsidRPr="00F51708">
              <w:rPr>
                <w:rFonts w:ascii="Roboto" w:hAnsi="Roboto" w:cstheme="majorHAnsi"/>
                <w:color w:val="auto"/>
                <w:sz w:val="18"/>
                <w:szCs w:val="18"/>
              </w:rPr>
              <w:t xml:space="preserve"> structure/mechanism in place  </w:t>
            </w:r>
          </w:p>
        </w:tc>
        <w:tc>
          <w:tcPr>
            <w:tcW w:w="1440" w:type="dxa"/>
            <w:tcBorders>
              <w:top w:val="nil"/>
              <w:left w:val="nil"/>
              <w:bottom w:val="nil"/>
              <w:right w:val="nil"/>
            </w:tcBorders>
          </w:tcPr>
          <w:p w14:paraId="0C021818" w14:textId="77777777" w:rsidR="002E4F2B" w:rsidRPr="00F51708" w:rsidRDefault="002E4F2B">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56%</w:t>
            </w:r>
          </w:p>
          <w:p w14:paraId="47630624" w14:textId="77777777" w:rsidR="002E4F2B" w:rsidRPr="00F51708" w:rsidRDefault="002E4F2B">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(2021)</w:t>
            </w:r>
          </w:p>
        </w:tc>
        <w:tc>
          <w:tcPr>
            <w:tcW w:w="810" w:type="dxa"/>
            <w:tcBorders>
              <w:top w:val="nil"/>
              <w:left w:val="nil"/>
              <w:bottom w:val="nil"/>
              <w:right w:val="single" w:sz="4" w:space="0" w:color="auto"/>
            </w:tcBorders>
          </w:tcPr>
          <w:p w14:paraId="3CEF8079" w14:textId="6A9103F2" w:rsidR="002E4F2B" w:rsidRPr="00F51708" w:rsidRDefault="002E4F2B">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w:t>
            </w:r>
            <w:r w:rsidR="00ED65F8">
              <w:rPr>
                <w:rStyle w:val="normaltextrun"/>
                <w:rFonts w:ascii="Roboto" w:hAnsi="Roboto"/>
                <w:sz w:val="18"/>
                <w:szCs w:val="18"/>
              </w:rPr>
              <w:t>5</w:t>
            </w:r>
            <w:r w:rsidRPr="00F51708">
              <w:rPr>
                <w:rStyle w:val="normaltextrun"/>
                <w:rFonts w:ascii="Roboto" w:hAnsi="Roboto"/>
                <w:sz w:val="18"/>
                <w:szCs w:val="18"/>
              </w:rPr>
              <w:t>%</w:t>
            </w:r>
          </w:p>
        </w:tc>
        <w:tc>
          <w:tcPr>
            <w:tcW w:w="900" w:type="dxa"/>
            <w:tcBorders>
              <w:top w:val="nil"/>
              <w:left w:val="single" w:sz="4" w:space="0" w:color="auto"/>
              <w:bottom w:val="nil"/>
            </w:tcBorders>
          </w:tcPr>
          <w:p w14:paraId="4B20834A" w14:textId="77777777" w:rsidR="002E4F2B" w:rsidRPr="00F51708" w:rsidRDefault="002E4F2B">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84%</w:t>
            </w:r>
          </w:p>
        </w:tc>
        <w:tc>
          <w:tcPr>
            <w:tcW w:w="900" w:type="dxa"/>
            <w:tcBorders>
              <w:top w:val="nil"/>
              <w:left w:val="single" w:sz="4" w:space="0" w:color="auto"/>
              <w:bottom w:val="nil"/>
            </w:tcBorders>
          </w:tcPr>
          <w:p w14:paraId="395985D9" w14:textId="1C5CEBE3" w:rsidR="002E4F2B" w:rsidRPr="0041514D" w:rsidRDefault="00A06CFF">
            <w:pPr>
              <w:pStyle w:val="paragraph"/>
              <w:spacing w:before="0" w:beforeAutospacing="0" w:after="0" w:afterAutospacing="0"/>
              <w:jc w:val="center"/>
              <w:textAlignment w:val="baseline"/>
              <w:rPr>
                <w:rStyle w:val="normaltextrun"/>
                <w:rFonts w:ascii="Roboto" w:hAnsi="Roboto"/>
                <w:sz w:val="18"/>
                <w:szCs w:val="18"/>
                <w:lang w:val="fr-FR"/>
                <w:rPrChange w:id="1319" w:author="Author" w:date="2023-04-27T23:15:00Z">
                  <w:rPr>
                    <w:rStyle w:val="normaltextrun"/>
                    <w:rFonts w:ascii="Roboto" w:hAnsi="Roboto"/>
                    <w:sz w:val="18"/>
                    <w:szCs w:val="18"/>
                  </w:rPr>
                </w:rPrChange>
              </w:rPr>
            </w:pPr>
            <w:r w:rsidRPr="0041514D">
              <w:rPr>
                <w:rStyle w:val="normaltextrun"/>
                <w:rFonts w:ascii="Roboto" w:hAnsi="Roboto"/>
                <w:sz w:val="18"/>
                <w:szCs w:val="18"/>
                <w:lang w:val="fr-FR"/>
                <w:rPrChange w:id="1320" w:author="Author" w:date="2023-04-27T23:15:00Z">
                  <w:rPr>
                    <w:rStyle w:val="normaltextrun"/>
                    <w:rFonts w:ascii="Roboto" w:hAnsi="Roboto"/>
                    <w:sz w:val="18"/>
                    <w:szCs w:val="18"/>
                  </w:rPr>
                </w:rPrChange>
              </w:rPr>
              <w:t>UN</w:t>
            </w:r>
            <w:ins w:id="1321" w:author="Author" w:date="2023-04-25T16:13:00Z">
              <w:r w:rsidR="00D33DC8" w:rsidRPr="0041514D">
                <w:rPr>
                  <w:rStyle w:val="normaltextrun"/>
                  <w:rFonts w:ascii="Roboto" w:hAnsi="Roboto"/>
                  <w:sz w:val="18"/>
                  <w:szCs w:val="18"/>
                  <w:lang w:val="fr-FR"/>
                  <w:rPrChange w:id="1322" w:author="Author" w:date="2023-04-27T23:15:00Z">
                    <w:rPr>
                      <w:rStyle w:val="normaltextrun"/>
                      <w:rFonts w:ascii="Roboto" w:hAnsi="Roboto"/>
                      <w:sz w:val="18"/>
                      <w:szCs w:val="18"/>
                    </w:rPr>
                  </w:rPrChange>
                </w:rPr>
                <w:t>-</w:t>
              </w:r>
            </w:ins>
            <w:r w:rsidRPr="0041514D">
              <w:rPr>
                <w:rStyle w:val="normaltextrun"/>
                <w:rFonts w:ascii="Roboto" w:hAnsi="Roboto"/>
                <w:sz w:val="18"/>
                <w:szCs w:val="18"/>
                <w:lang w:val="fr-FR"/>
                <w:rPrChange w:id="1323" w:author="Author" w:date="2023-04-27T23:15:00Z">
                  <w:rPr>
                    <w:rStyle w:val="normaltextrun"/>
                    <w:rFonts w:ascii="Roboto" w:hAnsi="Roboto"/>
                    <w:sz w:val="18"/>
                    <w:szCs w:val="18"/>
                  </w:rPr>
                </w:rPrChange>
              </w:rPr>
              <w:t>I</w:t>
            </w:r>
            <w:ins w:id="1324" w:author="Author" w:date="2023-04-25T16:13:00Z">
              <w:r w:rsidR="00D33DC8" w:rsidRPr="0041514D">
                <w:rPr>
                  <w:rStyle w:val="normaltextrun"/>
                  <w:rFonts w:ascii="Roboto" w:hAnsi="Roboto"/>
                  <w:sz w:val="18"/>
                  <w:szCs w:val="18"/>
                  <w:lang w:val="fr-FR"/>
                  <w:rPrChange w:id="1325" w:author="Author" w:date="2023-04-27T23:15:00Z">
                    <w:rPr>
                      <w:rStyle w:val="normaltextrun"/>
                      <w:rFonts w:ascii="Roboto" w:hAnsi="Roboto"/>
                      <w:sz w:val="18"/>
                      <w:szCs w:val="18"/>
                    </w:rPr>
                  </w:rPrChange>
                </w:rPr>
                <w:t>nfo</w:t>
              </w:r>
            </w:ins>
            <w:ins w:id="1326" w:author="Author" w:date="2023-04-27T23:15:00Z">
              <w:r w:rsidR="0041514D" w:rsidRPr="0041514D">
                <w:rPr>
                  <w:rStyle w:val="normaltextrun"/>
                  <w:rFonts w:ascii="Roboto" w:hAnsi="Roboto"/>
                  <w:sz w:val="18"/>
                  <w:szCs w:val="18"/>
                  <w:lang w:val="fr-FR"/>
                  <w:rPrChange w:id="1327" w:author="Author" w:date="2023-04-27T23:15:00Z">
                    <w:rPr>
                      <w:rStyle w:val="normaltextrun"/>
                      <w:rFonts w:ascii="Roboto" w:hAnsi="Roboto"/>
                      <w:sz w:val="18"/>
                      <w:szCs w:val="18"/>
                    </w:rPr>
                  </w:rPrChange>
                </w:rPr>
                <w:t xml:space="preserve">, </w:t>
              </w:r>
              <w:r w:rsidR="0041514D" w:rsidRPr="0041514D">
                <w:rPr>
                  <w:rFonts w:asciiTheme="majorBidi" w:hAnsiTheme="majorBidi" w:cstheme="majorBidi"/>
                  <w:lang w:val="fr-FR"/>
                  <w:rPrChange w:id="1328" w:author="Author" w:date="2023-04-27T23:15:00Z">
                    <w:rPr>
                      <w:rFonts w:asciiTheme="majorBidi" w:hAnsiTheme="majorBidi" w:cstheme="majorBidi"/>
                    </w:rPr>
                  </w:rPrChange>
                </w:rPr>
                <w:t>information management system</w:t>
              </w:r>
              <w:r w:rsidR="0041514D" w:rsidRPr="0041514D" w:rsidDel="00D33DC8">
                <w:rPr>
                  <w:rStyle w:val="normaltextrun"/>
                  <w:rFonts w:ascii="Roboto" w:hAnsi="Roboto"/>
                  <w:sz w:val="18"/>
                  <w:szCs w:val="18"/>
                  <w:lang w:val="fr-FR"/>
                  <w:rPrChange w:id="1329" w:author="Author" w:date="2023-04-27T23:15:00Z">
                    <w:rPr>
                      <w:rStyle w:val="normaltextrun"/>
                      <w:rFonts w:ascii="Roboto" w:hAnsi="Roboto"/>
                      <w:sz w:val="18"/>
                      <w:szCs w:val="18"/>
                    </w:rPr>
                  </w:rPrChange>
                </w:rPr>
                <w:t xml:space="preserve"> </w:t>
              </w:r>
            </w:ins>
            <w:del w:id="1330" w:author="Author" w:date="2023-04-25T16:13:00Z">
              <w:r w:rsidRPr="0041514D" w:rsidDel="00D33DC8">
                <w:rPr>
                  <w:rStyle w:val="normaltextrun"/>
                  <w:rFonts w:ascii="Roboto" w:hAnsi="Roboto"/>
                  <w:sz w:val="18"/>
                  <w:szCs w:val="18"/>
                  <w:lang w:val="fr-FR"/>
                  <w:rPrChange w:id="1331" w:author="Author" w:date="2023-04-27T23:15:00Z">
                    <w:rPr>
                      <w:rStyle w:val="normaltextrun"/>
                      <w:rFonts w:ascii="Roboto" w:hAnsi="Roboto"/>
                      <w:sz w:val="18"/>
                      <w:szCs w:val="18"/>
                    </w:rPr>
                  </w:rPrChange>
                </w:rPr>
                <w:delText>NFO</w:delText>
              </w:r>
            </w:del>
            <w:r w:rsidRPr="0041514D">
              <w:rPr>
                <w:rStyle w:val="normaltextrun"/>
                <w:rFonts w:ascii="Roboto" w:hAnsi="Roboto"/>
                <w:sz w:val="18"/>
                <w:szCs w:val="18"/>
                <w:lang w:val="fr-FR"/>
                <w:rPrChange w:id="1332" w:author="Author" w:date="2023-04-27T23:15:00Z">
                  <w:rPr>
                    <w:rStyle w:val="normaltextrun"/>
                    <w:rFonts w:ascii="Roboto" w:hAnsi="Roboto"/>
                    <w:sz w:val="18"/>
                    <w:szCs w:val="18"/>
                  </w:rPr>
                </w:rPrChange>
              </w:rPr>
              <w:t xml:space="preserve"> </w:t>
            </w:r>
            <w:del w:id="1333" w:author="Author" w:date="2023-04-27T23:15:00Z">
              <w:r w:rsidR="002E4F2B" w:rsidRPr="0041514D" w:rsidDel="0041514D">
                <w:rPr>
                  <w:rStyle w:val="normaltextrun"/>
                  <w:rFonts w:ascii="Roboto" w:hAnsi="Roboto"/>
                  <w:sz w:val="18"/>
                  <w:szCs w:val="18"/>
                  <w:lang w:val="fr-FR"/>
                  <w:rPrChange w:id="1334" w:author="Author" w:date="2023-04-27T23:15:00Z">
                    <w:rPr>
                      <w:rStyle w:val="normaltextrun"/>
                      <w:rFonts w:ascii="Roboto" w:hAnsi="Roboto"/>
                      <w:sz w:val="18"/>
                      <w:szCs w:val="18"/>
                    </w:rPr>
                  </w:rPrChange>
                </w:rPr>
                <w:delText>IMS</w:delText>
              </w:r>
            </w:del>
          </w:p>
        </w:tc>
      </w:tr>
      <w:tr w:rsidR="00C911AF" w:rsidRPr="007F6D50" w14:paraId="16A34DA7" w14:textId="77777777" w:rsidTr="002E4F2B">
        <w:tc>
          <w:tcPr>
            <w:tcW w:w="2511" w:type="dxa"/>
            <w:tcBorders>
              <w:top w:val="nil"/>
              <w:bottom w:val="single" w:sz="4" w:space="0" w:color="auto"/>
              <w:right w:val="nil"/>
            </w:tcBorders>
          </w:tcPr>
          <w:p w14:paraId="117A5ADD" w14:textId="77777777" w:rsidR="002E4F2B" w:rsidRPr="0041514D" w:rsidRDefault="002E4F2B">
            <w:pPr>
              <w:rPr>
                <w:rFonts w:ascii="Roboto" w:hAnsi="Roboto" w:cs="Calibri"/>
                <w:b/>
                <w:bCs/>
                <w:sz w:val="18"/>
                <w:szCs w:val="18"/>
                <w:lang w:val="fr-FR"/>
                <w:rPrChange w:id="1335" w:author="Author" w:date="2023-04-27T23:15:00Z">
                  <w:rPr>
                    <w:rFonts w:ascii="Roboto" w:hAnsi="Roboto" w:cs="Calibri"/>
                    <w:b/>
                    <w:bCs/>
                    <w:sz w:val="18"/>
                    <w:szCs w:val="18"/>
                    <w:lang w:val="en-GB"/>
                  </w:rPr>
                </w:rPrChange>
              </w:rPr>
            </w:pPr>
          </w:p>
        </w:tc>
        <w:tc>
          <w:tcPr>
            <w:tcW w:w="236" w:type="dxa"/>
            <w:tcBorders>
              <w:top w:val="nil"/>
              <w:bottom w:val="single" w:sz="4" w:space="0" w:color="auto"/>
              <w:right w:val="nil"/>
            </w:tcBorders>
          </w:tcPr>
          <w:p w14:paraId="01BA82A4" w14:textId="77777777" w:rsidR="002E4F2B" w:rsidRPr="0041514D" w:rsidRDefault="002E4F2B">
            <w:pPr>
              <w:pStyle w:val="CommentText"/>
              <w:tabs>
                <w:tab w:val="left" w:pos="0"/>
              </w:tabs>
              <w:rPr>
                <w:rFonts w:ascii="Roboto" w:hAnsi="Roboto"/>
                <w:sz w:val="18"/>
                <w:szCs w:val="18"/>
                <w:lang w:val="fr-FR"/>
                <w:rPrChange w:id="1336" w:author="Author" w:date="2023-04-27T23:15:00Z">
                  <w:rPr>
                    <w:rFonts w:ascii="Roboto" w:hAnsi="Roboto"/>
                    <w:sz w:val="18"/>
                    <w:szCs w:val="18"/>
                  </w:rPr>
                </w:rPrChange>
              </w:rPr>
            </w:pPr>
          </w:p>
        </w:tc>
        <w:tc>
          <w:tcPr>
            <w:tcW w:w="8381" w:type="dxa"/>
            <w:tcBorders>
              <w:top w:val="nil"/>
              <w:left w:val="nil"/>
              <w:bottom w:val="single" w:sz="4" w:space="0" w:color="auto"/>
              <w:right w:val="nil"/>
            </w:tcBorders>
          </w:tcPr>
          <w:p w14:paraId="1DFC9526" w14:textId="25414A70" w:rsidR="002E4F2B" w:rsidRPr="00F51708" w:rsidRDefault="002E4F2B">
            <w:pPr>
              <w:pStyle w:val="CommentText"/>
              <w:tabs>
                <w:tab w:val="left" w:pos="0"/>
              </w:tabs>
              <w:rPr>
                <w:rFonts w:ascii="Roboto" w:hAnsi="Roboto"/>
                <w:strike/>
                <w:sz w:val="18"/>
                <w:szCs w:val="18"/>
              </w:rPr>
            </w:pPr>
            <w:del w:id="1337" w:author="Author" w:date="2023-04-25T14:29:00Z">
              <w:r w:rsidRPr="007F6D50" w:rsidDel="00A476FF">
                <w:rPr>
                  <w:rFonts w:ascii="Roboto" w:hAnsi="Roboto"/>
                  <w:sz w:val="18"/>
                  <w:szCs w:val="18"/>
                </w:rPr>
                <w:delText>%</w:delText>
              </w:r>
            </w:del>
            <w:ins w:id="1338" w:author="Author" w:date="2023-04-25T14:29:00Z">
              <w:r w:rsidR="00A476FF" w:rsidRPr="007F6D50">
                <w:rPr>
                  <w:rFonts w:ascii="Roboto" w:hAnsi="Roboto" w:cstheme="majorHAnsi"/>
                  <w:color w:val="7F7F7F" w:themeColor="text1" w:themeTint="80"/>
                  <w:sz w:val="18"/>
                  <w:szCs w:val="18"/>
                </w:rPr>
                <w:t xml:space="preserve"> </w:t>
              </w:r>
              <w:r w:rsidR="00A476FF">
                <w:rPr>
                  <w:rFonts w:ascii="Roboto" w:hAnsi="Roboto" w:cstheme="majorHAnsi"/>
                  <w:color w:val="7F7F7F" w:themeColor="text1" w:themeTint="80"/>
                  <w:sz w:val="18"/>
                  <w:szCs w:val="18"/>
                </w:rPr>
                <w:t>Percentage</w:t>
              </w:r>
            </w:ins>
            <w:r w:rsidRPr="00F51708">
              <w:rPr>
                <w:rFonts w:ascii="Roboto" w:hAnsi="Roboto"/>
                <w:sz w:val="18"/>
                <w:szCs w:val="18"/>
              </w:rPr>
              <w:t xml:space="preserve"> of </w:t>
            </w:r>
            <w:del w:id="1339" w:author="Author" w:date="2023-04-25T16:11:00Z">
              <w:r w:rsidRPr="00F51708" w:rsidDel="00EE48BD">
                <w:rPr>
                  <w:rFonts w:ascii="Roboto" w:hAnsi="Roboto"/>
                  <w:sz w:val="18"/>
                  <w:szCs w:val="18"/>
                </w:rPr>
                <w:delText>UN C</w:delText>
              </w:r>
            </w:del>
            <w:ins w:id="1340" w:author="Author" w:date="2023-04-25T16:12:00Z">
              <w:r w:rsidR="00D33DC8">
                <w:rPr>
                  <w:rFonts w:ascii="Roboto" w:hAnsi="Roboto" w:cstheme="majorBidi"/>
                  <w:color w:val="808080" w:themeColor="background1" w:themeShade="80"/>
                  <w:sz w:val="18"/>
                  <w:szCs w:val="18"/>
                </w:rPr>
                <w:t xml:space="preserve"> United Nations </w:t>
              </w:r>
            </w:ins>
            <w:ins w:id="1341" w:author="Author" w:date="2023-04-25T16:11:00Z">
              <w:r w:rsidR="00EE48BD">
                <w:rPr>
                  <w:rFonts w:ascii="Roboto" w:hAnsi="Roboto"/>
                  <w:sz w:val="18"/>
                  <w:szCs w:val="18"/>
                </w:rPr>
                <w:t>c</w:t>
              </w:r>
            </w:ins>
            <w:r w:rsidRPr="00F51708">
              <w:rPr>
                <w:rFonts w:ascii="Roboto" w:hAnsi="Roboto"/>
                <w:sz w:val="18"/>
                <w:szCs w:val="18"/>
              </w:rPr>
              <w:t>ountry</w:t>
            </w:r>
            <w:del w:id="1342" w:author="Author" w:date="2023-04-25T16:11:00Z">
              <w:r w:rsidRPr="00F51708" w:rsidDel="00EE48BD">
                <w:rPr>
                  <w:rFonts w:ascii="Roboto" w:hAnsi="Roboto"/>
                  <w:sz w:val="18"/>
                  <w:szCs w:val="18"/>
                </w:rPr>
                <w:delText xml:space="preserve"> </w:delText>
              </w:r>
              <w:r w:rsidRPr="00F51708" w:rsidDel="00D33DC8">
                <w:rPr>
                  <w:rFonts w:ascii="Roboto" w:hAnsi="Roboto"/>
                  <w:sz w:val="18"/>
                  <w:szCs w:val="18"/>
                </w:rPr>
                <w:delText>T</w:delText>
              </w:r>
            </w:del>
            <w:ins w:id="1343" w:author="Author" w:date="2023-04-25T16:11:00Z">
              <w:r w:rsidR="00D33DC8">
                <w:rPr>
                  <w:rFonts w:ascii="Roboto" w:hAnsi="Roboto"/>
                  <w:sz w:val="18"/>
                  <w:szCs w:val="18"/>
                </w:rPr>
                <w:t xml:space="preserve"> t</w:t>
              </w:r>
            </w:ins>
            <w:r w:rsidRPr="00F51708">
              <w:rPr>
                <w:rFonts w:ascii="Roboto" w:hAnsi="Roboto"/>
                <w:sz w:val="18"/>
                <w:szCs w:val="18"/>
              </w:rPr>
              <w:t xml:space="preserve">eams that </w:t>
            </w:r>
            <w:del w:id="1344" w:author="Author" w:date="2023-04-25T16:12:00Z">
              <w:r w:rsidRPr="00F51708" w:rsidDel="00D33DC8">
                <w:rPr>
                  <w:rFonts w:ascii="Roboto" w:hAnsi="Roboto"/>
                  <w:sz w:val="18"/>
                  <w:szCs w:val="18"/>
                </w:rPr>
                <w:delText>undertake</w:delText>
              </w:r>
            </w:del>
            <w:ins w:id="1345" w:author="Author" w:date="2023-04-25T16:13:00Z">
              <w:r w:rsidR="00D33DC8">
                <w:rPr>
                  <w:rFonts w:ascii="Roboto" w:hAnsi="Roboto"/>
                  <w:sz w:val="18"/>
                  <w:szCs w:val="18"/>
                </w:rPr>
                <w:t>work</w:t>
              </w:r>
            </w:ins>
            <w:r w:rsidRPr="00F51708">
              <w:rPr>
                <w:rFonts w:ascii="Roboto" w:hAnsi="Roboto"/>
                <w:sz w:val="18"/>
                <w:szCs w:val="18"/>
              </w:rPr>
              <w:t xml:space="preserve"> with humanitarian actors, as relevant</w:t>
            </w:r>
            <w:ins w:id="1346" w:author="Author" w:date="2023-04-25T16:13:00Z">
              <w:r w:rsidR="00D33DC8">
                <w:rPr>
                  <w:rFonts w:ascii="Roboto" w:hAnsi="Roboto"/>
                  <w:sz w:val="18"/>
                  <w:szCs w:val="18"/>
                </w:rPr>
                <w:t>, on</w:t>
              </w:r>
            </w:ins>
            <w:r w:rsidRPr="00F51708">
              <w:rPr>
                <w:rFonts w:ascii="Roboto" w:hAnsi="Roboto"/>
                <w:sz w:val="18"/>
                <w:szCs w:val="18"/>
              </w:rPr>
              <w:t>:</w:t>
            </w:r>
          </w:p>
          <w:p w14:paraId="7DF28381" w14:textId="77777777" w:rsidR="002E4F2B" w:rsidRPr="00F51708" w:rsidRDefault="002E4F2B" w:rsidP="002E4F2B">
            <w:pPr>
              <w:pStyle w:val="CommentText"/>
              <w:widowControl w:val="0"/>
              <w:numPr>
                <w:ilvl w:val="0"/>
                <w:numId w:val="9"/>
              </w:numPr>
              <w:autoSpaceDE w:val="0"/>
              <w:autoSpaceDN w:val="0"/>
              <w:rPr>
                <w:rFonts w:ascii="Roboto" w:hAnsi="Roboto"/>
                <w:strike/>
                <w:sz w:val="18"/>
                <w:szCs w:val="18"/>
              </w:rPr>
            </w:pPr>
            <w:r w:rsidRPr="00F51708">
              <w:rPr>
                <w:rFonts w:ascii="Roboto" w:hAnsi="Roboto"/>
                <w:sz w:val="18"/>
                <w:szCs w:val="18"/>
              </w:rPr>
              <w:t xml:space="preserve">Joint needs analysis </w:t>
            </w:r>
          </w:p>
          <w:p w14:paraId="5BABEE9D" w14:textId="77777777" w:rsidR="002E4F2B" w:rsidRPr="00F51708" w:rsidRDefault="002E4F2B" w:rsidP="002E4F2B">
            <w:pPr>
              <w:pStyle w:val="CommentText"/>
              <w:widowControl w:val="0"/>
              <w:numPr>
                <w:ilvl w:val="0"/>
                <w:numId w:val="9"/>
              </w:numPr>
              <w:autoSpaceDE w:val="0"/>
              <w:autoSpaceDN w:val="0"/>
              <w:rPr>
                <w:rFonts w:ascii="Roboto" w:hAnsi="Roboto"/>
                <w:strike/>
                <w:sz w:val="18"/>
                <w:szCs w:val="18"/>
              </w:rPr>
            </w:pPr>
            <w:r w:rsidRPr="00F51708">
              <w:rPr>
                <w:rFonts w:ascii="Roboto" w:hAnsi="Roboto"/>
                <w:sz w:val="18"/>
                <w:szCs w:val="18"/>
              </w:rPr>
              <w:t>Complementary and joined-up planning</w:t>
            </w:r>
          </w:p>
          <w:p w14:paraId="6DEDD586" w14:textId="77777777" w:rsidR="002E4F2B" w:rsidRPr="00F51708" w:rsidRDefault="002E4F2B">
            <w:pPr>
              <w:pStyle w:val="CommentText"/>
              <w:tabs>
                <w:tab w:val="left" w:pos="0"/>
              </w:tabs>
              <w:ind w:left="720"/>
              <w:rPr>
                <w:rFonts w:ascii="Roboto" w:hAnsi="Roboto"/>
                <w:strike/>
                <w:sz w:val="18"/>
                <w:szCs w:val="18"/>
              </w:rPr>
            </w:pPr>
          </w:p>
        </w:tc>
        <w:tc>
          <w:tcPr>
            <w:tcW w:w="1440" w:type="dxa"/>
            <w:tcBorders>
              <w:top w:val="nil"/>
              <w:left w:val="nil"/>
              <w:bottom w:val="single" w:sz="4" w:space="0" w:color="auto"/>
              <w:right w:val="nil"/>
            </w:tcBorders>
          </w:tcPr>
          <w:p w14:paraId="58256360" w14:textId="77777777" w:rsidR="002E4F2B" w:rsidRPr="00F51708" w:rsidRDefault="002E4F2B">
            <w:pPr>
              <w:pStyle w:val="paragraph"/>
              <w:spacing w:before="0" w:beforeAutospacing="0" w:after="0" w:afterAutospacing="0"/>
              <w:jc w:val="center"/>
              <w:textAlignment w:val="baseline"/>
              <w:rPr>
                <w:rStyle w:val="normaltextrun"/>
                <w:rFonts w:ascii="Roboto" w:hAnsi="Roboto"/>
                <w:sz w:val="18"/>
                <w:szCs w:val="18"/>
              </w:rPr>
            </w:pPr>
          </w:p>
          <w:p w14:paraId="2D6230B8" w14:textId="77777777" w:rsidR="002E4F2B" w:rsidRPr="00F51708" w:rsidRDefault="002E4F2B">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56% (2020)</w:t>
            </w:r>
          </w:p>
          <w:p w14:paraId="2AF3CA54" w14:textId="77777777" w:rsidR="002E4F2B" w:rsidRPr="00F51708" w:rsidRDefault="002E4F2B">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26% (2021)</w:t>
            </w:r>
          </w:p>
        </w:tc>
        <w:tc>
          <w:tcPr>
            <w:tcW w:w="810" w:type="dxa"/>
            <w:tcBorders>
              <w:top w:val="nil"/>
              <w:left w:val="nil"/>
              <w:bottom w:val="single" w:sz="4" w:space="0" w:color="auto"/>
              <w:right w:val="single" w:sz="4" w:space="0" w:color="auto"/>
            </w:tcBorders>
          </w:tcPr>
          <w:p w14:paraId="65A5B6EE" w14:textId="77777777" w:rsidR="002E4F2B" w:rsidRPr="00F51708" w:rsidRDefault="002E4F2B">
            <w:pPr>
              <w:pStyle w:val="paragraph"/>
              <w:spacing w:before="0" w:beforeAutospacing="0" w:after="0" w:afterAutospacing="0"/>
              <w:textAlignment w:val="baseline"/>
              <w:rPr>
                <w:rStyle w:val="normaltextrun"/>
                <w:rFonts w:ascii="Roboto" w:hAnsi="Roboto"/>
                <w:strike/>
                <w:sz w:val="18"/>
                <w:szCs w:val="18"/>
              </w:rPr>
            </w:pPr>
          </w:p>
          <w:p w14:paraId="2167AE11" w14:textId="77777777" w:rsidR="002E4F2B" w:rsidRPr="00F51708" w:rsidRDefault="002E4F2B">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65%</w:t>
            </w:r>
          </w:p>
          <w:p w14:paraId="218D8158" w14:textId="77777777" w:rsidR="002E4F2B" w:rsidRPr="00F51708" w:rsidRDefault="002E4F2B">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65%</w:t>
            </w:r>
          </w:p>
        </w:tc>
        <w:tc>
          <w:tcPr>
            <w:tcW w:w="900" w:type="dxa"/>
            <w:tcBorders>
              <w:top w:val="nil"/>
              <w:left w:val="single" w:sz="4" w:space="0" w:color="auto"/>
              <w:bottom w:val="single" w:sz="4" w:space="0" w:color="auto"/>
            </w:tcBorders>
          </w:tcPr>
          <w:p w14:paraId="4CA7C52A" w14:textId="77777777" w:rsidR="002E4F2B" w:rsidRPr="00F51708" w:rsidRDefault="002E4F2B">
            <w:pPr>
              <w:pStyle w:val="paragraph"/>
              <w:spacing w:before="0" w:beforeAutospacing="0" w:after="0" w:afterAutospacing="0"/>
              <w:jc w:val="center"/>
              <w:textAlignment w:val="baseline"/>
              <w:rPr>
                <w:rStyle w:val="normaltextrun"/>
                <w:rFonts w:ascii="Roboto" w:hAnsi="Roboto"/>
                <w:sz w:val="18"/>
                <w:szCs w:val="18"/>
              </w:rPr>
            </w:pPr>
          </w:p>
          <w:p w14:paraId="5B43BEF0" w14:textId="77777777" w:rsidR="002E4F2B" w:rsidRPr="00F51708" w:rsidRDefault="002E4F2B">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61%</w:t>
            </w:r>
          </w:p>
          <w:p w14:paraId="5100DF7E" w14:textId="77777777" w:rsidR="002E4F2B" w:rsidRPr="00F51708" w:rsidDel="006943C9" w:rsidRDefault="002E4F2B">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4</w:t>
            </w:r>
            <w:r>
              <w:rPr>
                <w:rStyle w:val="normaltextrun"/>
                <w:rFonts w:ascii="Roboto" w:hAnsi="Roboto"/>
                <w:sz w:val="18"/>
                <w:szCs w:val="18"/>
              </w:rPr>
              <w:t>0</w:t>
            </w:r>
            <w:r w:rsidRPr="00F51708">
              <w:rPr>
                <w:rStyle w:val="normaltextrun"/>
                <w:rFonts w:ascii="Roboto" w:hAnsi="Roboto"/>
                <w:sz w:val="18"/>
                <w:szCs w:val="18"/>
              </w:rPr>
              <w:t>%</w:t>
            </w:r>
          </w:p>
        </w:tc>
        <w:tc>
          <w:tcPr>
            <w:tcW w:w="900" w:type="dxa"/>
            <w:tcBorders>
              <w:top w:val="nil"/>
              <w:left w:val="single" w:sz="4" w:space="0" w:color="auto"/>
              <w:bottom w:val="single" w:sz="4" w:space="0" w:color="auto"/>
            </w:tcBorders>
          </w:tcPr>
          <w:p w14:paraId="298ACA9A" w14:textId="77777777" w:rsidR="002E4F2B" w:rsidRDefault="002E4F2B">
            <w:pPr>
              <w:pStyle w:val="paragraph"/>
              <w:spacing w:before="0" w:beforeAutospacing="0" w:after="0" w:afterAutospacing="0"/>
              <w:jc w:val="center"/>
              <w:textAlignment w:val="baseline"/>
              <w:rPr>
                <w:rStyle w:val="normaltextrun"/>
                <w:rFonts w:ascii="Roboto" w:hAnsi="Roboto"/>
                <w:sz w:val="18"/>
                <w:szCs w:val="18"/>
              </w:rPr>
            </w:pPr>
          </w:p>
          <w:p w14:paraId="4C8B4A04" w14:textId="48E3EC0F" w:rsidR="002E4F2B" w:rsidRPr="0041514D" w:rsidRDefault="00A06CFF">
            <w:pPr>
              <w:pStyle w:val="paragraph"/>
              <w:spacing w:before="0" w:beforeAutospacing="0" w:after="0" w:afterAutospacing="0"/>
              <w:jc w:val="center"/>
              <w:textAlignment w:val="baseline"/>
              <w:rPr>
                <w:rStyle w:val="normaltextrun"/>
                <w:rFonts w:ascii="Roboto" w:hAnsi="Roboto"/>
                <w:sz w:val="18"/>
                <w:szCs w:val="18"/>
                <w:lang w:val="fr-FR"/>
                <w:rPrChange w:id="1347" w:author="Author" w:date="2023-04-27T23:15:00Z">
                  <w:rPr>
                    <w:rStyle w:val="normaltextrun"/>
                    <w:rFonts w:ascii="Roboto" w:hAnsi="Roboto"/>
                    <w:sz w:val="18"/>
                    <w:szCs w:val="18"/>
                  </w:rPr>
                </w:rPrChange>
              </w:rPr>
            </w:pPr>
            <w:r w:rsidRPr="0041514D">
              <w:rPr>
                <w:rStyle w:val="normaltextrun"/>
                <w:rFonts w:ascii="Roboto" w:hAnsi="Roboto"/>
                <w:sz w:val="18"/>
                <w:szCs w:val="18"/>
                <w:lang w:val="fr-FR"/>
                <w:rPrChange w:id="1348" w:author="Author" w:date="2023-04-27T23:15:00Z">
                  <w:rPr>
                    <w:rStyle w:val="normaltextrun"/>
                    <w:rFonts w:ascii="Roboto" w:hAnsi="Roboto"/>
                    <w:sz w:val="18"/>
                    <w:szCs w:val="18"/>
                  </w:rPr>
                </w:rPrChange>
              </w:rPr>
              <w:t>UN</w:t>
            </w:r>
            <w:ins w:id="1349" w:author="Author" w:date="2023-04-25T16:13:00Z">
              <w:r w:rsidR="00D33DC8" w:rsidRPr="0041514D">
                <w:rPr>
                  <w:rStyle w:val="normaltextrun"/>
                  <w:rFonts w:ascii="Roboto" w:hAnsi="Roboto"/>
                  <w:sz w:val="18"/>
                  <w:szCs w:val="18"/>
                  <w:lang w:val="fr-FR"/>
                  <w:rPrChange w:id="1350" w:author="Author" w:date="2023-04-27T23:15:00Z">
                    <w:rPr>
                      <w:rStyle w:val="normaltextrun"/>
                      <w:rFonts w:ascii="Roboto" w:hAnsi="Roboto"/>
                      <w:sz w:val="18"/>
                      <w:szCs w:val="18"/>
                    </w:rPr>
                  </w:rPrChange>
                </w:rPr>
                <w:t>-</w:t>
              </w:r>
            </w:ins>
            <w:r w:rsidRPr="0041514D">
              <w:rPr>
                <w:rStyle w:val="normaltextrun"/>
                <w:rFonts w:ascii="Roboto" w:hAnsi="Roboto"/>
                <w:sz w:val="18"/>
                <w:szCs w:val="18"/>
                <w:lang w:val="fr-FR"/>
                <w:rPrChange w:id="1351" w:author="Author" w:date="2023-04-27T23:15:00Z">
                  <w:rPr>
                    <w:rStyle w:val="normaltextrun"/>
                    <w:rFonts w:ascii="Roboto" w:hAnsi="Roboto"/>
                    <w:sz w:val="18"/>
                    <w:szCs w:val="18"/>
                  </w:rPr>
                </w:rPrChange>
              </w:rPr>
              <w:t>I</w:t>
            </w:r>
            <w:ins w:id="1352" w:author="Author" w:date="2023-04-25T16:13:00Z">
              <w:r w:rsidR="00D33DC8" w:rsidRPr="0041514D">
                <w:rPr>
                  <w:rStyle w:val="normaltextrun"/>
                  <w:rFonts w:ascii="Roboto" w:hAnsi="Roboto"/>
                  <w:sz w:val="18"/>
                  <w:szCs w:val="18"/>
                  <w:lang w:val="fr-FR"/>
                  <w:rPrChange w:id="1353" w:author="Author" w:date="2023-04-27T23:15:00Z">
                    <w:rPr>
                      <w:rStyle w:val="normaltextrun"/>
                      <w:rFonts w:ascii="Roboto" w:hAnsi="Roboto"/>
                      <w:sz w:val="18"/>
                      <w:szCs w:val="18"/>
                    </w:rPr>
                  </w:rPrChange>
                </w:rPr>
                <w:t>nfo</w:t>
              </w:r>
            </w:ins>
            <w:ins w:id="1354" w:author="Author" w:date="2023-04-27T23:15:00Z">
              <w:r w:rsidR="0041514D" w:rsidRPr="0041514D">
                <w:rPr>
                  <w:rStyle w:val="normaltextrun"/>
                  <w:rFonts w:ascii="Roboto" w:hAnsi="Roboto"/>
                  <w:sz w:val="18"/>
                  <w:szCs w:val="18"/>
                  <w:lang w:val="fr-FR"/>
                  <w:rPrChange w:id="1355" w:author="Author" w:date="2023-04-27T23:15:00Z">
                    <w:rPr>
                      <w:rStyle w:val="normaltextrun"/>
                      <w:rFonts w:ascii="Roboto" w:hAnsi="Roboto"/>
                      <w:sz w:val="18"/>
                      <w:szCs w:val="18"/>
                    </w:rPr>
                  </w:rPrChange>
                </w:rPr>
                <w:t xml:space="preserve">, </w:t>
              </w:r>
              <w:r w:rsidR="0041514D" w:rsidRPr="0041514D">
                <w:rPr>
                  <w:rFonts w:asciiTheme="majorBidi" w:hAnsiTheme="majorBidi" w:cstheme="majorBidi"/>
                  <w:lang w:val="fr-FR"/>
                  <w:rPrChange w:id="1356" w:author="Author" w:date="2023-04-27T23:15:00Z">
                    <w:rPr>
                      <w:rFonts w:asciiTheme="majorBidi" w:hAnsiTheme="majorBidi" w:cstheme="majorBidi"/>
                    </w:rPr>
                  </w:rPrChange>
                </w:rPr>
                <w:t>information management system</w:t>
              </w:r>
              <w:r w:rsidR="0041514D" w:rsidRPr="0041514D" w:rsidDel="00D33DC8">
                <w:rPr>
                  <w:rStyle w:val="normaltextrun"/>
                  <w:rFonts w:ascii="Roboto" w:hAnsi="Roboto"/>
                  <w:sz w:val="18"/>
                  <w:szCs w:val="18"/>
                  <w:lang w:val="fr-FR"/>
                  <w:rPrChange w:id="1357" w:author="Author" w:date="2023-04-27T23:15:00Z">
                    <w:rPr>
                      <w:rStyle w:val="normaltextrun"/>
                      <w:rFonts w:ascii="Roboto" w:hAnsi="Roboto"/>
                      <w:sz w:val="18"/>
                      <w:szCs w:val="18"/>
                    </w:rPr>
                  </w:rPrChange>
                </w:rPr>
                <w:t xml:space="preserve"> </w:t>
              </w:r>
            </w:ins>
            <w:del w:id="1358" w:author="Author" w:date="2023-04-25T16:13:00Z">
              <w:r w:rsidRPr="0041514D" w:rsidDel="00D33DC8">
                <w:rPr>
                  <w:rStyle w:val="normaltextrun"/>
                  <w:rFonts w:ascii="Roboto" w:hAnsi="Roboto"/>
                  <w:sz w:val="18"/>
                  <w:szCs w:val="18"/>
                  <w:lang w:val="fr-FR"/>
                  <w:rPrChange w:id="1359" w:author="Author" w:date="2023-04-27T23:15:00Z">
                    <w:rPr>
                      <w:rStyle w:val="normaltextrun"/>
                      <w:rFonts w:ascii="Roboto" w:hAnsi="Roboto"/>
                      <w:sz w:val="18"/>
                      <w:szCs w:val="18"/>
                    </w:rPr>
                  </w:rPrChange>
                </w:rPr>
                <w:delText>NFO</w:delText>
              </w:r>
            </w:del>
            <w:r w:rsidRPr="0041514D">
              <w:rPr>
                <w:rStyle w:val="normaltextrun"/>
                <w:rFonts w:ascii="Roboto" w:hAnsi="Roboto"/>
                <w:sz w:val="18"/>
                <w:szCs w:val="18"/>
                <w:lang w:val="fr-FR"/>
                <w:rPrChange w:id="1360" w:author="Author" w:date="2023-04-27T23:15:00Z">
                  <w:rPr>
                    <w:rStyle w:val="normaltextrun"/>
                    <w:rFonts w:ascii="Roboto" w:hAnsi="Roboto"/>
                    <w:sz w:val="18"/>
                    <w:szCs w:val="18"/>
                  </w:rPr>
                </w:rPrChange>
              </w:rPr>
              <w:t xml:space="preserve"> </w:t>
            </w:r>
            <w:del w:id="1361" w:author="Author" w:date="2023-04-27T23:15:00Z">
              <w:r w:rsidR="002E4F2B" w:rsidRPr="0041514D" w:rsidDel="0041514D">
                <w:rPr>
                  <w:rStyle w:val="normaltextrun"/>
                  <w:rFonts w:ascii="Roboto" w:hAnsi="Roboto"/>
                  <w:sz w:val="18"/>
                  <w:szCs w:val="18"/>
                  <w:lang w:val="fr-FR"/>
                  <w:rPrChange w:id="1362" w:author="Author" w:date="2023-04-27T23:15:00Z">
                    <w:rPr>
                      <w:rStyle w:val="normaltextrun"/>
                      <w:rFonts w:ascii="Roboto" w:hAnsi="Roboto"/>
                      <w:sz w:val="18"/>
                      <w:szCs w:val="18"/>
                    </w:rPr>
                  </w:rPrChange>
                </w:rPr>
                <w:delText>IMS</w:delText>
              </w:r>
            </w:del>
          </w:p>
        </w:tc>
      </w:tr>
    </w:tbl>
    <w:p w14:paraId="11E6BD1D" w14:textId="77777777" w:rsidR="00C53243" w:rsidRPr="0041514D" w:rsidRDefault="00C53243" w:rsidP="00C53243">
      <w:pPr>
        <w:rPr>
          <w:rFonts w:ascii="Roboto" w:hAnsi="Roboto"/>
          <w:sz w:val="28"/>
          <w:szCs w:val="28"/>
          <w:lang w:val="fr-FR"/>
          <w:rPrChange w:id="1363" w:author="Author" w:date="2023-04-27T23:15:00Z">
            <w:rPr>
              <w:rFonts w:ascii="Roboto" w:hAnsi="Roboto"/>
              <w:sz w:val="28"/>
              <w:szCs w:val="28"/>
            </w:rPr>
          </w:rPrChange>
        </w:rPr>
      </w:pPr>
    </w:p>
    <w:p w14:paraId="5BF1B2E9" w14:textId="6008C7EA" w:rsidR="00C53243" w:rsidRPr="00F51708" w:rsidRDefault="00C53243" w:rsidP="00C53243">
      <w:pPr>
        <w:pStyle w:val="Heading2"/>
        <w:rPr>
          <w:i/>
          <w:iCs/>
          <w:color w:val="4472C4" w:themeColor="accent1"/>
          <w:sz w:val="24"/>
          <w:szCs w:val="24"/>
        </w:rPr>
      </w:pPr>
      <w:r w:rsidRPr="00F51708">
        <w:rPr>
          <w:i/>
          <w:iCs/>
          <w:color w:val="4472C4" w:themeColor="accent1"/>
          <w:sz w:val="24"/>
          <w:szCs w:val="24"/>
        </w:rPr>
        <w:t>Outcome 2.4</w:t>
      </w:r>
      <w:ins w:id="1364" w:author="Author" w:date="2023-04-25T16:07:00Z">
        <w:r w:rsidR="00EE48BD">
          <w:rPr>
            <w:i/>
            <w:iCs/>
            <w:color w:val="4472C4" w:themeColor="accent1"/>
            <w:sz w:val="24"/>
            <w:szCs w:val="24"/>
          </w:rPr>
          <w:t>.</w:t>
        </w:r>
      </w:ins>
      <w:del w:id="1365" w:author="Author" w:date="2023-04-25T16:07:00Z">
        <w:r w:rsidRPr="00F51708" w:rsidDel="00EE48BD">
          <w:rPr>
            <w:i/>
            <w:iCs/>
            <w:color w:val="4472C4" w:themeColor="accent1"/>
            <w:sz w:val="24"/>
            <w:szCs w:val="24"/>
          </w:rPr>
          <w:delText>:</w:delText>
        </w:r>
      </w:del>
      <w:r w:rsidRPr="00F51708">
        <w:rPr>
          <w:i/>
          <w:iCs/>
          <w:color w:val="4472C4" w:themeColor="accent1"/>
          <w:sz w:val="24"/>
          <w:szCs w:val="24"/>
        </w:rPr>
        <w:t xml:space="preserve"> The </w:t>
      </w:r>
      <w:del w:id="1366" w:author="Author" w:date="2023-04-25T16:07:00Z">
        <w:r w:rsidRPr="00F51708" w:rsidDel="00EE48BD">
          <w:rPr>
            <w:i/>
            <w:iCs/>
            <w:color w:val="4472C4" w:themeColor="accent1"/>
            <w:sz w:val="24"/>
            <w:szCs w:val="24"/>
          </w:rPr>
          <w:delText>RC</w:delText>
        </w:r>
      </w:del>
      <w:ins w:id="1367" w:author="Author" w:date="2023-04-25T16:07:00Z">
        <w:r w:rsidR="00EE48BD" w:rsidRPr="00EE48BD">
          <w:rPr>
            <w:i/>
            <w:iCs/>
            <w:color w:val="4472C4" w:themeColor="accent1"/>
            <w:sz w:val="24"/>
            <w:szCs w:val="24"/>
          </w:rPr>
          <w:t>resident coordinator</w:t>
        </w:r>
      </w:ins>
      <w:r w:rsidRPr="00F51708">
        <w:rPr>
          <w:i/>
          <w:iCs/>
          <w:color w:val="4472C4" w:themeColor="accent1"/>
          <w:sz w:val="24"/>
          <w:szCs w:val="24"/>
        </w:rPr>
        <w:t xml:space="preserve"> system engenders </w:t>
      </w:r>
      <w:ins w:id="1368" w:author="Author" w:date="2023-04-25T16:18:00Z">
        <w:r w:rsidR="00D33DC8">
          <w:rPr>
            <w:i/>
            <w:iCs/>
            <w:color w:val="4472C4" w:themeColor="accent1"/>
            <w:sz w:val="24"/>
            <w:szCs w:val="24"/>
          </w:rPr>
          <w:t>t</w:t>
        </w:r>
      </w:ins>
      <w:ins w:id="1369" w:author="Author" w:date="2023-04-25T16:19:00Z">
        <w:r w:rsidR="00D33DC8">
          <w:rPr>
            <w:i/>
            <w:iCs/>
            <w:color w:val="4472C4" w:themeColor="accent1"/>
            <w:sz w:val="24"/>
            <w:szCs w:val="24"/>
          </w:rPr>
          <w:t xml:space="preserve">he </w:t>
        </w:r>
      </w:ins>
      <w:r w:rsidRPr="00F51708">
        <w:rPr>
          <w:i/>
          <w:iCs/>
          <w:color w:val="4472C4" w:themeColor="accent1"/>
          <w:sz w:val="24"/>
          <w:szCs w:val="24"/>
        </w:rPr>
        <w:t xml:space="preserve">trust and inclusion of all development stakeholders in </w:t>
      </w:r>
      <w:ins w:id="1370" w:author="Author" w:date="2023-04-25T16:19:00Z">
        <w:r w:rsidR="00D33DC8">
          <w:rPr>
            <w:i/>
            <w:iCs/>
            <w:sz w:val="24"/>
            <w:szCs w:val="24"/>
          </w:rPr>
          <w:t>Sustainable Development Goal</w:t>
        </w:r>
      </w:ins>
      <w:del w:id="1371" w:author="Author" w:date="2023-04-25T16:19:00Z">
        <w:r w:rsidRPr="00F51708" w:rsidDel="00D33DC8">
          <w:rPr>
            <w:i/>
            <w:iCs/>
            <w:color w:val="4472C4" w:themeColor="accent1"/>
            <w:sz w:val="24"/>
            <w:szCs w:val="24"/>
          </w:rPr>
          <w:delText>SDG</w:delText>
        </w:r>
      </w:del>
      <w:r w:rsidRPr="00F51708">
        <w:rPr>
          <w:i/>
          <w:iCs/>
          <w:color w:val="4472C4" w:themeColor="accent1"/>
          <w:sz w:val="24"/>
          <w:szCs w:val="24"/>
        </w:rPr>
        <w:t xml:space="preserve"> </w:t>
      </w:r>
      <w:commentRangeStart w:id="1372"/>
      <w:r w:rsidRPr="00F51708">
        <w:rPr>
          <w:i/>
          <w:iCs/>
          <w:color w:val="4472C4" w:themeColor="accent1"/>
          <w:sz w:val="24"/>
          <w:szCs w:val="24"/>
        </w:rPr>
        <w:t>implementation</w:t>
      </w:r>
      <w:del w:id="1373" w:author="Author" w:date="2023-04-25T16:07:00Z">
        <w:r w:rsidRPr="00F51708" w:rsidDel="00EE48BD">
          <w:rPr>
            <w:i/>
            <w:iCs/>
            <w:color w:val="4472C4" w:themeColor="accent1"/>
            <w:sz w:val="24"/>
            <w:szCs w:val="24"/>
          </w:rPr>
          <w:delText>.</w:delText>
        </w:r>
      </w:del>
      <w:commentRangeEnd w:id="1372"/>
      <w:r w:rsidR="000D1CBA">
        <w:rPr>
          <w:rStyle w:val="CommentReference"/>
          <w:rFonts w:asciiTheme="minorHAnsi" w:eastAsiaTheme="minorHAnsi" w:hAnsiTheme="minorHAnsi" w:cstheme="minorBidi"/>
          <w:color w:val="auto"/>
        </w:rPr>
        <w:commentReference w:id="1372"/>
      </w:r>
    </w:p>
    <w:p w14:paraId="62698962" w14:textId="78E1C880" w:rsidR="00C53243" w:rsidRPr="00F51708" w:rsidRDefault="00C53243" w:rsidP="00C53243">
      <w:pPr>
        <w:rPr>
          <w:lang w:eastAsia="zh-CN"/>
        </w:rPr>
      </w:pPr>
      <w:del w:id="1374" w:author="Author" w:date="2023-04-27T23:10:00Z">
        <w:r w:rsidRPr="00F51708" w:rsidDel="000D1CBA">
          <w:rPr>
            <w:lang w:eastAsia="zh-CN"/>
          </w:rPr>
          <w:delText>2024</w:delText>
        </w:r>
      </w:del>
    </w:p>
    <w:tbl>
      <w:tblPr>
        <w:tblStyle w:val="TableGrid"/>
        <w:tblW w:w="14940" w:type="dxa"/>
        <w:tblBorders>
          <w:insideH w:val="none" w:sz="0" w:space="0" w:color="auto"/>
          <w:insideV w:val="none" w:sz="0" w:space="0" w:color="auto"/>
        </w:tblBorders>
        <w:tblLook w:val="04A0" w:firstRow="1" w:lastRow="0" w:firstColumn="1" w:lastColumn="0" w:noHBand="0" w:noVBand="1"/>
      </w:tblPr>
      <w:tblGrid>
        <w:gridCol w:w="1840"/>
        <w:gridCol w:w="5611"/>
        <w:gridCol w:w="1581"/>
        <w:gridCol w:w="1815"/>
        <w:gridCol w:w="162"/>
        <w:gridCol w:w="1262"/>
        <w:gridCol w:w="1431"/>
        <w:gridCol w:w="1238"/>
      </w:tblGrid>
      <w:tr w:rsidR="00E03368" w:rsidRPr="00D33DC8" w14:paraId="65951033" w14:textId="77777777">
        <w:tc>
          <w:tcPr>
            <w:tcW w:w="1871" w:type="dxa"/>
            <w:tcBorders>
              <w:top w:val="nil"/>
              <w:left w:val="nil"/>
              <w:bottom w:val="single" w:sz="4" w:space="0" w:color="auto"/>
            </w:tcBorders>
          </w:tcPr>
          <w:p w14:paraId="05C84E4B" w14:textId="598B5E02" w:rsidR="00C53243" w:rsidRPr="00D33DC8" w:rsidRDefault="00C53243">
            <w:pPr>
              <w:rPr>
                <w:rFonts w:ascii="Roboto" w:hAnsi="Roboto" w:cs="Calibri"/>
                <w:bCs/>
                <w:sz w:val="18"/>
                <w:szCs w:val="18"/>
              </w:rPr>
            </w:pPr>
            <w:r w:rsidRPr="00D33DC8">
              <w:rPr>
                <w:rFonts w:ascii="Roboto" w:hAnsi="Roboto" w:cstheme="majorHAnsi"/>
                <w:bCs/>
                <w:i/>
                <w:iCs/>
                <w:sz w:val="20"/>
                <w:szCs w:val="20"/>
                <w:rPrChange w:id="1375" w:author="Author" w:date="2023-04-25T16:19:00Z">
                  <w:rPr>
                    <w:rFonts w:ascii="Roboto" w:hAnsi="Roboto" w:cstheme="majorHAnsi"/>
                    <w:b/>
                    <w:i/>
                    <w:iCs/>
                    <w:sz w:val="20"/>
                    <w:szCs w:val="20"/>
                  </w:rPr>
                </w:rPrChange>
              </w:rPr>
              <w:t xml:space="preserve">Corporate </w:t>
            </w:r>
            <w:del w:id="1376" w:author="Author" w:date="2023-04-25T16:19:00Z">
              <w:r w:rsidRPr="00D33DC8" w:rsidDel="00D33DC8">
                <w:rPr>
                  <w:rFonts w:ascii="Roboto" w:hAnsi="Roboto" w:cstheme="majorHAnsi"/>
                  <w:bCs/>
                  <w:i/>
                  <w:iCs/>
                  <w:sz w:val="20"/>
                  <w:szCs w:val="20"/>
                  <w:rPrChange w:id="1377" w:author="Author" w:date="2023-04-25T16:19:00Z">
                    <w:rPr>
                      <w:rFonts w:ascii="Roboto" w:hAnsi="Roboto" w:cstheme="majorHAnsi"/>
                      <w:b/>
                      <w:i/>
                      <w:iCs/>
                      <w:sz w:val="20"/>
                      <w:szCs w:val="20"/>
                    </w:rPr>
                  </w:rPrChange>
                </w:rPr>
                <w:delText>O</w:delText>
              </w:r>
            </w:del>
            <w:ins w:id="1378" w:author="Author" w:date="2023-04-25T16:19:00Z">
              <w:r w:rsidR="00D33DC8" w:rsidRPr="00D33DC8">
                <w:rPr>
                  <w:rFonts w:ascii="Roboto" w:hAnsi="Roboto" w:cstheme="majorHAnsi"/>
                  <w:bCs/>
                  <w:i/>
                  <w:iCs/>
                  <w:sz w:val="20"/>
                  <w:szCs w:val="20"/>
                  <w:rPrChange w:id="1379" w:author="Author" w:date="2023-04-25T16:19:00Z">
                    <w:rPr>
                      <w:rFonts w:ascii="Roboto" w:hAnsi="Roboto" w:cstheme="majorHAnsi"/>
                      <w:b/>
                      <w:i/>
                      <w:iCs/>
                      <w:sz w:val="20"/>
                      <w:szCs w:val="20"/>
                    </w:rPr>
                  </w:rPrChange>
                </w:rPr>
                <w:t>o</w:t>
              </w:r>
            </w:ins>
            <w:r w:rsidRPr="00D33DC8">
              <w:rPr>
                <w:rFonts w:ascii="Roboto" w:hAnsi="Roboto" w:cstheme="majorHAnsi"/>
                <w:bCs/>
                <w:i/>
                <w:iCs/>
                <w:sz w:val="20"/>
                <w:szCs w:val="20"/>
                <w:rPrChange w:id="1380" w:author="Author" w:date="2023-04-25T16:19:00Z">
                  <w:rPr>
                    <w:rFonts w:ascii="Roboto" w:hAnsi="Roboto" w:cstheme="majorHAnsi"/>
                    <w:b/>
                    <w:i/>
                    <w:iCs/>
                    <w:sz w:val="20"/>
                    <w:szCs w:val="20"/>
                  </w:rPr>
                </w:rPrChange>
              </w:rPr>
              <w:t>utput</w:t>
            </w:r>
          </w:p>
        </w:tc>
        <w:tc>
          <w:tcPr>
            <w:tcW w:w="5795" w:type="dxa"/>
            <w:tcBorders>
              <w:top w:val="nil"/>
              <w:bottom w:val="single" w:sz="4" w:space="0" w:color="auto"/>
            </w:tcBorders>
          </w:tcPr>
          <w:p w14:paraId="707056FB" w14:textId="77777777" w:rsidR="00C53243" w:rsidRPr="00D33DC8" w:rsidRDefault="00C53243">
            <w:pPr>
              <w:pStyle w:val="Default"/>
              <w:rPr>
                <w:rFonts w:ascii="Roboto" w:hAnsi="Roboto" w:cstheme="majorHAnsi"/>
                <w:bCs/>
                <w:color w:val="auto"/>
                <w:sz w:val="18"/>
                <w:szCs w:val="18"/>
              </w:rPr>
            </w:pPr>
            <w:r w:rsidRPr="00D33DC8">
              <w:rPr>
                <w:rFonts w:ascii="Roboto" w:hAnsi="Roboto" w:cstheme="majorHAnsi"/>
                <w:bCs/>
                <w:i/>
                <w:iCs/>
                <w:color w:val="auto"/>
                <w:sz w:val="20"/>
                <w:szCs w:val="20"/>
                <w:rPrChange w:id="1381" w:author="Author" w:date="2023-04-25T16:19:00Z">
                  <w:rPr>
                    <w:rFonts w:ascii="Roboto" w:hAnsi="Roboto" w:cstheme="majorHAnsi"/>
                    <w:b/>
                    <w:i/>
                    <w:iCs/>
                    <w:color w:val="auto"/>
                    <w:sz w:val="20"/>
                    <w:szCs w:val="20"/>
                  </w:rPr>
                </w:rPrChange>
              </w:rPr>
              <w:t>Indicator</w:t>
            </w:r>
          </w:p>
        </w:tc>
        <w:tc>
          <w:tcPr>
            <w:tcW w:w="1647" w:type="dxa"/>
            <w:tcBorders>
              <w:top w:val="nil"/>
              <w:bottom w:val="single" w:sz="4" w:space="0" w:color="auto"/>
            </w:tcBorders>
          </w:tcPr>
          <w:p w14:paraId="20C5BCD1" w14:textId="77777777" w:rsidR="00C53243" w:rsidRPr="00D33DC8" w:rsidRDefault="00C53243">
            <w:pPr>
              <w:jc w:val="center"/>
              <w:rPr>
                <w:bCs/>
              </w:rPr>
            </w:pPr>
          </w:p>
        </w:tc>
        <w:tc>
          <w:tcPr>
            <w:tcW w:w="2023" w:type="dxa"/>
            <w:gridSpan w:val="2"/>
            <w:tcBorders>
              <w:top w:val="nil"/>
              <w:bottom w:val="single" w:sz="4" w:space="0" w:color="auto"/>
            </w:tcBorders>
          </w:tcPr>
          <w:p w14:paraId="5CE96B7A" w14:textId="77777777" w:rsidR="00C53243" w:rsidRPr="00D33DC8" w:rsidRDefault="00C53243">
            <w:pPr>
              <w:jc w:val="center"/>
              <w:rPr>
                <w:bCs/>
                <w:color w:val="808080" w:themeColor="background1" w:themeShade="80"/>
              </w:rPr>
            </w:pPr>
            <w:r w:rsidRPr="00D33DC8">
              <w:rPr>
                <w:rFonts w:ascii="Roboto" w:hAnsi="Roboto" w:cstheme="majorHAnsi"/>
                <w:bCs/>
                <w:i/>
                <w:iCs/>
                <w:color w:val="808080" w:themeColor="background1" w:themeShade="80"/>
                <w:sz w:val="20"/>
                <w:szCs w:val="20"/>
                <w:rPrChange w:id="1382" w:author="Author" w:date="2023-04-25T16:19:00Z">
                  <w:rPr>
                    <w:rFonts w:ascii="Roboto" w:hAnsi="Roboto" w:cstheme="majorHAnsi"/>
                    <w:b/>
                    <w:i/>
                    <w:iCs/>
                    <w:color w:val="808080" w:themeColor="background1" w:themeShade="80"/>
                    <w:sz w:val="20"/>
                    <w:szCs w:val="20"/>
                  </w:rPr>
                </w:rPrChange>
              </w:rPr>
              <w:t>Baseline</w:t>
            </w:r>
          </w:p>
        </w:tc>
        <w:tc>
          <w:tcPr>
            <w:tcW w:w="1264" w:type="dxa"/>
            <w:tcBorders>
              <w:top w:val="nil"/>
              <w:bottom w:val="single" w:sz="4" w:space="0" w:color="auto"/>
              <w:right w:val="nil"/>
            </w:tcBorders>
          </w:tcPr>
          <w:p w14:paraId="01CD0117" w14:textId="321A9225" w:rsidR="00C53243" w:rsidRPr="00D33DC8" w:rsidRDefault="00C53243">
            <w:pPr>
              <w:jc w:val="center"/>
              <w:rPr>
                <w:bCs/>
                <w:color w:val="808080" w:themeColor="background1" w:themeShade="80"/>
              </w:rPr>
            </w:pPr>
            <w:r w:rsidRPr="00D33DC8">
              <w:rPr>
                <w:rFonts w:ascii="Roboto" w:hAnsi="Roboto" w:cstheme="majorHAnsi"/>
                <w:bCs/>
                <w:i/>
                <w:iCs/>
                <w:color w:val="808080" w:themeColor="background1" w:themeShade="80"/>
                <w:sz w:val="20"/>
                <w:szCs w:val="20"/>
                <w:rPrChange w:id="1383" w:author="Author" w:date="2023-04-25T16:19:00Z">
                  <w:rPr>
                    <w:rFonts w:ascii="Roboto" w:hAnsi="Roboto" w:cstheme="majorHAnsi"/>
                    <w:b/>
                    <w:i/>
                    <w:iCs/>
                    <w:color w:val="808080" w:themeColor="background1" w:themeShade="80"/>
                    <w:sz w:val="20"/>
                    <w:szCs w:val="20"/>
                  </w:rPr>
                </w:rPrChange>
              </w:rPr>
              <w:t xml:space="preserve">2025 </w:t>
            </w:r>
            <w:del w:id="1384" w:author="Author" w:date="2023-04-25T16:19:00Z">
              <w:r w:rsidRPr="00D33DC8" w:rsidDel="00D33DC8">
                <w:rPr>
                  <w:rFonts w:ascii="Roboto" w:hAnsi="Roboto" w:cstheme="majorHAnsi"/>
                  <w:bCs/>
                  <w:i/>
                  <w:iCs/>
                  <w:color w:val="808080" w:themeColor="background1" w:themeShade="80"/>
                  <w:sz w:val="20"/>
                  <w:szCs w:val="20"/>
                  <w:rPrChange w:id="1385" w:author="Author" w:date="2023-04-25T16:19:00Z">
                    <w:rPr>
                      <w:rFonts w:ascii="Roboto" w:hAnsi="Roboto" w:cstheme="majorHAnsi"/>
                      <w:b/>
                      <w:i/>
                      <w:iCs/>
                      <w:color w:val="808080" w:themeColor="background1" w:themeShade="80"/>
                      <w:sz w:val="20"/>
                      <w:szCs w:val="20"/>
                    </w:rPr>
                  </w:rPrChange>
                </w:rPr>
                <w:delText>T</w:delText>
              </w:r>
            </w:del>
            <w:ins w:id="1386" w:author="Author" w:date="2023-04-25T16:19:00Z">
              <w:r w:rsidR="00D33DC8" w:rsidRPr="00D33DC8">
                <w:rPr>
                  <w:rFonts w:ascii="Roboto" w:hAnsi="Roboto" w:cstheme="majorHAnsi"/>
                  <w:bCs/>
                  <w:i/>
                  <w:iCs/>
                  <w:color w:val="808080" w:themeColor="background1" w:themeShade="80"/>
                  <w:sz w:val="20"/>
                  <w:szCs w:val="20"/>
                  <w:rPrChange w:id="1387" w:author="Author" w:date="2023-04-25T16:19:00Z">
                    <w:rPr>
                      <w:rFonts w:ascii="Roboto" w:hAnsi="Roboto" w:cstheme="majorHAnsi"/>
                      <w:b/>
                      <w:i/>
                      <w:iCs/>
                      <w:color w:val="808080" w:themeColor="background1" w:themeShade="80"/>
                      <w:sz w:val="20"/>
                      <w:szCs w:val="20"/>
                    </w:rPr>
                  </w:rPrChange>
                </w:rPr>
                <w:t>t</w:t>
              </w:r>
            </w:ins>
            <w:r w:rsidRPr="00D33DC8">
              <w:rPr>
                <w:rFonts w:ascii="Roboto" w:hAnsi="Roboto" w:cstheme="majorHAnsi"/>
                <w:bCs/>
                <w:i/>
                <w:iCs/>
                <w:color w:val="808080" w:themeColor="background1" w:themeShade="80"/>
                <w:sz w:val="20"/>
                <w:szCs w:val="20"/>
                <w:rPrChange w:id="1388" w:author="Author" w:date="2023-04-25T16:19:00Z">
                  <w:rPr>
                    <w:rFonts w:ascii="Roboto" w:hAnsi="Roboto" w:cstheme="majorHAnsi"/>
                    <w:b/>
                    <w:i/>
                    <w:iCs/>
                    <w:color w:val="808080" w:themeColor="background1" w:themeShade="80"/>
                    <w:sz w:val="20"/>
                    <w:szCs w:val="20"/>
                  </w:rPr>
                </w:rPrChange>
              </w:rPr>
              <w:t>arget</w:t>
            </w:r>
          </w:p>
        </w:tc>
        <w:tc>
          <w:tcPr>
            <w:tcW w:w="1440" w:type="dxa"/>
            <w:tcBorders>
              <w:top w:val="nil"/>
              <w:bottom w:val="single" w:sz="4" w:space="0" w:color="auto"/>
              <w:right w:val="nil"/>
            </w:tcBorders>
          </w:tcPr>
          <w:p w14:paraId="30AF73B2" w14:textId="2F018423" w:rsidR="00C53243" w:rsidRPr="00D33DC8" w:rsidRDefault="00C53243">
            <w:pPr>
              <w:jc w:val="center"/>
              <w:rPr>
                <w:rFonts w:ascii="Calibri" w:hAnsi="Calibri" w:cs="Calibri"/>
                <w:bCs/>
                <w:i/>
                <w:iCs/>
                <w:color w:val="808080" w:themeColor="background1" w:themeShade="80"/>
                <w:rPrChange w:id="1389" w:author="Author" w:date="2023-04-25T16:19:00Z">
                  <w:rPr>
                    <w:rFonts w:ascii="Calibri" w:hAnsi="Calibri" w:cs="Calibri"/>
                    <w:b/>
                    <w:i/>
                    <w:iCs/>
                    <w:color w:val="808080" w:themeColor="background1" w:themeShade="80"/>
                  </w:rPr>
                </w:rPrChange>
              </w:rPr>
            </w:pPr>
            <w:r w:rsidRPr="00D33DC8">
              <w:rPr>
                <w:rFonts w:ascii="Calibri" w:hAnsi="Calibri" w:cs="Calibri"/>
                <w:bCs/>
                <w:i/>
                <w:iCs/>
                <w:color w:val="808080" w:themeColor="background1" w:themeShade="80"/>
                <w:rPrChange w:id="1390" w:author="Author" w:date="2023-04-25T16:19:00Z">
                  <w:rPr>
                    <w:rFonts w:ascii="Calibri" w:hAnsi="Calibri" w:cs="Calibri"/>
                    <w:b/>
                    <w:i/>
                    <w:iCs/>
                    <w:color w:val="808080" w:themeColor="background1" w:themeShade="80"/>
                  </w:rPr>
                </w:rPrChange>
              </w:rPr>
              <w:t xml:space="preserve">2022 </w:t>
            </w:r>
            <w:del w:id="1391" w:author="Author" w:date="2023-04-25T16:19:00Z">
              <w:r w:rsidRPr="00D33DC8" w:rsidDel="00D33DC8">
                <w:rPr>
                  <w:rFonts w:ascii="Calibri" w:hAnsi="Calibri" w:cs="Calibri"/>
                  <w:bCs/>
                  <w:i/>
                  <w:iCs/>
                  <w:color w:val="808080" w:themeColor="background1" w:themeShade="80"/>
                  <w:rPrChange w:id="1392" w:author="Author" w:date="2023-04-25T16:19:00Z">
                    <w:rPr>
                      <w:rFonts w:ascii="Calibri" w:hAnsi="Calibri" w:cs="Calibri"/>
                      <w:b/>
                      <w:i/>
                      <w:iCs/>
                      <w:color w:val="808080" w:themeColor="background1" w:themeShade="80"/>
                    </w:rPr>
                  </w:rPrChange>
                </w:rPr>
                <w:delText>R</w:delText>
              </w:r>
            </w:del>
            <w:ins w:id="1393" w:author="Author" w:date="2023-04-25T16:19:00Z">
              <w:r w:rsidR="00D33DC8" w:rsidRPr="00D33DC8">
                <w:rPr>
                  <w:rFonts w:ascii="Calibri" w:hAnsi="Calibri" w:cs="Calibri"/>
                  <w:bCs/>
                  <w:i/>
                  <w:iCs/>
                  <w:color w:val="808080" w:themeColor="background1" w:themeShade="80"/>
                  <w:rPrChange w:id="1394" w:author="Author" w:date="2023-04-25T16:19:00Z">
                    <w:rPr>
                      <w:rFonts w:ascii="Calibri" w:hAnsi="Calibri" w:cs="Calibri"/>
                      <w:b/>
                      <w:i/>
                      <w:iCs/>
                      <w:color w:val="808080" w:themeColor="background1" w:themeShade="80"/>
                    </w:rPr>
                  </w:rPrChange>
                </w:rPr>
                <w:t>r</w:t>
              </w:r>
            </w:ins>
            <w:r w:rsidRPr="00D33DC8">
              <w:rPr>
                <w:rFonts w:ascii="Calibri" w:hAnsi="Calibri" w:cs="Calibri"/>
                <w:bCs/>
                <w:i/>
                <w:iCs/>
                <w:color w:val="808080" w:themeColor="background1" w:themeShade="80"/>
                <w:rPrChange w:id="1395" w:author="Author" w:date="2023-04-25T16:19:00Z">
                  <w:rPr>
                    <w:rFonts w:ascii="Calibri" w:hAnsi="Calibri" w:cs="Calibri"/>
                    <w:b/>
                    <w:i/>
                    <w:iCs/>
                    <w:color w:val="808080" w:themeColor="background1" w:themeShade="80"/>
                  </w:rPr>
                </w:rPrChange>
              </w:rPr>
              <w:t>esults</w:t>
            </w:r>
          </w:p>
        </w:tc>
        <w:tc>
          <w:tcPr>
            <w:tcW w:w="900" w:type="dxa"/>
            <w:tcBorders>
              <w:top w:val="nil"/>
              <w:bottom w:val="single" w:sz="4" w:space="0" w:color="auto"/>
              <w:right w:val="nil"/>
            </w:tcBorders>
          </w:tcPr>
          <w:p w14:paraId="55F6512D" w14:textId="77777777" w:rsidR="00C53243" w:rsidRPr="00D33DC8" w:rsidRDefault="00C53243">
            <w:pPr>
              <w:jc w:val="center"/>
              <w:rPr>
                <w:rFonts w:ascii="Calibri" w:hAnsi="Calibri" w:cs="Calibri"/>
                <w:bCs/>
                <w:i/>
                <w:iCs/>
                <w:color w:val="808080" w:themeColor="background1" w:themeShade="80"/>
                <w:rPrChange w:id="1396" w:author="Author" w:date="2023-04-25T16:19:00Z">
                  <w:rPr>
                    <w:rFonts w:ascii="Calibri" w:hAnsi="Calibri" w:cs="Calibri"/>
                    <w:b/>
                    <w:i/>
                    <w:iCs/>
                    <w:color w:val="808080" w:themeColor="background1" w:themeShade="80"/>
                  </w:rPr>
                </w:rPrChange>
              </w:rPr>
            </w:pPr>
            <w:r w:rsidRPr="00D33DC8">
              <w:rPr>
                <w:rFonts w:ascii="Calibri" w:hAnsi="Calibri" w:cs="Calibri"/>
                <w:bCs/>
                <w:i/>
                <w:iCs/>
                <w:color w:val="808080" w:themeColor="background1" w:themeShade="80"/>
                <w:rPrChange w:id="1397" w:author="Author" w:date="2023-04-25T16:19:00Z">
                  <w:rPr>
                    <w:rFonts w:ascii="Calibri" w:hAnsi="Calibri" w:cs="Calibri"/>
                    <w:b/>
                    <w:i/>
                    <w:iCs/>
                    <w:color w:val="808080" w:themeColor="background1" w:themeShade="80"/>
                  </w:rPr>
                </w:rPrChange>
              </w:rPr>
              <w:t>Source</w:t>
            </w:r>
          </w:p>
        </w:tc>
      </w:tr>
      <w:tr w:rsidR="000D6FD8" w:rsidRPr="007F6D50" w14:paraId="282B7BE5" w14:textId="77777777">
        <w:tc>
          <w:tcPr>
            <w:tcW w:w="1871" w:type="dxa"/>
            <w:tcBorders>
              <w:top w:val="single" w:sz="4" w:space="0" w:color="auto"/>
              <w:bottom w:val="single" w:sz="4" w:space="0" w:color="auto"/>
            </w:tcBorders>
          </w:tcPr>
          <w:p w14:paraId="229B611A" w14:textId="06FEEA06" w:rsidR="00C53243" w:rsidRPr="00F51708" w:rsidRDefault="00C53243">
            <w:r w:rsidRPr="00F51708">
              <w:rPr>
                <w:rFonts w:ascii="Roboto" w:hAnsi="Roboto" w:cs="Calibri"/>
                <w:sz w:val="18"/>
                <w:szCs w:val="18"/>
              </w:rPr>
              <w:t xml:space="preserve">2.4.1 </w:t>
            </w:r>
            <w:r w:rsidRPr="00D33DC8">
              <w:rPr>
                <w:rFonts w:ascii="Roboto" w:hAnsi="Roboto" w:cs="Calibri"/>
                <w:sz w:val="18"/>
                <w:szCs w:val="18"/>
                <w:rPrChange w:id="1398" w:author="Author" w:date="2023-04-25T16:21:00Z">
                  <w:rPr>
                    <w:rFonts w:ascii="Roboto" w:hAnsi="Roboto" w:cs="Calibri"/>
                    <w:b/>
                    <w:bCs/>
                    <w:sz w:val="18"/>
                    <w:szCs w:val="18"/>
                  </w:rPr>
                </w:rPrChange>
              </w:rPr>
              <w:t xml:space="preserve">Joint dialogues with </w:t>
            </w:r>
            <w:r w:rsidRPr="00D33DC8">
              <w:rPr>
                <w:rFonts w:ascii="Roboto" w:hAnsi="Roboto"/>
                <w:sz w:val="18"/>
                <w:szCs w:val="18"/>
                <w:rPrChange w:id="1399" w:author="Author" w:date="2023-04-25T16:21:00Z">
                  <w:rPr>
                    <w:rFonts w:ascii="Roboto" w:hAnsi="Roboto"/>
                    <w:b/>
                    <w:bCs/>
                    <w:sz w:val="18"/>
                    <w:szCs w:val="18"/>
                  </w:rPr>
                </w:rPrChange>
              </w:rPr>
              <w:t>Go</w:t>
            </w:r>
            <w:r w:rsidRPr="00D33DC8">
              <w:rPr>
                <w:rFonts w:ascii="Roboto" w:hAnsi="Roboto"/>
                <w:sz w:val="18"/>
                <w:szCs w:val="18"/>
                <w:rPrChange w:id="1400" w:author="Author" w:date="2023-04-25T16:21:00Z">
                  <w:rPr>
                    <w:rFonts w:ascii="Roboto" w:hAnsi="Roboto"/>
                    <w:b/>
                    <w:sz w:val="18"/>
                    <w:szCs w:val="18"/>
                  </w:rPr>
                </w:rPrChange>
              </w:rPr>
              <w:t xml:space="preserve">vernments to identify priorities and ensure effective </w:t>
            </w:r>
            <w:del w:id="1401" w:author="Author" w:date="2023-04-25T16:07:00Z">
              <w:r w:rsidRPr="00D33DC8" w:rsidDel="00EE48BD">
                <w:rPr>
                  <w:rFonts w:ascii="Roboto" w:hAnsi="Roboto"/>
                  <w:sz w:val="18"/>
                  <w:szCs w:val="18"/>
                  <w:rPrChange w:id="1402" w:author="Author" w:date="2023-04-25T16:21:00Z">
                    <w:rPr>
                      <w:rFonts w:ascii="Roboto" w:hAnsi="Roboto"/>
                      <w:b/>
                      <w:sz w:val="18"/>
                      <w:szCs w:val="18"/>
                    </w:rPr>
                  </w:rPrChange>
                </w:rPr>
                <w:delText>UN</w:delText>
              </w:r>
            </w:del>
            <w:ins w:id="1403" w:author="Author" w:date="2023-04-25T16:07:00Z">
              <w:r w:rsidR="00EE48BD" w:rsidRPr="00D33DC8">
                <w:rPr>
                  <w:rFonts w:ascii="Roboto" w:hAnsi="Roboto"/>
                  <w:sz w:val="18"/>
                  <w:szCs w:val="18"/>
                  <w:rPrChange w:id="1404" w:author="Author" w:date="2023-04-25T16:21:00Z">
                    <w:rPr>
                      <w:rFonts w:ascii="Roboto" w:hAnsi="Roboto"/>
                      <w:b/>
                      <w:sz w:val="18"/>
                      <w:szCs w:val="18"/>
                    </w:rPr>
                  </w:rPrChange>
                </w:rPr>
                <w:t>United Nations</w:t>
              </w:r>
            </w:ins>
            <w:r w:rsidRPr="00D33DC8">
              <w:rPr>
                <w:rFonts w:ascii="Roboto" w:hAnsi="Roboto"/>
                <w:sz w:val="18"/>
                <w:szCs w:val="18"/>
                <w:rPrChange w:id="1405" w:author="Author" w:date="2023-04-25T16:21:00Z">
                  <w:rPr>
                    <w:rFonts w:ascii="Roboto" w:hAnsi="Roboto"/>
                    <w:b/>
                    <w:sz w:val="18"/>
                    <w:szCs w:val="18"/>
                  </w:rPr>
                </w:rPrChange>
              </w:rPr>
              <w:t xml:space="preserve"> response</w:t>
            </w:r>
          </w:p>
        </w:tc>
        <w:tc>
          <w:tcPr>
            <w:tcW w:w="7442" w:type="dxa"/>
            <w:gridSpan w:val="2"/>
            <w:tcBorders>
              <w:top w:val="single" w:sz="4" w:space="0" w:color="auto"/>
              <w:bottom w:val="single" w:sz="4" w:space="0" w:color="auto"/>
            </w:tcBorders>
          </w:tcPr>
          <w:p w14:paraId="3DE8DD7D" w14:textId="26121466" w:rsidR="00C53243" w:rsidRPr="00F51708" w:rsidRDefault="00C53243">
            <w:pPr>
              <w:pStyle w:val="Default"/>
              <w:rPr>
                <w:rFonts w:ascii="Roboto" w:hAnsi="Roboto" w:cstheme="majorHAnsi"/>
                <w:color w:val="auto"/>
                <w:sz w:val="18"/>
                <w:szCs w:val="18"/>
              </w:rPr>
            </w:pPr>
            <w:del w:id="1406" w:author="Author" w:date="2023-04-25T14:29:00Z">
              <w:r w:rsidRPr="00F51708" w:rsidDel="00A476FF">
                <w:rPr>
                  <w:rFonts w:ascii="Roboto" w:hAnsi="Roboto" w:cstheme="majorHAnsi"/>
                  <w:color w:val="auto"/>
                  <w:sz w:val="18"/>
                  <w:szCs w:val="18"/>
                </w:rPr>
                <w:delText>%</w:delText>
              </w:r>
            </w:del>
            <w:ins w:id="1407" w:author="Author" w:date="2023-04-25T14:29:00Z">
              <w:r w:rsidR="00A476FF">
                <w:rPr>
                  <w:rFonts w:ascii="Roboto" w:hAnsi="Roboto" w:cstheme="majorHAnsi"/>
                  <w:color w:val="7F7F7F" w:themeColor="text1" w:themeTint="80"/>
                  <w:sz w:val="18"/>
                  <w:szCs w:val="18"/>
                </w:rPr>
                <w:t xml:space="preserve"> Percentage</w:t>
              </w:r>
            </w:ins>
            <w:r w:rsidRPr="00F51708">
              <w:rPr>
                <w:rFonts w:ascii="Roboto" w:hAnsi="Roboto" w:cstheme="majorHAnsi"/>
                <w:color w:val="auto"/>
                <w:sz w:val="18"/>
                <w:szCs w:val="18"/>
              </w:rPr>
              <w:t xml:space="preserve"> </w:t>
            </w:r>
            <w:ins w:id="1408" w:author="Author" w:date="2023-04-25T14:29:00Z">
              <w:r w:rsidR="00A476FF">
                <w:rPr>
                  <w:rFonts w:ascii="Roboto" w:hAnsi="Roboto" w:cstheme="majorHAnsi"/>
                  <w:color w:val="auto"/>
                  <w:sz w:val="18"/>
                  <w:szCs w:val="18"/>
                </w:rPr>
                <w:t xml:space="preserve">of </w:t>
              </w:r>
            </w:ins>
            <w:del w:id="1409" w:author="Author" w:date="2023-04-25T15:53:00Z">
              <w:r w:rsidRPr="00F51708" w:rsidDel="0014203F">
                <w:rPr>
                  <w:rFonts w:ascii="Roboto" w:hAnsi="Roboto" w:cstheme="majorHAnsi"/>
                  <w:color w:val="auto"/>
                  <w:sz w:val="18"/>
                  <w:szCs w:val="18"/>
                </w:rPr>
                <w:delText>UNCTs</w:delText>
              </w:r>
            </w:del>
            <w:ins w:id="1410" w:author="Author" w:date="2023-04-25T15:53:00Z">
              <w:r w:rsidR="0014203F">
                <w:rPr>
                  <w:rFonts w:ascii="Roboto" w:hAnsi="Roboto" w:cstheme="majorBidi"/>
                  <w:color w:val="808080" w:themeColor="background1" w:themeShade="80"/>
                  <w:sz w:val="18"/>
                  <w:szCs w:val="18"/>
                </w:rPr>
                <w:t xml:space="preserve"> United Nations country teams</w:t>
              </w:r>
            </w:ins>
            <w:r w:rsidRPr="00F51708">
              <w:rPr>
                <w:rFonts w:ascii="Roboto" w:hAnsi="Roboto" w:cstheme="majorHAnsi"/>
                <w:color w:val="auto"/>
                <w:sz w:val="18"/>
                <w:szCs w:val="18"/>
              </w:rPr>
              <w:t xml:space="preserve"> with a </w:t>
            </w:r>
            <w:del w:id="1411" w:author="Author" w:date="2023-04-25T16:21:00Z">
              <w:r w:rsidRPr="00F51708" w:rsidDel="002B3468">
                <w:rPr>
                  <w:rFonts w:ascii="Roboto" w:hAnsi="Roboto" w:cstheme="majorHAnsi"/>
                  <w:color w:val="auto"/>
                  <w:sz w:val="18"/>
                  <w:szCs w:val="18"/>
                </w:rPr>
                <w:delText>J</w:delText>
              </w:r>
            </w:del>
            <w:ins w:id="1412" w:author="Author" w:date="2023-04-25T16:21:00Z">
              <w:r w:rsidR="002B3468">
                <w:rPr>
                  <w:rFonts w:ascii="Roboto" w:hAnsi="Roboto" w:cstheme="majorHAnsi"/>
                  <w:color w:val="auto"/>
                  <w:sz w:val="18"/>
                  <w:szCs w:val="18"/>
                </w:rPr>
                <w:t>j</w:t>
              </w:r>
            </w:ins>
            <w:r w:rsidRPr="00F51708">
              <w:rPr>
                <w:rFonts w:ascii="Roboto" w:hAnsi="Roboto" w:cstheme="majorHAnsi"/>
                <w:color w:val="auto"/>
                <w:sz w:val="18"/>
                <w:szCs w:val="18"/>
              </w:rPr>
              <w:t xml:space="preserve">oint </w:t>
            </w:r>
            <w:del w:id="1413" w:author="Author" w:date="2023-04-25T16:21:00Z">
              <w:r w:rsidRPr="00F51708" w:rsidDel="002B3468">
                <w:rPr>
                  <w:rFonts w:ascii="Roboto" w:hAnsi="Roboto" w:cstheme="majorHAnsi"/>
                  <w:color w:val="auto"/>
                  <w:sz w:val="18"/>
                  <w:szCs w:val="18"/>
                </w:rPr>
                <w:delText>N</w:delText>
              </w:r>
            </w:del>
            <w:ins w:id="1414" w:author="Author" w:date="2023-04-25T16:21:00Z">
              <w:r w:rsidR="002B3468">
                <w:rPr>
                  <w:rFonts w:ascii="Roboto" w:hAnsi="Roboto" w:cstheme="majorHAnsi"/>
                  <w:color w:val="auto"/>
                  <w:sz w:val="18"/>
                  <w:szCs w:val="18"/>
                </w:rPr>
                <w:t>n</w:t>
              </w:r>
            </w:ins>
            <w:r w:rsidRPr="00F51708">
              <w:rPr>
                <w:rFonts w:ascii="Roboto" w:hAnsi="Roboto" w:cstheme="majorHAnsi"/>
                <w:color w:val="auto"/>
                <w:sz w:val="18"/>
                <w:szCs w:val="18"/>
              </w:rPr>
              <w:t>ational-</w:t>
            </w:r>
            <w:del w:id="1415" w:author="Author" w:date="2023-04-25T16:21:00Z">
              <w:r w:rsidRPr="00F51708" w:rsidDel="002B3468">
                <w:rPr>
                  <w:rFonts w:ascii="Roboto" w:hAnsi="Roboto" w:cstheme="majorHAnsi"/>
                  <w:color w:val="auto"/>
                  <w:sz w:val="18"/>
                  <w:szCs w:val="18"/>
                </w:rPr>
                <w:delText>UN</w:delText>
              </w:r>
            </w:del>
            <w:ins w:id="1416" w:author="Author" w:date="2023-04-25T16:21:00Z">
              <w:r w:rsidR="002B3468">
                <w:rPr>
                  <w:rFonts w:ascii="Roboto" w:hAnsi="Roboto" w:cstheme="majorHAnsi"/>
                  <w:color w:val="auto"/>
                  <w:sz w:val="18"/>
                  <w:szCs w:val="18"/>
                </w:rPr>
                <w:t>United Nations</w:t>
              </w:r>
            </w:ins>
            <w:r w:rsidRPr="00F51708">
              <w:rPr>
                <w:rFonts w:ascii="Roboto" w:hAnsi="Roboto" w:cstheme="majorHAnsi"/>
                <w:color w:val="auto"/>
                <w:sz w:val="18"/>
                <w:szCs w:val="18"/>
              </w:rPr>
              <w:t xml:space="preserve"> </w:t>
            </w:r>
            <w:del w:id="1417" w:author="Author" w:date="2023-04-25T16:21:00Z">
              <w:r w:rsidRPr="00F51708" w:rsidDel="002B3468">
                <w:rPr>
                  <w:rFonts w:ascii="Roboto" w:hAnsi="Roboto" w:cstheme="majorHAnsi"/>
                  <w:color w:val="auto"/>
                  <w:sz w:val="18"/>
                  <w:szCs w:val="18"/>
                </w:rPr>
                <w:delText>S</w:delText>
              </w:r>
            </w:del>
            <w:ins w:id="1418" w:author="Author" w:date="2023-04-25T16:21:00Z">
              <w:r w:rsidR="002B3468">
                <w:rPr>
                  <w:rFonts w:ascii="Roboto" w:hAnsi="Roboto" w:cstheme="majorHAnsi"/>
                  <w:color w:val="auto"/>
                  <w:sz w:val="18"/>
                  <w:szCs w:val="18"/>
                </w:rPr>
                <w:t>s</w:t>
              </w:r>
            </w:ins>
            <w:r w:rsidRPr="00F51708">
              <w:rPr>
                <w:rFonts w:ascii="Roboto" w:hAnsi="Roboto" w:cstheme="majorHAnsi"/>
                <w:color w:val="auto"/>
                <w:sz w:val="18"/>
                <w:szCs w:val="18"/>
              </w:rPr>
              <w:t xml:space="preserve">teering </w:t>
            </w:r>
            <w:del w:id="1419" w:author="Author" w:date="2023-04-25T16:22:00Z">
              <w:r w:rsidRPr="00F51708" w:rsidDel="002B3468">
                <w:rPr>
                  <w:rFonts w:ascii="Roboto" w:hAnsi="Roboto" w:cstheme="majorHAnsi"/>
                  <w:color w:val="auto"/>
                  <w:sz w:val="18"/>
                  <w:szCs w:val="18"/>
                </w:rPr>
                <w:delText>C</w:delText>
              </w:r>
            </w:del>
            <w:ins w:id="1420" w:author="Author" w:date="2023-04-25T16:22:00Z">
              <w:r w:rsidR="002B3468">
                <w:rPr>
                  <w:rFonts w:ascii="Roboto" w:hAnsi="Roboto" w:cstheme="majorHAnsi"/>
                  <w:color w:val="auto"/>
                  <w:sz w:val="18"/>
                  <w:szCs w:val="18"/>
                </w:rPr>
                <w:t>c</w:t>
              </w:r>
            </w:ins>
            <w:r w:rsidRPr="00F51708">
              <w:rPr>
                <w:rFonts w:ascii="Roboto" w:hAnsi="Roboto" w:cstheme="majorHAnsi"/>
                <w:color w:val="auto"/>
                <w:sz w:val="18"/>
                <w:szCs w:val="18"/>
              </w:rPr>
              <w:t xml:space="preserve">ommittee that met at least once in the </w:t>
            </w:r>
            <w:del w:id="1421" w:author="Author" w:date="2023-04-25T16:22:00Z">
              <w:r w:rsidRPr="00F51708" w:rsidDel="002B3468">
                <w:rPr>
                  <w:rFonts w:ascii="Roboto" w:hAnsi="Roboto" w:cstheme="majorHAnsi"/>
                  <w:color w:val="auto"/>
                  <w:sz w:val="18"/>
                  <w:szCs w:val="18"/>
                </w:rPr>
                <w:delText>l</w:delText>
              </w:r>
            </w:del>
            <w:ins w:id="1422" w:author="Author" w:date="2023-04-25T16:22:00Z">
              <w:r w:rsidR="002B3468">
                <w:rPr>
                  <w:rFonts w:ascii="Roboto" w:hAnsi="Roboto" w:cstheme="majorHAnsi"/>
                  <w:color w:val="auto"/>
                  <w:sz w:val="18"/>
                  <w:szCs w:val="18"/>
                </w:rPr>
                <w:t>p</w:t>
              </w:r>
            </w:ins>
            <w:r w:rsidRPr="00F51708">
              <w:rPr>
                <w:rFonts w:ascii="Roboto" w:hAnsi="Roboto" w:cstheme="majorHAnsi"/>
                <w:color w:val="auto"/>
                <w:sz w:val="18"/>
                <w:szCs w:val="18"/>
              </w:rPr>
              <w:t>ast 12 months</w:t>
            </w:r>
          </w:p>
        </w:tc>
        <w:tc>
          <w:tcPr>
            <w:tcW w:w="1855" w:type="dxa"/>
            <w:tcBorders>
              <w:top w:val="single" w:sz="4" w:space="0" w:color="auto"/>
              <w:bottom w:val="single" w:sz="4" w:space="0" w:color="auto"/>
            </w:tcBorders>
          </w:tcPr>
          <w:p w14:paraId="2985E359"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64%</w:t>
            </w:r>
          </w:p>
          <w:p w14:paraId="106F8622"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(2020)</w:t>
            </w:r>
          </w:p>
        </w:tc>
        <w:tc>
          <w:tcPr>
            <w:tcW w:w="1432" w:type="dxa"/>
            <w:gridSpan w:val="2"/>
            <w:tcBorders>
              <w:top w:val="single" w:sz="4" w:space="0" w:color="auto"/>
              <w:bottom w:val="single" w:sz="4" w:space="0" w:color="auto"/>
              <w:right w:val="single" w:sz="4" w:space="0" w:color="auto"/>
            </w:tcBorders>
          </w:tcPr>
          <w:p w14:paraId="21796DB1" w14:textId="4204F7E2" w:rsidR="00C53243" w:rsidRPr="00F51708" w:rsidRDefault="00A95D70">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95</w:t>
            </w:r>
            <w:r w:rsidR="00C53243" w:rsidRPr="00F51708">
              <w:rPr>
                <w:rStyle w:val="normaltextrun"/>
                <w:rFonts w:ascii="Roboto" w:hAnsi="Roboto"/>
                <w:sz w:val="18"/>
                <w:szCs w:val="18"/>
              </w:rPr>
              <w:t>%</w:t>
            </w:r>
          </w:p>
        </w:tc>
        <w:tc>
          <w:tcPr>
            <w:tcW w:w="1440" w:type="dxa"/>
            <w:tcBorders>
              <w:top w:val="single" w:sz="4" w:space="0" w:color="auto"/>
              <w:left w:val="single" w:sz="4" w:space="0" w:color="auto"/>
              <w:bottom w:val="single" w:sz="4" w:space="0" w:color="auto"/>
            </w:tcBorders>
          </w:tcPr>
          <w:p w14:paraId="4A71E0A3"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82%</w:t>
            </w:r>
          </w:p>
        </w:tc>
        <w:tc>
          <w:tcPr>
            <w:tcW w:w="900" w:type="dxa"/>
            <w:tcBorders>
              <w:top w:val="single" w:sz="4" w:space="0" w:color="auto"/>
              <w:left w:val="single" w:sz="4" w:space="0" w:color="auto"/>
              <w:bottom w:val="single" w:sz="4" w:space="0" w:color="auto"/>
            </w:tcBorders>
          </w:tcPr>
          <w:p w14:paraId="0DC3B60B" w14:textId="7650C093" w:rsidR="00C53243" w:rsidRPr="0041514D" w:rsidRDefault="00A06CFF">
            <w:pPr>
              <w:pStyle w:val="paragraph"/>
              <w:spacing w:before="0" w:beforeAutospacing="0" w:after="0" w:afterAutospacing="0"/>
              <w:jc w:val="center"/>
              <w:textAlignment w:val="baseline"/>
              <w:rPr>
                <w:rStyle w:val="normaltextrun"/>
                <w:rFonts w:ascii="Roboto" w:hAnsi="Roboto"/>
                <w:sz w:val="18"/>
                <w:szCs w:val="18"/>
                <w:lang w:val="fr-FR"/>
                <w:rPrChange w:id="1423" w:author="Author" w:date="2023-04-27T23:15:00Z">
                  <w:rPr>
                    <w:rStyle w:val="normaltextrun"/>
                    <w:rFonts w:ascii="Roboto" w:hAnsi="Roboto"/>
                    <w:sz w:val="18"/>
                    <w:szCs w:val="18"/>
                  </w:rPr>
                </w:rPrChange>
              </w:rPr>
            </w:pPr>
            <w:r w:rsidRPr="0041514D">
              <w:rPr>
                <w:rStyle w:val="normaltextrun"/>
                <w:rFonts w:ascii="Roboto" w:hAnsi="Roboto"/>
                <w:sz w:val="18"/>
                <w:szCs w:val="18"/>
                <w:lang w:val="fr-FR"/>
                <w:rPrChange w:id="1424" w:author="Author" w:date="2023-04-27T23:15:00Z">
                  <w:rPr>
                    <w:rStyle w:val="normaltextrun"/>
                    <w:rFonts w:ascii="Roboto" w:hAnsi="Roboto"/>
                    <w:sz w:val="18"/>
                    <w:szCs w:val="18"/>
                  </w:rPr>
                </w:rPrChange>
              </w:rPr>
              <w:t>UN</w:t>
            </w:r>
            <w:ins w:id="1425" w:author="Author" w:date="2023-04-25T16:22:00Z">
              <w:r w:rsidR="002B3468" w:rsidRPr="0041514D">
                <w:rPr>
                  <w:rStyle w:val="normaltextrun"/>
                  <w:rFonts w:ascii="Roboto" w:hAnsi="Roboto"/>
                  <w:sz w:val="18"/>
                  <w:szCs w:val="18"/>
                  <w:lang w:val="fr-FR"/>
                  <w:rPrChange w:id="1426" w:author="Author" w:date="2023-04-27T23:15:00Z">
                    <w:rPr>
                      <w:rStyle w:val="normaltextrun"/>
                      <w:rFonts w:ascii="Roboto" w:hAnsi="Roboto"/>
                      <w:sz w:val="18"/>
                      <w:szCs w:val="18"/>
                    </w:rPr>
                  </w:rPrChange>
                </w:rPr>
                <w:t>-</w:t>
              </w:r>
            </w:ins>
            <w:r w:rsidRPr="0041514D">
              <w:rPr>
                <w:rStyle w:val="normaltextrun"/>
                <w:rFonts w:ascii="Roboto" w:hAnsi="Roboto"/>
                <w:sz w:val="18"/>
                <w:szCs w:val="18"/>
                <w:lang w:val="fr-FR"/>
                <w:rPrChange w:id="1427" w:author="Author" w:date="2023-04-27T23:15:00Z">
                  <w:rPr>
                    <w:rStyle w:val="normaltextrun"/>
                    <w:rFonts w:ascii="Roboto" w:hAnsi="Roboto"/>
                    <w:sz w:val="18"/>
                    <w:szCs w:val="18"/>
                  </w:rPr>
                </w:rPrChange>
              </w:rPr>
              <w:t>I</w:t>
            </w:r>
            <w:ins w:id="1428" w:author="Author" w:date="2023-04-25T16:22:00Z">
              <w:r w:rsidR="002B3468" w:rsidRPr="0041514D">
                <w:rPr>
                  <w:rStyle w:val="normaltextrun"/>
                  <w:rFonts w:ascii="Roboto" w:hAnsi="Roboto"/>
                  <w:sz w:val="18"/>
                  <w:szCs w:val="18"/>
                  <w:lang w:val="fr-FR"/>
                  <w:rPrChange w:id="1429" w:author="Author" w:date="2023-04-27T23:15:00Z">
                    <w:rPr>
                      <w:rStyle w:val="normaltextrun"/>
                      <w:rFonts w:ascii="Roboto" w:hAnsi="Roboto"/>
                      <w:sz w:val="18"/>
                      <w:szCs w:val="18"/>
                    </w:rPr>
                  </w:rPrChange>
                </w:rPr>
                <w:t>nfo</w:t>
              </w:r>
            </w:ins>
            <w:ins w:id="1430" w:author="Author" w:date="2023-04-27T23:15:00Z">
              <w:r w:rsidR="0041514D" w:rsidRPr="0041514D">
                <w:rPr>
                  <w:rStyle w:val="normaltextrun"/>
                  <w:rFonts w:ascii="Roboto" w:hAnsi="Roboto"/>
                  <w:sz w:val="18"/>
                  <w:szCs w:val="18"/>
                  <w:lang w:val="fr-FR"/>
                  <w:rPrChange w:id="1431" w:author="Author" w:date="2023-04-27T23:15:00Z">
                    <w:rPr>
                      <w:rStyle w:val="normaltextrun"/>
                      <w:rFonts w:ascii="Roboto" w:hAnsi="Roboto"/>
                      <w:sz w:val="18"/>
                      <w:szCs w:val="18"/>
                    </w:rPr>
                  </w:rPrChange>
                </w:rPr>
                <w:t xml:space="preserve">, </w:t>
              </w:r>
              <w:r w:rsidR="0041514D" w:rsidRPr="0041514D">
                <w:rPr>
                  <w:rFonts w:asciiTheme="majorBidi" w:hAnsiTheme="majorBidi" w:cstheme="majorBidi"/>
                  <w:lang w:val="fr-FR"/>
                  <w:rPrChange w:id="1432" w:author="Author" w:date="2023-04-27T23:15:00Z">
                    <w:rPr>
                      <w:rFonts w:asciiTheme="majorBidi" w:hAnsiTheme="majorBidi" w:cstheme="majorBidi"/>
                    </w:rPr>
                  </w:rPrChange>
                </w:rPr>
                <w:t>information management system</w:t>
              </w:r>
              <w:r w:rsidR="0041514D" w:rsidRPr="0041514D" w:rsidDel="002B3468">
                <w:rPr>
                  <w:rStyle w:val="normaltextrun"/>
                  <w:rFonts w:ascii="Roboto" w:hAnsi="Roboto"/>
                  <w:sz w:val="18"/>
                  <w:szCs w:val="18"/>
                  <w:lang w:val="fr-FR"/>
                  <w:rPrChange w:id="1433" w:author="Author" w:date="2023-04-27T23:15:00Z">
                    <w:rPr>
                      <w:rStyle w:val="normaltextrun"/>
                      <w:rFonts w:ascii="Roboto" w:hAnsi="Roboto"/>
                      <w:sz w:val="18"/>
                      <w:szCs w:val="18"/>
                    </w:rPr>
                  </w:rPrChange>
                </w:rPr>
                <w:t xml:space="preserve"> </w:t>
              </w:r>
            </w:ins>
            <w:del w:id="1434" w:author="Author" w:date="2023-04-25T16:22:00Z">
              <w:r w:rsidRPr="0041514D" w:rsidDel="002B3468">
                <w:rPr>
                  <w:rStyle w:val="normaltextrun"/>
                  <w:rFonts w:ascii="Roboto" w:hAnsi="Roboto"/>
                  <w:sz w:val="18"/>
                  <w:szCs w:val="18"/>
                  <w:lang w:val="fr-FR"/>
                  <w:rPrChange w:id="1435" w:author="Author" w:date="2023-04-27T23:15:00Z">
                    <w:rPr>
                      <w:rStyle w:val="normaltextrun"/>
                      <w:rFonts w:ascii="Roboto" w:hAnsi="Roboto"/>
                      <w:sz w:val="18"/>
                      <w:szCs w:val="18"/>
                    </w:rPr>
                  </w:rPrChange>
                </w:rPr>
                <w:delText>NFO</w:delText>
              </w:r>
            </w:del>
            <w:r w:rsidRPr="0041514D">
              <w:rPr>
                <w:rStyle w:val="normaltextrun"/>
                <w:rFonts w:ascii="Roboto" w:hAnsi="Roboto"/>
                <w:sz w:val="18"/>
                <w:szCs w:val="18"/>
                <w:lang w:val="fr-FR"/>
                <w:rPrChange w:id="1436" w:author="Author" w:date="2023-04-27T23:15:00Z">
                  <w:rPr>
                    <w:rStyle w:val="normaltextrun"/>
                    <w:rFonts w:ascii="Roboto" w:hAnsi="Roboto"/>
                    <w:sz w:val="18"/>
                    <w:szCs w:val="18"/>
                  </w:rPr>
                </w:rPrChange>
              </w:rPr>
              <w:t xml:space="preserve"> </w:t>
            </w:r>
            <w:del w:id="1437" w:author="Author" w:date="2023-04-27T23:15:00Z">
              <w:r w:rsidR="00C53243" w:rsidRPr="0041514D" w:rsidDel="0041514D">
                <w:rPr>
                  <w:rStyle w:val="normaltextrun"/>
                  <w:rFonts w:ascii="Roboto" w:hAnsi="Roboto"/>
                  <w:sz w:val="18"/>
                  <w:szCs w:val="18"/>
                  <w:lang w:val="fr-FR"/>
                  <w:rPrChange w:id="1438" w:author="Author" w:date="2023-04-27T23:15:00Z">
                    <w:rPr>
                      <w:rStyle w:val="normaltextrun"/>
                      <w:rFonts w:ascii="Roboto" w:hAnsi="Roboto"/>
                      <w:sz w:val="18"/>
                      <w:szCs w:val="18"/>
                    </w:rPr>
                  </w:rPrChange>
                </w:rPr>
                <w:delText>IMS</w:delText>
              </w:r>
            </w:del>
          </w:p>
        </w:tc>
      </w:tr>
      <w:tr w:rsidR="000D6FD8" w:rsidRPr="007F6D50" w14:paraId="4D3C72A6" w14:textId="77777777">
        <w:trPr>
          <w:trHeight w:val="73"/>
        </w:trPr>
        <w:tc>
          <w:tcPr>
            <w:tcW w:w="1871" w:type="dxa"/>
            <w:tcBorders>
              <w:top w:val="single" w:sz="4" w:space="0" w:color="auto"/>
              <w:bottom w:val="single" w:sz="4" w:space="0" w:color="auto"/>
              <w:right w:val="nil"/>
            </w:tcBorders>
          </w:tcPr>
          <w:p w14:paraId="273CC700" w14:textId="77777777" w:rsidR="00C53243" w:rsidRPr="002B3468" w:rsidRDefault="00C53243">
            <w:pPr>
              <w:tabs>
                <w:tab w:val="left" w:pos="487"/>
              </w:tabs>
              <w:rPr>
                <w:rFonts w:ascii="Roboto" w:hAnsi="Roboto"/>
                <w:bCs/>
                <w:sz w:val="18"/>
                <w:szCs w:val="18"/>
                <w:rPrChange w:id="1439" w:author="Author" w:date="2023-04-25T16:21:00Z">
                  <w:rPr>
                    <w:rFonts w:ascii="Roboto" w:hAnsi="Roboto"/>
                    <w:b/>
                    <w:sz w:val="18"/>
                    <w:szCs w:val="18"/>
                  </w:rPr>
                </w:rPrChange>
              </w:rPr>
            </w:pPr>
            <w:r w:rsidRPr="00F51708">
              <w:rPr>
                <w:rFonts w:ascii="Roboto" w:hAnsi="Roboto"/>
                <w:bCs/>
                <w:sz w:val="18"/>
                <w:szCs w:val="18"/>
              </w:rPr>
              <w:t xml:space="preserve">2.4.2 </w:t>
            </w:r>
            <w:r w:rsidRPr="002B3468">
              <w:rPr>
                <w:rFonts w:ascii="Roboto" w:hAnsi="Roboto"/>
                <w:bCs/>
                <w:sz w:val="18"/>
                <w:szCs w:val="18"/>
                <w:rPrChange w:id="1440" w:author="Author" w:date="2023-04-25T16:21:00Z">
                  <w:rPr>
                    <w:rFonts w:ascii="Roboto" w:hAnsi="Roboto"/>
                    <w:b/>
                    <w:sz w:val="18"/>
                    <w:szCs w:val="18"/>
                  </w:rPr>
                </w:rPrChange>
              </w:rPr>
              <w:t>Inclusive consultations and feedback loops with other development partners</w:t>
            </w:r>
          </w:p>
          <w:p w14:paraId="61AB176D" w14:textId="77777777" w:rsidR="00C53243" w:rsidRPr="00F51708" w:rsidRDefault="00C53243">
            <w:pPr>
              <w:rPr>
                <w:rFonts w:ascii="Roboto" w:hAnsi="Roboto" w:cs="Calibri"/>
                <w:b/>
                <w:bCs/>
                <w:sz w:val="18"/>
                <w:szCs w:val="18"/>
              </w:rPr>
            </w:pPr>
          </w:p>
        </w:tc>
        <w:tc>
          <w:tcPr>
            <w:tcW w:w="7442" w:type="dxa"/>
            <w:gridSpan w:val="2"/>
            <w:tcBorders>
              <w:top w:val="single" w:sz="4" w:space="0" w:color="auto"/>
              <w:left w:val="nil"/>
              <w:bottom w:val="single" w:sz="4" w:space="0" w:color="auto"/>
              <w:right w:val="nil"/>
            </w:tcBorders>
          </w:tcPr>
          <w:p w14:paraId="7BAE94EC" w14:textId="1AB05EC3" w:rsidR="00C53243" w:rsidRPr="00F51708" w:rsidRDefault="00C53243">
            <w:pPr>
              <w:pStyle w:val="Default"/>
              <w:rPr>
                <w:rFonts w:ascii="Roboto" w:hAnsi="Roboto" w:cstheme="majorBidi"/>
                <w:color w:val="auto"/>
                <w:sz w:val="18"/>
                <w:szCs w:val="18"/>
              </w:rPr>
            </w:pPr>
            <w:del w:id="1441" w:author="Author" w:date="2023-04-25T14:29:00Z">
              <w:r w:rsidRPr="00F51708" w:rsidDel="00A476FF">
                <w:rPr>
                  <w:rFonts w:ascii="Roboto" w:hAnsi="Roboto" w:cstheme="majorBidi"/>
                  <w:color w:val="auto"/>
                  <w:sz w:val="18"/>
                  <w:szCs w:val="18"/>
                </w:rPr>
                <w:delText>%</w:delText>
              </w:r>
            </w:del>
            <w:ins w:id="1442" w:author="Author" w:date="2023-04-25T14:29:00Z">
              <w:r w:rsidR="00A476FF">
                <w:rPr>
                  <w:rFonts w:ascii="Roboto" w:hAnsi="Roboto" w:cstheme="majorHAnsi"/>
                  <w:color w:val="7F7F7F" w:themeColor="text1" w:themeTint="80"/>
                  <w:sz w:val="18"/>
                  <w:szCs w:val="18"/>
                </w:rPr>
                <w:t xml:space="preserve"> Percentage</w:t>
              </w:r>
            </w:ins>
            <w:r w:rsidRPr="00F51708">
              <w:rPr>
                <w:rFonts w:ascii="Roboto" w:hAnsi="Roboto" w:cstheme="majorBidi"/>
                <w:color w:val="auto"/>
                <w:sz w:val="18"/>
                <w:szCs w:val="18"/>
              </w:rPr>
              <w:t xml:space="preserve"> of Cooperation Frameworks in the </w:t>
            </w:r>
            <w:del w:id="1443" w:author="Author" w:date="2023-04-25T16:23:00Z">
              <w:r w:rsidRPr="00F51708" w:rsidDel="002B3468">
                <w:rPr>
                  <w:rFonts w:ascii="Roboto" w:hAnsi="Roboto" w:cstheme="majorBidi"/>
                  <w:color w:val="auto"/>
                  <w:sz w:val="18"/>
                  <w:szCs w:val="18"/>
                </w:rPr>
                <w:delText>l</w:delText>
              </w:r>
            </w:del>
            <w:ins w:id="1444" w:author="Author" w:date="2023-04-25T16:23:00Z">
              <w:r w:rsidR="002B3468">
                <w:rPr>
                  <w:rFonts w:ascii="Roboto" w:hAnsi="Roboto" w:cstheme="majorBidi"/>
                  <w:color w:val="auto"/>
                  <w:sz w:val="18"/>
                  <w:szCs w:val="18"/>
                </w:rPr>
                <w:t>p</w:t>
              </w:r>
            </w:ins>
            <w:r w:rsidRPr="00F51708">
              <w:rPr>
                <w:rFonts w:ascii="Roboto" w:hAnsi="Roboto" w:cstheme="majorBidi"/>
                <w:color w:val="auto"/>
                <w:sz w:val="18"/>
                <w:szCs w:val="18"/>
              </w:rPr>
              <w:t xml:space="preserve">ast year prepared in consultation with: </w:t>
            </w:r>
          </w:p>
          <w:p w14:paraId="73942A40" w14:textId="77777777" w:rsidR="00C53243" w:rsidRPr="00F51708" w:rsidRDefault="00C53243" w:rsidP="002E4F2B">
            <w:pPr>
              <w:pStyle w:val="Default"/>
              <w:numPr>
                <w:ilvl w:val="0"/>
                <w:numId w:val="4"/>
              </w:numPr>
              <w:autoSpaceDE/>
              <w:autoSpaceDN/>
              <w:adjustRightInd w:val="0"/>
              <w:rPr>
                <w:rFonts w:ascii="Roboto" w:hAnsi="Roboto" w:cstheme="majorHAnsi"/>
                <w:color w:val="auto"/>
                <w:sz w:val="18"/>
                <w:szCs w:val="18"/>
              </w:rPr>
            </w:pPr>
            <w:r w:rsidRPr="00F51708">
              <w:rPr>
                <w:rFonts w:ascii="Roboto" w:hAnsi="Roboto" w:cstheme="majorHAnsi"/>
                <w:color w:val="auto"/>
                <w:sz w:val="18"/>
                <w:szCs w:val="18"/>
              </w:rPr>
              <w:t>Parliamentarians</w:t>
            </w:r>
          </w:p>
          <w:p w14:paraId="1625D7A8" w14:textId="77777777" w:rsidR="00C53243" w:rsidRPr="00F51708" w:rsidRDefault="00C53243" w:rsidP="002E4F2B">
            <w:pPr>
              <w:pStyle w:val="Default"/>
              <w:numPr>
                <w:ilvl w:val="0"/>
                <w:numId w:val="4"/>
              </w:numPr>
              <w:autoSpaceDE/>
              <w:autoSpaceDN/>
              <w:adjustRightInd w:val="0"/>
              <w:rPr>
                <w:rFonts w:ascii="Roboto" w:hAnsi="Roboto" w:cstheme="majorHAnsi"/>
                <w:color w:val="auto"/>
                <w:sz w:val="18"/>
                <w:szCs w:val="18"/>
              </w:rPr>
            </w:pPr>
            <w:r w:rsidRPr="00F51708">
              <w:rPr>
                <w:rFonts w:ascii="Roboto" w:hAnsi="Roboto" w:cstheme="majorBidi"/>
                <w:color w:val="auto"/>
                <w:sz w:val="18"/>
                <w:szCs w:val="18"/>
              </w:rPr>
              <w:t xml:space="preserve">Civil society </w:t>
            </w:r>
          </w:p>
          <w:p w14:paraId="44CF0BFE" w14:textId="77777777" w:rsidR="00C53243" w:rsidRPr="00F51708" w:rsidRDefault="00C53243" w:rsidP="002E4F2B">
            <w:pPr>
              <w:pStyle w:val="Default"/>
              <w:numPr>
                <w:ilvl w:val="0"/>
                <w:numId w:val="4"/>
              </w:numPr>
              <w:autoSpaceDE/>
              <w:autoSpaceDN/>
              <w:adjustRightInd w:val="0"/>
              <w:rPr>
                <w:rFonts w:ascii="Roboto" w:hAnsi="Roboto" w:cstheme="majorHAnsi"/>
                <w:color w:val="auto"/>
                <w:sz w:val="18"/>
                <w:szCs w:val="18"/>
              </w:rPr>
            </w:pPr>
            <w:r w:rsidRPr="00F51708">
              <w:rPr>
                <w:rFonts w:ascii="Roboto" w:hAnsi="Roboto" w:cstheme="majorBidi"/>
                <w:color w:val="auto"/>
                <w:sz w:val="18"/>
                <w:szCs w:val="18"/>
              </w:rPr>
              <w:t>Private sector</w:t>
            </w:r>
          </w:p>
          <w:p w14:paraId="560BDF72" w14:textId="2585F553" w:rsidR="00C53243" w:rsidRPr="00F51708" w:rsidRDefault="00C53243" w:rsidP="002E4F2B">
            <w:pPr>
              <w:pStyle w:val="Default"/>
              <w:numPr>
                <w:ilvl w:val="0"/>
                <w:numId w:val="4"/>
              </w:numPr>
              <w:autoSpaceDE/>
              <w:autoSpaceDN/>
              <w:adjustRightInd w:val="0"/>
              <w:rPr>
                <w:rFonts w:ascii="Roboto" w:hAnsi="Roboto" w:cstheme="majorHAnsi"/>
                <w:color w:val="auto"/>
                <w:sz w:val="18"/>
                <w:szCs w:val="18"/>
              </w:rPr>
            </w:pPr>
            <w:r w:rsidRPr="00F51708">
              <w:rPr>
                <w:rFonts w:ascii="Roboto" w:hAnsi="Roboto" w:cstheme="majorBidi"/>
                <w:color w:val="auto"/>
                <w:sz w:val="18"/>
                <w:szCs w:val="18"/>
              </w:rPr>
              <w:t>Universities/</w:t>
            </w:r>
            <w:del w:id="1445" w:author="Author" w:date="2023-04-25T16:23:00Z">
              <w:r w:rsidRPr="00F51708" w:rsidDel="002B3468">
                <w:rPr>
                  <w:rFonts w:ascii="Roboto" w:hAnsi="Roboto" w:cstheme="majorBidi"/>
                  <w:color w:val="auto"/>
                  <w:sz w:val="18"/>
                  <w:szCs w:val="18"/>
                </w:rPr>
                <w:delText>A</w:delText>
              </w:r>
            </w:del>
            <w:ins w:id="1446" w:author="Author" w:date="2023-04-25T16:23:00Z">
              <w:r w:rsidR="002B3468">
                <w:rPr>
                  <w:rFonts w:ascii="Roboto" w:hAnsi="Roboto" w:cstheme="majorBidi"/>
                  <w:color w:val="auto"/>
                  <w:sz w:val="18"/>
                  <w:szCs w:val="18"/>
                </w:rPr>
                <w:t>a</w:t>
              </w:r>
            </w:ins>
            <w:r w:rsidRPr="00F51708">
              <w:rPr>
                <w:rFonts w:ascii="Roboto" w:hAnsi="Roboto" w:cstheme="majorBidi"/>
                <w:color w:val="auto"/>
                <w:sz w:val="18"/>
                <w:szCs w:val="18"/>
              </w:rPr>
              <w:t xml:space="preserve">cademia </w:t>
            </w:r>
          </w:p>
          <w:p w14:paraId="2087FFE4" w14:textId="77777777" w:rsidR="00C53243" w:rsidRPr="00F51708" w:rsidRDefault="00C53243" w:rsidP="002E4F2B">
            <w:pPr>
              <w:pStyle w:val="Default"/>
              <w:numPr>
                <w:ilvl w:val="0"/>
                <w:numId w:val="4"/>
              </w:numPr>
              <w:autoSpaceDE/>
              <w:autoSpaceDN/>
              <w:adjustRightInd w:val="0"/>
              <w:rPr>
                <w:rFonts w:ascii="Roboto" w:hAnsi="Roboto" w:cstheme="majorHAnsi"/>
                <w:color w:val="auto"/>
                <w:sz w:val="18"/>
                <w:szCs w:val="18"/>
              </w:rPr>
            </w:pPr>
            <w:r w:rsidRPr="00F51708">
              <w:rPr>
                <w:rFonts w:ascii="Roboto" w:hAnsi="Roboto" w:cstheme="majorBidi"/>
                <w:color w:val="auto"/>
                <w:sz w:val="18"/>
                <w:szCs w:val="18"/>
              </w:rPr>
              <w:t xml:space="preserve">Development partners (bilateral and multilateral donors) </w:t>
            </w:r>
          </w:p>
          <w:p w14:paraId="1C70A1C0" w14:textId="77777777" w:rsidR="00C53243" w:rsidRPr="00F51708" w:rsidRDefault="00C53243" w:rsidP="002E4F2B">
            <w:pPr>
              <w:pStyle w:val="Default"/>
              <w:numPr>
                <w:ilvl w:val="0"/>
                <w:numId w:val="4"/>
              </w:numPr>
              <w:autoSpaceDE/>
              <w:autoSpaceDN/>
              <w:adjustRightInd w:val="0"/>
              <w:rPr>
                <w:rFonts w:ascii="Roboto" w:hAnsi="Roboto" w:cstheme="majorHAnsi"/>
                <w:color w:val="auto"/>
                <w:sz w:val="18"/>
                <w:szCs w:val="18"/>
              </w:rPr>
            </w:pPr>
            <w:r w:rsidRPr="00F51708">
              <w:rPr>
                <w:rFonts w:ascii="Roboto" w:hAnsi="Roboto" w:cstheme="majorBidi"/>
                <w:color w:val="auto"/>
                <w:sz w:val="18"/>
                <w:szCs w:val="18"/>
              </w:rPr>
              <w:t xml:space="preserve">Women and girls   </w:t>
            </w:r>
          </w:p>
          <w:p w14:paraId="27FA0703" w14:textId="77777777" w:rsidR="00C53243" w:rsidRPr="00F51708" w:rsidRDefault="00C53243" w:rsidP="002E4F2B">
            <w:pPr>
              <w:pStyle w:val="Default"/>
              <w:numPr>
                <w:ilvl w:val="0"/>
                <w:numId w:val="4"/>
              </w:numPr>
              <w:autoSpaceDE/>
              <w:autoSpaceDN/>
              <w:adjustRightInd w:val="0"/>
              <w:rPr>
                <w:rFonts w:ascii="Roboto" w:hAnsi="Roboto" w:cstheme="majorHAnsi"/>
                <w:color w:val="auto"/>
                <w:sz w:val="18"/>
                <w:szCs w:val="18"/>
              </w:rPr>
            </w:pPr>
            <w:r w:rsidRPr="00F51708">
              <w:rPr>
                <w:rFonts w:ascii="Roboto" w:hAnsi="Roboto" w:cstheme="majorBidi"/>
                <w:color w:val="auto"/>
                <w:sz w:val="18"/>
                <w:szCs w:val="18"/>
              </w:rPr>
              <w:t xml:space="preserve">Youth </w:t>
            </w:r>
          </w:p>
          <w:p w14:paraId="3DEBC3C6" w14:textId="77777777" w:rsidR="00C53243" w:rsidRPr="00F51708" w:rsidRDefault="00C53243" w:rsidP="002E4F2B">
            <w:pPr>
              <w:pStyle w:val="Default"/>
              <w:numPr>
                <w:ilvl w:val="0"/>
                <w:numId w:val="4"/>
              </w:numPr>
              <w:autoSpaceDE/>
              <w:autoSpaceDN/>
              <w:adjustRightInd w:val="0"/>
              <w:rPr>
                <w:rFonts w:ascii="Roboto" w:hAnsi="Roboto" w:cstheme="majorHAnsi"/>
                <w:color w:val="auto"/>
                <w:sz w:val="18"/>
                <w:szCs w:val="18"/>
              </w:rPr>
            </w:pPr>
            <w:r w:rsidRPr="00F51708">
              <w:rPr>
                <w:rFonts w:ascii="Roboto" w:hAnsi="Roboto" w:cstheme="majorBidi"/>
                <w:color w:val="auto"/>
                <w:sz w:val="18"/>
                <w:szCs w:val="18"/>
              </w:rPr>
              <w:t>Persons with disabilities  </w:t>
            </w:r>
          </w:p>
          <w:p w14:paraId="18C259ED" w14:textId="158A9EA9" w:rsidR="00C53243" w:rsidRPr="00F51708" w:rsidRDefault="00C53243" w:rsidP="002E4F2B">
            <w:pPr>
              <w:pStyle w:val="Default"/>
              <w:numPr>
                <w:ilvl w:val="0"/>
                <w:numId w:val="4"/>
              </w:numPr>
              <w:autoSpaceDE/>
              <w:autoSpaceDN/>
              <w:adjustRightInd w:val="0"/>
              <w:rPr>
                <w:rFonts w:ascii="Roboto" w:hAnsi="Roboto" w:cstheme="majorHAnsi"/>
                <w:color w:val="auto"/>
                <w:sz w:val="18"/>
                <w:szCs w:val="18"/>
              </w:rPr>
            </w:pPr>
            <w:r w:rsidRPr="00F51708">
              <w:rPr>
                <w:rFonts w:ascii="Roboto" w:hAnsi="Roboto" w:cstheme="majorBidi"/>
                <w:color w:val="auto"/>
                <w:sz w:val="18"/>
                <w:szCs w:val="18"/>
              </w:rPr>
              <w:t xml:space="preserve">Indigenous </w:t>
            </w:r>
            <w:del w:id="1447" w:author="Author" w:date="2023-04-25T16:23:00Z">
              <w:r w:rsidRPr="00F51708" w:rsidDel="002B3468">
                <w:rPr>
                  <w:rFonts w:ascii="Roboto" w:hAnsi="Roboto" w:cstheme="majorBidi"/>
                  <w:color w:val="auto"/>
                  <w:sz w:val="18"/>
                  <w:szCs w:val="18"/>
                </w:rPr>
                <w:delText>p</w:delText>
              </w:r>
            </w:del>
            <w:ins w:id="1448" w:author="Author" w:date="2023-04-25T16:23:00Z">
              <w:r w:rsidR="002B3468">
                <w:rPr>
                  <w:rFonts w:ascii="Roboto" w:hAnsi="Roboto" w:cstheme="majorBidi"/>
                  <w:color w:val="auto"/>
                  <w:sz w:val="18"/>
                  <w:szCs w:val="18"/>
                </w:rPr>
                <w:t>P</w:t>
              </w:r>
            </w:ins>
            <w:r w:rsidRPr="00F51708">
              <w:rPr>
                <w:rFonts w:ascii="Roboto" w:hAnsi="Roboto" w:cstheme="majorBidi"/>
                <w:color w:val="auto"/>
                <w:sz w:val="18"/>
                <w:szCs w:val="18"/>
              </w:rPr>
              <w:t>eoples  </w:t>
            </w:r>
          </w:p>
          <w:p w14:paraId="73008826" w14:textId="77777777" w:rsidR="00C53243" w:rsidRPr="00F51708" w:rsidRDefault="00C53243">
            <w:pPr>
              <w:pStyle w:val="Default"/>
              <w:autoSpaceDE/>
              <w:autoSpaceDN/>
              <w:adjustRightInd w:val="0"/>
              <w:ind w:left="720"/>
              <w:rPr>
                <w:rFonts w:ascii="Roboto" w:hAnsi="Roboto" w:cstheme="majorHAnsi"/>
                <w:color w:val="FF0000"/>
                <w:sz w:val="18"/>
                <w:szCs w:val="18"/>
              </w:rPr>
            </w:pPr>
          </w:p>
        </w:tc>
        <w:tc>
          <w:tcPr>
            <w:tcW w:w="1855" w:type="dxa"/>
            <w:tcBorders>
              <w:top w:val="single" w:sz="4" w:space="0" w:color="auto"/>
              <w:left w:val="nil"/>
              <w:bottom w:val="single" w:sz="4" w:space="0" w:color="auto"/>
              <w:right w:val="nil"/>
            </w:tcBorders>
          </w:tcPr>
          <w:p w14:paraId="76741CB4" w14:textId="77777777" w:rsidR="00C53243" w:rsidRPr="00F51708" w:rsidRDefault="00C53243">
            <w:pPr>
              <w:pStyle w:val="paragraph"/>
              <w:spacing w:before="0" w:beforeAutospacing="0" w:after="0" w:afterAutospacing="0"/>
              <w:textAlignment w:val="baseline"/>
              <w:rPr>
                <w:rStyle w:val="normaltextrun"/>
                <w:rFonts w:ascii="Roboto" w:hAnsi="Roboto"/>
                <w:sz w:val="18"/>
                <w:szCs w:val="18"/>
              </w:rPr>
            </w:pPr>
          </w:p>
          <w:p w14:paraId="5F7E0BD1" w14:textId="77777777" w:rsidR="00C53243" w:rsidRPr="00F51708" w:rsidRDefault="00C53243" w:rsidP="002E4F2B">
            <w:pPr>
              <w:pStyle w:val="paragraph"/>
              <w:numPr>
                <w:ilvl w:val="0"/>
                <w:numId w:val="7"/>
              </w:numPr>
              <w:tabs>
                <w:tab w:val="clear" w:pos="0"/>
                <w:tab w:val="num" w:pos="120"/>
                <w:tab w:val="left" w:pos="570"/>
              </w:tabs>
              <w:spacing w:before="0" w:beforeAutospacing="0" w:after="0" w:afterAutospacing="0"/>
              <w:ind w:firstLine="210"/>
              <w:textAlignment w:val="baseline"/>
              <w:rPr>
                <w:rStyle w:val="normaltextrun"/>
                <w:rFonts w:ascii="Roboto" w:hAnsi="Roboto"/>
                <w:sz w:val="18"/>
                <w:szCs w:val="18"/>
              </w:rPr>
            </w:pPr>
            <w:r w:rsidRPr="00F51708">
              <w:rPr>
                <w:rStyle w:val="normaltextrun"/>
                <w:rFonts w:ascii="Roboto" w:hAnsi="Roboto"/>
                <w:sz w:val="18"/>
                <w:szCs w:val="18"/>
              </w:rPr>
              <w:t>53% 2020)</w:t>
            </w:r>
          </w:p>
          <w:p w14:paraId="01983675" w14:textId="77777777" w:rsidR="00C53243" w:rsidRPr="00F51708" w:rsidRDefault="00C53243" w:rsidP="002E4F2B">
            <w:pPr>
              <w:pStyle w:val="paragraph"/>
              <w:numPr>
                <w:ilvl w:val="0"/>
                <w:numId w:val="7"/>
              </w:numPr>
              <w:tabs>
                <w:tab w:val="clear" w:pos="0"/>
                <w:tab w:val="num" w:pos="120"/>
                <w:tab w:val="left" w:pos="390"/>
              </w:tabs>
              <w:spacing w:before="0" w:beforeAutospacing="0" w:after="0" w:afterAutospacing="0"/>
              <w:ind w:firstLine="30"/>
              <w:jc w:val="center"/>
              <w:textAlignment w:val="baseline"/>
              <w:rPr>
                <w:rStyle w:val="normaltextrun"/>
                <w:rFonts w:ascii="Roboto" w:hAnsi="Roboto"/>
                <w:sz w:val="18"/>
                <w:szCs w:val="18"/>
              </w:rPr>
            </w:pPr>
            <w:r w:rsidRPr="00F51708">
              <w:rPr>
                <w:rStyle w:val="normaltextrun"/>
                <w:rFonts w:ascii="Roboto" w:hAnsi="Roboto"/>
                <w:sz w:val="18"/>
                <w:szCs w:val="18"/>
              </w:rPr>
              <w:t>87% (2020)</w:t>
            </w:r>
          </w:p>
          <w:p w14:paraId="476DDEB3" w14:textId="77777777" w:rsidR="00C53243" w:rsidRPr="00F51708" w:rsidRDefault="00C53243" w:rsidP="002E4F2B">
            <w:pPr>
              <w:pStyle w:val="paragraph"/>
              <w:numPr>
                <w:ilvl w:val="0"/>
                <w:numId w:val="7"/>
              </w:numPr>
              <w:tabs>
                <w:tab w:val="clear" w:pos="0"/>
                <w:tab w:val="num" w:pos="120"/>
                <w:tab w:val="left" w:pos="390"/>
              </w:tabs>
              <w:spacing w:before="0" w:beforeAutospacing="0" w:after="0" w:afterAutospacing="0"/>
              <w:ind w:firstLine="30"/>
              <w:jc w:val="center"/>
              <w:textAlignment w:val="baseline"/>
              <w:rPr>
                <w:rStyle w:val="normaltextrun"/>
                <w:rFonts w:ascii="Roboto" w:hAnsi="Roboto"/>
                <w:sz w:val="18"/>
                <w:szCs w:val="18"/>
              </w:rPr>
            </w:pPr>
            <w:r w:rsidRPr="00F51708">
              <w:rPr>
                <w:rStyle w:val="normaltextrun"/>
                <w:rFonts w:ascii="Roboto" w:hAnsi="Roboto"/>
                <w:sz w:val="18"/>
                <w:szCs w:val="18"/>
              </w:rPr>
              <w:t>77% (2020)</w:t>
            </w:r>
          </w:p>
          <w:p w14:paraId="5D055BB5" w14:textId="77777777" w:rsidR="00C53243" w:rsidRPr="00F51708" w:rsidRDefault="00C53243" w:rsidP="002E4F2B">
            <w:pPr>
              <w:pStyle w:val="paragraph"/>
              <w:numPr>
                <w:ilvl w:val="0"/>
                <w:numId w:val="7"/>
              </w:numPr>
              <w:tabs>
                <w:tab w:val="clear" w:pos="0"/>
                <w:tab w:val="num" w:pos="120"/>
                <w:tab w:val="left" w:pos="390"/>
              </w:tabs>
              <w:spacing w:before="0" w:beforeAutospacing="0" w:after="0" w:afterAutospacing="0"/>
              <w:ind w:firstLine="30"/>
              <w:jc w:val="center"/>
              <w:textAlignment w:val="baseline"/>
              <w:rPr>
                <w:rStyle w:val="normaltextrun"/>
                <w:rFonts w:ascii="Roboto" w:hAnsi="Roboto"/>
                <w:sz w:val="18"/>
                <w:szCs w:val="18"/>
              </w:rPr>
            </w:pPr>
            <w:r w:rsidRPr="00F51708">
              <w:rPr>
                <w:rStyle w:val="normaltextrun"/>
                <w:rFonts w:ascii="Roboto" w:hAnsi="Roboto"/>
                <w:sz w:val="18"/>
                <w:szCs w:val="18"/>
              </w:rPr>
              <w:t>63% (2020)</w:t>
            </w:r>
          </w:p>
          <w:p w14:paraId="319C1C86" w14:textId="77777777" w:rsidR="00C53243" w:rsidRPr="00F51708" w:rsidRDefault="00C53243" w:rsidP="002E4F2B">
            <w:pPr>
              <w:pStyle w:val="paragraph"/>
              <w:numPr>
                <w:ilvl w:val="0"/>
                <w:numId w:val="7"/>
              </w:numPr>
              <w:tabs>
                <w:tab w:val="clear" w:pos="0"/>
                <w:tab w:val="num" w:pos="120"/>
                <w:tab w:val="left" w:pos="390"/>
              </w:tabs>
              <w:spacing w:before="0" w:beforeAutospacing="0" w:after="0" w:afterAutospacing="0"/>
              <w:ind w:firstLine="30"/>
              <w:jc w:val="center"/>
              <w:textAlignment w:val="baseline"/>
              <w:rPr>
                <w:rStyle w:val="normaltextrun"/>
                <w:rFonts w:ascii="Roboto" w:hAnsi="Roboto"/>
                <w:sz w:val="18"/>
                <w:szCs w:val="18"/>
              </w:rPr>
            </w:pPr>
            <w:r w:rsidRPr="00F51708">
              <w:rPr>
                <w:rStyle w:val="normaltextrun"/>
                <w:rFonts w:ascii="Roboto" w:hAnsi="Roboto"/>
                <w:sz w:val="18"/>
                <w:szCs w:val="18"/>
              </w:rPr>
              <w:t>67% (2020)</w:t>
            </w:r>
          </w:p>
          <w:p w14:paraId="4CFF1E7D" w14:textId="77777777" w:rsidR="00C53243" w:rsidRPr="00F51708" w:rsidRDefault="00C53243" w:rsidP="002E4F2B">
            <w:pPr>
              <w:pStyle w:val="paragraph"/>
              <w:numPr>
                <w:ilvl w:val="0"/>
                <w:numId w:val="7"/>
              </w:numPr>
              <w:tabs>
                <w:tab w:val="clear" w:pos="0"/>
                <w:tab w:val="num" w:pos="120"/>
                <w:tab w:val="left" w:pos="390"/>
              </w:tabs>
              <w:spacing w:before="0" w:beforeAutospacing="0" w:after="0" w:afterAutospacing="0"/>
              <w:ind w:firstLine="30"/>
              <w:jc w:val="center"/>
              <w:textAlignment w:val="baseline"/>
              <w:rPr>
                <w:rStyle w:val="normaltextrun"/>
                <w:rFonts w:ascii="Roboto" w:hAnsi="Roboto"/>
                <w:sz w:val="18"/>
                <w:szCs w:val="18"/>
              </w:rPr>
            </w:pPr>
            <w:r w:rsidRPr="00F51708">
              <w:rPr>
                <w:rStyle w:val="normaltextrun"/>
                <w:rFonts w:ascii="Roboto" w:hAnsi="Roboto"/>
                <w:sz w:val="18"/>
                <w:szCs w:val="18"/>
              </w:rPr>
              <w:t>29% (2021)</w:t>
            </w:r>
          </w:p>
          <w:p w14:paraId="72418B22" w14:textId="77777777" w:rsidR="00C53243" w:rsidRPr="00F51708" w:rsidRDefault="00C53243" w:rsidP="002E4F2B">
            <w:pPr>
              <w:pStyle w:val="paragraph"/>
              <w:numPr>
                <w:ilvl w:val="0"/>
                <w:numId w:val="7"/>
              </w:numPr>
              <w:tabs>
                <w:tab w:val="clear" w:pos="0"/>
                <w:tab w:val="num" w:pos="120"/>
                <w:tab w:val="left" w:pos="390"/>
              </w:tabs>
              <w:spacing w:before="0" w:beforeAutospacing="0" w:after="0" w:afterAutospacing="0"/>
              <w:ind w:firstLine="30"/>
              <w:jc w:val="center"/>
              <w:textAlignment w:val="baseline"/>
              <w:rPr>
                <w:rStyle w:val="normaltextrun"/>
                <w:rFonts w:ascii="Roboto" w:hAnsi="Roboto"/>
                <w:sz w:val="18"/>
                <w:szCs w:val="18"/>
              </w:rPr>
            </w:pPr>
            <w:r w:rsidRPr="00F51708">
              <w:rPr>
                <w:rStyle w:val="normaltextrun"/>
                <w:rFonts w:ascii="Roboto" w:hAnsi="Roboto"/>
                <w:sz w:val="18"/>
                <w:szCs w:val="18"/>
              </w:rPr>
              <w:t xml:space="preserve">46% (2021) </w:t>
            </w:r>
          </w:p>
          <w:p w14:paraId="57837C81" w14:textId="77777777" w:rsidR="00C53243" w:rsidRPr="00F51708" w:rsidRDefault="00C53243" w:rsidP="002E4F2B">
            <w:pPr>
              <w:pStyle w:val="paragraph"/>
              <w:numPr>
                <w:ilvl w:val="0"/>
                <w:numId w:val="7"/>
              </w:numPr>
              <w:tabs>
                <w:tab w:val="clear" w:pos="0"/>
                <w:tab w:val="num" w:pos="120"/>
                <w:tab w:val="left" w:pos="390"/>
              </w:tabs>
              <w:spacing w:before="0" w:beforeAutospacing="0" w:after="0" w:afterAutospacing="0"/>
              <w:ind w:firstLine="30"/>
              <w:jc w:val="center"/>
              <w:textAlignment w:val="baseline"/>
              <w:rPr>
                <w:rStyle w:val="normaltextrun"/>
                <w:rFonts w:ascii="Roboto" w:hAnsi="Roboto"/>
                <w:sz w:val="18"/>
                <w:szCs w:val="18"/>
              </w:rPr>
            </w:pPr>
            <w:r w:rsidRPr="00F51708">
              <w:rPr>
                <w:rStyle w:val="normaltextrun"/>
                <w:rFonts w:ascii="Roboto" w:hAnsi="Roboto"/>
                <w:sz w:val="18"/>
                <w:szCs w:val="18"/>
              </w:rPr>
              <w:t>18% (2021)</w:t>
            </w:r>
          </w:p>
          <w:p w14:paraId="6A4C4318" w14:textId="77777777" w:rsidR="00C53243" w:rsidRPr="00F51708" w:rsidRDefault="00C53243" w:rsidP="002E4F2B">
            <w:pPr>
              <w:pStyle w:val="paragraph"/>
              <w:numPr>
                <w:ilvl w:val="0"/>
                <w:numId w:val="7"/>
              </w:numPr>
              <w:tabs>
                <w:tab w:val="clear" w:pos="0"/>
                <w:tab w:val="num" w:pos="120"/>
                <w:tab w:val="left" w:pos="390"/>
              </w:tabs>
              <w:spacing w:before="0" w:beforeAutospacing="0" w:after="0" w:afterAutospacing="0"/>
              <w:ind w:firstLine="30"/>
              <w:jc w:val="center"/>
              <w:textAlignment w:val="baseline"/>
              <w:rPr>
                <w:rStyle w:val="normaltextrun"/>
                <w:rFonts w:ascii="Roboto" w:hAnsi="Roboto"/>
                <w:sz w:val="18"/>
                <w:szCs w:val="18"/>
              </w:rPr>
            </w:pPr>
            <w:r w:rsidRPr="00F51708">
              <w:rPr>
                <w:rStyle w:val="normaltextrun"/>
                <w:rFonts w:ascii="Roboto" w:hAnsi="Roboto"/>
                <w:sz w:val="18"/>
                <w:szCs w:val="18"/>
              </w:rPr>
              <w:t>14% (2021)</w:t>
            </w:r>
          </w:p>
        </w:tc>
        <w:tc>
          <w:tcPr>
            <w:tcW w:w="1432" w:type="dxa"/>
            <w:gridSpan w:val="2"/>
            <w:tcBorders>
              <w:top w:val="single" w:sz="4" w:space="0" w:color="auto"/>
              <w:left w:val="nil"/>
              <w:bottom w:val="single" w:sz="4" w:space="0" w:color="auto"/>
              <w:right w:val="single" w:sz="4" w:space="0" w:color="auto"/>
            </w:tcBorders>
          </w:tcPr>
          <w:p w14:paraId="0AB6CE95"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221FDBF5" w14:textId="60D09EE9" w:rsidR="00C53243" w:rsidRPr="00F51708" w:rsidRDefault="00C53243">
            <w:pPr>
              <w:pStyle w:val="paragraph"/>
              <w:tabs>
                <w:tab w:val="left" w:pos="330"/>
                <w:tab w:val="left" w:pos="780"/>
              </w:tabs>
              <w:spacing w:before="0" w:beforeAutospacing="0" w:after="0" w:afterAutospacing="0"/>
              <w:ind w:left="60" w:firstLine="225"/>
              <w:jc w:val="center"/>
              <w:textAlignment w:val="baseline"/>
              <w:rPr>
                <w:rStyle w:val="normaltextrun"/>
                <w:rFonts w:ascii="Roboto" w:hAnsi="Roboto"/>
                <w:sz w:val="18"/>
                <w:szCs w:val="18"/>
              </w:rPr>
            </w:pPr>
            <w:r w:rsidRPr="00F51708">
              <w:rPr>
                <w:rStyle w:val="normaltextrun"/>
                <w:rFonts w:ascii="Roboto" w:hAnsi="Roboto"/>
                <w:sz w:val="18"/>
                <w:szCs w:val="18"/>
              </w:rPr>
              <w:t xml:space="preserve">1.  </w:t>
            </w:r>
            <w:r w:rsidR="003326D1">
              <w:rPr>
                <w:rStyle w:val="normaltextrun"/>
                <w:rFonts w:ascii="Roboto" w:hAnsi="Roboto"/>
                <w:sz w:val="18"/>
                <w:szCs w:val="18"/>
              </w:rPr>
              <w:t xml:space="preserve">  </w:t>
            </w:r>
            <w:r w:rsidRPr="00F51708">
              <w:rPr>
                <w:rStyle w:val="normaltextrun"/>
                <w:rFonts w:ascii="Roboto" w:hAnsi="Roboto"/>
                <w:sz w:val="18"/>
                <w:szCs w:val="18"/>
              </w:rPr>
              <w:t>60%</w:t>
            </w:r>
          </w:p>
          <w:p w14:paraId="3B4617D4" w14:textId="77777777" w:rsidR="00C53243" w:rsidRPr="00F51708" w:rsidRDefault="00C53243" w:rsidP="002E4F2B">
            <w:pPr>
              <w:pStyle w:val="paragraph"/>
              <w:numPr>
                <w:ilvl w:val="0"/>
                <w:numId w:val="15"/>
              </w:numPr>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95%</w:t>
            </w:r>
          </w:p>
          <w:p w14:paraId="0B0CE0FB" w14:textId="77777777" w:rsidR="00C53243" w:rsidRPr="00F51708" w:rsidRDefault="00C53243" w:rsidP="002E4F2B">
            <w:pPr>
              <w:pStyle w:val="paragraph"/>
              <w:numPr>
                <w:ilvl w:val="0"/>
                <w:numId w:val="15"/>
              </w:numPr>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90%</w:t>
            </w:r>
          </w:p>
          <w:p w14:paraId="081FC32C" w14:textId="77777777" w:rsidR="00C53243" w:rsidRPr="00F51708" w:rsidRDefault="00C53243" w:rsidP="002E4F2B">
            <w:pPr>
              <w:pStyle w:val="paragraph"/>
              <w:numPr>
                <w:ilvl w:val="0"/>
                <w:numId w:val="15"/>
              </w:numPr>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70%</w:t>
            </w:r>
          </w:p>
          <w:p w14:paraId="458F151F" w14:textId="77777777" w:rsidR="00C53243" w:rsidRPr="00F51708" w:rsidRDefault="00C53243" w:rsidP="002E4F2B">
            <w:pPr>
              <w:pStyle w:val="paragraph"/>
              <w:numPr>
                <w:ilvl w:val="0"/>
                <w:numId w:val="15"/>
              </w:numPr>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90%</w:t>
            </w:r>
          </w:p>
          <w:p w14:paraId="1D2A3190" w14:textId="53A679FC" w:rsidR="00C53243" w:rsidRPr="00F51708" w:rsidRDefault="00AB184F" w:rsidP="002E4F2B">
            <w:pPr>
              <w:pStyle w:val="paragraph"/>
              <w:numPr>
                <w:ilvl w:val="0"/>
                <w:numId w:val="15"/>
              </w:numPr>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9</w:t>
            </w:r>
            <w:r w:rsidR="00C53243" w:rsidRPr="00F51708">
              <w:rPr>
                <w:rStyle w:val="normaltextrun"/>
                <w:rFonts w:ascii="Roboto" w:hAnsi="Roboto"/>
                <w:sz w:val="18"/>
                <w:szCs w:val="18"/>
              </w:rPr>
              <w:t>5%</w:t>
            </w:r>
          </w:p>
          <w:p w14:paraId="76BC18FB" w14:textId="34A28D11" w:rsidR="00C53243" w:rsidRPr="00F51708" w:rsidRDefault="00AB184F" w:rsidP="002E4F2B">
            <w:pPr>
              <w:pStyle w:val="paragraph"/>
              <w:numPr>
                <w:ilvl w:val="0"/>
                <w:numId w:val="15"/>
              </w:numPr>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8</w:t>
            </w:r>
            <w:r w:rsidR="00C53243" w:rsidRPr="00F51708">
              <w:rPr>
                <w:rStyle w:val="normaltextrun"/>
                <w:rFonts w:ascii="Roboto" w:hAnsi="Roboto"/>
                <w:sz w:val="18"/>
                <w:szCs w:val="18"/>
              </w:rPr>
              <w:t>0%</w:t>
            </w:r>
          </w:p>
          <w:p w14:paraId="291753D0" w14:textId="77777777" w:rsidR="00C53243" w:rsidRPr="00F51708" w:rsidRDefault="00C53243" w:rsidP="002E4F2B">
            <w:pPr>
              <w:pStyle w:val="paragraph"/>
              <w:numPr>
                <w:ilvl w:val="0"/>
                <w:numId w:val="15"/>
              </w:numPr>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70%</w:t>
            </w:r>
          </w:p>
          <w:p w14:paraId="7EF72B80" w14:textId="77777777" w:rsidR="00C53243" w:rsidRPr="00F51708" w:rsidRDefault="00C53243" w:rsidP="002E4F2B">
            <w:pPr>
              <w:pStyle w:val="paragraph"/>
              <w:numPr>
                <w:ilvl w:val="0"/>
                <w:numId w:val="15"/>
              </w:numPr>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w:t>
            </w:r>
          </w:p>
          <w:p w14:paraId="6B4CBEA4" w14:textId="77777777" w:rsidR="00C53243" w:rsidRPr="00F51708" w:rsidRDefault="00C53243">
            <w:pPr>
              <w:pStyle w:val="paragraph"/>
              <w:spacing w:before="0" w:beforeAutospacing="0" w:after="0" w:afterAutospacing="0"/>
              <w:ind w:left="360"/>
              <w:textAlignment w:val="baseline"/>
              <w:rPr>
                <w:rStyle w:val="normaltextrun"/>
                <w:rFonts w:ascii="Roboto" w:hAnsi="Roboto"/>
                <w:sz w:val="18"/>
                <w:szCs w:val="18"/>
              </w:rPr>
            </w:pPr>
          </w:p>
        </w:tc>
        <w:tc>
          <w:tcPr>
            <w:tcW w:w="1440" w:type="dxa"/>
            <w:tcBorders>
              <w:top w:val="single" w:sz="4" w:space="0" w:color="auto"/>
              <w:left w:val="single" w:sz="4" w:space="0" w:color="auto"/>
              <w:bottom w:val="single" w:sz="4" w:space="0" w:color="auto"/>
            </w:tcBorders>
            <w:shd w:val="clear" w:color="auto" w:fill="auto"/>
          </w:tcPr>
          <w:p w14:paraId="7A3A7E34" w14:textId="77777777" w:rsidR="00C53243" w:rsidRPr="00F51708" w:rsidRDefault="00C53243">
            <w:pPr>
              <w:pStyle w:val="paragraph"/>
              <w:spacing w:before="0" w:beforeAutospacing="0" w:after="0" w:afterAutospacing="0"/>
              <w:ind w:left="360"/>
              <w:textAlignment w:val="baseline"/>
              <w:rPr>
                <w:rStyle w:val="normaltextrun"/>
                <w:rFonts w:ascii="Roboto" w:hAnsi="Roboto"/>
                <w:sz w:val="18"/>
                <w:szCs w:val="18"/>
              </w:rPr>
            </w:pPr>
          </w:p>
          <w:p w14:paraId="31088EFF" w14:textId="77777777" w:rsidR="00C53243" w:rsidRPr="00F51708" w:rsidRDefault="00C53243" w:rsidP="002E4F2B">
            <w:pPr>
              <w:pStyle w:val="paragraph"/>
              <w:numPr>
                <w:ilvl w:val="1"/>
                <w:numId w:val="7"/>
              </w:numPr>
              <w:spacing w:before="0" w:beforeAutospacing="0" w:after="0" w:afterAutospacing="0"/>
              <w:textAlignment w:val="baseline"/>
              <w:rPr>
                <w:rStyle w:val="normaltextrun"/>
                <w:rFonts w:ascii="Roboto" w:hAnsi="Roboto"/>
                <w:sz w:val="18"/>
                <w:szCs w:val="18"/>
              </w:rPr>
            </w:pPr>
            <w:r w:rsidRPr="00F51708">
              <w:rPr>
                <w:rStyle w:val="normaltextrun"/>
                <w:rFonts w:ascii="Roboto" w:hAnsi="Roboto"/>
                <w:sz w:val="18"/>
                <w:szCs w:val="18"/>
              </w:rPr>
              <w:t>22%</w:t>
            </w:r>
          </w:p>
          <w:p w14:paraId="30629B17" w14:textId="77777777" w:rsidR="00C53243" w:rsidRPr="00F51708" w:rsidRDefault="00C53243" w:rsidP="002E4F2B">
            <w:pPr>
              <w:pStyle w:val="paragraph"/>
              <w:numPr>
                <w:ilvl w:val="1"/>
                <w:numId w:val="7"/>
              </w:numPr>
              <w:spacing w:before="0" w:beforeAutospacing="0" w:after="0" w:afterAutospacing="0"/>
              <w:textAlignment w:val="baseline"/>
              <w:rPr>
                <w:rStyle w:val="normaltextrun"/>
                <w:rFonts w:ascii="Roboto" w:hAnsi="Roboto"/>
                <w:sz w:val="18"/>
                <w:szCs w:val="18"/>
              </w:rPr>
            </w:pPr>
            <w:r w:rsidRPr="00F51708">
              <w:rPr>
                <w:rStyle w:val="normaltextrun"/>
                <w:rFonts w:ascii="Roboto" w:hAnsi="Roboto"/>
                <w:sz w:val="18"/>
                <w:szCs w:val="18"/>
              </w:rPr>
              <w:t>89%</w:t>
            </w:r>
          </w:p>
          <w:p w14:paraId="51E47BA6" w14:textId="77777777" w:rsidR="00C53243" w:rsidRPr="00F51708" w:rsidRDefault="00C53243" w:rsidP="002E4F2B">
            <w:pPr>
              <w:pStyle w:val="paragraph"/>
              <w:numPr>
                <w:ilvl w:val="1"/>
                <w:numId w:val="7"/>
              </w:numPr>
              <w:spacing w:before="0" w:beforeAutospacing="0" w:after="0" w:afterAutospacing="0"/>
              <w:textAlignment w:val="baseline"/>
              <w:rPr>
                <w:rStyle w:val="normaltextrun"/>
                <w:rFonts w:ascii="Roboto" w:hAnsi="Roboto"/>
                <w:sz w:val="18"/>
                <w:szCs w:val="18"/>
              </w:rPr>
            </w:pPr>
            <w:r w:rsidRPr="00F51708">
              <w:rPr>
                <w:rStyle w:val="normaltextrun"/>
                <w:rFonts w:ascii="Roboto" w:hAnsi="Roboto"/>
                <w:sz w:val="18"/>
                <w:szCs w:val="18"/>
              </w:rPr>
              <w:t>68%</w:t>
            </w:r>
          </w:p>
          <w:p w14:paraId="45687548" w14:textId="77777777" w:rsidR="00C53243" w:rsidRPr="00F51708" w:rsidRDefault="00C53243" w:rsidP="002E4F2B">
            <w:pPr>
              <w:pStyle w:val="paragraph"/>
              <w:numPr>
                <w:ilvl w:val="1"/>
                <w:numId w:val="7"/>
              </w:numPr>
              <w:spacing w:before="0" w:beforeAutospacing="0" w:after="0" w:afterAutospacing="0"/>
              <w:textAlignment w:val="baseline"/>
              <w:rPr>
                <w:rStyle w:val="normaltextrun"/>
                <w:rFonts w:ascii="Roboto" w:hAnsi="Roboto"/>
                <w:sz w:val="18"/>
                <w:szCs w:val="18"/>
              </w:rPr>
            </w:pPr>
            <w:r w:rsidRPr="00F51708">
              <w:rPr>
                <w:rStyle w:val="normaltextrun"/>
                <w:rFonts w:ascii="Roboto" w:hAnsi="Roboto"/>
                <w:sz w:val="18"/>
                <w:szCs w:val="18"/>
              </w:rPr>
              <w:t>51%</w:t>
            </w:r>
          </w:p>
          <w:p w14:paraId="53682D29" w14:textId="77777777" w:rsidR="00C53243" w:rsidRPr="00F51708" w:rsidRDefault="00C53243" w:rsidP="002E4F2B">
            <w:pPr>
              <w:pStyle w:val="paragraph"/>
              <w:numPr>
                <w:ilvl w:val="1"/>
                <w:numId w:val="7"/>
              </w:numPr>
              <w:spacing w:before="0" w:beforeAutospacing="0" w:after="0" w:afterAutospacing="0"/>
              <w:textAlignment w:val="baseline"/>
              <w:rPr>
                <w:rStyle w:val="normaltextrun"/>
                <w:rFonts w:ascii="Roboto" w:hAnsi="Roboto"/>
                <w:sz w:val="18"/>
                <w:szCs w:val="18"/>
              </w:rPr>
            </w:pPr>
            <w:r w:rsidRPr="00F51708">
              <w:rPr>
                <w:rStyle w:val="normaltextrun"/>
                <w:rFonts w:ascii="Roboto" w:hAnsi="Roboto"/>
                <w:sz w:val="18"/>
                <w:szCs w:val="18"/>
              </w:rPr>
              <w:t>89%</w:t>
            </w:r>
          </w:p>
          <w:p w14:paraId="5E996E36" w14:textId="77777777" w:rsidR="00C53243" w:rsidRPr="00F51708" w:rsidRDefault="00C53243" w:rsidP="002E4F2B">
            <w:pPr>
              <w:pStyle w:val="paragraph"/>
              <w:numPr>
                <w:ilvl w:val="1"/>
                <w:numId w:val="7"/>
              </w:numPr>
              <w:spacing w:before="0" w:beforeAutospacing="0" w:after="0" w:afterAutospacing="0"/>
              <w:textAlignment w:val="baseline"/>
              <w:rPr>
                <w:rStyle w:val="normaltextrun"/>
                <w:rFonts w:ascii="Roboto" w:hAnsi="Roboto"/>
                <w:sz w:val="18"/>
                <w:szCs w:val="18"/>
              </w:rPr>
            </w:pPr>
            <w:r w:rsidRPr="00F51708">
              <w:rPr>
                <w:rStyle w:val="normaltextrun"/>
                <w:rFonts w:ascii="Roboto" w:hAnsi="Roboto"/>
                <w:sz w:val="18"/>
                <w:szCs w:val="18"/>
              </w:rPr>
              <w:t>70%</w:t>
            </w:r>
          </w:p>
          <w:p w14:paraId="3F25F22C" w14:textId="77777777" w:rsidR="00C53243" w:rsidRPr="00F51708" w:rsidRDefault="00C53243" w:rsidP="002E4F2B">
            <w:pPr>
              <w:pStyle w:val="paragraph"/>
              <w:numPr>
                <w:ilvl w:val="1"/>
                <w:numId w:val="7"/>
              </w:numPr>
              <w:spacing w:before="0" w:beforeAutospacing="0" w:after="0" w:afterAutospacing="0"/>
              <w:textAlignment w:val="baseline"/>
              <w:rPr>
                <w:rStyle w:val="normaltextrun"/>
                <w:rFonts w:ascii="Roboto" w:hAnsi="Roboto"/>
                <w:sz w:val="18"/>
                <w:szCs w:val="18"/>
              </w:rPr>
            </w:pPr>
            <w:r w:rsidRPr="00F51708">
              <w:rPr>
                <w:rStyle w:val="normaltextrun"/>
                <w:rFonts w:ascii="Roboto" w:hAnsi="Roboto"/>
                <w:sz w:val="18"/>
                <w:szCs w:val="18"/>
              </w:rPr>
              <w:t>70%</w:t>
            </w:r>
          </w:p>
          <w:p w14:paraId="2DC852AF" w14:textId="77777777" w:rsidR="00C53243" w:rsidRPr="00F51708" w:rsidRDefault="00C53243" w:rsidP="002E4F2B">
            <w:pPr>
              <w:pStyle w:val="paragraph"/>
              <w:numPr>
                <w:ilvl w:val="1"/>
                <w:numId w:val="7"/>
              </w:numPr>
              <w:spacing w:before="0" w:beforeAutospacing="0" w:after="0" w:afterAutospacing="0"/>
              <w:textAlignment w:val="baseline"/>
              <w:rPr>
                <w:rStyle w:val="normaltextrun"/>
                <w:rFonts w:ascii="Roboto" w:hAnsi="Roboto"/>
                <w:sz w:val="18"/>
                <w:szCs w:val="18"/>
              </w:rPr>
            </w:pPr>
            <w:r w:rsidRPr="00F51708">
              <w:rPr>
                <w:rStyle w:val="normaltextrun"/>
                <w:rFonts w:ascii="Roboto" w:hAnsi="Roboto"/>
                <w:sz w:val="18"/>
                <w:szCs w:val="18"/>
              </w:rPr>
              <w:t>54%</w:t>
            </w:r>
          </w:p>
          <w:p w14:paraId="7918CF19" w14:textId="77777777" w:rsidR="00C53243" w:rsidRPr="00F51708" w:rsidRDefault="00C53243" w:rsidP="002E4F2B">
            <w:pPr>
              <w:pStyle w:val="paragraph"/>
              <w:numPr>
                <w:ilvl w:val="1"/>
                <w:numId w:val="7"/>
              </w:numPr>
              <w:spacing w:before="0" w:beforeAutospacing="0" w:after="0" w:afterAutospacing="0"/>
              <w:textAlignment w:val="baseline"/>
              <w:rPr>
                <w:rStyle w:val="normaltextrun"/>
                <w:rFonts w:ascii="Roboto" w:hAnsi="Roboto"/>
                <w:sz w:val="18"/>
                <w:szCs w:val="18"/>
              </w:rPr>
            </w:pPr>
            <w:r w:rsidRPr="00F51708">
              <w:rPr>
                <w:rStyle w:val="normaltextrun"/>
                <w:rFonts w:ascii="Roboto" w:hAnsi="Roboto"/>
                <w:sz w:val="18"/>
                <w:szCs w:val="18"/>
              </w:rPr>
              <w:t>19%</w:t>
            </w:r>
          </w:p>
          <w:p w14:paraId="47CDF5E1" w14:textId="77777777" w:rsidR="00C53243" w:rsidRPr="00F51708" w:rsidRDefault="00C53243">
            <w:pPr>
              <w:pStyle w:val="paragraph"/>
              <w:spacing w:before="0" w:beforeAutospacing="0" w:after="0" w:afterAutospacing="0"/>
              <w:ind w:left="360"/>
              <w:textAlignment w:val="baseline"/>
              <w:rPr>
                <w:rStyle w:val="normaltextrun"/>
                <w:rFonts w:ascii="Roboto" w:hAnsi="Roboto"/>
                <w:sz w:val="18"/>
                <w:szCs w:val="18"/>
              </w:rPr>
            </w:pPr>
          </w:p>
        </w:tc>
        <w:tc>
          <w:tcPr>
            <w:tcW w:w="900" w:type="dxa"/>
            <w:tcBorders>
              <w:top w:val="single" w:sz="4" w:space="0" w:color="auto"/>
              <w:left w:val="single" w:sz="4" w:space="0" w:color="auto"/>
              <w:bottom w:val="single" w:sz="4" w:space="0" w:color="auto"/>
            </w:tcBorders>
          </w:tcPr>
          <w:p w14:paraId="435EA60F" w14:textId="2445880C" w:rsidR="00C53243" w:rsidRPr="0041514D" w:rsidRDefault="00A06CFF">
            <w:pPr>
              <w:pStyle w:val="paragraph"/>
              <w:spacing w:before="0" w:beforeAutospacing="0" w:after="0" w:afterAutospacing="0"/>
              <w:jc w:val="center"/>
              <w:textAlignment w:val="baseline"/>
              <w:rPr>
                <w:rStyle w:val="normaltextrun"/>
                <w:rFonts w:ascii="Roboto" w:hAnsi="Roboto"/>
                <w:sz w:val="18"/>
                <w:szCs w:val="18"/>
                <w:lang w:val="fr-FR"/>
                <w:rPrChange w:id="1449" w:author="Author" w:date="2023-04-27T23:15:00Z">
                  <w:rPr>
                    <w:rStyle w:val="normaltextrun"/>
                    <w:rFonts w:ascii="Roboto" w:hAnsi="Roboto"/>
                    <w:sz w:val="18"/>
                    <w:szCs w:val="18"/>
                  </w:rPr>
                </w:rPrChange>
              </w:rPr>
            </w:pPr>
            <w:r w:rsidRPr="0041514D">
              <w:rPr>
                <w:rStyle w:val="normaltextrun"/>
                <w:rFonts w:ascii="Roboto" w:hAnsi="Roboto"/>
                <w:sz w:val="18"/>
                <w:szCs w:val="18"/>
                <w:lang w:val="fr-FR"/>
                <w:rPrChange w:id="1450" w:author="Author" w:date="2023-04-27T23:15:00Z">
                  <w:rPr>
                    <w:rStyle w:val="normaltextrun"/>
                    <w:rFonts w:ascii="Roboto" w:hAnsi="Roboto"/>
                    <w:sz w:val="18"/>
                    <w:szCs w:val="18"/>
                  </w:rPr>
                </w:rPrChange>
              </w:rPr>
              <w:t>UN</w:t>
            </w:r>
            <w:ins w:id="1451" w:author="Author" w:date="2023-04-25T16:24:00Z">
              <w:r w:rsidR="002B3468" w:rsidRPr="0041514D">
                <w:rPr>
                  <w:rStyle w:val="normaltextrun"/>
                  <w:rFonts w:ascii="Roboto" w:hAnsi="Roboto"/>
                  <w:sz w:val="18"/>
                  <w:szCs w:val="18"/>
                  <w:lang w:val="fr-FR"/>
                  <w:rPrChange w:id="1452" w:author="Author" w:date="2023-04-27T23:15:00Z">
                    <w:rPr>
                      <w:rStyle w:val="normaltextrun"/>
                      <w:rFonts w:ascii="Roboto" w:hAnsi="Roboto"/>
                      <w:sz w:val="18"/>
                      <w:szCs w:val="18"/>
                    </w:rPr>
                  </w:rPrChange>
                </w:rPr>
                <w:t>-</w:t>
              </w:r>
            </w:ins>
            <w:r w:rsidRPr="0041514D">
              <w:rPr>
                <w:rStyle w:val="normaltextrun"/>
                <w:rFonts w:ascii="Roboto" w:hAnsi="Roboto"/>
                <w:sz w:val="18"/>
                <w:szCs w:val="18"/>
                <w:lang w:val="fr-FR"/>
                <w:rPrChange w:id="1453" w:author="Author" w:date="2023-04-27T23:15:00Z">
                  <w:rPr>
                    <w:rStyle w:val="normaltextrun"/>
                    <w:rFonts w:ascii="Roboto" w:hAnsi="Roboto"/>
                    <w:sz w:val="18"/>
                    <w:szCs w:val="18"/>
                  </w:rPr>
                </w:rPrChange>
              </w:rPr>
              <w:t>I</w:t>
            </w:r>
            <w:ins w:id="1454" w:author="Author" w:date="2023-04-25T16:24:00Z">
              <w:r w:rsidR="002B3468" w:rsidRPr="0041514D">
                <w:rPr>
                  <w:rStyle w:val="normaltextrun"/>
                  <w:rFonts w:ascii="Roboto" w:hAnsi="Roboto"/>
                  <w:sz w:val="18"/>
                  <w:szCs w:val="18"/>
                  <w:lang w:val="fr-FR"/>
                  <w:rPrChange w:id="1455" w:author="Author" w:date="2023-04-27T23:15:00Z">
                    <w:rPr>
                      <w:rStyle w:val="normaltextrun"/>
                      <w:rFonts w:ascii="Roboto" w:hAnsi="Roboto"/>
                      <w:sz w:val="18"/>
                      <w:szCs w:val="18"/>
                    </w:rPr>
                  </w:rPrChange>
                </w:rPr>
                <w:t>nfo</w:t>
              </w:r>
            </w:ins>
            <w:ins w:id="1456" w:author="Author" w:date="2023-04-27T23:15:00Z">
              <w:r w:rsidR="0041514D" w:rsidRPr="0041514D">
                <w:rPr>
                  <w:rStyle w:val="normaltextrun"/>
                  <w:rFonts w:ascii="Roboto" w:hAnsi="Roboto"/>
                  <w:sz w:val="18"/>
                  <w:szCs w:val="18"/>
                  <w:lang w:val="fr-FR"/>
                  <w:rPrChange w:id="1457" w:author="Author" w:date="2023-04-27T23:15:00Z">
                    <w:rPr>
                      <w:rStyle w:val="normaltextrun"/>
                      <w:rFonts w:ascii="Roboto" w:hAnsi="Roboto"/>
                      <w:sz w:val="18"/>
                      <w:szCs w:val="18"/>
                    </w:rPr>
                  </w:rPrChange>
                </w:rPr>
                <w:t xml:space="preserve">, </w:t>
              </w:r>
              <w:r w:rsidR="0041514D" w:rsidRPr="0041514D">
                <w:rPr>
                  <w:rFonts w:asciiTheme="majorBidi" w:hAnsiTheme="majorBidi" w:cstheme="majorBidi"/>
                  <w:lang w:val="fr-FR"/>
                  <w:rPrChange w:id="1458" w:author="Author" w:date="2023-04-27T23:15:00Z">
                    <w:rPr>
                      <w:rFonts w:asciiTheme="majorBidi" w:hAnsiTheme="majorBidi" w:cstheme="majorBidi"/>
                    </w:rPr>
                  </w:rPrChange>
                </w:rPr>
                <w:t>information management system</w:t>
              </w:r>
              <w:r w:rsidR="0041514D" w:rsidRPr="0041514D" w:rsidDel="002B3468">
                <w:rPr>
                  <w:rStyle w:val="normaltextrun"/>
                  <w:rFonts w:ascii="Roboto" w:hAnsi="Roboto"/>
                  <w:sz w:val="18"/>
                  <w:szCs w:val="18"/>
                  <w:lang w:val="fr-FR"/>
                  <w:rPrChange w:id="1459" w:author="Author" w:date="2023-04-27T23:15:00Z">
                    <w:rPr>
                      <w:rStyle w:val="normaltextrun"/>
                      <w:rFonts w:ascii="Roboto" w:hAnsi="Roboto"/>
                      <w:sz w:val="18"/>
                      <w:szCs w:val="18"/>
                    </w:rPr>
                  </w:rPrChange>
                </w:rPr>
                <w:t xml:space="preserve"> </w:t>
              </w:r>
            </w:ins>
            <w:del w:id="1460" w:author="Author" w:date="2023-04-25T16:24:00Z">
              <w:r w:rsidRPr="0041514D" w:rsidDel="002B3468">
                <w:rPr>
                  <w:rStyle w:val="normaltextrun"/>
                  <w:rFonts w:ascii="Roboto" w:hAnsi="Roboto"/>
                  <w:sz w:val="18"/>
                  <w:szCs w:val="18"/>
                  <w:lang w:val="fr-FR"/>
                  <w:rPrChange w:id="1461" w:author="Author" w:date="2023-04-27T23:15:00Z">
                    <w:rPr>
                      <w:rStyle w:val="normaltextrun"/>
                      <w:rFonts w:ascii="Roboto" w:hAnsi="Roboto"/>
                      <w:sz w:val="18"/>
                      <w:szCs w:val="18"/>
                    </w:rPr>
                  </w:rPrChange>
                </w:rPr>
                <w:delText>NFO</w:delText>
              </w:r>
            </w:del>
            <w:r w:rsidRPr="0041514D">
              <w:rPr>
                <w:rStyle w:val="normaltextrun"/>
                <w:rFonts w:ascii="Roboto" w:hAnsi="Roboto"/>
                <w:sz w:val="18"/>
                <w:szCs w:val="18"/>
                <w:lang w:val="fr-FR"/>
                <w:rPrChange w:id="1462" w:author="Author" w:date="2023-04-27T23:15:00Z">
                  <w:rPr>
                    <w:rStyle w:val="normaltextrun"/>
                    <w:rFonts w:ascii="Roboto" w:hAnsi="Roboto"/>
                    <w:sz w:val="18"/>
                    <w:szCs w:val="18"/>
                  </w:rPr>
                </w:rPrChange>
              </w:rPr>
              <w:t xml:space="preserve"> </w:t>
            </w:r>
            <w:del w:id="1463" w:author="Author" w:date="2023-04-27T23:15:00Z">
              <w:r w:rsidR="00C53243" w:rsidRPr="0041514D" w:rsidDel="0041514D">
                <w:rPr>
                  <w:rStyle w:val="normaltextrun"/>
                  <w:rFonts w:ascii="Roboto" w:hAnsi="Roboto"/>
                  <w:sz w:val="18"/>
                  <w:szCs w:val="18"/>
                  <w:lang w:val="fr-FR"/>
                  <w:rPrChange w:id="1464" w:author="Author" w:date="2023-04-27T23:15:00Z">
                    <w:rPr>
                      <w:rStyle w:val="normaltextrun"/>
                      <w:rFonts w:ascii="Roboto" w:hAnsi="Roboto"/>
                      <w:sz w:val="18"/>
                      <w:szCs w:val="18"/>
                    </w:rPr>
                  </w:rPrChange>
                </w:rPr>
                <w:delText>IMS</w:delText>
              </w:r>
            </w:del>
          </w:p>
          <w:p w14:paraId="211567D1" w14:textId="77777777" w:rsidR="00C53243" w:rsidRPr="0041514D" w:rsidRDefault="00C53243">
            <w:pPr>
              <w:pStyle w:val="paragraph"/>
              <w:spacing w:before="0" w:beforeAutospacing="0" w:after="0" w:afterAutospacing="0"/>
              <w:jc w:val="center"/>
              <w:textAlignment w:val="baseline"/>
              <w:rPr>
                <w:rStyle w:val="normaltextrun"/>
                <w:rFonts w:ascii="Roboto" w:hAnsi="Roboto"/>
                <w:sz w:val="18"/>
                <w:szCs w:val="18"/>
                <w:lang w:val="fr-FR"/>
                <w:rPrChange w:id="1465" w:author="Author" w:date="2023-04-27T23:15:00Z">
                  <w:rPr>
                    <w:rStyle w:val="normaltextrun"/>
                    <w:rFonts w:ascii="Roboto" w:hAnsi="Roboto"/>
                    <w:sz w:val="18"/>
                    <w:szCs w:val="18"/>
                  </w:rPr>
                </w:rPrChange>
              </w:rPr>
            </w:pPr>
          </w:p>
        </w:tc>
      </w:tr>
    </w:tbl>
    <w:p w14:paraId="7E24E9DF" w14:textId="77777777" w:rsidR="00EE48BD" w:rsidRDefault="00C53243" w:rsidP="00C53243">
      <w:pPr>
        <w:pStyle w:val="Heading1"/>
        <w:spacing w:line="240" w:lineRule="auto"/>
        <w:rPr>
          <w:ins w:id="1466" w:author="Author" w:date="2023-04-25T16:06:00Z"/>
          <w:b/>
          <w:bCs/>
          <w:color w:val="4472C4" w:themeColor="accent1"/>
        </w:rPr>
      </w:pPr>
      <w:r w:rsidRPr="002E4F2B">
        <w:rPr>
          <w:b/>
          <w:bCs/>
          <w:color w:val="4472C4" w:themeColor="accent1"/>
        </w:rPr>
        <w:t>Objective 3</w:t>
      </w:r>
      <w:del w:id="1467" w:author="Author" w:date="2023-04-25T16:06:00Z">
        <w:r w:rsidRPr="002E4F2B" w:rsidDel="00EE48BD">
          <w:rPr>
            <w:b/>
            <w:bCs/>
            <w:color w:val="4472C4" w:themeColor="accent1"/>
          </w:rPr>
          <w:delText xml:space="preserve"> – </w:delText>
        </w:r>
      </w:del>
    </w:p>
    <w:p w14:paraId="6C024BB1" w14:textId="4B8666DC" w:rsidR="00C53243" w:rsidRPr="002E4F2B" w:rsidRDefault="00C53243" w:rsidP="00C53243">
      <w:pPr>
        <w:pStyle w:val="Heading1"/>
        <w:spacing w:line="240" w:lineRule="auto"/>
        <w:rPr>
          <w:b/>
          <w:bCs/>
          <w:color w:val="4472C4" w:themeColor="accent1"/>
        </w:rPr>
      </w:pPr>
      <w:r w:rsidRPr="002E4F2B">
        <w:rPr>
          <w:b/>
          <w:bCs/>
          <w:color w:val="4472C4" w:themeColor="accent1"/>
        </w:rPr>
        <w:t xml:space="preserve">Management of the </w:t>
      </w:r>
      <w:ins w:id="1468" w:author="Author" w:date="2023-04-25T16:06:00Z">
        <w:r w:rsidR="00EE48BD" w:rsidRPr="00EE48BD">
          <w:rPr>
            <w:b/>
            <w:bCs/>
            <w:color w:val="4472C4" w:themeColor="accent1"/>
          </w:rPr>
          <w:t>resident coordinator</w:t>
        </w:r>
      </w:ins>
      <w:del w:id="1469" w:author="Author" w:date="2023-04-25T16:06:00Z">
        <w:r w:rsidRPr="002E4F2B" w:rsidDel="00EE48BD">
          <w:rPr>
            <w:b/>
            <w:bCs/>
            <w:color w:val="4472C4" w:themeColor="accent1"/>
          </w:rPr>
          <w:delText>RC</w:delText>
        </w:r>
      </w:del>
      <w:r w:rsidRPr="002E4F2B">
        <w:rPr>
          <w:b/>
          <w:bCs/>
          <w:color w:val="4472C4" w:themeColor="accent1"/>
        </w:rPr>
        <w:t xml:space="preserve"> system</w:t>
      </w:r>
    </w:p>
    <w:p w14:paraId="2F1EC0DC" w14:textId="77777777" w:rsidR="00C53243" w:rsidRPr="002E4F2B" w:rsidRDefault="00C53243" w:rsidP="00C53243">
      <w:pPr>
        <w:pStyle w:val="Heading2"/>
        <w:rPr>
          <w:b/>
          <w:bCs/>
          <w:i/>
          <w:iCs/>
          <w:color w:val="4472C4" w:themeColor="accent1"/>
          <w:sz w:val="24"/>
          <w:szCs w:val="24"/>
        </w:rPr>
      </w:pPr>
    </w:p>
    <w:p w14:paraId="49D97FA1" w14:textId="2D508360" w:rsidR="00C53243" w:rsidRPr="002B3468" w:rsidRDefault="00C53243" w:rsidP="00C53243">
      <w:pPr>
        <w:pStyle w:val="Heading2"/>
        <w:rPr>
          <w:i/>
          <w:iCs/>
          <w:color w:val="4472C4" w:themeColor="accent1"/>
          <w:sz w:val="24"/>
          <w:szCs w:val="24"/>
          <w:rPrChange w:id="1470" w:author="Author" w:date="2023-04-25T16:27:00Z">
            <w:rPr>
              <w:b/>
              <w:bCs/>
              <w:i/>
              <w:iCs/>
              <w:color w:val="4472C4" w:themeColor="accent1"/>
              <w:sz w:val="24"/>
              <w:szCs w:val="24"/>
            </w:rPr>
          </w:rPrChange>
        </w:rPr>
      </w:pPr>
      <w:r w:rsidRPr="002B3468">
        <w:rPr>
          <w:i/>
          <w:iCs/>
          <w:color w:val="4472C4" w:themeColor="accent1"/>
          <w:sz w:val="24"/>
          <w:szCs w:val="24"/>
          <w:rPrChange w:id="1471" w:author="Author" w:date="2023-04-25T16:27:00Z">
            <w:rPr>
              <w:b/>
              <w:bCs/>
              <w:i/>
              <w:iCs/>
              <w:color w:val="4472C4" w:themeColor="accent1"/>
              <w:sz w:val="24"/>
              <w:szCs w:val="24"/>
            </w:rPr>
          </w:rPrChange>
        </w:rPr>
        <w:t>Outcome 3.1</w:t>
      </w:r>
      <w:ins w:id="1472" w:author="Author" w:date="2023-04-25T16:06:00Z">
        <w:r w:rsidR="00EE48BD" w:rsidRPr="002B3468">
          <w:rPr>
            <w:i/>
            <w:iCs/>
            <w:color w:val="4472C4" w:themeColor="accent1"/>
            <w:sz w:val="24"/>
            <w:szCs w:val="24"/>
            <w:rPrChange w:id="1473" w:author="Author" w:date="2023-04-25T16:27:00Z">
              <w:rPr>
                <w:b/>
                <w:bCs/>
                <w:i/>
                <w:iCs/>
                <w:color w:val="4472C4" w:themeColor="accent1"/>
                <w:sz w:val="24"/>
                <w:szCs w:val="24"/>
              </w:rPr>
            </w:rPrChange>
          </w:rPr>
          <w:t>.</w:t>
        </w:r>
      </w:ins>
      <w:del w:id="1474" w:author="Author" w:date="2023-04-25T16:06:00Z">
        <w:r w:rsidRPr="002B3468" w:rsidDel="00EE48BD">
          <w:rPr>
            <w:i/>
            <w:iCs/>
            <w:color w:val="4472C4" w:themeColor="accent1"/>
            <w:sz w:val="24"/>
            <w:szCs w:val="24"/>
            <w:rPrChange w:id="1475" w:author="Author" w:date="2023-04-25T16:27:00Z">
              <w:rPr>
                <w:b/>
                <w:bCs/>
                <w:i/>
                <w:iCs/>
                <w:color w:val="4472C4" w:themeColor="accent1"/>
                <w:sz w:val="24"/>
                <w:szCs w:val="24"/>
              </w:rPr>
            </w:rPrChange>
          </w:rPr>
          <w:delText>:</w:delText>
        </w:r>
      </w:del>
      <w:r w:rsidRPr="002B3468">
        <w:rPr>
          <w:i/>
          <w:iCs/>
          <w:color w:val="4472C4" w:themeColor="accent1"/>
          <w:sz w:val="24"/>
          <w:szCs w:val="24"/>
          <w:rPrChange w:id="1476" w:author="Author" w:date="2023-04-25T16:27:00Z">
            <w:rPr>
              <w:b/>
              <w:bCs/>
              <w:i/>
              <w:iCs/>
              <w:color w:val="4472C4" w:themeColor="accent1"/>
              <w:sz w:val="24"/>
              <w:szCs w:val="24"/>
            </w:rPr>
          </w:rPrChange>
        </w:rPr>
        <w:t xml:space="preserve"> The </w:t>
      </w:r>
      <w:del w:id="1477" w:author="Author" w:date="2023-04-25T16:05:00Z">
        <w:r w:rsidRPr="002B3468" w:rsidDel="00EE48BD">
          <w:rPr>
            <w:i/>
            <w:iCs/>
            <w:color w:val="4472C4" w:themeColor="accent1"/>
            <w:sz w:val="24"/>
            <w:szCs w:val="24"/>
            <w:rPrChange w:id="1478" w:author="Author" w:date="2023-04-25T16:27:00Z">
              <w:rPr>
                <w:b/>
                <w:bCs/>
                <w:i/>
                <w:iCs/>
                <w:color w:val="4472C4" w:themeColor="accent1"/>
                <w:sz w:val="24"/>
                <w:szCs w:val="24"/>
              </w:rPr>
            </w:rPrChange>
          </w:rPr>
          <w:delText>RC</w:delText>
        </w:r>
      </w:del>
      <w:ins w:id="1479" w:author="Author" w:date="2023-04-25T16:05:00Z">
        <w:r w:rsidR="00EE48BD" w:rsidRPr="002B3468">
          <w:t xml:space="preserve"> </w:t>
        </w:r>
        <w:r w:rsidR="00EE48BD" w:rsidRPr="002B3468">
          <w:rPr>
            <w:i/>
            <w:iCs/>
            <w:color w:val="4472C4" w:themeColor="accent1"/>
            <w:sz w:val="24"/>
            <w:szCs w:val="24"/>
            <w:rPrChange w:id="1480" w:author="Author" w:date="2023-04-25T16:27:00Z">
              <w:rPr>
                <w:b/>
                <w:bCs/>
                <w:i/>
                <w:iCs/>
                <w:color w:val="4472C4" w:themeColor="accent1"/>
                <w:sz w:val="24"/>
                <w:szCs w:val="24"/>
              </w:rPr>
            </w:rPrChange>
          </w:rPr>
          <w:t>resident coordinator</w:t>
        </w:r>
      </w:ins>
      <w:r w:rsidRPr="002B3468">
        <w:rPr>
          <w:i/>
          <w:iCs/>
          <w:color w:val="4472C4" w:themeColor="accent1"/>
          <w:sz w:val="24"/>
          <w:szCs w:val="24"/>
          <w:rPrChange w:id="1481" w:author="Author" w:date="2023-04-25T16:27:00Z">
            <w:rPr>
              <w:b/>
              <w:bCs/>
              <w:i/>
              <w:iCs/>
              <w:color w:val="4472C4" w:themeColor="accent1"/>
              <w:sz w:val="24"/>
              <w:szCs w:val="24"/>
            </w:rPr>
          </w:rPrChange>
        </w:rPr>
        <w:t xml:space="preserve"> system ensures accountability and transparency for resources through solid management and oversight</w:t>
      </w:r>
      <w:del w:id="1482" w:author="Author" w:date="2023-04-25T16:06:00Z">
        <w:r w:rsidRPr="002B3468" w:rsidDel="00EE48BD">
          <w:rPr>
            <w:i/>
            <w:iCs/>
            <w:color w:val="4472C4" w:themeColor="accent1"/>
            <w:sz w:val="24"/>
            <w:szCs w:val="24"/>
            <w:rPrChange w:id="1483" w:author="Author" w:date="2023-04-25T16:27:00Z">
              <w:rPr>
                <w:b/>
                <w:bCs/>
                <w:i/>
                <w:iCs/>
                <w:color w:val="4472C4" w:themeColor="accent1"/>
                <w:sz w:val="24"/>
                <w:szCs w:val="24"/>
              </w:rPr>
            </w:rPrChange>
          </w:rPr>
          <w:delText>.</w:delText>
        </w:r>
      </w:del>
    </w:p>
    <w:tbl>
      <w:tblPr>
        <w:tblStyle w:val="TableGrid2"/>
        <w:tblW w:w="14940" w:type="dxa"/>
        <w:tblLook w:val="04A0" w:firstRow="1" w:lastRow="0" w:firstColumn="1" w:lastColumn="0" w:noHBand="0" w:noVBand="1"/>
      </w:tblPr>
      <w:tblGrid>
        <w:gridCol w:w="2891"/>
        <w:gridCol w:w="6386"/>
        <w:gridCol w:w="43"/>
        <w:gridCol w:w="1743"/>
        <w:gridCol w:w="155"/>
        <w:gridCol w:w="1233"/>
        <w:gridCol w:w="1217"/>
        <w:gridCol w:w="1272"/>
      </w:tblGrid>
      <w:tr w:rsidR="00C53243" w:rsidRPr="002B3468" w14:paraId="38220D44" w14:textId="77777777" w:rsidTr="002E4F2B">
        <w:tc>
          <w:tcPr>
            <w:tcW w:w="2971" w:type="dxa"/>
            <w:tcBorders>
              <w:top w:val="nil"/>
              <w:left w:val="nil"/>
              <w:bottom w:val="nil"/>
              <w:right w:val="nil"/>
            </w:tcBorders>
          </w:tcPr>
          <w:p w14:paraId="4331DC70" w14:textId="17304373" w:rsidR="00C53243" w:rsidRPr="002B3468" w:rsidRDefault="00C53243">
            <w:pPr>
              <w:rPr>
                <w:rFonts w:ascii="Roboto" w:hAnsi="Roboto" w:cs="Calibri"/>
                <w:color w:val="808080" w:themeColor="background1" w:themeShade="80"/>
                <w:sz w:val="18"/>
                <w:szCs w:val="18"/>
              </w:rPr>
            </w:pPr>
            <w:r w:rsidRPr="002B3468">
              <w:rPr>
                <w:rFonts w:ascii="Roboto" w:hAnsi="Roboto" w:cstheme="majorHAnsi"/>
                <w:i/>
                <w:iCs/>
                <w:color w:val="808080" w:themeColor="background1" w:themeShade="80"/>
                <w:sz w:val="20"/>
                <w:szCs w:val="20"/>
                <w:rPrChange w:id="1484" w:author="Author" w:date="2023-04-25T16:27:00Z">
                  <w:rPr>
                    <w:rFonts w:ascii="Roboto" w:hAnsi="Roboto" w:cstheme="majorHAnsi"/>
                    <w:b/>
                    <w:i/>
                    <w:iCs/>
                    <w:color w:val="808080" w:themeColor="background1" w:themeShade="80"/>
                    <w:sz w:val="20"/>
                    <w:szCs w:val="20"/>
                  </w:rPr>
                </w:rPrChange>
              </w:rPr>
              <w:t xml:space="preserve">Corporate </w:t>
            </w:r>
            <w:del w:id="1485" w:author="Author" w:date="2023-04-25T16:06:00Z">
              <w:r w:rsidRPr="002B3468" w:rsidDel="00EE48BD">
                <w:rPr>
                  <w:rFonts w:ascii="Roboto" w:hAnsi="Roboto" w:cstheme="majorHAnsi"/>
                  <w:i/>
                  <w:iCs/>
                  <w:color w:val="808080" w:themeColor="background1" w:themeShade="80"/>
                  <w:sz w:val="20"/>
                  <w:szCs w:val="20"/>
                  <w:rPrChange w:id="1486" w:author="Author" w:date="2023-04-25T16:27:00Z">
                    <w:rPr>
                      <w:rFonts w:ascii="Roboto" w:hAnsi="Roboto" w:cstheme="majorHAnsi"/>
                      <w:b/>
                      <w:i/>
                      <w:iCs/>
                      <w:color w:val="808080" w:themeColor="background1" w:themeShade="80"/>
                      <w:sz w:val="20"/>
                      <w:szCs w:val="20"/>
                    </w:rPr>
                  </w:rPrChange>
                </w:rPr>
                <w:delText>O</w:delText>
              </w:r>
            </w:del>
            <w:ins w:id="1487" w:author="Author" w:date="2023-04-25T16:07:00Z">
              <w:r w:rsidR="00EE48BD" w:rsidRPr="002B3468">
                <w:rPr>
                  <w:rFonts w:ascii="Roboto" w:hAnsi="Roboto" w:cstheme="majorHAnsi"/>
                  <w:i/>
                  <w:iCs/>
                  <w:color w:val="808080" w:themeColor="background1" w:themeShade="80"/>
                  <w:sz w:val="20"/>
                  <w:szCs w:val="20"/>
                  <w:rPrChange w:id="1488" w:author="Author" w:date="2023-04-25T16:27:00Z">
                    <w:rPr>
                      <w:rFonts w:ascii="Roboto" w:hAnsi="Roboto" w:cstheme="majorHAnsi"/>
                      <w:b/>
                      <w:i/>
                      <w:iCs/>
                      <w:color w:val="808080" w:themeColor="background1" w:themeShade="80"/>
                      <w:sz w:val="20"/>
                      <w:szCs w:val="20"/>
                    </w:rPr>
                  </w:rPrChange>
                </w:rPr>
                <w:t>o</w:t>
              </w:r>
            </w:ins>
            <w:r w:rsidRPr="002B3468">
              <w:rPr>
                <w:rFonts w:ascii="Roboto" w:hAnsi="Roboto" w:cstheme="majorHAnsi"/>
                <w:i/>
                <w:iCs/>
                <w:color w:val="808080" w:themeColor="background1" w:themeShade="80"/>
                <w:sz w:val="20"/>
                <w:szCs w:val="20"/>
                <w:rPrChange w:id="1489" w:author="Author" w:date="2023-04-25T16:27:00Z">
                  <w:rPr>
                    <w:rFonts w:ascii="Roboto" w:hAnsi="Roboto" w:cstheme="majorHAnsi"/>
                    <w:b/>
                    <w:i/>
                    <w:iCs/>
                    <w:color w:val="808080" w:themeColor="background1" w:themeShade="80"/>
                    <w:sz w:val="20"/>
                    <w:szCs w:val="20"/>
                  </w:rPr>
                </w:rPrChange>
              </w:rPr>
              <w:t>utput</w:t>
            </w:r>
          </w:p>
        </w:tc>
        <w:tc>
          <w:tcPr>
            <w:tcW w:w="6602" w:type="dxa"/>
            <w:tcBorders>
              <w:top w:val="nil"/>
              <w:left w:val="nil"/>
              <w:bottom w:val="nil"/>
              <w:right w:val="nil"/>
            </w:tcBorders>
          </w:tcPr>
          <w:p w14:paraId="6AE29B56" w14:textId="77777777" w:rsidR="00C53243" w:rsidRPr="002B3468" w:rsidRDefault="00C53243">
            <w:pPr>
              <w:pStyle w:val="Default"/>
              <w:rPr>
                <w:rFonts w:ascii="Roboto" w:hAnsi="Roboto" w:cstheme="majorHAnsi"/>
                <w:color w:val="808080" w:themeColor="background1" w:themeShade="80"/>
                <w:sz w:val="18"/>
                <w:szCs w:val="18"/>
              </w:rPr>
            </w:pPr>
            <w:r w:rsidRPr="002B3468">
              <w:rPr>
                <w:rFonts w:ascii="Roboto" w:hAnsi="Roboto" w:cstheme="majorHAnsi"/>
                <w:i/>
                <w:iCs/>
                <w:color w:val="808080" w:themeColor="background1" w:themeShade="80"/>
                <w:sz w:val="20"/>
                <w:szCs w:val="20"/>
                <w:rPrChange w:id="1490" w:author="Author" w:date="2023-04-25T16:27:00Z">
                  <w:rPr>
                    <w:rFonts w:ascii="Roboto" w:hAnsi="Roboto" w:cstheme="majorHAnsi"/>
                    <w:b/>
                    <w:i/>
                    <w:iCs/>
                    <w:color w:val="808080" w:themeColor="background1" w:themeShade="80"/>
                    <w:sz w:val="20"/>
                    <w:szCs w:val="20"/>
                  </w:rPr>
                </w:rPrChange>
              </w:rPr>
              <w:t>Indicator</w:t>
            </w:r>
          </w:p>
        </w:tc>
        <w:tc>
          <w:tcPr>
            <w:tcW w:w="1990" w:type="dxa"/>
            <w:gridSpan w:val="3"/>
            <w:tcBorders>
              <w:top w:val="nil"/>
              <w:left w:val="nil"/>
              <w:bottom w:val="nil"/>
              <w:right w:val="nil"/>
            </w:tcBorders>
          </w:tcPr>
          <w:p w14:paraId="126E2C9A" w14:textId="77777777" w:rsidR="00C53243" w:rsidRPr="002B3468" w:rsidRDefault="00C53243">
            <w:pPr>
              <w:pStyle w:val="Default"/>
              <w:jc w:val="center"/>
              <w:rPr>
                <w:rFonts w:ascii="Roboto" w:hAnsi="Roboto" w:cstheme="majorHAnsi"/>
                <w:color w:val="808080" w:themeColor="background1" w:themeShade="80"/>
                <w:sz w:val="18"/>
                <w:szCs w:val="18"/>
              </w:rPr>
            </w:pPr>
            <w:r w:rsidRPr="002B3468">
              <w:rPr>
                <w:rFonts w:ascii="Roboto" w:hAnsi="Roboto" w:cstheme="majorHAnsi"/>
                <w:i/>
                <w:iCs/>
                <w:color w:val="808080" w:themeColor="background1" w:themeShade="80"/>
                <w:sz w:val="20"/>
                <w:szCs w:val="20"/>
                <w:rPrChange w:id="1491" w:author="Author" w:date="2023-04-25T16:27:00Z">
                  <w:rPr>
                    <w:rFonts w:ascii="Roboto" w:hAnsi="Roboto" w:cstheme="majorHAnsi"/>
                    <w:b/>
                    <w:i/>
                    <w:iCs/>
                    <w:color w:val="808080" w:themeColor="background1" w:themeShade="80"/>
                    <w:sz w:val="20"/>
                    <w:szCs w:val="20"/>
                  </w:rPr>
                </w:rPrChange>
              </w:rPr>
              <w:t>Baseline</w:t>
            </w:r>
          </w:p>
        </w:tc>
        <w:tc>
          <w:tcPr>
            <w:tcW w:w="1251" w:type="dxa"/>
            <w:tcBorders>
              <w:top w:val="nil"/>
              <w:left w:val="nil"/>
              <w:bottom w:val="nil"/>
              <w:right w:val="nil"/>
            </w:tcBorders>
          </w:tcPr>
          <w:p w14:paraId="27B1DB40" w14:textId="0793217B" w:rsidR="00C53243" w:rsidRPr="002B3468" w:rsidRDefault="00C53243">
            <w:pPr>
              <w:pStyle w:val="Default"/>
              <w:jc w:val="center"/>
              <w:rPr>
                <w:rFonts w:ascii="Roboto" w:hAnsi="Roboto" w:cstheme="majorHAnsi"/>
                <w:color w:val="808080" w:themeColor="background1" w:themeShade="80"/>
                <w:sz w:val="18"/>
                <w:szCs w:val="18"/>
              </w:rPr>
            </w:pPr>
            <w:r w:rsidRPr="002B3468">
              <w:rPr>
                <w:rFonts w:ascii="Roboto" w:hAnsi="Roboto" w:cstheme="majorHAnsi"/>
                <w:i/>
                <w:iCs/>
                <w:color w:val="808080" w:themeColor="background1" w:themeShade="80"/>
                <w:sz w:val="20"/>
                <w:szCs w:val="20"/>
                <w:rPrChange w:id="1492" w:author="Author" w:date="2023-04-25T16:27:00Z">
                  <w:rPr>
                    <w:rFonts w:ascii="Roboto" w:hAnsi="Roboto" w:cstheme="majorHAnsi"/>
                    <w:b/>
                    <w:i/>
                    <w:iCs/>
                    <w:color w:val="808080" w:themeColor="background1" w:themeShade="80"/>
                    <w:sz w:val="20"/>
                    <w:szCs w:val="20"/>
                  </w:rPr>
                </w:rPrChange>
              </w:rPr>
              <w:t xml:space="preserve">2025 </w:t>
            </w:r>
            <w:del w:id="1493" w:author="Author" w:date="2023-04-25T16:07:00Z">
              <w:r w:rsidRPr="002B3468" w:rsidDel="00EE48BD">
                <w:rPr>
                  <w:rFonts w:ascii="Roboto" w:hAnsi="Roboto" w:cstheme="majorHAnsi"/>
                  <w:i/>
                  <w:iCs/>
                  <w:color w:val="808080" w:themeColor="background1" w:themeShade="80"/>
                  <w:sz w:val="20"/>
                  <w:szCs w:val="20"/>
                  <w:rPrChange w:id="1494" w:author="Author" w:date="2023-04-25T16:27:00Z">
                    <w:rPr>
                      <w:rFonts w:ascii="Roboto" w:hAnsi="Roboto" w:cstheme="majorHAnsi"/>
                      <w:b/>
                      <w:i/>
                      <w:iCs/>
                      <w:color w:val="808080" w:themeColor="background1" w:themeShade="80"/>
                      <w:sz w:val="20"/>
                      <w:szCs w:val="20"/>
                    </w:rPr>
                  </w:rPrChange>
                </w:rPr>
                <w:delText>T</w:delText>
              </w:r>
            </w:del>
            <w:ins w:id="1495" w:author="Author" w:date="2023-04-25T16:07:00Z">
              <w:r w:rsidR="00EE48BD" w:rsidRPr="002B3468">
                <w:rPr>
                  <w:rFonts w:ascii="Roboto" w:hAnsi="Roboto" w:cstheme="majorHAnsi"/>
                  <w:i/>
                  <w:iCs/>
                  <w:color w:val="808080" w:themeColor="background1" w:themeShade="80"/>
                  <w:sz w:val="20"/>
                  <w:szCs w:val="20"/>
                  <w:rPrChange w:id="1496" w:author="Author" w:date="2023-04-25T16:27:00Z">
                    <w:rPr>
                      <w:rFonts w:ascii="Roboto" w:hAnsi="Roboto" w:cstheme="majorHAnsi"/>
                      <w:b/>
                      <w:i/>
                      <w:iCs/>
                      <w:color w:val="808080" w:themeColor="background1" w:themeShade="80"/>
                      <w:sz w:val="20"/>
                      <w:szCs w:val="20"/>
                    </w:rPr>
                  </w:rPrChange>
                </w:rPr>
                <w:t>t</w:t>
              </w:r>
            </w:ins>
            <w:r w:rsidRPr="002B3468">
              <w:rPr>
                <w:rFonts w:ascii="Roboto" w:hAnsi="Roboto" w:cstheme="majorHAnsi"/>
                <w:i/>
                <w:iCs/>
                <w:color w:val="808080" w:themeColor="background1" w:themeShade="80"/>
                <w:sz w:val="20"/>
                <w:szCs w:val="20"/>
                <w:rPrChange w:id="1497" w:author="Author" w:date="2023-04-25T16:27:00Z">
                  <w:rPr>
                    <w:rFonts w:ascii="Roboto" w:hAnsi="Roboto" w:cstheme="majorHAnsi"/>
                    <w:b/>
                    <w:i/>
                    <w:iCs/>
                    <w:color w:val="808080" w:themeColor="background1" w:themeShade="80"/>
                    <w:sz w:val="20"/>
                    <w:szCs w:val="20"/>
                  </w:rPr>
                </w:rPrChange>
              </w:rPr>
              <w:t>arget</w:t>
            </w:r>
          </w:p>
        </w:tc>
        <w:tc>
          <w:tcPr>
            <w:tcW w:w="1231" w:type="dxa"/>
            <w:tcBorders>
              <w:top w:val="nil"/>
              <w:left w:val="nil"/>
              <w:bottom w:val="nil"/>
              <w:right w:val="nil"/>
            </w:tcBorders>
          </w:tcPr>
          <w:p w14:paraId="6D34EEC7" w14:textId="2E5C175B" w:rsidR="00C53243" w:rsidRPr="002B3468" w:rsidRDefault="00C53243">
            <w:pPr>
              <w:pStyle w:val="Default"/>
              <w:jc w:val="center"/>
              <w:rPr>
                <w:rFonts w:ascii="Calibri" w:hAnsi="Calibri" w:cs="Calibri"/>
                <w:i/>
                <w:iCs/>
                <w:color w:val="808080" w:themeColor="background1" w:themeShade="80"/>
                <w:sz w:val="22"/>
                <w:szCs w:val="22"/>
                <w:rPrChange w:id="1498" w:author="Author" w:date="2023-04-25T16:27:00Z">
                  <w:rPr>
                    <w:rFonts w:ascii="Calibri" w:hAnsi="Calibri" w:cs="Calibri"/>
                    <w:b/>
                    <w:i/>
                    <w:iCs/>
                    <w:color w:val="808080" w:themeColor="background1" w:themeShade="80"/>
                    <w:sz w:val="22"/>
                    <w:szCs w:val="22"/>
                  </w:rPr>
                </w:rPrChange>
              </w:rPr>
            </w:pPr>
            <w:r w:rsidRPr="002B3468">
              <w:rPr>
                <w:rFonts w:ascii="Calibri" w:hAnsi="Calibri" w:cs="Calibri"/>
                <w:i/>
                <w:iCs/>
                <w:color w:val="808080" w:themeColor="background1" w:themeShade="80"/>
                <w:sz w:val="22"/>
                <w:szCs w:val="22"/>
                <w:rPrChange w:id="1499" w:author="Author" w:date="2023-04-25T16:27:00Z">
                  <w:rPr>
                    <w:rFonts w:ascii="Calibri" w:hAnsi="Calibri" w:cs="Calibri"/>
                    <w:b/>
                    <w:i/>
                    <w:iCs/>
                    <w:color w:val="808080" w:themeColor="background1" w:themeShade="80"/>
                    <w:sz w:val="22"/>
                    <w:szCs w:val="22"/>
                  </w:rPr>
                </w:rPrChange>
              </w:rPr>
              <w:t xml:space="preserve">2022 </w:t>
            </w:r>
            <w:del w:id="1500" w:author="Author" w:date="2023-04-25T16:07:00Z">
              <w:r w:rsidRPr="002B3468" w:rsidDel="00EE48BD">
                <w:rPr>
                  <w:rFonts w:ascii="Calibri" w:hAnsi="Calibri" w:cs="Calibri"/>
                  <w:i/>
                  <w:iCs/>
                  <w:color w:val="808080" w:themeColor="background1" w:themeShade="80"/>
                  <w:sz w:val="22"/>
                  <w:szCs w:val="22"/>
                  <w:rPrChange w:id="1501" w:author="Author" w:date="2023-04-25T16:27:00Z">
                    <w:rPr>
                      <w:rFonts w:ascii="Calibri" w:hAnsi="Calibri" w:cs="Calibri"/>
                      <w:b/>
                      <w:i/>
                      <w:iCs/>
                      <w:color w:val="808080" w:themeColor="background1" w:themeShade="80"/>
                      <w:sz w:val="22"/>
                      <w:szCs w:val="22"/>
                    </w:rPr>
                  </w:rPrChange>
                </w:rPr>
                <w:delText>R</w:delText>
              </w:r>
            </w:del>
            <w:ins w:id="1502" w:author="Author" w:date="2023-04-25T16:07:00Z">
              <w:r w:rsidR="00EE48BD" w:rsidRPr="002B3468">
                <w:rPr>
                  <w:rFonts w:ascii="Calibri" w:hAnsi="Calibri" w:cs="Calibri"/>
                  <w:i/>
                  <w:iCs/>
                  <w:color w:val="808080" w:themeColor="background1" w:themeShade="80"/>
                  <w:sz w:val="22"/>
                  <w:szCs w:val="22"/>
                  <w:rPrChange w:id="1503" w:author="Author" w:date="2023-04-25T16:27:00Z">
                    <w:rPr>
                      <w:rFonts w:ascii="Calibri" w:hAnsi="Calibri" w:cs="Calibri"/>
                      <w:b/>
                      <w:i/>
                      <w:iCs/>
                      <w:color w:val="808080" w:themeColor="background1" w:themeShade="80"/>
                      <w:sz w:val="22"/>
                      <w:szCs w:val="22"/>
                    </w:rPr>
                  </w:rPrChange>
                </w:rPr>
                <w:t>r</w:t>
              </w:r>
            </w:ins>
            <w:r w:rsidRPr="002B3468">
              <w:rPr>
                <w:rFonts w:ascii="Calibri" w:hAnsi="Calibri" w:cs="Calibri"/>
                <w:i/>
                <w:iCs/>
                <w:color w:val="808080" w:themeColor="background1" w:themeShade="80"/>
                <w:sz w:val="22"/>
                <w:szCs w:val="22"/>
                <w:rPrChange w:id="1504" w:author="Author" w:date="2023-04-25T16:27:00Z">
                  <w:rPr>
                    <w:rFonts w:ascii="Calibri" w:hAnsi="Calibri" w:cs="Calibri"/>
                    <w:b/>
                    <w:i/>
                    <w:iCs/>
                    <w:color w:val="808080" w:themeColor="background1" w:themeShade="80"/>
                    <w:sz w:val="22"/>
                    <w:szCs w:val="22"/>
                  </w:rPr>
                </w:rPrChange>
              </w:rPr>
              <w:t>esults</w:t>
            </w:r>
          </w:p>
        </w:tc>
        <w:tc>
          <w:tcPr>
            <w:tcW w:w="895" w:type="dxa"/>
            <w:tcBorders>
              <w:top w:val="nil"/>
              <w:left w:val="nil"/>
              <w:bottom w:val="nil"/>
              <w:right w:val="nil"/>
            </w:tcBorders>
          </w:tcPr>
          <w:p w14:paraId="22B941E7" w14:textId="77777777" w:rsidR="00C53243" w:rsidRPr="002B3468" w:rsidRDefault="00C53243">
            <w:pPr>
              <w:pStyle w:val="Default"/>
              <w:jc w:val="center"/>
              <w:rPr>
                <w:rFonts w:ascii="Calibri" w:hAnsi="Calibri" w:cs="Calibri"/>
                <w:i/>
                <w:iCs/>
                <w:color w:val="808080" w:themeColor="background1" w:themeShade="80"/>
                <w:sz w:val="22"/>
                <w:szCs w:val="22"/>
                <w:rPrChange w:id="1505" w:author="Author" w:date="2023-04-25T16:27:00Z">
                  <w:rPr>
                    <w:rFonts w:ascii="Calibri" w:hAnsi="Calibri" w:cs="Calibri"/>
                    <w:b/>
                    <w:i/>
                    <w:iCs/>
                    <w:color w:val="808080" w:themeColor="background1" w:themeShade="80"/>
                    <w:sz w:val="22"/>
                    <w:szCs w:val="22"/>
                  </w:rPr>
                </w:rPrChange>
              </w:rPr>
            </w:pPr>
            <w:r w:rsidRPr="002B3468">
              <w:rPr>
                <w:rFonts w:ascii="Calibri" w:hAnsi="Calibri" w:cs="Calibri"/>
                <w:i/>
                <w:iCs/>
                <w:color w:val="808080" w:themeColor="background1" w:themeShade="80"/>
                <w:sz w:val="22"/>
                <w:szCs w:val="22"/>
                <w:rPrChange w:id="1506" w:author="Author" w:date="2023-04-25T16:27:00Z">
                  <w:rPr>
                    <w:rFonts w:ascii="Calibri" w:hAnsi="Calibri" w:cs="Calibri"/>
                    <w:b/>
                    <w:i/>
                    <w:iCs/>
                    <w:color w:val="808080" w:themeColor="background1" w:themeShade="80"/>
                    <w:sz w:val="22"/>
                    <w:szCs w:val="22"/>
                  </w:rPr>
                </w:rPrChange>
              </w:rPr>
              <w:t>Source</w:t>
            </w:r>
          </w:p>
        </w:tc>
      </w:tr>
      <w:tr w:rsidR="00C53243" w:rsidRPr="00F51708" w14:paraId="7F53C48D" w14:textId="77777777" w:rsidTr="002E4F2B">
        <w:tc>
          <w:tcPr>
            <w:tcW w:w="2971" w:type="dxa"/>
            <w:tcBorders>
              <w:bottom w:val="nil"/>
              <w:right w:val="nil"/>
            </w:tcBorders>
          </w:tcPr>
          <w:p w14:paraId="0D63B516" w14:textId="77777777" w:rsidR="00C53243" w:rsidRPr="00F51708" w:rsidRDefault="00C53243">
            <w:r w:rsidRPr="00F51708">
              <w:rPr>
                <w:rFonts w:ascii="Roboto" w:hAnsi="Roboto" w:cs="Calibri"/>
                <w:sz w:val="18"/>
                <w:szCs w:val="18"/>
              </w:rPr>
              <w:t xml:space="preserve">3.1.1 </w:t>
            </w:r>
            <w:r w:rsidRPr="002B3468">
              <w:rPr>
                <w:rFonts w:ascii="Roboto" w:hAnsi="Roboto" w:cs="Calibri"/>
                <w:sz w:val="18"/>
                <w:szCs w:val="18"/>
                <w:rPrChange w:id="1507" w:author="Author" w:date="2023-04-25T16:27:00Z">
                  <w:rPr>
                    <w:rFonts w:ascii="Roboto" w:hAnsi="Roboto" w:cs="Calibri"/>
                    <w:b/>
                    <w:bCs/>
                    <w:sz w:val="18"/>
                    <w:szCs w:val="18"/>
                  </w:rPr>
                </w:rPrChange>
              </w:rPr>
              <w:t>Strengthened resource mobilization to secure a sustainable funding base</w:t>
            </w:r>
            <w:r w:rsidRPr="00F51708" w:rsidDel="004401D1">
              <w:rPr>
                <w:rFonts w:ascii="Roboto" w:hAnsi="Roboto" w:cs="Calibri"/>
                <w:b/>
                <w:sz w:val="18"/>
                <w:szCs w:val="18"/>
              </w:rPr>
              <w:t xml:space="preserve">  </w:t>
            </w:r>
          </w:p>
        </w:tc>
        <w:tc>
          <w:tcPr>
            <w:tcW w:w="6647" w:type="dxa"/>
            <w:gridSpan w:val="2"/>
            <w:tcBorders>
              <w:left w:val="nil"/>
              <w:bottom w:val="nil"/>
              <w:right w:val="nil"/>
            </w:tcBorders>
          </w:tcPr>
          <w:p w14:paraId="4526B621" w14:textId="7401F1DD" w:rsidR="00C53243" w:rsidRPr="00F51708" w:rsidRDefault="00C53243">
            <w:pPr>
              <w:pStyle w:val="Default"/>
              <w:rPr>
                <w:rFonts w:ascii="Roboto" w:hAnsi="Roboto" w:cstheme="majorHAnsi"/>
                <w:color w:val="auto"/>
                <w:sz w:val="18"/>
                <w:szCs w:val="18"/>
              </w:rPr>
            </w:pPr>
            <w:r w:rsidRPr="00F51708">
              <w:rPr>
                <w:rFonts w:ascii="Roboto" w:hAnsi="Roboto" w:cstheme="majorHAnsi"/>
                <w:color w:val="auto"/>
                <w:sz w:val="18"/>
                <w:szCs w:val="18"/>
              </w:rPr>
              <w:t xml:space="preserve">Total funding raised for the </w:t>
            </w:r>
            <w:del w:id="1508" w:author="Author" w:date="2023-04-25T16:05:00Z">
              <w:r w:rsidRPr="00F51708" w:rsidDel="00EE48BD">
                <w:rPr>
                  <w:rFonts w:ascii="Roboto" w:hAnsi="Roboto" w:cstheme="majorHAnsi"/>
                  <w:color w:val="auto"/>
                  <w:sz w:val="18"/>
                  <w:szCs w:val="18"/>
                </w:rPr>
                <w:delText>RC</w:delText>
              </w:r>
            </w:del>
            <w:ins w:id="1509" w:author="Author" w:date="2023-04-25T16:05:00Z">
              <w:r w:rsidR="00EE48BD" w:rsidRPr="00F46EDF">
                <w:rPr>
                  <w:rFonts w:ascii="Roboto" w:hAnsi="Roboto" w:cs="Calibri"/>
                  <w:bCs/>
                  <w:sz w:val="18"/>
                  <w:szCs w:val="18"/>
                  <w:lang w:val="en-GB"/>
                </w:rPr>
                <w:t xml:space="preserve"> resident coordinator</w:t>
              </w:r>
            </w:ins>
            <w:r w:rsidRPr="00F51708">
              <w:rPr>
                <w:rFonts w:ascii="Roboto" w:hAnsi="Roboto" w:cstheme="majorHAnsi"/>
                <w:color w:val="auto"/>
                <w:sz w:val="18"/>
                <w:szCs w:val="18"/>
              </w:rPr>
              <w:t xml:space="preserve"> system (annually) </w:t>
            </w:r>
          </w:p>
          <w:p w14:paraId="7925DF1C" w14:textId="77777777" w:rsidR="00C53243" w:rsidRPr="00F51708" w:rsidRDefault="00C53243" w:rsidP="002E4F2B">
            <w:pPr>
              <w:pStyle w:val="Default"/>
              <w:numPr>
                <w:ilvl w:val="0"/>
                <w:numId w:val="5"/>
              </w:numPr>
              <w:adjustRightInd w:val="0"/>
              <w:rPr>
                <w:rFonts w:ascii="Roboto" w:hAnsi="Roboto" w:cstheme="majorHAnsi"/>
                <w:color w:val="auto"/>
                <w:sz w:val="18"/>
                <w:szCs w:val="18"/>
              </w:rPr>
            </w:pPr>
            <w:r w:rsidRPr="00F51708">
              <w:rPr>
                <w:rFonts w:ascii="Roboto" w:hAnsi="Roboto" w:cstheme="majorHAnsi"/>
                <w:color w:val="auto"/>
                <w:sz w:val="18"/>
                <w:szCs w:val="18"/>
              </w:rPr>
              <w:t>Voluntary contributions</w:t>
            </w:r>
          </w:p>
          <w:p w14:paraId="3CED2E2E" w14:textId="76EC0026" w:rsidR="00C53243" w:rsidRPr="00F51708" w:rsidRDefault="00C53243" w:rsidP="002E4F2B">
            <w:pPr>
              <w:pStyle w:val="Default"/>
              <w:numPr>
                <w:ilvl w:val="0"/>
                <w:numId w:val="5"/>
              </w:numPr>
              <w:adjustRightInd w:val="0"/>
              <w:rPr>
                <w:rFonts w:ascii="Roboto" w:hAnsi="Roboto" w:cstheme="majorHAnsi"/>
                <w:color w:val="auto"/>
                <w:sz w:val="18"/>
                <w:szCs w:val="18"/>
              </w:rPr>
            </w:pPr>
            <w:r w:rsidRPr="00F51708">
              <w:rPr>
                <w:rFonts w:ascii="Roboto" w:hAnsi="Roboto" w:cstheme="majorHAnsi"/>
                <w:color w:val="auto"/>
                <w:sz w:val="18"/>
                <w:szCs w:val="18"/>
              </w:rPr>
              <w:t>1</w:t>
            </w:r>
            <w:del w:id="1510" w:author="Author" w:date="2023-04-25T16:29:00Z">
              <w:r w:rsidRPr="00F51708" w:rsidDel="002B3468">
                <w:rPr>
                  <w:rFonts w:ascii="Roboto" w:hAnsi="Roboto" w:cstheme="majorHAnsi"/>
                  <w:color w:val="auto"/>
                  <w:sz w:val="18"/>
                  <w:szCs w:val="18"/>
                </w:rPr>
                <w:delText>%</w:delText>
              </w:r>
            </w:del>
            <w:ins w:id="1511" w:author="Author" w:date="2023-04-25T16:29:00Z">
              <w:r w:rsidR="002B3468">
                <w:rPr>
                  <w:rFonts w:ascii="Roboto" w:hAnsi="Roboto" w:cstheme="majorHAnsi"/>
                  <w:color w:val="auto"/>
                  <w:sz w:val="18"/>
                  <w:szCs w:val="18"/>
                </w:rPr>
                <w:t xml:space="preserve"> per cent</w:t>
              </w:r>
            </w:ins>
            <w:r w:rsidRPr="00F51708">
              <w:rPr>
                <w:rFonts w:ascii="Roboto" w:hAnsi="Roboto" w:cstheme="majorHAnsi"/>
                <w:color w:val="auto"/>
                <w:sz w:val="18"/>
                <w:szCs w:val="18"/>
              </w:rPr>
              <w:t xml:space="preserve"> levy </w:t>
            </w:r>
          </w:p>
          <w:p w14:paraId="72118209" w14:textId="5FB0DB50" w:rsidR="00C53243" w:rsidRPr="00F51708" w:rsidRDefault="00C53243" w:rsidP="002E4F2B">
            <w:pPr>
              <w:pStyle w:val="Default"/>
              <w:numPr>
                <w:ilvl w:val="0"/>
                <w:numId w:val="5"/>
              </w:numPr>
              <w:adjustRightInd w:val="0"/>
              <w:rPr>
                <w:rFonts w:ascii="Roboto" w:hAnsi="Roboto" w:cstheme="majorHAnsi"/>
                <w:color w:val="auto"/>
                <w:sz w:val="18"/>
                <w:szCs w:val="18"/>
              </w:rPr>
            </w:pPr>
            <w:del w:id="1512" w:author="Author" w:date="2023-04-25T16:30:00Z">
              <w:r w:rsidRPr="00F51708" w:rsidDel="002B3468">
                <w:rPr>
                  <w:rFonts w:ascii="Roboto" w:hAnsi="Roboto" w:cstheme="majorHAnsi"/>
                  <w:color w:val="auto"/>
                  <w:sz w:val="18"/>
                  <w:szCs w:val="18"/>
                </w:rPr>
                <w:delText>UNSDG</w:delText>
              </w:r>
            </w:del>
            <w:ins w:id="1513" w:author="Author" w:date="2023-04-25T16:30:00Z">
              <w:r w:rsidR="002B3468" w:rsidRPr="002B3468">
                <w:rPr>
                  <w:rFonts w:ascii="Roboto" w:hAnsi="Roboto" w:cstheme="majorHAnsi"/>
                  <w:color w:val="auto"/>
                  <w:sz w:val="18"/>
                  <w:szCs w:val="18"/>
                </w:rPr>
                <w:t>United Nations Sustainable Development Group</w:t>
              </w:r>
            </w:ins>
            <w:r w:rsidRPr="00F51708">
              <w:rPr>
                <w:rFonts w:ascii="Roboto" w:hAnsi="Roboto" w:cstheme="majorHAnsi"/>
                <w:color w:val="auto"/>
                <w:sz w:val="18"/>
                <w:szCs w:val="18"/>
              </w:rPr>
              <w:t xml:space="preserve"> cost-sharing</w:t>
            </w:r>
          </w:p>
          <w:p w14:paraId="24B67F9E" w14:textId="77777777" w:rsidR="00C53243" w:rsidRPr="00F51708" w:rsidRDefault="00C53243">
            <w:pPr>
              <w:rPr>
                <w:rFonts w:ascii="Roboto" w:hAnsi="Roboto"/>
                <w:sz w:val="18"/>
                <w:szCs w:val="18"/>
              </w:rPr>
            </w:pPr>
          </w:p>
        </w:tc>
        <w:tc>
          <w:tcPr>
            <w:tcW w:w="1783" w:type="dxa"/>
            <w:tcBorders>
              <w:left w:val="nil"/>
              <w:bottom w:val="nil"/>
              <w:right w:val="nil"/>
            </w:tcBorders>
          </w:tcPr>
          <w:p w14:paraId="084A9D0E"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$223 million (annual) (2019)</w:t>
            </w:r>
          </w:p>
        </w:tc>
        <w:tc>
          <w:tcPr>
            <w:tcW w:w="1413" w:type="dxa"/>
            <w:gridSpan w:val="2"/>
            <w:tcBorders>
              <w:left w:val="nil"/>
              <w:bottom w:val="nil"/>
              <w:right w:val="single" w:sz="4" w:space="0" w:color="auto"/>
            </w:tcBorders>
          </w:tcPr>
          <w:p w14:paraId="3177CE98"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$281 million (annual)</w:t>
            </w:r>
          </w:p>
        </w:tc>
        <w:tc>
          <w:tcPr>
            <w:tcW w:w="1231" w:type="dxa"/>
            <w:tcBorders>
              <w:left w:val="nil"/>
              <w:bottom w:val="nil"/>
              <w:right w:val="single" w:sz="4" w:space="0" w:color="auto"/>
            </w:tcBorders>
          </w:tcPr>
          <w:p w14:paraId="5C3D7303" w14:textId="33BDC921"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w:t>
            </w:r>
            <w:r w:rsidRPr="7F8B6833">
              <w:rPr>
                <w:rStyle w:val="normaltextrun"/>
                <w:rFonts w:ascii="Roboto" w:hAnsi="Roboto"/>
                <w:sz w:val="18"/>
                <w:szCs w:val="18"/>
              </w:rPr>
              <w:t>196</w:t>
            </w:r>
            <w:r>
              <w:rPr>
                <w:rStyle w:val="normaltextrun"/>
                <w:rFonts w:ascii="Roboto" w:hAnsi="Roboto"/>
                <w:sz w:val="18"/>
                <w:szCs w:val="18"/>
              </w:rPr>
              <w:t xml:space="preserve"> million</w:t>
            </w:r>
          </w:p>
        </w:tc>
        <w:tc>
          <w:tcPr>
            <w:tcW w:w="895" w:type="dxa"/>
            <w:tcBorders>
              <w:left w:val="nil"/>
              <w:bottom w:val="nil"/>
              <w:right w:val="single" w:sz="4" w:space="0" w:color="auto"/>
            </w:tcBorders>
          </w:tcPr>
          <w:p w14:paraId="3C72131B" w14:textId="560BBA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del w:id="1514" w:author="Author" w:date="2023-04-25T13:39:00Z">
              <w:r w:rsidRPr="00F51708" w:rsidDel="00B1715C">
                <w:rPr>
                  <w:rStyle w:val="normaltextrun"/>
                  <w:rFonts w:ascii="Roboto" w:hAnsi="Roboto"/>
                  <w:sz w:val="18"/>
                  <w:szCs w:val="18"/>
                </w:rPr>
                <w:delText>DCO</w:delText>
              </w:r>
            </w:del>
            <w:ins w:id="1515" w:author="Author" w:date="2023-04-25T13:39:00Z">
              <w:r w:rsidR="00B1715C" w:rsidRPr="00930C67">
                <w:rPr>
                  <w:rStyle w:val="normaltextrun"/>
                  <w:rFonts w:ascii="Roboto" w:hAnsi="Roboto"/>
                  <w:sz w:val="18"/>
                  <w:szCs w:val="18"/>
                </w:rPr>
                <w:t xml:space="preserve"> Development Coordination Office</w:t>
              </w:r>
            </w:ins>
          </w:p>
        </w:tc>
      </w:tr>
      <w:tr w:rsidR="00C53243" w:rsidRPr="00F51708" w14:paraId="25192E0C" w14:textId="77777777" w:rsidTr="002E4F2B">
        <w:tc>
          <w:tcPr>
            <w:tcW w:w="2971" w:type="dxa"/>
            <w:tcBorders>
              <w:top w:val="nil"/>
              <w:bottom w:val="nil"/>
              <w:right w:val="nil"/>
            </w:tcBorders>
          </w:tcPr>
          <w:p w14:paraId="4BA85BF1" w14:textId="77777777" w:rsidR="00C53243" w:rsidRPr="00F51708" w:rsidRDefault="00C53243">
            <w:pPr>
              <w:rPr>
                <w:rFonts w:ascii="Roboto" w:hAnsi="Roboto" w:cs="Calibri"/>
                <w:sz w:val="18"/>
                <w:szCs w:val="18"/>
              </w:rPr>
            </w:pPr>
          </w:p>
        </w:tc>
        <w:tc>
          <w:tcPr>
            <w:tcW w:w="6647" w:type="dxa"/>
            <w:gridSpan w:val="2"/>
            <w:tcBorders>
              <w:top w:val="nil"/>
              <w:left w:val="nil"/>
              <w:bottom w:val="nil"/>
              <w:right w:val="nil"/>
            </w:tcBorders>
          </w:tcPr>
          <w:p w14:paraId="14DC1D2C" w14:textId="02D35AA0" w:rsidR="00C53243" w:rsidRPr="00F51708" w:rsidRDefault="00C53243">
            <w:pPr>
              <w:pStyle w:val="Default"/>
              <w:rPr>
                <w:rFonts w:ascii="Roboto" w:hAnsi="Roboto" w:cstheme="majorBidi"/>
                <w:color w:val="auto"/>
                <w:sz w:val="18"/>
                <w:szCs w:val="18"/>
              </w:rPr>
            </w:pPr>
            <w:del w:id="1516" w:author="Author" w:date="2023-04-25T16:29:00Z">
              <w:r w:rsidRPr="00F51708" w:rsidDel="002B3468">
                <w:rPr>
                  <w:rFonts w:ascii="Roboto" w:hAnsi="Roboto" w:cstheme="majorBidi"/>
                  <w:color w:val="auto"/>
                  <w:sz w:val="18"/>
                  <w:szCs w:val="18"/>
                </w:rPr>
                <w:delText>#</w:delText>
              </w:r>
            </w:del>
            <w:ins w:id="1517" w:author="Author" w:date="2023-04-25T16:29:00Z">
              <w:r w:rsidR="002B3468">
                <w:rPr>
                  <w:rFonts w:ascii="Roboto" w:hAnsi="Roboto" w:cstheme="majorBidi"/>
                  <w:color w:val="auto"/>
                  <w:sz w:val="18"/>
                  <w:szCs w:val="18"/>
                </w:rPr>
                <w:t>Number</w:t>
              </w:r>
            </w:ins>
            <w:r w:rsidRPr="00F51708">
              <w:rPr>
                <w:rFonts w:ascii="Roboto" w:hAnsi="Roboto" w:cstheme="majorBidi"/>
                <w:color w:val="auto"/>
                <w:sz w:val="18"/>
                <w:szCs w:val="18"/>
              </w:rPr>
              <w:t xml:space="preserve"> of Member State contributors to the </w:t>
            </w:r>
            <w:del w:id="1518" w:author="Author" w:date="2023-04-25T16:29:00Z">
              <w:r w:rsidRPr="00F51708" w:rsidDel="002B3468">
                <w:rPr>
                  <w:rFonts w:ascii="Roboto" w:hAnsi="Roboto" w:cstheme="majorBidi"/>
                  <w:color w:val="auto"/>
                  <w:sz w:val="18"/>
                  <w:szCs w:val="18"/>
                </w:rPr>
                <w:delText>SPTF</w:delText>
              </w:r>
            </w:del>
            <w:ins w:id="1519" w:author="Author" w:date="2023-04-25T16:29:00Z">
              <w:r w:rsidR="002B3468" w:rsidRPr="00F46EDF">
                <w:rPr>
                  <w:rStyle w:val="Hyperlink"/>
                  <w:rFonts w:ascii="Roboto" w:hAnsi="Roboto"/>
                  <w:sz w:val="18"/>
                  <w:szCs w:val="18"/>
                </w:rPr>
                <w:t>s</w:t>
              </w:r>
              <w:r w:rsidR="002B3468" w:rsidRPr="00F46EDF" w:rsidDel="006F35EF">
                <w:rPr>
                  <w:rFonts w:ascii="Roboto" w:hAnsi="Roboto"/>
                  <w:sz w:val="18"/>
                  <w:szCs w:val="18"/>
                </w:rPr>
                <w:t xml:space="preserve">pecial </w:t>
              </w:r>
              <w:r w:rsidR="002B3468" w:rsidRPr="00F46EDF">
                <w:rPr>
                  <w:rFonts w:ascii="Roboto" w:hAnsi="Roboto"/>
                  <w:sz w:val="18"/>
                  <w:szCs w:val="18"/>
                </w:rPr>
                <w:t>p</w:t>
              </w:r>
              <w:r w:rsidR="002B3468" w:rsidRPr="00F46EDF" w:rsidDel="006F35EF">
                <w:rPr>
                  <w:rFonts w:ascii="Roboto" w:hAnsi="Roboto"/>
                  <w:sz w:val="18"/>
                  <w:szCs w:val="18"/>
                </w:rPr>
                <w:t xml:space="preserve">urpose </w:t>
              </w:r>
              <w:r w:rsidR="002B3468" w:rsidRPr="00F46EDF">
                <w:rPr>
                  <w:rFonts w:ascii="Roboto" w:hAnsi="Roboto"/>
                  <w:sz w:val="18"/>
                  <w:szCs w:val="18"/>
                </w:rPr>
                <w:t>t</w:t>
              </w:r>
              <w:r w:rsidR="002B3468" w:rsidRPr="00F46EDF" w:rsidDel="006F35EF">
                <w:rPr>
                  <w:rFonts w:ascii="Roboto" w:hAnsi="Roboto"/>
                  <w:sz w:val="18"/>
                  <w:szCs w:val="18"/>
                </w:rPr>
                <w:t xml:space="preserve">rust </w:t>
              </w:r>
              <w:r w:rsidR="002B3468" w:rsidRPr="00F46EDF">
                <w:rPr>
                  <w:rFonts w:ascii="Roboto" w:hAnsi="Roboto"/>
                  <w:sz w:val="18"/>
                  <w:szCs w:val="18"/>
                </w:rPr>
                <w:t>f</w:t>
              </w:r>
              <w:r w:rsidR="002B3468" w:rsidRPr="00F46EDF" w:rsidDel="006F35EF">
                <w:rPr>
                  <w:rFonts w:ascii="Roboto" w:hAnsi="Roboto"/>
                  <w:sz w:val="18"/>
                  <w:szCs w:val="18"/>
                </w:rPr>
                <w:t>und</w:t>
              </w:r>
            </w:ins>
            <w:r w:rsidRPr="00F51708">
              <w:rPr>
                <w:rFonts w:ascii="Roboto" w:hAnsi="Roboto" w:cstheme="majorBidi"/>
                <w:color w:val="auto"/>
                <w:sz w:val="18"/>
                <w:szCs w:val="18"/>
              </w:rPr>
              <w:t> (annually)</w:t>
            </w:r>
          </w:p>
          <w:p w14:paraId="5B57D4AF" w14:textId="77777777" w:rsidR="00C53243" w:rsidRPr="00F51708" w:rsidRDefault="00C53243">
            <w:pPr>
              <w:pStyle w:val="Default"/>
              <w:rPr>
                <w:rFonts w:ascii="Roboto" w:hAnsi="Roboto" w:cstheme="majorHAnsi"/>
                <w:color w:val="auto"/>
                <w:sz w:val="18"/>
                <w:szCs w:val="18"/>
              </w:rPr>
            </w:pPr>
          </w:p>
        </w:tc>
        <w:tc>
          <w:tcPr>
            <w:tcW w:w="1783" w:type="dxa"/>
            <w:tcBorders>
              <w:top w:val="nil"/>
              <w:left w:val="nil"/>
              <w:bottom w:val="nil"/>
              <w:right w:val="nil"/>
            </w:tcBorders>
          </w:tcPr>
          <w:p w14:paraId="53872426"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34 (2019)</w:t>
            </w:r>
          </w:p>
        </w:tc>
        <w:tc>
          <w:tcPr>
            <w:tcW w:w="1413" w:type="dxa"/>
            <w:gridSpan w:val="2"/>
            <w:tcBorders>
              <w:top w:val="nil"/>
              <w:left w:val="nil"/>
              <w:bottom w:val="nil"/>
              <w:right w:val="single" w:sz="4" w:space="0" w:color="auto"/>
            </w:tcBorders>
          </w:tcPr>
          <w:p w14:paraId="0282B933"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55</w:t>
            </w:r>
          </w:p>
        </w:tc>
        <w:tc>
          <w:tcPr>
            <w:tcW w:w="1231" w:type="dxa"/>
            <w:tcBorders>
              <w:top w:val="nil"/>
              <w:left w:val="nil"/>
              <w:bottom w:val="nil"/>
              <w:right w:val="single" w:sz="4" w:space="0" w:color="auto"/>
            </w:tcBorders>
          </w:tcPr>
          <w:p w14:paraId="6C078283"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F0A08">
              <w:rPr>
                <w:rStyle w:val="normaltextrun"/>
                <w:rFonts w:ascii="Roboto" w:hAnsi="Roboto"/>
                <w:sz w:val="18"/>
                <w:szCs w:val="18"/>
              </w:rPr>
              <w:t>27</w:t>
            </w:r>
          </w:p>
        </w:tc>
        <w:tc>
          <w:tcPr>
            <w:tcW w:w="895" w:type="dxa"/>
            <w:tcBorders>
              <w:top w:val="nil"/>
              <w:left w:val="nil"/>
              <w:bottom w:val="nil"/>
              <w:right w:val="single" w:sz="4" w:space="0" w:color="auto"/>
            </w:tcBorders>
          </w:tcPr>
          <w:p w14:paraId="7726C324" w14:textId="45F1AB2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del w:id="1520" w:author="Author" w:date="2023-04-25T13:39:00Z">
              <w:r w:rsidRPr="00F51708" w:rsidDel="00B1715C">
                <w:rPr>
                  <w:rStyle w:val="normaltextrun"/>
                  <w:rFonts w:ascii="Roboto" w:hAnsi="Roboto"/>
                  <w:sz w:val="18"/>
                  <w:szCs w:val="18"/>
                </w:rPr>
                <w:delText>DCO</w:delText>
              </w:r>
            </w:del>
            <w:ins w:id="1521" w:author="Author" w:date="2023-04-25T13:39:00Z">
              <w:r w:rsidR="00B1715C" w:rsidRPr="00930C67">
                <w:rPr>
                  <w:rStyle w:val="normaltextrun"/>
                  <w:rFonts w:ascii="Roboto" w:hAnsi="Roboto"/>
                  <w:sz w:val="18"/>
                  <w:szCs w:val="18"/>
                </w:rPr>
                <w:t xml:space="preserve"> Development Coordination Office</w:t>
              </w:r>
            </w:ins>
          </w:p>
        </w:tc>
      </w:tr>
      <w:tr w:rsidR="00C53243" w:rsidRPr="00F51708" w14:paraId="70EB8D1D" w14:textId="77777777" w:rsidTr="002E4F2B">
        <w:tc>
          <w:tcPr>
            <w:tcW w:w="2971" w:type="dxa"/>
            <w:tcBorders>
              <w:top w:val="nil"/>
              <w:bottom w:val="single" w:sz="4" w:space="0" w:color="auto"/>
              <w:right w:val="nil"/>
            </w:tcBorders>
          </w:tcPr>
          <w:p w14:paraId="52084079" w14:textId="77777777" w:rsidR="00C53243" w:rsidRPr="00F51708" w:rsidRDefault="00C53243">
            <w:pPr>
              <w:rPr>
                <w:rFonts w:ascii="Roboto" w:hAnsi="Roboto" w:cs="Calibri"/>
                <w:sz w:val="18"/>
                <w:szCs w:val="18"/>
              </w:rPr>
            </w:pPr>
          </w:p>
        </w:tc>
        <w:tc>
          <w:tcPr>
            <w:tcW w:w="6647" w:type="dxa"/>
            <w:gridSpan w:val="2"/>
            <w:tcBorders>
              <w:top w:val="nil"/>
              <w:left w:val="nil"/>
              <w:bottom w:val="single" w:sz="4" w:space="0" w:color="auto"/>
              <w:right w:val="nil"/>
            </w:tcBorders>
          </w:tcPr>
          <w:p w14:paraId="219E520D" w14:textId="29FC2DB0" w:rsidR="00C53243" w:rsidRPr="00F51708" w:rsidRDefault="00C53243">
            <w:pPr>
              <w:pStyle w:val="Default"/>
              <w:rPr>
                <w:rFonts w:ascii="Roboto" w:hAnsi="Roboto" w:cstheme="majorBidi"/>
                <w:color w:val="auto"/>
                <w:sz w:val="18"/>
                <w:szCs w:val="18"/>
              </w:rPr>
            </w:pPr>
            <w:del w:id="1522" w:author="Author" w:date="2023-04-25T16:29:00Z">
              <w:r w:rsidRPr="7F8B6833" w:rsidDel="002B3468">
                <w:rPr>
                  <w:rFonts w:ascii="Roboto" w:hAnsi="Roboto" w:cstheme="majorBidi"/>
                  <w:color w:val="auto"/>
                  <w:sz w:val="18"/>
                  <w:szCs w:val="18"/>
                </w:rPr>
                <w:delText>#</w:delText>
              </w:r>
            </w:del>
            <w:ins w:id="1523" w:author="Author" w:date="2023-04-25T16:29:00Z">
              <w:r w:rsidR="002B3468">
                <w:rPr>
                  <w:rFonts w:ascii="Roboto" w:hAnsi="Roboto" w:cstheme="majorBidi"/>
                  <w:color w:val="auto"/>
                  <w:sz w:val="18"/>
                  <w:szCs w:val="18"/>
                </w:rPr>
                <w:t>Number</w:t>
              </w:r>
            </w:ins>
            <w:r w:rsidRPr="7F8B6833">
              <w:rPr>
                <w:rFonts w:ascii="Roboto" w:hAnsi="Roboto" w:cstheme="majorBidi"/>
                <w:color w:val="auto"/>
                <w:sz w:val="18"/>
                <w:szCs w:val="18"/>
              </w:rPr>
              <w:t xml:space="preserve"> of Member States committed to multi-year contribution</w:t>
            </w:r>
            <w:ins w:id="1524" w:author="Author" w:date="2023-04-25T16:29:00Z">
              <w:r w:rsidR="002B3468">
                <w:rPr>
                  <w:rFonts w:ascii="Roboto" w:hAnsi="Roboto" w:cstheme="majorBidi"/>
                  <w:color w:val="auto"/>
                  <w:sz w:val="18"/>
                  <w:szCs w:val="18"/>
                </w:rPr>
                <w:t>s</w:t>
              </w:r>
            </w:ins>
            <w:r w:rsidRPr="7F8B6833">
              <w:rPr>
                <w:rFonts w:ascii="Roboto" w:hAnsi="Roboto" w:cstheme="majorBidi"/>
                <w:color w:val="auto"/>
                <w:sz w:val="18"/>
                <w:szCs w:val="18"/>
              </w:rPr>
              <w:t xml:space="preserve"> to </w:t>
            </w:r>
            <w:ins w:id="1525" w:author="Author" w:date="2023-04-25T16:30:00Z">
              <w:r w:rsidR="002B3468">
                <w:rPr>
                  <w:rFonts w:ascii="Roboto" w:hAnsi="Roboto" w:cstheme="majorBidi"/>
                  <w:color w:val="auto"/>
                  <w:sz w:val="18"/>
                  <w:szCs w:val="18"/>
                </w:rPr>
                <w:t xml:space="preserve">the </w:t>
              </w:r>
            </w:ins>
            <w:del w:id="1526" w:author="Author" w:date="2023-04-25T16:28:00Z">
              <w:r w:rsidRPr="7F8B6833" w:rsidDel="002B3468">
                <w:rPr>
                  <w:rFonts w:ascii="Roboto" w:hAnsi="Roboto" w:cstheme="majorBidi"/>
                  <w:color w:val="auto"/>
                  <w:sz w:val="18"/>
                  <w:szCs w:val="18"/>
                </w:rPr>
                <w:delText>SPTF</w:delText>
              </w:r>
            </w:del>
            <w:ins w:id="1527" w:author="Author" w:date="2023-04-25T16:28:00Z">
              <w:r w:rsidR="002B3468" w:rsidRPr="00F46EDF">
                <w:rPr>
                  <w:rStyle w:val="Hyperlink"/>
                  <w:rFonts w:ascii="Roboto" w:hAnsi="Roboto"/>
                  <w:sz w:val="18"/>
                  <w:szCs w:val="18"/>
                </w:rPr>
                <w:t>s</w:t>
              </w:r>
              <w:r w:rsidR="002B3468" w:rsidRPr="00F46EDF" w:rsidDel="006F35EF">
                <w:rPr>
                  <w:rFonts w:ascii="Roboto" w:hAnsi="Roboto"/>
                  <w:sz w:val="18"/>
                  <w:szCs w:val="18"/>
                </w:rPr>
                <w:t xml:space="preserve">pecial </w:t>
              </w:r>
              <w:r w:rsidR="002B3468" w:rsidRPr="00F46EDF">
                <w:rPr>
                  <w:rFonts w:ascii="Roboto" w:hAnsi="Roboto"/>
                  <w:sz w:val="18"/>
                  <w:szCs w:val="18"/>
                </w:rPr>
                <w:t>p</w:t>
              </w:r>
              <w:r w:rsidR="002B3468" w:rsidRPr="00F46EDF" w:rsidDel="006F35EF">
                <w:rPr>
                  <w:rFonts w:ascii="Roboto" w:hAnsi="Roboto"/>
                  <w:sz w:val="18"/>
                  <w:szCs w:val="18"/>
                </w:rPr>
                <w:t xml:space="preserve">urpose </w:t>
              </w:r>
              <w:r w:rsidR="002B3468" w:rsidRPr="00F46EDF">
                <w:rPr>
                  <w:rFonts w:ascii="Roboto" w:hAnsi="Roboto"/>
                  <w:sz w:val="18"/>
                  <w:szCs w:val="18"/>
                </w:rPr>
                <w:t>t</w:t>
              </w:r>
              <w:r w:rsidR="002B3468" w:rsidRPr="00F46EDF" w:rsidDel="006F35EF">
                <w:rPr>
                  <w:rFonts w:ascii="Roboto" w:hAnsi="Roboto"/>
                  <w:sz w:val="18"/>
                  <w:szCs w:val="18"/>
                </w:rPr>
                <w:t xml:space="preserve">rust </w:t>
              </w:r>
              <w:r w:rsidR="002B3468" w:rsidRPr="00F46EDF">
                <w:rPr>
                  <w:rFonts w:ascii="Roboto" w:hAnsi="Roboto"/>
                  <w:sz w:val="18"/>
                  <w:szCs w:val="18"/>
                </w:rPr>
                <w:t>f</w:t>
              </w:r>
              <w:r w:rsidR="002B3468" w:rsidRPr="00F46EDF" w:rsidDel="006F35EF">
                <w:rPr>
                  <w:rFonts w:ascii="Roboto" w:hAnsi="Roboto"/>
                  <w:sz w:val="18"/>
                  <w:szCs w:val="18"/>
                </w:rPr>
                <w:t>und</w:t>
              </w:r>
            </w:ins>
          </w:p>
          <w:p w14:paraId="51BE8C5F" w14:textId="77777777" w:rsidR="00C53243" w:rsidRPr="00F51708" w:rsidRDefault="00C53243">
            <w:pPr>
              <w:pStyle w:val="Default"/>
              <w:rPr>
                <w:rFonts w:ascii="Roboto" w:hAnsi="Roboto" w:cstheme="majorHAnsi"/>
                <w:color w:val="auto"/>
                <w:sz w:val="18"/>
                <w:szCs w:val="18"/>
              </w:rPr>
            </w:pPr>
          </w:p>
        </w:tc>
        <w:tc>
          <w:tcPr>
            <w:tcW w:w="1783" w:type="dxa"/>
            <w:tcBorders>
              <w:top w:val="nil"/>
              <w:left w:val="nil"/>
              <w:bottom w:val="single" w:sz="4" w:space="0" w:color="auto"/>
              <w:right w:val="nil"/>
            </w:tcBorders>
          </w:tcPr>
          <w:p w14:paraId="161BF593"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10 (2019)</w:t>
            </w:r>
          </w:p>
        </w:tc>
        <w:tc>
          <w:tcPr>
            <w:tcW w:w="1413" w:type="dxa"/>
            <w:gridSpan w:val="2"/>
            <w:tcBorders>
              <w:top w:val="nil"/>
              <w:left w:val="nil"/>
              <w:bottom w:val="single" w:sz="4" w:space="0" w:color="auto"/>
              <w:right w:val="single" w:sz="4" w:space="0" w:color="auto"/>
            </w:tcBorders>
          </w:tcPr>
          <w:p w14:paraId="49A8D2CE"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30</w:t>
            </w:r>
          </w:p>
        </w:tc>
        <w:tc>
          <w:tcPr>
            <w:tcW w:w="1231" w:type="dxa"/>
            <w:tcBorders>
              <w:top w:val="nil"/>
              <w:left w:val="nil"/>
              <w:bottom w:val="single" w:sz="4" w:space="0" w:color="auto"/>
              <w:right w:val="single" w:sz="4" w:space="0" w:color="auto"/>
            </w:tcBorders>
          </w:tcPr>
          <w:p w14:paraId="6CAC10D6"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F0A08">
              <w:rPr>
                <w:rStyle w:val="normaltextrun"/>
                <w:rFonts w:ascii="Roboto" w:hAnsi="Roboto"/>
                <w:sz w:val="18"/>
                <w:szCs w:val="18"/>
              </w:rPr>
              <w:t>9</w:t>
            </w:r>
          </w:p>
        </w:tc>
        <w:tc>
          <w:tcPr>
            <w:tcW w:w="895" w:type="dxa"/>
            <w:tcBorders>
              <w:top w:val="nil"/>
              <w:left w:val="nil"/>
              <w:bottom w:val="single" w:sz="4" w:space="0" w:color="auto"/>
              <w:right w:val="single" w:sz="4" w:space="0" w:color="auto"/>
            </w:tcBorders>
          </w:tcPr>
          <w:p w14:paraId="200EC014" w14:textId="4D9E972A"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del w:id="1528" w:author="Author" w:date="2023-04-25T13:39:00Z">
              <w:r w:rsidRPr="00F51708" w:rsidDel="00B1715C">
                <w:rPr>
                  <w:rStyle w:val="normaltextrun"/>
                  <w:rFonts w:ascii="Roboto" w:hAnsi="Roboto"/>
                  <w:sz w:val="18"/>
                  <w:szCs w:val="18"/>
                </w:rPr>
                <w:delText>DCO</w:delText>
              </w:r>
            </w:del>
            <w:ins w:id="1529" w:author="Author" w:date="2023-04-25T13:39:00Z">
              <w:r w:rsidR="00B1715C" w:rsidRPr="00930C67">
                <w:rPr>
                  <w:rStyle w:val="normaltextrun"/>
                  <w:rFonts w:ascii="Roboto" w:hAnsi="Roboto"/>
                  <w:sz w:val="18"/>
                  <w:szCs w:val="18"/>
                </w:rPr>
                <w:t xml:space="preserve"> Development Coordination Office</w:t>
              </w:r>
            </w:ins>
          </w:p>
        </w:tc>
      </w:tr>
      <w:tr w:rsidR="00C53243" w:rsidRPr="00F51708" w14:paraId="4749EDA1" w14:textId="77777777" w:rsidTr="002E4F2B">
        <w:tc>
          <w:tcPr>
            <w:tcW w:w="2971" w:type="dxa"/>
            <w:tcBorders>
              <w:bottom w:val="nil"/>
              <w:right w:val="nil"/>
            </w:tcBorders>
          </w:tcPr>
          <w:p w14:paraId="1791872D" w14:textId="6C977031" w:rsidR="00C53243" w:rsidRPr="002B3468" w:rsidRDefault="00C53243">
            <w:pPr>
              <w:pStyle w:val="paragraph"/>
              <w:shd w:val="clear" w:color="auto" w:fill="FFFFFF" w:themeFill="background1"/>
              <w:spacing w:before="0" w:beforeAutospacing="0" w:after="0" w:afterAutospacing="0"/>
              <w:textAlignment w:val="baseline"/>
              <w:rPr>
                <w:rFonts w:ascii="Roboto" w:hAnsi="Roboto"/>
                <w:sz w:val="18"/>
                <w:szCs w:val="18"/>
              </w:rPr>
            </w:pPr>
            <w:r w:rsidRPr="002B3468" w:rsidDel="006F35EF">
              <w:rPr>
                <w:rFonts w:ascii="Roboto" w:hAnsi="Roboto"/>
                <w:sz w:val="18"/>
                <w:szCs w:val="18"/>
              </w:rPr>
              <w:t xml:space="preserve">3.1.2 </w:t>
            </w:r>
            <w:r w:rsidRPr="002B3468" w:rsidDel="006F35EF">
              <w:rPr>
                <w:rFonts w:ascii="Roboto" w:hAnsi="Roboto"/>
                <w:sz w:val="18"/>
                <w:szCs w:val="18"/>
                <w:rPrChange w:id="1530" w:author="Author" w:date="2023-04-25T16:27:00Z">
                  <w:rPr>
                    <w:rFonts w:ascii="Roboto" w:hAnsi="Roboto"/>
                    <w:b/>
                    <w:bCs/>
                    <w:sz w:val="18"/>
                    <w:szCs w:val="18"/>
                  </w:rPr>
                </w:rPrChange>
              </w:rPr>
              <w:t xml:space="preserve">Effective and results-based management of the </w:t>
            </w:r>
            <w:del w:id="1531" w:author="Author" w:date="2023-04-25T16:27:00Z">
              <w:r w:rsidRPr="002B3468" w:rsidDel="002B3468">
                <w:rPr>
                  <w:sz w:val="18"/>
                  <w:szCs w:val="18"/>
                  <w:lang w:eastAsia="en-US"/>
                  <w:rPrChange w:id="1532" w:author="Author" w:date="2023-04-25T16:27:00Z">
                    <w:rPr>
                      <w:lang w:eastAsia="en-US"/>
                    </w:rPr>
                  </w:rPrChange>
                </w:rPr>
                <w:fldChar w:fldCharType="begin"/>
              </w:r>
              <w:r w:rsidRPr="002B3468" w:rsidDel="002B3468">
                <w:rPr>
                  <w:sz w:val="18"/>
                  <w:szCs w:val="18"/>
                  <w:rPrChange w:id="1533" w:author="Author" w:date="2023-04-25T16:27:00Z">
                    <w:rPr/>
                  </w:rPrChange>
                </w:rPr>
                <w:delInstrText>HYPERLINK "https://unsdg.un.org/SPTF"</w:delInstrText>
              </w:r>
              <w:r w:rsidRPr="001F649D" w:rsidDel="002B3468">
                <w:rPr>
                  <w:sz w:val="18"/>
                  <w:szCs w:val="18"/>
                </w:rPr>
              </w:r>
              <w:r w:rsidRPr="002B3468" w:rsidDel="002B3468">
                <w:rPr>
                  <w:lang w:eastAsia="en-US"/>
                  <w:rPrChange w:id="1534" w:author="Author" w:date="2023-04-25T16:27:00Z">
                    <w:rPr>
                      <w:rStyle w:val="Hyperlink"/>
                      <w:rFonts w:ascii="Roboto" w:hAnsi="Roboto"/>
                      <w:b/>
                      <w:bCs/>
                      <w:sz w:val="18"/>
                      <w:szCs w:val="18"/>
                    </w:rPr>
                  </w:rPrChange>
                </w:rPr>
                <w:fldChar w:fldCharType="separate"/>
              </w:r>
              <w:r w:rsidRPr="002B3468" w:rsidDel="002B3468">
                <w:rPr>
                  <w:rPrChange w:id="1535" w:author="Author" w:date="2023-04-25T16:27:00Z">
                    <w:rPr>
                      <w:rStyle w:val="Hyperlink"/>
                      <w:rFonts w:ascii="Roboto" w:hAnsi="Roboto"/>
                      <w:b/>
                      <w:bCs/>
                      <w:sz w:val="18"/>
                      <w:szCs w:val="18"/>
                    </w:rPr>
                  </w:rPrChange>
                </w:rPr>
                <w:delText>Special Purpose Trust Fund</w:delText>
              </w:r>
              <w:r w:rsidRPr="002B3468" w:rsidDel="002B3468">
                <w:rPr>
                  <w:rStyle w:val="Hyperlink"/>
                  <w:rFonts w:ascii="Roboto" w:hAnsi="Roboto"/>
                  <w:sz w:val="18"/>
                  <w:szCs w:val="18"/>
                  <w:lang w:eastAsia="en-US"/>
                  <w:rPrChange w:id="1536" w:author="Author" w:date="2023-04-25T16:27:00Z">
                    <w:rPr>
                      <w:rStyle w:val="Hyperlink"/>
                      <w:rFonts w:ascii="Roboto" w:hAnsi="Roboto"/>
                      <w:b/>
                      <w:bCs/>
                      <w:sz w:val="18"/>
                      <w:szCs w:val="18"/>
                    </w:rPr>
                  </w:rPrChange>
                </w:rPr>
                <w:fldChar w:fldCharType="end"/>
              </w:r>
            </w:del>
            <w:ins w:id="1537" w:author="Author" w:date="2023-04-25T16:27:00Z">
              <w:r w:rsidR="002B3468" w:rsidRPr="002B3468">
                <w:rPr>
                  <w:rStyle w:val="Hyperlink"/>
                  <w:rFonts w:ascii="Roboto" w:hAnsi="Roboto"/>
                  <w:sz w:val="18"/>
                  <w:szCs w:val="18"/>
                  <w:rPrChange w:id="1538" w:author="Author" w:date="2023-04-25T16:27:00Z">
                    <w:rPr>
                      <w:rStyle w:val="Hyperlink"/>
                      <w:rFonts w:ascii="Roboto" w:hAnsi="Roboto"/>
                      <w:b/>
                      <w:bCs/>
                      <w:sz w:val="18"/>
                      <w:szCs w:val="18"/>
                    </w:rPr>
                  </w:rPrChange>
                </w:rPr>
                <w:t>s</w:t>
              </w:r>
              <w:r w:rsidR="002B3468" w:rsidRPr="002B3468" w:rsidDel="006F35EF">
                <w:rPr>
                  <w:rPrChange w:id="1539" w:author="Author" w:date="2023-04-25T16:27:00Z">
                    <w:rPr>
                      <w:rStyle w:val="Hyperlink"/>
                      <w:rFonts w:ascii="Roboto" w:hAnsi="Roboto"/>
                      <w:b/>
                      <w:bCs/>
                      <w:sz w:val="18"/>
                      <w:szCs w:val="18"/>
                    </w:rPr>
                  </w:rPrChange>
                </w:rPr>
                <w:t xml:space="preserve">pecial </w:t>
              </w:r>
              <w:r w:rsidR="002B3468" w:rsidRPr="002B3468">
                <w:rPr>
                  <w:rFonts w:ascii="Roboto" w:hAnsi="Roboto"/>
                  <w:sz w:val="18"/>
                  <w:szCs w:val="18"/>
                  <w:rPrChange w:id="1540" w:author="Author" w:date="2023-04-25T16:27:00Z">
                    <w:rPr>
                      <w:rFonts w:ascii="Roboto" w:hAnsi="Roboto"/>
                      <w:b/>
                      <w:bCs/>
                      <w:sz w:val="18"/>
                      <w:szCs w:val="18"/>
                    </w:rPr>
                  </w:rPrChange>
                </w:rPr>
                <w:t>p</w:t>
              </w:r>
              <w:r w:rsidR="002B3468" w:rsidRPr="002B3468" w:rsidDel="006F35EF">
                <w:rPr>
                  <w:rPrChange w:id="1541" w:author="Author" w:date="2023-04-25T16:27:00Z">
                    <w:rPr>
                      <w:rStyle w:val="Hyperlink"/>
                      <w:rFonts w:ascii="Roboto" w:hAnsi="Roboto"/>
                      <w:b/>
                      <w:bCs/>
                      <w:sz w:val="18"/>
                      <w:szCs w:val="18"/>
                    </w:rPr>
                  </w:rPrChange>
                </w:rPr>
                <w:t xml:space="preserve">urpose </w:t>
              </w:r>
              <w:r w:rsidR="002B3468" w:rsidRPr="002B3468">
                <w:rPr>
                  <w:rFonts w:ascii="Roboto" w:hAnsi="Roboto"/>
                  <w:sz w:val="18"/>
                  <w:szCs w:val="18"/>
                  <w:rPrChange w:id="1542" w:author="Author" w:date="2023-04-25T16:27:00Z">
                    <w:rPr>
                      <w:rFonts w:ascii="Roboto" w:hAnsi="Roboto"/>
                      <w:b/>
                      <w:bCs/>
                      <w:sz w:val="18"/>
                      <w:szCs w:val="18"/>
                    </w:rPr>
                  </w:rPrChange>
                </w:rPr>
                <w:t>t</w:t>
              </w:r>
              <w:r w:rsidR="002B3468" w:rsidRPr="002B3468" w:rsidDel="006F35EF">
                <w:rPr>
                  <w:rPrChange w:id="1543" w:author="Author" w:date="2023-04-25T16:27:00Z">
                    <w:rPr>
                      <w:rStyle w:val="Hyperlink"/>
                      <w:rFonts w:ascii="Roboto" w:hAnsi="Roboto"/>
                      <w:b/>
                      <w:bCs/>
                      <w:sz w:val="18"/>
                      <w:szCs w:val="18"/>
                    </w:rPr>
                  </w:rPrChange>
                </w:rPr>
                <w:t xml:space="preserve">rust </w:t>
              </w:r>
              <w:r w:rsidR="002B3468" w:rsidRPr="002B3468">
                <w:rPr>
                  <w:rFonts w:ascii="Roboto" w:hAnsi="Roboto"/>
                  <w:sz w:val="18"/>
                  <w:szCs w:val="18"/>
                  <w:rPrChange w:id="1544" w:author="Author" w:date="2023-04-25T16:27:00Z">
                    <w:rPr>
                      <w:rFonts w:ascii="Roboto" w:hAnsi="Roboto"/>
                      <w:b/>
                      <w:bCs/>
                      <w:sz w:val="18"/>
                      <w:szCs w:val="18"/>
                    </w:rPr>
                  </w:rPrChange>
                </w:rPr>
                <w:t>f</w:t>
              </w:r>
              <w:r w:rsidR="002B3468" w:rsidRPr="002B3468" w:rsidDel="006F35EF">
                <w:rPr>
                  <w:rPrChange w:id="1545" w:author="Author" w:date="2023-04-25T16:27:00Z">
                    <w:rPr>
                      <w:rStyle w:val="Hyperlink"/>
                      <w:rFonts w:ascii="Roboto" w:hAnsi="Roboto"/>
                      <w:b/>
                      <w:bCs/>
                      <w:sz w:val="18"/>
                      <w:szCs w:val="18"/>
                    </w:rPr>
                  </w:rPrChange>
                </w:rPr>
                <w:t>und</w:t>
              </w:r>
            </w:ins>
            <w:del w:id="1546" w:author="Author" w:date="2023-04-25T16:27:00Z">
              <w:r w:rsidRPr="002B3468" w:rsidDel="002B3468">
                <w:rPr>
                  <w:rFonts w:ascii="Roboto" w:hAnsi="Roboto"/>
                  <w:sz w:val="18"/>
                  <w:szCs w:val="18"/>
                  <w:rPrChange w:id="1547" w:author="Author" w:date="2023-04-25T16:27:00Z">
                    <w:rPr>
                      <w:rFonts w:ascii="Roboto" w:hAnsi="Roboto"/>
                      <w:b/>
                      <w:bCs/>
                      <w:sz w:val="18"/>
                      <w:szCs w:val="18"/>
                    </w:rPr>
                  </w:rPrChange>
                </w:rPr>
                <w:delText xml:space="preserve"> (SPTF)</w:delText>
              </w:r>
            </w:del>
            <w:r w:rsidRPr="002B3468" w:rsidDel="006F35EF">
              <w:rPr>
                <w:rFonts w:ascii="Roboto" w:hAnsi="Roboto"/>
                <w:sz w:val="18"/>
                <w:szCs w:val="18"/>
                <w:rPrChange w:id="1548" w:author="Author" w:date="2023-04-25T16:27:00Z">
                  <w:rPr>
                    <w:rFonts w:ascii="Roboto" w:hAnsi="Roboto"/>
                    <w:b/>
                    <w:bCs/>
                    <w:sz w:val="18"/>
                    <w:szCs w:val="18"/>
                  </w:rPr>
                </w:rPrChange>
              </w:rPr>
              <w:t xml:space="preserve"> </w:t>
            </w:r>
            <w:r w:rsidRPr="002B3468">
              <w:rPr>
                <w:rFonts w:ascii="Roboto" w:hAnsi="Roboto"/>
                <w:sz w:val="18"/>
                <w:szCs w:val="18"/>
                <w:rPrChange w:id="1549" w:author="Author" w:date="2023-04-25T16:27:00Z">
                  <w:rPr>
                    <w:rFonts w:ascii="Roboto" w:hAnsi="Roboto"/>
                    <w:b/>
                    <w:bCs/>
                    <w:sz w:val="18"/>
                    <w:szCs w:val="18"/>
                  </w:rPr>
                </w:rPrChange>
              </w:rPr>
              <w:t xml:space="preserve">for the </w:t>
            </w:r>
            <w:del w:id="1550" w:author="Author" w:date="2023-04-25T16:27:00Z">
              <w:r w:rsidRPr="002B3468" w:rsidDel="002B3468">
                <w:rPr>
                  <w:rFonts w:ascii="Roboto" w:hAnsi="Roboto"/>
                  <w:sz w:val="18"/>
                  <w:szCs w:val="18"/>
                  <w:rPrChange w:id="1551" w:author="Author" w:date="2023-04-25T16:27:00Z">
                    <w:rPr>
                      <w:rFonts w:ascii="Roboto" w:hAnsi="Roboto"/>
                      <w:b/>
                      <w:bCs/>
                      <w:sz w:val="18"/>
                      <w:szCs w:val="18"/>
                    </w:rPr>
                  </w:rPrChange>
                </w:rPr>
                <w:delText>RC</w:delText>
              </w:r>
            </w:del>
            <w:ins w:id="1552" w:author="Author" w:date="2023-04-25T16:27:00Z">
              <w:r w:rsidR="002B3468" w:rsidRPr="002B3468">
                <w:rPr>
                  <w:rFonts w:ascii="Roboto" w:hAnsi="Roboto"/>
                  <w:sz w:val="18"/>
                  <w:szCs w:val="18"/>
                  <w:rPrChange w:id="1553" w:author="Author" w:date="2023-04-25T16:27:00Z">
                    <w:rPr>
                      <w:rFonts w:ascii="Roboto" w:hAnsi="Roboto"/>
                      <w:b/>
                      <w:bCs/>
                      <w:sz w:val="18"/>
                      <w:szCs w:val="18"/>
                    </w:rPr>
                  </w:rPrChange>
                </w:rPr>
                <w:t>r</w:t>
              </w:r>
              <w:r w:rsidR="002B3468" w:rsidRPr="002B3468">
                <w:rPr>
                  <w:sz w:val="18"/>
                  <w:szCs w:val="18"/>
                  <w:rPrChange w:id="1554" w:author="Author" w:date="2023-04-25T16:27:00Z">
                    <w:rPr>
                      <w:b/>
                      <w:bCs/>
                    </w:rPr>
                  </w:rPrChange>
                </w:rPr>
                <w:t>esident coordinator</w:t>
              </w:r>
            </w:ins>
            <w:r w:rsidRPr="002B3468">
              <w:rPr>
                <w:rFonts w:ascii="Roboto" w:hAnsi="Roboto"/>
                <w:sz w:val="18"/>
                <w:szCs w:val="18"/>
                <w:rPrChange w:id="1555" w:author="Author" w:date="2023-04-25T16:27:00Z">
                  <w:rPr>
                    <w:rFonts w:ascii="Roboto" w:hAnsi="Roboto"/>
                    <w:b/>
                    <w:bCs/>
                    <w:sz w:val="18"/>
                    <w:szCs w:val="18"/>
                  </w:rPr>
                </w:rPrChange>
              </w:rPr>
              <w:t xml:space="preserve"> system </w:t>
            </w:r>
          </w:p>
        </w:tc>
        <w:tc>
          <w:tcPr>
            <w:tcW w:w="6647" w:type="dxa"/>
            <w:gridSpan w:val="2"/>
            <w:tcBorders>
              <w:left w:val="nil"/>
              <w:bottom w:val="nil"/>
              <w:right w:val="nil"/>
            </w:tcBorders>
          </w:tcPr>
          <w:p w14:paraId="44FB83B8" w14:textId="54B6203D" w:rsidR="00C53243" w:rsidRPr="00F51708" w:rsidRDefault="00C53243">
            <w:pPr>
              <w:pStyle w:val="Default"/>
              <w:rPr>
                <w:color w:val="auto"/>
              </w:rPr>
            </w:pPr>
            <w:del w:id="1556" w:author="Author" w:date="2023-04-25T14:29:00Z">
              <w:r w:rsidRPr="00F51708" w:rsidDel="00A476FF">
                <w:rPr>
                  <w:rFonts w:ascii="Roboto" w:hAnsi="Roboto" w:cstheme="majorBidi"/>
                  <w:color w:val="auto"/>
                  <w:sz w:val="18"/>
                  <w:szCs w:val="18"/>
                </w:rPr>
                <w:delText>%</w:delText>
              </w:r>
            </w:del>
            <w:ins w:id="1557" w:author="Author" w:date="2023-04-25T14:29:00Z">
              <w:r w:rsidR="00A476FF">
                <w:rPr>
                  <w:rFonts w:ascii="Roboto" w:hAnsi="Roboto" w:cstheme="majorHAnsi"/>
                  <w:color w:val="7F7F7F" w:themeColor="text1" w:themeTint="80"/>
                  <w:sz w:val="18"/>
                  <w:szCs w:val="18"/>
                </w:rPr>
                <w:t xml:space="preserve"> Percentage</w:t>
              </w:r>
            </w:ins>
            <w:r w:rsidRPr="00F51708" w:rsidDel="006F35EF">
              <w:rPr>
                <w:rFonts w:ascii="Roboto" w:hAnsi="Roboto" w:cstheme="majorBidi"/>
                <w:color w:val="auto"/>
                <w:sz w:val="18"/>
                <w:szCs w:val="18"/>
              </w:rPr>
              <w:t xml:space="preserve"> of </w:t>
            </w:r>
            <w:ins w:id="1558" w:author="Author" w:date="2023-04-25T16:28:00Z">
              <w:r w:rsidR="002B3468" w:rsidRPr="00F46EDF">
                <w:rPr>
                  <w:rStyle w:val="Hyperlink"/>
                  <w:rFonts w:ascii="Roboto" w:hAnsi="Roboto"/>
                  <w:sz w:val="18"/>
                  <w:szCs w:val="18"/>
                </w:rPr>
                <w:t>s</w:t>
              </w:r>
              <w:r w:rsidR="002B3468" w:rsidRPr="00F46EDF" w:rsidDel="006F35EF">
                <w:rPr>
                  <w:rFonts w:ascii="Roboto" w:hAnsi="Roboto"/>
                  <w:sz w:val="18"/>
                  <w:szCs w:val="18"/>
                </w:rPr>
                <w:t xml:space="preserve">pecial </w:t>
              </w:r>
              <w:r w:rsidR="002B3468" w:rsidRPr="00F46EDF">
                <w:rPr>
                  <w:rFonts w:ascii="Roboto" w:hAnsi="Roboto"/>
                  <w:sz w:val="18"/>
                  <w:szCs w:val="18"/>
                </w:rPr>
                <w:t>p</w:t>
              </w:r>
              <w:r w:rsidR="002B3468" w:rsidRPr="00F46EDF" w:rsidDel="006F35EF">
                <w:rPr>
                  <w:rFonts w:ascii="Roboto" w:hAnsi="Roboto"/>
                  <w:sz w:val="18"/>
                  <w:szCs w:val="18"/>
                </w:rPr>
                <w:t xml:space="preserve">urpose </w:t>
              </w:r>
              <w:r w:rsidR="002B3468" w:rsidRPr="00F46EDF">
                <w:rPr>
                  <w:rFonts w:ascii="Roboto" w:hAnsi="Roboto"/>
                  <w:sz w:val="18"/>
                  <w:szCs w:val="18"/>
                </w:rPr>
                <w:t>t</w:t>
              </w:r>
              <w:r w:rsidR="002B3468" w:rsidRPr="00F46EDF" w:rsidDel="006F35EF">
                <w:rPr>
                  <w:rFonts w:ascii="Roboto" w:hAnsi="Roboto"/>
                  <w:sz w:val="18"/>
                  <w:szCs w:val="18"/>
                </w:rPr>
                <w:t xml:space="preserve">rust </w:t>
              </w:r>
              <w:r w:rsidR="002B3468" w:rsidRPr="00F46EDF">
                <w:rPr>
                  <w:rFonts w:ascii="Roboto" w:hAnsi="Roboto"/>
                  <w:sz w:val="18"/>
                  <w:szCs w:val="18"/>
                </w:rPr>
                <w:t>f</w:t>
              </w:r>
              <w:r w:rsidR="002B3468" w:rsidRPr="00F46EDF" w:rsidDel="006F35EF">
                <w:rPr>
                  <w:rFonts w:ascii="Roboto" w:hAnsi="Roboto"/>
                  <w:sz w:val="18"/>
                  <w:szCs w:val="18"/>
                </w:rPr>
                <w:t>und</w:t>
              </w:r>
            </w:ins>
            <w:del w:id="1559" w:author="Author" w:date="2023-04-25T16:28:00Z">
              <w:r w:rsidRPr="00F51708" w:rsidDel="002B3468">
                <w:rPr>
                  <w:rFonts w:ascii="Roboto" w:hAnsi="Roboto" w:cstheme="majorBidi"/>
                  <w:color w:val="auto"/>
                  <w:sz w:val="18"/>
                  <w:szCs w:val="18"/>
                </w:rPr>
                <w:delText>SPTF</w:delText>
              </w:r>
            </w:del>
            <w:r w:rsidRPr="00F51708" w:rsidDel="006F35EF">
              <w:rPr>
                <w:rFonts w:ascii="Roboto" w:hAnsi="Roboto" w:cstheme="majorBidi"/>
                <w:color w:val="auto"/>
                <w:sz w:val="18"/>
                <w:szCs w:val="18"/>
              </w:rPr>
              <w:t xml:space="preserve"> annual utilization rate</w:t>
            </w:r>
          </w:p>
        </w:tc>
        <w:tc>
          <w:tcPr>
            <w:tcW w:w="1783" w:type="dxa"/>
            <w:tcBorders>
              <w:left w:val="nil"/>
              <w:bottom w:val="nil"/>
              <w:right w:val="nil"/>
            </w:tcBorders>
          </w:tcPr>
          <w:p w14:paraId="7FF8F06C" w14:textId="77777777" w:rsidR="00C53243" w:rsidRPr="00F51708" w:rsidDel="006F35EF"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78% (2019)</w:t>
            </w:r>
          </w:p>
        </w:tc>
        <w:tc>
          <w:tcPr>
            <w:tcW w:w="1413" w:type="dxa"/>
            <w:gridSpan w:val="2"/>
            <w:tcBorders>
              <w:left w:val="nil"/>
              <w:bottom w:val="nil"/>
              <w:right w:val="single" w:sz="4" w:space="0" w:color="auto"/>
            </w:tcBorders>
          </w:tcPr>
          <w:p w14:paraId="0C2C637C" w14:textId="77777777" w:rsidR="00C53243" w:rsidRPr="00F51708" w:rsidDel="006F35EF"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90%</w:t>
            </w:r>
          </w:p>
        </w:tc>
        <w:tc>
          <w:tcPr>
            <w:tcW w:w="1231" w:type="dxa"/>
            <w:tcBorders>
              <w:left w:val="nil"/>
              <w:bottom w:val="nil"/>
              <w:right w:val="single" w:sz="4" w:space="0" w:color="auto"/>
            </w:tcBorders>
          </w:tcPr>
          <w:p w14:paraId="1DF15674"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8</w:t>
            </w:r>
            <w:r>
              <w:rPr>
                <w:rStyle w:val="normaltextrun"/>
                <w:sz w:val="18"/>
                <w:szCs w:val="18"/>
              </w:rPr>
              <w:t>0%</w:t>
            </w:r>
          </w:p>
        </w:tc>
        <w:tc>
          <w:tcPr>
            <w:tcW w:w="895" w:type="dxa"/>
            <w:tcBorders>
              <w:left w:val="nil"/>
              <w:bottom w:val="nil"/>
              <w:right w:val="single" w:sz="4" w:space="0" w:color="auto"/>
            </w:tcBorders>
          </w:tcPr>
          <w:p w14:paraId="4E8E61C7" w14:textId="1BBDB090"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del w:id="1560" w:author="Author" w:date="2023-04-25T13:39:00Z">
              <w:r w:rsidRPr="00F51708" w:rsidDel="00B1715C">
                <w:rPr>
                  <w:rStyle w:val="normaltextrun"/>
                  <w:rFonts w:ascii="Roboto" w:hAnsi="Roboto"/>
                  <w:sz w:val="18"/>
                  <w:szCs w:val="18"/>
                </w:rPr>
                <w:delText>DCO</w:delText>
              </w:r>
            </w:del>
            <w:ins w:id="1561" w:author="Author" w:date="2023-04-25T13:39:00Z">
              <w:r w:rsidR="00B1715C" w:rsidRPr="00930C67">
                <w:rPr>
                  <w:rStyle w:val="normaltextrun"/>
                  <w:rFonts w:ascii="Roboto" w:hAnsi="Roboto"/>
                  <w:sz w:val="18"/>
                  <w:szCs w:val="18"/>
                </w:rPr>
                <w:t xml:space="preserve"> Development Coordination Office</w:t>
              </w:r>
            </w:ins>
          </w:p>
        </w:tc>
      </w:tr>
      <w:tr w:rsidR="00C53243" w:rsidRPr="00F51708" w14:paraId="49393195" w14:textId="77777777" w:rsidTr="002E4F2B">
        <w:tc>
          <w:tcPr>
            <w:tcW w:w="2971" w:type="dxa"/>
            <w:tcBorders>
              <w:top w:val="nil"/>
              <w:bottom w:val="single" w:sz="4" w:space="0" w:color="auto"/>
              <w:right w:val="nil"/>
            </w:tcBorders>
          </w:tcPr>
          <w:p w14:paraId="7A2E0743" w14:textId="77777777" w:rsidR="00C53243" w:rsidRPr="002B3468" w:rsidDel="006F35EF" w:rsidRDefault="00C53243">
            <w:pPr>
              <w:pStyle w:val="paragraph"/>
              <w:shd w:val="clear" w:color="auto" w:fill="FFFFFF" w:themeFill="background1"/>
              <w:spacing w:before="0" w:beforeAutospacing="0" w:after="0" w:afterAutospacing="0"/>
              <w:textAlignment w:val="baseline"/>
              <w:rPr>
                <w:rFonts w:ascii="Roboto" w:hAnsi="Roboto"/>
                <w:sz w:val="18"/>
                <w:szCs w:val="18"/>
              </w:rPr>
            </w:pPr>
          </w:p>
        </w:tc>
        <w:tc>
          <w:tcPr>
            <w:tcW w:w="6647" w:type="dxa"/>
            <w:gridSpan w:val="2"/>
            <w:tcBorders>
              <w:top w:val="nil"/>
              <w:left w:val="nil"/>
              <w:bottom w:val="single" w:sz="4" w:space="0" w:color="auto"/>
              <w:right w:val="nil"/>
            </w:tcBorders>
          </w:tcPr>
          <w:p w14:paraId="52D98402" w14:textId="77777777" w:rsidR="00C53243" w:rsidRPr="00F51708" w:rsidDel="006F35EF" w:rsidRDefault="00C53243">
            <w:pPr>
              <w:pStyle w:val="Default"/>
              <w:rPr>
                <w:rFonts w:ascii="Roboto" w:hAnsi="Roboto" w:cstheme="majorBidi"/>
                <w:color w:val="auto"/>
                <w:sz w:val="18"/>
                <w:szCs w:val="18"/>
              </w:rPr>
            </w:pPr>
            <w:r w:rsidRPr="00F51708">
              <w:rPr>
                <w:rFonts w:ascii="Roboto" w:eastAsia="DengXian" w:hAnsi="Roboto" w:cstheme="majorBidi"/>
                <w:color w:val="auto"/>
                <w:sz w:val="18"/>
                <w:szCs w:val="18"/>
              </w:rPr>
              <w:t>Cash reserve balance at the end of the year</w:t>
            </w:r>
          </w:p>
        </w:tc>
        <w:tc>
          <w:tcPr>
            <w:tcW w:w="1783" w:type="dxa"/>
            <w:tcBorders>
              <w:top w:val="nil"/>
              <w:left w:val="nil"/>
              <w:bottom w:val="single" w:sz="4" w:space="0" w:color="auto"/>
              <w:right w:val="nil"/>
            </w:tcBorders>
          </w:tcPr>
          <w:p w14:paraId="7DAA258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15% of budget reserve (2021)</w:t>
            </w:r>
          </w:p>
        </w:tc>
        <w:tc>
          <w:tcPr>
            <w:tcW w:w="1413" w:type="dxa"/>
            <w:gridSpan w:val="2"/>
            <w:tcBorders>
              <w:top w:val="nil"/>
              <w:left w:val="nil"/>
              <w:bottom w:val="single" w:sz="4" w:space="0" w:color="auto"/>
              <w:right w:val="single" w:sz="4" w:space="0" w:color="auto"/>
            </w:tcBorders>
          </w:tcPr>
          <w:p w14:paraId="036DAB78"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15% of budget reserve</w:t>
            </w:r>
          </w:p>
          <w:p w14:paraId="2157D9C3"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1231" w:type="dxa"/>
            <w:tcBorders>
              <w:top w:val="nil"/>
              <w:left w:val="nil"/>
              <w:bottom w:val="single" w:sz="4" w:space="0" w:color="auto"/>
              <w:right w:val="single" w:sz="4" w:space="0" w:color="auto"/>
            </w:tcBorders>
          </w:tcPr>
          <w:p w14:paraId="4249C609"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0</w:t>
            </w:r>
            <w:r>
              <w:rPr>
                <w:rStyle w:val="normaltextrun"/>
                <w:sz w:val="18"/>
                <w:szCs w:val="18"/>
              </w:rPr>
              <w:t>%</w:t>
            </w:r>
          </w:p>
        </w:tc>
        <w:tc>
          <w:tcPr>
            <w:tcW w:w="895" w:type="dxa"/>
            <w:tcBorders>
              <w:top w:val="nil"/>
              <w:left w:val="nil"/>
              <w:bottom w:val="single" w:sz="4" w:space="0" w:color="auto"/>
              <w:right w:val="single" w:sz="4" w:space="0" w:color="auto"/>
            </w:tcBorders>
          </w:tcPr>
          <w:p w14:paraId="233F29F4" w14:textId="37AAA062"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del w:id="1562" w:author="Author" w:date="2023-04-25T13:39:00Z">
              <w:r w:rsidRPr="00F51708" w:rsidDel="00B1715C">
                <w:rPr>
                  <w:rStyle w:val="normaltextrun"/>
                  <w:rFonts w:ascii="Roboto" w:hAnsi="Roboto"/>
                  <w:sz w:val="18"/>
                  <w:szCs w:val="18"/>
                </w:rPr>
                <w:delText>DCO</w:delText>
              </w:r>
            </w:del>
            <w:ins w:id="1563" w:author="Author" w:date="2023-04-25T13:39:00Z">
              <w:r w:rsidR="00B1715C" w:rsidRPr="00930C67">
                <w:rPr>
                  <w:rStyle w:val="normaltextrun"/>
                  <w:rFonts w:ascii="Roboto" w:hAnsi="Roboto"/>
                  <w:sz w:val="18"/>
                  <w:szCs w:val="18"/>
                </w:rPr>
                <w:t xml:space="preserve"> Development Coordination Office</w:t>
              </w:r>
            </w:ins>
          </w:p>
        </w:tc>
      </w:tr>
      <w:tr w:rsidR="00C53243" w:rsidRPr="00F51708" w14:paraId="4BABB774" w14:textId="77777777" w:rsidTr="002E4F2B">
        <w:tc>
          <w:tcPr>
            <w:tcW w:w="2971" w:type="dxa"/>
            <w:tcBorders>
              <w:bottom w:val="single" w:sz="4" w:space="0" w:color="auto"/>
              <w:right w:val="nil"/>
            </w:tcBorders>
          </w:tcPr>
          <w:p w14:paraId="323006F5" w14:textId="77777777" w:rsidR="00C53243" w:rsidRPr="00F51708" w:rsidRDefault="00C53243">
            <w:r w:rsidRPr="00F51708">
              <w:rPr>
                <w:rFonts w:ascii="Roboto" w:hAnsi="Roboto"/>
                <w:sz w:val="18"/>
                <w:szCs w:val="18"/>
              </w:rPr>
              <w:t xml:space="preserve">3.1.3 </w:t>
            </w:r>
            <w:r w:rsidRPr="002B3468">
              <w:rPr>
                <w:rFonts w:ascii="Roboto" w:hAnsi="Roboto"/>
                <w:sz w:val="18"/>
                <w:szCs w:val="18"/>
                <w:rPrChange w:id="1564" w:author="Author" w:date="2023-04-25T16:28:00Z">
                  <w:rPr>
                    <w:rFonts w:ascii="Roboto" w:hAnsi="Roboto"/>
                    <w:b/>
                    <w:bCs/>
                    <w:sz w:val="18"/>
                    <w:szCs w:val="18"/>
                  </w:rPr>
                </w:rPrChange>
              </w:rPr>
              <w:t>Accountable management planning and governance</w:t>
            </w:r>
            <w:r w:rsidRPr="00F51708">
              <w:rPr>
                <w:rFonts w:ascii="Roboto" w:hAnsi="Roboto"/>
                <w:sz w:val="18"/>
                <w:szCs w:val="18"/>
              </w:rPr>
              <w:t xml:space="preserve"> </w:t>
            </w:r>
          </w:p>
        </w:tc>
        <w:tc>
          <w:tcPr>
            <w:tcW w:w="6647" w:type="dxa"/>
            <w:gridSpan w:val="2"/>
            <w:tcBorders>
              <w:left w:val="nil"/>
              <w:bottom w:val="single" w:sz="4" w:space="0" w:color="auto"/>
              <w:right w:val="nil"/>
            </w:tcBorders>
          </w:tcPr>
          <w:p w14:paraId="7787B912" w14:textId="0FABCF66" w:rsidR="00C53243" w:rsidRPr="00F51708" w:rsidRDefault="00C53243">
            <w:pPr>
              <w:pStyle w:val="Default"/>
              <w:rPr>
                <w:color w:val="auto"/>
              </w:rPr>
            </w:pPr>
            <w:del w:id="1565" w:author="Author" w:date="2023-04-25T14:29:00Z">
              <w:r w:rsidRPr="00F51708" w:rsidDel="00A476FF">
                <w:rPr>
                  <w:rFonts w:ascii="Roboto" w:eastAsia="DengXian" w:hAnsi="Roboto" w:cstheme="majorBidi"/>
                  <w:color w:val="auto"/>
                  <w:sz w:val="18"/>
                  <w:szCs w:val="18"/>
                </w:rPr>
                <w:delText>%</w:delText>
              </w:r>
            </w:del>
            <w:ins w:id="1566" w:author="Author" w:date="2023-04-25T14:29:00Z">
              <w:r w:rsidR="00A476FF">
                <w:rPr>
                  <w:rFonts w:ascii="Roboto" w:hAnsi="Roboto" w:cstheme="majorHAnsi"/>
                  <w:color w:val="7F7F7F" w:themeColor="text1" w:themeTint="80"/>
                  <w:sz w:val="18"/>
                  <w:szCs w:val="18"/>
                </w:rPr>
                <w:t xml:space="preserve"> Percentage</w:t>
              </w:r>
            </w:ins>
            <w:r w:rsidRPr="00F51708">
              <w:rPr>
                <w:rFonts w:ascii="Roboto" w:eastAsia="DengXian" w:hAnsi="Roboto" w:cstheme="majorBidi"/>
                <w:color w:val="auto"/>
                <w:sz w:val="18"/>
                <w:szCs w:val="18"/>
              </w:rPr>
              <w:t xml:space="preserve"> of audit and evaluation recommendations addressed to </w:t>
            </w:r>
            <w:ins w:id="1567" w:author="Author" w:date="2023-04-25T16:28:00Z">
              <w:r w:rsidR="002B3468">
                <w:rPr>
                  <w:rFonts w:ascii="Roboto" w:eastAsia="DengXian" w:hAnsi="Roboto" w:cstheme="majorBidi"/>
                  <w:color w:val="auto"/>
                  <w:sz w:val="18"/>
                  <w:szCs w:val="18"/>
                </w:rPr>
                <w:t>the</w:t>
              </w:r>
              <w:r w:rsidR="002B3468" w:rsidRPr="00930C67">
                <w:rPr>
                  <w:rStyle w:val="normaltextrun"/>
                  <w:rFonts w:ascii="Roboto" w:hAnsi="Roboto"/>
                  <w:sz w:val="18"/>
                  <w:szCs w:val="18"/>
                </w:rPr>
                <w:t xml:space="preserve"> Development Coordination Office</w:t>
              </w:r>
              <w:r w:rsidR="002B3468">
                <w:rPr>
                  <w:rStyle w:val="normaltextrun"/>
                  <w:rFonts w:ascii="Roboto" w:hAnsi="Roboto"/>
                  <w:sz w:val="18"/>
                  <w:szCs w:val="18"/>
                </w:rPr>
                <w:t xml:space="preserve"> and</w:t>
              </w:r>
              <w:r w:rsidR="002B3468">
                <w:rPr>
                  <w:rFonts w:ascii="Roboto" w:eastAsia="DengXian" w:hAnsi="Roboto" w:cstheme="majorBidi"/>
                  <w:color w:val="auto"/>
                  <w:sz w:val="18"/>
                  <w:szCs w:val="18"/>
                </w:rPr>
                <w:t xml:space="preserve"> </w:t>
              </w:r>
            </w:ins>
            <w:del w:id="1568" w:author="Author" w:date="2023-04-25T16:28:00Z">
              <w:r w:rsidRPr="00F51708" w:rsidDel="002B3468">
                <w:rPr>
                  <w:rFonts w:ascii="Roboto" w:eastAsia="DengXian" w:hAnsi="Roboto" w:cstheme="majorBidi"/>
                  <w:color w:val="auto"/>
                  <w:sz w:val="18"/>
                  <w:szCs w:val="18"/>
                </w:rPr>
                <w:delText>DCO</w:delText>
              </w:r>
            </w:del>
            <w:r w:rsidRPr="00F51708">
              <w:rPr>
                <w:rFonts w:ascii="Roboto" w:eastAsia="DengXian" w:hAnsi="Roboto" w:cstheme="majorBidi"/>
                <w:color w:val="auto"/>
                <w:sz w:val="18"/>
                <w:szCs w:val="18"/>
              </w:rPr>
              <w:t xml:space="preserve"> implemented by due date</w:t>
            </w:r>
          </w:p>
        </w:tc>
        <w:tc>
          <w:tcPr>
            <w:tcW w:w="1783" w:type="dxa"/>
            <w:tcBorders>
              <w:left w:val="nil"/>
              <w:bottom w:val="single" w:sz="4" w:space="0" w:color="auto"/>
              <w:right w:val="nil"/>
            </w:tcBorders>
          </w:tcPr>
          <w:p w14:paraId="2CD3E01A"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 xml:space="preserve">32% </w:t>
            </w:r>
          </w:p>
          <w:p w14:paraId="574902F6" w14:textId="77777777" w:rsidR="00C53243" w:rsidRPr="00F51708" w:rsidDel="00111843"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(2021)</w:t>
            </w:r>
          </w:p>
        </w:tc>
        <w:tc>
          <w:tcPr>
            <w:tcW w:w="1413" w:type="dxa"/>
            <w:gridSpan w:val="2"/>
            <w:tcBorders>
              <w:left w:val="nil"/>
              <w:bottom w:val="single" w:sz="4" w:space="0" w:color="auto"/>
              <w:right w:val="single" w:sz="4" w:space="0" w:color="auto"/>
            </w:tcBorders>
          </w:tcPr>
          <w:p w14:paraId="27037614"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 xml:space="preserve">70% </w:t>
            </w:r>
          </w:p>
          <w:p w14:paraId="4AD5A785"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p>
          <w:p w14:paraId="01887362" w14:textId="77777777" w:rsidR="00C53243" w:rsidRPr="00F51708" w:rsidDel="00111843"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1231" w:type="dxa"/>
            <w:tcBorders>
              <w:left w:val="nil"/>
              <w:bottom w:val="single" w:sz="4" w:space="0" w:color="auto"/>
              <w:right w:val="single" w:sz="4" w:space="0" w:color="auto"/>
            </w:tcBorders>
          </w:tcPr>
          <w:p w14:paraId="6ABF36D0"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4</w:t>
            </w:r>
            <w:r>
              <w:rPr>
                <w:rStyle w:val="normaltextrun"/>
                <w:sz w:val="18"/>
                <w:szCs w:val="18"/>
              </w:rPr>
              <w:t>3%</w:t>
            </w:r>
          </w:p>
        </w:tc>
        <w:tc>
          <w:tcPr>
            <w:tcW w:w="895" w:type="dxa"/>
            <w:tcBorders>
              <w:left w:val="nil"/>
              <w:bottom w:val="single" w:sz="4" w:space="0" w:color="auto"/>
              <w:right w:val="single" w:sz="4" w:space="0" w:color="auto"/>
            </w:tcBorders>
          </w:tcPr>
          <w:p w14:paraId="44A6BCF4" w14:textId="527AF2C9"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del w:id="1569" w:author="Author" w:date="2023-04-25T13:39:00Z">
              <w:r w:rsidRPr="00F51708" w:rsidDel="00B1715C">
                <w:rPr>
                  <w:rStyle w:val="normaltextrun"/>
                  <w:rFonts w:ascii="Roboto" w:hAnsi="Roboto"/>
                  <w:sz w:val="18"/>
                  <w:szCs w:val="18"/>
                </w:rPr>
                <w:delText>DCO</w:delText>
              </w:r>
            </w:del>
            <w:ins w:id="1570" w:author="Author" w:date="2023-04-25T13:39:00Z">
              <w:r w:rsidR="00B1715C" w:rsidRPr="00930C67">
                <w:rPr>
                  <w:rStyle w:val="normaltextrun"/>
                  <w:rFonts w:ascii="Roboto" w:hAnsi="Roboto"/>
                  <w:sz w:val="18"/>
                  <w:szCs w:val="18"/>
                </w:rPr>
                <w:t xml:space="preserve"> Development Coordination Office</w:t>
              </w:r>
            </w:ins>
          </w:p>
        </w:tc>
      </w:tr>
    </w:tbl>
    <w:p w14:paraId="15A9BCAD" w14:textId="77777777" w:rsidR="00C53243" w:rsidRPr="00F51708" w:rsidRDefault="00C53243" w:rsidP="00C53243">
      <w:pPr>
        <w:pStyle w:val="Heading2"/>
        <w:rPr>
          <w:i/>
          <w:iCs/>
          <w:color w:val="4472C4" w:themeColor="accent1"/>
          <w:sz w:val="24"/>
          <w:szCs w:val="24"/>
        </w:rPr>
      </w:pPr>
    </w:p>
    <w:p w14:paraId="2BB80307" w14:textId="77777777" w:rsidR="00C53243" w:rsidRPr="00F51708" w:rsidRDefault="00C53243" w:rsidP="00C53243">
      <w:pPr>
        <w:pStyle w:val="Heading2"/>
        <w:rPr>
          <w:i/>
          <w:iCs/>
          <w:color w:val="4472C4" w:themeColor="accent1"/>
          <w:sz w:val="24"/>
          <w:szCs w:val="24"/>
        </w:rPr>
      </w:pPr>
    </w:p>
    <w:p w14:paraId="4D58F6A3" w14:textId="2C23B4F0" w:rsidR="00C53243" w:rsidRPr="002B3468" w:rsidRDefault="00C53243" w:rsidP="00C53243">
      <w:pPr>
        <w:pStyle w:val="Heading2"/>
        <w:rPr>
          <w:i/>
          <w:iCs/>
          <w:color w:val="4472C4" w:themeColor="accent1"/>
          <w:sz w:val="24"/>
          <w:szCs w:val="24"/>
        </w:rPr>
      </w:pPr>
      <w:r w:rsidRPr="002B3468">
        <w:rPr>
          <w:i/>
          <w:iCs/>
          <w:color w:val="4472C4" w:themeColor="accent1"/>
          <w:sz w:val="24"/>
          <w:szCs w:val="24"/>
        </w:rPr>
        <w:t>O</w:t>
      </w:r>
      <w:r w:rsidRPr="002B3468">
        <w:rPr>
          <w:i/>
          <w:iCs/>
          <w:color w:val="4472C4" w:themeColor="accent1"/>
          <w:sz w:val="24"/>
          <w:szCs w:val="24"/>
          <w:rPrChange w:id="1571" w:author="Author" w:date="2023-04-25T16:31:00Z">
            <w:rPr>
              <w:b/>
              <w:bCs/>
              <w:i/>
              <w:iCs/>
              <w:color w:val="4472C4" w:themeColor="accent1"/>
              <w:sz w:val="24"/>
              <w:szCs w:val="24"/>
            </w:rPr>
          </w:rPrChange>
        </w:rPr>
        <w:t>utcome 3.2</w:t>
      </w:r>
      <w:ins w:id="1572" w:author="Author" w:date="2023-04-25T16:31:00Z">
        <w:r w:rsidR="002B3468" w:rsidRPr="002B3468">
          <w:rPr>
            <w:i/>
            <w:iCs/>
            <w:color w:val="4472C4" w:themeColor="accent1"/>
            <w:sz w:val="24"/>
            <w:szCs w:val="24"/>
            <w:rPrChange w:id="1573" w:author="Author" w:date="2023-04-25T16:31:00Z">
              <w:rPr>
                <w:b/>
                <w:bCs/>
                <w:i/>
                <w:iCs/>
                <w:color w:val="4472C4" w:themeColor="accent1"/>
                <w:sz w:val="24"/>
                <w:szCs w:val="24"/>
              </w:rPr>
            </w:rPrChange>
          </w:rPr>
          <w:t>.</w:t>
        </w:r>
      </w:ins>
      <w:del w:id="1574" w:author="Author" w:date="2023-04-25T16:31:00Z">
        <w:r w:rsidRPr="002B3468" w:rsidDel="002B3468">
          <w:rPr>
            <w:i/>
            <w:iCs/>
            <w:color w:val="4472C4" w:themeColor="accent1"/>
            <w:sz w:val="24"/>
            <w:szCs w:val="24"/>
            <w:rPrChange w:id="1575" w:author="Author" w:date="2023-04-25T16:31:00Z">
              <w:rPr>
                <w:b/>
                <w:bCs/>
                <w:i/>
                <w:iCs/>
                <w:color w:val="4472C4" w:themeColor="accent1"/>
                <w:sz w:val="24"/>
                <w:szCs w:val="24"/>
              </w:rPr>
            </w:rPrChange>
          </w:rPr>
          <w:delText>:</w:delText>
        </w:r>
      </w:del>
      <w:r w:rsidRPr="002B3468">
        <w:rPr>
          <w:i/>
          <w:iCs/>
          <w:color w:val="4472C4" w:themeColor="accent1"/>
          <w:sz w:val="24"/>
          <w:szCs w:val="24"/>
          <w:rPrChange w:id="1576" w:author="Author" w:date="2023-04-25T16:31:00Z">
            <w:rPr>
              <w:b/>
              <w:bCs/>
              <w:i/>
              <w:iCs/>
              <w:color w:val="4472C4" w:themeColor="accent1"/>
              <w:sz w:val="24"/>
              <w:szCs w:val="24"/>
            </w:rPr>
          </w:rPrChange>
        </w:rPr>
        <w:t xml:space="preserve"> </w:t>
      </w:r>
      <w:del w:id="1577" w:author="Author" w:date="2023-04-25T16:31:00Z">
        <w:r w:rsidRPr="002B3468" w:rsidDel="002B3468">
          <w:rPr>
            <w:i/>
            <w:iCs/>
            <w:color w:val="4472C4" w:themeColor="accent1"/>
            <w:sz w:val="24"/>
            <w:szCs w:val="24"/>
            <w:rPrChange w:id="1578" w:author="Author" w:date="2023-04-25T16:31:00Z">
              <w:rPr>
                <w:b/>
                <w:bCs/>
                <w:i/>
                <w:iCs/>
                <w:color w:val="4472C4" w:themeColor="accent1"/>
                <w:sz w:val="24"/>
                <w:szCs w:val="24"/>
              </w:rPr>
            </w:rPrChange>
          </w:rPr>
          <w:delText>RC</w:delText>
        </w:r>
      </w:del>
      <w:ins w:id="1579" w:author="Author" w:date="2023-04-25T16:31:00Z">
        <w:r w:rsidR="002B3468" w:rsidRPr="002B3468">
          <w:rPr>
            <w:i/>
            <w:iCs/>
            <w:color w:val="4472C4" w:themeColor="accent1"/>
            <w:sz w:val="24"/>
            <w:szCs w:val="24"/>
            <w:rPrChange w:id="1580" w:author="Author" w:date="2023-04-25T16:31:00Z">
              <w:rPr>
                <w:b/>
                <w:bCs/>
                <w:i/>
                <w:iCs/>
                <w:color w:val="4472C4" w:themeColor="accent1"/>
                <w:sz w:val="24"/>
                <w:szCs w:val="24"/>
              </w:rPr>
            </w:rPrChange>
          </w:rPr>
          <w:t>R</w:t>
        </w:r>
        <w:r w:rsidR="002B3468" w:rsidRPr="002B3468">
          <w:rPr>
            <w:i/>
            <w:iCs/>
            <w:color w:val="4472C4" w:themeColor="accent1"/>
            <w:sz w:val="24"/>
            <w:szCs w:val="24"/>
          </w:rPr>
          <w:t>esident coordinator</w:t>
        </w:r>
      </w:ins>
      <w:r w:rsidRPr="002B3468">
        <w:rPr>
          <w:i/>
          <w:iCs/>
          <w:color w:val="4472C4" w:themeColor="accent1"/>
          <w:sz w:val="24"/>
          <w:szCs w:val="24"/>
          <w:rPrChange w:id="1581" w:author="Author" w:date="2023-04-25T16:31:00Z">
            <w:rPr>
              <w:b/>
              <w:bCs/>
              <w:i/>
              <w:iCs/>
              <w:color w:val="4472C4" w:themeColor="accent1"/>
              <w:sz w:val="24"/>
              <w:szCs w:val="24"/>
            </w:rPr>
          </w:rPrChange>
        </w:rPr>
        <w:t xml:space="preserve"> system operations remain agile and fit</w:t>
      </w:r>
      <w:del w:id="1582" w:author="Author" w:date="2023-04-25T16:37:00Z">
        <w:r w:rsidRPr="002B3468" w:rsidDel="00C415A1">
          <w:rPr>
            <w:i/>
            <w:iCs/>
            <w:color w:val="4472C4" w:themeColor="accent1"/>
            <w:sz w:val="24"/>
            <w:szCs w:val="24"/>
            <w:rPrChange w:id="1583" w:author="Author" w:date="2023-04-25T16:31:00Z">
              <w:rPr>
                <w:b/>
                <w:bCs/>
                <w:i/>
                <w:iCs/>
                <w:color w:val="4472C4" w:themeColor="accent1"/>
                <w:sz w:val="24"/>
                <w:szCs w:val="24"/>
              </w:rPr>
            </w:rPrChange>
          </w:rPr>
          <w:delText>-</w:delText>
        </w:r>
      </w:del>
      <w:ins w:id="1584" w:author="Author" w:date="2023-04-25T16:37:00Z">
        <w:r w:rsidR="00C415A1">
          <w:rPr>
            <w:i/>
            <w:iCs/>
            <w:color w:val="4472C4" w:themeColor="accent1"/>
            <w:sz w:val="24"/>
            <w:szCs w:val="24"/>
          </w:rPr>
          <w:t xml:space="preserve"> </w:t>
        </w:r>
      </w:ins>
      <w:r w:rsidRPr="002B3468">
        <w:rPr>
          <w:i/>
          <w:iCs/>
          <w:color w:val="4472C4" w:themeColor="accent1"/>
          <w:sz w:val="24"/>
          <w:szCs w:val="24"/>
          <w:rPrChange w:id="1585" w:author="Author" w:date="2023-04-25T16:31:00Z">
            <w:rPr>
              <w:b/>
              <w:bCs/>
              <w:i/>
              <w:iCs/>
              <w:color w:val="4472C4" w:themeColor="accent1"/>
              <w:sz w:val="24"/>
              <w:szCs w:val="24"/>
            </w:rPr>
          </w:rPrChange>
        </w:rPr>
        <w:t>for</w:t>
      </w:r>
      <w:del w:id="1586" w:author="Author" w:date="2023-04-25T16:37:00Z">
        <w:r w:rsidRPr="002B3468" w:rsidDel="00C415A1">
          <w:rPr>
            <w:i/>
            <w:iCs/>
            <w:color w:val="4472C4" w:themeColor="accent1"/>
            <w:sz w:val="24"/>
            <w:szCs w:val="24"/>
            <w:rPrChange w:id="1587" w:author="Author" w:date="2023-04-25T16:31:00Z">
              <w:rPr>
                <w:b/>
                <w:bCs/>
                <w:i/>
                <w:iCs/>
                <w:color w:val="4472C4" w:themeColor="accent1"/>
                <w:sz w:val="24"/>
                <w:szCs w:val="24"/>
              </w:rPr>
            </w:rPrChange>
          </w:rPr>
          <w:delText>-</w:delText>
        </w:r>
      </w:del>
      <w:ins w:id="1588" w:author="Author" w:date="2023-04-25T16:37:00Z">
        <w:r w:rsidR="00C415A1">
          <w:rPr>
            <w:i/>
            <w:iCs/>
            <w:color w:val="4472C4" w:themeColor="accent1"/>
            <w:sz w:val="24"/>
            <w:szCs w:val="24"/>
          </w:rPr>
          <w:t xml:space="preserve"> </w:t>
        </w:r>
      </w:ins>
      <w:r w:rsidRPr="002B3468">
        <w:rPr>
          <w:i/>
          <w:iCs/>
          <w:color w:val="4472C4" w:themeColor="accent1"/>
          <w:sz w:val="24"/>
          <w:szCs w:val="24"/>
          <w:rPrChange w:id="1589" w:author="Author" w:date="2023-04-25T16:31:00Z">
            <w:rPr>
              <w:b/>
              <w:bCs/>
              <w:i/>
              <w:iCs/>
              <w:color w:val="4472C4" w:themeColor="accent1"/>
              <w:sz w:val="24"/>
              <w:szCs w:val="24"/>
            </w:rPr>
          </w:rPrChange>
        </w:rPr>
        <w:t>purpose</w:t>
      </w:r>
      <w:del w:id="1590" w:author="Author" w:date="2023-04-25T16:31:00Z">
        <w:r w:rsidRPr="002B3468" w:rsidDel="002B3468">
          <w:rPr>
            <w:i/>
            <w:iCs/>
            <w:color w:val="4472C4" w:themeColor="accent1"/>
            <w:sz w:val="24"/>
            <w:szCs w:val="24"/>
            <w:rPrChange w:id="1591" w:author="Author" w:date="2023-04-25T16:31:00Z">
              <w:rPr>
                <w:b/>
                <w:bCs/>
                <w:i/>
                <w:iCs/>
                <w:color w:val="4472C4" w:themeColor="accent1"/>
                <w:sz w:val="24"/>
                <w:szCs w:val="24"/>
              </w:rPr>
            </w:rPrChange>
          </w:rPr>
          <w:delText>.</w:delText>
        </w:r>
      </w:del>
    </w:p>
    <w:tbl>
      <w:tblPr>
        <w:tblStyle w:val="TableGrid"/>
        <w:tblW w:w="15003" w:type="dxa"/>
        <w:tblLook w:val="04A0" w:firstRow="1" w:lastRow="0" w:firstColumn="1" w:lastColumn="0" w:noHBand="0" w:noVBand="1"/>
      </w:tblPr>
      <w:tblGrid>
        <w:gridCol w:w="3015"/>
        <w:gridCol w:w="7735"/>
        <w:gridCol w:w="242"/>
        <w:gridCol w:w="972"/>
        <w:gridCol w:w="835"/>
        <w:gridCol w:w="7"/>
        <w:gridCol w:w="925"/>
        <w:gridCol w:w="1272"/>
        <w:tblGridChange w:id="1592">
          <w:tblGrid>
            <w:gridCol w:w="15"/>
            <w:gridCol w:w="3000"/>
            <w:gridCol w:w="15"/>
            <w:gridCol w:w="7720"/>
            <w:gridCol w:w="15"/>
            <w:gridCol w:w="227"/>
            <w:gridCol w:w="972"/>
            <w:gridCol w:w="15"/>
            <w:gridCol w:w="820"/>
            <w:gridCol w:w="7"/>
            <w:gridCol w:w="8"/>
            <w:gridCol w:w="917"/>
            <w:gridCol w:w="15"/>
            <w:gridCol w:w="1257"/>
            <w:gridCol w:w="15"/>
          </w:tblGrid>
        </w:tblGridChange>
      </w:tblGrid>
      <w:tr w:rsidR="007A06C5" w:rsidRPr="002B3468" w14:paraId="2E8409D9" w14:textId="77777777">
        <w:tc>
          <w:tcPr>
            <w:tcW w:w="3090" w:type="dxa"/>
            <w:tcBorders>
              <w:top w:val="nil"/>
              <w:left w:val="nil"/>
              <w:bottom w:val="nil"/>
              <w:right w:val="nil"/>
            </w:tcBorders>
          </w:tcPr>
          <w:p w14:paraId="68FAB5E9" w14:textId="67AD9D22" w:rsidR="00C53243" w:rsidRPr="002B3468" w:rsidRDefault="00C53243">
            <w:pPr>
              <w:rPr>
                <w:rFonts w:ascii="Roboto" w:hAnsi="Roboto"/>
                <w:color w:val="808080" w:themeColor="background1" w:themeShade="80"/>
                <w:sz w:val="18"/>
                <w:szCs w:val="18"/>
              </w:rPr>
            </w:pPr>
            <w:r w:rsidRPr="002B3468">
              <w:rPr>
                <w:rFonts w:ascii="Roboto" w:hAnsi="Roboto" w:cstheme="majorHAnsi"/>
                <w:i/>
                <w:iCs/>
                <w:color w:val="808080" w:themeColor="background1" w:themeShade="80"/>
                <w:sz w:val="20"/>
                <w:szCs w:val="20"/>
                <w:rPrChange w:id="1593" w:author="Author" w:date="2023-04-25T16:31:00Z">
                  <w:rPr>
                    <w:rFonts w:ascii="Roboto" w:hAnsi="Roboto" w:cstheme="majorHAnsi"/>
                    <w:b/>
                    <w:bCs/>
                    <w:i/>
                    <w:iCs/>
                    <w:color w:val="808080" w:themeColor="background1" w:themeShade="80"/>
                    <w:sz w:val="20"/>
                    <w:szCs w:val="20"/>
                  </w:rPr>
                </w:rPrChange>
              </w:rPr>
              <w:t xml:space="preserve">Corporate </w:t>
            </w:r>
            <w:del w:id="1594" w:author="Author" w:date="2023-04-25T16:31:00Z">
              <w:r w:rsidRPr="002B3468" w:rsidDel="002B3468">
                <w:rPr>
                  <w:rFonts w:ascii="Roboto" w:hAnsi="Roboto" w:cstheme="majorHAnsi"/>
                  <w:i/>
                  <w:iCs/>
                  <w:color w:val="808080" w:themeColor="background1" w:themeShade="80"/>
                  <w:sz w:val="20"/>
                  <w:szCs w:val="20"/>
                  <w:rPrChange w:id="1595" w:author="Author" w:date="2023-04-25T16:31:00Z">
                    <w:rPr>
                      <w:rFonts w:ascii="Roboto" w:hAnsi="Roboto" w:cstheme="majorHAnsi"/>
                      <w:b/>
                      <w:bCs/>
                      <w:i/>
                      <w:iCs/>
                      <w:color w:val="808080" w:themeColor="background1" w:themeShade="80"/>
                      <w:sz w:val="20"/>
                      <w:szCs w:val="20"/>
                    </w:rPr>
                  </w:rPrChange>
                </w:rPr>
                <w:delText>O</w:delText>
              </w:r>
            </w:del>
            <w:ins w:id="1596" w:author="Author" w:date="2023-04-25T16:31:00Z">
              <w:r w:rsidR="002B3468">
                <w:rPr>
                  <w:rFonts w:ascii="Roboto" w:hAnsi="Roboto" w:cstheme="majorHAnsi"/>
                  <w:i/>
                  <w:iCs/>
                  <w:color w:val="808080" w:themeColor="background1" w:themeShade="80"/>
                  <w:sz w:val="20"/>
                  <w:szCs w:val="20"/>
                </w:rPr>
                <w:t>o</w:t>
              </w:r>
            </w:ins>
            <w:r w:rsidRPr="002B3468">
              <w:rPr>
                <w:rFonts w:ascii="Roboto" w:hAnsi="Roboto" w:cstheme="majorHAnsi"/>
                <w:i/>
                <w:iCs/>
                <w:color w:val="808080" w:themeColor="background1" w:themeShade="80"/>
                <w:sz w:val="20"/>
                <w:szCs w:val="20"/>
                <w:rPrChange w:id="1597" w:author="Author" w:date="2023-04-25T16:31:00Z">
                  <w:rPr>
                    <w:rFonts w:ascii="Roboto" w:hAnsi="Roboto" w:cstheme="majorHAnsi"/>
                    <w:b/>
                    <w:bCs/>
                    <w:i/>
                    <w:iCs/>
                    <w:color w:val="808080" w:themeColor="background1" w:themeShade="80"/>
                    <w:sz w:val="20"/>
                    <w:szCs w:val="20"/>
                  </w:rPr>
                </w:rPrChange>
              </w:rPr>
              <w:t>utput</w:t>
            </w:r>
          </w:p>
        </w:tc>
        <w:tc>
          <w:tcPr>
            <w:tcW w:w="8222" w:type="dxa"/>
            <w:gridSpan w:val="2"/>
            <w:tcBorders>
              <w:top w:val="nil"/>
              <w:left w:val="nil"/>
              <w:bottom w:val="nil"/>
              <w:right w:val="nil"/>
            </w:tcBorders>
          </w:tcPr>
          <w:p w14:paraId="75219EA8" w14:textId="77777777" w:rsidR="00C53243" w:rsidRPr="002B3468" w:rsidRDefault="00C53243">
            <w:pPr>
              <w:pStyle w:val="Default"/>
              <w:rPr>
                <w:rFonts w:ascii="Roboto" w:hAnsi="Roboto" w:cstheme="majorHAnsi"/>
                <w:color w:val="808080" w:themeColor="background1" w:themeShade="80"/>
                <w:sz w:val="18"/>
                <w:szCs w:val="18"/>
              </w:rPr>
            </w:pPr>
            <w:r w:rsidRPr="002B3468">
              <w:rPr>
                <w:rFonts w:ascii="Roboto" w:hAnsi="Roboto" w:cstheme="majorHAnsi"/>
                <w:i/>
                <w:iCs/>
                <w:color w:val="808080" w:themeColor="background1" w:themeShade="80"/>
                <w:sz w:val="20"/>
                <w:szCs w:val="20"/>
                <w:rPrChange w:id="1598" w:author="Author" w:date="2023-04-25T16:31:00Z">
                  <w:rPr>
                    <w:rFonts w:ascii="Roboto" w:hAnsi="Roboto" w:cstheme="majorHAnsi"/>
                    <w:b/>
                    <w:bCs/>
                    <w:i/>
                    <w:iCs/>
                    <w:color w:val="808080" w:themeColor="background1" w:themeShade="80"/>
                    <w:sz w:val="20"/>
                    <w:szCs w:val="20"/>
                  </w:rPr>
                </w:rPrChange>
              </w:rPr>
              <w:t>Indicator</w:t>
            </w:r>
          </w:p>
        </w:tc>
        <w:tc>
          <w:tcPr>
            <w:tcW w:w="973" w:type="dxa"/>
            <w:tcBorders>
              <w:top w:val="nil"/>
              <w:left w:val="nil"/>
              <w:bottom w:val="nil"/>
              <w:right w:val="nil"/>
            </w:tcBorders>
          </w:tcPr>
          <w:p w14:paraId="25D08C44" w14:textId="77777777" w:rsidR="00C53243" w:rsidRPr="002B3468" w:rsidRDefault="00C53243">
            <w:r w:rsidRPr="002B3468">
              <w:rPr>
                <w:rFonts w:ascii="Roboto" w:hAnsi="Roboto" w:cstheme="majorHAnsi"/>
                <w:i/>
                <w:iCs/>
                <w:color w:val="808080" w:themeColor="background1" w:themeShade="80"/>
                <w:sz w:val="20"/>
                <w:szCs w:val="20"/>
                <w:rPrChange w:id="1599" w:author="Author" w:date="2023-04-25T16:31:00Z">
                  <w:rPr>
                    <w:rFonts w:ascii="Roboto" w:hAnsi="Roboto" w:cstheme="majorHAnsi"/>
                    <w:b/>
                    <w:bCs/>
                    <w:i/>
                    <w:iCs/>
                    <w:color w:val="808080" w:themeColor="background1" w:themeShade="80"/>
                    <w:sz w:val="20"/>
                    <w:szCs w:val="20"/>
                  </w:rPr>
                </w:rPrChange>
              </w:rPr>
              <w:t>Baseline</w:t>
            </w:r>
          </w:p>
        </w:tc>
        <w:tc>
          <w:tcPr>
            <w:tcW w:w="798" w:type="dxa"/>
            <w:gridSpan w:val="2"/>
            <w:tcBorders>
              <w:top w:val="nil"/>
              <w:left w:val="nil"/>
              <w:bottom w:val="nil"/>
              <w:right w:val="nil"/>
            </w:tcBorders>
          </w:tcPr>
          <w:p w14:paraId="4CA1E2A5" w14:textId="51F90C57" w:rsidR="00C53243" w:rsidRPr="002B3468" w:rsidRDefault="00C53243">
            <w:r w:rsidRPr="002B3468">
              <w:rPr>
                <w:rFonts w:ascii="Roboto" w:hAnsi="Roboto" w:cstheme="majorHAnsi"/>
                <w:i/>
                <w:iCs/>
                <w:color w:val="808080" w:themeColor="background1" w:themeShade="80"/>
                <w:sz w:val="20"/>
                <w:szCs w:val="20"/>
                <w:rPrChange w:id="1600" w:author="Author" w:date="2023-04-25T16:31:00Z">
                  <w:rPr>
                    <w:rFonts w:ascii="Roboto" w:hAnsi="Roboto" w:cstheme="majorHAnsi"/>
                    <w:b/>
                    <w:bCs/>
                    <w:i/>
                    <w:iCs/>
                    <w:color w:val="808080" w:themeColor="background1" w:themeShade="80"/>
                    <w:sz w:val="20"/>
                    <w:szCs w:val="20"/>
                  </w:rPr>
                </w:rPrChange>
              </w:rPr>
              <w:t xml:space="preserve">2025 </w:t>
            </w:r>
            <w:del w:id="1601" w:author="Author" w:date="2023-04-25T16:32:00Z">
              <w:r w:rsidRPr="002B3468" w:rsidDel="002B3468">
                <w:rPr>
                  <w:rFonts w:ascii="Roboto" w:hAnsi="Roboto" w:cstheme="majorHAnsi"/>
                  <w:i/>
                  <w:iCs/>
                  <w:color w:val="808080" w:themeColor="background1" w:themeShade="80"/>
                  <w:sz w:val="20"/>
                  <w:szCs w:val="20"/>
                  <w:rPrChange w:id="1602" w:author="Author" w:date="2023-04-25T16:31:00Z">
                    <w:rPr>
                      <w:rFonts w:ascii="Roboto" w:hAnsi="Roboto" w:cstheme="majorHAnsi"/>
                      <w:b/>
                      <w:bCs/>
                      <w:i/>
                      <w:iCs/>
                      <w:color w:val="808080" w:themeColor="background1" w:themeShade="80"/>
                      <w:sz w:val="20"/>
                      <w:szCs w:val="20"/>
                    </w:rPr>
                  </w:rPrChange>
                </w:rPr>
                <w:delText>T</w:delText>
              </w:r>
            </w:del>
            <w:ins w:id="1603" w:author="Author" w:date="2023-04-25T16:32:00Z">
              <w:r w:rsidR="002B3468">
                <w:rPr>
                  <w:rFonts w:ascii="Roboto" w:hAnsi="Roboto" w:cstheme="majorHAnsi"/>
                  <w:i/>
                  <w:iCs/>
                  <w:color w:val="808080" w:themeColor="background1" w:themeShade="80"/>
                  <w:sz w:val="20"/>
                  <w:szCs w:val="20"/>
                </w:rPr>
                <w:t>t</w:t>
              </w:r>
            </w:ins>
            <w:r w:rsidRPr="002B3468">
              <w:rPr>
                <w:rFonts w:ascii="Roboto" w:hAnsi="Roboto" w:cstheme="majorHAnsi"/>
                <w:i/>
                <w:iCs/>
                <w:color w:val="808080" w:themeColor="background1" w:themeShade="80"/>
                <w:sz w:val="20"/>
                <w:szCs w:val="20"/>
                <w:rPrChange w:id="1604" w:author="Author" w:date="2023-04-25T16:31:00Z">
                  <w:rPr>
                    <w:rFonts w:ascii="Roboto" w:hAnsi="Roboto" w:cstheme="majorHAnsi"/>
                    <w:b/>
                    <w:bCs/>
                    <w:i/>
                    <w:iCs/>
                    <w:color w:val="808080" w:themeColor="background1" w:themeShade="80"/>
                    <w:sz w:val="20"/>
                    <w:szCs w:val="20"/>
                  </w:rPr>
                </w:rPrChange>
              </w:rPr>
              <w:t>arget</w:t>
            </w:r>
          </w:p>
        </w:tc>
        <w:tc>
          <w:tcPr>
            <w:tcW w:w="868" w:type="dxa"/>
            <w:tcBorders>
              <w:top w:val="nil"/>
              <w:left w:val="nil"/>
              <w:bottom w:val="nil"/>
              <w:right w:val="nil"/>
            </w:tcBorders>
          </w:tcPr>
          <w:p w14:paraId="7980BAE4" w14:textId="22C0E24C" w:rsidR="00C53243" w:rsidRPr="002B3468" w:rsidRDefault="00C53243">
            <w:pPr>
              <w:rPr>
                <w:rFonts w:ascii="Calibri" w:hAnsi="Calibri" w:cs="Calibri"/>
                <w:i/>
                <w:iCs/>
                <w:color w:val="808080" w:themeColor="background1" w:themeShade="80"/>
                <w:rPrChange w:id="1605" w:author="Author" w:date="2023-04-25T16:31:00Z">
                  <w:rPr>
                    <w:rFonts w:ascii="Calibri" w:hAnsi="Calibri" w:cs="Calibri"/>
                    <w:b/>
                    <w:bCs/>
                    <w:i/>
                    <w:iCs/>
                    <w:color w:val="808080" w:themeColor="background1" w:themeShade="80"/>
                  </w:rPr>
                </w:rPrChange>
              </w:rPr>
            </w:pPr>
            <w:r w:rsidRPr="002B3468">
              <w:rPr>
                <w:rFonts w:ascii="Calibri" w:hAnsi="Calibri" w:cs="Calibri"/>
                <w:i/>
                <w:iCs/>
                <w:color w:val="808080" w:themeColor="background1" w:themeShade="80"/>
                <w:rPrChange w:id="1606" w:author="Author" w:date="2023-04-25T16:31:00Z">
                  <w:rPr>
                    <w:rFonts w:ascii="Calibri" w:hAnsi="Calibri" w:cs="Calibri"/>
                    <w:b/>
                    <w:bCs/>
                    <w:i/>
                    <w:iCs/>
                    <w:color w:val="808080" w:themeColor="background1" w:themeShade="80"/>
                  </w:rPr>
                </w:rPrChange>
              </w:rPr>
              <w:t xml:space="preserve">2022 </w:t>
            </w:r>
            <w:del w:id="1607" w:author="Author" w:date="2023-04-25T16:32:00Z">
              <w:r w:rsidRPr="002B3468" w:rsidDel="002B3468">
                <w:rPr>
                  <w:rFonts w:ascii="Calibri" w:hAnsi="Calibri" w:cs="Calibri"/>
                  <w:i/>
                  <w:iCs/>
                  <w:color w:val="808080" w:themeColor="background1" w:themeShade="80"/>
                  <w:rPrChange w:id="1608" w:author="Author" w:date="2023-04-25T16:31:00Z">
                    <w:rPr>
                      <w:rFonts w:ascii="Calibri" w:hAnsi="Calibri" w:cs="Calibri"/>
                      <w:b/>
                      <w:bCs/>
                      <w:i/>
                      <w:iCs/>
                      <w:color w:val="808080" w:themeColor="background1" w:themeShade="80"/>
                    </w:rPr>
                  </w:rPrChange>
                </w:rPr>
                <w:delText>R</w:delText>
              </w:r>
            </w:del>
            <w:ins w:id="1609" w:author="Author" w:date="2023-04-25T16:32:00Z">
              <w:r w:rsidR="002B3468">
                <w:rPr>
                  <w:rFonts w:ascii="Calibri" w:hAnsi="Calibri" w:cs="Calibri"/>
                  <w:i/>
                  <w:iCs/>
                  <w:color w:val="808080" w:themeColor="background1" w:themeShade="80"/>
                </w:rPr>
                <w:t>r</w:t>
              </w:r>
            </w:ins>
            <w:r w:rsidRPr="002B3468">
              <w:rPr>
                <w:rFonts w:ascii="Calibri" w:hAnsi="Calibri" w:cs="Calibri"/>
                <w:i/>
                <w:iCs/>
                <w:color w:val="808080" w:themeColor="background1" w:themeShade="80"/>
                <w:rPrChange w:id="1610" w:author="Author" w:date="2023-04-25T16:31:00Z">
                  <w:rPr>
                    <w:rFonts w:ascii="Calibri" w:hAnsi="Calibri" w:cs="Calibri"/>
                    <w:b/>
                    <w:bCs/>
                    <w:i/>
                    <w:iCs/>
                    <w:color w:val="808080" w:themeColor="background1" w:themeShade="80"/>
                  </w:rPr>
                </w:rPrChange>
              </w:rPr>
              <w:t>esults</w:t>
            </w:r>
          </w:p>
        </w:tc>
        <w:tc>
          <w:tcPr>
            <w:tcW w:w="1052" w:type="dxa"/>
            <w:tcBorders>
              <w:top w:val="nil"/>
              <w:left w:val="nil"/>
              <w:bottom w:val="nil"/>
              <w:right w:val="nil"/>
            </w:tcBorders>
          </w:tcPr>
          <w:p w14:paraId="5A8EACB2" w14:textId="77777777" w:rsidR="00C53243" w:rsidRPr="002B3468" w:rsidRDefault="00C53243">
            <w:pPr>
              <w:rPr>
                <w:rFonts w:ascii="Calibri" w:hAnsi="Calibri" w:cs="Calibri"/>
                <w:i/>
                <w:iCs/>
                <w:color w:val="808080" w:themeColor="background1" w:themeShade="80"/>
                <w:rPrChange w:id="1611" w:author="Author" w:date="2023-04-25T16:31:00Z">
                  <w:rPr>
                    <w:rFonts w:ascii="Calibri" w:hAnsi="Calibri" w:cs="Calibri"/>
                    <w:b/>
                    <w:bCs/>
                    <w:i/>
                    <w:iCs/>
                    <w:color w:val="808080" w:themeColor="background1" w:themeShade="80"/>
                  </w:rPr>
                </w:rPrChange>
              </w:rPr>
            </w:pPr>
            <w:r w:rsidRPr="002B3468">
              <w:rPr>
                <w:rFonts w:ascii="Calibri" w:hAnsi="Calibri" w:cs="Calibri"/>
                <w:i/>
                <w:iCs/>
                <w:color w:val="808080" w:themeColor="background1" w:themeShade="80"/>
                <w:rPrChange w:id="1612" w:author="Author" w:date="2023-04-25T16:31:00Z">
                  <w:rPr>
                    <w:rFonts w:ascii="Calibri" w:hAnsi="Calibri" w:cs="Calibri"/>
                    <w:b/>
                    <w:bCs/>
                    <w:i/>
                    <w:iCs/>
                    <w:color w:val="808080" w:themeColor="background1" w:themeShade="80"/>
                  </w:rPr>
                </w:rPrChange>
              </w:rPr>
              <w:t>Source</w:t>
            </w:r>
          </w:p>
        </w:tc>
      </w:tr>
      <w:tr w:rsidR="007A06C5" w:rsidRPr="007F6D50" w14:paraId="464BF211" w14:textId="77777777">
        <w:tc>
          <w:tcPr>
            <w:tcW w:w="3090" w:type="dxa"/>
            <w:tcBorders>
              <w:bottom w:val="nil"/>
              <w:right w:val="nil"/>
            </w:tcBorders>
          </w:tcPr>
          <w:p w14:paraId="1A7A93DD" w14:textId="2AE1F269" w:rsidR="00C53243" w:rsidRPr="00F51708" w:rsidRDefault="00C53243">
            <w:pPr>
              <w:rPr>
                <w:rFonts w:ascii="Roboto" w:hAnsi="Roboto" w:cs="Calibri"/>
                <w:sz w:val="18"/>
                <w:szCs w:val="18"/>
              </w:rPr>
            </w:pPr>
            <w:r w:rsidRPr="00F51708">
              <w:rPr>
                <w:rFonts w:ascii="Roboto" w:hAnsi="Roboto"/>
                <w:bCs/>
                <w:sz w:val="18"/>
                <w:szCs w:val="18"/>
              </w:rPr>
              <w:t xml:space="preserve">3.2.1 </w:t>
            </w:r>
            <w:r w:rsidRPr="00C415A1" w:rsidDel="006F35EF">
              <w:rPr>
                <w:rFonts w:ascii="Roboto" w:hAnsi="Roboto"/>
                <w:bCs/>
                <w:sz w:val="18"/>
                <w:szCs w:val="18"/>
                <w:rPrChange w:id="1613" w:author="Author" w:date="2023-04-25T16:37:00Z">
                  <w:rPr>
                    <w:rFonts w:ascii="Roboto" w:hAnsi="Roboto"/>
                    <w:b/>
                    <w:sz w:val="18"/>
                    <w:szCs w:val="18"/>
                  </w:rPr>
                </w:rPrChange>
              </w:rPr>
              <w:t>Quality service</w:t>
            </w:r>
            <w:r w:rsidRPr="00C415A1">
              <w:rPr>
                <w:rFonts w:ascii="Roboto" w:hAnsi="Roboto"/>
                <w:bCs/>
                <w:sz w:val="18"/>
                <w:szCs w:val="18"/>
                <w:rPrChange w:id="1614" w:author="Author" w:date="2023-04-25T16:37:00Z">
                  <w:rPr>
                    <w:rFonts w:ascii="Roboto" w:hAnsi="Roboto"/>
                    <w:b/>
                    <w:sz w:val="18"/>
                    <w:szCs w:val="18"/>
                  </w:rPr>
                </w:rPrChange>
              </w:rPr>
              <w:t>s</w:t>
            </w:r>
            <w:r w:rsidRPr="00C415A1" w:rsidDel="006F35EF">
              <w:rPr>
                <w:rFonts w:ascii="Roboto" w:hAnsi="Roboto"/>
                <w:bCs/>
                <w:sz w:val="18"/>
                <w:szCs w:val="18"/>
                <w:rPrChange w:id="1615" w:author="Author" w:date="2023-04-25T16:37:00Z">
                  <w:rPr>
                    <w:rFonts w:ascii="Roboto" w:hAnsi="Roboto"/>
                    <w:b/>
                    <w:sz w:val="18"/>
                    <w:szCs w:val="18"/>
                  </w:rPr>
                </w:rPrChange>
              </w:rPr>
              <w:t xml:space="preserve"> </w:t>
            </w:r>
            <w:r w:rsidRPr="00C415A1">
              <w:rPr>
                <w:rFonts w:ascii="Roboto" w:hAnsi="Roboto"/>
                <w:bCs/>
                <w:sz w:val="18"/>
                <w:szCs w:val="18"/>
                <w:rPrChange w:id="1616" w:author="Author" w:date="2023-04-25T16:37:00Z">
                  <w:rPr>
                    <w:rFonts w:ascii="Roboto" w:hAnsi="Roboto"/>
                    <w:b/>
                    <w:sz w:val="18"/>
                    <w:szCs w:val="18"/>
                  </w:rPr>
                </w:rPrChange>
              </w:rPr>
              <w:t xml:space="preserve">provided </w:t>
            </w:r>
            <w:r w:rsidRPr="00C415A1" w:rsidDel="006F35EF">
              <w:rPr>
                <w:rFonts w:ascii="Roboto" w:hAnsi="Roboto"/>
                <w:bCs/>
                <w:sz w:val="18"/>
                <w:szCs w:val="18"/>
                <w:rPrChange w:id="1617" w:author="Author" w:date="2023-04-25T16:37:00Z">
                  <w:rPr>
                    <w:rFonts w:ascii="Roboto" w:hAnsi="Roboto"/>
                    <w:b/>
                    <w:sz w:val="18"/>
                    <w:szCs w:val="18"/>
                  </w:rPr>
                </w:rPrChange>
              </w:rPr>
              <w:t>to</w:t>
            </w:r>
            <w:r w:rsidRPr="00C415A1">
              <w:rPr>
                <w:rFonts w:ascii="Roboto" w:hAnsi="Roboto"/>
                <w:bCs/>
                <w:sz w:val="18"/>
                <w:szCs w:val="18"/>
                <w:rPrChange w:id="1618" w:author="Author" w:date="2023-04-25T16:37:00Z">
                  <w:rPr>
                    <w:rFonts w:ascii="Roboto" w:hAnsi="Roboto"/>
                    <w:b/>
                    <w:sz w:val="18"/>
                    <w:szCs w:val="18"/>
                  </w:rPr>
                </w:rPrChange>
              </w:rPr>
              <w:t xml:space="preserve"> </w:t>
            </w:r>
            <w:ins w:id="1619" w:author="Author" w:date="2023-04-25T16:37:00Z">
              <w:r w:rsidR="00C415A1" w:rsidRPr="00F46EDF">
                <w:rPr>
                  <w:rFonts w:ascii="Roboto" w:hAnsi="Roboto" w:cs="Calibri"/>
                  <w:bCs/>
                  <w:sz w:val="18"/>
                  <w:szCs w:val="18"/>
                  <w:lang w:val="en-GB"/>
                </w:rPr>
                <w:t>resident coordinator</w:t>
              </w:r>
              <w:r w:rsidR="00C415A1">
                <w:rPr>
                  <w:rFonts w:ascii="Roboto" w:hAnsi="Roboto" w:cs="Calibri"/>
                  <w:bCs/>
                  <w:sz w:val="18"/>
                  <w:szCs w:val="18"/>
                  <w:lang w:val="en-GB"/>
                </w:rPr>
                <w:t>s</w:t>
              </w:r>
              <w:r w:rsidR="00C415A1" w:rsidRPr="00F46EDF">
                <w:rPr>
                  <w:rFonts w:ascii="Roboto" w:hAnsi="Roboto" w:cs="Calibri"/>
                  <w:bCs/>
                  <w:sz w:val="18"/>
                  <w:szCs w:val="18"/>
                  <w:lang w:val="en-GB"/>
                </w:rPr>
                <w:t xml:space="preserve"> </w:t>
              </w:r>
            </w:ins>
            <w:del w:id="1620" w:author="Author" w:date="2023-04-25T16:37:00Z">
              <w:r w:rsidRPr="00C415A1" w:rsidDel="00C415A1">
                <w:rPr>
                  <w:rFonts w:ascii="Roboto" w:hAnsi="Roboto"/>
                  <w:bCs/>
                  <w:sz w:val="18"/>
                  <w:szCs w:val="18"/>
                  <w:rPrChange w:id="1621" w:author="Author" w:date="2023-04-25T16:37:00Z">
                    <w:rPr>
                      <w:rFonts w:ascii="Roboto" w:hAnsi="Roboto"/>
                      <w:b/>
                      <w:sz w:val="18"/>
                      <w:szCs w:val="18"/>
                    </w:rPr>
                  </w:rPrChange>
                </w:rPr>
                <w:delText>RCs</w:delText>
              </w:r>
            </w:del>
            <w:r w:rsidRPr="00C415A1">
              <w:rPr>
                <w:rFonts w:ascii="Roboto" w:hAnsi="Roboto"/>
                <w:bCs/>
                <w:sz w:val="18"/>
                <w:szCs w:val="18"/>
                <w:rPrChange w:id="1622" w:author="Author" w:date="2023-04-25T16:37:00Z">
                  <w:rPr>
                    <w:rFonts w:ascii="Roboto" w:hAnsi="Roboto"/>
                    <w:b/>
                    <w:sz w:val="18"/>
                    <w:szCs w:val="18"/>
                  </w:rPr>
                </w:rPrChange>
              </w:rPr>
              <w:t xml:space="preserve"> and </w:t>
            </w:r>
            <w:del w:id="1623" w:author="Author" w:date="2023-04-25T16:37:00Z">
              <w:r w:rsidRPr="00C415A1" w:rsidDel="00C415A1">
                <w:rPr>
                  <w:rFonts w:ascii="Roboto" w:hAnsi="Roboto"/>
                  <w:bCs/>
                  <w:sz w:val="18"/>
                  <w:szCs w:val="18"/>
                  <w:rPrChange w:id="1624" w:author="Author" w:date="2023-04-25T16:37:00Z">
                    <w:rPr>
                      <w:rFonts w:ascii="Roboto" w:hAnsi="Roboto"/>
                      <w:b/>
                      <w:sz w:val="18"/>
                      <w:szCs w:val="18"/>
                    </w:rPr>
                  </w:rPrChange>
                </w:rPr>
                <w:delText>RCOs</w:delText>
              </w:r>
              <w:r w:rsidRPr="00F51708" w:rsidDel="00C415A1">
                <w:rPr>
                  <w:rFonts w:ascii="Roboto" w:hAnsi="Roboto"/>
                  <w:b/>
                  <w:sz w:val="18"/>
                  <w:szCs w:val="18"/>
                </w:rPr>
                <w:delText xml:space="preserve"> </w:delText>
              </w:r>
            </w:del>
            <w:ins w:id="1625" w:author="Author" w:date="2023-04-25T16:37:00Z">
              <w:r w:rsidR="00C415A1" w:rsidRPr="00F46EDF">
                <w:rPr>
                  <w:rFonts w:ascii="Roboto" w:hAnsi="Roboto" w:cs="Calibri"/>
                  <w:bCs/>
                  <w:sz w:val="18"/>
                  <w:szCs w:val="18"/>
                  <w:lang w:val="en-GB"/>
                </w:rPr>
                <w:t>resident coordinator</w:t>
              </w:r>
              <w:r w:rsidR="00C415A1">
                <w:rPr>
                  <w:rFonts w:ascii="Roboto" w:hAnsi="Roboto" w:cs="Calibri"/>
                  <w:bCs/>
                  <w:sz w:val="18"/>
                  <w:szCs w:val="18"/>
                  <w:lang w:val="en-GB"/>
                </w:rPr>
                <w:t xml:space="preserve"> offices</w:t>
              </w:r>
            </w:ins>
          </w:p>
        </w:tc>
        <w:tc>
          <w:tcPr>
            <w:tcW w:w="7970" w:type="dxa"/>
            <w:tcBorders>
              <w:left w:val="nil"/>
              <w:bottom w:val="nil"/>
              <w:right w:val="nil"/>
            </w:tcBorders>
          </w:tcPr>
          <w:p w14:paraId="6B874A71" w14:textId="596C589E" w:rsidR="00C53243" w:rsidRPr="00F51708" w:rsidRDefault="00C53243">
            <w:pPr>
              <w:pStyle w:val="Default"/>
              <w:rPr>
                <w:rFonts w:ascii="Roboto" w:hAnsi="Roboto" w:cstheme="majorHAnsi"/>
                <w:color w:val="auto"/>
                <w:sz w:val="18"/>
                <w:szCs w:val="18"/>
              </w:rPr>
            </w:pPr>
            <w:del w:id="1626" w:author="Author" w:date="2023-04-25T13:31:00Z">
              <w:r w:rsidRPr="00F51708" w:rsidDel="00930C67">
                <w:rPr>
                  <w:rFonts w:ascii="Roboto" w:hAnsi="Roboto" w:cstheme="majorHAnsi"/>
                  <w:color w:val="auto"/>
                  <w:sz w:val="18"/>
                  <w:szCs w:val="18"/>
                </w:rPr>
                <w:delText>% of RCOs</w:delText>
              </w:r>
            </w:del>
            <w:ins w:id="1627" w:author="Author" w:date="2023-04-25T13:31:00Z">
              <w:r w:rsidR="00930C67">
                <w:rPr>
                  <w:rStyle w:val="normaltextrun"/>
                  <w:rFonts w:ascii="Roboto" w:hAnsi="Roboto"/>
                  <w:color w:val="7F7F7F" w:themeColor="text1" w:themeTint="80"/>
                  <w:sz w:val="18"/>
                  <w:szCs w:val="18"/>
                </w:rPr>
                <w:t xml:space="preserve"> Percentage</w:t>
              </w:r>
              <w:r w:rsidR="00930C67" w:rsidRPr="00F51708">
                <w:rPr>
                  <w:rFonts w:ascii="Roboto" w:hAnsi="Roboto" w:cstheme="majorBidi"/>
                  <w:sz w:val="18"/>
                  <w:szCs w:val="18"/>
                </w:rPr>
                <w:t xml:space="preserve"> of </w:t>
              </w:r>
              <w:r w:rsidR="00930C67" w:rsidRPr="00F46EDF">
                <w:rPr>
                  <w:rFonts w:ascii="Roboto" w:hAnsi="Roboto" w:cs="Calibri"/>
                  <w:bCs/>
                  <w:sz w:val="18"/>
                  <w:szCs w:val="18"/>
                  <w:lang w:val="en-GB"/>
                </w:rPr>
                <w:t>resident coordinator office</w:t>
              </w:r>
              <w:r w:rsidR="00930C67">
                <w:rPr>
                  <w:rFonts w:ascii="Roboto" w:hAnsi="Roboto" w:cs="Calibri"/>
                  <w:bCs/>
                  <w:sz w:val="18"/>
                  <w:szCs w:val="18"/>
                  <w:lang w:val="en-GB"/>
                </w:rPr>
                <w:t>s</w:t>
              </w:r>
            </w:ins>
            <w:r w:rsidRPr="00F51708">
              <w:rPr>
                <w:rFonts w:ascii="Roboto" w:hAnsi="Roboto" w:cstheme="majorHAnsi"/>
                <w:color w:val="auto"/>
                <w:sz w:val="18"/>
                <w:szCs w:val="18"/>
              </w:rPr>
              <w:t xml:space="preserve"> that rate day-to-day support for </w:t>
            </w:r>
            <w:del w:id="1628" w:author="Author" w:date="2023-04-25T16:05:00Z">
              <w:r w:rsidRPr="00F51708" w:rsidDel="00EE48BD">
                <w:rPr>
                  <w:rFonts w:ascii="Roboto" w:hAnsi="Roboto" w:cstheme="majorHAnsi"/>
                  <w:color w:val="auto"/>
                  <w:sz w:val="18"/>
                  <w:szCs w:val="18"/>
                </w:rPr>
                <w:delText>RC</w:delText>
              </w:r>
            </w:del>
            <w:ins w:id="1629" w:author="Author" w:date="2023-04-25T16:05:00Z">
              <w:r w:rsidR="00EE48BD" w:rsidRPr="00F46EDF">
                <w:rPr>
                  <w:rFonts w:ascii="Roboto" w:hAnsi="Roboto" w:cs="Calibri"/>
                  <w:bCs/>
                  <w:sz w:val="18"/>
                  <w:szCs w:val="18"/>
                  <w:lang w:val="en-GB"/>
                </w:rPr>
                <w:t xml:space="preserve"> resident coordinator</w:t>
              </w:r>
            </w:ins>
            <w:r w:rsidRPr="00F51708">
              <w:rPr>
                <w:rFonts w:ascii="Roboto" w:hAnsi="Roboto" w:cstheme="majorHAnsi"/>
                <w:color w:val="auto"/>
                <w:sz w:val="18"/>
                <w:szCs w:val="18"/>
              </w:rPr>
              <w:t>/</w:t>
            </w:r>
            <w:ins w:id="1630" w:author="Author" w:date="2023-04-25T16:06:00Z">
              <w:r w:rsidR="00EE48BD" w:rsidRPr="00F46EDF">
                <w:rPr>
                  <w:rFonts w:ascii="Roboto" w:hAnsi="Roboto" w:cs="Calibri"/>
                  <w:bCs/>
                  <w:sz w:val="18"/>
                  <w:szCs w:val="18"/>
                  <w:lang w:val="en-GB"/>
                </w:rPr>
                <w:t xml:space="preserve">resident coordinator </w:t>
              </w:r>
              <w:r w:rsidR="00EE48BD">
                <w:rPr>
                  <w:rFonts w:ascii="Roboto" w:hAnsi="Roboto" w:cs="Calibri"/>
                  <w:bCs/>
                  <w:sz w:val="18"/>
                  <w:szCs w:val="18"/>
                  <w:lang w:val="en-GB"/>
                </w:rPr>
                <w:t>office</w:t>
              </w:r>
            </w:ins>
            <w:del w:id="1631" w:author="Author" w:date="2023-04-25T16:06:00Z">
              <w:r w:rsidRPr="00F51708" w:rsidDel="00EE48BD">
                <w:rPr>
                  <w:rFonts w:ascii="Roboto" w:hAnsi="Roboto" w:cstheme="majorHAnsi"/>
                  <w:color w:val="auto"/>
                  <w:sz w:val="18"/>
                  <w:szCs w:val="18"/>
                </w:rPr>
                <w:delText>RCO</w:delText>
              </w:r>
            </w:del>
            <w:r w:rsidRPr="00F51708">
              <w:rPr>
                <w:rFonts w:ascii="Roboto" w:hAnsi="Roboto" w:cstheme="majorHAnsi"/>
                <w:color w:val="auto"/>
                <w:sz w:val="18"/>
                <w:szCs w:val="18"/>
              </w:rPr>
              <w:t xml:space="preserve"> operations by </w:t>
            </w:r>
            <w:ins w:id="1632" w:author="Author" w:date="2023-04-25T16:38:00Z">
              <w:r w:rsidR="00C415A1" w:rsidRPr="00930C67">
                <w:rPr>
                  <w:rStyle w:val="normaltextrun"/>
                  <w:rFonts w:ascii="Roboto" w:hAnsi="Roboto"/>
                  <w:sz w:val="18"/>
                  <w:szCs w:val="18"/>
                </w:rPr>
                <w:t>Development Coordination Office</w:t>
              </w:r>
            </w:ins>
            <w:del w:id="1633" w:author="Author" w:date="2023-04-25T16:38:00Z">
              <w:r w:rsidRPr="00F51708" w:rsidDel="00C415A1">
                <w:rPr>
                  <w:rFonts w:ascii="Roboto" w:hAnsi="Roboto" w:cstheme="majorHAnsi"/>
                  <w:color w:val="auto"/>
                  <w:sz w:val="18"/>
                  <w:szCs w:val="18"/>
                </w:rPr>
                <w:delText>DCO</w:delText>
              </w:r>
            </w:del>
            <w:r w:rsidRPr="00F51708">
              <w:rPr>
                <w:rFonts w:ascii="Roboto" w:hAnsi="Roboto" w:cstheme="majorHAnsi"/>
                <w:color w:val="auto"/>
                <w:sz w:val="18"/>
                <w:szCs w:val="18"/>
              </w:rPr>
              <w:t xml:space="preserve"> regional teams as “good” or “adequate”</w:t>
            </w:r>
          </w:p>
          <w:p w14:paraId="403FC3FE" w14:textId="77777777" w:rsidR="00C53243" w:rsidRPr="00F51708" w:rsidRDefault="00C53243">
            <w:pPr>
              <w:pStyle w:val="Default"/>
              <w:rPr>
                <w:rFonts w:ascii="Roboto" w:hAnsi="Roboto" w:cstheme="majorBidi"/>
                <w:color w:val="auto"/>
                <w:sz w:val="18"/>
                <w:szCs w:val="18"/>
              </w:rPr>
            </w:pPr>
          </w:p>
        </w:tc>
        <w:tc>
          <w:tcPr>
            <w:tcW w:w="1225" w:type="dxa"/>
            <w:gridSpan w:val="2"/>
            <w:tcBorders>
              <w:left w:val="nil"/>
              <w:bottom w:val="nil"/>
              <w:right w:val="nil"/>
            </w:tcBorders>
          </w:tcPr>
          <w:p w14:paraId="694EB353"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 xml:space="preserve">92% </w:t>
            </w:r>
          </w:p>
          <w:p w14:paraId="0B425F02"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(2021)</w:t>
            </w:r>
          </w:p>
        </w:tc>
        <w:tc>
          <w:tcPr>
            <w:tcW w:w="791" w:type="dxa"/>
            <w:tcBorders>
              <w:left w:val="nil"/>
              <w:bottom w:val="nil"/>
            </w:tcBorders>
          </w:tcPr>
          <w:p w14:paraId="0C4379C4"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95%</w:t>
            </w:r>
          </w:p>
        </w:tc>
        <w:tc>
          <w:tcPr>
            <w:tcW w:w="875" w:type="dxa"/>
            <w:gridSpan w:val="2"/>
            <w:tcBorders>
              <w:left w:val="nil"/>
              <w:bottom w:val="nil"/>
            </w:tcBorders>
          </w:tcPr>
          <w:p w14:paraId="13A303DC" w14:textId="77777777" w:rsidR="00C53243" w:rsidRPr="00F51708" w:rsidDel="00660A5E"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92%</w:t>
            </w:r>
          </w:p>
        </w:tc>
        <w:tc>
          <w:tcPr>
            <w:tcW w:w="1052" w:type="dxa"/>
            <w:tcBorders>
              <w:left w:val="nil"/>
              <w:bottom w:val="nil"/>
            </w:tcBorders>
          </w:tcPr>
          <w:p w14:paraId="6FD7D67A" w14:textId="1F56BBFE" w:rsidR="00C53243" w:rsidRPr="0041514D" w:rsidRDefault="00A06CFF">
            <w:pPr>
              <w:pStyle w:val="paragraph"/>
              <w:spacing w:before="0" w:beforeAutospacing="0" w:after="0" w:afterAutospacing="0"/>
              <w:jc w:val="center"/>
              <w:textAlignment w:val="baseline"/>
              <w:rPr>
                <w:rStyle w:val="normaltextrun"/>
                <w:rFonts w:ascii="Roboto" w:hAnsi="Roboto"/>
                <w:sz w:val="18"/>
                <w:szCs w:val="18"/>
                <w:lang w:val="fr-FR"/>
                <w:rPrChange w:id="1634" w:author="Author" w:date="2023-04-27T23:15:00Z">
                  <w:rPr>
                    <w:rStyle w:val="normaltextrun"/>
                    <w:rFonts w:ascii="Roboto" w:hAnsi="Roboto"/>
                    <w:sz w:val="18"/>
                    <w:szCs w:val="18"/>
                  </w:rPr>
                </w:rPrChange>
              </w:rPr>
            </w:pPr>
            <w:r w:rsidRPr="0041514D">
              <w:rPr>
                <w:rStyle w:val="normaltextrun"/>
                <w:rFonts w:ascii="Roboto" w:hAnsi="Roboto"/>
                <w:sz w:val="18"/>
                <w:szCs w:val="18"/>
                <w:lang w:val="fr-FR"/>
                <w:rPrChange w:id="1635" w:author="Author" w:date="2023-04-27T23:15:00Z">
                  <w:rPr>
                    <w:rStyle w:val="normaltextrun"/>
                    <w:rFonts w:ascii="Roboto" w:hAnsi="Roboto"/>
                    <w:sz w:val="18"/>
                    <w:szCs w:val="18"/>
                  </w:rPr>
                </w:rPrChange>
              </w:rPr>
              <w:t>UN</w:t>
            </w:r>
            <w:ins w:id="1636" w:author="Author" w:date="2023-04-25T16:39:00Z">
              <w:r w:rsidR="00C415A1" w:rsidRPr="0041514D">
                <w:rPr>
                  <w:rStyle w:val="normaltextrun"/>
                  <w:rFonts w:ascii="Roboto" w:hAnsi="Roboto"/>
                  <w:sz w:val="18"/>
                  <w:szCs w:val="18"/>
                  <w:lang w:val="fr-FR"/>
                  <w:rPrChange w:id="1637" w:author="Author" w:date="2023-04-27T23:15:00Z">
                    <w:rPr>
                      <w:rStyle w:val="normaltextrun"/>
                      <w:rFonts w:ascii="Roboto" w:hAnsi="Roboto"/>
                      <w:sz w:val="18"/>
                      <w:szCs w:val="18"/>
                    </w:rPr>
                  </w:rPrChange>
                </w:rPr>
                <w:t>-</w:t>
              </w:r>
            </w:ins>
            <w:r w:rsidRPr="0041514D">
              <w:rPr>
                <w:rStyle w:val="normaltextrun"/>
                <w:rFonts w:ascii="Roboto" w:hAnsi="Roboto"/>
                <w:sz w:val="18"/>
                <w:szCs w:val="18"/>
                <w:lang w:val="fr-FR"/>
                <w:rPrChange w:id="1638" w:author="Author" w:date="2023-04-27T23:15:00Z">
                  <w:rPr>
                    <w:rStyle w:val="normaltextrun"/>
                    <w:rFonts w:ascii="Roboto" w:hAnsi="Roboto"/>
                    <w:sz w:val="18"/>
                    <w:szCs w:val="18"/>
                  </w:rPr>
                </w:rPrChange>
              </w:rPr>
              <w:t>I</w:t>
            </w:r>
            <w:ins w:id="1639" w:author="Author" w:date="2023-04-25T16:39:00Z">
              <w:r w:rsidR="00C415A1" w:rsidRPr="0041514D">
                <w:rPr>
                  <w:rStyle w:val="normaltextrun"/>
                  <w:rFonts w:ascii="Roboto" w:hAnsi="Roboto"/>
                  <w:sz w:val="18"/>
                  <w:szCs w:val="18"/>
                  <w:lang w:val="fr-FR"/>
                  <w:rPrChange w:id="1640" w:author="Author" w:date="2023-04-27T23:15:00Z">
                    <w:rPr>
                      <w:rStyle w:val="normaltextrun"/>
                      <w:rFonts w:ascii="Roboto" w:hAnsi="Roboto"/>
                      <w:sz w:val="18"/>
                      <w:szCs w:val="18"/>
                    </w:rPr>
                  </w:rPrChange>
                </w:rPr>
                <w:t>nfo</w:t>
              </w:r>
            </w:ins>
            <w:ins w:id="1641" w:author="Author" w:date="2023-04-27T23:15:00Z">
              <w:r w:rsidR="0041514D" w:rsidRPr="0041514D">
                <w:rPr>
                  <w:rStyle w:val="normaltextrun"/>
                  <w:rFonts w:ascii="Roboto" w:hAnsi="Roboto"/>
                  <w:sz w:val="18"/>
                  <w:szCs w:val="18"/>
                  <w:lang w:val="fr-FR"/>
                  <w:rPrChange w:id="1642" w:author="Author" w:date="2023-04-27T23:15:00Z">
                    <w:rPr>
                      <w:rStyle w:val="normaltextrun"/>
                      <w:rFonts w:ascii="Roboto" w:hAnsi="Roboto"/>
                      <w:sz w:val="18"/>
                      <w:szCs w:val="18"/>
                    </w:rPr>
                  </w:rPrChange>
                </w:rPr>
                <w:t xml:space="preserve">, </w:t>
              </w:r>
              <w:r w:rsidR="0041514D" w:rsidRPr="0041514D">
                <w:rPr>
                  <w:rFonts w:asciiTheme="majorBidi" w:hAnsiTheme="majorBidi" w:cstheme="majorBidi"/>
                  <w:lang w:val="fr-FR"/>
                  <w:rPrChange w:id="1643" w:author="Author" w:date="2023-04-27T23:15:00Z">
                    <w:rPr>
                      <w:rFonts w:asciiTheme="majorBidi" w:hAnsiTheme="majorBidi" w:cstheme="majorBidi"/>
                    </w:rPr>
                  </w:rPrChange>
                </w:rPr>
                <w:t>information management system</w:t>
              </w:r>
              <w:r w:rsidR="0041514D" w:rsidRPr="0041514D" w:rsidDel="00C415A1">
                <w:rPr>
                  <w:rStyle w:val="normaltextrun"/>
                  <w:rFonts w:ascii="Roboto" w:hAnsi="Roboto"/>
                  <w:sz w:val="18"/>
                  <w:szCs w:val="18"/>
                  <w:lang w:val="fr-FR"/>
                  <w:rPrChange w:id="1644" w:author="Author" w:date="2023-04-27T23:15:00Z">
                    <w:rPr>
                      <w:rStyle w:val="normaltextrun"/>
                      <w:rFonts w:ascii="Roboto" w:hAnsi="Roboto"/>
                      <w:sz w:val="18"/>
                      <w:szCs w:val="18"/>
                    </w:rPr>
                  </w:rPrChange>
                </w:rPr>
                <w:t xml:space="preserve"> </w:t>
              </w:r>
            </w:ins>
            <w:del w:id="1645" w:author="Author" w:date="2023-04-25T16:39:00Z">
              <w:r w:rsidRPr="0041514D" w:rsidDel="00C415A1">
                <w:rPr>
                  <w:rStyle w:val="normaltextrun"/>
                  <w:rFonts w:ascii="Roboto" w:hAnsi="Roboto"/>
                  <w:sz w:val="18"/>
                  <w:szCs w:val="18"/>
                  <w:lang w:val="fr-FR"/>
                  <w:rPrChange w:id="1646" w:author="Author" w:date="2023-04-27T23:15:00Z">
                    <w:rPr>
                      <w:rStyle w:val="normaltextrun"/>
                      <w:rFonts w:ascii="Roboto" w:hAnsi="Roboto"/>
                      <w:sz w:val="18"/>
                      <w:szCs w:val="18"/>
                    </w:rPr>
                  </w:rPrChange>
                </w:rPr>
                <w:delText>NFO</w:delText>
              </w:r>
            </w:del>
            <w:r w:rsidRPr="0041514D">
              <w:rPr>
                <w:rStyle w:val="normaltextrun"/>
                <w:rFonts w:ascii="Roboto" w:hAnsi="Roboto"/>
                <w:sz w:val="18"/>
                <w:szCs w:val="18"/>
                <w:lang w:val="fr-FR"/>
                <w:rPrChange w:id="1647" w:author="Author" w:date="2023-04-27T23:15:00Z">
                  <w:rPr>
                    <w:rStyle w:val="normaltextrun"/>
                    <w:rFonts w:ascii="Roboto" w:hAnsi="Roboto"/>
                    <w:sz w:val="18"/>
                    <w:szCs w:val="18"/>
                  </w:rPr>
                </w:rPrChange>
              </w:rPr>
              <w:t xml:space="preserve"> </w:t>
            </w:r>
            <w:del w:id="1648" w:author="Author" w:date="2023-04-27T23:15:00Z">
              <w:r w:rsidR="00C53243" w:rsidRPr="0041514D" w:rsidDel="0041514D">
                <w:rPr>
                  <w:rStyle w:val="normaltextrun"/>
                  <w:rFonts w:ascii="Roboto" w:hAnsi="Roboto"/>
                  <w:sz w:val="18"/>
                  <w:szCs w:val="18"/>
                  <w:lang w:val="fr-FR"/>
                  <w:rPrChange w:id="1649" w:author="Author" w:date="2023-04-27T23:15:00Z">
                    <w:rPr>
                      <w:rStyle w:val="normaltextrun"/>
                      <w:rFonts w:ascii="Roboto" w:hAnsi="Roboto"/>
                      <w:sz w:val="18"/>
                      <w:szCs w:val="18"/>
                    </w:rPr>
                  </w:rPrChange>
                </w:rPr>
                <w:delText>IMS</w:delText>
              </w:r>
            </w:del>
          </w:p>
        </w:tc>
      </w:tr>
      <w:tr w:rsidR="007A06C5" w:rsidRPr="007F6D50" w14:paraId="1AB3D1EB" w14:textId="77777777" w:rsidTr="00C415A1">
        <w:tblPrEx>
          <w:tblW w:w="15003" w:type="dxa"/>
          <w:tblPrExChange w:id="1650" w:author="Author" w:date="2023-04-25T16:37:00Z">
            <w:tblPrEx>
              <w:tblW w:w="15003" w:type="dxa"/>
            </w:tblPrEx>
          </w:tblPrExChange>
        </w:tblPrEx>
        <w:trPr>
          <w:trHeight w:val="837"/>
          <w:trPrChange w:id="1651" w:author="Author" w:date="2023-04-25T16:37:00Z">
            <w:trPr>
              <w:gridBefore w:val="1"/>
            </w:trPr>
          </w:trPrChange>
        </w:trPr>
        <w:tc>
          <w:tcPr>
            <w:tcW w:w="3090" w:type="dxa"/>
            <w:tcBorders>
              <w:top w:val="nil"/>
              <w:bottom w:val="single" w:sz="4" w:space="0" w:color="auto"/>
              <w:right w:val="nil"/>
            </w:tcBorders>
            <w:tcPrChange w:id="1652" w:author="Author" w:date="2023-04-25T16:37:00Z">
              <w:tcPr>
                <w:tcW w:w="3090" w:type="dxa"/>
                <w:gridSpan w:val="2"/>
                <w:tcBorders>
                  <w:top w:val="nil"/>
                  <w:bottom w:val="single" w:sz="4" w:space="0" w:color="auto"/>
                  <w:right w:val="nil"/>
                </w:tcBorders>
              </w:tcPr>
            </w:tcPrChange>
          </w:tcPr>
          <w:p w14:paraId="6A9257CE" w14:textId="77777777" w:rsidR="00C53243" w:rsidRPr="0041514D" w:rsidDel="006F35EF" w:rsidRDefault="00C53243">
            <w:pPr>
              <w:rPr>
                <w:rFonts w:ascii="Roboto" w:hAnsi="Roboto"/>
                <w:b/>
                <w:sz w:val="18"/>
                <w:szCs w:val="18"/>
                <w:lang w:val="fr-FR"/>
                <w:rPrChange w:id="1653" w:author="Author" w:date="2023-04-27T23:15:00Z">
                  <w:rPr>
                    <w:rFonts w:ascii="Roboto" w:hAnsi="Roboto"/>
                    <w:b/>
                    <w:sz w:val="18"/>
                    <w:szCs w:val="18"/>
                  </w:rPr>
                </w:rPrChange>
              </w:rPr>
            </w:pPr>
          </w:p>
        </w:tc>
        <w:tc>
          <w:tcPr>
            <w:tcW w:w="7970" w:type="dxa"/>
            <w:tcBorders>
              <w:top w:val="nil"/>
              <w:left w:val="nil"/>
              <w:bottom w:val="single" w:sz="4" w:space="0" w:color="auto"/>
              <w:right w:val="nil"/>
            </w:tcBorders>
            <w:tcPrChange w:id="1654" w:author="Author" w:date="2023-04-25T16:37:00Z">
              <w:tcPr>
                <w:tcW w:w="7970" w:type="dxa"/>
                <w:gridSpan w:val="2"/>
                <w:tcBorders>
                  <w:top w:val="nil"/>
                  <w:left w:val="nil"/>
                  <w:bottom w:val="single" w:sz="4" w:space="0" w:color="auto"/>
                  <w:right w:val="nil"/>
                </w:tcBorders>
              </w:tcPr>
            </w:tcPrChange>
          </w:tcPr>
          <w:p w14:paraId="0B3F6DAE" w14:textId="590743F6" w:rsidR="00C53243" w:rsidRPr="00F51708" w:rsidRDefault="00C53243">
            <w:pPr>
              <w:pStyle w:val="Default"/>
              <w:rPr>
                <w:rFonts w:ascii="Roboto" w:hAnsi="Roboto" w:cstheme="majorHAnsi"/>
                <w:color w:val="auto"/>
                <w:sz w:val="18"/>
                <w:szCs w:val="18"/>
              </w:rPr>
            </w:pPr>
            <w:del w:id="1655" w:author="Author" w:date="2023-04-25T13:31:00Z">
              <w:r w:rsidRPr="007F6D50" w:rsidDel="00930C67">
                <w:rPr>
                  <w:rFonts w:ascii="Roboto" w:hAnsi="Roboto" w:cstheme="majorHAnsi"/>
                  <w:color w:val="auto"/>
                  <w:sz w:val="18"/>
                  <w:szCs w:val="18"/>
                  <w:lang w:val="fr-FR"/>
                  <w:rPrChange w:id="1656" w:author="Author" w:date="2023-04-28T15:54:00Z">
                    <w:rPr>
                      <w:rFonts w:ascii="Roboto" w:hAnsi="Roboto" w:cstheme="majorHAnsi"/>
                      <w:color w:val="auto"/>
                      <w:sz w:val="18"/>
                      <w:szCs w:val="18"/>
                    </w:rPr>
                  </w:rPrChange>
                </w:rPr>
                <w:delText>% of RCOs</w:delText>
              </w:r>
            </w:del>
            <w:ins w:id="1657" w:author="Author" w:date="2023-04-25T13:31:00Z">
              <w:r w:rsidR="00AE69F7" w:rsidRPr="007F6D50">
                <w:rPr>
                  <w:rStyle w:val="normaltextrun"/>
                  <w:rFonts w:ascii="Roboto" w:hAnsi="Roboto"/>
                  <w:color w:val="7F7F7F" w:themeColor="text1" w:themeTint="80"/>
                  <w:sz w:val="18"/>
                  <w:szCs w:val="18"/>
                  <w:lang w:val="fr-FR"/>
                  <w:rPrChange w:id="1658" w:author="Author" w:date="2023-04-28T15:54:00Z">
                    <w:rPr>
                      <w:rStyle w:val="normaltextrun"/>
                      <w:rFonts w:ascii="Roboto" w:hAnsi="Roboto"/>
                      <w:color w:val="7F7F7F" w:themeColor="text1" w:themeTint="80"/>
                      <w:sz w:val="18"/>
                      <w:szCs w:val="18"/>
                    </w:rPr>
                  </w:rPrChange>
                </w:rPr>
                <w:t xml:space="preserve"> </w:t>
              </w:r>
              <w:r w:rsidR="00AE69F7">
                <w:rPr>
                  <w:rStyle w:val="normaltextrun"/>
                  <w:rFonts w:ascii="Roboto" w:hAnsi="Roboto"/>
                  <w:color w:val="7F7F7F" w:themeColor="text1" w:themeTint="80"/>
                  <w:sz w:val="18"/>
                  <w:szCs w:val="18"/>
                </w:rPr>
                <w:t>Percentage</w:t>
              </w:r>
              <w:r w:rsidR="00AE69F7" w:rsidRPr="00F51708">
                <w:rPr>
                  <w:rFonts w:ascii="Roboto" w:hAnsi="Roboto" w:cstheme="majorBidi"/>
                  <w:sz w:val="18"/>
                  <w:szCs w:val="18"/>
                </w:rPr>
                <w:t xml:space="preserve"> of </w:t>
              </w:r>
              <w:r w:rsidR="00AE69F7" w:rsidRPr="00F46EDF">
                <w:rPr>
                  <w:rFonts w:ascii="Roboto" w:hAnsi="Roboto" w:cs="Calibri"/>
                  <w:bCs/>
                  <w:sz w:val="18"/>
                  <w:szCs w:val="18"/>
                  <w:lang w:val="en-GB"/>
                </w:rPr>
                <w:t>resident coordinator office</w:t>
              </w:r>
              <w:r w:rsidR="00AE69F7">
                <w:rPr>
                  <w:rFonts w:ascii="Roboto" w:hAnsi="Roboto" w:cs="Calibri"/>
                  <w:bCs/>
                  <w:sz w:val="18"/>
                  <w:szCs w:val="18"/>
                  <w:lang w:val="en-GB"/>
                </w:rPr>
                <w:t>s</w:t>
              </w:r>
            </w:ins>
            <w:r w:rsidRPr="00F51708">
              <w:rPr>
                <w:rFonts w:ascii="Roboto" w:hAnsi="Roboto" w:cstheme="majorHAnsi"/>
                <w:color w:val="auto"/>
                <w:sz w:val="18"/>
                <w:szCs w:val="18"/>
              </w:rPr>
              <w:t xml:space="preserve"> that rate the administrative/operational support provided by </w:t>
            </w:r>
            <w:del w:id="1659" w:author="Author" w:date="2023-04-25T16:39:00Z">
              <w:r w:rsidRPr="00F51708" w:rsidDel="00C415A1">
                <w:rPr>
                  <w:rFonts w:ascii="Roboto" w:hAnsi="Roboto" w:cstheme="majorHAnsi"/>
                  <w:color w:val="auto"/>
                  <w:sz w:val="18"/>
                  <w:szCs w:val="18"/>
                </w:rPr>
                <w:delText>DCO</w:delText>
              </w:r>
            </w:del>
            <w:ins w:id="1660" w:author="Author" w:date="2023-04-25T16:39:00Z">
              <w:r w:rsidR="00C415A1">
                <w:rPr>
                  <w:rFonts w:ascii="Roboto" w:hAnsi="Roboto" w:cstheme="majorHAnsi"/>
                  <w:color w:val="auto"/>
                  <w:sz w:val="18"/>
                  <w:szCs w:val="18"/>
                </w:rPr>
                <w:t>t</w:t>
              </w:r>
              <w:r w:rsidR="00C415A1">
                <w:rPr>
                  <w:rFonts w:cstheme="majorHAnsi"/>
                </w:rPr>
                <w:t xml:space="preserve">he </w:t>
              </w:r>
              <w:r w:rsidR="00C415A1" w:rsidRPr="00930C67">
                <w:rPr>
                  <w:rStyle w:val="normaltextrun"/>
                  <w:rFonts w:ascii="Roboto" w:hAnsi="Roboto"/>
                  <w:sz w:val="18"/>
                  <w:szCs w:val="18"/>
                </w:rPr>
                <w:t>Development Coordination Office</w:t>
              </w:r>
            </w:ins>
            <w:r w:rsidRPr="00F51708">
              <w:rPr>
                <w:rFonts w:ascii="Roboto" w:hAnsi="Roboto" w:cstheme="majorHAnsi"/>
                <w:color w:val="auto"/>
                <w:sz w:val="18"/>
                <w:szCs w:val="18"/>
              </w:rPr>
              <w:t xml:space="preserve"> team in New York as “good” or “adequate”</w:t>
            </w:r>
          </w:p>
          <w:p w14:paraId="1B5F58A5" w14:textId="77777777" w:rsidR="00C53243" w:rsidRPr="00F51708" w:rsidRDefault="00C53243">
            <w:pPr>
              <w:pStyle w:val="Default"/>
              <w:rPr>
                <w:rFonts w:ascii="Roboto" w:hAnsi="Roboto" w:cstheme="majorHAnsi"/>
                <w:color w:val="auto"/>
                <w:sz w:val="18"/>
                <w:szCs w:val="18"/>
              </w:rPr>
            </w:pPr>
          </w:p>
        </w:tc>
        <w:tc>
          <w:tcPr>
            <w:tcW w:w="1225" w:type="dxa"/>
            <w:gridSpan w:val="2"/>
            <w:tcBorders>
              <w:top w:val="nil"/>
              <w:left w:val="nil"/>
              <w:bottom w:val="single" w:sz="4" w:space="0" w:color="auto"/>
              <w:right w:val="nil"/>
            </w:tcBorders>
            <w:tcPrChange w:id="1661" w:author="Author" w:date="2023-04-25T16:37:00Z">
              <w:tcPr>
                <w:tcW w:w="1225" w:type="dxa"/>
                <w:gridSpan w:val="3"/>
                <w:tcBorders>
                  <w:top w:val="nil"/>
                  <w:left w:val="nil"/>
                  <w:bottom w:val="single" w:sz="4" w:space="0" w:color="auto"/>
                  <w:right w:val="nil"/>
                </w:tcBorders>
              </w:tcPr>
            </w:tcPrChange>
          </w:tcPr>
          <w:p w14:paraId="33D880C4"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 xml:space="preserve">80% </w:t>
            </w:r>
          </w:p>
          <w:p w14:paraId="13D0BC58"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(2021)</w:t>
            </w:r>
          </w:p>
        </w:tc>
        <w:tc>
          <w:tcPr>
            <w:tcW w:w="791" w:type="dxa"/>
            <w:tcBorders>
              <w:top w:val="nil"/>
              <w:left w:val="nil"/>
              <w:bottom w:val="single" w:sz="4" w:space="0" w:color="auto"/>
            </w:tcBorders>
            <w:tcPrChange w:id="1662" w:author="Author" w:date="2023-04-25T16:37:00Z">
              <w:tcPr>
                <w:tcW w:w="791" w:type="dxa"/>
                <w:gridSpan w:val="3"/>
                <w:tcBorders>
                  <w:top w:val="nil"/>
                  <w:left w:val="nil"/>
                  <w:bottom w:val="single" w:sz="4" w:space="0" w:color="auto"/>
                </w:tcBorders>
              </w:tcPr>
            </w:tcPrChange>
          </w:tcPr>
          <w:p w14:paraId="49D626FA"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95%</w:t>
            </w:r>
          </w:p>
        </w:tc>
        <w:tc>
          <w:tcPr>
            <w:tcW w:w="875" w:type="dxa"/>
            <w:gridSpan w:val="2"/>
            <w:tcBorders>
              <w:top w:val="nil"/>
              <w:left w:val="nil"/>
              <w:bottom w:val="single" w:sz="4" w:space="0" w:color="auto"/>
            </w:tcBorders>
            <w:tcPrChange w:id="1663" w:author="Author" w:date="2023-04-25T16:37:00Z">
              <w:tcPr>
                <w:tcW w:w="875" w:type="dxa"/>
                <w:gridSpan w:val="2"/>
                <w:tcBorders>
                  <w:top w:val="nil"/>
                  <w:left w:val="nil"/>
                  <w:bottom w:val="single" w:sz="4" w:space="0" w:color="auto"/>
                </w:tcBorders>
              </w:tcPr>
            </w:tcPrChange>
          </w:tcPr>
          <w:p w14:paraId="37A228B3" w14:textId="77777777" w:rsidR="00C53243" w:rsidRPr="00F51708" w:rsidRDefault="00C53243">
            <w:pPr>
              <w:pStyle w:val="paragraph"/>
              <w:spacing w:before="0" w:beforeAutospacing="0" w:after="0" w:afterAutospacing="0"/>
              <w:jc w:val="center"/>
              <w:textAlignment w:val="baseline"/>
              <w:rPr>
                <w:rStyle w:val="normaltextrun"/>
                <w:rFonts w:ascii="Roboto" w:hAnsi="Roboto"/>
                <w:sz w:val="18"/>
                <w:szCs w:val="18"/>
              </w:rPr>
            </w:pPr>
            <w:r w:rsidRPr="00F51708">
              <w:rPr>
                <w:rStyle w:val="normaltextrun"/>
                <w:rFonts w:ascii="Roboto" w:hAnsi="Roboto"/>
                <w:sz w:val="18"/>
                <w:szCs w:val="18"/>
              </w:rPr>
              <w:t>86%</w:t>
            </w:r>
          </w:p>
        </w:tc>
        <w:tc>
          <w:tcPr>
            <w:tcW w:w="1052" w:type="dxa"/>
            <w:tcBorders>
              <w:top w:val="nil"/>
              <w:left w:val="nil"/>
              <w:bottom w:val="single" w:sz="4" w:space="0" w:color="auto"/>
            </w:tcBorders>
            <w:tcPrChange w:id="1664" w:author="Author" w:date="2023-04-25T16:37:00Z">
              <w:tcPr>
                <w:tcW w:w="1052" w:type="dxa"/>
                <w:gridSpan w:val="2"/>
                <w:tcBorders>
                  <w:top w:val="nil"/>
                  <w:left w:val="nil"/>
                  <w:bottom w:val="single" w:sz="4" w:space="0" w:color="auto"/>
                </w:tcBorders>
              </w:tcPr>
            </w:tcPrChange>
          </w:tcPr>
          <w:p w14:paraId="630039BC" w14:textId="6FD79A8F" w:rsidR="00C53243" w:rsidRPr="0041514D" w:rsidRDefault="00A06CFF">
            <w:pPr>
              <w:pStyle w:val="paragraph"/>
              <w:spacing w:before="0" w:beforeAutospacing="0" w:after="0" w:afterAutospacing="0"/>
              <w:jc w:val="center"/>
              <w:textAlignment w:val="baseline"/>
              <w:rPr>
                <w:rStyle w:val="normaltextrun"/>
                <w:rFonts w:ascii="Roboto" w:hAnsi="Roboto"/>
                <w:sz w:val="18"/>
                <w:szCs w:val="18"/>
                <w:lang w:val="fr-FR"/>
                <w:rPrChange w:id="1665" w:author="Author" w:date="2023-04-27T23:16:00Z">
                  <w:rPr>
                    <w:rStyle w:val="normaltextrun"/>
                    <w:rFonts w:ascii="Roboto" w:hAnsi="Roboto"/>
                    <w:sz w:val="18"/>
                    <w:szCs w:val="18"/>
                  </w:rPr>
                </w:rPrChange>
              </w:rPr>
            </w:pPr>
            <w:r w:rsidRPr="0041514D">
              <w:rPr>
                <w:rStyle w:val="normaltextrun"/>
                <w:rFonts w:ascii="Roboto" w:hAnsi="Roboto"/>
                <w:sz w:val="18"/>
                <w:szCs w:val="18"/>
                <w:lang w:val="fr-FR"/>
                <w:rPrChange w:id="1666" w:author="Author" w:date="2023-04-27T23:16:00Z">
                  <w:rPr>
                    <w:rStyle w:val="normaltextrun"/>
                    <w:rFonts w:ascii="Roboto" w:hAnsi="Roboto"/>
                    <w:sz w:val="18"/>
                    <w:szCs w:val="18"/>
                  </w:rPr>
                </w:rPrChange>
              </w:rPr>
              <w:t>UN</w:t>
            </w:r>
            <w:ins w:id="1667" w:author="Author" w:date="2023-04-25T16:39:00Z">
              <w:r w:rsidR="00C415A1" w:rsidRPr="0041514D">
                <w:rPr>
                  <w:rStyle w:val="normaltextrun"/>
                  <w:rFonts w:ascii="Roboto" w:hAnsi="Roboto"/>
                  <w:sz w:val="18"/>
                  <w:szCs w:val="18"/>
                  <w:lang w:val="fr-FR"/>
                  <w:rPrChange w:id="1668" w:author="Author" w:date="2023-04-27T23:16:00Z">
                    <w:rPr>
                      <w:rStyle w:val="normaltextrun"/>
                      <w:rFonts w:ascii="Roboto" w:hAnsi="Roboto"/>
                      <w:sz w:val="18"/>
                      <w:szCs w:val="18"/>
                    </w:rPr>
                  </w:rPrChange>
                </w:rPr>
                <w:t>-</w:t>
              </w:r>
            </w:ins>
            <w:r w:rsidRPr="0041514D">
              <w:rPr>
                <w:rStyle w:val="normaltextrun"/>
                <w:rFonts w:ascii="Roboto" w:hAnsi="Roboto"/>
                <w:sz w:val="18"/>
                <w:szCs w:val="18"/>
                <w:lang w:val="fr-FR"/>
                <w:rPrChange w:id="1669" w:author="Author" w:date="2023-04-27T23:16:00Z">
                  <w:rPr>
                    <w:rStyle w:val="normaltextrun"/>
                    <w:rFonts w:ascii="Roboto" w:hAnsi="Roboto"/>
                    <w:sz w:val="18"/>
                    <w:szCs w:val="18"/>
                  </w:rPr>
                </w:rPrChange>
              </w:rPr>
              <w:t>I</w:t>
            </w:r>
            <w:ins w:id="1670" w:author="Author" w:date="2023-04-25T16:39:00Z">
              <w:r w:rsidR="00C415A1" w:rsidRPr="0041514D">
                <w:rPr>
                  <w:rStyle w:val="normaltextrun"/>
                  <w:rFonts w:ascii="Roboto" w:hAnsi="Roboto"/>
                  <w:sz w:val="18"/>
                  <w:szCs w:val="18"/>
                  <w:lang w:val="fr-FR"/>
                  <w:rPrChange w:id="1671" w:author="Author" w:date="2023-04-27T23:16:00Z">
                    <w:rPr>
                      <w:rStyle w:val="normaltextrun"/>
                      <w:rFonts w:ascii="Roboto" w:hAnsi="Roboto"/>
                      <w:sz w:val="18"/>
                      <w:szCs w:val="18"/>
                    </w:rPr>
                  </w:rPrChange>
                </w:rPr>
                <w:t>nfo</w:t>
              </w:r>
            </w:ins>
            <w:ins w:id="1672" w:author="Author" w:date="2023-04-27T23:15:00Z">
              <w:r w:rsidR="0041514D" w:rsidRPr="0041514D">
                <w:rPr>
                  <w:rStyle w:val="normaltextrun"/>
                  <w:rFonts w:ascii="Roboto" w:hAnsi="Roboto"/>
                  <w:sz w:val="18"/>
                  <w:szCs w:val="18"/>
                  <w:lang w:val="fr-FR"/>
                  <w:rPrChange w:id="1673" w:author="Author" w:date="2023-04-27T23:16:00Z">
                    <w:rPr>
                      <w:rStyle w:val="normaltextrun"/>
                      <w:rFonts w:ascii="Roboto" w:hAnsi="Roboto"/>
                      <w:sz w:val="18"/>
                      <w:szCs w:val="18"/>
                    </w:rPr>
                  </w:rPrChange>
                </w:rPr>
                <w:t xml:space="preserve">, </w:t>
              </w:r>
              <w:r w:rsidR="0041514D" w:rsidRPr="0041514D">
                <w:rPr>
                  <w:rFonts w:asciiTheme="majorBidi" w:hAnsiTheme="majorBidi" w:cstheme="majorBidi"/>
                  <w:lang w:val="fr-FR"/>
                  <w:rPrChange w:id="1674" w:author="Author" w:date="2023-04-27T23:16:00Z">
                    <w:rPr>
                      <w:rFonts w:asciiTheme="majorBidi" w:hAnsiTheme="majorBidi" w:cstheme="majorBidi"/>
                    </w:rPr>
                  </w:rPrChange>
                </w:rPr>
                <w:t>information management system</w:t>
              </w:r>
              <w:r w:rsidR="0041514D" w:rsidRPr="0041514D" w:rsidDel="00C415A1">
                <w:rPr>
                  <w:rStyle w:val="normaltextrun"/>
                  <w:rFonts w:ascii="Roboto" w:hAnsi="Roboto"/>
                  <w:sz w:val="18"/>
                  <w:szCs w:val="18"/>
                  <w:lang w:val="fr-FR"/>
                  <w:rPrChange w:id="1675" w:author="Author" w:date="2023-04-27T23:16:00Z">
                    <w:rPr>
                      <w:rStyle w:val="normaltextrun"/>
                      <w:rFonts w:ascii="Roboto" w:hAnsi="Roboto"/>
                      <w:sz w:val="18"/>
                      <w:szCs w:val="18"/>
                    </w:rPr>
                  </w:rPrChange>
                </w:rPr>
                <w:t xml:space="preserve"> </w:t>
              </w:r>
            </w:ins>
            <w:del w:id="1676" w:author="Author" w:date="2023-04-25T16:39:00Z">
              <w:r w:rsidRPr="0041514D" w:rsidDel="00C415A1">
                <w:rPr>
                  <w:rStyle w:val="normaltextrun"/>
                  <w:rFonts w:ascii="Roboto" w:hAnsi="Roboto"/>
                  <w:sz w:val="18"/>
                  <w:szCs w:val="18"/>
                  <w:lang w:val="fr-FR"/>
                  <w:rPrChange w:id="1677" w:author="Author" w:date="2023-04-27T23:16:00Z">
                    <w:rPr>
                      <w:rStyle w:val="normaltextrun"/>
                      <w:rFonts w:ascii="Roboto" w:hAnsi="Roboto"/>
                      <w:sz w:val="18"/>
                      <w:szCs w:val="18"/>
                    </w:rPr>
                  </w:rPrChange>
                </w:rPr>
                <w:delText>NFO</w:delText>
              </w:r>
            </w:del>
            <w:r w:rsidRPr="0041514D">
              <w:rPr>
                <w:rStyle w:val="normaltextrun"/>
                <w:rFonts w:ascii="Roboto" w:hAnsi="Roboto"/>
                <w:sz w:val="18"/>
                <w:szCs w:val="18"/>
                <w:lang w:val="fr-FR"/>
                <w:rPrChange w:id="1678" w:author="Author" w:date="2023-04-27T23:16:00Z">
                  <w:rPr>
                    <w:rStyle w:val="normaltextrun"/>
                    <w:rFonts w:ascii="Roboto" w:hAnsi="Roboto"/>
                    <w:sz w:val="18"/>
                    <w:szCs w:val="18"/>
                  </w:rPr>
                </w:rPrChange>
              </w:rPr>
              <w:t xml:space="preserve"> </w:t>
            </w:r>
            <w:del w:id="1679" w:author="Author" w:date="2023-04-27T23:16:00Z">
              <w:r w:rsidR="00C53243" w:rsidRPr="0041514D" w:rsidDel="0041514D">
                <w:rPr>
                  <w:rStyle w:val="normaltextrun"/>
                  <w:rFonts w:ascii="Roboto" w:hAnsi="Roboto"/>
                  <w:sz w:val="18"/>
                  <w:szCs w:val="18"/>
                  <w:lang w:val="fr-FR"/>
                  <w:rPrChange w:id="1680" w:author="Author" w:date="2023-04-27T23:16:00Z">
                    <w:rPr>
                      <w:rStyle w:val="normaltextrun"/>
                      <w:rFonts w:ascii="Roboto" w:hAnsi="Roboto"/>
                      <w:sz w:val="18"/>
                      <w:szCs w:val="18"/>
                    </w:rPr>
                  </w:rPrChange>
                </w:rPr>
                <w:delText>IMS</w:delText>
              </w:r>
            </w:del>
          </w:p>
        </w:tc>
      </w:tr>
      <w:tr w:rsidR="007A06C5" w14:paraId="22E342D4" w14:textId="77777777">
        <w:tc>
          <w:tcPr>
            <w:tcW w:w="3090" w:type="dxa"/>
            <w:tcBorders>
              <w:top w:val="nil"/>
              <w:bottom w:val="single" w:sz="4" w:space="0" w:color="auto"/>
              <w:right w:val="nil"/>
            </w:tcBorders>
          </w:tcPr>
          <w:p w14:paraId="7F88D811" w14:textId="651AD607" w:rsidR="00C53243" w:rsidRPr="00732732" w:rsidDel="006F35EF" w:rsidRDefault="00C53243">
            <w:pPr>
              <w:rPr>
                <w:rFonts w:ascii="Roboto" w:hAnsi="Roboto"/>
                <w:b/>
                <w:sz w:val="18"/>
                <w:szCs w:val="18"/>
              </w:rPr>
            </w:pPr>
            <w:r w:rsidRPr="00732732">
              <w:rPr>
                <w:rFonts w:ascii="Roboto" w:hAnsi="Roboto"/>
                <w:sz w:val="18"/>
                <w:szCs w:val="18"/>
              </w:rPr>
              <w:t>3</w:t>
            </w:r>
            <w:r w:rsidRPr="00732732" w:rsidDel="00111843">
              <w:rPr>
                <w:rFonts w:ascii="Roboto" w:hAnsi="Roboto"/>
                <w:sz w:val="18"/>
                <w:szCs w:val="18"/>
              </w:rPr>
              <w:t>.</w:t>
            </w:r>
            <w:r w:rsidRPr="00732732">
              <w:rPr>
                <w:rFonts w:ascii="Roboto" w:hAnsi="Roboto"/>
                <w:sz w:val="18"/>
                <w:szCs w:val="18"/>
              </w:rPr>
              <w:t>2</w:t>
            </w:r>
            <w:r w:rsidRPr="00732732" w:rsidDel="00111843">
              <w:rPr>
                <w:rFonts w:ascii="Roboto" w:hAnsi="Roboto"/>
                <w:sz w:val="18"/>
                <w:szCs w:val="18"/>
              </w:rPr>
              <w:t>.</w:t>
            </w:r>
            <w:r w:rsidRPr="00732732">
              <w:rPr>
                <w:rFonts w:ascii="Roboto" w:hAnsi="Roboto"/>
                <w:sz w:val="18"/>
                <w:szCs w:val="18"/>
              </w:rPr>
              <w:t>3</w:t>
            </w:r>
            <w:r w:rsidRPr="00732732" w:rsidDel="00111843">
              <w:rPr>
                <w:rFonts w:ascii="Roboto" w:hAnsi="Roboto"/>
                <w:sz w:val="18"/>
                <w:szCs w:val="18"/>
              </w:rPr>
              <w:t xml:space="preserve"> </w:t>
            </w:r>
            <w:r w:rsidRPr="00C415A1">
              <w:rPr>
                <w:rFonts w:ascii="Roboto" w:hAnsi="Roboto" w:cs="Calibri"/>
                <w:sz w:val="18"/>
                <w:szCs w:val="18"/>
                <w:rPrChange w:id="1681" w:author="Author" w:date="2023-04-25T16:37:00Z">
                  <w:rPr>
                    <w:rFonts w:ascii="Roboto" w:hAnsi="Roboto" w:cs="Calibri"/>
                    <w:b/>
                    <w:bCs/>
                    <w:sz w:val="18"/>
                    <w:szCs w:val="18"/>
                  </w:rPr>
                </w:rPrChange>
              </w:rPr>
              <w:t xml:space="preserve">Strengthened enabling environment for the </w:t>
            </w:r>
            <w:del w:id="1682" w:author="Author" w:date="2023-04-25T16:38:00Z">
              <w:r w:rsidRPr="00C415A1" w:rsidDel="00C415A1">
                <w:rPr>
                  <w:rFonts w:ascii="Roboto" w:hAnsi="Roboto" w:cs="Calibri"/>
                  <w:sz w:val="18"/>
                  <w:szCs w:val="18"/>
                  <w:rPrChange w:id="1683" w:author="Author" w:date="2023-04-25T16:37:00Z">
                    <w:rPr>
                      <w:rFonts w:ascii="Roboto" w:hAnsi="Roboto" w:cs="Calibri"/>
                      <w:b/>
                      <w:bCs/>
                      <w:sz w:val="18"/>
                      <w:szCs w:val="18"/>
                    </w:rPr>
                  </w:rPrChange>
                </w:rPr>
                <w:delText>RC</w:delText>
              </w:r>
            </w:del>
            <w:ins w:id="1684" w:author="Author" w:date="2023-04-25T16:38:00Z">
              <w:r w:rsidR="00C415A1" w:rsidRPr="00F46EDF">
                <w:rPr>
                  <w:rFonts w:ascii="Roboto" w:hAnsi="Roboto" w:cs="Calibri"/>
                  <w:bCs/>
                  <w:sz w:val="18"/>
                  <w:szCs w:val="18"/>
                  <w:lang w:val="en-GB"/>
                </w:rPr>
                <w:t xml:space="preserve"> resident coordinator</w:t>
              </w:r>
            </w:ins>
            <w:r w:rsidRPr="00C415A1">
              <w:rPr>
                <w:rFonts w:ascii="Roboto" w:hAnsi="Roboto" w:cs="Calibri"/>
                <w:sz w:val="18"/>
                <w:szCs w:val="18"/>
                <w:rPrChange w:id="1685" w:author="Author" w:date="2023-04-25T16:37:00Z">
                  <w:rPr>
                    <w:rFonts w:ascii="Roboto" w:hAnsi="Roboto" w:cs="Calibri"/>
                    <w:b/>
                    <w:bCs/>
                    <w:sz w:val="18"/>
                    <w:szCs w:val="18"/>
                  </w:rPr>
                </w:rPrChange>
              </w:rPr>
              <w:t xml:space="preserve"> system</w:t>
            </w:r>
          </w:p>
        </w:tc>
        <w:tc>
          <w:tcPr>
            <w:tcW w:w="7970" w:type="dxa"/>
            <w:tcBorders>
              <w:top w:val="nil"/>
              <w:left w:val="nil"/>
              <w:bottom w:val="single" w:sz="4" w:space="0" w:color="auto"/>
              <w:right w:val="nil"/>
            </w:tcBorders>
          </w:tcPr>
          <w:p w14:paraId="3FD6111E" w14:textId="2FC8E451" w:rsidR="00C53243" w:rsidRPr="00732732" w:rsidRDefault="00C53243">
            <w:pPr>
              <w:pStyle w:val="Default"/>
              <w:rPr>
                <w:rFonts w:ascii="Roboto" w:hAnsi="Roboto" w:cstheme="majorBidi"/>
                <w:color w:val="auto"/>
                <w:sz w:val="18"/>
                <w:szCs w:val="18"/>
              </w:rPr>
            </w:pPr>
            <w:del w:id="1686" w:author="Author" w:date="2023-04-25T16:39:00Z">
              <w:r w:rsidRPr="00732732" w:rsidDel="00C415A1">
                <w:rPr>
                  <w:rFonts w:ascii="Roboto" w:hAnsi="Roboto" w:cstheme="majorBidi"/>
                  <w:color w:val="auto"/>
                  <w:sz w:val="18"/>
                  <w:szCs w:val="18"/>
                </w:rPr>
                <w:delText>#</w:delText>
              </w:r>
            </w:del>
            <w:ins w:id="1687" w:author="Author" w:date="2023-04-25T16:40:00Z">
              <w:r w:rsidR="00C415A1">
                <w:rPr>
                  <w:rFonts w:ascii="Roboto" w:hAnsi="Roboto" w:cstheme="majorBidi"/>
                  <w:color w:val="auto"/>
                  <w:sz w:val="18"/>
                  <w:szCs w:val="18"/>
                </w:rPr>
                <w:t>Number</w:t>
              </w:r>
            </w:ins>
            <w:r w:rsidRPr="00732732" w:rsidDel="0048377E">
              <w:rPr>
                <w:rFonts w:ascii="Roboto" w:hAnsi="Roboto" w:cstheme="majorBidi"/>
                <w:color w:val="auto"/>
                <w:sz w:val="18"/>
                <w:szCs w:val="18"/>
              </w:rPr>
              <w:t xml:space="preserve"> of </w:t>
            </w:r>
            <w:r>
              <w:rPr>
                <w:rFonts w:ascii="Roboto" w:hAnsi="Roboto" w:cstheme="majorBidi"/>
                <w:color w:val="auto"/>
                <w:sz w:val="18"/>
                <w:szCs w:val="18"/>
              </w:rPr>
              <w:t xml:space="preserve">host country agreements in place for </w:t>
            </w:r>
            <w:del w:id="1688" w:author="Author" w:date="2023-04-25T16:05:00Z">
              <w:r w:rsidRPr="00732732" w:rsidDel="00EE48BD">
                <w:rPr>
                  <w:rFonts w:ascii="Roboto" w:hAnsi="Roboto" w:cstheme="majorBidi"/>
                  <w:color w:val="auto"/>
                  <w:sz w:val="18"/>
                  <w:szCs w:val="18"/>
                </w:rPr>
                <w:delText>RCOs</w:delText>
              </w:r>
            </w:del>
            <w:ins w:id="1689" w:author="Author" w:date="2023-04-25T16:05:00Z">
              <w:r w:rsidR="00EE48BD" w:rsidRPr="00F46EDF">
                <w:rPr>
                  <w:rFonts w:ascii="Roboto" w:hAnsi="Roboto" w:cs="Calibri"/>
                  <w:bCs/>
                  <w:sz w:val="18"/>
                  <w:szCs w:val="18"/>
                  <w:lang w:val="en-GB"/>
                </w:rPr>
                <w:t xml:space="preserve"> resident coordinator</w:t>
              </w:r>
              <w:r w:rsidR="00EE48BD">
                <w:rPr>
                  <w:rFonts w:ascii="Roboto" w:hAnsi="Roboto" w:cs="Calibri"/>
                  <w:bCs/>
                  <w:sz w:val="18"/>
                  <w:szCs w:val="18"/>
                  <w:lang w:val="en-GB"/>
                </w:rPr>
                <w:t xml:space="preserve"> offices</w:t>
              </w:r>
            </w:ins>
            <w:r w:rsidRPr="00732732" w:rsidDel="0048377E">
              <w:rPr>
                <w:rFonts w:ascii="Roboto" w:hAnsi="Roboto" w:cstheme="majorBidi"/>
                <w:color w:val="auto"/>
                <w:sz w:val="18"/>
                <w:szCs w:val="18"/>
              </w:rPr>
              <w:t xml:space="preserve"> </w:t>
            </w:r>
            <w:r>
              <w:rPr>
                <w:rFonts w:ascii="Roboto" w:hAnsi="Roboto" w:cstheme="majorBidi"/>
                <w:color w:val="auto"/>
                <w:sz w:val="18"/>
                <w:szCs w:val="18"/>
              </w:rPr>
              <w:t xml:space="preserve">and </w:t>
            </w:r>
            <w:del w:id="1690" w:author="Author" w:date="2023-04-25T16:40:00Z">
              <w:r w:rsidDel="00C415A1">
                <w:rPr>
                  <w:rFonts w:ascii="Roboto" w:hAnsi="Roboto" w:cstheme="majorBidi"/>
                  <w:color w:val="auto"/>
                  <w:sz w:val="18"/>
                  <w:szCs w:val="18"/>
                </w:rPr>
                <w:delText>DCO</w:delText>
              </w:r>
            </w:del>
            <w:ins w:id="1691" w:author="Author" w:date="2023-04-25T16:40:00Z">
              <w:r w:rsidR="00C415A1" w:rsidRPr="00930C67">
                <w:rPr>
                  <w:rStyle w:val="normaltextrun"/>
                  <w:rFonts w:ascii="Roboto" w:hAnsi="Roboto"/>
                  <w:sz w:val="18"/>
                  <w:szCs w:val="18"/>
                </w:rPr>
                <w:t xml:space="preserve"> </w:t>
              </w:r>
              <w:r w:rsidR="00C415A1">
                <w:rPr>
                  <w:rStyle w:val="normaltextrun"/>
                  <w:rFonts w:ascii="Roboto" w:hAnsi="Roboto"/>
                  <w:sz w:val="18"/>
                  <w:szCs w:val="18"/>
                </w:rPr>
                <w:t>t</w:t>
              </w:r>
              <w:r w:rsidR="00C415A1">
                <w:rPr>
                  <w:rStyle w:val="normaltextrun"/>
                </w:rPr>
                <w:t xml:space="preserve">he </w:t>
              </w:r>
              <w:r w:rsidR="00C415A1" w:rsidRPr="00930C67">
                <w:rPr>
                  <w:rStyle w:val="normaltextrun"/>
                  <w:rFonts w:ascii="Roboto" w:hAnsi="Roboto"/>
                  <w:sz w:val="18"/>
                  <w:szCs w:val="18"/>
                </w:rPr>
                <w:t>Development Coordination Office</w:t>
              </w:r>
            </w:ins>
          </w:p>
          <w:p w14:paraId="125B7901" w14:textId="77777777" w:rsidR="00C53243" w:rsidRPr="00732732" w:rsidRDefault="00C53243">
            <w:pPr>
              <w:pStyle w:val="Default"/>
              <w:rPr>
                <w:rFonts w:ascii="Roboto" w:hAnsi="Roboto" w:cstheme="majorBidi"/>
                <w:color w:val="auto"/>
                <w:sz w:val="18"/>
                <w:szCs w:val="18"/>
              </w:rPr>
            </w:pPr>
          </w:p>
          <w:p w14:paraId="5A3DCB51" w14:textId="4228C533" w:rsidR="00C53243" w:rsidRDefault="00C53243">
            <w:pPr>
              <w:pStyle w:val="Default"/>
              <w:rPr>
                <w:rFonts w:ascii="Roboto" w:hAnsi="Roboto" w:cstheme="majorBidi"/>
                <w:color w:val="auto"/>
                <w:sz w:val="18"/>
                <w:szCs w:val="18"/>
              </w:rPr>
            </w:pPr>
            <w:del w:id="1692" w:author="Author" w:date="2023-04-25T16:40:00Z">
              <w:r w:rsidRPr="00732732" w:rsidDel="00C415A1">
                <w:rPr>
                  <w:rFonts w:ascii="Roboto" w:hAnsi="Roboto" w:cstheme="majorBidi"/>
                  <w:color w:val="auto"/>
                  <w:sz w:val="18"/>
                  <w:szCs w:val="18"/>
                </w:rPr>
                <w:delText>#</w:delText>
              </w:r>
            </w:del>
            <w:ins w:id="1693" w:author="Author" w:date="2023-04-25T16:40:00Z">
              <w:r w:rsidR="00C415A1">
                <w:rPr>
                  <w:rFonts w:ascii="Roboto" w:hAnsi="Roboto" w:cstheme="majorBidi"/>
                  <w:color w:val="auto"/>
                  <w:sz w:val="18"/>
                  <w:szCs w:val="18"/>
                </w:rPr>
                <w:t>Number</w:t>
              </w:r>
            </w:ins>
            <w:r w:rsidRPr="00732732" w:rsidDel="00111843">
              <w:rPr>
                <w:rFonts w:ascii="Roboto" w:hAnsi="Roboto" w:cstheme="majorBidi"/>
                <w:color w:val="auto"/>
                <w:sz w:val="18"/>
                <w:szCs w:val="18"/>
              </w:rPr>
              <w:t xml:space="preserve"> of </w:t>
            </w:r>
            <w:del w:id="1694" w:author="Author" w:date="2023-04-25T16:06:00Z">
              <w:r w:rsidRPr="00732732" w:rsidDel="00EE48BD">
                <w:rPr>
                  <w:rFonts w:ascii="Roboto" w:hAnsi="Roboto" w:cstheme="majorBidi"/>
                  <w:color w:val="auto"/>
                  <w:sz w:val="18"/>
                  <w:szCs w:val="18"/>
                </w:rPr>
                <w:delText>RCOs</w:delText>
              </w:r>
            </w:del>
            <w:ins w:id="1695" w:author="Author" w:date="2023-04-25T16:06:00Z">
              <w:r w:rsidR="00EE48BD" w:rsidRPr="00F46EDF">
                <w:rPr>
                  <w:rFonts w:ascii="Roboto" w:hAnsi="Roboto" w:cs="Calibri"/>
                  <w:bCs/>
                  <w:sz w:val="18"/>
                  <w:szCs w:val="18"/>
                  <w:lang w:val="en-GB"/>
                </w:rPr>
                <w:t xml:space="preserve"> resident coordinator</w:t>
              </w:r>
              <w:r w:rsidR="00EE48BD">
                <w:rPr>
                  <w:rFonts w:ascii="Roboto" w:hAnsi="Roboto" w:cs="Calibri"/>
                  <w:bCs/>
                  <w:sz w:val="18"/>
                  <w:szCs w:val="18"/>
                  <w:lang w:val="en-GB"/>
                </w:rPr>
                <w:t xml:space="preserve"> offices</w:t>
              </w:r>
            </w:ins>
            <w:r w:rsidRPr="00732732" w:rsidDel="00111843">
              <w:rPr>
                <w:rFonts w:ascii="Roboto" w:hAnsi="Roboto" w:cstheme="majorBidi"/>
                <w:color w:val="auto"/>
                <w:sz w:val="18"/>
                <w:szCs w:val="18"/>
              </w:rPr>
              <w:t xml:space="preserve"> maintaining an updated </w:t>
            </w:r>
            <w:del w:id="1696" w:author="Author" w:date="2023-04-25T16:40:00Z">
              <w:r w:rsidRPr="00732732" w:rsidDel="00C415A1">
                <w:rPr>
                  <w:rFonts w:ascii="Roboto" w:hAnsi="Roboto" w:cstheme="majorBidi"/>
                  <w:color w:val="auto"/>
                  <w:sz w:val="18"/>
                  <w:szCs w:val="18"/>
                </w:rPr>
                <w:delText>B</w:delText>
              </w:r>
            </w:del>
            <w:ins w:id="1697" w:author="Author" w:date="2023-04-25T16:40:00Z">
              <w:r w:rsidR="00C415A1">
                <w:rPr>
                  <w:rFonts w:ascii="Roboto" w:hAnsi="Roboto" w:cstheme="majorBidi"/>
                  <w:color w:val="auto"/>
                  <w:sz w:val="18"/>
                  <w:szCs w:val="18"/>
                </w:rPr>
                <w:t>b</w:t>
              </w:r>
            </w:ins>
            <w:r w:rsidRPr="00732732" w:rsidDel="00111843">
              <w:rPr>
                <w:rFonts w:ascii="Roboto" w:hAnsi="Roboto" w:cstheme="majorBidi"/>
                <w:color w:val="auto"/>
                <w:sz w:val="18"/>
                <w:szCs w:val="18"/>
              </w:rPr>
              <w:t xml:space="preserve">usiness </w:t>
            </w:r>
            <w:del w:id="1698" w:author="Author" w:date="2023-04-25T16:40:00Z">
              <w:r w:rsidRPr="00732732" w:rsidDel="00C415A1">
                <w:rPr>
                  <w:rFonts w:ascii="Roboto" w:hAnsi="Roboto" w:cstheme="majorBidi"/>
                  <w:color w:val="auto"/>
                  <w:sz w:val="18"/>
                  <w:szCs w:val="18"/>
                </w:rPr>
                <w:delText>C</w:delText>
              </w:r>
            </w:del>
            <w:ins w:id="1699" w:author="Author" w:date="2023-04-25T16:40:00Z">
              <w:r w:rsidR="00C415A1">
                <w:rPr>
                  <w:rFonts w:ascii="Roboto" w:hAnsi="Roboto" w:cstheme="majorBidi"/>
                  <w:color w:val="auto"/>
                  <w:sz w:val="18"/>
                  <w:szCs w:val="18"/>
                </w:rPr>
                <w:t>c</w:t>
              </w:r>
            </w:ins>
            <w:r w:rsidRPr="00732732" w:rsidDel="00111843">
              <w:rPr>
                <w:rFonts w:ascii="Roboto" w:hAnsi="Roboto" w:cstheme="majorBidi"/>
                <w:color w:val="auto"/>
                <w:sz w:val="18"/>
                <w:szCs w:val="18"/>
              </w:rPr>
              <w:t xml:space="preserve">ontinuity </w:t>
            </w:r>
            <w:del w:id="1700" w:author="Author" w:date="2023-04-25T16:40:00Z">
              <w:r w:rsidRPr="00732732" w:rsidDel="00C415A1">
                <w:rPr>
                  <w:rFonts w:ascii="Roboto" w:hAnsi="Roboto" w:cstheme="majorBidi"/>
                  <w:color w:val="auto"/>
                  <w:sz w:val="18"/>
                  <w:szCs w:val="18"/>
                </w:rPr>
                <w:delText>P</w:delText>
              </w:r>
            </w:del>
            <w:ins w:id="1701" w:author="Author" w:date="2023-04-25T16:40:00Z">
              <w:r w:rsidR="00C415A1">
                <w:rPr>
                  <w:rFonts w:ascii="Roboto" w:hAnsi="Roboto" w:cstheme="majorBidi"/>
                  <w:color w:val="auto"/>
                  <w:sz w:val="18"/>
                  <w:szCs w:val="18"/>
                </w:rPr>
                <w:t>p</w:t>
              </w:r>
            </w:ins>
            <w:r w:rsidRPr="00732732" w:rsidDel="00111843">
              <w:rPr>
                <w:rFonts w:ascii="Roboto" w:hAnsi="Roboto" w:cstheme="majorBidi"/>
                <w:color w:val="auto"/>
                <w:sz w:val="18"/>
                <w:szCs w:val="18"/>
              </w:rPr>
              <w:t>lan</w:t>
            </w:r>
          </w:p>
          <w:p w14:paraId="0FADC5DC" w14:textId="77777777" w:rsidR="00C53243" w:rsidRPr="00732732" w:rsidDel="008F602E" w:rsidRDefault="00C53243">
            <w:pPr>
              <w:pStyle w:val="Default"/>
              <w:rPr>
                <w:rFonts w:ascii="Roboto" w:hAnsi="Roboto" w:cstheme="majorHAnsi"/>
                <w:color w:val="auto"/>
                <w:sz w:val="18"/>
                <w:szCs w:val="18"/>
              </w:rPr>
            </w:pPr>
          </w:p>
        </w:tc>
        <w:tc>
          <w:tcPr>
            <w:tcW w:w="1225" w:type="dxa"/>
            <w:gridSpan w:val="2"/>
            <w:tcBorders>
              <w:top w:val="nil"/>
              <w:left w:val="nil"/>
              <w:bottom w:val="single" w:sz="4" w:space="0" w:color="auto"/>
              <w:right w:val="nil"/>
            </w:tcBorders>
          </w:tcPr>
          <w:p w14:paraId="188C3DD3" w14:textId="77777777" w:rsidR="00C53243" w:rsidRDefault="00C53243">
            <w:pPr>
              <w:pStyle w:val="paragraph"/>
              <w:spacing w:before="0" w:beforeAutospacing="0" w:after="0" w:afterAutospacing="0"/>
              <w:jc w:val="center"/>
              <w:textAlignment w:val="baseline"/>
              <w:rPr>
                <w:rStyle w:val="normaltextrun"/>
                <w:rFonts w:ascii="Roboto" w:hAnsi="Roboto"/>
                <w:sz w:val="18"/>
                <w:szCs w:val="18"/>
              </w:rPr>
            </w:pPr>
            <w:r w:rsidRPr="00732732">
              <w:rPr>
                <w:rStyle w:val="normaltextrun"/>
                <w:rFonts w:ascii="Roboto" w:hAnsi="Roboto"/>
                <w:sz w:val="18"/>
                <w:szCs w:val="18"/>
              </w:rPr>
              <w:t>90 (2021)</w:t>
            </w:r>
          </w:p>
          <w:p w14:paraId="572C8445"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p>
          <w:p w14:paraId="61DB22E1"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sidRPr="00732732">
              <w:rPr>
                <w:rStyle w:val="normaltextrun"/>
                <w:rFonts w:ascii="Roboto" w:hAnsi="Roboto"/>
                <w:sz w:val="18"/>
                <w:szCs w:val="18"/>
              </w:rPr>
              <w:t>130 (2020)</w:t>
            </w:r>
          </w:p>
        </w:tc>
        <w:tc>
          <w:tcPr>
            <w:tcW w:w="791" w:type="dxa"/>
            <w:tcBorders>
              <w:top w:val="nil"/>
              <w:left w:val="nil"/>
              <w:bottom w:val="single" w:sz="4" w:space="0" w:color="auto"/>
            </w:tcBorders>
          </w:tcPr>
          <w:p w14:paraId="2ED60D72" w14:textId="77777777" w:rsidR="00C53243" w:rsidRDefault="00C53243">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138</w:t>
            </w:r>
          </w:p>
          <w:p w14:paraId="64CEA3FB"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p>
          <w:p w14:paraId="6675BEA8"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sidRPr="00732732">
              <w:rPr>
                <w:rStyle w:val="normaltextrun"/>
                <w:rFonts w:ascii="Roboto" w:hAnsi="Roboto"/>
                <w:sz w:val="18"/>
                <w:szCs w:val="18"/>
              </w:rPr>
              <w:t>131</w:t>
            </w:r>
          </w:p>
        </w:tc>
        <w:tc>
          <w:tcPr>
            <w:tcW w:w="875" w:type="dxa"/>
            <w:gridSpan w:val="2"/>
            <w:tcBorders>
              <w:top w:val="nil"/>
              <w:left w:val="nil"/>
              <w:bottom w:val="single" w:sz="4" w:space="0" w:color="auto"/>
            </w:tcBorders>
          </w:tcPr>
          <w:p w14:paraId="4E201124" w14:textId="77777777" w:rsidR="00C53243" w:rsidRDefault="00C53243">
            <w:pPr>
              <w:pStyle w:val="paragraph"/>
              <w:spacing w:before="0" w:beforeAutospacing="0" w:after="0" w:afterAutospacing="0"/>
              <w:jc w:val="center"/>
              <w:textAlignment w:val="baseline"/>
              <w:rPr>
                <w:rStyle w:val="normaltextrun"/>
                <w:rFonts w:ascii="Roboto" w:hAnsi="Roboto"/>
                <w:sz w:val="18"/>
                <w:szCs w:val="18"/>
              </w:rPr>
            </w:pPr>
            <w:r w:rsidRPr="25E1AF78">
              <w:rPr>
                <w:rStyle w:val="normaltextrun"/>
                <w:rFonts w:ascii="Roboto" w:hAnsi="Roboto"/>
                <w:sz w:val="18"/>
                <w:szCs w:val="18"/>
              </w:rPr>
              <w:t>104</w:t>
            </w:r>
          </w:p>
          <w:p w14:paraId="3F3E7150" w14:textId="77777777" w:rsidR="00C53243" w:rsidRDefault="00C53243">
            <w:pPr>
              <w:pStyle w:val="paragraph"/>
              <w:spacing w:before="0" w:beforeAutospacing="0" w:after="0" w:afterAutospacing="0"/>
              <w:jc w:val="center"/>
              <w:textAlignment w:val="baseline"/>
              <w:rPr>
                <w:rStyle w:val="normaltextrun"/>
                <w:rFonts w:ascii="Roboto" w:hAnsi="Roboto"/>
                <w:sz w:val="18"/>
                <w:szCs w:val="18"/>
              </w:rPr>
            </w:pPr>
          </w:p>
          <w:p w14:paraId="598DDEBB" w14:textId="77777777" w:rsidR="00C53243" w:rsidRDefault="00C53243">
            <w:pPr>
              <w:pStyle w:val="paragraph"/>
              <w:spacing w:before="0" w:beforeAutospacing="0" w:after="0" w:afterAutospacing="0"/>
              <w:jc w:val="center"/>
              <w:textAlignment w:val="baseline"/>
              <w:rPr>
                <w:rStyle w:val="normaltextrun"/>
                <w:rFonts w:ascii="Roboto" w:hAnsi="Roboto"/>
                <w:sz w:val="18"/>
                <w:szCs w:val="18"/>
              </w:rPr>
            </w:pPr>
            <w:r w:rsidRPr="6E0E3EBD">
              <w:rPr>
                <w:rStyle w:val="normaltextrun"/>
                <w:rFonts w:ascii="Roboto" w:hAnsi="Roboto"/>
                <w:sz w:val="18"/>
                <w:szCs w:val="18"/>
              </w:rPr>
              <w:t>131</w:t>
            </w:r>
          </w:p>
        </w:tc>
        <w:tc>
          <w:tcPr>
            <w:tcW w:w="1052" w:type="dxa"/>
            <w:tcBorders>
              <w:top w:val="nil"/>
              <w:left w:val="nil"/>
              <w:bottom w:val="single" w:sz="4" w:space="0" w:color="auto"/>
            </w:tcBorders>
          </w:tcPr>
          <w:p w14:paraId="32A68F84" w14:textId="2B8DF059" w:rsidR="00C53243" w:rsidRDefault="00C53243">
            <w:pPr>
              <w:pStyle w:val="paragraph"/>
              <w:spacing w:before="0" w:beforeAutospacing="0" w:after="0" w:afterAutospacing="0"/>
              <w:jc w:val="center"/>
              <w:textAlignment w:val="baseline"/>
              <w:rPr>
                <w:rStyle w:val="normaltextrun"/>
                <w:rFonts w:ascii="Roboto" w:hAnsi="Roboto"/>
                <w:sz w:val="18"/>
                <w:szCs w:val="18"/>
              </w:rPr>
            </w:pPr>
            <w:del w:id="1702" w:author="Author" w:date="2023-04-25T13:39:00Z">
              <w:r w:rsidDel="00B1715C">
                <w:rPr>
                  <w:rStyle w:val="normaltextrun"/>
                  <w:rFonts w:ascii="Roboto" w:hAnsi="Roboto"/>
                  <w:sz w:val="18"/>
                  <w:szCs w:val="18"/>
                </w:rPr>
                <w:delText>DCO</w:delText>
              </w:r>
            </w:del>
            <w:ins w:id="1703" w:author="Author" w:date="2023-04-25T13:39:00Z">
              <w:r w:rsidR="00B1715C" w:rsidRPr="00930C67">
                <w:rPr>
                  <w:rStyle w:val="normaltextrun"/>
                  <w:rFonts w:ascii="Roboto" w:hAnsi="Roboto"/>
                  <w:sz w:val="18"/>
                  <w:szCs w:val="18"/>
                </w:rPr>
                <w:t xml:space="preserve"> Development Coordination Office</w:t>
              </w:r>
            </w:ins>
          </w:p>
          <w:p w14:paraId="3ADC7DCA" w14:textId="77777777" w:rsidR="00C53243" w:rsidRDefault="00C53243">
            <w:pPr>
              <w:pStyle w:val="paragraph"/>
              <w:spacing w:before="0" w:beforeAutospacing="0" w:after="0" w:afterAutospacing="0"/>
              <w:jc w:val="center"/>
              <w:textAlignment w:val="baseline"/>
              <w:rPr>
                <w:rStyle w:val="normaltextrun"/>
                <w:rFonts w:ascii="Roboto" w:hAnsi="Roboto"/>
                <w:sz w:val="18"/>
                <w:szCs w:val="18"/>
              </w:rPr>
            </w:pPr>
          </w:p>
          <w:p w14:paraId="37D2891F" w14:textId="1198A9F1" w:rsidR="00C53243" w:rsidRDefault="00C53243">
            <w:pPr>
              <w:pStyle w:val="paragraph"/>
              <w:spacing w:before="0" w:beforeAutospacing="0" w:after="0" w:afterAutospacing="0"/>
              <w:jc w:val="center"/>
              <w:textAlignment w:val="baseline"/>
              <w:rPr>
                <w:rStyle w:val="normaltextrun"/>
                <w:rFonts w:ascii="Roboto" w:hAnsi="Roboto"/>
                <w:sz w:val="18"/>
                <w:szCs w:val="18"/>
              </w:rPr>
            </w:pPr>
            <w:del w:id="1704" w:author="Author" w:date="2023-04-25T13:39:00Z">
              <w:r w:rsidDel="00B1715C">
                <w:rPr>
                  <w:rStyle w:val="normaltextrun"/>
                  <w:rFonts w:ascii="Roboto" w:hAnsi="Roboto"/>
                  <w:sz w:val="18"/>
                  <w:szCs w:val="18"/>
                </w:rPr>
                <w:delText>DCO</w:delText>
              </w:r>
            </w:del>
            <w:ins w:id="1705" w:author="Author" w:date="2023-04-25T13:39:00Z">
              <w:r w:rsidR="00B1715C" w:rsidRPr="00930C67">
                <w:rPr>
                  <w:rStyle w:val="normaltextrun"/>
                  <w:rFonts w:ascii="Roboto" w:hAnsi="Roboto"/>
                  <w:sz w:val="18"/>
                  <w:szCs w:val="18"/>
                </w:rPr>
                <w:t xml:space="preserve"> Development Coordination Office</w:t>
              </w:r>
            </w:ins>
          </w:p>
        </w:tc>
      </w:tr>
      <w:tr w:rsidR="007A06C5" w14:paraId="036DB793" w14:textId="77777777">
        <w:tc>
          <w:tcPr>
            <w:tcW w:w="3090" w:type="dxa"/>
            <w:tcBorders>
              <w:bottom w:val="single" w:sz="4" w:space="0" w:color="auto"/>
              <w:right w:val="nil"/>
            </w:tcBorders>
          </w:tcPr>
          <w:p w14:paraId="03878D52" w14:textId="4C73F757" w:rsidR="00C53243" w:rsidRPr="00E03368" w:rsidRDefault="00C53243">
            <w:pPr>
              <w:rPr>
                <w:rFonts w:ascii="Roboto" w:hAnsi="Roboto" w:cs="Calibri"/>
                <w:b/>
                <w:bCs/>
                <w:sz w:val="18"/>
                <w:szCs w:val="18"/>
              </w:rPr>
            </w:pPr>
            <w:r w:rsidRPr="00E03368">
              <w:rPr>
                <w:rFonts w:ascii="Roboto" w:hAnsi="Roboto" w:cs="Calibri"/>
                <w:sz w:val="18"/>
                <w:szCs w:val="18"/>
              </w:rPr>
              <w:t xml:space="preserve">3.2.2 </w:t>
            </w:r>
            <w:r w:rsidRPr="00C415A1">
              <w:rPr>
                <w:rFonts w:ascii="Roboto" w:hAnsi="Roboto" w:cs="Calibri"/>
                <w:sz w:val="18"/>
                <w:szCs w:val="18"/>
                <w:rPrChange w:id="1706" w:author="Author" w:date="2023-04-25T16:37:00Z">
                  <w:rPr>
                    <w:rFonts w:ascii="Roboto" w:hAnsi="Roboto" w:cs="Calibri"/>
                    <w:b/>
                    <w:bCs/>
                    <w:sz w:val="18"/>
                    <w:szCs w:val="18"/>
                  </w:rPr>
                </w:rPrChange>
              </w:rPr>
              <w:t xml:space="preserve">Effective human resources management that meets the needs of the </w:t>
            </w:r>
            <w:del w:id="1707" w:author="Author" w:date="2023-04-25T16:38:00Z">
              <w:r w:rsidRPr="00C415A1" w:rsidDel="00C415A1">
                <w:rPr>
                  <w:rFonts w:ascii="Roboto" w:hAnsi="Roboto" w:cs="Calibri"/>
                  <w:sz w:val="18"/>
                  <w:szCs w:val="18"/>
                  <w:rPrChange w:id="1708" w:author="Author" w:date="2023-04-25T16:37:00Z">
                    <w:rPr>
                      <w:rFonts w:ascii="Roboto" w:hAnsi="Roboto" w:cs="Calibri"/>
                      <w:b/>
                      <w:bCs/>
                      <w:sz w:val="18"/>
                      <w:szCs w:val="18"/>
                    </w:rPr>
                  </w:rPrChange>
                </w:rPr>
                <w:delText>RC</w:delText>
              </w:r>
            </w:del>
            <w:ins w:id="1709" w:author="Author" w:date="2023-04-25T16:38:00Z">
              <w:r w:rsidR="00C415A1" w:rsidRPr="00F46EDF">
                <w:rPr>
                  <w:rFonts w:ascii="Roboto" w:hAnsi="Roboto" w:cs="Calibri"/>
                  <w:bCs/>
                  <w:sz w:val="18"/>
                  <w:szCs w:val="18"/>
                  <w:lang w:val="en-GB"/>
                </w:rPr>
                <w:t xml:space="preserve"> resident coordinator</w:t>
              </w:r>
            </w:ins>
            <w:r w:rsidRPr="00C415A1">
              <w:rPr>
                <w:rFonts w:ascii="Roboto" w:hAnsi="Roboto" w:cs="Calibri"/>
                <w:sz w:val="18"/>
                <w:szCs w:val="18"/>
                <w:rPrChange w:id="1710" w:author="Author" w:date="2023-04-25T16:37:00Z">
                  <w:rPr>
                    <w:rFonts w:ascii="Roboto" w:hAnsi="Roboto" w:cs="Calibri"/>
                    <w:b/>
                    <w:bCs/>
                    <w:sz w:val="18"/>
                    <w:szCs w:val="18"/>
                  </w:rPr>
                </w:rPrChange>
              </w:rPr>
              <w:t xml:space="preserve"> system</w:t>
            </w:r>
            <w:r w:rsidRPr="00E03368">
              <w:rPr>
                <w:rFonts w:ascii="Roboto" w:hAnsi="Roboto" w:cs="Calibri"/>
                <w:b/>
                <w:bCs/>
                <w:sz w:val="18"/>
                <w:szCs w:val="18"/>
              </w:rPr>
              <w:t xml:space="preserve"> </w:t>
            </w:r>
          </w:p>
        </w:tc>
        <w:tc>
          <w:tcPr>
            <w:tcW w:w="7970" w:type="dxa"/>
            <w:tcBorders>
              <w:left w:val="nil"/>
              <w:bottom w:val="single" w:sz="4" w:space="0" w:color="auto"/>
              <w:right w:val="nil"/>
            </w:tcBorders>
          </w:tcPr>
          <w:p w14:paraId="02452F27" w14:textId="12220A9A" w:rsidR="00C53243" w:rsidRPr="00E03368" w:rsidRDefault="00C53243">
            <w:pPr>
              <w:pStyle w:val="Default"/>
              <w:rPr>
                <w:rFonts w:ascii="Roboto" w:eastAsia="DengXian" w:hAnsi="Roboto" w:cstheme="majorBidi"/>
                <w:color w:val="auto"/>
                <w:sz w:val="18"/>
                <w:szCs w:val="18"/>
              </w:rPr>
            </w:pPr>
            <w:del w:id="1711" w:author="Author" w:date="2023-04-25T14:29:00Z">
              <w:r w:rsidRPr="00E03368" w:rsidDel="00A476FF">
                <w:rPr>
                  <w:rFonts w:ascii="Roboto" w:eastAsia="DengXian" w:hAnsi="Roboto" w:cstheme="majorBidi"/>
                  <w:color w:val="auto"/>
                  <w:sz w:val="18"/>
                  <w:szCs w:val="18"/>
                </w:rPr>
                <w:delText>%</w:delText>
              </w:r>
            </w:del>
            <w:ins w:id="1712" w:author="Author" w:date="2023-04-25T14:29:00Z">
              <w:r w:rsidR="00A476FF">
                <w:rPr>
                  <w:rFonts w:ascii="Roboto" w:hAnsi="Roboto" w:cstheme="majorHAnsi"/>
                  <w:color w:val="7F7F7F" w:themeColor="text1" w:themeTint="80"/>
                  <w:sz w:val="18"/>
                  <w:szCs w:val="18"/>
                </w:rPr>
                <w:t xml:space="preserve"> Percentage</w:t>
              </w:r>
            </w:ins>
            <w:r w:rsidRPr="00E03368">
              <w:rPr>
                <w:rFonts w:ascii="Roboto" w:eastAsia="DengXian" w:hAnsi="Roboto" w:cstheme="majorBidi"/>
                <w:color w:val="auto"/>
                <w:sz w:val="18"/>
                <w:szCs w:val="18"/>
              </w:rPr>
              <w:t xml:space="preserve"> of regular recruitments completed within the target time frame (120</w:t>
            </w:r>
            <w:del w:id="1713" w:author="Author" w:date="2023-04-25T16:41:00Z">
              <w:r w:rsidRPr="00E03368" w:rsidDel="00C415A1">
                <w:rPr>
                  <w:rFonts w:ascii="Roboto" w:eastAsia="DengXian" w:hAnsi="Roboto" w:cstheme="majorBidi"/>
                  <w:color w:val="auto"/>
                  <w:sz w:val="18"/>
                  <w:szCs w:val="18"/>
                </w:rPr>
                <w:delText>-</w:delText>
              </w:r>
            </w:del>
            <w:ins w:id="1714" w:author="Author" w:date="2023-04-25T16:41:00Z">
              <w:r w:rsidR="00C415A1">
                <w:rPr>
                  <w:rFonts w:ascii="Roboto" w:eastAsia="DengXian" w:hAnsi="Roboto" w:cstheme="majorBidi"/>
                  <w:color w:val="auto"/>
                  <w:sz w:val="18"/>
                  <w:szCs w:val="18"/>
                </w:rPr>
                <w:t xml:space="preserve"> </w:t>
              </w:r>
            </w:ins>
            <w:r w:rsidRPr="00E03368">
              <w:rPr>
                <w:rFonts w:ascii="Roboto" w:eastAsia="DengXian" w:hAnsi="Roboto" w:cstheme="majorBidi"/>
                <w:color w:val="auto"/>
                <w:sz w:val="18"/>
                <w:szCs w:val="18"/>
              </w:rPr>
              <w:t>days)</w:t>
            </w:r>
          </w:p>
          <w:p w14:paraId="332E8CA9" w14:textId="77777777" w:rsidR="00C53243" w:rsidRPr="00E03368" w:rsidRDefault="00C53243">
            <w:pPr>
              <w:pStyle w:val="Default"/>
              <w:rPr>
                <w:rFonts w:ascii="Roboto" w:eastAsia="DengXian" w:hAnsi="Roboto" w:cstheme="majorBidi"/>
                <w:color w:val="auto"/>
                <w:sz w:val="18"/>
                <w:szCs w:val="18"/>
              </w:rPr>
            </w:pPr>
          </w:p>
          <w:p w14:paraId="1BD710A8" w14:textId="77777777" w:rsidR="00C53243" w:rsidRPr="00E03368" w:rsidRDefault="00C53243">
            <w:pPr>
              <w:pStyle w:val="Default"/>
              <w:rPr>
                <w:rFonts w:ascii="Roboto" w:eastAsia="DengXian" w:hAnsi="Roboto" w:cstheme="majorBidi"/>
                <w:color w:val="auto"/>
                <w:sz w:val="18"/>
                <w:szCs w:val="18"/>
              </w:rPr>
            </w:pPr>
          </w:p>
        </w:tc>
        <w:tc>
          <w:tcPr>
            <w:tcW w:w="1225" w:type="dxa"/>
            <w:gridSpan w:val="2"/>
            <w:tcBorders>
              <w:left w:val="nil"/>
              <w:bottom w:val="single" w:sz="4" w:space="0" w:color="auto"/>
              <w:right w:val="nil"/>
            </w:tcBorders>
          </w:tcPr>
          <w:p w14:paraId="24A6BEAC" w14:textId="77777777" w:rsidR="00C53243" w:rsidRPr="00E03368" w:rsidRDefault="00C53243">
            <w:pPr>
              <w:pStyle w:val="paragraph"/>
              <w:spacing w:before="0" w:beforeAutospacing="0" w:after="0" w:afterAutospacing="0"/>
              <w:jc w:val="center"/>
              <w:textAlignment w:val="baseline"/>
              <w:rPr>
                <w:rStyle w:val="normaltextrun"/>
                <w:rFonts w:ascii="Roboto" w:hAnsi="Roboto"/>
                <w:sz w:val="18"/>
                <w:szCs w:val="18"/>
              </w:rPr>
            </w:pPr>
            <w:r w:rsidRPr="00E03368">
              <w:rPr>
                <w:rStyle w:val="normaltextrun"/>
                <w:rFonts w:ascii="Roboto" w:hAnsi="Roboto"/>
                <w:sz w:val="18"/>
                <w:szCs w:val="18"/>
              </w:rPr>
              <w:t>70% (2021)</w:t>
            </w:r>
          </w:p>
        </w:tc>
        <w:tc>
          <w:tcPr>
            <w:tcW w:w="791" w:type="dxa"/>
            <w:tcBorders>
              <w:left w:val="nil"/>
              <w:bottom w:val="single" w:sz="4" w:space="0" w:color="auto"/>
            </w:tcBorders>
          </w:tcPr>
          <w:p w14:paraId="2BED8475" w14:textId="77777777" w:rsidR="00C53243" w:rsidRPr="00E03368" w:rsidRDefault="00C53243">
            <w:pPr>
              <w:pStyle w:val="paragraph"/>
              <w:spacing w:before="0" w:beforeAutospacing="0" w:after="0" w:afterAutospacing="0"/>
              <w:jc w:val="center"/>
              <w:textAlignment w:val="baseline"/>
              <w:rPr>
                <w:rStyle w:val="normaltextrun"/>
                <w:rFonts w:ascii="Roboto" w:hAnsi="Roboto"/>
                <w:sz w:val="18"/>
                <w:szCs w:val="18"/>
              </w:rPr>
            </w:pPr>
            <w:r w:rsidRPr="00E03368">
              <w:rPr>
                <w:rStyle w:val="normaltextrun"/>
                <w:rFonts w:ascii="Roboto" w:hAnsi="Roboto"/>
                <w:sz w:val="18"/>
                <w:szCs w:val="18"/>
              </w:rPr>
              <w:t>95%</w:t>
            </w:r>
          </w:p>
        </w:tc>
        <w:tc>
          <w:tcPr>
            <w:tcW w:w="875" w:type="dxa"/>
            <w:gridSpan w:val="2"/>
            <w:tcBorders>
              <w:left w:val="nil"/>
              <w:bottom w:val="single" w:sz="4" w:space="0" w:color="auto"/>
            </w:tcBorders>
          </w:tcPr>
          <w:p w14:paraId="51FF4A47" w14:textId="12D9C238" w:rsidR="00C53243" w:rsidRPr="00E03368" w:rsidRDefault="00C53243">
            <w:pPr>
              <w:pStyle w:val="paragraph"/>
              <w:spacing w:before="0" w:beforeAutospacing="0" w:after="0" w:afterAutospacing="0"/>
              <w:jc w:val="center"/>
              <w:textAlignment w:val="baseline"/>
              <w:rPr>
                <w:rStyle w:val="normaltextrun"/>
                <w:rFonts w:ascii="Roboto" w:hAnsi="Roboto"/>
                <w:sz w:val="18"/>
                <w:szCs w:val="18"/>
              </w:rPr>
            </w:pPr>
            <w:r w:rsidRPr="00E03368">
              <w:rPr>
                <w:rStyle w:val="normaltextrun"/>
                <w:rFonts w:ascii="Roboto" w:hAnsi="Roboto"/>
                <w:sz w:val="18"/>
                <w:szCs w:val="18"/>
              </w:rPr>
              <w:t>62%</w:t>
            </w:r>
          </w:p>
        </w:tc>
        <w:tc>
          <w:tcPr>
            <w:tcW w:w="1052" w:type="dxa"/>
            <w:tcBorders>
              <w:left w:val="nil"/>
              <w:bottom w:val="single" w:sz="4" w:space="0" w:color="auto"/>
            </w:tcBorders>
          </w:tcPr>
          <w:p w14:paraId="49D17476" w14:textId="3B364A8B" w:rsidR="00C53243" w:rsidRDefault="00C53243">
            <w:pPr>
              <w:pStyle w:val="paragraph"/>
              <w:spacing w:before="0" w:beforeAutospacing="0" w:after="0" w:afterAutospacing="0"/>
              <w:jc w:val="center"/>
              <w:textAlignment w:val="baseline"/>
              <w:rPr>
                <w:rStyle w:val="normaltextrun"/>
                <w:rFonts w:ascii="Roboto" w:hAnsi="Roboto"/>
                <w:sz w:val="18"/>
                <w:szCs w:val="18"/>
              </w:rPr>
            </w:pPr>
            <w:del w:id="1715" w:author="Author" w:date="2023-04-25T13:39:00Z">
              <w:r w:rsidDel="00B1715C">
                <w:rPr>
                  <w:rStyle w:val="normaltextrun"/>
                  <w:rFonts w:ascii="Roboto" w:hAnsi="Roboto"/>
                  <w:sz w:val="18"/>
                  <w:szCs w:val="18"/>
                </w:rPr>
                <w:delText>DCO</w:delText>
              </w:r>
            </w:del>
            <w:ins w:id="1716" w:author="Author" w:date="2023-04-25T13:39:00Z">
              <w:r w:rsidR="00B1715C" w:rsidRPr="00930C67">
                <w:rPr>
                  <w:rStyle w:val="normaltextrun"/>
                  <w:rFonts w:ascii="Roboto" w:hAnsi="Roboto"/>
                  <w:sz w:val="18"/>
                  <w:szCs w:val="18"/>
                </w:rPr>
                <w:t xml:space="preserve"> Development Coordination Office</w:t>
              </w:r>
            </w:ins>
          </w:p>
        </w:tc>
      </w:tr>
    </w:tbl>
    <w:p w14:paraId="23283AAD" w14:textId="77777777" w:rsidR="00C53243" w:rsidRDefault="00C53243" w:rsidP="00C53243"/>
    <w:p w14:paraId="595FC222" w14:textId="11CDFA16" w:rsidR="00C53243" w:rsidRPr="00C415A1" w:rsidRDefault="00C53243" w:rsidP="00C53243">
      <w:pPr>
        <w:pStyle w:val="Heading2"/>
        <w:rPr>
          <w:i/>
          <w:iCs/>
          <w:color w:val="4472C4" w:themeColor="accent1"/>
          <w:sz w:val="24"/>
          <w:szCs w:val="24"/>
          <w:rPrChange w:id="1717" w:author="Author" w:date="2023-04-25T16:42:00Z">
            <w:rPr>
              <w:b/>
              <w:bCs/>
              <w:i/>
              <w:iCs/>
              <w:color w:val="4472C4" w:themeColor="accent1"/>
              <w:sz w:val="24"/>
              <w:szCs w:val="24"/>
            </w:rPr>
          </w:rPrChange>
        </w:rPr>
      </w:pPr>
      <w:r w:rsidRPr="00C415A1">
        <w:rPr>
          <w:i/>
          <w:iCs/>
          <w:color w:val="4472C4" w:themeColor="accent1"/>
          <w:sz w:val="24"/>
          <w:szCs w:val="24"/>
          <w:rPrChange w:id="1718" w:author="Author" w:date="2023-04-25T16:42:00Z">
            <w:rPr>
              <w:b/>
              <w:bCs/>
              <w:i/>
              <w:iCs/>
              <w:color w:val="4472C4" w:themeColor="accent1"/>
              <w:sz w:val="24"/>
              <w:szCs w:val="24"/>
            </w:rPr>
          </w:rPrChange>
        </w:rPr>
        <w:t>Outcome 3.3</w:t>
      </w:r>
      <w:ins w:id="1719" w:author="Author" w:date="2023-04-25T16:41:00Z">
        <w:r w:rsidR="00C415A1" w:rsidRPr="00C415A1">
          <w:rPr>
            <w:i/>
            <w:iCs/>
            <w:color w:val="4472C4" w:themeColor="accent1"/>
            <w:sz w:val="24"/>
            <w:szCs w:val="24"/>
            <w:rPrChange w:id="1720" w:author="Author" w:date="2023-04-25T16:42:00Z">
              <w:rPr>
                <w:b/>
                <w:bCs/>
                <w:i/>
                <w:iCs/>
                <w:color w:val="4472C4" w:themeColor="accent1"/>
                <w:sz w:val="24"/>
                <w:szCs w:val="24"/>
              </w:rPr>
            </w:rPrChange>
          </w:rPr>
          <w:t>.</w:t>
        </w:r>
      </w:ins>
      <w:del w:id="1721" w:author="Author" w:date="2023-04-25T16:41:00Z">
        <w:r w:rsidRPr="00C415A1" w:rsidDel="00C415A1">
          <w:rPr>
            <w:i/>
            <w:iCs/>
            <w:color w:val="4472C4" w:themeColor="accent1"/>
            <w:sz w:val="24"/>
            <w:szCs w:val="24"/>
            <w:rPrChange w:id="1722" w:author="Author" w:date="2023-04-25T16:42:00Z">
              <w:rPr>
                <w:b/>
                <w:bCs/>
                <w:i/>
                <w:iCs/>
                <w:color w:val="4472C4" w:themeColor="accent1"/>
                <w:sz w:val="24"/>
                <w:szCs w:val="24"/>
              </w:rPr>
            </w:rPrChange>
          </w:rPr>
          <w:delText>:</w:delText>
        </w:r>
      </w:del>
      <w:r w:rsidRPr="00C415A1">
        <w:rPr>
          <w:i/>
          <w:iCs/>
          <w:color w:val="4472C4" w:themeColor="accent1"/>
          <w:sz w:val="24"/>
          <w:szCs w:val="24"/>
          <w:rPrChange w:id="1723" w:author="Author" w:date="2023-04-25T16:42:00Z">
            <w:rPr>
              <w:b/>
              <w:bCs/>
              <w:i/>
              <w:iCs/>
              <w:color w:val="4472C4" w:themeColor="accent1"/>
              <w:sz w:val="24"/>
              <w:szCs w:val="24"/>
            </w:rPr>
          </w:rPrChange>
        </w:rPr>
        <w:t xml:space="preserve"> Common </w:t>
      </w:r>
      <w:del w:id="1724" w:author="Author" w:date="2023-04-25T16:41:00Z">
        <w:r w:rsidRPr="00C415A1" w:rsidDel="00C415A1">
          <w:rPr>
            <w:i/>
            <w:iCs/>
            <w:color w:val="4472C4" w:themeColor="accent1"/>
            <w:sz w:val="24"/>
            <w:szCs w:val="24"/>
            <w:rPrChange w:id="1725" w:author="Author" w:date="2023-04-25T16:42:00Z">
              <w:rPr>
                <w:b/>
                <w:bCs/>
                <w:i/>
                <w:iCs/>
                <w:color w:val="4472C4" w:themeColor="accent1"/>
                <w:sz w:val="24"/>
                <w:szCs w:val="24"/>
              </w:rPr>
            </w:rPrChange>
          </w:rPr>
          <w:delText>UN</w:delText>
        </w:r>
      </w:del>
      <w:ins w:id="1726" w:author="Author" w:date="2023-04-25T16:41:00Z">
        <w:r w:rsidR="00C415A1" w:rsidRPr="00C415A1">
          <w:rPr>
            <w:i/>
            <w:iCs/>
            <w:color w:val="4472C4" w:themeColor="accent1"/>
            <w:sz w:val="24"/>
            <w:szCs w:val="24"/>
            <w:rPrChange w:id="1727" w:author="Author" w:date="2023-04-25T16:42:00Z">
              <w:rPr>
                <w:b/>
                <w:bCs/>
                <w:i/>
                <w:iCs/>
                <w:color w:val="4472C4" w:themeColor="accent1"/>
                <w:sz w:val="24"/>
                <w:szCs w:val="24"/>
              </w:rPr>
            </w:rPrChange>
          </w:rPr>
          <w:t>United Nations</w:t>
        </w:r>
      </w:ins>
      <w:r w:rsidRPr="00C415A1">
        <w:rPr>
          <w:i/>
          <w:iCs/>
          <w:color w:val="4472C4" w:themeColor="accent1"/>
          <w:sz w:val="24"/>
          <w:szCs w:val="24"/>
          <w:rPrChange w:id="1728" w:author="Author" w:date="2023-04-25T16:42:00Z">
            <w:rPr>
              <w:b/>
              <w:bCs/>
              <w:i/>
              <w:iCs/>
              <w:color w:val="4472C4" w:themeColor="accent1"/>
              <w:sz w:val="24"/>
              <w:szCs w:val="24"/>
            </w:rPr>
          </w:rPrChange>
        </w:rPr>
        <w:t xml:space="preserve"> approaches are facilitated to foster agile business operations and efficiencies across the </w:t>
      </w:r>
      <w:del w:id="1729" w:author="Author" w:date="2023-04-25T16:41:00Z">
        <w:r w:rsidRPr="00C415A1" w:rsidDel="00C415A1">
          <w:rPr>
            <w:i/>
            <w:iCs/>
            <w:color w:val="4472C4" w:themeColor="accent1"/>
            <w:sz w:val="24"/>
            <w:szCs w:val="24"/>
            <w:rPrChange w:id="1730" w:author="Author" w:date="2023-04-25T16:42:00Z">
              <w:rPr>
                <w:b/>
                <w:bCs/>
                <w:i/>
                <w:iCs/>
                <w:color w:val="4472C4" w:themeColor="accent1"/>
                <w:sz w:val="24"/>
                <w:szCs w:val="24"/>
              </w:rPr>
            </w:rPrChange>
          </w:rPr>
          <w:delText>UN</w:delText>
        </w:r>
      </w:del>
      <w:ins w:id="1731" w:author="Author" w:date="2023-04-25T16:41:00Z">
        <w:r w:rsidR="00C415A1" w:rsidRPr="00C415A1">
          <w:rPr>
            <w:i/>
            <w:iCs/>
            <w:color w:val="4472C4" w:themeColor="accent1"/>
            <w:sz w:val="24"/>
            <w:szCs w:val="24"/>
            <w:rPrChange w:id="1732" w:author="Author" w:date="2023-04-25T16:42:00Z">
              <w:rPr>
                <w:b/>
                <w:bCs/>
                <w:i/>
                <w:iCs/>
                <w:color w:val="4472C4" w:themeColor="accent1"/>
                <w:sz w:val="24"/>
                <w:szCs w:val="24"/>
              </w:rPr>
            </w:rPrChange>
          </w:rPr>
          <w:t>Unit</w:t>
        </w:r>
      </w:ins>
      <w:ins w:id="1733" w:author="Author" w:date="2023-04-25T16:42:00Z">
        <w:r w:rsidR="00C415A1" w:rsidRPr="00C415A1">
          <w:rPr>
            <w:i/>
            <w:iCs/>
            <w:color w:val="4472C4" w:themeColor="accent1"/>
            <w:sz w:val="24"/>
            <w:szCs w:val="24"/>
            <w:rPrChange w:id="1734" w:author="Author" w:date="2023-04-25T16:42:00Z">
              <w:rPr>
                <w:b/>
                <w:bCs/>
                <w:i/>
                <w:iCs/>
                <w:color w:val="4472C4" w:themeColor="accent1"/>
                <w:sz w:val="24"/>
                <w:szCs w:val="24"/>
              </w:rPr>
            </w:rPrChange>
          </w:rPr>
          <w:t>ed Nations</w:t>
        </w:r>
      </w:ins>
      <w:r w:rsidRPr="00C415A1">
        <w:rPr>
          <w:i/>
          <w:iCs/>
          <w:color w:val="4472C4" w:themeColor="accent1"/>
          <w:sz w:val="24"/>
          <w:szCs w:val="24"/>
          <w:rPrChange w:id="1735" w:author="Author" w:date="2023-04-25T16:42:00Z">
            <w:rPr>
              <w:b/>
              <w:bCs/>
              <w:i/>
              <w:iCs/>
              <w:color w:val="4472C4" w:themeColor="accent1"/>
              <w:sz w:val="24"/>
              <w:szCs w:val="24"/>
            </w:rPr>
          </w:rPrChange>
        </w:rPr>
        <w:t xml:space="preserve"> system</w:t>
      </w:r>
      <w:del w:id="1736" w:author="Author" w:date="2023-04-25T16:42:00Z">
        <w:r w:rsidRPr="00C415A1" w:rsidDel="00C415A1">
          <w:rPr>
            <w:i/>
            <w:iCs/>
            <w:color w:val="4472C4" w:themeColor="accent1"/>
            <w:sz w:val="24"/>
            <w:szCs w:val="24"/>
            <w:rPrChange w:id="1737" w:author="Author" w:date="2023-04-25T16:42:00Z">
              <w:rPr>
                <w:b/>
                <w:bCs/>
                <w:i/>
                <w:iCs/>
                <w:color w:val="4472C4" w:themeColor="accent1"/>
                <w:sz w:val="24"/>
                <w:szCs w:val="24"/>
              </w:rPr>
            </w:rPrChange>
          </w:rPr>
          <w:delText>.</w:delText>
        </w:r>
      </w:del>
    </w:p>
    <w:tbl>
      <w:tblPr>
        <w:tblStyle w:val="TableGrid"/>
        <w:tblW w:w="14826" w:type="dxa"/>
        <w:tblLook w:val="04A0" w:firstRow="1" w:lastRow="0" w:firstColumn="1" w:lastColumn="0" w:noHBand="0" w:noVBand="1"/>
      </w:tblPr>
      <w:tblGrid>
        <w:gridCol w:w="2912"/>
        <w:gridCol w:w="4796"/>
        <w:gridCol w:w="2288"/>
        <w:gridCol w:w="163"/>
        <w:gridCol w:w="1078"/>
        <w:gridCol w:w="1203"/>
        <w:gridCol w:w="1114"/>
        <w:gridCol w:w="1272"/>
      </w:tblGrid>
      <w:tr w:rsidR="00503B71" w:rsidRPr="00C415A1" w14:paraId="19E4D89A" w14:textId="77777777" w:rsidTr="002E4F2B">
        <w:tc>
          <w:tcPr>
            <w:tcW w:w="2956" w:type="dxa"/>
            <w:tcBorders>
              <w:top w:val="nil"/>
              <w:left w:val="nil"/>
              <w:bottom w:val="nil"/>
              <w:right w:val="nil"/>
            </w:tcBorders>
          </w:tcPr>
          <w:p w14:paraId="37951DF9" w14:textId="19E82EBF" w:rsidR="00C53243" w:rsidRPr="00C415A1" w:rsidRDefault="00C53243">
            <w:pPr>
              <w:rPr>
                <w:rFonts w:ascii="Roboto" w:hAnsi="Roboto" w:cs="Calibri"/>
                <w:color w:val="808080" w:themeColor="background1" w:themeShade="80"/>
                <w:sz w:val="18"/>
                <w:szCs w:val="18"/>
              </w:rPr>
            </w:pPr>
            <w:r w:rsidRPr="00C415A1">
              <w:rPr>
                <w:rFonts w:ascii="Roboto" w:hAnsi="Roboto" w:cstheme="majorHAnsi"/>
                <w:i/>
                <w:iCs/>
                <w:color w:val="808080" w:themeColor="background1" w:themeShade="80"/>
                <w:sz w:val="20"/>
                <w:szCs w:val="20"/>
                <w:rPrChange w:id="1738" w:author="Author" w:date="2023-04-25T16:42:00Z">
                  <w:rPr>
                    <w:rFonts w:ascii="Roboto" w:hAnsi="Roboto" w:cstheme="majorHAnsi"/>
                    <w:b/>
                    <w:i/>
                    <w:iCs/>
                    <w:color w:val="808080" w:themeColor="background1" w:themeShade="80"/>
                    <w:sz w:val="20"/>
                    <w:szCs w:val="20"/>
                  </w:rPr>
                </w:rPrChange>
              </w:rPr>
              <w:t xml:space="preserve">Corporate </w:t>
            </w:r>
            <w:del w:id="1739" w:author="Author" w:date="2023-04-25T16:42:00Z">
              <w:r w:rsidRPr="00C415A1" w:rsidDel="00C415A1">
                <w:rPr>
                  <w:rFonts w:ascii="Roboto" w:hAnsi="Roboto" w:cstheme="majorHAnsi"/>
                  <w:i/>
                  <w:iCs/>
                  <w:color w:val="808080" w:themeColor="background1" w:themeShade="80"/>
                  <w:sz w:val="20"/>
                  <w:szCs w:val="20"/>
                  <w:rPrChange w:id="1740" w:author="Author" w:date="2023-04-25T16:42:00Z">
                    <w:rPr>
                      <w:rFonts w:ascii="Roboto" w:hAnsi="Roboto" w:cstheme="majorHAnsi"/>
                      <w:b/>
                      <w:i/>
                      <w:iCs/>
                      <w:color w:val="808080" w:themeColor="background1" w:themeShade="80"/>
                      <w:sz w:val="20"/>
                      <w:szCs w:val="20"/>
                    </w:rPr>
                  </w:rPrChange>
                </w:rPr>
                <w:delText>O</w:delText>
              </w:r>
            </w:del>
            <w:ins w:id="1741" w:author="Author" w:date="2023-04-25T16:42:00Z">
              <w:r w:rsidR="00C415A1" w:rsidRPr="00C415A1">
                <w:rPr>
                  <w:rFonts w:ascii="Roboto" w:hAnsi="Roboto" w:cstheme="majorHAnsi"/>
                  <w:i/>
                  <w:iCs/>
                  <w:color w:val="808080" w:themeColor="background1" w:themeShade="80"/>
                  <w:sz w:val="20"/>
                  <w:szCs w:val="20"/>
                  <w:rPrChange w:id="1742" w:author="Author" w:date="2023-04-25T16:42:00Z">
                    <w:rPr>
                      <w:rFonts w:ascii="Roboto" w:hAnsi="Roboto" w:cstheme="majorHAnsi"/>
                      <w:b/>
                      <w:i/>
                      <w:iCs/>
                      <w:color w:val="808080" w:themeColor="background1" w:themeShade="80"/>
                      <w:sz w:val="20"/>
                      <w:szCs w:val="20"/>
                    </w:rPr>
                  </w:rPrChange>
                </w:rPr>
                <w:t>o</w:t>
              </w:r>
            </w:ins>
            <w:r w:rsidRPr="00C415A1">
              <w:rPr>
                <w:rFonts w:ascii="Roboto" w:hAnsi="Roboto" w:cstheme="majorHAnsi"/>
                <w:i/>
                <w:iCs/>
                <w:color w:val="808080" w:themeColor="background1" w:themeShade="80"/>
                <w:sz w:val="20"/>
                <w:szCs w:val="20"/>
                <w:rPrChange w:id="1743" w:author="Author" w:date="2023-04-25T16:42:00Z">
                  <w:rPr>
                    <w:rFonts w:ascii="Roboto" w:hAnsi="Roboto" w:cstheme="majorHAnsi"/>
                    <w:b/>
                    <w:i/>
                    <w:iCs/>
                    <w:color w:val="808080" w:themeColor="background1" w:themeShade="80"/>
                    <w:sz w:val="20"/>
                    <w:szCs w:val="20"/>
                  </w:rPr>
                </w:rPrChange>
              </w:rPr>
              <w:t>utput</w:t>
            </w:r>
          </w:p>
        </w:tc>
        <w:tc>
          <w:tcPr>
            <w:tcW w:w="4898" w:type="dxa"/>
            <w:tcBorders>
              <w:top w:val="nil"/>
              <w:left w:val="nil"/>
              <w:bottom w:val="nil"/>
              <w:right w:val="nil"/>
            </w:tcBorders>
          </w:tcPr>
          <w:p w14:paraId="6EABAA01" w14:textId="77777777" w:rsidR="00C53243" w:rsidRPr="00C415A1" w:rsidRDefault="00C53243">
            <w:pPr>
              <w:rPr>
                <w:rFonts w:ascii="Roboto" w:hAnsi="Roboto"/>
                <w:color w:val="808080" w:themeColor="background1" w:themeShade="80"/>
                <w:sz w:val="18"/>
                <w:szCs w:val="18"/>
              </w:rPr>
            </w:pPr>
            <w:r w:rsidRPr="00C415A1">
              <w:rPr>
                <w:rFonts w:ascii="Roboto" w:hAnsi="Roboto" w:cstheme="majorHAnsi"/>
                <w:i/>
                <w:iCs/>
                <w:color w:val="808080" w:themeColor="background1" w:themeShade="80"/>
                <w:sz w:val="20"/>
                <w:szCs w:val="20"/>
                <w:rPrChange w:id="1744" w:author="Author" w:date="2023-04-25T16:42:00Z">
                  <w:rPr>
                    <w:rFonts w:ascii="Roboto" w:hAnsi="Roboto" w:cstheme="majorHAnsi"/>
                    <w:b/>
                    <w:i/>
                    <w:iCs/>
                    <w:color w:val="808080" w:themeColor="background1" w:themeShade="80"/>
                    <w:sz w:val="20"/>
                    <w:szCs w:val="20"/>
                  </w:rPr>
                </w:rPrChange>
              </w:rPr>
              <w:t>Indicator</w:t>
            </w:r>
          </w:p>
        </w:tc>
        <w:tc>
          <w:tcPr>
            <w:tcW w:w="2510" w:type="dxa"/>
            <w:gridSpan w:val="2"/>
            <w:tcBorders>
              <w:top w:val="nil"/>
              <w:left w:val="nil"/>
              <w:bottom w:val="nil"/>
              <w:right w:val="nil"/>
            </w:tcBorders>
          </w:tcPr>
          <w:p w14:paraId="4AA5CC51" w14:textId="77777777" w:rsidR="00C53243" w:rsidRPr="00C415A1" w:rsidRDefault="00C53243"/>
        </w:tc>
        <w:tc>
          <w:tcPr>
            <w:tcW w:w="1081" w:type="dxa"/>
            <w:tcBorders>
              <w:top w:val="nil"/>
              <w:left w:val="nil"/>
              <w:bottom w:val="nil"/>
              <w:right w:val="nil"/>
            </w:tcBorders>
          </w:tcPr>
          <w:p w14:paraId="559C2541" w14:textId="77777777" w:rsidR="00C53243" w:rsidRPr="00C415A1" w:rsidRDefault="00C53243">
            <w:r w:rsidRPr="00C415A1">
              <w:rPr>
                <w:rFonts w:ascii="Roboto" w:hAnsi="Roboto" w:cstheme="majorHAnsi"/>
                <w:i/>
                <w:iCs/>
                <w:color w:val="808080" w:themeColor="background1" w:themeShade="80"/>
                <w:sz w:val="20"/>
                <w:szCs w:val="20"/>
                <w:rPrChange w:id="1745" w:author="Author" w:date="2023-04-25T16:42:00Z">
                  <w:rPr>
                    <w:rFonts w:ascii="Roboto" w:hAnsi="Roboto" w:cstheme="majorHAnsi"/>
                    <w:b/>
                    <w:i/>
                    <w:iCs/>
                    <w:color w:val="808080" w:themeColor="background1" w:themeShade="80"/>
                    <w:sz w:val="20"/>
                    <w:szCs w:val="20"/>
                  </w:rPr>
                </w:rPrChange>
              </w:rPr>
              <w:t>Baseline</w:t>
            </w:r>
          </w:p>
        </w:tc>
        <w:tc>
          <w:tcPr>
            <w:tcW w:w="1213" w:type="dxa"/>
            <w:tcBorders>
              <w:top w:val="nil"/>
              <w:left w:val="nil"/>
              <w:bottom w:val="nil"/>
              <w:right w:val="nil"/>
            </w:tcBorders>
          </w:tcPr>
          <w:p w14:paraId="624E02AE" w14:textId="77777777" w:rsidR="00C53243" w:rsidRPr="00C415A1" w:rsidRDefault="00C53243">
            <w:pPr>
              <w:rPr>
                <w:rFonts w:ascii="Roboto" w:hAnsi="Roboto" w:cstheme="majorHAnsi"/>
                <w:i/>
                <w:iCs/>
                <w:color w:val="808080" w:themeColor="background1" w:themeShade="80"/>
                <w:sz w:val="20"/>
                <w:szCs w:val="20"/>
                <w:rPrChange w:id="1746" w:author="Author" w:date="2023-04-25T16:42:00Z">
                  <w:rPr>
                    <w:rFonts w:ascii="Roboto" w:hAnsi="Roboto" w:cstheme="majorHAnsi"/>
                    <w:b/>
                    <w:i/>
                    <w:iCs/>
                    <w:color w:val="808080" w:themeColor="background1" w:themeShade="80"/>
                    <w:sz w:val="20"/>
                    <w:szCs w:val="20"/>
                  </w:rPr>
                </w:rPrChange>
              </w:rPr>
            </w:pPr>
            <w:r w:rsidRPr="00C415A1">
              <w:rPr>
                <w:rFonts w:ascii="Roboto" w:hAnsi="Roboto" w:cstheme="majorHAnsi"/>
                <w:i/>
                <w:iCs/>
                <w:color w:val="808080" w:themeColor="background1" w:themeShade="80"/>
                <w:sz w:val="20"/>
                <w:szCs w:val="20"/>
                <w:rPrChange w:id="1747" w:author="Author" w:date="2023-04-25T16:42:00Z">
                  <w:rPr>
                    <w:rFonts w:ascii="Roboto" w:hAnsi="Roboto" w:cstheme="majorHAnsi"/>
                    <w:b/>
                    <w:i/>
                    <w:iCs/>
                    <w:color w:val="808080" w:themeColor="background1" w:themeShade="80"/>
                    <w:sz w:val="20"/>
                    <w:szCs w:val="20"/>
                  </w:rPr>
                </w:rPrChange>
              </w:rPr>
              <w:t xml:space="preserve">2025 </w:t>
            </w:r>
          </w:p>
          <w:p w14:paraId="65C9C5C5" w14:textId="3389EEEB" w:rsidR="00C53243" w:rsidRPr="00C415A1" w:rsidRDefault="00C53243">
            <w:pPr>
              <w:rPr>
                <w:rFonts w:ascii="Roboto" w:hAnsi="Roboto" w:cstheme="majorHAnsi"/>
                <w:i/>
                <w:iCs/>
                <w:color w:val="808080" w:themeColor="background1" w:themeShade="80"/>
                <w:sz w:val="20"/>
                <w:szCs w:val="20"/>
                <w:rPrChange w:id="1748" w:author="Author" w:date="2023-04-25T16:42:00Z">
                  <w:rPr>
                    <w:rFonts w:ascii="Roboto" w:hAnsi="Roboto" w:cstheme="majorHAnsi"/>
                    <w:b/>
                    <w:i/>
                    <w:iCs/>
                    <w:color w:val="808080" w:themeColor="background1" w:themeShade="80"/>
                    <w:sz w:val="20"/>
                    <w:szCs w:val="20"/>
                  </w:rPr>
                </w:rPrChange>
              </w:rPr>
            </w:pPr>
            <w:del w:id="1749" w:author="Author" w:date="2023-04-25T16:42:00Z">
              <w:r w:rsidRPr="00C415A1" w:rsidDel="00C415A1">
                <w:rPr>
                  <w:rFonts w:ascii="Roboto" w:hAnsi="Roboto" w:cstheme="majorHAnsi"/>
                  <w:i/>
                  <w:iCs/>
                  <w:color w:val="808080" w:themeColor="background1" w:themeShade="80"/>
                  <w:sz w:val="20"/>
                  <w:szCs w:val="20"/>
                  <w:rPrChange w:id="1750" w:author="Author" w:date="2023-04-25T16:42:00Z">
                    <w:rPr>
                      <w:rFonts w:ascii="Roboto" w:hAnsi="Roboto" w:cstheme="majorHAnsi"/>
                      <w:b/>
                      <w:i/>
                      <w:iCs/>
                      <w:color w:val="808080" w:themeColor="background1" w:themeShade="80"/>
                      <w:sz w:val="20"/>
                      <w:szCs w:val="20"/>
                    </w:rPr>
                  </w:rPrChange>
                </w:rPr>
                <w:delText>T</w:delText>
              </w:r>
            </w:del>
            <w:ins w:id="1751" w:author="Author" w:date="2023-04-25T16:42:00Z">
              <w:r w:rsidR="00C415A1" w:rsidRPr="00C415A1">
                <w:rPr>
                  <w:rFonts w:ascii="Roboto" w:hAnsi="Roboto" w:cstheme="majorHAnsi"/>
                  <w:i/>
                  <w:iCs/>
                  <w:color w:val="808080" w:themeColor="background1" w:themeShade="80"/>
                  <w:sz w:val="20"/>
                  <w:szCs w:val="20"/>
                  <w:rPrChange w:id="1752" w:author="Author" w:date="2023-04-25T16:42:00Z">
                    <w:rPr>
                      <w:rFonts w:ascii="Roboto" w:hAnsi="Roboto" w:cstheme="majorHAnsi"/>
                      <w:b/>
                      <w:i/>
                      <w:iCs/>
                      <w:color w:val="808080" w:themeColor="background1" w:themeShade="80"/>
                      <w:sz w:val="20"/>
                      <w:szCs w:val="20"/>
                    </w:rPr>
                  </w:rPrChange>
                </w:rPr>
                <w:t>t</w:t>
              </w:r>
            </w:ins>
            <w:r w:rsidRPr="00C415A1">
              <w:rPr>
                <w:rFonts w:ascii="Roboto" w:hAnsi="Roboto" w:cstheme="majorHAnsi"/>
                <w:i/>
                <w:iCs/>
                <w:color w:val="808080" w:themeColor="background1" w:themeShade="80"/>
                <w:sz w:val="20"/>
                <w:szCs w:val="20"/>
                <w:rPrChange w:id="1753" w:author="Author" w:date="2023-04-25T16:42:00Z">
                  <w:rPr>
                    <w:rFonts w:ascii="Roboto" w:hAnsi="Roboto" w:cstheme="majorHAnsi"/>
                    <w:b/>
                    <w:i/>
                    <w:iCs/>
                    <w:color w:val="808080" w:themeColor="background1" w:themeShade="80"/>
                    <w:sz w:val="20"/>
                    <w:szCs w:val="20"/>
                  </w:rPr>
                </w:rPrChange>
              </w:rPr>
              <w:t>arget</w:t>
            </w:r>
          </w:p>
        </w:tc>
        <w:tc>
          <w:tcPr>
            <w:tcW w:w="1119" w:type="dxa"/>
            <w:tcBorders>
              <w:top w:val="nil"/>
              <w:left w:val="nil"/>
              <w:bottom w:val="nil"/>
              <w:right w:val="nil"/>
            </w:tcBorders>
          </w:tcPr>
          <w:p w14:paraId="08B4FA60" w14:textId="77777777" w:rsidR="00C53243" w:rsidRPr="00C415A1" w:rsidRDefault="00C53243">
            <w:pPr>
              <w:rPr>
                <w:rFonts w:ascii="Roboto" w:hAnsi="Roboto" w:cstheme="majorHAnsi"/>
                <w:i/>
                <w:iCs/>
                <w:color w:val="808080" w:themeColor="background1" w:themeShade="80"/>
                <w:sz w:val="20"/>
                <w:szCs w:val="20"/>
                <w:rPrChange w:id="1754" w:author="Author" w:date="2023-04-25T16:42:00Z">
                  <w:rPr>
                    <w:rFonts w:ascii="Roboto" w:hAnsi="Roboto" w:cstheme="majorHAnsi"/>
                    <w:b/>
                    <w:i/>
                    <w:iCs/>
                    <w:color w:val="808080" w:themeColor="background1" w:themeShade="80"/>
                    <w:sz w:val="20"/>
                    <w:szCs w:val="20"/>
                  </w:rPr>
                </w:rPrChange>
              </w:rPr>
            </w:pPr>
            <w:r w:rsidRPr="00C415A1">
              <w:rPr>
                <w:rFonts w:ascii="Roboto" w:hAnsi="Roboto" w:cstheme="majorHAnsi"/>
                <w:i/>
                <w:iCs/>
                <w:color w:val="808080" w:themeColor="background1" w:themeShade="80"/>
                <w:sz w:val="20"/>
                <w:szCs w:val="20"/>
                <w:rPrChange w:id="1755" w:author="Author" w:date="2023-04-25T16:42:00Z">
                  <w:rPr>
                    <w:rFonts w:ascii="Roboto" w:hAnsi="Roboto" w:cstheme="majorHAnsi"/>
                    <w:b/>
                    <w:i/>
                    <w:iCs/>
                    <w:color w:val="808080" w:themeColor="background1" w:themeShade="80"/>
                    <w:sz w:val="20"/>
                    <w:szCs w:val="20"/>
                  </w:rPr>
                </w:rPrChange>
              </w:rPr>
              <w:t>2022</w:t>
            </w:r>
          </w:p>
          <w:p w14:paraId="21F5E641" w14:textId="73DFF6CF" w:rsidR="00C53243" w:rsidRPr="00C415A1" w:rsidRDefault="00C53243">
            <w:del w:id="1756" w:author="Author" w:date="2023-04-25T16:42:00Z">
              <w:r w:rsidRPr="00C415A1" w:rsidDel="00C415A1">
                <w:rPr>
                  <w:rFonts w:ascii="Roboto" w:hAnsi="Roboto" w:cstheme="majorHAnsi"/>
                  <w:i/>
                  <w:iCs/>
                  <w:color w:val="808080" w:themeColor="background1" w:themeShade="80"/>
                  <w:sz w:val="20"/>
                  <w:szCs w:val="20"/>
                  <w:rPrChange w:id="1757" w:author="Author" w:date="2023-04-25T16:42:00Z">
                    <w:rPr>
                      <w:rFonts w:ascii="Roboto" w:hAnsi="Roboto" w:cstheme="majorHAnsi"/>
                      <w:b/>
                      <w:i/>
                      <w:iCs/>
                      <w:color w:val="808080" w:themeColor="background1" w:themeShade="80"/>
                      <w:sz w:val="20"/>
                      <w:szCs w:val="20"/>
                    </w:rPr>
                  </w:rPrChange>
                </w:rPr>
                <w:delText>R</w:delText>
              </w:r>
            </w:del>
            <w:ins w:id="1758" w:author="Author" w:date="2023-04-25T16:42:00Z">
              <w:r w:rsidR="00C415A1" w:rsidRPr="00C415A1">
                <w:rPr>
                  <w:rFonts w:ascii="Roboto" w:hAnsi="Roboto" w:cstheme="majorHAnsi"/>
                  <w:i/>
                  <w:iCs/>
                  <w:color w:val="808080" w:themeColor="background1" w:themeShade="80"/>
                  <w:sz w:val="20"/>
                  <w:szCs w:val="20"/>
                  <w:rPrChange w:id="1759" w:author="Author" w:date="2023-04-25T16:42:00Z">
                    <w:rPr>
                      <w:rFonts w:ascii="Roboto" w:hAnsi="Roboto" w:cstheme="majorHAnsi"/>
                      <w:b/>
                      <w:i/>
                      <w:iCs/>
                      <w:color w:val="808080" w:themeColor="background1" w:themeShade="80"/>
                      <w:sz w:val="20"/>
                      <w:szCs w:val="20"/>
                    </w:rPr>
                  </w:rPrChange>
                </w:rPr>
                <w:t>r</w:t>
              </w:r>
            </w:ins>
            <w:r w:rsidRPr="00C415A1">
              <w:rPr>
                <w:rFonts w:ascii="Roboto" w:hAnsi="Roboto" w:cstheme="majorHAnsi"/>
                <w:i/>
                <w:iCs/>
                <w:color w:val="808080" w:themeColor="background1" w:themeShade="80"/>
                <w:sz w:val="20"/>
                <w:szCs w:val="20"/>
                <w:rPrChange w:id="1760" w:author="Author" w:date="2023-04-25T16:42:00Z">
                  <w:rPr>
                    <w:rFonts w:ascii="Roboto" w:hAnsi="Roboto" w:cstheme="majorHAnsi"/>
                    <w:b/>
                    <w:i/>
                    <w:iCs/>
                    <w:color w:val="808080" w:themeColor="background1" w:themeShade="80"/>
                    <w:sz w:val="20"/>
                    <w:szCs w:val="20"/>
                  </w:rPr>
                </w:rPrChange>
              </w:rPr>
              <w:t>esults</w:t>
            </w:r>
          </w:p>
        </w:tc>
        <w:tc>
          <w:tcPr>
            <w:tcW w:w="1049" w:type="dxa"/>
            <w:tcBorders>
              <w:top w:val="nil"/>
              <w:left w:val="nil"/>
              <w:bottom w:val="nil"/>
              <w:right w:val="nil"/>
            </w:tcBorders>
          </w:tcPr>
          <w:p w14:paraId="718F19FC" w14:textId="77777777" w:rsidR="00C53243" w:rsidRPr="00C415A1" w:rsidRDefault="00C53243">
            <w:pPr>
              <w:rPr>
                <w:rFonts w:ascii="Roboto" w:hAnsi="Roboto" w:cstheme="majorHAnsi"/>
                <w:i/>
                <w:iCs/>
                <w:color w:val="808080" w:themeColor="background1" w:themeShade="80"/>
                <w:sz w:val="20"/>
                <w:szCs w:val="20"/>
                <w:rPrChange w:id="1761" w:author="Author" w:date="2023-04-25T16:42:00Z">
                  <w:rPr>
                    <w:rFonts w:ascii="Roboto" w:hAnsi="Roboto" w:cstheme="majorHAnsi"/>
                    <w:b/>
                    <w:i/>
                    <w:iCs/>
                    <w:color w:val="808080" w:themeColor="background1" w:themeShade="80"/>
                    <w:sz w:val="20"/>
                    <w:szCs w:val="20"/>
                  </w:rPr>
                </w:rPrChange>
              </w:rPr>
            </w:pPr>
            <w:r w:rsidRPr="00C415A1">
              <w:rPr>
                <w:rFonts w:ascii="Roboto" w:hAnsi="Roboto" w:cstheme="majorHAnsi"/>
                <w:i/>
                <w:iCs/>
                <w:color w:val="808080" w:themeColor="background1" w:themeShade="80"/>
                <w:sz w:val="20"/>
                <w:szCs w:val="20"/>
                <w:rPrChange w:id="1762" w:author="Author" w:date="2023-04-25T16:42:00Z">
                  <w:rPr>
                    <w:rFonts w:ascii="Roboto" w:hAnsi="Roboto" w:cstheme="majorHAnsi"/>
                    <w:b/>
                    <w:i/>
                    <w:iCs/>
                    <w:color w:val="808080" w:themeColor="background1" w:themeShade="80"/>
                    <w:sz w:val="20"/>
                    <w:szCs w:val="20"/>
                  </w:rPr>
                </w:rPrChange>
              </w:rPr>
              <w:t>Source</w:t>
            </w:r>
          </w:p>
        </w:tc>
      </w:tr>
      <w:tr w:rsidR="00C53243" w:rsidRPr="00DE55EA" w14:paraId="7CB38C0C" w14:textId="77777777" w:rsidTr="002E4F2B">
        <w:tc>
          <w:tcPr>
            <w:tcW w:w="2956" w:type="dxa"/>
          </w:tcPr>
          <w:p w14:paraId="7B564FC1" w14:textId="77777777" w:rsidR="00C53243" w:rsidRPr="00732732" w:rsidRDefault="00C53243">
            <w:pPr>
              <w:rPr>
                <w:rFonts w:ascii="Roboto" w:hAnsi="Roboto"/>
                <w:sz w:val="18"/>
                <w:szCs w:val="18"/>
              </w:rPr>
            </w:pPr>
            <w:r w:rsidRPr="00732732">
              <w:rPr>
                <w:rFonts w:ascii="Roboto" w:hAnsi="Roboto"/>
                <w:sz w:val="18"/>
                <w:szCs w:val="18"/>
              </w:rPr>
              <w:t xml:space="preserve">3.3.1 </w:t>
            </w:r>
            <w:r w:rsidRPr="001651A2">
              <w:rPr>
                <w:rFonts w:ascii="Roboto" w:hAnsi="Roboto"/>
                <w:sz w:val="18"/>
                <w:szCs w:val="18"/>
                <w:rPrChange w:id="1763" w:author="Author" w:date="2023-04-25T16:42:00Z">
                  <w:rPr>
                    <w:rFonts w:ascii="Roboto" w:hAnsi="Roboto"/>
                    <w:b/>
                    <w:bCs/>
                    <w:sz w:val="18"/>
                    <w:szCs w:val="18"/>
                  </w:rPr>
                </w:rPrChange>
              </w:rPr>
              <w:t>Saved resources through system-wide efficiencies</w:t>
            </w:r>
            <w:r w:rsidRPr="00732732">
              <w:rPr>
                <w:b/>
                <w:bCs/>
              </w:rPr>
              <w:t xml:space="preserve"> </w:t>
            </w:r>
          </w:p>
        </w:tc>
        <w:tc>
          <w:tcPr>
            <w:tcW w:w="7241" w:type="dxa"/>
            <w:gridSpan w:val="2"/>
            <w:tcBorders>
              <w:right w:val="nil"/>
            </w:tcBorders>
          </w:tcPr>
          <w:p w14:paraId="393E87B7" w14:textId="77777777" w:rsidR="00C53243" w:rsidRDefault="00C53243">
            <w:pPr>
              <w:rPr>
                <w:rFonts w:ascii="Roboto" w:hAnsi="Roboto"/>
                <w:sz w:val="18"/>
                <w:szCs w:val="18"/>
              </w:rPr>
            </w:pPr>
            <w:r w:rsidRPr="00367D74">
              <w:rPr>
                <w:rFonts w:ascii="Roboto" w:hAnsi="Roboto"/>
                <w:sz w:val="18"/>
                <w:szCs w:val="18"/>
              </w:rPr>
              <w:t>Cost-efficiencies accrued from system-wide and entity-specific reform initiatives (total)</w:t>
            </w:r>
          </w:p>
          <w:p w14:paraId="2EE940D6" w14:textId="77777777" w:rsidR="00C53243" w:rsidRPr="00F35A54" w:rsidRDefault="00C53243">
            <w:pPr>
              <w:rPr>
                <w:sz w:val="18"/>
                <w:szCs w:val="18"/>
              </w:rPr>
            </w:pPr>
          </w:p>
        </w:tc>
        <w:tc>
          <w:tcPr>
            <w:tcW w:w="1248" w:type="dxa"/>
            <w:gridSpan w:val="2"/>
            <w:tcBorders>
              <w:left w:val="nil"/>
              <w:right w:val="nil"/>
            </w:tcBorders>
          </w:tcPr>
          <w:p w14:paraId="456924EA" w14:textId="77777777" w:rsidR="00C53243" w:rsidRDefault="00C53243">
            <w:pPr>
              <w:pStyle w:val="paragraph"/>
              <w:spacing w:before="0" w:beforeAutospacing="0" w:after="0" w:afterAutospacing="0"/>
              <w:jc w:val="center"/>
              <w:rPr>
                <w:rStyle w:val="normaltextrun"/>
                <w:rFonts w:ascii="Roboto" w:hAnsi="Roboto" w:cs="Times New Roman"/>
                <w:sz w:val="18"/>
                <w:szCs w:val="18"/>
              </w:rPr>
            </w:pPr>
            <w:r w:rsidRPr="6C3BC0E1">
              <w:rPr>
                <w:rStyle w:val="normaltextrun"/>
                <w:rFonts w:ascii="Roboto" w:hAnsi="Roboto"/>
                <w:sz w:val="18"/>
                <w:szCs w:val="18"/>
              </w:rPr>
              <w:t>$</w:t>
            </w:r>
            <w:commentRangeStart w:id="1764"/>
            <w:r w:rsidRPr="6C3BC0E1">
              <w:rPr>
                <w:rStyle w:val="normaltextrun"/>
                <w:rFonts w:ascii="Roboto" w:hAnsi="Roboto"/>
                <w:sz w:val="18"/>
                <w:szCs w:val="18"/>
              </w:rPr>
              <w:t>90 million</w:t>
            </w:r>
          </w:p>
          <w:p w14:paraId="6DB9F04F" w14:textId="77777777" w:rsidR="00C53243" w:rsidRDefault="00C53243">
            <w:pPr>
              <w:pStyle w:val="paragraph"/>
              <w:spacing w:before="0" w:beforeAutospacing="0" w:after="0" w:afterAutospacing="0"/>
              <w:jc w:val="center"/>
              <w:rPr>
                <w:rStyle w:val="normaltextrun"/>
                <w:rFonts w:ascii="Roboto" w:hAnsi="Roboto"/>
                <w:sz w:val="18"/>
                <w:szCs w:val="18"/>
              </w:rPr>
            </w:pPr>
            <w:r w:rsidRPr="6C3BC0E1">
              <w:rPr>
                <w:rStyle w:val="normaltextrun"/>
                <w:rFonts w:ascii="Roboto" w:hAnsi="Roboto"/>
                <w:sz w:val="18"/>
                <w:szCs w:val="18"/>
              </w:rPr>
              <w:t>(2019)</w:t>
            </w:r>
            <w:commentRangeEnd w:id="1764"/>
            <w:r w:rsidR="001651A2">
              <w:rPr>
                <w:rStyle w:val="CommentReference"/>
                <w:rFonts w:asciiTheme="minorHAnsi" w:eastAsiaTheme="minorHAnsi" w:hAnsiTheme="minorHAnsi"/>
              </w:rPr>
              <w:commentReference w:id="1764"/>
            </w:r>
          </w:p>
          <w:p w14:paraId="1144F599"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1213" w:type="dxa"/>
            <w:tcBorders>
              <w:left w:val="nil"/>
              <w:right w:val="single" w:sz="4" w:space="0" w:color="auto"/>
            </w:tcBorders>
          </w:tcPr>
          <w:p w14:paraId="1D8E9B77"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sidRPr="00732732">
              <w:rPr>
                <w:rStyle w:val="normaltextrun"/>
                <w:rFonts w:ascii="Roboto" w:hAnsi="Roboto"/>
                <w:sz w:val="18"/>
                <w:szCs w:val="18"/>
              </w:rPr>
              <w:t>$ 310 million</w:t>
            </w:r>
          </w:p>
        </w:tc>
        <w:tc>
          <w:tcPr>
            <w:tcW w:w="1119" w:type="dxa"/>
            <w:tcBorders>
              <w:left w:val="nil"/>
              <w:right w:val="single" w:sz="4" w:space="0" w:color="auto"/>
            </w:tcBorders>
          </w:tcPr>
          <w:p w14:paraId="02EEF681" w14:textId="26ED34E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$ 442</w:t>
            </w:r>
            <w:ins w:id="1765" w:author="Author" w:date="2023-04-25T16:44:00Z">
              <w:r w:rsidR="001651A2">
                <w:rPr>
                  <w:rStyle w:val="normaltextrun"/>
                  <w:rFonts w:ascii="Roboto" w:hAnsi="Roboto"/>
                  <w:sz w:val="18"/>
                  <w:szCs w:val="18"/>
                </w:rPr>
                <w:t xml:space="preserve"> </w:t>
              </w:r>
              <w:commentRangeStart w:id="1766"/>
              <w:r w:rsidR="001651A2">
                <w:rPr>
                  <w:rStyle w:val="normaltextrun"/>
                </w:rPr>
                <w:t>million</w:t>
              </w:r>
              <w:commentRangeEnd w:id="1766"/>
              <w:r w:rsidR="001651A2">
                <w:rPr>
                  <w:rStyle w:val="CommentReference"/>
                  <w:rFonts w:asciiTheme="minorHAnsi" w:eastAsiaTheme="minorHAnsi" w:hAnsiTheme="minorHAnsi"/>
                </w:rPr>
                <w:commentReference w:id="1766"/>
              </w:r>
            </w:ins>
          </w:p>
        </w:tc>
        <w:tc>
          <w:tcPr>
            <w:tcW w:w="1049" w:type="dxa"/>
            <w:tcBorders>
              <w:left w:val="nil"/>
              <w:right w:val="single" w:sz="4" w:space="0" w:color="auto"/>
            </w:tcBorders>
          </w:tcPr>
          <w:p w14:paraId="24737746" w14:textId="118691D0" w:rsidR="00C53243" w:rsidRDefault="00C53243">
            <w:pPr>
              <w:pStyle w:val="paragraph"/>
              <w:spacing w:before="0" w:beforeAutospacing="0" w:after="0" w:afterAutospacing="0"/>
              <w:jc w:val="center"/>
              <w:textAlignment w:val="baseline"/>
              <w:rPr>
                <w:rStyle w:val="normaltextrun"/>
                <w:rFonts w:ascii="Roboto" w:hAnsi="Roboto"/>
                <w:sz w:val="18"/>
                <w:szCs w:val="18"/>
              </w:rPr>
            </w:pPr>
            <w:del w:id="1767" w:author="Author" w:date="2023-04-25T13:39:00Z">
              <w:r w:rsidDel="00B1715C">
                <w:rPr>
                  <w:rStyle w:val="normaltextrun"/>
                  <w:rFonts w:ascii="Roboto" w:hAnsi="Roboto"/>
                  <w:sz w:val="18"/>
                  <w:szCs w:val="18"/>
                </w:rPr>
                <w:delText>DCO</w:delText>
              </w:r>
            </w:del>
            <w:ins w:id="1768" w:author="Author" w:date="2023-04-25T13:39:00Z">
              <w:r w:rsidR="00B1715C" w:rsidRPr="00930C67">
                <w:rPr>
                  <w:rStyle w:val="normaltextrun"/>
                  <w:rFonts w:ascii="Roboto" w:hAnsi="Roboto"/>
                  <w:sz w:val="18"/>
                  <w:szCs w:val="18"/>
                </w:rPr>
                <w:t xml:space="preserve"> Development Coordination Office</w:t>
              </w:r>
            </w:ins>
            <w:r>
              <w:rPr>
                <w:rStyle w:val="normaltextrun"/>
                <w:rFonts w:ascii="Roboto" w:hAnsi="Roboto"/>
                <w:sz w:val="18"/>
                <w:szCs w:val="18"/>
              </w:rPr>
              <w:t xml:space="preserve"> </w:t>
            </w:r>
          </w:p>
        </w:tc>
      </w:tr>
      <w:tr w:rsidR="00C53243" w14:paraId="2738584D" w14:textId="77777777" w:rsidTr="002E4F2B">
        <w:tc>
          <w:tcPr>
            <w:tcW w:w="2956" w:type="dxa"/>
          </w:tcPr>
          <w:p w14:paraId="0F10B47B" w14:textId="7E1F7890" w:rsidR="00C53243" w:rsidRPr="00732732" w:rsidRDefault="00C53243">
            <w:pPr>
              <w:rPr>
                <w:rFonts w:ascii="Roboto" w:hAnsi="Roboto" w:cs="Calibri"/>
                <w:sz w:val="18"/>
                <w:szCs w:val="18"/>
              </w:rPr>
            </w:pPr>
            <w:r w:rsidRPr="00732732">
              <w:rPr>
                <w:rFonts w:ascii="Roboto" w:hAnsi="Roboto" w:cs="Calibri"/>
                <w:sz w:val="18"/>
                <w:szCs w:val="18"/>
              </w:rPr>
              <w:t xml:space="preserve">3.3.2 </w:t>
            </w:r>
            <w:r w:rsidRPr="001651A2">
              <w:rPr>
                <w:rFonts w:ascii="Roboto" w:hAnsi="Roboto" w:cs="Calibri"/>
                <w:bCs/>
                <w:sz w:val="18"/>
                <w:szCs w:val="18"/>
                <w:rPrChange w:id="1769" w:author="Author" w:date="2023-04-25T16:42:00Z">
                  <w:rPr>
                    <w:rFonts w:ascii="Roboto" w:hAnsi="Roboto" w:cs="Calibri"/>
                    <w:b/>
                    <w:sz w:val="18"/>
                    <w:szCs w:val="18"/>
                  </w:rPr>
                </w:rPrChange>
              </w:rPr>
              <w:t xml:space="preserve">Business </w:t>
            </w:r>
            <w:del w:id="1770" w:author="Author" w:date="2023-04-25T16:42:00Z">
              <w:r w:rsidRPr="001651A2" w:rsidDel="001651A2">
                <w:rPr>
                  <w:rFonts w:ascii="Roboto" w:hAnsi="Roboto" w:cs="Calibri"/>
                  <w:bCs/>
                  <w:sz w:val="18"/>
                  <w:szCs w:val="18"/>
                  <w:rPrChange w:id="1771" w:author="Author" w:date="2023-04-25T16:42:00Z">
                    <w:rPr>
                      <w:rFonts w:ascii="Roboto" w:hAnsi="Roboto" w:cs="Calibri"/>
                      <w:b/>
                      <w:sz w:val="18"/>
                      <w:szCs w:val="18"/>
                    </w:rPr>
                  </w:rPrChange>
                </w:rPr>
                <w:delText>O</w:delText>
              </w:r>
            </w:del>
            <w:ins w:id="1772" w:author="Author" w:date="2023-04-25T16:42:00Z">
              <w:r w:rsidR="001651A2">
                <w:rPr>
                  <w:rFonts w:ascii="Roboto" w:hAnsi="Roboto" w:cs="Calibri"/>
                  <w:bCs/>
                  <w:sz w:val="18"/>
                  <w:szCs w:val="18"/>
                </w:rPr>
                <w:t>o</w:t>
              </w:r>
            </w:ins>
            <w:r w:rsidRPr="001651A2">
              <w:rPr>
                <w:rFonts w:ascii="Roboto" w:hAnsi="Roboto" w:cs="Calibri"/>
                <w:bCs/>
                <w:sz w:val="18"/>
                <w:szCs w:val="18"/>
                <w:rPrChange w:id="1773" w:author="Author" w:date="2023-04-25T16:42:00Z">
                  <w:rPr>
                    <w:rFonts w:ascii="Roboto" w:hAnsi="Roboto" w:cs="Calibri"/>
                    <w:b/>
                    <w:sz w:val="18"/>
                    <w:szCs w:val="18"/>
                  </w:rPr>
                </w:rPrChange>
              </w:rPr>
              <w:t xml:space="preserve">perations </w:t>
            </w:r>
            <w:del w:id="1774" w:author="Author" w:date="2023-04-25T16:42:00Z">
              <w:r w:rsidRPr="001651A2" w:rsidDel="001651A2">
                <w:rPr>
                  <w:rFonts w:ascii="Roboto" w:hAnsi="Roboto" w:cs="Calibri"/>
                  <w:bCs/>
                  <w:sz w:val="18"/>
                  <w:szCs w:val="18"/>
                  <w:rPrChange w:id="1775" w:author="Author" w:date="2023-04-25T16:42:00Z">
                    <w:rPr>
                      <w:rFonts w:ascii="Roboto" w:hAnsi="Roboto" w:cs="Calibri"/>
                      <w:b/>
                      <w:sz w:val="18"/>
                      <w:szCs w:val="18"/>
                    </w:rPr>
                  </w:rPrChange>
                </w:rPr>
                <w:delText>S</w:delText>
              </w:r>
            </w:del>
            <w:ins w:id="1776" w:author="Author" w:date="2023-04-25T16:42:00Z">
              <w:r w:rsidR="001651A2">
                <w:rPr>
                  <w:rFonts w:ascii="Roboto" w:hAnsi="Roboto" w:cs="Calibri"/>
                  <w:bCs/>
                  <w:sz w:val="18"/>
                  <w:szCs w:val="18"/>
                </w:rPr>
                <w:t>s</w:t>
              </w:r>
            </w:ins>
            <w:r w:rsidRPr="001651A2">
              <w:rPr>
                <w:rFonts w:ascii="Roboto" w:hAnsi="Roboto" w:cs="Calibri"/>
                <w:bCs/>
                <w:sz w:val="18"/>
                <w:szCs w:val="18"/>
                <w:rPrChange w:id="1777" w:author="Author" w:date="2023-04-25T16:42:00Z">
                  <w:rPr>
                    <w:rFonts w:ascii="Roboto" w:hAnsi="Roboto" w:cs="Calibri"/>
                    <w:b/>
                    <w:sz w:val="18"/>
                    <w:szCs w:val="18"/>
                  </w:rPr>
                </w:rPrChange>
              </w:rPr>
              <w:t>trategies</w:t>
            </w:r>
            <w:del w:id="1778" w:author="Author" w:date="2023-04-25T16:42:00Z">
              <w:r w:rsidRPr="00732732" w:rsidDel="001651A2">
                <w:rPr>
                  <w:rFonts w:ascii="Roboto" w:hAnsi="Roboto" w:cs="Calibri"/>
                  <w:sz w:val="18"/>
                  <w:szCs w:val="18"/>
                </w:rPr>
                <w:delText xml:space="preserve"> (BOS)</w:delText>
              </w:r>
            </w:del>
            <w:r w:rsidRPr="00732732">
              <w:rPr>
                <w:rFonts w:ascii="Roboto" w:hAnsi="Roboto" w:cs="Calibri"/>
                <w:sz w:val="18"/>
                <w:szCs w:val="18"/>
              </w:rPr>
              <w:t xml:space="preserve"> implemented and monitored</w:t>
            </w:r>
          </w:p>
        </w:tc>
        <w:tc>
          <w:tcPr>
            <w:tcW w:w="7241" w:type="dxa"/>
            <w:gridSpan w:val="2"/>
            <w:tcBorders>
              <w:right w:val="nil"/>
            </w:tcBorders>
          </w:tcPr>
          <w:p w14:paraId="0EE87993" w14:textId="25FDF201" w:rsidR="00C53243" w:rsidRPr="00F35A54" w:rsidRDefault="00C53243">
            <w:pPr>
              <w:rPr>
                <w:rFonts w:ascii="Roboto" w:hAnsi="Roboto"/>
                <w:sz w:val="18"/>
                <w:szCs w:val="18"/>
              </w:rPr>
            </w:pPr>
            <w:del w:id="1779" w:author="Author" w:date="2023-04-25T14:29:00Z">
              <w:r w:rsidRPr="001F7446" w:rsidDel="00A476FF">
                <w:rPr>
                  <w:rFonts w:ascii="Roboto" w:hAnsi="Roboto"/>
                  <w:sz w:val="18"/>
                  <w:szCs w:val="18"/>
                </w:rPr>
                <w:delText>%</w:delText>
              </w:r>
            </w:del>
            <w:ins w:id="1780" w:author="Author" w:date="2023-04-25T14:29:00Z">
              <w:r w:rsidR="00A476FF">
                <w:rPr>
                  <w:rFonts w:ascii="Roboto" w:hAnsi="Roboto" w:cstheme="majorHAnsi"/>
                  <w:color w:val="7F7F7F" w:themeColor="text1" w:themeTint="80"/>
                  <w:sz w:val="18"/>
                  <w:szCs w:val="18"/>
                </w:rPr>
                <w:t xml:space="preserve"> Percentage</w:t>
              </w:r>
            </w:ins>
            <w:r w:rsidRPr="001F7446">
              <w:rPr>
                <w:rFonts w:ascii="Roboto" w:hAnsi="Roboto"/>
                <w:sz w:val="18"/>
                <w:szCs w:val="18"/>
              </w:rPr>
              <w:t xml:space="preserve"> of </w:t>
            </w:r>
            <w:del w:id="1781" w:author="Author" w:date="2023-04-25T15:53:00Z">
              <w:r w:rsidRPr="001F7446" w:rsidDel="0014203F">
                <w:rPr>
                  <w:rFonts w:ascii="Roboto" w:hAnsi="Roboto"/>
                  <w:sz w:val="18"/>
                  <w:szCs w:val="18"/>
                </w:rPr>
                <w:delText>UNCTs</w:delText>
              </w:r>
            </w:del>
            <w:ins w:id="1782" w:author="Author" w:date="2023-04-25T15:53:00Z">
              <w:r w:rsidR="0014203F">
                <w:rPr>
                  <w:rFonts w:ascii="Roboto" w:hAnsi="Roboto" w:cstheme="majorBidi"/>
                  <w:color w:val="808080" w:themeColor="background1" w:themeShade="80"/>
                  <w:sz w:val="18"/>
                  <w:szCs w:val="18"/>
                </w:rPr>
                <w:t xml:space="preserve"> United Nations country teams</w:t>
              </w:r>
            </w:ins>
            <w:r w:rsidRPr="001F7446">
              <w:rPr>
                <w:rFonts w:ascii="Roboto" w:hAnsi="Roboto"/>
                <w:sz w:val="18"/>
                <w:szCs w:val="18"/>
              </w:rPr>
              <w:t xml:space="preserve"> </w:t>
            </w:r>
            <w:r w:rsidRPr="00341625">
              <w:rPr>
                <w:rFonts w:ascii="Roboto" w:hAnsi="Roboto"/>
                <w:sz w:val="18"/>
                <w:szCs w:val="18"/>
              </w:rPr>
              <w:t xml:space="preserve">annually monitoring and updating </w:t>
            </w:r>
            <w:ins w:id="1783" w:author="Author" w:date="2023-04-25T16:43:00Z">
              <w:r w:rsidR="001651A2">
                <w:rPr>
                  <w:rFonts w:ascii="Roboto" w:hAnsi="Roboto"/>
                  <w:sz w:val="18"/>
                  <w:szCs w:val="18"/>
                </w:rPr>
                <w:t>b</w:t>
              </w:r>
              <w:r w:rsidR="001651A2" w:rsidRPr="00F46EDF">
                <w:rPr>
                  <w:rFonts w:ascii="Roboto" w:hAnsi="Roboto" w:cs="Calibri"/>
                  <w:bCs/>
                  <w:sz w:val="18"/>
                  <w:szCs w:val="18"/>
                </w:rPr>
                <w:t xml:space="preserve">usiness </w:t>
              </w:r>
              <w:r w:rsidR="001651A2">
                <w:rPr>
                  <w:rFonts w:ascii="Roboto" w:hAnsi="Roboto" w:cs="Calibri"/>
                  <w:bCs/>
                  <w:sz w:val="18"/>
                  <w:szCs w:val="18"/>
                </w:rPr>
                <w:t>o</w:t>
              </w:r>
              <w:r w:rsidR="001651A2" w:rsidRPr="00F46EDF">
                <w:rPr>
                  <w:rFonts w:ascii="Roboto" w:hAnsi="Roboto" w:cs="Calibri"/>
                  <w:bCs/>
                  <w:sz w:val="18"/>
                  <w:szCs w:val="18"/>
                </w:rPr>
                <w:t xml:space="preserve">perations </w:t>
              </w:r>
              <w:r w:rsidR="001651A2">
                <w:rPr>
                  <w:rFonts w:ascii="Roboto" w:hAnsi="Roboto" w:cs="Calibri"/>
                  <w:bCs/>
                  <w:sz w:val="18"/>
                  <w:szCs w:val="18"/>
                </w:rPr>
                <w:t>s</w:t>
              </w:r>
              <w:r w:rsidR="001651A2" w:rsidRPr="00F46EDF">
                <w:rPr>
                  <w:rFonts w:ascii="Roboto" w:hAnsi="Roboto" w:cs="Calibri"/>
                  <w:bCs/>
                  <w:sz w:val="18"/>
                  <w:szCs w:val="18"/>
                </w:rPr>
                <w:t>trategies</w:t>
              </w:r>
              <w:r w:rsidR="001651A2" w:rsidRPr="001F7446" w:rsidDel="001651A2">
                <w:rPr>
                  <w:rFonts w:ascii="Roboto" w:hAnsi="Roboto"/>
                  <w:sz w:val="18"/>
                  <w:szCs w:val="18"/>
                </w:rPr>
                <w:t xml:space="preserve"> </w:t>
              </w:r>
            </w:ins>
            <w:del w:id="1784" w:author="Author" w:date="2023-04-25T16:43:00Z">
              <w:r w:rsidRPr="001F7446" w:rsidDel="001651A2">
                <w:rPr>
                  <w:rFonts w:ascii="Roboto" w:hAnsi="Roboto"/>
                  <w:sz w:val="18"/>
                  <w:szCs w:val="18"/>
                </w:rPr>
                <w:delText>BOS</w:delText>
              </w:r>
            </w:del>
            <w:r w:rsidRPr="001F7446">
              <w:rPr>
                <w:rFonts w:ascii="Roboto" w:hAnsi="Roboto"/>
                <w:sz w:val="18"/>
                <w:szCs w:val="18"/>
              </w:rPr>
              <w:t xml:space="preserve"> </w:t>
            </w:r>
          </w:p>
        </w:tc>
        <w:tc>
          <w:tcPr>
            <w:tcW w:w="1248" w:type="dxa"/>
            <w:gridSpan w:val="2"/>
            <w:tcBorders>
              <w:left w:val="nil"/>
              <w:right w:val="nil"/>
            </w:tcBorders>
          </w:tcPr>
          <w:p w14:paraId="078CBA4C" w14:textId="77777777" w:rsidR="00C53243" w:rsidRDefault="00C53243">
            <w:pPr>
              <w:pStyle w:val="paragraph"/>
              <w:spacing w:before="0" w:beforeAutospacing="0" w:after="0" w:afterAutospacing="0"/>
              <w:jc w:val="center"/>
              <w:rPr>
                <w:rStyle w:val="normaltextrun"/>
                <w:rFonts w:ascii="Roboto" w:hAnsi="Roboto" w:cs="Times New Roman"/>
                <w:sz w:val="18"/>
                <w:szCs w:val="18"/>
              </w:rPr>
            </w:pPr>
            <w:r w:rsidRPr="6C3BC0E1">
              <w:rPr>
                <w:rStyle w:val="normaltextrun"/>
                <w:rFonts w:ascii="Roboto" w:hAnsi="Roboto"/>
                <w:sz w:val="18"/>
                <w:szCs w:val="18"/>
              </w:rPr>
              <w:t>60% (2020)</w:t>
            </w:r>
          </w:p>
          <w:p w14:paraId="3CD3AA6F"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1213" w:type="dxa"/>
            <w:tcBorders>
              <w:left w:val="nil"/>
              <w:right w:val="single" w:sz="4" w:space="0" w:color="auto"/>
            </w:tcBorders>
          </w:tcPr>
          <w:p w14:paraId="1F3E4057"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sidRPr="00732732">
              <w:rPr>
                <w:rStyle w:val="normaltextrun"/>
                <w:rFonts w:ascii="Roboto" w:hAnsi="Roboto"/>
                <w:sz w:val="18"/>
                <w:szCs w:val="18"/>
              </w:rPr>
              <w:t>100%</w:t>
            </w:r>
          </w:p>
        </w:tc>
        <w:tc>
          <w:tcPr>
            <w:tcW w:w="1119" w:type="dxa"/>
            <w:tcBorders>
              <w:left w:val="nil"/>
              <w:right w:val="single" w:sz="4" w:space="0" w:color="auto"/>
            </w:tcBorders>
          </w:tcPr>
          <w:p w14:paraId="3236FF2E"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98%</w:t>
            </w:r>
          </w:p>
        </w:tc>
        <w:tc>
          <w:tcPr>
            <w:tcW w:w="1049" w:type="dxa"/>
            <w:tcBorders>
              <w:left w:val="nil"/>
              <w:right w:val="single" w:sz="4" w:space="0" w:color="auto"/>
            </w:tcBorders>
          </w:tcPr>
          <w:p w14:paraId="02E85CAF" w14:textId="5852DEE7" w:rsidR="00C53243" w:rsidRDefault="00C53243">
            <w:pPr>
              <w:pStyle w:val="paragraph"/>
              <w:spacing w:before="0" w:beforeAutospacing="0" w:after="0" w:afterAutospacing="0"/>
              <w:jc w:val="center"/>
              <w:textAlignment w:val="baseline"/>
              <w:rPr>
                <w:rStyle w:val="normaltextrun"/>
                <w:rFonts w:ascii="Roboto" w:hAnsi="Roboto"/>
                <w:sz w:val="18"/>
                <w:szCs w:val="18"/>
              </w:rPr>
            </w:pPr>
            <w:del w:id="1785" w:author="Author" w:date="2023-04-25T13:39:00Z">
              <w:r w:rsidDel="00B1715C">
                <w:rPr>
                  <w:rStyle w:val="normaltextrun"/>
                  <w:rFonts w:ascii="Roboto" w:hAnsi="Roboto"/>
                  <w:sz w:val="18"/>
                  <w:szCs w:val="18"/>
                </w:rPr>
                <w:delText>DCO</w:delText>
              </w:r>
            </w:del>
            <w:ins w:id="1786" w:author="Author" w:date="2023-04-25T13:39:00Z">
              <w:r w:rsidR="00B1715C" w:rsidRPr="00930C67">
                <w:rPr>
                  <w:rStyle w:val="normaltextrun"/>
                  <w:rFonts w:ascii="Roboto" w:hAnsi="Roboto"/>
                  <w:sz w:val="18"/>
                  <w:szCs w:val="18"/>
                </w:rPr>
                <w:t xml:space="preserve"> Development Coordination Office</w:t>
              </w:r>
            </w:ins>
          </w:p>
        </w:tc>
      </w:tr>
      <w:tr w:rsidR="00C53243" w14:paraId="6C790705" w14:textId="77777777" w:rsidTr="002E4F2B">
        <w:tc>
          <w:tcPr>
            <w:tcW w:w="2956" w:type="dxa"/>
          </w:tcPr>
          <w:p w14:paraId="37A05AB1" w14:textId="14633FDA" w:rsidR="00C53243" w:rsidRPr="00732732" w:rsidRDefault="00C53243">
            <w:pPr>
              <w:rPr>
                <w:rFonts w:ascii="Roboto" w:hAnsi="Roboto" w:cs="Calibri"/>
                <w:sz w:val="18"/>
                <w:szCs w:val="18"/>
              </w:rPr>
            </w:pPr>
            <w:r w:rsidRPr="00732732">
              <w:rPr>
                <w:rFonts w:ascii="Roboto" w:hAnsi="Roboto"/>
                <w:sz w:val="18"/>
                <w:szCs w:val="18"/>
              </w:rPr>
              <w:t>3.3.3 Back-</w:t>
            </w:r>
            <w:r w:rsidRPr="001651A2">
              <w:rPr>
                <w:rFonts w:ascii="Roboto" w:hAnsi="Roboto"/>
                <w:sz w:val="18"/>
                <w:szCs w:val="18"/>
              </w:rPr>
              <w:t xml:space="preserve">office functions consolidated into </w:t>
            </w:r>
            <w:del w:id="1787" w:author="Author" w:date="2023-04-25T16:42:00Z">
              <w:r w:rsidRPr="001651A2" w:rsidDel="001651A2">
                <w:rPr>
                  <w:rFonts w:ascii="Roboto" w:hAnsi="Roboto"/>
                  <w:sz w:val="18"/>
                  <w:szCs w:val="18"/>
                  <w:rPrChange w:id="1788" w:author="Author" w:date="2023-04-25T16:43:00Z">
                    <w:rPr>
                      <w:rFonts w:ascii="Roboto" w:hAnsi="Roboto"/>
                      <w:b/>
                      <w:bCs/>
                      <w:sz w:val="18"/>
                      <w:szCs w:val="18"/>
                    </w:rPr>
                  </w:rPrChange>
                </w:rPr>
                <w:delText>C</w:delText>
              </w:r>
            </w:del>
            <w:ins w:id="1789" w:author="Author" w:date="2023-04-25T16:42:00Z">
              <w:r w:rsidR="001651A2" w:rsidRPr="001651A2">
                <w:rPr>
                  <w:rFonts w:ascii="Roboto" w:hAnsi="Roboto"/>
                  <w:sz w:val="18"/>
                  <w:szCs w:val="18"/>
                  <w:rPrChange w:id="1790" w:author="Author" w:date="2023-04-25T16:43:00Z">
                    <w:rPr>
                      <w:rFonts w:ascii="Roboto" w:hAnsi="Roboto"/>
                      <w:b/>
                      <w:bCs/>
                      <w:sz w:val="18"/>
                      <w:szCs w:val="18"/>
                    </w:rPr>
                  </w:rPrChange>
                </w:rPr>
                <w:t>c</w:t>
              </w:r>
            </w:ins>
            <w:r w:rsidRPr="001651A2">
              <w:rPr>
                <w:rFonts w:ascii="Roboto" w:hAnsi="Roboto"/>
                <w:sz w:val="18"/>
                <w:szCs w:val="18"/>
                <w:rPrChange w:id="1791" w:author="Author" w:date="2023-04-25T16:43:00Z">
                  <w:rPr>
                    <w:rFonts w:ascii="Roboto" w:hAnsi="Roboto"/>
                    <w:b/>
                    <w:bCs/>
                    <w:sz w:val="18"/>
                    <w:szCs w:val="18"/>
                  </w:rPr>
                </w:rPrChange>
              </w:rPr>
              <w:t xml:space="preserve">ommon </w:t>
            </w:r>
            <w:del w:id="1792" w:author="Author" w:date="2023-04-25T16:42:00Z">
              <w:r w:rsidRPr="001651A2" w:rsidDel="001651A2">
                <w:rPr>
                  <w:rFonts w:ascii="Roboto" w:hAnsi="Roboto"/>
                  <w:sz w:val="18"/>
                  <w:szCs w:val="18"/>
                  <w:rPrChange w:id="1793" w:author="Author" w:date="2023-04-25T16:43:00Z">
                    <w:rPr>
                      <w:rFonts w:ascii="Roboto" w:hAnsi="Roboto"/>
                      <w:b/>
                      <w:bCs/>
                      <w:sz w:val="18"/>
                      <w:szCs w:val="18"/>
                    </w:rPr>
                  </w:rPrChange>
                </w:rPr>
                <w:delText>B</w:delText>
              </w:r>
            </w:del>
            <w:ins w:id="1794" w:author="Author" w:date="2023-04-25T16:42:00Z">
              <w:r w:rsidR="001651A2" w:rsidRPr="001651A2">
                <w:rPr>
                  <w:rFonts w:ascii="Roboto" w:hAnsi="Roboto"/>
                  <w:sz w:val="18"/>
                  <w:szCs w:val="18"/>
                  <w:rPrChange w:id="1795" w:author="Author" w:date="2023-04-25T16:43:00Z">
                    <w:rPr>
                      <w:rFonts w:ascii="Roboto" w:hAnsi="Roboto"/>
                      <w:b/>
                      <w:bCs/>
                      <w:sz w:val="18"/>
                      <w:szCs w:val="18"/>
                    </w:rPr>
                  </w:rPrChange>
                </w:rPr>
                <w:t>b</w:t>
              </w:r>
            </w:ins>
            <w:r w:rsidRPr="001651A2">
              <w:rPr>
                <w:rFonts w:ascii="Roboto" w:hAnsi="Roboto"/>
                <w:sz w:val="18"/>
                <w:szCs w:val="18"/>
                <w:rPrChange w:id="1796" w:author="Author" w:date="2023-04-25T16:43:00Z">
                  <w:rPr>
                    <w:rFonts w:ascii="Roboto" w:hAnsi="Roboto"/>
                    <w:b/>
                    <w:bCs/>
                    <w:sz w:val="18"/>
                    <w:szCs w:val="18"/>
                  </w:rPr>
                </w:rPrChange>
              </w:rPr>
              <w:t>ack</w:t>
            </w:r>
            <w:ins w:id="1797" w:author="Author" w:date="2023-04-25T16:42:00Z">
              <w:r w:rsidR="001651A2" w:rsidRPr="001651A2">
                <w:rPr>
                  <w:rFonts w:ascii="Roboto" w:hAnsi="Roboto"/>
                  <w:sz w:val="18"/>
                  <w:szCs w:val="18"/>
                  <w:rPrChange w:id="1798" w:author="Author" w:date="2023-04-25T16:43:00Z">
                    <w:rPr>
                      <w:rFonts w:ascii="Roboto" w:hAnsi="Roboto"/>
                      <w:b/>
                      <w:bCs/>
                      <w:sz w:val="18"/>
                      <w:szCs w:val="18"/>
                    </w:rPr>
                  </w:rPrChange>
                </w:rPr>
                <w:t xml:space="preserve"> </w:t>
              </w:r>
            </w:ins>
            <w:del w:id="1799" w:author="Author" w:date="2023-04-25T16:42:00Z">
              <w:r w:rsidRPr="001651A2" w:rsidDel="001651A2">
                <w:rPr>
                  <w:rFonts w:ascii="Roboto" w:hAnsi="Roboto"/>
                  <w:sz w:val="18"/>
                  <w:szCs w:val="18"/>
                  <w:rPrChange w:id="1800" w:author="Author" w:date="2023-04-25T16:43:00Z">
                    <w:rPr>
                      <w:rFonts w:ascii="Roboto" w:hAnsi="Roboto"/>
                      <w:b/>
                      <w:bCs/>
                      <w:sz w:val="18"/>
                      <w:szCs w:val="18"/>
                    </w:rPr>
                  </w:rPrChange>
                </w:rPr>
                <w:delText>-</w:delText>
              </w:r>
            </w:del>
            <w:r w:rsidRPr="001651A2">
              <w:rPr>
                <w:rFonts w:ascii="Roboto" w:hAnsi="Roboto"/>
                <w:sz w:val="18"/>
                <w:szCs w:val="18"/>
                <w:rPrChange w:id="1801" w:author="Author" w:date="2023-04-25T16:43:00Z">
                  <w:rPr>
                    <w:rFonts w:ascii="Roboto" w:hAnsi="Roboto"/>
                    <w:b/>
                    <w:bCs/>
                    <w:sz w:val="18"/>
                    <w:szCs w:val="18"/>
                  </w:rPr>
                </w:rPrChange>
              </w:rPr>
              <w:t xml:space="preserve">offices </w:t>
            </w:r>
            <w:r w:rsidRPr="001651A2">
              <w:rPr>
                <w:rFonts w:ascii="Roboto" w:hAnsi="Roboto"/>
                <w:sz w:val="18"/>
                <w:szCs w:val="18"/>
              </w:rPr>
              <w:t>at</w:t>
            </w:r>
            <w:r w:rsidRPr="00732732">
              <w:rPr>
                <w:rFonts w:ascii="Roboto" w:hAnsi="Roboto"/>
                <w:sz w:val="18"/>
                <w:szCs w:val="18"/>
              </w:rPr>
              <w:t xml:space="preserve"> country level</w:t>
            </w:r>
          </w:p>
        </w:tc>
        <w:tc>
          <w:tcPr>
            <w:tcW w:w="7241" w:type="dxa"/>
            <w:gridSpan w:val="2"/>
            <w:tcBorders>
              <w:right w:val="nil"/>
            </w:tcBorders>
          </w:tcPr>
          <w:p w14:paraId="1DC4052E" w14:textId="2D655856" w:rsidR="00C53243" w:rsidRPr="00732732" w:rsidRDefault="00C53243">
            <w:pPr>
              <w:pStyle w:val="Default"/>
              <w:rPr>
                <w:rFonts w:ascii="Roboto" w:hAnsi="Roboto"/>
                <w:color w:val="auto"/>
                <w:sz w:val="18"/>
                <w:szCs w:val="18"/>
              </w:rPr>
            </w:pPr>
            <w:del w:id="1802" w:author="Author" w:date="2023-04-25T16:43:00Z">
              <w:r w:rsidRPr="00732732" w:rsidDel="001651A2">
                <w:rPr>
                  <w:rFonts w:ascii="Roboto" w:hAnsi="Roboto"/>
                  <w:color w:val="auto"/>
                  <w:sz w:val="18"/>
                  <w:szCs w:val="18"/>
                </w:rPr>
                <w:delText>#</w:delText>
              </w:r>
            </w:del>
            <w:ins w:id="1803" w:author="Author" w:date="2023-04-25T16:43:00Z">
              <w:r w:rsidR="001651A2">
                <w:rPr>
                  <w:rFonts w:ascii="Roboto" w:hAnsi="Roboto"/>
                  <w:color w:val="auto"/>
                  <w:sz w:val="18"/>
                  <w:szCs w:val="18"/>
                </w:rPr>
                <w:t>Number</w:t>
              </w:r>
            </w:ins>
            <w:r w:rsidRPr="00732732">
              <w:rPr>
                <w:rFonts w:ascii="Roboto" w:hAnsi="Roboto"/>
                <w:color w:val="auto"/>
                <w:sz w:val="18"/>
                <w:szCs w:val="18"/>
              </w:rPr>
              <w:t xml:space="preserve"> of </w:t>
            </w:r>
            <w:del w:id="1804" w:author="Author" w:date="2023-04-25T16:43:00Z">
              <w:r w:rsidRPr="00732732" w:rsidDel="001651A2">
                <w:rPr>
                  <w:rFonts w:ascii="Roboto" w:hAnsi="Roboto"/>
                  <w:color w:val="auto"/>
                  <w:sz w:val="18"/>
                  <w:szCs w:val="18"/>
                </w:rPr>
                <w:delText>C</w:delText>
              </w:r>
            </w:del>
            <w:ins w:id="1805" w:author="Author" w:date="2023-04-25T16:43:00Z">
              <w:r w:rsidR="001651A2">
                <w:rPr>
                  <w:rFonts w:ascii="Roboto" w:hAnsi="Roboto"/>
                  <w:color w:val="auto"/>
                  <w:sz w:val="18"/>
                  <w:szCs w:val="18"/>
                </w:rPr>
                <w:t>c</w:t>
              </w:r>
            </w:ins>
            <w:r>
              <w:rPr>
                <w:rFonts w:ascii="Roboto" w:hAnsi="Roboto"/>
                <w:color w:val="auto"/>
                <w:sz w:val="18"/>
                <w:szCs w:val="18"/>
              </w:rPr>
              <w:t>ommon back</w:t>
            </w:r>
            <w:del w:id="1806" w:author="Author" w:date="2023-04-25T16:44:00Z">
              <w:r w:rsidDel="001651A2">
                <w:rPr>
                  <w:rFonts w:ascii="Roboto" w:hAnsi="Roboto"/>
                  <w:color w:val="auto"/>
                  <w:sz w:val="18"/>
                  <w:szCs w:val="18"/>
                </w:rPr>
                <w:delText>-</w:delText>
              </w:r>
            </w:del>
            <w:ins w:id="1807" w:author="Author" w:date="2023-04-25T16:44:00Z">
              <w:r w:rsidR="001651A2">
                <w:rPr>
                  <w:rFonts w:ascii="Roboto" w:hAnsi="Roboto"/>
                  <w:color w:val="auto"/>
                  <w:sz w:val="18"/>
                  <w:szCs w:val="18"/>
                </w:rPr>
                <w:t xml:space="preserve"> </w:t>
              </w:r>
            </w:ins>
            <w:r>
              <w:rPr>
                <w:rFonts w:ascii="Roboto" w:hAnsi="Roboto"/>
                <w:color w:val="auto"/>
                <w:sz w:val="18"/>
                <w:szCs w:val="18"/>
              </w:rPr>
              <w:t xml:space="preserve">offices designed and approved </w:t>
            </w:r>
            <w:r>
              <w:rPr>
                <w:rFonts w:ascii="Roboto" w:hAnsi="Roboto"/>
                <w:sz w:val="18"/>
                <w:szCs w:val="18"/>
              </w:rPr>
              <w:t xml:space="preserve">following the reform </w:t>
            </w:r>
          </w:p>
          <w:p w14:paraId="04077721" w14:textId="77777777" w:rsidR="00C53243" w:rsidRPr="00732732" w:rsidRDefault="00C53243"/>
        </w:tc>
        <w:tc>
          <w:tcPr>
            <w:tcW w:w="1248" w:type="dxa"/>
            <w:gridSpan w:val="2"/>
            <w:tcBorders>
              <w:left w:val="nil"/>
              <w:right w:val="nil"/>
            </w:tcBorders>
          </w:tcPr>
          <w:p w14:paraId="2D71D00E" w14:textId="77777777" w:rsidR="00C53243" w:rsidRDefault="00C53243">
            <w:pPr>
              <w:pStyle w:val="paragraph"/>
              <w:spacing w:before="0" w:beforeAutospacing="0" w:after="0" w:afterAutospacing="0"/>
              <w:jc w:val="center"/>
              <w:textAlignment w:val="baseline"/>
              <w:rPr>
                <w:rStyle w:val="normaltextrun"/>
                <w:rFonts w:ascii="Roboto" w:hAnsi="Roboto"/>
                <w:sz w:val="18"/>
                <w:szCs w:val="18"/>
              </w:rPr>
            </w:pPr>
            <w:r w:rsidRPr="00341625">
              <w:rPr>
                <w:rStyle w:val="normaltextrun"/>
                <w:rFonts w:ascii="Roboto" w:hAnsi="Roboto"/>
                <w:sz w:val="18"/>
                <w:szCs w:val="18"/>
              </w:rPr>
              <w:t>0</w:t>
            </w:r>
            <w:r w:rsidRPr="00A56787">
              <w:rPr>
                <w:rStyle w:val="normaltextrun"/>
                <w:rFonts w:ascii="Roboto" w:hAnsi="Roboto"/>
                <w:sz w:val="18"/>
                <w:szCs w:val="18"/>
              </w:rPr>
              <w:t xml:space="preserve"> (2019)</w:t>
            </w:r>
          </w:p>
          <w:p w14:paraId="0247833B"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p>
        </w:tc>
        <w:tc>
          <w:tcPr>
            <w:tcW w:w="1213" w:type="dxa"/>
            <w:tcBorders>
              <w:left w:val="nil"/>
              <w:right w:val="single" w:sz="4" w:space="0" w:color="auto"/>
            </w:tcBorders>
          </w:tcPr>
          <w:p w14:paraId="0C820F41"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sidRPr="00732732">
              <w:rPr>
                <w:rStyle w:val="normaltextrun"/>
                <w:rFonts w:ascii="Roboto" w:hAnsi="Roboto"/>
                <w:sz w:val="18"/>
                <w:szCs w:val="18"/>
              </w:rPr>
              <w:t>50</w:t>
            </w:r>
          </w:p>
        </w:tc>
        <w:tc>
          <w:tcPr>
            <w:tcW w:w="1119" w:type="dxa"/>
            <w:tcBorders>
              <w:left w:val="nil"/>
              <w:right w:val="single" w:sz="4" w:space="0" w:color="auto"/>
            </w:tcBorders>
          </w:tcPr>
          <w:p w14:paraId="748FF985"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0</w:t>
            </w:r>
          </w:p>
        </w:tc>
        <w:tc>
          <w:tcPr>
            <w:tcW w:w="1049" w:type="dxa"/>
            <w:tcBorders>
              <w:left w:val="nil"/>
              <w:right w:val="single" w:sz="4" w:space="0" w:color="auto"/>
            </w:tcBorders>
          </w:tcPr>
          <w:p w14:paraId="52644A08" w14:textId="59040EDA" w:rsidR="00C53243" w:rsidRDefault="00C53243">
            <w:pPr>
              <w:pStyle w:val="paragraph"/>
              <w:spacing w:before="0" w:beforeAutospacing="0" w:after="0" w:afterAutospacing="0"/>
              <w:jc w:val="center"/>
              <w:textAlignment w:val="baseline"/>
              <w:rPr>
                <w:rStyle w:val="normaltextrun"/>
                <w:rFonts w:ascii="Roboto" w:hAnsi="Roboto"/>
                <w:sz w:val="18"/>
                <w:szCs w:val="18"/>
              </w:rPr>
            </w:pPr>
            <w:del w:id="1808" w:author="Author" w:date="2023-04-25T13:39:00Z">
              <w:r w:rsidDel="00B1715C">
                <w:rPr>
                  <w:rStyle w:val="normaltextrun"/>
                  <w:rFonts w:ascii="Roboto" w:hAnsi="Roboto"/>
                  <w:sz w:val="18"/>
                  <w:szCs w:val="18"/>
                </w:rPr>
                <w:delText>DCO</w:delText>
              </w:r>
            </w:del>
            <w:ins w:id="1809" w:author="Author" w:date="2023-04-25T13:39:00Z">
              <w:r w:rsidR="00B1715C" w:rsidRPr="00930C67">
                <w:rPr>
                  <w:rStyle w:val="normaltextrun"/>
                  <w:rFonts w:ascii="Roboto" w:hAnsi="Roboto"/>
                  <w:sz w:val="18"/>
                  <w:szCs w:val="18"/>
                </w:rPr>
                <w:t xml:space="preserve"> Development Coordination Office</w:t>
              </w:r>
            </w:ins>
          </w:p>
        </w:tc>
      </w:tr>
      <w:tr w:rsidR="00C53243" w14:paraId="1F4CEC58" w14:textId="77777777" w:rsidTr="002E4F2B">
        <w:tc>
          <w:tcPr>
            <w:tcW w:w="2956" w:type="dxa"/>
          </w:tcPr>
          <w:p w14:paraId="7A0F3D27" w14:textId="65601BFF" w:rsidR="00C53243" w:rsidRPr="00732732" w:rsidRDefault="00C53243">
            <w:pPr>
              <w:rPr>
                <w:rFonts w:ascii="Roboto" w:hAnsi="Roboto"/>
                <w:sz w:val="18"/>
                <w:szCs w:val="18"/>
              </w:rPr>
            </w:pPr>
            <w:r w:rsidRPr="00732732">
              <w:rPr>
                <w:rFonts w:ascii="Roboto" w:hAnsi="Roboto" w:cs="Calibri"/>
                <w:sz w:val="18"/>
                <w:szCs w:val="18"/>
              </w:rPr>
              <w:t xml:space="preserve">3.3.4 Premises consolidated into </w:t>
            </w:r>
            <w:del w:id="1810" w:author="Author" w:date="2023-04-25T16:43:00Z">
              <w:r w:rsidRPr="001651A2" w:rsidDel="001651A2">
                <w:rPr>
                  <w:rFonts w:ascii="Roboto" w:hAnsi="Roboto" w:cs="Calibri"/>
                  <w:bCs/>
                  <w:sz w:val="18"/>
                  <w:szCs w:val="18"/>
                  <w:rPrChange w:id="1811" w:author="Author" w:date="2023-04-25T16:43:00Z">
                    <w:rPr>
                      <w:rFonts w:ascii="Roboto" w:hAnsi="Roboto" w:cs="Calibri"/>
                      <w:b/>
                      <w:sz w:val="18"/>
                      <w:szCs w:val="18"/>
                    </w:rPr>
                  </w:rPrChange>
                </w:rPr>
                <w:delText>C</w:delText>
              </w:r>
            </w:del>
            <w:ins w:id="1812" w:author="Author" w:date="2023-04-25T16:43:00Z">
              <w:r w:rsidR="001651A2" w:rsidRPr="001651A2">
                <w:rPr>
                  <w:rFonts w:ascii="Roboto" w:hAnsi="Roboto" w:cs="Calibri"/>
                  <w:bCs/>
                  <w:sz w:val="18"/>
                  <w:szCs w:val="18"/>
                  <w:rPrChange w:id="1813" w:author="Author" w:date="2023-04-25T16:43:00Z">
                    <w:rPr>
                      <w:rFonts w:ascii="Roboto" w:hAnsi="Roboto" w:cs="Calibri"/>
                      <w:b/>
                      <w:sz w:val="18"/>
                      <w:szCs w:val="18"/>
                    </w:rPr>
                  </w:rPrChange>
                </w:rPr>
                <w:t>c</w:t>
              </w:r>
            </w:ins>
            <w:r w:rsidRPr="001651A2">
              <w:rPr>
                <w:rFonts w:ascii="Roboto" w:hAnsi="Roboto" w:cs="Calibri"/>
                <w:bCs/>
                <w:sz w:val="18"/>
                <w:szCs w:val="18"/>
                <w:rPrChange w:id="1814" w:author="Author" w:date="2023-04-25T16:43:00Z">
                  <w:rPr>
                    <w:rFonts w:ascii="Roboto" w:hAnsi="Roboto" w:cs="Calibri"/>
                    <w:b/>
                    <w:sz w:val="18"/>
                    <w:szCs w:val="18"/>
                  </w:rPr>
                </w:rPrChange>
              </w:rPr>
              <w:t xml:space="preserve">ommon </w:t>
            </w:r>
            <w:del w:id="1815" w:author="Author" w:date="2023-04-25T16:43:00Z">
              <w:r w:rsidRPr="001651A2" w:rsidDel="001651A2">
                <w:rPr>
                  <w:rFonts w:ascii="Roboto" w:hAnsi="Roboto" w:cs="Calibri"/>
                  <w:bCs/>
                  <w:sz w:val="18"/>
                  <w:szCs w:val="18"/>
                  <w:rPrChange w:id="1816" w:author="Author" w:date="2023-04-25T16:43:00Z">
                    <w:rPr>
                      <w:rFonts w:ascii="Roboto" w:hAnsi="Roboto" w:cs="Calibri"/>
                      <w:b/>
                      <w:sz w:val="18"/>
                      <w:szCs w:val="18"/>
                    </w:rPr>
                  </w:rPrChange>
                </w:rPr>
                <w:delText>P</w:delText>
              </w:r>
            </w:del>
            <w:ins w:id="1817" w:author="Author" w:date="2023-04-25T16:43:00Z">
              <w:r w:rsidR="001651A2" w:rsidRPr="001651A2">
                <w:rPr>
                  <w:rFonts w:ascii="Roboto" w:hAnsi="Roboto" w:cs="Calibri"/>
                  <w:bCs/>
                  <w:sz w:val="18"/>
                  <w:szCs w:val="18"/>
                  <w:rPrChange w:id="1818" w:author="Author" w:date="2023-04-25T16:43:00Z">
                    <w:rPr>
                      <w:rFonts w:ascii="Roboto" w:hAnsi="Roboto" w:cs="Calibri"/>
                      <w:b/>
                      <w:sz w:val="18"/>
                      <w:szCs w:val="18"/>
                    </w:rPr>
                  </w:rPrChange>
                </w:rPr>
                <w:t>p</w:t>
              </w:r>
            </w:ins>
            <w:r w:rsidRPr="001651A2">
              <w:rPr>
                <w:rFonts w:ascii="Roboto" w:hAnsi="Roboto" w:cs="Calibri"/>
                <w:bCs/>
                <w:sz w:val="18"/>
                <w:szCs w:val="18"/>
                <w:rPrChange w:id="1819" w:author="Author" w:date="2023-04-25T16:43:00Z">
                  <w:rPr>
                    <w:rFonts w:ascii="Roboto" w:hAnsi="Roboto" w:cs="Calibri"/>
                    <w:b/>
                    <w:sz w:val="18"/>
                    <w:szCs w:val="18"/>
                  </w:rPr>
                </w:rPrChange>
              </w:rPr>
              <w:t>remises</w:t>
            </w:r>
            <w:r w:rsidRPr="001651A2">
              <w:rPr>
                <w:rFonts w:ascii="Roboto" w:hAnsi="Roboto" w:cs="Calibri"/>
                <w:bCs/>
                <w:sz w:val="18"/>
                <w:szCs w:val="18"/>
              </w:rPr>
              <w:t>,</w:t>
            </w:r>
            <w:r w:rsidRPr="00732732">
              <w:rPr>
                <w:rFonts w:ascii="Roboto" w:hAnsi="Roboto" w:cs="Calibri"/>
                <w:sz w:val="18"/>
                <w:szCs w:val="18"/>
              </w:rPr>
              <w:t xml:space="preserve"> effectively and efficiently </w:t>
            </w:r>
          </w:p>
        </w:tc>
        <w:tc>
          <w:tcPr>
            <w:tcW w:w="7241" w:type="dxa"/>
            <w:gridSpan w:val="2"/>
            <w:tcBorders>
              <w:right w:val="nil"/>
            </w:tcBorders>
          </w:tcPr>
          <w:p w14:paraId="35AA0890" w14:textId="7540825F" w:rsidR="00C53243" w:rsidRPr="00CB7FE3" w:rsidRDefault="00C53243">
            <w:del w:id="1820" w:author="Author" w:date="2023-04-25T14:30:00Z">
              <w:r w:rsidRPr="00CB7FE3" w:rsidDel="00A476FF">
                <w:rPr>
                  <w:rFonts w:ascii="Roboto" w:eastAsia="DengXian" w:hAnsi="Roboto"/>
                  <w:sz w:val="18"/>
                  <w:szCs w:val="18"/>
                </w:rPr>
                <w:delText>%</w:delText>
              </w:r>
            </w:del>
            <w:ins w:id="1821" w:author="Author" w:date="2023-04-25T14:30:00Z">
              <w:r w:rsidR="00A476FF">
                <w:rPr>
                  <w:rFonts w:ascii="Roboto" w:hAnsi="Roboto" w:cstheme="majorHAnsi"/>
                  <w:color w:val="7F7F7F" w:themeColor="text1" w:themeTint="80"/>
                  <w:sz w:val="18"/>
                  <w:szCs w:val="18"/>
                </w:rPr>
                <w:t xml:space="preserve"> Percentage</w:t>
              </w:r>
            </w:ins>
            <w:r w:rsidRPr="00CB7FE3">
              <w:rPr>
                <w:rFonts w:ascii="Roboto" w:eastAsia="DengXian" w:hAnsi="Roboto"/>
                <w:sz w:val="18"/>
                <w:szCs w:val="18"/>
              </w:rPr>
              <w:t xml:space="preserve"> of all </w:t>
            </w:r>
            <w:del w:id="1822" w:author="Author" w:date="2023-04-25T16:44:00Z">
              <w:r w:rsidRPr="00CB7FE3" w:rsidDel="001651A2">
                <w:rPr>
                  <w:rFonts w:ascii="Roboto" w:eastAsia="DengXian" w:hAnsi="Roboto"/>
                  <w:sz w:val="18"/>
                  <w:szCs w:val="18"/>
                </w:rPr>
                <w:delText>UN</w:delText>
              </w:r>
            </w:del>
            <w:ins w:id="1823" w:author="Author" w:date="2023-04-25T16:44:00Z">
              <w:r w:rsidR="001651A2">
                <w:rPr>
                  <w:rFonts w:ascii="Roboto" w:eastAsia="DengXian" w:hAnsi="Roboto"/>
                  <w:sz w:val="18"/>
                  <w:szCs w:val="18"/>
                </w:rPr>
                <w:t>United Nations</w:t>
              </w:r>
            </w:ins>
            <w:r w:rsidRPr="00CB7FE3">
              <w:rPr>
                <w:rFonts w:ascii="Roboto" w:eastAsia="DengXian" w:hAnsi="Roboto"/>
                <w:sz w:val="18"/>
                <w:szCs w:val="18"/>
              </w:rPr>
              <w:t xml:space="preserve"> premises that are </w:t>
            </w:r>
            <w:del w:id="1824" w:author="Author" w:date="2023-04-25T16:44:00Z">
              <w:r w:rsidRPr="00CB7FE3" w:rsidDel="001651A2">
                <w:rPr>
                  <w:rFonts w:ascii="Roboto" w:eastAsia="DengXian" w:hAnsi="Roboto"/>
                  <w:sz w:val="18"/>
                  <w:szCs w:val="18"/>
                </w:rPr>
                <w:delText>C</w:delText>
              </w:r>
            </w:del>
            <w:ins w:id="1825" w:author="Author" w:date="2023-04-25T16:44:00Z">
              <w:r w:rsidR="001651A2">
                <w:rPr>
                  <w:rFonts w:ascii="Roboto" w:eastAsia="DengXian" w:hAnsi="Roboto"/>
                  <w:sz w:val="18"/>
                  <w:szCs w:val="18"/>
                </w:rPr>
                <w:t>c</w:t>
              </w:r>
            </w:ins>
            <w:r w:rsidRPr="00CB7FE3">
              <w:rPr>
                <w:rFonts w:ascii="Roboto" w:eastAsia="DengXian" w:hAnsi="Roboto"/>
                <w:sz w:val="18"/>
                <w:szCs w:val="18"/>
              </w:rPr>
              <w:t xml:space="preserve">ommon </w:t>
            </w:r>
            <w:del w:id="1826" w:author="Author" w:date="2023-04-25T16:44:00Z">
              <w:r w:rsidRPr="00CB7FE3" w:rsidDel="001651A2">
                <w:rPr>
                  <w:rFonts w:ascii="Roboto" w:eastAsia="DengXian" w:hAnsi="Roboto"/>
                  <w:sz w:val="18"/>
                  <w:szCs w:val="18"/>
                </w:rPr>
                <w:delText>P</w:delText>
              </w:r>
            </w:del>
            <w:r w:rsidRPr="00CB7FE3">
              <w:rPr>
                <w:rFonts w:ascii="Roboto" w:eastAsia="DengXian" w:hAnsi="Roboto"/>
                <w:sz w:val="18"/>
                <w:szCs w:val="18"/>
              </w:rPr>
              <w:t xml:space="preserve">remises </w:t>
            </w:r>
          </w:p>
        </w:tc>
        <w:tc>
          <w:tcPr>
            <w:tcW w:w="1248" w:type="dxa"/>
            <w:gridSpan w:val="2"/>
            <w:tcBorders>
              <w:left w:val="nil"/>
              <w:right w:val="nil"/>
            </w:tcBorders>
          </w:tcPr>
          <w:p w14:paraId="57175ED8" w14:textId="77777777" w:rsidR="00C53243" w:rsidRPr="00732732" w:rsidRDefault="00C53243">
            <w:pPr>
              <w:pStyle w:val="paragraph"/>
              <w:spacing w:before="0" w:beforeAutospacing="0" w:after="0" w:afterAutospacing="0"/>
              <w:jc w:val="center"/>
              <w:rPr>
                <w:rStyle w:val="normaltextrun"/>
                <w:rFonts w:ascii="Roboto" w:hAnsi="Roboto" w:cs="Times New Roman"/>
                <w:sz w:val="18"/>
                <w:szCs w:val="18"/>
              </w:rPr>
            </w:pPr>
            <w:r w:rsidRPr="6C3BC0E1">
              <w:rPr>
                <w:rStyle w:val="normaltextrun"/>
                <w:rFonts w:ascii="Roboto" w:hAnsi="Roboto"/>
                <w:sz w:val="18"/>
                <w:szCs w:val="18"/>
              </w:rPr>
              <w:t>19% (20</w:t>
            </w:r>
            <w:r>
              <w:rPr>
                <w:rStyle w:val="normaltextrun"/>
                <w:rFonts w:ascii="Roboto" w:hAnsi="Roboto"/>
                <w:sz w:val="18"/>
                <w:szCs w:val="18"/>
              </w:rPr>
              <w:t>19</w:t>
            </w:r>
            <w:r w:rsidRPr="6C3BC0E1">
              <w:rPr>
                <w:rStyle w:val="normaltextrun"/>
                <w:rFonts w:ascii="Roboto" w:hAnsi="Roboto"/>
                <w:sz w:val="18"/>
                <w:szCs w:val="18"/>
              </w:rPr>
              <w:t>)</w:t>
            </w:r>
          </w:p>
        </w:tc>
        <w:tc>
          <w:tcPr>
            <w:tcW w:w="1213" w:type="dxa"/>
            <w:tcBorders>
              <w:left w:val="nil"/>
              <w:right w:val="single" w:sz="4" w:space="0" w:color="auto"/>
            </w:tcBorders>
          </w:tcPr>
          <w:p w14:paraId="369E58D7"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sidRPr="00732732">
              <w:rPr>
                <w:rStyle w:val="normaltextrun"/>
                <w:rFonts w:ascii="Roboto" w:hAnsi="Roboto"/>
                <w:sz w:val="18"/>
                <w:szCs w:val="18"/>
              </w:rPr>
              <w:t>50%</w:t>
            </w:r>
          </w:p>
        </w:tc>
        <w:tc>
          <w:tcPr>
            <w:tcW w:w="1119" w:type="dxa"/>
            <w:tcBorders>
              <w:left w:val="nil"/>
              <w:right w:val="single" w:sz="4" w:space="0" w:color="auto"/>
            </w:tcBorders>
          </w:tcPr>
          <w:p w14:paraId="73C2F7CF"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30%</w:t>
            </w:r>
          </w:p>
        </w:tc>
        <w:tc>
          <w:tcPr>
            <w:tcW w:w="1049" w:type="dxa"/>
            <w:tcBorders>
              <w:left w:val="nil"/>
              <w:right w:val="single" w:sz="4" w:space="0" w:color="auto"/>
            </w:tcBorders>
          </w:tcPr>
          <w:p w14:paraId="19A9B9E3" w14:textId="216D8C07" w:rsidR="00C53243" w:rsidRDefault="00C53243">
            <w:pPr>
              <w:pStyle w:val="paragraph"/>
              <w:spacing w:before="0" w:beforeAutospacing="0" w:after="0" w:afterAutospacing="0"/>
              <w:jc w:val="center"/>
              <w:textAlignment w:val="baseline"/>
              <w:rPr>
                <w:rStyle w:val="normaltextrun"/>
                <w:rFonts w:ascii="Roboto" w:hAnsi="Roboto"/>
                <w:sz w:val="18"/>
                <w:szCs w:val="18"/>
              </w:rPr>
            </w:pPr>
            <w:del w:id="1827" w:author="Author" w:date="2023-04-25T13:39:00Z">
              <w:r w:rsidDel="00B1715C">
                <w:rPr>
                  <w:rStyle w:val="normaltextrun"/>
                  <w:rFonts w:ascii="Roboto" w:hAnsi="Roboto"/>
                  <w:sz w:val="18"/>
                  <w:szCs w:val="18"/>
                </w:rPr>
                <w:delText>DC</w:delText>
              </w:r>
            </w:del>
            <w:del w:id="1828" w:author="Author" w:date="2023-04-25T13:40:00Z">
              <w:r w:rsidDel="00B1715C">
                <w:rPr>
                  <w:rStyle w:val="normaltextrun"/>
                  <w:rFonts w:ascii="Roboto" w:hAnsi="Roboto"/>
                  <w:sz w:val="18"/>
                  <w:szCs w:val="18"/>
                </w:rPr>
                <w:delText>O</w:delText>
              </w:r>
            </w:del>
            <w:ins w:id="1829" w:author="Author" w:date="2023-04-25T13:40:00Z">
              <w:r w:rsidR="00B1715C" w:rsidRPr="00930C67">
                <w:rPr>
                  <w:rStyle w:val="normaltextrun"/>
                  <w:rFonts w:ascii="Roboto" w:hAnsi="Roboto"/>
                  <w:sz w:val="18"/>
                  <w:szCs w:val="18"/>
                </w:rPr>
                <w:t xml:space="preserve"> Development Coordination Office</w:t>
              </w:r>
            </w:ins>
          </w:p>
        </w:tc>
      </w:tr>
    </w:tbl>
    <w:p w14:paraId="6513AC41" w14:textId="77777777" w:rsidR="00C53243" w:rsidRDefault="00C53243" w:rsidP="00C53243"/>
    <w:p w14:paraId="3EC433F9" w14:textId="45A86E29" w:rsidR="00C53243" w:rsidRPr="001651A2" w:rsidRDefault="00C53243" w:rsidP="00C53243">
      <w:pPr>
        <w:pStyle w:val="Heading2"/>
        <w:rPr>
          <w:i/>
          <w:iCs/>
          <w:color w:val="4472C4" w:themeColor="accent1"/>
          <w:sz w:val="24"/>
          <w:szCs w:val="24"/>
          <w:rPrChange w:id="1830" w:author="Author" w:date="2023-04-25T16:46:00Z">
            <w:rPr>
              <w:b/>
              <w:bCs/>
              <w:i/>
              <w:iCs/>
              <w:color w:val="4472C4" w:themeColor="accent1"/>
              <w:sz w:val="24"/>
              <w:szCs w:val="24"/>
            </w:rPr>
          </w:rPrChange>
        </w:rPr>
      </w:pPr>
      <w:r w:rsidRPr="001651A2">
        <w:rPr>
          <w:i/>
          <w:iCs/>
          <w:color w:val="4472C4" w:themeColor="accent1"/>
          <w:sz w:val="24"/>
          <w:szCs w:val="24"/>
          <w:rPrChange w:id="1831" w:author="Author" w:date="2023-04-25T16:46:00Z">
            <w:rPr>
              <w:b/>
              <w:bCs/>
              <w:i/>
              <w:iCs/>
              <w:color w:val="4472C4" w:themeColor="accent1"/>
              <w:sz w:val="24"/>
              <w:szCs w:val="24"/>
            </w:rPr>
          </w:rPrChange>
        </w:rPr>
        <w:t>Outcome 3.4</w:t>
      </w:r>
      <w:ins w:id="1832" w:author="Author" w:date="2023-04-25T16:46:00Z">
        <w:r w:rsidR="001651A2" w:rsidRPr="001651A2">
          <w:rPr>
            <w:i/>
            <w:iCs/>
            <w:color w:val="4472C4" w:themeColor="accent1"/>
            <w:sz w:val="24"/>
            <w:szCs w:val="24"/>
            <w:rPrChange w:id="1833" w:author="Author" w:date="2023-04-25T16:46:00Z">
              <w:rPr>
                <w:b/>
                <w:bCs/>
                <w:i/>
                <w:iCs/>
                <w:color w:val="4472C4" w:themeColor="accent1"/>
                <w:sz w:val="24"/>
                <w:szCs w:val="24"/>
              </w:rPr>
            </w:rPrChange>
          </w:rPr>
          <w:t>.</w:t>
        </w:r>
      </w:ins>
      <w:del w:id="1834" w:author="Author" w:date="2023-04-25T16:46:00Z">
        <w:r w:rsidRPr="001651A2" w:rsidDel="001651A2">
          <w:rPr>
            <w:i/>
            <w:iCs/>
            <w:color w:val="4472C4" w:themeColor="accent1"/>
            <w:sz w:val="24"/>
            <w:szCs w:val="24"/>
            <w:rPrChange w:id="1835" w:author="Author" w:date="2023-04-25T16:46:00Z">
              <w:rPr>
                <w:b/>
                <w:bCs/>
                <w:i/>
                <w:iCs/>
                <w:color w:val="4472C4" w:themeColor="accent1"/>
                <w:sz w:val="24"/>
                <w:szCs w:val="24"/>
              </w:rPr>
            </w:rPrChange>
          </w:rPr>
          <w:delText>:</w:delText>
        </w:r>
      </w:del>
      <w:r w:rsidRPr="001651A2">
        <w:rPr>
          <w:i/>
          <w:iCs/>
          <w:color w:val="4472C4" w:themeColor="accent1"/>
          <w:sz w:val="24"/>
          <w:szCs w:val="24"/>
          <w:rPrChange w:id="1836" w:author="Author" w:date="2023-04-25T16:46:00Z">
            <w:rPr>
              <w:b/>
              <w:bCs/>
              <w:i/>
              <w:iCs/>
              <w:color w:val="4472C4" w:themeColor="accent1"/>
              <w:sz w:val="24"/>
              <w:szCs w:val="24"/>
            </w:rPr>
          </w:rPrChange>
        </w:rPr>
        <w:t xml:space="preserve"> The </w:t>
      </w:r>
      <w:ins w:id="1837" w:author="Author" w:date="2023-04-25T16:47:00Z">
        <w:r w:rsidR="001651A2" w:rsidRPr="001651A2">
          <w:rPr>
            <w:i/>
            <w:iCs/>
            <w:color w:val="4472C4" w:themeColor="accent1"/>
            <w:sz w:val="24"/>
            <w:szCs w:val="24"/>
          </w:rPr>
          <w:t>resident coordinator</w:t>
        </w:r>
      </w:ins>
      <w:del w:id="1838" w:author="Author" w:date="2023-04-25T16:46:00Z">
        <w:r w:rsidRPr="001651A2" w:rsidDel="001651A2">
          <w:rPr>
            <w:i/>
            <w:iCs/>
            <w:color w:val="4472C4" w:themeColor="accent1"/>
            <w:sz w:val="24"/>
            <w:szCs w:val="24"/>
            <w:rPrChange w:id="1839" w:author="Author" w:date="2023-04-25T16:46:00Z">
              <w:rPr>
                <w:b/>
                <w:bCs/>
                <w:i/>
                <w:iCs/>
                <w:color w:val="4472C4" w:themeColor="accent1"/>
                <w:sz w:val="24"/>
                <w:szCs w:val="24"/>
              </w:rPr>
            </w:rPrChange>
          </w:rPr>
          <w:delText>RC</w:delText>
        </w:r>
      </w:del>
      <w:r w:rsidRPr="001651A2">
        <w:rPr>
          <w:i/>
          <w:iCs/>
          <w:color w:val="4472C4" w:themeColor="accent1"/>
          <w:sz w:val="24"/>
          <w:szCs w:val="24"/>
          <w:rPrChange w:id="1840" w:author="Author" w:date="2023-04-25T16:46:00Z">
            <w:rPr>
              <w:b/>
              <w:bCs/>
              <w:i/>
              <w:iCs/>
              <w:color w:val="4472C4" w:themeColor="accent1"/>
              <w:sz w:val="24"/>
              <w:szCs w:val="24"/>
            </w:rPr>
          </w:rPrChange>
        </w:rPr>
        <w:t xml:space="preserve"> system ensures effective implementation of </w:t>
      </w:r>
      <w:del w:id="1841" w:author="Author" w:date="2023-04-25T16:47:00Z">
        <w:r w:rsidRPr="001651A2" w:rsidDel="001651A2">
          <w:rPr>
            <w:i/>
            <w:iCs/>
            <w:color w:val="4472C4" w:themeColor="accent1"/>
            <w:sz w:val="24"/>
            <w:szCs w:val="24"/>
            <w:rPrChange w:id="1842" w:author="Author" w:date="2023-04-25T16:46:00Z">
              <w:rPr>
                <w:b/>
                <w:bCs/>
                <w:i/>
                <w:iCs/>
                <w:color w:val="4472C4" w:themeColor="accent1"/>
                <w:sz w:val="24"/>
                <w:szCs w:val="24"/>
              </w:rPr>
            </w:rPrChange>
          </w:rPr>
          <w:delText>UN</w:delText>
        </w:r>
      </w:del>
      <w:ins w:id="1843" w:author="Author" w:date="2023-04-25T16:47:00Z">
        <w:r w:rsidR="001651A2">
          <w:rPr>
            <w:i/>
            <w:iCs/>
            <w:color w:val="4472C4" w:themeColor="accent1"/>
            <w:sz w:val="24"/>
            <w:szCs w:val="24"/>
          </w:rPr>
          <w:t>United Nations</w:t>
        </w:r>
      </w:ins>
      <w:r w:rsidRPr="001651A2">
        <w:rPr>
          <w:i/>
          <w:iCs/>
          <w:color w:val="4472C4" w:themeColor="accent1"/>
          <w:sz w:val="24"/>
          <w:szCs w:val="24"/>
          <w:rPrChange w:id="1844" w:author="Author" w:date="2023-04-25T16:46:00Z">
            <w:rPr>
              <w:b/>
              <w:bCs/>
              <w:i/>
              <w:iCs/>
              <w:color w:val="4472C4" w:themeColor="accent1"/>
              <w:sz w:val="24"/>
              <w:szCs w:val="24"/>
            </w:rPr>
          </w:rPrChange>
        </w:rPr>
        <w:t xml:space="preserve"> Secretariat-wide management strategies and action plans</w:t>
      </w:r>
      <w:del w:id="1845" w:author="Author" w:date="2023-04-25T16:46:00Z">
        <w:r w:rsidRPr="001651A2" w:rsidDel="001651A2">
          <w:rPr>
            <w:i/>
            <w:iCs/>
            <w:color w:val="4472C4" w:themeColor="accent1"/>
            <w:sz w:val="24"/>
            <w:szCs w:val="24"/>
            <w:rPrChange w:id="1846" w:author="Author" w:date="2023-04-25T16:46:00Z">
              <w:rPr>
                <w:b/>
                <w:bCs/>
                <w:i/>
                <w:iCs/>
                <w:color w:val="4472C4" w:themeColor="accent1"/>
                <w:sz w:val="24"/>
                <w:szCs w:val="24"/>
              </w:rPr>
            </w:rPrChange>
          </w:rPr>
          <w:delText>.</w:delText>
        </w:r>
      </w:del>
      <w:ins w:id="1847" w:author="Author" w:date="2023-04-25T16:56:00Z">
        <w:r w:rsidR="001F5A12">
          <w:rPr>
            <w:i/>
            <w:iCs/>
            <w:color w:val="4472C4" w:themeColor="accent1"/>
            <w:sz w:val="24"/>
            <w:szCs w:val="24"/>
          </w:rPr>
          <w:t xml:space="preserve"> </w:t>
        </w:r>
      </w:ins>
    </w:p>
    <w:tbl>
      <w:tblPr>
        <w:tblStyle w:val="TableGrid"/>
        <w:tblW w:w="14923" w:type="dxa"/>
        <w:tblLook w:val="04A0" w:firstRow="1" w:lastRow="0" w:firstColumn="1" w:lastColumn="0" w:noHBand="0" w:noVBand="1"/>
      </w:tblPr>
      <w:tblGrid>
        <w:gridCol w:w="2938"/>
        <w:gridCol w:w="36"/>
        <w:gridCol w:w="6355"/>
        <w:gridCol w:w="529"/>
        <w:gridCol w:w="1211"/>
        <w:gridCol w:w="279"/>
        <w:gridCol w:w="1151"/>
        <w:gridCol w:w="229"/>
        <w:gridCol w:w="794"/>
        <w:gridCol w:w="171"/>
        <w:gridCol w:w="1101"/>
        <w:gridCol w:w="129"/>
      </w:tblGrid>
      <w:tr w:rsidR="00062396" w:rsidRPr="001651A2" w14:paraId="4B055AA5" w14:textId="77777777" w:rsidTr="002E4F2B">
        <w:tc>
          <w:tcPr>
            <w:tcW w:w="2987" w:type="dxa"/>
            <w:tcBorders>
              <w:top w:val="nil"/>
              <w:left w:val="nil"/>
              <w:right w:val="nil"/>
            </w:tcBorders>
          </w:tcPr>
          <w:p w14:paraId="1B0FFB81" w14:textId="375D7CD1" w:rsidR="00C53243" w:rsidRPr="001651A2" w:rsidRDefault="00C53243">
            <w:pPr>
              <w:rPr>
                <w:rFonts w:ascii="Roboto" w:hAnsi="Roboto" w:cs="Calibri"/>
                <w:color w:val="7F7F7F" w:themeColor="text1" w:themeTint="80"/>
                <w:sz w:val="18"/>
                <w:szCs w:val="18"/>
              </w:rPr>
            </w:pPr>
            <w:r w:rsidRPr="001651A2">
              <w:rPr>
                <w:rFonts w:ascii="Roboto" w:hAnsi="Roboto" w:cstheme="majorHAnsi"/>
                <w:i/>
                <w:iCs/>
                <w:color w:val="808080" w:themeColor="background1" w:themeShade="80"/>
                <w:sz w:val="20"/>
                <w:szCs w:val="20"/>
                <w:rPrChange w:id="1848" w:author="Author" w:date="2023-04-25T16:46:00Z">
                  <w:rPr>
                    <w:rFonts w:ascii="Roboto" w:hAnsi="Roboto" w:cstheme="majorHAnsi"/>
                    <w:b/>
                    <w:i/>
                    <w:iCs/>
                    <w:color w:val="808080" w:themeColor="background1" w:themeShade="80"/>
                    <w:sz w:val="20"/>
                    <w:szCs w:val="20"/>
                  </w:rPr>
                </w:rPrChange>
              </w:rPr>
              <w:t xml:space="preserve">Corporate </w:t>
            </w:r>
            <w:del w:id="1849" w:author="Author" w:date="2023-04-25T16:47:00Z">
              <w:r w:rsidRPr="001651A2" w:rsidDel="001651A2">
                <w:rPr>
                  <w:rFonts w:ascii="Roboto" w:hAnsi="Roboto" w:cstheme="majorHAnsi"/>
                  <w:i/>
                  <w:iCs/>
                  <w:color w:val="808080" w:themeColor="background1" w:themeShade="80"/>
                  <w:sz w:val="20"/>
                  <w:szCs w:val="20"/>
                  <w:rPrChange w:id="1850" w:author="Author" w:date="2023-04-25T16:46:00Z">
                    <w:rPr>
                      <w:rFonts w:ascii="Roboto" w:hAnsi="Roboto" w:cstheme="majorHAnsi"/>
                      <w:b/>
                      <w:i/>
                      <w:iCs/>
                      <w:color w:val="808080" w:themeColor="background1" w:themeShade="80"/>
                      <w:sz w:val="20"/>
                      <w:szCs w:val="20"/>
                    </w:rPr>
                  </w:rPrChange>
                </w:rPr>
                <w:delText>O</w:delText>
              </w:r>
            </w:del>
            <w:ins w:id="1851" w:author="Author" w:date="2023-04-25T16:47:00Z">
              <w:r w:rsidR="001651A2">
                <w:rPr>
                  <w:rFonts w:ascii="Roboto" w:hAnsi="Roboto" w:cstheme="majorHAnsi"/>
                  <w:i/>
                  <w:iCs/>
                  <w:color w:val="808080" w:themeColor="background1" w:themeShade="80"/>
                  <w:sz w:val="20"/>
                  <w:szCs w:val="20"/>
                </w:rPr>
                <w:t>o</w:t>
              </w:r>
            </w:ins>
            <w:r w:rsidRPr="001651A2">
              <w:rPr>
                <w:rFonts w:ascii="Roboto" w:hAnsi="Roboto" w:cstheme="majorHAnsi"/>
                <w:i/>
                <w:iCs/>
                <w:color w:val="808080" w:themeColor="background1" w:themeShade="80"/>
                <w:sz w:val="20"/>
                <w:szCs w:val="20"/>
                <w:rPrChange w:id="1852" w:author="Author" w:date="2023-04-25T16:46:00Z">
                  <w:rPr>
                    <w:rFonts w:ascii="Roboto" w:hAnsi="Roboto" w:cstheme="majorHAnsi"/>
                    <w:b/>
                    <w:i/>
                    <w:iCs/>
                    <w:color w:val="808080" w:themeColor="background1" w:themeShade="80"/>
                    <w:sz w:val="20"/>
                    <w:szCs w:val="20"/>
                  </w:rPr>
                </w:rPrChange>
              </w:rPr>
              <w:t>utput</w:t>
            </w:r>
          </w:p>
        </w:tc>
        <w:tc>
          <w:tcPr>
            <w:tcW w:w="7086" w:type="dxa"/>
            <w:gridSpan w:val="3"/>
            <w:tcBorders>
              <w:top w:val="nil"/>
              <w:left w:val="nil"/>
              <w:right w:val="nil"/>
            </w:tcBorders>
          </w:tcPr>
          <w:p w14:paraId="4F3034DE" w14:textId="77777777" w:rsidR="00C53243" w:rsidRPr="001651A2" w:rsidRDefault="00C53243">
            <w:pPr>
              <w:rPr>
                <w:rFonts w:ascii="Roboto" w:eastAsia="DengXian" w:hAnsi="Roboto"/>
                <w:color w:val="808080" w:themeColor="background1" w:themeShade="80"/>
                <w:sz w:val="18"/>
                <w:szCs w:val="18"/>
                <w:rPrChange w:id="1853" w:author="Author" w:date="2023-04-25T16:46:00Z">
                  <w:rPr>
                    <w:rFonts w:ascii="Roboto" w:eastAsia="DengXian" w:hAnsi="Roboto"/>
                    <w:b/>
                    <w:color w:val="808080" w:themeColor="background1" w:themeShade="80"/>
                    <w:sz w:val="18"/>
                    <w:szCs w:val="18"/>
                  </w:rPr>
                </w:rPrChange>
              </w:rPr>
            </w:pPr>
            <w:r w:rsidRPr="001651A2">
              <w:rPr>
                <w:rFonts w:ascii="Roboto" w:hAnsi="Roboto" w:cstheme="majorHAnsi"/>
                <w:i/>
                <w:iCs/>
                <w:color w:val="808080" w:themeColor="background1" w:themeShade="80"/>
                <w:sz w:val="20"/>
                <w:szCs w:val="20"/>
                <w:rPrChange w:id="1854" w:author="Author" w:date="2023-04-25T16:46:00Z">
                  <w:rPr>
                    <w:rFonts w:ascii="Roboto" w:hAnsi="Roboto" w:cstheme="majorHAnsi"/>
                    <w:b/>
                    <w:i/>
                    <w:iCs/>
                    <w:color w:val="808080" w:themeColor="background1" w:themeShade="80"/>
                    <w:sz w:val="20"/>
                    <w:szCs w:val="20"/>
                  </w:rPr>
                </w:rPrChange>
              </w:rPr>
              <w:t>Indicator</w:t>
            </w:r>
          </w:p>
        </w:tc>
        <w:tc>
          <w:tcPr>
            <w:tcW w:w="1508" w:type="dxa"/>
            <w:gridSpan w:val="2"/>
            <w:tcBorders>
              <w:top w:val="nil"/>
              <w:left w:val="nil"/>
              <w:right w:val="nil"/>
            </w:tcBorders>
          </w:tcPr>
          <w:p w14:paraId="0768FA8D" w14:textId="77777777" w:rsidR="00C53243" w:rsidRPr="001651A2" w:rsidRDefault="00C53243">
            <w:r w:rsidRPr="001651A2">
              <w:rPr>
                <w:rFonts w:ascii="Roboto" w:hAnsi="Roboto" w:cstheme="majorHAnsi"/>
                <w:i/>
                <w:iCs/>
                <w:color w:val="808080" w:themeColor="background1" w:themeShade="80"/>
                <w:sz w:val="20"/>
                <w:szCs w:val="20"/>
                <w:rPrChange w:id="1855" w:author="Author" w:date="2023-04-25T16:46:00Z">
                  <w:rPr>
                    <w:rFonts w:ascii="Roboto" w:hAnsi="Roboto" w:cstheme="majorHAnsi"/>
                    <w:b/>
                    <w:i/>
                    <w:iCs/>
                    <w:color w:val="808080" w:themeColor="background1" w:themeShade="80"/>
                    <w:sz w:val="20"/>
                    <w:szCs w:val="20"/>
                  </w:rPr>
                </w:rPrChange>
              </w:rPr>
              <w:t>Baseline</w:t>
            </w:r>
          </w:p>
        </w:tc>
        <w:tc>
          <w:tcPr>
            <w:tcW w:w="1398" w:type="dxa"/>
            <w:gridSpan w:val="2"/>
            <w:tcBorders>
              <w:top w:val="nil"/>
              <w:left w:val="nil"/>
              <w:right w:val="nil"/>
            </w:tcBorders>
          </w:tcPr>
          <w:p w14:paraId="616094CA" w14:textId="15DB6103" w:rsidR="00C53243" w:rsidRPr="001651A2" w:rsidRDefault="00C53243">
            <w:r w:rsidRPr="001651A2">
              <w:rPr>
                <w:rFonts w:ascii="Roboto" w:hAnsi="Roboto" w:cstheme="majorHAnsi"/>
                <w:i/>
                <w:iCs/>
                <w:color w:val="808080" w:themeColor="background1" w:themeShade="80"/>
                <w:sz w:val="20"/>
                <w:szCs w:val="20"/>
                <w:rPrChange w:id="1856" w:author="Author" w:date="2023-04-25T16:46:00Z">
                  <w:rPr>
                    <w:rFonts w:ascii="Roboto" w:hAnsi="Roboto" w:cstheme="majorHAnsi"/>
                    <w:b/>
                    <w:i/>
                    <w:iCs/>
                    <w:color w:val="808080" w:themeColor="background1" w:themeShade="80"/>
                    <w:sz w:val="20"/>
                    <w:szCs w:val="20"/>
                  </w:rPr>
                </w:rPrChange>
              </w:rPr>
              <w:t xml:space="preserve">2025 </w:t>
            </w:r>
            <w:del w:id="1857" w:author="Author" w:date="2023-04-25T16:47:00Z">
              <w:r w:rsidRPr="001651A2" w:rsidDel="001651A2">
                <w:rPr>
                  <w:rFonts w:ascii="Roboto" w:hAnsi="Roboto" w:cstheme="majorHAnsi"/>
                  <w:i/>
                  <w:iCs/>
                  <w:color w:val="808080" w:themeColor="background1" w:themeShade="80"/>
                  <w:sz w:val="20"/>
                  <w:szCs w:val="20"/>
                  <w:rPrChange w:id="1858" w:author="Author" w:date="2023-04-25T16:46:00Z">
                    <w:rPr>
                      <w:rFonts w:ascii="Roboto" w:hAnsi="Roboto" w:cstheme="majorHAnsi"/>
                      <w:b/>
                      <w:i/>
                      <w:iCs/>
                      <w:color w:val="808080" w:themeColor="background1" w:themeShade="80"/>
                      <w:sz w:val="20"/>
                      <w:szCs w:val="20"/>
                    </w:rPr>
                  </w:rPrChange>
                </w:rPr>
                <w:delText>T</w:delText>
              </w:r>
            </w:del>
            <w:ins w:id="1859" w:author="Author" w:date="2023-04-25T16:47:00Z">
              <w:r w:rsidR="001651A2">
                <w:rPr>
                  <w:rFonts w:ascii="Roboto" w:hAnsi="Roboto" w:cstheme="majorHAnsi"/>
                  <w:i/>
                  <w:iCs/>
                  <w:color w:val="808080" w:themeColor="background1" w:themeShade="80"/>
                  <w:sz w:val="20"/>
                  <w:szCs w:val="20"/>
                </w:rPr>
                <w:t>t</w:t>
              </w:r>
            </w:ins>
            <w:r w:rsidRPr="001651A2">
              <w:rPr>
                <w:rFonts w:ascii="Roboto" w:hAnsi="Roboto" w:cstheme="majorHAnsi"/>
                <w:i/>
                <w:iCs/>
                <w:color w:val="808080" w:themeColor="background1" w:themeShade="80"/>
                <w:sz w:val="20"/>
                <w:szCs w:val="20"/>
                <w:rPrChange w:id="1860" w:author="Author" w:date="2023-04-25T16:46:00Z">
                  <w:rPr>
                    <w:rFonts w:ascii="Roboto" w:hAnsi="Roboto" w:cstheme="majorHAnsi"/>
                    <w:b/>
                    <w:i/>
                    <w:iCs/>
                    <w:color w:val="808080" w:themeColor="background1" w:themeShade="80"/>
                    <w:sz w:val="20"/>
                    <w:szCs w:val="20"/>
                  </w:rPr>
                </w:rPrChange>
              </w:rPr>
              <w:t>arget</w:t>
            </w:r>
          </w:p>
        </w:tc>
        <w:tc>
          <w:tcPr>
            <w:tcW w:w="881" w:type="dxa"/>
            <w:gridSpan w:val="2"/>
            <w:tcBorders>
              <w:top w:val="nil"/>
              <w:left w:val="nil"/>
              <w:right w:val="nil"/>
            </w:tcBorders>
          </w:tcPr>
          <w:p w14:paraId="5138F19B" w14:textId="77777777" w:rsidR="00C53243" w:rsidRPr="001651A2" w:rsidRDefault="00C53243">
            <w:pPr>
              <w:rPr>
                <w:rFonts w:ascii="Calibri" w:hAnsi="Calibri" w:cs="Calibri"/>
                <w:i/>
                <w:iCs/>
                <w:color w:val="808080" w:themeColor="background1" w:themeShade="80"/>
                <w:rPrChange w:id="1861" w:author="Author" w:date="2023-04-25T16:46:00Z">
                  <w:rPr>
                    <w:rFonts w:ascii="Calibri" w:hAnsi="Calibri" w:cs="Calibri"/>
                    <w:b/>
                    <w:i/>
                    <w:iCs/>
                    <w:color w:val="808080" w:themeColor="background1" w:themeShade="80"/>
                  </w:rPr>
                </w:rPrChange>
              </w:rPr>
            </w:pPr>
            <w:r w:rsidRPr="001651A2">
              <w:rPr>
                <w:rFonts w:ascii="Calibri" w:hAnsi="Calibri" w:cs="Calibri"/>
                <w:i/>
                <w:iCs/>
                <w:color w:val="808080" w:themeColor="background1" w:themeShade="80"/>
                <w:rPrChange w:id="1862" w:author="Author" w:date="2023-04-25T16:46:00Z">
                  <w:rPr>
                    <w:rFonts w:ascii="Calibri" w:hAnsi="Calibri" w:cs="Calibri"/>
                    <w:b/>
                    <w:i/>
                    <w:iCs/>
                    <w:color w:val="808080" w:themeColor="background1" w:themeShade="80"/>
                  </w:rPr>
                </w:rPrChange>
              </w:rPr>
              <w:t>2022</w:t>
            </w:r>
          </w:p>
          <w:p w14:paraId="1099BA8D" w14:textId="200607AD" w:rsidR="00C53243" w:rsidRPr="001651A2" w:rsidRDefault="00C53243">
            <w:pPr>
              <w:rPr>
                <w:rFonts w:ascii="Calibri" w:hAnsi="Calibri" w:cs="Calibri"/>
                <w:i/>
                <w:iCs/>
                <w:color w:val="808080" w:themeColor="background1" w:themeShade="80"/>
                <w:rPrChange w:id="1863" w:author="Author" w:date="2023-04-25T16:46:00Z">
                  <w:rPr>
                    <w:rFonts w:ascii="Calibri" w:hAnsi="Calibri" w:cs="Calibri"/>
                    <w:b/>
                    <w:i/>
                    <w:iCs/>
                    <w:color w:val="808080" w:themeColor="background1" w:themeShade="80"/>
                  </w:rPr>
                </w:rPrChange>
              </w:rPr>
            </w:pPr>
            <w:del w:id="1864" w:author="Author" w:date="2023-04-25T16:47:00Z">
              <w:r w:rsidRPr="001651A2" w:rsidDel="001651A2">
                <w:rPr>
                  <w:rFonts w:ascii="Calibri" w:hAnsi="Calibri" w:cs="Calibri"/>
                  <w:i/>
                  <w:iCs/>
                  <w:color w:val="808080" w:themeColor="background1" w:themeShade="80"/>
                  <w:rPrChange w:id="1865" w:author="Author" w:date="2023-04-25T16:46:00Z">
                    <w:rPr>
                      <w:rFonts w:ascii="Calibri" w:hAnsi="Calibri" w:cs="Calibri"/>
                      <w:b/>
                      <w:i/>
                      <w:iCs/>
                      <w:color w:val="808080" w:themeColor="background1" w:themeShade="80"/>
                    </w:rPr>
                  </w:rPrChange>
                </w:rPr>
                <w:delText>R</w:delText>
              </w:r>
            </w:del>
            <w:ins w:id="1866" w:author="Author" w:date="2023-04-25T16:47:00Z">
              <w:r w:rsidR="001651A2">
                <w:rPr>
                  <w:rFonts w:ascii="Calibri" w:hAnsi="Calibri" w:cs="Calibri"/>
                  <w:i/>
                  <w:iCs/>
                  <w:color w:val="808080" w:themeColor="background1" w:themeShade="80"/>
                </w:rPr>
                <w:t>r</w:t>
              </w:r>
            </w:ins>
            <w:r w:rsidRPr="001651A2">
              <w:rPr>
                <w:rFonts w:ascii="Calibri" w:hAnsi="Calibri" w:cs="Calibri"/>
                <w:i/>
                <w:iCs/>
                <w:color w:val="808080" w:themeColor="background1" w:themeShade="80"/>
                <w:rPrChange w:id="1867" w:author="Author" w:date="2023-04-25T16:46:00Z">
                  <w:rPr>
                    <w:rFonts w:ascii="Calibri" w:hAnsi="Calibri" w:cs="Calibri"/>
                    <w:b/>
                    <w:i/>
                    <w:iCs/>
                    <w:color w:val="808080" w:themeColor="background1" w:themeShade="80"/>
                  </w:rPr>
                </w:rPrChange>
              </w:rPr>
              <w:t xml:space="preserve">esults </w:t>
            </w:r>
          </w:p>
        </w:tc>
        <w:tc>
          <w:tcPr>
            <w:tcW w:w="1063" w:type="dxa"/>
            <w:gridSpan w:val="2"/>
            <w:tcBorders>
              <w:top w:val="nil"/>
              <w:left w:val="nil"/>
              <w:right w:val="nil"/>
            </w:tcBorders>
          </w:tcPr>
          <w:p w14:paraId="749674A2" w14:textId="77777777" w:rsidR="00C53243" w:rsidRPr="001651A2" w:rsidRDefault="00C53243">
            <w:pPr>
              <w:rPr>
                <w:rFonts w:ascii="Calibri" w:hAnsi="Calibri" w:cs="Calibri"/>
                <w:i/>
                <w:iCs/>
                <w:color w:val="808080" w:themeColor="background1" w:themeShade="80"/>
                <w:rPrChange w:id="1868" w:author="Author" w:date="2023-04-25T16:46:00Z">
                  <w:rPr>
                    <w:rFonts w:ascii="Calibri" w:hAnsi="Calibri" w:cs="Calibri"/>
                    <w:b/>
                    <w:i/>
                    <w:iCs/>
                    <w:color w:val="808080" w:themeColor="background1" w:themeShade="80"/>
                  </w:rPr>
                </w:rPrChange>
              </w:rPr>
            </w:pPr>
            <w:r w:rsidRPr="001651A2">
              <w:rPr>
                <w:rFonts w:ascii="Calibri" w:hAnsi="Calibri" w:cs="Calibri"/>
                <w:i/>
                <w:iCs/>
                <w:color w:val="808080" w:themeColor="background1" w:themeShade="80"/>
                <w:rPrChange w:id="1869" w:author="Author" w:date="2023-04-25T16:46:00Z">
                  <w:rPr>
                    <w:rFonts w:ascii="Calibri" w:hAnsi="Calibri" w:cs="Calibri"/>
                    <w:b/>
                    <w:i/>
                    <w:iCs/>
                    <w:color w:val="808080" w:themeColor="background1" w:themeShade="80"/>
                  </w:rPr>
                </w:rPrChange>
              </w:rPr>
              <w:t xml:space="preserve">Source </w:t>
            </w:r>
          </w:p>
        </w:tc>
      </w:tr>
      <w:tr w:rsidR="00C971BE" w14:paraId="5C65FE65" w14:textId="77777777" w:rsidTr="002E4F2B">
        <w:trPr>
          <w:gridAfter w:val="1"/>
          <w:wAfter w:w="131" w:type="dxa"/>
        </w:trPr>
        <w:tc>
          <w:tcPr>
            <w:tcW w:w="3024" w:type="dxa"/>
            <w:gridSpan w:val="2"/>
          </w:tcPr>
          <w:p w14:paraId="27734615" w14:textId="227407AE" w:rsidR="00C53243" w:rsidRPr="00732732" w:rsidRDefault="00C53243">
            <w:r w:rsidRPr="00732732">
              <w:rPr>
                <w:rFonts w:ascii="Roboto" w:hAnsi="Roboto" w:cs="Calibri"/>
                <w:sz w:val="18"/>
                <w:szCs w:val="18"/>
              </w:rPr>
              <w:t xml:space="preserve">3.4.1 </w:t>
            </w:r>
            <w:del w:id="1870" w:author="Author" w:date="2023-04-25T16:47:00Z">
              <w:r w:rsidRPr="00732732" w:rsidDel="001651A2">
                <w:rPr>
                  <w:rFonts w:ascii="Roboto" w:hAnsi="Roboto" w:cs="Calibri"/>
                  <w:sz w:val="18"/>
                  <w:szCs w:val="18"/>
                </w:rPr>
                <w:delText>RC</w:delText>
              </w:r>
            </w:del>
            <w:ins w:id="1871" w:author="Author" w:date="2023-04-25T16:47:00Z">
              <w:r w:rsidR="001651A2">
                <w:rPr>
                  <w:rFonts w:ascii="Roboto" w:hAnsi="Roboto" w:cs="Calibri"/>
                  <w:sz w:val="18"/>
                  <w:szCs w:val="18"/>
                </w:rPr>
                <w:t>R</w:t>
              </w:r>
              <w:r w:rsidR="001651A2" w:rsidRPr="00F46EDF">
                <w:rPr>
                  <w:rFonts w:ascii="Roboto" w:hAnsi="Roboto" w:cs="Calibri"/>
                  <w:bCs/>
                  <w:sz w:val="18"/>
                  <w:szCs w:val="18"/>
                  <w:lang w:val="en-GB"/>
                </w:rPr>
                <w:t>esident coordinator</w:t>
              </w:r>
            </w:ins>
            <w:r w:rsidRPr="00732732">
              <w:rPr>
                <w:rFonts w:ascii="Roboto" w:hAnsi="Roboto" w:cs="Calibri"/>
                <w:sz w:val="18"/>
                <w:szCs w:val="18"/>
              </w:rPr>
              <w:t xml:space="preserve"> system</w:t>
            </w:r>
            <w:ins w:id="1872" w:author="Author" w:date="2023-04-25T16:48:00Z">
              <w:r w:rsidR="001651A2">
                <w:rPr>
                  <w:rFonts w:ascii="Roboto" w:hAnsi="Roboto" w:cs="Calibri"/>
                  <w:sz w:val="18"/>
                  <w:szCs w:val="18"/>
                </w:rPr>
                <w:t>’</w:t>
              </w:r>
            </w:ins>
            <w:del w:id="1873" w:author="Author" w:date="2023-04-25T16:48:00Z">
              <w:r w:rsidRPr="00732732" w:rsidDel="001651A2">
                <w:rPr>
                  <w:rFonts w:ascii="Roboto" w:hAnsi="Roboto" w:cs="Calibri"/>
                  <w:sz w:val="18"/>
                  <w:szCs w:val="18"/>
                </w:rPr>
                <w:delText>’</w:delText>
              </w:r>
            </w:del>
            <w:r w:rsidRPr="00732732">
              <w:rPr>
                <w:rFonts w:ascii="Roboto" w:hAnsi="Roboto" w:cs="Calibri"/>
                <w:sz w:val="18"/>
                <w:szCs w:val="18"/>
              </w:rPr>
              <w:t xml:space="preserve">s </w:t>
            </w:r>
            <w:r w:rsidRPr="001651A2">
              <w:rPr>
                <w:rFonts w:ascii="Roboto" w:hAnsi="Roboto" w:cs="Calibri"/>
                <w:sz w:val="18"/>
                <w:szCs w:val="18"/>
              </w:rPr>
              <w:t>commitments</w:t>
            </w:r>
            <w:r w:rsidRPr="001651A2">
              <w:rPr>
                <w:rFonts w:ascii="Roboto" w:hAnsi="Roboto" w:cs="Calibri"/>
                <w:sz w:val="18"/>
                <w:szCs w:val="18"/>
                <w:rPrChange w:id="1874" w:author="Author" w:date="2023-04-25T16:48:00Z">
                  <w:rPr>
                    <w:rFonts w:ascii="Roboto" w:hAnsi="Roboto" w:cs="Calibri"/>
                    <w:b/>
                    <w:bCs/>
                    <w:sz w:val="18"/>
                    <w:szCs w:val="18"/>
                  </w:rPr>
                </w:rPrChange>
              </w:rPr>
              <w:t xml:space="preserve"> to gender parity, women</w:t>
            </w:r>
            <w:ins w:id="1875" w:author="Author" w:date="2023-04-25T16:48:00Z">
              <w:r w:rsidR="001651A2" w:rsidRPr="001651A2">
                <w:rPr>
                  <w:rFonts w:ascii="Roboto" w:hAnsi="Roboto" w:cs="Calibri"/>
                  <w:sz w:val="18"/>
                  <w:szCs w:val="18"/>
                  <w:rPrChange w:id="1876" w:author="Author" w:date="2023-04-25T16:48:00Z">
                    <w:rPr>
                      <w:rFonts w:ascii="Roboto" w:hAnsi="Roboto" w:cs="Calibri"/>
                      <w:b/>
                      <w:bCs/>
                      <w:sz w:val="18"/>
                      <w:szCs w:val="18"/>
                    </w:rPr>
                  </w:rPrChange>
                </w:rPr>
                <w:t>’s</w:t>
              </w:r>
            </w:ins>
            <w:r w:rsidRPr="001651A2">
              <w:rPr>
                <w:rFonts w:ascii="Roboto" w:hAnsi="Roboto" w:cs="Calibri"/>
                <w:sz w:val="18"/>
                <w:szCs w:val="18"/>
                <w:rPrChange w:id="1877" w:author="Author" w:date="2023-04-25T16:48:00Z">
                  <w:rPr>
                    <w:rFonts w:ascii="Roboto" w:hAnsi="Roboto" w:cs="Calibri"/>
                    <w:b/>
                    <w:bCs/>
                    <w:sz w:val="18"/>
                    <w:szCs w:val="18"/>
                  </w:rPr>
                </w:rPrChange>
              </w:rPr>
              <w:t xml:space="preserve"> empowermen</w:t>
            </w:r>
            <w:r w:rsidRPr="001651A2">
              <w:rPr>
                <w:rFonts w:ascii="Roboto" w:hAnsi="Roboto" w:cs="Calibri"/>
                <w:sz w:val="18"/>
                <w:szCs w:val="18"/>
              </w:rPr>
              <w:t xml:space="preserve">t and </w:t>
            </w:r>
            <w:r w:rsidRPr="001651A2">
              <w:rPr>
                <w:rFonts w:ascii="Roboto" w:hAnsi="Roboto" w:cs="Calibri"/>
                <w:sz w:val="18"/>
                <w:szCs w:val="18"/>
                <w:rPrChange w:id="1878" w:author="Author" w:date="2023-04-25T16:48:00Z">
                  <w:rPr>
                    <w:rFonts w:ascii="Roboto" w:hAnsi="Roboto" w:cs="Calibri"/>
                    <w:b/>
                    <w:bCs/>
                    <w:sz w:val="18"/>
                    <w:szCs w:val="18"/>
                  </w:rPr>
                </w:rPrChange>
              </w:rPr>
              <w:t>opportunities</w:t>
            </w:r>
            <w:r w:rsidRPr="001651A2">
              <w:rPr>
                <w:rFonts w:ascii="Roboto" w:hAnsi="Roboto" w:cs="Calibri"/>
                <w:sz w:val="18"/>
                <w:szCs w:val="18"/>
              </w:rPr>
              <w:t xml:space="preserve"> </w:t>
            </w:r>
            <w:ins w:id="1879" w:author="Author" w:date="2023-04-25T16:48:00Z">
              <w:r w:rsidR="001651A2" w:rsidRPr="001651A2">
                <w:rPr>
                  <w:rFonts w:ascii="Roboto" w:hAnsi="Roboto" w:cs="Calibri"/>
                  <w:sz w:val="18"/>
                  <w:szCs w:val="18"/>
                </w:rPr>
                <w:t>are</w:t>
              </w:r>
              <w:r w:rsidR="001651A2">
                <w:rPr>
                  <w:rFonts w:ascii="Roboto" w:hAnsi="Roboto" w:cs="Calibri"/>
                  <w:sz w:val="18"/>
                  <w:szCs w:val="18"/>
                </w:rPr>
                <w:t xml:space="preserve"> </w:t>
              </w:r>
            </w:ins>
            <w:r w:rsidRPr="00732732">
              <w:rPr>
                <w:rFonts w:ascii="Roboto" w:hAnsi="Roboto" w:cs="Calibri"/>
                <w:sz w:val="18"/>
                <w:szCs w:val="18"/>
              </w:rPr>
              <w:t xml:space="preserve">met </w:t>
            </w:r>
          </w:p>
        </w:tc>
        <w:tc>
          <w:tcPr>
            <w:tcW w:w="6503" w:type="dxa"/>
            <w:tcBorders>
              <w:right w:val="nil"/>
            </w:tcBorders>
          </w:tcPr>
          <w:p w14:paraId="0C545AD0" w14:textId="5E488626" w:rsidR="00C53243" w:rsidRPr="00732732" w:rsidRDefault="00C53243">
            <w:pPr>
              <w:rPr>
                <w:rFonts w:ascii="Roboto" w:eastAsiaTheme="minorEastAsia" w:hAnsi="Roboto" w:cstheme="majorBidi"/>
                <w:sz w:val="18"/>
                <w:szCs w:val="18"/>
              </w:rPr>
            </w:pPr>
            <w:del w:id="1880" w:author="Author" w:date="2023-04-25T14:30:00Z">
              <w:r w:rsidRPr="5567173F" w:rsidDel="00A476FF">
                <w:rPr>
                  <w:rFonts w:ascii="Roboto" w:hAnsi="Roboto" w:cstheme="majorBidi"/>
                  <w:sz w:val="18"/>
                  <w:szCs w:val="18"/>
                </w:rPr>
                <w:delText>%</w:delText>
              </w:r>
            </w:del>
            <w:ins w:id="1881" w:author="Author" w:date="2023-04-25T14:30:00Z">
              <w:r w:rsidR="00A476FF">
                <w:rPr>
                  <w:rFonts w:ascii="Roboto" w:hAnsi="Roboto" w:cstheme="majorHAnsi"/>
                  <w:color w:val="7F7F7F" w:themeColor="text1" w:themeTint="80"/>
                  <w:sz w:val="18"/>
                  <w:szCs w:val="18"/>
                </w:rPr>
                <w:t xml:space="preserve"> Percentage</w:t>
              </w:r>
            </w:ins>
            <w:r w:rsidRPr="5567173F">
              <w:rPr>
                <w:rFonts w:ascii="Roboto" w:hAnsi="Roboto" w:cstheme="majorBidi"/>
                <w:sz w:val="18"/>
                <w:szCs w:val="18"/>
              </w:rPr>
              <w:t xml:space="preserve"> of </w:t>
            </w:r>
            <w:r w:rsidRPr="5567173F">
              <w:rPr>
                <w:rFonts w:ascii="Roboto" w:eastAsiaTheme="minorEastAsia" w:hAnsi="Roboto" w:cstheme="majorBidi"/>
                <w:sz w:val="18"/>
                <w:szCs w:val="18"/>
                <w:lang w:eastAsia="zh-CN"/>
              </w:rPr>
              <w:t xml:space="preserve">indicators of the </w:t>
            </w:r>
            <w:del w:id="1882" w:author="Author" w:date="2023-04-25T16:49:00Z">
              <w:r w:rsidDel="001651A2">
                <w:fldChar w:fldCharType="begin"/>
              </w:r>
              <w:r w:rsidDel="001651A2">
                <w:delInstrText>HYPERLINK "https://unsceb.org/sites/default/files/2021-01/SWAP_0.pdf" \h</w:delInstrText>
              </w:r>
              <w:r w:rsidDel="001651A2">
                <w:fldChar w:fldCharType="separate"/>
              </w:r>
              <w:r w:rsidRPr="001651A2" w:rsidDel="001651A2">
                <w:rPr>
                  <w:rPrChange w:id="1883" w:author="Author" w:date="2023-04-25T16:49:00Z">
                    <w:rPr>
                      <w:rStyle w:val="Hyperlink"/>
                      <w:rFonts w:ascii="Roboto" w:hAnsi="Roboto" w:cstheme="majorBidi"/>
                      <w:sz w:val="18"/>
                      <w:szCs w:val="18"/>
                    </w:rPr>
                  </w:rPrChange>
                </w:rPr>
                <w:delText>UN System-wide Action Plan (SWAP) on Gender Equality and the Empowerment of Women</w:delText>
              </w:r>
              <w:r w:rsidDel="001651A2">
                <w:rPr>
                  <w:rStyle w:val="Hyperlink"/>
                  <w:rFonts w:ascii="Roboto" w:hAnsi="Roboto" w:cstheme="majorBidi"/>
                  <w:sz w:val="18"/>
                  <w:szCs w:val="18"/>
                </w:rPr>
                <w:fldChar w:fldCharType="end"/>
              </w:r>
            </w:del>
            <w:ins w:id="1884" w:author="Author" w:date="2023-04-25T16:59:00Z">
              <w:r w:rsidR="001F5A12">
                <w:rPr>
                  <w:rStyle w:val="Hyperlink"/>
                  <w:rFonts w:ascii="Roboto" w:hAnsi="Roboto" w:cstheme="majorBidi"/>
                  <w:sz w:val="18"/>
                  <w:szCs w:val="18"/>
                </w:rPr>
                <w:t xml:space="preserve">United Nations </w:t>
              </w:r>
            </w:ins>
            <w:ins w:id="1885" w:author="Author" w:date="2023-04-25T16:49:00Z">
              <w:r w:rsidR="001651A2" w:rsidRPr="001651A2">
                <w:rPr>
                  <w:rPrChange w:id="1886" w:author="Author" w:date="2023-04-25T16:49:00Z">
                    <w:rPr>
                      <w:rStyle w:val="Hyperlink"/>
                      <w:rFonts w:ascii="Roboto" w:hAnsi="Roboto" w:cstheme="majorBidi"/>
                      <w:sz w:val="18"/>
                      <w:szCs w:val="18"/>
                    </w:rPr>
                  </w:rPrChange>
                </w:rPr>
                <w:t>System-wide Action Plan on Gender Equality and the Empowerment of Women</w:t>
              </w:r>
            </w:ins>
            <w:r w:rsidRPr="5567173F">
              <w:rPr>
                <w:rFonts w:ascii="Roboto" w:hAnsi="Roboto" w:cstheme="majorBidi"/>
                <w:sz w:val="18"/>
                <w:szCs w:val="18"/>
              </w:rPr>
              <w:t xml:space="preserve"> for which </w:t>
            </w:r>
            <w:ins w:id="1887" w:author="Author" w:date="2023-04-25T16:49:00Z">
              <w:r w:rsidR="001651A2">
                <w:rPr>
                  <w:rFonts w:ascii="Roboto" w:hAnsi="Roboto" w:cstheme="majorBidi"/>
                  <w:sz w:val="18"/>
                  <w:szCs w:val="18"/>
                </w:rPr>
                <w:t>t</w:t>
              </w:r>
              <w:r w:rsidR="001651A2">
                <w:rPr>
                  <w:rFonts w:cstheme="majorBidi"/>
                </w:rPr>
                <w:t xml:space="preserve">he </w:t>
              </w:r>
              <w:r w:rsidR="001651A2" w:rsidRPr="00930C67">
                <w:rPr>
                  <w:rStyle w:val="normaltextrun"/>
                  <w:rFonts w:ascii="Roboto" w:hAnsi="Roboto"/>
                  <w:sz w:val="18"/>
                  <w:szCs w:val="18"/>
                </w:rPr>
                <w:t>Development Coordination Office</w:t>
              </w:r>
              <w:r w:rsidR="001651A2" w:rsidRPr="5567173F" w:rsidDel="001651A2">
                <w:rPr>
                  <w:rFonts w:ascii="Roboto" w:hAnsi="Roboto" w:cstheme="majorBidi"/>
                  <w:sz w:val="18"/>
                  <w:szCs w:val="18"/>
                </w:rPr>
                <w:t xml:space="preserve"> </w:t>
              </w:r>
            </w:ins>
            <w:del w:id="1888" w:author="Author" w:date="2023-04-25T16:47:00Z">
              <w:r w:rsidRPr="5567173F" w:rsidDel="001651A2">
                <w:rPr>
                  <w:rFonts w:ascii="Roboto" w:hAnsi="Roboto" w:cstheme="majorBidi"/>
                  <w:sz w:val="18"/>
                  <w:szCs w:val="18"/>
                </w:rPr>
                <w:delText>DCO</w:delText>
              </w:r>
            </w:del>
            <w:r w:rsidRPr="5567173F">
              <w:rPr>
                <w:rFonts w:ascii="Roboto" w:hAnsi="Roboto" w:cstheme="majorBidi"/>
                <w:sz w:val="18"/>
                <w:szCs w:val="18"/>
              </w:rPr>
              <w:t xml:space="preserve"> meets or exceeds targets</w:t>
            </w:r>
          </w:p>
          <w:p w14:paraId="1B2CA678" w14:textId="77777777" w:rsidR="00C53243" w:rsidRPr="001E79BB" w:rsidRDefault="00C53243">
            <w:pPr>
              <w:rPr>
                <w:rFonts w:ascii="Roboto" w:hAnsi="Roboto"/>
                <w:sz w:val="18"/>
                <w:szCs w:val="18"/>
              </w:rPr>
            </w:pPr>
          </w:p>
        </w:tc>
        <w:tc>
          <w:tcPr>
            <w:tcW w:w="1769" w:type="dxa"/>
            <w:gridSpan w:val="2"/>
            <w:tcBorders>
              <w:left w:val="nil"/>
              <w:right w:val="nil"/>
            </w:tcBorders>
          </w:tcPr>
          <w:p w14:paraId="1AFB1952"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Pr>
                <w:rStyle w:val="normaltextrun"/>
                <w:rFonts w:ascii="Roboto" w:hAnsi="Roboto"/>
                <w:sz w:val="18"/>
                <w:szCs w:val="18"/>
              </w:rPr>
              <w:t>6</w:t>
            </w:r>
            <w:r w:rsidRPr="00732732">
              <w:rPr>
                <w:rStyle w:val="normaltextrun"/>
                <w:rFonts w:ascii="Roboto" w:hAnsi="Roboto"/>
                <w:sz w:val="18"/>
                <w:szCs w:val="18"/>
              </w:rPr>
              <w:t>0%</w:t>
            </w:r>
          </w:p>
          <w:p w14:paraId="2E071C75"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sidRPr="00732732">
              <w:rPr>
                <w:rStyle w:val="normaltextrun"/>
                <w:rFonts w:ascii="Roboto" w:hAnsi="Roboto"/>
                <w:sz w:val="18"/>
                <w:szCs w:val="18"/>
              </w:rPr>
              <w:t>(2020)</w:t>
            </w:r>
          </w:p>
        </w:tc>
        <w:tc>
          <w:tcPr>
            <w:tcW w:w="1449" w:type="dxa"/>
            <w:gridSpan w:val="2"/>
            <w:tcBorders>
              <w:left w:val="nil"/>
            </w:tcBorders>
          </w:tcPr>
          <w:p w14:paraId="61DB7AC9"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highlight w:val="yellow"/>
              </w:rPr>
            </w:pPr>
            <w:r>
              <w:rPr>
                <w:rStyle w:val="normaltextrun"/>
                <w:rFonts w:ascii="Roboto" w:hAnsi="Roboto"/>
                <w:sz w:val="18"/>
                <w:szCs w:val="18"/>
              </w:rPr>
              <w:t>9</w:t>
            </w:r>
            <w:r w:rsidRPr="00BD4A7C">
              <w:rPr>
                <w:rStyle w:val="normaltextrun"/>
                <w:rFonts w:ascii="Roboto" w:hAnsi="Roboto"/>
                <w:sz w:val="18"/>
                <w:szCs w:val="18"/>
              </w:rPr>
              <w:t>5</w:t>
            </w:r>
            <w:r w:rsidRPr="00732732">
              <w:rPr>
                <w:rStyle w:val="normaltextrun"/>
                <w:rFonts w:ascii="Roboto" w:hAnsi="Roboto"/>
                <w:sz w:val="18"/>
                <w:szCs w:val="18"/>
              </w:rPr>
              <w:t>%</w:t>
            </w:r>
          </w:p>
        </w:tc>
        <w:tc>
          <w:tcPr>
            <w:tcW w:w="994" w:type="dxa"/>
            <w:gridSpan w:val="2"/>
            <w:tcBorders>
              <w:left w:val="nil"/>
            </w:tcBorders>
          </w:tcPr>
          <w:p w14:paraId="3C025965" w14:textId="77777777" w:rsidR="00C53243" w:rsidRPr="00732732" w:rsidDel="00AD6328" w:rsidRDefault="00C53243">
            <w:pPr>
              <w:pStyle w:val="paragraph"/>
              <w:spacing w:before="0" w:beforeAutospacing="0" w:after="0" w:afterAutospacing="0"/>
              <w:jc w:val="center"/>
              <w:textAlignment w:val="baseline"/>
              <w:rPr>
                <w:rStyle w:val="normaltextrun"/>
                <w:rFonts w:ascii="Roboto" w:hAnsi="Roboto"/>
                <w:sz w:val="18"/>
                <w:szCs w:val="18"/>
              </w:rPr>
            </w:pPr>
            <w:r w:rsidRPr="109411E6">
              <w:rPr>
                <w:rStyle w:val="normaltextrun"/>
                <w:rFonts w:ascii="Roboto" w:hAnsi="Roboto"/>
                <w:sz w:val="18"/>
                <w:szCs w:val="18"/>
              </w:rPr>
              <w:t>94%</w:t>
            </w:r>
          </w:p>
        </w:tc>
        <w:tc>
          <w:tcPr>
            <w:tcW w:w="1053" w:type="dxa"/>
            <w:gridSpan w:val="2"/>
            <w:tcBorders>
              <w:left w:val="nil"/>
            </w:tcBorders>
          </w:tcPr>
          <w:p w14:paraId="412C5281" w14:textId="731AD4BB" w:rsidR="00C53243" w:rsidRDefault="00C53243">
            <w:pPr>
              <w:pStyle w:val="paragraph"/>
              <w:spacing w:before="0" w:beforeAutospacing="0" w:after="0" w:afterAutospacing="0"/>
              <w:jc w:val="center"/>
              <w:textAlignment w:val="baseline"/>
              <w:rPr>
                <w:rStyle w:val="normaltextrun"/>
                <w:rFonts w:ascii="Roboto" w:hAnsi="Roboto"/>
                <w:sz w:val="18"/>
                <w:szCs w:val="18"/>
              </w:rPr>
            </w:pPr>
            <w:del w:id="1889" w:author="Author" w:date="2023-04-25T13:40:00Z">
              <w:r w:rsidDel="00B1715C">
                <w:rPr>
                  <w:rStyle w:val="normaltextrun"/>
                  <w:rFonts w:ascii="Roboto" w:hAnsi="Roboto"/>
                  <w:sz w:val="18"/>
                  <w:szCs w:val="18"/>
                </w:rPr>
                <w:delText>DCO</w:delText>
              </w:r>
            </w:del>
            <w:ins w:id="1890" w:author="Author" w:date="2023-04-25T13:40:00Z">
              <w:r w:rsidR="00B1715C" w:rsidRPr="00930C67">
                <w:rPr>
                  <w:rStyle w:val="normaltextrun"/>
                  <w:rFonts w:ascii="Roboto" w:hAnsi="Roboto"/>
                  <w:sz w:val="18"/>
                  <w:szCs w:val="18"/>
                </w:rPr>
                <w:t xml:space="preserve"> Development Coordination Office</w:t>
              </w:r>
            </w:ins>
          </w:p>
        </w:tc>
      </w:tr>
      <w:tr w:rsidR="00C971BE" w14:paraId="479058B3" w14:textId="77777777" w:rsidTr="002E4F2B">
        <w:trPr>
          <w:gridAfter w:val="1"/>
          <w:wAfter w:w="131" w:type="dxa"/>
        </w:trPr>
        <w:tc>
          <w:tcPr>
            <w:tcW w:w="3024" w:type="dxa"/>
            <w:gridSpan w:val="2"/>
          </w:tcPr>
          <w:p w14:paraId="4FDD593C" w14:textId="193DFC71" w:rsidR="00C53243" w:rsidRPr="00732732" w:rsidRDefault="00C53243">
            <w:pPr>
              <w:rPr>
                <w:rFonts w:ascii="Roboto" w:hAnsi="Roboto" w:cs="Calibri"/>
                <w:sz w:val="18"/>
                <w:szCs w:val="18"/>
              </w:rPr>
            </w:pPr>
            <w:r w:rsidRPr="00732732">
              <w:rPr>
                <w:rFonts w:ascii="Roboto" w:hAnsi="Roboto"/>
                <w:sz w:val="18"/>
                <w:szCs w:val="18"/>
              </w:rPr>
              <w:t xml:space="preserve">3.4.2 </w:t>
            </w:r>
            <w:r w:rsidRPr="001651A2">
              <w:rPr>
                <w:rFonts w:ascii="Roboto" w:hAnsi="Roboto"/>
                <w:sz w:val="18"/>
                <w:szCs w:val="18"/>
                <w:rPrChange w:id="1891" w:author="Author" w:date="2023-04-25T16:48:00Z">
                  <w:rPr>
                    <w:rFonts w:ascii="Roboto" w:hAnsi="Roboto"/>
                    <w:b/>
                    <w:bCs/>
                    <w:sz w:val="18"/>
                    <w:szCs w:val="18"/>
                  </w:rPr>
                </w:rPrChange>
              </w:rPr>
              <w:t xml:space="preserve">Effective monitoring </w:t>
            </w:r>
            <w:ins w:id="1892" w:author="Author" w:date="2023-04-25T16:48:00Z">
              <w:r w:rsidR="001651A2" w:rsidRPr="001651A2">
                <w:rPr>
                  <w:rFonts w:ascii="Roboto" w:hAnsi="Roboto"/>
                  <w:sz w:val="18"/>
                  <w:szCs w:val="18"/>
                  <w:rPrChange w:id="1893" w:author="Author" w:date="2023-04-25T16:48:00Z">
                    <w:rPr>
                      <w:rFonts w:ascii="Roboto" w:hAnsi="Roboto"/>
                      <w:b/>
                      <w:bCs/>
                      <w:sz w:val="18"/>
                      <w:szCs w:val="18"/>
                    </w:rPr>
                  </w:rPrChange>
                </w:rPr>
                <w:t xml:space="preserve">of </w:t>
              </w:r>
            </w:ins>
            <w:r w:rsidRPr="001651A2">
              <w:rPr>
                <w:rFonts w:ascii="Roboto" w:hAnsi="Roboto"/>
                <w:sz w:val="18"/>
                <w:szCs w:val="18"/>
                <w:rPrChange w:id="1894" w:author="Author" w:date="2023-04-25T16:48:00Z">
                  <w:rPr>
                    <w:rFonts w:ascii="Roboto" w:hAnsi="Roboto"/>
                    <w:b/>
                    <w:bCs/>
                    <w:sz w:val="18"/>
                    <w:szCs w:val="18"/>
                  </w:rPr>
                </w:rPrChange>
              </w:rPr>
              <w:t xml:space="preserve">and reporting </w:t>
            </w:r>
            <w:del w:id="1895" w:author="Author" w:date="2023-04-25T16:48:00Z">
              <w:r w:rsidRPr="001651A2" w:rsidDel="001651A2">
                <w:rPr>
                  <w:rFonts w:ascii="Roboto" w:hAnsi="Roboto"/>
                  <w:sz w:val="18"/>
                  <w:szCs w:val="18"/>
                  <w:rPrChange w:id="1896" w:author="Author" w:date="2023-04-25T16:48:00Z">
                    <w:rPr>
                      <w:rFonts w:ascii="Roboto" w:hAnsi="Roboto"/>
                      <w:b/>
                      <w:bCs/>
                      <w:sz w:val="18"/>
                      <w:szCs w:val="18"/>
                    </w:rPr>
                  </w:rPrChange>
                </w:rPr>
                <w:delText>of</w:delText>
              </w:r>
            </w:del>
            <w:ins w:id="1897" w:author="Author" w:date="2023-04-25T16:48:00Z">
              <w:r w:rsidR="001651A2" w:rsidRPr="001651A2">
                <w:rPr>
                  <w:rFonts w:ascii="Roboto" w:hAnsi="Roboto"/>
                  <w:sz w:val="18"/>
                  <w:szCs w:val="18"/>
                  <w:rPrChange w:id="1898" w:author="Author" w:date="2023-04-25T16:48:00Z">
                    <w:rPr>
                      <w:rFonts w:ascii="Roboto" w:hAnsi="Roboto"/>
                      <w:b/>
                      <w:bCs/>
                      <w:sz w:val="18"/>
                      <w:szCs w:val="18"/>
                    </w:rPr>
                  </w:rPrChange>
                </w:rPr>
                <w:t>on</w:t>
              </w:r>
            </w:ins>
            <w:r w:rsidRPr="001651A2">
              <w:rPr>
                <w:rFonts w:ascii="Roboto" w:hAnsi="Roboto"/>
                <w:sz w:val="18"/>
                <w:szCs w:val="18"/>
                <w:rPrChange w:id="1899" w:author="Author" w:date="2023-04-25T16:48:00Z">
                  <w:rPr>
                    <w:rFonts w:ascii="Roboto" w:hAnsi="Roboto"/>
                    <w:b/>
                    <w:bCs/>
                    <w:sz w:val="18"/>
                    <w:szCs w:val="18"/>
                  </w:rPr>
                </w:rPrChange>
              </w:rPr>
              <w:t xml:space="preserve"> </w:t>
            </w:r>
            <w:del w:id="1900" w:author="Author" w:date="2023-04-25T16:48:00Z">
              <w:r w:rsidRPr="001651A2" w:rsidDel="001651A2">
                <w:rPr>
                  <w:rFonts w:ascii="Roboto" w:hAnsi="Roboto"/>
                  <w:sz w:val="18"/>
                  <w:szCs w:val="18"/>
                  <w:rPrChange w:id="1901" w:author="Author" w:date="2023-04-25T16:48:00Z">
                    <w:rPr>
                      <w:rFonts w:ascii="Roboto" w:hAnsi="Roboto"/>
                      <w:b/>
                      <w:bCs/>
                      <w:sz w:val="18"/>
                      <w:szCs w:val="18"/>
                    </w:rPr>
                  </w:rPrChange>
                </w:rPr>
                <w:delText>SG’s</w:delText>
              </w:r>
            </w:del>
            <w:ins w:id="1902" w:author="Author" w:date="2023-04-25T16:48:00Z">
              <w:r w:rsidR="001651A2" w:rsidRPr="001651A2">
                <w:rPr>
                  <w:rFonts w:ascii="Roboto" w:hAnsi="Roboto"/>
                  <w:sz w:val="18"/>
                  <w:szCs w:val="18"/>
                  <w:rPrChange w:id="1903" w:author="Author" w:date="2023-04-25T16:48:00Z">
                    <w:rPr>
                      <w:rFonts w:ascii="Roboto" w:hAnsi="Roboto"/>
                      <w:b/>
                      <w:bCs/>
                      <w:sz w:val="18"/>
                      <w:szCs w:val="18"/>
                    </w:rPr>
                  </w:rPrChange>
                </w:rPr>
                <w:t>the</w:t>
              </w:r>
              <w:r w:rsidR="001651A2" w:rsidRPr="001651A2">
                <w:t xml:space="preserve"> </w:t>
              </w:r>
              <w:r w:rsidR="001651A2" w:rsidRPr="001651A2">
                <w:rPr>
                  <w:rFonts w:ascii="Roboto" w:hAnsi="Roboto"/>
                  <w:sz w:val="18"/>
                  <w:szCs w:val="18"/>
                  <w:rPrChange w:id="1904" w:author="Author" w:date="2023-04-25T16:48:00Z">
                    <w:rPr>
                      <w:rFonts w:ascii="Roboto" w:hAnsi="Roboto"/>
                      <w:b/>
                      <w:bCs/>
                      <w:sz w:val="18"/>
                      <w:szCs w:val="18"/>
                    </w:rPr>
                  </w:rPrChange>
                </w:rPr>
                <w:t>Secretary-General’s</w:t>
              </w:r>
            </w:ins>
            <w:r w:rsidRPr="001651A2">
              <w:rPr>
                <w:rFonts w:ascii="Roboto" w:hAnsi="Roboto"/>
                <w:sz w:val="18"/>
                <w:szCs w:val="18"/>
                <w:rPrChange w:id="1905" w:author="Author" w:date="2023-04-25T16:48:00Z">
                  <w:rPr>
                    <w:rFonts w:ascii="Roboto" w:hAnsi="Roboto"/>
                    <w:b/>
                    <w:bCs/>
                    <w:sz w:val="18"/>
                    <w:szCs w:val="18"/>
                  </w:rPr>
                </w:rPrChange>
              </w:rPr>
              <w:t xml:space="preserve"> policy on protection and response to sexual exploitation and abuse</w:t>
            </w:r>
            <w:del w:id="1906" w:author="Author" w:date="2023-04-25T16:48:00Z">
              <w:r w:rsidRPr="00732732" w:rsidDel="001651A2">
                <w:rPr>
                  <w:rFonts w:ascii="Roboto" w:hAnsi="Roboto"/>
                  <w:b/>
                  <w:bCs/>
                  <w:sz w:val="18"/>
                  <w:szCs w:val="18"/>
                </w:rPr>
                <w:delText xml:space="preserve"> (SEA)</w:delText>
              </w:r>
            </w:del>
            <w:r w:rsidRPr="00732732">
              <w:rPr>
                <w:rFonts w:ascii="Roboto" w:hAnsi="Roboto"/>
                <w:sz w:val="18"/>
                <w:szCs w:val="18"/>
              </w:rPr>
              <w:t xml:space="preserve"> </w:t>
            </w:r>
          </w:p>
        </w:tc>
        <w:tc>
          <w:tcPr>
            <w:tcW w:w="6503" w:type="dxa"/>
            <w:tcBorders>
              <w:right w:val="nil"/>
            </w:tcBorders>
          </w:tcPr>
          <w:p w14:paraId="79B525E4" w14:textId="3D5ED02F" w:rsidR="00C53243" w:rsidRPr="001F12BF" w:rsidRDefault="00C53243">
            <w:pPr>
              <w:spacing w:line="257" w:lineRule="auto"/>
              <w:rPr>
                <w:rFonts w:ascii="Roboto" w:eastAsia="Calibri" w:hAnsi="Roboto" w:cs="Calibri"/>
                <w:sz w:val="18"/>
                <w:szCs w:val="18"/>
              </w:rPr>
            </w:pPr>
            <w:del w:id="1907" w:author="Author" w:date="2023-04-25T14:30:00Z">
              <w:r w:rsidRPr="001F12BF" w:rsidDel="00A476FF">
                <w:rPr>
                  <w:rFonts w:ascii="Roboto" w:eastAsia="Calibri" w:hAnsi="Roboto" w:cs="Calibri"/>
                  <w:sz w:val="18"/>
                  <w:szCs w:val="18"/>
                </w:rPr>
                <w:delText>%</w:delText>
              </w:r>
            </w:del>
            <w:ins w:id="1908" w:author="Author" w:date="2023-04-25T14:30:00Z">
              <w:r w:rsidR="00A476FF">
                <w:rPr>
                  <w:rFonts w:ascii="Roboto" w:hAnsi="Roboto" w:cstheme="majorHAnsi"/>
                  <w:color w:val="7F7F7F" w:themeColor="text1" w:themeTint="80"/>
                  <w:sz w:val="18"/>
                  <w:szCs w:val="18"/>
                </w:rPr>
                <w:t xml:space="preserve"> Percentage</w:t>
              </w:r>
            </w:ins>
            <w:r w:rsidRPr="001F12BF">
              <w:rPr>
                <w:rFonts w:ascii="Roboto" w:eastAsia="Calibri" w:hAnsi="Roboto" w:cs="Calibri"/>
                <w:sz w:val="18"/>
                <w:szCs w:val="18"/>
              </w:rPr>
              <w:t xml:space="preserve"> of </w:t>
            </w:r>
            <w:del w:id="1909" w:author="Author" w:date="2023-04-25T16:06:00Z">
              <w:r w:rsidRPr="001F12BF" w:rsidDel="00EE48BD">
                <w:rPr>
                  <w:rFonts w:ascii="Roboto" w:eastAsia="Calibri" w:hAnsi="Roboto" w:cs="Calibri"/>
                  <w:sz w:val="18"/>
                  <w:szCs w:val="18"/>
                </w:rPr>
                <w:delText>RCs</w:delText>
              </w:r>
            </w:del>
            <w:ins w:id="1910" w:author="Author" w:date="2023-04-25T16:06:00Z">
              <w:r w:rsidR="00EE48BD" w:rsidRPr="00F46EDF">
                <w:rPr>
                  <w:rFonts w:ascii="Roboto" w:hAnsi="Roboto" w:cs="Calibri"/>
                  <w:bCs/>
                  <w:sz w:val="18"/>
                  <w:szCs w:val="18"/>
                  <w:lang w:val="en-GB"/>
                </w:rPr>
                <w:t xml:space="preserve"> resident coordinator</w:t>
              </w:r>
              <w:r w:rsidR="00EE48BD">
                <w:rPr>
                  <w:rFonts w:ascii="Roboto" w:hAnsi="Roboto" w:cs="Calibri"/>
                  <w:bCs/>
                  <w:sz w:val="18"/>
                  <w:szCs w:val="18"/>
                  <w:lang w:val="en-GB"/>
                </w:rPr>
                <w:t>s</w:t>
              </w:r>
            </w:ins>
            <w:r w:rsidRPr="001F12BF">
              <w:rPr>
                <w:rFonts w:ascii="Roboto" w:eastAsia="Calibri" w:hAnsi="Roboto" w:cs="Calibri"/>
                <w:sz w:val="18"/>
                <w:szCs w:val="18"/>
              </w:rPr>
              <w:t xml:space="preserve"> submitting </w:t>
            </w:r>
            <w:del w:id="1911" w:author="Author" w:date="2023-04-25T16:50:00Z">
              <w:r w:rsidRPr="001F12BF" w:rsidDel="001651A2">
                <w:rPr>
                  <w:rFonts w:ascii="Roboto" w:eastAsia="Calibri" w:hAnsi="Roboto" w:cs="Calibri"/>
                  <w:sz w:val="18"/>
                  <w:szCs w:val="18"/>
                </w:rPr>
                <w:delText>E</w:delText>
              </w:r>
            </w:del>
            <w:ins w:id="1912" w:author="Author" w:date="2023-04-25T16:50:00Z">
              <w:r w:rsidR="001651A2">
                <w:rPr>
                  <w:rFonts w:ascii="Roboto" w:eastAsia="Calibri" w:hAnsi="Roboto" w:cs="Calibri"/>
                  <w:sz w:val="18"/>
                  <w:szCs w:val="18"/>
                </w:rPr>
                <w:t>e</w:t>
              </w:r>
            </w:ins>
            <w:r w:rsidRPr="001F12BF">
              <w:rPr>
                <w:rFonts w:ascii="Roboto" w:eastAsia="Calibri" w:hAnsi="Roboto" w:cs="Calibri"/>
                <w:sz w:val="18"/>
                <w:szCs w:val="18"/>
              </w:rPr>
              <w:t>nd</w:t>
            </w:r>
            <w:del w:id="1913" w:author="Author" w:date="2023-04-25T16:50:00Z">
              <w:r w:rsidRPr="001F12BF" w:rsidDel="001651A2">
                <w:rPr>
                  <w:rFonts w:ascii="Roboto" w:eastAsia="Calibri" w:hAnsi="Roboto" w:cs="Calibri"/>
                  <w:sz w:val="18"/>
                  <w:szCs w:val="18"/>
                </w:rPr>
                <w:delText xml:space="preserve"> </w:delText>
              </w:r>
            </w:del>
            <w:ins w:id="1914" w:author="Author" w:date="2023-04-25T16:50:00Z">
              <w:r w:rsidR="001651A2">
                <w:rPr>
                  <w:rFonts w:ascii="Roboto" w:eastAsia="Calibri" w:hAnsi="Roboto" w:cs="Calibri"/>
                  <w:sz w:val="18"/>
                  <w:szCs w:val="18"/>
                </w:rPr>
                <w:t>-</w:t>
              </w:r>
            </w:ins>
            <w:r w:rsidRPr="001F12BF">
              <w:rPr>
                <w:rFonts w:ascii="Roboto" w:eastAsia="Calibri" w:hAnsi="Roboto" w:cs="Calibri"/>
                <w:sz w:val="18"/>
                <w:szCs w:val="18"/>
              </w:rPr>
              <w:t>of</w:t>
            </w:r>
            <w:del w:id="1915" w:author="Author" w:date="2023-04-25T16:50:00Z">
              <w:r w:rsidRPr="001F12BF" w:rsidDel="001651A2">
                <w:rPr>
                  <w:rFonts w:ascii="Roboto" w:eastAsia="Calibri" w:hAnsi="Roboto" w:cs="Calibri"/>
                  <w:sz w:val="18"/>
                  <w:szCs w:val="18"/>
                </w:rPr>
                <w:delText xml:space="preserve"> Y</w:delText>
              </w:r>
            </w:del>
            <w:ins w:id="1916" w:author="Author" w:date="2023-04-25T16:50:00Z">
              <w:r w:rsidR="001651A2">
                <w:rPr>
                  <w:rFonts w:ascii="Roboto" w:eastAsia="Calibri" w:hAnsi="Roboto" w:cs="Calibri"/>
                  <w:sz w:val="18"/>
                  <w:szCs w:val="18"/>
                </w:rPr>
                <w:t>-</w:t>
              </w:r>
              <w:r w:rsidR="001651A2">
                <w:rPr>
                  <w:rFonts w:eastAsia="Calibri"/>
                </w:rPr>
                <w:t>y</w:t>
              </w:r>
            </w:ins>
            <w:r w:rsidRPr="001F12BF">
              <w:rPr>
                <w:rFonts w:ascii="Roboto" w:eastAsia="Calibri" w:hAnsi="Roboto" w:cs="Calibri"/>
                <w:sz w:val="18"/>
                <w:szCs w:val="18"/>
              </w:rPr>
              <w:t xml:space="preserve">ear </w:t>
            </w:r>
            <w:del w:id="1917" w:author="Author" w:date="2023-04-25T16:50:00Z">
              <w:r w:rsidRPr="001F12BF" w:rsidDel="001651A2">
                <w:rPr>
                  <w:rFonts w:ascii="Roboto" w:eastAsia="Calibri" w:hAnsi="Roboto" w:cs="Calibri"/>
                  <w:sz w:val="18"/>
                  <w:szCs w:val="18"/>
                </w:rPr>
                <w:delText>M</w:delText>
              </w:r>
            </w:del>
            <w:ins w:id="1918" w:author="Author" w:date="2023-04-25T16:50:00Z">
              <w:r w:rsidR="001651A2">
                <w:rPr>
                  <w:rFonts w:ascii="Roboto" w:eastAsia="Calibri" w:hAnsi="Roboto" w:cs="Calibri"/>
                  <w:sz w:val="18"/>
                  <w:szCs w:val="18"/>
                </w:rPr>
                <w:t>m</w:t>
              </w:r>
            </w:ins>
            <w:r w:rsidRPr="001F12BF">
              <w:rPr>
                <w:rFonts w:ascii="Roboto" w:eastAsia="Calibri" w:hAnsi="Roboto" w:cs="Calibri"/>
                <w:sz w:val="18"/>
                <w:szCs w:val="18"/>
              </w:rPr>
              <w:t>anagement</w:t>
            </w:r>
            <w:r>
              <w:rPr>
                <w:rFonts w:ascii="Roboto" w:eastAsia="Calibri" w:hAnsi="Roboto" w:cs="Calibri"/>
                <w:sz w:val="18"/>
                <w:szCs w:val="18"/>
              </w:rPr>
              <w:t xml:space="preserve"> </w:t>
            </w:r>
            <w:del w:id="1919" w:author="Author" w:date="2023-04-25T16:50:00Z">
              <w:r w:rsidDel="001651A2">
                <w:rPr>
                  <w:rFonts w:ascii="Roboto" w:eastAsia="Calibri" w:hAnsi="Roboto" w:cs="Calibri"/>
                  <w:sz w:val="18"/>
                  <w:szCs w:val="18"/>
                </w:rPr>
                <w:delText>L</w:delText>
              </w:r>
            </w:del>
            <w:ins w:id="1920" w:author="Author" w:date="2023-04-25T16:50:00Z">
              <w:r w:rsidR="001651A2">
                <w:rPr>
                  <w:rFonts w:ascii="Roboto" w:eastAsia="Calibri" w:hAnsi="Roboto" w:cs="Calibri"/>
                  <w:sz w:val="18"/>
                  <w:szCs w:val="18"/>
                </w:rPr>
                <w:t>l</w:t>
              </w:r>
            </w:ins>
            <w:r w:rsidRPr="001F12BF">
              <w:rPr>
                <w:rFonts w:ascii="Roboto" w:eastAsia="Calibri" w:hAnsi="Roboto" w:cs="Calibri"/>
                <w:sz w:val="18"/>
                <w:szCs w:val="18"/>
              </w:rPr>
              <w:t>etter/</w:t>
            </w:r>
            <w:del w:id="1921" w:author="Author" w:date="2023-04-25T16:50:00Z">
              <w:r w:rsidDel="001651A2">
                <w:rPr>
                  <w:rFonts w:ascii="Roboto" w:eastAsia="Calibri" w:hAnsi="Roboto" w:cs="Calibri"/>
                  <w:sz w:val="18"/>
                  <w:szCs w:val="18"/>
                </w:rPr>
                <w:delText>C</w:delText>
              </w:r>
            </w:del>
            <w:ins w:id="1922" w:author="Author" w:date="2023-04-25T16:50:00Z">
              <w:r w:rsidR="001651A2">
                <w:rPr>
                  <w:rFonts w:ascii="Roboto" w:eastAsia="Calibri" w:hAnsi="Roboto" w:cs="Calibri"/>
                  <w:sz w:val="18"/>
                  <w:szCs w:val="18"/>
                </w:rPr>
                <w:t>c</w:t>
              </w:r>
            </w:ins>
            <w:r w:rsidRPr="001F12BF">
              <w:rPr>
                <w:rFonts w:ascii="Roboto" w:eastAsia="Calibri" w:hAnsi="Roboto" w:cs="Calibri"/>
                <w:sz w:val="18"/>
                <w:szCs w:val="18"/>
              </w:rPr>
              <w:t xml:space="preserve">ertification on protection from sexual exploitation and abuse and </w:t>
            </w:r>
            <w:ins w:id="1923" w:author="Author" w:date="2023-04-25T17:07:00Z">
              <w:r w:rsidR="000A0DC7">
                <w:rPr>
                  <w:rFonts w:ascii="Roboto" w:eastAsia="Calibri" w:hAnsi="Roboto" w:cs="Calibri"/>
                  <w:sz w:val="18"/>
                  <w:szCs w:val="18"/>
                </w:rPr>
                <w:t>o</w:t>
              </w:r>
              <w:r w:rsidR="000A0DC7">
                <w:rPr>
                  <w:rFonts w:eastAsia="Calibri"/>
                </w:rPr>
                <w:t xml:space="preserve">n the </w:t>
              </w:r>
            </w:ins>
            <w:r w:rsidRPr="001F12BF">
              <w:rPr>
                <w:rFonts w:ascii="Roboto" w:eastAsia="Calibri" w:hAnsi="Roboto" w:cs="Calibri"/>
                <w:sz w:val="18"/>
                <w:szCs w:val="18"/>
              </w:rPr>
              <w:t xml:space="preserve">reporting of </w:t>
            </w:r>
            <w:del w:id="1924" w:author="Author" w:date="2023-04-25T16:50:00Z">
              <w:r w:rsidRPr="001F12BF" w:rsidDel="001651A2">
                <w:rPr>
                  <w:rFonts w:ascii="Roboto" w:eastAsia="Calibri" w:hAnsi="Roboto" w:cs="Calibri"/>
                  <w:sz w:val="18"/>
                  <w:szCs w:val="18"/>
                </w:rPr>
                <w:delText xml:space="preserve">SEA </w:delText>
              </w:r>
            </w:del>
            <w:r w:rsidRPr="001F12BF">
              <w:rPr>
                <w:rFonts w:ascii="Roboto" w:eastAsia="Calibri" w:hAnsi="Roboto" w:cs="Calibri"/>
                <w:sz w:val="18"/>
                <w:szCs w:val="18"/>
              </w:rPr>
              <w:t>allegations</w:t>
            </w:r>
            <w:ins w:id="1925" w:author="Author" w:date="2023-04-25T16:50:00Z">
              <w:r w:rsidR="001651A2">
                <w:rPr>
                  <w:rFonts w:ascii="Roboto" w:eastAsia="Calibri" w:hAnsi="Roboto" w:cs="Calibri"/>
                  <w:sz w:val="18"/>
                  <w:szCs w:val="18"/>
                </w:rPr>
                <w:t xml:space="preserve"> </w:t>
              </w:r>
              <w:r w:rsidR="001651A2">
                <w:rPr>
                  <w:rFonts w:eastAsia="Calibri"/>
                </w:rPr>
                <w:t xml:space="preserve">of </w:t>
              </w:r>
              <w:r w:rsidR="001651A2" w:rsidRPr="001F12BF">
                <w:rPr>
                  <w:rFonts w:ascii="Roboto" w:eastAsia="Calibri" w:hAnsi="Roboto" w:cs="Calibri"/>
                  <w:sz w:val="18"/>
                  <w:szCs w:val="18"/>
                </w:rPr>
                <w:t>sexual exploitation and abuse</w:t>
              </w:r>
            </w:ins>
          </w:p>
          <w:p w14:paraId="357B8687" w14:textId="77777777" w:rsidR="00C53243" w:rsidRPr="00732732" w:rsidRDefault="00C53243">
            <w:pPr>
              <w:rPr>
                <w:rFonts w:ascii="Roboto" w:hAnsi="Roboto"/>
                <w:sz w:val="18"/>
                <w:szCs w:val="18"/>
              </w:rPr>
            </w:pPr>
          </w:p>
        </w:tc>
        <w:tc>
          <w:tcPr>
            <w:tcW w:w="1769" w:type="dxa"/>
            <w:gridSpan w:val="2"/>
            <w:tcBorders>
              <w:left w:val="nil"/>
              <w:right w:val="nil"/>
            </w:tcBorders>
          </w:tcPr>
          <w:p w14:paraId="5EE4B5B1" w14:textId="77777777" w:rsidR="00C53243" w:rsidRPr="00B74FE9" w:rsidRDefault="00C53243">
            <w:pPr>
              <w:pStyle w:val="paragraph"/>
              <w:spacing w:before="0" w:beforeAutospacing="0" w:after="0" w:afterAutospacing="0"/>
              <w:jc w:val="center"/>
              <w:textAlignment w:val="baseline"/>
              <w:rPr>
                <w:rStyle w:val="normaltextrun"/>
                <w:rFonts w:ascii="Roboto" w:hAnsi="Roboto"/>
                <w:sz w:val="18"/>
                <w:szCs w:val="18"/>
              </w:rPr>
            </w:pPr>
            <w:r w:rsidRPr="00B74FE9">
              <w:rPr>
                <w:rStyle w:val="normaltextrun"/>
                <w:rFonts w:ascii="Roboto" w:hAnsi="Roboto"/>
                <w:sz w:val="18"/>
                <w:szCs w:val="18"/>
              </w:rPr>
              <w:t>80%</w:t>
            </w:r>
          </w:p>
          <w:p w14:paraId="071B408A"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sidRPr="00B74FE9">
              <w:rPr>
                <w:rStyle w:val="normaltextrun"/>
                <w:rFonts w:ascii="Roboto" w:hAnsi="Roboto"/>
                <w:sz w:val="18"/>
                <w:szCs w:val="18"/>
              </w:rPr>
              <w:t>(2021)</w:t>
            </w:r>
          </w:p>
        </w:tc>
        <w:tc>
          <w:tcPr>
            <w:tcW w:w="1449" w:type="dxa"/>
            <w:gridSpan w:val="2"/>
            <w:tcBorders>
              <w:left w:val="nil"/>
            </w:tcBorders>
          </w:tcPr>
          <w:p w14:paraId="3B879D90"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highlight w:val="yellow"/>
              </w:rPr>
            </w:pPr>
            <w:r w:rsidRPr="00732732">
              <w:rPr>
                <w:rStyle w:val="normaltextrun"/>
                <w:rFonts w:ascii="Roboto" w:hAnsi="Roboto"/>
                <w:sz w:val="18"/>
                <w:szCs w:val="18"/>
              </w:rPr>
              <w:t>100%</w:t>
            </w:r>
          </w:p>
        </w:tc>
        <w:tc>
          <w:tcPr>
            <w:tcW w:w="994" w:type="dxa"/>
            <w:gridSpan w:val="2"/>
            <w:tcBorders>
              <w:left w:val="nil"/>
            </w:tcBorders>
          </w:tcPr>
          <w:p w14:paraId="5CB47653"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sidRPr="109411E6">
              <w:rPr>
                <w:rStyle w:val="normaltextrun"/>
                <w:rFonts w:ascii="Roboto" w:hAnsi="Roboto"/>
                <w:sz w:val="18"/>
                <w:szCs w:val="18"/>
              </w:rPr>
              <w:t>85%</w:t>
            </w:r>
          </w:p>
        </w:tc>
        <w:tc>
          <w:tcPr>
            <w:tcW w:w="1053" w:type="dxa"/>
            <w:gridSpan w:val="2"/>
            <w:tcBorders>
              <w:left w:val="nil"/>
            </w:tcBorders>
          </w:tcPr>
          <w:p w14:paraId="122C4644" w14:textId="1BFF2700" w:rsidR="00C53243" w:rsidRDefault="00C53243">
            <w:pPr>
              <w:pStyle w:val="paragraph"/>
              <w:spacing w:before="0" w:beforeAutospacing="0" w:after="0" w:afterAutospacing="0"/>
              <w:jc w:val="center"/>
              <w:textAlignment w:val="baseline"/>
              <w:rPr>
                <w:rStyle w:val="normaltextrun"/>
                <w:rFonts w:ascii="Roboto" w:hAnsi="Roboto"/>
                <w:sz w:val="18"/>
                <w:szCs w:val="18"/>
              </w:rPr>
            </w:pPr>
            <w:del w:id="1926" w:author="Author" w:date="2023-04-25T13:40:00Z">
              <w:r w:rsidDel="00B1715C">
                <w:rPr>
                  <w:rStyle w:val="normaltextrun"/>
                  <w:rFonts w:ascii="Roboto" w:hAnsi="Roboto"/>
                  <w:sz w:val="18"/>
                  <w:szCs w:val="18"/>
                </w:rPr>
                <w:delText>DCO</w:delText>
              </w:r>
            </w:del>
            <w:ins w:id="1927" w:author="Author" w:date="2023-04-25T13:40:00Z">
              <w:r w:rsidR="00B1715C" w:rsidRPr="00930C67">
                <w:rPr>
                  <w:rStyle w:val="normaltextrun"/>
                  <w:rFonts w:ascii="Roboto" w:hAnsi="Roboto"/>
                  <w:sz w:val="18"/>
                  <w:szCs w:val="18"/>
                </w:rPr>
                <w:t xml:space="preserve"> Development Coordination Office</w:t>
              </w:r>
            </w:ins>
          </w:p>
        </w:tc>
      </w:tr>
      <w:tr w:rsidR="00C971BE" w14:paraId="274DFC2C" w14:textId="77777777" w:rsidTr="002E4F2B">
        <w:trPr>
          <w:gridAfter w:val="1"/>
          <w:wAfter w:w="131" w:type="dxa"/>
        </w:trPr>
        <w:tc>
          <w:tcPr>
            <w:tcW w:w="3024" w:type="dxa"/>
            <w:gridSpan w:val="2"/>
          </w:tcPr>
          <w:p w14:paraId="07A79523" w14:textId="78A51FF0" w:rsidR="00C53243" w:rsidRPr="00732732" w:rsidRDefault="00C53243">
            <w:pPr>
              <w:rPr>
                <w:rFonts w:ascii="Roboto" w:hAnsi="Roboto"/>
                <w:sz w:val="18"/>
                <w:szCs w:val="18"/>
              </w:rPr>
            </w:pPr>
            <w:r w:rsidRPr="0C31216A">
              <w:rPr>
                <w:rFonts w:ascii="Roboto" w:hAnsi="Roboto" w:cs="Calibri"/>
                <w:sz w:val="18"/>
                <w:szCs w:val="18"/>
              </w:rPr>
              <w:t xml:space="preserve">3.4.3 </w:t>
            </w:r>
            <w:del w:id="1928" w:author="Author" w:date="2023-04-25T16:47:00Z">
              <w:r w:rsidRPr="001651A2" w:rsidDel="001651A2">
                <w:fldChar w:fldCharType="begin"/>
              </w:r>
              <w:r w:rsidRPr="001651A2" w:rsidDel="001651A2">
                <w:delInstrText>HYPERLINK "https://www.un.org/en/content/disabilitystrategy/" \h</w:delInstrText>
              </w:r>
              <w:r w:rsidRPr="001651A2" w:rsidDel="001651A2">
                <w:fldChar w:fldCharType="separate"/>
              </w:r>
              <w:r w:rsidRPr="001651A2" w:rsidDel="001651A2">
                <w:rPr>
                  <w:rPrChange w:id="1929" w:author="Author" w:date="2023-04-25T16:51:00Z">
                    <w:rPr>
                      <w:rStyle w:val="Hyperlink"/>
                      <w:rFonts w:ascii="Roboto" w:hAnsi="Roboto" w:cs="Calibri"/>
                      <w:b/>
                      <w:bCs/>
                      <w:sz w:val="18"/>
                      <w:szCs w:val="18"/>
                    </w:rPr>
                  </w:rPrChange>
                </w:rPr>
                <w:delText>UN Disability Inclusion Strategy</w:delText>
              </w:r>
              <w:r w:rsidRPr="001651A2" w:rsidDel="001651A2">
                <w:rPr>
                  <w:rStyle w:val="Hyperlink"/>
                  <w:rFonts w:ascii="Roboto" w:hAnsi="Roboto" w:cs="Calibri"/>
                  <w:sz w:val="18"/>
                  <w:szCs w:val="18"/>
                  <w:rPrChange w:id="1930" w:author="Author" w:date="2023-04-25T16:51:00Z">
                    <w:rPr>
                      <w:rStyle w:val="Hyperlink"/>
                      <w:rFonts w:ascii="Roboto" w:hAnsi="Roboto" w:cs="Calibri"/>
                      <w:b/>
                      <w:bCs/>
                      <w:sz w:val="18"/>
                      <w:szCs w:val="18"/>
                    </w:rPr>
                  </w:rPrChange>
                </w:rPr>
                <w:fldChar w:fldCharType="end"/>
              </w:r>
            </w:del>
            <w:ins w:id="1931" w:author="Author" w:date="2023-04-25T16:49:00Z">
              <w:r w:rsidR="001651A2" w:rsidRPr="001651A2">
                <w:rPr>
                  <w:rStyle w:val="Hyperlink"/>
                  <w:rFonts w:ascii="Roboto" w:hAnsi="Roboto" w:cs="Calibri"/>
                  <w:sz w:val="18"/>
                  <w:szCs w:val="18"/>
                  <w:rPrChange w:id="1932" w:author="Author" w:date="2023-04-25T16:51:00Z">
                    <w:rPr>
                      <w:rStyle w:val="Hyperlink"/>
                      <w:rFonts w:ascii="Roboto" w:hAnsi="Roboto" w:cs="Calibri"/>
                      <w:b/>
                      <w:bCs/>
                      <w:sz w:val="18"/>
                      <w:szCs w:val="18"/>
                    </w:rPr>
                  </w:rPrChange>
                </w:rPr>
                <w:t>United Nations</w:t>
              </w:r>
            </w:ins>
            <w:ins w:id="1933" w:author="Author" w:date="2023-04-25T16:47:00Z">
              <w:r w:rsidR="001651A2" w:rsidRPr="001651A2">
                <w:rPr>
                  <w:rPrChange w:id="1934" w:author="Author" w:date="2023-04-25T16:51:00Z">
                    <w:rPr>
                      <w:rStyle w:val="Hyperlink"/>
                      <w:rFonts w:ascii="Roboto" w:hAnsi="Roboto" w:cs="Calibri"/>
                      <w:b/>
                      <w:bCs/>
                      <w:sz w:val="18"/>
                      <w:szCs w:val="18"/>
                    </w:rPr>
                  </w:rPrChange>
                </w:rPr>
                <w:t xml:space="preserve"> Disability Inclusion Strategy</w:t>
              </w:r>
            </w:ins>
            <w:del w:id="1935" w:author="Author" w:date="2023-04-25T16:49:00Z">
              <w:r w:rsidRPr="001651A2" w:rsidDel="001651A2">
                <w:rPr>
                  <w:rFonts w:ascii="Roboto" w:hAnsi="Roboto" w:cs="Calibri"/>
                  <w:sz w:val="18"/>
                  <w:szCs w:val="18"/>
                  <w:rPrChange w:id="1936" w:author="Author" w:date="2023-04-25T16:51:00Z">
                    <w:rPr>
                      <w:rFonts w:ascii="Roboto" w:hAnsi="Roboto" w:cs="Calibri"/>
                      <w:b/>
                      <w:bCs/>
                      <w:sz w:val="18"/>
                      <w:szCs w:val="18"/>
                    </w:rPr>
                  </w:rPrChange>
                </w:rPr>
                <w:delText xml:space="preserve"> (UNDIS)</w:delText>
              </w:r>
            </w:del>
            <w:r w:rsidRPr="001651A2">
              <w:rPr>
                <w:rFonts w:ascii="Roboto" w:hAnsi="Roboto" w:cs="Calibri"/>
                <w:sz w:val="18"/>
                <w:szCs w:val="18"/>
                <w:rPrChange w:id="1937" w:author="Author" w:date="2023-04-25T16:51:00Z">
                  <w:rPr>
                    <w:rFonts w:ascii="Roboto" w:hAnsi="Roboto" w:cs="Calibri"/>
                    <w:b/>
                    <w:bCs/>
                    <w:sz w:val="18"/>
                    <w:szCs w:val="18"/>
                  </w:rPr>
                </w:rPrChange>
              </w:rPr>
              <w:t xml:space="preserve"> implemented</w:t>
            </w:r>
          </w:p>
        </w:tc>
        <w:tc>
          <w:tcPr>
            <w:tcW w:w="6503" w:type="dxa"/>
            <w:tcBorders>
              <w:right w:val="nil"/>
            </w:tcBorders>
          </w:tcPr>
          <w:p w14:paraId="4311057B" w14:textId="600CED69" w:rsidR="00C53243" w:rsidRPr="00732732" w:rsidRDefault="00C53243">
            <w:pPr>
              <w:pStyle w:val="Default"/>
              <w:rPr>
                <w:rFonts w:ascii="Roboto" w:hAnsi="Roboto"/>
                <w:color w:val="auto"/>
                <w:sz w:val="18"/>
                <w:szCs w:val="18"/>
              </w:rPr>
            </w:pPr>
            <w:del w:id="1938" w:author="Author" w:date="2023-04-25T14:30:00Z">
              <w:r w:rsidRPr="57DF8D75" w:rsidDel="00A476FF">
                <w:rPr>
                  <w:rFonts w:ascii="Roboto" w:hAnsi="Roboto" w:cstheme="majorBidi"/>
                  <w:color w:val="auto"/>
                  <w:sz w:val="18"/>
                  <w:szCs w:val="18"/>
                </w:rPr>
                <w:delText>%</w:delText>
              </w:r>
            </w:del>
            <w:ins w:id="1939" w:author="Author" w:date="2023-04-25T14:30:00Z">
              <w:r w:rsidR="00A476FF">
                <w:rPr>
                  <w:rFonts w:ascii="Roboto" w:hAnsi="Roboto" w:cstheme="majorHAnsi"/>
                  <w:color w:val="7F7F7F" w:themeColor="text1" w:themeTint="80"/>
                  <w:sz w:val="18"/>
                  <w:szCs w:val="18"/>
                </w:rPr>
                <w:t xml:space="preserve"> Percentage</w:t>
              </w:r>
            </w:ins>
            <w:r w:rsidRPr="57DF8D75">
              <w:rPr>
                <w:rFonts w:ascii="Roboto" w:hAnsi="Roboto" w:cstheme="majorBidi"/>
                <w:color w:val="auto"/>
                <w:sz w:val="18"/>
                <w:szCs w:val="18"/>
              </w:rPr>
              <w:t xml:space="preserve"> of</w:t>
            </w:r>
            <w:ins w:id="1940" w:author="Author" w:date="2023-04-25T16:51:00Z">
              <w:r w:rsidR="001651A2">
                <w:rPr>
                  <w:rFonts w:ascii="Roboto" w:hAnsi="Roboto" w:cstheme="majorBidi"/>
                  <w:color w:val="auto"/>
                  <w:sz w:val="18"/>
                  <w:szCs w:val="18"/>
                </w:rPr>
                <w:t xml:space="preserve"> </w:t>
              </w:r>
              <w:r w:rsidR="001651A2" w:rsidRPr="001651A2">
                <w:rPr>
                  <w:rFonts w:ascii="Roboto" w:hAnsi="Roboto" w:cstheme="majorBidi"/>
                  <w:color w:val="auto"/>
                  <w:sz w:val="18"/>
                  <w:szCs w:val="18"/>
                </w:rPr>
                <w:t>United Nations Disability Inclusion Strategy</w:t>
              </w:r>
            </w:ins>
            <w:r w:rsidRPr="57DF8D75">
              <w:rPr>
                <w:rFonts w:ascii="Roboto" w:hAnsi="Roboto" w:cstheme="majorBidi"/>
                <w:color w:val="auto"/>
                <w:sz w:val="18"/>
                <w:szCs w:val="18"/>
              </w:rPr>
              <w:t xml:space="preserve"> </w:t>
            </w:r>
            <w:del w:id="1941" w:author="Author" w:date="2023-04-25T16:51:00Z">
              <w:r w:rsidRPr="00BB2B2F" w:rsidDel="001651A2">
                <w:rPr>
                  <w:rFonts w:ascii="Roboto" w:hAnsi="Roboto"/>
                  <w:sz w:val="18"/>
                  <w:szCs w:val="18"/>
                </w:rPr>
                <w:delText>UNDIS</w:delText>
              </w:r>
            </w:del>
            <w:r w:rsidRPr="00BB2B2F">
              <w:rPr>
                <w:rFonts w:ascii="Roboto" w:hAnsi="Roboto"/>
                <w:sz w:val="18"/>
                <w:szCs w:val="18"/>
              </w:rPr>
              <w:t xml:space="preserve"> </w:t>
            </w:r>
            <w:del w:id="1942" w:author="Author" w:date="2023-04-25T17:08:00Z">
              <w:r w:rsidRPr="57DF8D75" w:rsidDel="000A0DC7">
                <w:rPr>
                  <w:rFonts w:ascii="Roboto" w:hAnsi="Roboto"/>
                  <w:sz w:val="18"/>
                  <w:szCs w:val="18"/>
                </w:rPr>
                <w:delText>E</w:delText>
              </w:r>
            </w:del>
            <w:ins w:id="1943" w:author="Author" w:date="2023-04-25T17:08:00Z">
              <w:r w:rsidR="000A0DC7">
                <w:rPr>
                  <w:rFonts w:ascii="Roboto" w:hAnsi="Roboto"/>
                  <w:sz w:val="18"/>
                  <w:szCs w:val="18"/>
                </w:rPr>
                <w:t>e</w:t>
              </w:r>
            </w:ins>
            <w:r w:rsidRPr="57DF8D75">
              <w:rPr>
                <w:rFonts w:ascii="Roboto" w:hAnsi="Roboto"/>
                <w:sz w:val="18"/>
                <w:szCs w:val="18"/>
              </w:rPr>
              <w:t xml:space="preserve">ntity </w:t>
            </w:r>
            <w:del w:id="1944" w:author="Author" w:date="2023-04-25T17:08:00Z">
              <w:r w:rsidRPr="57DF8D75" w:rsidDel="000A0DC7">
                <w:rPr>
                  <w:rFonts w:ascii="Roboto" w:hAnsi="Roboto"/>
                  <w:sz w:val="18"/>
                  <w:szCs w:val="18"/>
                </w:rPr>
                <w:delText>A</w:delText>
              </w:r>
            </w:del>
            <w:ins w:id="1945" w:author="Author" w:date="2023-04-25T17:08:00Z">
              <w:r w:rsidR="000A0DC7">
                <w:rPr>
                  <w:rFonts w:ascii="Roboto" w:hAnsi="Roboto"/>
                  <w:sz w:val="18"/>
                  <w:szCs w:val="18"/>
                </w:rPr>
                <w:t>a</w:t>
              </w:r>
            </w:ins>
            <w:r w:rsidRPr="57DF8D75">
              <w:rPr>
                <w:rFonts w:ascii="Roboto" w:hAnsi="Roboto"/>
                <w:sz w:val="18"/>
                <w:szCs w:val="18"/>
              </w:rPr>
              <w:t xml:space="preserve">ccountability </w:t>
            </w:r>
            <w:del w:id="1946" w:author="Author" w:date="2023-04-25T17:08:00Z">
              <w:r w:rsidRPr="57DF8D75" w:rsidDel="000A0DC7">
                <w:rPr>
                  <w:rFonts w:ascii="Roboto" w:hAnsi="Roboto"/>
                  <w:sz w:val="18"/>
                  <w:szCs w:val="18"/>
                </w:rPr>
                <w:delText>F</w:delText>
              </w:r>
            </w:del>
            <w:ins w:id="1947" w:author="Author" w:date="2023-04-25T17:08:00Z">
              <w:r w:rsidR="000A0DC7">
                <w:rPr>
                  <w:rFonts w:ascii="Roboto" w:hAnsi="Roboto"/>
                  <w:sz w:val="18"/>
                  <w:szCs w:val="18"/>
                </w:rPr>
                <w:t>f</w:t>
              </w:r>
            </w:ins>
            <w:r w:rsidRPr="57DF8D75">
              <w:rPr>
                <w:rFonts w:ascii="Roboto" w:hAnsi="Roboto"/>
                <w:sz w:val="18"/>
                <w:szCs w:val="18"/>
              </w:rPr>
              <w:t xml:space="preserve">ramework </w:t>
            </w:r>
            <w:r w:rsidRPr="00BB2B2F">
              <w:rPr>
                <w:rFonts w:ascii="Roboto" w:hAnsi="Roboto"/>
                <w:sz w:val="18"/>
                <w:szCs w:val="18"/>
              </w:rPr>
              <w:t xml:space="preserve">indicators </w:t>
            </w:r>
            <w:del w:id="1948" w:author="Author" w:date="2023-04-25T16:52:00Z">
              <w:r w:rsidRPr="001651A2" w:rsidDel="001651A2">
                <w:rPr>
                  <w:rFonts w:ascii="Roboto" w:hAnsi="Roboto"/>
                  <w:sz w:val="18"/>
                  <w:szCs w:val="18"/>
                </w:rPr>
                <w:delText>that</w:delText>
              </w:r>
            </w:del>
            <w:ins w:id="1949" w:author="Author" w:date="2023-04-25T16:52:00Z">
              <w:r w:rsidR="001651A2" w:rsidRPr="001651A2">
                <w:rPr>
                  <w:rFonts w:ascii="Roboto" w:hAnsi="Roboto"/>
                  <w:sz w:val="18"/>
                  <w:szCs w:val="18"/>
                </w:rPr>
                <w:t>f</w:t>
              </w:r>
              <w:r w:rsidR="001651A2" w:rsidRPr="001651A2">
                <w:rPr>
                  <w:sz w:val="18"/>
                  <w:szCs w:val="18"/>
                  <w:rPrChange w:id="1950" w:author="Author" w:date="2023-04-25T16:52:00Z">
                    <w:rPr/>
                  </w:rPrChange>
                </w:rPr>
                <w:t>or which</w:t>
              </w:r>
            </w:ins>
            <w:del w:id="1951" w:author="Author" w:date="2023-04-25T17:07:00Z">
              <w:r w:rsidRPr="00BB2B2F" w:rsidDel="000A0DC7">
                <w:rPr>
                  <w:rFonts w:ascii="Roboto" w:hAnsi="Roboto"/>
                  <w:sz w:val="18"/>
                  <w:szCs w:val="18"/>
                </w:rPr>
                <w:delText xml:space="preserve"> </w:delText>
              </w:r>
            </w:del>
            <w:ins w:id="1952" w:author="Author" w:date="2023-04-25T16:52:00Z">
              <w:r w:rsidR="001651A2" w:rsidRPr="5567173F">
                <w:rPr>
                  <w:rFonts w:ascii="Roboto" w:hAnsi="Roboto" w:cstheme="majorBidi"/>
                  <w:sz w:val="18"/>
                  <w:szCs w:val="18"/>
                </w:rPr>
                <w:t xml:space="preserve"> </w:t>
              </w:r>
              <w:r w:rsidR="001651A2" w:rsidRPr="001651A2">
                <w:rPr>
                  <w:rFonts w:ascii="Roboto" w:hAnsi="Roboto" w:cstheme="majorBidi"/>
                  <w:sz w:val="18"/>
                  <w:szCs w:val="18"/>
                </w:rPr>
                <w:t>t</w:t>
              </w:r>
              <w:r w:rsidR="001651A2" w:rsidRPr="001651A2">
                <w:rPr>
                  <w:rFonts w:cstheme="majorBidi"/>
                  <w:sz w:val="18"/>
                  <w:szCs w:val="18"/>
                  <w:rPrChange w:id="1953" w:author="Author" w:date="2023-04-25T16:52:00Z">
                    <w:rPr>
                      <w:rFonts w:cstheme="majorBidi"/>
                    </w:rPr>
                  </w:rPrChange>
                </w:rPr>
                <w:t>he</w:t>
              </w:r>
              <w:r w:rsidR="001651A2">
                <w:rPr>
                  <w:rFonts w:cstheme="majorBidi"/>
                </w:rPr>
                <w:t xml:space="preserve"> </w:t>
              </w:r>
              <w:r w:rsidR="001651A2" w:rsidRPr="00930C67">
                <w:rPr>
                  <w:rStyle w:val="normaltextrun"/>
                  <w:rFonts w:ascii="Roboto" w:hAnsi="Roboto"/>
                  <w:sz w:val="18"/>
                  <w:szCs w:val="18"/>
                </w:rPr>
                <w:t>Development Coordination Office</w:t>
              </w:r>
              <w:r w:rsidR="001651A2" w:rsidRPr="00BB2B2F" w:rsidDel="001651A2">
                <w:rPr>
                  <w:rFonts w:ascii="Roboto" w:hAnsi="Roboto"/>
                  <w:sz w:val="18"/>
                  <w:szCs w:val="18"/>
                </w:rPr>
                <w:t xml:space="preserve"> </w:t>
              </w:r>
            </w:ins>
            <w:del w:id="1954" w:author="Author" w:date="2023-04-25T16:51:00Z">
              <w:r w:rsidRPr="00BB2B2F" w:rsidDel="001651A2">
                <w:rPr>
                  <w:rFonts w:ascii="Roboto" w:hAnsi="Roboto"/>
                  <w:sz w:val="18"/>
                  <w:szCs w:val="18"/>
                </w:rPr>
                <w:delText>DCO</w:delText>
              </w:r>
            </w:del>
            <w:r w:rsidRPr="00BB2B2F">
              <w:rPr>
                <w:rFonts w:ascii="Roboto" w:hAnsi="Roboto"/>
                <w:sz w:val="18"/>
                <w:szCs w:val="18"/>
              </w:rPr>
              <w:t xml:space="preserve"> meets or exceeds</w:t>
            </w:r>
            <w:ins w:id="1955" w:author="Author" w:date="2023-04-25T16:52:00Z">
              <w:r w:rsidR="001651A2">
                <w:rPr>
                  <w:rFonts w:ascii="Roboto" w:hAnsi="Roboto"/>
                  <w:sz w:val="18"/>
                  <w:szCs w:val="18"/>
                </w:rPr>
                <w:t xml:space="preserve"> </w:t>
              </w:r>
              <w:r w:rsidR="001651A2" w:rsidRPr="001651A2">
                <w:rPr>
                  <w:sz w:val="18"/>
                  <w:szCs w:val="18"/>
                  <w:rPrChange w:id="1956" w:author="Author" w:date="2023-04-25T16:52:00Z">
                    <w:rPr/>
                  </w:rPrChange>
                </w:rPr>
                <w:t>targets</w:t>
              </w:r>
            </w:ins>
            <w:del w:id="1957" w:author="Author" w:date="2023-04-25T16:51:00Z">
              <w:r w:rsidRPr="001651A2" w:rsidDel="001651A2">
                <w:rPr>
                  <w:rFonts w:eastAsia="Times New Roman"/>
                  <w:color w:val="C00000"/>
                  <w:sz w:val="18"/>
                  <w:szCs w:val="18"/>
                  <w:rPrChange w:id="1958" w:author="Author" w:date="2023-04-25T16:52:00Z">
                    <w:rPr>
                      <w:rFonts w:eastAsia="Times New Roman"/>
                      <w:color w:val="C00000"/>
                      <w:sz w:val="22"/>
                      <w:szCs w:val="22"/>
                    </w:rPr>
                  </w:rPrChange>
                </w:rPr>
                <w:delText>.</w:delText>
              </w:r>
            </w:del>
            <w:r>
              <w:rPr>
                <w:rFonts w:eastAsia="Times New Roman"/>
                <w:color w:val="C00000"/>
                <w:sz w:val="22"/>
                <w:szCs w:val="22"/>
              </w:rPr>
              <w:t> </w:t>
            </w:r>
          </w:p>
        </w:tc>
        <w:tc>
          <w:tcPr>
            <w:tcW w:w="1769" w:type="dxa"/>
            <w:gridSpan w:val="2"/>
            <w:tcBorders>
              <w:left w:val="nil"/>
              <w:right w:val="nil"/>
            </w:tcBorders>
          </w:tcPr>
          <w:p w14:paraId="7F0C0823"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sidRPr="00732732">
              <w:rPr>
                <w:rStyle w:val="normaltextrun"/>
                <w:rFonts w:ascii="Roboto" w:hAnsi="Roboto"/>
                <w:sz w:val="18"/>
                <w:szCs w:val="18"/>
              </w:rPr>
              <w:t>58%</w:t>
            </w:r>
          </w:p>
          <w:p w14:paraId="0BA1195C"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sidRPr="00732732">
              <w:rPr>
                <w:rStyle w:val="normaltextrun"/>
                <w:rFonts w:ascii="Roboto" w:hAnsi="Roboto"/>
                <w:sz w:val="18"/>
                <w:szCs w:val="18"/>
              </w:rPr>
              <w:t>(2021)</w:t>
            </w:r>
          </w:p>
        </w:tc>
        <w:tc>
          <w:tcPr>
            <w:tcW w:w="1449" w:type="dxa"/>
            <w:gridSpan w:val="2"/>
            <w:tcBorders>
              <w:left w:val="nil"/>
            </w:tcBorders>
          </w:tcPr>
          <w:p w14:paraId="3E568E9A" w14:textId="77777777"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sidRPr="57DF8D75">
              <w:rPr>
                <w:rStyle w:val="normaltextrun"/>
                <w:rFonts w:ascii="Roboto" w:hAnsi="Roboto"/>
                <w:sz w:val="18"/>
                <w:szCs w:val="18"/>
              </w:rPr>
              <w:t>90</w:t>
            </w:r>
            <w:r w:rsidRPr="00732732">
              <w:rPr>
                <w:rStyle w:val="normaltextrun"/>
                <w:rFonts w:ascii="Roboto" w:hAnsi="Roboto"/>
                <w:sz w:val="18"/>
                <w:szCs w:val="18"/>
              </w:rPr>
              <w:t>%</w:t>
            </w:r>
          </w:p>
        </w:tc>
        <w:tc>
          <w:tcPr>
            <w:tcW w:w="994" w:type="dxa"/>
            <w:gridSpan w:val="2"/>
            <w:tcBorders>
              <w:left w:val="nil"/>
            </w:tcBorders>
          </w:tcPr>
          <w:p w14:paraId="19A97BEB" w14:textId="46FC9FE8" w:rsidR="00C53243" w:rsidRPr="00732732" w:rsidRDefault="00C53243">
            <w:pPr>
              <w:pStyle w:val="paragraph"/>
              <w:spacing w:before="0" w:beforeAutospacing="0" w:after="0" w:afterAutospacing="0"/>
              <w:jc w:val="center"/>
              <w:textAlignment w:val="baseline"/>
              <w:rPr>
                <w:rStyle w:val="normaltextrun"/>
                <w:rFonts w:ascii="Roboto" w:hAnsi="Roboto"/>
                <w:sz w:val="18"/>
                <w:szCs w:val="18"/>
              </w:rPr>
            </w:pPr>
            <w:r w:rsidRPr="00DD27BC">
              <w:rPr>
                <w:rStyle w:val="normaltextrun"/>
                <w:rFonts w:ascii="Roboto" w:hAnsi="Roboto"/>
                <w:sz w:val="18"/>
                <w:szCs w:val="18"/>
              </w:rPr>
              <w:t>67%</w:t>
            </w:r>
          </w:p>
        </w:tc>
        <w:tc>
          <w:tcPr>
            <w:tcW w:w="1053" w:type="dxa"/>
            <w:gridSpan w:val="2"/>
            <w:tcBorders>
              <w:left w:val="nil"/>
            </w:tcBorders>
          </w:tcPr>
          <w:p w14:paraId="1603B546" w14:textId="48D98C12" w:rsidR="00C53243" w:rsidRDefault="00C53243">
            <w:pPr>
              <w:pStyle w:val="paragraph"/>
              <w:spacing w:before="0" w:beforeAutospacing="0" w:after="0" w:afterAutospacing="0"/>
              <w:jc w:val="center"/>
              <w:textAlignment w:val="baseline"/>
              <w:rPr>
                <w:rStyle w:val="normaltextrun"/>
                <w:rFonts w:ascii="Roboto" w:hAnsi="Roboto"/>
                <w:sz w:val="18"/>
                <w:szCs w:val="18"/>
              </w:rPr>
            </w:pPr>
            <w:del w:id="1959" w:author="Author" w:date="2023-04-25T13:40:00Z">
              <w:r w:rsidDel="00B1715C">
                <w:rPr>
                  <w:rStyle w:val="normaltextrun"/>
                  <w:rFonts w:ascii="Roboto" w:hAnsi="Roboto"/>
                  <w:sz w:val="18"/>
                  <w:szCs w:val="18"/>
                </w:rPr>
                <w:delText>DCO</w:delText>
              </w:r>
            </w:del>
            <w:ins w:id="1960" w:author="Author" w:date="2023-04-25T13:40:00Z">
              <w:r w:rsidR="00B1715C" w:rsidRPr="00930C67">
                <w:rPr>
                  <w:rStyle w:val="normaltextrun"/>
                  <w:rFonts w:ascii="Roboto" w:hAnsi="Roboto"/>
                  <w:sz w:val="18"/>
                  <w:szCs w:val="18"/>
                </w:rPr>
                <w:t xml:space="preserve"> Development Coordination Office</w:t>
              </w:r>
            </w:ins>
          </w:p>
        </w:tc>
      </w:tr>
    </w:tbl>
    <w:p w14:paraId="45666F0D" w14:textId="77777777" w:rsidR="00C53243" w:rsidRDefault="00C53243" w:rsidP="00C53243"/>
    <w:p w14:paraId="181B1520" w14:textId="77777777" w:rsidR="0083113E" w:rsidRPr="002D3009" w:rsidRDefault="0083113E" w:rsidP="00470990">
      <w:pPr>
        <w:rPr>
          <w:rFonts w:cstheme="minorHAnsi"/>
          <w:lang w:val="en-GB"/>
        </w:rPr>
      </w:pPr>
    </w:p>
    <w:sectPr w:rsidR="0083113E" w:rsidRPr="002D3009" w:rsidSect="002E4F2B">
      <w:headerReference w:type="default" r:id="rId15"/>
      <w:footerReference w:type="default" r:id="rId16"/>
      <w:pgSz w:w="15840" w:h="12240" w:orient="landscape"/>
      <w:pgMar w:top="900" w:right="1267" w:bottom="994" w:left="446" w:header="72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date="2023-04-27T23:17:00Z" w:initials="ALK">
    <w:p w14:paraId="1338967F" w14:textId="4997F971" w:rsidR="005C1676" w:rsidRDefault="005C1676">
      <w:pPr>
        <w:pStyle w:val="CommentText"/>
      </w:pPr>
      <w:r>
        <w:rPr>
          <w:rStyle w:val="CommentReference"/>
        </w:rPr>
        <w:annotationRef/>
      </w:r>
      <w:r>
        <w:t xml:space="preserve">Edited text, annex II only: Anne-Laure Kelly/ </w:t>
      </w:r>
      <w:hyperlink r:id="rId1" w:history="1">
        <w:r w:rsidRPr="00042B3D">
          <w:rPr>
            <w:rStyle w:val="Hyperlink"/>
          </w:rPr>
          <w:t>kelly1@un.org</w:t>
        </w:r>
      </w:hyperlink>
    </w:p>
    <w:p w14:paraId="3CD5C174" w14:textId="77777777" w:rsidR="005C1676" w:rsidRDefault="005C1676">
      <w:pPr>
        <w:pStyle w:val="CommentText"/>
      </w:pPr>
    </w:p>
    <w:p w14:paraId="6A1E7A96" w14:textId="77777777" w:rsidR="005C1676" w:rsidRDefault="005C1676">
      <w:pPr>
        <w:pStyle w:val="CommentText"/>
      </w:pPr>
      <w:r>
        <w:t>Report and annex I edited by Pippa Burgess-Arcos</w:t>
      </w:r>
    </w:p>
    <w:p w14:paraId="2BF9381A" w14:textId="77777777" w:rsidR="00AC6B14" w:rsidRDefault="00AC6B14">
      <w:pPr>
        <w:pStyle w:val="CommentText"/>
      </w:pPr>
    </w:p>
    <w:p w14:paraId="4623B705" w14:textId="77777777" w:rsidR="00AC6B14" w:rsidRDefault="00AC6B14">
      <w:pPr>
        <w:pStyle w:val="CommentText"/>
      </w:pPr>
      <w:r>
        <w:t>Queries pending, please HAT</w:t>
      </w:r>
    </w:p>
    <w:p w14:paraId="66432B35" w14:textId="77777777" w:rsidR="001F649D" w:rsidRDefault="001F649D">
      <w:pPr>
        <w:pStyle w:val="CommentText"/>
      </w:pPr>
    </w:p>
    <w:p w14:paraId="6F1A9B98" w14:textId="1656EAED" w:rsidR="001F649D" w:rsidRDefault="001F649D">
      <w:pPr>
        <w:pStyle w:val="CommentText"/>
      </w:pPr>
      <w:r>
        <w:t xml:space="preserve">NB: </w:t>
      </w:r>
      <w:r w:rsidRPr="001F649D">
        <w:t>Per DMS: Annex 2 was done as /1. Rest of the report was processed under parent. Please incorporate Annex II into main report body</w:t>
      </w:r>
    </w:p>
  </w:comment>
  <w:comment w:id="123" w:author="Author" w:date="2023-04-25T12:52:00Z" w:initials="ALK">
    <w:p w14:paraId="26E7847C" w14:textId="3A642F09" w:rsidR="008C29B6" w:rsidRDefault="008C29B6">
      <w:pPr>
        <w:pStyle w:val="CommentText"/>
      </w:pPr>
      <w:r>
        <w:rPr>
          <w:rStyle w:val="CommentReference"/>
        </w:rPr>
        <w:annotationRef/>
      </w:r>
      <w:r>
        <w:t>A/77/6 (Sect. 1)</w:t>
      </w:r>
    </w:p>
  </w:comment>
  <w:comment w:id="170" w:author="Author" w:date="2023-04-27T23:03:00Z" w:initials="ALK">
    <w:p w14:paraId="0F525844" w14:textId="08F2F45D" w:rsidR="000D1CBA" w:rsidRDefault="000D1CBA">
      <w:pPr>
        <w:pStyle w:val="CommentText"/>
      </w:pPr>
      <w:r>
        <w:rPr>
          <w:rStyle w:val="CommentReference"/>
        </w:rPr>
        <w:annotationRef/>
      </w:r>
      <w:r>
        <w:t>TR: CO clarifies that IMS is a module – lower-casing in line with references to same in QCPR report A/78/72</w:t>
      </w:r>
    </w:p>
  </w:comment>
  <w:comment w:id="177" w:author="Author" w:date="2023-04-25T12:59:00Z" w:initials="ALK">
    <w:p w14:paraId="1D58E8F7" w14:textId="7B2BA819" w:rsidR="008C29B6" w:rsidRDefault="008C29B6">
      <w:pPr>
        <w:pStyle w:val="CommentText"/>
      </w:pPr>
      <w:r>
        <w:rPr>
          <w:rStyle w:val="CommentReference"/>
        </w:rPr>
        <w:annotationRef/>
      </w:r>
      <w:hyperlink r:id="rId2" w:history="1">
        <w:r w:rsidRPr="00A34933">
          <w:rPr>
            <w:rStyle w:val="Hyperlink"/>
          </w:rPr>
          <w:t>https://conferences.unite.un.org/unterm/display/record/unhq/na/76c65133-95a7-4cdf-88c5-d2b6598029ea</w:t>
        </w:r>
      </w:hyperlink>
      <w:r>
        <w:t xml:space="preserve"> </w:t>
      </w:r>
    </w:p>
  </w:comment>
  <w:comment w:id="207" w:author="Author" w:date="2023-04-25T13:10:00Z" w:initials="ALK">
    <w:p w14:paraId="16521127" w14:textId="52080A7E" w:rsidR="00A2785A" w:rsidRDefault="00A2785A">
      <w:pPr>
        <w:pStyle w:val="CommentText"/>
      </w:pPr>
      <w:r>
        <w:rPr>
          <w:rStyle w:val="CommentReference"/>
        </w:rPr>
        <w:annotationRef/>
      </w:r>
      <w:r>
        <w:rPr>
          <w:rStyle w:val="CommentReference"/>
        </w:rPr>
        <w:annotationRef/>
      </w:r>
      <w:r>
        <w:t>TPUs please use regular bullets</w:t>
      </w:r>
    </w:p>
  </w:comment>
  <w:comment w:id="292" w:author="Author" w:date="2023-04-25T13:15:00Z" w:initials="ALK">
    <w:p w14:paraId="3ABDB7DB" w14:textId="77777777" w:rsidR="00EE3111" w:rsidRDefault="00EE3111">
      <w:pPr>
        <w:pStyle w:val="CommentText"/>
      </w:pPr>
      <w:r>
        <w:rPr>
          <w:rStyle w:val="CommentReference"/>
        </w:rPr>
        <w:annotationRef/>
      </w:r>
      <w:r>
        <w:t>TPus: stacked headings please</w:t>
      </w:r>
    </w:p>
    <w:p w14:paraId="78505DCE" w14:textId="77777777" w:rsidR="00EE3111" w:rsidRDefault="00EE3111">
      <w:pPr>
        <w:pStyle w:val="CommentText"/>
      </w:pPr>
    </w:p>
    <w:p w14:paraId="6273B826" w14:textId="025EB712" w:rsidR="00EE3111" w:rsidRDefault="00EE3111">
      <w:pPr>
        <w:pStyle w:val="CommentText"/>
      </w:pPr>
      <w:r>
        <w:t>Please see see E/2022/54 for model in terms of table formatting for annex II</w:t>
      </w:r>
      <w:r w:rsidR="0041514D">
        <w:t>, please expand last column of table to fit text</w:t>
      </w:r>
    </w:p>
  </w:comment>
  <w:comment w:id="374" w:author="Author" w:date="2023-04-25T13:18:00Z" w:initials="ALK">
    <w:p w14:paraId="703F4904" w14:textId="505F94ED" w:rsidR="00EE3111" w:rsidRDefault="00EE3111">
      <w:pPr>
        <w:pStyle w:val="CommentText"/>
      </w:pPr>
      <w:r>
        <w:rPr>
          <w:rStyle w:val="CommentReference"/>
        </w:rPr>
        <w:annotationRef/>
      </w:r>
      <w:r>
        <w:t>TPUs: change dashes to bullets please.</w:t>
      </w:r>
    </w:p>
  </w:comment>
  <w:comment w:id="375" w:author="Author" w:date="2023-04-25T13:25:00Z" w:initials="ALK">
    <w:p w14:paraId="644FC2A6" w14:textId="03BEDFD8" w:rsidR="00930C67" w:rsidRDefault="00930C67">
      <w:pPr>
        <w:pStyle w:val="CommentText"/>
      </w:pPr>
      <w:r>
        <w:rPr>
          <w:rStyle w:val="CommentReference"/>
        </w:rPr>
        <w:annotationRef/>
      </w:r>
      <w:r>
        <w:t>TPUs: E/2022/54 retained percentage signs in these columns. For comparability, please maintain</w:t>
      </w:r>
    </w:p>
  </w:comment>
  <w:comment w:id="376" w:author="Author" w:date="2023-04-25T13:26:00Z" w:initials="ALK">
    <w:p w14:paraId="5DEAB206" w14:textId="0B040376" w:rsidR="00930C67" w:rsidRDefault="00930C67">
      <w:pPr>
        <w:pStyle w:val="CommentText"/>
      </w:pPr>
      <w:r>
        <w:rPr>
          <w:rStyle w:val="CommentReference"/>
        </w:rPr>
        <w:annotationRef/>
      </w:r>
      <w:r w:rsidR="000D1CBA">
        <w:t>CO confirms that some targets and baselines have been revised compared with those given in E/2022/54</w:t>
      </w:r>
    </w:p>
  </w:comment>
  <w:comment w:id="436" w:author="Author" w:date="2023-04-25T13:33:00Z" w:initials="ALK">
    <w:p w14:paraId="42DDCD5A" w14:textId="2C637810" w:rsidR="00AE69F7" w:rsidRDefault="00AE69F7">
      <w:pPr>
        <w:pStyle w:val="CommentText"/>
      </w:pPr>
      <w:r>
        <w:rPr>
          <w:rStyle w:val="CommentReference"/>
        </w:rPr>
        <w:annotationRef/>
      </w:r>
      <w:r w:rsidR="000D1CBA">
        <w:t>CO confirms that text no longer reads:</w:t>
      </w:r>
      <w:r>
        <w:t xml:space="preserve"> “high” or “very high” in quality</w:t>
      </w:r>
      <w:r w:rsidR="000D1CBA">
        <w:t xml:space="preserve"> (unlike E/2022/54)</w:t>
      </w:r>
    </w:p>
  </w:comment>
  <w:comment w:id="492" w:author="Author" w:date="2023-04-25T13:56:00Z" w:initials="ALK">
    <w:p w14:paraId="721A560C" w14:textId="48DFEA97" w:rsidR="00F26A22" w:rsidRDefault="00F26A22">
      <w:pPr>
        <w:pStyle w:val="CommentText"/>
      </w:pPr>
      <w:r>
        <w:rPr>
          <w:rStyle w:val="CommentReference"/>
        </w:rPr>
        <w:annotationRef/>
      </w:r>
      <w:r>
        <w:t>Note change to a indicator, note moved to end of table for o</w:t>
      </w:r>
      <w:r w:rsidR="00481183">
        <w:t>utcome</w:t>
      </w:r>
      <w:r>
        <w:t xml:space="preserve"> 1</w:t>
      </w:r>
      <w:r w:rsidR="00481183">
        <w:t>.1</w:t>
      </w:r>
      <w:r>
        <w:t xml:space="preserve"> (see next page)</w:t>
      </w:r>
    </w:p>
  </w:comment>
  <w:comment w:id="542" w:author="Author" w:date="2023-04-25T13:59:00Z" w:initials="ALK">
    <w:p w14:paraId="3CFAF89B" w14:textId="77777777" w:rsidR="00481183" w:rsidRDefault="00481183" w:rsidP="00481183">
      <w:pPr>
        <w:pStyle w:val="CommentText"/>
      </w:pPr>
      <w:r>
        <w:rPr>
          <w:rStyle w:val="CommentReference"/>
        </w:rPr>
        <w:annotationRef/>
      </w:r>
      <w:r>
        <w:t>Res 76/4</w:t>
      </w:r>
    </w:p>
  </w:comment>
  <w:comment w:id="755" w:author="Author" w:date="2023-04-25T14:31:00Z" w:initials="ALK">
    <w:p w14:paraId="58479181" w14:textId="5DDB610B" w:rsidR="00A476FF" w:rsidRDefault="00A476FF">
      <w:pPr>
        <w:pStyle w:val="CommentText"/>
      </w:pPr>
      <w:r>
        <w:rPr>
          <w:rStyle w:val="CommentReference"/>
        </w:rPr>
        <w:annotationRef/>
      </w:r>
      <w:r w:rsidR="000D1CBA">
        <w:t xml:space="preserve">Per CO: </w:t>
      </w:r>
      <w:r w:rsidR="000D1CBA">
        <w:rPr>
          <w:rFonts w:ascii="Times New Roman" w:hAnsi="Times New Roman" w:cs="Times New Roman"/>
          <w:lang w:val="en-GB"/>
        </w:rPr>
        <w:t>entities that do not have offices in countries (See main part of report)</w:t>
      </w:r>
    </w:p>
  </w:comment>
  <w:comment w:id="849" w:author="Author" w:date="2023-04-25T14:44:00Z" w:initials="ALK">
    <w:p w14:paraId="14EA6FFD" w14:textId="77777777" w:rsidR="00481183" w:rsidRDefault="00481183">
      <w:pPr>
        <w:pStyle w:val="CommentText"/>
      </w:pPr>
      <w:r>
        <w:rPr>
          <w:rStyle w:val="CommentReference"/>
        </w:rPr>
        <w:annotationRef/>
      </w:r>
      <w:r>
        <w:t>TPUs please keep these 6 items aligned with the 6 categories</w:t>
      </w:r>
    </w:p>
    <w:p w14:paraId="7B7FD8C1" w14:textId="77777777" w:rsidR="00481183" w:rsidRDefault="00481183">
      <w:pPr>
        <w:pStyle w:val="CommentText"/>
      </w:pPr>
      <w:r>
        <w:t>ETPU: Convert to (a), (b) etc</w:t>
      </w:r>
    </w:p>
    <w:p w14:paraId="34064B3E" w14:textId="77777777" w:rsidR="00481183" w:rsidRDefault="00481183">
      <w:pPr>
        <w:pStyle w:val="CommentText"/>
      </w:pPr>
    </w:p>
    <w:p w14:paraId="4B08520B" w14:textId="1160CF07" w:rsidR="00481183" w:rsidRDefault="00481183">
      <w:pPr>
        <w:pStyle w:val="CommentText"/>
      </w:pPr>
      <w:r>
        <w:t>Please note footnotes converted to notes below table for outcome 2.1</w:t>
      </w:r>
    </w:p>
  </w:comment>
  <w:comment w:id="940" w:author="Author" w:date="2023-04-25T17:12:00Z" w:initials="ALK">
    <w:p w14:paraId="2F985623" w14:textId="5791F0CF" w:rsidR="000A0DC7" w:rsidRDefault="000A0DC7">
      <w:pPr>
        <w:pStyle w:val="CommentText"/>
      </w:pPr>
      <w:r>
        <w:rPr>
          <w:rStyle w:val="CommentReference"/>
        </w:rPr>
        <w:annotationRef/>
      </w:r>
      <w:hyperlink r:id="rId3" w:history="1">
        <w:r w:rsidRPr="00A34933">
          <w:rPr>
            <w:rStyle w:val="Hyperlink"/>
          </w:rPr>
          <w:t>https://unsdg.un.org/sites/default/files/2022-11/Final%20-%20UNSDG%20Guidance%20Note%20on%20a%20New%20Generation%20of%20Joint%20Programmes.pdf</w:t>
        </w:r>
      </w:hyperlink>
      <w:r>
        <w:t xml:space="preserve"> </w:t>
      </w:r>
    </w:p>
  </w:comment>
  <w:comment w:id="1000" w:author="Author" w:date="2023-04-25T17:43:00Z" w:initials="ALK">
    <w:p w14:paraId="429FD501" w14:textId="76D78979" w:rsidR="00CF67FE" w:rsidRDefault="00CF67FE">
      <w:pPr>
        <w:pStyle w:val="CommentText"/>
      </w:pPr>
      <w:r>
        <w:rPr>
          <w:rStyle w:val="CommentReference"/>
        </w:rPr>
        <w:annotationRef/>
      </w:r>
      <w:r w:rsidR="000D1CBA">
        <w:rPr>
          <w:rStyle w:val="CommentReference"/>
        </w:rPr>
        <w:t>wording clarified by CO</w:t>
      </w:r>
    </w:p>
  </w:comment>
  <w:comment w:id="1011" w:author="Author" w:date="2023-04-25T17:45:00Z" w:initials="ALK">
    <w:p w14:paraId="3E217F78" w14:textId="0469112D" w:rsidR="00CF67FE" w:rsidRDefault="00CF67FE">
      <w:pPr>
        <w:pStyle w:val="CommentText"/>
      </w:pPr>
      <w:r>
        <w:rPr>
          <w:rStyle w:val="CommentReference"/>
        </w:rPr>
        <w:annotationRef/>
      </w:r>
      <w:r>
        <w:t>E/2022/54</w:t>
      </w:r>
    </w:p>
  </w:comment>
  <w:comment w:id="1015" w:author="Author" w:date="2023-04-25T17:56:00Z" w:initials="ALK">
    <w:p w14:paraId="141EB42F" w14:textId="0E511F52" w:rsidR="006A3F0A" w:rsidRDefault="006A3F0A">
      <w:pPr>
        <w:pStyle w:val="CommentText"/>
      </w:pPr>
      <w:r>
        <w:rPr>
          <w:rStyle w:val="CommentReference"/>
        </w:rPr>
        <w:annotationRef/>
      </w:r>
      <w:hyperlink r:id="rId4" w:history="1">
        <w:r w:rsidRPr="00A34933">
          <w:rPr>
            <w:rStyle w:val="Hyperlink"/>
          </w:rPr>
          <w:t>https://undp-ric.medium.com/working-on-the-engine-using-portfolio-sensemaking-to-accelerate-learning-b7275accf419</w:t>
        </w:r>
      </w:hyperlink>
      <w:r>
        <w:t xml:space="preserve"> </w:t>
      </w:r>
    </w:p>
  </w:comment>
  <w:comment w:id="1126" w:author="Author" w:date="2023-04-25T16:00:00Z" w:initials="ALK">
    <w:p w14:paraId="226D9630" w14:textId="7B0CB209" w:rsidR="0014203F" w:rsidRDefault="0014203F">
      <w:pPr>
        <w:pStyle w:val="CommentText"/>
      </w:pPr>
      <w:r>
        <w:rPr>
          <w:rStyle w:val="CommentReference"/>
        </w:rPr>
        <w:annotationRef/>
      </w:r>
      <w:r>
        <w:t>Note change of indicator, note below outcome 2.2 table</w:t>
      </w:r>
    </w:p>
  </w:comment>
  <w:comment w:id="1225" w:author="Author" w:date="2023-04-27T23:10:00Z" w:initials="ALK">
    <w:p w14:paraId="420F245A" w14:textId="2845E6F2" w:rsidR="000D1CBA" w:rsidRDefault="000D1CBA">
      <w:pPr>
        <w:pStyle w:val="CommentText"/>
      </w:pPr>
      <w:r>
        <w:rPr>
          <w:rStyle w:val="CommentReference"/>
        </w:rPr>
        <w:annotationRef/>
      </w:r>
      <w:r>
        <w:t>Meaning confirmed by CO</w:t>
      </w:r>
    </w:p>
  </w:comment>
  <w:comment w:id="1372" w:author="Author" w:date="2023-04-27T23:10:00Z" w:initials="ALK">
    <w:p w14:paraId="27868272" w14:textId="31562C90" w:rsidR="000D1CBA" w:rsidRDefault="000D1CBA">
      <w:pPr>
        <w:pStyle w:val="CommentText"/>
      </w:pPr>
      <w:r>
        <w:rPr>
          <w:rStyle w:val="CommentReference"/>
        </w:rPr>
        <w:annotationRef/>
      </w:r>
      <w:r>
        <w:t>CO confirms that 2024 below can be deleted</w:t>
      </w:r>
    </w:p>
  </w:comment>
  <w:comment w:id="1764" w:author="Author" w:date="2023-04-25T16:45:00Z" w:initials="ALK">
    <w:p w14:paraId="476DF91A" w14:textId="7F5493F9" w:rsidR="001651A2" w:rsidRDefault="001651A2">
      <w:pPr>
        <w:pStyle w:val="CommentText"/>
      </w:pPr>
      <w:r>
        <w:rPr>
          <w:rStyle w:val="CommentReference"/>
        </w:rPr>
        <w:annotationRef/>
      </w:r>
      <w:r w:rsidR="0041514D">
        <w:t>CO confirms that</w:t>
      </w:r>
      <w:r>
        <w:t xml:space="preserve"> baseline in E/2022/54 was from 2021, ditto for common premises</w:t>
      </w:r>
      <w:r w:rsidR="0041514D">
        <w:t>, and that it i</w:t>
      </w:r>
      <w:r>
        <w:t>s  correct that the baseline now goes back to 2019</w:t>
      </w:r>
    </w:p>
  </w:comment>
  <w:comment w:id="1766" w:author="Author" w:date="2023-04-25T16:44:00Z" w:initials="ALK">
    <w:p w14:paraId="5511E270" w14:textId="3A2D6FC5" w:rsidR="001651A2" w:rsidRDefault="001651A2">
      <w:pPr>
        <w:pStyle w:val="CommentText"/>
      </w:pPr>
      <w:r>
        <w:rPr>
          <w:rStyle w:val="CommentReference"/>
        </w:rPr>
        <w:annotationRef/>
      </w:r>
      <w:r w:rsidR="0041514D">
        <w:t>Confirmed by 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1A9B98" w15:done="0"/>
  <w15:commentEx w15:paraId="26E7847C" w15:done="0"/>
  <w15:commentEx w15:paraId="0F525844" w15:done="0"/>
  <w15:commentEx w15:paraId="1D58E8F7" w15:done="0"/>
  <w15:commentEx w15:paraId="16521127" w15:done="0"/>
  <w15:commentEx w15:paraId="6273B826" w15:done="0"/>
  <w15:commentEx w15:paraId="703F4904" w15:done="0"/>
  <w15:commentEx w15:paraId="644FC2A6" w15:done="0"/>
  <w15:commentEx w15:paraId="5DEAB206" w15:done="0"/>
  <w15:commentEx w15:paraId="42DDCD5A" w15:done="0"/>
  <w15:commentEx w15:paraId="721A560C" w15:done="0"/>
  <w15:commentEx w15:paraId="3CFAF89B" w15:done="0"/>
  <w15:commentEx w15:paraId="58479181" w15:done="0"/>
  <w15:commentEx w15:paraId="4B08520B" w15:done="0"/>
  <w15:commentEx w15:paraId="2F985623" w15:done="0"/>
  <w15:commentEx w15:paraId="429FD501" w15:done="0"/>
  <w15:commentEx w15:paraId="3E217F78" w15:done="0"/>
  <w15:commentEx w15:paraId="141EB42F" w15:done="0"/>
  <w15:commentEx w15:paraId="226D9630" w15:done="0"/>
  <w15:commentEx w15:paraId="420F245A" w15:done="0"/>
  <w15:commentEx w15:paraId="27868272" w15:done="0"/>
  <w15:commentEx w15:paraId="476DF91A" w15:done="0"/>
  <w15:commentEx w15:paraId="5511E2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580F9" w16cex:dateUtc="2023-04-28T03:17:00Z"/>
  <w16cex:commentExtensible w16cex:durableId="27F24BA4" w16cex:dateUtc="2023-04-25T16:52:00Z"/>
  <w16cex:commentExtensible w16cex:durableId="27F57DA7" w16cex:dateUtc="2023-04-28T03:03:00Z"/>
  <w16cex:commentExtensible w16cex:durableId="27F24D1A" w16cex:dateUtc="2023-04-25T16:59:00Z"/>
  <w16cex:commentExtensible w16cex:durableId="27F24FE2" w16cex:dateUtc="2023-04-25T17:10:00Z"/>
  <w16cex:commentExtensible w16cex:durableId="27F250F0" w16cex:dateUtc="2023-04-25T17:15:00Z"/>
  <w16cex:commentExtensible w16cex:durableId="27F251A9" w16cex:dateUtc="2023-04-25T17:18:00Z"/>
  <w16cex:commentExtensible w16cex:durableId="27F25367" w16cex:dateUtc="2023-04-25T17:25:00Z"/>
  <w16cex:commentExtensible w16cex:durableId="27F25388" w16cex:dateUtc="2023-04-25T17:26:00Z"/>
  <w16cex:commentExtensible w16cex:durableId="27F25520" w16cex:dateUtc="2023-04-25T17:33:00Z"/>
  <w16cex:commentExtensible w16cex:durableId="27F25A99" w16cex:dateUtc="2023-04-25T17:56:00Z"/>
  <w16cex:commentExtensible w16cex:durableId="27F2664B" w16cex:dateUtc="2023-04-25T17:59:00Z"/>
  <w16cex:commentExtensible w16cex:durableId="27F262BB" w16cex:dateUtc="2023-04-25T18:31:00Z"/>
  <w16cex:commentExtensible w16cex:durableId="27F265BF" w16cex:dateUtc="2023-04-25T18:44:00Z"/>
  <w16cex:commentExtensible w16cex:durableId="27F28875" w16cex:dateUtc="2023-04-25T21:12:00Z"/>
  <w16cex:commentExtensible w16cex:durableId="27F28FDF" w16cex:dateUtc="2023-04-25T21:43:00Z"/>
  <w16cex:commentExtensible w16cex:durableId="27F29024" w16cex:dateUtc="2023-04-25T21:45:00Z"/>
  <w16cex:commentExtensible w16cex:durableId="27F292CE" w16cex:dateUtc="2023-04-25T21:56:00Z"/>
  <w16cex:commentExtensible w16cex:durableId="27F277A1" w16cex:dateUtc="2023-04-25T20:00:00Z"/>
  <w16cex:commentExtensible w16cex:durableId="27F57F4F" w16cex:dateUtc="2023-04-28T03:10:00Z"/>
  <w16cex:commentExtensible w16cex:durableId="27F57F65" w16cex:dateUtc="2023-04-28T03:10:00Z"/>
  <w16cex:commentExtensible w16cex:durableId="27F28231" w16cex:dateUtc="2023-04-25T20:45:00Z"/>
  <w16cex:commentExtensible w16cex:durableId="27F281F7" w16cex:dateUtc="2023-04-25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1A9B98" w16cid:durableId="27F580F9"/>
  <w16cid:commentId w16cid:paraId="26E7847C" w16cid:durableId="27F24BA4"/>
  <w16cid:commentId w16cid:paraId="0F525844" w16cid:durableId="27F57DA7"/>
  <w16cid:commentId w16cid:paraId="1D58E8F7" w16cid:durableId="27F24D1A"/>
  <w16cid:commentId w16cid:paraId="16521127" w16cid:durableId="27F24FE2"/>
  <w16cid:commentId w16cid:paraId="6273B826" w16cid:durableId="27F250F0"/>
  <w16cid:commentId w16cid:paraId="703F4904" w16cid:durableId="27F251A9"/>
  <w16cid:commentId w16cid:paraId="644FC2A6" w16cid:durableId="27F25367"/>
  <w16cid:commentId w16cid:paraId="5DEAB206" w16cid:durableId="27F25388"/>
  <w16cid:commentId w16cid:paraId="42DDCD5A" w16cid:durableId="27F25520"/>
  <w16cid:commentId w16cid:paraId="721A560C" w16cid:durableId="27F25A99"/>
  <w16cid:commentId w16cid:paraId="3CFAF89B" w16cid:durableId="27F2664B"/>
  <w16cid:commentId w16cid:paraId="58479181" w16cid:durableId="27F262BB"/>
  <w16cid:commentId w16cid:paraId="4B08520B" w16cid:durableId="27F265BF"/>
  <w16cid:commentId w16cid:paraId="2F985623" w16cid:durableId="27F28875"/>
  <w16cid:commentId w16cid:paraId="429FD501" w16cid:durableId="27F28FDF"/>
  <w16cid:commentId w16cid:paraId="3E217F78" w16cid:durableId="27F29024"/>
  <w16cid:commentId w16cid:paraId="141EB42F" w16cid:durableId="27F292CE"/>
  <w16cid:commentId w16cid:paraId="226D9630" w16cid:durableId="27F277A1"/>
  <w16cid:commentId w16cid:paraId="420F245A" w16cid:durableId="27F57F4F"/>
  <w16cid:commentId w16cid:paraId="27868272" w16cid:durableId="27F57F65"/>
  <w16cid:commentId w16cid:paraId="476DF91A" w16cid:durableId="27F28231"/>
  <w16cid:commentId w16cid:paraId="5511E270" w16cid:durableId="27F281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31548" w14:textId="77777777" w:rsidR="00B52582" w:rsidRDefault="00B52582" w:rsidP="00885A3D">
      <w:pPr>
        <w:spacing w:after="0" w:line="240" w:lineRule="auto"/>
      </w:pPr>
      <w:r>
        <w:separator/>
      </w:r>
    </w:p>
    <w:p w14:paraId="7A442AC4" w14:textId="77777777" w:rsidR="00B52582" w:rsidRDefault="00B52582"/>
  </w:endnote>
  <w:endnote w:type="continuationSeparator" w:id="0">
    <w:p w14:paraId="6D5B365B" w14:textId="77777777" w:rsidR="00B52582" w:rsidRDefault="00B52582" w:rsidP="00885A3D">
      <w:pPr>
        <w:spacing w:after="0" w:line="240" w:lineRule="auto"/>
      </w:pPr>
      <w:r>
        <w:continuationSeparator/>
      </w:r>
    </w:p>
    <w:p w14:paraId="5F41259C" w14:textId="77777777" w:rsidR="00B52582" w:rsidRDefault="00B52582"/>
  </w:endnote>
  <w:endnote w:type="continuationNotice" w:id="1">
    <w:p w14:paraId="59C35F91" w14:textId="77777777" w:rsidR="00B52582" w:rsidRDefault="00B52582">
      <w:pPr>
        <w:spacing w:after="0" w:line="240" w:lineRule="auto"/>
      </w:pPr>
    </w:p>
    <w:p w14:paraId="373612DF" w14:textId="77777777" w:rsidR="00B52582" w:rsidRDefault="00B525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AFF" w:usb1="5000217F" w:usb2="00000021" w:usb3="00000000" w:csb0="000001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 w:name="Roboto-Regular">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Condensed">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Light">
    <w:altName w:val="Calibri"/>
    <w:charset w:val="00"/>
    <w:family w:val="swiss"/>
    <w:pitch w:val="default"/>
    <w:sig w:usb0="00000003" w:usb1="08080000"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657DD" w14:textId="48D35F17" w:rsidR="005D0989" w:rsidRDefault="00000000" w:rsidP="00F349D1">
    <w:pPr>
      <w:pStyle w:val="Footer"/>
      <w:jc w:val="center"/>
    </w:pPr>
    <w:sdt>
      <w:sdtPr>
        <w:id w:val="-837618889"/>
        <w:docPartObj>
          <w:docPartGallery w:val="Page Numbers (Bottom of Page)"/>
          <w:docPartUnique/>
        </w:docPartObj>
      </w:sdtPr>
      <w:sdtEndPr>
        <w:rPr>
          <w:noProof/>
        </w:rPr>
      </w:sdtEndPr>
      <w:sdtContent>
        <w:r w:rsidR="005D0989">
          <w:fldChar w:fldCharType="begin"/>
        </w:r>
        <w:r w:rsidR="005D0989">
          <w:instrText xml:space="preserve"> PAGE   \* MERGEFORMAT </w:instrText>
        </w:r>
        <w:r w:rsidR="005D0989">
          <w:fldChar w:fldCharType="separate"/>
        </w:r>
        <w:r w:rsidR="005D0989">
          <w:rPr>
            <w:noProof/>
          </w:rPr>
          <w:t>2</w:t>
        </w:r>
        <w:r w:rsidR="005D0989">
          <w:rPr>
            <w:noProof/>
          </w:rPr>
          <w:fldChar w:fldCharType="end"/>
        </w:r>
      </w:sdtContent>
    </w:sdt>
  </w:p>
  <w:p w14:paraId="23249C16" w14:textId="77777777" w:rsidR="005D0989" w:rsidRDefault="005D09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C26B1" w14:textId="77777777" w:rsidR="00B52582" w:rsidRDefault="00B52582" w:rsidP="00885A3D">
      <w:pPr>
        <w:spacing w:after="0" w:line="240" w:lineRule="auto"/>
      </w:pPr>
      <w:r>
        <w:separator/>
      </w:r>
    </w:p>
    <w:p w14:paraId="285534A9" w14:textId="77777777" w:rsidR="00B52582" w:rsidRDefault="00B52582"/>
  </w:footnote>
  <w:footnote w:type="continuationSeparator" w:id="0">
    <w:p w14:paraId="7E9057A0" w14:textId="77777777" w:rsidR="00B52582" w:rsidRDefault="00B52582" w:rsidP="00885A3D">
      <w:pPr>
        <w:spacing w:after="0" w:line="240" w:lineRule="auto"/>
      </w:pPr>
      <w:r>
        <w:continuationSeparator/>
      </w:r>
    </w:p>
    <w:p w14:paraId="027E83F3" w14:textId="77777777" w:rsidR="00B52582" w:rsidRDefault="00B52582"/>
  </w:footnote>
  <w:footnote w:type="continuationNotice" w:id="1">
    <w:p w14:paraId="5D55B911" w14:textId="77777777" w:rsidR="00B52582" w:rsidRDefault="00B52582">
      <w:pPr>
        <w:spacing w:after="0" w:line="240" w:lineRule="auto"/>
      </w:pPr>
    </w:p>
    <w:p w14:paraId="3CA99818" w14:textId="77777777" w:rsidR="00B52582" w:rsidRDefault="00B52582"/>
  </w:footnote>
  <w:footnote w:id="2">
    <w:p w14:paraId="23E3AC96" w14:textId="27718F5B" w:rsidR="00C53243" w:rsidRPr="00C7683F" w:rsidDel="00B96337" w:rsidRDefault="00C53243" w:rsidP="00C53243">
      <w:pPr>
        <w:pStyle w:val="FootnoteText"/>
        <w:rPr>
          <w:del w:id="82" w:author="Author" w:date="2023-04-25T12:48:00Z"/>
          <w:rFonts w:asciiTheme="majorHAnsi" w:hAnsiTheme="majorHAnsi" w:cstheme="majorHAnsi"/>
          <w:sz w:val="18"/>
          <w:szCs w:val="18"/>
        </w:rPr>
      </w:pPr>
      <w:del w:id="83" w:author="Author" w:date="2023-04-25T12:48:00Z">
        <w:r w:rsidRPr="00C7683F" w:rsidDel="00B96337">
          <w:rPr>
            <w:rStyle w:val="FootnoteReference"/>
            <w:rFonts w:asciiTheme="majorHAnsi" w:hAnsiTheme="majorHAnsi" w:cstheme="majorHAnsi"/>
            <w:sz w:val="18"/>
            <w:szCs w:val="18"/>
          </w:rPr>
          <w:footnoteRef/>
        </w:r>
        <w:r w:rsidRPr="00C7683F" w:rsidDel="00B96337">
          <w:rPr>
            <w:rFonts w:asciiTheme="majorHAnsi" w:hAnsiTheme="majorHAnsi" w:cstheme="majorHAnsi"/>
            <w:sz w:val="18"/>
            <w:szCs w:val="18"/>
          </w:rPr>
          <w:delText xml:space="preserve"> A/RES/72/279, OP 9.</w:delText>
        </w:r>
      </w:del>
    </w:p>
  </w:footnote>
  <w:footnote w:id="3">
    <w:p w14:paraId="7060C4DD" w14:textId="77777777" w:rsidR="00C53243" w:rsidRPr="00B17605" w:rsidDel="00B96337" w:rsidRDefault="00C53243" w:rsidP="00C53243">
      <w:pPr>
        <w:pStyle w:val="FootnoteText"/>
        <w:rPr>
          <w:del w:id="86" w:author="Author" w:date="2023-04-25T12:48:00Z"/>
        </w:rPr>
      </w:pPr>
      <w:del w:id="87" w:author="Author" w:date="2023-04-25T12:48:00Z">
        <w:r w:rsidRPr="00100AF0" w:rsidDel="00B96337">
          <w:rPr>
            <w:rStyle w:val="FootnoteReference"/>
            <w:rFonts w:asciiTheme="majorHAnsi" w:hAnsiTheme="majorHAnsi" w:cstheme="majorHAnsi"/>
            <w:sz w:val="18"/>
            <w:szCs w:val="18"/>
          </w:rPr>
          <w:footnoteRef/>
        </w:r>
        <w:r w:rsidRPr="00100AF0" w:rsidDel="00B96337">
          <w:rPr>
            <w:rFonts w:asciiTheme="majorHAnsi" w:hAnsiTheme="majorHAnsi" w:cstheme="majorHAnsi"/>
            <w:sz w:val="18"/>
            <w:szCs w:val="18"/>
          </w:rPr>
          <w:delText xml:space="preserve"> A/RES/72/279, OP 8.</w:delText>
        </w:r>
      </w:del>
    </w:p>
  </w:footnote>
  <w:footnote w:id="4">
    <w:p w14:paraId="4B6D5256" w14:textId="614F4FDF" w:rsidR="00C53243" w:rsidDel="00F26A22" w:rsidRDefault="00C53243" w:rsidP="00C53243">
      <w:pPr>
        <w:rPr>
          <w:del w:id="488" w:author="Author" w:date="2023-04-25T13:56:00Z"/>
          <w:i/>
          <w:iCs/>
          <w:lang w:eastAsia="zh-CN"/>
        </w:rPr>
      </w:pPr>
      <w:del w:id="489" w:author="Author" w:date="2023-04-25T13:56:00Z">
        <w:r w:rsidRPr="00D124B9" w:rsidDel="00F26A22">
          <w:rPr>
            <w:rStyle w:val="FootnoteReference"/>
          </w:rPr>
          <w:footnoteRef/>
        </w:r>
        <w:r w:rsidRPr="00D124B9" w:rsidDel="00F26A22">
          <w:delText xml:space="preserve"> </w:delText>
        </w:r>
        <w:r w:rsidRPr="00D124B9" w:rsidDel="00F26A22">
          <w:rPr>
            <w:rFonts w:ascii="Roboto" w:hAnsi="Roboto"/>
            <w:sz w:val="18"/>
            <w:szCs w:val="18"/>
          </w:rPr>
          <w:delText xml:space="preserve">Based on </w:delText>
        </w:r>
        <w:r w:rsidDel="00F26A22">
          <w:fldChar w:fldCharType="begin"/>
        </w:r>
        <w:r w:rsidDel="00F26A22">
          <w:delInstrText>HYPERLINK "https://unsdg.un.org/sites/default/files/2023-01/RC%20Leadership%20Profile_0.pdf"</w:delInstrText>
        </w:r>
        <w:r w:rsidDel="00F26A22">
          <w:fldChar w:fldCharType="separate"/>
        </w:r>
        <w:r w:rsidRPr="00D124B9" w:rsidDel="00F26A22">
          <w:rPr>
            <w:rStyle w:val="Hyperlink"/>
            <w:rFonts w:ascii="Roboto" w:eastAsia="Roboto Condensed" w:hAnsi="Roboto"/>
            <w:sz w:val="18"/>
            <w:szCs w:val="18"/>
          </w:rPr>
          <w:delText>RC Leadership Profile</w:delText>
        </w:r>
        <w:r w:rsidDel="00F26A22">
          <w:rPr>
            <w:rStyle w:val="Hyperlink"/>
            <w:rFonts w:ascii="Roboto" w:eastAsia="Roboto Condensed" w:hAnsi="Roboto"/>
            <w:sz w:val="18"/>
            <w:szCs w:val="18"/>
          </w:rPr>
          <w:fldChar w:fldCharType="end"/>
        </w:r>
        <w:r w:rsidRPr="00D124B9" w:rsidDel="00F26A22">
          <w:rPr>
            <w:rFonts w:ascii="Roboto" w:hAnsi="Roboto"/>
            <w:sz w:val="18"/>
            <w:szCs w:val="18"/>
          </w:rPr>
          <w:delText xml:space="preserve"> values, attributes, knowledge and competencies, including leading change, facilitating collective action, analyzing and identifying pathways for impact in complex environments, building trust, fostering innovation and driving results, with 1 meaning: almost never, and 7: always</w:delText>
        </w:r>
        <w:r w:rsidRPr="00D124B9" w:rsidDel="00F26A22">
          <w:rPr>
            <w:i/>
            <w:iCs/>
          </w:rPr>
          <w:delText>.</w:delText>
        </w:r>
      </w:del>
    </w:p>
    <w:p w14:paraId="3BFC976B" w14:textId="77777777" w:rsidR="00C53243" w:rsidRPr="0087583F" w:rsidDel="00F26A22" w:rsidRDefault="00C53243" w:rsidP="00C53243">
      <w:pPr>
        <w:spacing w:after="200" w:line="276" w:lineRule="auto"/>
        <w:jc w:val="both"/>
        <w:rPr>
          <w:del w:id="490" w:author="Author" w:date="2023-04-25T13:56:00Z"/>
          <w:rFonts w:ascii="Roboto" w:hAnsi="Roboto"/>
          <w:sz w:val="18"/>
          <w:szCs w:val="18"/>
        </w:rPr>
      </w:pPr>
    </w:p>
    <w:p w14:paraId="6449A61B" w14:textId="77777777" w:rsidR="00C53243" w:rsidDel="00F26A22" w:rsidRDefault="00C53243" w:rsidP="00C53243">
      <w:pPr>
        <w:pStyle w:val="FootnoteText"/>
        <w:rPr>
          <w:del w:id="491" w:author="Author" w:date="2023-04-25T13:56:00Z"/>
        </w:rPr>
      </w:pPr>
    </w:p>
  </w:footnote>
  <w:footnote w:id="5">
    <w:p w14:paraId="78764986" w14:textId="77777777" w:rsidR="00C53243" w:rsidRPr="00681E09" w:rsidDel="00481183" w:rsidRDefault="00C53243" w:rsidP="00C53243">
      <w:pPr>
        <w:pStyle w:val="FootnoteText"/>
        <w:rPr>
          <w:del w:id="815" w:author="Author" w:date="2023-04-25T14:47:00Z"/>
          <w:rFonts w:ascii="Roboto" w:hAnsi="Roboto"/>
          <w:sz w:val="18"/>
          <w:szCs w:val="18"/>
        </w:rPr>
      </w:pPr>
      <w:del w:id="816" w:author="Author" w:date="2023-04-25T14:47:00Z">
        <w:r w:rsidRPr="00681E09" w:rsidDel="00481183">
          <w:rPr>
            <w:rStyle w:val="FootnoteReference"/>
            <w:rFonts w:ascii="Roboto" w:hAnsi="Roboto"/>
            <w:sz w:val="18"/>
            <w:szCs w:val="18"/>
          </w:rPr>
          <w:footnoteRef/>
        </w:r>
        <w:r w:rsidRPr="00681E09" w:rsidDel="00481183">
          <w:rPr>
            <w:rFonts w:ascii="Roboto" w:hAnsi="Roboto"/>
            <w:sz w:val="18"/>
            <w:szCs w:val="18"/>
          </w:rPr>
          <w:delText xml:space="preserve"> </w:delText>
        </w:r>
        <w:r w:rsidRPr="00681E09" w:rsidDel="00481183">
          <w:rPr>
            <w:rStyle w:val="ui-provider"/>
            <w:rFonts w:ascii="Roboto" w:eastAsia="Roboto" w:hAnsi="Roboto"/>
            <w:sz w:val="18"/>
            <w:szCs w:val="18"/>
          </w:rPr>
          <w:delText>A Joint Programme is anchored in an approved Cooperation Framework and contributes to catalytic change, linked to one or more Cooperation Framework outcomes, country priorities and SDGs through more coherent and cross-sectoral approaches involving two or more UN entities in the UN country team, regardless of whether they are physically present or not (</w:delText>
        </w:r>
        <w:r w:rsidRPr="00681E09" w:rsidDel="00481183">
          <w:rPr>
            <w:rFonts w:ascii="Roboto" w:hAnsi="Roboto"/>
            <w:color w:val="1F497D"/>
            <w:sz w:val="18"/>
            <w:szCs w:val="18"/>
            <w:lang w:val="en-NZ"/>
          </w:rPr>
          <w:delText xml:space="preserve">see also </w:delText>
        </w:r>
        <w:r w:rsidDel="00481183">
          <w:fldChar w:fldCharType="begin"/>
        </w:r>
        <w:r w:rsidDel="00481183">
          <w:delInstrText>HYPERLINK "https://unsdg.un.org/sites/default/files/2022-11/Final%20-%20UNSDG%20Guidance%20Note%20on%20a%20New%20Generation%20of%20Joint%20Programmes.pdf"</w:delInstrText>
        </w:r>
        <w:r w:rsidDel="00481183">
          <w:fldChar w:fldCharType="separate"/>
        </w:r>
        <w:r w:rsidRPr="00681E09" w:rsidDel="00481183">
          <w:rPr>
            <w:rStyle w:val="Hyperlink"/>
            <w:rFonts w:ascii="Roboto" w:hAnsi="Roboto"/>
            <w:sz w:val="18"/>
            <w:szCs w:val="18"/>
            <w:lang w:val="en-NZ"/>
          </w:rPr>
          <w:delText>Guidance Note on a New Generation of Joint Programmes</w:delText>
        </w:r>
        <w:r w:rsidDel="00481183">
          <w:rPr>
            <w:rStyle w:val="Hyperlink"/>
            <w:rFonts w:ascii="Roboto" w:hAnsi="Roboto"/>
            <w:sz w:val="18"/>
            <w:szCs w:val="18"/>
            <w:lang w:val="en-NZ"/>
          </w:rPr>
          <w:fldChar w:fldCharType="end"/>
        </w:r>
        <w:r w:rsidRPr="00681E09" w:rsidDel="00481183">
          <w:rPr>
            <w:rFonts w:ascii="Roboto" w:hAnsi="Roboto"/>
            <w:color w:val="1F497D"/>
            <w:sz w:val="18"/>
            <w:szCs w:val="18"/>
            <w:lang w:val="en-NZ"/>
          </w:rPr>
          <w:delText>, DCO, 2022).</w:delText>
        </w:r>
      </w:del>
    </w:p>
  </w:footnote>
  <w:footnote w:id="6">
    <w:p w14:paraId="6CEF9336" w14:textId="77777777" w:rsidR="00C53243" w:rsidRPr="00681E09" w:rsidDel="00481183" w:rsidRDefault="00C53243" w:rsidP="00C53243">
      <w:pPr>
        <w:pStyle w:val="FootnoteText"/>
        <w:rPr>
          <w:del w:id="823" w:author="Author" w:date="2023-04-25T14:47:00Z"/>
          <w:rFonts w:ascii="Roboto" w:hAnsi="Roboto"/>
          <w:sz w:val="18"/>
          <w:szCs w:val="18"/>
        </w:rPr>
      </w:pPr>
      <w:del w:id="824" w:author="Author" w:date="2023-04-25T14:47:00Z">
        <w:r w:rsidRPr="00681E09" w:rsidDel="00481183">
          <w:rPr>
            <w:rStyle w:val="FootnoteReference"/>
            <w:rFonts w:ascii="Roboto" w:hAnsi="Roboto"/>
            <w:sz w:val="18"/>
            <w:szCs w:val="18"/>
          </w:rPr>
          <w:footnoteRef/>
        </w:r>
        <w:r w:rsidRPr="00681E09" w:rsidDel="00481183">
          <w:rPr>
            <w:rFonts w:ascii="Roboto" w:hAnsi="Roboto"/>
            <w:sz w:val="18"/>
            <w:szCs w:val="18"/>
          </w:rPr>
          <w:delText xml:space="preserve"> </w:delText>
        </w:r>
        <w:r w:rsidRPr="00681E09" w:rsidDel="00481183">
          <w:rPr>
            <w:rFonts w:ascii="Roboto" w:hAnsi="Roboto" w:cs="Calibri"/>
            <w:sz w:val="18"/>
            <w:szCs w:val="18"/>
          </w:rPr>
          <w:delText>Includes joint programmes for poverty eradication, zero hunger, good health and wellbeing, quality education, clean water and sanitation, and decent work.</w:delText>
        </w:r>
      </w:del>
    </w:p>
  </w:footnote>
  <w:footnote w:id="7">
    <w:p w14:paraId="3DEF706F" w14:textId="77777777" w:rsidR="00C53243" w:rsidRPr="008D6C3E" w:rsidDel="00481183" w:rsidRDefault="00C53243" w:rsidP="001E3ADF">
      <w:pPr>
        <w:tabs>
          <w:tab w:val="left" w:pos="900"/>
        </w:tabs>
        <w:spacing w:after="0" w:line="240" w:lineRule="auto"/>
        <w:rPr>
          <w:del w:id="828" w:author="Author" w:date="2023-04-25T14:47:00Z"/>
          <w:rFonts w:ascii="Roboto" w:hAnsi="Roboto"/>
          <w:sz w:val="18"/>
          <w:szCs w:val="18"/>
        </w:rPr>
      </w:pPr>
      <w:del w:id="829" w:author="Author" w:date="2023-04-25T14:47:00Z">
        <w:r w:rsidRPr="00681E09" w:rsidDel="00481183">
          <w:rPr>
            <w:rStyle w:val="FootnoteReference"/>
            <w:rFonts w:ascii="Roboto" w:hAnsi="Roboto"/>
            <w:sz w:val="18"/>
            <w:szCs w:val="18"/>
          </w:rPr>
          <w:footnoteRef/>
        </w:r>
        <w:r w:rsidRPr="00681E09" w:rsidDel="00481183">
          <w:rPr>
            <w:rFonts w:ascii="Roboto" w:hAnsi="Roboto"/>
            <w:sz w:val="18"/>
            <w:szCs w:val="18"/>
          </w:rPr>
          <w:delText xml:space="preserve"> </w:delText>
        </w:r>
        <w:r w:rsidRPr="00681E09" w:rsidDel="00481183">
          <w:rPr>
            <w:rFonts w:ascii="Roboto" w:hAnsi="Roboto" w:cs="Calibri"/>
            <w:sz w:val="18"/>
            <w:szCs w:val="18"/>
          </w:rPr>
          <w:delText xml:space="preserve">Includes joint programmes for development finance, economic policy support, industry, innovation and infrastructure, sustainable cities, and responsible consumption and </w:delText>
        </w:r>
        <w:r w:rsidRPr="008D6C3E" w:rsidDel="00481183">
          <w:rPr>
            <w:rFonts w:ascii="Roboto" w:hAnsi="Roboto" w:cs="Calibri"/>
            <w:sz w:val="18"/>
            <w:szCs w:val="18"/>
          </w:rPr>
          <w:delText xml:space="preserve">production. </w:delText>
        </w:r>
      </w:del>
    </w:p>
  </w:footnote>
  <w:footnote w:id="8">
    <w:p w14:paraId="25B928DE" w14:textId="77777777" w:rsidR="00C53243" w:rsidRPr="001E3ADF" w:rsidDel="00481183" w:rsidRDefault="00C53243" w:rsidP="001E3ADF">
      <w:pPr>
        <w:pStyle w:val="Heading2"/>
        <w:spacing w:before="0" w:line="240" w:lineRule="auto"/>
        <w:rPr>
          <w:del w:id="835" w:author="Author" w:date="2023-04-25T14:48:00Z"/>
          <w:rFonts w:ascii="Roboto" w:hAnsi="Roboto"/>
          <w:sz w:val="18"/>
          <w:szCs w:val="18"/>
        </w:rPr>
      </w:pPr>
      <w:del w:id="836" w:author="Author" w:date="2023-04-25T14:48:00Z">
        <w:r w:rsidRPr="001E3ADF" w:rsidDel="00481183">
          <w:rPr>
            <w:rStyle w:val="FootnoteReference"/>
            <w:rFonts w:ascii="Roboto" w:hAnsi="Roboto"/>
            <w:color w:val="auto"/>
            <w:sz w:val="18"/>
            <w:szCs w:val="18"/>
          </w:rPr>
          <w:footnoteRef/>
        </w:r>
        <w:r w:rsidRPr="001E3ADF" w:rsidDel="00481183">
          <w:rPr>
            <w:rFonts w:ascii="Roboto" w:hAnsi="Roboto"/>
            <w:color w:val="auto"/>
            <w:sz w:val="18"/>
            <w:szCs w:val="18"/>
          </w:rPr>
          <w:delText xml:space="preserve"> Includes joint programmes for affordable and clean energy, climate action, life below water and life on land. </w:delText>
        </w:r>
      </w:del>
    </w:p>
  </w:footnote>
  <w:footnote w:id="9">
    <w:p w14:paraId="4B619E9F" w14:textId="2E778281" w:rsidR="00C53243" w:rsidRPr="00681E09" w:rsidDel="00481183" w:rsidRDefault="00C53243" w:rsidP="00C53243">
      <w:pPr>
        <w:pStyle w:val="FootnoteText"/>
        <w:rPr>
          <w:del w:id="840" w:author="Author" w:date="2023-04-25T14:48:00Z"/>
          <w:rFonts w:ascii="Roboto" w:hAnsi="Roboto"/>
          <w:sz w:val="18"/>
          <w:szCs w:val="18"/>
        </w:rPr>
      </w:pPr>
      <w:del w:id="841" w:author="Author" w:date="2023-04-25T14:48:00Z">
        <w:r w:rsidRPr="00681E09" w:rsidDel="00481183">
          <w:rPr>
            <w:rStyle w:val="FootnoteReference"/>
            <w:rFonts w:ascii="Roboto" w:hAnsi="Roboto"/>
            <w:sz w:val="18"/>
            <w:szCs w:val="18"/>
          </w:rPr>
          <w:footnoteRef/>
        </w:r>
        <w:r w:rsidRPr="00681E09" w:rsidDel="00481183">
          <w:rPr>
            <w:rFonts w:ascii="Roboto" w:hAnsi="Roboto"/>
            <w:sz w:val="18"/>
            <w:szCs w:val="18"/>
          </w:rPr>
          <w:delText xml:space="preserve"> </w:delText>
        </w:r>
        <w:r w:rsidRPr="00681E09" w:rsidDel="00481183">
          <w:rPr>
            <w:rFonts w:ascii="Roboto" w:hAnsi="Roboto" w:cs="Calibri"/>
            <w:sz w:val="18"/>
            <w:szCs w:val="18"/>
          </w:rPr>
          <w:delText xml:space="preserve">Includes joint programmes for youth engagement, disability inclusion, indigenous people and other people in vulnerable situations. </w:delText>
        </w:r>
        <w:r w:rsidRPr="00681E09" w:rsidDel="00481183">
          <w:rPr>
            <w:rFonts w:ascii="Roboto" w:hAnsi="Roboto"/>
            <w:sz w:val="18"/>
            <w:szCs w:val="18"/>
          </w:rPr>
          <w:delText xml:space="preserve"> </w:delText>
        </w:r>
      </w:del>
    </w:p>
  </w:footnote>
  <w:footnote w:id="10">
    <w:p w14:paraId="7B0F08A8" w14:textId="77777777" w:rsidR="00C53243" w:rsidRPr="00E35EB5" w:rsidDel="00481183" w:rsidRDefault="00C53243" w:rsidP="00C53243">
      <w:pPr>
        <w:pStyle w:val="FootnoteText"/>
        <w:rPr>
          <w:del w:id="845" w:author="Author" w:date="2023-04-25T14:48:00Z"/>
          <w:rFonts w:ascii="Roboto" w:hAnsi="Roboto"/>
          <w:sz w:val="18"/>
          <w:szCs w:val="18"/>
        </w:rPr>
      </w:pPr>
      <w:del w:id="846" w:author="Author" w:date="2023-04-25T14:48:00Z">
        <w:r w:rsidRPr="00681E09" w:rsidDel="00481183">
          <w:rPr>
            <w:rStyle w:val="FootnoteReference"/>
            <w:rFonts w:ascii="Roboto" w:hAnsi="Roboto"/>
            <w:sz w:val="18"/>
            <w:szCs w:val="18"/>
          </w:rPr>
          <w:footnoteRef/>
        </w:r>
        <w:r w:rsidRPr="00681E09" w:rsidDel="00481183">
          <w:rPr>
            <w:rFonts w:ascii="Roboto" w:hAnsi="Roboto"/>
            <w:sz w:val="18"/>
            <w:szCs w:val="18"/>
          </w:rPr>
          <w:delText xml:space="preserve"> In line with A/RES/75/233, OP 28.</w:delText>
        </w:r>
      </w:del>
    </w:p>
  </w:footnote>
  <w:footnote w:id="11">
    <w:p w14:paraId="0ACC1F81" w14:textId="77777777" w:rsidR="00C53243" w:rsidRPr="00C53F35" w:rsidDel="00481183" w:rsidRDefault="00C53243" w:rsidP="00C53243">
      <w:pPr>
        <w:pStyle w:val="FootnoteText"/>
        <w:rPr>
          <w:del w:id="913" w:author="Author" w:date="2023-04-25T14:49:00Z"/>
          <w:rFonts w:ascii="Roboto" w:hAnsi="Roboto"/>
          <w:sz w:val="18"/>
          <w:szCs w:val="18"/>
        </w:rPr>
      </w:pPr>
      <w:del w:id="914" w:author="Author" w:date="2023-04-25T14:49:00Z">
        <w:r w:rsidRPr="00F64324" w:rsidDel="00481183">
          <w:rPr>
            <w:rStyle w:val="FootnoteReference"/>
            <w:rFonts w:ascii="Roboto" w:hAnsi="Roboto"/>
            <w:sz w:val="18"/>
            <w:szCs w:val="18"/>
          </w:rPr>
          <w:footnoteRef/>
        </w:r>
        <w:r w:rsidRPr="00F64324" w:rsidDel="00481183">
          <w:rPr>
            <w:rFonts w:ascii="Roboto" w:hAnsi="Roboto"/>
            <w:sz w:val="18"/>
            <w:szCs w:val="18"/>
          </w:rPr>
          <w:delText xml:space="preserve"> Innovative approaches span from behavioral shifts to technological solutions. The currently available measure of innovative approaches </w:delText>
        </w:r>
        <w:r w:rsidRPr="00F64324" w:rsidDel="00481183">
          <w:rPr>
            <w:rFonts w:ascii="Roboto" w:hAnsi="Roboto" w:cs="Calibri"/>
            <w:sz w:val="18"/>
            <w:szCs w:val="18"/>
          </w:rPr>
          <w:delText xml:space="preserve">refers to </w:delText>
        </w:r>
        <w:r w:rsidRPr="00F64324" w:rsidDel="00481183">
          <w:rPr>
            <w:rFonts w:ascii="Roboto" w:hAnsi="Roboto" w:cs="Calibri-Light"/>
            <w:sz w:val="18"/>
            <w:szCs w:val="18"/>
          </w:rPr>
          <w:delText>AI, machine learning, behavioral science, big data, crowdsourcing, futures and foresight, gamification, mobile feedback mechanism, portfolio sensemaking, and real time monitoring.</w:delText>
        </w:r>
      </w:del>
    </w:p>
  </w:footnote>
  <w:footnote w:id="12">
    <w:p w14:paraId="53E13EC0" w14:textId="77777777" w:rsidR="00C53243" w:rsidRPr="00C53F35" w:rsidDel="00481183" w:rsidRDefault="00C53243" w:rsidP="00C53243">
      <w:pPr>
        <w:pStyle w:val="FootnoteText"/>
        <w:rPr>
          <w:del w:id="921" w:author="Author" w:date="2023-04-25T14:49:00Z"/>
          <w:rFonts w:ascii="Roboto" w:hAnsi="Roboto"/>
        </w:rPr>
      </w:pPr>
      <w:del w:id="922" w:author="Author" w:date="2023-04-25T14:49:00Z">
        <w:r w:rsidRPr="00C53F35" w:rsidDel="00481183">
          <w:rPr>
            <w:rStyle w:val="FootnoteReference"/>
            <w:rFonts w:ascii="Roboto" w:hAnsi="Roboto"/>
            <w:sz w:val="18"/>
            <w:szCs w:val="18"/>
          </w:rPr>
          <w:footnoteRef/>
        </w:r>
        <w:r w:rsidRPr="00C53F35" w:rsidDel="00481183">
          <w:rPr>
            <w:rFonts w:ascii="Roboto" w:hAnsi="Roboto"/>
            <w:sz w:val="18"/>
            <w:szCs w:val="18"/>
          </w:rPr>
          <w:delText xml:space="preserve"> Defined as higher effectiveness, efficiency and/or utility for beneficiaries.</w:delText>
        </w:r>
      </w:del>
    </w:p>
  </w:footnote>
  <w:footnote w:id="13">
    <w:p w14:paraId="03313002" w14:textId="45E03469" w:rsidR="00C53243" w:rsidDel="0014203F" w:rsidRDefault="00C53243" w:rsidP="00C53243">
      <w:pPr>
        <w:pStyle w:val="FootnoteText"/>
        <w:rPr>
          <w:del w:id="1118" w:author="Author" w:date="2023-04-25T16:00:00Z"/>
        </w:rPr>
      </w:pPr>
      <w:del w:id="1119" w:author="Author" w:date="2023-04-25T16:00:00Z">
        <w:r w:rsidRPr="00C53F35" w:rsidDel="0014203F">
          <w:rPr>
            <w:rStyle w:val="FootnoteReference"/>
          </w:rPr>
          <w:footnoteRef/>
        </w:r>
        <w:r w:rsidRPr="00C53F35" w:rsidDel="0014203F">
          <w:delText xml:space="preserve"> </w:delText>
        </w:r>
        <w:r w:rsidRPr="00C53F35" w:rsidDel="0014203F">
          <w:rPr>
            <w:rFonts w:ascii="Roboto" w:hAnsi="Roboto"/>
            <w:sz w:val="18"/>
            <w:szCs w:val="18"/>
          </w:rPr>
          <w:delText>Defined by M</w:delText>
        </w:r>
      </w:del>
      <w:ins w:id="1120" w:author="Author" w:date="2023-04-25T15:59:00Z">
        <w:del w:id="1121" w:author="Author" w:date="2023-04-25T16:00:00Z">
          <w:r w:rsidR="0014203F" w:rsidDel="0014203F">
            <w:rPr>
              <w:rFonts w:ascii="Roboto" w:hAnsi="Roboto"/>
              <w:sz w:val="18"/>
              <w:szCs w:val="18"/>
            </w:rPr>
            <w:delText>a m</w:delText>
          </w:r>
        </w:del>
      </w:ins>
      <w:del w:id="1122" w:author="Author" w:date="2023-04-25T16:00:00Z">
        <w:r w:rsidRPr="00C53F35" w:rsidDel="0014203F">
          <w:rPr>
            <w:rFonts w:ascii="Roboto" w:hAnsi="Roboto"/>
            <w:sz w:val="18"/>
            <w:szCs w:val="18"/>
          </w:rPr>
          <w:delText>emorandum of U</w:delText>
        </w:r>
      </w:del>
      <w:ins w:id="1123" w:author="Author" w:date="2023-04-25T15:59:00Z">
        <w:del w:id="1124" w:author="Author" w:date="2023-04-25T16:00:00Z">
          <w:r w:rsidR="0014203F" w:rsidDel="0014203F">
            <w:rPr>
              <w:rFonts w:ascii="Roboto" w:hAnsi="Roboto"/>
              <w:sz w:val="18"/>
              <w:szCs w:val="18"/>
            </w:rPr>
            <w:delText>u</w:delText>
          </w:r>
        </w:del>
      </w:ins>
      <w:del w:id="1125" w:author="Author" w:date="2023-04-25T16:00:00Z">
        <w:r w:rsidRPr="00C53F35" w:rsidDel="0014203F">
          <w:rPr>
            <w:rFonts w:ascii="Roboto" w:hAnsi="Roboto"/>
            <w:sz w:val="18"/>
            <w:szCs w:val="18"/>
          </w:rPr>
          <w:delText>nderstanding or similar agreements.</w:delText>
        </w:r>
        <w:r w:rsidDel="0014203F">
          <w:rPr>
            <w:rFonts w:ascii="Roboto" w:hAnsi="Roboto"/>
            <w:sz w:val="18"/>
            <w:szCs w:val="18"/>
          </w:rPr>
          <w:delText xml:space="preserve"> </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375F7" w14:textId="3F0D258E" w:rsidR="005D0989" w:rsidRPr="00F349D1" w:rsidRDefault="005D0989" w:rsidP="001A7BBC">
    <w:pPr>
      <w:pStyle w:val="Header"/>
      <w:jc w:val="right"/>
      <w:rPr>
        <w:rFonts w:cstheme="minorHAnsi"/>
        <w:i/>
        <w:iCs/>
      </w:rPr>
    </w:pPr>
    <w:del w:id="1961" w:author="Author" w:date="2023-04-19T16:51:00Z">
      <w:r w:rsidRPr="00F349D1" w:rsidDel="00653570">
        <w:rPr>
          <w:rFonts w:cstheme="minorHAnsi"/>
          <w:i/>
          <w:iCs/>
        </w:rPr>
        <w:delText xml:space="preserve">As of </w:delText>
      </w:r>
      <w:r w:rsidR="0047642A" w:rsidDel="00653570">
        <w:rPr>
          <w:rFonts w:cstheme="minorHAnsi"/>
          <w:i/>
          <w:iCs/>
        </w:rPr>
        <w:delText>1</w:delText>
      </w:r>
      <w:r w:rsidR="00E56B93" w:rsidDel="00653570">
        <w:rPr>
          <w:rFonts w:cstheme="minorHAnsi"/>
          <w:i/>
          <w:iCs/>
        </w:rPr>
        <w:delText>3</w:delText>
      </w:r>
      <w:r w:rsidR="00500D15" w:rsidDel="00653570">
        <w:rPr>
          <w:rFonts w:cstheme="minorHAnsi"/>
          <w:i/>
          <w:iCs/>
        </w:rPr>
        <w:delText xml:space="preserve"> </w:delText>
      </w:r>
      <w:r w:rsidR="00F8739C" w:rsidDel="00653570">
        <w:rPr>
          <w:rFonts w:cstheme="minorHAnsi"/>
          <w:i/>
          <w:iCs/>
        </w:rPr>
        <w:delText>April</w:delText>
      </w:r>
      <w:r w:rsidR="003B1421" w:rsidRPr="00F349D1" w:rsidDel="00653570">
        <w:rPr>
          <w:rFonts w:cstheme="minorHAnsi"/>
          <w:i/>
          <w:iCs/>
        </w:rPr>
        <w:delText xml:space="preserve"> 202</w:delText>
      </w:r>
      <w:r w:rsidR="001E13C6" w:rsidDel="00653570">
        <w:rPr>
          <w:rFonts w:cstheme="minorHAnsi"/>
          <w:i/>
          <w:iCs/>
        </w:rPr>
        <w:delText>3</w:delText>
      </w:r>
      <w:r w:rsidR="003B1421" w:rsidRPr="00F349D1" w:rsidDel="00653570">
        <w:rPr>
          <w:rFonts w:cstheme="minorHAnsi"/>
          <w:i/>
          <w:iCs/>
        </w:rPr>
        <w:delText xml:space="preserve"> </w:delText>
      </w:r>
    </w:del>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942"/>
    <w:multiLevelType w:val="hybridMultilevel"/>
    <w:tmpl w:val="AE18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95E72"/>
    <w:multiLevelType w:val="multilevel"/>
    <w:tmpl w:val="FDE6E96A"/>
    <w:lvl w:ilvl="0">
      <w:start w:val="1"/>
      <w:numFmt w:val="decimal"/>
      <w:lvlText w:val="%1"/>
      <w:lvlJc w:val="left"/>
      <w:pPr>
        <w:ind w:left="1404" w:hanging="724"/>
      </w:pPr>
      <w:rPr>
        <w:rFonts w:hint="default"/>
        <w:lang w:val="en-US" w:eastAsia="en-US" w:bidi="ar-SA"/>
      </w:rPr>
    </w:lvl>
    <w:lvl w:ilvl="1">
      <w:start w:val="397"/>
      <w:numFmt w:val="decimal"/>
      <w:lvlText w:val="%1.%2"/>
      <w:lvlJc w:val="left"/>
      <w:pPr>
        <w:ind w:left="1404" w:hanging="724"/>
      </w:pPr>
      <w:rPr>
        <w:rFonts w:ascii="Times New Roman" w:eastAsia="Times New Roman" w:hAnsi="Times New Roman" w:cs="Times New Roman" w:hint="default"/>
        <w:b w:val="0"/>
        <w:bCs w:val="0"/>
        <w:i w:val="0"/>
        <w:iCs w:val="0"/>
        <w:color w:val="0F0F0F"/>
        <w:w w:val="104"/>
        <w:sz w:val="20"/>
        <w:szCs w:val="20"/>
        <w:lang w:val="en-US" w:eastAsia="en-US" w:bidi="ar-SA"/>
      </w:rPr>
    </w:lvl>
    <w:lvl w:ilvl="2">
      <w:numFmt w:val="bullet"/>
      <w:lvlText w:val="•"/>
      <w:lvlJc w:val="left"/>
      <w:pPr>
        <w:ind w:left="3144" w:hanging="724"/>
      </w:pPr>
      <w:rPr>
        <w:rFonts w:hint="default"/>
        <w:lang w:val="en-US" w:eastAsia="en-US" w:bidi="ar-SA"/>
      </w:rPr>
    </w:lvl>
    <w:lvl w:ilvl="3">
      <w:numFmt w:val="bullet"/>
      <w:lvlText w:val="•"/>
      <w:lvlJc w:val="left"/>
      <w:pPr>
        <w:ind w:left="4016" w:hanging="724"/>
      </w:pPr>
      <w:rPr>
        <w:rFonts w:hint="default"/>
        <w:lang w:val="en-US" w:eastAsia="en-US" w:bidi="ar-SA"/>
      </w:rPr>
    </w:lvl>
    <w:lvl w:ilvl="4">
      <w:numFmt w:val="bullet"/>
      <w:lvlText w:val="•"/>
      <w:lvlJc w:val="left"/>
      <w:pPr>
        <w:ind w:left="4888" w:hanging="724"/>
      </w:pPr>
      <w:rPr>
        <w:rFonts w:hint="default"/>
        <w:lang w:val="en-US" w:eastAsia="en-US" w:bidi="ar-SA"/>
      </w:rPr>
    </w:lvl>
    <w:lvl w:ilvl="5">
      <w:numFmt w:val="bullet"/>
      <w:lvlText w:val="•"/>
      <w:lvlJc w:val="left"/>
      <w:pPr>
        <w:ind w:left="5760" w:hanging="724"/>
      </w:pPr>
      <w:rPr>
        <w:rFonts w:hint="default"/>
        <w:lang w:val="en-US" w:eastAsia="en-US" w:bidi="ar-SA"/>
      </w:rPr>
    </w:lvl>
    <w:lvl w:ilvl="6">
      <w:numFmt w:val="bullet"/>
      <w:lvlText w:val="•"/>
      <w:lvlJc w:val="left"/>
      <w:pPr>
        <w:ind w:left="6632" w:hanging="724"/>
      </w:pPr>
      <w:rPr>
        <w:rFonts w:hint="default"/>
        <w:lang w:val="en-US" w:eastAsia="en-US" w:bidi="ar-SA"/>
      </w:rPr>
    </w:lvl>
    <w:lvl w:ilvl="7">
      <w:numFmt w:val="bullet"/>
      <w:lvlText w:val="•"/>
      <w:lvlJc w:val="left"/>
      <w:pPr>
        <w:ind w:left="7504" w:hanging="724"/>
      </w:pPr>
      <w:rPr>
        <w:rFonts w:hint="default"/>
        <w:lang w:val="en-US" w:eastAsia="en-US" w:bidi="ar-SA"/>
      </w:rPr>
    </w:lvl>
    <w:lvl w:ilvl="8">
      <w:numFmt w:val="bullet"/>
      <w:lvlText w:val="•"/>
      <w:lvlJc w:val="left"/>
      <w:pPr>
        <w:ind w:left="8376" w:hanging="724"/>
      </w:pPr>
      <w:rPr>
        <w:rFonts w:hint="default"/>
        <w:lang w:val="en-US" w:eastAsia="en-US" w:bidi="ar-SA"/>
      </w:rPr>
    </w:lvl>
  </w:abstractNum>
  <w:abstractNum w:abstractNumId="2" w15:restartNumberingAfterBreak="0">
    <w:nsid w:val="0D58BEEB"/>
    <w:multiLevelType w:val="hybridMultilevel"/>
    <w:tmpl w:val="1CFE9EA4"/>
    <w:lvl w:ilvl="0" w:tplc="9B6C06C8">
      <w:start w:val="1"/>
      <w:numFmt w:val="bullet"/>
      <w:lvlText w:val="Ø"/>
      <w:lvlJc w:val="left"/>
      <w:pPr>
        <w:ind w:left="720" w:hanging="360"/>
      </w:pPr>
      <w:rPr>
        <w:rFonts w:ascii="Wingdings" w:hAnsi="Wingdings" w:hint="default"/>
      </w:rPr>
    </w:lvl>
    <w:lvl w:ilvl="1" w:tplc="611C0234">
      <w:start w:val="1"/>
      <w:numFmt w:val="bullet"/>
      <w:lvlText w:val="o"/>
      <w:lvlJc w:val="left"/>
      <w:pPr>
        <w:ind w:left="1440" w:hanging="360"/>
      </w:pPr>
      <w:rPr>
        <w:rFonts w:ascii="Courier New" w:hAnsi="Courier New" w:hint="default"/>
      </w:rPr>
    </w:lvl>
    <w:lvl w:ilvl="2" w:tplc="D922777E">
      <w:start w:val="1"/>
      <w:numFmt w:val="bullet"/>
      <w:lvlText w:val=""/>
      <w:lvlJc w:val="left"/>
      <w:pPr>
        <w:ind w:left="2160" w:hanging="360"/>
      </w:pPr>
      <w:rPr>
        <w:rFonts w:ascii="Wingdings" w:hAnsi="Wingdings" w:hint="default"/>
      </w:rPr>
    </w:lvl>
    <w:lvl w:ilvl="3" w:tplc="92BA848A">
      <w:start w:val="1"/>
      <w:numFmt w:val="bullet"/>
      <w:lvlText w:val=""/>
      <w:lvlJc w:val="left"/>
      <w:pPr>
        <w:ind w:left="2880" w:hanging="360"/>
      </w:pPr>
      <w:rPr>
        <w:rFonts w:ascii="Symbol" w:hAnsi="Symbol" w:hint="default"/>
      </w:rPr>
    </w:lvl>
    <w:lvl w:ilvl="4" w:tplc="3ABCD02E">
      <w:start w:val="1"/>
      <w:numFmt w:val="bullet"/>
      <w:lvlText w:val="o"/>
      <w:lvlJc w:val="left"/>
      <w:pPr>
        <w:ind w:left="3600" w:hanging="360"/>
      </w:pPr>
      <w:rPr>
        <w:rFonts w:ascii="Courier New" w:hAnsi="Courier New" w:hint="default"/>
      </w:rPr>
    </w:lvl>
    <w:lvl w:ilvl="5" w:tplc="19FC5AE6">
      <w:start w:val="1"/>
      <w:numFmt w:val="bullet"/>
      <w:lvlText w:val=""/>
      <w:lvlJc w:val="left"/>
      <w:pPr>
        <w:ind w:left="4320" w:hanging="360"/>
      </w:pPr>
      <w:rPr>
        <w:rFonts w:ascii="Wingdings" w:hAnsi="Wingdings" w:hint="default"/>
      </w:rPr>
    </w:lvl>
    <w:lvl w:ilvl="6" w:tplc="AB2892EE">
      <w:start w:val="1"/>
      <w:numFmt w:val="bullet"/>
      <w:lvlText w:val=""/>
      <w:lvlJc w:val="left"/>
      <w:pPr>
        <w:ind w:left="5040" w:hanging="360"/>
      </w:pPr>
      <w:rPr>
        <w:rFonts w:ascii="Symbol" w:hAnsi="Symbol" w:hint="default"/>
      </w:rPr>
    </w:lvl>
    <w:lvl w:ilvl="7" w:tplc="31281F3A">
      <w:start w:val="1"/>
      <w:numFmt w:val="bullet"/>
      <w:lvlText w:val="o"/>
      <w:lvlJc w:val="left"/>
      <w:pPr>
        <w:ind w:left="5760" w:hanging="360"/>
      </w:pPr>
      <w:rPr>
        <w:rFonts w:ascii="Courier New" w:hAnsi="Courier New" w:hint="default"/>
      </w:rPr>
    </w:lvl>
    <w:lvl w:ilvl="8" w:tplc="45486266">
      <w:start w:val="1"/>
      <w:numFmt w:val="bullet"/>
      <w:lvlText w:val=""/>
      <w:lvlJc w:val="left"/>
      <w:pPr>
        <w:ind w:left="6480" w:hanging="360"/>
      </w:pPr>
      <w:rPr>
        <w:rFonts w:ascii="Wingdings" w:hAnsi="Wingdings" w:hint="default"/>
      </w:rPr>
    </w:lvl>
  </w:abstractNum>
  <w:abstractNum w:abstractNumId="3" w15:restartNumberingAfterBreak="0">
    <w:nsid w:val="1077B5A4"/>
    <w:multiLevelType w:val="hybridMultilevel"/>
    <w:tmpl w:val="9B1E767C"/>
    <w:lvl w:ilvl="0" w:tplc="FCCCA098">
      <w:start w:val="1"/>
      <w:numFmt w:val="bullet"/>
      <w:lvlText w:val="Ø"/>
      <w:lvlJc w:val="left"/>
      <w:pPr>
        <w:ind w:left="720" w:hanging="360"/>
      </w:pPr>
      <w:rPr>
        <w:rFonts w:ascii="Wingdings" w:hAnsi="Wingdings" w:hint="default"/>
      </w:rPr>
    </w:lvl>
    <w:lvl w:ilvl="1" w:tplc="801AEEC2">
      <w:start w:val="1"/>
      <w:numFmt w:val="bullet"/>
      <w:lvlText w:val="o"/>
      <w:lvlJc w:val="left"/>
      <w:pPr>
        <w:ind w:left="1440" w:hanging="360"/>
      </w:pPr>
      <w:rPr>
        <w:rFonts w:ascii="Courier New" w:hAnsi="Courier New" w:hint="default"/>
      </w:rPr>
    </w:lvl>
    <w:lvl w:ilvl="2" w:tplc="322043B2">
      <w:start w:val="1"/>
      <w:numFmt w:val="bullet"/>
      <w:lvlText w:val=""/>
      <w:lvlJc w:val="left"/>
      <w:pPr>
        <w:ind w:left="2160" w:hanging="360"/>
      </w:pPr>
      <w:rPr>
        <w:rFonts w:ascii="Wingdings" w:hAnsi="Wingdings" w:hint="default"/>
      </w:rPr>
    </w:lvl>
    <w:lvl w:ilvl="3" w:tplc="680AB4D4">
      <w:start w:val="1"/>
      <w:numFmt w:val="bullet"/>
      <w:lvlText w:val=""/>
      <w:lvlJc w:val="left"/>
      <w:pPr>
        <w:ind w:left="2880" w:hanging="360"/>
      </w:pPr>
      <w:rPr>
        <w:rFonts w:ascii="Symbol" w:hAnsi="Symbol" w:hint="default"/>
      </w:rPr>
    </w:lvl>
    <w:lvl w:ilvl="4" w:tplc="CCAC996A">
      <w:start w:val="1"/>
      <w:numFmt w:val="bullet"/>
      <w:lvlText w:val="o"/>
      <w:lvlJc w:val="left"/>
      <w:pPr>
        <w:ind w:left="3600" w:hanging="360"/>
      </w:pPr>
      <w:rPr>
        <w:rFonts w:ascii="Courier New" w:hAnsi="Courier New" w:hint="default"/>
      </w:rPr>
    </w:lvl>
    <w:lvl w:ilvl="5" w:tplc="F70E6DC0">
      <w:start w:val="1"/>
      <w:numFmt w:val="bullet"/>
      <w:lvlText w:val=""/>
      <w:lvlJc w:val="left"/>
      <w:pPr>
        <w:ind w:left="4320" w:hanging="360"/>
      </w:pPr>
      <w:rPr>
        <w:rFonts w:ascii="Wingdings" w:hAnsi="Wingdings" w:hint="default"/>
      </w:rPr>
    </w:lvl>
    <w:lvl w:ilvl="6" w:tplc="DB2012FC">
      <w:start w:val="1"/>
      <w:numFmt w:val="bullet"/>
      <w:lvlText w:val=""/>
      <w:lvlJc w:val="left"/>
      <w:pPr>
        <w:ind w:left="5040" w:hanging="360"/>
      </w:pPr>
      <w:rPr>
        <w:rFonts w:ascii="Symbol" w:hAnsi="Symbol" w:hint="default"/>
      </w:rPr>
    </w:lvl>
    <w:lvl w:ilvl="7" w:tplc="B20AA6A4">
      <w:start w:val="1"/>
      <w:numFmt w:val="bullet"/>
      <w:lvlText w:val="o"/>
      <w:lvlJc w:val="left"/>
      <w:pPr>
        <w:ind w:left="5760" w:hanging="360"/>
      </w:pPr>
      <w:rPr>
        <w:rFonts w:ascii="Courier New" w:hAnsi="Courier New" w:hint="default"/>
      </w:rPr>
    </w:lvl>
    <w:lvl w:ilvl="8" w:tplc="68CE3F16">
      <w:start w:val="1"/>
      <w:numFmt w:val="bullet"/>
      <w:lvlText w:val=""/>
      <w:lvlJc w:val="left"/>
      <w:pPr>
        <w:ind w:left="6480" w:hanging="360"/>
      </w:pPr>
      <w:rPr>
        <w:rFonts w:ascii="Wingdings" w:hAnsi="Wingdings" w:hint="default"/>
      </w:rPr>
    </w:lvl>
  </w:abstractNum>
  <w:abstractNum w:abstractNumId="4" w15:restartNumberingAfterBreak="0">
    <w:nsid w:val="113C82C9"/>
    <w:multiLevelType w:val="hybridMultilevel"/>
    <w:tmpl w:val="34FCFE60"/>
    <w:lvl w:ilvl="0" w:tplc="5FD292D2">
      <w:start w:val="1"/>
      <w:numFmt w:val="bullet"/>
      <w:lvlText w:val="o"/>
      <w:lvlJc w:val="left"/>
      <w:pPr>
        <w:ind w:left="720" w:hanging="360"/>
      </w:pPr>
      <w:rPr>
        <w:rFonts w:ascii="&quot;Courier New&quot;" w:hAnsi="&quot;Courier New&quot;" w:hint="default"/>
      </w:rPr>
    </w:lvl>
    <w:lvl w:ilvl="1" w:tplc="ECA86FA4">
      <w:start w:val="1"/>
      <w:numFmt w:val="bullet"/>
      <w:lvlText w:val="o"/>
      <w:lvlJc w:val="left"/>
      <w:pPr>
        <w:ind w:left="1440" w:hanging="360"/>
      </w:pPr>
      <w:rPr>
        <w:rFonts w:ascii="Courier New" w:hAnsi="Courier New" w:hint="default"/>
      </w:rPr>
    </w:lvl>
    <w:lvl w:ilvl="2" w:tplc="6AC8E854">
      <w:start w:val="1"/>
      <w:numFmt w:val="bullet"/>
      <w:lvlText w:val=""/>
      <w:lvlJc w:val="left"/>
      <w:pPr>
        <w:ind w:left="2160" w:hanging="360"/>
      </w:pPr>
      <w:rPr>
        <w:rFonts w:ascii="Wingdings" w:hAnsi="Wingdings" w:hint="default"/>
      </w:rPr>
    </w:lvl>
    <w:lvl w:ilvl="3" w:tplc="7B3AC9F0">
      <w:start w:val="1"/>
      <w:numFmt w:val="bullet"/>
      <w:lvlText w:val=""/>
      <w:lvlJc w:val="left"/>
      <w:pPr>
        <w:ind w:left="2880" w:hanging="360"/>
      </w:pPr>
      <w:rPr>
        <w:rFonts w:ascii="Symbol" w:hAnsi="Symbol" w:hint="default"/>
      </w:rPr>
    </w:lvl>
    <w:lvl w:ilvl="4" w:tplc="B6B4A8B6">
      <w:start w:val="1"/>
      <w:numFmt w:val="bullet"/>
      <w:lvlText w:val="o"/>
      <w:lvlJc w:val="left"/>
      <w:pPr>
        <w:ind w:left="3600" w:hanging="360"/>
      </w:pPr>
      <w:rPr>
        <w:rFonts w:ascii="Courier New" w:hAnsi="Courier New" w:hint="default"/>
      </w:rPr>
    </w:lvl>
    <w:lvl w:ilvl="5" w:tplc="E744BE3A">
      <w:start w:val="1"/>
      <w:numFmt w:val="bullet"/>
      <w:lvlText w:val=""/>
      <w:lvlJc w:val="left"/>
      <w:pPr>
        <w:ind w:left="4320" w:hanging="360"/>
      </w:pPr>
      <w:rPr>
        <w:rFonts w:ascii="Wingdings" w:hAnsi="Wingdings" w:hint="default"/>
      </w:rPr>
    </w:lvl>
    <w:lvl w:ilvl="6" w:tplc="570E0670">
      <w:start w:val="1"/>
      <w:numFmt w:val="bullet"/>
      <w:lvlText w:val=""/>
      <w:lvlJc w:val="left"/>
      <w:pPr>
        <w:ind w:left="5040" w:hanging="360"/>
      </w:pPr>
      <w:rPr>
        <w:rFonts w:ascii="Symbol" w:hAnsi="Symbol" w:hint="default"/>
      </w:rPr>
    </w:lvl>
    <w:lvl w:ilvl="7" w:tplc="57F6005E">
      <w:start w:val="1"/>
      <w:numFmt w:val="bullet"/>
      <w:lvlText w:val="o"/>
      <w:lvlJc w:val="left"/>
      <w:pPr>
        <w:ind w:left="5760" w:hanging="360"/>
      </w:pPr>
      <w:rPr>
        <w:rFonts w:ascii="Courier New" w:hAnsi="Courier New" w:hint="default"/>
      </w:rPr>
    </w:lvl>
    <w:lvl w:ilvl="8" w:tplc="7FAC843C">
      <w:start w:val="1"/>
      <w:numFmt w:val="bullet"/>
      <w:lvlText w:val=""/>
      <w:lvlJc w:val="left"/>
      <w:pPr>
        <w:ind w:left="6480" w:hanging="360"/>
      </w:pPr>
      <w:rPr>
        <w:rFonts w:ascii="Wingdings" w:hAnsi="Wingdings" w:hint="default"/>
      </w:rPr>
    </w:lvl>
  </w:abstractNum>
  <w:abstractNum w:abstractNumId="5" w15:restartNumberingAfterBreak="0">
    <w:nsid w:val="169535DE"/>
    <w:multiLevelType w:val="hybridMultilevel"/>
    <w:tmpl w:val="A41A1C2A"/>
    <w:lvl w:ilvl="0" w:tplc="CFFA5874">
      <w:start w:val="1"/>
      <w:numFmt w:val="bullet"/>
      <w:lvlText w:val="o"/>
      <w:lvlJc w:val="left"/>
      <w:pPr>
        <w:ind w:left="720" w:hanging="360"/>
      </w:pPr>
      <w:rPr>
        <w:rFonts w:ascii="&quot;Courier New&quot;" w:hAnsi="&quot;Courier New&quot;" w:hint="default"/>
      </w:rPr>
    </w:lvl>
    <w:lvl w:ilvl="1" w:tplc="D49ABAEC">
      <w:start w:val="1"/>
      <w:numFmt w:val="bullet"/>
      <w:lvlText w:val="o"/>
      <w:lvlJc w:val="left"/>
      <w:pPr>
        <w:ind w:left="1440" w:hanging="360"/>
      </w:pPr>
      <w:rPr>
        <w:rFonts w:ascii="Courier New" w:hAnsi="Courier New" w:hint="default"/>
      </w:rPr>
    </w:lvl>
    <w:lvl w:ilvl="2" w:tplc="8BD6F4AE">
      <w:start w:val="1"/>
      <w:numFmt w:val="bullet"/>
      <w:lvlText w:val=""/>
      <w:lvlJc w:val="left"/>
      <w:pPr>
        <w:ind w:left="2160" w:hanging="360"/>
      </w:pPr>
      <w:rPr>
        <w:rFonts w:ascii="Wingdings" w:hAnsi="Wingdings" w:hint="default"/>
      </w:rPr>
    </w:lvl>
    <w:lvl w:ilvl="3" w:tplc="55CA772E">
      <w:start w:val="1"/>
      <w:numFmt w:val="bullet"/>
      <w:lvlText w:val=""/>
      <w:lvlJc w:val="left"/>
      <w:pPr>
        <w:ind w:left="2880" w:hanging="360"/>
      </w:pPr>
      <w:rPr>
        <w:rFonts w:ascii="Symbol" w:hAnsi="Symbol" w:hint="default"/>
      </w:rPr>
    </w:lvl>
    <w:lvl w:ilvl="4" w:tplc="C1660CAA">
      <w:start w:val="1"/>
      <w:numFmt w:val="bullet"/>
      <w:lvlText w:val="o"/>
      <w:lvlJc w:val="left"/>
      <w:pPr>
        <w:ind w:left="3600" w:hanging="360"/>
      </w:pPr>
      <w:rPr>
        <w:rFonts w:ascii="Courier New" w:hAnsi="Courier New" w:hint="default"/>
      </w:rPr>
    </w:lvl>
    <w:lvl w:ilvl="5" w:tplc="5A8625CC">
      <w:start w:val="1"/>
      <w:numFmt w:val="bullet"/>
      <w:lvlText w:val=""/>
      <w:lvlJc w:val="left"/>
      <w:pPr>
        <w:ind w:left="4320" w:hanging="360"/>
      </w:pPr>
      <w:rPr>
        <w:rFonts w:ascii="Wingdings" w:hAnsi="Wingdings" w:hint="default"/>
      </w:rPr>
    </w:lvl>
    <w:lvl w:ilvl="6" w:tplc="87541B22">
      <w:start w:val="1"/>
      <w:numFmt w:val="bullet"/>
      <w:lvlText w:val=""/>
      <w:lvlJc w:val="left"/>
      <w:pPr>
        <w:ind w:left="5040" w:hanging="360"/>
      </w:pPr>
      <w:rPr>
        <w:rFonts w:ascii="Symbol" w:hAnsi="Symbol" w:hint="default"/>
      </w:rPr>
    </w:lvl>
    <w:lvl w:ilvl="7" w:tplc="698A5D98">
      <w:start w:val="1"/>
      <w:numFmt w:val="bullet"/>
      <w:lvlText w:val="o"/>
      <w:lvlJc w:val="left"/>
      <w:pPr>
        <w:ind w:left="5760" w:hanging="360"/>
      </w:pPr>
      <w:rPr>
        <w:rFonts w:ascii="Courier New" w:hAnsi="Courier New" w:hint="default"/>
      </w:rPr>
    </w:lvl>
    <w:lvl w:ilvl="8" w:tplc="1C60E216">
      <w:start w:val="1"/>
      <w:numFmt w:val="bullet"/>
      <w:lvlText w:val=""/>
      <w:lvlJc w:val="left"/>
      <w:pPr>
        <w:ind w:left="6480" w:hanging="360"/>
      </w:pPr>
      <w:rPr>
        <w:rFonts w:ascii="Wingdings" w:hAnsi="Wingdings" w:hint="default"/>
      </w:rPr>
    </w:lvl>
  </w:abstractNum>
  <w:abstractNum w:abstractNumId="6" w15:restartNumberingAfterBreak="0">
    <w:nsid w:val="16F73DB3"/>
    <w:multiLevelType w:val="hybridMultilevel"/>
    <w:tmpl w:val="9F9C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1C4E4"/>
    <w:multiLevelType w:val="hybridMultilevel"/>
    <w:tmpl w:val="E9CE07DE"/>
    <w:lvl w:ilvl="0" w:tplc="382A16D0">
      <w:start w:val="1"/>
      <w:numFmt w:val="bullet"/>
      <w:lvlText w:val="o"/>
      <w:lvlJc w:val="left"/>
      <w:pPr>
        <w:ind w:left="720" w:hanging="360"/>
      </w:pPr>
      <w:rPr>
        <w:rFonts w:ascii="&quot;Courier New&quot;" w:hAnsi="&quot;Courier New&quot;" w:hint="default"/>
      </w:rPr>
    </w:lvl>
    <w:lvl w:ilvl="1" w:tplc="7D047D78">
      <w:start w:val="1"/>
      <w:numFmt w:val="bullet"/>
      <w:lvlText w:val="o"/>
      <w:lvlJc w:val="left"/>
      <w:pPr>
        <w:ind w:left="1440" w:hanging="360"/>
      </w:pPr>
      <w:rPr>
        <w:rFonts w:ascii="Courier New" w:hAnsi="Courier New" w:hint="default"/>
      </w:rPr>
    </w:lvl>
    <w:lvl w:ilvl="2" w:tplc="FA705D20">
      <w:start w:val="1"/>
      <w:numFmt w:val="bullet"/>
      <w:lvlText w:val=""/>
      <w:lvlJc w:val="left"/>
      <w:pPr>
        <w:ind w:left="2160" w:hanging="360"/>
      </w:pPr>
      <w:rPr>
        <w:rFonts w:ascii="Wingdings" w:hAnsi="Wingdings" w:hint="default"/>
      </w:rPr>
    </w:lvl>
    <w:lvl w:ilvl="3" w:tplc="0E7E3A28">
      <w:start w:val="1"/>
      <w:numFmt w:val="bullet"/>
      <w:lvlText w:val=""/>
      <w:lvlJc w:val="left"/>
      <w:pPr>
        <w:ind w:left="2880" w:hanging="360"/>
      </w:pPr>
      <w:rPr>
        <w:rFonts w:ascii="Symbol" w:hAnsi="Symbol" w:hint="default"/>
      </w:rPr>
    </w:lvl>
    <w:lvl w:ilvl="4" w:tplc="976C9900">
      <w:start w:val="1"/>
      <w:numFmt w:val="bullet"/>
      <w:lvlText w:val="o"/>
      <w:lvlJc w:val="left"/>
      <w:pPr>
        <w:ind w:left="3600" w:hanging="360"/>
      </w:pPr>
      <w:rPr>
        <w:rFonts w:ascii="Courier New" w:hAnsi="Courier New" w:hint="default"/>
      </w:rPr>
    </w:lvl>
    <w:lvl w:ilvl="5" w:tplc="0C5EB780">
      <w:start w:val="1"/>
      <w:numFmt w:val="bullet"/>
      <w:lvlText w:val=""/>
      <w:lvlJc w:val="left"/>
      <w:pPr>
        <w:ind w:left="4320" w:hanging="360"/>
      </w:pPr>
      <w:rPr>
        <w:rFonts w:ascii="Wingdings" w:hAnsi="Wingdings" w:hint="default"/>
      </w:rPr>
    </w:lvl>
    <w:lvl w:ilvl="6" w:tplc="1D5A4B96">
      <w:start w:val="1"/>
      <w:numFmt w:val="bullet"/>
      <w:lvlText w:val=""/>
      <w:lvlJc w:val="left"/>
      <w:pPr>
        <w:ind w:left="5040" w:hanging="360"/>
      </w:pPr>
      <w:rPr>
        <w:rFonts w:ascii="Symbol" w:hAnsi="Symbol" w:hint="default"/>
      </w:rPr>
    </w:lvl>
    <w:lvl w:ilvl="7" w:tplc="4EC4407C">
      <w:start w:val="1"/>
      <w:numFmt w:val="bullet"/>
      <w:lvlText w:val="o"/>
      <w:lvlJc w:val="left"/>
      <w:pPr>
        <w:ind w:left="5760" w:hanging="360"/>
      </w:pPr>
      <w:rPr>
        <w:rFonts w:ascii="Courier New" w:hAnsi="Courier New" w:hint="default"/>
      </w:rPr>
    </w:lvl>
    <w:lvl w:ilvl="8" w:tplc="3AD8D782">
      <w:start w:val="1"/>
      <w:numFmt w:val="bullet"/>
      <w:lvlText w:val=""/>
      <w:lvlJc w:val="left"/>
      <w:pPr>
        <w:ind w:left="6480" w:hanging="360"/>
      </w:pPr>
      <w:rPr>
        <w:rFonts w:ascii="Wingdings" w:hAnsi="Wingdings" w:hint="default"/>
      </w:rPr>
    </w:lvl>
  </w:abstractNum>
  <w:abstractNum w:abstractNumId="8" w15:restartNumberingAfterBreak="0">
    <w:nsid w:val="1C1C1265"/>
    <w:multiLevelType w:val="multilevel"/>
    <w:tmpl w:val="1CA404A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C881A"/>
    <w:multiLevelType w:val="hybridMultilevel"/>
    <w:tmpl w:val="2E84F0E8"/>
    <w:lvl w:ilvl="0" w:tplc="762E45EC">
      <w:start w:val="1"/>
      <w:numFmt w:val="bullet"/>
      <w:lvlText w:val="Ø"/>
      <w:lvlJc w:val="left"/>
      <w:pPr>
        <w:ind w:left="720" w:hanging="360"/>
      </w:pPr>
      <w:rPr>
        <w:rFonts w:ascii="Wingdings" w:hAnsi="Wingdings" w:hint="default"/>
      </w:rPr>
    </w:lvl>
    <w:lvl w:ilvl="1" w:tplc="066A6100">
      <w:start w:val="1"/>
      <w:numFmt w:val="bullet"/>
      <w:lvlText w:val="o"/>
      <w:lvlJc w:val="left"/>
      <w:pPr>
        <w:ind w:left="1440" w:hanging="360"/>
      </w:pPr>
      <w:rPr>
        <w:rFonts w:ascii="Courier New" w:hAnsi="Courier New" w:hint="default"/>
      </w:rPr>
    </w:lvl>
    <w:lvl w:ilvl="2" w:tplc="9698AD5A">
      <w:start w:val="1"/>
      <w:numFmt w:val="bullet"/>
      <w:lvlText w:val=""/>
      <w:lvlJc w:val="left"/>
      <w:pPr>
        <w:ind w:left="2160" w:hanging="360"/>
      </w:pPr>
      <w:rPr>
        <w:rFonts w:ascii="Wingdings" w:hAnsi="Wingdings" w:hint="default"/>
      </w:rPr>
    </w:lvl>
    <w:lvl w:ilvl="3" w:tplc="EC1A616E">
      <w:start w:val="1"/>
      <w:numFmt w:val="bullet"/>
      <w:lvlText w:val=""/>
      <w:lvlJc w:val="left"/>
      <w:pPr>
        <w:ind w:left="2880" w:hanging="360"/>
      </w:pPr>
      <w:rPr>
        <w:rFonts w:ascii="Symbol" w:hAnsi="Symbol" w:hint="default"/>
      </w:rPr>
    </w:lvl>
    <w:lvl w:ilvl="4" w:tplc="3566D842">
      <w:start w:val="1"/>
      <w:numFmt w:val="bullet"/>
      <w:lvlText w:val="o"/>
      <w:lvlJc w:val="left"/>
      <w:pPr>
        <w:ind w:left="3600" w:hanging="360"/>
      </w:pPr>
      <w:rPr>
        <w:rFonts w:ascii="Courier New" w:hAnsi="Courier New" w:hint="default"/>
      </w:rPr>
    </w:lvl>
    <w:lvl w:ilvl="5" w:tplc="00261358">
      <w:start w:val="1"/>
      <w:numFmt w:val="bullet"/>
      <w:lvlText w:val=""/>
      <w:lvlJc w:val="left"/>
      <w:pPr>
        <w:ind w:left="4320" w:hanging="360"/>
      </w:pPr>
      <w:rPr>
        <w:rFonts w:ascii="Wingdings" w:hAnsi="Wingdings" w:hint="default"/>
      </w:rPr>
    </w:lvl>
    <w:lvl w:ilvl="6" w:tplc="66FEB3F0">
      <w:start w:val="1"/>
      <w:numFmt w:val="bullet"/>
      <w:lvlText w:val=""/>
      <w:lvlJc w:val="left"/>
      <w:pPr>
        <w:ind w:left="5040" w:hanging="360"/>
      </w:pPr>
      <w:rPr>
        <w:rFonts w:ascii="Symbol" w:hAnsi="Symbol" w:hint="default"/>
      </w:rPr>
    </w:lvl>
    <w:lvl w:ilvl="7" w:tplc="83FE237A">
      <w:start w:val="1"/>
      <w:numFmt w:val="bullet"/>
      <w:lvlText w:val="o"/>
      <w:lvlJc w:val="left"/>
      <w:pPr>
        <w:ind w:left="5760" w:hanging="360"/>
      </w:pPr>
      <w:rPr>
        <w:rFonts w:ascii="Courier New" w:hAnsi="Courier New" w:hint="default"/>
      </w:rPr>
    </w:lvl>
    <w:lvl w:ilvl="8" w:tplc="7CE4A850">
      <w:start w:val="1"/>
      <w:numFmt w:val="bullet"/>
      <w:lvlText w:val=""/>
      <w:lvlJc w:val="left"/>
      <w:pPr>
        <w:ind w:left="6480" w:hanging="360"/>
      </w:pPr>
      <w:rPr>
        <w:rFonts w:ascii="Wingdings" w:hAnsi="Wingdings" w:hint="default"/>
      </w:rPr>
    </w:lvl>
  </w:abstractNum>
  <w:abstractNum w:abstractNumId="10" w15:restartNumberingAfterBreak="0">
    <w:nsid w:val="1F7D27B6"/>
    <w:multiLevelType w:val="hybridMultilevel"/>
    <w:tmpl w:val="9EDE174E"/>
    <w:lvl w:ilvl="0" w:tplc="71D22012">
      <w:start w:val="1"/>
      <w:numFmt w:val="bullet"/>
      <w:pStyle w:val="bulets"/>
      <w:lvlText w:val=""/>
      <w:lvlJc w:val="left"/>
      <w:pPr>
        <w:ind w:left="360" w:hanging="360"/>
      </w:pPr>
      <w:rPr>
        <w:rFonts w:ascii="DengXian" w:hAnsi="DengXian" w:hint="default"/>
        <w:sz w:val="28"/>
        <w:szCs w:val="28"/>
      </w:rPr>
    </w:lvl>
    <w:lvl w:ilvl="1" w:tplc="04090003" w:tentative="1">
      <w:start w:val="1"/>
      <w:numFmt w:val="bullet"/>
      <w:lvlText w:val="o"/>
      <w:lvlJc w:val="left"/>
      <w:pPr>
        <w:ind w:left="1440" w:hanging="360"/>
      </w:pPr>
      <w:rPr>
        <w:rFonts w:ascii="Roboto" w:hAnsi="Roboto" w:hint="default"/>
      </w:rPr>
    </w:lvl>
    <w:lvl w:ilvl="2" w:tplc="04090005" w:tentative="1">
      <w:start w:val="1"/>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DengXian" w:hAnsi="DengXian" w:hint="default"/>
      </w:rPr>
    </w:lvl>
    <w:lvl w:ilvl="4" w:tplc="04090003" w:tentative="1">
      <w:start w:val="1"/>
      <w:numFmt w:val="bullet"/>
      <w:lvlText w:val="o"/>
      <w:lvlJc w:val="left"/>
      <w:pPr>
        <w:ind w:left="3600" w:hanging="360"/>
      </w:pPr>
      <w:rPr>
        <w:rFonts w:ascii="Roboto" w:hAnsi="Roboto" w:hint="default"/>
      </w:rPr>
    </w:lvl>
    <w:lvl w:ilvl="5" w:tplc="04090005" w:tentative="1">
      <w:start w:val="1"/>
      <w:numFmt w:val="bullet"/>
      <w:lvlText w:val=""/>
      <w:lvlJc w:val="left"/>
      <w:pPr>
        <w:ind w:left="4320" w:hanging="360"/>
      </w:pPr>
      <w:rPr>
        <w:rFonts w:ascii="MS PGothic" w:hAnsi="MS PGothic" w:hint="default"/>
      </w:rPr>
    </w:lvl>
    <w:lvl w:ilvl="6" w:tplc="04090001" w:tentative="1">
      <w:start w:val="1"/>
      <w:numFmt w:val="bullet"/>
      <w:lvlText w:val=""/>
      <w:lvlJc w:val="left"/>
      <w:pPr>
        <w:ind w:left="5040" w:hanging="360"/>
      </w:pPr>
      <w:rPr>
        <w:rFonts w:ascii="DengXian" w:hAnsi="DengXian" w:hint="default"/>
      </w:rPr>
    </w:lvl>
    <w:lvl w:ilvl="7" w:tplc="04090003" w:tentative="1">
      <w:start w:val="1"/>
      <w:numFmt w:val="bullet"/>
      <w:lvlText w:val="o"/>
      <w:lvlJc w:val="left"/>
      <w:pPr>
        <w:ind w:left="5760" w:hanging="360"/>
      </w:pPr>
      <w:rPr>
        <w:rFonts w:ascii="Roboto" w:hAnsi="Roboto" w:hint="default"/>
      </w:rPr>
    </w:lvl>
    <w:lvl w:ilvl="8" w:tplc="04090005" w:tentative="1">
      <w:start w:val="1"/>
      <w:numFmt w:val="bullet"/>
      <w:lvlText w:val=""/>
      <w:lvlJc w:val="left"/>
      <w:pPr>
        <w:ind w:left="6480" w:hanging="360"/>
      </w:pPr>
      <w:rPr>
        <w:rFonts w:ascii="MS PGothic" w:hAnsi="MS PGothic" w:hint="default"/>
      </w:rPr>
    </w:lvl>
  </w:abstractNum>
  <w:abstractNum w:abstractNumId="11" w15:restartNumberingAfterBreak="0">
    <w:nsid w:val="22974AE2"/>
    <w:multiLevelType w:val="hybridMultilevel"/>
    <w:tmpl w:val="490603AC"/>
    <w:lvl w:ilvl="0" w:tplc="419E9E98">
      <w:start w:val="1"/>
      <w:numFmt w:val="bullet"/>
      <w:lvlText w:val="o"/>
      <w:lvlJc w:val="left"/>
      <w:pPr>
        <w:ind w:left="720" w:hanging="360"/>
      </w:pPr>
      <w:rPr>
        <w:rFonts w:ascii="&quot;Courier New&quot;" w:hAnsi="&quot;Courier New&quot;" w:hint="default"/>
      </w:rPr>
    </w:lvl>
    <w:lvl w:ilvl="1" w:tplc="AFC23794">
      <w:start w:val="1"/>
      <w:numFmt w:val="bullet"/>
      <w:lvlText w:val="o"/>
      <w:lvlJc w:val="left"/>
      <w:pPr>
        <w:ind w:left="1440" w:hanging="360"/>
      </w:pPr>
      <w:rPr>
        <w:rFonts w:ascii="Courier New" w:hAnsi="Courier New" w:hint="default"/>
      </w:rPr>
    </w:lvl>
    <w:lvl w:ilvl="2" w:tplc="7DF0F3BA">
      <w:start w:val="1"/>
      <w:numFmt w:val="bullet"/>
      <w:lvlText w:val=""/>
      <w:lvlJc w:val="left"/>
      <w:pPr>
        <w:ind w:left="2160" w:hanging="360"/>
      </w:pPr>
      <w:rPr>
        <w:rFonts w:ascii="Wingdings" w:hAnsi="Wingdings" w:hint="default"/>
      </w:rPr>
    </w:lvl>
    <w:lvl w:ilvl="3" w:tplc="A7A8794E">
      <w:start w:val="1"/>
      <w:numFmt w:val="bullet"/>
      <w:lvlText w:val=""/>
      <w:lvlJc w:val="left"/>
      <w:pPr>
        <w:ind w:left="2880" w:hanging="360"/>
      </w:pPr>
      <w:rPr>
        <w:rFonts w:ascii="Symbol" w:hAnsi="Symbol" w:hint="default"/>
      </w:rPr>
    </w:lvl>
    <w:lvl w:ilvl="4" w:tplc="09682DA6">
      <w:start w:val="1"/>
      <w:numFmt w:val="bullet"/>
      <w:lvlText w:val="o"/>
      <w:lvlJc w:val="left"/>
      <w:pPr>
        <w:ind w:left="3600" w:hanging="360"/>
      </w:pPr>
      <w:rPr>
        <w:rFonts w:ascii="Courier New" w:hAnsi="Courier New" w:hint="default"/>
      </w:rPr>
    </w:lvl>
    <w:lvl w:ilvl="5" w:tplc="AF689CE4">
      <w:start w:val="1"/>
      <w:numFmt w:val="bullet"/>
      <w:lvlText w:val=""/>
      <w:lvlJc w:val="left"/>
      <w:pPr>
        <w:ind w:left="4320" w:hanging="360"/>
      </w:pPr>
      <w:rPr>
        <w:rFonts w:ascii="Wingdings" w:hAnsi="Wingdings" w:hint="default"/>
      </w:rPr>
    </w:lvl>
    <w:lvl w:ilvl="6" w:tplc="6C00AB96">
      <w:start w:val="1"/>
      <w:numFmt w:val="bullet"/>
      <w:lvlText w:val=""/>
      <w:lvlJc w:val="left"/>
      <w:pPr>
        <w:ind w:left="5040" w:hanging="360"/>
      </w:pPr>
      <w:rPr>
        <w:rFonts w:ascii="Symbol" w:hAnsi="Symbol" w:hint="default"/>
      </w:rPr>
    </w:lvl>
    <w:lvl w:ilvl="7" w:tplc="0D8E645E">
      <w:start w:val="1"/>
      <w:numFmt w:val="bullet"/>
      <w:lvlText w:val="o"/>
      <w:lvlJc w:val="left"/>
      <w:pPr>
        <w:ind w:left="5760" w:hanging="360"/>
      </w:pPr>
      <w:rPr>
        <w:rFonts w:ascii="Courier New" w:hAnsi="Courier New" w:hint="default"/>
      </w:rPr>
    </w:lvl>
    <w:lvl w:ilvl="8" w:tplc="CD9C9204">
      <w:start w:val="1"/>
      <w:numFmt w:val="bullet"/>
      <w:lvlText w:val=""/>
      <w:lvlJc w:val="left"/>
      <w:pPr>
        <w:ind w:left="6480" w:hanging="360"/>
      </w:pPr>
      <w:rPr>
        <w:rFonts w:ascii="Wingdings" w:hAnsi="Wingdings" w:hint="default"/>
      </w:rPr>
    </w:lvl>
  </w:abstractNum>
  <w:abstractNum w:abstractNumId="12" w15:restartNumberingAfterBreak="0">
    <w:nsid w:val="246E5743"/>
    <w:multiLevelType w:val="hybridMultilevel"/>
    <w:tmpl w:val="273218BA"/>
    <w:lvl w:ilvl="0" w:tplc="B26EAE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B5D9B3"/>
    <w:multiLevelType w:val="hybridMultilevel"/>
    <w:tmpl w:val="4F002F16"/>
    <w:lvl w:ilvl="0" w:tplc="CA92DE4E">
      <w:start w:val="1"/>
      <w:numFmt w:val="bullet"/>
      <w:lvlText w:val="o"/>
      <w:lvlJc w:val="left"/>
      <w:pPr>
        <w:ind w:left="720" w:hanging="360"/>
      </w:pPr>
      <w:rPr>
        <w:rFonts w:ascii="&quot;Courier New&quot;" w:hAnsi="&quot;Courier New&quot;" w:hint="default"/>
      </w:rPr>
    </w:lvl>
    <w:lvl w:ilvl="1" w:tplc="F7C4BC78">
      <w:start w:val="1"/>
      <w:numFmt w:val="bullet"/>
      <w:lvlText w:val="o"/>
      <w:lvlJc w:val="left"/>
      <w:pPr>
        <w:ind w:left="1440" w:hanging="360"/>
      </w:pPr>
      <w:rPr>
        <w:rFonts w:ascii="Courier New" w:hAnsi="Courier New" w:hint="default"/>
      </w:rPr>
    </w:lvl>
    <w:lvl w:ilvl="2" w:tplc="0098FE56">
      <w:start w:val="1"/>
      <w:numFmt w:val="bullet"/>
      <w:lvlText w:val=""/>
      <w:lvlJc w:val="left"/>
      <w:pPr>
        <w:ind w:left="2160" w:hanging="360"/>
      </w:pPr>
      <w:rPr>
        <w:rFonts w:ascii="Wingdings" w:hAnsi="Wingdings" w:hint="default"/>
      </w:rPr>
    </w:lvl>
    <w:lvl w:ilvl="3" w:tplc="E88A7AA6">
      <w:start w:val="1"/>
      <w:numFmt w:val="bullet"/>
      <w:lvlText w:val=""/>
      <w:lvlJc w:val="left"/>
      <w:pPr>
        <w:ind w:left="2880" w:hanging="360"/>
      </w:pPr>
      <w:rPr>
        <w:rFonts w:ascii="Symbol" w:hAnsi="Symbol" w:hint="default"/>
      </w:rPr>
    </w:lvl>
    <w:lvl w:ilvl="4" w:tplc="9E3AA096">
      <w:start w:val="1"/>
      <w:numFmt w:val="bullet"/>
      <w:lvlText w:val="o"/>
      <w:lvlJc w:val="left"/>
      <w:pPr>
        <w:ind w:left="3600" w:hanging="360"/>
      </w:pPr>
      <w:rPr>
        <w:rFonts w:ascii="Courier New" w:hAnsi="Courier New" w:hint="default"/>
      </w:rPr>
    </w:lvl>
    <w:lvl w:ilvl="5" w:tplc="3884786C">
      <w:start w:val="1"/>
      <w:numFmt w:val="bullet"/>
      <w:lvlText w:val=""/>
      <w:lvlJc w:val="left"/>
      <w:pPr>
        <w:ind w:left="4320" w:hanging="360"/>
      </w:pPr>
      <w:rPr>
        <w:rFonts w:ascii="Wingdings" w:hAnsi="Wingdings" w:hint="default"/>
      </w:rPr>
    </w:lvl>
    <w:lvl w:ilvl="6" w:tplc="68BC70DA">
      <w:start w:val="1"/>
      <w:numFmt w:val="bullet"/>
      <w:lvlText w:val=""/>
      <w:lvlJc w:val="left"/>
      <w:pPr>
        <w:ind w:left="5040" w:hanging="360"/>
      </w:pPr>
      <w:rPr>
        <w:rFonts w:ascii="Symbol" w:hAnsi="Symbol" w:hint="default"/>
      </w:rPr>
    </w:lvl>
    <w:lvl w:ilvl="7" w:tplc="F2BE0DBA">
      <w:start w:val="1"/>
      <w:numFmt w:val="bullet"/>
      <w:lvlText w:val="o"/>
      <w:lvlJc w:val="left"/>
      <w:pPr>
        <w:ind w:left="5760" w:hanging="360"/>
      </w:pPr>
      <w:rPr>
        <w:rFonts w:ascii="Courier New" w:hAnsi="Courier New" w:hint="default"/>
      </w:rPr>
    </w:lvl>
    <w:lvl w:ilvl="8" w:tplc="13BC6C3C">
      <w:start w:val="1"/>
      <w:numFmt w:val="bullet"/>
      <w:lvlText w:val=""/>
      <w:lvlJc w:val="left"/>
      <w:pPr>
        <w:ind w:left="6480" w:hanging="360"/>
      </w:pPr>
      <w:rPr>
        <w:rFonts w:ascii="Wingdings" w:hAnsi="Wingdings" w:hint="default"/>
      </w:rPr>
    </w:lvl>
  </w:abstractNum>
  <w:abstractNum w:abstractNumId="14" w15:restartNumberingAfterBreak="0">
    <w:nsid w:val="24CB36BD"/>
    <w:multiLevelType w:val="hybridMultilevel"/>
    <w:tmpl w:val="25602D42"/>
    <w:lvl w:ilvl="0" w:tplc="C8C022D2">
      <w:start w:val="1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0B2C8D"/>
    <w:multiLevelType w:val="hybridMultilevel"/>
    <w:tmpl w:val="98F8D290"/>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0E0EDE"/>
    <w:multiLevelType w:val="multilevel"/>
    <w:tmpl w:val="3C9EFC14"/>
    <w:lvl w:ilvl="0">
      <w:start w:val="1"/>
      <w:numFmt w:val="decimal"/>
      <w:lvlText w:val="%1."/>
      <w:lvlJc w:val="left"/>
      <w:pPr>
        <w:tabs>
          <w:tab w:val="num" w:pos="0"/>
        </w:tabs>
        <w:ind w:left="0" w:hanging="360"/>
      </w:pPr>
      <w:rPr>
        <w:rFonts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7" w15:restartNumberingAfterBreak="0">
    <w:nsid w:val="2A885580"/>
    <w:multiLevelType w:val="hybridMultilevel"/>
    <w:tmpl w:val="C98C92DA"/>
    <w:lvl w:ilvl="0" w:tplc="71D44D7A">
      <w:start w:val="2"/>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8" w15:restartNumberingAfterBreak="0">
    <w:nsid w:val="31D90E64"/>
    <w:multiLevelType w:val="hybridMultilevel"/>
    <w:tmpl w:val="7E027764"/>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9" w15:restartNumberingAfterBreak="0">
    <w:nsid w:val="3300C786"/>
    <w:multiLevelType w:val="hybridMultilevel"/>
    <w:tmpl w:val="F12E2F20"/>
    <w:lvl w:ilvl="0" w:tplc="2AB85806">
      <w:start w:val="1"/>
      <w:numFmt w:val="bullet"/>
      <w:lvlText w:val="o"/>
      <w:lvlJc w:val="left"/>
      <w:pPr>
        <w:ind w:left="720" w:hanging="360"/>
      </w:pPr>
      <w:rPr>
        <w:rFonts w:ascii="&quot;Courier New&quot;" w:hAnsi="&quot;Courier New&quot;" w:hint="default"/>
      </w:rPr>
    </w:lvl>
    <w:lvl w:ilvl="1" w:tplc="70803A76">
      <w:start w:val="1"/>
      <w:numFmt w:val="bullet"/>
      <w:lvlText w:val="o"/>
      <w:lvlJc w:val="left"/>
      <w:pPr>
        <w:ind w:left="1440" w:hanging="360"/>
      </w:pPr>
      <w:rPr>
        <w:rFonts w:ascii="Courier New" w:hAnsi="Courier New" w:hint="default"/>
      </w:rPr>
    </w:lvl>
    <w:lvl w:ilvl="2" w:tplc="39221C78">
      <w:start w:val="1"/>
      <w:numFmt w:val="bullet"/>
      <w:lvlText w:val=""/>
      <w:lvlJc w:val="left"/>
      <w:pPr>
        <w:ind w:left="2160" w:hanging="360"/>
      </w:pPr>
      <w:rPr>
        <w:rFonts w:ascii="Wingdings" w:hAnsi="Wingdings" w:hint="default"/>
      </w:rPr>
    </w:lvl>
    <w:lvl w:ilvl="3" w:tplc="B1C0A5AC">
      <w:start w:val="1"/>
      <w:numFmt w:val="bullet"/>
      <w:lvlText w:val=""/>
      <w:lvlJc w:val="left"/>
      <w:pPr>
        <w:ind w:left="2880" w:hanging="360"/>
      </w:pPr>
      <w:rPr>
        <w:rFonts w:ascii="Symbol" w:hAnsi="Symbol" w:hint="default"/>
      </w:rPr>
    </w:lvl>
    <w:lvl w:ilvl="4" w:tplc="2A486E24">
      <w:start w:val="1"/>
      <w:numFmt w:val="bullet"/>
      <w:lvlText w:val="o"/>
      <w:lvlJc w:val="left"/>
      <w:pPr>
        <w:ind w:left="3600" w:hanging="360"/>
      </w:pPr>
      <w:rPr>
        <w:rFonts w:ascii="Courier New" w:hAnsi="Courier New" w:hint="default"/>
      </w:rPr>
    </w:lvl>
    <w:lvl w:ilvl="5" w:tplc="FA1E1D7A">
      <w:start w:val="1"/>
      <w:numFmt w:val="bullet"/>
      <w:lvlText w:val=""/>
      <w:lvlJc w:val="left"/>
      <w:pPr>
        <w:ind w:left="4320" w:hanging="360"/>
      </w:pPr>
      <w:rPr>
        <w:rFonts w:ascii="Wingdings" w:hAnsi="Wingdings" w:hint="default"/>
      </w:rPr>
    </w:lvl>
    <w:lvl w:ilvl="6" w:tplc="26C6F40E">
      <w:start w:val="1"/>
      <w:numFmt w:val="bullet"/>
      <w:lvlText w:val=""/>
      <w:lvlJc w:val="left"/>
      <w:pPr>
        <w:ind w:left="5040" w:hanging="360"/>
      </w:pPr>
      <w:rPr>
        <w:rFonts w:ascii="Symbol" w:hAnsi="Symbol" w:hint="default"/>
      </w:rPr>
    </w:lvl>
    <w:lvl w:ilvl="7" w:tplc="4C70C04A">
      <w:start w:val="1"/>
      <w:numFmt w:val="bullet"/>
      <w:lvlText w:val="o"/>
      <w:lvlJc w:val="left"/>
      <w:pPr>
        <w:ind w:left="5760" w:hanging="360"/>
      </w:pPr>
      <w:rPr>
        <w:rFonts w:ascii="Courier New" w:hAnsi="Courier New" w:hint="default"/>
      </w:rPr>
    </w:lvl>
    <w:lvl w:ilvl="8" w:tplc="6CCE71E8">
      <w:start w:val="1"/>
      <w:numFmt w:val="bullet"/>
      <w:lvlText w:val=""/>
      <w:lvlJc w:val="left"/>
      <w:pPr>
        <w:ind w:left="6480" w:hanging="360"/>
      </w:pPr>
      <w:rPr>
        <w:rFonts w:ascii="Wingdings" w:hAnsi="Wingdings" w:hint="default"/>
      </w:rPr>
    </w:lvl>
  </w:abstractNum>
  <w:abstractNum w:abstractNumId="20" w15:restartNumberingAfterBreak="0">
    <w:nsid w:val="36098BF5"/>
    <w:multiLevelType w:val="hybridMultilevel"/>
    <w:tmpl w:val="2FD0C8C2"/>
    <w:lvl w:ilvl="0" w:tplc="56AC83AA">
      <w:start w:val="1"/>
      <w:numFmt w:val="bullet"/>
      <w:lvlText w:val="Ø"/>
      <w:lvlJc w:val="left"/>
      <w:pPr>
        <w:ind w:left="720" w:hanging="360"/>
      </w:pPr>
      <w:rPr>
        <w:rFonts w:ascii="Wingdings" w:hAnsi="Wingdings" w:hint="default"/>
      </w:rPr>
    </w:lvl>
    <w:lvl w:ilvl="1" w:tplc="70108396">
      <w:start w:val="1"/>
      <w:numFmt w:val="bullet"/>
      <w:lvlText w:val="o"/>
      <w:lvlJc w:val="left"/>
      <w:pPr>
        <w:ind w:left="1440" w:hanging="360"/>
      </w:pPr>
      <w:rPr>
        <w:rFonts w:ascii="Courier New" w:hAnsi="Courier New" w:hint="default"/>
      </w:rPr>
    </w:lvl>
    <w:lvl w:ilvl="2" w:tplc="9AEA8956">
      <w:start w:val="1"/>
      <w:numFmt w:val="bullet"/>
      <w:lvlText w:val=""/>
      <w:lvlJc w:val="left"/>
      <w:pPr>
        <w:ind w:left="2160" w:hanging="360"/>
      </w:pPr>
      <w:rPr>
        <w:rFonts w:ascii="Wingdings" w:hAnsi="Wingdings" w:hint="default"/>
      </w:rPr>
    </w:lvl>
    <w:lvl w:ilvl="3" w:tplc="4D0C185A">
      <w:start w:val="1"/>
      <w:numFmt w:val="bullet"/>
      <w:lvlText w:val=""/>
      <w:lvlJc w:val="left"/>
      <w:pPr>
        <w:ind w:left="2880" w:hanging="360"/>
      </w:pPr>
      <w:rPr>
        <w:rFonts w:ascii="Symbol" w:hAnsi="Symbol" w:hint="default"/>
      </w:rPr>
    </w:lvl>
    <w:lvl w:ilvl="4" w:tplc="A3207B16">
      <w:start w:val="1"/>
      <w:numFmt w:val="bullet"/>
      <w:lvlText w:val="o"/>
      <w:lvlJc w:val="left"/>
      <w:pPr>
        <w:ind w:left="3600" w:hanging="360"/>
      </w:pPr>
      <w:rPr>
        <w:rFonts w:ascii="Courier New" w:hAnsi="Courier New" w:hint="default"/>
      </w:rPr>
    </w:lvl>
    <w:lvl w:ilvl="5" w:tplc="5CBAD074">
      <w:start w:val="1"/>
      <w:numFmt w:val="bullet"/>
      <w:lvlText w:val=""/>
      <w:lvlJc w:val="left"/>
      <w:pPr>
        <w:ind w:left="4320" w:hanging="360"/>
      </w:pPr>
      <w:rPr>
        <w:rFonts w:ascii="Wingdings" w:hAnsi="Wingdings" w:hint="default"/>
      </w:rPr>
    </w:lvl>
    <w:lvl w:ilvl="6" w:tplc="B0ECEB80">
      <w:start w:val="1"/>
      <w:numFmt w:val="bullet"/>
      <w:lvlText w:val=""/>
      <w:lvlJc w:val="left"/>
      <w:pPr>
        <w:ind w:left="5040" w:hanging="360"/>
      </w:pPr>
      <w:rPr>
        <w:rFonts w:ascii="Symbol" w:hAnsi="Symbol" w:hint="default"/>
      </w:rPr>
    </w:lvl>
    <w:lvl w:ilvl="7" w:tplc="2C88BB70">
      <w:start w:val="1"/>
      <w:numFmt w:val="bullet"/>
      <w:lvlText w:val="o"/>
      <w:lvlJc w:val="left"/>
      <w:pPr>
        <w:ind w:left="5760" w:hanging="360"/>
      </w:pPr>
      <w:rPr>
        <w:rFonts w:ascii="Courier New" w:hAnsi="Courier New" w:hint="default"/>
      </w:rPr>
    </w:lvl>
    <w:lvl w:ilvl="8" w:tplc="3A482B94">
      <w:start w:val="1"/>
      <w:numFmt w:val="bullet"/>
      <w:lvlText w:val=""/>
      <w:lvlJc w:val="left"/>
      <w:pPr>
        <w:ind w:left="6480" w:hanging="360"/>
      </w:pPr>
      <w:rPr>
        <w:rFonts w:ascii="Wingdings" w:hAnsi="Wingdings" w:hint="default"/>
      </w:rPr>
    </w:lvl>
  </w:abstractNum>
  <w:abstractNum w:abstractNumId="21" w15:restartNumberingAfterBreak="0">
    <w:nsid w:val="3736C727"/>
    <w:multiLevelType w:val="hybridMultilevel"/>
    <w:tmpl w:val="C1F68F1C"/>
    <w:lvl w:ilvl="0" w:tplc="CFDCD69C">
      <w:start w:val="1"/>
      <w:numFmt w:val="bullet"/>
      <w:lvlText w:val="o"/>
      <w:lvlJc w:val="left"/>
      <w:pPr>
        <w:ind w:left="720" w:hanging="360"/>
      </w:pPr>
      <w:rPr>
        <w:rFonts w:ascii="&quot;Courier New&quot;" w:hAnsi="&quot;Courier New&quot;" w:hint="default"/>
      </w:rPr>
    </w:lvl>
    <w:lvl w:ilvl="1" w:tplc="DFF8D842">
      <w:start w:val="1"/>
      <w:numFmt w:val="bullet"/>
      <w:lvlText w:val="o"/>
      <w:lvlJc w:val="left"/>
      <w:pPr>
        <w:ind w:left="1440" w:hanging="360"/>
      </w:pPr>
      <w:rPr>
        <w:rFonts w:ascii="Courier New" w:hAnsi="Courier New" w:hint="default"/>
      </w:rPr>
    </w:lvl>
    <w:lvl w:ilvl="2" w:tplc="08B8BAF2">
      <w:start w:val="1"/>
      <w:numFmt w:val="bullet"/>
      <w:lvlText w:val=""/>
      <w:lvlJc w:val="left"/>
      <w:pPr>
        <w:ind w:left="2160" w:hanging="360"/>
      </w:pPr>
      <w:rPr>
        <w:rFonts w:ascii="Wingdings" w:hAnsi="Wingdings" w:hint="default"/>
      </w:rPr>
    </w:lvl>
    <w:lvl w:ilvl="3" w:tplc="79321358">
      <w:start w:val="1"/>
      <w:numFmt w:val="bullet"/>
      <w:lvlText w:val=""/>
      <w:lvlJc w:val="left"/>
      <w:pPr>
        <w:ind w:left="2880" w:hanging="360"/>
      </w:pPr>
      <w:rPr>
        <w:rFonts w:ascii="Symbol" w:hAnsi="Symbol" w:hint="default"/>
      </w:rPr>
    </w:lvl>
    <w:lvl w:ilvl="4" w:tplc="7890C7AC">
      <w:start w:val="1"/>
      <w:numFmt w:val="bullet"/>
      <w:lvlText w:val="o"/>
      <w:lvlJc w:val="left"/>
      <w:pPr>
        <w:ind w:left="3600" w:hanging="360"/>
      </w:pPr>
      <w:rPr>
        <w:rFonts w:ascii="Courier New" w:hAnsi="Courier New" w:hint="default"/>
      </w:rPr>
    </w:lvl>
    <w:lvl w:ilvl="5" w:tplc="C1DEF69E">
      <w:start w:val="1"/>
      <w:numFmt w:val="bullet"/>
      <w:lvlText w:val=""/>
      <w:lvlJc w:val="left"/>
      <w:pPr>
        <w:ind w:left="4320" w:hanging="360"/>
      </w:pPr>
      <w:rPr>
        <w:rFonts w:ascii="Wingdings" w:hAnsi="Wingdings" w:hint="default"/>
      </w:rPr>
    </w:lvl>
    <w:lvl w:ilvl="6" w:tplc="CD804D04">
      <w:start w:val="1"/>
      <w:numFmt w:val="bullet"/>
      <w:lvlText w:val=""/>
      <w:lvlJc w:val="left"/>
      <w:pPr>
        <w:ind w:left="5040" w:hanging="360"/>
      </w:pPr>
      <w:rPr>
        <w:rFonts w:ascii="Symbol" w:hAnsi="Symbol" w:hint="default"/>
      </w:rPr>
    </w:lvl>
    <w:lvl w:ilvl="7" w:tplc="FA10E71C">
      <w:start w:val="1"/>
      <w:numFmt w:val="bullet"/>
      <w:lvlText w:val="o"/>
      <w:lvlJc w:val="left"/>
      <w:pPr>
        <w:ind w:left="5760" w:hanging="360"/>
      </w:pPr>
      <w:rPr>
        <w:rFonts w:ascii="Courier New" w:hAnsi="Courier New" w:hint="default"/>
      </w:rPr>
    </w:lvl>
    <w:lvl w:ilvl="8" w:tplc="BD12E764">
      <w:start w:val="1"/>
      <w:numFmt w:val="bullet"/>
      <w:lvlText w:val=""/>
      <w:lvlJc w:val="left"/>
      <w:pPr>
        <w:ind w:left="6480" w:hanging="360"/>
      </w:pPr>
      <w:rPr>
        <w:rFonts w:ascii="Wingdings" w:hAnsi="Wingdings" w:hint="default"/>
      </w:rPr>
    </w:lvl>
  </w:abstractNum>
  <w:abstractNum w:abstractNumId="22" w15:restartNumberingAfterBreak="0">
    <w:nsid w:val="4C3B493E"/>
    <w:multiLevelType w:val="hybridMultilevel"/>
    <w:tmpl w:val="4536B9BE"/>
    <w:lvl w:ilvl="0" w:tplc="49F8430A">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0A2ED4E"/>
    <w:multiLevelType w:val="hybridMultilevel"/>
    <w:tmpl w:val="F7946A68"/>
    <w:lvl w:ilvl="0" w:tplc="71A08310">
      <w:start w:val="1"/>
      <w:numFmt w:val="bullet"/>
      <w:lvlText w:val="o"/>
      <w:lvlJc w:val="left"/>
      <w:pPr>
        <w:ind w:left="720" w:hanging="360"/>
      </w:pPr>
      <w:rPr>
        <w:rFonts w:ascii="&quot;Courier New&quot;" w:hAnsi="&quot;Courier New&quot;" w:hint="default"/>
      </w:rPr>
    </w:lvl>
    <w:lvl w:ilvl="1" w:tplc="7522352E">
      <w:start w:val="1"/>
      <w:numFmt w:val="bullet"/>
      <w:lvlText w:val="o"/>
      <w:lvlJc w:val="left"/>
      <w:pPr>
        <w:ind w:left="1440" w:hanging="360"/>
      </w:pPr>
      <w:rPr>
        <w:rFonts w:ascii="Courier New" w:hAnsi="Courier New" w:hint="default"/>
      </w:rPr>
    </w:lvl>
    <w:lvl w:ilvl="2" w:tplc="984620AC">
      <w:start w:val="1"/>
      <w:numFmt w:val="bullet"/>
      <w:lvlText w:val=""/>
      <w:lvlJc w:val="left"/>
      <w:pPr>
        <w:ind w:left="2160" w:hanging="360"/>
      </w:pPr>
      <w:rPr>
        <w:rFonts w:ascii="Wingdings" w:hAnsi="Wingdings" w:hint="default"/>
      </w:rPr>
    </w:lvl>
    <w:lvl w:ilvl="3" w:tplc="D17C312E">
      <w:start w:val="1"/>
      <w:numFmt w:val="bullet"/>
      <w:lvlText w:val=""/>
      <w:lvlJc w:val="left"/>
      <w:pPr>
        <w:ind w:left="2880" w:hanging="360"/>
      </w:pPr>
      <w:rPr>
        <w:rFonts w:ascii="Symbol" w:hAnsi="Symbol" w:hint="default"/>
      </w:rPr>
    </w:lvl>
    <w:lvl w:ilvl="4" w:tplc="1BAAA188">
      <w:start w:val="1"/>
      <w:numFmt w:val="bullet"/>
      <w:lvlText w:val="o"/>
      <w:lvlJc w:val="left"/>
      <w:pPr>
        <w:ind w:left="3600" w:hanging="360"/>
      </w:pPr>
      <w:rPr>
        <w:rFonts w:ascii="Courier New" w:hAnsi="Courier New" w:hint="default"/>
      </w:rPr>
    </w:lvl>
    <w:lvl w:ilvl="5" w:tplc="4686D71E">
      <w:start w:val="1"/>
      <w:numFmt w:val="bullet"/>
      <w:lvlText w:val=""/>
      <w:lvlJc w:val="left"/>
      <w:pPr>
        <w:ind w:left="4320" w:hanging="360"/>
      </w:pPr>
      <w:rPr>
        <w:rFonts w:ascii="Wingdings" w:hAnsi="Wingdings" w:hint="default"/>
      </w:rPr>
    </w:lvl>
    <w:lvl w:ilvl="6" w:tplc="2508EFE2">
      <w:start w:val="1"/>
      <w:numFmt w:val="bullet"/>
      <w:lvlText w:val=""/>
      <w:lvlJc w:val="left"/>
      <w:pPr>
        <w:ind w:left="5040" w:hanging="360"/>
      </w:pPr>
      <w:rPr>
        <w:rFonts w:ascii="Symbol" w:hAnsi="Symbol" w:hint="default"/>
      </w:rPr>
    </w:lvl>
    <w:lvl w:ilvl="7" w:tplc="3E803FEC">
      <w:start w:val="1"/>
      <w:numFmt w:val="bullet"/>
      <w:lvlText w:val="o"/>
      <w:lvlJc w:val="left"/>
      <w:pPr>
        <w:ind w:left="5760" w:hanging="360"/>
      </w:pPr>
      <w:rPr>
        <w:rFonts w:ascii="Courier New" w:hAnsi="Courier New" w:hint="default"/>
      </w:rPr>
    </w:lvl>
    <w:lvl w:ilvl="8" w:tplc="8D9AF690">
      <w:start w:val="1"/>
      <w:numFmt w:val="bullet"/>
      <w:lvlText w:val=""/>
      <w:lvlJc w:val="left"/>
      <w:pPr>
        <w:ind w:left="6480" w:hanging="360"/>
      </w:pPr>
      <w:rPr>
        <w:rFonts w:ascii="Wingdings" w:hAnsi="Wingdings" w:hint="default"/>
      </w:rPr>
    </w:lvl>
  </w:abstractNum>
  <w:abstractNum w:abstractNumId="24" w15:restartNumberingAfterBreak="0">
    <w:nsid w:val="522ED4F1"/>
    <w:multiLevelType w:val="hybridMultilevel"/>
    <w:tmpl w:val="9ACACE46"/>
    <w:lvl w:ilvl="0" w:tplc="CA3283C0">
      <w:start w:val="1"/>
      <w:numFmt w:val="bullet"/>
      <w:lvlText w:val="Ø"/>
      <w:lvlJc w:val="left"/>
      <w:pPr>
        <w:ind w:left="720" w:hanging="360"/>
      </w:pPr>
      <w:rPr>
        <w:rFonts w:ascii="Wingdings" w:hAnsi="Wingdings" w:hint="default"/>
      </w:rPr>
    </w:lvl>
    <w:lvl w:ilvl="1" w:tplc="D3087EEA">
      <w:start w:val="1"/>
      <w:numFmt w:val="bullet"/>
      <w:lvlText w:val="o"/>
      <w:lvlJc w:val="left"/>
      <w:pPr>
        <w:ind w:left="1440" w:hanging="360"/>
      </w:pPr>
      <w:rPr>
        <w:rFonts w:ascii="Courier New" w:hAnsi="Courier New" w:hint="default"/>
      </w:rPr>
    </w:lvl>
    <w:lvl w:ilvl="2" w:tplc="38904B22">
      <w:start w:val="1"/>
      <w:numFmt w:val="bullet"/>
      <w:lvlText w:val=""/>
      <w:lvlJc w:val="left"/>
      <w:pPr>
        <w:ind w:left="2160" w:hanging="360"/>
      </w:pPr>
      <w:rPr>
        <w:rFonts w:ascii="Wingdings" w:hAnsi="Wingdings" w:hint="default"/>
      </w:rPr>
    </w:lvl>
    <w:lvl w:ilvl="3" w:tplc="D72AE4A0">
      <w:start w:val="1"/>
      <w:numFmt w:val="bullet"/>
      <w:lvlText w:val=""/>
      <w:lvlJc w:val="left"/>
      <w:pPr>
        <w:ind w:left="2880" w:hanging="360"/>
      </w:pPr>
      <w:rPr>
        <w:rFonts w:ascii="Symbol" w:hAnsi="Symbol" w:hint="default"/>
      </w:rPr>
    </w:lvl>
    <w:lvl w:ilvl="4" w:tplc="61EC048C">
      <w:start w:val="1"/>
      <w:numFmt w:val="bullet"/>
      <w:lvlText w:val="o"/>
      <w:lvlJc w:val="left"/>
      <w:pPr>
        <w:ind w:left="3600" w:hanging="360"/>
      </w:pPr>
      <w:rPr>
        <w:rFonts w:ascii="Courier New" w:hAnsi="Courier New" w:hint="default"/>
      </w:rPr>
    </w:lvl>
    <w:lvl w:ilvl="5" w:tplc="ABB6EF72">
      <w:start w:val="1"/>
      <w:numFmt w:val="bullet"/>
      <w:lvlText w:val=""/>
      <w:lvlJc w:val="left"/>
      <w:pPr>
        <w:ind w:left="4320" w:hanging="360"/>
      </w:pPr>
      <w:rPr>
        <w:rFonts w:ascii="Wingdings" w:hAnsi="Wingdings" w:hint="default"/>
      </w:rPr>
    </w:lvl>
    <w:lvl w:ilvl="6" w:tplc="719CD3F2">
      <w:start w:val="1"/>
      <w:numFmt w:val="bullet"/>
      <w:lvlText w:val=""/>
      <w:lvlJc w:val="left"/>
      <w:pPr>
        <w:ind w:left="5040" w:hanging="360"/>
      </w:pPr>
      <w:rPr>
        <w:rFonts w:ascii="Symbol" w:hAnsi="Symbol" w:hint="default"/>
      </w:rPr>
    </w:lvl>
    <w:lvl w:ilvl="7" w:tplc="61B4C648">
      <w:start w:val="1"/>
      <w:numFmt w:val="bullet"/>
      <w:lvlText w:val="o"/>
      <w:lvlJc w:val="left"/>
      <w:pPr>
        <w:ind w:left="5760" w:hanging="360"/>
      </w:pPr>
      <w:rPr>
        <w:rFonts w:ascii="Courier New" w:hAnsi="Courier New" w:hint="default"/>
      </w:rPr>
    </w:lvl>
    <w:lvl w:ilvl="8" w:tplc="5F8CD67E">
      <w:start w:val="1"/>
      <w:numFmt w:val="bullet"/>
      <w:lvlText w:val=""/>
      <w:lvlJc w:val="left"/>
      <w:pPr>
        <w:ind w:left="6480" w:hanging="360"/>
      </w:pPr>
      <w:rPr>
        <w:rFonts w:ascii="Wingdings" w:hAnsi="Wingdings" w:hint="default"/>
      </w:rPr>
    </w:lvl>
  </w:abstractNum>
  <w:abstractNum w:abstractNumId="25" w15:restartNumberingAfterBreak="0">
    <w:nsid w:val="5C454375"/>
    <w:multiLevelType w:val="hybridMultilevel"/>
    <w:tmpl w:val="85C8ADAC"/>
    <w:lvl w:ilvl="0" w:tplc="4B4AABDC">
      <w:start w:val="1"/>
      <w:numFmt w:val="bullet"/>
      <w:lvlText w:val="o"/>
      <w:lvlJc w:val="left"/>
      <w:pPr>
        <w:ind w:left="720" w:hanging="360"/>
      </w:pPr>
      <w:rPr>
        <w:rFonts w:ascii="&quot;Courier New&quot;" w:hAnsi="&quot;Courier New&quot;" w:hint="default"/>
      </w:rPr>
    </w:lvl>
    <w:lvl w:ilvl="1" w:tplc="B0C62CC8">
      <w:start w:val="1"/>
      <w:numFmt w:val="bullet"/>
      <w:lvlText w:val="o"/>
      <w:lvlJc w:val="left"/>
      <w:pPr>
        <w:ind w:left="1440" w:hanging="360"/>
      </w:pPr>
      <w:rPr>
        <w:rFonts w:ascii="Courier New" w:hAnsi="Courier New" w:hint="default"/>
      </w:rPr>
    </w:lvl>
    <w:lvl w:ilvl="2" w:tplc="7C509E68">
      <w:start w:val="1"/>
      <w:numFmt w:val="bullet"/>
      <w:lvlText w:val=""/>
      <w:lvlJc w:val="left"/>
      <w:pPr>
        <w:ind w:left="2160" w:hanging="360"/>
      </w:pPr>
      <w:rPr>
        <w:rFonts w:ascii="Wingdings" w:hAnsi="Wingdings" w:hint="default"/>
      </w:rPr>
    </w:lvl>
    <w:lvl w:ilvl="3" w:tplc="A93001DE">
      <w:start w:val="1"/>
      <w:numFmt w:val="bullet"/>
      <w:lvlText w:val=""/>
      <w:lvlJc w:val="left"/>
      <w:pPr>
        <w:ind w:left="2880" w:hanging="360"/>
      </w:pPr>
      <w:rPr>
        <w:rFonts w:ascii="Symbol" w:hAnsi="Symbol" w:hint="default"/>
      </w:rPr>
    </w:lvl>
    <w:lvl w:ilvl="4" w:tplc="EA0ED238">
      <w:start w:val="1"/>
      <w:numFmt w:val="bullet"/>
      <w:lvlText w:val="o"/>
      <w:lvlJc w:val="left"/>
      <w:pPr>
        <w:ind w:left="3600" w:hanging="360"/>
      </w:pPr>
      <w:rPr>
        <w:rFonts w:ascii="Courier New" w:hAnsi="Courier New" w:hint="default"/>
      </w:rPr>
    </w:lvl>
    <w:lvl w:ilvl="5" w:tplc="2D928AEE">
      <w:start w:val="1"/>
      <w:numFmt w:val="bullet"/>
      <w:lvlText w:val=""/>
      <w:lvlJc w:val="left"/>
      <w:pPr>
        <w:ind w:left="4320" w:hanging="360"/>
      </w:pPr>
      <w:rPr>
        <w:rFonts w:ascii="Wingdings" w:hAnsi="Wingdings" w:hint="default"/>
      </w:rPr>
    </w:lvl>
    <w:lvl w:ilvl="6" w:tplc="71567780">
      <w:start w:val="1"/>
      <w:numFmt w:val="bullet"/>
      <w:lvlText w:val=""/>
      <w:lvlJc w:val="left"/>
      <w:pPr>
        <w:ind w:left="5040" w:hanging="360"/>
      </w:pPr>
      <w:rPr>
        <w:rFonts w:ascii="Symbol" w:hAnsi="Symbol" w:hint="default"/>
      </w:rPr>
    </w:lvl>
    <w:lvl w:ilvl="7" w:tplc="0AF8369C">
      <w:start w:val="1"/>
      <w:numFmt w:val="bullet"/>
      <w:lvlText w:val="o"/>
      <w:lvlJc w:val="left"/>
      <w:pPr>
        <w:ind w:left="5760" w:hanging="360"/>
      </w:pPr>
      <w:rPr>
        <w:rFonts w:ascii="Courier New" w:hAnsi="Courier New" w:hint="default"/>
      </w:rPr>
    </w:lvl>
    <w:lvl w:ilvl="8" w:tplc="4E188214">
      <w:start w:val="1"/>
      <w:numFmt w:val="bullet"/>
      <w:lvlText w:val=""/>
      <w:lvlJc w:val="left"/>
      <w:pPr>
        <w:ind w:left="6480" w:hanging="360"/>
      </w:pPr>
      <w:rPr>
        <w:rFonts w:ascii="Wingdings" w:hAnsi="Wingdings" w:hint="default"/>
      </w:rPr>
    </w:lvl>
  </w:abstractNum>
  <w:abstractNum w:abstractNumId="26" w15:restartNumberingAfterBreak="0">
    <w:nsid w:val="60F689D5"/>
    <w:multiLevelType w:val="hybridMultilevel"/>
    <w:tmpl w:val="D6668200"/>
    <w:lvl w:ilvl="0" w:tplc="B1F8FC9E">
      <w:start w:val="1"/>
      <w:numFmt w:val="bullet"/>
      <w:lvlText w:val="Ø"/>
      <w:lvlJc w:val="left"/>
      <w:pPr>
        <w:ind w:left="720" w:hanging="360"/>
      </w:pPr>
      <w:rPr>
        <w:rFonts w:ascii="Wingdings" w:hAnsi="Wingdings" w:hint="default"/>
      </w:rPr>
    </w:lvl>
    <w:lvl w:ilvl="1" w:tplc="DF78BAFE">
      <w:start w:val="1"/>
      <w:numFmt w:val="bullet"/>
      <w:lvlText w:val="o"/>
      <w:lvlJc w:val="left"/>
      <w:pPr>
        <w:ind w:left="1440" w:hanging="360"/>
      </w:pPr>
      <w:rPr>
        <w:rFonts w:ascii="Courier New" w:hAnsi="Courier New" w:hint="default"/>
      </w:rPr>
    </w:lvl>
    <w:lvl w:ilvl="2" w:tplc="1BAACACC">
      <w:start w:val="1"/>
      <w:numFmt w:val="bullet"/>
      <w:lvlText w:val=""/>
      <w:lvlJc w:val="left"/>
      <w:pPr>
        <w:ind w:left="2160" w:hanging="360"/>
      </w:pPr>
      <w:rPr>
        <w:rFonts w:ascii="Wingdings" w:hAnsi="Wingdings" w:hint="default"/>
      </w:rPr>
    </w:lvl>
    <w:lvl w:ilvl="3" w:tplc="82F68C22">
      <w:start w:val="1"/>
      <w:numFmt w:val="bullet"/>
      <w:lvlText w:val=""/>
      <w:lvlJc w:val="left"/>
      <w:pPr>
        <w:ind w:left="2880" w:hanging="360"/>
      </w:pPr>
      <w:rPr>
        <w:rFonts w:ascii="Symbol" w:hAnsi="Symbol" w:hint="default"/>
      </w:rPr>
    </w:lvl>
    <w:lvl w:ilvl="4" w:tplc="6F381276">
      <w:start w:val="1"/>
      <w:numFmt w:val="bullet"/>
      <w:lvlText w:val="o"/>
      <w:lvlJc w:val="left"/>
      <w:pPr>
        <w:ind w:left="3600" w:hanging="360"/>
      </w:pPr>
      <w:rPr>
        <w:rFonts w:ascii="Courier New" w:hAnsi="Courier New" w:hint="default"/>
      </w:rPr>
    </w:lvl>
    <w:lvl w:ilvl="5" w:tplc="87787028">
      <w:start w:val="1"/>
      <w:numFmt w:val="bullet"/>
      <w:lvlText w:val=""/>
      <w:lvlJc w:val="left"/>
      <w:pPr>
        <w:ind w:left="4320" w:hanging="360"/>
      </w:pPr>
      <w:rPr>
        <w:rFonts w:ascii="Wingdings" w:hAnsi="Wingdings" w:hint="default"/>
      </w:rPr>
    </w:lvl>
    <w:lvl w:ilvl="6" w:tplc="434AC89A">
      <w:start w:val="1"/>
      <w:numFmt w:val="bullet"/>
      <w:lvlText w:val=""/>
      <w:lvlJc w:val="left"/>
      <w:pPr>
        <w:ind w:left="5040" w:hanging="360"/>
      </w:pPr>
      <w:rPr>
        <w:rFonts w:ascii="Symbol" w:hAnsi="Symbol" w:hint="default"/>
      </w:rPr>
    </w:lvl>
    <w:lvl w:ilvl="7" w:tplc="358C838E">
      <w:start w:val="1"/>
      <w:numFmt w:val="bullet"/>
      <w:lvlText w:val="o"/>
      <w:lvlJc w:val="left"/>
      <w:pPr>
        <w:ind w:left="5760" w:hanging="360"/>
      </w:pPr>
      <w:rPr>
        <w:rFonts w:ascii="Courier New" w:hAnsi="Courier New" w:hint="default"/>
      </w:rPr>
    </w:lvl>
    <w:lvl w:ilvl="8" w:tplc="440E619C">
      <w:start w:val="1"/>
      <w:numFmt w:val="bullet"/>
      <w:lvlText w:val=""/>
      <w:lvlJc w:val="left"/>
      <w:pPr>
        <w:ind w:left="6480" w:hanging="360"/>
      </w:pPr>
      <w:rPr>
        <w:rFonts w:ascii="Wingdings" w:hAnsi="Wingdings" w:hint="default"/>
      </w:rPr>
    </w:lvl>
  </w:abstractNum>
  <w:abstractNum w:abstractNumId="27" w15:restartNumberingAfterBreak="0">
    <w:nsid w:val="64125A61"/>
    <w:multiLevelType w:val="hybridMultilevel"/>
    <w:tmpl w:val="61462CD6"/>
    <w:lvl w:ilvl="0" w:tplc="2FAEB006">
      <w:start w:val="1"/>
      <w:numFmt w:val="bullet"/>
      <w:lvlText w:val="-"/>
      <w:lvlJc w:val="left"/>
      <w:pPr>
        <w:ind w:left="720" w:hanging="360"/>
      </w:pPr>
      <w:rPr>
        <w:rFonts w:ascii="Roboto" w:eastAsiaTheme="minorEastAsia" w:hAnsi="Roboto"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E41236"/>
    <w:multiLevelType w:val="hybridMultilevel"/>
    <w:tmpl w:val="B3D8FB72"/>
    <w:lvl w:ilvl="0" w:tplc="04090017">
      <w:start w:val="1"/>
      <w:numFmt w:val="lowerLetter"/>
      <w:lvlText w:val="%1)"/>
      <w:lvlJc w:val="left"/>
      <w:pPr>
        <w:ind w:left="720" w:hanging="360"/>
      </w:pPr>
      <w:rPr>
        <w:rFonts w:hint="default"/>
        <w:color w:val="7F7F7F" w:themeColor="text1" w:themeTint="80"/>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E88ECA8"/>
    <w:multiLevelType w:val="hybridMultilevel"/>
    <w:tmpl w:val="B10ED94E"/>
    <w:lvl w:ilvl="0" w:tplc="14E85C36">
      <w:start w:val="1"/>
      <w:numFmt w:val="bullet"/>
      <w:lvlText w:val="o"/>
      <w:lvlJc w:val="left"/>
      <w:pPr>
        <w:ind w:left="720" w:hanging="360"/>
      </w:pPr>
      <w:rPr>
        <w:rFonts w:ascii="&quot;Courier New&quot;" w:hAnsi="&quot;Courier New&quot;" w:hint="default"/>
      </w:rPr>
    </w:lvl>
    <w:lvl w:ilvl="1" w:tplc="F0D49FF2">
      <w:start w:val="1"/>
      <w:numFmt w:val="bullet"/>
      <w:lvlText w:val="o"/>
      <w:lvlJc w:val="left"/>
      <w:pPr>
        <w:ind w:left="1440" w:hanging="360"/>
      </w:pPr>
      <w:rPr>
        <w:rFonts w:ascii="Courier New" w:hAnsi="Courier New" w:hint="default"/>
      </w:rPr>
    </w:lvl>
    <w:lvl w:ilvl="2" w:tplc="AB626BFC">
      <w:start w:val="1"/>
      <w:numFmt w:val="bullet"/>
      <w:lvlText w:val=""/>
      <w:lvlJc w:val="left"/>
      <w:pPr>
        <w:ind w:left="2160" w:hanging="360"/>
      </w:pPr>
      <w:rPr>
        <w:rFonts w:ascii="Wingdings" w:hAnsi="Wingdings" w:hint="default"/>
      </w:rPr>
    </w:lvl>
    <w:lvl w:ilvl="3" w:tplc="44549FDE">
      <w:start w:val="1"/>
      <w:numFmt w:val="bullet"/>
      <w:lvlText w:val=""/>
      <w:lvlJc w:val="left"/>
      <w:pPr>
        <w:ind w:left="2880" w:hanging="360"/>
      </w:pPr>
      <w:rPr>
        <w:rFonts w:ascii="Symbol" w:hAnsi="Symbol" w:hint="default"/>
      </w:rPr>
    </w:lvl>
    <w:lvl w:ilvl="4" w:tplc="B2121072">
      <w:start w:val="1"/>
      <w:numFmt w:val="bullet"/>
      <w:lvlText w:val="o"/>
      <w:lvlJc w:val="left"/>
      <w:pPr>
        <w:ind w:left="3600" w:hanging="360"/>
      </w:pPr>
      <w:rPr>
        <w:rFonts w:ascii="Courier New" w:hAnsi="Courier New" w:hint="default"/>
      </w:rPr>
    </w:lvl>
    <w:lvl w:ilvl="5" w:tplc="29FADB8E">
      <w:start w:val="1"/>
      <w:numFmt w:val="bullet"/>
      <w:lvlText w:val=""/>
      <w:lvlJc w:val="left"/>
      <w:pPr>
        <w:ind w:left="4320" w:hanging="360"/>
      </w:pPr>
      <w:rPr>
        <w:rFonts w:ascii="Wingdings" w:hAnsi="Wingdings" w:hint="default"/>
      </w:rPr>
    </w:lvl>
    <w:lvl w:ilvl="6" w:tplc="8A6CF300">
      <w:start w:val="1"/>
      <w:numFmt w:val="bullet"/>
      <w:lvlText w:val=""/>
      <w:lvlJc w:val="left"/>
      <w:pPr>
        <w:ind w:left="5040" w:hanging="360"/>
      </w:pPr>
      <w:rPr>
        <w:rFonts w:ascii="Symbol" w:hAnsi="Symbol" w:hint="default"/>
      </w:rPr>
    </w:lvl>
    <w:lvl w:ilvl="7" w:tplc="DEB8CCF2">
      <w:start w:val="1"/>
      <w:numFmt w:val="bullet"/>
      <w:lvlText w:val="o"/>
      <w:lvlJc w:val="left"/>
      <w:pPr>
        <w:ind w:left="5760" w:hanging="360"/>
      </w:pPr>
      <w:rPr>
        <w:rFonts w:ascii="Courier New" w:hAnsi="Courier New" w:hint="default"/>
      </w:rPr>
    </w:lvl>
    <w:lvl w:ilvl="8" w:tplc="0DD4C6B2">
      <w:start w:val="1"/>
      <w:numFmt w:val="bullet"/>
      <w:lvlText w:val=""/>
      <w:lvlJc w:val="left"/>
      <w:pPr>
        <w:ind w:left="6480" w:hanging="360"/>
      </w:pPr>
      <w:rPr>
        <w:rFonts w:ascii="Wingdings" w:hAnsi="Wingdings" w:hint="default"/>
      </w:rPr>
    </w:lvl>
  </w:abstractNum>
  <w:abstractNum w:abstractNumId="30" w15:restartNumberingAfterBreak="0">
    <w:nsid w:val="71577120"/>
    <w:multiLevelType w:val="hybridMultilevel"/>
    <w:tmpl w:val="D5CA422E"/>
    <w:lvl w:ilvl="0" w:tplc="E3AE3ABE">
      <w:start w:val="3"/>
      <w:numFmt w:val="bullet"/>
      <w:lvlText w:val="-"/>
      <w:lvlJc w:val="left"/>
      <w:pPr>
        <w:ind w:left="720" w:hanging="360"/>
      </w:pPr>
      <w:rPr>
        <w:rFonts w:ascii="Roboto" w:eastAsiaTheme="minorEastAsia" w:hAnsi="Roboto" w:cs="Calibri" w:hint="default"/>
        <w:color w:val="7F7F7F" w:themeColor="text1" w:themeTint="8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811974"/>
    <w:multiLevelType w:val="hybridMultilevel"/>
    <w:tmpl w:val="4DE4B2E0"/>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304993">
    <w:abstractNumId w:val="22"/>
  </w:num>
  <w:num w:numId="2" w16cid:durableId="844901564">
    <w:abstractNumId w:val="12"/>
  </w:num>
  <w:num w:numId="3" w16cid:durableId="559363457">
    <w:abstractNumId w:val="10"/>
  </w:num>
  <w:num w:numId="4" w16cid:durableId="1187981599">
    <w:abstractNumId w:val="8"/>
  </w:num>
  <w:num w:numId="5" w16cid:durableId="890071482">
    <w:abstractNumId w:val="27"/>
  </w:num>
  <w:num w:numId="6" w16cid:durableId="1328481157">
    <w:abstractNumId w:val="0"/>
  </w:num>
  <w:num w:numId="7" w16cid:durableId="936523720">
    <w:abstractNumId w:val="16"/>
  </w:num>
  <w:num w:numId="8" w16cid:durableId="1049496123">
    <w:abstractNumId w:val="18"/>
  </w:num>
  <w:num w:numId="9" w16cid:durableId="856890917">
    <w:abstractNumId w:val="30"/>
  </w:num>
  <w:num w:numId="10" w16cid:durableId="373116365">
    <w:abstractNumId w:val="6"/>
  </w:num>
  <w:num w:numId="11" w16cid:durableId="1852138777">
    <w:abstractNumId w:val="15"/>
  </w:num>
  <w:num w:numId="12" w16cid:durableId="431827899">
    <w:abstractNumId w:val="14"/>
  </w:num>
  <w:num w:numId="13" w16cid:durableId="928465570">
    <w:abstractNumId w:val="28"/>
  </w:num>
  <w:num w:numId="14" w16cid:durableId="2073232954">
    <w:abstractNumId w:val="31"/>
  </w:num>
  <w:num w:numId="15" w16cid:durableId="1093936064">
    <w:abstractNumId w:val="17"/>
  </w:num>
  <w:num w:numId="16" w16cid:durableId="1965768875">
    <w:abstractNumId w:val="13"/>
  </w:num>
  <w:num w:numId="17" w16cid:durableId="652947409">
    <w:abstractNumId w:val="19"/>
  </w:num>
  <w:num w:numId="18" w16cid:durableId="642274421">
    <w:abstractNumId w:val="3"/>
  </w:num>
  <w:num w:numId="19" w16cid:durableId="1472333747">
    <w:abstractNumId w:val="9"/>
  </w:num>
  <w:num w:numId="20" w16cid:durableId="519974284">
    <w:abstractNumId w:val="2"/>
  </w:num>
  <w:num w:numId="21" w16cid:durableId="88163129">
    <w:abstractNumId w:val="26"/>
  </w:num>
  <w:num w:numId="22" w16cid:durableId="762720435">
    <w:abstractNumId w:val="24"/>
  </w:num>
  <w:num w:numId="23" w16cid:durableId="1921478727">
    <w:abstractNumId w:val="20"/>
  </w:num>
  <w:num w:numId="24" w16cid:durableId="908807250">
    <w:abstractNumId w:val="29"/>
  </w:num>
  <w:num w:numId="25" w16cid:durableId="432866793">
    <w:abstractNumId w:val="25"/>
  </w:num>
  <w:num w:numId="26" w16cid:durableId="1972901251">
    <w:abstractNumId w:val="7"/>
  </w:num>
  <w:num w:numId="27" w16cid:durableId="134298337">
    <w:abstractNumId w:val="4"/>
  </w:num>
  <w:num w:numId="28" w16cid:durableId="449475663">
    <w:abstractNumId w:val="23"/>
  </w:num>
  <w:num w:numId="29" w16cid:durableId="1445690094">
    <w:abstractNumId w:val="5"/>
  </w:num>
  <w:num w:numId="30" w16cid:durableId="1393964000">
    <w:abstractNumId w:val="11"/>
  </w:num>
  <w:num w:numId="31" w16cid:durableId="1751927407">
    <w:abstractNumId w:val="21"/>
  </w:num>
  <w:num w:numId="32" w16cid:durableId="113402783">
    <w:abstractNumId w:val="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0F"/>
    <w:rsid w:val="00000052"/>
    <w:rsid w:val="0000019C"/>
    <w:rsid w:val="000001C7"/>
    <w:rsid w:val="0000020F"/>
    <w:rsid w:val="00000261"/>
    <w:rsid w:val="000002E2"/>
    <w:rsid w:val="00000367"/>
    <w:rsid w:val="00000444"/>
    <w:rsid w:val="000004FA"/>
    <w:rsid w:val="0000054A"/>
    <w:rsid w:val="000007C1"/>
    <w:rsid w:val="00000A93"/>
    <w:rsid w:val="00000AA5"/>
    <w:rsid w:val="00000B6A"/>
    <w:rsid w:val="00000B8D"/>
    <w:rsid w:val="00000BC5"/>
    <w:rsid w:val="00000BF2"/>
    <w:rsid w:val="00000C63"/>
    <w:rsid w:val="00000D7D"/>
    <w:rsid w:val="00000EC0"/>
    <w:rsid w:val="00000F3D"/>
    <w:rsid w:val="000010F3"/>
    <w:rsid w:val="00001195"/>
    <w:rsid w:val="000011A0"/>
    <w:rsid w:val="000011FF"/>
    <w:rsid w:val="000012B3"/>
    <w:rsid w:val="00001304"/>
    <w:rsid w:val="00001356"/>
    <w:rsid w:val="00001403"/>
    <w:rsid w:val="00001422"/>
    <w:rsid w:val="00001428"/>
    <w:rsid w:val="00001446"/>
    <w:rsid w:val="000015E9"/>
    <w:rsid w:val="0000188E"/>
    <w:rsid w:val="00001995"/>
    <w:rsid w:val="00001A42"/>
    <w:rsid w:val="00001BCF"/>
    <w:rsid w:val="00001CD4"/>
    <w:rsid w:val="00001E8D"/>
    <w:rsid w:val="00001F0C"/>
    <w:rsid w:val="00002006"/>
    <w:rsid w:val="00002013"/>
    <w:rsid w:val="0000203D"/>
    <w:rsid w:val="000020D1"/>
    <w:rsid w:val="000021F0"/>
    <w:rsid w:val="00002210"/>
    <w:rsid w:val="00002235"/>
    <w:rsid w:val="0000225C"/>
    <w:rsid w:val="000025CF"/>
    <w:rsid w:val="000026DE"/>
    <w:rsid w:val="00002715"/>
    <w:rsid w:val="0000292A"/>
    <w:rsid w:val="00002C0B"/>
    <w:rsid w:val="00002CC9"/>
    <w:rsid w:val="00002E1A"/>
    <w:rsid w:val="00002F67"/>
    <w:rsid w:val="00002FB5"/>
    <w:rsid w:val="0000300F"/>
    <w:rsid w:val="00003089"/>
    <w:rsid w:val="00003097"/>
    <w:rsid w:val="000030C4"/>
    <w:rsid w:val="00003143"/>
    <w:rsid w:val="000031BB"/>
    <w:rsid w:val="000033A8"/>
    <w:rsid w:val="000037AA"/>
    <w:rsid w:val="00003867"/>
    <w:rsid w:val="000038CC"/>
    <w:rsid w:val="00003AA8"/>
    <w:rsid w:val="00003B24"/>
    <w:rsid w:val="00003B2F"/>
    <w:rsid w:val="00003D03"/>
    <w:rsid w:val="00003E46"/>
    <w:rsid w:val="00004248"/>
    <w:rsid w:val="000042AC"/>
    <w:rsid w:val="00004369"/>
    <w:rsid w:val="0000443F"/>
    <w:rsid w:val="0000450E"/>
    <w:rsid w:val="00004595"/>
    <w:rsid w:val="00004678"/>
    <w:rsid w:val="00004681"/>
    <w:rsid w:val="000049CF"/>
    <w:rsid w:val="00004A0A"/>
    <w:rsid w:val="00004A3E"/>
    <w:rsid w:val="00004E66"/>
    <w:rsid w:val="00005007"/>
    <w:rsid w:val="00005031"/>
    <w:rsid w:val="000052C2"/>
    <w:rsid w:val="000052C6"/>
    <w:rsid w:val="00005304"/>
    <w:rsid w:val="000053AC"/>
    <w:rsid w:val="00005631"/>
    <w:rsid w:val="00005690"/>
    <w:rsid w:val="00005852"/>
    <w:rsid w:val="00005859"/>
    <w:rsid w:val="000058CE"/>
    <w:rsid w:val="000059CB"/>
    <w:rsid w:val="00005AF1"/>
    <w:rsid w:val="00005C8A"/>
    <w:rsid w:val="00005C96"/>
    <w:rsid w:val="00005DC8"/>
    <w:rsid w:val="00005E63"/>
    <w:rsid w:val="00005E7D"/>
    <w:rsid w:val="000060FE"/>
    <w:rsid w:val="000061B3"/>
    <w:rsid w:val="000062D4"/>
    <w:rsid w:val="000066C1"/>
    <w:rsid w:val="0000691B"/>
    <w:rsid w:val="00006937"/>
    <w:rsid w:val="00006A0F"/>
    <w:rsid w:val="00006A26"/>
    <w:rsid w:val="00006AD2"/>
    <w:rsid w:val="00006AE4"/>
    <w:rsid w:val="00006C62"/>
    <w:rsid w:val="00006CEE"/>
    <w:rsid w:val="000070CC"/>
    <w:rsid w:val="000071F7"/>
    <w:rsid w:val="00007409"/>
    <w:rsid w:val="0000758D"/>
    <w:rsid w:val="0000767A"/>
    <w:rsid w:val="000076CE"/>
    <w:rsid w:val="000077ED"/>
    <w:rsid w:val="000079C3"/>
    <w:rsid w:val="00007BF5"/>
    <w:rsid w:val="00007E09"/>
    <w:rsid w:val="00007EF6"/>
    <w:rsid w:val="00010076"/>
    <w:rsid w:val="00010115"/>
    <w:rsid w:val="000101D4"/>
    <w:rsid w:val="0001039F"/>
    <w:rsid w:val="00010408"/>
    <w:rsid w:val="000104ED"/>
    <w:rsid w:val="00010596"/>
    <w:rsid w:val="0001067F"/>
    <w:rsid w:val="000107D4"/>
    <w:rsid w:val="000108EE"/>
    <w:rsid w:val="000109D6"/>
    <w:rsid w:val="000109DF"/>
    <w:rsid w:val="00010A9B"/>
    <w:rsid w:val="00010D1F"/>
    <w:rsid w:val="00010DD6"/>
    <w:rsid w:val="00011007"/>
    <w:rsid w:val="00011130"/>
    <w:rsid w:val="00011175"/>
    <w:rsid w:val="00011213"/>
    <w:rsid w:val="00011283"/>
    <w:rsid w:val="000113E5"/>
    <w:rsid w:val="000114E5"/>
    <w:rsid w:val="00011607"/>
    <w:rsid w:val="000119AC"/>
    <w:rsid w:val="000119C8"/>
    <w:rsid w:val="00011AAC"/>
    <w:rsid w:val="00011D00"/>
    <w:rsid w:val="00011D0F"/>
    <w:rsid w:val="00011E38"/>
    <w:rsid w:val="00011EFA"/>
    <w:rsid w:val="000120E3"/>
    <w:rsid w:val="000121E1"/>
    <w:rsid w:val="00012297"/>
    <w:rsid w:val="000123AF"/>
    <w:rsid w:val="00012579"/>
    <w:rsid w:val="0001295F"/>
    <w:rsid w:val="00012AA6"/>
    <w:rsid w:val="00012BC6"/>
    <w:rsid w:val="00012CCF"/>
    <w:rsid w:val="000131A6"/>
    <w:rsid w:val="000132D7"/>
    <w:rsid w:val="000136F8"/>
    <w:rsid w:val="000137BD"/>
    <w:rsid w:val="00013A57"/>
    <w:rsid w:val="00013AA4"/>
    <w:rsid w:val="00013E3E"/>
    <w:rsid w:val="00013E92"/>
    <w:rsid w:val="000140DD"/>
    <w:rsid w:val="0001437F"/>
    <w:rsid w:val="00014568"/>
    <w:rsid w:val="00014639"/>
    <w:rsid w:val="00014663"/>
    <w:rsid w:val="00014722"/>
    <w:rsid w:val="000148E2"/>
    <w:rsid w:val="0001491D"/>
    <w:rsid w:val="00014C47"/>
    <w:rsid w:val="00014C5D"/>
    <w:rsid w:val="00014EB4"/>
    <w:rsid w:val="00014F3B"/>
    <w:rsid w:val="00015049"/>
    <w:rsid w:val="0001510A"/>
    <w:rsid w:val="0001512C"/>
    <w:rsid w:val="000151A5"/>
    <w:rsid w:val="000151C7"/>
    <w:rsid w:val="000154E1"/>
    <w:rsid w:val="0001553A"/>
    <w:rsid w:val="0001557A"/>
    <w:rsid w:val="00015599"/>
    <w:rsid w:val="00015632"/>
    <w:rsid w:val="00015651"/>
    <w:rsid w:val="000156C7"/>
    <w:rsid w:val="00015DCA"/>
    <w:rsid w:val="00015E95"/>
    <w:rsid w:val="00015EE6"/>
    <w:rsid w:val="00015F2B"/>
    <w:rsid w:val="00015FAB"/>
    <w:rsid w:val="00016104"/>
    <w:rsid w:val="0001619B"/>
    <w:rsid w:val="000161D9"/>
    <w:rsid w:val="000165C6"/>
    <w:rsid w:val="00016766"/>
    <w:rsid w:val="000167A0"/>
    <w:rsid w:val="000167B1"/>
    <w:rsid w:val="000167B2"/>
    <w:rsid w:val="000168B8"/>
    <w:rsid w:val="0001698A"/>
    <w:rsid w:val="00016997"/>
    <w:rsid w:val="00016A51"/>
    <w:rsid w:val="00016CB7"/>
    <w:rsid w:val="00016CDF"/>
    <w:rsid w:val="00016E8C"/>
    <w:rsid w:val="00016EBA"/>
    <w:rsid w:val="00016EC3"/>
    <w:rsid w:val="00016F03"/>
    <w:rsid w:val="00016F4F"/>
    <w:rsid w:val="0001702D"/>
    <w:rsid w:val="000170C9"/>
    <w:rsid w:val="000173C1"/>
    <w:rsid w:val="00017472"/>
    <w:rsid w:val="00017519"/>
    <w:rsid w:val="00017527"/>
    <w:rsid w:val="00017541"/>
    <w:rsid w:val="0001764F"/>
    <w:rsid w:val="0001766C"/>
    <w:rsid w:val="00017813"/>
    <w:rsid w:val="0001795D"/>
    <w:rsid w:val="00017995"/>
    <w:rsid w:val="000179E3"/>
    <w:rsid w:val="00017AA3"/>
    <w:rsid w:val="00017B64"/>
    <w:rsid w:val="00017C3D"/>
    <w:rsid w:val="00017C8C"/>
    <w:rsid w:val="00017E80"/>
    <w:rsid w:val="00020391"/>
    <w:rsid w:val="0002043A"/>
    <w:rsid w:val="0002048B"/>
    <w:rsid w:val="000204B6"/>
    <w:rsid w:val="00020569"/>
    <w:rsid w:val="00020591"/>
    <w:rsid w:val="000205B6"/>
    <w:rsid w:val="00020853"/>
    <w:rsid w:val="000209F8"/>
    <w:rsid w:val="00020BA8"/>
    <w:rsid w:val="00020CAB"/>
    <w:rsid w:val="00020E12"/>
    <w:rsid w:val="00020F02"/>
    <w:rsid w:val="00020FF9"/>
    <w:rsid w:val="00021123"/>
    <w:rsid w:val="000214A3"/>
    <w:rsid w:val="0002150A"/>
    <w:rsid w:val="000215C0"/>
    <w:rsid w:val="00021722"/>
    <w:rsid w:val="000217D8"/>
    <w:rsid w:val="00021825"/>
    <w:rsid w:val="0002194F"/>
    <w:rsid w:val="00021C57"/>
    <w:rsid w:val="00021C93"/>
    <w:rsid w:val="00021CB6"/>
    <w:rsid w:val="00021D64"/>
    <w:rsid w:val="00021D69"/>
    <w:rsid w:val="00021E00"/>
    <w:rsid w:val="00021E75"/>
    <w:rsid w:val="00022166"/>
    <w:rsid w:val="00022499"/>
    <w:rsid w:val="000224EE"/>
    <w:rsid w:val="0002257D"/>
    <w:rsid w:val="0002268A"/>
    <w:rsid w:val="000226F1"/>
    <w:rsid w:val="000227DC"/>
    <w:rsid w:val="000227EE"/>
    <w:rsid w:val="00022876"/>
    <w:rsid w:val="00022964"/>
    <w:rsid w:val="00022B98"/>
    <w:rsid w:val="00022BA6"/>
    <w:rsid w:val="00022BD3"/>
    <w:rsid w:val="00022DDD"/>
    <w:rsid w:val="00022F21"/>
    <w:rsid w:val="00022F2C"/>
    <w:rsid w:val="000231E2"/>
    <w:rsid w:val="00023335"/>
    <w:rsid w:val="00023390"/>
    <w:rsid w:val="00023453"/>
    <w:rsid w:val="00023490"/>
    <w:rsid w:val="00023495"/>
    <w:rsid w:val="000234D0"/>
    <w:rsid w:val="00023582"/>
    <w:rsid w:val="000235C3"/>
    <w:rsid w:val="00023772"/>
    <w:rsid w:val="000238AF"/>
    <w:rsid w:val="000239FE"/>
    <w:rsid w:val="00023A15"/>
    <w:rsid w:val="00023A56"/>
    <w:rsid w:val="0002410C"/>
    <w:rsid w:val="0002411A"/>
    <w:rsid w:val="000241EE"/>
    <w:rsid w:val="000242C6"/>
    <w:rsid w:val="000243CF"/>
    <w:rsid w:val="000243E8"/>
    <w:rsid w:val="00024407"/>
    <w:rsid w:val="000245A3"/>
    <w:rsid w:val="00024748"/>
    <w:rsid w:val="000247DB"/>
    <w:rsid w:val="00024986"/>
    <w:rsid w:val="000249B5"/>
    <w:rsid w:val="00024A53"/>
    <w:rsid w:val="00024A84"/>
    <w:rsid w:val="00024AB6"/>
    <w:rsid w:val="00024AB8"/>
    <w:rsid w:val="00024B06"/>
    <w:rsid w:val="00024EED"/>
    <w:rsid w:val="0002503C"/>
    <w:rsid w:val="000250A5"/>
    <w:rsid w:val="000250AD"/>
    <w:rsid w:val="00025337"/>
    <w:rsid w:val="000254EF"/>
    <w:rsid w:val="000255EC"/>
    <w:rsid w:val="0002571A"/>
    <w:rsid w:val="00025753"/>
    <w:rsid w:val="0002575D"/>
    <w:rsid w:val="00025867"/>
    <w:rsid w:val="00025975"/>
    <w:rsid w:val="00025CC6"/>
    <w:rsid w:val="00025F7B"/>
    <w:rsid w:val="000260F7"/>
    <w:rsid w:val="00026210"/>
    <w:rsid w:val="000262D0"/>
    <w:rsid w:val="000262DA"/>
    <w:rsid w:val="000262EC"/>
    <w:rsid w:val="0002632B"/>
    <w:rsid w:val="000265B5"/>
    <w:rsid w:val="0002662A"/>
    <w:rsid w:val="00026686"/>
    <w:rsid w:val="000266A3"/>
    <w:rsid w:val="000267F7"/>
    <w:rsid w:val="0002684F"/>
    <w:rsid w:val="00026949"/>
    <w:rsid w:val="00026A95"/>
    <w:rsid w:val="00026ADA"/>
    <w:rsid w:val="00026AE5"/>
    <w:rsid w:val="00026B2D"/>
    <w:rsid w:val="00026B65"/>
    <w:rsid w:val="00026C6B"/>
    <w:rsid w:val="00026F29"/>
    <w:rsid w:val="00027017"/>
    <w:rsid w:val="0002705C"/>
    <w:rsid w:val="000271D5"/>
    <w:rsid w:val="00027223"/>
    <w:rsid w:val="0002745A"/>
    <w:rsid w:val="000274D9"/>
    <w:rsid w:val="000277EC"/>
    <w:rsid w:val="00027979"/>
    <w:rsid w:val="000279E9"/>
    <w:rsid w:val="000279F8"/>
    <w:rsid w:val="00027B68"/>
    <w:rsid w:val="00027C45"/>
    <w:rsid w:val="00027D9D"/>
    <w:rsid w:val="00027E1A"/>
    <w:rsid w:val="00027E38"/>
    <w:rsid w:val="00027F20"/>
    <w:rsid w:val="00027F75"/>
    <w:rsid w:val="0003010F"/>
    <w:rsid w:val="000301C2"/>
    <w:rsid w:val="00030208"/>
    <w:rsid w:val="0003022F"/>
    <w:rsid w:val="00030234"/>
    <w:rsid w:val="000303C7"/>
    <w:rsid w:val="000303F3"/>
    <w:rsid w:val="000304AF"/>
    <w:rsid w:val="0003069B"/>
    <w:rsid w:val="00030941"/>
    <w:rsid w:val="00030C92"/>
    <w:rsid w:val="00030D13"/>
    <w:rsid w:val="00030E36"/>
    <w:rsid w:val="00030FEA"/>
    <w:rsid w:val="00030FF3"/>
    <w:rsid w:val="0003105A"/>
    <w:rsid w:val="0003115D"/>
    <w:rsid w:val="0003122C"/>
    <w:rsid w:val="0003125E"/>
    <w:rsid w:val="0003132C"/>
    <w:rsid w:val="00031572"/>
    <w:rsid w:val="00031616"/>
    <w:rsid w:val="0003182D"/>
    <w:rsid w:val="00031A08"/>
    <w:rsid w:val="00031A65"/>
    <w:rsid w:val="00031AAF"/>
    <w:rsid w:val="00031B9C"/>
    <w:rsid w:val="00031CF2"/>
    <w:rsid w:val="00031D61"/>
    <w:rsid w:val="00031E01"/>
    <w:rsid w:val="00031EAA"/>
    <w:rsid w:val="00031FFD"/>
    <w:rsid w:val="000320C4"/>
    <w:rsid w:val="0003216C"/>
    <w:rsid w:val="000321BF"/>
    <w:rsid w:val="00032512"/>
    <w:rsid w:val="0003288E"/>
    <w:rsid w:val="0003291B"/>
    <w:rsid w:val="00032923"/>
    <w:rsid w:val="00032927"/>
    <w:rsid w:val="000329A2"/>
    <w:rsid w:val="00032D51"/>
    <w:rsid w:val="000330EA"/>
    <w:rsid w:val="00033154"/>
    <w:rsid w:val="0003316E"/>
    <w:rsid w:val="000332FE"/>
    <w:rsid w:val="00033355"/>
    <w:rsid w:val="00033473"/>
    <w:rsid w:val="00033557"/>
    <w:rsid w:val="000335AE"/>
    <w:rsid w:val="0003378A"/>
    <w:rsid w:val="00033981"/>
    <w:rsid w:val="0003399E"/>
    <w:rsid w:val="00033A3B"/>
    <w:rsid w:val="00033C00"/>
    <w:rsid w:val="00033E15"/>
    <w:rsid w:val="00033F5D"/>
    <w:rsid w:val="000343A6"/>
    <w:rsid w:val="00034466"/>
    <w:rsid w:val="00034473"/>
    <w:rsid w:val="0003448D"/>
    <w:rsid w:val="0003455C"/>
    <w:rsid w:val="0003471C"/>
    <w:rsid w:val="00034866"/>
    <w:rsid w:val="00034A18"/>
    <w:rsid w:val="00034A22"/>
    <w:rsid w:val="00034A42"/>
    <w:rsid w:val="00034AAC"/>
    <w:rsid w:val="00034D79"/>
    <w:rsid w:val="00034F08"/>
    <w:rsid w:val="00034F26"/>
    <w:rsid w:val="00034FD2"/>
    <w:rsid w:val="0003505A"/>
    <w:rsid w:val="00035073"/>
    <w:rsid w:val="00035094"/>
    <w:rsid w:val="000355E9"/>
    <w:rsid w:val="00035766"/>
    <w:rsid w:val="0003579E"/>
    <w:rsid w:val="0003580E"/>
    <w:rsid w:val="0003584D"/>
    <w:rsid w:val="000358AA"/>
    <w:rsid w:val="00035CD4"/>
    <w:rsid w:val="00035CFF"/>
    <w:rsid w:val="00035D9D"/>
    <w:rsid w:val="00035EBD"/>
    <w:rsid w:val="00035EC0"/>
    <w:rsid w:val="00035EF9"/>
    <w:rsid w:val="00035F7A"/>
    <w:rsid w:val="00035F90"/>
    <w:rsid w:val="0003603A"/>
    <w:rsid w:val="00036199"/>
    <w:rsid w:val="000361A7"/>
    <w:rsid w:val="00036237"/>
    <w:rsid w:val="00036387"/>
    <w:rsid w:val="0003638C"/>
    <w:rsid w:val="000366D9"/>
    <w:rsid w:val="000367D0"/>
    <w:rsid w:val="000367FD"/>
    <w:rsid w:val="000368C8"/>
    <w:rsid w:val="00036A3E"/>
    <w:rsid w:val="00036B9A"/>
    <w:rsid w:val="00036D99"/>
    <w:rsid w:val="00036EFA"/>
    <w:rsid w:val="00036F1C"/>
    <w:rsid w:val="00036F7F"/>
    <w:rsid w:val="00037076"/>
    <w:rsid w:val="000370CE"/>
    <w:rsid w:val="0003713D"/>
    <w:rsid w:val="0003726B"/>
    <w:rsid w:val="0003728B"/>
    <w:rsid w:val="000372AE"/>
    <w:rsid w:val="00037374"/>
    <w:rsid w:val="000373FD"/>
    <w:rsid w:val="00037474"/>
    <w:rsid w:val="000374BE"/>
    <w:rsid w:val="000376AF"/>
    <w:rsid w:val="00037706"/>
    <w:rsid w:val="00037765"/>
    <w:rsid w:val="00037788"/>
    <w:rsid w:val="0003779F"/>
    <w:rsid w:val="000378A3"/>
    <w:rsid w:val="00037A0A"/>
    <w:rsid w:val="00037AB6"/>
    <w:rsid w:val="00037B46"/>
    <w:rsid w:val="00037C34"/>
    <w:rsid w:val="00037EE3"/>
    <w:rsid w:val="00040009"/>
    <w:rsid w:val="0004000B"/>
    <w:rsid w:val="000400FE"/>
    <w:rsid w:val="000401C1"/>
    <w:rsid w:val="0004028E"/>
    <w:rsid w:val="0004032C"/>
    <w:rsid w:val="00040395"/>
    <w:rsid w:val="000406A8"/>
    <w:rsid w:val="00040784"/>
    <w:rsid w:val="00040836"/>
    <w:rsid w:val="00040839"/>
    <w:rsid w:val="0004092B"/>
    <w:rsid w:val="00040A29"/>
    <w:rsid w:val="00040BBB"/>
    <w:rsid w:val="00040C17"/>
    <w:rsid w:val="00040C34"/>
    <w:rsid w:val="00040CC5"/>
    <w:rsid w:val="00040CFA"/>
    <w:rsid w:val="00040E31"/>
    <w:rsid w:val="0004109E"/>
    <w:rsid w:val="000410FD"/>
    <w:rsid w:val="0004121F"/>
    <w:rsid w:val="00041353"/>
    <w:rsid w:val="00041379"/>
    <w:rsid w:val="00041396"/>
    <w:rsid w:val="000413F1"/>
    <w:rsid w:val="00041432"/>
    <w:rsid w:val="00041533"/>
    <w:rsid w:val="0004159C"/>
    <w:rsid w:val="0004170B"/>
    <w:rsid w:val="000417A3"/>
    <w:rsid w:val="000417AF"/>
    <w:rsid w:val="000417ED"/>
    <w:rsid w:val="000418B7"/>
    <w:rsid w:val="00041978"/>
    <w:rsid w:val="00041A64"/>
    <w:rsid w:val="00041C33"/>
    <w:rsid w:val="00041C4C"/>
    <w:rsid w:val="00042109"/>
    <w:rsid w:val="00042317"/>
    <w:rsid w:val="0004238B"/>
    <w:rsid w:val="00042538"/>
    <w:rsid w:val="00042586"/>
    <w:rsid w:val="000425E2"/>
    <w:rsid w:val="00042611"/>
    <w:rsid w:val="00042692"/>
    <w:rsid w:val="000427F3"/>
    <w:rsid w:val="000428F5"/>
    <w:rsid w:val="00042B9E"/>
    <w:rsid w:val="00042BB0"/>
    <w:rsid w:val="00042ECE"/>
    <w:rsid w:val="00042F72"/>
    <w:rsid w:val="0004333F"/>
    <w:rsid w:val="00043407"/>
    <w:rsid w:val="00043514"/>
    <w:rsid w:val="00043745"/>
    <w:rsid w:val="00043950"/>
    <w:rsid w:val="000439EB"/>
    <w:rsid w:val="00043BF3"/>
    <w:rsid w:val="00043D7F"/>
    <w:rsid w:val="00043D8E"/>
    <w:rsid w:val="00043DC9"/>
    <w:rsid w:val="00043E0D"/>
    <w:rsid w:val="00043E53"/>
    <w:rsid w:val="00044030"/>
    <w:rsid w:val="00044043"/>
    <w:rsid w:val="000440CB"/>
    <w:rsid w:val="0004410D"/>
    <w:rsid w:val="00044370"/>
    <w:rsid w:val="0004438A"/>
    <w:rsid w:val="0004448D"/>
    <w:rsid w:val="0004449D"/>
    <w:rsid w:val="00044523"/>
    <w:rsid w:val="00044591"/>
    <w:rsid w:val="0004460F"/>
    <w:rsid w:val="000446AC"/>
    <w:rsid w:val="0004480B"/>
    <w:rsid w:val="000448F7"/>
    <w:rsid w:val="0004491E"/>
    <w:rsid w:val="0004494F"/>
    <w:rsid w:val="00044A79"/>
    <w:rsid w:val="00044A8F"/>
    <w:rsid w:val="00044ACC"/>
    <w:rsid w:val="00044BF7"/>
    <w:rsid w:val="00044CF1"/>
    <w:rsid w:val="00044DD9"/>
    <w:rsid w:val="00044E1F"/>
    <w:rsid w:val="00044E80"/>
    <w:rsid w:val="00044EEF"/>
    <w:rsid w:val="00044F30"/>
    <w:rsid w:val="00044F85"/>
    <w:rsid w:val="0004538D"/>
    <w:rsid w:val="00045422"/>
    <w:rsid w:val="0004548A"/>
    <w:rsid w:val="00045520"/>
    <w:rsid w:val="00045593"/>
    <w:rsid w:val="00045772"/>
    <w:rsid w:val="0004577C"/>
    <w:rsid w:val="00045787"/>
    <w:rsid w:val="0004591F"/>
    <w:rsid w:val="00045976"/>
    <w:rsid w:val="00045989"/>
    <w:rsid w:val="00045A92"/>
    <w:rsid w:val="00045A94"/>
    <w:rsid w:val="00045ABE"/>
    <w:rsid w:val="00045B71"/>
    <w:rsid w:val="00045BD9"/>
    <w:rsid w:val="00045CEE"/>
    <w:rsid w:val="00045D14"/>
    <w:rsid w:val="00045DDA"/>
    <w:rsid w:val="00045DE5"/>
    <w:rsid w:val="00045EDF"/>
    <w:rsid w:val="00045F44"/>
    <w:rsid w:val="000460E3"/>
    <w:rsid w:val="000460FB"/>
    <w:rsid w:val="00046224"/>
    <w:rsid w:val="00046330"/>
    <w:rsid w:val="000463A2"/>
    <w:rsid w:val="00046435"/>
    <w:rsid w:val="0004649D"/>
    <w:rsid w:val="000464E2"/>
    <w:rsid w:val="00046659"/>
    <w:rsid w:val="00046708"/>
    <w:rsid w:val="00046739"/>
    <w:rsid w:val="00046782"/>
    <w:rsid w:val="000469B4"/>
    <w:rsid w:val="000469DF"/>
    <w:rsid w:val="00046AB3"/>
    <w:rsid w:val="00046ACD"/>
    <w:rsid w:val="00046AD5"/>
    <w:rsid w:val="00046BB4"/>
    <w:rsid w:val="00046F82"/>
    <w:rsid w:val="0004702D"/>
    <w:rsid w:val="000471BF"/>
    <w:rsid w:val="000471F3"/>
    <w:rsid w:val="0004727D"/>
    <w:rsid w:val="0004732E"/>
    <w:rsid w:val="00047347"/>
    <w:rsid w:val="00047447"/>
    <w:rsid w:val="00047616"/>
    <w:rsid w:val="000477B9"/>
    <w:rsid w:val="00047803"/>
    <w:rsid w:val="000478DC"/>
    <w:rsid w:val="00047966"/>
    <w:rsid w:val="00047AFC"/>
    <w:rsid w:val="00047B99"/>
    <w:rsid w:val="00047B9E"/>
    <w:rsid w:val="00047BAC"/>
    <w:rsid w:val="00047D62"/>
    <w:rsid w:val="00047DB1"/>
    <w:rsid w:val="00047DFD"/>
    <w:rsid w:val="00050174"/>
    <w:rsid w:val="00050185"/>
    <w:rsid w:val="000502E6"/>
    <w:rsid w:val="0005038E"/>
    <w:rsid w:val="0005055A"/>
    <w:rsid w:val="00050862"/>
    <w:rsid w:val="00050864"/>
    <w:rsid w:val="00050966"/>
    <w:rsid w:val="000509D3"/>
    <w:rsid w:val="00050A9E"/>
    <w:rsid w:val="00050C30"/>
    <w:rsid w:val="00050C39"/>
    <w:rsid w:val="00050E10"/>
    <w:rsid w:val="00050F87"/>
    <w:rsid w:val="00050FF7"/>
    <w:rsid w:val="00051018"/>
    <w:rsid w:val="00051392"/>
    <w:rsid w:val="00051423"/>
    <w:rsid w:val="000515D2"/>
    <w:rsid w:val="0005171A"/>
    <w:rsid w:val="00051749"/>
    <w:rsid w:val="00051912"/>
    <w:rsid w:val="00051933"/>
    <w:rsid w:val="000519A9"/>
    <w:rsid w:val="00051B81"/>
    <w:rsid w:val="00051BE7"/>
    <w:rsid w:val="00051CD2"/>
    <w:rsid w:val="00051EA6"/>
    <w:rsid w:val="00051EDD"/>
    <w:rsid w:val="00051FAC"/>
    <w:rsid w:val="00051FBB"/>
    <w:rsid w:val="00051FCC"/>
    <w:rsid w:val="000524EC"/>
    <w:rsid w:val="00052573"/>
    <w:rsid w:val="0005259A"/>
    <w:rsid w:val="000526B5"/>
    <w:rsid w:val="000527B9"/>
    <w:rsid w:val="0005282B"/>
    <w:rsid w:val="00052A0B"/>
    <w:rsid w:val="00052AE3"/>
    <w:rsid w:val="00052CCD"/>
    <w:rsid w:val="00052E98"/>
    <w:rsid w:val="00052FD0"/>
    <w:rsid w:val="0005321A"/>
    <w:rsid w:val="00053798"/>
    <w:rsid w:val="000537CB"/>
    <w:rsid w:val="000537FA"/>
    <w:rsid w:val="00053823"/>
    <w:rsid w:val="0005392B"/>
    <w:rsid w:val="00053C5C"/>
    <w:rsid w:val="00053CC1"/>
    <w:rsid w:val="00053E9E"/>
    <w:rsid w:val="00053EC6"/>
    <w:rsid w:val="00053EF5"/>
    <w:rsid w:val="00053FA6"/>
    <w:rsid w:val="0005417A"/>
    <w:rsid w:val="00054181"/>
    <w:rsid w:val="0005418F"/>
    <w:rsid w:val="0005427C"/>
    <w:rsid w:val="00054569"/>
    <w:rsid w:val="000545B0"/>
    <w:rsid w:val="00054800"/>
    <w:rsid w:val="00054891"/>
    <w:rsid w:val="000548AD"/>
    <w:rsid w:val="000548CF"/>
    <w:rsid w:val="00054BCE"/>
    <w:rsid w:val="00054E5E"/>
    <w:rsid w:val="00054E7D"/>
    <w:rsid w:val="00054E92"/>
    <w:rsid w:val="00054EAB"/>
    <w:rsid w:val="00054F27"/>
    <w:rsid w:val="00054FD1"/>
    <w:rsid w:val="0005527B"/>
    <w:rsid w:val="000552A8"/>
    <w:rsid w:val="000552EB"/>
    <w:rsid w:val="0005535A"/>
    <w:rsid w:val="000553EF"/>
    <w:rsid w:val="000554B8"/>
    <w:rsid w:val="00055527"/>
    <w:rsid w:val="0005555C"/>
    <w:rsid w:val="00055635"/>
    <w:rsid w:val="000557F0"/>
    <w:rsid w:val="00055A23"/>
    <w:rsid w:val="00055A34"/>
    <w:rsid w:val="00055BFC"/>
    <w:rsid w:val="00055EE2"/>
    <w:rsid w:val="00056004"/>
    <w:rsid w:val="000560C4"/>
    <w:rsid w:val="00056156"/>
    <w:rsid w:val="000562AD"/>
    <w:rsid w:val="000562DA"/>
    <w:rsid w:val="0005648E"/>
    <w:rsid w:val="00056527"/>
    <w:rsid w:val="00056647"/>
    <w:rsid w:val="00056682"/>
    <w:rsid w:val="000567C9"/>
    <w:rsid w:val="000567CA"/>
    <w:rsid w:val="0005688F"/>
    <w:rsid w:val="000568D7"/>
    <w:rsid w:val="00056A35"/>
    <w:rsid w:val="00056A5E"/>
    <w:rsid w:val="00056A64"/>
    <w:rsid w:val="00056B02"/>
    <w:rsid w:val="00056B55"/>
    <w:rsid w:val="00056B75"/>
    <w:rsid w:val="00056C48"/>
    <w:rsid w:val="00056CFA"/>
    <w:rsid w:val="00056E2C"/>
    <w:rsid w:val="00056E9D"/>
    <w:rsid w:val="0005721D"/>
    <w:rsid w:val="0005730F"/>
    <w:rsid w:val="00057371"/>
    <w:rsid w:val="0005740D"/>
    <w:rsid w:val="00057545"/>
    <w:rsid w:val="000575C0"/>
    <w:rsid w:val="000575C1"/>
    <w:rsid w:val="00057771"/>
    <w:rsid w:val="0005778C"/>
    <w:rsid w:val="00057A5D"/>
    <w:rsid w:val="00057D1B"/>
    <w:rsid w:val="00057EE8"/>
    <w:rsid w:val="00057F8D"/>
    <w:rsid w:val="0005FEF9"/>
    <w:rsid w:val="000600B4"/>
    <w:rsid w:val="000600B6"/>
    <w:rsid w:val="000603B6"/>
    <w:rsid w:val="000604C2"/>
    <w:rsid w:val="000604D2"/>
    <w:rsid w:val="00060507"/>
    <w:rsid w:val="00060527"/>
    <w:rsid w:val="00060690"/>
    <w:rsid w:val="00060738"/>
    <w:rsid w:val="00060751"/>
    <w:rsid w:val="00060763"/>
    <w:rsid w:val="00060976"/>
    <w:rsid w:val="00060A6B"/>
    <w:rsid w:val="00060ABD"/>
    <w:rsid w:val="00060DA1"/>
    <w:rsid w:val="00060DF8"/>
    <w:rsid w:val="00061038"/>
    <w:rsid w:val="0006103A"/>
    <w:rsid w:val="0006119A"/>
    <w:rsid w:val="000611EC"/>
    <w:rsid w:val="00061216"/>
    <w:rsid w:val="0006124F"/>
    <w:rsid w:val="00061251"/>
    <w:rsid w:val="00061601"/>
    <w:rsid w:val="00061697"/>
    <w:rsid w:val="00061763"/>
    <w:rsid w:val="0006177E"/>
    <w:rsid w:val="000618BB"/>
    <w:rsid w:val="000619CA"/>
    <w:rsid w:val="00061A79"/>
    <w:rsid w:val="00061AF6"/>
    <w:rsid w:val="00061D26"/>
    <w:rsid w:val="00061DA6"/>
    <w:rsid w:val="00061E75"/>
    <w:rsid w:val="00062191"/>
    <w:rsid w:val="000621A6"/>
    <w:rsid w:val="000622DC"/>
    <w:rsid w:val="0006236A"/>
    <w:rsid w:val="00062396"/>
    <w:rsid w:val="0006255E"/>
    <w:rsid w:val="000625A6"/>
    <w:rsid w:val="0006264E"/>
    <w:rsid w:val="00062650"/>
    <w:rsid w:val="0006266E"/>
    <w:rsid w:val="000626B6"/>
    <w:rsid w:val="000626C9"/>
    <w:rsid w:val="000626EC"/>
    <w:rsid w:val="000626FF"/>
    <w:rsid w:val="00062712"/>
    <w:rsid w:val="00062717"/>
    <w:rsid w:val="0006288D"/>
    <w:rsid w:val="0006295E"/>
    <w:rsid w:val="00062AD1"/>
    <w:rsid w:val="00062B4D"/>
    <w:rsid w:val="00062BDA"/>
    <w:rsid w:val="00062C05"/>
    <w:rsid w:val="00062D2A"/>
    <w:rsid w:val="00062D4D"/>
    <w:rsid w:val="00062E83"/>
    <w:rsid w:val="00062E9C"/>
    <w:rsid w:val="00062F32"/>
    <w:rsid w:val="00062F4C"/>
    <w:rsid w:val="00062F6F"/>
    <w:rsid w:val="00062FC9"/>
    <w:rsid w:val="0006300F"/>
    <w:rsid w:val="000630EC"/>
    <w:rsid w:val="00063244"/>
    <w:rsid w:val="00063255"/>
    <w:rsid w:val="00063308"/>
    <w:rsid w:val="00063423"/>
    <w:rsid w:val="00063539"/>
    <w:rsid w:val="000635B6"/>
    <w:rsid w:val="000635D0"/>
    <w:rsid w:val="0006362A"/>
    <w:rsid w:val="0006362E"/>
    <w:rsid w:val="00063744"/>
    <w:rsid w:val="00063A80"/>
    <w:rsid w:val="00063D85"/>
    <w:rsid w:val="00063E57"/>
    <w:rsid w:val="00063FC3"/>
    <w:rsid w:val="000640B0"/>
    <w:rsid w:val="000641C2"/>
    <w:rsid w:val="0006431A"/>
    <w:rsid w:val="00064376"/>
    <w:rsid w:val="00064510"/>
    <w:rsid w:val="00064663"/>
    <w:rsid w:val="000646C3"/>
    <w:rsid w:val="0006471F"/>
    <w:rsid w:val="000647AC"/>
    <w:rsid w:val="00064825"/>
    <w:rsid w:val="000648E1"/>
    <w:rsid w:val="0006497E"/>
    <w:rsid w:val="00064A77"/>
    <w:rsid w:val="00064AA5"/>
    <w:rsid w:val="00064E85"/>
    <w:rsid w:val="00064F2C"/>
    <w:rsid w:val="00064F47"/>
    <w:rsid w:val="00065083"/>
    <w:rsid w:val="0006509C"/>
    <w:rsid w:val="000651D5"/>
    <w:rsid w:val="00065248"/>
    <w:rsid w:val="00065312"/>
    <w:rsid w:val="000653EA"/>
    <w:rsid w:val="00065435"/>
    <w:rsid w:val="00065458"/>
    <w:rsid w:val="00065483"/>
    <w:rsid w:val="00065582"/>
    <w:rsid w:val="00065733"/>
    <w:rsid w:val="00065784"/>
    <w:rsid w:val="000657F6"/>
    <w:rsid w:val="00065959"/>
    <w:rsid w:val="0006595F"/>
    <w:rsid w:val="00065A80"/>
    <w:rsid w:val="00065B8E"/>
    <w:rsid w:val="00065BBD"/>
    <w:rsid w:val="00065BDF"/>
    <w:rsid w:val="00065D92"/>
    <w:rsid w:val="00065D94"/>
    <w:rsid w:val="00065DFE"/>
    <w:rsid w:val="00065F0A"/>
    <w:rsid w:val="00065FAD"/>
    <w:rsid w:val="000660A2"/>
    <w:rsid w:val="0006613E"/>
    <w:rsid w:val="00066156"/>
    <w:rsid w:val="000661DF"/>
    <w:rsid w:val="0006621A"/>
    <w:rsid w:val="0006627C"/>
    <w:rsid w:val="00066576"/>
    <w:rsid w:val="00066625"/>
    <w:rsid w:val="00066645"/>
    <w:rsid w:val="00066729"/>
    <w:rsid w:val="0006679B"/>
    <w:rsid w:val="000667D3"/>
    <w:rsid w:val="00066830"/>
    <w:rsid w:val="00066889"/>
    <w:rsid w:val="00066896"/>
    <w:rsid w:val="000669C6"/>
    <w:rsid w:val="000669EB"/>
    <w:rsid w:val="00066BD7"/>
    <w:rsid w:val="00066BF0"/>
    <w:rsid w:val="00066CED"/>
    <w:rsid w:val="00066DFF"/>
    <w:rsid w:val="00066E86"/>
    <w:rsid w:val="00067074"/>
    <w:rsid w:val="00067154"/>
    <w:rsid w:val="00067182"/>
    <w:rsid w:val="00067263"/>
    <w:rsid w:val="00067295"/>
    <w:rsid w:val="00067475"/>
    <w:rsid w:val="0006753B"/>
    <w:rsid w:val="00067556"/>
    <w:rsid w:val="000676D8"/>
    <w:rsid w:val="0006777F"/>
    <w:rsid w:val="000677E6"/>
    <w:rsid w:val="0006795D"/>
    <w:rsid w:val="000679CD"/>
    <w:rsid w:val="00067A91"/>
    <w:rsid w:val="00067B65"/>
    <w:rsid w:val="00067B6C"/>
    <w:rsid w:val="00067C20"/>
    <w:rsid w:val="00067D0F"/>
    <w:rsid w:val="00067D7A"/>
    <w:rsid w:val="00067E3E"/>
    <w:rsid w:val="00067F83"/>
    <w:rsid w:val="00070070"/>
    <w:rsid w:val="0007016D"/>
    <w:rsid w:val="000703F7"/>
    <w:rsid w:val="00070413"/>
    <w:rsid w:val="000704A5"/>
    <w:rsid w:val="0007052B"/>
    <w:rsid w:val="000705EB"/>
    <w:rsid w:val="000705EE"/>
    <w:rsid w:val="000706A8"/>
    <w:rsid w:val="000707BC"/>
    <w:rsid w:val="000708E7"/>
    <w:rsid w:val="00070AAC"/>
    <w:rsid w:val="00070B77"/>
    <w:rsid w:val="00070BD0"/>
    <w:rsid w:val="00070BD9"/>
    <w:rsid w:val="00070C12"/>
    <w:rsid w:val="00070D41"/>
    <w:rsid w:val="00070EE6"/>
    <w:rsid w:val="0007114E"/>
    <w:rsid w:val="000713A4"/>
    <w:rsid w:val="00071491"/>
    <w:rsid w:val="0007149B"/>
    <w:rsid w:val="000714C9"/>
    <w:rsid w:val="00071526"/>
    <w:rsid w:val="000715B0"/>
    <w:rsid w:val="00071681"/>
    <w:rsid w:val="0007168B"/>
    <w:rsid w:val="00071698"/>
    <w:rsid w:val="000716B3"/>
    <w:rsid w:val="0007177C"/>
    <w:rsid w:val="000717C1"/>
    <w:rsid w:val="00071C00"/>
    <w:rsid w:val="00071DC2"/>
    <w:rsid w:val="00071E46"/>
    <w:rsid w:val="00071E7A"/>
    <w:rsid w:val="00071E87"/>
    <w:rsid w:val="00072040"/>
    <w:rsid w:val="000720D3"/>
    <w:rsid w:val="000720F6"/>
    <w:rsid w:val="000721F4"/>
    <w:rsid w:val="00072275"/>
    <w:rsid w:val="000722F9"/>
    <w:rsid w:val="00072530"/>
    <w:rsid w:val="0007254C"/>
    <w:rsid w:val="0007285A"/>
    <w:rsid w:val="00072893"/>
    <w:rsid w:val="000728FF"/>
    <w:rsid w:val="000729DF"/>
    <w:rsid w:val="00072A42"/>
    <w:rsid w:val="00072A9A"/>
    <w:rsid w:val="00072ABC"/>
    <w:rsid w:val="00072C3D"/>
    <w:rsid w:val="00072C88"/>
    <w:rsid w:val="00072CB1"/>
    <w:rsid w:val="00072D21"/>
    <w:rsid w:val="00072E29"/>
    <w:rsid w:val="00072EC8"/>
    <w:rsid w:val="00072F9D"/>
    <w:rsid w:val="00072FA2"/>
    <w:rsid w:val="000730EA"/>
    <w:rsid w:val="0007319B"/>
    <w:rsid w:val="000732BF"/>
    <w:rsid w:val="000732FF"/>
    <w:rsid w:val="00073368"/>
    <w:rsid w:val="000733EC"/>
    <w:rsid w:val="00073532"/>
    <w:rsid w:val="00073578"/>
    <w:rsid w:val="000735E5"/>
    <w:rsid w:val="000735EB"/>
    <w:rsid w:val="00073679"/>
    <w:rsid w:val="000736F9"/>
    <w:rsid w:val="000738D8"/>
    <w:rsid w:val="00073A17"/>
    <w:rsid w:val="00073AB0"/>
    <w:rsid w:val="00073AC2"/>
    <w:rsid w:val="00073BBA"/>
    <w:rsid w:val="00074047"/>
    <w:rsid w:val="00074084"/>
    <w:rsid w:val="000740E9"/>
    <w:rsid w:val="00074116"/>
    <w:rsid w:val="0007457F"/>
    <w:rsid w:val="000745FF"/>
    <w:rsid w:val="00074608"/>
    <w:rsid w:val="000746F0"/>
    <w:rsid w:val="0007478B"/>
    <w:rsid w:val="00074806"/>
    <w:rsid w:val="00074892"/>
    <w:rsid w:val="00074999"/>
    <w:rsid w:val="0007499D"/>
    <w:rsid w:val="00074B6B"/>
    <w:rsid w:val="00074C9F"/>
    <w:rsid w:val="00074D01"/>
    <w:rsid w:val="00074D1A"/>
    <w:rsid w:val="00074D43"/>
    <w:rsid w:val="00074FC9"/>
    <w:rsid w:val="0007508D"/>
    <w:rsid w:val="00075121"/>
    <w:rsid w:val="00075179"/>
    <w:rsid w:val="00075264"/>
    <w:rsid w:val="000752D3"/>
    <w:rsid w:val="000752E3"/>
    <w:rsid w:val="00075387"/>
    <w:rsid w:val="000756B2"/>
    <w:rsid w:val="000757E1"/>
    <w:rsid w:val="000758C2"/>
    <w:rsid w:val="0007598A"/>
    <w:rsid w:val="00075A34"/>
    <w:rsid w:val="00075BC6"/>
    <w:rsid w:val="00075C8D"/>
    <w:rsid w:val="00075D65"/>
    <w:rsid w:val="000760C0"/>
    <w:rsid w:val="000760DB"/>
    <w:rsid w:val="0007612B"/>
    <w:rsid w:val="00076354"/>
    <w:rsid w:val="000765EB"/>
    <w:rsid w:val="0007678A"/>
    <w:rsid w:val="000767DE"/>
    <w:rsid w:val="00076838"/>
    <w:rsid w:val="0007686B"/>
    <w:rsid w:val="00076990"/>
    <w:rsid w:val="000769E2"/>
    <w:rsid w:val="00076DD2"/>
    <w:rsid w:val="00076E6F"/>
    <w:rsid w:val="00076F0C"/>
    <w:rsid w:val="00076F1C"/>
    <w:rsid w:val="00076FEC"/>
    <w:rsid w:val="00077072"/>
    <w:rsid w:val="0007709B"/>
    <w:rsid w:val="000771C1"/>
    <w:rsid w:val="000771C6"/>
    <w:rsid w:val="0007733B"/>
    <w:rsid w:val="0007740C"/>
    <w:rsid w:val="00077471"/>
    <w:rsid w:val="0007752D"/>
    <w:rsid w:val="00077580"/>
    <w:rsid w:val="000775A2"/>
    <w:rsid w:val="00077766"/>
    <w:rsid w:val="00077798"/>
    <w:rsid w:val="00077991"/>
    <w:rsid w:val="00077AD8"/>
    <w:rsid w:val="00077B0B"/>
    <w:rsid w:val="00077BA2"/>
    <w:rsid w:val="00077C83"/>
    <w:rsid w:val="00077DAA"/>
    <w:rsid w:val="00077E4C"/>
    <w:rsid w:val="00077EEA"/>
    <w:rsid w:val="00077FF0"/>
    <w:rsid w:val="000800DF"/>
    <w:rsid w:val="0008014F"/>
    <w:rsid w:val="000801CE"/>
    <w:rsid w:val="00080397"/>
    <w:rsid w:val="000803D7"/>
    <w:rsid w:val="0008047A"/>
    <w:rsid w:val="0008071D"/>
    <w:rsid w:val="000807F8"/>
    <w:rsid w:val="0008081E"/>
    <w:rsid w:val="00080886"/>
    <w:rsid w:val="00080931"/>
    <w:rsid w:val="000809EA"/>
    <w:rsid w:val="00080C92"/>
    <w:rsid w:val="00080D1B"/>
    <w:rsid w:val="000810BD"/>
    <w:rsid w:val="00081240"/>
    <w:rsid w:val="000812C5"/>
    <w:rsid w:val="0008135A"/>
    <w:rsid w:val="00081376"/>
    <w:rsid w:val="00081398"/>
    <w:rsid w:val="000813C9"/>
    <w:rsid w:val="0008147E"/>
    <w:rsid w:val="000815B3"/>
    <w:rsid w:val="00081669"/>
    <w:rsid w:val="0008172D"/>
    <w:rsid w:val="00081734"/>
    <w:rsid w:val="0008178A"/>
    <w:rsid w:val="000817AD"/>
    <w:rsid w:val="000819AC"/>
    <w:rsid w:val="000819E5"/>
    <w:rsid w:val="000819E7"/>
    <w:rsid w:val="00081B60"/>
    <w:rsid w:val="00081D13"/>
    <w:rsid w:val="00081E59"/>
    <w:rsid w:val="00082006"/>
    <w:rsid w:val="000820CD"/>
    <w:rsid w:val="000820E3"/>
    <w:rsid w:val="000820E5"/>
    <w:rsid w:val="000824FE"/>
    <w:rsid w:val="0008269C"/>
    <w:rsid w:val="000826B7"/>
    <w:rsid w:val="000826DD"/>
    <w:rsid w:val="00082700"/>
    <w:rsid w:val="000829B8"/>
    <w:rsid w:val="00082A21"/>
    <w:rsid w:val="00082A42"/>
    <w:rsid w:val="00082A48"/>
    <w:rsid w:val="00082B14"/>
    <w:rsid w:val="00082B35"/>
    <w:rsid w:val="00082C2D"/>
    <w:rsid w:val="00082D50"/>
    <w:rsid w:val="00082E0B"/>
    <w:rsid w:val="00082E40"/>
    <w:rsid w:val="00082F4D"/>
    <w:rsid w:val="0008307D"/>
    <w:rsid w:val="00083481"/>
    <w:rsid w:val="000834F0"/>
    <w:rsid w:val="00083552"/>
    <w:rsid w:val="000835DC"/>
    <w:rsid w:val="0008364B"/>
    <w:rsid w:val="000838EB"/>
    <w:rsid w:val="00083947"/>
    <w:rsid w:val="00083B1D"/>
    <w:rsid w:val="00083B74"/>
    <w:rsid w:val="00083BA6"/>
    <w:rsid w:val="00083C70"/>
    <w:rsid w:val="00083D55"/>
    <w:rsid w:val="00083E2F"/>
    <w:rsid w:val="00083E73"/>
    <w:rsid w:val="0008414A"/>
    <w:rsid w:val="00084168"/>
    <w:rsid w:val="00084311"/>
    <w:rsid w:val="000843C9"/>
    <w:rsid w:val="00084488"/>
    <w:rsid w:val="000844CF"/>
    <w:rsid w:val="00084513"/>
    <w:rsid w:val="00084562"/>
    <w:rsid w:val="000847C5"/>
    <w:rsid w:val="0008492A"/>
    <w:rsid w:val="00084977"/>
    <w:rsid w:val="00084AF7"/>
    <w:rsid w:val="00084C48"/>
    <w:rsid w:val="00084CE9"/>
    <w:rsid w:val="00084D1E"/>
    <w:rsid w:val="00084D4E"/>
    <w:rsid w:val="00084F4B"/>
    <w:rsid w:val="00084FE2"/>
    <w:rsid w:val="000851E4"/>
    <w:rsid w:val="00085272"/>
    <w:rsid w:val="000852CA"/>
    <w:rsid w:val="00085306"/>
    <w:rsid w:val="00085344"/>
    <w:rsid w:val="00085401"/>
    <w:rsid w:val="00085533"/>
    <w:rsid w:val="00085619"/>
    <w:rsid w:val="00085630"/>
    <w:rsid w:val="0008564A"/>
    <w:rsid w:val="00085800"/>
    <w:rsid w:val="0008589C"/>
    <w:rsid w:val="000858B6"/>
    <w:rsid w:val="000859D1"/>
    <w:rsid w:val="000859FD"/>
    <w:rsid w:val="00085A9C"/>
    <w:rsid w:val="00085BBF"/>
    <w:rsid w:val="00085C29"/>
    <w:rsid w:val="00085C69"/>
    <w:rsid w:val="00085D88"/>
    <w:rsid w:val="00085D8E"/>
    <w:rsid w:val="00085E84"/>
    <w:rsid w:val="00085F71"/>
    <w:rsid w:val="00085FB9"/>
    <w:rsid w:val="0008614A"/>
    <w:rsid w:val="00086284"/>
    <w:rsid w:val="0008628D"/>
    <w:rsid w:val="000862DA"/>
    <w:rsid w:val="00086471"/>
    <w:rsid w:val="00086510"/>
    <w:rsid w:val="000865C2"/>
    <w:rsid w:val="000865FF"/>
    <w:rsid w:val="0008668C"/>
    <w:rsid w:val="000866DB"/>
    <w:rsid w:val="000868D1"/>
    <w:rsid w:val="000869FF"/>
    <w:rsid w:val="00086C7A"/>
    <w:rsid w:val="00086D03"/>
    <w:rsid w:val="00086D54"/>
    <w:rsid w:val="00086D73"/>
    <w:rsid w:val="00086F93"/>
    <w:rsid w:val="00087013"/>
    <w:rsid w:val="000870BE"/>
    <w:rsid w:val="00087242"/>
    <w:rsid w:val="0008738E"/>
    <w:rsid w:val="000873F1"/>
    <w:rsid w:val="00087567"/>
    <w:rsid w:val="0008764D"/>
    <w:rsid w:val="0008797F"/>
    <w:rsid w:val="000879F4"/>
    <w:rsid w:val="00087A96"/>
    <w:rsid w:val="00087AC7"/>
    <w:rsid w:val="00087C62"/>
    <w:rsid w:val="00087DA4"/>
    <w:rsid w:val="00087E0B"/>
    <w:rsid w:val="00087E22"/>
    <w:rsid w:val="00087E24"/>
    <w:rsid w:val="00087E7E"/>
    <w:rsid w:val="00087EA3"/>
    <w:rsid w:val="00087F0F"/>
    <w:rsid w:val="000900C3"/>
    <w:rsid w:val="000901CD"/>
    <w:rsid w:val="00090204"/>
    <w:rsid w:val="000902A1"/>
    <w:rsid w:val="000902FB"/>
    <w:rsid w:val="000903C6"/>
    <w:rsid w:val="00090441"/>
    <w:rsid w:val="000904B8"/>
    <w:rsid w:val="00090616"/>
    <w:rsid w:val="00090627"/>
    <w:rsid w:val="000906ED"/>
    <w:rsid w:val="000907F5"/>
    <w:rsid w:val="00090975"/>
    <w:rsid w:val="00090A73"/>
    <w:rsid w:val="00090D55"/>
    <w:rsid w:val="00090E3E"/>
    <w:rsid w:val="00091177"/>
    <w:rsid w:val="00091203"/>
    <w:rsid w:val="000912F7"/>
    <w:rsid w:val="00091303"/>
    <w:rsid w:val="00091413"/>
    <w:rsid w:val="00091460"/>
    <w:rsid w:val="000914E6"/>
    <w:rsid w:val="00091790"/>
    <w:rsid w:val="000917AC"/>
    <w:rsid w:val="000917B2"/>
    <w:rsid w:val="000917C3"/>
    <w:rsid w:val="000918EA"/>
    <w:rsid w:val="000919BA"/>
    <w:rsid w:val="00091B54"/>
    <w:rsid w:val="00091C3E"/>
    <w:rsid w:val="00091D8E"/>
    <w:rsid w:val="00091DD8"/>
    <w:rsid w:val="00091FC6"/>
    <w:rsid w:val="0009216B"/>
    <w:rsid w:val="00092288"/>
    <w:rsid w:val="000922E2"/>
    <w:rsid w:val="000923C6"/>
    <w:rsid w:val="0009240E"/>
    <w:rsid w:val="00092522"/>
    <w:rsid w:val="00092553"/>
    <w:rsid w:val="000926A5"/>
    <w:rsid w:val="000928C8"/>
    <w:rsid w:val="00092962"/>
    <w:rsid w:val="00092D41"/>
    <w:rsid w:val="0009310E"/>
    <w:rsid w:val="0009318B"/>
    <w:rsid w:val="000931EF"/>
    <w:rsid w:val="000932C9"/>
    <w:rsid w:val="00093471"/>
    <w:rsid w:val="000934B9"/>
    <w:rsid w:val="000935D3"/>
    <w:rsid w:val="00093608"/>
    <w:rsid w:val="00093610"/>
    <w:rsid w:val="000936D2"/>
    <w:rsid w:val="0009385F"/>
    <w:rsid w:val="0009387C"/>
    <w:rsid w:val="00093B6C"/>
    <w:rsid w:val="00093C54"/>
    <w:rsid w:val="00093D0E"/>
    <w:rsid w:val="00093D6E"/>
    <w:rsid w:val="00093DBF"/>
    <w:rsid w:val="00093DD8"/>
    <w:rsid w:val="00093F04"/>
    <w:rsid w:val="00093F1A"/>
    <w:rsid w:val="00093F6E"/>
    <w:rsid w:val="0009401C"/>
    <w:rsid w:val="0009412D"/>
    <w:rsid w:val="0009430C"/>
    <w:rsid w:val="00094374"/>
    <w:rsid w:val="00094471"/>
    <w:rsid w:val="000944CC"/>
    <w:rsid w:val="000944F0"/>
    <w:rsid w:val="00094655"/>
    <w:rsid w:val="000947BB"/>
    <w:rsid w:val="0009484F"/>
    <w:rsid w:val="000948B8"/>
    <w:rsid w:val="00094916"/>
    <w:rsid w:val="00094935"/>
    <w:rsid w:val="0009498A"/>
    <w:rsid w:val="00094B44"/>
    <w:rsid w:val="00094BE9"/>
    <w:rsid w:val="00094CF6"/>
    <w:rsid w:val="00094D38"/>
    <w:rsid w:val="00094E9F"/>
    <w:rsid w:val="00094FB3"/>
    <w:rsid w:val="00095018"/>
    <w:rsid w:val="00095064"/>
    <w:rsid w:val="0009523E"/>
    <w:rsid w:val="000952B3"/>
    <w:rsid w:val="000954C1"/>
    <w:rsid w:val="00095589"/>
    <w:rsid w:val="000955FD"/>
    <w:rsid w:val="000956F1"/>
    <w:rsid w:val="00095755"/>
    <w:rsid w:val="000957AC"/>
    <w:rsid w:val="00095ACF"/>
    <w:rsid w:val="00095B2C"/>
    <w:rsid w:val="00095B8B"/>
    <w:rsid w:val="00095C54"/>
    <w:rsid w:val="00095D07"/>
    <w:rsid w:val="00095D15"/>
    <w:rsid w:val="00095E1A"/>
    <w:rsid w:val="00095F29"/>
    <w:rsid w:val="000960B1"/>
    <w:rsid w:val="0009614E"/>
    <w:rsid w:val="000961DB"/>
    <w:rsid w:val="00096309"/>
    <w:rsid w:val="0009667E"/>
    <w:rsid w:val="00096690"/>
    <w:rsid w:val="000967A9"/>
    <w:rsid w:val="00096827"/>
    <w:rsid w:val="00096846"/>
    <w:rsid w:val="00096977"/>
    <w:rsid w:val="000969BB"/>
    <w:rsid w:val="000969D3"/>
    <w:rsid w:val="00096A1E"/>
    <w:rsid w:val="00096A27"/>
    <w:rsid w:val="00096B67"/>
    <w:rsid w:val="00096CA4"/>
    <w:rsid w:val="00096CAC"/>
    <w:rsid w:val="00096D29"/>
    <w:rsid w:val="00096D61"/>
    <w:rsid w:val="00096D72"/>
    <w:rsid w:val="00096F33"/>
    <w:rsid w:val="00097101"/>
    <w:rsid w:val="00097139"/>
    <w:rsid w:val="00097163"/>
    <w:rsid w:val="0009741B"/>
    <w:rsid w:val="00097432"/>
    <w:rsid w:val="00097487"/>
    <w:rsid w:val="000974A9"/>
    <w:rsid w:val="00097524"/>
    <w:rsid w:val="00097630"/>
    <w:rsid w:val="00097661"/>
    <w:rsid w:val="0009772C"/>
    <w:rsid w:val="000977A1"/>
    <w:rsid w:val="000978B1"/>
    <w:rsid w:val="00097925"/>
    <w:rsid w:val="00097A31"/>
    <w:rsid w:val="00097A3D"/>
    <w:rsid w:val="00097A63"/>
    <w:rsid w:val="00097D0D"/>
    <w:rsid w:val="00097D9F"/>
    <w:rsid w:val="00097DED"/>
    <w:rsid w:val="00097DF3"/>
    <w:rsid w:val="00097EDE"/>
    <w:rsid w:val="00097F11"/>
    <w:rsid w:val="00097FBD"/>
    <w:rsid w:val="000A00E5"/>
    <w:rsid w:val="000A01DC"/>
    <w:rsid w:val="000A0305"/>
    <w:rsid w:val="000A0343"/>
    <w:rsid w:val="000A037B"/>
    <w:rsid w:val="000A0388"/>
    <w:rsid w:val="000A039B"/>
    <w:rsid w:val="000A03EE"/>
    <w:rsid w:val="000A05B8"/>
    <w:rsid w:val="000A0601"/>
    <w:rsid w:val="000A06AE"/>
    <w:rsid w:val="000A073C"/>
    <w:rsid w:val="000A0742"/>
    <w:rsid w:val="000A081D"/>
    <w:rsid w:val="000A086A"/>
    <w:rsid w:val="000A0A39"/>
    <w:rsid w:val="000A0A40"/>
    <w:rsid w:val="000A0A4B"/>
    <w:rsid w:val="000A0A62"/>
    <w:rsid w:val="000A0A6F"/>
    <w:rsid w:val="000A0A9E"/>
    <w:rsid w:val="000A0B02"/>
    <w:rsid w:val="000A0C15"/>
    <w:rsid w:val="000A0DC7"/>
    <w:rsid w:val="000A0DD2"/>
    <w:rsid w:val="000A0E1D"/>
    <w:rsid w:val="000A0F80"/>
    <w:rsid w:val="000A0FC8"/>
    <w:rsid w:val="000A11BF"/>
    <w:rsid w:val="000A1208"/>
    <w:rsid w:val="000A1340"/>
    <w:rsid w:val="000A13E9"/>
    <w:rsid w:val="000A1550"/>
    <w:rsid w:val="000A15F9"/>
    <w:rsid w:val="000A16A3"/>
    <w:rsid w:val="000A1908"/>
    <w:rsid w:val="000A1B8C"/>
    <w:rsid w:val="000A1E26"/>
    <w:rsid w:val="000A1E5E"/>
    <w:rsid w:val="000A1E74"/>
    <w:rsid w:val="000A1F7F"/>
    <w:rsid w:val="000A1FBC"/>
    <w:rsid w:val="000A2056"/>
    <w:rsid w:val="000A2075"/>
    <w:rsid w:val="000A21D6"/>
    <w:rsid w:val="000A229E"/>
    <w:rsid w:val="000A22C5"/>
    <w:rsid w:val="000A22C8"/>
    <w:rsid w:val="000A244E"/>
    <w:rsid w:val="000A2473"/>
    <w:rsid w:val="000A2879"/>
    <w:rsid w:val="000A2991"/>
    <w:rsid w:val="000A2A31"/>
    <w:rsid w:val="000A2A9A"/>
    <w:rsid w:val="000A2ADC"/>
    <w:rsid w:val="000A2B58"/>
    <w:rsid w:val="000A2E06"/>
    <w:rsid w:val="000A339C"/>
    <w:rsid w:val="000A33D6"/>
    <w:rsid w:val="000A34E8"/>
    <w:rsid w:val="000A3635"/>
    <w:rsid w:val="000A3691"/>
    <w:rsid w:val="000A37F3"/>
    <w:rsid w:val="000A37F6"/>
    <w:rsid w:val="000A3837"/>
    <w:rsid w:val="000A383F"/>
    <w:rsid w:val="000A3911"/>
    <w:rsid w:val="000A39DD"/>
    <w:rsid w:val="000A3B84"/>
    <w:rsid w:val="000A3D1C"/>
    <w:rsid w:val="000A3D67"/>
    <w:rsid w:val="000A3E79"/>
    <w:rsid w:val="000A3FA3"/>
    <w:rsid w:val="000A3FB7"/>
    <w:rsid w:val="000A4138"/>
    <w:rsid w:val="000A4156"/>
    <w:rsid w:val="000A4207"/>
    <w:rsid w:val="000A42EE"/>
    <w:rsid w:val="000A4600"/>
    <w:rsid w:val="000A4607"/>
    <w:rsid w:val="000A4615"/>
    <w:rsid w:val="000A476B"/>
    <w:rsid w:val="000A4810"/>
    <w:rsid w:val="000A4909"/>
    <w:rsid w:val="000A493F"/>
    <w:rsid w:val="000A49CD"/>
    <w:rsid w:val="000A4AA4"/>
    <w:rsid w:val="000A4B18"/>
    <w:rsid w:val="000A4B5B"/>
    <w:rsid w:val="000A4BBD"/>
    <w:rsid w:val="000A4C08"/>
    <w:rsid w:val="000A4CF1"/>
    <w:rsid w:val="000A4E1A"/>
    <w:rsid w:val="000A4E82"/>
    <w:rsid w:val="000A4EFB"/>
    <w:rsid w:val="000A4F64"/>
    <w:rsid w:val="000A5012"/>
    <w:rsid w:val="000A50EF"/>
    <w:rsid w:val="000A51BA"/>
    <w:rsid w:val="000A51F2"/>
    <w:rsid w:val="000A5264"/>
    <w:rsid w:val="000A5374"/>
    <w:rsid w:val="000A53A5"/>
    <w:rsid w:val="000A53AF"/>
    <w:rsid w:val="000A553C"/>
    <w:rsid w:val="000A555C"/>
    <w:rsid w:val="000A567A"/>
    <w:rsid w:val="000A5953"/>
    <w:rsid w:val="000A5A50"/>
    <w:rsid w:val="000A5B6C"/>
    <w:rsid w:val="000A5B72"/>
    <w:rsid w:val="000A5B9A"/>
    <w:rsid w:val="000A6411"/>
    <w:rsid w:val="000A644A"/>
    <w:rsid w:val="000A646D"/>
    <w:rsid w:val="000A650A"/>
    <w:rsid w:val="000A65E5"/>
    <w:rsid w:val="000A66B6"/>
    <w:rsid w:val="000A67DF"/>
    <w:rsid w:val="000A6A10"/>
    <w:rsid w:val="000A6AC9"/>
    <w:rsid w:val="000A6ACC"/>
    <w:rsid w:val="000A6B4D"/>
    <w:rsid w:val="000A6BB7"/>
    <w:rsid w:val="000A6F16"/>
    <w:rsid w:val="000A6F4F"/>
    <w:rsid w:val="000A732C"/>
    <w:rsid w:val="000A73DD"/>
    <w:rsid w:val="000A75EE"/>
    <w:rsid w:val="000A76B8"/>
    <w:rsid w:val="000A7707"/>
    <w:rsid w:val="000A77F8"/>
    <w:rsid w:val="000A78EE"/>
    <w:rsid w:val="000A78EF"/>
    <w:rsid w:val="000A799C"/>
    <w:rsid w:val="000A7AED"/>
    <w:rsid w:val="000A7C73"/>
    <w:rsid w:val="000A7CBD"/>
    <w:rsid w:val="000A7DD2"/>
    <w:rsid w:val="000A7E00"/>
    <w:rsid w:val="000A7EA2"/>
    <w:rsid w:val="000A7FCC"/>
    <w:rsid w:val="000B0099"/>
    <w:rsid w:val="000B012F"/>
    <w:rsid w:val="000B0336"/>
    <w:rsid w:val="000B0387"/>
    <w:rsid w:val="000B038B"/>
    <w:rsid w:val="000B03C5"/>
    <w:rsid w:val="000B04BC"/>
    <w:rsid w:val="000B061A"/>
    <w:rsid w:val="000B06A8"/>
    <w:rsid w:val="000B0724"/>
    <w:rsid w:val="000B0A02"/>
    <w:rsid w:val="000B0ACE"/>
    <w:rsid w:val="000B0B91"/>
    <w:rsid w:val="000B0C5D"/>
    <w:rsid w:val="000B0D37"/>
    <w:rsid w:val="000B0EC0"/>
    <w:rsid w:val="000B0F84"/>
    <w:rsid w:val="000B106A"/>
    <w:rsid w:val="000B1172"/>
    <w:rsid w:val="000B11DB"/>
    <w:rsid w:val="000B151B"/>
    <w:rsid w:val="000B15B0"/>
    <w:rsid w:val="000B1632"/>
    <w:rsid w:val="000B175F"/>
    <w:rsid w:val="000B17F3"/>
    <w:rsid w:val="000B17F7"/>
    <w:rsid w:val="000B1842"/>
    <w:rsid w:val="000B18B9"/>
    <w:rsid w:val="000B1AEC"/>
    <w:rsid w:val="000B1B29"/>
    <w:rsid w:val="000B1D73"/>
    <w:rsid w:val="000B1D8B"/>
    <w:rsid w:val="000B2045"/>
    <w:rsid w:val="000B2374"/>
    <w:rsid w:val="000B258D"/>
    <w:rsid w:val="000B2663"/>
    <w:rsid w:val="000B2765"/>
    <w:rsid w:val="000B2885"/>
    <w:rsid w:val="000B28C0"/>
    <w:rsid w:val="000B28C5"/>
    <w:rsid w:val="000B29D0"/>
    <w:rsid w:val="000B2B4D"/>
    <w:rsid w:val="000B2B50"/>
    <w:rsid w:val="000B2C0A"/>
    <w:rsid w:val="000B2CB4"/>
    <w:rsid w:val="000B2D3A"/>
    <w:rsid w:val="000B2ED4"/>
    <w:rsid w:val="000B2EF8"/>
    <w:rsid w:val="000B2F66"/>
    <w:rsid w:val="000B2F8B"/>
    <w:rsid w:val="000B2F93"/>
    <w:rsid w:val="000B306C"/>
    <w:rsid w:val="000B30DE"/>
    <w:rsid w:val="000B30F7"/>
    <w:rsid w:val="000B33AD"/>
    <w:rsid w:val="000B349C"/>
    <w:rsid w:val="000B34A1"/>
    <w:rsid w:val="000B34FC"/>
    <w:rsid w:val="000B361D"/>
    <w:rsid w:val="000B366F"/>
    <w:rsid w:val="000B3855"/>
    <w:rsid w:val="000B3959"/>
    <w:rsid w:val="000B3AFD"/>
    <w:rsid w:val="000B3C05"/>
    <w:rsid w:val="000B3CDA"/>
    <w:rsid w:val="000B3DDC"/>
    <w:rsid w:val="000B3F13"/>
    <w:rsid w:val="000B3F69"/>
    <w:rsid w:val="000B3F9C"/>
    <w:rsid w:val="000B4009"/>
    <w:rsid w:val="000B42AB"/>
    <w:rsid w:val="000B432E"/>
    <w:rsid w:val="000B435B"/>
    <w:rsid w:val="000B441A"/>
    <w:rsid w:val="000B4472"/>
    <w:rsid w:val="000B4746"/>
    <w:rsid w:val="000B4811"/>
    <w:rsid w:val="000B4840"/>
    <w:rsid w:val="000B489C"/>
    <w:rsid w:val="000B49FA"/>
    <w:rsid w:val="000B4ADF"/>
    <w:rsid w:val="000B4B2B"/>
    <w:rsid w:val="000B4CC1"/>
    <w:rsid w:val="000B4D16"/>
    <w:rsid w:val="000B5142"/>
    <w:rsid w:val="000B518C"/>
    <w:rsid w:val="000B52B9"/>
    <w:rsid w:val="000B5447"/>
    <w:rsid w:val="000B5563"/>
    <w:rsid w:val="000B572B"/>
    <w:rsid w:val="000B57CD"/>
    <w:rsid w:val="000B57F0"/>
    <w:rsid w:val="000B5930"/>
    <w:rsid w:val="000B5AB5"/>
    <w:rsid w:val="000B5ADD"/>
    <w:rsid w:val="000B5C50"/>
    <w:rsid w:val="000B5EE8"/>
    <w:rsid w:val="000B5F58"/>
    <w:rsid w:val="000B5F60"/>
    <w:rsid w:val="000B61FB"/>
    <w:rsid w:val="000B6257"/>
    <w:rsid w:val="000B6378"/>
    <w:rsid w:val="000B6394"/>
    <w:rsid w:val="000B641F"/>
    <w:rsid w:val="000B6464"/>
    <w:rsid w:val="000B66BD"/>
    <w:rsid w:val="000B68D2"/>
    <w:rsid w:val="000B6B7A"/>
    <w:rsid w:val="000B6C24"/>
    <w:rsid w:val="000B6C47"/>
    <w:rsid w:val="000B6D64"/>
    <w:rsid w:val="000B6DB9"/>
    <w:rsid w:val="000B6F3F"/>
    <w:rsid w:val="000B7166"/>
    <w:rsid w:val="000B7170"/>
    <w:rsid w:val="000B71A8"/>
    <w:rsid w:val="000B72A0"/>
    <w:rsid w:val="000B72AB"/>
    <w:rsid w:val="000B72D4"/>
    <w:rsid w:val="000B7479"/>
    <w:rsid w:val="000B74AE"/>
    <w:rsid w:val="000B754A"/>
    <w:rsid w:val="000B7661"/>
    <w:rsid w:val="000B77B9"/>
    <w:rsid w:val="000B78F8"/>
    <w:rsid w:val="000B7A1F"/>
    <w:rsid w:val="000B7C7E"/>
    <w:rsid w:val="000B7CD3"/>
    <w:rsid w:val="000B7D4E"/>
    <w:rsid w:val="000B7E04"/>
    <w:rsid w:val="000B7E3B"/>
    <w:rsid w:val="000B7E3F"/>
    <w:rsid w:val="000C0014"/>
    <w:rsid w:val="000C0065"/>
    <w:rsid w:val="000C0066"/>
    <w:rsid w:val="000C00CA"/>
    <w:rsid w:val="000C01B2"/>
    <w:rsid w:val="000C01FF"/>
    <w:rsid w:val="000C0272"/>
    <w:rsid w:val="000C029E"/>
    <w:rsid w:val="000C03BF"/>
    <w:rsid w:val="000C03FA"/>
    <w:rsid w:val="000C04F8"/>
    <w:rsid w:val="000C0639"/>
    <w:rsid w:val="000C084D"/>
    <w:rsid w:val="000C094E"/>
    <w:rsid w:val="000C09EB"/>
    <w:rsid w:val="000C09F7"/>
    <w:rsid w:val="000C0A6D"/>
    <w:rsid w:val="000C0AE9"/>
    <w:rsid w:val="000C0B59"/>
    <w:rsid w:val="000C0B7F"/>
    <w:rsid w:val="000C0BB9"/>
    <w:rsid w:val="000C0BC0"/>
    <w:rsid w:val="000C0C31"/>
    <w:rsid w:val="000C0D7D"/>
    <w:rsid w:val="000C0D82"/>
    <w:rsid w:val="000C0DA2"/>
    <w:rsid w:val="000C0E0D"/>
    <w:rsid w:val="000C0E48"/>
    <w:rsid w:val="000C0E5C"/>
    <w:rsid w:val="000C0EED"/>
    <w:rsid w:val="000C0F2E"/>
    <w:rsid w:val="000C10B9"/>
    <w:rsid w:val="000C121A"/>
    <w:rsid w:val="000C12DB"/>
    <w:rsid w:val="000C1360"/>
    <w:rsid w:val="000C13A5"/>
    <w:rsid w:val="000C13C4"/>
    <w:rsid w:val="000C14D2"/>
    <w:rsid w:val="000C1594"/>
    <w:rsid w:val="000C15B2"/>
    <w:rsid w:val="000C15D9"/>
    <w:rsid w:val="000C17E8"/>
    <w:rsid w:val="000C18A8"/>
    <w:rsid w:val="000C19BE"/>
    <w:rsid w:val="000C1AAF"/>
    <w:rsid w:val="000C1B20"/>
    <w:rsid w:val="000C1B28"/>
    <w:rsid w:val="000C1C8D"/>
    <w:rsid w:val="000C1CC1"/>
    <w:rsid w:val="000C1D1E"/>
    <w:rsid w:val="000C1F4C"/>
    <w:rsid w:val="000C1FBC"/>
    <w:rsid w:val="000C22A6"/>
    <w:rsid w:val="000C22B2"/>
    <w:rsid w:val="000C2374"/>
    <w:rsid w:val="000C23C4"/>
    <w:rsid w:val="000C2536"/>
    <w:rsid w:val="000C2651"/>
    <w:rsid w:val="000C2724"/>
    <w:rsid w:val="000C28D9"/>
    <w:rsid w:val="000C28EB"/>
    <w:rsid w:val="000C294C"/>
    <w:rsid w:val="000C2B61"/>
    <w:rsid w:val="000C2CC0"/>
    <w:rsid w:val="000C2DF1"/>
    <w:rsid w:val="000C2EF6"/>
    <w:rsid w:val="000C2F42"/>
    <w:rsid w:val="000C2F90"/>
    <w:rsid w:val="000C3077"/>
    <w:rsid w:val="000C320F"/>
    <w:rsid w:val="000C3291"/>
    <w:rsid w:val="000C329C"/>
    <w:rsid w:val="000C3331"/>
    <w:rsid w:val="000C34A1"/>
    <w:rsid w:val="000C35DB"/>
    <w:rsid w:val="000C36F9"/>
    <w:rsid w:val="000C38A5"/>
    <w:rsid w:val="000C38E2"/>
    <w:rsid w:val="000C397B"/>
    <w:rsid w:val="000C39C1"/>
    <w:rsid w:val="000C3AEA"/>
    <w:rsid w:val="000C3B8E"/>
    <w:rsid w:val="000C3EA6"/>
    <w:rsid w:val="000C3F28"/>
    <w:rsid w:val="000C3F91"/>
    <w:rsid w:val="000C42C6"/>
    <w:rsid w:val="000C42FA"/>
    <w:rsid w:val="000C442C"/>
    <w:rsid w:val="000C48B4"/>
    <w:rsid w:val="000C48C9"/>
    <w:rsid w:val="000C49C0"/>
    <w:rsid w:val="000C4B39"/>
    <w:rsid w:val="000C4BD3"/>
    <w:rsid w:val="000C4D4B"/>
    <w:rsid w:val="000C4E00"/>
    <w:rsid w:val="000C4EC1"/>
    <w:rsid w:val="000C50CB"/>
    <w:rsid w:val="000C522A"/>
    <w:rsid w:val="000C541E"/>
    <w:rsid w:val="000C56CD"/>
    <w:rsid w:val="000C572B"/>
    <w:rsid w:val="000C5778"/>
    <w:rsid w:val="000C579B"/>
    <w:rsid w:val="000C582A"/>
    <w:rsid w:val="000C5864"/>
    <w:rsid w:val="000C58B8"/>
    <w:rsid w:val="000C5BCC"/>
    <w:rsid w:val="000C5C36"/>
    <w:rsid w:val="000C5C4F"/>
    <w:rsid w:val="000C5C67"/>
    <w:rsid w:val="000C5D3C"/>
    <w:rsid w:val="000C5F51"/>
    <w:rsid w:val="000C5F8A"/>
    <w:rsid w:val="000C5FD4"/>
    <w:rsid w:val="000C60DE"/>
    <w:rsid w:val="000C60EC"/>
    <w:rsid w:val="000C61B1"/>
    <w:rsid w:val="000C64FD"/>
    <w:rsid w:val="000C6794"/>
    <w:rsid w:val="000C6797"/>
    <w:rsid w:val="000C68E8"/>
    <w:rsid w:val="000C6922"/>
    <w:rsid w:val="000C69C3"/>
    <w:rsid w:val="000C6B4C"/>
    <w:rsid w:val="000C6CD2"/>
    <w:rsid w:val="000C6ED1"/>
    <w:rsid w:val="000C723C"/>
    <w:rsid w:val="000C744F"/>
    <w:rsid w:val="000C7498"/>
    <w:rsid w:val="000C74B2"/>
    <w:rsid w:val="000C7531"/>
    <w:rsid w:val="000C7570"/>
    <w:rsid w:val="000C775E"/>
    <w:rsid w:val="000C7891"/>
    <w:rsid w:val="000C7B38"/>
    <w:rsid w:val="000C7B8C"/>
    <w:rsid w:val="000C7E57"/>
    <w:rsid w:val="000C7F0A"/>
    <w:rsid w:val="000D01CF"/>
    <w:rsid w:val="000D01DE"/>
    <w:rsid w:val="000D01EF"/>
    <w:rsid w:val="000D02BE"/>
    <w:rsid w:val="000D03CA"/>
    <w:rsid w:val="000D0598"/>
    <w:rsid w:val="000D05CA"/>
    <w:rsid w:val="000D06CD"/>
    <w:rsid w:val="000D0745"/>
    <w:rsid w:val="000D083C"/>
    <w:rsid w:val="000D0903"/>
    <w:rsid w:val="000D0940"/>
    <w:rsid w:val="000D0961"/>
    <w:rsid w:val="000D09F6"/>
    <w:rsid w:val="000D0A67"/>
    <w:rsid w:val="000D0BB5"/>
    <w:rsid w:val="000D0C43"/>
    <w:rsid w:val="000D0CBB"/>
    <w:rsid w:val="000D0ED4"/>
    <w:rsid w:val="000D1022"/>
    <w:rsid w:val="000D1297"/>
    <w:rsid w:val="000D12C2"/>
    <w:rsid w:val="000D149A"/>
    <w:rsid w:val="000D1504"/>
    <w:rsid w:val="000D1614"/>
    <w:rsid w:val="000D1850"/>
    <w:rsid w:val="000D193E"/>
    <w:rsid w:val="000D19FC"/>
    <w:rsid w:val="000D1A72"/>
    <w:rsid w:val="000D1AEC"/>
    <w:rsid w:val="000D1CBA"/>
    <w:rsid w:val="000D1CDC"/>
    <w:rsid w:val="000D1D1E"/>
    <w:rsid w:val="000D1D84"/>
    <w:rsid w:val="000D1E23"/>
    <w:rsid w:val="000D1E37"/>
    <w:rsid w:val="000D1EC6"/>
    <w:rsid w:val="000D1F0D"/>
    <w:rsid w:val="000D1FD3"/>
    <w:rsid w:val="000D1FEA"/>
    <w:rsid w:val="000D208B"/>
    <w:rsid w:val="000D232B"/>
    <w:rsid w:val="000D2333"/>
    <w:rsid w:val="000D2373"/>
    <w:rsid w:val="000D240A"/>
    <w:rsid w:val="000D2595"/>
    <w:rsid w:val="000D2623"/>
    <w:rsid w:val="000D268D"/>
    <w:rsid w:val="000D2747"/>
    <w:rsid w:val="000D2749"/>
    <w:rsid w:val="000D27C0"/>
    <w:rsid w:val="000D2860"/>
    <w:rsid w:val="000D296B"/>
    <w:rsid w:val="000D29F9"/>
    <w:rsid w:val="000D2A64"/>
    <w:rsid w:val="000D2B5A"/>
    <w:rsid w:val="000D2B62"/>
    <w:rsid w:val="000D2D0A"/>
    <w:rsid w:val="000D2D0F"/>
    <w:rsid w:val="000D2D17"/>
    <w:rsid w:val="000D2D64"/>
    <w:rsid w:val="000D2D9F"/>
    <w:rsid w:val="000D2ECB"/>
    <w:rsid w:val="000D2FC0"/>
    <w:rsid w:val="000D2FE4"/>
    <w:rsid w:val="000D3056"/>
    <w:rsid w:val="000D30C1"/>
    <w:rsid w:val="000D3288"/>
    <w:rsid w:val="000D3342"/>
    <w:rsid w:val="000D3371"/>
    <w:rsid w:val="000D33E8"/>
    <w:rsid w:val="000D34B0"/>
    <w:rsid w:val="000D36A3"/>
    <w:rsid w:val="000D36DC"/>
    <w:rsid w:val="000D3719"/>
    <w:rsid w:val="000D377B"/>
    <w:rsid w:val="000D3783"/>
    <w:rsid w:val="000D38B0"/>
    <w:rsid w:val="000D3B10"/>
    <w:rsid w:val="000D3E5C"/>
    <w:rsid w:val="000D41F8"/>
    <w:rsid w:val="000D4254"/>
    <w:rsid w:val="000D42FC"/>
    <w:rsid w:val="000D4326"/>
    <w:rsid w:val="000D4568"/>
    <w:rsid w:val="000D459A"/>
    <w:rsid w:val="000D45D4"/>
    <w:rsid w:val="000D4600"/>
    <w:rsid w:val="000D461B"/>
    <w:rsid w:val="000D4645"/>
    <w:rsid w:val="000D4722"/>
    <w:rsid w:val="000D4813"/>
    <w:rsid w:val="000D4821"/>
    <w:rsid w:val="000D48D5"/>
    <w:rsid w:val="000D49FD"/>
    <w:rsid w:val="000D4B45"/>
    <w:rsid w:val="000D4CC2"/>
    <w:rsid w:val="000D4DB9"/>
    <w:rsid w:val="000D4E0E"/>
    <w:rsid w:val="000D4E72"/>
    <w:rsid w:val="000D4EE5"/>
    <w:rsid w:val="000D4F65"/>
    <w:rsid w:val="000D4FC2"/>
    <w:rsid w:val="000D5141"/>
    <w:rsid w:val="000D522E"/>
    <w:rsid w:val="000D53F5"/>
    <w:rsid w:val="000D55FB"/>
    <w:rsid w:val="000D57CB"/>
    <w:rsid w:val="000D5B83"/>
    <w:rsid w:val="000D5BDA"/>
    <w:rsid w:val="000D5DA2"/>
    <w:rsid w:val="000D5DF6"/>
    <w:rsid w:val="000D5F07"/>
    <w:rsid w:val="000D5F35"/>
    <w:rsid w:val="000D5F7A"/>
    <w:rsid w:val="000D6071"/>
    <w:rsid w:val="000D60EC"/>
    <w:rsid w:val="000D6365"/>
    <w:rsid w:val="000D636A"/>
    <w:rsid w:val="000D64E0"/>
    <w:rsid w:val="000D64F6"/>
    <w:rsid w:val="000D65FD"/>
    <w:rsid w:val="000D6601"/>
    <w:rsid w:val="000D6618"/>
    <w:rsid w:val="000D66BB"/>
    <w:rsid w:val="000D66DA"/>
    <w:rsid w:val="000D6770"/>
    <w:rsid w:val="000D67FF"/>
    <w:rsid w:val="000D699E"/>
    <w:rsid w:val="000D6B03"/>
    <w:rsid w:val="000D6BA1"/>
    <w:rsid w:val="000D6BAA"/>
    <w:rsid w:val="000D6C94"/>
    <w:rsid w:val="000D6D02"/>
    <w:rsid w:val="000D6E1C"/>
    <w:rsid w:val="000D6FBF"/>
    <w:rsid w:val="000D6FD8"/>
    <w:rsid w:val="000D71A9"/>
    <w:rsid w:val="000D71EC"/>
    <w:rsid w:val="000D71EF"/>
    <w:rsid w:val="000D72C8"/>
    <w:rsid w:val="000D72CA"/>
    <w:rsid w:val="000D7467"/>
    <w:rsid w:val="000D7468"/>
    <w:rsid w:val="000D74EB"/>
    <w:rsid w:val="000D7558"/>
    <w:rsid w:val="000D75AA"/>
    <w:rsid w:val="000D7637"/>
    <w:rsid w:val="000D7648"/>
    <w:rsid w:val="000D7664"/>
    <w:rsid w:val="000D7678"/>
    <w:rsid w:val="000D76A3"/>
    <w:rsid w:val="000D777F"/>
    <w:rsid w:val="000D77D5"/>
    <w:rsid w:val="000D7944"/>
    <w:rsid w:val="000D7995"/>
    <w:rsid w:val="000D79E9"/>
    <w:rsid w:val="000D7A33"/>
    <w:rsid w:val="000D7AB3"/>
    <w:rsid w:val="000D7CEC"/>
    <w:rsid w:val="000D7DA8"/>
    <w:rsid w:val="000D7E68"/>
    <w:rsid w:val="000D7EA0"/>
    <w:rsid w:val="000D7EA9"/>
    <w:rsid w:val="000D7FA8"/>
    <w:rsid w:val="000E0064"/>
    <w:rsid w:val="000E01BA"/>
    <w:rsid w:val="000E02AE"/>
    <w:rsid w:val="000E02D4"/>
    <w:rsid w:val="000E037F"/>
    <w:rsid w:val="000E03A2"/>
    <w:rsid w:val="000E0463"/>
    <w:rsid w:val="000E05FF"/>
    <w:rsid w:val="000E0747"/>
    <w:rsid w:val="000E0794"/>
    <w:rsid w:val="000E07B1"/>
    <w:rsid w:val="000E081F"/>
    <w:rsid w:val="000E0917"/>
    <w:rsid w:val="000E0945"/>
    <w:rsid w:val="000E099A"/>
    <w:rsid w:val="000E09EA"/>
    <w:rsid w:val="000E0A97"/>
    <w:rsid w:val="000E0B45"/>
    <w:rsid w:val="000E0B6C"/>
    <w:rsid w:val="000E0F85"/>
    <w:rsid w:val="000E111E"/>
    <w:rsid w:val="000E11FD"/>
    <w:rsid w:val="000E123F"/>
    <w:rsid w:val="000E1248"/>
    <w:rsid w:val="000E1299"/>
    <w:rsid w:val="000E1337"/>
    <w:rsid w:val="000E139F"/>
    <w:rsid w:val="000E1431"/>
    <w:rsid w:val="000E1540"/>
    <w:rsid w:val="000E160E"/>
    <w:rsid w:val="000E1752"/>
    <w:rsid w:val="000E17FE"/>
    <w:rsid w:val="000E1910"/>
    <w:rsid w:val="000E1987"/>
    <w:rsid w:val="000E1A16"/>
    <w:rsid w:val="000E1AB0"/>
    <w:rsid w:val="000E1CB6"/>
    <w:rsid w:val="000E1CDD"/>
    <w:rsid w:val="000E1D04"/>
    <w:rsid w:val="000E1DF1"/>
    <w:rsid w:val="000E1DF6"/>
    <w:rsid w:val="000E1FE1"/>
    <w:rsid w:val="000E2147"/>
    <w:rsid w:val="000E22FB"/>
    <w:rsid w:val="000E23C8"/>
    <w:rsid w:val="000E23E5"/>
    <w:rsid w:val="000E26BA"/>
    <w:rsid w:val="000E27BF"/>
    <w:rsid w:val="000E27FF"/>
    <w:rsid w:val="000E2856"/>
    <w:rsid w:val="000E2B01"/>
    <w:rsid w:val="000E2B87"/>
    <w:rsid w:val="000E2CF1"/>
    <w:rsid w:val="000E2D15"/>
    <w:rsid w:val="000E2DB5"/>
    <w:rsid w:val="000E2E38"/>
    <w:rsid w:val="000E2E6A"/>
    <w:rsid w:val="000E2EC6"/>
    <w:rsid w:val="000E301B"/>
    <w:rsid w:val="000E303B"/>
    <w:rsid w:val="000E3083"/>
    <w:rsid w:val="000E3228"/>
    <w:rsid w:val="000E32BA"/>
    <w:rsid w:val="000E33CC"/>
    <w:rsid w:val="000E33EF"/>
    <w:rsid w:val="000E341B"/>
    <w:rsid w:val="000E351B"/>
    <w:rsid w:val="000E35A7"/>
    <w:rsid w:val="000E363B"/>
    <w:rsid w:val="000E36A1"/>
    <w:rsid w:val="000E36EB"/>
    <w:rsid w:val="000E378D"/>
    <w:rsid w:val="000E3929"/>
    <w:rsid w:val="000E39A4"/>
    <w:rsid w:val="000E39F3"/>
    <w:rsid w:val="000E3A6F"/>
    <w:rsid w:val="000E3B00"/>
    <w:rsid w:val="000E3E51"/>
    <w:rsid w:val="000E3FAF"/>
    <w:rsid w:val="000E405F"/>
    <w:rsid w:val="000E4083"/>
    <w:rsid w:val="000E4088"/>
    <w:rsid w:val="000E4136"/>
    <w:rsid w:val="000E42C3"/>
    <w:rsid w:val="000E4308"/>
    <w:rsid w:val="000E4334"/>
    <w:rsid w:val="000E4413"/>
    <w:rsid w:val="000E445F"/>
    <w:rsid w:val="000E45F9"/>
    <w:rsid w:val="000E4881"/>
    <w:rsid w:val="000E48F1"/>
    <w:rsid w:val="000E4A08"/>
    <w:rsid w:val="000E4A1F"/>
    <w:rsid w:val="000E4A3E"/>
    <w:rsid w:val="000E4ACE"/>
    <w:rsid w:val="000E4B63"/>
    <w:rsid w:val="000E4D05"/>
    <w:rsid w:val="000E4D81"/>
    <w:rsid w:val="000E4DFC"/>
    <w:rsid w:val="000E5055"/>
    <w:rsid w:val="000E515D"/>
    <w:rsid w:val="000E519F"/>
    <w:rsid w:val="000E52A1"/>
    <w:rsid w:val="000E53CC"/>
    <w:rsid w:val="000E5764"/>
    <w:rsid w:val="000E57CB"/>
    <w:rsid w:val="000E57DD"/>
    <w:rsid w:val="000E58F6"/>
    <w:rsid w:val="000E5A84"/>
    <w:rsid w:val="000E5AA8"/>
    <w:rsid w:val="000E5B7E"/>
    <w:rsid w:val="000E5D05"/>
    <w:rsid w:val="000E5DAF"/>
    <w:rsid w:val="000E5E52"/>
    <w:rsid w:val="000E5EDE"/>
    <w:rsid w:val="000E6023"/>
    <w:rsid w:val="000E6048"/>
    <w:rsid w:val="000E60BF"/>
    <w:rsid w:val="000E6199"/>
    <w:rsid w:val="000E63C0"/>
    <w:rsid w:val="000E654A"/>
    <w:rsid w:val="000E657E"/>
    <w:rsid w:val="000E6710"/>
    <w:rsid w:val="000E6729"/>
    <w:rsid w:val="000E67D7"/>
    <w:rsid w:val="000E6935"/>
    <w:rsid w:val="000E6B83"/>
    <w:rsid w:val="000E6BB7"/>
    <w:rsid w:val="000E6BBE"/>
    <w:rsid w:val="000E6BF2"/>
    <w:rsid w:val="000E6CC1"/>
    <w:rsid w:val="000E6D21"/>
    <w:rsid w:val="000E6EBA"/>
    <w:rsid w:val="000E6FF5"/>
    <w:rsid w:val="000E713A"/>
    <w:rsid w:val="000E71D4"/>
    <w:rsid w:val="000E7213"/>
    <w:rsid w:val="000E7215"/>
    <w:rsid w:val="000E787A"/>
    <w:rsid w:val="000E79C0"/>
    <w:rsid w:val="000E7B73"/>
    <w:rsid w:val="000E7CF5"/>
    <w:rsid w:val="000E7D72"/>
    <w:rsid w:val="000E7EC1"/>
    <w:rsid w:val="000E7F1F"/>
    <w:rsid w:val="000E7F7D"/>
    <w:rsid w:val="000E7F83"/>
    <w:rsid w:val="000F014D"/>
    <w:rsid w:val="000F0183"/>
    <w:rsid w:val="000F01FE"/>
    <w:rsid w:val="000F04F5"/>
    <w:rsid w:val="000F0515"/>
    <w:rsid w:val="000F0521"/>
    <w:rsid w:val="000F054D"/>
    <w:rsid w:val="000F05C7"/>
    <w:rsid w:val="000F0745"/>
    <w:rsid w:val="000F097F"/>
    <w:rsid w:val="000F0BE5"/>
    <w:rsid w:val="000F0C84"/>
    <w:rsid w:val="000F0DA4"/>
    <w:rsid w:val="000F0DC2"/>
    <w:rsid w:val="000F102C"/>
    <w:rsid w:val="000F1112"/>
    <w:rsid w:val="000F1173"/>
    <w:rsid w:val="000F1276"/>
    <w:rsid w:val="000F1390"/>
    <w:rsid w:val="000F1450"/>
    <w:rsid w:val="000F1488"/>
    <w:rsid w:val="000F1690"/>
    <w:rsid w:val="000F16FA"/>
    <w:rsid w:val="000F182F"/>
    <w:rsid w:val="000F18DE"/>
    <w:rsid w:val="000F1976"/>
    <w:rsid w:val="000F1A32"/>
    <w:rsid w:val="000F1ACE"/>
    <w:rsid w:val="000F1ADD"/>
    <w:rsid w:val="000F1B61"/>
    <w:rsid w:val="000F1CB2"/>
    <w:rsid w:val="000F1CE1"/>
    <w:rsid w:val="000F1D46"/>
    <w:rsid w:val="000F1D9A"/>
    <w:rsid w:val="000F1E52"/>
    <w:rsid w:val="000F1E5B"/>
    <w:rsid w:val="000F1E79"/>
    <w:rsid w:val="000F1EFA"/>
    <w:rsid w:val="000F1F2C"/>
    <w:rsid w:val="000F1F36"/>
    <w:rsid w:val="000F2002"/>
    <w:rsid w:val="000F2095"/>
    <w:rsid w:val="000F2201"/>
    <w:rsid w:val="000F2246"/>
    <w:rsid w:val="000F22A1"/>
    <w:rsid w:val="000F2326"/>
    <w:rsid w:val="000F2565"/>
    <w:rsid w:val="000F2656"/>
    <w:rsid w:val="000F2798"/>
    <w:rsid w:val="000F2A51"/>
    <w:rsid w:val="000F2B6E"/>
    <w:rsid w:val="000F2E2D"/>
    <w:rsid w:val="000F2E70"/>
    <w:rsid w:val="000F2F0B"/>
    <w:rsid w:val="000F3075"/>
    <w:rsid w:val="000F3108"/>
    <w:rsid w:val="000F3243"/>
    <w:rsid w:val="000F32BA"/>
    <w:rsid w:val="000F3485"/>
    <w:rsid w:val="000F34DF"/>
    <w:rsid w:val="000F35AB"/>
    <w:rsid w:val="000F36CC"/>
    <w:rsid w:val="000F36EC"/>
    <w:rsid w:val="000F36EF"/>
    <w:rsid w:val="000F3959"/>
    <w:rsid w:val="000F3967"/>
    <w:rsid w:val="000F39C5"/>
    <w:rsid w:val="000F3B6A"/>
    <w:rsid w:val="000F3BE4"/>
    <w:rsid w:val="000F3C05"/>
    <w:rsid w:val="000F3CF5"/>
    <w:rsid w:val="000F3E42"/>
    <w:rsid w:val="000F3E94"/>
    <w:rsid w:val="000F3F17"/>
    <w:rsid w:val="000F3F46"/>
    <w:rsid w:val="000F3FFE"/>
    <w:rsid w:val="000F42A0"/>
    <w:rsid w:val="000F43D6"/>
    <w:rsid w:val="000F462E"/>
    <w:rsid w:val="000F467A"/>
    <w:rsid w:val="000F469D"/>
    <w:rsid w:val="000F47F1"/>
    <w:rsid w:val="000F48BD"/>
    <w:rsid w:val="000F4989"/>
    <w:rsid w:val="000F4A44"/>
    <w:rsid w:val="000F4AA6"/>
    <w:rsid w:val="000F4BD4"/>
    <w:rsid w:val="000F4C76"/>
    <w:rsid w:val="000F4DD3"/>
    <w:rsid w:val="000F4E21"/>
    <w:rsid w:val="000F4E29"/>
    <w:rsid w:val="000F4FA6"/>
    <w:rsid w:val="000F4FE5"/>
    <w:rsid w:val="000F504E"/>
    <w:rsid w:val="000F5149"/>
    <w:rsid w:val="000F51A2"/>
    <w:rsid w:val="000F53EE"/>
    <w:rsid w:val="000F5550"/>
    <w:rsid w:val="000F5555"/>
    <w:rsid w:val="000F55E0"/>
    <w:rsid w:val="000F55EA"/>
    <w:rsid w:val="000F5620"/>
    <w:rsid w:val="000F5632"/>
    <w:rsid w:val="000F5996"/>
    <w:rsid w:val="000F59EE"/>
    <w:rsid w:val="000F5A1A"/>
    <w:rsid w:val="000F5A9D"/>
    <w:rsid w:val="000F5ACD"/>
    <w:rsid w:val="000F5D28"/>
    <w:rsid w:val="000F5DC0"/>
    <w:rsid w:val="000F5E84"/>
    <w:rsid w:val="000F5FBA"/>
    <w:rsid w:val="000F60B8"/>
    <w:rsid w:val="000F61B4"/>
    <w:rsid w:val="000F61BB"/>
    <w:rsid w:val="000F64D9"/>
    <w:rsid w:val="000F65D2"/>
    <w:rsid w:val="000F65F7"/>
    <w:rsid w:val="000F665E"/>
    <w:rsid w:val="000F691B"/>
    <w:rsid w:val="000F6963"/>
    <w:rsid w:val="000F6984"/>
    <w:rsid w:val="000F699C"/>
    <w:rsid w:val="000F6A4F"/>
    <w:rsid w:val="000F6B25"/>
    <w:rsid w:val="000F6EB6"/>
    <w:rsid w:val="000F71C4"/>
    <w:rsid w:val="000F7258"/>
    <w:rsid w:val="000F738D"/>
    <w:rsid w:val="000F73CB"/>
    <w:rsid w:val="000F7522"/>
    <w:rsid w:val="000F758A"/>
    <w:rsid w:val="000F75EA"/>
    <w:rsid w:val="000F765A"/>
    <w:rsid w:val="000F7927"/>
    <w:rsid w:val="000F7ACE"/>
    <w:rsid w:val="000F7C0F"/>
    <w:rsid w:val="000F7C21"/>
    <w:rsid w:val="000F7DB4"/>
    <w:rsid w:val="001000B0"/>
    <w:rsid w:val="001000F5"/>
    <w:rsid w:val="0010021D"/>
    <w:rsid w:val="001003CD"/>
    <w:rsid w:val="00100759"/>
    <w:rsid w:val="00100772"/>
    <w:rsid w:val="0010085C"/>
    <w:rsid w:val="0010088E"/>
    <w:rsid w:val="0010089F"/>
    <w:rsid w:val="00100909"/>
    <w:rsid w:val="00100BA3"/>
    <w:rsid w:val="00100C64"/>
    <w:rsid w:val="00100C71"/>
    <w:rsid w:val="00100CBF"/>
    <w:rsid w:val="00100DF2"/>
    <w:rsid w:val="00100EDD"/>
    <w:rsid w:val="0010119E"/>
    <w:rsid w:val="001012DB"/>
    <w:rsid w:val="0010134B"/>
    <w:rsid w:val="00101613"/>
    <w:rsid w:val="0010179D"/>
    <w:rsid w:val="001017DD"/>
    <w:rsid w:val="00101918"/>
    <w:rsid w:val="00101AB2"/>
    <w:rsid w:val="00101B56"/>
    <w:rsid w:val="00101BAE"/>
    <w:rsid w:val="00101C64"/>
    <w:rsid w:val="00101D01"/>
    <w:rsid w:val="00101DC2"/>
    <w:rsid w:val="00101E62"/>
    <w:rsid w:val="00101E78"/>
    <w:rsid w:val="00101FAF"/>
    <w:rsid w:val="001020C1"/>
    <w:rsid w:val="001020EF"/>
    <w:rsid w:val="00102118"/>
    <w:rsid w:val="00102155"/>
    <w:rsid w:val="0010215C"/>
    <w:rsid w:val="001021B0"/>
    <w:rsid w:val="001022DE"/>
    <w:rsid w:val="00102789"/>
    <w:rsid w:val="001027AC"/>
    <w:rsid w:val="001027E5"/>
    <w:rsid w:val="00102858"/>
    <w:rsid w:val="001028BC"/>
    <w:rsid w:val="001028D7"/>
    <w:rsid w:val="001028F8"/>
    <w:rsid w:val="00102AA5"/>
    <w:rsid w:val="00102B51"/>
    <w:rsid w:val="00102B8C"/>
    <w:rsid w:val="00102BCC"/>
    <w:rsid w:val="00102BFF"/>
    <w:rsid w:val="00102C6C"/>
    <w:rsid w:val="00102D36"/>
    <w:rsid w:val="00102D7F"/>
    <w:rsid w:val="00102E1D"/>
    <w:rsid w:val="00102E97"/>
    <w:rsid w:val="00102FC5"/>
    <w:rsid w:val="001030A6"/>
    <w:rsid w:val="00103247"/>
    <w:rsid w:val="001032A3"/>
    <w:rsid w:val="001032CE"/>
    <w:rsid w:val="00103351"/>
    <w:rsid w:val="0010372F"/>
    <w:rsid w:val="00103759"/>
    <w:rsid w:val="001038CB"/>
    <w:rsid w:val="0010397A"/>
    <w:rsid w:val="001039AE"/>
    <w:rsid w:val="00103A58"/>
    <w:rsid w:val="00103B96"/>
    <w:rsid w:val="00103C19"/>
    <w:rsid w:val="00103C55"/>
    <w:rsid w:val="00103CB9"/>
    <w:rsid w:val="00103D78"/>
    <w:rsid w:val="00103DC4"/>
    <w:rsid w:val="00103E02"/>
    <w:rsid w:val="00103EF3"/>
    <w:rsid w:val="00103F0F"/>
    <w:rsid w:val="00103F3F"/>
    <w:rsid w:val="00103FED"/>
    <w:rsid w:val="00103FF8"/>
    <w:rsid w:val="0010405F"/>
    <w:rsid w:val="00104164"/>
    <w:rsid w:val="00104451"/>
    <w:rsid w:val="0010454E"/>
    <w:rsid w:val="0010459F"/>
    <w:rsid w:val="001045C8"/>
    <w:rsid w:val="001046F5"/>
    <w:rsid w:val="00104700"/>
    <w:rsid w:val="0010497D"/>
    <w:rsid w:val="00104A74"/>
    <w:rsid w:val="00104C61"/>
    <w:rsid w:val="00104DFB"/>
    <w:rsid w:val="00104FB6"/>
    <w:rsid w:val="001050E7"/>
    <w:rsid w:val="0010515F"/>
    <w:rsid w:val="001051A7"/>
    <w:rsid w:val="0010521C"/>
    <w:rsid w:val="001052D2"/>
    <w:rsid w:val="001054DA"/>
    <w:rsid w:val="00105509"/>
    <w:rsid w:val="00105581"/>
    <w:rsid w:val="00105634"/>
    <w:rsid w:val="00105751"/>
    <w:rsid w:val="00105761"/>
    <w:rsid w:val="001058B9"/>
    <w:rsid w:val="00105C2F"/>
    <w:rsid w:val="00105C89"/>
    <w:rsid w:val="00105D04"/>
    <w:rsid w:val="001060C7"/>
    <w:rsid w:val="0010620C"/>
    <w:rsid w:val="00106242"/>
    <w:rsid w:val="00106257"/>
    <w:rsid w:val="001062DC"/>
    <w:rsid w:val="00106325"/>
    <w:rsid w:val="0010633A"/>
    <w:rsid w:val="001064A6"/>
    <w:rsid w:val="001064C9"/>
    <w:rsid w:val="001065AD"/>
    <w:rsid w:val="00106731"/>
    <w:rsid w:val="00106762"/>
    <w:rsid w:val="0010681E"/>
    <w:rsid w:val="0010682D"/>
    <w:rsid w:val="0010691D"/>
    <w:rsid w:val="00106A62"/>
    <w:rsid w:val="00106AA2"/>
    <w:rsid w:val="00106B18"/>
    <w:rsid w:val="00106D7B"/>
    <w:rsid w:val="00106E3D"/>
    <w:rsid w:val="00106E9B"/>
    <w:rsid w:val="00106F7F"/>
    <w:rsid w:val="00106FF3"/>
    <w:rsid w:val="0010721C"/>
    <w:rsid w:val="0010734A"/>
    <w:rsid w:val="001073BB"/>
    <w:rsid w:val="001073C7"/>
    <w:rsid w:val="001074E6"/>
    <w:rsid w:val="001078A0"/>
    <w:rsid w:val="001078CB"/>
    <w:rsid w:val="00107930"/>
    <w:rsid w:val="001079DE"/>
    <w:rsid w:val="00107AE1"/>
    <w:rsid w:val="00107AE8"/>
    <w:rsid w:val="00107B24"/>
    <w:rsid w:val="00107BDD"/>
    <w:rsid w:val="00107BF1"/>
    <w:rsid w:val="00107D08"/>
    <w:rsid w:val="00110098"/>
    <w:rsid w:val="001100C3"/>
    <w:rsid w:val="00110101"/>
    <w:rsid w:val="001101AC"/>
    <w:rsid w:val="001101E1"/>
    <w:rsid w:val="001102BE"/>
    <w:rsid w:val="001103E5"/>
    <w:rsid w:val="001106B5"/>
    <w:rsid w:val="001106DD"/>
    <w:rsid w:val="001106E9"/>
    <w:rsid w:val="0011076C"/>
    <w:rsid w:val="00110777"/>
    <w:rsid w:val="00110909"/>
    <w:rsid w:val="001109B2"/>
    <w:rsid w:val="00110A55"/>
    <w:rsid w:val="00110A99"/>
    <w:rsid w:val="00110AD4"/>
    <w:rsid w:val="00110DB5"/>
    <w:rsid w:val="00110E8C"/>
    <w:rsid w:val="00111248"/>
    <w:rsid w:val="0011131B"/>
    <w:rsid w:val="0011138C"/>
    <w:rsid w:val="001113B3"/>
    <w:rsid w:val="00111525"/>
    <w:rsid w:val="00111529"/>
    <w:rsid w:val="0011153E"/>
    <w:rsid w:val="0011166D"/>
    <w:rsid w:val="0011170E"/>
    <w:rsid w:val="001118EA"/>
    <w:rsid w:val="001119C4"/>
    <w:rsid w:val="00111A63"/>
    <w:rsid w:val="00111B80"/>
    <w:rsid w:val="00111BFC"/>
    <w:rsid w:val="00111E26"/>
    <w:rsid w:val="00111EFC"/>
    <w:rsid w:val="00111F8F"/>
    <w:rsid w:val="00111FB3"/>
    <w:rsid w:val="00111FFB"/>
    <w:rsid w:val="00112063"/>
    <w:rsid w:val="00112143"/>
    <w:rsid w:val="0011236F"/>
    <w:rsid w:val="001123A4"/>
    <w:rsid w:val="00112451"/>
    <w:rsid w:val="0011257C"/>
    <w:rsid w:val="001126E8"/>
    <w:rsid w:val="00112718"/>
    <w:rsid w:val="0011281D"/>
    <w:rsid w:val="00112877"/>
    <w:rsid w:val="001128DC"/>
    <w:rsid w:val="00112A16"/>
    <w:rsid w:val="00112BBE"/>
    <w:rsid w:val="00112D63"/>
    <w:rsid w:val="001131B4"/>
    <w:rsid w:val="00113210"/>
    <w:rsid w:val="0011333E"/>
    <w:rsid w:val="00113453"/>
    <w:rsid w:val="0011350D"/>
    <w:rsid w:val="00113864"/>
    <w:rsid w:val="00113971"/>
    <w:rsid w:val="00113AD3"/>
    <w:rsid w:val="00113B11"/>
    <w:rsid w:val="00113BC1"/>
    <w:rsid w:val="00113C8C"/>
    <w:rsid w:val="00113CB0"/>
    <w:rsid w:val="00113D6D"/>
    <w:rsid w:val="00114061"/>
    <w:rsid w:val="001140D7"/>
    <w:rsid w:val="00114232"/>
    <w:rsid w:val="0011448E"/>
    <w:rsid w:val="0011454A"/>
    <w:rsid w:val="001146A2"/>
    <w:rsid w:val="001146DB"/>
    <w:rsid w:val="00114717"/>
    <w:rsid w:val="00114AC9"/>
    <w:rsid w:val="00114AF8"/>
    <w:rsid w:val="00114B76"/>
    <w:rsid w:val="00114C5B"/>
    <w:rsid w:val="00114C8F"/>
    <w:rsid w:val="00114CCE"/>
    <w:rsid w:val="00114D8A"/>
    <w:rsid w:val="00114E7C"/>
    <w:rsid w:val="00115359"/>
    <w:rsid w:val="00115395"/>
    <w:rsid w:val="00115399"/>
    <w:rsid w:val="00115466"/>
    <w:rsid w:val="0011551F"/>
    <w:rsid w:val="0011552B"/>
    <w:rsid w:val="001155CD"/>
    <w:rsid w:val="00115624"/>
    <w:rsid w:val="0011567B"/>
    <w:rsid w:val="00115705"/>
    <w:rsid w:val="00115728"/>
    <w:rsid w:val="00115CB0"/>
    <w:rsid w:val="00115CC2"/>
    <w:rsid w:val="00115DA5"/>
    <w:rsid w:val="00115F10"/>
    <w:rsid w:val="00115F13"/>
    <w:rsid w:val="00115F4C"/>
    <w:rsid w:val="0011604A"/>
    <w:rsid w:val="0011606A"/>
    <w:rsid w:val="0011615A"/>
    <w:rsid w:val="0011625C"/>
    <w:rsid w:val="00116291"/>
    <w:rsid w:val="00116335"/>
    <w:rsid w:val="001164AB"/>
    <w:rsid w:val="001164D2"/>
    <w:rsid w:val="0011650F"/>
    <w:rsid w:val="00116534"/>
    <w:rsid w:val="0011656D"/>
    <w:rsid w:val="00116599"/>
    <w:rsid w:val="0011688A"/>
    <w:rsid w:val="00116A9D"/>
    <w:rsid w:val="00116AB8"/>
    <w:rsid w:val="00116C89"/>
    <w:rsid w:val="00116C9D"/>
    <w:rsid w:val="00116E28"/>
    <w:rsid w:val="00116EEE"/>
    <w:rsid w:val="00116F5E"/>
    <w:rsid w:val="00116F88"/>
    <w:rsid w:val="001170CF"/>
    <w:rsid w:val="00117213"/>
    <w:rsid w:val="0011733A"/>
    <w:rsid w:val="001173D5"/>
    <w:rsid w:val="001174C9"/>
    <w:rsid w:val="001176AD"/>
    <w:rsid w:val="0011770E"/>
    <w:rsid w:val="00117757"/>
    <w:rsid w:val="001177BE"/>
    <w:rsid w:val="00117848"/>
    <w:rsid w:val="001179F0"/>
    <w:rsid w:val="00117BBB"/>
    <w:rsid w:val="00117C59"/>
    <w:rsid w:val="00117C9D"/>
    <w:rsid w:val="00117CFE"/>
    <w:rsid w:val="00117D00"/>
    <w:rsid w:val="00117D59"/>
    <w:rsid w:val="00117D68"/>
    <w:rsid w:val="00120051"/>
    <w:rsid w:val="0012017D"/>
    <w:rsid w:val="0012018F"/>
    <w:rsid w:val="0012056C"/>
    <w:rsid w:val="00120698"/>
    <w:rsid w:val="00120740"/>
    <w:rsid w:val="0012087B"/>
    <w:rsid w:val="0012092B"/>
    <w:rsid w:val="001209D4"/>
    <w:rsid w:val="001209F2"/>
    <w:rsid w:val="00120BAA"/>
    <w:rsid w:val="00120D9D"/>
    <w:rsid w:val="00121019"/>
    <w:rsid w:val="00121075"/>
    <w:rsid w:val="001211FD"/>
    <w:rsid w:val="0012136E"/>
    <w:rsid w:val="0012151E"/>
    <w:rsid w:val="00121551"/>
    <w:rsid w:val="0012176F"/>
    <w:rsid w:val="0012186C"/>
    <w:rsid w:val="00121925"/>
    <w:rsid w:val="001219A5"/>
    <w:rsid w:val="001219B6"/>
    <w:rsid w:val="00121D1D"/>
    <w:rsid w:val="00121D63"/>
    <w:rsid w:val="00121D9F"/>
    <w:rsid w:val="00121DB3"/>
    <w:rsid w:val="00121E1E"/>
    <w:rsid w:val="00121FB8"/>
    <w:rsid w:val="001220B9"/>
    <w:rsid w:val="0012219F"/>
    <w:rsid w:val="001221D6"/>
    <w:rsid w:val="00122301"/>
    <w:rsid w:val="00122438"/>
    <w:rsid w:val="00122516"/>
    <w:rsid w:val="0012252D"/>
    <w:rsid w:val="001225F2"/>
    <w:rsid w:val="0012269D"/>
    <w:rsid w:val="001228CE"/>
    <w:rsid w:val="001229B8"/>
    <w:rsid w:val="001229ED"/>
    <w:rsid w:val="00122BBB"/>
    <w:rsid w:val="00122E35"/>
    <w:rsid w:val="00122E55"/>
    <w:rsid w:val="0012306D"/>
    <w:rsid w:val="001231D5"/>
    <w:rsid w:val="001231E9"/>
    <w:rsid w:val="00123221"/>
    <w:rsid w:val="00123333"/>
    <w:rsid w:val="001233FF"/>
    <w:rsid w:val="00123430"/>
    <w:rsid w:val="00123458"/>
    <w:rsid w:val="00123471"/>
    <w:rsid w:val="0012378D"/>
    <w:rsid w:val="001237B0"/>
    <w:rsid w:val="001238F7"/>
    <w:rsid w:val="00123987"/>
    <w:rsid w:val="00123A7F"/>
    <w:rsid w:val="00123B20"/>
    <w:rsid w:val="00123B8E"/>
    <w:rsid w:val="00123C5D"/>
    <w:rsid w:val="00123C97"/>
    <w:rsid w:val="00123D4A"/>
    <w:rsid w:val="00123DDE"/>
    <w:rsid w:val="00123DFA"/>
    <w:rsid w:val="00123E95"/>
    <w:rsid w:val="001240A3"/>
    <w:rsid w:val="0012416D"/>
    <w:rsid w:val="00124192"/>
    <w:rsid w:val="001241A4"/>
    <w:rsid w:val="001241EA"/>
    <w:rsid w:val="0012421A"/>
    <w:rsid w:val="00124257"/>
    <w:rsid w:val="001242EF"/>
    <w:rsid w:val="0012443E"/>
    <w:rsid w:val="0012445B"/>
    <w:rsid w:val="001246DC"/>
    <w:rsid w:val="001247B0"/>
    <w:rsid w:val="001247F8"/>
    <w:rsid w:val="001247F9"/>
    <w:rsid w:val="001247FA"/>
    <w:rsid w:val="00124834"/>
    <w:rsid w:val="001248D1"/>
    <w:rsid w:val="001248EB"/>
    <w:rsid w:val="00124AC8"/>
    <w:rsid w:val="00124AE6"/>
    <w:rsid w:val="00124AEA"/>
    <w:rsid w:val="00124CBC"/>
    <w:rsid w:val="00124D49"/>
    <w:rsid w:val="00124E7E"/>
    <w:rsid w:val="00124ED5"/>
    <w:rsid w:val="001250EE"/>
    <w:rsid w:val="001250EF"/>
    <w:rsid w:val="0012511B"/>
    <w:rsid w:val="001251B2"/>
    <w:rsid w:val="00125376"/>
    <w:rsid w:val="00125416"/>
    <w:rsid w:val="0012541B"/>
    <w:rsid w:val="0012542C"/>
    <w:rsid w:val="00125662"/>
    <w:rsid w:val="0012591E"/>
    <w:rsid w:val="0012597E"/>
    <w:rsid w:val="001259B7"/>
    <w:rsid w:val="00125D96"/>
    <w:rsid w:val="00125D9A"/>
    <w:rsid w:val="00125ECB"/>
    <w:rsid w:val="00125F19"/>
    <w:rsid w:val="00125FEF"/>
    <w:rsid w:val="00126032"/>
    <w:rsid w:val="001262E1"/>
    <w:rsid w:val="001263B8"/>
    <w:rsid w:val="00126478"/>
    <w:rsid w:val="001264F1"/>
    <w:rsid w:val="00126655"/>
    <w:rsid w:val="001268A1"/>
    <w:rsid w:val="001268F4"/>
    <w:rsid w:val="00126AE6"/>
    <w:rsid w:val="00126B06"/>
    <w:rsid w:val="00126B48"/>
    <w:rsid w:val="00126B4F"/>
    <w:rsid w:val="00126CAF"/>
    <w:rsid w:val="00126DA5"/>
    <w:rsid w:val="00126FF0"/>
    <w:rsid w:val="001270A9"/>
    <w:rsid w:val="001270CD"/>
    <w:rsid w:val="001271DF"/>
    <w:rsid w:val="001272CE"/>
    <w:rsid w:val="00127380"/>
    <w:rsid w:val="001273FE"/>
    <w:rsid w:val="00127520"/>
    <w:rsid w:val="0012758A"/>
    <w:rsid w:val="001276A6"/>
    <w:rsid w:val="00127711"/>
    <w:rsid w:val="00127889"/>
    <w:rsid w:val="00127A50"/>
    <w:rsid w:val="00127AB8"/>
    <w:rsid w:val="00127AEB"/>
    <w:rsid w:val="00127B34"/>
    <w:rsid w:val="00127B62"/>
    <w:rsid w:val="00127BF5"/>
    <w:rsid w:val="00127DE3"/>
    <w:rsid w:val="00127DED"/>
    <w:rsid w:val="00127E52"/>
    <w:rsid w:val="00127E6D"/>
    <w:rsid w:val="00127ECD"/>
    <w:rsid w:val="00127F2A"/>
    <w:rsid w:val="00127F3A"/>
    <w:rsid w:val="00127FD8"/>
    <w:rsid w:val="0012E93A"/>
    <w:rsid w:val="00130039"/>
    <w:rsid w:val="00130096"/>
    <w:rsid w:val="001302AF"/>
    <w:rsid w:val="00130309"/>
    <w:rsid w:val="0013030B"/>
    <w:rsid w:val="00130406"/>
    <w:rsid w:val="001305F8"/>
    <w:rsid w:val="001306DE"/>
    <w:rsid w:val="0013087D"/>
    <w:rsid w:val="00130904"/>
    <w:rsid w:val="001309C4"/>
    <w:rsid w:val="001309C8"/>
    <w:rsid w:val="00130B2B"/>
    <w:rsid w:val="00130B44"/>
    <w:rsid w:val="00130B76"/>
    <w:rsid w:val="00130C6B"/>
    <w:rsid w:val="00130DC0"/>
    <w:rsid w:val="00130F02"/>
    <w:rsid w:val="001310B3"/>
    <w:rsid w:val="00131211"/>
    <w:rsid w:val="0013121A"/>
    <w:rsid w:val="00131341"/>
    <w:rsid w:val="001313A2"/>
    <w:rsid w:val="001313F9"/>
    <w:rsid w:val="001314CA"/>
    <w:rsid w:val="00131540"/>
    <w:rsid w:val="00131565"/>
    <w:rsid w:val="001315B0"/>
    <w:rsid w:val="00131A63"/>
    <w:rsid w:val="00131D3C"/>
    <w:rsid w:val="00131DDC"/>
    <w:rsid w:val="00131FCD"/>
    <w:rsid w:val="00131FDD"/>
    <w:rsid w:val="0013227E"/>
    <w:rsid w:val="00132486"/>
    <w:rsid w:val="0013253A"/>
    <w:rsid w:val="00132851"/>
    <w:rsid w:val="00132A46"/>
    <w:rsid w:val="00132B7B"/>
    <w:rsid w:val="00132D6B"/>
    <w:rsid w:val="00132EBF"/>
    <w:rsid w:val="00132F38"/>
    <w:rsid w:val="0013302E"/>
    <w:rsid w:val="001330E4"/>
    <w:rsid w:val="0013316C"/>
    <w:rsid w:val="001331B0"/>
    <w:rsid w:val="00133218"/>
    <w:rsid w:val="00133349"/>
    <w:rsid w:val="001334FA"/>
    <w:rsid w:val="00133640"/>
    <w:rsid w:val="00133729"/>
    <w:rsid w:val="0013380E"/>
    <w:rsid w:val="00133BC5"/>
    <w:rsid w:val="00133C7A"/>
    <w:rsid w:val="00133CA8"/>
    <w:rsid w:val="00133CCA"/>
    <w:rsid w:val="00133DC6"/>
    <w:rsid w:val="00134095"/>
    <w:rsid w:val="001340CC"/>
    <w:rsid w:val="001340E5"/>
    <w:rsid w:val="0013421A"/>
    <w:rsid w:val="00134275"/>
    <w:rsid w:val="00134526"/>
    <w:rsid w:val="00134530"/>
    <w:rsid w:val="00134597"/>
    <w:rsid w:val="001349BD"/>
    <w:rsid w:val="00134B1A"/>
    <w:rsid w:val="00134BCB"/>
    <w:rsid w:val="00134BE2"/>
    <w:rsid w:val="00134D6C"/>
    <w:rsid w:val="00134ED6"/>
    <w:rsid w:val="00135002"/>
    <w:rsid w:val="00135012"/>
    <w:rsid w:val="00135037"/>
    <w:rsid w:val="00135154"/>
    <w:rsid w:val="001351A5"/>
    <w:rsid w:val="00135228"/>
    <w:rsid w:val="00135229"/>
    <w:rsid w:val="00135265"/>
    <w:rsid w:val="0013529D"/>
    <w:rsid w:val="0013530D"/>
    <w:rsid w:val="00135334"/>
    <w:rsid w:val="001353A0"/>
    <w:rsid w:val="00135578"/>
    <w:rsid w:val="001355B1"/>
    <w:rsid w:val="00135687"/>
    <w:rsid w:val="001358C1"/>
    <w:rsid w:val="0013595A"/>
    <w:rsid w:val="001359E7"/>
    <w:rsid w:val="00135B01"/>
    <w:rsid w:val="00135B73"/>
    <w:rsid w:val="00135C70"/>
    <w:rsid w:val="00135D0A"/>
    <w:rsid w:val="00136018"/>
    <w:rsid w:val="001360A4"/>
    <w:rsid w:val="0013648B"/>
    <w:rsid w:val="001364B2"/>
    <w:rsid w:val="00136503"/>
    <w:rsid w:val="001366C8"/>
    <w:rsid w:val="0013693C"/>
    <w:rsid w:val="001369CF"/>
    <w:rsid w:val="00136A2E"/>
    <w:rsid w:val="00136C60"/>
    <w:rsid w:val="00136E2F"/>
    <w:rsid w:val="00136EC9"/>
    <w:rsid w:val="00136F19"/>
    <w:rsid w:val="00136F70"/>
    <w:rsid w:val="00136F8D"/>
    <w:rsid w:val="00136F9F"/>
    <w:rsid w:val="00136FCA"/>
    <w:rsid w:val="0013709B"/>
    <w:rsid w:val="0013728A"/>
    <w:rsid w:val="0013729E"/>
    <w:rsid w:val="001372BE"/>
    <w:rsid w:val="001372D2"/>
    <w:rsid w:val="001372EF"/>
    <w:rsid w:val="001372F4"/>
    <w:rsid w:val="00137333"/>
    <w:rsid w:val="001374AA"/>
    <w:rsid w:val="001375D6"/>
    <w:rsid w:val="0013765E"/>
    <w:rsid w:val="00137675"/>
    <w:rsid w:val="001377E4"/>
    <w:rsid w:val="001378E2"/>
    <w:rsid w:val="00137A2D"/>
    <w:rsid w:val="00137A42"/>
    <w:rsid w:val="00137B73"/>
    <w:rsid w:val="00137B94"/>
    <w:rsid w:val="00137BA5"/>
    <w:rsid w:val="00137C04"/>
    <w:rsid w:val="00137EB7"/>
    <w:rsid w:val="00140095"/>
    <w:rsid w:val="001400E9"/>
    <w:rsid w:val="0014038E"/>
    <w:rsid w:val="00140659"/>
    <w:rsid w:val="001409CA"/>
    <w:rsid w:val="001409F9"/>
    <w:rsid w:val="00140CAC"/>
    <w:rsid w:val="00140CC4"/>
    <w:rsid w:val="00140EEE"/>
    <w:rsid w:val="001411EC"/>
    <w:rsid w:val="001412A7"/>
    <w:rsid w:val="001412F3"/>
    <w:rsid w:val="00141435"/>
    <w:rsid w:val="0014143C"/>
    <w:rsid w:val="00141481"/>
    <w:rsid w:val="0014161A"/>
    <w:rsid w:val="0014181E"/>
    <w:rsid w:val="001418AE"/>
    <w:rsid w:val="001418E9"/>
    <w:rsid w:val="00141A99"/>
    <w:rsid w:val="00141B05"/>
    <w:rsid w:val="00141B0E"/>
    <w:rsid w:val="00141B87"/>
    <w:rsid w:val="00141C3C"/>
    <w:rsid w:val="00141CDC"/>
    <w:rsid w:val="00141D34"/>
    <w:rsid w:val="00141E47"/>
    <w:rsid w:val="00141E97"/>
    <w:rsid w:val="00141F4D"/>
    <w:rsid w:val="0014203F"/>
    <w:rsid w:val="0014210A"/>
    <w:rsid w:val="00142166"/>
    <w:rsid w:val="00142193"/>
    <w:rsid w:val="00142233"/>
    <w:rsid w:val="00142244"/>
    <w:rsid w:val="001423B6"/>
    <w:rsid w:val="001423EB"/>
    <w:rsid w:val="00142418"/>
    <w:rsid w:val="0014253A"/>
    <w:rsid w:val="00142637"/>
    <w:rsid w:val="0014275E"/>
    <w:rsid w:val="00142804"/>
    <w:rsid w:val="0014289A"/>
    <w:rsid w:val="00142A25"/>
    <w:rsid w:val="00142A35"/>
    <w:rsid w:val="00142A6B"/>
    <w:rsid w:val="00142DFE"/>
    <w:rsid w:val="00142E58"/>
    <w:rsid w:val="00142E65"/>
    <w:rsid w:val="00142E9E"/>
    <w:rsid w:val="001430E4"/>
    <w:rsid w:val="00143115"/>
    <w:rsid w:val="00143253"/>
    <w:rsid w:val="001433AC"/>
    <w:rsid w:val="00143569"/>
    <w:rsid w:val="0014361B"/>
    <w:rsid w:val="0014364C"/>
    <w:rsid w:val="00143A61"/>
    <w:rsid w:val="00143A82"/>
    <w:rsid w:val="00143B38"/>
    <w:rsid w:val="00143BBA"/>
    <w:rsid w:val="00143BEF"/>
    <w:rsid w:val="00143C0E"/>
    <w:rsid w:val="00143D0D"/>
    <w:rsid w:val="00143DB0"/>
    <w:rsid w:val="00143DD7"/>
    <w:rsid w:val="00143EE7"/>
    <w:rsid w:val="00143F1C"/>
    <w:rsid w:val="00143F4C"/>
    <w:rsid w:val="00144081"/>
    <w:rsid w:val="001440A4"/>
    <w:rsid w:val="001441F7"/>
    <w:rsid w:val="00144424"/>
    <w:rsid w:val="001448F0"/>
    <w:rsid w:val="0014494F"/>
    <w:rsid w:val="0014497F"/>
    <w:rsid w:val="00144C72"/>
    <w:rsid w:val="00144CF9"/>
    <w:rsid w:val="001450F6"/>
    <w:rsid w:val="00145138"/>
    <w:rsid w:val="0014518D"/>
    <w:rsid w:val="001451ED"/>
    <w:rsid w:val="00145546"/>
    <w:rsid w:val="0014555F"/>
    <w:rsid w:val="001456DE"/>
    <w:rsid w:val="00145731"/>
    <w:rsid w:val="00145808"/>
    <w:rsid w:val="0014583D"/>
    <w:rsid w:val="001458E1"/>
    <w:rsid w:val="00145933"/>
    <w:rsid w:val="00145A14"/>
    <w:rsid w:val="00145A57"/>
    <w:rsid w:val="00145ACE"/>
    <w:rsid w:val="00145CCF"/>
    <w:rsid w:val="00145E4D"/>
    <w:rsid w:val="00145E69"/>
    <w:rsid w:val="00145F1C"/>
    <w:rsid w:val="0014600D"/>
    <w:rsid w:val="00146179"/>
    <w:rsid w:val="00146237"/>
    <w:rsid w:val="001464E1"/>
    <w:rsid w:val="0014654D"/>
    <w:rsid w:val="00146574"/>
    <w:rsid w:val="00146689"/>
    <w:rsid w:val="00146896"/>
    <w:rsid w:val="00146A17"/>
    <w:rsid w:val="00146CCC"/>
    <w:rsid w:val="00146D73"/>
    <w:rsid w:val="001471F8"/>
    <w:rsid w:val="001474E5"/>
    <w:rsid w:val="0014751A"/>
    <w:rsid w:val="001476BA"/>
    <w:rsid w:val="001478D8"/>
    <w:rsid w:val="00147964"/>
    <w:rsid w:val="00147AAC"/>
    <w:rsid w:val="00147C0D"/>
    <w:rsid w:val="00147C53"/>
    <w:rsid w:val="00147C91"/>
    <w:rsid w:val="00147D98"/>
    <w:rsid w:val="00147DDE"/>
    <w:rsid w:val="00147FB3"/>
    <w:rsid w:val="00150043"/>
    <w:rsid w:val="001503BD"/>
    <w:rsid w:val="0015047A"/>
    <w:rsid w:val="001504F3"/>
    <w:rsid w:val="0015072D"/>
    <w:rsid w:val="00150770"/>
    <w:rsid w:val="0015080C"/>
    <w:rsid w:val="0015087B"/>
    <w:rsid w:val="00150A66"/>
    <w:rsid w:val="00150AF1"/>
    <w:rsid w:val="00150B5A"/>
    <w:rsid w:val="00150C0B"/>
    <w:rsid w:val="00150C5C"/>
    <w:rsid w:val="00150C5E"/>
    <w:rsid w:val="00150E4E"/>
    <w:rsid w:val="00150E5B"/>
    <w:rsid w:val="00151026"/>
    <w:rsid w:val="001510D5"/>
    <w:rsid w:val="00151325"/>
    <w:rsid w:val="00151547"/>
    <w:rsid w:val="001516B7"/>
    <w:rsid w:val="00151803"/>
    <w:rsid w:val="00151901"/>
    <w:rsid w:val="00151998"/>
    <w:rsid w:val="00151A55"/>
    <w:rsid w:val="00151AEF"/>
    <w:rsid w:val="00151CC1"/>
    <w:rsid w:val="00151CED"/>
    <w:rsid w:val="00151DF9"/>
    <w:rsid w:val="0015202B"/>
    <w:rsid w:val="0015205D"/>
    <w:rsid w:val="0015208F"/>
    <w:rsid w:val="001520EC"/>
    <w:rsid w:val="001521D8"/>
    <w:rsid w:val="001521E4"/>
    <w:rsid w:val="00152263"/>
    <w:rsid w:val="0015226C"/>
    <w:rsid w:val="00152348"/>
    <w:rsid w:val="0015249A"/>
    <w:rsid w:val="00152559"/>
    <w:rsid w:val="00152575"/>
    <w:rsid w:val="001525D3"/>
    <w:rsid w:val="001528E1"/>
    <w:rsid w:val="00152945"/>
    <w:rsid w:val="00152A73"/>
    <w:rsid w:val="00152A89"/>
    <w:rsid w:val="00152D19"/>
    <w:rsid w:val="00152DDD"/>
    <w:rsid w:val="00152EFE"/>
    <w:rsid w:val="00152F7D"/>
    <w:rsid w:val="00152FEE"/>
    <w:rsid w:val="0015301C"/>
    <w:rsid w:val="001530A7"/>
    <w:rsid w:val="00153560"/>
    <w:rsid w:val="00153565"/>
    <w:rsid w:val="00153588"/>
    <w:rsid w:val="001535A5"/>
    <w:rsid w:val="001535F4"/>
    <w:rsid w:val="001536A6"/>
    <w:rsid w:val="001536B9"/>
    <w:rsid w:val="001536E8"/>
    <w:rsid w:val="00153756"/>
    <w:rsid w:val="001537FA"/>
    <w:rsid w:val="001537FD"/>
    <w:rsid w:val="001539A8"/>
    <w:rsid w:val="00153C4A"/>
    <w:rsid w:val="00153C66"/>
    <w:rsid w:val="00153C9E"/>
    <w:rsid w:val="00153E54"/>
    <w:rsid w:val="00153F51"/>
    <w:rsid w:val="001540BF"/>
    <w:rsid w:val="00154172"/>
    <w:rsid w:val="00154272"/>
    <w:rsid w:val="00154323"/>
    <w:rsid w:val="00154343"/>
    <w:rsid w:val="00154376"/>
    <w:rsid w:val="001544BC"/>
    <w:rsid w:val="001544CA"/>
    <w:rsid w:val="001544E9"/>
    <w:rsid w:val="0015454F"/>
    <w:rsid w:val="001545C3"/>
    <w:rsid w:val="001546E5"/>
    <w:rsid w:val="00154736"/>
    <w:rsid w:val="00154840"/>
    <w:rsid w:val="00154928"/>
    <w:rsid w:val="001549C7"/>
    <w:rsid w:val="00154B1A"/>
    <w:rsid w:val="00154B31"/>
    <w:rsid w:val="00154CCF"/>
    <w:rsid w:val="00154D1E"/>
    <w:rsid w:val="00154D24"/>
    <w:rsid w:val="00154E20"/>
    <w:rsid w:val="00154ECD"/>
    <w:rsid w:val="00154EDC"/>
    <w:rsid w:val="00154FB5"/>
    <w:rsid w:val="001550A0"/>
    <w:rsid w:val="001551DC"/>
    <w:rsid w:val="0015529B"/>
    <w:rsid w:val="0015553B"/>
    <w:rsid w:val="001555BA"/>
    <w:rsid w:val="00155686"/>
    <w:rsid w:val="001556A8"/>
    <w:rsid w:val="001557AC"/>
    <w:rsid w:val="00155B14"/>
    <w:rsid w:val="00155B38"/>
    <w:rsid w:val="00155D5F"/>
    <w:rsid w:val="00155DB9"/>
    <w:rsid w:val="00155ECD"/>
    <w:rsid w:val="00155ED6"/>
    <w:rsid w:val="0015638B"/>
    <w:rsid w:val="001564E6"/>
    <w:rsid w:val="00156635"/>
    <w:rsid w:val="0015665F"/>
    <w:rsid w:val="001568AE"/>
    <w:rsid w:val="001568C8"/>
    <w:rsid w:val="00156A0D"/>
    <w:rsid w:val="00156AE8"/>
    <w:rsid w:val="00156B13"/>
    <w:rsid w:val="00156D42"/>
    <w:rsid w:val="00156E23"/>
    <w:rsid w:val="00156E40"/>
    <w:rsid w:val="00156F3D"/>
    <w:rsid w:val="00157016"/>
    <w:rsid w:val="001570C0"/>
    <w:rsid w:val="0015714F"/>
    <w:rsid w:val="001572E3"/>
    <w:rsid w:val="00157317"/>
    <w:rsid w:val="00157589"/>
    <w:rsid w:val="00157717"/>
    <w:rsid w:val="001579FE"/>
    <w:rsid w:val="00157B28"/>
    <w:rsid w:val="00157B92"/>
    <w:rsid w:val="00157BB5"/>
    <w:rsid w:val="00157D47"/>
    <w:rsid w:val="00157E63"/>
    <w:rsid w:val="001600D7"/>
    <w:rsid w:val="001603EA"/>
    <w:rsid w:val="001604BC"/>
    <w:rsid w:val="00160728"/>
    <w:rsid w:val="00160734"/>
    <w:rsid w:val="001607C3"/>
    <w:rsid w:val="00160849"/>
    <w:rsid w:val="00160886"/>
    <w:rsid w:val="00160891"/>
    <w:rsid w:val="0016096A"/>
    <w:rsid w:val="0016098D"/>
    <w:rsid w:val="00160AFD"/>
    <w:rsid w:val="00160C15"/>
    <w:rsid w:val="00160C9A"/>
    <w:rsid w:val="00160D96"/>
    <w:rsid w:val="00160E90"/>
    <w:rsid w:val="00160F09"/>
    <w:rsid w:val="00160F18"/>
    <w:rsid w:val="00160F69"/>
    <w:rsid w:val="0016117D"/>
    <w:rsid w:val="001611BC"/>
    <w:rsid w:val="001612AE"/>
    <w:rsid w:val="00161309"/>
    <w:rsid w:val="00161660"/>
    <w:rsid w:val="00161690"/>
    <w:rsid w:val="00161768"/>
    <w:rsid w:val="0016190F"/>
    <w:rsid w:val="00161B79"/>
    <w:rsid w:val="00161BFD"/>
    <w:rsid w:val="00161E8B"/>
    <w:rsid w:val="00161E92"/>
    <w:rsid w:val="0016217D"/>
    <w:rsid w:val="001622A5"/>
    <w:rsid w:val="0016244C"/>
    <w:rsid w:val="00162480"/>
    <w:rsid w:val="00162597"/>
    <w:rsid w:val="00162711"/>
    <w:rsid w:val="00162792"/>
    <w:rsid w:val="001627E2"/>
    <w:rsid w:val="001628F0"/>
    <w:rsid w:val="00162A2A"/>
    <w:rsid w:val="00162A58"/>
    <w:rsid w:val="00162B76"/>
    <w:rsid w:val="00162BEF"/>
    <w:rsid w:val="00162C1C"/>
    <w:rsid w:val="00162CD6"/>
    <w:rsid w:val="00162E78"/>
    <w:rsid w:val="00162F28"/>
    <w:rsid w:val="00162F90"/>
    <w:rsid w:val="001630B7"/>
    <w:rsid w:val="00163122"/>
    <w:rsid w:val="00163179"/>
    <w:rsid w:val="001632C1"/>
    <w:rsid w:val="00163319"/>
    <w:rsid w:val="00163326"/>
    <w:rsid w:val="001634BD"/>
    <w:rsid w:val="00163576"/>
    <w:rsid w:val="001636C8"/>
    <w:rsid w:val="00163779"/>
    <w:rsid w:val="00163875"/>
    <w:rsid w:val="0016398B"/>
    <w:rsid w:val="00163A5A"/>
    <w:rsid w:val="00163AB3"/>
    <w:rsid w:val="00163AEC"/>
    <w:rsid w:val="00163C14"/>
    <w:rsid w:val="00163D3F"/>
    <w:rsid w:val="00163D80"/>
    <w:rsid w:val="00163E27"/>
    <w:rsid w:val="00163E6C"/>
    <w:rsid w:val="00163F37"/>
    <w:rsid w:val="00164105"/>
    <w:rsid w:val="00164210"/>
    <w:rsid w:val="001643C5"/>
    <w:rsid w:val="001643FC"/>
    <w:rsid w:val="001644D0"/>
    <w:rsid w:val="001647CE"/>
    <w:rsid w:val="00164825"/>
    <w:rsid w:val="001648A0"/>
    <w:rsid w:val="00164AFA"/>
    <w:rsid w:val="00164B05"/>
    <w:rsid w:val="00164B2C"/>
    <w:rsid w:val="00164B2D"/>
    <w:rsid w:val="00164BB6"/>
    <w:rsid w:val="00164D64"/>
    <w:rsid w:val="00164E33"/>
    <w:rsid w:val="00164F41"/>
    <w:rsid w:val="001651A2"/>
    <w:rsid w:val="001652BC"/>
    <w:rsid w:val="0016533B"/>
    <w:rsid w:val="00165378"/>
    <w:rsid w:val="00165407"/>
    <w:rsid w:val="0016548B"/>
    <w:rsid w:val="0016553A"/>
    <w:rsid w:val="00165562"/>
    <w:rsid w:val="001656FA"/>
    <w:rsid w:val="0016571C"/>
    <w:rsid w:val="001657A2"/>
    <w:rsid w:val="001657C5"/>
    <w:rsid w:val="001658A9"/>
    <w:rsid w:val="001658C3"/>
    <w:rsid w:val="001658E7"/>
    <w:rsid w:val="00165ACD"/>
    <w:rsid w:val="00165B66"/>
    <w:rsid w:val="00165BC0"/>
    <w:rsid w:val="00165D2D"/>
    <w:rsid w:val="00165D92"/>
    <w:rsid w:val="00165E5A"/>
    <w:rsid w:val="00165F17"/>
    <w:rsid w:val="00166049"/>
    <w:rsid w:val="00166094"/>
    <w:rsid w:val="001660F3"/>
    <w:rsid w:val="00166133"/>
    <w:rsid w:val="001661DA"/>
    <w:rsid w:val="00166200"/>
    <w:rsid w:val="0016644E"/>
    <w:rsid w:val="0016675C"/>
    <w:rsid w:val="00166778"/>
    <w:rsid w:val="001667B8"/>
    <w:rsid w:val="001667C6"/>
    <w:rsid w:val="0016680C"/>
    <w:rsid w:val="00166A39"/>
    <w:rsid w:val="00166A62"/>
    <w:rsid w:val="00166B22"/>
    <w:rsid w:val="00166BC6"/>
    <w:rsid w:val="00166C18"/>
    <w:rsid w:val="00166C35"/>
    <w:rsid w:val="00166C51"/>
    <w:rsid w:val="00166CEC"/>
    <w:rsid w:val="00166E58"/>
    <w:rsid w:val="00166E64"/>
    <w:rsid w:val="00166EA9"/>
    <w:rsid w:val="00166F0E"/>
    <w:rsid w:val="00166F9B"/>
    <w:rsid w:val="00167289"/>
    <w:rsid w:val="001674F3"/>
    <w:rsid w:val="00167536"/>
    <w:rsid w:val="00167639"/>
    <w:rsid w:val="001678DC"/>
    <w:rsid w:val="0016792D"/>
    <w:rsid w:val="00167B53"/>
    <w:rsid w:val="00167CB0"/>
    <w:rsid w:val="00167D9B"/>
    <w:rsid w:val="00167E28"/>
    <w:rsid w:val="00167EE4"/>
    <w:rsid w:val="00167F5F"/>
    <w:rsid w:val="0017011F"/>
    <w:rsid w:val="0017018A"/>
    <w:rsid w:val="001701F1"/>
    <w:rsid w:val="00170357"/>
    <w:rsid w:val="00170364"/>
    <w:rsid w:val="0017048B"/>
    <w:rsid w:val="0017053F"/>
    <w:rsid w:val="0017059C"/>
    <w:rsid w:val="0017063A"/>
    <w:rsid w:val="00170719"/>
    <w:rsid w:val="001707CA"/>
    <w:rsid w:val="001707DE"/>
    <w:rsid w:val="00170BCA"/>
    <w:rsid w:val="00170D31"/>
    <w:rsid w:val="00170DEC"/>
    <w:rsid w:val="00170E26"/>
    <w:rsid w:val="00170F58"/>
    <w:rsid w:val="001710C8"/>
    <w:rsid w:val="0017123C"/>
    <w:rsid w:val="001712DA"/>
    <w:rsid w:val="0017147C"/>
    <w:rsid w:val="001714F4"/>
    <w:rsid w:val="001715AD"/>
    <w:rsid w:val="001717F4"/>
    <w:rsid w:val="0017180B"/>
    <w:rsid w:val="00171822"/>
    <w:rsid w:val="00171B4D"/>
    <w:rsid w:val="00171B5D"/>
    <w:rsid w:val="00171D45"/>
    <w:rsid w:val="00171EB7"/>
    <w:rsid w:val="0017219C"/>
    <w:rsid w:val="00172217"/>
    <w:rsid w:val="00172355"/>
    <w:rsid w:val="001724C7"/>
    <w:rsid w:val="00172697"/>
    <w:rsid w:val="0017269A"/>
    <w:rsid w:val="0017282B"/>
    <w:rsid w:val="001728DE"/>
    <w:rsid w:val="0017292A"/>
    <w:rsid w:val="00172937"/>
    <w:rsid w:val="00172968"/>
    <w:rsid w:val="001729D9"/>
    <w:rsid w:val="00172A5E"/>
    <w:rsid w:val="00172B40"/>
    <w:rsid w:val="00172B57"/>
    <w:rsid w:val="00172BB4"/>
    <w:rsid w:val="00172C29"/>
    <w:rsid w:val="00172C9C"/>
    <w:rsid w:val="00172D78"/>
    <w:rsid w:val="00172DD4"/>
    <w:rsid w:val="00172E30"/>
    <w:rsid w:val="00173081"/>
    <w:rsid w:val="001730AD"/>
    <w:rsid w:val="00173138"/>
    <w:rsid w:val="00173314"/>
    <w:rsid w:val="001734DE"/>
    <w:rsid w:val="00173545"/>
    <w:rsid w:val="001736E4"/>
    <w:rsid w:val="00173794"/>
    <w:rsid w:val="001738B2"/>
    <w:rsid w:val="0017394D"/>
    <w:rsid w:val="001739A8"/>
    <w:rsid w:val="00173A82"/>
    <w:rsid w:val="00173C23"/>
    <w:rsid w:val="00173E0A"/>
    <w:rsid w:val="00173F39"/>
    <w:rsid w:val="001743C6"/>
    <w:rsid w:val="0017441A"/>
    <w:rsid w:val="00174499"/>
    <w:rsid w:val="00174555"/>
    <w:rsid w:val="00174569"/>
    <w:rsid w:val="001745D9"/>
    <w:rsid w:val="00174694"/>
    <w:rsid w:val="00174898"/>
    <w:rsid w:val="001748CF"/>
    <w:rsid w:val="001748E2"/>
    <w:rsid w:val="00174C7E"/>
    <w:rsid w:val="00174C8A"/>
    <w:rsid w:val="00174D3B"/>
    <w:rsid w:val="00174E7D"/>
    <w:rsid w:val="00174ECD"/>
    <w:rsid w:val="00174F04"/>
    <w:rsid w:val="001751A0"/>
    <w:rsid w:val="001751C8"/>
    <w:rsid w:val="001751CB"/>
    <w:rsid w:val="001751EA"/>
    <w:rsid w:val="00175218"/>
    <w:rsid w:val="00175267"/>
    <w:rsid w:val="001754C9"/>
    <w:rsid w:val="001754F9"/>
    <w:rsid w:val="00175558"/>
    <w:rsid w:val="001755B9"/>
    <w:rsid w:val="00175650"/>
    <w:rsid w:val="001757B3"/>
    <w:rsid w:val="00175829"/>
    <w:rsid w:val="00175849"/>
    <w:rsid w:val="00175B6A"/>
    <w:rsid w:val="00175C06"/>
    <w:rsid w:val="00175D15"/>
    <w:rsid w:val="00175D2E"/>
    <w:rsid w:val="00175DE4"/>
    <w:rsid w:val="00175E89"/>
    <w:rsid w:val="001760F4"/>
    <w:rsid w:val="0017610F"/>
    <w:rsid w:val="00176152"/>
    <w:rsid w:val="001761B4"/>
    <w:rsid w:val="00176414"/>
    <w:rsid w:val="00176477"/>
    <w:rsid w:val="00176595"/>
    <w:rsid w:val="0017664B"/>
    <w:rsid w:val="0017679C"/>
    <w:rsid w:val="00176899"/>
    <w:rsid w:val="00176943"/>
    <w:rsid w:val="001769A4"/>
    <w:rsid w:val="001769DB"/>
    <w:rsid w:val="00176B06"/>
    <w:rsid w:val="00176FFA"/>
    <w:rsid w:val="00177224"/>
    <w:rsid w:val="0017731E"/>
    <w:rsid w:val="0017736B"/>
    <w:rsid w:val="00177381"/>
    <w:rsid w:val="00177543"/>
    <w:rsid w:val="001775E8"/>
    <w:rsid w:val="001778EF"/>
    <w:rsid w:val="00177A39"/>
    <w:rsid w:val="00177CFC"/>
    <w:rsid w:val="00177D1C"/>
    <w:rsid w:val="00177DE3"/>
    <w:rsid w:val="00177E2F"/>
    <w:rsid w:val="00177E66"/>
    <w:rsid w:val="00177F56"/>
    <w:rsid w:val="00177F5A"/>
    <w:rsid w:val="00177F6D"/>
    <w:rsid w:val="00177FC5"/>
    <w:rsid w:val="00180054"/>
    <w:rsid w:val="0018012B"/>
    <w:rsid w:val="0018027E"/>
    <w:rsid w:val="0018029B"/>
    <w:rsid w:val="0018038D"/>
    <w:rsid w:val="0018041E"/>
    <w:rsid w:val="00180434"/>
    <w:rsid w:val="001805A5"/>
    <w:rsid w:val="00180653"/>
    <w:rsid w:val="0018076A"/>
    <w:rsid w:val="00180894"/>
    <w:rsid w:val="001809A2"/>
    <w:rsid w:val="001809B9"/>
    <w:rsid w:val="001809DA"/>
    <w:rsid w:val="00180A17"/>
    <w:rsid w:val="00180AA4"/>
    <w:rsid w:val="00180B0D"/>
    <w:rsid w:val="00180B60"/>
    <w:rsid w:val="00180BAC"/>
    <w:rsid w:val="00180C55"/>
    <w:rsid w:val="00180DE4"/>
    <w:rsid w:val="00180F57"/>
    <w:rsid w:val="001810A9"/>
    <w:rsid w:val="00181124"/>
    <w:rsid w:val="00181147"/>
    <w:rsid w:val="00181195"/>
    <w:rsid w:val="001812B2"/>
    <w:rsid w:val="00181441"/>
    <w:rsid w:val="001814D7"/>
    <w:rsid w:val="00181662"/>
    <w:rsid w:val="001816BE"/>
    <w:rsid w:val="001816F7"/>
    <w:rsid w:val="001817EF"/>
    <w:rsid w:val="001817F3"/>
    <w:rsid w:val="00181832"/>
    <w:rsid w:val="001819CF"/>
    <w:rsid w:val="00181A64"/>
    <w:rsid w:val="00181A6A"/>
    <w:rsid w:val="00181C13"/>
    <w:rsid w:val="00182130"/>
    <w:rsid w:val="00182135"/>
    <w:rsid w:val="001822FF"/>
    <w:rsid w:val="001825E4"/>
    <w:rsid w:val="001827B5"/>
    <w:rsid w:val="00182898"/>
    <w:rsid w:val="00182950"/>
    <w:rsid w:val="00182A38"/>
    <w:rsid w:val="00182A7E"/>
    <w:rsid w:val="00182B3C"/>
    <w:rsid w:val="00182FA3"/>
    <w:rsid w:val="00183044"/>
    <w:rsid w:val="0018317E"/>
    <w:rsid w:val="00183184"/>
    <w:rsid w:val="00183272"/>
    <w:rsid w:val="001832E7"/>
    <w:rsid w:val="0018338C"/>
    <w:rsid w:val="00183542"/>
    <w:rsid w:val="001837AD"/>
    <w:rsid w:val="001837C9"/>
    <w:rsid w:val="001837E7"/>
    <w:rsid w:val="00183872"/>
    <w:rsid w:val="001838DD"/>
    <w:rsid w:val="00183990"/>
    <w:rsid w:val="001839A8"/>
    <w:rsid w:val="00183A34"/>
    <w:rsid w:val="00183AF2"/>
    <w:rsid w:val="00183B3D"/>
    <w:rsid w:val="00183B5A"/>
    <w:rsid w:val="00183BA2"/>
    <w:rsid w:val="00183E94"/>
    <w:rsid w:val="00184102"/>
    <w:rsid w:val="0018410E"/>
    <w:rsid w:val="00184122"/>
    <w:rsid w:val="001842B5"/>
    <w:rsid w:val="001842C3"/>
    <w:rsid w:val="0018445F"/>
    <w:rsid w:val="0018448A"/>
    <w:rsid w:val="001844D8"/>
    <w:rsid w:val="0018492A"/>
    <w:rsid w:val="001849F0"/>
    <w:rsid w:val="00184B26"/>
    <w:rsid w:val="00184C8D"/>
    <w:rsid w:val="00184CD3"/>
    <w:rsid w:val="00184CDD"/>
    <w:rsid w:val="00184D9B"/>
    <w:rsid w:val="00184DB4"/>
    <w:rsid w:val="00184E2A"/>
    <w:rsid w:val="00184F39"/>
    <w:rsid w:val="00184FAE"/>
    <w:rsid w:val="00185144"/>
    <w:rsid w:val="00185218"/>
    <w:rsid w:val="001852A9"/>
    <w:rsid w:val="0018537E"/>
    <w:rsid w:val="00185457"/>
    <w:rsid w:val="001855DB"/>
    <w:rsid w:val="001855DC"/>
    <w:rsid w:val="001856D9"/>
    <w:rsid w:val="0018574F"/>
    <w:rsid w:val="001857E3"/>
    <w:rsid w:val="00185910"/>
    <w:rsid w:val="00185934"/>
    <w:rsid w:val="00185A2B"/>
    <w:rsid w:val="00185A41"/>
    <w:rsid w:val="00186046"/>
    <w:rsid w:val="001860E3"/>
    <w:rsid w:val="001861AA"/>
    <w:rsid w:val="001861AB"/>
    <w:rsid w:val="001861EF"/>
    <w:rsid w:val="001861FC"/>
    <w:rsid w:val="0018623A"/>
    <w:rsid w:val="001862A6"/>
    <w:rsid w:val="001862B8"/>
    <w:rsid w:val="001862D8"/>
    <w:rsid w:val="001862EA"/>
    <w:rsid w:val="0018637E"/>
    <w:rsid w:val="001863E6"/>
    <w:rsid w:val="00186553"/>
    <w:rsid w:val="00186561"/>
    <w:rsid w:val="0018662B"/>
    <w:rsid w:val="0018663A"/>
    <w:rsid w:val="00186672"/>
    <w:rsid w:val="001866AA"/>
    <w:rsid w:val="0018675C"/>
    <w:rsid w:val="0018680C"/>
    <w:rsid w:val="0018691E"/>
    <w:rsid w:val="00186A90"/>
    <w:rsid w:val="00186B09"/>
    <w:rsid w:val="00186B6A"/>
    <w:rsid w:val="00186BED"/>
    <w:rsid w:val="00186C31"/>
    <w:rsid w:val="00186C37"/>
    <w:rsid w:val="00186D1C"/>
    <w:rsid w:val="00186D2C"/>
    <w:rsid w:val="00186D65"/>
    <w:rsid w:val="00186D7D"/>
    <w:rsid w:val="0018736B"/>
    <w:rsid w:val="001873CE"/>
    <w:rsid w:val="0018742C"/>
    <w:rsid w:val="0018749E"/>
    <w:rsid w:val="001874FB"/>
    <w:rsid w:val="00187509"/>
    <w:rsid w:val="0018752D"/>
    <w:rsid w:val="001875B1"/>
    <w:rsid w:val="001875BA"/>
    <w:rsid w:val="001876C4"/>
    <w:rsid w:val="0018776E"/>
    <w:rsid w:val="0018781E"/>
    <w:rsid w:val="00187BC9"/>
    <w:rsid w:val="00187C23"/>
    <w:rsid w:val="00187F08"/>
    <w:rsid w:val="001900E9"/>
    <w:rsid w:val="00190192"/>
    <w:rsid w:val="001901E6"/>
    <w:rsid w:val="00190211"/>
    <w:rsid w:val="00190219"/>
    <w:rsid w:val="0019061A"/>
    <w:rsid w:val="00190695"/>
    <w:rsid w:val="0019086A"/>
    <w:rsid w:val="00190B00"/>
    <w:rsid w:val="00190B04"/>
    <w:rsid w:val="00190BD8"/>
    <w:rsid w:val="00190CCC"/>
    <w:rsid w:val="00190DC2"/>
    <w:rsid w:val="00190EA6"/>
    <w:rsid w:val="00190F39"/>
    <w:rsid w:val="0019105E"/>
    <w:rsid w:val="00191089"/>
    <w:rsid w:val="001910B0"/>
    <w:rsid w:val="00191217"/>
    <w:rsid w:val="00191230"/>
    <w:rsid w:val="001913DF"/>
    <w:rsid w:val="0019140B"/>
    <w:rsid w:val="00191536"/>
    <w:rsid w:val="0019164E"/>
    <w:rsid w:val="00191682"/>
    <w:rsid w:val="0019173E"/>
    <w:rsid w:val="00191930"/>
    <w:rsid w:val="00191A19"/>
    <w:rsid w:val="00191A7C"/>
    <w:rsid w:val="00191B01"/>
    <w:rsid w:val="00191B05"/>
    <w:rsid w:val="00191B19"/>
    <w:rsid w:val="00191BC0"/>
    <w:rsid w:val="00191BC7"/>
    <w:rsid w:val="0019205E"/>
    <w:rsid w:val="001920C1"/>
    <w:rsid w:val="00192100"/>
    <w:rsid w:val="00192101"/>
    <w:rsid w:val="0019217B"/>
    <w:rsid w:val="00192331"/>
    <w:rsid w:val="001923F7"/>
    <w:rsid w:val="001924F7"/>
    <w:rsid w:val="00192504"/>
    <w:rsid w:val="00192628"/>
    <w:rsid w:val="001927E5"/>
    <w:rsid w:val="00192830"/>
    <w:rsid w:val="00192B16"/>
    <w:rsid w:val="00192C1D"/>
    <w:rsid w:val="00192C42"/>
    <w:rsid w:val="00192C49"/>
    <w:rsid w:val="00192DBA"/>
    <w:rsid w:val="001930CF"/>
    <w:rsid w:val="001930D7"/>
    <w:rsid w:val="00193167"/>
    <w:rsid w:val="001931A5"/>
    <w:rsid w:val="0019321E"/>
    <w:rsid w:val="0019335C"/>
    <w:rsid w:val="001933B3"/>
    <w:rsid w:val="001935D1"/>
    <w:rsid w:val="001935F8"/>
    <w:rsid w:val="00193792"/>
    <w:rsid w:val="00193849"/>
    <w:rsid w:val="001939C5"/>
    <w:rsid w:val="001939C7"/>
    <w:rsid w:val="00193A3B"/>
    <w:rsid w:val="00193CAE"/>
    <w:rsid w:val="00193D2A"/>
    <w:rsid w:val="00193F02"/>
    <w:rsid w:val="0019405D"/>
    <w:rsid w:val="00194072"/>
    <w:rsid w:val="001940B3"/>
    <w:rsid w:val="0019415B"/>
    <w:rsid w:val="001941C5"/>
    <w:rsid w:val="0019432E"/>
    <w:rsid w:val="001943AB"/>
    <w:rsid w:val="001943E7"/>
    <w:rsid w:val="00194403"/>
    <w:rsid w:val="001944A4"/>
    <w:rsid w:val="001944B3"/>
    <w:rsid w:val="00194770"/>
    <w:rsid w:val="0019485C"/>
    <w:rsid w:val="00194870"/>
    <w:rsid w:val="00194927"/>
    <w:rsid w:val="001949FE"/>
    <w:rsid w:val="00194A34"/>
    <w:rsid w:val="00194A86"/>
    <w:rsid w:val="00194AE0"/>
    <w:rsid w:val="00194B1C"/>
    <w:rsid w:val="00194C6E"/>
    <w:rsid w:val="00194CC9"/>
    <w:rsid w:val="00194DC0"/>
    <w:rsid w:val="001951F7"/>
    <w:rsid w:val="00195231"/>
    <w:rsid w:val="00195299"/>
    <w:rsid w:val="001952D0"/>
    <w:rsid w:val="00195376"/>
    <w:rsid w:val="0019540C"/>
    <w:rsid w:val="00195588"/>
    <w:rsid w:val="001956EF"/>
    <w:rsid w:val="001957C2"/>
    <w:rsid w:val="00195877"/>
    <w:rsid w:val="0019597D"/>
    <w:rsid w:val="001959DB"/>
    <w:rsid w:val="00195C9E"/>
    <w:rsid w:val="00195D4D"/>
    <w:rsid w:val="00195D96"/>
    <w:rsid w:val="00195EE7"/>
    <w:rsid w:val="00195F6B"/>
    <w:rsid w:val="00195F97"/>
    <w:rsid w:val="00196099"/>
    <w:rsid w:val="001960ED"/>
    <w:rsid w:val="00196288"/>
    <w:rsid w:val="00196374"/>
    <w:rsid w:val="001964AE"/>
    <w:rsid w:val="00196526"/>
    <w:rsid w:val="00196AA1"/>
    <w:rsid w:val="00196ACC"/>
    <w:rsid w:val="00196B08"/>
    <w:rsid w:val="00196BCD"/>
    <w:rsid w:val="00196C6D"/>
    <w:rsid w:val="00196D27"/>
    <w:rsid w:val="00196E76"/>
    <w:rsid w:val="0019701D"/>
    <w:rsid w:val="001971F9"/>
    <w:rsid w:val="00197292"/>
    <w:rsid w:val="00197307"/>
    <w:rsid w:val="00197379"/>
    <w:rsid w:val="0019752F"/>
    <w:rsid w:val="0019756B"/>
    <w:rsid w:val="00197598"/>
    <w:rsid w:val="00197640"/>
    <w:rsid w:val="001976F5"/>
    <w:rsid w:val="00197710"/>
    <w:rsid w:val="00197764"/>
    <w:rsid w:val="00197819"/>
    <w:rsid w:val="0019785D"/>
    <w:rsid w:val="00197A65"/>
    <w:rsid w:val="00197BDE"/>
    <w:rsid w:val="00197C40"/>
    <w:rsid w:val="00197C82"/>
    <w:rsid w:val="00197CBC"/>
    <w:rsid w:val="00197D3E"/>
    <w:rsid w:val="00197D5E"/>
    <w:rsid w:val="00197EB3"/>
    <w:rsid w:val="00197EC3"/>
    <w:rsid w:val="001A0016"/>
    <w:rsid w:val="001A015E"/>
    <w:rsid w:val="001A0227"/>
    <w:rsid w:val="001A0378"/>
    <w:rsid w:val="001A037A"/>
    <w:rsid w:val="001A0524"/>
    <w:rsid w:val="001A063B"/>
    <w:rsid w:val="001A064E"/>
    <w:rsid w:val="001A0766"/>
    <w:rsid w:val="001A078D"/>
    <w:rsid w:val="001A07E4"/>
    <w:rsid w:val="001A08DB"/>
    <w:rsid w:val="001A0AC4"/>
    <w:rsid w:val="001A0D74"/>
    <w:rsid w:val="001A0D83"/>
    <w:rsid w:val="001A0EC8"/>
    <w:rsid w:val="001A0EE1"/>
    <w:rsid w:val="001A0F27"/>
    <w:rsid w:val="001A10A9"/>
    <w:rsid w:val="001A1147"/>
    <w:rsid w:val="001A115C"/>
    <w:rsid w:val="001A1199"/>
    <w:rsid w:val="001A119F"/>
    <w:rsid w:val="001A1233"/>
    <w:rsid w:val="001A13DC"/>
    <w:rsid w:val="001A1545"/>
    <w:rsid w:val="001A15F9"/>
    <w:rsid w:val="001A16C2"/>
    <w:rsid w:val="001A1987"/>
    <w:rsid w:val="001A1A1F"/>
    <w:rsid w:val="001A1B26"/>
    <w:rsid w:val="001A1CD8"/>
    <w:rsid w:val="001A2074"/>
    <w:rsid w:val="001A20DC"/>
    <w:rsid w:val="001A2188"/>
    <w:rsid w:val="001A21AB"/>
    <w:rsid w:val="001A2226"/>
    <w:rsid w:val="001A2581"/>
    <w:rsid w:val="001A258F"/>
    <w:rsid w:val="001A25EF"/>
    <w:rsid w:val="001A25F5"/>
    <w:rsid w:val="001A2651"/>
    <w:rsid w:val="001A2652"/>
    <w:rsid w:val="001A2733"/>
    <w:rsid w:val="001A2755"/>
    <w:rsid w:val="001A28B8"/>
    <w:rsid w:val="001A2949"/>
    <w:rsid w:val="001A2960"/>
    <w:rsid w:val="001A2CAA"/>
    <w:rsid w:val="001A2D97"/>
    <w:rsid w:val="001A2EBE"/>
    <w:rsid w:val="001A2EEA"/>
    <w:rsid w:val="001A2EF9"/>
    <w:rsid w:val="001A2FC0"/>
    <w:rsid w:val="001A3210"/>
    <w:rsid w:val="001A33C3"/>
    <w:rsid w:val="001A34C2"/>
    <w:rsid w:val="001A36F3"/>
    <w:rsid w:val="001A394B"/>
    <w:rsid w:val="001A3969"/>
    <w:rsid w:val="001A3978"/>
    <w:rsid w:val="001A3A1C"/>
    <w:rsid w:val="001A3C6C"/>
    <w:rsid w:val="001A3D34"/>
    <w:rsid w:val="001A3DAD"/>
    <w:rsid w:val="001A3E99"/>
    <w:rsid w:val="001A3EBA"/>
    <w:rsid w:val="001A4125"/>
    <w:rsid w:val="001A4169"/>
    <w:rsid w:val="001A4193"/>
    <w:rsid w:val="001A41DC"/>
    <w:rsid w:val="001A4202"/>
    <w:rsid w:val="001A421F"/>
    <w:rsid w:val="001A4296"/>
    <w:rsid w:val="001A43CC"/>
    <w:rsid w:val="001A44FB"/>
    <w:rsid w:val="001A45E3"/>
    <w:rsid w:val="001A47F1"/>
    <w:rsid w:val="001A4957"/>
    <w:rsid w:val="001A4A42"/>
    <w:rsid w:val="001A4A5C"/>
    <w:rsid w:val="001A4B16"/>
    <w:rsid w:val="001A4B18"/>
    <w:rsid w:val="001A4B4D"/>
    <w:rsid w:val="001A4B5A"/>
    <w:rsid w:val="001A4D42"/>
    <w:rsid w:val="001A4E78"/>
    <w:rsid w:val="001A4ED1"/>
    <w:rsid w:val="001A4F85"/>
    <w:rsid w:val="001A50A0"/>
    <w:rsid w:val="001A5225"/>
    <w:rsid w:val="001A522A"/>
    <w:rsid w:val="001A5451"/>
    <w:rsid w:val="001A5467"/>
    <w:rsid w:val="001A5516"/>
    <w:rsid w:val="001A559A"/>
    <w:rsid w:val="001A55DA"/>
    <w:rsid w:val="001A57E0"/>
    <w:rsid w:val="001A5809"/>
    <w:rsid w:val="001A5935"/>
    <w:rsid w:val="001A5A3C"/>
    <w:rsid w:val="001A5AAE"/>
    <w:rsid w:val="001A5B8B"/>
    <w:rsid w:val="001A5C70"/>
    <w:rsid w:val="001A5C74"/>
    <w:rsid w:val="001A5D4F"/>
    <w:rsid w:val="001A5ECF"/>
    <w:rsid w:val="001A5F54"/>
    <w:rsid w:val="001A5FFC"/>
    <w:rsid w:val="001A6106"/>
    <w:rsid w:val="001A61C4"/>
    <w:rsid w:val="001A6273"/>
    <w:rsid w:val="001A62AD"/>
    <w:rsid w:val="001A62BD"/>
    <w:rsid w:val="001A6356"/>
    <w:rsid w:val="001A645E"/>
    <w:rsid w:val="001A6513"/>
    <w:rsid w:val="001A6532"/>
    <w:rsid w:val="001A66AD"/>
    <w:rsid w:val="001A6902"/>
    <w:rsid w:val="001A6998"/>
    <w:rsid w:val="001A69B0"/>
    <w:rsid w:val="001A69EB"/>
    <w:rsid w:val="001A6A4F"/>
    <w:rsid w:val="001A6CBC"/>
    <w:rsid w:val="001A6E42"/>
    <w:rsid w:val="001A6E79"/>
    <w:rsid w:val="001A6FA2"/>
    <w:rsid w:val="001A710F"/>
    <w:rsid w:val="001A71CD"/>
    <w:rsid w:val="001A7334"/>
    <w:rsid w:val="001A73C9"/>
    <w:rsid w:val="001A748A"/>
    <w:rsid w:val="001A754E"/>
    <w:rsid w:val="001A764F"/>
    <w:rsid w:val="001A76B1"/>
    <w:rsid w:val="001A76FA"/>
    <w:rsid w:val="001A7765"/>
    <w:rsid w:val="001A77A2"/>
    <w:rsid w:val="001A7A2F"/>
    <w:rsid w:val="001A7ACA"/>
    <w:rsid w:val="001A7B7E"/>
    <w:rsid w:val="001A7BBC"/>
    <w:rsid w:val="001A7CA1"/>
    <w:rsid w:val="001A7DB8"/>
    <w:rsid w:val="001A7DD3"/>
    <w:rsid w:val="001A7EF2"/>
    <w:rsid w:val="001A7F71"/>
    <w:rsid w:val="001B0021"/>
    <w:rsid w:val="001B00DF"/>
    <w:rsid w:val="001B013D"/>
    <w:rsid w:val="001B0188"/>
    <w:rsid w:val="001B01CD"/>
    <w:rsid w:val="001B0257"/>
    <w:rsid w:val="001B02DD"/>
    <w:rsid w:val="001B0393"/>
    <w:rsid w:val="001B04CD"/>
    <w:rsid w:val="001B04FB"/>
    <w:rsid w:val="001B05F4"/>
    <w:rsid w:val="001B07D6"/>
    <w:rsid w:val="001B08B0"/>
    <w:rsid w:val="001B0AE1"/>
    <w:rsid w:val="001B0B29"/>
    <w:rsid w:val="001B0B72"/>
    <w:rsid w:val="001B0C5C"/>
    <w:rsid w:val="001B0DDE"/>
    <w:rsid w:val="001B0E26"/>
    <w:rsid w:val="001B0EA6"/>
    <w:rsid w:val="001B0FAF"/>
    <w:rsid w:val="001B1085"/>
    <w:rsid w:val="001B1178"/>
    <w:rsid w:val="001B11DC"/>
    <w:rsid w:val="001B12E3"/>
    <w:rsid w:val="001B1313"/>
    <w:rsid w:val="001B1370"/>
    <w:rsid w:val="001B13B0"/>
    <w:rsid w:val="001B14B8"/>
    <w:rsid w:val="001B1516"/>
    <w:rsid w:val="001B177A"/>
    <w:rsid w:val="001B17A5"/>
    <w:rsid w:val="001B17BA"/>
    <w:rsid w:val="001B1891"/>
    <w:rsid w:val="001B18C7"/>
    <w:rsid w:val="001B1A40"/>
    <w:rsid w:val="001B1A87"/>
    <w:rsid w:val="001B1A9E"/>
    <w:rsid w:val="001B1C75"/>
    <w:rsid w:val="001B1DD5"/>
    <w:rsid w:val="001B1E57"/>
    <w:rsid w:val="001B2003"/>
    <w:rsid w:val="001B21C2"/>
    <w:rsid w:val="001B23B7"/>
    <w:rsid w:val="001B23F7"/>
    <w:rsid w:val="001B2408"/>
    <w:rsid w:val="001B2451"/>
    <w:rsid w:val="001B2605"/>
    <w:rsid w:val="001B265D"/>
    <w:rsid w:val="001B2700"/>
    <w:rsid w:val="001B28EA"/>
    <w:rsid w:val="001B2950"/>
    <w:rsid w:val="001B29FE"/>
    <w:rsid w:val="001B2A6B"/>
    <w:rsid w:val="001B2B6E"/>
    <w:rsid w:val="001B2D56"/>
    <w:rsid w:val="001B2E7D"/>
    <w:rsid w:val="001B2EF4"/>
    <w:rsid w:val="001B3075"/>
    <w:rsid w:val="001B31C5"/>
    <w:rsid w:val="001B3205"/>
    <w:rsid w:val="001B332A"/>
    <w:rsid w:val="001B3402"/>
    <w:rsid w:val="001B3480"/>
    <w:rsid w:val="001B34B6"/>
    <w:rsid w:val="001B370C"/>
    <w:rsid w:val="001B374A"/>
    <w:rsid w:val="001B376D"/>
    <w:rsid w:val="001B3794"/>
    <w:rsid w:val="001B3796"/>
    <w:rsid w:val="001B37C3"/>
    <w:rsid w:val="001B3895"/>
    <w:rsid w:val="001B38A9"/>
    <w:rsid w:val="001B38D8"/>
    <w:rsid w:val="001B3A46"/>
    <w:rsid w:val="001B3B68"/>
    <w:rsid w:val="001B3BAB"/>
    <w:rsid w:val="001B3BCD"/>
    <w:rsid w:val="001B3BFA"/>
    <w:rsid w:val="001B3C47"/>
    <w:rsid w:val="001B3C9C"/>
    <w:rsid w:val="001B3D2B"/>
    <w:rsid w:val="001B3DAF"/>
    <w:rsid w:val="001B3EB0"/>
    <w:rsid w:val="001B3EC6"/>
    <w:rsid w:val="001B3EE8"/>
    <w:rsid w:val="001B3FB4"/>
    <w:rsid w:val="001B4098"/>
    <w:rsid w:val="001B40A3"/>
    <w:rsid w:val="001B418A"/>
    <w:rsid w:val="001B426D"/>
    <w:rsid w:val="001B43D2"/>
    <w:rsid w:val="001B43E1"/>
    <w:rsid w:val="001B4574"/>
    <w:rsid w:val="001B48E6"/>
    <w:rsid w:val="001B4930"/>
    <w:rsid w:val="001B4BE8"/>
    <w:rsid w:val="001B4DC4"/>
    <w:rsid w:val="001B4E4D"/>
    <w:rsid w:val="001B4FC0"/>
    <w:rsid w:val="001B4FD2"/>
    <w:rsid w:val="001B523E"/>
    <w:rsid w:val="001B542C"/>
    <w:rsid w:val="001B5532"/>
    <w:rsid w:val="001B55A4"/>
    <w:rsid w:val="001B5646"/>
    <w:rsid w:val="001B56E2"/>
    <w:rsid w:val="001B57C3"/>
    <w:rsid w:val="001B58A5"/>
    <w:rsid w:val="001B5AA2"/>
    <w:rsid w:val="001B5D42"/>
    <w:rsid w:val="001B5D67"/>
    <w:rsid w:val="001B5D88"/>
    <w:rsid w:val="001B6017"/>
    <w:rsid w:val="001B6158"/>
    <w:rsid w:val="001B6306"/>
    <w:rsid w:val="001B63CF"/>
    <w:rsid w:val="001B64C7"/>
    <w:rsid w:val="001B6596"/>
    <w:rsid w:val="001B66A6"/>
    <w:rsid w:val="001B688A"/>
    <w:rsid w:val="001B690C"/>
    <w:rsid w:val="001B691F"/>
    <w:rsid w:val="001B69E1"/>
    <w:rsid w:val="001B69EA"/>
    <w:rsid w:val="001B6A55"/>
    <w:rsid w:val="001B6A85"/>
    <w:rsid w:val="001B6B0A"/>
    <w:rsid w:val="001B6B2D"/>
    <w:rsid w:val="001B6BDF"/>
    <w:rsid w:val="001B6C6A"/>
    <w:rsid w:val="001B6D55"/>
    <w:rsid w:val="001B6EBD"/>
    <w:rsid w:val="001B6F95"/>
    <w:rsid w:val="001B6FC7"/>
    <w:rsid w:val="001B70EC"/>
    <w:rsid w:val="001B70FB"/>
    <w:rsid w:val="001B7114"/>
    <w:rsid w:val="001B7186"/>
    <w:rsid w:val="001B725C"/>
    <w:rsid w:val="001B73AC"/>
    <w:rsid w:val="001B73E6"/>
    <w:rsid w:val="001B73ED"/>
    <w:rsid w:val="001B7491"/>
    <w:rsid w:val="001B757D"/>
    <w:rsid w:val="001B75A4"/>
    <w:rsid w:val="001B7609"/>
    <w:rsid w:val="001B7870"/>
    <w:rsid w:val="001B78FF"/>
    <w:rsid w:val="001B7998"/>
    <w:rsid w:val="001B7A85"/>
    <w:rsid w:val="001B7AE4"/>
    <w:rsid w:val="001B7D27"/>
    <w:rsid w:val="001B7DD5"/>
    <w:rsid w:val="001B7E4C"/>
    <w:rsid w:val="001B7E89"/>
    <w:rsid w:val="001B7EA7"/>
    <w:rsid w:val="001B7EDD"/>
    <w:rsid w:val="001B7F8D"/>
    <w:rsid w:val="001C002D"/>
    <w:rsid w:val="001C01F2"/>
    <w:rsid w:val="001C04A2"/>
    <w:rsid w:val="001C04F5"/>
    <w:rsid w:val="001C05C6"/>
    <w:rsid w:val="001C0734"/>
    <w:rsid w:val="001C0778"/>
    <w:rsid w:val="001C08A6"/>
    <w:rsid w:val="001C0903"/>
    <w:rsid w:val="001C0915"/>
    <w:rsid w:val="001C0A56"/>
    <w:rsid w:val="001C0B5F"/>
    <w:rsid w:val="001C0BD6"/>
    <w:rsid w:val="001C0DB8"/>
    <w:rsid w:val="001C1112"/>
    <w:rsid w:val="001C12EC"/>
    <w:rsid w:val="001C1438"/>
    <w:rsid w:val="001C146D"/>
    <w:rsid w:val="001C169D"/>
    <w:rsid w:val="001C169F"/>
    <w:rsid w:val="001C17AD"/>
    <w:rsid w:val="001C17D7"/>
    <w:rsid w:val="001C185D"/>
    <w:rsid w:val="001C1936"/>
    <w:rsid w:val="001C1AB2"/>
    <w:rsid w:val="001C1B21"/>
    <w:rsid w:val="001C1C37"/>
    <w:rsid w:val="001C1C9F"/>
    <w:rsid w:val="001C1D3B"/>
    <w:rsid w:val="001C1F45"/>
    <w:rsid w:val="001C1FCA"/>
    <w:rsid w:val="001C2036"/>
    <w:rsid w:val="001C2233"/>
    <w:rsid w:val="001C2237"/>
    <w:rsid w:val="001C2268"/>
    <w:rsid w:val="001C2360"/>
    <w:rsid w:val="001C23D0"/>
    <w:rsid w:val="001C265D"/>
    <w:rsid w:val="001C27E9"/>
    <w:rsid w:val="001C2886"/>
    <w:rsid w:val="001C2905"/>
    <w:rsid w:val="001C2950"/>
    <w:rsid w:val="001C2975"/>
    <w:rsid w:val="001C2994"/>
    <w:rsid w:val="001C2BFD"/>
    <w:rsid w:val="001C2C6C"/>
    <w:rsid w:val="001C2C8F"/>
    <w:rsid w:val="001C2D1D"/>
    <w:rsid w:val="001C2D42"/>
    <w:rsid w:val="001C2DFA"/>
    <w:rsid w:val="001C3137"/>
    <w:rsid w:val="001C3172"/>
    <w:rsid w:val="001C3360"/>
    <w:rsid w:val="001C336D"/>
    <w:rsid w:val="001C3389"/>
    <w:rsid w:val="001C34E9"/>
    <w:rsid w:val="001C3555"/>
    <w:rsid w:val="001C3588"/>
    <w:rsid w:val="001C3619"/>
    <w:rsid w:val="001C38BA"/>
    <w:rsid w:val="001C38C8"/>
    <w:rsid w:val="001C40B7"/>
    <w:rsid w:val="001C427C"/>
    <w:rsid w:val="001C429C"/>
    <w:rsid w:val="001C42B0"/>
    <w:rsid w:val="001C42D7"/>
    <w:rsid w:val="001C4332"/>
    <w:rsid w:val="001C4577"/>
    <w:rsid w:val="001C4584"/>
    <w:rsid w:val="001C4666"/>
    <w:rsid w:val="001C46B5"/>
    <w:rsid w:val="001C48EE"/>
    <w:rsid w:val="001C4975"/>
    <w:rsid w:val="001C4A21"/>
    <w:rsid w:val="001C4BCC"/>
    <w:rsid w:val="001C4C22"/>
    <w:rsid w:val="001C4D4E"/>
    <w:rsid w:val="001C4D5B"/>
    <w:rsid w:val="001C4DA3"/>
    <w:rsid w:val="001C4E8A"/>
    <w:rsid w:val="001C4F74"/>
    <w:rsid w:val="001C4FD7"/>
    <w:rsid w:val="001C4FE9"/>
    <w:rsid w:val="001C5012"/>
    <w:rsid w:val="001C5175"/>
    <w:rsid w:val="001C51C9"/>
    <w:rsid w:val="001C51E7"/>
    <w:rsid w:val="001C528D"/>
    <w:rsid w:val="001C5473"/>
    <w:rsid w:val="001C54BF"/>
    <w:rsid w:val="001C56EC"/>
    <w:rsid w:val="001C5769"/>
    <w:rsid w:val="001C57B7"/>
    <w:rsid w:val="001C5883"/>
    <w:rsid w:val="001C58E6"/>
    <w:rsid w:val="001C59E7"/>
    <w:rsid w:val="001C5B75"/>
    <w:rsid w:val="001C5BC3"/>
    <w:rsid w:val="001C5C16"/>
    <w:rsid w:val="001C5C1F"/>
    <w:rsid w:val="001C5ED5"/>
    <w:rsid w:val="001C5F3D"/>
    <w:rsid w:val="001C6126"/>
    <w:rsid w:val="001C631B"/>
    <w:rsid w:val="001C6484"/>
    <w:rsid w:val="001C64AE"/>
    <w:rsid w:val="001C64E5"/>
    <w:rsid w:val="001C6665"/>
    <w:rsid w:val="001C6719"/>
    <w:rsid w:val="001C6727"/>
    <w:rsid w:val="001C677B"/>
    <w:rsid w:val="001C6913"/>
    <w:rsid w:val="001C6B57"/>
    <w:rsid w:val="001C6BE1"/>
    <w:rsid w:val="001C6EBC"/>
    <w:rsid w:val="001C6EC4"/>
    <w:rsid w:val="001C6F5B"/>
    <w:rsid w:val="001C6F88"/>
    <w:rsid w:val="001C6FB4"/>
    <w:rsid w:val="001C7011"/>
    <w:rsid w:val="001C71B1"/>
    <w:rsid w:val="001C72CF"/>
    <w:rsid w:val="001C73FC"/>
    <w:rsid w:val="001C7425"/>
    <w:rsid w:val="001C757D"/>
    <w:rsid w:val="001C7677"/>
    <w:rsid w:val="001C7A0A"/>
    <w:rsid w:val="001C7D31"/>
    <w:rsid w:val="001C7D81"/>
    <w:rsid w:val="001C7DC9"/>
    <w:rsid w:val="001C7EC9"/>
    <w:rsid w:val="001C7F27"/>
    <w:rsid w:val="001C7F84"/>
    <w:rsid w:val="001D0173"/>
    <w:rsid w:val="001D030C"/>
    <w:rsid w:val="001D0524"/>
    <w:rsid w:val="001D0529"/>
    <w:rsid w:val="001D054A"/>
    <w:rsid w:val="001D05C5"/>
    <w:rsid w:val="001D0A2E"/>
    <w:rsid w:val="001D0AF1"/>
    <w:rsid w:val="001D0B11"/>
    <w:rsid w:val="001D0D06"/>
    <w:rsid w:val="001D1012"/>
    <w:rsid w:val="001D1056"/>
    <w:rsid w:val="001D117C"/>
    <w:rsid w:val="001D13F2"/>
    <w:rsid w:val="001D1426"/>
    <w:rsid w:val="001D1448"/>
    <w:rsid w:val="001D14DC"/>
    <w:rsid w:val="001D161F"/>
    <w:rsid w:val="001D1A2D"/>
    <w:rsid w:val="001D1ABA"/>
    <w:rsid w:val="001D1CCE"/>
    <w:rsid w:val="001D1D69"/>
    <w:rsid w:val="001D1ECC"/>
    <w:rsid w:val="001D1F29"/>
    <w:rsid w:val="001D200F"/>
    <w:rsid w:val="001D2038"/>
    <w:rsid w:val="001D20B0"/>
    <w:rsid w:val="001D2176"/>
    <w:rsid w:val="001D22CB"/>
    <w:rsid w:val="001D2453"/>
    <w:rsid w:val="001D24CF"/>
    <w:rsid w:val="001D24FF"/>
    <w:rsid w:val="001D2503"/>
    <w:rsid w:val="001D258C"/>
    <w:rsid w:val="001D26B6"/>
    <w:rsid w:val="001D27C8"/>
    <w:rsid w:val="001D28B0"/>
    <w:rsid w:val="001D29C5"/>
    <w:rsid w:val="001D2AB8"/>
    <w:rsid w:val="001D2B13"/>
    <w:rsid w:val="001D2C72"/>
    <w:rsid w:val="001D2D9B"/>
    <w:rsid w:val="001D2DDD"/>
    <w:rsid w:val="001D2DF7"/>
    <w:rsid w:val="001D2EE3"/>
    <w:rsid w:val="001D2EE5"/>
    <w:rsid w:val="001D34C2"/>
    <w:rsid w:val="001D355C"/>
    <w:rsid w:val="001D356F"/>
    <w:rsid w:val="001D35EE"/>
    <w:rsid w:val="001D3666"/>
    <w:rsid w:val="001D376A"/>
    <w:rsid w:val="001D377F"/>
    <w:rsid w:val="001D391D"/>
    <w:rsid w:val="001D3A40"/>
    <w:rsid w:val="001D3B7D"/>
    <w:rsid w:val="001D3C99"/>
    <w:rsid w:val="001D3DCD"/>
    <w:rsid w:val="001D3DFF"/>
    <w:rsid w:val="001D3E18"/>
    <w:rsid w:val="001D3E21"/>
    <w:rsid w:val="001D4016"/>
    <w:rsid w:val="001D40ED"/>
    <w:rsid w:val="001D41AB"/>
    <w:rsid w:val="001D41D4"/>
    <w:rsid w:val="001D4207"/>
    <w:rsid w:val="001D4247"/>
    <w:rsid w:val="001D450B"/>
    <w:rsid w:val="001D461F"/>
    <w:rsid w:val="001D46CE"/>
    <w:rsid w:val="001D49F2"/>
    <w:rsid w:val="001D4B12"/>
    <w:rsid w:val="001D4BFF"/>
    <w:rsid w:val="001D4C8F"/>
    <w:rsid w:val="001D4CB2"/>
    <w:rsid w:val="001D4DBA"/>
    <w:rsid w:val="001D51AE"/>
    <w:rsid w:val="001D52C9"/>
    <w:rsid w:val="001D54DD"/>
    <w:rsid w:val="001D54E4"/>
    <w:rsid w:val="001D557F"/>
    <w:rsid w:val="001D5582"/>
    <w:rsid w:val="001D56F5"/>
    <w:rsid w:val="001D57E3"/>
    <w:rsid w:val="001D58D8"/>
    <w:rsid w:val="001D5B51"/>
    <w:rsid w:val="001D5C61"/>
    <w:rsid w:val="001D5C81"/>
    <w:rsid w:val="001D5E4F"/>
    <w:rsid w:val="001D5E85"/>
    <w:rsid w:val="001D5E9B"/>
    <w:rsid w:val="001D5EA1"/>
    <w:rsid w:val="001D5F2E"/>
    <w:rsid w:val="001D5FF5"/>
    <w:rsid w:val="001D5FFA"/>
    <w:rsid w:val="001D6156"/>
    <w:rsid w:val="001D62FA"/>
    <w:rsid w:val="001D6346"/>
    <w:rsid w:val="001D63F9"/>
    <w:rsid w:val="001D645B"/>
    <w:rsid w:val="001D6551"/>
    <w:rsid w:val="001D679D"/>
    <w:rsid w:val="001D67E2"/>
    <w:rsid w:val="001D6825"/>
    <w:rsid w:val="001D6971"/>
    <w:rsid w:val="001D698A"/>
    <w:rsid w:val="001D69A5"/>
    <w:rsid w:val="001D6AAB"/>
    <w:rsid w:val="001D6ACC"/>
    <w:rsid w:val="001D6F60"/>
    <w:rsid w:val="001D6FC6"/>
    <w:rsid w:val="001D7046"/>
    <w:rsid w:val="001D7055"/>
    <w:rsid w:val="001D70D7"/>
    <w:rsid w:val="001D7142"/>
    <w:rsid w:val="001D72EA"/>
    <w:rsid w:val="001D7385"/>
    <w:rsid w:val="001D75BC"/>
    <w:rsid w:val="001D768B"/>
    <w:rsid w:val="001D76AA"/>
    <w:rsid w:val="001D789D"/>
    <w:rsid w:val="001D7983"/>
    <w:rsid w:val="001D7B8F"/>
    <w:rsid w:val="001D7BC2"/>
    <w:rsid w:val="001D7D76"/>
    <w:rsid w:val="001D7D96"/>
    <w:rsid w:val="001D7EDF"/>
    <w:rsid w:val="001E013E"/>
    <w:rsid w:val="001E0276"/>
    <w:rsid w:val="001E02BA"/>
    <w:rsid w:val="001E03CF"/>
    <w:rsid w:val="001E03F6"/>
    <w:rsid w:val="001E041F"/>
    <w:rsid w:val="001E0563"/>
    <w:rsid w:val="001E05E9"/>
    <w:rsid w:val="001E06E8"/>
    <w:rsid w:val="001E07BB"/>
    <w:rsid w:val="001E08B6"/>
    <w:rsid w:val="001E093B"/>
    <w:rsid w:val="001E0D16"/>
    <w:rsid w:val="001E0D46"/>
    <w:rsid w:val="001E0D77"/>
    <w:rsid w:val="001E0D8F"/>
    <w:rsid w:val="001E0DD7"/>
    <w:rsid w:val="001E0E17"/>
    <w:rsid w:val="001E0F03"/>
    <w:rsid w:val="001E0F4E"/>
    <w:rsid w:val="001E0FE5"/>
    <w:rsid w:val="001E109C"/>
    <w:rsid w:val="001E10CB"/>
    <w:rsid w:val="001E1122"/>
    <w:rsid w:val="001E1145"/>
    <w:rsid w:val="001E13C6"/>
    <w:rsid w:val="001E15C2"/>
    <w:rsid w:val="001E16DF"/>
    <w:rsid w:val="001E1799"/>
    <w:rsid w:val="001E17B7"/>
    <w:rsid w:val="001E17F1"/>
    <w:rsid w:val="001E1809"/>
    <w:rsid w:val="001E193C"/>
    <w:rsid w:val="001E1AB4"/>
    <w:rsid w:val="001E1AFA"/>
    <w:rsid w:val="001E1C80"/>
    <w:rsid w:val="001E1D2F"/>
    <w:rsid w:val="001E1F43"/>
    <w:rsid w:val="001E1FCC"/>
    <w:rsid w:val="001E21BE"/>
    <w:rsid w:val="001E2352"/>
    <w:rsid w:val="001E24DB"/>
    <w:rsid w:val="001E24F0"/>
    <w:rsid w:val="001E2541"/>
    <w:rsid w:val="001E2608"/>
    <w:rsid w:val="001E2747"/>
    <w:rsid w:val="001E282F"/>
    <w:rsid w:val="001E2A10"/>
    <w:rsid w:val="001E2DB4"/>
    <w:rsid w:val="001E2DFF"/>
    <w:rsid w:val="001E2EB4"/>
    <w:rsid w:val="001E3027"/>
    <w:rsid w:val="001E30CF"/>
    <w:rsid w:val="001E30D3"/>
    <w:rsid w:val="001E30FE"/>
    <w:rsid w:val="001E318B"/>
    <w:rsid w:val="001E3255"/>
    <w:rsid w:val="001E333D"/>
    <w:rsid w:val="001E3399"/>
    <w:rsid w:val="001E33FD"/>
    <w:rsid w:val="001E3466"/>
    <w:rsid w:val="001E3487"/>
    <w:rsid w:val="001E3490"/>
    <w:rsid w:val="001E34C2"/>
    <w:rsid w:val="001E35B3"/>
    <w:rsid w:val="001E3749"/>
    <w:rsid w:val="001E376C"/>
    <w:rsid w:val="001E37D2"/>
    <w:rsid w:val="001E3822"/>
    <w:rsid w:val="001E3901"/>
    <w:rsid w:val="001E3AD4"/>
    <w:rsid w:val="001E3ADF"/>
    <w:rsid w:val="001E3B3A"/>
    <w:rsid w:val="001E3BBD"/>
    <w:rsid w:val="001E3BE5"/>
    <w:rsid w:val="001E3CB8"/>
    <w:rsid w:val="001E3CEA"/>
    <w:rsid w:val="001E3EB9"/>
    <w:rsid w:val="001E3F3B"/>
    <w:rsid w:val="001E3F5D"/>
    <w:rsid w:val="001E41E8"/>
    <w:rsid w:val="001E4283"/>
    <w:rsid w:val="001E4356"/>
    <w:rsid w:val="001E43CE"/>
    <w:rsid w:val="001E45A3"/>
    <w:rsid w:val="001E45C9"/>
    <w:rsid w:val="001E45E9"/>
    <w:rsid w:val="001E4862"/>
    <w:rsid w:val="001E48D2"/>
    <w:rsid w:val="001E49BB"/>
    <w:rsid w:val="001E4CA3"/>
    <w:rsid w:val="001E4E09"/>
    <w:rsid w:val="001E4E0C"/>
    <w:rsid w:val="001E4E97"/>
    <w:rsid w:val="001E4F58"/>
    <w:rsid w:val="001E539A"/>
    <w:rsid w:val="001E5448"/>
    <w:rsid w:val="001E554D"/>
    <w:rsid w:val="001E55B4"/>
    <w:rsid w:val="001E58B9"/>
    <w:rsid w:val="001E58F1"/>
    <w:rsid w:val="001E5D42"/>
    <w:rsid w:val="001E5E75"/>
    <w:rsid w:val="001E5FBF"/>
    <w:rsid w:val="001E5FEE"/>
    <w:rsid w:val="001E6018"/>
    <w:rsid w:val="001E628C"/>
    <w:rsid w:val="001E6459"/>
    <w:rsid w:val="001E6557"/>
    <w:rsid w:val="001E66B7"/>
    <w:rsid w:val="001E67F4"/>
    <w:rsid w:val="001E6970"/>
    <w:rsid w:val="001E6AD6"/>
    <w:rsid w:val="001E6C47"/>
    <w:rsid w:val="001E6C6D"/>
    <w:rsid w:val="001E6CD1"/>
    <w:rsid w:val="001E6D4F"/>
    <w:rsid w:val="001E6DB7"/>
    <w:rsid w:val="001E6DEB"/>
    <w:rsid w:val="001E6FA8"/>
    <w:rsid w:val="001E71AA"/>
    <w:rsid w:val="001E723D"/>
    <w:rsid w:val="001E7294"/>
    <w:rsid w:val="001E72B6"/>
    <w:rsid w:val="001E7319"/>
    <w:rsid w:val="001E7344"/>
    <w:rsid w:val="001E7421"/>
    <w:rsid w:val="001E7472"/>
    <w:rsid w:val="001E74A5"/>
    <w:rsid w:val="001E75C3"/>
    <w:rsid w:val="001E760E"/>
    <w:rsid w:val="001E7712"/>
    <w:rsid w:val="001E7731"/>
    <w:rsid w:val="001E7755"/>
    <w:rsid w:val="001E784B"/>
    <w:rsid w:val="001E7898"/>
    <w:rsid w:val="001E78FB"/>
    <w:rsid w:val="001E7A8C"/>
    <w:rsid w:val="001E7C13"/>
    <w:rsid w:val="001E7C25"/>
    <w:rsid w:val="001E7DAE"/>
    <w:rsid w:val="001E7E62"/>
    <w:rsid w:val="001E7F53"/>
    <w:rsid w:val="001F0273"/>
    <w:rsid w:val="001F02D6"/>
    <w:rsid w:val="001F04E4"/>
    <w:rsid w:val="001F0B32"/>
    <w:rsid w:val="001F0BC0"/>
    <w:rsid w:val="001F0BEE"/>
    <w:rsid w:val="001F0BFA"/>
    <w:rsid w:val="001F0C1D"/>
    <w:rsid w:val="001F0C8F"/>
    <w:rsid w:val="001F0CD4"/>
    <w:rsid w:val="001F0CEC"/>
    <w:rsid w:val="001F0CFB"/>
    <w:rsid w:val="001F0ED2"/>
    <w:rsid w:val="001F0ED3"/>
    <w:rsid w:val="001F10CC"/>
    <w:rsid w:val="001F10D3"/>
    <w:rsid w:val="001F10E4"/>
    <w:rsid w:val="001F1182"/>
    <w:rsid w:val="001F13B7"/>
    <w:rsid w:val="001F1423"/>
    <w:rsid w:val="001F14B4"/>
    <w:rsid w:val="001F172B"/>
    <w:rsid w:val="001F1CCC"/>
    <w:rsid w:val="001F1DE2"/>
    <w:rsid w:val="001F1E90"/>
    <w:rsid w:val="001F20B7"/>
    <w:rsid w:val="001F21D8"/>
    <w:rsid w:val="001F24A8"/>
    <w:rsid w:val="001F25F8"/>
    <w:rsid w:val="001F274E"/>
    <w:rsid w:val="001F276E"/>
    <w:rsid w:val="001F282D"/>
    <w:rsid w:val="001F2859"/>
    <w:rsid w:val="001F2864"/>
    <w:rsid w:val="001F29E5"/>
    <w:rsid w:val="001F29F1"/>
    <w:rsid w:val="001F2B64"/>
    <w:rsid w:val="001F2C12"/>
    <w:rsid w:val="001F2C14"/>
    <w:rsid w:val="001F2C73"/>
    <w:rsid w:val="001F2D84"/>
    <w:rsid w:val="001F2DF2"/>
    <w:rsid w:val="001F2E94"/>
    <w:rsid w:val="001F2EEE"/>
    <w:rsid w:val="001F2FB4"/>
    <w:rsid w:val="001F3072"/>
    <w:rsid w:val="001F3083"/>
    <w:rsid w:val="001F3114"/>
    <w:rsid w:val="001F3192"/>
    <w:rsid w:val="001F323F"/>
    <w:rsid w:val="001F32F4"/>
    <w:rsid w:val="001F33CB"/>
    <w:rsid w:val="001F3638"/>
    <w:rsid w:val="001F36C9"/>
    <w:rsid w:val="001F36DB"/>
    <w:rsid w:val="001F36F9"/>
    <w:rsid w:val="001F376C"/>
    <w:rsid w:val="001F378A"/>
    <w:rsid w:val="001F37A3"/>
    <w:rsid w:val="001F3840"/>
    <w:rsid w:val="001F393B"/>
    <w:rsid w:val="001F3A85"/>
    <w:rsid w:val="001F3A9E"/>
    <w:rsid w:val="001F3AEF"/>
    <w:rsid w:val="001F3BA8"/>
    <w:rsid w:val="001F3C9E"/>
    <w:rsid w:val="001F3D3F"/>
    <w:rsid w:val="001F3D85"/>
    <w:rsid w:val="001F3DD3"/>
    <w:rsid w:val="001F3EF2"/>
    <w:rsid w:val="001F3FF3"/>
    <w:rsid w:val="001F40AF"/>
    <w:rsid w:val="001F4261"/>
    <w:rsid w:val="001F4436"/>
    <w:rsid w:val="001F444B"/>
    <w:rsid w:val="001F4484"/>
    <w:rsid w:val="001F45F8"/>
    <w:rsid w:val="001F4665"/>
    <w:rsid w:val="001F468A"/>
    <w:rsid w:val="001F46A1"/>
    <w:rsid w:val="001F48DA"/>
    <w:rsid w:val="001F492A"/>
    <w:rsid w:val="001F4986"/>
    <w:rsid w:val="001F4AC7"/>
    <w:rsid w:val="001F4AFB"/>
    <w:rsid w:val="001F4B27"/>
    <w:rsid w:val="001F4CD4"/>
    <w:rsid w:val="001F4D2D"/>
    <w:rsid w:val="001F4EEF"/>
    <w:rsid w:val="001F515E"/>
    <w:rsid w:val="001F5196"/>
    <w:rsid w:val="001F53AE"/>
    <w:rsid w:val="001F5498"/>
    <w:rsid w:val="001F54A7"/>
    <w:rsid w:val="001F5625"/>
    <w:rsid w:val="001F5632"/>
    <w:rsid w:val="001F566B"/>
    <w:rsid w:val="001F567E"/>
    <w:rsid w:val="001F5750"/>
    <w:rsid w:val="001F5A12"/>
    <w:rsid w:val="001F5F28"/>
    <w:rsid w:val="001F60E7"/>
    <w:rsid w:val="001F6123"/>
    <w:rsid w:val="001F6253"/>
    <w:rsid w:val="001F6330"/>
    <w:rsid w:val="001F649D"/>
    <w:rsid w:val="001F64C7"/>
    <w:rsid w:val="001F6522"/>
    <w:rsid w:val="001F66AD"/>
    <w:rsid w:val="001F67D6"/>
    <w:rsid w:val="001F6853"/>
    <w:rsid w:val="001F686E"/>
    <w:rsid w:val="001F6936"/>
    <w:rsid w:val="001F6A1E"/>
    <w:rsid w:val="001F6BAB"/>
    <w:rsid w:val="001F6CC3"/>
    <w:rsid w:val="001F6D72"/>
    <w:rsid w:val="001F6F12"/>
    <w:rsid w:val="001F6F4A"/>
    <w:rsid w:val="001F70E1"/>
    <w:rsid w:val="001F73D8"/>
    <w:rsid w:val="001F73E3"/>
    <w:rsid w:val="001F765E"/>
    <w:rsid w:val="001F76F3"/>
    <w:rsid w:val="001F76FC"/>
    <w:rsid w:val="001F780A"/>
    <w:rsid w:val="001F7934"/>
    <w:rsid w:val="001F7A3D"/>
    <w:rsid w:val="001F7C98"/>
    <w:rsid w:val="001F7DF0"/>
    <w:rsid w:val="001F7E0E"/>
    <w:rsid w:val="001F7EB6"/>
    <w:rsid w:val="001F7FE0"/>
    <w:rsid w:val="00200066"/>
    <w:rsid w:val="0020009D"/>
    <w:rsid w:val="002000D9"/>
    <w:rsid w:val="0020016C"/>
    <w:rsid w:val="002002AF"/>
    <w:rsid w:val="002002EE"/>
    <w:rsid w:val="00200337"/>
    <w:rsid w:val="0020037D"/>
    <w:rsid w:val="0020063D"/>
    <w:rsid w:val="0020094F"/>
    <w:rsid w:val="0020097C"/>
    <w:rsid w:val="002009D9"/>
    <w:rsid w:val="00200ACC"/>
    <w:rsid w:val="00200F02"/>
    <w:rsid w:val="00201051"/>
    <w:rsid w:val="00201072"/>
    <w:rsid w:val="00201153"/>
    <w:rsid w:val="0020121B"/>
    <w:rsid w:val="00201236"/>
    <w:rsid w:val="002013F2"/>
    <w:rsid w:val="0020144A"/>
    <w:rsid w:val="002014E8"/>
    <w:rsid w:val="00201520"/>
    <w:rsid w:val="002015A0"/>
    <w:rsid w:val="002015F4"/>
    <w:rsid w:val="00201626"/>
    <w:rsid w:val="00201642"/>
    <w:rsid w:val="00201A38"/>
    <w:rsid w:val="00201B11"/>
    <w:rsid w:val="00201B14"/>
    <w:rsid w:val="00201C14"/>
    <w:rsid w:val="00201C8B"/>
    <w:rsid w:val="00201CC6"/>
    <w:rsid w:val="00201E62"/>
    <w:rsid w:val="00201ECF"/>
    <w:rsid w:val="00201ED3"/>
    <w:rsid w:val="00201FED"/>
    <w:rsid w:val="00201FF1"/>
    <w:rsid w:val="002021E6"/>
    <w:rsid w:val="002022AB"/>
    <w:rsid w:val="00202366"/>
    <w:rsid w:val="0020239D"/>
    <w:rsid w:val="00202441"/>
    <w:rsid w:val="00202563"/>
    <w:rsid w:val="0020261F"/>
    <w:rsid w:val="002027E5"/>
    <w:rsid w:val="0020290D"/>
    <w:rsid w:val="00202AC1"/>
    <w:rsid w:val="00202AE9"/>
    <w:rsid w:val="00202B5A"/>
    <w:rsid w:val="00202C2C"/>
    <w:rsid w:val="00202CBF"/>
    <w:rsid w:val="00202CC4"/>
    <w:rsid w:val="00202D13"/>
    <w:rsid w:val="00202EE2"/>
    <w:rsid w:val="00202F20"/>
    <w:rsid w:val="00202F44"/>
    <w:rsid w:val="00202FFA"/>
    <w:rsid w:val="00203219"/>
    <w:rsid w:val="00203281"/>
    <w:rsid w:val="00203475"/>
    <w:rsid w:val="002034A5"/>
    <w:rsid w:val="0020354C"/>
    <w:rsid w:val="00203623"/>
    <w:rsid w:val="0020367D"/>
    <w:rsid w:val="00203835"/>
    <w:rsid w:val="002038F1"/>
    <w:rsid w:val="00203909"/>
    <w:rsid w:val="00203A71"/>
    <w:rsid w:val="00203B2A"/>
    <w:rsid w:val="00203B57"/>
    <w:rsid w:val="00203CB2"/>
    <w:rsid w:val="00203CDA"/>
    <w:rsid w:val="00203CF0"/>
    <w:rsid w:val="00203CFE"/>
    <w:rsid w:val="00203D02"/>
    <w:rsid w:val="00203DB8"/>
    <w:rsid w:val="00203E6D"/>
    <w:rsid w:val="0020400F"/>
    <w:rsid w:val="0020413D"/>
    <w:rsid w:val="00204158"/>
    <w:rsid w:val="00204175"/>
    <w:rsid w:val="00204209"/>
    <w:rsid w:val="00204251"/>
    <w:rsid w:val="0020433B"/>
    <w:rsid w:val="00204373"/>
    <w:rsid w:val="00204374"/>
    <w:rsid w:val="002043D8"/>
    <w:rsid w:val="002043EC"/>
    <w:rsid w:val="0020442D"/>
    <w:rsid w:val="0020443A"/>
    <w:rsid w:val="002044BF"/>
    <w:rsid w:val="00204651"/>
    <w:rsid w:val="00204666"/>
    <w:rsid w:val="0020466A"/>
    <w:rsid w:val="00204844"/>
    <w:rsid w:val="002048D4"/>
    <w:rsid w:val="00204BB2"/>
    <w:rsid w:val="00204C31"/>
    <w:rsid w:val="00204C97"/>
    <w:rsid w:val="00204CC9"/>
    <w:rsid w:val="00204D83"/>
    <w:rsid w:val="00204DAC"/>
    <w:rsid w:val="00205075"/>
    <w:rsid w:val="002051A2"/>
    <w:rsid w:val="0020523B"/>
    <w:rsid w:val="00205297"/>
    <w:rsid w:val="0020534D"/>
    <w:rsid w:val="002053CA"/>
    <w:rsid w:val="00205460"/>
    <w:rsid w:val="0020562C"/>
    <w:rsid w:val="0020566F"/>
    <w:rsid w:val="00205704"/>
    <w:rsid w:val="002058E4"/>
    <w:rsid w:val="002059C2"/>
    <w:rsid w:val="00205A46"/>
    <w:rsid w:val="00205B8D"/>
    <w:rsid w:val="00205BAB"/>
    <w:rsid w:val="00205C70"/>
    <w:rsid w:val="00205D31"/>
    <w:rsid w:val="00205FC1"/>
    <w:rsid w:val="00206027"/>
    <w:rsid w:val="002060E1"/>
    <w:rsid w:val="00206224"/>
    <w:rsid w:val="002062B2"/>
    <w:rsid w:val="002063F4"/>
    <w:rsid w:val="00206458"/>
    <w:rsid w:val="002064FE"/>
    <w:rsid w:val="002066D8"/>
    <w:rsid w:val="00206742"/>
    <w:rsid w:val="00206771"/>
    <w:rsid w:val="002067C0"/>
    <w:rsid w:val="00206844"/>
    <w:rsid w:val="0020692F"/>
    <w:rsid w:val="00206A59"/>
    <w:rsid w:val="00206D1F"/>
    <w:rsid w:val="00206DA6"/>
    <w:rsid w:val="00206E07"/>
    <w:rsid w:val="00206E99"/>
    <w:rsid w:val="00206F43"/>
    <w:rsid w:val="00206FD8"/>
    <w:rsid w:val="002070B8"/>
    <w:rsid w:val="002071B5"/>
    <w:rsid w:val="002071E6"/>
    <w:rsid w:val="00207318"/>
    <w:rsid w:val="00207325"/>
    <w:rsid w:val="002073AF"/>
    <w:rsid w:val="002073FF"/>
    <w:rsid w:val="0020742E"/>
    <w:rsid w:val="00207437"/>
    <w:rsid w:val="0020748A"/>
    <w:rsid w:val="00207572"/>
    <w:rsid w:val="00207651"/>
    <w:rsid w:val="002076F8"/>
    <w:rsid w:val="00207713"/>
    <w:rsid w:val="00207911"/>
    <w:rsid w:val="00207DFC"/>
    <w:rsid w:val="00207FA7"/>
    <w:rsid w:val="00207FBE"/>
    <w:rsid w:val="00207FD6"/>
    <w:rsid w:val="00210030"/>
    <w:rsid w:val="0021007F"/>
    <w:rsid w:val="002101B5"/>
    <w:rsid w:val="002101DC"/>
    <w:rsid w:val="0021024E"/>
    <w:rsid w:val="0021055A"/>
    <w:rsid w:val="00210648"/>
    <w:rsid w:val="0021067B"/>
    <w:rsid w:val="0021074C"/>
    <w:rsid w:val="002107CB"/>
    <w:rsid w:val="00210875"/>
    <w:rsid w:val="00210881"/>
    <w:rsid w:val="00210A55"/>
    <w:rsid w:val="00210AD2"/>
    <w:rsid w:val="00210AEC"/>
    <w:rsid w:val="00210AF0"/>
    <w:rsid w:val="00210BC6"/>
    <w:rsid w:val="00210D45"/>
    <w:rsid w:val="00210E32"/>
    <w:rsid w:val="00211137"/>
    <w:rsid w:val="0021126A"/>
    <w:rsid w:val="00211278"/>
    <w:rsid w:val="002113A7"/>
    <w:rsid w:val="00211465"/>
    <w:rsid w:val="002114E2"/>
    <w:rsid w:val="00211561"/>
    <w:rsid w:val="0021163B"/>
    <w:rsid w:val="00211751"/>
    <w:rsid w:val="002118DF"/>
    <w:rsid w:val="002119D4"/>
    <w:rsid w:val="00211AB4"/>
    <w:rsid w:val="00211B96"/>
    <w:rsid w:val="00211D1C"/>
    <w:rsid w:val="00211EC8"/>
    <w:rsid w:val="00211FED"/>
    <w:rsid w:val="0021226A"/>
    <w:rsid w:val="00212350"/>
    <w:rsid w:val="002123FE"/>
    <w:rsid w:val="00212557"/>
    <w:rsid w:val="00212803"/>
    <w:rsid w:val="00212823"/>
    <w:rsid w:val="002129ED"/>
    <w:rsid w:val="002129EF"/>
    <w:rsid w:val="00212A56"/>
    <w:rsid w:val="00212B1B"/>
    <w:rsid w:val="00212C42"/>
    <w:rsid w:val="00212D6F"/>
    <w:rsid w:val="00212E2E"/>
    <w:rsid w:val="00212E74"/>
    <w:rsid w:val="00212F3A"/>
    <w:rsid w:val="00212F7B"/>
    <w:rsid w:val="002131CF"/>
    <w:rsid w:val="00213351"/>
    <w:rsid w:val="00213420"/>
    <w:rsid w:val="00213443"/>
    <w:rsid w:val="00213461"/>
    <w:rsid w:val="0021350A"/>
    <w:rsid w:val="002136BC"/>
    <w:rsid w:val="00213742"/>
    <w:rsid w:val="0021387A"/>
    <w:rsid w:val="00213881"/>
    <w:rsid w:val="00213939"/>
    <w:rsid w:val="002139D7"/>
    <w:rsid w:val="00213E5D"/>
    <w:rsid w:val="00213E61"/>
    <w:rsid w:val="00213F6D"/>
    <w:rsid w:val="002140D5"/>
    <w:rsid w:val="002140F5"/>
    <w:rsid w:val="00214159"/>
    <w:rsid w:val="00214488"/>
    <w:rsid w:val="00214506"/>
    <w:rsid w:val="0021450F"/>
    <w:rsid w:val="00214738"/>
    <w:rsid w:val="00214765"/>
    <w:rsid w:val="0021479A"/>
    <w:rsid w:val="0021479B"/>
    <w:rsid w:val="0021488A"/>
    <w:rsid w:val="002148D7"/>
    <w:rsid w:val="002149DB"/>
    <w:rsid w:val="00214A2C"/>
    <w:rsid w:val="00214B1F"/>
    <w:rsid w:val="00214B2A"/>
    <w:rsid w:val="00214B73"/>
    <w:rsid w:val="00214D1E"/>
    <w:rsid w:val="00214E08"/>
    <w:rsid w:val="00214EEF"/>
    <w:rsid w:val="002152A3"/>
    <w:rsid w:val="00215315"/>
    <w:rsid w:val="002153C9"/>
    <w:rsid w:val="0021545E"/>
    <w:rsid w:val="00215483"/>
    <w:rsid w:val="002154DD"/>
    <w:rsid w:val="002155C4"/>
    <w:rsid w:val="002155CB"/>
    <w:rsid w:val="002156CD"/>
    <w:rsid w:val="002157E4"/>
    <w:rsid w:val="00215949"/>
    <w:rsid w:val="002159BD"/>
    <w:rsid w:val="00215A69"/>
    <w:rsid w:val="00215A97"/>
    <w:rsid w:val="00215C3E"/>
    <w:rsid w:val="00215CE5"/>
    <w:rsid w:val="00215D47"/>
    <w:rsid w:val="00215E4A"/>
    <w:rsid w:val="00215FBF"/>
    <w:rsid w:val="0021614D"/>
    <w:rsid w:val="0021626C"/>
    <w:rsid w:val="002163AB"/>
    <w:rsid w:val="00216477"/>
    <w:rsid w:val="0021665B"/>
    <w:rsid w:val="00216660"/>
    <w:rsid w:val="0021681B"/>
    <w:rsid w:val="00216869"/>
    <w:rsid w:val="002168AA"/>
    <w:rsid w:val="002168BD"/>
    <w:rsid w:val="00216911"/>
    <w:rsid w:val="0021696C"/>
    <w:rsid w:val="00216A7E"/>
    <w:rsid w:val="00216CE8"/>
    <w:rsid w:val="00216CED"/>
    <w:rsid w:val="00216D4F"/>
    <w:rsid w:val="00216EC7"/>
    <w:rsid w:val="002170FA"/>
    <w:rsid w:val="0021717F"/>
    <w:rsid w:val="002172A6"/>
    <w:rsid w:val="002172C5"/>
    <w:rsid w:val="0021780D"/>
    <w:rsid w:val="0021792B"/>
    <w:rsid w:val="00217B27"/>
    <w:rsid w:val="00217BAC"/>
    <w:rsid w:val="00217BF6"/>
    <w:rsid w:val="00217C78"/>
    <w:rsid w:val="00217DD0"/>
    <w:rsid w:val="00217DF2"/>
    <w:rsid w:val="00217F6E"/>
    <w:rsid w:val="00220075"/>
    <w:rsid w:val="00220094"/>
    <w:rsid w:val="00220198"/>
    <w:rsid w:val="00220281"/>
    <w:rsid w:val="0022042E"/>
    <w:rsid w:val="0022051C"/>
    <w:rsid w:val="00220532"/>
    <w:rsid w:val="00220768"/>
    <w:rsid w:val="002207FE"/>
    <w:rsid w:val="00220802"/>
    <w:rsid w:val="002208D8"/>
    <w:rsid w:val="00220966"/>
    <w:rsid w:val="00220968"/>
    <w:rsid w:val="00220A5E"/>
    <w:rsid w:val="00220D20"/>
    <w:rsid w:val="00220DE9"/>
    <w:rsid w:val="00220E71"/>
    <w:rsid w:val="00220F11"/>
    <w:rsid w:val="002212DA"/>
    <w:rsid w:val="0022148A"/>
    <w:rsid w:val="002214DA"/>
    <w:rsid w:val="002218B6"/>
    <w:rsid w:val="00221931"/>
    <w:rsid w:val="00221984"/>
    <w:rsid w:val="00221DD1"/>
    <w:rsid w:val="00221DFA"/>
    <w:rsid w:val="00221E56"/>
    <w:rsid w:val="00221E82"/>
    <w:rsid w:val="00221F19"/>
    <w:rsid w:val="00221FF6"/>
    <w:rsid w:val="00221FFD"/>
    <w:rsid w:val="002221CE"/>
    <w:rsid w:val="0022229A"/>
    <w:rsid w:val="002222F5"/>
    <w:rsid w:val="002225FC"/>
    <w:rsid w:val="00222623"/>
    <w:rsid w:val="002226C0"/>
    <w:rsid w:val="002226CF"/>
    <w:rsid w:val="0022294D"/>
    <w:rsid w:val="00222A04"/>
    <w:rsid w:val="00222AA7"/>
    <w:rsid w:val="00222AAF"/>
    <w:rsid w:val="00222B0A"/>
    <w:rsid w:val="00222C1D"/>
    <w:rsid w:val="00222CE7"/>
    <w:rsid w:val="00222CF0"/>
    <w:rsid w:val="00222D22"/>
    <w:rsid w:val="00222D2E"/>
    <w:rsid w:val="00222EEC"/>
    <w:rsid w:val="00222EFA"/>
    <w:rsid w:val="00222FE6"/>
    <w:rsid w:val="00222FF5"/>
    <w:rsid w:val="00223229"/>
    <w:rsid w:val="0022327E"/>
    <w:rsid w:val="0022329B"/>
    <w:rsid w:val="002232F7"/>
    <w:rsid w:val="00223310"/>
    <w:rsid w:val="0022334B"/>
    <w:rsid w:val="002233F0"/>
    <w:rsid w:val="00223591"/>
    <w:rsid w:val="0022368C"/>
    <w:rsid w:val="00223691"/>
    <w:rsid w:val="002236AD"/>
    <w:rsid w:val="00223799"/>
    <w:rsid w:val="0022384F"/>
    <w:rsid w:val="002238DD"/>
    <w:rsid w:val="00223AF9"/>
    <w:rsid w:val="00223B91"/>
    <w:rsid w:val="00223BFF"/>
    <w:rsid w:val="00223C3B"/>
    <w:rsid w:val="00223E26"/>
    <w:rsid w:val="00223F29"/>
    <w:rsid w:val="00224047"/>
    <w:rsid w:val="00224106"/>
    <w:rsid w:val="002241F3"/>
    <w:rsid w:val="0022427E"/>
    <w:rsid w:val="002242CE"/>
    <w:rsid w:val="002244B2"/>
    <w:rsid w:val="00224544"/>
    <w:rsid w:val="00224597"/>
    <w:rsid w:val="0022469E"/>
    <w:rsid w:val="0022488E"/>
    <w:rsid w:val="00224BB7"/>
    <w:rsid w:val="00224E6C"/>
    <w:rsid w:val="00224E71"/>
    <w:rsid w:val="00224EA0"/>
    <w:rsid w:val="00224FA0"/>
    <w:rsid w:val="00224FC6"/>
    <w:rsid w:val="00225014"/>
    <w:rsid w:val="00225064"/>
    <w:rsid w:val="002250D2"/>
    <w:rsid w:val="00225134"/>
    <w:rsid w:val="00225384"/>
    <w:rsid w:val="002253EF"/>
    <w:rsid w:val="00225404"/>
    <w:rsid w:val="0022558F"/>
    <w:rsid w:val="00225644"/>
    <w:rsid w:val="0022586B"/>
    <w:rsid w:val="002259A8"/>
    <w:rsid w:val="00225A09"/>
    <w:rsid w:val="00225B98"/>
    <w:rsid w:val="00225DF2"/>
    <w:rsid w:val="00225E12"/>
    <w:rsid w:val="002261BB"/>
    <w:rsid w:val="002261D7"/>
    <w:rsid w:val="002262C8"/>
    <w:rsid w:val="002263D2"/>
    <w:rsid w:val="002264C5"/>
    <w:rsid w:val="0022651B"/>
    <w:rsid w:val="00226910"/>
    <w:rsid w:val="00226934"/>
    <w:rsid w:val="00226990"/>
    <w:rsid w:val="00226A1B"/>
    <w:rsid w:val="00226BF0"/>
    <w:rsid w:val="00226D08"/>
    <w:rsid w:val="00226DC1"/>
    <w:rsid w:val="00226DF0"/>
    <w:rsid w:val="00226EFC"/>
    <w:rsid w:val="002270EE"/>
    <w:rsid w:val="002271F6"/>
    <w:rsid w:val="00227264"/>
    <w:rsid w:val="00227411"/>
    <w:rsid w:val="00227651"/>
    <w:rsid w:val="00227681"/>
    <w:rsid w:val="002276A7"/>
    <w:rsid w:val="002277F7"/>
    <w:rsid w:val="002279C0"/>
    <w:rsid w:val="00227A19"/>
    <w:rsid w:val="00227D31"/>
    <w:rsid w:val="00227DA9"/>
    <w:rsid w:val="00227FCE"/>
    <w:rsid w:val="00230055"/>
    <w:rsid w:val="0023022A"/>
    <w:rsid w:val="00230562"/>
    <w:rsid w:val="00230589"/>
    <w:rsid w:val="002306D7"/>
    <w:rsid w:val="0023074C"/>
    <w:rsid w:val="00230948"/>
    <w:rsid w:val="00230958"/>
    <w:rsid w:val="002309C8"/>
    <w:rsid w:val="00230BA6"/>
    <w:rsid w:val="00230EB8"/>
    <w:rsid w:val="0023101E"/>
    <w:rsid w:val="00231128"/>
    <w:rsid w:val="00231210"/>
    <w:rsid w:val="0023131E"/>
    <w:rsid w:val="0023134D"/>
    <w:rsid w:val="0023158B"/>
    <w:rsid w:val="00231712"/>
    <w:rsid w:val="00231724"/>
    <w:rsid w:val="002319DA"/>
    <w:rsid w:val="00231A73"/>
    <w:rsid w:val="00231A84"/>
    <w:rsid w:val="00231AA4"/>
    <w:rsid w:val="00231AB5"/>
    <w:rsid w:val="00231C11"/>
    <w:rsid w:val="00231CA6"/>
    <w:rsid w:val="00231CC2"/>
    <w:rsid w:val="00231CEA"/>
    <w:rsid w:val="00231DE9"/>
    <w:rsid w:val="00231FDD"/>
    <w:rsid w:val="002320D9"/>
    <w:rsid w:val="002322C1"/>
    <w:rsid w:val="00232356"/>
    <w:rsid w:val="002324BC"/>
    <w:rsid w:val="0023254A"/>
    <w:rsid w:val="002326B6"/>
    <w:rsid w:val="002326D6"/>
    <w:rsid w:val="002327B6"/>
    <w:rsid w:val="00232815"/>
    <w:rsid w:val="00232975"/>
    <w:rsid w:val="00232985"/>
    <w:rsid w:val="00232A78"/>
    <w:rsid w:val="00232B22"/>
    <w:rsid w:val="00232B80"/>
    <w:rsid w:val="00232C92"/>
    <w:rsid w:val="00232F68"/>
    <w:rsid w:val="00233226"/>
    <w:rsid w:val="00233242"/>
    <w:rsid w:val="0023355D"/>
    <w:rsid w:val="002336AA"/>
    <w:rsid w:val="002336F9"/>
    <w:rsid w:val="00233722"/>
    <w:rsid w:val="002339E2"/>
    <w:rsid w:val="002339E5"/>
    <w:rsid w:val="00233A27"/>
    <w:rsid w:val="00233AC0"/>
    <w:rsid w:val="00233E3F"/>
    <w:rsid w:val="0023418D"/>
    <w:rsid w:val="0023427F"/>
    <w:rsid w:val="00234372"/>
    <w:rsid w:val="002343F8"/>
    <w:rsid w:val="00234512"/>
    <w:rsid w:val="0023452F"/>
    <w:rsid w:val="002346AD"/>
    <w:rsid w:val="002346D9"/>
    <w:rsid w:val="002347D7"/>
    <w:rsid w:val="00234963"/>
    <w:rsid w:val="00234A4D"/>
    <w:rsid w:val="00234B90"/>
    <w:rsid w:val="00234BD9"/>
    <w:rsid w:val="00234EBB"/>
    <w:rsid w:val="00234F71"/>
    <w:rsid w:val="00235146"/>
    <w:rsid w:val="00235439"/>
    <w:rsid w:val="002357E8"/>
    <w:rsid w:val="002358C6"/>
    <w:rsid w:val="00235A3B"/>
    <w:rsid w:val="00235A9C"/>
    <w:rsid w:val="00235B63"/>
    <w:rsid w:val="00235BD3"/>
    <w:rsid w:val="00235E0B"/>
    <w:rsid w:val="00236392"/>
    <w:rsid w:val="002364A9"/>
    <w:rsid w:val="002364C7"/>
    <w:rsid w:val="00236586"/>
    <w:rsid w:val="002365D9"/>
    <w:rsid w:val="002365E9"/>
    <w:rsid w:val="002365ED"/>
    <w:rsid w:val="00236756"/>
    <w:rsid w:val="00236854"/>
    <w:rsid w:val="0023685F"/>
    <w:rsid w:val="00236907"/>
    <w:rsid w:val="0023693B"/>
    <w:rsid w:val="00236AFA"/>
    <w:rsid w:val="00236B07"/>
    <w:rsid w:val="00236BDF"/>
    <w:rsid w:val="00236BFE"/>
    <w:rsid w:val="00236CB2"/>
    <w:rsid w:val="00236D72"/>
    <w:rsid w:val="00236D82"/>
    <w:rsid w:val="00236DDD"/>
    <w:rsid w:val="00236F62"/>
    <w:rsid w:val="00236FF5"/>
    <w:rsid w:val="00237162"/>
    <w:rsid w:val="002371F3"/>
    <w:rsid w:val="00237353"/>
    <w:rsid w:val="00237398"/>
    <w:rsid w:val="00237447"/>
    <w:rsid w:val="0023745F"/>
    <w:rsid w:val="002376AF"/>
    <w:rsid w:val="00237711"/>
    <w:rsid w:val="00237877"/>
    <w:rsid w:val="002378A2"/>
    <w:rsid w:val="0023797B"/>
    <w:rsid w:val="00237A68"/>
    <w:rsid w:val="00237BDF"/>
    <w:rsid w:val="00237E37"/>
    <w:rsid w:val="00237F53"/>
    <w:rsid w:val="00240147"/>
    <w:rsid w:val="00240188"/>
    <w:rsid w:val="002401AF"/>
    <w:rsid w:val="002401E0"/>
    <w:rsid w:val="00240453"/>
    <w:rsid w:val="00240484"/>
    <w:rsid w:val="002404ED"/>
    <w:rsid w:val="00240780"/>
    <w:rsid w:val="00240882"/>
    <w:rsid w:val="002409C7"/>
    <w:rsid w:val="002409D3"/>
    <w:rsid w:val="00240BFB"/>
    <w:rsid w:val="00240D64"/>
    <w:rsid w:val="00240E11"/>
    <w:rsid w:val="00240FC8"/>
    <w:rsid w:val="002410B4"/>
    <w:rsid w:val="0024117F"/>
    <w:rsid w:val="00241202"/>
    <w:rsid w:val="00241261"/>
    <w:rsid w:val="00241267"/>
    <w:rsid w:val="00241272"/>
    <w:rsid w:val="00241278"/>
    <w:rsid w:val="002413EC"/>
    <w:rsid w:val="002415EF"/>
    <w:rsid w:val="0024164A"/>
    <w:rsid w:val="0024173B"/>
    <w:rsid w:val="002417A6"/>
    <w:rsid w:val="00241854"/>
    <w:rsid w:val="002418AE"/>
    <w:rsid w:val="002418CC"/>
    <w:rsid w:val="002419A2"/>
    <w:rsid w:val="00241A68"/>
    <w:rsid w:val="00241AD6"/>
    <w:rsid w:val="00241B67"/>
    <w:rsid w:val="00241BB4"/>
    <w:rsid w:val="00241CC2"/>
    <w:rsid w:val="00241CF1"/>
    <w:rsid w:val="00241FE0"/>
    <w:rsid w:val="00242188"/>
    <w:rsid w:val="0024222E"/>
    <w:rsid w:val="0024227B"/>
    <w:rsid w:val="002422B0"/>
    <w:rsid w:val="0024240E"/>
    <w:rsid w:val="00242555"/>
    <w:rsid w:val="0024255B"/>
    <w:rsid w:val="002425DA"/>
    <w:rsid w:val="00242697"/>
    <w:rsid w:val="002426D7"/>
    <w:rsid w:val="00242AE5"/>
    <w:rsid w:val="00242C84"/>
    <w:rsid w:val="00242D47"/>
    <w:rsid w:val="002430C4"/>
    <w:rsid w:val="00243119"/>
    <w:rsid w:val="00243237"/>
    <w:rsid w:val="002433EB"/>
    <w:rsid w:val="00243594"/>
    <w:rsid w:val="00243666"/>
    <w:rsid w:val="00243701"/>
    <w:rsid w:val="002437F0"/>
    <w:rsid w:val="002438A6"/>
    <w:rsid w:val="002438E5"/>
    <w:rsid w:val="002438ED"/>
    <w:rsid w:val="00243913"/>
    <w:rsid w:val="00243976"/>
    <w:rsid w:val="0024397F"/>
    <w:rsid w:val="00243990"/>
    <w:rsid w:val="00243A71"/>
    <w:rsid w:val="00243AEA"/>
    <w:rsid w:val="00243C85"/>
    <w:rsid w:val="00243DD0"/>
    <w:rsid w:val="00243E3C"/>
    <w:rsid w:val="00243FF9"/>
    <w:rsid w:val="00244087"/>
    <w:rsid w:val="00244261"/>
    <w:rsid w:val="002443FE"/>
    <w:rsid w:val="00244623"/>
    <w:rsid w:val="002447FD"/>
    <w:rsid w:val="002448D7"/>
    <w:rsid w:val="00244923"/>
    <w:rsid w:val="00244B05"/>
    <w:rsid w:val="00244BBD"/>
    <w:rsid w:val="00244BF3"/>
    <w:rsid w:val="00244D02"/>
    <w:rsid w:val="00244F2E"/>
    <w:rsid w:val="00244FF7"/>
    <w:rsid w:val="00245127"/>
    <w:rsid w:val="0024513E"/>
    <w:rsid w:val="002451C1"/>
    <w:rsid w:val="00245202"/>
    <w:rsid w:val="00245205"/>
    <w:rsid w:val="00245291"/>
    <w:rsid w:val="002452C6"/>
    <w:rsid w:val="002452F1"/>
    <w:rsid w:val="002453E6"/>
    <w:rsid w:val="00245426"/>
    <w:rsid w:val="00245462"/>
    <w:rsid w:val="002454B0"/>
    <w:rsid w:val="00245519"/>
    <w:rsid w:val="0024570F"/>
    <w:rsid w:val="00245765"/>
    <w:rsid w:val="00245BE7"/>
    <w:rsid w:val="00245D94"/>
    <w:rsid w:val="00245DBB"/>
    <w:rsid w:val="00245E90"/>
    <w:rsid w:val="00245EAC"/>
    <w:rsid w:val="00245F1D"/>
    <w:rsid w:val="0024606F"/>
    <w:rsid w:val="002462BA"/>
    <w:rsid w:val="002462E6"/>
    <w:rsid w:val="002462E7"/>
    <w:rsid w:val="00246475"/>
    <w:rsid w:val="002466A1"/>
    <w:rsid w:val="002467A0"/>
    <w:rsid w:val="0024681E"/>
    <w:rsid w:val="002468B1"/>
    <w:rsid w:val="002468D0"/>
    <w:rsid w:val="002469D2"/>
    <w:rsid w:val="00246A42"/>
    <w:rsid w:val="00246A4A"/>
    <w:rsid w:val="00246C48"/>
    <w:rsid w:val="00246DB2"/>
    <w:rsid w:val="00246DBA"/>
    <w:rsid w:val="00246E54"/>
    <w:rsid w:val="00246FC0"/>
    <w:rsid w:val="00247077"/>
    <w:rsid w:val="002470A9"/>
    <w:rsid w:val="002471C4"/>
    <w:rsid w:val="002472F7"/>
    <w:rsid w:val="0024733C"/>
    <w:rsid w:val="002474C1"/>
    <w:rsid w:val="00247513"/>
    <w:rsid w:val="00247671"/>
    <w:rsid w:val="00247AD3"/>
    <w:rsid w:val="00247AEA"/>
    <w:rsid w:val="00247B9F"/>
    <w:rsid w:val="00247C9E"/>
    <w:rsid w:val="00247D79"/>
    <w:rsid w:val="00247D86"/>
    <w:rsid w:val="00247DC5"/>
    <w:rsid w:val="00247E1F"/>
    <w:rsid w:val="00247EF6"/>
    <w:rsid w:val="00247FE6"/>
    <w:rsid w:val="00247FEF"/>
    <w:rsid w:val="0024C233"/>
    <w:rsid w:val="002500D4"/>
    <w:rsid w:val="0025034D"/>
    <w:rsid w:val="002503AD"/>
    <w:rsid w:val="00250431"/>
    <w:rsid w:val="0025049E"/>
    <w:rsid w:val="002504C6"/>
    <w:rsid w:val="00250520"/>
    <w:rsid w:val="0025075C"/>
    <w:rsid w:val="002508EF"/>
    <w:rsid w:val="002509F0"/>
    <w:rsid w:val="00250A64"/>
    <w:rsid w:val="00250AD5"/>
    <w:rsid w:val="00250BCB"/>
    <w:rsid w:val="00250D88"/>
    <w:rsid w:val="00250E33"/>
    <w:rsid w:val="00250F2F"/>
    <w:rsid w:val="00251029"/>
    <w:rsid w:val="002510AB"/>
    <w:rsid w:val="00251102"/>
    <w:rsid w:val="00251171"/>
    <w:rsid w:val="002512FC"/>
    <w:rsid w:val="0025136A"/>
    <w:rsid w:val="00251451"/>
    <w:rsid w:val="0025178D"/>
    <w:rsid w:val="002518A4"/>
    <w:rsid w:val="002519AF"/>
    <w:rsid w:val="00251A4B"/>
    <w:rsid w:val="00251B50"/>
    <w:rsid w:val="00251B5A"/>
    <w:rsid w:val="00251B76"/>
    <w:rsid w:val="00251D29"/>
    <w:rsid w:val="00251D83"/>
    <w:rsid w:val="00251DA7"/>
    <w:rsid w:val="00251F54"/>
    <w:rsid w:val="00251F7A"/>
    <w:rsid w:val="00251FC4"/>
    <w:rsid w:val="00251FFB"/>
    <w:rsid w:val="0025203E"/>
    <w:rsid w:val="00252119"/>
    <w:rsid w:val="00252155"/>
    <w:rsid w:val="00252161"/>
    <w:rsid w:val="0025230D"/>
    <w:rsid w:val="002523B5"/>
    <w:rsid w:val="00252415"/>
    <w:rsid w:val="0025264A"/>
    <w:rsid w:val="00252871"/>
    <w:rsid w:val="00252A1C"/>
    <w:rsid w:val="00252AD6"/>
    <w:rsid w:val="00252C43"/>
    <w:rsid w:val="00252CF9"/>
    <w:rsid w:val="00252CFF"/>
    <w:rsid w:val="00252DA0"/>
    <w:rsid w:val="00252DA7"/>
    <w:rsid w:val="00252E1E"/>
    <w:rsid w:val="00252EDC"/>
    <w:rsid w:val="00252F6E"/>
    <w:rsid w:val="00253034"/>
    <w:rsid w:val="00253090"/>
    <w:rsid w:val="0025310A"/>
    <w:rsid w:val="00253397"/>
    <w:rsid w:val="00253483"/>
    <w:rsid w:val="00253558"/>
    <w:rsid w:val="0025369A"/>
    <w:rsid w:val="0025375E"/>
    <w:rsid w:val="0025376C"/>
    <w:rsid w:val="0025376F"/>
    <w:rsid w:val="00253773"/>
    <w:rsid w:val="00253B2C"/>
    <w:rsid w:val="00253B6D"/>
    <w:rsid w:val="00253C3A"/>
    <w:rsid w:val="00253CAF"/>
    <w:rsid w:val="00253D4E"/>
    <w:rsid w:val="00253D56"/>
    <w:rsid w:val="00253DFA"/>
    <w:rsid w:val="00253F34"/>
    <w:rsid w:val="00253F63"/>
    <w:rsid w:val="0025415D"/>
    <w:rsid w:val="00254254"/>
    <w:rsid w:val="002542A4"/>
    <w:rsid w:val="002543FE"/>
    <w:rsid w:val="002544F1"/>
    <w:rsid w:val="002545A7"/>
    <w:rsid w:val="002545FE"/>
    <w:rsid w:val="0025462A"/>
    <w:rsid w:val="00254647"/>
    <w:rsid w:val="00254666"/>
    <w:rsid w:val="0025467E"/>
    <w:rsid w:val="00254854"/>
    <w:rsid w:val="002548E7"/>
    <w:rsid w:val="00254AFB"/>
    <w:rsid w:val="00254BC1"/>
    <w:rsid w:val="00254CA1"/>
    <w:rsid w:val="00254CCC"/>
    <w:rsid w:val="00254DA6"/>
    <w:rsid w:val="00254F5B"/>
    <w:rsid w:val="00254F5C"/>
    <w:rsid w:val="00254F60"/>
    <w:rsid w:val="00255008"/>
    <w:rsid w:val="00255084"/>
    <w:rsid w:val="002550C8"/>
    <w:rsid w:val="0025510D"/>
    <w:rsid w:val="00255309"/>
    <w:rsid w:val="0025531C"/>
    <w:rsid w:val="00255570"/>
    <w:rsid w:val="002555AA"/>
    <w:rsid w:val="002555FD"/>
    <w:rsid w:val="00255796"/>
    <w:rsid w:val="002557A7"/>
    <w:rsid w:val="002557C7"/>
    <w:rsid w:val="00255846"/>
    <w:rsid w:val="00255881"/>
    <w:rsid w:val="002559B7"/>
    <w:rsid w:val="00255AAF"/>
    <w:rsid w:val="00255ACB"/>
    <w:rsid w:val="00255B25"/>
    <w:rsid w:val="00255B2B"/>
    <w:rsid w:val="00255B82"/>
    <w:rsid w:val="00255C15"/>
    <w:rsid w:val="00255D97"/>
    <w:rsid w:val="00255E58"/>
    <w:rsid w:val="00255EA1"/>
    <w:rsid w:val="00255F81"/>
    <w:rsid w:val="0025601B"/>
    <w:rsid w:val="0025612D"/>
    <w:rsid w:val="0025629E"/>
    <w:rsid w:val="00256334"/>
    <w:rsid w:val="0025646D"/>
    <w:rsid w:val="00256470"/>
    <w:rsid w:val="002565CA"/>
    <w:rsid w:val="002566F3"/>
    <w:rsid w:val="002566FF"/>
    <w:rsid w:val="00256783"/>
    <w:rsid w:val="00256AB5"/>
    <w:rsid w:val="00256ACE"/>
    <w:rsid w:val="00256AD7"/>
    <w:rsid w:val="00256C54"/>
    <w:rsid w:val="00256D21"/>
    <w:rsid w:val="00256F00"/>
    <w:rsid w:val="0025713C"/>
    <w:rsid w:val="00257332"/>
    <w:rsid w:val="002573BF"/>
    <w:rsid w:val="00257428"/>
    <w:rsid w:val="00257430"/>
    <w:rsid w:val="0025744D"/>
    <w:rsid w:val="0025749C"/>
    <w:rsid w:val="00257533"/>
    <w:rsid w:val="0025756F"/>
    <w:rsid w:val="0025759B"/>
    <w:rsid w:val="00257600"/>
    <w:rsid w:val="00257652"/>
    <w:rsid w:val="00257675"/>
    <w:rsid w:val="00257694"/>
    <w:rsid w:val="0025771A"/>
    <w:rsid w:val="002577A4"/>
    <w:rsid w:val="002578AF"/>
    <w:rsid w:val="002578D9"/>
    <w:rsid w:val="00257911"/>
    <w:rsid w:val="00257928"/>
    <w:rsid w:val="00257A29"/>
    <w:rsid w:val="00257C03"/>
    <w:rsid w:val="00257D55"/>
    <w:rsid w:val="00260002"/>
    <w:rsid w:val="00260054"/>
    <w:rsid w:val="002601D0"/>
    <w:rsid w:val="002605B4"/>
    <w:rsid w:val="00260654"/>
    <w:rsid w:val="002606AE"/>
    <w:rsid w:val="002606E2"/>
    <w:rsid w:val="00260730"/>
    <w:rsid w:val="00260845"/>
    <w:rsid w:val="0026087A"/>
    <w:rsid w:val="002608EC"/>
    <w:rsid w:val="00260A14"/>
    <w:rsid w:val="00260A24"/>
    <w:rsid w:val="00260B57"/>
    <w:rsid w:val="00260BCC"/>
    <w:rsid w:val="00260D16"/>
    <w:rsid w:val="00260DE2"/>
    <w:rsid w:val="00260E90"/>
    <w:rsid w:val="00260F43"/>
    <w:rsid w:val="002610BB"/>
    <w:rsid w:val="00261123"/>
    <w:rsid w:val="0026122A"/>
    <w:rsid w:val="002613B8"/>
    <w:rsid w:val="00261408"/>
    <w:rsid w:val="002615D7"/>
    <w:rsid w:val="00261696"/>
    <w:rsid w:val="00261697"/>
    <w:rsid w:val="00261738"/>
    <w:rsid w:val="0026179B"/>
    <w:rsid w:val="0026181A"/>
    <w:rsid w:val="00261837"/>
    <w:rsid w:val="00261AA0"/>
    <w:rsid w:val="00261B83"/>
    <w:rsid w:val="00261D8B"/>
    <w:rsid w:val="00261E0B"/>
    <w:rsid w:val="00261E33"/>
    <w:rsid w:val="00261EC7"/>
    <w:rsid w:val="00261EDE"/>
    <w:rsid w:val="0026204D"/>
    <w:rsid w:val="00262172"/>
    <w:rsid w:val="0026220A"/>
    <w:rsid w:val="00262210"/>
    <w:rsid w:val="002622F7"/>
    <w:rsid w:val="002623F0"/>
    <w:rsid w:val="00262455"/>
    <w:rsid w:val="00262535"/>
    <w:rsid w:val="0026279F"/>
    <w:rsid w:val="002627F8"/>
    <w:rsid w:val="00262834"/>
    <w:rsid w:val="00262998"/>
    <w:rsid w:val="00262A4A"/>
    <w:rsid w:val="00262CA3"/>
    <w:rsid w:val="00262D1C"/>
    <w:rsid w:val="00262D38"/>
    <w:rsid w:val="00262FA6"/>
    <w:rsid w:val="0026309C"/>
    <w:rsid w:val="002630B2"/>
    <w:rsid w:val="002631B8"/>
    <w:rsid w:val="00263246"/>
    <w:rsid w:val="00263314"/>
    <w:rsid w:val="0026362B"/>
    <w:rsid w:val="002636A5"/>
    <w:rsid w:val="002636E7"/>
    <w:rsid w:val="002639FB"/>
    <w:rsid w:val="00263A0D"/>
    <w:rsid w:val="00263AB4"/>
    <w:rsid w:val="00263C88"/>
    <w:rsid w:val="00263D69"/>
    <w:rsid w:val="00263DA6"/>
    <w:rsid w:val="0026403C"/>
    <w:rsid w:val="002640BC"/>
    <w:rsid w:val="00264312"/>
    <w:rsid w:val="00264461"/>
    <w:rsid w:val="00264508"/>
    <w:rsid w:val="00264723"/>
    <w:rsid w:val="0026496C"/>
    <w:rsid w:val="00264A4E"/>
    <w:rsid w:val="00264D32"/>
    <w:rsid w:val="00264D5D"/>
    <w:rsid w:val="00264DC7"/>
    <w:rsid w:val="00264DEE"/>
    <w:rsid w:val="002650C5"/>
    <w:rsid w:val="002650D1"/>
    <w:rsid w:val="00265299"/>
    <w:rsid w:val="002652CD"/>
    <w:rsid w:val="00265322"/>
    <w:rsid w:val="00265423"/>
    <w:rsid w:val="00265473"/>
    <w:rsid w:val="0026547B"/>
    <w:rsid w:val="00265AAC"/>
    <w:rsid w:val="00265B40"/>
    <w:rsid w:val="00265BE6"/>
    <w:rsid w:val="00265CCF"/>
    <w:rsid w:val="00265DBE"/>
    <w:rsid w:val="00265E6B"/>
    <w:rsid w:val="0026609C"/>
    <w:rsid w:val="002660C3"/>
    <w:rsid w:val="002660DB"/>
    <w:rsid w:val="00266139"/>
    <w:rsid w:val="002662C9"/>
    <w:rsid w:val="0026638D"/>
    <w:rsid w:val="002663E7"/>
    <w:rsid w:val="00266469"/>
    <w:rsid w:val="00266728"/>
    <w:rsid w:val="002667A2"/>
    <w:rsid w:val="002667B4"/>
    <w:rsid w:val="002667F3"/>
    <w:rsid w:val="0026681F"/>
    <w:rsid w:val="002669AA"/>
    <w:rsid w:val="00266BCA"/>
    <w:rsid w:val="00266C3A"/>
    <w:rsid w:val="00266C9E"/>
    <w:rsid w:val="002670A4"/>
    <w:rsid w:val="00267161"/>
    <w:rsid w:val="002671ED"/>
    <w:rsid w:val="0026720F"/>
    <w:rsid w:val="00267250"/>
    <w:rsid w:val="0026733F"/>
    <w:rsid w:val="0026735F"/>
    <w:rsid w:val="0026765C"/>
    <w:rsid w:val="002676E9"/>
    <w:rsid w:val="002677FE"/>
    <w:rsid w:val="00267800"/>
    <w:rsid w:val="0026783A"/>
    <w:rsid w:val="00267BCB"/>
    <w:rsid w:val="00267BD6"/>
    <w:rsid w:val="00267C3F"/>
    <w:rsid w:val="00267C54"/>
    <w:rsid w:val="00267D74"/>
    <w:rsid w:val="00267D76"/>
    <w:rsid w:val="00267DA2"/>
    <w:rsid w:val="00267DBB"/>
    <w:rsid w:val="00267DE3"/>
    <w:rsid w:val="00267DF8"/>
    <w:rsid w:val="00267E24"/>
    <w:rsid w:val="00267E3F"/>
    <w:rsid w:val="002700D0"/>
    <w:rsid w:val="00270113"/>
    <w:rsid w:val="00270464"/>
    <w:rsid w:val="002705A1"/>
    <w:rsid w:val="002705AB"/>
    <w:rsid w:val="0027062D"/>
    <w:rsid w:val="00270899"/>
    <w:rsid w:val="00270CE7"/>
    <w:rsid w:val="00270ED8"/>
    <w:rsid w:val="00271112"/>
    <w:rsid w:val="00271123"/>
    <w:rsid w:val="0027117B"/>
    <w:rsid w:val="002711B1"/>
    <w:rsid w:val="002712A2"/>
    <w:rsid w:val="00271366"/>
    <w:rsid w:val="00271432"/>
    <w:rsid w:val="00271502"/>
    <w:rsid w:val="00271585"/>
    <w:rsid w:val="00271609"/>
    <w:rsid w:val="00271620"/>
    <w:rsid w:val="00271830"/>
    <w:rsid w:val="00271843"/>
    <w:rsid w:val="00271875"/>
    <w:rsid w:val="00271893"/>
    <w:rsid w:val="002719EF"/>
    <w:rsid w:val="00271A17"/>
    <w:rsid w:val="00271B0F"/>
    <w:rsid w:val="00271B19"/>
    <w:rsid w:val="00271DF4"/>
    <w:rsid w:val="00271EDE"/>
    <w:rsid w:val="00271F65"/>
    <w:rsid w:val="00271FBC"/>
    <w:rsid w:val="0027204B"/>
    <w:rsid w:val="0027216F"/>
    <w:rsid w:val="00272266"/>
    <w:rsid w:val="002728AD"/>
    <w:rsid w:val="0027290B"/>
    <w:rsid w:val="00272944"/>
    <w:rsid w:val="00272AB8"/>
    <w:rsid w:val="00272C12"/>
    <w:rsid w:val="00272C16"/>
    <w:rsid w:val="002732DA"/>
    <w:rsid w:val="00273314"/>
    <w:rsid w:val="00273662"/>
    <w:rsid w:val="002736CB"/>
    <w:rsid w:val="002739B0"/>
    <w:rsid w:val="00273B77"/>
    <w:rsid w:val="00273D89"/>
    <w:rsid w:val="00273E0A"/>
    <w:rsid w:val="00273F5A"/>
    <w:rsid w:val="00274004"/>
    <w:rsid w:val="0027403C"/>
    <w:rsid w:val="002740AE"/>
    <w:rsid w:val="002741AF"/>
    <w:rsid w:val="00274376"/>
    <w:rsid w:val="0027443E"/>
    <w:rsid w:val="002746E3"/>
    <w:rsid w:val="002747C3"/>
    <w:rsid w:val="00274812"/>
    <w:rsid w:val="00274B19"/>
    <w:rsid w:val="00274C1D"/>
    <w:rsid w:val="00274F02"/>
    <w:rsid w:val="00275086"/>
    <w:rsid w:val="002750AD"/>
    <w:rsid w:val="002750FD"/>
    <w:rsid w:val="0027516F"/>
    <w:rsid w:val="002751A7"/>
    <w:rsid w:val="0027520F"/>
    <w:rsid w:val="002752BB"/>
    <w:rsid w:val="002753F0"/>
    <w:rsid w:val="00275401"/>
    <w:rsid w:val="002754F0"/>
    <w:rsid w:val="002755BB"/>
    <w:rsid w:val="002756C9"/>
    <w:rsid w:val="0027592A"/>
    <w:rsid w:val="00275967"/>
    <w:rsid w:val="00275973"/>
    <w:rsid w:val="002759A9"/>
    <w:rsid w:val="002759D7"/>
    <w:rsid w:val="00275B47"/>
    <w:rsid w:val="00275C7C"/>
    <w:rsid w:val="00275CB8"/>
    <w:rsid w:val="00275CD0"/>
    <w:rsid w:val="00275E4E"/>
    <w:rsid w:val="00275E67"/>
    <w:rsid w:val="00275F81"/>
    <w:rsid w:val="00275FD4"/>
    <w:rsid w:val="00276161"/>
    <w:rsid w:val="00276174"/>
    <w:rsid w:val="002761B0"/>
    <w:rsid w:val="00276247"/>
    <w:rsid w:val="00276279"/>
    <w:rsid w:val="002763F4"/>
    <w:rsid w:val="0027645F"/>
    <w:rsid w:val="0027649D"/>
    <w:rsid w:val="0027650C"/>
    <w:rsid w:val="002765D9"/>
    <w:rsid w:val="00276627"/>
    <w:rsid w:val="002766D4"/>
    <w:rsid w:val="00276773"/>
    <w:rsid w:val="00276880"/>
    <w:rsid w:val="002768A1"/>
    <w:rsid w:val="002769F4"/>
    <w:rsid w:val="00276A59"/>
    <w:rsid w:val="00276A99"/>
    <w:rsid w:val="00276AEC"/>
    <w:rsid w:val="00276B18"/>
    <w:rsid w:val="00276CCD"/>
    <w:rsid w:val="00276D40"/>
    <w:rsid w:val="00276EC0"/>
    <w:rsid w:val="00276F86"/>
    <w:rsid w:val="00277184"/>
    <w:rsid w:val="002771FD"/>
    <w:rsid w:val="00277264"/>
    <w:rsid w:val="0027738D"/>
    <w:rsid w:val="002773C0"/>
    <w:rsid w:val="0027769E"/>
    <w:rsid w:val="002776EB"/>
    <w:rsid w:val="00277779"/>
    <w:rsid w:val="0027798F"/>
    <w:rsid w:val="00277B31"/>
    <w:rsid w:val="00277C6D"/>
    <w:rsid w:val="00277C71"/>
    <w:rsid w:val="00277E38"/>
    <w:rsid w:val="00277EB3"/>
    <w:rsid w:val="00277EDC"/>
    <w:rsid w:val="00277EFC"/>
    <w:rsid w:val="00277F3F"/>
    <w:rsid w:val="0027FB27"/>
    <w:rsid w:val="0028000A"/>
    <w:rsid w:val="0028000D"/>
    <w:rsid w:val="00280043"/>
    <w:rsid w:val="002803CB"/>
    <w:rsid w:val="002803DB"/>
    <w:rsid w:val="00280440"/>
    <w:rsid w:val="0028055B"/>
    <w:rsid w:val="002805B2"/>
    <w:rsid w:val="002806F1"/>
    <w:rsid w:val="0028072E"/>
    <w:rsid w:val="0028078E"/>
    <w:rsid w:val="002809F7"/>
    <w:rsid w:val="00280B2C"/>
    <w:rsid w:val="00280BE0"/>
    <w:rsid w:val="00280C03"/>
    <w:rsid w:val="00280C4E"/>
    <w:rsid w:val="00280DF9"/>
    <w:rsid w:val="00280EF6"/>
    <w:rsid w:val="00280FEB"/>
    <w:rsid w:val="00281089"/>
    <w:rsid w:val="002810CB"/>
    <w:rsid w:val="00281322"/>
    <w:rsid w:val="0028132F"/>
    <w:rsid w:val="002813F1"/>
    <w:rsid w:val="00281449"/>
    <w:rsid w:val="00281485"/>
    <w:rsid w:val="00281497"/>
    <w:rsid w:val="002814B3"/>
    <w:rsid w:val="002814DB"/>
    <w:rsid w:val="0028153F"/>
    <w:rsid w:val="002816EF"/>
    <w:rsid w:val="002817C2"/>
    <w:rsid w:val="00281924"/>
    <w:rsid w:val="002819FD"/>
    <w:rsid w:val="00281A0E"/>
    <w:rsid w:val="00281A3D"/>
    <w:rsid w:val="00281A57"/>
    <w:rsid w:val="00281CA9"/>
    <w:rsid w:val="00281F47"/>
    <w:rsid w:val="00282096"/>
    <w:rsid w:val="002820D7"/>
    <w:rsid w:val="002821D9"/>
    <w:rsid w:val="002824F9"/>
    <w:rsid w:val="002827A3"/>
    <w:rsid w:val="00282860"/>
    <w:rsid w:val="00282887"/>
    <w:rsid w:val="00282ADC"/>
    <w:rsid w:val="00282B52"/>
    <w:rsid w:val="00282B57"/>
    <w:rsid w:val="00282C26"/>
    <w:rsid w:val="00282C5B"/>
    <w:rsid w:val="00282CF4"/>
    <w:rsid w:val="00282DF3"/>
    <w:rsid w:val="00282ED7"/>
    <w:rsid w:val="00282FC5"/>
    <w:rsid w:val="00283031"/>
    <w:rsid w:val="00283232"/>
    <w:rsid w:val="0028326C"/>
    <w:rsid w:val="00283315"/>
    <w:rsid w:val="00283408"/>
    <w:rsid w:val="00283539"/>
    <w:rsid w:val="00283705"/>
    <w:rsid w:val="002838A5"/>
    <w:rsid w:val="0028390D"/>
    <w:rsid w:val="002839CE"/>
    <w:rsid w:val="00283AE3"/>
    <w:rsid w:val="00283B25"/>
    <w:rsid w:val="00283F90"/>
    <w:rsid w:val="00284159"/>
    <w:rsid w:val="002842AF"/>
    <w:rsid w:val="0028437B"/>
    <w:rsid w:val="0028439F"/>
    <w:rsid w:val="00284494"/>
    <w:rsid w:val="002844CE"/>
    <w:rsid w:val="00284677"/>
    <w:rsid w:val="002846E9"/>
    <w:rsid w:val="002847CE"/>
    <w:rsid w:val="002847F4"/>
    <w:rsid w:val="0028493D"/>
    <w:rsid w:val="002849B3"/>
    <w:rsid w:val="002849F1"/>
    <w:rsid w:val="00284D13"/>
    <w:rsid w:val="00284D71"/>
    <w:rsid w:val="00284EDC"/>
    <w:rsid w:val="00284FAE"/>
    <w:rsid w:val="00285022"/>
    <w:rsid w:val="0028505E"/>
    <w:rsid w:val="002851BA"/>
    <w:rsid w:val="002851EA"/>
    <w:rsid w:val="00285260"/>
    <w:rsid w:val="002853F4"/>
    <w:rsid w:val="00285405"/>
    <w:rsid w:val="00285450"/>
    <w:rsid w:val="002854BD"/>
    <w:rsid w:val="00285560"/>
    <w:rsid w:val="00285680"/>
    <w:rsid w:val="00285CF2"/>
    <w:rsid w:val="00285DAC"/>
    <w:rsid w:val="00285DD3"/>
    <w:rsid w:val="00285FCC"/>
    <w:rsid w:val="002861E0"/>
    <w:rsid w:val="00286248"/>
    <w:rsid w:val="002862E6"/>
    <w:rsid w:val="00286617"/>
    <w:rsid w:val="00286846"/>
    <w:rsid w:val="002868DD"/>
    <w:rsid w:val="00286B0B"/>
    <w:rsid w:val="00286BDA"/>
    <w:rsid w:val="00286D95"/>
    <w:rsid w:val="00286F75"/>
    <w:rsid w:val="0028725E"/>
    <w:rsid w:val="00287270"/>
    <w:rsid w:val="002873D9"/>
    <w:rsid w:val="002873DF"/>
    <w:rsid w:val="00287446"/>
    <w:rsid w:val="00287463"/>
    <w:rsid w:val="00287671"/>
    <w:rsid w:val="0028769F"/>
    <w:rsid w:val="0028776C"/>
    <w:rsid w:val="00287840"/>
    <w:rsid w:val="00287A80"/>
    <w:rsid w:val="002900B2"/>
    <w:rsid w:val="0029012A"/>
    <w:rsid w:val="00290139"/>
    <w:rsid w:val="00290216"/>
    <w:rsid w:val="0029021F"/>
    <w:rsid w:val="002902AB"/>
    <w:rsid w:val="00290695"/>
    <w:rsid w:val="00290945"/>
    <w:rsid w:val="00290A04"/>
    <w:rsid w:val="00290A56"/>
    <w:rsid w:val="00290BD4"/>
    <w:rsid w:val="00290E46"/>
    <w:rsid w:val="00290E58"/>
    <w:rsid w:val="00290EE7"/>
    <w:rsid w:val="00290F47"/>
    <w:rsid w:val="00290FB4"/>
    <w:rsid w:val="00291299"/>
    <w:rsid w:val="00291459"/>
    <w:rsid w:val="00291471"/>
    <w:rsid w:val="002916CA"/>
    <w:rsid w:val="002916E4"/>
    <w:rsid w:val="0029173D"/>
    <w:rsid w:val="002917F1"/>
    <w:rsid w:val="00291A3D"/>
    <w:rsid w:val="00291B15"/>
    <w:rsid w:val="00291B1F"/>
    <w:rsid w:val="00291B58"/>
    <w:rsid w:val="00291BA7"/>
    <w:rsid w:val="00291C87"/>
    <w:rsid w:val="00291DDB"/>
    <w:rsid w:val="00291E4B"/>
    <w:rsid w:val="002921EE"/>
    <w:rsid w:val="00292322"/>
    <w:rsid w:val="0029234A"/>
    <w:rsid w:val="00292360"/>
    <w:rsid w:val="00292390"/>
    <w:rsid w:val="00292421"/>
    <w:rsid w:val="00292539"/>
    <w:rsid w:val="0029264C"/>
    <w:rsid w:val="002926A9"/>
    <w:rsid w:val="0029287D"/>
    <w:rsid w:val="002928DA"/>
    <w:rsid w:val="00292A25"/>
    <w:rsid w:val="00292C44"/>
    <w:rsid w:val="00292D75"/>
    <w:rsid w:val="00292FAC"/>
    <w:rsid w:val="002930EA"/>
    <w:rsid w:val="0029314E"/>
    <w:rsid w:val="00293558"/>
    <w:rsid w:val="002936D0"/>
    <w:rsid w:val="002937E9"/>
    <w:rsid w:val="00293885"/>
    <w:rsid w:val="002938A9"/>
    <w:rsid w:val="002938B3"/>
    <w:rsid w:val="002939EF"/>
    <w:rsid w:val="00293AB1"/>
    <w:rsid w:val="00293B81"/>
    <w:rsid w:val="00293DA3"/>
    <w:rsid w:val="00293F3C"/>
    <w:rsid w:val="002940A2"/>
    <w:rsid w:val="0029419F"/>
    <w:rsid w:val="002941B8"/>
    <w:rsid w:val="002941BD"/>
    <w:rsid w:val="00294210"/>
    <w:rsid w:val="00294277"/>
    <w:rsid w:val="00294504"/>
    <w:rsid w:val="00294693"/>
    <w:rsid w:val="00294766"/>
    <w:rsid w:val="00294772"/>
    <w:rsid w:val="00294914"/>
    <w:rsid w:val="00294A5B"/>
    <w:rsid w:val="00294BA1"/>
    <w:rsid w:val="00294D54"/>
    <w:rsid w:val="00294DC3"/>
    <w:rsid w:val="00294E3F"/>
    <w:rsid w:val="00294E6B"/>
    <w:rsid w:val="00294F0E"/>
    <w:rsid w:val="00294F88"/>
    <w:rsid w:val="00295001"/>
    <w:rsid w:val="00295160"/>
    <w:rsid w:val="002951EA"/>
    <w:rsid w:val="002952D3"/>
    <w:rsid w:val="002952E0"/>
    <w:rsid w:val="002953F8"/>
    <w:rsid w:val="00295527"/>
    <w:rsid w:val="0029559B"/>
    <w:rsid w:val="002955D5"/>
    <w:rsid w:val="0029571F"/>
    <w:rsid w:val="00295721"/>
    <w:rsid w:val="0029584B"/>
    <w:rsid w:val="002958DB"/>
    <w:rsid w:val="002958E1"/>
    <w:rsid w:val="0029592A"/>
    <w:rsid w:val="00295A3B"/>
    <w:rsid w:val="00295BCE"/>
    <w:rsid w:val="00295D66"/>
    <w:rsid w:val="00295DB6"/>
    <w:rsid w:val="00295DEF"/>
    <w:rsid w:val="00295E0B"/>
    <w:rsid w:val="00295E13"/>
    <w:rsid w:val="00295E35"/>
    <w:rsid w:val="00295F95"/>
    <w:rsid w:val="00296221"/>
    <w:rsid w:val="00296283"/>
    <w:rsid w:val="0029633D"/>
    <w:rsid w:val="00296355"/>
    <w:rsid w:val="002963AE"/>
    <w:rsid w:val="00296536"/>
    <w:rsid w:val="002965A4"/>
    <w:rsid w:val="00296621"/>
    <w:rsid w:val="002967FB"/>
    <w:rsid w:val="0029684C"/>
    <w:rsid w:val="00296867"/>
    <w:rsid w:val="00296A40"/>
    <w:rsid w:val="00296A9E"/>
    <w:rsid w:val="00296BDB"/>
    <w:rsid w:val="00296CD9"/>
    <w:rsid w:val="00296DF8"/>
    <w:rsid w:val="00296F2F"/>
    <w:rsid w:val="00296F40"/>
    <w:rsid w:val="00296F41"/>
    <w:rsid w:val="00296F6F"/>
    <w:rsid w:val="00296FB1"/>
    <w:rsid w:val="00297018"/>
    <w:rsid w:val="00297788"/>
    <w:rsid w:val="002977A6"/>
    <w:rsid w:val="0029780D"/>
    <w:rsid w:val="002978A4"/>
    <w:rsid w:val="00297B20"/>
    <w:rsid w:val="00297B7A"/>
    <w:rsid w:val="00297D39"/>
    <w:rsid w:val="00297D9E"/>
    <w:rsid w:val="00297EA9"/>
    <w:rsid w:val="00297F61"/>
    <w:rsid w:val="002A0011"/>
    <w:rsid w:val="002A018F"/>
    <w:rsid w:val="002A0211"/>
    <w:rsid w:val="002A0395"/>
    <w:rsid w:val="002A0466"/>
    <w:rsid w:val="002A0612"/>
    <w:rsid w:val="002A08C8"/>
    <w:rsid w:val="002A0932"/>
    <w:rsid w:val="002A09DC"/>
    <w:rsid w:val="002A0A4A"/>
    <w:rsid w:val="002A0AFB"/>
    <w:rsid w:val="002A0B9E"/>
    <w:rsid w:val="002A0C5F"/>
    <w:rsid w:val="002A0CA0"/>
    <w:rsid w:val="002A0D78"/>
    <w:rsid w:val="002A0D9D"/>
    <w:rsid w:val="002A0DE6"/>
    <w:rsid w:val="002A0E32"/>
    <w:rsid w:val="002A0F63"/>
    <w:rsid w:val="002A10CD"/>
    <w:rsid w:val="002A1110"/>
    <w:rsid w:val="002A1169"/>
    <w:rsid w:val="002A11E9"/>
    <w:rsid w:val="002A1406"/>
    <w:rsid w:val="002A14A9"/>
    <w:rsid w:val="002A14E8"/>
    <w:rsid w:val="002A15C8"/>
    <w:rsid w:val="002A1867"/>
    <w:rsid w:val="002A19A0"/>
    <w:rsid w:val="002A19BA"/>
    <w:rsid w:val="002A1AE4"/>
    <w:rsid w:val="002A1B1B"/>
    <w:rsid w:val="002A1BA5"/>
    <w:rsid w:val="002A1C33"/>
    <w:rsid w:val="002A205A"/>
    <w:rsid w:val="002A2084"/>
    <w:rsid w:val="002A20F3"/>
    <w:rsid w:val="002A2132"/>
    <w:rsid w:val="002A217F"/>
    <w:rsid w:val="002A2190"/>
    <w:rsid w:val="002A222C"/>
    <w:rsid w:val="002A226C"/>
    <w:rsid w:val="002A236E"/>
    <w:rsid w:val="002A25E5"/>
    <w:rsid w:val="002A25EE"/>
    <w:rsid w:val="002A26BF"/>
    <w:rsid w:val="002A272D"/>
    <w:rsid w:val="002A27B6"/>
    <w:rsid w:val="002A280B"/>
    <w:rsid w:val="002A2857"/>
    <w:rsid w:val="002A2927"/>
    <w:rsid w:val="002A293B"/>
    <w:rsid w:val="002A2A0A"/>
    <w:rsid w:val="002A2A69"/>
    <w:rsid w:val="002A2A8E"/>
    <w:rsid w:val="002A2A96"/>
    <w:rsid w:val="002A2B36"/>
    <w:rsid w:val="002A2BE3"/>
    <w:rsid w:val="002A2C0E"/>
    <w:rsid w:val="002A2D92"/>
    <w:rsid w:val="002A2ECD"/>
    <w:rsid w:val="002A2F7A"/>
    <w:rsid w:val="002A319A"/>
    <w:rsid w:val="002A3238"/>
    <w:rsid w:val="002A3292"/>
    <w:rsid w:val="002A36C7"/>
    <w:rsid w:val="002A3711"/>
    <w:rsid w:val="002A37A1"/>
    <w:rsid w:val="002A37C8"/>
    <w:rsid w:val="002A38E7"/>
    <w:rsid w:val="002A3925"/>
    <w:rsid w:val="002A397A"/>
    <w:rsid w:val="002A3990"/>
    <w:rsid w:val="002A3A91"/>
    <w:rsid w:val="002A3B9A"/>
    <w:rsid w:val="002A3C17"/>
    <w:rsid w:val="002A3D8D"/>
    <w:rsid w:val="002A3E53"/>
    <w:rsid w:val="002A3EEF"/>
    <w:rsid w:val="002A412E"/>
    <w:rsid w:val="002A4299"/>
    <w:rsid w:val="002A444D"/>
    <w:rsid w:val="002A4665"/>
    <w:rsid w:val="002A4897"/>
    <w:rsid w:val="002A4915"/>
    <w:rsid w:val="002A49B7"/>
    <w:rsid w:val="002A4ACF"/>
    <w:rsid w:val="002A4B72"/>
    <w:rsid w:val="002A4C8C"/>
    <w:rsid w:val="002A4DA0"/>
    <w:rsid w:val="002A4FE2"/>
    <w:rsid w:val="002A5034"/>
    <w:rsid w:val="002A5197"/>
    <w:rsid w:val="002A52B2"/>
    <w:rsid w:val="002A52CF"/>
    <w:rsid w:val="002A5341"/>
    <w:rsid w:val="002A54AF"/>
    <w:rsid w:val="002A57C6"/>
    <w:rsid w:val="002A586B"/>
    <w:rsid w:val="002A58EE"/>
    <w:rsid w:val="002A5959"/>
    <w:rsid w:val="002A59F4"/>
    <w:rsid w:val="002A5A31"/>
    <w:rsid w:val="002A5A50"/>
    <w:rsid w:val="002A5AC9"/>
    <w:rsid w:val="002A5B6B"/>
    <w:rsid w:val="002A5BDD"/>
    <w:rsid w:val="002A5ED6"/>
    <w:rsid w:val="002A6018"/>
    <w:rsid w:val="002A61EA"/>
    <w:rsid w:val="002A6219"/>
    <w:rsid w:val="002A6286"/>
    <w:rsid w:val="002A64EA"/>
    <w:rsid w:val="002A6610"/>
    <w:rsid w:val="002A6882"/>
    <w:rsid w:val="002A6896"/>
    <w:rsid w:val="002A6B21"/>
    <w:rsid w:val="002A6C44"/>
    <w:rsid w:val="002A6C7F"/>
    <w:rsid w:val="002A6CA5"/>
    <w:rsid w:val="002A6CC4"/>
    <w:rsid w:val="002A6D9E"/>
    <w:rsid w:val="002A7117"/>
    <w:rsid w:val="002A713E"/>
    <w:rsid w:val="002A71BB"/>
    <w:rsid w:val="002A71EA"/>
    <w:rsid w:val="002A7218"/>
    <w:rsid w:val="002A7404"/>
    <w:rsid w:val="002A741C"/>
    <w:rsid w:val="002A756B"/>
    <w:rsid w:val="002A756C"/>
    <w:rsid w:val="002A7584"/>
    <w:rsid w:val="002A75D8"/>
    <w:rsid w:val="002A769B"/>
    <w:rsid w:val="002A776B"/>
    <w:rsid w:val="002A77AB"/>
    <w:rsid w:val="002A7801"/>
    <w:rsid w:val="002A78CE"/>
    <w:rsid w:val="002A7906"/>
    <w:rsid w:val="002A79B5"/>
    <w:rsid w:val="002A7A05"/>
    <w:rsid w:val="002A7AB8"/>
    <w:rsid w:val="002A7AE1"/>
    <w:rsid w:val="002A7B42"/>
    <w:rsid w:val="002A7C8F"/>
    <w:rsid w:val="002A7D1E"/>
    <w:rsid w:val="002A7DE5"/>
    <w:rsid w:val="002A7E48"/>
    <w:rsid w:val="002B011E"/>
    <w:rsid w:val="002B0256"/>
    <w:rsid w:val="002B02F3"/>
    <w:rsid w:val="002B0389"/>
    <w:rsid w:val="002B03C0"/>
    <w:rsid w:val="002B0487"/>
    <w:rsid w:val="002B069C"/>
    <w:rsid w:val="002B07A2"/>
    <w:rsid w:val="002B07F3"/>
    <w:rsid w:val="002B0845"/>
    <w:rsid w:val="002B0AD3"/>
    <w:rsid w:val="002B0DD3"/>
    <w:rsid w:val="002B0DFD"/>
    <w:rsid w:val="002B0EE9"/>
    <w:rsid w:val="002B0F43"/>
    <w:rsid w:val="002B0F93"/>
    <w:rsid w:val="002B117B"/>
    <w:rsid w:val="002B11F7"/>
    <w:rsid w:val="002B19D8"/>
    <w:rsid w:val="002B1AD7"/>
    <w:rsid w:val="002B1ADA"/>
    <w:rsid w:val="002B1B91"/>
    <w:rsid w:val="002B1CD4"/>
    <w:rsid w:val="002B1D1C"/>
    <w:rsid w:val="002B1DFA"/>
    <w:rsid w:val="002B1E70"/>
    <w:rsid w:val="002B1E98"/>
    <w:rsid w:val="002B1F80"/>
    <w:rsid w:val="002B209E"/>
    <w:rsid w:val="002B20AC"/>
    <w:rsid w:val="002B2126"/>
    <w:rsid w:val="002B21E0"/>
    <w:rsid w:val="002B22CD"/>
    <w:rsid w:val="002B22EC"/>
    <w:rsid w:val="002B234B"/>
    <w:rsid w:val="002B23E0"/>
    <w:rsid w:val="002B23FC"/>
    <w:rsid w:val="002B240C"/>
    <w:rsid w:val="002B2466"/>
    <w:rsid w:val="002B24D0"/>
    <w:rsid w:val="002B264A"/>
    <w:rsid w:val="002B2697"/>
    <w:rsid w:val="002B2765"/>
    <w:rsid w:val="002B28A4"/>
    <w:rsid w:val="002B2980"/>
    <w:rsid w:val="002B29FD"/>
    <w:rsid w:val="002B2B7B"/>
    <w:rsid w:val="002B2CA5"/>
    <w:rsid w:val="002B2DB0"/>
    <w:rsid w:val="002B3306"/>
    <w:rsid w:val="002B3349"/>
    <w:rsid w:val="002B33CF"/>
    <w:rsid w:val="002B3468"/>
    <w:rsid w:val="002B34F9"/>
    <w:rsid w:val="002B3692"/>
    <w:rsid w:val="002B3715"/>
    <w:rsid w:val="002B37F3"/>
    <w:rsid w:val="002B3991"/>
    <w:rsid w:val="002B3B9B"/>
    <w:rsid w:val="002B3BC1"/>
    <w:rsid w:val="002B3C50"/>
    <w:rsid w:val="002B3D3F"/>
    <w:rsid w:val="002B4016"/>
    <w:rsid w:val="002B4152"/>
    <w:rsid w:val="002B4165"/>
    <w:rsid w:val="002B429D"/>
    <w:rsid w:val="002B42B9"/>
    <w:rsid w:val="002B4446"/>
    <w:rsid w:val="002B444E"/>
    <w:rsid w:val="002B4585"/>
    <w:rsid w:val="002B4798"/>
    <w:rsid w:val="002B485C"/>
    <w:rsid w:val="002B49C0"/>
    <w:rsid w:val="002B49FA"/>
    <w:rsid w:val="002B4A46"/>
    <w:rsid w:val="002B4A68"/>
    <w:rsid w:val="002B4A9F"/>
    <w:rsid w:val="002B4B1A"/>
    <w:rsid w:val="002B4BFC"/>
    <w:rsid w:val="002B4D43"/>
    <w:rsid w:val="002B4EFB"/>
    <w:rsid w:val="002B4F07"/>
    <w:rsid w:val="002B4FA5"/>
    <w:rsid w:val="002B5038"/>
    <w:rsid w:val="002B50E8"/>
    <w:rsid w:val="002B5144"/>
    <w:rsid w:val="002B5172"/>
    <w:rsid w:val="002B51A5"/>
    <w:rsid w:val="002B527D"/>
    <w:rsid w:val="002B5444"/>
    <w:rsid w:val="002B5466"/>
    <w:rsid w:val="002B547B"/>
    <w:rsid w:val="002B567C"/>
    <w:rsid w:val="002B5728"/>
    <w:rsid w:val="002B576E"/>
    <w:rsid w:val="002B5872"/>
    <w:rsid w:val="002B58C3"/>
    <w:rsid w:val="002B5C94"/>
    <w:rsid w:val="002B5CCB"/>
    <w:rsid w:val="002B5DE9"/>
    <w:rsid w:val="002B5EC4"/>
    <w:rsid w:val="002B5EE8"/>
    <w:rsid w:val="002B6021"/>
    <w:rsid w:val="002B608F"/>
    <w:rsid w:val="002B632B"/>
    <w:rsid w:val="002B6454"/>
    <w:rsid w:val="002B6681"/>
    <w:rsid w:val="002B696F"/>
    <w:rsid w:val="002B6B83"/>
    <w:rsid w:val="002B6B8C"/>
    <w:rsid w:val="002B6BAB"/>
    <w:rsid w:val="002B6C7D"/>
    <w:rsid w:val="002B6D80"/>
    <w:rsid w:val="002B6EC3"/>
    <w:rsid w:val="002B720B"/>
    <w:rsid w:val="002B7303"/>
    <w:rsid w:val="002B7363"/>
    <w:rsid w:val="002B74CA"/>
    <w:rsid w:val="002B752A"/>
    <w:rsid w:val="002B754A"/>
    <w:rsid w:val="002B7555"/>
    <w:rsid w:val="002B755A"/>
    <w:rsid w:val="002B7607"/>
    <w:rsid w:val="002B76E2"/>
    <w:rsid w:val="002B77A8"/>
    <w:rsid w:val="002B77C0"/>
    <w:rsid w:val="002B77DB"/>
    <w:rsid w:val="002B78A8"/>
    <w:rsid w:val="002B78C1"/>
    <w:rsid w:val="002B7A2F"/>
    <w:rsid w:val="002B7E8E"/>
    <w:rsid w:val="002B7F24"/>
    <w:rsid w:val="002B7F92"/>
    <w:rsid w:val="002B7FD8"/>
    <w:rsid w:val="002C0151"/>
    <w:rsid w:val="002C03A7"/>
    <w:rsid w:val="002C03C0"/>
    <w:rsid w:val="002C04A5"/>
    <w:rsid w:val="002C0530"/>
    <w:rsid w:val="002C05E3"/>
    <w:rsid w:val="002C06EA"/>
    <w:rsid w:val="002C09BB"/>
    <w:rsid w:val="002C0A9B"/>
    <w:rsid w:val="002C0CD7"/>
    <w:rsid w:val="002C1081"/>
    <w:rsid w:val="002C10A3"/>
    <w:rsid w:val="002C11CA"/>
    <w:rsid w:val="002C15E3"/>
    <w:rsid w:val="002C15F8"/>
    <w:rsid w:val="002C16A3"/>
    <w:rsid w:val="002C16FE"/>
    <w:rsid w:val="002C172D"/>
    <w:rsid w:val="002C1740"/>
    <w:rsid w:val="002C18E5"/>
    <w:rsid w:val="002C1A8E"/>
    <w:rsid w:val="002C1BAF"/>
    <w:rsid w:val="002C1C80"/>
    <w:rsid w:val="002C1CE3"/>
    <w:rsid w:val="002C1EC1"/>
    <w:rsid w:val="002C201F"/>
    <w:rsid w:val="002C21AD"/>
    <w:rsid w:val="002C2314"/>
    <w:rsid w:val="002C24FF"/>
    <w:rsid w:val="002C2581"/>
    <w:rsid w:val="002C2750"/>
    <w:rsid w:val="002C276C"/>
    <w:rsid w:val="002C29A8"/>
    <w:rsid w:val="002C2B34"/>
    <w:rsid w:val="002C2BE3"/>
    <w:rsid w:val="002C2D21"/>
    <w:rsid w:val="002C2EF0"/>
    <w:rsid w:val="002C3139"/>
    <w:rsid w:val="002C335F"/>
    <w:rsid w:val="002C3379"/>
    <w:rsid w:val="002C3469"/>
    <w:rsid w:val="002C35EF"/>
    <w:rsid w:val="002C3630"/>
    <w:rsid w:val="002C36A9"/>
    <w:rsid w:val="002C36E1"/>
    <w:rsid w:val="002C39F8"/>
    <w:rsid w:val="002C3A55"/>
    <w:rsid w:val="002C3BF7"/>
    <w:rsid w:val="002C3CA6"/>
    <w:rsid w:val="002C3D29"/>
    <w:rsid w:val="002C3D82"/>
    <w:rsid w:val="002C3DC9"/>
    <w:rsid w:val="002C3E23"/>
    <w:rsid w:val="002C3E7C"/>
    <w:rsid w:val="002C3E9A"/>
    <w:rsid w:val="002C400A"/>
    <w:rsid w:val="002C4067"/>
    <w:rsid w:val="002C40A7"/>
    <w:rsid w:val="002C40C7"/>
    <w:rsid w:val="002C4201"/>
    <w:rsid w:val="002C436C"/>
    <w:rsid w:val="002C436E"/>
    <w:rsid w:val="002C44C5"/>
    <w:rsid w:val="002C45C0"/>
    <w:rsid w:val="002C4837"/>
    <w:rsid w:val="002C4897"/>
    <w:rsid w:val="002C48EC"/>
    <w:rsid w:val="002C4A1D"/>
    <w:rsid w:val="002C4A5A"/>
    <w:rsid w:val="002C4A5B"/>
    <w:rsid w:val="002C4B20"/>
    <w:rsid w:val="002C4BFE"/>
    <w:rsid w:val="002C4DD9"/>
    <w:rsid w:val="002C4FD9"/>
    <w:rsid w:val="002C5036"/>
    <w:rsid w:val="002C52F0"/>
    <w:rsid w:val="002C5365"/>
    <w:rsid w:val="002C5594"/>
    <w:rsid w:val="002C5664"/>
    <w:rsid w:val="002C56A7"/>
    <w:rsid w:val="002C5909"/>
    <w:rsid w:val="002C5983"/>
    <w:rsid w:val="002C5AAE"/>
    <w:rsid w:val="002C5AF4"/>
    <w:rsid w:val="002C5B08"/>
    <w:rsid w:val="002C5B90"/>
    <w:rsid w:val="002C5EF7"/>
    <w:rsid w:val="002C5F76"/>
    <w:rsid w:val="002C5F94"/>
    <w:rsid w:val="002C6052"/>
    <w:rsid w:val="002C6111"/>
    <w:rsid w:val="002C6152"/>
    <w:rsid w:val="002C618F"/>
    <w:rsid w:val="002C62BF"/>
    <w:rsid w:val="002C62F4"/>
    <w:rsid w:val="002C65BA"/>
    <w:rsid w:val="002C677F"/>
    <w:rsid w:val="002C67A2"/>
    <w:rsid w:val="002C697C"/>
    <w:rsid w:val="002C69C9"/>
    <w:rsid w:val="002C6B12"/>
    <w:rsid w:val="002C6C2D"/>
    <w:rsid w:val="002C6D2F"/>
    <w:rsid w:val="002C6D5D"/>
    <w:rsid w:val="002C6DDC"/>
    <w:rsid w:val="002C6E5D"/>
    <w:rsid w:val="002C6EE9"/>
    <w:rsid w:val="002C709D"/>
    <w:rsid w:val="002C7124"/>
    <w:rsid w:val="002C7275"/>
    <w:rsid w:val="002C733B"/>
    <w:rsid w:val="002C742A"/>
    <w:rsid w:val="002C748F"/>
    <w:rsid w:val="002C75A7"/>
    <w:rsid w:val="002C7654"/>
    <w:rsid w:val="002C76D1"/>
    <w:rsid w:val="002C7718"/>
    <w:rsid w:val="002C777C"/>
    <w:rsid w:val="002C77DA"/>
    <w:rsid w:val="002C7829"/>
    <w:rsid w:val="002C7888"/>
    <w:rsid w:val="002C78B8"/>
    <w:rsid w:val="002C7922"/>
    <w:rsid w:val="002C795D"/>
    <w:rsid w:val="002C7965"/>
    <w:rsid w:val="002C7BFF"/>
    <w:rsid w:val="002C7C11"/>
    <w:rsid w:val="002C7CD0"/>
    <w:rsid w:val="002C7E21"/>
    <w:rsid w:val="002C7EDD"/>
    <w:rsid w:val="002C7EE4"/>
    <w:rsid w:val="002D02EB"/>
    <w:rsid w:val="002D03D7"/>
    <w:rsid w:val="002D0514"/>
    <w:rsid w:val="002D05E3"/>
    <w:rsid w:val="002D0627"/>
    <w:rsid w:val="002D0641"/>
    <w:rsid w:val="002D0839"/>
    <w:rsid w:val="002D0A58"/>
    <w:rsid w:val="002D0DC3"/>
    <w:rsid w:val="002D0DF4"/>
    <w:rsid w:val="002D0E06"/>
    <w:rsid w:val="002D0EEF"/>
    <w:rsid w:val="002D0F27"/>
    <w:rsid w:val="002D105A"/>
    <w:rsid w:val="002D109F"/>
    <w:rsid w:val="002D11AC"/>
    <w:rsid w:val="002D12BA"/>
    <w:rsid w:val="002D131F"/>
    <w:rsid w:val="002D158C"/>
    <w:rsid w:val="002D15D0"/>
    <w:rsid w:val="002D15D5"/>
    <w:rsid w:val="002D16AA"/>
    <w:rsid w:val="002D16EF"/>
    <w:rsid w:val="002D178E"/>
    <w:rsid w:val="002D17F3"/>
    <w:rsid w:val="002D1906"/>
    <w:rsid w:val="002D1908"/>
    <w:rsid w:val="002D1A6B"/>
    <w:rsid w:val="002D1FC5"/>
    <w:rsid w:val="002D1FCB"/>
    <w:rsid w:val="002D207E"/>
    <w:rsid w:val="002D214F"/>
    <w:rsid w:val="002D2166"/>
    <w:rsid w:val="002D23A7"/>
    <w:rsid w:val="002D25D0"/>
    <w:rsid w:val="002D2615"/>
    <w:rsid w:val="002D2813"/>
    <w:rsid w:val="002D298E"/>
    <w:rsid w:val="002D2B29"/>
    <w:rsid w:val="002D2DA0"/>
    <w:rsid w:val="002D2FB2"/>
    <w:rsid w:val="002D2FC1"/>
    <w:rsid w:val="002D3009"/>
    <w:rsid w:val="002D3149"/>
    <w:rsid w:val="002D3195"/>
    <w:rsid w:val="002D321E"/>
    <w:rsid w:val="002D3237"/>
    <w:rsid w:val="002D325F"/>
    <w:rsid w:val="002D3281"/>
    <w:rsid w:val="002D333F"/>
    <w:rsid w:val="002D3375"/>
    <w:rsid w:val="002D33C8"/>
    <w:rsid w:val="002D33FF"/>
    <w:rsid w:val="002D34D8"/>
    <w:rsid w:val="002D34F4"/>
    <w:rsid w:val="002D35E6"/>
    <w:rsid w:val="002D3626"/>
    <w:rsid w:val="002D36F7"/>
    <w:rsid w:val="002D370E"/>
    <w:rsid w:val="002D3730"/>
    <w:rsid w:val="002D373C"/>
    <w:rsid w:val="002D37CC"/>
    <w:rsid w:val="002D37CE"/>
    <w:rsid w:val="002D3834"/>
    <w:rsid w:val="002D3A16"/>
    <w:rsid w:val="002D3BE5"/>
    <w:rsid w:val="002D3BFB"/>
    <w:rsid w:val="002D3C81"/>
    <w:rsid w:val="002D3E10"/>
    <w:rsid w:val="002D3E7E"/>
    <w:rsid w:val="002D3FB2"/>
    <w:rsid w:val="002D43C7"/>
    <w:rsid w:val="002D44A9"/>
    <w:rsid w:val="002D4625"/>
    <w:rsid w:val="002D4755"/>
    <w:rsid w:val="002D4904"/>
    <w:rsid w:val="002D499E"/>
    <w:rsid w:val="002D4A24"/>
    <w:rsid w:val="002D4A2B"/>
    <w:rsid w:val="002D4B2D"/>
    <w:rsid w:val="002D4B61"/>
    <w:rsid w:val="002D4B7B"/>
    <w:rsid w:val="002D4C1C"/>
    <w:rsid w:val="002D4D39"/>
    <w:rsid w:val="002D4D86"/>
    <w:rsid w:val="002D5047"/>
    <w:rsid w:val="002D5279"/>
    <w:rsid w:val="002D553F"/>
    <w:rsid w:val="002D557D"/>
    <w:rsid w:val="002D55C2"/>
    <w:rsid w:val="002D55C9"/>
    <w:rsid w:val="002D564D"/>
    <w:rsid w:val="002D575C"/>
    <w:rsid w:val="002D583A"/>
    <w:rsid w:val="002D5954"/>
    <w:rsid w:val="002D5BD5"/>
    <w:rsid w:val="002D5CB0"/>
    <w:rsid w:val="002D5CF6"/>
    <w:rsid w:val="002D5DA8"/>
    <w:rsid w:val="002D5DCD"/>
    <w:rsid w:val="002D5E3A"/>
    <w:rsid w:val="002D6257"/>
    <w:rsid w:val="002D63E5"/>
    <w:rsid w:val="002D6469"/>
    <w:rsid w:val="002D64D1"/>
    <w:rsid w:val="002D651D"/>
    <w:rsid w:val="002D655D"/>
    <w:rsid w:val="002D6828"/>
    <w:rsid w:val="002D695B"/>
    <w:rsid w:val="002D6BCE"/>
    <w:rsid w:val="002D6C43"/>
    <w:rsid w:val="002D6C4E"/>
    <w:rsid w:val="002D6D58"/>
    <w:rsid w:val="002D6F13"/>
    <w:rsid w:val="002D703F"/>
    <w:rsid w:val="002D7055"/>
    <w:rsid w:val="002D70D3"/>
    <w:rsid w:val="002D70FD"/>
    <w:rsid w:val="002D711C"/>
    <w:rsid w:val="002D7141"/>
    <w:rsid w:val="002D73C9"/>
    <w:rsid w:val="002D7415"/>
    <w:rsid w:val="002D7461"/>
    <w:rsid w:val="002D74C1"/>
    <w:rsid w:val="002D7919"/>
    <w:rsid w:val="002D7AF0"/>
    <w:rsid w:val="002D7BE4"/>
    <w:rsid w:val="002D7CCD"/>
    <w:rsid w:val="002D7D47"/>
    <w:rsid w:val="002D7D7D"/>
    <w:rsid w:val="002D7E4F"/>
    <w:rsid w:val="002D7F0B"/>
    <w:rsid w:val="002D7FA8"/>
    <w:rsid w:val="002E0116"/>
    <w:rsid w:val="002E035E"/>
    <w:rsid w:val="002E045F"/>
    <w:rsid w:val="002E0582"/>
    <w:rsid w:val="002E05E0"/>
    <w:rsid w:val="002E0708"/>
    <w:rsid w:val="002E0753"/>
    <w:rsid w:val="002E07FB"/>
    <w:rsid w:val="002E0817"/>
    <w:rsid w:val="002E0AE1"/>
    <w:rsid w:val="002E0B50"/>
    <w:rsid w:val="002E0C66"/>
    <w:rsid w:val="002E0E29"/>
    <w:rsid w:val="002E0E35"/>
    <w:rsid w:val="002E0EDD"/>
    <w:rsid w:val="002E10B3"/>
    <w:rsid w:val="002E1196"/>
    <w:rsid w:val="002E1216"/>
    <w:rsid w:val="002E1268"/>
    <w:rsid w:val="002E12AB"/>
    <w:rsid w:val="002E144A"/>
    <w:rsid w:val="002E15E3"/>
    <w:rsid w:val="002E161C"/>
    <w:rsid w:val="002E1621"/>
    <w:rsid w:val="002E164E"/>
    <w:rsid w:val="002E1652"/>
    <w:rsid w:val="002E1886"/>
    <w:rsid w:val="002E1994"/>
    <w:rsid w:val="002E1AA1"/>
    <w:rsid w:val="002E1ACB"/>
    <w:rsid w:val="002E1B28"/>
    <w:rsid w:val="002E1B29"/>
    <w:rsid w:val="002E1BA8"/>
    <w:rsid w:val="002E1CDE"/>
    <w:rsid w:val="002E1D19"/>
    <w:rsid w:val="002E1E57"/>
    <w:rsid w:val="002E2084"/>
    <w:rsid w:val="002E20C4"/>
    <w:rsid w:val="002E21A7"/>
    <w:rsid w:val="002E2361"/>
    <w:rsid w:val="002E238B"/>
    <w:rsid w:val="002E2686"/>
    <w:rsid w:val="002E26A6"/>
    <w:rsid w:val="002E26DF"/>
    <w:rsid w:val="002E275F"/>
    <w:rsid w:val="002E2784"/>
    <w:rsid w:val="002E27C7"/>
    <w:rsid w:val="002E28D3"/>
    <w:rsid w:val="002E291A"/>
    <w:rsid w:val="002E2B14"/>
    <w:rsid w:val="002E2C0C"/>
    <w:rsid w:val="002E2EB8"/>
    <w:rsid w:val="002E2F2A"/>
    <w:rsid w:val="002E2F38"/>
    <w:rsid w:val="002E31D8"/>
    <w:rsid w:val="002E3345"/>
    <w:rsid w:val="002E3481"/>
    <w:rsid w:val="002E34DD"/>
    <w:rsid w:val="002E3577"/>
    <w:rsid w:val="002E3640"/>
    <w:rsid w:val="002E364A"/>
    <w:rsid w:val="002E36C5"/>
    <w:rsid w:val="002E3796"/>
    <w:rsid w:val="002E397C"/>
    <w:rsid w:val="002E3A14"/>
    <w:rsid w:val="002E3AE8"/>
    <w:rsid w:val="002E3B26"/>
    <w:rsid w:val="002E3B70"/>
    <w:rsid w:val="002E3B82"/>
    <w:rsid w:val="002E3BAC"/>
    <w:rsid w:val="002E3DE8"/>
    <w:rsid w:val="002E3FFA"/>
    <w:rsid w:val="002E40F6"/>
    <w:rsid w:val="002E426A"/>
    <w:rsid w:val="002E42DD"/>
    <w:rsid w:val="002E43C4"/>
    <w:rsid w:val="002E4558"/>
    <w:rsid w:val="002E468D"/>
    <w:rsid w:val="002E473F"/>
    <w:rsid w:val="002E4873"/>
    <w:rsid w:val="002E4D1B"/>
    <w:rsid w:val="002E4DF8"/>
    <w:rsid w:val="002E4F07"/>
    <w:rsid w:val="002E4F2B"/>
    <w:rsid w:val="002E4F3B"/>
    <w:rsid w:val="002E4FBF"/>
    <w:rsid w:val="002E50C0"/>
    <w:rsid w:val="002E5270"/>
    <w:rsid w:val="002E52B7"/>
    <w:rsid w:val="002E5330"/>
    <w:rsid w:val="002E534E"/>
    <w:rsid w:val="002E5381"/>
    <w:rsid w:val="002E54AF"/>
    <w:rsid w:val="002E5614"/>
    <w:rsid w:val="002E5753"/>
    <w:rsid w:val="002E57C9"/>
    <w:rsid w:val="002E57E9"/>
    <w:rsid w:val="002E5818"/>
    <w:rsid w:val="002E58C0"/>
    <w:rsid w:val="002E5ADF"/>
    <w:rsid w:val="002E5C8F"/>
    <w:rsid w:val="002E5EF3"/>
    <w:rsid w:val="002E5F14"/>
    <w:rsid w:val="002E5F37"/>
    <w:rsid w:val="002E5FB7"/>
    <w:rsid w:val="002E5FF5"/>
    <w:rsid w:val="002E6094"/>
    <w:rsid w:val="002E61FB"/>
    <w:rsid w:val="002E62AD"/>
    <w:rsid w:val="002E62C1"/>
    <w:rsid w:val="002E6421"/>
    <w:rsid w:val="002E681B"/>
    <w:rsid w:val="002E68FC"/>
    <w:rsid w:val="002E6A1F"/>
    <w:rsid w:val="002E6C19"/>
    <w:rsid w:val="002E6D0B"/>
    <w:rsid w:val="002E6E61"/>
    <w:rsid w:val="002E6E7A"/>
    <w:rsid w:val="002E6EF7"/>
    <w:rsid w:val="002E6F94"/>
    <w:rsid w:val="002E72D6"/>
    <w:rsid w:val="002E7304"/>
    <w:rsid w:val="002E741C"/>
    <w:rsid w:val="002E758A"/>
    <w:rsid w:val="002E75B7"/>
    <w:rsid w:val="002E77B2"/>
    <w:rsid w:val="002E78AA"/>
    <w:rsid w:val="002E798A"/>
    <w:rsid w:val="002E7AF8"/>
    <w:rsid w:val="002E7B83"/>
    <w:rsid w:val="002E7CE9"/>
    <w:rsid w:val="002E7DCC"/>
    <w:rsid w:val="002E7F5F"/>
    <w:rsid w:val="002E7FC9"/>
    <w:rsid w:val="002F0669"/>
    <w:rsid w:val="002F069F"/>
    <w:rsid w:val="002F084A"/>
    <w:rsid w:val="002F0871"/>
    <w:rsid w:val="002F09B7"/>
    <w:rsid w:val="002F09E6"/>
    <w:rsid w:val="002F0B79"/>
    <w:rsid w:val="002F0D58"/>
    <w:rsid w:val="002F0F21"/>
    <w:rsid w:val="002F0F28"/>
    <w:rsid w:val="002F11B5"/>
    <w:rsid w:val="002F1368"/>
    <w:rsid w:val="002F138A"/>
    <w:rsid w:val="002F13A0"/>
    <w:rsid w:val="002F1436"/>
    <w:rsid w:val="002F1647"/>
    <w:rsid w:val="002F16A7"/>
    <w:rsid w:val="002F16C3"/>
    <w:rsid w:val="002F1819"/>
    <w:rsid w:val="002F188F"/>
    <w:rsid w:val="002F1A44"/>
    <w:rsid w:val="002F1B57"/>
    <w:rsid w:val="002F1BF1"/>
    <w:rsid w:val="002F1C27"/>
    <w:rsid w:val="002F1C44"/>
    <w:rsid w:val="002F1D48"/>
    <w:rsid w:val="002F1D86"/>
    <w:rsid w:val="002F1DBD"/>
    <w:rsid w:val="002F1E60"/>
    <w:rsid w:val="002F1EB3"/>
    <w:rsid w:val="002F1F2A"/>
    <w:rsid w:val="002F1F2B"/>
    <w:rsid w:val="002F1F57"/>
    <w:rsid w:val="002F1F6B"/>
    <w:rsid w:val="002F204F"/>
    <w:rsid w:val="002F2052"/>
    <w:rsid w:val="002F2071"/>
    <w:rsid w:val="002F210E"/>
    <w:rsid w:val="002F226E"/>
    <w:rsid w:val="002F2306"/>
    <w:rsid w:val="002F2365"/>
    <w:rsid w:val="002F2457"/>
    <w:rsid w:val="002F2668"/>
    <w:rsid w:val="002F2761"/>
    <w:rsid w:val="002F2844"/>
    <w:rsid w:val="002F2883"/>
    <w:rsid w:val="002F28C7"/>
    <w:rsid w:val="002F2A0D"/>
    <w:rsid w:val="002F2A4E"/>
    <w:rsid w:val="002F2C44"/>
    <w:rsid w:val="002F2D25"/>
    <w:rsid w:val="002F2DC0"/>
    <w:rsid w:val="002F2DCD"/>
    <w:rsid w:val="002F2E4A"/>
    <w:rsid w:val="002F2F2A"/>
    <w:rsid w:val="002F305D"/>
    <w:rsid w:val="002F3075"/>
    <w:rsid w:val="002F30C9"/>
    <w:rsid w:val="002F312D"/>
    <w:rsid w:val="002F3155"/>
    <w:rsid w:val="002F3404"/>
    <w:rsid w:val="002F3545"/>
    <w:rsid w:val="002F3580"/>
    <w:rsid w:val="002F3712"/>
    <w:rsid w:val="002F371A"/>
    <w:rsid w:val="002F386F"/>
    <w:rsid w:val="002F3A2B"/>
    <w:rsid w:val="002F3A64"/>
    <w:rsid w:val="002F3BFC"/>
    <w:rsid w:val="002F3D09"/>
    <w:rsid w:val="002F3D43"/>
    <w:rsid w:val="002F3E8D"/>
    <w:rsid w:val="002F3F16"/>
    <w:rsid w:val="002F3F59"/>
    <w:rsid w:val="002F402D"/>
    <w:rsid w:val="002F4139"/>
    <w:rsid w:val="002F4156"/>
    <w:rsid w:val="002F419B"/>
    <w:rsid w:val="002F422B"/>
    <w:rsid w:val="002F4518"/>
    <w:rsid w:val="002F45B8"/>
    <w:rsid w:val="002F45BC"/>
    <w:rsid w:val="002F46B3"/>
    <w:rsid w:val="002F481F"/>
    <w:rsid w:val="002F4837"/>
    <w:rsid w:val="002F494B"/>
    <w:rsid w:val="002F4C0B"/>
    <w:rsid w:val="002F4CAF"/>
    <w:rsid w:val="002F4FA8"/>
    <w:rsid w:val="002F4FDE"/>
    <w:rsid w:val="002F51A8"/>
    <w:rsid w:val="002F524D"/>
    <w:rsid w:val="002F53CD"/>
    <w:rsid w:val="002F5479"/>
    <w:rsid w:val="002F54CF"/>
    <w:rsid w:val="002F557F"/>
    <w:rsid w:val="002F56BD"/>
    <w:rsid w:val="002F58E0"/>
    <w:rsid w:val="002F5950"/>
    <w:rsid w:val="002F5993"/>
    <w:rsid w:val="002F5A06"/>
    <w:rsid w:val="002F5C46"/>
    <w:rsid w:val="002F5D66"/>
    <w:rsid w:val="002F5EED"/>
    <w:rsid w:val="002F5EFA"/>
    <w:rsid w:val="002F64A1"/>
    <w:rsid w:val="002F6541"/>
    <w:rsid w:val="002F674B"/>
    <w:rsid w:val="002F67C3"/>
    <w:rsid w:val="002F6980"/>
    <w:rsid w:val="002F6A40"/>
    <w:rsid w:val="002F6A84"/>
    <w:rsid w:val="002F6A89"/>
    <w:rsid w:val="002F6A9A"/>
    <w:rsid w:val="002F6C17"/>
    <w:rsid w:val="002F6C8C"/>
    <w:rsid w:val="002F6FAD"/>
    <w:rsid w:val="002F70BF"/>
    <w:rsid w:val="002F7301"/>
    <w:rsid w:val="002F7355"/>
    <w:rsid w:val="002F73EF"/>
    <w:rsid w:val="002F74F7"/>
    <w:rsid w:val="002F757D"/>
    <w:rsid w:val="002F76EB"/>
    <w:rsid w:val="002F7756"/>
    <w:rsid w:val="002F776E"/>
    <w:rsid w:val="002F77A1"/>
    <w:rsid w:val="002F77CA"/>
    <w:rsid w:val="002F7814"/>
    <w:rsid w:val="002F7962"/>
    <w:rsid w:val="002F7C56"/>
    <w:rsid w:val="002F7DCB"/>
    <w:rsid w:val="003000C1"/>
    <w:rsid w:val="00300189"/>
    <w:rsid w:val="00300267"/>
    <w:rsid w:val="00300311"/>
    <w:rsid w:val="0030052E"/>
    <w:rsid w:val="0030056A"/>
    <w:rsid w:val="0030059A"/>
    <w:rsid w:val="003005BB"/>
    <w:rsid w:val="00300604"/>
    <w:rsid w:val="003006BC"/>
    <w:rsid w:val="003008AB"/>
    <w:rsid w:val="00300913"/>
    <w:rsid w:val="00300923"/>
    <w:rsid w:val="00300A12"/>
    <w:rsid w:val="00300E8E"/>
    <w:rsid w:val="0030122C"/>
    <w:rsid w:val="00301301"/>
    <w:rsid w:val="0030155E"/>
    <w:rsid w:val="003015E3"/>
    <w:rsid w:val="0030163C"/>
    <w:rsid w:val="003018A8"/>
    <w:rsid w:val="003018D1"/>
    <w:rsid w:val="003018EA"/>
    <w:rsid w:val="003019D1"/>
    <w:rsid w:val="00301A40"/>
    <w:rsid w:val="00301AAA"/>
    <w:rsid w:val="00301C1A"/>
    <w:rsid w:val="00301C8B"/>
    <w:rsid w:val="00301E51"/>
    <w:rsid w:val="00301E55"/>
    <w:rsid w:val="00301E56"/>
    <w:rsid w:val="00301E9E"/>
    <w:rsid w:val="00301EB0"/>
    <w:rsid w:val="00301EE6"/>
    <w:rsid w:val="00301F50"/>
    <w:rsid w:val="0030221F"/>
    <w:rsid w:val="00302289"/>
    <w:rsid w:val="0030259E"/>
    <w:rsid w:val="003028C1"/>
    <w:rsid w:val="00302B22"/>
    <w:rsid w:val="00302BC7"/>
    <w:rsid w:val="00302C7D"/>
    <w:rsid w:val="00302CBF"/>
    <w:rsid w:val="00302D8E"/>
    <w:rsid w:val="00302D99"/>
    <w:rsid w:val="00302F2F"/>
    <w:rsid w:val="0030301A"/>
    <w:rsid w:val="00303081"/>
    <w:rsid w:val="003031A0"/>
    <w:rsid w:val="00303268"/>
    <w:rsid w:val="003035CC"/>
    <w:rsid w:val="003037B4"/>
    <w:rsid w:val="003039AD"/>
    <w:rsid w:val="00303B0F"/>
    <w:rsid w:val="00303B6C"/>
    <w:rsid w:val="00303C09"/>
    <w:rsid w:val="00303C1C"/>
    <w:rsid w:val="00303C2E"/>
    <w:rsid w:val="00303C6E"/>
    <w:rsid w:val="00303DD1"/>
    <w:rsid w:val="00303E51"/>
    <w:rsid w:val="00303F38"/>
    <w:rsid w:val="0030407B"/>
    <w:rsid w:val="00304092"/>
    <w:rsid w:val="00304322"/>
    <w:rsid w:val="00304384"/>
    <w:rsid w:val="00304455"/>
    <w:rsid w:val="00304479"/>
    <w:rsid w:val="0030461D"/>
    <w:rsid w:val="003048C6"/>
    <w:rsid w:val="003049C5"/>
    <w:rsid w:val="00304A14"/>
    <w:rsid w:val="00304A37"/>
    <w:rsid w:val="00304BA9"/>
    <w:rsid w:val="00304BFD"/>
    <w:rsid w:val="00304C3E"/>
    <w:rsid w:val="00304DF6"/>
    <w:rsid w:val="00304E6D"/>
    <w:rsid w:val="00304FE2"/>
    <w:rsid w:val="003050A2"/>
    <w:rsid w:val="003051A1"/>
    <w:rsid w:val="003052E0"/>
    <w:rsid w:val="003053BE"/>
    <w:rsid w:val="00305404"/>
    <w:rsid w:val="0030556B"/>
    <w:rsid w:val="0030560F"/>
    <w:rsid w:val="003056BC"/>
    <w:rsid w:val="0030577E"/>
    <w:rsid w:val="0030579E"/>
    <w:rsid w:val="003057C5"/>
    <w:rsid w:val="00305927"/>
    <w:rsid w:val="0030596C"/>
    <w:rsid w:val="0030597F"/>
    <w:rsid w:val="00305BDF"/>
    <w:rsid w:val="00305D89"/>
    <w:rsid w:val="00305E90"/>
    <w:rsid w:val="00305F01"/>
    <w:rsid w:val="00305F6D"/>
    <w:rsid w:val="00305FC9"/>
    <w:rsid w:val="00305FE9"/>
    <w:rsid w:val="00306022"/>
    <w:rsid w:val="0030603E"/>
    <w:rsid w:val="0030630D"/>
    <w:rsid w:val="00306337"/>
    <w:rsid w:val="00306466"/>
    <w:rsid w:val="0030652E"/>
    <w:rsid w:val="003068E7"/>
    <w:rsid w:val="003068F6"/>
    <w:rsid w:val="00306992"/>
    <w:rsid w:val="00306996"/>
    <w:rsid w:val="00306A51"/>
    <w:rsid w:val="00306AAB"/>
    <w:rsid w:val="00306AE2"/>
    <w:rsid w:val="00306CBA"/>
    <w:rsid w:val="00306E88"/>
    <w:rsid w:val="00306F41"/>
    <w:rsid w:val="003073C0"/>
    <w:rsid w:val="003073C9"/>
    <w:rsid w:val="0030742C"/>
    <w:rsid w:val="003074D3"/>
    <w:rsid w:val="00307545"/>
    <w:rsid w:val="00307557"/>
    <w:rsid w:val="00307638"/>
    <w:rsid w:val="00307669"/>
    <w:rsid w:val="00307943"/>
    <w:rsid w:val="003079B7"/>
    <w:rsid w:val="00307A02"/>
    <w:rsid w:val="00307A13"/>
    <w:rsid w:val="00307A22"/>
    <w:rsid w:val="00307C5F"/>
    <w:rsid w:val="00307EDC"/>
    <w:rsid w:val="00307F21"/>
    <w:rsid w:val="00307F5E"/>
    <w:rsid w:val="00310082"/>
    <w:rsid w:val="003100BE"/>
    <w:rsid w:val="003102FD"/>
    <w:rsid w:val="00310361"/>
    <w:rsid w:val="0031038B"/>
    <w:rsid w:val="003104C8"/>
    <w:rsid w:val="00310611"/>
    <w:rsid w:val="00310697"/>
    <w:rsid w:val="0031069A"/>
    <w:rsid w:val="003106C4"/>
    <w:rsid w:val="003107AB"/>
    <w:rsid w:val="00310833"/>
    <w:rsid w:val="0031091C"/>
    <w:rsid w:val="00310996"/>
    <w:rsid w:val="00310A53"/>
    <w:rsid w:val="00310B63"/>
    <w:rsid w:val="00310C2A"/>
    <w:rsid w:val="00310C4A"/>
    <w:rsid w:val="00310F63"/>
    <w:rsid w:val="00310F65"/>
    <w:rsid w:val="00310FE6"/>
    <w:rsid w:val="00311099"/>
    <w:rsid w:val="003112E1"/>
    <w:rsid w:val="00311330"/>
    <w:rsid w:val="003113A2"/>
    <w:rsid w:val="00311428"/>
    <w:rsid w:val="003114A2"/>
    <w:rsid w:val="003114EE"/>
    <w:rsid w:val="0031157E"/>
    <w:rsid w:val="003115F7"/>
    <w:rsid w:val="003117DE"/>
    <w:rsid w:val="0031190F"/>
    <w:rsid w:val="00311992"/>
    <w:rsid w:val="00311CA1"/>
    <w:rsid w:val="00311D1A"/>
    <w:rsid w:val="00311D5A"/>
    <w:rsid w:val="00311EBC"/>
    <w:rsid w:val="0031224D"/>
    <w:rsid w:val="003122B0"/>
    <w:rsid w:val="003123DA"/>
    <w:rsid w:val="00312448"/>
    <w:rsid w:val="00312492"/>
    <w:rsid w:val="003124E6"/>
    <w:rsid w:val="0031253A"/>
    <w:rsid w:val="0031266C"/>
    <w:rsid w:val="003127CC"/>
    <w:rsid w:val="003127FD"/>
    <w:rsid w:val="00312A2D"/>
    <w:rsid w:val="00312AD1"/>
    <w:rsid w:val="00312C80"/>
    <w:rsid w:val="00312CE1"/>
    <w:rsid w:val="00312E27"/>
    <w:rsid w:val="00312E86"/>
    <w:rsid w:val="00312F8D"/>
    <w:rsid w:val="00313028"/>
    <w:rsid w:val="003130AC"/>
    <w:rsid w:val="003130EA"/>
    <w:rsid w:val="00313100"/>
    <w:rsid w:val="00313200"/>
    <w:rsid w:val="003133D2"/>
    <w:rsid w:val="00313630"/>
    <w:rsid w:val="003137AD"/>
    <w:rsid w:val="00313825"/>
    <w:rsid w:val="00313840"/>
    <w:rsid w:val="003138DF"/>
    <w:rsid w:val="0031395A"/>
    <w:rsid w:val="00313A07"/>
    <w:rsid w:val="00313DA3"/>
    <w:rsid w:val="00313E12"/>
    <w:rsid w:val="00313F93"/>
    <w:rsid w:val="00313FC6"/>
    <w:rsid w:val="00314092"/>
    <w:rsid w:val="003141B2"/>
    <w:rsid w:val="003141C3"/>
    <w:rsid w:val="003141D4"/>
    <w:rsid w:val="00314256"/>
    <w:rsid w:val="0031428B"/>
    <w:rsid w:val="003143B8"/>
    <w:rsid w:val="003143D1"/>
    <w:rsid w:val="0031441F"/>
    <w:rsid w:val="0031477E"/>
    <w:rsid w:val="00314819"/>
    <w:rsid w:val="00314888"/>
    <w:rsid w:val="00314892"/>
    <w:rsid w:val="003149F0"/>
    <w:rsid w:val="00314A21"/>
    <w:rsid w:val="00314D78"/>
    <w:rsid w:val="00314ECC"/>
    <w:rsid w:val="00314FE4"/>
    <w:rsid w:val="0031535A"/>
    <w:rsid w:val="00315507"/>
    <w:rsid w:val="003155F5"/>
    <w:rsid w:val="00315679"/>
    <w:rsid w:val="003158EB"/>
    <w:rsid w:val="00315A49"/>
    <w:rsid w:val="00315AAF"/>
    <w:rsid w:val="00315CE4"/>
    <w:rsid w:val="00315DCE"/>
    <w:rsid w:val="00315E2C"/>
    <w:rsid w:val="00315EEC"/>
    <w:rsid w:val="00315F70"/>
    <w:rsid w:val="00315FDD"/>
    <w:rsid w:val="00316007"/>
    <w:rsid w:val="0031604F"/>
    <w:rsid w:val="00316117"/>
    <w:rsid w:val="003162DF"/>
    <w:rsid w:val="00316375"/>
    <w:rsid w:val="003163DC"/>
    <w:rsid w:val="003164E3"/>
    <w:rsid w:val="003164F7"/>
    <w:rsid w:val="003166A2"/>
    <w:rsid w:val="003167A5"/>
    <w:rsid w:val="00316A1E"/>
    <w:rsid w:val="00316A8B"/>
    <w:rsid w:val="00316B53"/>
    <w:rsid w:val="00316C6B"/>
    <w:rsid w:val="00316C9C"/>
    <w:rsid w:val="00316E7C"/>
    <w:rsid w:val="00316F0D"/>
    <w:rsid w:val="00316FA5"/>
    <w:rsid w:val="00316FFC"/>
    <w:rsid w:val="00317012"/>
    <w:rsid w:val="0031708B"/>
    <w:rsid w:val="003170BC"/>
    <w:rsid w:val="00317239"/>
    <w:rsid w:val="003172C3"/>
    <w:rsid w:val="0031732C"/>
    <w:rsid w:val="0031751B"/>
    <w:rsid w:val="00317544"/>
    <w:rsid w:val="00317581"/>
    <w:rsid w:val="00317753"/>
    <w:rsid w:val="00317755"/>
    <w:rsid w:val="0031776D"/>
    <w:rsid w:val="00317859"/>
    <w:rsid w:val="003179A4"/>
    <w:rsid w:val="003179CA"/>
    <w:rsid w:val="00317A5C"/>
    <w:rsid w:val="00317B90"/>
    <w:rsid w:val="00317D85"/>
    <w:rsid w:val="00317DDE"/>
    <w:rsid w:val="00317DEE"/>
    <w:rsid w:val="00317E4A"/>
    <w:rsid w:val="00317F88"/>
    <w:rsid w:val="003200E2"/>
    <w:rsid w:val="00320157"/>
    <w:rsid w:val="003203FB"/>
    <w:rsid w:val="0032076D"/>
    <w:rsid w:val="003207DA"/>
    <w:rsid w:val="00320850"/>
    <w:rsid w:val="00320913"/>
    <w:rsid w:val="00320967"/>
    <w:rsid w:val="003209D6"/>
    <w:rsid w:val="00320B23"/>
    <w:rsid w:val="00320B2D"/>
    <w:rsid w:val="00320B5E"/>
    <w:rsid w:val="00320BDD"/>
    <w:rsid w:val="00320C51"/>
    <w:rsid w:val="00320CBA"/>
    <w:rsid w:val="00320EF4"/>
    <w:rsid w:val="00321061"/>
    <w:rsid w:val="0032113D"/>
    <w:rsid w:val="00321254"/>
    <w:rsid w:val="0032125A"/>
    <w:rsid w:val="003212B0"/>
    <w:rsid w:val="003213E0"/>
    <w:rsid w:val="003213E7"/>
    <w:rsid w:val="00321467"/>
    <w:rsid w:val="003214F0"/>
    <w:rsid w:val="003215F1"/>
    <w:rsid w:val="00321606"/>
    <w:rsid w:val="00321671"/>
    <w:rsid w:val="0032172A"/>
    <w:rsid w:val="00321774"/>
    <w:rsid w:val="00321804"/>
    <w:rsid w:val="003218BE"/>
    <w:rsid w:val="00321A27"/>
    <w:rsid w:val="00321AA4"/>
    <w:rsid w:val="00321BE3"/>
    <w:rsid w:val="00321D64"/>
    <w:rsid w:val="00321EFE"/>
    <w:rsid w:val="00321F3E"/>
    <w:rsid w:val="00321F86"/>
    <w:rsid w:val="0032208C"/>
    <w:rsid w:val="00322094"/>
    <w:rsid w:val="003220A8"/>
    <w:rsid w:val="0032213B"/>
    <w:rsid w:val="00322241"/>
    <w:rsid w:val="00322277"/>
    <w:rsid w:val="003222F6"/>
    <w:rsid w:val="003223FC"/>
    <w:rsid w:val="0032240A"/>
    <w:rsid w:val="0032245D"/>
    <w:rsid w:val="003224D0"/>
    <w:rsid w:val="0032261B"/>
    <w:rsid w:val="0032263D"/>
    <w:rsid w:val="003227B4"/>
    <w:rsid w:val="0032284C"/>
    <w:rsid w:val="00322A35"/>
    <w:rsid w:val="00322D73"/>
    <w:rsid w:val="00322DC5"/>
    <w:rsid w:val="00322F38"/>
    <w:rsid w:val="00322FEE"/>
    <w:rsid w:val="003231CA"/>
    <w:rsid w:val="003231FE"/>
    <w:rsid w:val="00323201"/>
    <w:rsid w:val="00323217"/>
    <w:rsid w:val="00323475"/>
    <w:rsid w:val="003235BA"/>
    <w:rsid w:val="003236C4"/>
    <w:rsid w:val="0032385A"/>
    <w:rsid w:val="00323888"/>
    <w:rsid w:val="00323894"/>
    <w:rsid w:val="0032392E"/>
    <w:rsid w:val="0032393E"/>
    <w:rsid w:val="003239AD"/>
    <w:rsid w:val="003239EF"/>
    <w:rsid w:val="003239F2"/>
    <w:rsid w:val="00323A22"/>
    <w:rsid w:val="00323A70"/>
    <w:rsid w:val="00323AA6"/>
    <w:rsid w:val="00323B02"/>
    <w:rsid w:val="00323BC7"/>
    <w:rsid w:val="00323C89"/>
    <w:rsid w:val="00323CE5"/>
    <w:rsid w:val="00323D44"/>
    <w:rsid w:val="00323EF3"/>
    <w:rsid w:val="00323F47"/>
    <w:rsid w:val="00323F79"/>
    <w:rsid w:val="00323FBB"/>
    <w:rsid w:val="00324120"/>
    <w:rsid w:val="0032433E"/>
    <w:rsid w:val="0032435C"/>
    <w:rsid w:val="0032442C"/>
    <w:rsid w:val="00324528"/>
    <w:rsid w:val="00324690"/>
    <w:rsid w:val="003246C2"/>
    <w:rsid w:val="00324731"/>
    <w:rsid w:val="00324AA8"/>
    <w:rsid w:val="00324B4F"/>
    <w:rsid w:val="00324BC4"/>
    <w:rsid w:val="00324C86"/>
    <w:rsid w:val="00324F92"/>
    <w:rsid w:val="00324FDA"/>
    <w:rsid w:val="00325018"/>
    <w:rsid w:val="00325080"/>
    <w:rsid w:val="003250AF"/>
    <w:rsid w:val="0032525B"/>
    <w:rsid w:val="00325294"/>
    <w:rsid w:val="00325483"/>
    <w:rsid w:val="003254E9"/>
    <w:rsid w:val="0032559A"/>
    <w:rsid w:val="003255DE"/>
    <w:rsid w:val="00325601"/>
    <w:rsid w:val="00325716"/>
    <w:rsid w:val="003257A2"/>
    <w:rsid w:val="00325857"/>
    <w:rsid w:val="003259B9"/>
    <w:rsid w:val="00325A8F"/>
    <w:rsid w:val="00325B4A"/>
    <w:rsid w:val="00325BBE"/>
    <w:rsid w:val="00325BC0"/>
    <w:rsid w:val="00325CBA"/>
    <w:rsid w:val="00325D5A"/>
    <w:rsid w:val="00325EAA"/>
    <w:rsid w:val="00325F44"/>
    <w:rsid w:val="00325FC4"/>
    <w:rsid w:val="00325FE5"/>
    <w:rsid w:val="0032603F"/>
    <w:rsid w:val="00326226"/>
    <w:rsid w:val="00326291"/>
    <w:rsid w:val="00326414"/>
    <w:rsid w:val="0032642A"/>
    <w:rsid w:val="00326480"/>
    <w:rsid w:val="0032655C"/>
    <w:rsid w:val="0032657B"/>
    <w:rsid w:val="003265A6"/>
    <w:rsid w:val="0032682B"/>
    <w:rsid w:val="003268D4"/>
    <w:rsid w:val="003269F8"/>
    <w:rsid w:val="00326A4B"/>
    <w:rsid w:val="00326AA1"/>
    <w:rsid w:val="00326B14"/>
    <w:rsid w:val="00326B1E"/>
    <w:rsid w:val="00326C2B"/>
    <w:rsid w:val="00326C51"/>
    <w:rsid w:val="00326DCE"/>
    <w:rsid w:val="00326E05"/>
    <w:rsid w:val="00326F10"/>
    <w:rsid w:val="00327127"/>
    <w:rsid w:val="003273C3"/>
    <w:rsid w:val="0032767B"/>
    <w:rsid w:val="00327737"/>
    <w:rsid w:val="003279C0"/>
    <w:rsid w:val="00327A03"/>
    <w:rsid w:val="00327A65"/>
    <w:rsid w:val="00327C84"/>
    <w:rsid w:val="00327CBB"/>
    <w:rsid w:val="00327D3E"/>
    <w:rsid w:val="00327EE1"/>
    <w:rsid w:val="00327F8E"/>
    <w:rsid w:val="00327FB1"/>
    <w:rsid w:val="00327FDF"/>
    <w:rsid w:val="00330133"/>
    <w:rsid w:val="00330181"/>
    <w:rsid w:val="00330185"/>
    <w:rsid w:val="00330248"/>
    <w:rsid w:val="003302DE"/>
    <w:rsid w:val="003303FC"/>
    <w:rsid w:val="00330451"/>
    <w:rsid w:val="00330614"/>
    <w:rsid w:val="00330651"/>
    <w:rsid w:val="00330685"/>
    <w:rsid w:val="00330715"/>
    <w:rsid w:val="003307CE"/>
    <w:rsid w:val="003307F7"/>
    <w:rsid w:val="00330869"/>
    <w:rsid w:val="00330A96"/>
    <w:rsid w:val="00330DF2"/>
    <w:rsid w:val="00330E31"/>
    <w:rsid w:val="00330FE6"/>
    <w:rsid w:val="00331007"/>
    <w:rsid w:val="003310BF"/>
    <w:rsid w:val="003311BE"/>
    <w:rsid w:val="00331237"/>
    <w:rsid w:val="0033135F"/>
    <w:rsid w:val="0033152E"/>
    <w:rsid w:val="003317B3"/>
    <w:rsid w:val="00331940"/>
    <w:rsid w:val="00331AA1"/>
    <w:rsid w:val="00331B57"/>
    <w:rsid w:val="00331C4F"/>
    <w:rsid w:val="00331C7F"/>
    <w:rsid w:val="00331D3F"/>
    <w:rsid w:val="00331E73"/>
    <w:rsid w:val="00331F8D"/>
    <w:rsid w:val="0033209D"/>
    <w:rsid w:val="00332166"/>
    <w:rsid w:val="00332601"/>
    <w:rsid w:val="00332659"/>
    <w:rsid w:val="003326CC"/>
    <w:rsid w:val="003326D1"/>
    <w:rsid w:val="00332A2E"/>
    <w:rsid w:val="00332ADA"/>
    <w:rsid w:val="00332C4A"/>
    <w:rsid w:val="00332D0B"/>
    <w:rsid w:val="00332D65"/>
    <w:rsid w:val="00332DB7"/>
    <w:rsid w:val="00332E03"/>
    <w:rsid w:val="00332FAC"/>
    <w:rsid w:val="00333024"/>
    <w:rsid w:val="0033307F"/>
    <w:rsid w:val="003330A8"/>
    <w:rsid w:val="00333203"/>
    <w:rsid w:val="0033349F"/>
    <w:rsid w:val="003334AF"/>
    <w:rsid w:val="0033354C"/>
    <w:rsid w:val="003336ED"/>
    <w:rsid w:val="00333719"/>
    <w:rsid w:val="0033371D"/>
    <w:rsid w:val="003337BB"/>
    <w:rsid w:val="00333A27"/>
    <w:rsid w:val="00333ADE"/>
    <w:rsid w:val="00333C3B"/>
    <w:rsid w:val="00333D9A"/>
    <w:rsid w:val="00333DC3"/>
    <w:rsid w:val="00333E2E"/>
    <w:rsid w:val="00333E50"/>
    <w:rsid w:val="0033421B"/>
    <w:rsid w:val="00334232"/>
    <w:rsid w:val="003342D0"/>
    <w:rsid w:val="003343DE"/>
    <w:rsid w:val="00334419"/>
    <w:rsid w:val="00334568"/>
    <w:rsid w:val="0033475A"/>
    <w:rsid w:val="00334859"/>
    <w:rsid w:val="00334B8E"/>
    <w:rsid w:val="00334BBF"/>
    <w:rsid w:val="00334C0B"/>
    <w:rsid w:val="00334DFC"/>
    <w:rsid w:val="00334E1A"/>
    <w:rsid w:val="00334E55"/>
    <w:rsid w:val="00334EAF"/>
    <w:rsid w:val="00334FF9"/>
    <w:rsid w:val="003350C5"/>
    <w:rsid w:val="00335160"/>
    <w:rsid w:val="00335193"/>
    <w:rsid w:val="0033522F"/>
    <w:rsid w:val="003352B1"/>
    <w:rsid w:val="003353FF"/>
    <w:rsid w:val="00335401"/>
    <w:rsid w:val="00335424"/>
    <w:rsid w:val="0033544E"/>
    <w:rsid w:val="00335450"/>
    <w:rsid w:val="00335463"/>
    <w:rsid w:val="00335590"/>
    <w:rsid w:val="00335684"/>
    <w:rsid w:val="00335781"/>
    <w:rsid w:val="003358AB"/>
    <w:rsid w:val="00335ECA"/>
    <w:rsid w:val="00335FC1"/>
    <w:rsid w:val="00335FDB"/>
    <w:rsid w:val="00335FE1"/>
    <w:rsid w:val="003362FA"/>
    <w:rsid w:val="00336414"/>
    <w:rsid w:val="0033643D"/>
    <w:rsid w:val="00336475"/>
    <w:rsid w:val="003364C5"/>
    <w:rsid w:val="00336657"/>
    <w:rsid w:val="003366BD"/>
    <w:rsid w:val="003366D1"/>
    <w:rsid w:val="00336701"/>
    <w:rsid w:val="003368DA"/>
    <w:rsid w:val="003369F1"/>
    <w:rsid w:val="00336AD3"/>
    <w:rsid w:val="00336AF8"/>
    <w:rsid w:val="00336EB1"/>
    <w:rsid w:val="00337083"/>
    <w:rsid w:val="0033708A"/>
    <w:rsid w:val="003370F9"/>
    <w:rsid w:val="0033715A"/>
    <w:rsid w:val="0033728B"/>
    <w:rsid w:val="003372D2"/>
    <w:rsid w:val="00337343"/>
    <w:rsid w:val="00337482"/>
    <w:rsid w:val="003374CD"/>
    <w:rsid w:val="003374FC"/>
    <w:rsid w:val="003375D6"/>
    <w:rsid w:val="0033765D"/>
    <w:rsid w:val="00337758"/>
    <w:rsid w:val="003379DD"/>
    <w:rsid w:val="003379DE"/>
    <w:rsid w:val="00337A1D"/>
    <w:rsid w:val="00337A77"/>
    <w:rsid w:val="00337D50"/>
    <w:rsid w:val="00337DDC"/>
    <w:rsid w:val="00337EC3"/>
    <w:rsid w:val="003403CB"/>
    <w:rsid w:val="0034046F"/>
    <w:rsid w:val="00340493"/>
    <w:rsid w:val="003404A4"/>
    <w:rsid w:val="00340722"/>
    <w:rsid w:val="0034082E"/>
    <w:rsid w:val="00340A79"/>
    <w:rsid w:val="00340B65"/>
    <w:rsid w:val="00340BB3"/>
    <w:rsid w:val="00340BD7"/>
    <w:rsid w:val="00340CC7"/>
    <w:rsid w:val="00340CE8"/>
    <w:rsid w:val="00340D64"/>
    <w:rsid w:val="00340DBA"/>
    <w:rsid w:val="00340DD6"/>
    <w:rsid w:val="00340F56"/>
    <w:rsid w:val="0034102B"/>
    <w:rsid w:val="003411A7"/>
    <w:rsid w:val="003411BD"/>
    <w:rsid w:val="003411F1"/>
    <w:rsid w:val="0034120D"/>
    <w:rsid w:val="0034120F"/>
    <w:rsid w:val="003412CF"/>
    <w:rsid w:val="00341301"/>
    <w:rsid w:val="003413CB"/>
    <w:rsid w:val="003416BF"/>
    <w:rsid w:val="003416D5"/>
    <w:rsid w:val="003417CA"/>
    <w:rsid w:val="003419D7"/>
    <w:rsid w:val="00341BE1"/>
    <w:rsid w:val="00341C0F"/>
    <w:rsid w:val="00341DFA"/>
    <w:rsid w:val="00341ED5"/>
    <w:rsid w:val="00341EDC"/>
    <w:rsid w:val="00341F78"/>
    <w:rsid w:val="00342069"/>
    <w:rsid w:val="003420CA"/>
    <w:rsid w:val="00342143"/>
    <w:rsid w:val="003423B9"/>
    <w:rsid w:val="0034241A"/>
    <w:rsid w:val="003424B8"/>
    <w:rsid w:val="00342944"/>
    <w:rsid w:val="00342C8D"/>
    <w:rsid w:val="00342CED"/>
    <w:rsid w:val="00342D67"/>
    <w:rsid w:val="00342D7F"/>
    <w:rsid w:val="00342DAA"/>
    <w:rsid w:val="00342DC5"/>
    <w:rsid w:val="00342F71"/>
    <w:rsid w:val="003432FA"/>
    <w:rsid w:val="003434EC"/>
    <w:rsid w:val="00343586"/>
    <w:rsid w:val="003437C0"/>
    <w:rsid w:val="003437DF"/>
    <w:rsid w:val="00343911"/>
    <w:rsid w:val="00343946"/>
    <w:rsid w:val="00343A9E"/>
    <w:rsid w:val="00343D8D"/>
    <w:rsid w:val="00343DF4"/>
    <w:rsid w:val="00343E36"/>
    <w:rsid w:val="00343F0A"/>
    <w:rsid w:val="00344082"/>
    <w:rsid w:val="003441CC"/>
    <w:rsid w:val="003441FE"/>
    <w:rsid w:val="0034423A"/>
    <w:rsid w:val="00344258"/>
    <w:rsid w:val="00344262"/>
    <w:rsid w:val="00344386"/>
    <w:rsid w:val="003443DE"/>
    <w:rsid w:val="00344425"/>
    <w:rsid w:val="0034446B"/>
    <w:rsid w:val="0034451D"/>
    <w:rsid w:val="003446A2"/>
    <w:rsid w:val="00344717"/>
    <w:rsid w:val="0034479C"/>
    <w:rsid w:val="00344811"/>
    <w:rsid w:val="003449CB"/>
    <w:rsid w:val="00344BF4"/>
    <w:rsid w:val="00344D35"/>
    <w:rsid w:val="00344D9D"/>
    <w:rsid w:val="00344F16"/>
    <w:rsid w:val="00344F73"/>
    <w:rsid w:val="00344F7C"/>
    <w:rsid w:val="003450D9"/>
    <w:rsid w:val="003451D3"/>
    <w:rsid w:val="00345290"/>
    <w:rsid w:val="0034535B"/>
    <w:rsid w:val="0034535E"/>
    <w:rsid w:val="00345517"/>
    <w:rsid w:val="0034552F"/>
    <w:rsid w:val="0034553C"/>
    <w:rsid w:val="003458A1"/>
    <w:rsid w:val="003459D5"/>
    <w:rsid w:val="003459FD"/>
    <w:rsid w:val="00345B51"/>
    <w:rsid w:val="00345E04"/>
    <w:rsid w:val="00345E36"/>
    <w:rsid w:val="00345F2B"/>
    <w:rsid w:val="00345F90"/>
    <w:rsid w:val="00345FBF"/>
    <w:rsid w:val="003461E0"/>
    <w:rsid w:val="003462D7"/>
    <w:rsid w:val="003462DA"/>
    <w:rsid w:val="003463D8"/>
    <w:rsid w:val="00346416"/>
    <w:rsid w:val="00346453"/>
    <w:rsid w:val="00346495"/>
    <w:rsid w:val="003464D6"/>
    <w:rsid w:val="003465F8"/>
    <w:rsid w:val="00346693"/>
    <w:rsid w:val="003466A0"/>
    <w:rsid w:val="00346719"/>
    <w:rsid w:val="0034675F"/>
    <w:rsid w:val="003467BC"/>
    <w:rsid w:val="003467CA"/>
    <w:rsid w:val="0034684E"/>
    <w:rsid w:val="00346898"/>
    <w:rsid w:val="0034690F"/>
    <w:rsid w:val="00346925"/>
    <w:rsid w:val="00346ACE"/>
    <w:rsid w:val="00346AF3"/>
    <w:rsid w:val="00346C0C"/>
    <w:rsid w:val="00346C88"/>
    <w:rsid w:val="00346CBB"/>
    <w:rsid w:val="00346D53"/>
    <w:rsid w:val="00346E92"/>
    <w:rsid w:val="0034703A"/>
    <w:rsid w:val="0034706D"/>
    <w:rsid w:val="0034719B"/>
    <w:rsid w:val="003471AB"/>
    <w:rsid w:val="003471DD"/>
    <w:rsid w:val="00347292"/>
    <w:rsid w:val="0034729F"/>
    <w:rsid w:val="003472EB"/>
    <w:rsid w:val="00347432"/>
    <w:rsid w:val="0034753F"/>
    <w:rsid w:val="00347572"/>
    <w:rsid w:val="003478A9"/>
    <w:rsid w:val="003479F5"/>
    <w:rsid w:val="00347A6F"/>
    <w:rsid w:val="00347BBD"/>
    <w:rsid w:val="00347BC2"/>
    <w:rsid w:val="00347C87"/>
    <w:rsid w:val="00347CEF"/>
    <w:rsid w:val="003500E2"/>
    <w:rsid w:val="00350135"/>
    <w:rsid w:val="003502B3"/>
    <w:rsid w:val="00350427"/>
    <w:rsid w:val="0035043D"/>
    <w:rsid w:val="00350440"/>
    <w:rsid w:val="003505E2"/>
    <w:rsid w:val="00350639"/>
    <w:rsid w:val="003507A3"/>
    <w:rsid w:val="0035087B"/>
    <w:rsid w:val="00350C83"/>
    <w:rsid w:val="00350CE9"/>
    <w:rsid w:val="00350D31"/>
    <w:rsid w:val="00350DB5"/>
    <w:rsid w:val="00350EE8"/>
    <w:rsid w:val="00350FED"/>
    <w:rsid w:val="003510F5"/>
    <w:rsid w:val="00351132"/>
    <w:rsid w:val="0035113D"/>
    <w:rsid w:val="0035117F"/>
    <w:rsid w:val="003511EF"/>
    <w:rsid w:val="003512D5"/>
    <w:rsid w:val="003513BE"/>
    <w:rsid w:val="0035146F"/>
    <w:rsid w:val="00351554"/>
    <w:rsid w:val="00351571"/>
    <w:rsid w:val="00351605"/>
    <w:rsid w:val="0035160F"/>
    <w:rsid w:val="003516AD"/>
    <w:rsid w:val="00351721"/>
    <w:rsid w:val="00351824"/>
    <w:rsid w:val="00351971"/>
    <w:rsid w:val="00351994"/>
    <w:rsid w:val="003519AC"/>
    <w:rsid w:val="00351B3A"/>
    <w:rsid w:val="00351DDE"/>
    <w:rsid w:val="00351E39"/>
    <w:rsid w:val="00351F22"/>
    <w:rsid w:val="00351F40"/>
    <w:rsid w:val="00352113"/>
    <w:rsid w:val="00352213"/>
    <w:rsid w:val="00352219"/>
    <w:rsid w:val="00352280"/>
    <w:rsid w:val="003523A0"/>
    <w:rsid w:val="003524DD"/>
    <w:rsid w:val="003526FF"/>
    <w:rsid w:val="00352AF8"/>
    <w:rsid w:val="00352B36"/>
    <w:rsid w:val="00352C30"/>
    <w:rsid w:val="00352C60"/>
    <w:rsid w:val="00352D07"/>
    <w:rsid w:val="00352DEA"/>
    <w:rsid w:val="0035322A"/>
    <w:rsid w:val="003535E3"/>
    <w:rsid w:val="00353870"/>
    <w:rsid w:val="003538C5"/>
    <w:rsid w:val="00353907"/>
    <w:rsid w:val="00353927"/>
    <w:rsid w:val="0035395E"/>
    <w:rsid w:val="003539D7"/>
    <w:rsid w:val="00353B5F"/>
    <w:rsid w:val="00353C34"/>
    <w:rsid w:val="00353C52"/>
    <w:rsid w:val="00353D25"/>
    <w:rsid w:val="00353E3F"/>
    <w:rsid w:val="00353EFE"/>
    <w:rsid w:val="00353F4D"/>
    <w:rsid w:val="00354127"/>
    <w:rsid w:val="00354165"/>
    <w:rsid w:val="00354267"/>
    <w:rsid w:val="003542BF"/>
    <w:rsid w:val="003545B0"/>
    <w:rsid w:val="003545DC"/>
    <w:rsid w:val="0035468B"/>
    <w:rsid w:val="00354788"/>
    <w:rsid w:val="003548A0"/>
    <w:rsid w:val="00354949"/>
    <w:rsid w:val="00354956"/>
    <w:rsid w:val="00354A62"/>
    <w:rsid w:val="00354B10"/>
    <w:rsid w:val="00354C0B"/>
    <w:rsid w:val="00354CAA"/>
    <w:rsid w:val="00354CAC"/>
    <w:rsid w:val="00354CAF"/>
    <w:rsid w:val="00354CBA"/>
    <w:rsid w:val="00354CDA"/>
    <w:rsid w:val="0035505F"/>
    <w:rsid w:val="00355085"/>
    <w:rsid w:val="0035527E"/>
    <w:rsid w:val="003552E0"/>
    <w:rsid w:val="00355503"/>
    <w:rsid w:val="0035550B"/>
    <w:rsid w:val="00355545"/>
    <w:rsid w:val="00355660"/>
    <w:rsid w:val="003558A8"/>
    <w:rsid w:val="003558F8"/>
    <w:rsid w:val="00355A87"/>
    <w:rsid w:val="00355A9C"/>
    <w:rsid w:val="00355AA9"/>
    <w:rsid w:val="00355B8C"/>
    <w:rsid w:val="00355C5C"/>
    <w:rsid w:val="00355D1B"/>
    <w:rsid w:val="00355DFC"/>
    <w:rsid w:val="00355E65"/>
    <w:rsid w:val="00355E9F"/>
    <w:rsid w:val="00355F2D"/>
    <w:rsid w:val="00356269"/>
    <w:rsid w:val="00356313"/>
    <w:rsid w:val="00356618"/>
    <w:rsid w:val="003566CE"/>
    <w:rsid w:val="00356708"/>
    <w:rsid w:val="003567B3"/>
    <w:rsid w:val="003567BE"/>
    <w:rsid w:val="00356933"/>
    <w:rsid w:val="00356996"/>
    <w:rsid w:val="00356A14"/>
    <w:rsid w:val="00356A3E"/>
    <w:rsid w:val="00356ACA"/>
    <w:rsid w:val="00356B2F"/>
    <w:rsid w:val="00356B7F"/>
    <w:rsid w:val="00356BF0"/>
    <w:rsid w:val="00356C35"/>
    <w:rsid w:val="00356C42"/>
    <w:rsid w:val="00356D86"/>
    <w:rsid w:val="00356FD0"/>
    <w:rsid w:val="003570E7"/>
    <w:rsid w:val="0035763C"/>
    <w:rsid w:val="0035782B"/>
    <w:rsid w:val="0035782C"/>
    <w:rsid w:val="003578CD"/>
    <w:rsid w:val="00357968"/>
    <w:rsid w:val="003579DF"/>
    <w:rsid w:val="00357A3E"/>
    <w:rsid w:val="00357A57"/>
    <w:rsid w:val="00357B2D"/>
    <w:rsid w:val="00357BFB"/>
    <w:rsid w:val="00357C8E"/>
    <w:rsid w:val="00357DFA"/>
    <w:rsid w:val="00360076"/>
    <w:rsid w:val="0036017D"/>
    <w:rsid w:val="003602B6"/>
    <w:rsid w:val="00360439"/>
    <w:rsid w:val="0036047A"/>
    <w:rsid w:val="0036051A"/>
    <w:rsid w:val="00360569"/>
    <w:rsid w:val="0036059A"/>
    <w:rsid w:val="003605BD"/>
    <w:rsid w:val="00360663"/>
    <w:rsid w:val="003609E7"/>
    <w:rsid w:val="00360CA0"/>
    <w:rsid w:val="00360CD6"/>
    <w:rsid w:val="00360D8E"/>
    <w:rsid w:val="00360DFA"/>
    <w:rsid w:val="00360E36"/>
    <w:rsid w:val="00360E5C"/>
    <w:rsid w:val="00360E5F"/>
    <w:rsid w:val="00360F17"/>
    <w:rsid w:val="00360F59"/>
    <w:rsid w:val="00360FF0"/>
    <w:rsid w:val="0036115A"/>
    <w:rsid w:val="0036126C"/>
    <w:rsid w:val="00361331"/>
    <w:rsid w:val="003613D5"/>
    <w:rsid w:val="00361483"/>
    <w:rsid w:val="00361522"/>
    <w:rsid w:val="00361574"/>
    <w:rsid w:val="00361598"/>
    <w:rsid w:val="0036176E"/>
    <w:rsid w:val="00361B36"/>
    <w:rsid w:val="00361B6D"/>
    <w:rsid w:val="00361C72"/>
    <w:rsid w:val="00361C73"/>
    <w:rsid w:val="00361CED"/>
    <w:rsid w:val="00362081"/>
    <w:rsid w:val="003621C6"/>
    <w:rsid w:val="0036228A"/>
    <w:rsid w:val="003622A9"/>
    <w:rsid w:val="003625D1"/>
    <w:rsid w:val="00362630"/>
    <w:rsid w:val="00362669"/>
    <w:rsid w:val="0036279D"/>
    <w:rsid w:val="003627DA"/>
    <w:rsid w:val="00362805"/>
    <w:rsid w:val="00362922"/>
    <w:rsid w:val="003629DE"/>
    <w:rsid w:val="00362C53"/>
    <w:rsid w:val="00362D9E"/>
    <w:rsid w:val="00362E50"/>
    <w:rsid w:val="00362EAE"/>
    <w:rsid w:val="00362ECE"/>
    <w:rsid w:val="00363016"/>
    <w:rsid w:val="00363417"/>
    <w:rsid w:val="0036346D"/>
    <w:rsid w:val="003634CB"/>
    <w:rsid w:val="0036367B"/>
    <w:rsid w:val="0036389F"/>
    <w:rsid w:val="003638E3"/>
    <w:rsid w:val="00363996"/>
    <w:rsid w:val="003639A9"/>
    <w:rsid w:val="00363AD5"/>
    <w:rsid w:val="00363BF3"/>
    <w:rsid w:val="00363C2B"/>
    <w:rsid w:val="00363C53"/>
    <w:rsid w:val="00363C6A"/>
    <w:rsid w:val="00363D4C"/>
    <w:rsid w:val="00363DDC"/>
    <w:rsid w:val="00364341"/>
    <w:rsid w:val="003643FB"/>
    <w:rsid w:val="00364400"/>
    <w:rsid w:val="00364496"/>
    <w:rsid w:val="0036454B"/>
    <w:rsid w:val="00364699"/>
    <w:rsid w:val="0036483C"/>
    <w:rsid w:val="00364987"/>
    <w:rsid w:val="00364A1C"/>
    <w:rsid w:val="00364A80"/>
    <w:rsid w:val="00364CD8"/>
    <w:rsid w:val="00364DA7"/>
    <w:rsid w:val="00364E95"/>
    <w:rsid w:val="00365047"/>
    <w:rsid w:val="003650D3"/>
    <w:rsid w:val="0036510A"/>
    <w:rsid w:val="003653C2"/>
    <w:rsid w:val="00365548"/>
    <w:rsid w:val="0036554A"/>
    <w:rsid w:val="00365553"/>
    <w:rsid w:val="00365614"/>
    <w:rsid w:val="0036567D"/>
    <w:rsid w:val="0036568B"/>
    <w:rsid w:val="003657C4"/>
    <w:rsid w:val="00365875"/>
    <w:rsid w:val="00365AE7"/>
    <w:rsid w:val="00365B0C"/>
    <w:rsid w:val="00365B11"/>
    <w:rsid w:val="00365C62"/>
    <w:rsid w:val="00365D54"/>
    <w:rsid w:val="00365DAB"/>
    <w:rsid w:val="00365DDB"/>
    <w:rsid w:val="00365E20"/>
    <w:rsid w:val="00365ED7"/>
    <w:rsid w:val="00365F06"/>
    <w:rsid w:val="00365F7C"/>
    <w:rsid w:val="00366097"/>
    <w:rsid w:val="0036645B"/>
    <w:rsid w:val="00366538"/>
    <w:rsid w:val="003667D1"/>
    <w:rsid w:val="00366AD3"/>
    <w:rsid w:val="00366C13"/>
    <w:rsid w:val="00366C68"/>
    <w:rsid w:val="00366F0E"/>
    <w:rsid w:val="00366F88"/>
    <w:rsid w:val="00366FD2"/>
    <w:rsid w:val="0036702C"/>
    <w:rsid w:val="0036704D"/>
    <w:rsid w:val="0036708E"/>
    <w:rsid w:val="00367159"/>
    <w:rsid w:val="003672D0"/>
    <w:rsid w:val="00367555"/>
    <w:rsid w:val="0036780D"/>
    <w:rsid w:val="0036792E"/>
    <w:rsid w:val="00367A18"/>
    <w:rsid w:val="00367A84"/>
    <w:rsid w:val="00367ACF"/>
    <w:rsid w:val="00367B7A"/>
    <w:rsid w:val="00367CF7"/>
    <w:rsid w:val="00367DC4"/>
    <w:rsid w:val="00367F72"/>
    <w:rsid w:val="00367F79"/>
    <w:rsid w:val="00367FA1"/>
    <w:rsid w:val="00370181"/>
    <w:rsid w:val="00370562"/>
    <w:rsid w:val="00370607"/>
    <w:rsid w:val="003709B0"/>
    <w:rsid w:val="00370A06"/>
    <w:rsid w:val="00370A10"/>
    <w:rsid w:val="00370BC8"/>
    <w:rsid w:val="00370CA2"/>
    <w:rsid w:val="003710AD"/>
    <w:rsid w:val="00371116"/>
    <w:rsid w:val="0037127B"/>
    <w:rsid w:val="003712A1"/>
    <w:rsid w:val="003714FE"/>
    <w:rsid w:val="00371701"/>
    <w:rsid w:val="00371706"/>
    <w:rsid w:val="00371765"/>
    <w:rsid w:val="00371791"/>
    <w:rsid w:val="003719F8"/>
    <w:rsid w:val="00371B8C"/>
    <w:rsid w:val="00371E26"/>
    <w:rsid w:val="00371EF4"/>
    <w:rsid w:val="00372076"/>
    <w:rsid w:val="003720F5"/>
    <w:rsid w:val="00372211"/>
    <w:rsid w:val="00372237"/>
    <w:rsid w:val="003722EB"/>
    <w:rsid w:val="00372368"/>
    <w:rsid w:val="003724F0"/>
    <w:rsid w:val="003729D9"/>
    <w:rsid w:val="00372A49"/>
    <w:rsid w:val="00372AF4"/>
    <w:rsid w:val="00372C7F"/>
    <w:rsid w:val="00372C85"/>
    <w:rsid w:val="00372E2A"/>
    <w:rsid w:val="00372E67"/>
    <w:rsid w:val="003731BC"/>
    <w:rsid w:val="00373203"/>
    <w:rsid w:val="0037323B"/>
    <w:rsid w:val="0037328D"/>
    <w:rsid w:val="00373333"/>
    <w:rsid w:val="003733E4"/>
    <w:rsid w:val="00373466"/>
    <w:rsid w:val="003734D2"/>
    <w:rsid w:val="00373554"/>
    <w:rsid w:val="0037357F"/>
    <w:rsid w:val="00373742"/>
    <w:rsid w:val="00373923"/>
    <w:rsid w:val="00373C24"/>
    <w:rsid w:val="00373CA5"/>
    <w:rsid w:val="00373CEB"/>
    <w:rsid w:val="00373E8D"/>
    <w:rsid w:val="00374138"/>
    <w:rsid w:val="003741AA"/>
    <w:rsid w:val="00374257"/>
    <w:rsid w:val="00374514"/>
    <w:rsid w:val="003746A2"/>
    <w:rsid w:val="003746D5"/>
    <w:rsid w:val="003746ED"/>
    <w:rsid w:val="0037475A"/>
    <w:rsid w:val="00374765"/>
    <w:rsid w:val="003747C1"/>
    <w:rsid w:val="0037484A"/>
    <w:rsid w:val="0037499F"/>
    <w:rsid w:val="003749BE"/>
    <w:rsid w:val="00374B0E"/>
    <w:rsid w:val="00374B6D"/>
    <w:rsid w:val="00374C9C"/>
    <w:rsid w:val="00374D8D"/>
    <w:rsid w:val="00374EBD"/>
    <w:rsid w:val="00374EFB"/>
    <w:rsid w:val="00374F19"/>
    <w:rsid w:val="00374F61"/>
    <w:rsid w:val="00374FC3"/>
    <w:rsid w:val="00374FC9"/>
    <w:rsid w:val="00374FD6"/>
    <w:rsid w:val="00375015"/>
    <w:rsid w:val="00375031"/>
    <w:rsid w:val="003750C2"/>
    <w:rsid w:val="00375224"/>
    <w:rsid w:val="00375287"/>
    <w:rsid w:val="003752D5"/>
    <w:rsid w:val="003752EE"/>
    <w:rsid w:val="00375328"/>
    <w:rsid w:val="00375482"/>
    <w:rsid w:val="00375490"/>
    <w:rsid w:val="003754E8"/>
    <w:rsid w:val="00375A0B"/>
    <w:rsid w:val="00375A74"/>
    <w:rsid w:val="00375BCA"/>
    <w:rsid w:val="00375BE3"/>
    <w:rsid w:val="00375D76"/>
    <w:rsid w:val="00375D7B"/>
    <w:rsid w:val="00375DAC"/>
    <w:rsid w:val="00375E12"/>
    <w:rsid w:val="00375EFC"/>
    <w:rsid w:val="00376184"/>
    <w:rsid w:val="003762F9"/>
    <w:rsid w:val="003763C4"/>
    <w:rsid w:val="003764CA"/>
    <w:rsid w:val="003766B8"/>
    <w:rsid w:val="003766E1"/>
    <w:rsid w:val="00376729"/>
    <w:rsid w:val="0037674A"/>
    <w:rsid w:val="00376762"/>
    <w:rsid w:val="003767A5"/>
    <w:rsid w:val="00376896"/>
    <w:rsid w:val="0037691F"/>
    <w:rsid w:val="00376983"/>
    <w:rsid w:val="003769B4"/>
    <w:rsid w:val="003769DD"/>
    <w:rsid w:val="00376AA0"/>
    <w:rsid w:val="00376AFF"/>
    <w:rsid w:val="00376B83"/>
    <w:rsid w:val="00376BBB"/>
    <w:rsid w:val="00376DAF"/>
    <w:rsid w:val="00376DD4"/>
    <w:rsid w:val="00376E45"/>
    <w:rsid w:val="00376F22"/>
    <w:rsid w:val="00376F7E"/>
    <w:rsid w:val="00377046"/>
    <w:rsid w:val="003770E4"/>
    <w:rsid w:val="0037711B"/>
    <w:rsid w:val="0037719E"/>
    <w:rsid w:val="003771D3"/>
    <w:rsid w:val="003772B3"/>
    <w:rsid w:val="00377498"/>
    <w:rsid w:val="00377781"/>
    <w:rsid w:val="003777D1"/>
    <w:rsid w:val="003778B5"/>
    <w:rsid w:val="003778D9"/>
    <w:rsid w:val="00377927"/>
    <w:rsid w:val="00377B00"/>
    <w:rsid w:val="00377C57"/>
    <w:rsid w:val="00380010"/>
    <w:rsid w:val="00380157"/>
    <w:rsid w:val="0038025B"/>
    <w:rsid w:val="0038027A"/>
    <w:rsid w:val="003802AA"/>
    <w:rsid w:val="0038040B"/>
    <w:rsid w:val="003804E0"/>
    <w:rsid w:val="0038064B"/>
    <w:rsid w:val="0038069C"/>
    <w:rsid w:val="003806EF"/>
    <w:rsid w:val="003808A7"/>
    <w:rsid w:val="00380A49"/>
    <w:rsid w:val="00380C3A"/>
    <w:rsid w:val="00380CB1"/>
    <w:rsid w:val="00380E3D"/>
    <w:rsid w:val="003810E0"/>
    <w:rsid w:val="00381224"/>
    <w:rsid w:val="003812F5"/>
    <w:rsid w:val="003814AA"/>
    <w:rsid w:val="0038150C"/>
    <w:rsid w:val="00381735"/>
    <w:rsid w:val="003817A0"/>
    <w:rsid w:val="00381802"/>
    <w:rsid w:val="0038189C"/>
    <w:rsid w:val="0038189D"/>
    <w:rsid w:val="0038190C"/>
    <w:rsid w:val="00381C74"/>
    <w:rsid w:val="00381DAF"/>
    <w:rsid w:val="00381DB9"/>
    <w:rsid w:val="00381DCE"/>
    <w:rsid w:val="00381E24"/>
    <w:rsid w:val="00381E45"/>
    <w:rsid w:val="003820F1"/>
    <w:rsid w:val="00382162"/>
    <w:rsid w:val="003821C5"/>
    <w:rsid w:val="00382303"/>
    <w:rsid w:val="00382413"/>
    <w:rsid w:val="003824FF"/>
    <w:rsid w:val="00382639"/>
    <w:rsid w:val="003826ED"/>
    <w:rsid w:val="00382AB8"/>
    <w:rsid w:val="00382B0B"/>
    <w:rsid w:val="00382B12"/>
    <w:rsid w:val="00382D4C"/>
    <w:rsid w:val="00382DB9"/>
    <w:rsid w:val="00382ED2"/>
    <w:rsid w:val="00382F47"/>
    <w:rsid w:val="00382F52"/>
    <w:rsid w:val="00382F83"/>
    <w:rsid w:val="00382FA6"/>
    <w:rsid w:val="0038300E"/>
    <w:rsid w:val="0038318C"/>
    <w:rsid w:val="00383257"/>
    <w:rsid w:val="00383305"/>
    <w:rsid w:val="003833F2"/>
    <w:rsid w:val="00383481"/>
    <w:rsid w:val="003834D0"/>
    <w:rsid w:val="003834FE"/>
    <w:rsid w:val="00383527"/>
    <w:rsid w:val="0038358B"/>
    <w:rsid w:val="00383700"/>
    <w:rsid w:val="00383BDC"/>
    <w:rsid w:val="00383CB1"/>
    <w:rsid w:val="00383D45"/>
    <w:rsid w:val="00384088"/>
    <w:rsid w:val="003840B6"/>
    <w:rsid w:val="003840E7"/>
    <w:rsid w:val="0038438B"/>
    <w:rsid w:val="003844C5"/>
    <w:rsid w:val="0038450C"/>
    <w:rsid w:val="00384569"/>
    <w:rsid w:val="003845EC"/>
    <w:rsid w:val="003845F3"/>
    <w:rsid w:val="00384653"/>
    <w:rsid w:val="003846E7"/>
    <w:rsid w:val="0038480D"/>
    <w:rsid w:val="0038488D"/>
    <w:rsid w:val="003848CE"/>
    <w:rsid w:val="003848E3"/>
    <w:rsid w:val="003849DF"/>
    <w:rsid w:val="00384A8F"/>
    <w:rsid w:val="00384AA6"/>
    <w:rsid w:val="00384B96"/>
    <w:rsid w:val="00384CD1"/>
    <w:rsid w:val="00384E11"/>
    <w:rsid w:val="00384F28"/>
    <w:rsid w:val="00384F35"/>
    <w:rsid w:val="003850AD"/>
    <w:rsid w:val="0038510B"/>
    <w:rsid w:val="0038515C"/>
    <w:rsid w:val="003851E7"/>
    <w:rsid w:val="00385387"/>
    <w:rsid w:val="003854D2"/>
    <w:rsid w:val="0038557A"/>
    <w:rsid w:val="00385675"/>
    <w:rsid w:val="0038581E"/>
    <w:rsid w:val="00385918"/>
    <w:rsid w:val="0038594D"/>
    <w:rsid w:val="00385951"/>
    <w:rsid w:val="00385977"/>
    <w:rsid w:val="0038598A"/>
    <w:rsid w:val="003859C1"/>
    <w:rsid w:val="003859F0"/>
    <w:rsid w:val="00385A69"/>
    <w:rsid w:val="00385AA5"/>
    <w:rsid w:val="00385AB1"/>
    <w:rsid w:val="00385BBE"/>
    <w:rsid w:val="00385BC6"/>
    <w:rsid w:val="00385E26"/>
    <w:rsid w:val="00385E2E"/>
    <w:rsid w:val="00385E88"/>
    <w:rsid w:val="00385EEA"/>
    <w:rsid w:val="00385F6D"/>
    <w:rsid w:val="00386049"/>
    <w:rsid w:val="00386116"/>
    <w:rsid w:val="00386122"/>
    <w:rsid w:val="00386172"/>
    <w:rsid w:val="003862DA"/>
    <w:rsid w:val="00386369"/>
    <w:rsid w:val="003863C8"/>
    <w:rsid w:val="00386603"/>
    <w:rsid w:val="003867A8"/>
    <w:rsid w:val="00386893"/>
    <w:rsid w:val="003868BC"/>
    <w:rsid w:val="003869A4"/>
    <w:rsid w:val="00386C1A"/>
    <w:rsid w:val="00386D66"/>
    <w:rsid w:val="00386E9C"/>
    <w:rsid w:val="00386F47"/>
    <w:rsid w:val="00386FA0"/>
    <w:rsid w:val="0038719F"/>
    <w:rsid w:val="00387201"/>
    <w:rsid w:val="00387325"/>
    <w:rsid w:val="003873A5"/>
    <w:rsid w:val="003873BB"/>
    <w:rsid w:val="00387445"/>
    <w:rsid w:val="003874AF"/>
    <w:rsid w:val="003874BA"/>
    <w:rsid w:val="003874FD"/>
    <w:rsid w:val="0038756C"/>
    <w:rsid w:val="003875A2"/>
    <w:rsid w:val="003876A0"/>
    <w:rsid w:val="003877D4"/>
    <w:rsid w:val="003877E5"/>
    <w:rsid w:val="00387943"/>
    <w:rsid w:val="00387A2D"/>
    <w:rsid w:val="00387B22"/>
    <w:rsid w:val="00387B94"/>
    <w:rsid w:val="00387B9C"/>
    <w:rsid w:val="00387BAD"/>
    <w:rsid w:val="00387BB8"/>
    <w:rsid w:val="00387C4B"/>
    <w:rsid w:val="00387E1D"/>
    <w:rsid w:val="00387E60"/>
    <w:rsid w:val="00387E69"/>
    <w:rsid w:val="00387F95"/>
    <w:rsid w:val="003900E2"/>
    <w:rsid w:val="003901C2"/>
    <w:rsid w:val="003901F8"/>
    <w:rsid w:val="003902D7"/>
    <w:rsid w:val="00390352"/>
    <w:rsid w:val="00390370"/>
    <w:rsid w:val="00390409"/>
    <w:rsid w:val="0039049E"/>
    <w:rsid w:val="003904D3"/>
    <w:rsid w:val="00390517"/>
    <w:rsid w:val="00390574"/>
    <w:rsid w:val="0039058D"/>
    <w:rsid w:val="00390593"/>
    <w:rsid w:val="003905ED"/>
    <w:rsid w:val="003906C7"/>
    <w:rsid w:val="003906CC"/>
    <w:rsid w:val="0039095E"/>
    <w:rsid w:val="00390CBA"/>
    <w:rsid w:val="00390DA3"/>
    <w:rsid w:val="00390E0B"/>
    <w:rsid w:val="00390FA9"/>
    <w:rsid w:val="0039116A"/>
    <w:rsid w:val="00391197"/>
    <w:rsid w:val="003911BA"/>
    <w:rsid w:val="0039122D"/>
    <w:rsid w:val="0039137E"/>
    <w:rsid w:val="003913D0"/>
    <w:rsid w:val="00391853"/>
    <w:rsid w:val="003918C8"/>
    <w:rsid w:val="0039192F"/>
    <w:rsid w:val="0039195A"/>
    <w:rsid w:val="00391A81"/>
    <w:rsid w:val="00391AB9"/>
    <w:rsid w:val="00391BD5"/>
    <w:rsid w:val="00391CB0"/>
    <w:rsid w:val="00391DE2"/>
    <w:rsid w:val="003920D8"/>
    <w:rsid w:val="00392313"/>
    <w:rsid w:val="0039232C"/>
    <w:rsid w:val="0039243A"/>
    <w:rsid w:val="0039243D"/>
    <w:rsid w:val="003924D4"/>
    <w:rsid w:val="00392688"/>
    <w:rsid w:val="003927E4"/>
    <w:rsid w:val="00392980"/>
    <w:rsid w:val="003929E7"/>
    <w:rsid w:val="00392BA1"/>
    <w:rsid w:val="00392BF9"/>
    <w:rsid w:val="00392CB4"/>
    <w:rsid w:val="00392CBE"/>
    <w:rsid w:val="00392D8D"/>
    <w:rsid w:val="00393110"/>
    <w:rsid w:val="0039325F"/>
    <w:rsid w:val="00393260"/>
    <w:rsid w:val="0039340A"/>
    <w:rsid w:val="003935BC"/>
    <w:rsid w:val="003935CF"/>
    <w:rsid w:val="003936C8"/>
    <w:rsid w:val="003936DC"/>
    <w:rsid w:val="003937CD"/>
    <w:rsid w:val="00393968"/>
    <w:rsid w:val="00393B20"/>
    <w:rsid w:val="00393D6B"/>
    <w:rsid w:val="00393D91"/>
    <w:rsid w:val="00393DAF"/>
    <w:rsid w:val="00393E4D"/>
    <w:rsid w:val="00393EE1"/>
    <w:rsid w:val="0039402C"/>
    <w:rsid w:val="00394098"/>
    <w:rsid w:val="0039416B"/>
    <w:rsid w:val="0039418F"/>
    <w:rsid w:val="0039426F"/>
    <w:rsid w:val="0039432B"/>
    <w:rsid w:val="00394404"/>
    <w:rsid w:val="00394423"/>
    <w:rsid w:val="0039443B"/>
    <w:rsid w:val="003944A0"/>
    <w:rsid w:val="003944CB"/>
    <w:rsid w:val="003944F9"/>
    <w:rsid w:val="00394556"/>
    <w:rsid w:val="003946C7"/>
    <w:rsid w:val="00394722"/>
    <w:rsid w:val="00394A5D"/>
    <w:rsid w:val="00394B25"/>
    <w:rsid w:val="00394BAC"/>
    <w:rsid w:val="00394CCC"/>
    <w:rsid w:val="00394E02"/>
    <w:rsid w:val="00394E33"/>
    <w:rsid w:val="00394F9F"/>
    <w:rsid w:val="00394FCE"/>
    <w:rsid w:val="00394FD8"/>
    <w:rsid w:val="00395295"/>
    <w:rsid w:val="0039541C"/>
    <w:rsid w:val="003955AB"/>
    <w:rsid w:val="00395617"/>
    <w:rsid w:val="00395694"/>
    <w:rsid w:val="00395716"/>
    <w:rsid w:val="003957DD"/>
    <w:rsid w:val="00395842"/>
    <w:rsid w:val="003959BE"/>
    <w:rsid w:val="003959CC"/>
    <w:rsid w:val="003959E7"/>
    <w:rsid w:val="00395BE7"/>
    <w:rsid w:val="00395CC0"/>
    <w:rsid w:val="00395E53"/>
    <w:rsid w:val="00395E8D"/>
    <w:rsid w:val="00395F9F"/>
    <w:rsid w:val="00395FAE"/>
    <w:rsid w:val="00395FD7"/>
    <w:rsid w:val="003961D6"/>
    <w:rsid w:val="0039629B"/>
    <w:rsid w:val="003962C5"/>
    <w:rsid w:val="00396357"/>
    <w:rsid w:val="003963F1"/>
    <w:rsid w:val="00396427"/>
    <w:rsid w:val="003964F6"/>
    <w:rsid w:val="0039662B"/>
    <w:rsid w:val="0039662E"/>
    <w:rsid w:val="00396A89"/>
    <w:rsid w:val="00396B00"/>
    <w:rsid w:val="00397102"/>
    <w:rsid w:val="003972D9"/>
    <w:rsid w:val="003972ED"/>
    <w:rsid w:val="00397374"/>
    <w:rsid w:val="003973A8"/>
    <w:rsid w:val="003973E4"/>
    <w:rsid w:val="00397446"/>
    <w:rsid w:val="00397519"/>
    <w:rsid w:val="003975DA"/>
    <w:rsid w:val="003975FD"/>
    <w:rsid w:val="0039774E"/>
    <w:rsid w:val="00397A82"/>
    <w:rsid w:val="00397AC1"/>
    <w:rsid w:val="00397D79"/>
    <w:rsid w:val="00397DA2"/>
    <w:rsid w:val="00397EC1"/>
    <w:rsid w:val="00397F03"/>
    <w:rsid w:val="00397FC1"/>
    <w:rsid w:val="00397FDE"/>
    <w:rsid w:val="003A004B"/>
    <w:rsid w:val="003A0130"/>
    <w:rsid w:val="003A01BF"/>
    <w:rsid w:val="003A03E9"/>
    <w:rsid w:val="003A0423"/>
    <w:rsid w:val="003A0465"/>
    <w:rsid w:val="003A05E7"/>
    <w:rsid w:val="003A094E"/>
    <w:rsid w:val="003A0A37"/>
    <w:rsid w:val="003A0B0A"/>
    <w:rsid w:val="003A0C40"/>
    <w:rsid w:val="003A0C77"/>
    <w:rsid w:val="003A0CC5"/>
    <w:rsid w:val="003A0E3D"/>
    <w:rsid w:val="003A0E86"/>
    <w:rsid w:val="003A100B"/>
    <w:rsid w:val="003A1186"/>
    <w:rsid w:val="003A130A"/>
    <w:rsid w:val="003A13BC"/>
    <w:rsid w:val="003A13EA"/>
    <w:rsid w:val="003A1422"/>
    <w:rsid w:val="003A1549"/>
    <w:rsid w:val="003A161B"/>
    <w:rsid w:val="003A17D6"/>
    <w:rsid w:val="003A1804"/>
    <w:rsid w:val="003A185D"/>
    <w:rsid w:val="003A1959"/>
    <w:rsid w:val="003A19B7"/>
    <w:rsid w:val="003A19ED"/>
    <w:rsid w:val="003A1A14"/>
    <w:rsid w:val="003A1A6A"/>
    <w:rsid w:val="003A1AA9"/>
    <w:rsid w:val="003A1F08"/>
    <w:rsid w:val="003A23B0"/>
    <w:rsid w:val="003A251B"/>
    <w:rsid w:val="003A2647"/>
    <w:rsid w:val="003A2838"/>
    <w:rsid w:val="003A2865"/>
    <w:rsid w:val="003A29A2"/>
    <w:rsid w:val="003A2A7E"/>
    <w:rsid w:val="003A2C74"/>
    <w:rsid w:val="003A2CE3"/>
    <w:rsid w:val="003A2D9A"/>
    <w:rsid w:val="003A2DB6"/>
    <w:rsid w:val="003A2F3B"/>
    <w:rsid w:val="003A2FAB"/>
    <w:rsid w:val="003A30A2"/>
    <w:rsid w:val="003A30B9"/>
    <w:rsid w:val="003A328D"/>
    <w:rsid w:val="003A3492"/>
    <w:rsid w:val="003A34EB"/>
    <w:rsid w:val="003A3514"/>
    <w:rsid w:val="003A351F"/>
    <w:rsid w:val="003A36F4"/>
    <w:rsid w:val="003A3AAF"/>
    <w:rsid w:val="003A3BE4"/>
    <w:rsid w:val="003A3C09"/>
    <w:rsid w:val="003A3C2C"/>
    <w:rsid w:val="003A3F32"/>
    <w:rsid w:val="003A3F8D"/>
    <w:rsid w:val="003A3FFE"/>
    <w:rsid w:val="003A4060"/>
    <w:rsid w:val="003A408F"/>
    <w:rsid w:val="003A426A"/>
    <w:rsid w:val="003A4287"/>
    <w:rsid w:val="003A4479"/>
    <w:rsid w:val="003A4577"/>
    <w:rsid w:val="003A471A"/>
    <w:rsid w:val="003A475B"/>
    <w:rsid w:val="003A4B07"/>
    <w:rsid w:val="003A4D32"/>
    <w:rsid w:val="003A4D4C"/>
    <w:rsid w:val="003A4D7A"/>
    <w:rsid w:val="003A5013"/>
    <w:rsid w:val="003A50DB"/>
    <w:rsid w:val="003A515C"/>
    <w:rsid w:val="003A5293"/>
    <w:rsid w:val="003A52A1"/>
    <w:rsid w:val="003A530B"/>
    <w:rsid w:val="003A538F"/>
    <w:rsid w:val="003A5421"/>
    <w:rsid w:val="003A5430"/>
    <w:rsid w:val="003A549A"/>
    <w:rsid w:val="003A5583"/>
    <w:rsid w:val="003A5602"/>
    <w:rsid w:val="003A57D8"/>
    <w:rsid w:val="003A57F2"/>
    <w:rsid w:val="003A5809"/>
    <w:rsid w:val="003A5827"/>
    <w:rsid w:val="003A5880"/>
    <w:rsid w:val="003A58F6"/>
    <w:rsid w:val="003A5931"/>
    <w:rsid w:val="003A59AF"/>
    <w:rsid w:val="003A5B9B"/>
    <w:rsid w:val="003A5BAB"/>
    <w:rsid w:val="003A5C62"/>
    <w:rsid w:val="003A5EB1"/>
    <w:rsid w:val="003A5FAF"/>
    <w:rsid w:val="003A6177"/>
    <w:rsid w:val="003A634C"/>
    <w:rsid w:val="003A64A0"/>
    <w:rsid w:val="003A66D5"/>
    <w:rsid w:val="003A66DE"/>
    <w:rsid w:val="003A6799"/>
    <w:rsid w:val="003A679C"/>
    <w:rsid w:val="003A67D3"/>
    <w:rsid w:val="003A67E0"/>
    <w:rsid w:val="003A68B4"/>
    <w:rsid w:val="003A6A54"/>
    <w:rsid w:val="003A6DA1"/>
    <w:rsid w:val="003A6E39"/>
    <w:rsid w:val="003A6E46"/>
    <w:rsid w:val="003A6E4D"/>
    <w:rsid w:val="003A6F65"/>
    <w:rsid w:val="003A70AF"/>
    <w:rsid w:val="003A70CA"/>
    <w:rsid w:val="003A7303"/>
    <w:rsid w:val="003A7312"/>
    <w:rsid w:val="003A732E"/>
    <w:rsid w:val="003A73A5"/>
    <w:rsid w:val="003A73C0"/>
    <w:rsid w:val="003A73EA"/>
    <w:rsid w:val="003A7572"/>
    <w:rsid w:val="003A757E"/>
    <w:rsid w:val="003A7614"/>
    <w:rsid w:val="003A78A1"/>
    <w:rsid w:val="003A7B30"/>
    <w:rsid w:val="003A7C34"/>
    <w:rsid w:val="003A7CA5"/>
    <w:rsid w:val="003A7D44"/>
    <w:rsid w:val="003A7E7B"/>
    <w:rsid w:val="003A7FF4"/>
    <w:rsid w:val="003B00A5"/>
    <w:rsid w:val="003B02BA"/>
    <w:rsid w:val="003B04DF"/>
    <w:rsid w:val="003B0667"/>
    <w:rsid w:val="003B08D3"/>
    <w:rsid w:val="003B0A88"/>
    <w:rsid w:val="003B0A9B"/>
    <w:rsid w:val="003B0AB5"/>
    <w:rsid w:val="003B0ABE"/>
    <w:rsid w:val="003B0C9B"/>
    <w:rsid w:val="003B0EEE"/>
    <w:rsid w:val="003B0FC6"/>
    <w:rsid w:val="003B1074"/>
    <w:rsid w:val="003B11C7"/>
    <w:rsid w:val="003B12CF"/>
    <w:rsid w:val="003B1421"/>
    <w:rsid w:val="003B1595"/>
    <w:rsid w:val="003B15EE"/>
    <w:rsid w:val="003B162B"/>
    <w:rsid w:val="003B180A"/>
    <w:rsid w:val="003B1818"/>
    <w:rsid w:val="003B1853"/>
    <w:rsid w:val="003B1865"/>
    <w:rsid w:val="003B18C3"/>
    <w:rsid w:val="003B1923"/>
    <w:rsid w:val="003B1DF4"/>
    <w:rsid w:val="003B20AF"/>
    <w:rsid w:val="003B2175"/>
    <w:rsid w:val="003B2739"/>
    <w:rsid w:val="003B27E7"/>
    <w:rsid w:val="003B2972"/>
    <w:rsid w:val="003B2AA3"/>
    <w:rsid w:val="003B2BD0"/>
    <w:rsid w:val="003B2BDA"/>
    <w:rsid w:val="003B2C0E"/>
    <w:rsid w:val="003B2C93"/>
    <w:rsid w:val="003B2C9C"/>
    <w:rsid w:val="003B2D9C"/>
    <w:rsid w:val="003B2E6A"/>
    <w:rsid w:val="003B2EF6"/>
    <w:rsid w:val="003B2FA4"/>
    <w:rsid w:val="003B30CD"/>
    <w:rsid w:val="003B32B9"/>
    <w:rsid w:val="003B32DE"/>
    <w:rsid w:val="003B3449"/>
    <w:rsid w:val="003B3475"/>
    <w:rsid w:val="003B349C"/>
    <w:rsid w:val="003B3561"/>
    <w:rsid w:val="003B36F8"/>
    <w:rsid w:val="003B375A"/>
    <w:rsid w:val="003B3887"/>
    <w:rsid w:val="003B3896"/>
    <w:rsid w:val="003B398B"/>
    <w:rsid w:val="003B39E5"/>
    <w:rsid w:val="003B3A70"/>
    <w:rsid w:val="003B3AEF"/>
    <w:rsid w:val="003B3CF5"/>
    <w:rsid w:val="003B3E5A"/>
    <w:rsid w:val="003B3EBC"/>
    <w:rsid w:val="003B408C"/>
    <w:rsid w:val="003B41C9"/>
    <w:rsid w:val="003B4288"/>
    <w:rsid w:val="003B43E7"/>
    <w:rsid w:val="003B4607"/>
    <w:rsid w:val="003B46B1"/>
    <w:rsid w:val="003B4712"/>
    <w:rsid w:val="003B47B1"/>
    <w:rsid w:val="003B47DF"/>
    <w:rsid w:val="003B497C"/>
    <w:rsid w:val="003B4B0C"/>
    <w:rsid w:val="003B4CD6"/>
    <w:rsid w:val="003B4CE7"/>
    <w:rsid w:val="003B4E57"/>
    <w:rsid w:val="003B4EAC"/>
    <w:rsid w:val="003B5052"/>
    <w:rsid w:val="003B5101"/>
    <w:rsid w:val="003B5166"/>
    <w:rsid w:val="003B525A"/>
    <w:rsid w:val="003B5299"/>
    <w:rsid w:val="003B5344"/>
    <w:rsid w:val="003B5348"/>
    <w:rsid w:val="003B5377"/>
    <w:rsid w:val="003B53E6"/>
    <w:rsid w:val="003B54C5"/>
    <w:rsid w:val="003B5523"/>
    <w:rsid w:val="003B575E"/>
    <w:rsid w:val="003B5A58"/>
    <w:rsid w:val="003B5C35"/>
    <w:rsid w:val="003B5C7E"/>
    <w:rsid w:val="003B5D83"/>
    <w:rsid w:val="003B5D8E"/>
    <w:rsid w:val="003B5E81"/>
    <w:rsid w:val="003B5ED3"/>
    <w:rsid w:val="003B5FBD"/>
    <w:rsid w:val="003B6249"/>
    <w:rsid w:val="003B6582"/>
    <w:rsid w:val="003B65FD"/>
    <w:rsid w:val="003B6678"/>
    <w:rsid w:val="003B676D"/>
    <w:rsid w:val="003B67C0"/>
    <w:rsid w:val="003B684C"/>
    <w:rsid w:val="003B68AA"/>
    <w:rsid w:val="003B68CB"/>
    <w:rsid w:val="003B6A27"/>
    <w:rsid w:val="003B6AED"/>
    <w:rsid w:val="003B6CA4"/>
    <w:rsid w:val="003B6E45"/>
    <w:rsid w:val="003B7130"/>
    <w:rsid w:val="003B713A"/>
    <w:rsid w:val="003B728E"/>
    <w:rsid w:val="003B7411"/>
    <w:rsid w:val="003B7428"/>
    <w:rsid w:val="003B7458"/>
    <w:rsid w:val="003B7463"/>
    <w:rsid w:val="003B75F8"/>
    <w:rsid w:val="003B76FE"/>
    <w:rsid w:val="003B7885"/>
    <w:rsid w:val="003B7919"/>
    <w:rsid w:val="003B7A9C"/>
    <w:rsid w:val="003B7AE6"/>
    <w:rsid w:val="003B7B2A"/>
    <w:rsid w:val="003B7BA7"/>
    <w:rsid w:val="003B7C7B"/>
    <w:rsid w:val="003B7D5C"/>
    <w:rsid w:val="003B7D76"/>
    <w:rsid w:val="003B7EE8"/>
    <w:rsid w:val="003B7F5B"/>
    <w:rsid w:val="003B7F84"/>
    <w:rsid w:val="003B7F8F"/>
    <w:rsid w:val="003B7FF5"/>
    <w:rsid w:val="003C0062"/>
    <w:rsid w:val="003C0072"/>
    <w:rsid w:val="003C0391"/>
    <w:rsid w:val="003C0443"/>
    <w:rsid w:val="003C04CE"/>
    <w:rsid w:val="003C06BD"/>
    <w:rsid w:val="003C09A0"/>
    <w:rsid w:val="003C0AAF"/>
    <w:rsid w:val="003C0B45"/>
    <w:rsid w:val="003C0C78"/>
    <w:rsid w:val="003C0D37"/>
    <w:rsid w:val="003C0EBA"/>
    <w:rsid w:val="003C108E"/>
    <w:rsid w:val="003C10AC"/>
    <w:rsid w:val="003C1179"/>
    <w:rsid w:val="003C1335"/>
    <w:rsid w:val="003C13E8"/>
    <w:rsid w:val="003C142C"/>
    <w:rsid w:val="003C1456"/>
    <w:rsid w:val="003C153E"/>
    <w:rsid w:val="003C1684"/>
    <w:rsid w:val="003C1A1B"/>
    <w:rsid w:val="003C1A3A"/>
    <w:rsid w:val="003C1B33"/>
    <w:rsid w:val="003C1BCA"/>
    <w:rsid w:val="003C1C1B"/>
    <w:rsid w:val="003C1E21"/>
    <w:rsid w:val="003C1E5C"/>
    <w:rsid w:val="003C22C4"/>
    <w:rsid w:val="003C2334"/>
    <w:rsid w:val="003C23C3"/>
    <w:rsid w:val="003C2404"/>
    <w:rsid w:val="003C240B"/>
    <w:rsid w:val="003C2479"/>
    <w:rsid w:val="003C255A"/>
    <w:rsid w:val="003C25B4"/>
    <w:rsid w:val="003C25ED"/>
    <w:rsid w:val="003C27E5"/>
    <w:rsid w:val="003C289D"/>
    <w:rsid w:val="003C28BF"/>
    <w:rsid w:val="003C297A"/>
    <w:rsid w:val="003C2AC7"/>
    <w:rsid w:val="003C2B27"/>
    <w:rsid w:val="003C2B2C"/>
    <w:rsid w:val="003C2B7E"/>
    <w:rsid w:val="003C2C98"/>
    <w:rsid w:val="003C2CF4"/>
    <w:rsid w:val="003C2D29"/>
    <w:rsid w:val="003C2E36"/>
    <w:rsid w:val="003C2FFA"/>
    <w:rsid w:val="003C3002"/>
    <w:rsid w:val="003C3269"/>
    <w:rsid w:val="003C338F"/>
    <w:rsid w:val="003C3527"/>
    <w:rsid w:val="003C3572"/>
    <w:rsid w:val="003C36A0"/>
    <w:rsid w:val="003C36A3"/>
    <w:rsid w:val="003C376F"/>
    <w:rsid w:val="003C37DB"/>
    <w:rsid w:val="003C3850"/>
    <w:rsid w:val="003C398F"/>
    <w:rsid w:val="003C3B16"/>
    <w:rsid w:val="003C3B7E"/>
    <w:rsid w:val="003C3BAA"/>
    <w:rsid w:val="003C3D1D"/>
    <w:rsid w:val="003C3FEF"/>
    <w:rsid w:val="003C40D1"/>
    <w:rsid w:val="003C410A"/>
    <w:rsid w:val="003C4118"/>
    <w:rsid w:val="003C419E"/>
    <w:rsid w:val="003C421D"/>
    <w:rsid w:val="003C43D7"/>
    <w:rsid w:val="003C4539"/>
    <w:rsid w:val="003C48E6"/>
    <w:rsid w:val="003C4F1D"/>
    <w:rsid w:val="003C4FEA"/>
    <w:rsid w:val="003C50B4"/>
    <w:rsid w:val="003C51EE"/>
    <w:rsid w:val="003C51FE"/>
    <w:rsid w:val="003C520B"/>
    <w:rsid w:val="003C52D6"/>
    <w:rsid w:val="003C547B"/>
    <w:rsid w:val="003C555C"/>
    <w:rsid w:val="003C55AF"/>
    <w:rsid w:val="003C56BD"/>
    <w:rsid w:val="003C5B4C"/>
    <w:rsid w:val="003C5C3F"/>
    <w:rsid w:val="003C5CA3"/>
    <w:rsid w:val="003C5E35"/>
    <w:rsid w:val="003C5F54"/>
    <w:rsid w:val="003C6002"/>
    <w:rsid w:val="003C60AD"/>
    <w:rsid w:val="003C64FB"/>
    <w:rsid w:val="003C663F"/>
    <w:rsid w:val="003C682A"/>
    <w:rsid w:val="003C69CB"/>
    <w:rsid w:val="003C6A67"/>
    <w:rsid w:val="003C6D62"/>
    <w:rsid w:val="003C6DFD"/>
    <w:rsid w:val="003C6ED1"/>
    <w:rsid w:val="003C7031"/>
    <w:rsid w:val="003C70B4"/>
    <w:rsid w:val="003C70C4"/>
    <w:rsid w:val="003C7126"/>
    <w:rsid w:val="003C7221"/>
    <w:rsid w:val="003C7232"/>
    <w:rsid w:val="003C7246"/>
    <w:rsid w:val="003C735E"/>
    <w:rsid w:val="003C7643"/>
    <w:rsid w:val="003C77C4"/>
    <w:rsid w:val="003C7920"/>
    <w:rsid w:val="003C7981"/>
    <w:rsid w:val="003C7D07"/>
    <w:rsid w:val="003C7E3A"/>
    <w:rsid w:val="003C7E98"/>
    <w:rsid w:val="003C7F37"/>
    <w:rsid w:val="003C7F6D"/>
    <w:rsid w:val="003CA232"/>
    <w:rsid w:val="003D0007"/>
    <w:rsid w:val="003D0028"/>
    <w:rsid w:val="003D007C"/>
    <w:rsid w:val="003D0127"/>
    <w:rsid w:val="003D0269"/>
    <w:rsid w:val="003D03B9"/>
    <w:rsid w:val="003D04D8"/>
    <w:rsid w:val="003D04FC"/>
    <w:rsid w:val="003D0618"/>
    <w:rsid w:val="003D06D6"/>
    <w:rsid w:val="003D084D"/>
    <w:rsid w:val="003D087F"/>
    <w:rsid w:val="003D08CC"/>
    <w:rsid w:val="003D0A57"/>
    <w:rsid w:val="003D0D19"/>
    <w:rsid w:val="003D0D92"/>
    <w:rsid w:val="003D0E3E"/>
    <w:rsid w:val="003D0E8F"/>
    <w:rsid w:val="003D0F73"/>
    <w:rsid w:val="003D0FBC"/>
    <w:rsid w:val="003D10D3"/>
    <w:rsid w:val="003D11A1"/>
    <w:rsid w:val="003D11A7"/>
    <w:rsid w:val="003D12C7"/>
    <w:rsid w:val="003D14FF"/>
    <w:rsid w:val="003D16BA"/>
    <w:rsid w:val="003D1777"/>
    <w:rsid w:val="003D1815"/>
    <w:rsid w:val="003D1968"/>
    <w:rsid w:val="003D1ACC"/>
    <w:rsid w:val="003D1B6E"/>
    <w:rsid w:val="003D1DF0"/>
    <w:rsid w:val="003D1E8F"/>
    <w:rsid w:val="003D1EB7"/>
    <w:rsid w:val="003D1EE5"/>
    <w:rsid w:val="003D1EF9"/>
    <w:rsid w:val="003D222A"/>
    <w:rsid w:val="003D22B5"/>
    <w:rsid w:val="003D2391"/>
    <w:rsid w:val="003D24B4"/>
    <w:rsid w:val="003D257B"/>
    <w:rsid w:val="003D261B"/>
    <w:rsid w:val="003D26B4"/>
    <w:rsid w:val="003D26FA"/>
    <w:rsid w:val="003D271E"/>
    <w:rsid w:val="003D2AF5"/>
    <w:rsid w:val="003D2BAF"/>
    <w:rsid w:val="003D2DD6"/>
    <w:rsid w:val="003D2E63"/>
    <w:rsid w:val="003D2E89"/>
    <w:rsid w:val="003D2EB3"/>
    <w:rsid w:val="003D30B7"/>
    <w:rsid w:val="003D30DB"/>
    <w:rsid w:val="003D32B8"/>
    <w:rsid w:val="003D330D"/>
    <w:rsid w:val="003D340F"/>
    <w:rsid w:val="003D3484"/>
    <w:rsid w:val="003D3564"/>
    <w:rsid w:val="003D358C"/>
    <w:rsid w:val="003D37BE"/>
    <w:rsid w:val="003D3804"/>
    <w:rsid w:val="003D38C6"/>
    <w:rsid w:val="003D3A60"/>
    <w:rsid w:val="003D3AE3"/>
    <w:rsid w:val="003D3BEE"/>
    <w:rsid w:val="003D3BF0"/>
    <w:rsid w:val="003D3C2E"/>
    <w:rsid w:val="003D3DAE"/>
    <w:rsid w:val="003D3DD7"/>
    <w:rsid w:val="003D3DDF"/>
    <w:rsid w:val="003D3E98"/>
    <w:rsid w:val="003D3F52"/>
    <w:rsid w:val="003D3F6B"/>
    <w:rsid w:val="003D407F"/>
    <w:rsid w:val="003D40F7"/>
    <w:rsid w:val="003D4146"/>
    <w:rsid w:val="003D41E4"/>
    <w:rsid w:val="003D43FD"/>
    <w:rsid w:val="003D44D9"/>
    <w:rsid w:val="003D4544"/>
    <w:rsid w:val="003D4659"/>
    <w:rsid w:val="003D46F4"/>
    <w:rsid w:val="003D4737"/>
    <w:rsid w:val="003D488A"/>
    <w:rsid w:val="003D48D5"/>
    <w:rsid w:val="003D4AC8"/>
    <w:rsid w:val="003D4B3E"/>
    <w:rsid w:val="003D4D00"/>
    <w:rsid w:val="003D4D9D"/>
    <w:rsid w:val="003D4DD9"/>
    <w:rsid w:val="003D4E6E"/>
    <w:rsid w:val="003D4ED8"/>
    <w:rsid w:val="003D5066"/>
    <w:rsid w:val="003D5314"/>
    <w:rsid w:val="003D53CD"/>
    <w:rsid w:val="003D56AF"/>
    <w:rsid w:val="003D57BB"/>
    <w:rsid w:val="003D593F"/>
    <w:rsid w:val="003D5B3D"/>
    <w:rsid w:val="003D5C22"/>
    <w:rsid w:val="003D5E50"/>
    <w:rsid w:val="003D5F20"/>
    <w:rsid w:val="003D609B"/>
    <w:rsid w:val="003D6260"/>
    <w:rsid w:val="003D6428"/>
    <w:rsid w:val="003D6457"/>
    <w:rsid w:val="003D6516"/>
    <w:rsid w:val="003D65BC"/>
    <w:rsid w:val="003D65E4"/>
    <w:rsid w:val="003D67B3"/>
    <w:rsid w:val="003D6941"/>
    <w:rsid w:val="003D6A4E"/>
    <w:rsid w:val="003D6B3F"/>
    <w:rsid w:val="003D6BC3"/>
    <w:rsid w:val="003D6BD9"/>
    <w:rsid w:val="003D6BE3"/>
    <w:rsid w:val="003D6C7C"/>
    <w:rsid w:val="003D6D54"/>
    <w:rsid w:val="003D6D56"/>
    <w:rsid w:val="003D6E39"/>
    <w:rsid w:val="003D712A"/>
    <w:rsid w:val="003D7190"/>
    <w:rsid w:val="003D71CD"/>
    <w:rsid w:val="003D7371"/>
    <w:rsid w:val="003D7410"/>
    <w:rsid w:val="003D7491"/>
    <w:rsid w:val="003D754C"/>
    <w:rsid w:val="003D75C7"/>
    <w:rsid w:val="003D7636"/>
    <w:rsid w:val="003D76FE"/>
    <w:rsid w:val="003D77E1"/>
    <w:rsid w:val="003D77F6"/>
    <w:rsid w:val="003D7813"/>
    <w:rsid w:val="003D7B88"/>
    <w:rsid w:val="003D7BC9"/>
    <w:rsid w:val="003D7C6E"/>
    <w:rsid w:val="003D7CD0"/>
    <w:rsid w:val="003D7DAB"/>
    <w:rsid w:val="003D7EA4"/>
    <w:rsid w:val="003D7F75"/>
    <w:rsid w:val="003E019F"/>
    <w:rsid w:val="003E0550"/>
    <w:rsid w:val="003E05C5"/>
    <w:rsid w:val="003E061E"/>
    <w:rsid w:val="003E0635"/>
    <w:rsid w:val="003E0873"/>
    <w:rsid w:val="003E0A00"/>
    <w:rsid w:val="003E0A89"/>
    <w:rsid w:val="003E0A94"/>
    <w:rsid w:val="003E0D10"/>
    <w:rsid w:val="003E0D31"/>
    <w:rsid w:val="003E0D70"/>
    <w:rsid w:val="003E0DA1"/>
    <w:rsid w:val="003E0DB8"/>
    <w:rsid w:val="003E0FEC"/>
    <w:rsid w:val="003E13D3"/>
    <w:rsid w:val="003E14FD"/>
    <w:rsid w:val="003E152F"/>
    <w:rsid w:val="003E16B5"/>
    <w:rsid w:val="003E1702"/>
    <w:rsid w:val="003E1718"/>
    <w:rsid w:val="003E1772"/>
    <w:rsid w:val="003E18E5"/>
    <w:rsid w:val="003E1925"/>
    <w:rsid w:val="003E1AC9"/>
    <w:rsid w:val="003E1AF5"/>
    <w:rsid w:val="003E1B16"/>
    <w:rsid w:val="003E1BA0"/>
    <w:rsid w:val="003E1BE4"/>
    <w:rsid w:val="003E1C6B"/>
    <w:rsid w:val="003E1EAB"/>
    <w:rsid w:val="003E1FD4"/>
    <w:rsid w:val="003E1FE9"/>
    <w:rsid w:val="003E2099"/>
    <w:rsid w:val="003E213B"/>
    <w:rsid w:val="003E21AD"/>
    <w:rsid w:val="003E2379"/>
    <w:rsid w:val="003E24C5"/>
    <w:rsid w:val="003E2543"/>
    <w:rsid w:val="003E25E9"/>
    <w:rsid w:val="003E269B"/>
    <w:rsid w:val="003E2733"/>
    <w:rsid w:val="003E2A94"/>
    <w:rsid w:val="003E2DFF"/>
    <w:rsid w:val="003E2E43"/>
    <w:rsid w:val="003E31B2"/>
    <w:rsid w:val="003E3239"/>
    <w:rsid w:val="003E3275"/>
    <w:rsid w:val="003E3420"/>
    <w:rsid w:val="003E3422"/>
    <w:rsid w:val="003E3430"/>
    <w:rsid w:val="003E3601"/>
    <w:rsid w:val="003E3719"/>
    <w:rsid w:val="003E39A1"/>
    <w:rsid w:val="003E3A67"/>
    <w:rsid w:val="003E3B18"/>
    <w:rsid w:val="003E3F64"/>
    <w:rsid w:val="003E3F7E"/>
    <w:rsid w:val="003E404E"/>
    <w:rsid w:val="003E4283"/>
    <w:rsid w:val="003E4368"/>
    <w:rsid w:val="003E4421"/>
    <w:rsid w:val="003E4532"/>
    <w:rsid w:val="003E4679"/>
    <w:rsid w:val="003E482A"/>
    <w:rsid w:val="003E483E"/>
    <w:rsid w:val="003E4862"/>
    <w:rsid w:val="003E4885"/>
    <w:rsid w:val="003E493A"/>
    <w:rsid w:val="003E497B"/>
    <w:rsid w:val="003E4A12"/>
    <w:rsid w:val="003E4A57"/>
    <w:rsid w:val="003E4BBD"/>
    <w:rsid w:val="003E4CAA"/>
    <w:rsid w:val="003E4DEA"/>
    <w:rsid w:val="003E4EBE"/>
    <w:rsid w:val="003E4EF3"/>
    <w:rsid w:val="003E4FEE"/>
    <w:rsid w:val="003E5012"/>
    <w:rsid w:val="003E5044"/>
    <w:rsid w:val="003E5128"/>
    <w:rsid w:val="003E5236"/>
    <w:rsid w:val="003E54FC"/>
    <w:rsid w:val="003E5549"/>
    <w:rsid w:val="003E566D"/>
    <w:rsid w:val="003E56CC"/>
    <w:rsid w:val="003E5A05"/>
    <w:rsid w:val="003E5A21"/>
    <w:rsid w:val="003E5BF0"/>
    <w:rsid w:val="003E5CEA"/>
    <w:rsid w:val="003E5DD1"/>
    <w:rsid w:val="003E5E22"/>
    <w:rsid w:val="003E5F33"/>
    <w:rsid w:val="003E61B5"/>
    <w:rsid w:val="003E6310"/>
    <w:rsid w:val="003E63E0"/>
    <w:rsid w:val="003E6417"/>
    <w:rsid w:val="003E6433"/>
    <w:rsid w:val="003E64C3"/>
    <w:rsid w:val="003E64FB"/>
    <w:rsid w:val="003E65A6"/>
    <w:rsid w:val="003E666B"/>
    <w:rsid w:val="003E669A"/>
    <w:rsid w:val="003E672B"/>
    <w:rsid w:val="003E684E"/>
    <w:rsid w:val="003E693D"/>
    <w:rsid w:val="003E6AF5"/>
    <w:rsid w:val="003E6C02"/>
    <w:rsid w:val="003E6C8C"/>
    <w:rsid w:val="003E6C95"/>
    <w:rsid w:val="003E6FB9"/>
    <w:rsid w:val="003E7293"/>
    <w:rsid w:val="003E73A3"/>
    <w:rsid w:val="003E749F"/>
    <w:rsid w:val="003E7525"/>
    <w:rsid w:val="003E75D0"/>
    <w:rsid w:val="003E75F8"/>
    <w:rsid w:val="003E764F"/>
    <w:rsid w:val="003E771F"/>
    <w:rsid w:val="003E77B9"/>
    <w:rsid w:val="003E7863"/>
    <w:rsid w:val="003E7A00"/>
    <w:rsid w:val="003E7A84"/>
    <w:rsid w:val="003E7BC6"/>
    <w:rsid w:val="003E7CC4"/>
    <w:rsid w:val="003E7CEA"/>
    <w:rsid w:val="003E7D80"/>
    <w:rsid w:val="003E7DE4"/>
    <w:rsid w:val="003E7E2A"/>
    <w:rsid w:val="003E7EBF"/>
    <w:rsid w:val="003F00C9"/>
    <w:rsid w:val="003F0108"/>
    <w:rsid w:val="003F0246"/>
    <w:rsid w:val="003F0295"/>
    <w:rsid w:val="003F0409"/>
    <w:rsid w:val="003F0445"/>
    <w:rsid w:val="003F04BA"/>
    <w:rsid w:val="003F04F5"/>
    <w:rsid w:val="003F05E4"/>
    <w:rsid w:val="003F06C2"/>
    <w:rsid w:val="003F08C9"/>
    <w:rsid w:val="003F0951"/>
    <w:rsid w:val="003F0B59"/>
    <w:rsid w:val="003F0D3A"/>
    <w:rsid w:val="003F0D46"/>
    <w:rsid w:val="003F0D50"/>
    <w:rsid w:val="003F0DFC"/>
    <w:rsid w:val="003F0E50"/>
    <w:rsid w:val="003F0F01"/>
    <w:rsid w:val="003F0FEF"/>
    <w:rsid w:val="003F1016"/>
    <w:rsid w:val="003F10EE"/>
    <w:rsid w:val="003F13D5"/>
    <w:rsid w:val="003F140C"/>
    <w:rsid w:val="003F15D0"/>
    <w:rsid w:val="003F15DE"/>
    <w:rsid w:val="003F171A"/>
    <w:rsid w:val="003F19F6"/>
    <w:rsid w:val="003F1B0C"/>
    <w:rsid w:val="003F1C98"/>
    <w:rsid w:val="003F1EA9"/>
    <w:rsid w:val="003F1F21"/>
    <w:rsid w:val="003F1F49"/>
    <w:rsid w:val="003F2313"/>
    <w:rsid w:val="003F2390"/>
    <w:rsid w:val="003F23F4"/>
    <w:rsid w:val="003F243F"/>
    <w:rsid w:val="003F2536"/>
    <w:rsid w:val="003F2550"/>
    <w:rsid w:val="003F2696"/>
    <w:rsid w:val="003F2990"/>
    <w:rsid w:val="003F2A3E"/>
    <w:rsid w:val="003F2A7F"/>
    <w:rsid w:val="003F2AE6"/>
    <w:rsid w:val="003F2C52"/>
    <w:rsid w:val="003F2C74"/>
    <w:rsid w:val="003F2CB3"/>
    <w:rsid w:val="003F2F08"/>
    <w:rsid w:val="003F2F70"/>
    <w:rsid w:val="003F3033"/>
    <w:rsid w:val="003F3090"/>
    <w:rsid w:val="003F36E6"/>
    <w:rsid w:val="003F38ED"/>
    <w:rsid w:val="003F3A2D"/>
    <w:rsid w:val="003F3B1F"/>
    <w:rsid w:val="003F3B47"/>
    <w:rsid w:val="003F3DCB"/>
    <w:rsid w:val="003F3DF4"/>
    <w:rsid w:val="003F3E44"/>
    <w:rsid w:val="003F4055"/>
    <w:rsid w:val="003F4156"/>
    <w:rsid w:val="003F421A"/>
    <w:rsid w:val="003F4227"/>
    <w:rsid w:val="003F43CD"/>
    <w:rsid w:val="003F447B"/>
    <w:rsid w:val="003F44FB"/>
    <w:rsid w:val="003F4602"/>
    <w:rsid w:val="003F4719"/>
    <w:rsid w:val="003F479A"/>
    <w:rsid w:val="003F479D"/>
    <w:rsid w:val="003F48EA"/>
    <w:rsid w:val="003F4A2B"/>
    <w:rsid w:val="003F4B98"/>
    <w:rsid w:val="003F4CFC"/>
    <w:rsid w:val="003F4D8C"/>
    <w:rsid w:val="003F4DBE"/>
    <w:rsid w:val="003F4DE4"/>
    <w:rsid w:val="003F4DE9"/>
    <w:rsid w:val="003F4F16"/>
    <w:rsid w:val="003F4FD7"/>
    <w:rsid w:val="003F4FF3"/>
    <w:rsid w:val="003F500C"/>
    <w:rsid w:val="003F545C"/>
    <w:rsid w:val="003F54B9"/>
    <w:rsid w:val="003F55DE"/>
    <w:rsid w:val="003F5649"/>
    <w:rsid w:val="003F57A2"/>
    <w:rsid w:val="003F57C7"/>
    <w:rsid w:val="003F5862"/>
    <w:rsid w:val="003F5892"/>
    <w:rsid w:val="003F59B6"/>
    <w:rsid w:val="003F59CF"/>
    <w:rsid w:val="003F59E7"/>
    <w:rsid w:val="003F5C23"/>
    <w:rsid w:val="003F5C90"/>
    <w:rsid w:val="003F5CD4"/>
    <w:rsid w:val="003F5CEC"/>
    <w:rsid w:val="003F5E19"/>
    <w:rsid w:val="003F6032"/>
    <w:rsid w:val="003F62AC"/>
    <w:rsid w:val="003F6408"/>
    <w:rsid w:val="003F6593"/>
    <w:rsid w:val="003F663E"/>
    <w:rsid w:val="003F66A2"/>
    <w:rsid w:val="003F6784"/>
    <w:rsid w:val="003F684F"/>
    <w:rsid w:val="003F691F"/>
    <w:rsid w:val="003F6A16"/>
    <w:rsid w:val="003F6A19"/>
    <w:rsid w:val="003F6CE7"/>
    <w:rsid w:val="003F6E90"/>
    <w:rsid w:val="003F6FD0"/>
    <w:rsid w:val="003F6FEB"/>
    <w:rsid w:val="003F7029"/>
    <w:rsid w:val="003F7144"/>
    <w:rsid w:val="003F719F"/>
    <w:rsid w:val="003F739E"/>
    <w:rsid w:val="003F73E6"/>
    <w:rsid w:val="003F747B"/>
    <w:rsid w:val="003F74A4"/>
    <w:rsid w:val="003F74F8"/>
    <w:rsid w:val="003F7543"/>
    <w:rsid w:val="003F7593"/>
    <w:rsid w:val="003F76BC"/>
    <w:rsid w:val="003F793F"/>
    <w:rsid w:val="003F79F1"/>
    <w:rsid w:val="003F7AC3"/>
    <w:rsid w:val="003F7B6E"/>
    <w:rsid w:val="003F7DA7"/>
    <w:rsid w:val="004000E5"/>
    <w:rsid w:val="0040013C"/>
    <w:rsid w:val="00400184"/>
    <w:rsid w:val="004004E1"/>
    <w:rsid w:val="00400659"/>
    <w:rsid w:val="0040076E"/>
    <w:rsid w:val="00400832"/>
    <w:rsid w:val="0040085C"/>
    <w:rsid w:val="00400960"/>
    <w:rsid w:val="0040096E"/>
    <w:rsid w:val="004009E2"/>
    <w:rsid w:val="00400A47"/>
    <w:rsid w:val="00400AA0"/>
    <w:rsid w:val="00400AC1"/>
    <w:rsid w:val="00400B62"/>
    <w:rsid w:val="00400E5A"/>
    <w:rsid w:val="004010D4"/>
    <w:rsid w:val="004011B1"/>
    <w:rsid w:val="004014CA"/>
    <w:rsid w:val="0040157B"/>
    <w:rsid w:val="004016EC"/>
    <w:rsid w:val="0040173E"/>
    <w:rsid w:val="0040175B"/>
    <w:rsid w:val="004017E4"/>
    <w:rsid w:val="004017EA"/>
    <w:rsid w:val="004017F0"/>
    <w:rsid w:val="00401814"/>
    <w:rsid w:val="004019E5"/>
    <w:rsid w:val="00401C76"/>
    <w:rsid w:val="00401CEB"/>
    <w:rsid w:val="00401D45"/>
    <w:rsid w:val="00401EAA"/>
    <w:rsid w:val="00401F58"/>
    <w:rsid w:val="00401F79"/>
    <w:rsid w:val="00401F99"/>
    <w:rsid w:val="00401FEB"/>
    <w:rsid w:val="00402068"/>
    <w:rsid w:val="004020B0"/>
    <w:rsid w:val="00402123"/>
    <w:rsid w:val="004022B6"/>
    <w:rsid w:val="00402576"/>
    <w:rsid w:val="004026DF"/>
    <w:rsid w:val="004028BC"/>
    <w:rsid w:val="004029FD"/>
    <w:rsid w:val="00402A08"/>
    <w:rsid w:val="00402AA5"/>
    <w:rsid w:val="00402AD4"/>
    <w:rsid w:val="00402BB8"/>
    <w:rsid w:val="00402C51"/>
    <w:rsid w:val="00402C71"/>
    <w:rsid w:val="00402DC0"/>
    <w:rsid w:val="00402F20"/>
    <w:rsid w:val="00402F2C"/>
    <w:rsid w:val="0040300A"/>
    <w:rsid w:val="004030EF"/>
    <w:rsid w:val="00403200"/>
    <w:rsid w:val="00403221"/>
    <w:rsid w:val="004037A0"/>
    <w:rsid w:val="00403859"/>
    <w:rsid w:val="004038E7"/>
    <w:rsid w:val="00403993"/>
    <w:rsid w:val="00403A04"/>
    <w:rsid w:val="00403A41"/>
    <w:rsid w:val="00403BE9"/>
    <w:rsid w:val="00403C1E"/>
    <w:rsid w:val="00403C36"/>
    <w:rsid w:val="00403D7C"/>
    <w:rsid w:val="00403EAE"/>
    <w:rsid w:val="0040436E"/>
    <w:rsid w:val="00404456"/>
    <w:rsid w:val="00404480"/>
    <w:rsid w:val="00404536"/>
    <w:rsid w:val="004045C5"/>
    <w:rsid w:val="00404643"/>
    <w:rsid w:val="0040471C"/>
    <w:rsid w:val="00404967"/>
    <w:rsid w:val="00404A56"/>
    <w:rsid w:val="00404ABB"/>
    <w:rsid w:val="00404AC9"/>
    <w:rsid w:val="00404AE8"/>
    <w:rsid w:val="00404D55"/>
    <w:rsid w:val="00404F0B"/>
    <w:rsid w:val="00404F6F"/>
    <w:rsid w:val="00404F94"/>
    <w:rsid w:val="0040513C"/>
    <w:rsid w:val="00405196"/>
    <w:rsid w:val="0040534F"/>
    <w:rsid w:val="00405465"/>
    <w:rsid w:val="004055DE"/>
    <w:rsid w:val="0040573F"/>
    <w:rsid w:val="0040587E"/>
    <w:rsid w:val="0040590F"/>
    <w:rsid w:val="0040598B"/>
    <w:rsid w:val="00405990"/>
    <w:rsid w:val="004059B4"/>
    <w:rsid w:val="00405A04"/>
    <w:rsid w:val="00405C7E"/>
    <w:rsid w:val="00405CF7"/>
    <w:rsid w:val="00405DC1"/>
    <w:rsid w:val="00405DDA"/>
    <w:rsid w:val="00405F15"/>
    <w:rsid w:val="00405FB4"/>
    <w:rsid w:val="00405FF4"/>
    <w:rsid w:val="00406000"/>
    <w:rsid w:val="00406077"/>
    <w:rsid w:val="004063CC"/>
    <w:rsid w:val="004063FD"/>
    <w:rsid w:val="004064FE"/>
    <w:rsid w:val="004065D5"/>
    <w:rsid w:val="00406631"/>
    <w:rsid w:val="004066A7"/>
    <w:rsid w:val="004067A1"/>
    <w:rsid w:val="00406801"/>
    <w:rsid w:val="004068E0"/>
    <w:rsid w:val="00406A0F"/>
    <w:rsid w:val="00406BC7"/>
    <w:rsid w:val="00406C2B"/>
    <w:rsid w:val="00406D32"/>
    <w:rsid w:val="00406DE1"/>
    <w:rsid w:val="00407066"/>
    <w:rsid w:val="00407199"/>
    <w:rsid w:val="004073FC"/>
    <w:rsid w:val="0040744C"/>
    <w:rsid w:val="00407530"/>
    <w:rsid w:val="0040768A"/>
    <w:rsid w:val="00407717"/>
    <w:rsid w:val="00407745"/>
    <w:rsid w:val="004078C2"/>
    <w:rsid w:val="00407939"/>
    <w:rsid w:val="00407A22"/>
    <w:rsid w:val="00407CD2"/>
    <w:rsid w:val="004100BD"/>
    <w:rsid w:val="004101FD"/>
    <w:rsid w:val="004102CF"/>
    <w:rsid w:val="0041056A"/>
    <w:rsid w:val="00410571"/>
    <w:rsid w:val="004105B7"/>
    <w:rsid w:val="004105E1"/>
    <w:rsid w:val="0041083F"/>
    <w:rsid w:val="00410936"/>
    <w:rsid w:val="0041099D"/>
    <w:rsid w:val="00410B46"/>
    <w:rsid w:val="00410C23"/>
    <w:rsid w:val="00410E07"/>
    <w:rsid w:val="00410F95"/>
    <w:rsid w:val="00411039"/>
    <w:rsid w:val="0041104E"/>
    <w:rsid w:val="0041117E"/>
    <w:rsid w:val="004111B9"/>
    <w:rsid w:val="00411250"/>
    <w:rsid w:val="004112D4"/>
    <w:rsid w:val="00411345"/>
    <w:rsid w:val="004113EF"/>
    <w:rsid w:val="004114DC"/>
    <w:rsid w:val="00411549"/>
    <w:rsid w:val="00411693"/>
    <w:rsid w:val="004116E2"/>
    <w:rsid w:val="00411811"/>
    <w:rsid w:val="0041185B"/>
    <w:rsid w:val="004118C1"/>
    <w:rsid w:val="004118C5"/>
    <w:rsid w:val="00411B0D"/>
    <w:rsid w:val="00411B23"/>
    <w:rsid w:val="00411B7B"/>
    <w:rsid w:val="00411B90"/>
    <w:rsid w:val="00411C0B"/>
    <w:rsid w:val="00411DD7"/>
    <w:rsid w:val="00411E4C"/>
    <w:rsid w:val="00412202"/>
    <w:rsid w:val="00412218"/>
    <w:rsid w:val="0041229B"/>
    <w:rsid w:val="004122B8"/>
    <w:rsid w:val="0041234C"/>
    <w:rsid w:val="00412392"/>
    <w:rsid w:val="004126D7"/>
    <w:rsid w:val="00412723"/>
    <w:rsid w:val="00412771"/>
    <w:rsid w:val="0041285C"/>
    <w:rsid w:val="00412917"/>
    <w:rsid w:val="0041292A"/>
    <w:rsid w:val="00412939"/>
    <w:rsid w:val="004129B6"/>
    <w:rsid w:val="00412A25"/>
    <w:rsid w:val="00412AD5"/>
    <w:rsid w:val="00412B91"/>
    <w:rsid w:val="00412C74"/>
    <w:rsid w:val="00412CB2"/>
    <w:rsid w:val="00412D4B"/>
    <w:rsid w:val="00412D82"/>
    <w:rsid w:val="00412E08"/>
    <w:rsid w:val="00413127"/>
    <w:rsid w:val="0041339B"/>
    <w:rsid w:val="0041346A"/>
    <w:rsid w:val="004134FF"/>
    <w:rsid w:val="004135A8"/>
    <w:rsid w:val="004135B8"/>
    <w:rsid w:val="004136D3"/>
    <w:rsid w:val="004137EC"/>
    <w:rsid w:val="004137F8"/>
    <w:rsid w:val="00413861"/>
    <w:rsid w:val="004138A5"/>
    <w:rsid w:val="004138D6"/>
    <w:rsid w:val="004139E9"/>
    <w:rsid w:val="004139FD"/>
    <w:rsid w:val="00413A5B"/>
    <w:rsid w:val="00413B7E"/>
    <w:rsid w:val="00413C6F"/>
    <w:rsid w:val="00413D2A"/>
    <w:rsid w:val="00413E82"/>
    <w:rsid w:val="00413E86"/>
    <w:rsid w:val="0041407B"/>
    <w:rsid w:val="004140A9"/>
    <w:rsid w:val="00414125"/>
    <w:rsid w:val="0041412B"/>
    <w:rsid w:val="00414278"/>
    <w:rsid w:val="004142C4"/>
    <w:rsid w:val="0041432B"/>
    <w:rsid w:val="00414369"/>
    <w:rsid w:val="004143A1"/>
    <w:rsid w:val="004143C7"/>
    <w:rsid w:val="004144A9"/>
    <w:rsid w:val="004144E3"/>
    <w:rsid w:val="004145ED"/>
    <w:rsid w:val="00414609"/>
    <w:rsid w:val="004146F8"/>
    <w:rsid w:val="00414854"/>
    <w:rsid w:val="0041486E"/>
    <w:rsid w:val="00414901"/>
    <w:rsid w:val="0041494B"/>
    <w:rsid w:val="00414AF2"/>
    <w:rsid w:val="00414B9C"/>
    <w:rsid w:val="00414C99"/>
    <w:rsid w:val="00414CC7"/>
    <w:rsid w:val="00414D26"/>
    <w:rsid w:val="00414DD9"/>
    <w:rsid w:val="00414F23"/>
    <w:rsid w:val="00414FA5"/>
    <w:rsid w:val="00415100"/>
    <w:rsid w:val="0041514D"/>
    <w:rsid w:val="004151E6"/>
    <w:rsid w:val="0041527D"/>
    <w:rsid w:val="00415312"/>
    <w:rsid w:val="0041533E"/>
    <w:rsid w:val="004154C4"/>
    <w:rsid w:val="00415677"/>
    <w:rsid w:val="004156DD"/>
    <w:rsid w:val="004157E1"/>
    <w:rsid w:val="0041598D"/>
    <w:rsid w:val="00415AAA"/>
    <w:rsid w:val="00415B29"/>
    <w:rsid w:val="00415C5B"/>
    <w:rsid w:val="00415D7E"/>
    <w:rsid w:val="00415E30"/>
    <w:rsid w:val="004160CC"/>
    <w:rsid w:val="004160E6"/>
    <w:rsid w:val="0041620E"/>
    <w:rsid w:val="00416219"/>
    <w:rsid w:val="004162D0"/>
    <w:rsid w:val="004163AE"/>
    <w:rsid w:val="004163BB"/>
    <w:rsid w:val="00416491"/>
    <w:rsid w:val="0041651A"/>
    <w:rsid w:val="0041652A"/>
    <w:rsid w:val="00416624"/>
    <w:rsid w:val="00416716"/>
    <w:rsid w:val="0041689E"/>
    <w:rsid w:val="00416A3D"/>
    <w:rsid w:val="00416B40"/>
    <w:rsid w:val="00416D80"/>
    <w:rsid w:val="00416DB2"/>
    <w:rsid w:val="0041701B"/>
    <w:rsid w:val="004170F4"/>
    <w:rsid w:val="004171AF"/>
    <w:rsid w:val="0041725D"/>
    <w:rsid w:val="004173D5"/>
    <w:rsid w:val="004175B8"/>
    <w:rsid w:val="004175E6"/>
    <w:rsid w:val="00417606"/>
    <w:rsid w:val="004178BE"/>
    <w:rsid w:val="00417913"/>
    <w:rsid w:val="00417A41"/>
    <w:rsid w:val="00420090"/>
    <w:rsid w:val="004200D5"/>
    <w:rsid w:val="004200FF"/>
    <w:rsid w:val="00420141"/>
    <w:rsid w:val="0042015E"/>
    <w:rsid w:val="0042019C"/>
    <w:rsid w:val="004201AE"/>
    <w:rsid w:val="004202C6"/>
    <w:rsid w:val="004202E3"/>
    <w:rsid w:val="004203E4"/>
    <w:rsid w:val="0042054D"/>
    <w:rsid w:val="004205DF"/>
    <w:rsid w:val="004206AD"/>
    <w:rsid w:val="004206D4"/>
    <w:rsid w:val="00420800"/>
    <w:rsid w:val="00420B4A"/>
    <w:rsid w:val="00420B6C"/>
    <w:rsid w:val="00420C92"/>
    <w:rsid w:val="00420CEA"/>
    <w:rsid w:val="00420DF9"/>
    <w:rsid w:val="00420E55"/>
    <w:rsid w:val="00420EC2"/>
    <w:rsid w:val="00420F1E"/>
    <w:rsid w:val="00420FE1"/>
    <w:rsid w:val="00420FE2"/>
    <w:rsid w:val="00421090"/>
    <w:rsid w:val="00421127"/>
    <w:rsid w:val="004211AF"/>
    <w:rsid w:val="004212DD"/>
    <w:rsid w:val="004214A2"/>
    <w:rsid w:val="00421540"/>
    <w:rsid w:val="004215B8"/>
    <w:rsid w:val="0042166D"/>
    <w:rsid w:val="004216B1"/>
    <w:rsid w:val="004217BB"/>
    <w:rsid w:val="0042190D"/>
    <w:rsid w:val="00421956"/>
    <w:rsid w:val="00421BAF"/>
    <w:rsid w:val="00421C59"/>
    <w:rsid w:val="00421C70"/>
    <w:rsid w:val="00421C92"/>
    <w:rsid w:val="00421C9E"/>
    <w:rsid w:val="00421D93"/>
    <w:rsid w:val="00421EC4"/>
    <w:rsid w:val="00421EF2"/>
    <w:rsid w:val="00421F1F"/>
    <w:rsid w:val="004220D1"/>
    <w:rsid w:val="0042214D"/>
    <w:rsid w:val="004221E5"/>
    <w:rsid w:val="00422368"/>
    <w:rsid w:val="00422372"/>
    <w:rsid w:val="0042250D"/>
    <w:rsid w:val="0042254F"/>
    <w:rsid w:val="00422579"/>
    <w:rsid w:val="004226E9"/>
    <w:rsid w:val="00422850"/>
    <w:rsid w:val="004228C9"/>
    <w:rsid w:val="00422938"/>
    <w:rsid w:val="004229A8"/>
    <w:rsid w:val="00422A31"/>
    <w:rsid w:val="00422A4E"/>
    <w:rsid w:val="00422B4C"/>
    <w:rsid w:val="00422C8E"/>
    <w:rsid w:val="00422C95"/>
    <w:rsid w:val="00422CC9"/>
    <w:rsid w:val="00422D7A"/>
    <w:rsid w:val="00422DC8"/>
    <w:rsid w:val="00422EE1"/>
    <w:rsid w:val="0042320B"/>
    <w:rsid w:val="004233EA"/>
    <w:rsid w:val="004234E7"/>
    <w:rsid w:val="00423553"/>
    <w:rsid w:val="0042363C"/>
    <w:rsid w:val="00423678"/>
    <w:rsid w:val="0042375B"/>
    <w:rsid w:val="0042377A"/>
    <w:rsid w:val="00423881"/>
    <w:rsid w:val="0042393A"/>
    <w:rsid w:val="00423B66"/>
    <w:rsid w:val="00423CCC"/>
    <w:rsid w:val="00423CCE"/>
    <w:rsid w:val="00423D66"/>
    <w:rsid w:val="00423D9C"/>
    <w:rsid w:val="00423EC6"/>
    <w:rsid w:val="00423F1C"/>
    <w:rsid w:val="0042422F"/>
    <w:rsid w:val="004242D4"/>
    <w:rsid w:val="0042452E"/>
    <w:rsid w:val="004246A6"/>
    <w:rsid w:val="00424708"/>
    <w:rsid w:val="0042487F"/>
    <w:rsid w:val="0042494F"/>
    <w:rsid w:val="00424B4E"/>
    <w:rsid w:val="00424E01"/>
    <w:rsid w:val="00424F30"/>
    <w:rsid w:val="00424F8A"/>
    <w:rsid w:val="00424F99"/>
    <w:rsid w:val="00424FDD"/>
    <w:rsid w:val="00425094"/>
    <w:rsid w:val="004250FC"/>
    <w:rsid w:val="00425117"/>
    <w:rsid w:val="00425170"/>
    <w:rsid w:val="00425171"/>
    <w:rsid w:val="0042524C"/>
    <w:rsid w:val="004252D6"/>
    <w:rsid w:val="00425515"/>
    <w:rsid w:val="00425554"/>
    <w:rsid w:val="004256FE"/>
    <w:rsid w:val="0042573F"/>
    <w:rsid w:val="00425839"/>
    <w:rsid w:val="00425883"/>
    <w:rsid w:val="0042598B"/>
    <w:rsid w:val="004259D9"/>
    <w:rsid w:val="004259E2"/>
    <w:rsid w:val="004259F6"/>
    <w:rsid w:val="00425A2F"/>
    <w:rsid w:val="00425ADB"/>
    <w:rsid w:val="00425C8E"/>
    <w:rsid w:val="00425D28"/>
    <w:rsid w:val="00425D56"/>
    <w:rsid w:val="00425DF9"/>
    <w:rsid w:val="0042605A"/>
    <w:rsid w:val="00426063"/>
    <w:rsid w:val="00426238"/>
    <w:rsid w:val="0042668B"/>
    <w:rsid w:val="004267EA"/>
    <w:rsid w:val="00426A2B"/>
    <w:rsid w:val="00426AB7"/>
    <w:rsid w:val="00426B85"/>
    <w:rsid w:val="00426B99"/>
    <w:rsid w:val="00426C35"/>
    <w:rsid w:val="00426D55"/>
    <w:rsid w:val="00426DDE"/>
    <w:rsid w:val="00426EA2"/>
    <w:rsid w:val="00426EF0"/>
    <w:rsid w:val="00426F16"/>
    <w:rsid w:val="00426F21"/>
    <w:rsid w:val="00426FB2"/>
    <w:rsid w:val="00427039"/>
    <w:rsid w:val="004270C4"/>
    <w:rsid w:val="00427133"/>
    <w:rsid w:val="004271A3"/>
    <w:rsid w:val="004272F4"/>
    <w:rsid w:val="0042740F"/>
    <w:rsid w:val="00427454"/>
    <w:rsid w:val="00427566"/>
    <w:rsid w:val="004275A4"/>
    <w:rsid w:val="00427726"/>
    <w:rsid w:val="00427764"/>
    <w:rsid w:val="004279E2"/>
    <w:rsid w:val="00427ADA"/>
    <w:rsid w:val="00427B11"/>
    <w:rsid w:val="00427E8B"/>
    <w:rsid w:val="00427EB9"/>
    <w:rsid w:val="00427EBC"/>
    <w:rsid w:val="00427EE6"/>
    <w:rsid w:val="00427EF5"/>
    <w:rsid w:val="00427F38"/>
    <w:rsid w:val="0043008F"/>
    <w:rsid w:val="004301C3"/>
    <w:rsid w:val="00430215"/>
    <w:rsid w:val="0043055B"/>
    <w:rsid w:val="0043058F"/>
    <w:rsid w:val="00430593"/>
    <w:rsid w:val="004305A6"/>
    <w:rsid w:val="00430605"/>
    <w:rsid w:val="00430680"/>
    <w:rsid w:val="00430683"/>
    <w:rsid w:val="004308A4"/>
    <w:rsid w:val="00430A7A"/>
    <w:rsid w:val="00430BA6"/>
    <w:rsid w:val="00430C70"/>
    <w:rsid w:val="00430CB4"/>
    <w:rsid w:val="00430DDA"/>
    <w:rsid w:val="00430EE5"/>
    <w:rsid w:val="00430F3C"/>
    <w:rsid w:val="00430F70"/>
    <w:rsid w:val="00430FEF"/>
    <w:rsid w:val="00431156"/>
    <w:rsid w:val="00431183"/>
    <w:rsid w:val="0043148F"/>
    <w:rsid w:val="0043156C"/>
    <w:rsid w:val="0043173B"/>
    <w:rsid w:val="004317A9"/>
    <w:rsid w:val="00431867"/>
    <w:rsid w:val="0043187C"/>
    <w:rsid w:val="004318E3"/>
    <w:rsid w:val="004319C7"/>
    <w:rsid w:val="004319FA"/>
    <w:rsid w:val="00431A11"/>
    <w:rsid w:val="00431A2A"/>
    <w:rsid w:val="00431A42"/>
    <w:rsid w:val="00431B7C"/>
    <w:rsid w:val="00431BD4"/>
    <w:rsid w:val="00431C7A"/>
    <w:rsid w:val="00431C7E"/>
    <w:rsid w:val="00431CA5"/>
    <w:rsid w:val="00431E85"/>
    <w:rsid w:val="0043211F"/>
    <w:rsid w:val="00432129"/>
    <w:rsid w:val="00432146"/>
    <w:rsid w:val="00432147"/>
    <w:rsid w:val="004322E2"/>
    <w:rsid w:val="0043237B"/>
    <w:rsid w:val="00432441"/>
    <w:rsid w:val="00432586"/>
    <w:rsid w:val="00432671"/>
    <w:rsid w:val="004326E4"/>
    <w:rsid w:val="004327B3"/>
    <w:rsid w:val="004327E5"/>
    <w:rsid w:val="00432882"/>
    <w:rsid w:val="00432A5D"/>
    <w:rsid w:val="00432DAD"/>
    <w:rsid w:val="00432F4B"/>
    <w:rsid w:val="004331C1"/>
    <w:rsid w:val="004332A9"/>
    <w:rsid w:val="00433370"/>
    <w:rsid w:val="004333F8"/>
    <w:rsid w:val="004334FE"/>
    <w:rsid w:val="004335C1"/>
    <w:rsid w:val="0043369E"/>
    <w:rsid w:val="0043375F"/>
    <w:rsid w:val="00433967"/>
    <w:rsid w:val="00433ACE"/>
    <w:rsid w:val="00433BB4"/>
    <w:rsid w:val="00433C9F"/>
    <w:rsid w:val="00433D78"/>
    <w:rsid w:val="00433DC0"/>
    <w:rsid w:val="00433E6A"/>
    <w:rsid w:val="00433F31"/>
    <w:rsid w:val="00434059"/>
    <w:rsid w:val="00434233"/>
    <w:rsid w:val="004342D1"/>
    <w:rsid w:val="004346B1"/>
    <w:rsid w:val="004348EA"/>
    <w:rsid w:val="00434A88"/>
    <w:rsid w:val="00434ABB"/>
    <w:rsid w:val="00434B13"/>
    <w:rsid w:val="00434B65"/>
    <w:rsid w:val="00434FC0"/>
    <w:rsid w:val="0043524D"/>
    <w:rsid w:val="00435322"/>
    <w:rsid w:val="004353DE"/>
    <w:rsid w:val="00435447"/>
    <w:rsid w:val="00435454"/>
    <w:rsid w:val="00435455"/>
    <w:rsid w:val="004354F4"/>
    <w:rsid w:val="0043551F"/>
    <w:rsid w:val="00435636"/>
    <w:rsid w:val="00435645"/>
    <w:rsid w:val="00435689"/>
    <w:rsid w:val="00435741"/>
    <w:rsid w:val="00435756"/>
    <w:rsid w:val="004357C3"/>
    <w:rsid w:val="004357CA"/>
    <w:rsid w:val="00435815"/>
    <w:rsid w:val="0043599A"/>
    <w:rsid w:val="00435A2E"/>
    <w:rsid w:val="00435A3E"/>
    <w:rsid w:val="00435A52"/>
    <w:rsid w:val="00435A56"/>
    <w:rsid w:val="00435B23"/>
    <w:rsid w:val="00435B94"/>
    <w:rsid w:val="00435CB4"/>
    <w:rsid w:val="00435E3F"/>
    <w:rsid w:val="00435EF5"/>
    <w:rsid w:val="00435F05"/>
    <w:rsid w:val="00435FFC"/>
    <w:rsid w:val="00436059"/>
    <w:rsid w:val="00436073"/>
    <w:rsid w:val="00436158"/>
    <w:rsid w:val="00436266"/>
    <w:rsid w:val="004362B9"/>
    <w:rsid w:val="00436358"/>
    <w:rsid w:val="0043637E"/>
    <w:rsid w:val="00436416"/>
    <w:rsid w:val="0043649D"/>
    <w:rsid w:val="004364D5"/>
    <w:rsid w:val="00436568"/>
    <w:rsid w:val="0043677F"/>
    <w:rsid w:val="004368D9"/>
    <w:rsid w:val="0043698B"/>
    <w:rsid w:val="004369A4"/>
    <w:rsid w:val="00436CC3"/>
    <w:rsid w:val="00436D24"/>
    <w:rsid w:val="00436E0A"/>
    <w:rsid w:val="00436F4C"/>
    <w:rsid w:val="00437307"/>
    <w:rsid w:val="0043734F"/>
    <w:rsid w:val="004376FA"/>
    <w:rsid w:val="00437740"/>
    <w:rsid w:val="0043776B"/>
    <w:rsid w:val="0043776D"/>
    <w:rsid w:val="00437791"/>
    <w:rsid w:val="00437871"/>
    <w:rsid w:val="004378F8"/>
    <w:rsid w:val="00437A4E"/>
    <w:rsid w:val="00437A53"/>
    <w:rsid w:val="00437AF4"/>
    <w:rsid w:val="00437B2E"/>
    <w:rsid w:val="00437BEF"/>
    <w:rsid w:val="00437CD2"/>
    <w:rsid w:val="00437D02"/>
    <w:rsid w:val="00437D24"/>
    <w:rsid w:val="00437D72"/>
    <w:rsid w:val="00437DCC"/>
    <w:rsid w:val="00437DCF"/>
    <w:rsid w:val="00437E95"/>
    <w:rsid w:val="00440213"/>
    <w:rsid w:val="004402B4"/>
    <w:rsid w:val="004402F2"/>
    <w:rsid w:val="00440520"/>
    <w:rsid w:val="004405E1"/>
    <w:rsid w:val="00440625"/>
    <w:rsid w:val="00440650"/>
    <w:rsid w:val="0044068C"/>
    <w:rsid w:val="00440805"/>
    <w:rsid w:val="00440984"/>
    <w:rsid w:val="00440987"/>
    <w:rsid w:val="00440A2E"/>
    <w:rsid w:val="00440A78"/>
    <w:rsid w:val="00440B19"/>
    <w:rsid w:val="00440BC8"/>
    <w:rsid w:val="00440D6A"/>
    <w:rsid w:val="00440E4D"/>
    <w:rsid w:val="00440FD5"/>
    <w:rsid w:val="0044103B"/>
    <w:rsid w:val="004411D4"/>
    <w:rsid w:val="0044129C"/>
    <w:rsid w:val="0044132F"/>
    <w:rsid w:val="00441443"/>
    <w:rsid w:val="004414FF"/>
    <w:rsid w:val="00441562"/>
    <w:rsid w:val="004415F3"/>
    <w:rsid w:val="00441788"/>
    <w:rsid w:val="004417A9"/>
    <w:rsid w:val="00441A65"/>
    <w:rsid w:val="00441C44"/>
    <w:rsid w:val="00441DE3"/>
    <w:rsid w:val="00441E62"/>
    <w:rsid w:val="00441E6E"/>
    <w:rsid w:val="00441EEE"/>
    <w:rsid w:val="00442271"/>
    <w:rsid w:val="0044231C"/>
    <w:rsid w:val="0044240B"/>
    <w:rsid w:val="004424E3"/>
    <w:rsid w:val="004425D7"/>
    <w:rsid w:val="004425F7"/>
    <w:rsid w:val="004426E1"/>
    <w:rsid w:val="004427AA"/>
    <w:rsid w:val="004427BA"/>
    <w:rsid w:val="00442887"/>
    <w:rsid w:val="004428DB"/>
    <w:rsid w:val="00442982"/>
    <w:rsid w:val="00442A2D"/>
    <w:rsid w:val="00442AD0"/>
    <w:rsid w:val="00442B8E"/>
    <w:rsid w:val="00442E8D"/>
    <w:rsid w:val="00442E9C"/>
    <w:rsid w:val="00442EE9"/>
    <w:rsid w:val="004433C3"/>
    <w:rsid w:val="00443418"/>
    <w:rsid w:val="00443475"/>
    <w:rsid w:val="00443497"/>
    <w:rsid w:val="0044370B"/>
    <w:rsid w:val="0044373C"/>
    <w:rsid w:val="00443878"/>
    <w:rsid w:val="00443887"/>
    <w:rsid w:val="00443899"/>
    <w:rsid w:val="004438BF"/>
    <w:rsid w:val="004439ED"/>
    <w:rsid w:val="00443A2A"/>
    <w:rsid w:val="00443A38"/>
    <w:rsid w:val="00443CBE"/>
    <w:rsid w:val="00443D43"/>
    <w:rsid w:val="00443DFA"/>
    <w:rsid w:val="00443E27"/>
    <w:rsid w:val="00444039"/>
    <w:rsid w:val="00444474"/>
    <w:rsid w:val="004444BE"/>
    <w:rsid w:val="004444E4"/>
    <w:rsid w:val="00444569"/>
    <w:rsid w:val="004446EB"/>
    <w:rsid w:val="004447F8"/>
    <w:rsid w:val="004448B3"/>
    <w:rsid w:val="004448FE"/>
    <w:rsid w:val="004449B7"/>
    <w:rsid w:val="00444B06"/>
    <w:rsid w:val="00444B79"/>
    <w:rsid w:val="00444BC4"/>
    <w:rsid w:val="00444D3D"/>
    <w:rsid w:val="00444DFD"/>
    <w:rsid w:val="00444EC6"/>
    <w:rsid w:val="00444EDA"/>
    <w:rsid w:val="00445071"/>
    <w:rsid w:val="004451F9"/>
    <w:rsid w:val="0044521A"/>
    <w:rsid w:val="00445377"/>
    <w:rsid w:val="00445554"/>
    <w:rsid w:val="00445569"/>
    <w:rsid w:val="004455E5"/>
    <w:rsid w:val="0044566C"/>
    <w:rsid w:val="004456B9"/>
    <w:rsid w:val="004458B2"/>
    <w:rsid w:val="004458CB"/>
    <w:rsid w:val="00445939"/>
    <w:rsid w:val="00445A56"/>
    <w:rsid w:val="00445B8D"/>
    <w:rsid w:val="00445BEB"/>
    <w:rsid w:val="00445C4C"/>
    <w:rsid w:val="00445D32"/>
    <w:rsid w:val="00445F9F"/>
    <w:rsid w:val="0044602A"/>
    <w:rsid w:val="00446100"/>
    <w:rsid w:val="00446135"/>
    <w:rsid w:val="0044618E"/>
    <w:rsid w:val="004463F7"/>
    <w:rsid w:val="004464D3"/>
    <w:rsid w:val="0044674C"/>
    <w:rsid w:val="004468E8"/>
    <w:rsid w:val="00446A13"/>
    <w:rsid w:val="00446BFD"/>
    <w:rsid w:val="00446EF7"/>
    <w:rsid w:val="00446F70"/>
    <w:rsid w:val="00447037"/>
    <w:rsid w:val="004470D8"/>
    <w:rsid w:val="0044735C"/>
    <w:rsid w:val="004473A6"/>
    <w:rsid w:val="004473B5"/>
    <w:rsid w:val="00447461"/>
    <w:rsid w:val="004474BD"/>
    <w:rsid w:val="00447507"/>
    <w:rsid w:val="00447625"/>
    <w:rsid w:val="00447A1B"/>
    <w:rsid w:val="00447BD9"/>
    <w:rsid w:val="00447BE7"/>
    <w:rsid w:val="00447DA5"/>
    <w:rsid w:val="00447E6F"/>
    <w:rsid w:val="00447E82"/>
    <w:rsid w:val="0045011A"/>
    <w:rsid w:val="00450129"/>
    <w:rsid w:val="004501EB"/>
    <w:rsid w:val="0045033C"/>
    <w:rsid w:val="0045049F"/>
    <w:rsid w:val="0045057D"/>
    <w:rsid w:val="004507A3"/>
    <w:rsid w:val="0045096D"/>
    <w:rsid w:val="00450A93"/>
    <w:rsid w:val="00450A98"/>
    <w:rsid w:val="00450A9D"/>
    <w:rsid w:val="00450B2B"/>
    <w:rsid w:val="00450D4D"/>
    <w:rsid w:val="0045107D"/>
    <w:rsid w:val="00451262"/>
    <w:rsid w:val="00451365"/>
    <w:rsid w:val="004514B0"/>
    <w:rsid w:val="0045160A"/>
    <w:rsid w:val="004516DC"/>
    <w:rsid w:val="0045182C"/>
    <w:rsid w:val="0045184D"/>
    <w:rsid w:val="00451959"/>
    <w:rsid w:val="0045198C"/>
    <w:rsid w:val="004519F8"/>
    <w:rsid w:val="00451D2F"/>
    <w:rsid w:val="00451EA5"/>
    <w:rsid w:val="004520DC"/>
    <w:rsid w:val="00452148"/>
    <w:rsid w:val="004522BD"/>
    <w:rsid w:val="00452305"/>
    <w:rsid w:val="00452482"/>
    <w:rsid w:val="00452491"/>
    <w:rsid w:val="00452537"/>
    <w:rsid w:val="004525FB"/>
    <w:rsid w:val="00452611"/>
    <w:rsid w:val="00452642"/>
    <w:rsid w:val="0045266E"/>
    <w:rsid w:val="0045279E"/>
    <w:rsid w:val="0045286B"/>
    <w:rsid w:val="00452AAF"/>
    <w:rsid w:val="00452B55"/>
    <w:rsid w:val="00452C4E"/>
    <w:rsid w:val="00452DC9"/>
    <w:rsid w:val="00452DCC"/>
    <w:rsid w:val="00452EF0"/>
    <w:rsid w:val="00452F2F"/>
    <w:rsid w:val="00453096"/>
    <w:rsid w:val="004532D2"/>
    <w:rsid w:val="00453384"/>
    <w:rsid w:val="004533AF"/>
    <w:rsid w:val="00453568"/>
    <w:rsid w:val="00453729"/>
    <w:rsid w:val="0045372B"/>
    <w:rsid w:val="00453803"/>
    <w:rsid w:val="00453884"/>
    <w:rsid w:val="004538CB"/>
    <w:rsid w:val="004539FE"/>
    <w:rsid w:val="00453A1F"/>
    <w:rsid w:val="00453FB5"/>
    <w:rsid w:val="0045413C"/>
    <w:rsid w:val="00454231"/>
    <w:rsid w:val="0045427C"/>
    <w:rsid w:val="00454606"/>
    <w:rsid w:val="004548D9"/>
    <w:rsid w:val="004548E9"/>
    <w:rsid w:val="004549AC"/>
    <w:rsid w:val="00454BF0"/>
    <w:rsid w:val="00454EF6"/>
    <w:rsid w:val="00454F12"/>
    <w:rsid w:val="00454F18"/>
    <w:rsid w:val="00454F47"/>
    <w:rsid w:val="00454FD9"/>
    <w:rsid w:val="0045504B"/>
    <w:rsid w:val="00455085"/>
    <w:rsid w:val="004550B1"/>
    <w:rsid w:val="00455312"/>
    <w:rsid w:val="00455381"/>
    <w:rsid w:val="0045551B"/>
    <w:rsid w:val="00455531"/>
    <w:rsid w:val="004555C1"/>
    <w:rsid w:val="0045568A"/>
    <w:rsid w:val="0045569A"/>
    <w:rsid w:val="0045572D"/>
    <w:rsid w:val="004557AF"/>
    <w:rsid w:val="0045588E"/>
    <w:rsid w:val="00455A76"/>
    <w:rsid w:val="00455ADA"/>
    <w:rsid w:val="00455CB0"/>
    <w:rsid w:val="00455DE5"/>
    <w:rsid w:val="00455E9C"/>
    <w:rsid w:val="00455EB0"/>
    <w:rsid w:val="00455F5D"/>
    <w:rsid w:val="0045600A"/>
    <w:rsid w:val="00456081"/>
    <w:rsid w:val="00456145"/>
    <w:rsid w:val="00456182"/>
    <w:rsid w:val="004561D4"/>
    <w:rsid w:val="004562EE"/>
    <w:rsid w:val="0045639F"/>
    <w:rsid w:val="0045644B"/>
    <w:rsid w:val="00456535"/>
    <w:rsid w:val="004565A0"/>
    <w:rsid w:val="004566EF"/>
    <w:rsid w:val="00456765"/>
    <w:rsid w:val="004567A6"/>
    <w:rsid w:val="004569A7"/>
    <w:rsid w:val="00456AB0"/>
    <w:rsid w:val="00456B22"/>
    <w:rsid w:val="00456B8B"/>
    <w:rsid w:val="00456C02"/>
    <w:rsid w:val="00456D84"/>
    <w:rsid w:val="00456DB7"/>
    <w:rsid w:val="00456F05"/>
    <w:rsid w:val="0045710C"/>
    <w:rsid w:val="0045718E"/>
    <w:rsid w:val="00457200"/>
    <w:rsid w:val="0045721B"/>
    <w:rsid w:val="004574EF"/>
    <w:rsid w:val="0045765A"/>
    <w:rsid w:val="004576CC"/>
    <w:rsid w:val="004576E6"/>
    <w:rsid w:val="0045775B"/>
    <w:rsid w:val="004577C4"/>
    <w:rsid w:val="004577DF"/>
    <w:rsid w:val="004578CF"/>
    <w:rsid w:val="00457ACD"/>
    <w:rsid w:val="00457BE7"/>
    <w:rsid w:val="00457C3E"/>
    <w:rsid w:val="00457C5E"/>
    <w:rsid w:val="00457C9C"/>
    <w:rsid w:val="00457EA4"/>
    <w:rsid w:val="00457F19"/>
    <w:rsid w:val="00457F5F"/>
    <w:rsid w:val="00457FA4"/>
    <w:rsid w:val="004600F7"/>
    <w:rsid w:val="0046015B"/>
    <w:rsid w:val="004602A0"/>
    <w:rsid w:val="004602D1"/>
    <w:rsid w:val="00460361"/>
    <w:rsid w:val="004604E5"/>
    <w:rsid w:val="00460548"/>
    <w:rsid w:val="00460610"/>
    <w:rsid w:val="0046093A"/>
    <w:rsid w:val="00460D0A"/>
    <w:rsid w:val="00460D1A"/>
    <w:rsid w:val="00460D96"/>
    <w:rsid w:val="00460E0E"/>
    <w:rsid w:val="00460E81"/>
    <w:rsid w:val="00460EB9"/>
    <w:rsid w:val="004613C1"/>
    <w:rsid w:val="004613EA"/>
    <w:rsid w:val="004614EA"/>
    <w:rsid w:val="004615C6"/>
    <w:rsid w:val="004616AC"/>
    <w:rsid w:val="004616F1"/>
    <w:rsid w:val="00461921"/>
    <w:rsid w:val="00461949"/>
    <w:rsid w:val="00461A8C"/>
    <w:rsid w:val="00461C3D"/>
    <w:rsid w:val="00462127"/>
    <w:rsid w:val="00462132"/>
    <w:rsid w:val="004621C2"/>
    <w:rsid w:val="004624DC"/>
    <w:rsid w:val="004625D4"/>
    <w:rsid w:val="00462729"/>
    <w:rsid w:val="004627E2"/>
    <w:rsid w:val="004628BA"/>
    <w:rsid w:val="0046295C"/>
    <w:rsid w:val="00462A01"/>
    <w:rsid w:val="00462A35"/>
    <w:rsid w:val="00462ABB"/>
    <w:rsid w:val="00462B26"/>
    <w:rsid w:val="00462BAA"/>
    <w:rsid w:val="00462BB3"/>
    <w:rsid w:val="00462C5C"/>
    <w:rsid w:val="00462D22"/>
    <w:rsid w:val="00462D7A"/>
    <w:rsid w:val="00462F76"/>
    <w:rsid w:val="0046318B"/>
    <w:rsid w:val="0046326E"/>
    <w:rsid w:val="004632DB"/>
    <w:rsid w:val="004633AB"/>
    <w:rsid w:val="0046342F"/>
    <w:rsid w:val="00463590"/>
    <w:rsid w:val="004635A2"/>
    <w:rsid w:val="0046377C"/>
    <w:rsid w:val="004638E9"/>
    <w:rsid w:val="00463921"/>
    <w:rsid w:val="00463B28"/>
    <w:rsid w:val="00463D87"/>
    <w:rsid w:val="00463E08"/>
    <w:rsid w:val="0046400D"/>
    <w:rsid w:val="00464080"/>
    <w:rsid w:val="004640F3"/>
    <w:rsid w:val="00464193"/>
    <w:rsid w:val="004641BE"/>
    <w:rsid w:val="00464223"/>
    <w:rsid w:val="0046441F"/>
    <w:rsid w:val="0046445E"/>
    <w:rsid w:val="0046448E"/>
    <w:rsid w:val="00464540"/>
    <w:rsid w:val="004645CE"/>
    <w:rsid w:val="00464603"/>
    <w:rsid w:val="004646FB"/>
    <w:rsid w:val="00464726"/>
    <w:rsid w:val="00464795"/>
    <w:rsid w:val="004647BC"/>
    <w:rsid w:val="004647E3"/>
    <w:rsid w:val="004647FA"/>
    <w:rsid w:val="0046487C"/>
    <w:rsid w:val="00464993"/>
    <w:rsid w:val="00464A2E"/>
    <w:rsid w:val="00464CF8"/>
    <w:rsid w:val="00464E27"/>
    <w:rsid w:val="00464E4F"/>
    <w:rsid w:val="0046507B"/>
    <w:rsid w:val="00465196"/>
    <w:rsid w:val="0046521D"/>
    <w:rsid w:val="00465272"/>
    <w:rsid w:val="00465379"/>
    <w:rsid w:val="004653FD"/>
    <w:rsid w:val="004654A0"/>
    <w:rsid w:val="00465527"/>
    <w:rsid w:val="004656C7"/>
    <w:rsid w:val="00465774"/>
    <w:rsid w:val="00465777"/>
    <w:rsid w:val="004657FE"/>
    <w:rsid w:val="00465B02"/>
    <w:rsid w:val="00465BC0"/>
    <w:rsid w:val="00465BC2"/>
    <w:rsid w:val="00465CEB"/>
    <w:rsid w:val="00465D57"/>
    <w:rsid w:val="00465D5A"/>
    <w:rsid w:val="00465EF4"/>
    <w:rsid w:val="0046611D"/>
    <w:rsid w:val="004661C4"/>
    <w:rsid w:val="004662E0"/>
    <w:rsid w:val="004662E2"/>
    <w:rsid w:val="0046636C"/>
    <w:rsid w:val="00466728"/>
    <w:rsid w:val="00466890"/>
    <w:rsid w:val="004668E8"/>
    <w:rsid w:val="0046696D"/>
    <w:rsid w:val="00466B04"/>
    <w:rsid w:val="00466B8D"/>
    <w:rsid w:val="00466C64"/>
    <w:rsid w:val="00466CDC"/>
    <w:rsid w:val="00466D68"/>
    <w:rsid w:val="00466DC7"/>
    <w:rsid w:val="00466F41"/>
    <w:rsid w:val="00467057"/>
    <w:rsid w:val="004670BC"/>
    <w:rsid w:val="004670F1"/>
    <w:rsid w:val="0046720F"/>
    <w:rsid w:val="004672D5"/>
    <w:rsid w:val="004673A5"/>
    <w:rsid w:val="0046754C"/>
    <w:rsid w:val="004675D9"/>
    <w:rsid w:val="00467600"/>
    <w:rsid w:val="0046792E"/>
    <w:rsid w:val="00467A1F"/>
    <w:rsid w:val="00467D41"/>
    <w:rsid w:val="00467E24"/>
    <w:rsid w:val="00467F03"/>
    <w:rsid w:val="00467F88"/>
    <w:rsid w:val="00467FD9"/>
    <w:rsid w:val="00470007"/>
    <w:rsid w:val="00470074"/>
    <w:rsid w:val="0047009E"/>
    <w:rsid w:val="004701C2"/>
    <w:rsid w:val="00470215"/>
    <w:rsid w:val="00470334"/>
    <w:rsid w:val="004703CF"/>
    <w:rsid w:val="0047064E"/>
    <w:rsid w:val="00470806"/>
    <w:rsid w:val="00470839"/>
    <w:rsid w:val="0047084E"/>
    <w:rsid w:val="004708A3"/>
    <w:rsid w:val="00470990"/>
    <w:rsid w:val="00470D60"/>
    <w:rsid w:val="00470E02"/>
    <w:rsid w:val="00470E81"/>
    <w:rsid w:val="00470FE3"/>
    <w:rsid w:val="0047124D"/>
    <w:rsid w:val="00471257"/>
    <w:rsid w:val="004714AA"/>
    <w:rsid w:val="004715DC"/>
    <w:rsid w:val="00471867"/>
    <w:rsid w:val="00471942"/>
    <w:rsid w:val="00471967"/>
    <w:rsid w:val="004719F3"/>
    <w:rsid w:val="00471A7A"/>
    <w:rsid w:val="00471B2F"/>
    <w:rsid w:val="00471B37"/>
    <w:rsid w:val="00471BF8"/>
    <w:rsid w:val="00471CD8"/>
    <w:rsid w:val="00471CDC"/>
    <w:rsid w:val="00471D64"/>
    <w:rsid w:val="0047216F"/>
    <w:rsid w:val="004723BB"/>
    <w:rsid w:val="004724E0"/>
    <w:rsid w:val="0047254B"/>
    <w:rsid w:val="0047255B"/>
    <w:rsid w:val="0047289C"/>
    <w:rsid w:val="00472980"/>
    <w:rsid w:val="004729E2"/>
    <w:rsid w:val="00472D58"/>
    <w:rsid w:val="00472E48"/>
    <w:rsid w:val="00472E67"/>
    <w:rsid w:val="00472E8F"/>
    <w:rsid w:val="00473080"/>
    <w:rsid w:val="0047315C"/>
    <w:rsid w:val="004733B1"/>
    <w:rsid w:val="004733CA"/>
    <w:rsid w:val="004733F2"/>
    <w:rsid w:val="00473526"/>
    <w:rsid w:val="00473665"/>
    <w:rsid w:val="004738F8"/>
    <w:rsid w:val="00473927"/>
    <w:rsid w:val="0047393E"/>
    <w:rsid w:val="00473963"/>
    <w:rsid w:val="004739B7"/>
    <w:rsid w:val="00473AFA"/>
    <w:rsid w:val="00473BAD"/>
    <w:rsid w:val="00473C6E"/>
    <w:rsid w:val="00473DAE"/>
    <w:rsid w:val="00473ED0"/>
    <w:rsid w:val="004741C9"/>
    <w:rsid w:val="00474207"/>
    <w:rsid w:val="00474390"/>
    <w:rsid w:val="00474684"/>
    <w:rsid w:val="004746C3"/>
    <w:rsid w:val="004746CC"/>
    <w:rsid w:val="004746CF"/>
    <w:rsid w:val="004746F9"/>
    <w:rsid w:val="0047488F"/>
    <w:rsid w:val="004749FB"/>
    <w:rsid w:val="00474BCD"/>
    <w:rsid w:val="00474C1D"/>
    <w:rsid w:val="00474D2F"/>
    <w:rsid w:val="00474D61"/>
    <w:rsid w:val="0047507F"/>
    <w:rsid w:val="0047518B"/>
    <w:rsid w:val="004752E0"/>
    <w:rsid w:val="004753F6"/>
    <w:rsid w:val="0047554D"/>
    <w:rsid w:val="004755BB"/>
    <w:rsid w:val="004756A3"/>
    <w:rsid w:val="004756DD"/>
    <w:rsid w:val="004756F9"/>
    <w:rsid w:val="0047576A"/>
    <w:rsid w:val="00475801"/>
    <w:rsid w:val="0047592A"/>
    <w:rsid w:val="00475B1A"/>
    <w:rsid w:val="00475BB8"/>
    <w:rsid w:val="00475F1B"/>
    <w:rsid w:val="0047604A"/>
    <w:rsid w:val="00476236"/>
    <w:rsid w:val="0047625F"/>
    <w:rsid w:val="00476298"/>
    <w:rsid w:val="00476352"/>
    <w:rsid w:val="00476417"/>
    <w:rsid w:val="0047642A"/>
    <w:rsid w:val="004764B0"/>
    <w:rsid w:val="004766C0"/>
    <w:rsid w:val="004766CA"/>
    <w:rsid w:val="00476743"/>
    <w:rsid w:val="00476809"/>
    <w:rsid w:val="0047684A"/>
    <w:rsid w:val="004768C7"/>
    <w:rsid w:val="0047697F"/>
    <w:rsid w:val="00476A37"/>
    <w:rsid w:val="00476A5B"/>
    <w:rsid w:val="00476B7D"/>
    <w:rsid w:val="00476BE5"/>
    <w:rsid w:val="00476DAA"/>
    <w:rsid w:val="00476F67"/>
    <w:rsid w:val="00477030"/>
    <w:rsid w:val="00477044"/>
    <w:rsid w:val="0047746B"/>
    <w:rsid w:val="00477488"/>
    <w:rsid w:val="004774F9"/>
    <w:rsid w:val="00477509"/>
    <w:rsid w:val="004775DD"/>
    <w:rsid w:val="00477634"/>
    <w:rsid w:val="00477807"/>
    <w:rsid w:val="00477964"/>
    <w:rsid w:val="00477AEB"/>
    <w:rsid w:val="00477DFD"/>
    <w:rsid w:val="00477E1F"/>
    <w:rsid w:val="00477E81"/>
    <w:rsid w:val="00477EB5"/>
    <w:rsid w:val="00477F7B"/>
    <w:rsid w:val="00477FFD"/>
    <w:rsid w:val="0048019F"/>
    <w:rsid w:val="004802BD"/>
    <w:rsid w:val="0048030F"/>
    <w:rsid w:val="00480334"/>
    <w:rsid w:val="0048039D"/>
    <w:rsid w:val="004803DC"/>
    <w:rsid w:val="004804B8"/>
    <w:rsid w:val="00480707"/>
    <w:rsid w:val="004807A4"/>
    <w:rsid w:val="00480952"/>
    <w:rsid w:val="00480A6A"/>
    <w:rsid w:val="00480A9F"/>
    <w:rsid w:val="00480BDA"/>
    <w:rsid w:val="00480BDF"/>
    <w:rsid w:val="00480CAB"/>
    <w:rsid w:val="00480CE6"/>
    <w:rsid w:val="00480D09"/>
    <w:rsid w:val="00480DFD"/>
    <w:rsid w:val="00480E39"/>
    <w:rsid w:val="00480E77"/>
    <w:rsid w:val="00480EBA"/>
    <w:rsid w:val="00481019"/>
    <w:rsid w:val="00481183"/>
    <w:rsid w:val="00481283"/>
    <w:rsid w:val="00481291"/>
    <w:rsid w:val="00481352"/>
    <w:rsid w:val="004813BF"/>
    <w:rsid w:val="00481441"/>
    <w:rsid w:val="00481585"/>
    <w:rsid w:val="004815D1"/>
    <w:rsid w:val="00481603"/>
    <w:rsid w:val="0048168C"/>
    <w:rsid w:val="0048174A"/>
    <w:rsid w:val="0048179E"/>
    <w:rsid w:val="004817AD"/>
    <w:rsid w:val="00481860"/>
    <w:rsid w:val="00481964"/>
    <w:rsid w:val="00481A1D"/>
    <w:rsid w:val="00481CB7"/>
    <w:rsid w:val="00481E9B"/>
    <w:rsid w:val="00481F02"/>
    <w:rsid w:val="00481F4C"/>
    <w:rsid w:val="00481F82"/>
    <w:rsid w:val="00481FC9"/>
    <w:rsid w:val="00482045"/>
    <w:rsid w:val="004820BE"/>
    <w:rsid w:val="00482213"/>
    <w:rsid w:val="00482544"/>
    <w:rsid w:val="00482724"/>
    <w:rsid w:val="00482753"/>
    <w:rsid w:val="004827C7"/>
    <w:rsid w:val="004829C5"/>
    <w:rsid w:val="004829DA"/>
    <w:rsid w:val="00482A41"/>
    <w:rsid w:val="00482C30"/>
    <w:rsid w:val="00482D5D"/>
    <w:rsid w:val="00482D6E"/>
    <w:rsid w:val="00482FC8"/>
    <w:rsid w:val="00483007"/>
    <w:rsid w:val="00483133"/>
    <w:rsid w:val="00483288"/>
    <w:rsid w:val="004832EF"/>
    <w:rsid w:val="00483394"/>
    <w:rsid w:val="00483465"/>
    <w:rsid w:val="00483478"/>
    <w:rsid w:val="00483582"/>
    <w:rsid w:val="00483697"/>
    <w:rsid w:val="004836B8"/>
    <w:rsid w:val="004837C2"/>
    <w:rsid w:val="004837DC"/>
    <w:rsid w:val="0048385F"/>
    <w:rsid w:val="00483A36"/>
    <w:rsid w:val="00483A79"/>
    <w:rsid w:val="00483A85"/>
    <w:rsid w:val="00483BE1"/>
    <w:rsid w:val="00483D7E"/>
    <w:rsid w:val="00483E18"/>
    <w:rsid w:val="00483F95"/>
    <w:rsid w:val="00484048"/>
    <w:rsid w:val="00484063"/>
    <w:rsid w:val="00484129"/>
    <w:rsid w:val="00484150"/>
    <w:rsid w:val="00484168"/>
    <w:rsid w:val="00484212"/>
    <w:rsid w:val="00484616"/>
    <w:rsid w:val="00484655"/>
    <w:rsid w:val="0048480C"/>
    <w:rsid w:val="004849E8"/>
    <w:rsid w:val="00484AF8"/>
    <w:rsid w:val="00484BEF"/>
    <w:rsid w:val="00484C1B"/>
    <w:rsid w:val="00484C5A"/>
    <w:rsid w:val="00484DAB"/>
    <w:rsid w:val="00484EF8"/>
    <w:rsid w:val="00484F07"/>
    <w:rsid w:val="00485058"/>
    <w:rsid w:val="004850EE"/>
    <w:rsid w:val="00485263"/>
    <w:rsid w:val="0048526F"/>
    <w:rsid w:val="00485397"/>
    <w:rsid w:val="0048543C"/>
    <w:rsid w:val="0048545D"/>
    <w:rsid w:val="004854B5"/>
    <w:rsid w:val="0048563B"/>
    <w:rsid w:val="00485716"/>
    <w:rsid w:val="00485726"/>
    <w:rsid w:val="00485789"/>
    <w:rsid w:val="004859CA"/>
    <w:rsid w:val="004859DE"/>
    <w:rsid w:val="00485A3C"/>
    <w:rsid w:val="00485ABA"/>
    <w:rsid w:val="00485BCD"/>
    <w:rsid w:val="00485C35"/>
    <w:rsid w:val="00485DD7"/>
    <w:rsid w:val="00485FA8"/>
    <w:rsid w:val="00486248"/>
    <w:rsid w:val="00486272"/>
    <w:rsid w:val="0048656F"/>
    <w:rsid w:val="0048665B"/>
    <w:rsid w:val="004866D7"/>
    <w:rsid w:val="004869F5"/>
    <w:rsid w:val="00486B97"/>
    <w:rsid w:val="00486D04"/>
    <w:rsid w:val="00486F4C"/>
    <w:rsid w:val="004870E5"/>
    <w:rsid w:val="00487336"/>
    <w:rsid w:val="0048748D"/>
    <w:rsid w:val="004874F2"/>
    <w:rsid w:val="0048763F"/>
    <w:rsid w:val="0048782E"/>
    <w:rsid w:val="00487B34"/>
    <w:rsid w:val="00487BDB"/>
    <w:rsid w:val="00487C26"/>
    <w:rsid w:val="00487C69"/>
    <w:rsid w:val="00487F02"/>
    <w:rsid w:val="00487F8D"/>
    <w:rsid w:val="00487FA6"/>
    <w:rsid w:val="00490036"/>
    <w:rsid w:val="00490160"/>
    <w:rsid w:val="004902E7"/>
    <w:rsid w:val="0049035A"/>
    <w:rsid w:val="004903A3"/>
    <w:rsid w:val="0049042C"/>
    <w:rsid w:val="0049048A"/>
    <w:rsid w:val="0049052A"/>
    <w:rsid w:val="004905C9"/>
    <w:rsid w:val="004905ED"/>
    <w:rsid w:val="004906DF"/>
    <w:rsid w:val="0049080E"/>
    <w:rsid w:val="00490884"/>
    <w:rsid w:val="004908A7"/>
    <w:rsid w:val="0049092A"/>
    <w:rsid w:val="0049098D"/>
    <w:rsid w:val="00490A21"/>
    <w:rsid w:val="00490D68"/>
    <w:rsid w:val="00490FED"/>
    <w:rsid w:val="00491188"/>
    <w:rsid w:val="0049118E"/>
    <w:rsid w:val="004911DA"/>
    <w:rsid w:val="00491299"/>
    <w:rsid w:val="004913EE"/>
    <w:rsid w:val="00491424"/>
    <w:rsid w:val="0049145F"/>
    <w:rsid w:val="0049146B"/>
    <w:rsid w:val="004915A4"/>
    <w:rsid w:val="0049186F"/>
    <w:rsid w:val="00491906"/>
    <w:rsid w:val="0049192F"/>
    <w:rsid w:val="00491AE8"/>
    <w:rsid w:val="00491B12"/>
    <w:rsid w:val="00491BAD"/>
    <w:rsid w:val="00491C84"/>
    <w:rsid w:val="00491CF8"/>
    <w:rsid w:val="00491D40"/>
    <w:rsid w:val="00491DA6"/>
    <w:rsid w:val="00491E27"/>
    <w:rsid w:val="00491FFC"/>
    <w:rsid w:val="004920BB"/>
    <w:rsid w:val="0049215C"/>
    <w:rsid w:val="004923A0"/>
    <w:rsid w:val="004923E1"/>
    <w:rsid w:val="00492450"/>
    <w:rsid w:val="004924C1"/>
    <w:rsid w:val="0049258B"/>
    <w:rsid w:val="00492638"/>
    <w:rsid w:val="0049264A"/>
    <w:rsid w:val="0049292E"/>
    <w:rsid w:val="004929AF"/>
    <w:rsid w:val="004929F1"/>
    <w:rsid w:val="00492B04"/>
    <w:rsid w:val="00492C65"/>
    <w:rsid w:val="00492C8B"/>
    <w:rsid w:val="00492DE1"/>
    <w:rsid w:val="00492E2C"/>
    <w:rsid w:val="00492F3D"/>
    <w:rsid w:val="00493100"/>
    <w:rsid w:val="0049322A"/>
    <w:rsid w:val="00493292"/>
    <w:rsid w:val="004932AC"/>
    <w:rsid w:val="004932ED"/>
    <w:rsid w:val="00493330"/>
    <w:rsid w:val="004933AE"/>
    <w:rsid w:val="00493529"/>
    <w:rsid w:val="00493530"/>
    <w:rsid w:val="00493542"/>
    <w:rsid w:val="00493779"/>
    <w:rsid w:val="004937CC"/>
    <w:rsid w:val="004937E9"/>
    <w:rsid w:val="00493852"/>
    <w:rsid w:val="00493BAC"/>
    <w:rsid w:val="00493BBE"/>
    <w:rsid w:val="00493D07"/>
    <w:rsid w:val="00493D61"/>
    <w:rsid w:val="00493E2A"/>
    <w:rsid w:val="00493EAE"/>
    <w:rsid w:val="0049413E"/>
    <w:rsid w:val="0049415B"/>
    <w:rsid w:val="0049415E"/>
    <w:rsid w:val="004941E3"/>
    <w:rsid w:val="00494212"/>
    <w:rsid w:val="0049438E"/>
    <w:rsid w:val="00494396"/>
    <w:rsid w:val="00494456"/>
    <w:rsid w:val="0049447D"/>
    <w:rsid w:val="0049449F"/>
    <w:rsid w:val="004944AE"/>
    <w:rsid w:val="004945DB"/>
    <w:rsid w:val="004945FD"/>
    <w:rsid w:val="00494789"/>
    <w:rsid w:val="00494A86"/>
    <w:rsid w:val="00494C3A"/>
    <w:rsid w:val="00494EBE"/>
    <w:rsid w:val="004950E7"/>
    <w:rsid w:val="0049512B"/>
    <w:rsid w:val="00495221"/>
    <w:rsid w:val="0049524F"/>
    <w:rsid w:val="0049526A"/>
    <w:rsid w:val="00495373"/>
    <w:rsid w:val="0049547E"/>
    <w:rsid w:val="00495481"/>
    <w:rsid w:val="004955FB"/>
    <w:rsid w:val="00495768"/>
    <w:rsid w:val="00495852"/>
    <w:rsid w:val="00495902"/>
    <w:rsid w:val="0049591B"/>
    <w:rsid w:val="004959FA"/>
    <w:rsid w:val="00495A0E"/>
    <w:rsid w:val="00495A30"/>
    <w:rsid w:val="00495B1F"/>
    <w:rsid w:val="00495B99"/>
    <w:rsid w:val="00495B9B"/>
    <w:rsid w:val="00495C2F"/>
    <w:rsid w:val="00495CE7"/>
    <w:rsid w:val="00495F86"/>
    <w:rsid w:val="00496008"/>
    <w:rsid w:val="0049604D"/>
    <w:rsid w:val="0049608E"/>
    <w:rsid w:val="004960E9"/>
    <w:rsid w:val="00496124"/>
    <w:rsid w:val="00496239"/>
    <w:rsid w:val="00496277"/>
    <w:rsid w:val="004965C7"/>
    <w:rsid w:val="0049672D"/>
    <w:rsid w:val="004967D5"/>
    <w:rsid w:val="00496948"/>
    <w:rsid w:val="00496C48"/>
    <w:rsid w:val="00496D4D"/>
    <w:rsid w:val="00496DA9"/>
    <w:rsid w:val="00496DAE"/>
    <w:rsid w:val="00496DB1"/>
    <w:rsid w:val="00497077"/>
    <w:rsid w:val="004971BC"/>
    <w:rsid w:val="004972B3"/>
    <w:rsid w:val="004972B9"/>
    <w:rsid w:val="0049735E"/>
    <w:rsid w:val="004973A7"/>
    <w:rsid w:val="0049742D"/>
    <w:rsid w:val="00497601"/>
    <w:rsid w:val="004976D2"/>
    <w:rsid w:val="00497973"/>
    <w:rsid w:val="00497A82"/>
    <w:rsid w:val="00497AF4"/>
    <w:rsid w:val="00497B1A"/>
    <w:rsid w:val="00497B52"/>
    <w:rsid w:val="00497B8A"/>
    <w:rsid w:val="00497C0B"/>
    <w:rsid w:val="00497C4A"/>
    <w:rsid w:val="00497C60"/>
    <w:rsid w:val="00497DED"/>
    <w:rsid w:val="00497F99"/>
    <w:rsid w:val="00497FEA"/>
    <w:rsid w:val="004A0100"/>
    <w:rsid w:val="004A0194"/>
    <w:rsid w:val="004A01E2"/>
    <w:rsid w:val="004A01FB"/>
    <w:rsid w:val="004A027A"/>
    <w:rsid w:val="004A02C4"/>
    <w:rsid w:val="004A02F8"/>
    <w:rsid w:val="004A030A"/>
    <w:rsid w:val="004A031F"/>
    <w:rsid w:val="004A0558"/>
    <w:rsid w:val="004A06AD"/>
    <w:rsid w:val="004A073A"/>
    <w:rsid w:val="004A075E"/>
    <w:rsid w:val="004A086A"/>
    <w:rsid w:val="004A09EC"/>
    <w:rsid w:val="004A0ADD"/>
    <w:rsid w:val="004A0B02"/>
    <w:rsid w:val="004A0B28"/>
    <w:rsid w:val="004A0B39"/>
    <w:rsid w:val="004A0C49"/>
    <w:rsid w:val="004A0C97"/>
    <w:rsid w:val="004A0D2E"/>
    <w:rsid w:val="004A0D7D"/>
    <w:rsid w:val="004A0F2F"/>
    <w:rsid w:val="004A0F5E"/>
    <w:rsid w:val="004A0FD0"/>
    <w:rsid w:val="004A10B6"/>
    <w:rsid w:val="004A118A"/>
    <w:rsid w:val="004A119B"/>
    <w:rsid w:val="004A13CF"/>
    <w:rsid w:val="004A1416"/>
    <w:rsid w:val="004A163B"/>
    <w:rsid w:val="004A1643"/>
    <w:rsid w:val="004A17A0"/>
    <w:rsid w:val="004A1855"/>
    <w:rsid w:val="004A188D"/>
    <w:rsid w:val="004A196E"/>
    <w:rsid w:val="004A19E2"/>
    <w:rsid w:val="004A1C4F"/>
    <w:rsid w:val="004A1D66"/>
    <w:rsid w:val="004A1E14"/>
    <w:rsid w:val="004A1ECA"/>
    <w:rsid w:val="004A1EE0"/>
    <w:rsid w:val="004A1F05"/>
    <w:rsid w:val="004A211E"/>
    <w:rsid w:val="004A21F5"/>
    <w:rsid w:val="004A228F"/>
    <w:rsid w:val="004A22DB"/>
    <w:rsid w:val="004A2347"/>
    <w:rsid w:val="004A2462"/>
    <w:rsid w:val="004A2591"/>
    <w:rsid w:val="004A28AC"/>
    <w:rsid w:val="004A2A54"/>
    <w:rsid w:val="004A2A84"/>
    <w:rsid w:val="004A2ACF"/>
    <w:rsid w:val="004A2BDA"/>
    <w:rsid w:val="004A2C4B"/>
    <w:rsid w:val="004A2CB7"/>
    <w:rsid w:val="004A2E4A"/>
    <w:rsid w:val="004A2FA1"/>
    <w:rsid w:val="004A2FFC"/>
    <w:rsid w:val="004A3177"/>
    <w:rsid w:val="004A31E2"/>
    <w:rsid w:val="004A31F8"/>
    <w:rsid w:val="004A33B0"/>
    <w:rsid w:val="004A33F0"/>
    <w:rsid w:val="004A3489"/>
    <w:rsid w:val="004A34E8"/>
    <w:rsid w:val="004A3671"/>
    <w:rsid w:val="004A3767"/>
    <w:rsid w:val="004A37F9"/>
    <w:rsid w:val="004A38B4"/>
    <w:rsid w:val="004A3A31"/>
    <w:rsid w:val="004A3AE7"/>
    <w:rsid w:val="004A3B48"/>
    <w:rsid w:val="004A3D48"/>
    <w:rsid w:val="004A3FCA"/>
    <w:rsid w:val="004A406B"/>
    <w:rsid w:val="004A436B"/>
    <w:rsid w:val="004A438B"/>
    <w:rsid w:val="004A43B0"/>
    <w:rsid w:val="004A44AC"/>
    <w:rsid w:val="004A4659"/>
    <w:rsid w:val="004A46F5"/>
    <w:rsid w:val="004A48D7"/>
    <w:rsid w:val="004A49FB"/>
    <w:rsid w:val="004A4B12"/>
    <w:rsid w:val="004A4B40"/>
    <w:rsid w:val="004A4C30"/>
    <w:rsid w:val="004A4DA7"/>
    <w:rsid w:val="004A4F51"/>
    <w:rsid w:val="004A504C"/>
    <w:rsid w:val="004A5053"/>
    <w:rsid w:val="004A51D5"/>
    <w:rsid w:val="004A51EE"/>
    <w:rsid w:val="004A5255"/>
    <w:rsid w:val="004A5382"/>
    <w:rsid w:val="004A53D0"/>
    <w:rsid w:val="004A54AD"/>
    <w:rsid w:val="004A553F"/>
    <w:rsid w:val="004A5569"/>
    <w:rsid w:val="004A55B9"/>
    <w:rsid w:val="004A5681"/>
    <w:rsid w:val="004A5797"/>
    <w:rsid w:val="004A579E"/>
    <w:rsid w:val="004A59E8"/>
    <w:rsid w:val="004A5C09"/>
    <w:rsid w:val="004A5C28"/>
    <w:rsid w:val="004A5C8D"/>
    <w:rsid w:val="004A5CC8"/>
    <w:rsid w:val="004A5E8B"/>
    <w:rsid w:val="004A5EFC"/>
    <w:rsid w:val="004A60C9"/>
    <w:rsid w:val="004A61BA"/>
    <w:rsid w:val="004A635C"/>
    <w:rsid w:val="004A63AF"/>
    <w:rsid w:val="004A6573"/>
    <w:rsid w:val="004A6642"/>
    <w:rsid w:val="004A6706"/>
    <w:rsid w:val="004A697E"/>
    <w:rsid w:val="004A6992"/>
    <w:rsid w:val="004A6B6D"/>
    <w:rsid w:val="004A6BE2"/>
    <w:rsid w:val="004A6BE9"/>
    <w:rsid w:val="004A6C97"/>
    <w:rsid w:val="004A6CCC"/>
    <w:rsid w:val="004A6CDC"/>
    <w:rsid w:val="004A6D40"/>
    <w:rsid w:val="004A6FE1"/>
    <w:rsid w:val="004A7250"/>
    <w:rsid w:val="004A72E3"/>
    <w:rsid w:val="004A7447"/>
    <w:rsid w:val="004A795A"/>
    <w:rsid w:val="004A7A08"/>
    <w:rsid w:val="004A7A7B"/>
    <w:rsid w:val="004A7AB5"/>
    <w:rsid w:val="004A7AC0"/>
    <w:rsid w:val="004A7ACF"/>
    <w:rsid w:val="004A7B66"/>
    <w:rsid w:val="004A7C91"/>
    <w:rsid w:val="004A7F8E"/>
    <w:rsid w:val="004A7FB7"/>
    <w:rsid w:val="004B0027"/>
    <w:rsid w:val="004B0061"/>
    <w:rsid w:val="004B00A2"/>
    <w:rsid w:val="004B012D"/>
    <w:rsid w:val="004B0150"/>
    <w:rsid w:val="004B01B5"/>
    <w:rsid w:val="004B01C1"/>
    <w:rsid w:val="004B02B7"/>
    <w:rsid w:val="004B0458"/>
    <w:rsid w:val="004B08EA"/>
    <w:rsid w:val="004B09B7"/>
    <w:rsid w:val="004B0B29"/>
    <w:rsid w:val="004B0B58"/>
    <w:rsid w:val="004B0BDF"/>
    <w:rsid w:val="004B0CC7"/>
    <w:rsid w:val="004B0CDB"/>
    <w:rsid w:val="004B0D11"/>
    <w:rsid w:val="004B0D47"/>
    <w:rsid w:val="004B0FA6"/>
    <w:rsid w:val="004B1004"/>
    <w:rsid w:val="004B10D6"/>
    <w:rsid w:val="004B139F"/>
    <w:rsid w:val="004B14D5"/>
    <w:rsid w:val="004B1585"/>
    <w:rsid w:val="004B164E"/>
    <w:rsid w:val="004B17E6"/>
    <w:rsid w:val="004B185E"/>
    <w:rsid w:val="004B18DC"/>
    <w:rsid w:val="004B19BC"/>
    <w:rsid w:val="004B19F2"/>
    <w:rsid w:val="004B1AF7"/>
    <w:rsid w:val="004B1B5E"/>
    <w:rsid w:val="004B1C39"/>
    <w:rsid w:val="004B1D5E"/>
    <w:rsid w:val="004B1D9C"/>
    <w:rsid w:val="004B2018"/>
    <w:rsid w:val="004B20CB"/>
    <w:rsid w:val="004B26AD"/>
    <w:rsid w:val="004B280A"/>
    <w:rsid w:val="004B2892"/>
    <w:rsid w:val="004B2A9F"/>
    <w:rsid w:val="004B2CD9"/>
    <w:rsid w:val="004B2DCF"/>
    <w:rsid w:val="004B2DE1"/>
    <w:rsid w:val="004B303E"/>
    <w:rsid w:val="004B311A"/>
    <w:rsid w:val="004B317C"/>
    <w:rsid w:val="004B3296"/>
    <w:rsid w:val="004B3335"/>
    <w:rsid w:val="004B343D"/>
    <w:rsid w:val="004B34B8"/>
    <w:rsid w:val="004B36C4"/>
    <w:rsid w:val="004B3746"/>
    <w:rsid w:val="004B37EF"/>
    <w:rsid w:val="004B37F1"/>
    <w:rsid w:val="004B386D"/>
    <w:rsid w:val="004B3A5C"/>
    <w:rsid w:val="004B3B33"/>
    <w:rsid w:val="004B3B60"/>
    <w:rsid w:val="004B3C4D"/>
    <w:rsid w:val="004B3CB7"/>
    <w:rsid w:val="004B4134"/>
    <w:rsid w:val="004B4165"/>
    <w:rsid w:val="004B4223"/>
    <w:rsid w:val="004B4353"/>
    <w:rsid w:val="004B440C"/>
    <w:rsid w:val="004B4494"/>
    <w:rsid w:val="004B44A1"/>
    <w:rsid w:val="004B4756"/>
    <w:rsid w:val="004B4852"/>
    <w:rsid w:val="004B4854"/>
    <w:rsid w:val="004B4911"/>
    <w:rsid w:val="004B4965"/>
    <w:rsid w:val="004B49D0"/>
    <w:rsid w:val="004B4A26"/>
    <w:rsid w:val="004B4ACD"/>
    <w:rsid w:val="004B4B1B"/>
    <w:rsid w:val="004B4B99"/>
    <w:rsid w:val="004B4BBD"/>
    <w:rsid w:val="004B4CEB"/>
    <w:rsid w:val="004B50BB"/>
    <w:rsid w:val="004B53CC"/>
    <w:rsid w:val="004B56E8"/>
    <w:rsid w:val="004B57B8"/>
    <w:rsid w:val="004B58F3"/>
    <w:rsid w:val="004B5A94"/>
    <w:rsid w:val="004B5A99"/>
    <w:rsid w:val="004B5AA0"/>
    <w:rsid w:val="004B5CA2"/>
    <w:rsid w:val="004B5D3F"/>
    <w:rsid w:val="004B5DEA"/>
    <w:rsid w:val="004B5EDB"/>
    <w:rsid w:val="004B5F78"/>
    <w:rsid w:val="004B5FBA"/>
    <w:rsid w:val="004B60D2"/>
    <w:rsid w:val="004B628D"/>
    <w:rsid w:val="004B6344"/>
    <w:rsid w:val="004B6349"/>
    <w:rsid w:val="004B63DD"/>
    <w:rsid w:val="004B649D"/>
    <w:rsid w:val="004B66CE"/>
    <w:rsid w:val="004B6763"/>
    <w:rsid w:val="004B6A66"/>
    <w:rsid w:val="004B6C2D"/>
    <w:rsid w:val="004B6D21"/>
    <w:rsid w:val="004B6D73"/>
    <w:rsid w:val="004B6D94"/>
    <w:rsid w:val="004B6E89"/>
    <w:rsid w:val="004B6F12"/>
    <w:rsid w:val="004B708C"/>
    <w:rsid w:val="004B710B"/>
    <w:rsid w:val="004B7271"/>
    <w:rsid w:val="004B742C"/>
    <w:rsid w:val="004B7439"/>
    <w:rsid w:val="004B7440"/>
    <w:rsid w:val="004B74BD"/>
    <w:rsid w:val="004B74CE"/>
    <w:rsid w:val="004B7697"/>
    <w:rsid w:val="004B76A4"/>
    <w:rsid w:val="004B7744"/>
    <w:rsid w:val="004B7767"/>
    <w:rsid w:val="004B7934"/>
    <w:rsid w:val="004B799A"/>
    <w:rsid w:val="004B7A71"/>
    <w:rsid w:val="004B7ACD"/>
    <w:rsid w:val="004B7AD5"/>
    <w:rsid w:val="004B7CBC"/>
    <w:rsid w:val="004B7DB8"/>
    <w:rsid w:val="004B7DB9"/>
    <w:rsid w:val="004B7DBE"/>
    <w:rsid w:val="004B7E94"/>
    <w:rsid w:val="004C0163"/>
    <w:rsid w:val="004C0205"/>
    <w:rsid w:val="004C0247"/>
    <w:rsid w:val="004C02EC"/>
    <w:rsid w:val="004C03BA"/>
    <w:rsid w:val="004C040F"/>
    <w:rsid w:val="004C041C"/>
    <w:rsid w:val="004C045F"/>
    <w:rsid w:val="004C04F5"/>
    <w:rsid w:val="004C0625"/>
    <w:rsid w:val="004C06E8"/>
    <w:rsid w:val="004C076C"/>
    <w:rsid w:val="004C087C"/>
    <w:rsid w:val="004C094B"/>
    <w:rsid w:val="004C0A01"/>
    <w:rsid w:val="004C0A1A"/>
    <w:rsid w:val="004C0A69"/>
    <w:rsid w:val="004C0AC5"/>
    <w:rsid w:val="004C0CEE"/>
    <w:rsid w:val="004C0DA4"/>
    <w:rsid w:val="004C0E28"/>
    <w:rsid w:val="004C0E99"/>
    <w:rsid w:val="004C0F11"/>
    <w:rsid w:val="004C0F58"/>
    <w:rsid w:val="004C1094"/>
    <w:rsid w:val="004C11F0"/>
    <w:rsid w:val="004C12EE"/>
    <w:rsid w:val="004C1363"/>
    <w:rsid w:val="004C1413"/>
    <w:rsid w:val="004C1482"/>
    <w:rsid w:val="004C157E"/>
    <w:rsid w:val="004C161C"/>
    <w:rsid w:val="004C16D6"/>
    <w:rsid w:val="004C17D4"/>
    <w:rsid w:val="004C181B"/>
    <w:rsid w:val="004C1840"/>
    <w:rsid w:val="004C18A0"/>
    <w:rsid w:val="004C192F"/>
    <w:rsid w:val="004C1B14"/>
    <w:rsid w:val="004C1BF6"/>
    <w:rsid w:val="004C1C7A"/>
    <w:rsid w:val="004C1CB1"/>
    <w:rsid w:val="004C1E74"/>
    <w:rsid w:val="004C1ECB"/>
    <w:rsid w:val="004C2176"/>
    <w:rsid w:val="004C21EA"/>
    <w:rsid w:val="004C22B0"/>
    <w:rsid w:val="004C2398"/>
    <w:rsid w:val="004C23B9"/>
    <w:rsid w:val="004C23DC"/>
    <w:rsid w:val="004C23FF"/>
    <w:rsid w:val="004C2514"/>
    <w:rsid w:val="004C2555"/>
    <w:rsid w:val="004C28FC"/>
    <w:rsid w:val="004C2A47"/>
    <w:rsid w:val="004C2AD7"/>
    <w:rsid w:val="004C2AE2"/>
    <w:rsid w:val="004C2C3F"/>
    <w:rsid w:val="004C2E44"/>
    <w:rsid w:val="004C2E6A"/>
    <w:rsid w:val="004C2F4F"/>
    <w:rsid w:val="004C2FBA"/>
    <w:rsid w:val="004C302D"/>
    <w:rsid w:val="004C3053"/>
    <w:rsid w:val="004C33EF"/>
    <w:rsid w:val="004C34C3"/>
    <w:rsid w:val="004C34E4"/>
    <w:rsid w:val="004C358F"/>
    <w:rsid w:val="004C3738"/>
    <w:rsid w:val="004C391A"/>
    <w:rsid w:val="004C39C3"/>
    <w:rsid w:val="004C3A67"/>
    <w:rsid w:val="004C3B03"/>
    <w:rsid w:val="004C3BF2"/>
    <w:rsid w:val="004C3C87"/>
    <w:rsid w:val="004C3D21"/>
    <w:rsid w:val="004C3D3D"/>
    <w:rsid w:val="004C4050"/>
    <w:rsid w:val="004C40A7"/>
    <w:rsid w:val="004C4607"/>
    <w:rsid w:val="004C461A"/>
    <w:rsid w:val="004C4696"/>
    <w:rsid w:val="004C4897"/>
    <w:rsid w:val="004C4B64"/>
    <w:rsid w:val="004C4CF3"/>
    <w:rsid w:val="004C4D84"/>
    <w:rsid w:val="004C4F6D"/>
    <w:rsid w:val="004C4FB0"/>
    <w:rsid w:val="004C5062"/>
    <w:rsid w:val="004C52DB"/>
    <w:rsid w:val="004C52E3"/>
    <w:rsid w:val="004C534D"/>
    <w:rsid w:val="004C5605"/>
    <w:rsid w:val="004C56E6"/>
    <w:rsid w:val="004C5846"/>
    <w:rsid w:val="004C5B65"/>
    <w:rsid w:val="004C5B9F"/>
    <w:rsid w:val="004C5BF2"/>
    <w:rsid w:val="004C5C28"/>
    <w:rsid w:val="004C5CA6"/>
    <w:rsid w:val="004C5CE3"/>
    <w:rsid w:val="004C5D69"/>
    <w:rsid w:val="004C5D7E"/>
    <w:rsid w:val="004C5EAE"/>
    <w:rsid w:val="004C5FE0"/>
    <w:rsid w:val="004C604B"/>
    <w:rsid w:val="004C6117"/>
    <w:rsid w:val="004C63C9"/>
    <w:rsid w:val="004C664D"/>
    <w:rsid w:val="004C673F"/>
    <w:rsid w:val="004C697C"/>
    <w:rsid w:val="004C6AC0"/>
    <w:rsid w:val="004C6C8B"/>
    <w:rsid w:val="004C6D57"/>
    <w:rsid w:val="004C6E7E"/>
    <w:rsid w:val="004C6EDE"/>
    <w:rsid w:val="004C710D"/>
    <w:rsid w:val="004C7426"/>
    <w:rsid w:val="004C75EB"/>
    <w:rsid w:val="004C76C9"/>
    <w:rsid w:val="004C7919"/>
    <w:rsid w:val="004C793C"/>
    <w:rsid w:val="004C7981"/>
    <w:rsid w:val="004C799E"/>
    <w:rsid w:val="004C7BC4"/>
    <w:rsid w:val="004C7C11"/>
    <w:rsid w:val="004C7D17"/>
    <w:rsid w:val="004C7E75"/>
    <w:rsid w:val="004C7F7F"/>
    <w:rsid w:val="004C7F98"/>
    <w:rsid w:val="004D012A"/>
    <w:rsid w:val="004D014E"/>
    <w:rsid w:val="004D02C0"/>
    <w:rsid w:val="004D0327"/>
    <w:rsid w:val="004D0330"/>
    <w:rsid w:val="004D035A"/>
    <w:rsid w:val="004D03E5"/>
    <w:rsid w:val="004D0510"/>
    <w:rsid w:val="004D0626"/>
    <w:rsid w:val="004D0737"/>
    <w:rsid w:val="004D090B"/>
    <w:rsid w:val="004D092A"/>
    <w:rsid w:val="004D0A4F"/>
    <w:rsid w:val="004D0D64"/>
    <w:rsid w:val="004D0E1A"/>
    <w:rsid w:val="004D0EA3"/>
    <w:rsid w:val="004D1147"/>
    <w:rsid w:val="004D11AE"/>
    <w:rsid w:val="004D1221"/>
    <w:rsid w:val="004D145D"/>
    <w:rsid w:val="004D14C0"/>
    <w:rsid w:val="004D163E"/>
    <w:rsid w:val="004D1664"/>
    <w:rsid w:val="004D16B0"/>
    <w:rsid w:val="004D1721"/>
    <w:rsid w:val="004D1780"/>
    <w:rsid w:val="004D17AA"/>
    <w:rsid w:val="004D1813"/>
    <w:rsid w:val="004D1866"/>
    <w:rsid w:val="004D18D4"/>
    <w:rsid w:val="004D196D"/>
    <w:rsid w:val="004D19AE"/>
    <w:rsid w:val="004D1B03"/>
    <w:rsid w:val="004D1B0E"/>
    <w:rsid w:val="004D1DA7"/>
    <w:rsid w:val="004D1EAB"/>
    <w:rsid w:val="004D1EB7"/>
    <w:rsid w:val="004D2022"/>
    <w:rsid w:val="004D2025"/>
    <w:rsid w:val="004D2164"/>
    <w:rsid w:val="004D21A5"/>
    <w:rsid w:val="004D21B3"/>
    <w:rsid w:val="004D220C"/>
    <w:rsid w:val="004D2228"/>
    <w:rsid w:val="004D2465"/>
    <w:rsid w:val="004D247D"/>
    <w:rsid w:val="004D24B9"/>
    <w:rsid w:val="004D254F"/>
    <w:rsid w:val="004D25FE"/>
    <w:rsid w:val="004D266A"/>
    <w:rsid w:val="004D2691"/>
    <w:rsid w:val="004D26CA"/>
    <w:rsid w:val="004D2714"/>
    <w:rsid w:val="004D29CD"/>
    <w:rsid w:val="004D2A47"/>
    <w:rsid w:val="004D2A8E"/>
    <w:rsid w:val="004D2B4D"/>
    <w:rsid w:val="004D2E6C"/>
    <w:rsid w:val="004D2F5E"/>
    <w:rsid w:val="004D3226"/>
    <w:rsid w:val="004D3415"/>
    <w:rsid w:val="004D341A"/>
    <w:rsid w:val="004D35A1"/>
    <w:rsid w:val="004D3633"/>
    <w:rsid w:val="004D38FC"/>
    <w:rsid w:val="004D39BE"/>
    <w:rsid w:val="004D3A2D"/>
    <w:rsid w:val="004D3C52"/>
    <w:rsid w:val="004D3D1D"/>
    <w:rsid w:val="004D3F78"/>
    <w:rsid w:val="004D40B3"/>
    <w:rsid w:val="004D4260"/>
    <w:rsid w:val="004D439C"/>
    <w:rsid w:val="004D46D8"/>
    <w:rsid w:val="004D475D"/>
    <w:rsid w:val="004D4847"/>
    <w:rsid w:val="004D4920"/>
    <w:rsid w:val="004D4A7B"/>
    <w:rsid w:val="004D4AE3"/>
    <w:rsid w:val="004D4D9F"/>
    <w:rsid w:val="004D4EF6"/>
    <w:rsid w:val="004D4F1C"/>
    <w:rsid w:val="004D4F68"/>
    <w:rsid w:val="004D4FE5"/>
    <w:rsid w:val="004D5116"/>
    <w:rsid w:val="004D53EF"/>
    <w:rsid w:val="004D53F9"/>
    <w:rsid w:val="004D5545"/>
    <w:rsid w:val="004D564A"/>
    <w:rsid w:val="004D573D"/>
    <w:rsid w:val="004D5752"/>
    <w:rsid w:val="004D576C"/>
    <w:rsid w:val="004D57CE"/>
    <w:rsid w:val="004D5991"/>
    <w:rsid w:val="004D5A4A"/>
    <w:rsid w:val="004D5AAD"/>
    <w:rsid w:val="004D5C07"/>
    <w:rsid w:val="004D5C56"/>
    <w:rsid w:val="004D5D50"/>
    <w:rsid w:val="004D5F60"/>
    <w:rsid w:val="004D644F"/>
    <w:rsid w:val="004D64D5"/>
    <w:rsid w:val="004D67CB"/>
    <w:rsid w:val="004D69DC"/>
    <w:rsid w:val="004D6A39"/>
    <w:rsid w:val="004D6B37"/>
    <w:rsid w:val="004D6B8D"/>
    <w:rsid w:val="004D6B8E"/>
    <w:rsid w:val="004D6CED"/>
    <w:rsid w:val="004D6D7A"/>
    <w:rsid w:val="004D7281"/>
    <w:rsid w:val="004D7333"/>
    <w:rsid w:val="004D7351"/>
    <w:rsid w:val="004D73C4"/>
    <w:rsid w:val="004D73FB"/>
    <w:rsid w:val="004D74C8"/>
    <w:rsid w:val="004D76FE"/>
    <w:rsid w:val="004D77B9"/>
    <w:rsid w:val="004D789A"/>
    <w:rsid w:val="004D78CD"/>
    <w:rsid w:val="004D79B6"/>
    <w:rsid w:val="004D79D2"/>
    <w:rsid w:val="004D7A89"/>
    <w:rsid w:val="004D7E0D"/>
    <w:rsid w:val="004D7E28"/>
    <w:rsid w:val="004D7EAD"/>
    <w:rsid w:val="004E0056"/>
    <w:rsid w:val="004E0063"/>
    <w:rsid w:val="004E0161"/>
    <w:rsid w:val="004E0258"/>
    <w:rsid w:val="004E025F"/>
    <w:rsid w:val="004E03C7"/>
    <w:rsid w:val="004E045E"/>
    <w:rsid w:val="004E04EF"/>
    <w:rsid w:val="004E059F"/>
    <w:rsid w:val="004E0609"/>
    <w:rsid w:val="004E091A"/>
    <w:rsid w:val="004E092F"/>
    <w:rsid w:val="004E09D2"/>
    <w:rsid w:val="004E0A12"/>
    <w:rsid w:val="004E0D58"/>
    <w:rsid w:val="004E0D70"/>
    <w:rsid w:val="004E0E71"/>
    <w:rsid w:val="004E0E83"/>
    <w:rsid w:val="004E0FB9"/>
    <w:rsid w:val="004E0FEA"/>
    <w:rsid w:val="004E1102"/>
    <w:rsid w:val="004E11EF"/>
    <w:rsid w:val="004E1352"/>
    <w:rsid w:val="004E146F"/>
    <w:rsid w:val="004E15D0"/>
    <w:rsid w:val="004E17BD"/>
    <w:rsid w:val="004E17C4"/>
    <w:rsid w:val="004E1844"/>
    <w:rsid w:val="004E1902"/>
    <w:rsid w:val="004E1AA6"/>
    <w:rsid w:val="004E1B92"/>
    <w:rsid w:val="004E1BB4"/>
    <w:rsid w:val="004E1CF8"/>
    <w:rsid w:val="004E1D2F"/>
    <w:rsid w:val="004E1D3F"/>
    <w:rsid w:val="004E1DFA"/>
    <w:rsid w:val="004E1E27"/>
    <w:rsid w:val="004E1F03"/>
    <w:rsid w:val="004E1F16"/>
    <w:rsid w:val="004E1F74"/>
    <w:rsid w:val="004E1FFC"/>
    <w:rsid w:val="004E2036"/>
    <w:rsid w:val="004E20F2"/>
    <w:rsid w:val="004E222B"/>
    <w:rsid w:val="004E2689"/>
    <w:rsid w:val="004E27C7"/>
    <w:rsid w:val="004E2A94"/>
    <w:rsid w:val="004E2E13"/>
    <w:rsid w:val="004E2E47"/>
    <w:rsid w:val="004E2ECB"/>
    <w:rsid w:val="004E321B"/>
    <w:rsid w:val="004E352D"/>
    <w:rsid w:val="004E364E"/>
    <w:rsid w:val="004E3664"/>
    <w:rsid w:val="004E366F"/>
    <w:rsid w:val="004E3771"/>
    <w:rsid w:val="004E3796"/>
    <w:rsid w:val="004E380B"/>
    <w:rsid w:val="004E395F"/>
    <w:rsid w:val="004E3A35"/>
    <w:rsid w:val="004E3B51"/>
    <w:rsid w:val="004E3B81"/>
    <w:rsid w:val="004E3C18"/>
    <w:rsid w:val="004E3C76"/>
    <w:rsid w:val="004E3C8A"/>
    <w:rsid w:val="004E3DD6"/>
    <w:rsid w:val="004E3EDF"/>
    <w:rsid w:val="004E4130"/>
    <w:rsid w:val="004E433D"/>
    <w:rsid w:val="004E4395"/>
    <w:rsid w:val="004E4478"/>
    <w:rsid w:val="004E457D"/>
    <w:rsid w:val="004E4736"/>
    <w:rsid w:val="004E4869"/>
    <w:rsid w:val="004E49BD"/>
    <w:rsid w:val="004E4A5C"/>
    <w:rsid w:val="004E4A64"/>
    <w:rsid w:val="004E4BAC"/>
    <w:rsid w:val="004E4CAD"/>
    <w:rsid w:val="004E4CE8"/>
    <w:rsid w:val="004E4DC1"/>
    <w:rsid w:val="004E4F3C"/>
    <w:rsid w:val="004E4FA1"/>
    <w:rsid w:val="004E4FA4"/>
    <w:rsid w:val="004E56E7"/>
    <w:rsid w:val="004E570A"/>
    <w:rsid w:val="004E5778"/>
    <w:rsid w:val="004E5817"/>
    <w:rsid w:val="004E58F2"/>
    <w:rsid w:val="004E5ADA"/>
    <w:rsid w:val="004E5C66"/>
    <w:rsid w:val="004E5CBF"/>
    <w:rsid w:val="004E5CCE"/>
    <w:rsid w:val="004E5D85"/>
    <w:rsid w:val="004E5DF7"/>
    <w:rsid w:val="004E5E09"/>
    <w:rsid w:val="004E5E68"/>
    <w:rsid w:val="004E5F0E"/>
    <w:rsid w:val="004E5F58"/>
    <w:rsid w:val="004E6541"/>
    <w:rsid w:val="004E65DF"/>
    <w:rsid w:val="004E65F1"/>
    <w:rsid w:val="004E65FE"/>
    <w:rsid w:val="004E666A"/>
    <w:rsid w:val="004E68DC"/>
    <w:rsid w:val="004E6A43"/>
    <w:rsid w:val="004E6B3F"/>
    <w:rsid w:val="004E6BF2"/>
    <w:rsid w:val="004E6C86"/>
    <w:rsid w:val="004E6F96"/>
    <w:rsid w:val="004E701E"/>
    <w:rsid w:val="004E7038"/>
    <w:rsid w:val="004E715A"/>
    <w:rsid w:val="004E71F0"/>
    <w:rsid w:val="004E72C4"/>
    <w:rsid w:val="004E7335"/>
    <w:rsid w:val="004E7336"/>
    <w:rsid w:val="004E7530"/>
    <w:rsid w:val="004E7567"/>
    <w:rsid w:val="004E756D"/>
    <w:rsid w:val="004E7581"/>
    <w:rsid w:val="004E77B2"/>
    <w:rsid w:val="004E77DD"/>
    <w:rsid w:val="004E7830"/>
    <w:rsid w:val="004E78BF"/>
    <w:rsid w:val="004E7A7F"/>
    <w:rsid w:val="004E7B6E"/>
    <w:rsid w:val="004E7B6F"/>
    <w:rsid w:val="004E7D86"/>
    <w:rsid w:val="004E7DDC"/>
    <w:rsid w:val="004E7E3A"/>
    <w:rsid w:val="004E7F01"/>
    <w:rsid w:val="004E7FC0"/>
    <w:rsid w:val="004F0021"/>
    <w:rsid w:val="004F009A"/>
    <w:rsid w:val="004F03E2"/>
    <w:rsid w:val="004F0468"/>
    <w:rsid w:val="004F046C"/>
    <w:rsid w:val="004F0670"/>
    <w:rsid w:val="004F0721"/>
    <w:rsid w:val="004F0764"/>
    <w:rsid w:val="004F078D"/>
    <w:rsid w:val="004F07B0"/>
    <w:rsid w:val="004F082C"/>
    <w:rsid w:val="004F0922"/>
    <w:rsid w:val="004F0A7B"/>
    <w:rsid w:val="004F0B15"/>
    <w:rsid w:val="004F0B76"/>
    <w:rsid w:val="004F0C53"/>
    <w:rsid w:val="004F0D58"/>
    <w:rsid w:val="004F0D5A"/>
    <w:rsid w:val="004F0D5E"/>
    <w:rsid w:val="004F0E21"/>
    <w:rsid w:val="004F0E94"/>
    <w:rsid w:val="004F102D"/>
    <w:rsid w:val="004F105D"/>
    <w:rsid w:val="004F10E5"/>
    <w:rsid w:val="004F116C"/>
    <w:rsid w:val="004F11E4"/>
    <w:rsid w:val="004F1238"/>
    <w:rsid w:val="004F12C8"/>
    <w:rsid w:val="004F133F"/>
    <w:rsid w:val="004F13B1"/>
    <w:rsid w:val="004F1482"/>
    <w:rsid w:val="004F1507"/>
    <w:rsid w:val="004F1617"/>
    <w:rsid w:val="004F196D"/>
    <w:rsid w:val="004F1ADC"/>
    <w:rsid w:val="004F1B0C"/>
    <w:rsid w:val="004F1C5F"/>
    <w:rsid w:val="004F1DFC"/>
    <w:rsid w:val="004F1EE7"/>
    <w:rsid w:val="004F1F54"/>
    <w:rsid w:val="004F1F9D"/>
    <w:rsid w:val="004F2096"/>
    <w:rsid w:val="004F211F"/>
    <w:rsid w:val="004F212C"/>
    <w:rsid w:val="004F219E"/>
    <w:rsid w:val="004F234C"/>
    <w:rsid w:val="004F23D9"/>
    <w:rsid w:val="004F23F5"/>
    <w:rsid w:val="004F240B"/>
    <w:rsid w:val="004F24A5"/>
    <w:rsid w:val="004F24D3"/>
    <w:rsid w:val="004F2557"/>
    <w:rsid w:val="004F264D"/>
    <w:rsid w:val="004F26B4"/>
    <w:rsid w:val="004F284E"/>
    <w:rsid w:val="004F2918"/>
    <w:rsid w:val="004F295A"/>
    <w:rsid w:val="004F2A16"/>
    <w:rsid w:val="004F2A61"/>
    <w:rsid w:val="004F2A89"/>
    <w:rsid w:val="004F2D13"/>
    <w:rsid w:val="004F2D6A"/>
    <w:rsid w:val="004F2DF7"/>
    <w:rsid w:val="004F2E3C"/>
    <w:rsid w:val="004F3120"/>
    <w:rsid w:val="004F3708"/>
    <w:rsid w:val="004F37C4"/>
    <w:rsid w:val="004F3879"/>
    <w:rsid w:val="004F388F"/>
    <w:rsid w:val="004F3AA1"/>
    <w:rsid w:val="004F3B3E"/>
    <w:rsid w:val="004F3CA0"/>
    <w:rsid w:val="004F3CE8"/>
    <w:rsid w:val="004F4015"/>
    <w:rsid w:val="004F4120"/>
    <w:rsid w:val="004F412A"/>
    <w:rsid w:val="004F4250"/>
    <w:rsid w:val="004F429A"/>
    <w:rsid w:val="004F4455"/>
    <w:rsid w:val="004F44A4"/>
    <w:rsid w:val="004F44C3"/>
    <w:rsid w:val="004F4591"/>
    <w:rsid w:val="004F4640"/>
    <w:rsid w:val="004F466F"/>
    <w:rsid w:val="004F4742"/>
    <w:rsid w:val="004F4918"/>
    <w:rsid w:val="004F4A35"/>
    <w:rsid w:val="004F4BBE"/>
    <w:rsid w:val="004F4C95"/>
    <w:rsid w:val="004F4D03"/>
    <w:rsid w:val="004F4E07"/>
    <w:rsid w:val="004F4E1B"/>
    <w:rsid w:val="004F4EF2"/>
    <w:rsid w:val="004F4FD4"/>
    <w:rsid w:val="004F516D"/>
    <w:rsid w:val="004F519C"/>
    <w:rsid w:val="004F5274"/>
    <w:rsid w:val="004F55F9"/>
    <w:rsid w:val="004F57AC"/>
    <w:rsid w:val="004F58DB"/>
    <w:rsid w:val="004F59DD"/>
    <w:rsid w:val="004F5A15"/>
    <w:rsid w:val="004F5A25"/>
    <w:rsid w:val="004F5B62"/>
    <w:rsid w:val="004F5B9C"/>
    <w:rsid w:val="004F5BE9"/>
    <w:rsid w:val="004F5DEE"/>
    <w:rsid w:val="004F60E6"/>
    <w:rsid w:val="004F6284"/>
    <w:rsid w:val="004F62CB"/>
    <w:rsid w:val="004F630F"/>
    <w:rsid w:val="004F6506"/>
    <w:rsid w:val="004F6530"/>
    <w:rsid w:val="004F6585"/>
    <w:rsid w:val="004F65BD"/>
    <w:rsid w:val="004F65C1"/>
    <w:rsid w:val="004F6650"/>
    <w:rsid w:val="004F6671"/>
    <w:rsid w:val="004F66C8"/>
    <w:rsid w:val="004F6719"/>
    <w:rsid w:val="004F6960"/>
    <w:rsid w:val="004F6971"/>
    <w:rsid w:val="004F69D5"/>
    <w:rsid w:val="004F6B0B"/>
    <w:rsid w:val="004F6B42"/>
    <w:rsid w:val="004F6F0C"/>
    <w:rsid w:val="004F70D2"/>
    <w:rsid w:val="004F72A1"/>
    <w:rsid w:val="004F72AF"/>
    <w:rsid w:val="004F73CB"/>
    <w:rsid w:val="004F73F9"/>
    <w:rsid w:val="004F74C9"/>
    <w:rsid w:val="004F76DF"/>
    <w:rsid w:val="004F7764"/>
    <w:rsid w:val="004F7938"/>
    <w:rsid w:val="004F7B1B"/>
    <w:rsid w:val="004F7B1E"/>
    <w:rsid w:val="004F7C4D"/>
    <w:rsid w:val="004F7D40"/>
    <w:rsid w:val="004F7DBC"/>
    <w:rsid w:val="004F7DF6"/>
    <w:rsid w:val="004F7E4D"/>
    <w:rsid w:val="004F7E69"/>
    <w:rsid w:val="0050007C"/>
    <w:rsid w:val="005000E5"/>
    <w:rsid w:val="005001F1"/>
    <w:rsid w:val="005002AA"/>
    <w:rsid w:val="005004B8"/>
    <w:rsid w:val="005006BF"/>
    <w:rsid w:val="005007C9"/>
    <w:rsid w:val="00500918"/>
    <w:rsid w:val="00500A6E"/>
    <w:rsid w:val="00500AF1"/>
    <w:rsid w:val="00500B2C"/>
    <w:rsid w:val="00500B54"/>
    <w:rsid w:val="00500B62"/>
    <w:rsid w:val="00500BA9"/>
    <w:rsid w:val="00500BFE"/>
    <w:rsid w:val="00500C86"/>
    <w:rsid w:val="00500CB2"/>
    <w:rsid w:val="00500D15"/>
    <w:rsid w:val="00500D48"/>
    <w:rsid w:val="00500EC5"/>
    <w:rsid w:val="00500EE1"/>
    <w:rsid w:val="0050112E"/>
    <w:rsid w:val="0050143C"/>
    <w:rsid w:val="00501515"/>
    <w:rsid w:val="00501525"/>
    <w:rsid w:val="00501624"/>
    <w:rsid w:val="00501644"/>
    <w:rsid w:val="00501911"/>
    <w:rsid w:val="00501C46"/>
    <w:rsid w:val="00501C95"/>
    <w:rsid w:val="00501DCD"/>
    <w:rsid w:val="0050208A"/>
    <w:rsid w:val="00502145"/>
    <w:rsid w:val="00502252"/>
    <w:rsid w:val="00502292"/>
    <w:rsid w:val="005022C0"/>
    <w:rsid w:val="005023A6"/>
    <w:rsid w:val="00502510"/>
    <w:rsid w:val="00502514"/>
    <w:rsid w:val="00502670"/>
    <w:rsid w:val="0050267B"/>
    <w:rsid w:val="005026A6"/>
    <w:rsid w:val="005026E1"/>
    <w:rsid w:val="00502704"/>
    <w:rsid w:val="00502756"/>
    <w:rsid w:val="005027B1"/>
    <w:rsid w:val="0050295E"/>
    <w:rsid w:val="00502BB2"/>
    <w:rsid w:val="00502BEB"/>
    <w:rsid w:val="00502CB9"/>
    <w:rsid w:val="00502D14"/>
    <w:rsid w:val="00502D89"/>
    <w:rsid w:val="00502E3D"/>
    <w:rsid w:val="00502E64"/>
    <w:rsid w:val="00502E74"/>
    <w:rsid w:val="00502EF9"/>
    <w:rsid w:val="00502F2B"/>
    <w:rsid w:val="00502F77"/>
    <w:rsid w:val="00503037"/>
    <w:rsid w:val="00503046"/>
    <w:rsid w:val="0050306E"/>
    <w:rsid w:val="005030B3"/>
    <w:rsid w:val="00503119"/>
    <w:rsid w:val="0050311F"/>
    <w:rsid w:val="00503398"/>
    <w:rsid w:val="005033B7"/>
    <w:rsid w:val="005033D8"/>
    <w:rsid w:val="005034C9"/>
    <w:rsid w:val="005034FC"/>
    <w:rsid w:val="0050358C"/>
    <w:rsid w:val="005035A0"/>
    <w:rsid w:val="005038C2"/>
    <w:rsid w:val="00503AE4"/>
    <w:rsid w:val="00503B58"/>
    <w:rsid w:val="00503B71"/>
    <w:rsid w:val="00503BFD"/>
    <w:rsid w:val="00503E3B"/>
    <w:rsid w:val="00503E6B"/>
    <w:rsid w:val="00503F24"/>
    <w:rsid w:val="00503F48"/>
    <w:rsid w:val="00503F5A"/>
    <w:rsid w:val="005042E9"/>
    <w:rsid w:val="00504436"/>
    <w:rsid w:val="0050476A"/>
    <w:rsid w:val="00504774"/>
    <w:rsid w:val="005047D3"/>
    <w:rsid w:val="00504929"/>
    <w:rsid w:val="00504A90"/>
    <w:rsid w:val="00504B05"/>
    <w:rsid w:val="00504B14"/>
    <w:rsid w:val="00504B87"/>
    <w:rsid w:val="00504D96"/>
    <w:rsid w:val="00504E57"/>
    <w:rsid w:val="00504E77"/>
    <w:rsid w:val="00504EE2"/>
    <w:rsid w:val="00504EFF"/>
    <w:rsid w:val="00504FC0"/>
    <w:rsid w:val="00505131"/>
    <w:rsid w:val="0050532D"/>
    <w:rsid w:val="00505409"/>
    <w:rsid w:val="00505525"/>
    <w:rsid w:val="00505543"/>
    <w:rsid w:val="005056B3"/>
    <w:rsid w:val="0050594A"/>
    <w:rsid w:val="005059CD"/>
    <w:rsid w:val="00505B2A"/>
    <w:rsid w:val="00505B97"/>
    <w:rsid w:val="00505D21"/>
    <w:rsid w:val="00505E6A"/>
    <w:rsid w:val="00505F18"/>
    <w:rsid w:val="00505F1E"/>
    <w:rsid w:val="00505F28"/>
    <w:rsid w:val="00505FAC"/>
    <w:rsid w:val="005061BB"/>
    <w:rsid w:val="005061DA"/>
    <w:rsid w:val="005061F0"/>
    <w:rsid w:val="005061FA"/>
    <w:rsid w:val="005062FF"/>
    <w:rsid w:val="00506403"/>
    <w:rsid w:val="00506427"/>
    <w:rsid w:val="00506430"/>
    <w:rsid w:val="00506483"/>
    <w:rsid w:val="00506736"/>
    <w:rsid w:val="0050677A"/>
    <w:rsid w:val="005068C3"/>
    <w:rsid w:val="00506926"/>
    <w:rsid w:val="00506981"/>
    <w:rsid w:val="005069D1"/>
    <w:rsid w:val="00506AD7"/>
    <w:rsid w:val="00506B12"/>
    <w:rsid w:val="00506B59"/>
    <w:rsid w:val="00506B73"/>
    <w:rsid w:val="00506C05"/>
    <w:rsid w:val="00506DF8"/>
    <w:rsid w:val="00506F97"/>
    <w:rsid w:val="00507371"/>
    <w:rsid w:val="00507449"/>
    <w:rsid w:val="00507540"/>
    <w:rsid w:val="00507638"/>
    <w:rsid w:val="00507663"/>
    <w:rsid w:val="005076C6"/>
    <w:rsid w:val="00507994"/>
    <w:rsid w:val="00507A54"/>
    <w:rsid w:val="00507BCC"/>
    <w:rsid w:val="00507C00"/>
    <w:rsid w:val="00507C37"/>
    <w:rsid w:val="00507DDC"/>
    <w:rsid w:val="00507E29"/>
    <w:rsid w:val="00507F5B"/>
    <w:rsid w:val="0051001E"/>
    <w:rsid w:val="0051005D"/>
    <w:rsid w:val="005100DC"/>
    <w:rsid w:val="00510174"/>
    <w:rsid w:val="00510496"/>
    <w:rsid w:val="0051052E"/>
    <w:rsid w:val="00510836"/>
    <w:rsid w:val="005108BA"/>
    <w:rsid w:val="00510AF9"/>
    <w:rsid w:val="00510C01"/>
    <w:rsid w:val="00510CA5"/>
    <w:rsid w:val="00510D1D"/>
    <w:rsid w:val="005110AF"/>
    <w:rsid w:val="005110F9"/>
    <w:rsid w:val="00511187"/>
    <w:rsid w:val="005112D5"/>
    <w:rsid w:val="005112D7"/>
    <w:rsid w:val="00511303"/>
    <w:rsid w:val="00511363"/>
    <w:rsid w:val="005115A0"/>
    <w:rsid w:val="005115BC"/>
    <w:rsid w:val="005115FA"/>
    <w:rsid w:val="0051187C"/>
    <w:rsid w:val="00511A12"/>
    <w:rsid w:val="00511B97"/>
    <w:rsid w:val="00511D4B"/>
    <w:rsid w:val="00511D87"/>
    <w:rsid w:val="00511D9D"/>
    <w:rsid w:val="00511DA6"/>
    <w:rsid w:val="00511E78"/>
    <w:rsid w:val="00511EBA"/>
    <w:rsid w:val="00511FB3"/>
    <w:rsid w:val="005120B2"/>
    <w:rsid w:val="005120E2"/>
    <w:rsid w:val="005121D3"/>
    <w:rsid w:val="0051225F"/>
    <w:rsid w:val="005123EC"/>
    <w:rsid w:val="005124F9"/>
    <w:rsid w:val="005125A9"/>
    <w:rsid w:val="0051284E"/>
    <w:rsid w:val="0051288C"/>
    <w:rsid w:val="005128C7"/>
    <w:rsid w:val="0051290F"/>
    <w:rsid w:val="00512910"/>
    <w:rsid w:val="005129C0"/>
    <w:rsid w:val="005129DD"/>
    <w:rsid w:val="00512AD6"/>
    <w:rsid w:val="00512B16"/>
    <w:rsid w:val="00512B8E"/>
    <w:rsid w:val="00512BE0"/>
    <w:rsid w:val="00512EAC"/>
    <w:rsid w:val="00512FD5"/>
    <w:rsid w:val="00513099"/>
    <w:rsid w:val="00513104"/>
    <w:rsid w:val="00513666"/>
    <w:rsid w:val="005136BE"/>
    <w:rsid w:val="00513835"/>
    <w:rsid w:val="005138C5"/>
    <w:rsid w:val="00513A27"/>
    <w:rsid w:val="00513A4E"/>
    <w:rsid w:val="00513B4A"/>
    <w:rsid w:val="00513B81"/>
    <w:rsid w:val="00513D54"/>
    <w:rsid w:val="00513E11"/>
    <w:rsid w:val="005141DE"/>
    <w:rsid w:val="00514205"/>
    <w:rsid w:val="00514321"/>
    <w:rsid w:val="005144F2"/>
    <w:rsid w:val="00514542"/>
    <w:rsid w:val="00514630"/>
    <w:rsid w:val="0051479B"/>
    <w:rsid w:val="005147D5"/>
    <w:rsid w:val="00514A11"/>
    <w:rsid w:val="00514E16"/>
    <w:rsid w:val="0051509D"/>
    <w:rsid w:val="005151B7"/>
    <w:rsid w:val="005152C8"/>
    <w:rsid w:val="005152DF"/>
    <w:rsid w:val="0051530B"/>
    <w:rsid w:val="00515412"/>
    <w:rsid w:val="0051546E"/>
    <w:rsid w:val="00515742"/>
    <w:rsid w:val="0051580F"/>
    <w:rsid w:val="00515932"/>
    <w:rsid w:val="00515937"/>
    <w:rsid w:val="00515939"/>
    <w:rsid w:val="005159F4"/>
    <w:rsid w:val="00515A9E"/>
    <w:rsid w:val="00515AC2"/>
    <w:rsid w:val="00515AE1"/>
    <w:rsid w:val="00515BAC"/>
    <w:rsid w:val="00515D31"/>
    <w:rsid w:val="00515E24"/>
    <w:rsid w:val="00515E26"/>
    <w:rsid w:val="00515F25"/>
    <w:rsid w:val="0051611B"/>
    <w:rsid w:val="0051618B"/>
    <w:rsid w:val="005163D0"/>
    <w:rsid w:val="00516440"/>
    <w:rsid w:val="00516594"/>
    <w:rsid w:val="005165C4"/>
    <w:rsid w:val="00516725"/>
    <w:rsid w:val="00516832"/>
    <w:rsid w:val="005168B2"/>
    <w:rsid w:val="00516D76"/>
    <w:rsid w:val="00516E6D"/>
    <w:rsid w:val="00516E90"/>
    <w:rsid w:val="00516E91"/>
    <w:rsid w:val="00516F3B"/>
    <w:rsid w:val="005171A0"/>
    <w:rsid w:val="00517223"/>
    <w:rsid w:val="005174A6"/>
    <w:rsid w:val="005174C4"/>
    <w:rsid w:val="005175A1"/>
    <w:rsid w:val="005176A9"/>
    <w:rsid w:val="00517737"/>
    <w:rsid w:val="0051779E"/>
    <w:rsid w:val="005177FD"/>
    <w:rsid w:val="0051785C"/>
    <w:rsid w:val="00517880"/>
    <w:rsid w:val="00517A47"/>
    <w:rsid w:val="00517A8C"/>
    <w:rsid w:val="00517AA7"/>
    <w:rsid w:val="00517B0C"/>
    <w:rsid w:val="00517BFC"/>
    <w:rsid w:val="00517CB7"/>
    <w:rsid w:val="00517D22"/>
    <w:rsid w:val="00517D5E"/>
    <w:rsid w:val="00517D77"/>
    <w:rsid w:val="00517ED8"/>
    <w:rsid w:val="00517F89"/>
    <w:rsid w:val="00517FA9"/>
    <w:rsid w:val="00517FF4"/>
    <w:rsid w:val="00520033"/>
    <w:rsid w:val="005200C4"/>
    <w:rsid w:val="005200C9"/>
    <w:rsid w:val="005201BF"/>
    <w:rsid w:val="0052021E"/>
    <w:rsid w:val="005202B8"/>
    <w:rsid w:val="0052034C"/>
    <w:rsid w:val="00520389"/>
    <w:rsid w:val="005203CD"/>
    <w:rsid w:val="00520479"/>
    <w:rsid w:val="005204E6"/>
    <w:rsid w:val="0052057F"/>
    <w:rsid w:val="005205FB"/>
    <w:rsid w:val="00520637"/>
    <w:rsid w:val="0052064E"/>
    <w:rsid w:val="005207F0"/>
    <w:rsid w:val="005208C3"/>
    <w:rsid w:val="00520970"/>
    <w:rsid w:val="00520AD1"/>
    <w:rsid w:val="00520B0D"/>
    <w:rsid w:val="00520C94"/>
    <w:rsid w:val="00520FB8"/>
    <w:rsid w:val="00521020"/>
    <w:rsid w:val="005210EB"/>
    <w:rsid w:val="00521286"/>
    <w:rsid w:val="005215F8"/>
    <w:rsid w:val="00521849"/>
    <w:rsid w:val="0052184B"/>
    <w:rsid w:val="005218D5"/>
    <w:rsid w:val="0052195E"/>
    <w:rsid w:val="00521A8D"/>
    <w:rsid w:val="00521BD4"/>
    <w:rsid w:val="00521C63"/>
    <w:rsid w:val="005221A9"/>
    <w:rsid w:val="005221CD"/>
    <w:rsid w:val="0052225C"/>
    <w:rsid w:val="00522338"/>
    <w:rsid w:val="00522430"/>
    <w:rsid w:val="00522520"/>
    <w:rsid w:val="005225E3"/>
    <w:rsid w:val="005227E5"/>
    <w:rsid w:val="00522850"/>
    <w:rsid w:val="00522ADD"/>
    <w:rsid w:val="00522BEF"/>
    <w:rsid w:val="00522C32"/>
    <w:rsid w:val="00522C3B"/>
    <w:rsid w:val="00522D30"/>
    <w:rsid w:val="00522DC5"/>
    <w:rsid w:val="00522FA6"/>
    <w:rsid w:val="00522FBD"/>
    <w:rsid w:val="00523159"/>
    <w:rsid w:val="00523209"/>
    <w:rsid w:val="0052340A"/>
    <w:rsid w:val="005234DC"/>
    <w:rsid w:val="00523A28"/>
    <w:rsid w:val="00523E51"/>
    <w:rsid w:val="00523EAB"/>
    <w:rsid w:val="00524091"/>
    <w:rsid w:val="0052427F"/>
    <w:rsid w:val="005242E5"/>
    <w:rsid w:val="00524330"/>
    <w:rsid w:val="005247E3"/>
    <w:rsid w:val="005248F1"/>
    <w:rsid w:val="00524BA7"/>
    <w:rsid w:val="00524D61"/>
    <w:rsid w:val="00524DD1"/>
    <w:rsid w:val="00524FC5"/>
    <w:rsid w:val="005250EB"/>
    <w:rsid w:val="00525136"/>
    <w:rsid w:val="005251BF"/>
    <w:rsid w:val="005253A0"/>
    <w:rsid w:val="005254ED"/>
    <w:rsid w:val="00525572"/>
    <w:rsid w:val="0052559E"/>
    <w:rsid w:val="005255C5"/>
    <w:rsid w:val="00525606"/>
    <w:rsid w:val="00525724"/>
    <w:rsid w:val="005257DF"/>
    <w:rsid w:val="00525925"/>
    <w:rsid w:val="00525A92"/>
    <w:rsid w:val="00525AC1"/>
    <w:rsid w:val="00525C06"/>
    <w:rsid w:val="00525C93"/>
    <w:rsid w:val="00525D6A"/>
    <w:rsid w:val="00525F5F"/>
    <w:rsid w:val="00525FB6"/>
    <w:rsid w:val="00526036"/>
    <w:rsid w:val="00526170"/>
    <w:rsid w:val="00526290"/>
    <w:rsid w:val="0052633E"/>
    <w:rsid w:val="00526661"/>
    <w:rsid w:val="005266B8"/>
    <w:rsid w:val="00526997"/>
    <w:rsid w:val="00526A7F"/>
    <w:rsid w:val="00526A9C"/>
    <w:rsid w:val="00526B24"/>
    <w:rsid w:val="00526E47"/>
    <w:rsid w:val="00526F09"/>
    <w:rsid w:val="00526F55"/>
    <w:rsid w:val="00526F89"/>
    <w:rsid w:val="00527027"/>
    <w:rsid w:val="00527110"/>
    <w:rsid w:val="00527299"/>
    <w:rsid w:val="005273FB"/>
    <w:rsid w:val="0052744E"/>
    <w:rsid w:val="00527637"/>
    <w:rsid w:val="0052768D"/>
    <w:rsid w:val="005276DC"/>
    <w:rsid w:val="005277DB"/>
    <w:rsid w:val="00527A0B"/>
    <w:rsid w:val="00527A15"/>
    <w:rsid w:val="00527A67"/>
    <w:rsid w:val="00527ADF"/>
    <w:rsid w:val="00527C84"/>
    <w:rsid w:val="00527CF5"/>
    <w:rsid w:val="00527F4B"/>
    <w:rsid w:val="0053012E"/>
    <w:rsid w:val="00530307"/>
    <w:rsid w:val="0053033B"/>
    <w:rsid w:val="0053033D"/>
    <w:rsid w:val="005304DC"/>
    <w:rsid w:val="0053066C"/>
    <w:rsid w:val="00530698"/>
    <w:rsid w:val="005306BB"/>
    <w:rsid w:val="0053077B"/>
    <w:rsid w:val="0053078C"/>
    <w:rsid w:val="005308DD"/>
    <w:rsid w:val="005309F2"/>
    <w:rsid w:val="00530CC2"/>
    <w:rsid w:val="00530E5D"/>
    <w:rsid w:val="00530F21"/>
    <w:rsid w:val="00530F34"/>
    <w:rsid w:val="0053105E"/>
    <w:rsid w:val="00531091"/>
    <w:rsid w:val="005310EF"/>
    <w:rsid w:val="00531139"/>
    <w:rsid w:val="0053126D"/>
    <w:rsid w:val="00531387"/>
    <w:rsid w:val="005313DF"/>
    <w:rsid w:val="005314F2"/>
    <w:rsid w:val="0053153C"/>
    <w:rsid w:val="0053153E"/>
    <w:rsid w:val="00531563"/>
    <w:rsid w:val="0053165C"/>
    <w:rsid w:val="0053169F"/>
    <w:rsid w:val="00531746"/>
    <w:rsid w:val="00531750"/>
    <w:rsid w:val="005318B0"/>
    <w:rsid w:val="0053195A"/>
    <w:rsid w:val="00531A39"/>
    <w:rsid w:val="00531ACB"/>
    <w:rsid w:val="00531AEF"/>
    <w:rsid w:val="00531B61"/>
    <w:rsid w:val="00531CAA"/>
    <w:rsid w:val="00531E8D"/>
    <w:rsid w:val="005320E4"/>
    <w:rsid w:val="005321D0"/>
    <w:rsid w:val="005321F8"/>
    <w:rsid w:val="00532299"/>
    <w:rsid w:val="005322CC"/>
    <w:rsid w:val="00532380"/>
    <w:rsid w:val="005323F7"/>
    <w:rsid w:val="0053245A"/>
    <w:rsid w:val="00532650"/>
    <w:rsid w:val="00532651"/>
    <w:rsid w:val="0053275B"/>
    <w:rsid w:val="00532803"/>
    <w:rsid w:val="00532840"/>
    <w:rsid w:val="00532925"/>
    <w:rsid w:val="00532B69"/>
    <w:rsid w:val="00532BEB"/>
    <w:rsid w:val="00532C33"/>
    <w:rsid w:val="00532F65"/>
    <w:rsid w:val="00532F67"/>
    <w:rsid w:val="00532FFA"/>
    <w:rsid w:val="00533171"/>
    <w:rsid w:val="0053321F"/>
    <w:rsid w:val="005332A7"/>
    <w:rsid w:val="005332D0"/>
    <w:rsid w:val="00533394"/>
    <w:rsid w:val="005334AD"/>
    <w:rsid w:val="00533605"/>
    <w:rsid w:val="00533679"/>
    <w:rsid w:val="0053367A"/>
    <w:rsid w:val="0053388F"/>
    <w:rsid w:val="00533CE1"/>
    <w:rsid w:val="00533D7E"/>
    <w:rsid w:val="00533D83"/>
    <w:rsid w:val="00533DC9"/>
    <w:rsid w:val="00533FA6"/>
    <w:rsid w:val="0053400A"/>
    <w:rsid w:val="0053400B"/>
    <w:rsid w:val="00534123"/>
    <w:rsid w:val="005341C8"/>
    <w:rsid w:val="0053445C"/>
    <w:rsid w:val="005345AF"/>
    <w:rsid w:val="0053468D"/>
    <w:rsid w:val="00534804"/>
    <w:rsid w:val="00534952"/>
    <w:rsid w:val="0053497F"/>
    <w:rsid w:val="00534989"/>
    <w:rsid w:val="00534AAE"/>
    <w:rsid w:val="00534B95"/>
    <w:rsid w:val="00534BD1"/>
    <w:rsid w:val="005351AE"/>
    <w:rsid w:val="005351F2"/>
    <w:rsid w:val="0053520E"/>
    <w:rsid w:val="00535228"/>
    <w:rsid w:val="0053526D"/>
    <w:rsid w:val="00535322"/>
    <w:rsid w:val="005353E1"/>
    <w:rsid w:val="0053553E"/>
    <w:rsid w:val="00535955"/>
    <w:rsid w:val="005359B2"/>
    <w:rsid w:val="005359E7"/>
    <w:rsid w:val="00535A2E"/>
    <w:rsid w:val="00535AB8"/>
    <w:rsid w:val="00535E7A"/>
    <w:rsid w:val="00535F8F"/>
    <w:rsid w:val="0053627B"/>
    <w:rsid w:val="00536354"/>
    <w:rsid w:val="005363D9"/>
    <w:rsid w:val="005365FD"/>
    <w:rsid w:val="00536614"/>
    <w:rsid w:val="005367CE"/>
    <w:rsid w:val="005367F5"/>
    <w:rsid w:val="00536876"/>
    <w:rsid w:val="005368BC"/>
    <w:rsid w:val="0053699D"/>
    <w:rsid w:val="005369D2"/>
    <w:rsid w:val="00536A2F"/>
    <w:rsid w:val="00536A98"/>
    <w:rsid w:val="00536AB4"/>
    <w:rsid w:val="00536B56"/>
    <w:rsid w:val="00536B58"/>
    <w:rsid w:val="00536C23"/>
    <w:rsid w:val="00536CBE"/>
    <w:rsid w:val="00536D57"/>
    <w:rsid w:val="00536FA1"/>
    <w:rsid w:val="005370C3"/>
    <w:rsid w:val="0053712F"/>
    <w:rsid w:val="00537379"/>
    <w:rsid w:val="0053739C"/>
    <w:rsid w:val="0053740D"/>
    <w:rsid w:val="005375E2"/>
    <w:rsid w:val="0053760D"/>
    <w:rsid w:val="005376C7"/>
    <w:rsid w:val="0053770B"/>
    <w:rsid w:val="005377BD"/>
    <w:rsid w:val="00537879"/>
    <w:rsid w:val="0053789E"/>
    <w:rsid w:val="005378DD"/>
    <w:rsid w:val="00537A03"/>
    <w:rsid w:val="00537AF6"/>
    <w:rsid w:val="00537B03"/>
    <w:rsid w:val="00537C9D"/>
    <w:rsid w:val="00537CBE"/>
    <w:rsid w:val="00537DFF"/>
    <w:rsid w:val="00537FC1"/>
    <w:rsid w:val="00540127"/>
    <w:rsid w:val="005401D9"/>
    <w:rsid w:val="0054024F"/>
    <w:rsid w:val="00540338"/>
    <w:rsid w:val="005403B4"/>
    <w:rsid w:val="005405C2"/>
    <w:rsid w:val="005405CA"/>
    <w:rsid w:val="0054069D"/>
    <w:rsid w:val="005406A2"/>
    <w:rsid w:val="005408CE"/>
    <w:rsid w:val="00540AB5"/>
    <w:rsid w:val="00540AF2"/>
    <w:rsid w:val="00540CA2"/>
    <w:rsid w:val="00540CE8"/>
    <w:rsid w:val="00540D0D"/>
    <w:rsid w:val="00540DA1"/>
    <w:rsid w:val="00540DE9"/>
    <w:rsid w:val="0054116A"/>
    <w:rsid w:val="0054116E"/>
    <w:rsid w:val="00541205"/>
    <w:rsid w:val="005412FB"/>
    <w:rsid w:val="005413EA"/>
    <w:rsid w:val="00541407"/>
    <w:rsid w:val="00541500"/>
    <w:rsid w:val="0054153F"/>
    <w:rsid w:val="005415D7"/>
    <w:rsid w:val="005416D4"/>
    <w:rsid w:val="00541970"/>
    <w:rsid w:val="005419D4"/>
    <w:rsid w:val="00541AB4"/>
    <w:rsid w:val="00541DCE"/>
    <w:rsid w:val="00541F9D"/>
    <w:rsid w:val="00541FEB"/>
    <w:rsid w:val="00542081"/>
    <w:rsid w:val="0054208A"/>
    <w:rsid w:val="005420A3"/>
    <w:rsid w:val="00542255"/>
    <w:rsid w:val="005422CA"/>
    <w:rsid w:val="0054238A"/>
    <w:rsid w:val="0054241B"/>
    <w:rsid w:val="005424A3"/>
    <w:rsid w:val="00542660"/>
    <w:rsid w:val="005427B5"/>
    <w:rsid w:val="0054280F"/>
    <w:rsid w:val="0054286E"/>
    <w:rsid w:val="005428DA"/>
    <w:rsid w:val="00542966"/>
    <w:rsid w:val="005429D4"/>
    <w:rsid w:val="00542A2A"/>
    <w:rsid w:val="00542C2E"/>
    <w:rsid w:val="00542C2F"/>
    <w:rsid w:val="00542CBA"/>
    <w:rsid w:val="00542D81"/>
    <w:rsid w:val="00542FD7"/>
    <w:rsid w:val="00542FDD"/>
    <w:rsid w:val="00542FDE"/>
    <w:rsid w:val="00543019"/>
    <w:rsid w:val="0054303A"/>
    <w:rsid w:val="00543044"/>
    <w:rsid w:val="00543085"/>
    <w:rsid w:val="005430E7"/>
    <w:rsid w:val="00543133"/>
    <w:rsid w:val="00543240"/>
    <w:rsid w:val="00543322"/>
    <w:rsid w:val="00543532"/>
    <w:rsid w:val="0054359B"/>
    <w:rsid w:val="005435EC"/>
    <w:rsid w:val="005436FB"/>
    <w:rsid w:val="0054377B"/>
    <w:rsid w:val="005437AA"/>
    <w:rsid w:val="00543829"/>
    <w:rsid w:val="005439C8"/>
    <w:rsid w:val="00543CB5"/>
    <w:rsid w:val="00543CC4"/>
    <w:rsid w:val="00543CE2"/>
    <w:rsid w:val="00543D81"/>
    <w:rsid w:val="005440C5"/>
    <w:rsid w:val="005440CD"/>
    <w:rsid w:val="0054411C"/>
    <w:rsid w:val="00544455"/>
    <w:rsid w:val="0054449B"/>
    <w:rsid w:val="005444E5"/>
    <w:rsid w:val="00544649"/>
    <w:rsid w:val="005448A8"/>
    <w:rsid w:val="00544912"/>
    <w:rsid w:val="00544990"/>
    <w:rsid w:val="00544A35"/>
    <w:rsid w:val="00544B21"/>
    <w:rsid w:val="00544C87"/>
    <w:rsid w:val="00544CF8"/>
    <w:rsid w:val="00544D01"/>
    <w:rsid w:val="00544D44"/>
    <w:rsid w:val="00544D67"/>
    <w:rsid w:val="00544F97"/>
    <w:rsid w:val="00545008"/>
    <w:rsid w:val="0054506C"/>
    <w:rsid w:val="005450B5"/>
    <w:rsid w:val="0054517B"/>
    <w:rsid w:val="005451B8"/>
    <w:rsid w:val="005451ED"/>
    <w:rsid w:val="0054525E"/>
    <w:rsid w:val="005452CA"/>
    <w:rsid w:val="0054541E"/>
    <w:rsid w:val="00545534"/>
    <w:rsid w:val="00545634"/>
    <w:rsid w:val="005458D1"/>
    <w:rsid w:val="00545955"/>
    <w:rsid w:val="00545990"/>
    <w:rsid w:val="00545A49"/>
    <w:rsid w:val="00545A57"/>
    <w:rsid w:val="00545A9A"/>
    <w:rsid w:val="00545C90"/>
    <w:rsid w:val="00545EEA"/>
    <w:rsid w:val="00545F08"/>
    <w:rsid w:val="00545F2E"/>
    <w:rsid w:val="00546160"/>
    <w:rsid w:val="00546433"/>
    <w:rsid w:val="0054675A"/>
    <w:rsid w:val="005467BC"/>
    <w:rsid w:val="0054684F"/>
    <w:rsid w:val="005468E5"/>
    <w:rsid w:val="00546906"/>
    <w:rsid w:val="00546CE3"/>
    <w:rsid w:val="00546DC0"/>
    <w:rsid w:val="00546E1A"/>
    <w:rsid w:val="00546EEC"/>
    <w:rsid w:val="00546FD0"/>
    <w:rsid w:val="00546FE4"/>
    <w:rsid w:val="0054705F"/>
    <w:rsid w:val="005470AE"/>
    <w:rsid w:val="005470D7"/>
    <w:rsid w:val="00547268"/>
    <w:rsid w:val="0054735E"/>
    <w:rsid w:val="0054762A"/>
    <w:rsid w:val="00547652"/>
    <w:rsid w:val="005476FB"/>
    <w:rsid w:val="0054782E"/>
    <w:rsid w:val="00547875"/>
    <w:rsid w:val="00547A07"/>
    <w:rsid w:val="00547A3D"/>
    <w:rsid w:val="00547D4B"/>
    <w:rsid w:val="00547D4F"/>
    <w:rsid w:val="00547F16"/>
    <w:rsid w:val="005502CA"/>
    <w:rsid w:val="00550403"/>
    <w:rsid w:val="00550644"/>
    <w:rsid w:val="005508B9"/>
    <w:rsid w:val="005509A0"/>
    <w:rsid w:val="00550A49"/>
    <w:rsid w:val="00550ABC"/>
    <w:rsid w:val="00550B76"/>
    <w:rsid w:val="00550BAD"/>
    <w:rsid w:val="00550C26"/>
    <w:rsid w:val="00550D6F"/>
    <w:rsid w:val="00550F7A"/>
    <w:rsid w:val="005510A9"/>
    <w:rsid w:val="005510FC"/>
    <w:rsid w:val="0055129A"/>
    <w:rsid w:val="005513F6"/>
    <w:rsid w:val="00551713"/>
    <w:rsid w:val="00551997"/>
    <w:rsid w:val="005519B1"/>
    <w:rsid w:val="00551A5F"/>
    <w:rsid w:val="00551EE7"/>
    <w:rsid w:val="0055204E"/>
    <w:rsid w:val="005520CB"/>
    <w:rsid w:val="0055211C"/>
    <w:rsid w:val="005524E2"/>
    <w:rsid w:val="0055260A"/>
    <w:rsid w:val="00552631"/>
    <w:rsid w:val="0055282E"/>
    <w:rsid w:val="00552831"/>
    <w:rsid w:val="005528FB"/>
    <w:rsid w:val="005529D6"/>
    <w:rsid w:val="00552A43"/>
    <w:rsid w:val="00552C3A"/>
    <w:rsid w:val="00552C75"/>
    <w:rsid w:val="00552CF0"/>
    <w:rsid w:val="00552D58"/>
    <w:rsid w:val="00552E0A"/>
    <w:rsid w:val="00552E14"/>
    <w:rsid w:val="00552E20"/>
    <w:rsid w:val="00552F02"/>
    <w:rsid w:val="00552F0D"/>
    <w:rsid w:val="00552F19"/>
    <w:rsid w:val="00552F63"/>
    <w:rsid w:val="00552F84"/>
    <w:rsid w:val="00552FFD"/>
    <w:rsid w:val="0055303A"/>
    <w:rsid w:val="005530BE"/>
    <w:rsid w:val="005530CA"/>
    <w:rsid w:val="005532CA"/>
    <w:rsid w:val="005533C0"/>
    <w:rsid w:val="005533D6"/>
    <w:rsid w:val="00553413"/>
    <w:rsid w:val="00553492"/>
    <w:rsid w:val="00553507"/>
    <w:rsid w:val="005535FC"/>
    <w:rsid w:val="00553618"/>
    <w:rsid w:val="00553731"/>
    <w:rsid w:val="00553804"/>
    <w:rsid w:val="00553B5F"/>
    <w:rsid w:val="00553BD1"/>
    <w:rsid w:val="00553C59"/>
    <w:rsid w:val="00553C91"/>
    <w:rsid w:val="00553E08"/>
    <w:rsid w:val="00553E52"/>
    <w:rsid w:val="00553EAC"/>
    <w:rsid w:val="00553ED7"/>
    <w:rsid w:val="00553F07"/>
    <w:rsid w:val="00553F8E"/>
    <w:rsid w:val="00554044"/>
    <w:rsid w:val="0055405E"/>
    <w:rsid w:val="00554099"/>
    <w:rsid w:val="005542DB"/>
    <w:rsid w:val="00554385"/>
    <w:rsid w:val="005543D6"/>
    <w:rsid w:val="00554409"/>
    <w:rsid w:val="00554446"/>
    <w:rsid w:val="00554465"/>
    <w:rsid w:val="00554527"/>
    <w:rsid w:val="00554596"/>
    <w:rsid w:val="005548A3"/>
    <w:rsid w:val="00554AE3"/>
    <w:rsid w:val="00554B78"/>
    <w:rsid w:val="00554CB1"/>
    <w:rsid w:val="00554EB3"/>
    <w:rsid w:val="00554F82"/>
    <w:rsid w:val="00554FAD"/>
    <w:rsid w:val="00555011"/>
    <w:rsid w:val="005550C8"/>
    <w:rsid w:val="005552C9"/>
    <w:rsid w:val="005556BE"/>
    <w:rsid w:val="0055571A"/>
    <w:rsid w:val="00555744"/>
    <w:rsid w:val="00555776"/>
    <w:rsid w:val="005557AE"/>
    <w:rsid w:val="005557FF"/>
    <w:rsid w:val="0055591A"/>
    <w:rsid w:val="00555AA2"/>
    <w:rsid w:val="00555AB3"/>
    <w:rsid w:val="00555B0E"/>
    <w:rsid w:val="00555C1D"/>
    <w:rsid w:val="00555C20"/>
    <w:rsid w:val="00555C33"/>
    <w:rsid w:val="00555CD5"/>
    <w:rsid w:val="00555D07"/>
    <w:rsid w:val="00555D75"/>
    <w:rsid w:val="00555DF2"/>
    <w:rsid w:val="00555E25"/>
    <w:rsid w:val="00555E73"/>
    <w:rsid w:val="005561C7"/>
    <w:rsid w:val="005561EF"/>
    <w:rsid w:val="00556340"/>
    <w:rsid w:val="00556518"/>
    <w:rsid w:val="00556669"/>
    <w:rsid w:val="005566F8"/>
    <w:rsid w:val="00556716"/>
    <w:rsid w:val="00556777"/>
    <w:rsid w:val="00556803"/>
    <w:rsid w:val="005569FB"/>
    <w:rsid w:val="00556A57"/>
    <w:rsid w:val="00556AB7"/>
    <w:rsid w:val="00556C65"/>
    <w:rsid w:val="00556C86"/>
    <w:rsid w:val="00556CE2"/>
    <w:rsid w:val="00556D6C"/>
    <w:rsid w:val="00556D79"/>
    <w:rsid w:val="00556D8E"/>
    <w:rsid w:val="00556E67"/>
    <w:rsid w:val="00556E9F"/>
    <w:rsid w:val="00556F64"/>
    <w:rsid w:val="00557102"/>
    <w:rsid w:val="005571F2"/>
    <w:rsid w:val="00557274"/>
    <w:rsid w:val="005573BA"/>
    <w:rsid w:val="005573E9"/>
    <w:rsid w:val="0055744D"/>
    <w:rsid w:val="005574C9"/>
    <w:rsid w:val="005575AB"/>
    <w:rsid w:val="00557617"/>
    <w:rsid w:val="00557631"/>
    <w:rsid w:val="005576BA"/>
    <w:rsid w:val="005576FE"/>
    <w:rsid w:val="00557891"/>
    <w:rsid w:val="00557AA0"/>
    <w:rsid w:val="00557B16"/>
    <w:rsid w:val="00557BDC"/>
    <w:rsid w:val="00557C82"/>
    <w:rsid w:val="00557CAA"/>
    <w:rsid w:val="00557E18"/>
    <w:rsid w:val="00557E88"/>
    <w:rsid w:val="005603F4"/>
    <w:rsid w:val="00560583"/>
    <w:rsid w:val="005605AB"/>
    <w:rsid w:val="00560692"/>
    <w:rsid w:val="005607BC"/>
    <w:rsid w:val="005608A1"/>
    <w:rsid w:val="005609E9"/>
    <w:rsid w:val="00560A71"/>
    <w:rsid w:val="00560AC7"/>
    <w:rsid w:val="00560B4E"/>
    <w:rsid w:val="00560C92"/>
    <w:rsid w:val="00560EA7"/>
    <w:rsid w:val="0056138C"/>
    <w:rsid w:val="005615E7"/>
    <w:rsid w:val="00561610"/>
    <w:rsid w:val="00561668"/>
    <w:rsid w:val="005616DF"/>
    <w:rsid w:val="005616EE"/>
    <w:rsid w:val="00561756"/>
    <w:rsid w:val="00561819"/>
    <w:rsid w:val="00561872"/>
    <w:rsid w:val="0056191E"/>
    <w:rsid w:val="00561993"/>
    <w:rsid w:val="005619AB"/>
    <w:rsid w:val="00561A07"/>
    <w:rsid w:val="00561A56"/>
    <w:rsid w:val="00561AA4"/>
    <w:rsid w:val="00561C34"/>
    <w:rsid w:val="00561D93"/>
    <w:rsid w:val="00561DD4"/>
    <w:rsid w:val="00561DDD"/>
    <w:rsid w:val="0056222F"/>
    <w:rsid w:val="0056226B"/>
    <w:rsid w:val="0056240D"/>
    <w:rsid w:val="005624B1"/>
    <w:rsid w:val="005626B1"/>
    <w:rsid w:val="0056281C"/>
    <w:rsid w:val="00562886"/>
    <w:rsid w:val="00562C62"/>
    <w:rsid w:val="00562E17"/>
    <w:rsid w:val="00562F76"/>
    <w:rsid w:val="0056325F"/>
    <w:rsid w:val="00563400"/>
    <w:rsid w:val="00563449"/>
    <w:rsid w:val="005634D6"/>
    <w:rsid w:val="005635C5"/>
    <w:rsid w:val="00563664"/>
    <w:rsid w:val="0056371B"/>
    <w:rsid w:val="00563755"/>
    <w:rsid w:val="005637AE"/>
    <w:rsid w:val="005637F1"/>
    <w:rsid w:val="0056380F"/>
    <w:rsid w:val="00563915"/>
    <w:rsid w:val="0056392C"/>
    <w:rsid w:val="005639D7"/>
    <w:rsid w:val="00563A58"/>
    <w:rsid w:val="00563C6E"/>
    <w:rsid w:val="00563C91"/>
    <w:rsid w:val="00563DBA"/>
    <w:rsid w:val="00563E5B"/>
    <w:rsid w:val="00563EC7"/>
    <w:rsid w:val="00563F9E"/>
    <w:rsid w:val="005641C6"/>
    <w:rsid w:val="00564267"/>
    <w:rsid w:val="00564280"/>
    <w:rsid w:val="005642EC"/>
    <w:rsid w:val="00564334"/>
    <w:rsid w:val="005643CF"/>
    <w:rsid w:val="00564529"/>
    <w:rsid w:val="005646FF"/>
    <w:rsid w:val="0056474F"/>
    <w:rsid w:val="0056487B"/>
    <w:rsid w:val="005649CC"/>
    <w:rsid w:val="00564D0F"/>
    <w:rsid w:val="00564D17"/>
    <w:rsid w:val="00564D37"/>
    <w:rsid w:val="00564DE9"/>
    <w:rsid w:val="00564EEA"/>
    <w:rsid w:val="0056500A"/>
    <w:rsid w:val="00565047"/>
    <w:rsid w:val="00565089"/>
    <w:rsid w:val="0056523D"/>
    <w:rsid w:val="0056533C"/>
    <w:rsid w:val="005653CD"/>
    <w:rsid w:val="0056552F"/>
    <w:rsid w:val="00565603"/>
    <w:rsid w:val="005656EF"/>
    <w:rsid w:val="00565734"/>
    <w:rsid w:val="00565752"/>
    <w:rsid w:val="00565770"/>
    <w:rsid w:val="005657DD"/>
    <w:rsid w:val="005658B8"/>
    <w:rsid w:val="00565C21"/>
    <w:rsid w:val="00565C38"/>
    <w:rsid w:val="00565CA6"/>
    <w:rsid w:val="00565DF8"/>
    <w:rsid w:val="00565E86"/>
    <w:rsid w:val="0056604D"/>
    <w:rsid w:val="005660D1"/>
    <w:rsid w:val="00566191"/>
    <w:rsid w:val="00566283"/>
    <w:rsid w:val="0056629D"/>
    <w:rsid w:val="0056650A"/>
    <w:rsid w:val="00566522"/>
    <w:rsid w:val="00566853"/>
    <w:rsid w:val="005669F9"/>
    <w:rsid w:val="00566A1B"/>
    <w:rsid w:val="00566A3F"/>
    <w:rsid w:val="00566ABE"/>
    <w:rsid w:val="00566BAD"/>
    <w:rsid w:val="00566BFE"/>
    <w:rsid w:val="00566DE2"/>
    <w:rsid w:val="00567029"/>
    <w:rsid w:val="005672A0"/>
    <w:rsid w:val="005672B0"/>
    <w:rsid w:val="00567319"/>
    <w:rsid w:val="0056740C"/>
    <w:rsid w:val="0056767A"/>
    <w:rsid w:val="0056791A"/>
    <w:rsid w:val="00567932"/>
    <w:rsid w:val="005679A5"/>
    <w:rsid w:val="00567B37"/>
    <w:rsid w:val="00567BF3"/>
    <w:rsid w:val="00567D3A"/>
    <w:rsid w:val="00567D8E"/>
    <w:rsid w:val="00567DC2"/>
    <w:rsid w:val="00567FF3"/>
    <w:rsid w:val="0057024F"/>
    <w:rsid w:val="005703B1"/>
    <w:rsid w:val="0057047A"/>
    <w:rsid w:val="005704D0"/>
    <w:rsid w:val="005705DA"/>
    <w:rsid w:val="0057060F"/>
    <w:rsid w:val="00570738"/>
    <w:rsid w:val="0057094B"/>
    <w:rsid w:val="00570973"/>
    <w:rsid w:val="00570A43"/>
    <w:rsid w:val="00570AE2"/>
    <w:rsid w:val="00570D2C"/>
    <w:rsid w:val="00570EF3"/>
    <w:rsid w:val="00570FEE"/>
    <w:rsid w:val="00571061"/>
    <w:rsid w:val="0057121C"/>
    <w:rsid w:val="0057158F"/>
    <w:rsid w:val="005715A3"/>
    <w:rsid w:val="00571680"/>
    <w:rsid w:val="00571759"/>
    <w:rsid w:val="0057190D"/>
    <w:rsid w:val="00571A89"/>
    <w:rsid w:val="00571AE6"/>
    <w:rsid w:val="00571B51"/>
    <w:rsid w:val="00571CA2"/>
    <w:rsid w:val="00571CD9"/>
    <w:rsid w:val="00571D3D"/>
    <w:rsid w:val="00571E08"/>
    <w:rsid w:val="00572039"/>
    <w:rsid w:val="00572161"/>
    <w:rsid w:val="005721EB"/>
    <w:rsid w:val="0057220A"/>
    <w:rsid w:val="005722AB"/>
    <w:rsid w:val="005722CC"/>
    <w:rsid w:val="00572475"/>
    <w:rsid w:val="005724F3"/>
    <w:rsid w:val="005726D6"/>
    <w:rsid w:val="005728AD"/>
    <w:rsid w:val="0057296E"/>
    <w:rsid w:val="00572B13"/>
    <w:rsid w:val="00572D63"/>
    <w:rsid w:val="00572ED8"/>
    <w:rsid w:val="00572F74"/>
    <w:rsid w:val="00572F75"/>
    <w:rsid w:val="00573114"/>
    <w:rsid w:val="005731FE"/>
    <w:rsid w:val="005732CA"/>
    <w:rsid w:val="00573342"/>
    <w:rsid w:val="00573358"/>
    <w:rsid w:val="00573428"/>
    <w:rsid w:val="005734EE"/>
    <w:rsid w:val="00573570"/>
    <w:rsid w:val="005735F8"/>
    <w:rsid w:val="0057362C"/>
    <w:rsid w:val="00573945"/>
    <w:rsid w:val="00573CC6"/>
    <w:rsid w:val="00573CEE"/>
    <w:rsid w:val="00573DDE"/>
    <w:rsid w:val="00573E82"/>
    <w:rsid w:val="0057401A"/>
    <w:rsid w:val="00574083"/>
    <w:rsid w:val="00574126"/>
    <w:rsid w:val="00574400"/>
    <w:rsid w:val="0057444D"/>
    <w:rsid w:val="00574503"/>
    <w:rsid w:val="0057455E"/>
    <w:rsid w:val="00574655"/>
    <w:rsid w:val="00574765"/>
    <w:rsid w:val="00574829"/>
    <w:rsid w:val="00574A83"/>
    <w:rsid w:val="00574C48"/>
    <w:rsid w:val="00574DB3"/>
    <w:rsid w:val="00574DCC"/>
    <w:rsid w:val="00574EB4"/>
    <w:rsid w:val="0057513E"/>
    <w:rsid w:val="0057514B"/>
    <w:rsid w:val="005754CA"/>
    <w:rsid w:val="005755E1"/>
    <w:rsid w:val="00575684"/>
    <w:rsid w:val="005757B9"/>
    <w:rsid w:val="0057584F"/>
    <w:rsid w:val="00575AC7"/>
    <w:rsid w:val="00575AFD"/>
    <w:rsid w:val="00575C1A"/>
    <w:rsid w:val="00575D9E"/>
    <w:rsid w:val="00575DEB"/>
    <w:rsid w:val="005760DF"/>
    <w:rsid w:val="0057614E"/>
    <w:rsid w:val="005762CA"/>
    <w:rsid w:val="005763B0"/>
    <w:rsid w:val="00576441"/>
    <w:rsid w:val="00576485"/>
    <w:rsid w:val="00576581"/>
    <w:rsid w:val="005765CA"/>
    <w:rsid w:val="005765FC"/>
    <w:rsid w:val="005766E4"/>
    <w:rsid w:val="005767C9"/>
    <w:rsid w:val="005767FA"/>
    <w:rsid w:val="00576802"/>
    <w:rsid w:val="005768F4"/>
    <w:rsid w:val="00576960"/>
    <w:rsid w:val="00576966"/>
    <w:rsid w:val="0057696D"/>
    <w:rsid w:val="005769AE"/>
    <w:rsid w:val="00576A85"/>
    <w:rsid w:val="00576BA0"/>
    <w:rsid w:val="00576D75"/>
    <w:rsid w:val="00576D9D"/>
    <w:rsid w:val="00576F80"/>
    <w:rsid w:val="00576FBF"/>
    <w:rsid w:val="00576FD4"/>
    <w:rsid w:val="00576FE8"/>
    <w:rsid w:val="00577040"/>
    <w:rsid w:val="00577049"/>
    <w:rsid w:val="0057709B"/>
    <w:rsid w:val="005771E6"/>
    <w:rsid w:val="005771EE"/>
    <w:rsid w:val="005773EB"/>
    <w:rsid w:val="00577456"/>
    <w:rsid w:val="005774B8"/>
    <w:rsid w:val="005774F5"/>
    <w:rsid w:val="0057752B"/>
    <w:rsid w:val="00577556"/>
    <w:rsid w:val="0057756B"/>
    <w:rsid w:val="0057763D"/>
    <w:rsid w:val="005777AF"/>
    <w:rsid w:val="00577967"/>
    <w:rsid w:val="00577971"/>
    <w:rsid w:val="00577A85"/>
    <w:rsid w:val="00577B2A"/>
    <w:rsid w:val="00577C1E"/>
    <w:rsid w:val="00577CAC"/>
    <w:rsid w:val="00577FCD"/>
    <w:rsid w:val="005800C2"/>
    <w:rsid w:val="00580163"/>
    <w:rsid w:val="005801B8"/>
    <w:rsid w:val="0058023E"/>
    <w:rsid w:val="0058037E"/>
    <w:rsid w:val="0058065D"/>
    <w:rsid w:val="005806A0"/>
    <w:rsid w:val="005806A5"/>
    <w:rsid w:val="005807CA"/>
    <w:rsid w:val="00580B50"/>
    <w:rsid w:val="00580BB7"/>
    <w:rsid w:val="00580BC0"/>
    <w:rsid w:val="00580BF6"/>
    <w:rsid w:val="00580D75"/>
    <w:rsid w:val="00580DF0"/>
    <w:rsid w:val="00580E97"/>
    <w:rsid w:val="00581139"/>
    <w:rsid w:val="005812A9"/>
    <w:rsid w:val="005813C9"/>
    <w:rsid w:val="00581583"/>
    <w:rsid w:val="0058171C"/>
    <w:rsid w:val="00581752"/>
    <w:rsid w:val="00581836"/>
    <w:rsid w:val="00581ACE"/>
    <w:rsid w:val="00581B32"/>
    <w:rsid w:val="00581B77"/>
    <w:rsid w:val="00581CB1"/>
    <w:rsid w:val="00581CE6"/>
    <w:rsid w:val="00581DB8"/>
    <w:rsid w:val="00581DFF"/>
    <w:rsid w:val="00581ECD"/>
    <w:rsid w:val="00581F2F"/>
    <w:rsid w:val="00582054"/>
    <w:rsid w:val="00582086"/>
    <w:rsid w:val="005820A0"/>
    <w:rsid w:val="00582217"/>
    <w:rsid w:val="0058247C"/>
    <w:rsid w:val="005826AE"/>
    <w:rsid w:val="005826F1"/>
    <w:rsid w:val="00582AA3"/>
    <w:rsid w:val="00582E93"/>
    <w:rsid w:val="00582F65"/>
    <w:rsid w:val="00583052"/>
    <w:rsid w:val="005830F6"/>
    <w:rsid w:val="00583150"/>
    <w:rsid w:val="00583178"/>
    <w:rsid w:val="005833B8"/>
    <w:rsid w:val="00583578"/>
    <w:rsid w:val="0058361F"/>
    <w:rsid w:val="005836B1"/>
    <w:rsid w:val="00583742"/>
    <w:rsid w:val="005837E7"/>
    <w:rsid w:val="0058385C"/>
    <w:rsid w:val="0058387D"/>
    <w:rsid w:val="005839C3"/>
    <w:rsid w:val="00583A0A"/>
    <w:rsid w:val="00583C38"/>
    <w:rsid w:val="00583CB5"/>
    <w:rsid w:val="00583CFD"/>
    <w:rsid w:val="00583DF3"/>
    <w:rsid w:val="00583E1D"/>
    <w:rsid w:val="00583EE9"/>
    <w:rsid w:val="00583F51"/>
    <w:rsid w:val="00584008"/>
    <w:rsid w:val="005841D3"/>
    <w:rsid w:val="0058448F"/>
    <w:rsid w:val="005845DC"/>
    <w:rsid w:val="00584751"/>
    <w:rsid w:val="005847A7"/>
    <w:rsid w:val="0058485B"/>
    <w:rsid w:val="00584901"/>
    <w:rsid w:val="00584AC5"/>
    <w:rsid w:val="00584D05"/>
    <w:rsid w:val="00584F0B"/>
    <w:rsid w:val="005851CA"/>
    <w:rsid w:val="005853EC"/>
    <w:rsid w:val="005854CE"/>
    <w:rsid w:val="0058565A"/>
    <w:rsid w:val="005856DF"/>
    <w:rsid w:val="005856E9"/>
    <w:rsid w:val="00585787"/>
    <w:rsid w:val="00585834"/>
    <w:rsid w:val="00585D2B"/>
    <w:rsid w:val="00586104"/>
    <w:rsid w:val="0058620F"/>
    <w:rsid w:val="005862FE"/>
    <w:rsid w:val="0058638F"/>
    <w:rsid w:val="0058640B"/>
    <w:rsid w:val="00586428"/>
    <w:rsid w:val="005864BD"/>
    <w:rsid w:val="0058653C"/>
    <w:rsid w:val="00586643"/>
    <w:rsid w:val="00586792"/>
    <w:rsid w:val="005867AF"/>
    <w:rsid w:val="005867E7"/>
    <w:rsid w:val="0058690F"/>
    <w:rsid w:val="00586958"/>
    <w:rsid w:val="00586ADE"/>
    <w:rsid w:val="00586AE7"/>
    <w:rsid w:val="00586C3A"/>
    <w:rsid w:val="00586E3B"/>
    <w:rsid w:val="00586F8A"/>
    <w:rsid w:val="0058705B"/>
    <w:rsid w:val="00587131"/>
    <w:rsid w:val="005871B3"/>
    <w:rsid w:val="005871BE"/>
    <w:rsid w:val="005871C6"/>
    <w:rsid w:val="005871EB"/>
    <w:rsid w:val="00587254"/>
    <w:rsid w:val="005873DA"/>
    <w:rsid w:val="00587600"/>
    <w:rsid w:val="00587753"/>
    <w:rsid w:val="005877A9"/>
    <w:rsid w:val="00587A4C"/>
    <w:rsid w:val="00587AF5"/>
    <w:rsid w:val="00587BDE"/>
    <w:rsid w:val="00587C13"/>
    <w:rsid w:val="00587D01"/>
    <w:rsid w:val="00587D21"/>
    <w:rsid w:val="00587E9F"/>
    <w:rsid w:val="0059000A"/>
    <w:rsid w:val="005901A1"/>
    <w:rsid w:val="005901DD"/>
    <w:rsid w:val="00590279"/>
    <w:rsid w:val="005902E1"/>
    <w:rsid w:val="005903C0"/>
    <w:rsid w:val="005904A8"/>
    <w:rsid w:val="00590633"/>
    <w:rsid w:val="0059084B"/>
    <w:rsid w:val="005908F0"/>
    <w:rsid w:val="0059093C"/>
    <w:rsid w:val="005909BB"/>
    <w:rsid w:val="00590A60"/>
    <w:rsid w:val="00590B15"/>
    <w:rsid w:val="00590B54"/>
    <w:rsid w:val="00590D32"/>
    <w:rsid w:val="00590D64"/>
    <w:rsid w:val="00590D7B"/>
    <w:rsid w:val="00590E87"/>
    <w:rsid w:val="00590ECB"/>
    <w:rsid w:val="00590FF1"/>
    <w:rsid w:val="00591331"/>
    <w:rsid w:val="0059133F"/>
    <w:rsid w:val="005913EA"/>
    <w:rsid w:val="005914E2"/>
    <w:rsid w:val="005914F8"/>
    <w:rsid w:val="0059156E"/>
    <w:rsid w:val="005915C7"/>
    <w:rsid w:val="0059171B"/>
    <w:rsid w:val="00591902"/>
    <w:rsid w:val="00591B6D"/>
    <w:rsid w:val="00591B7A"/>
    <w:rsid w:val="00591BE0"/>
    <w:rsid w:val="00591D07"/>
    <w:rsid w:val="00591D6A"/>
    <w:rsid w:val="00591DEC"/>
    <w:rsid w:val="00591E12"/>
    <w:rsid w:val="00591E32"/>
    <w:rsid w:val="00591E4F"/>
    <w:rsid w:val="00591EDB"/>
    <w:rsid w:val="00591F8B"/>
    <w:rsid w:val="0059200F"/>
    <w:rsid w:val="00592074"/>
    <w:rsid w:val="00592091"/>
    <w:rsid w:val="0059217E"/>
    <w:rsid w:val="005922F5"/>
    <w:rsid w:val="00592318"/>
    <w:rsid w:val="00592397"/>
    <w:rsid w:val="005923DD"/>
    <w:rsid w:val="005923E0"/>
    <w:rsid w:val="00592474"/>
    <w:rsid w:val="005924C5"/>
    <w:rsid w:val="005925EB"/>
    <w:rsid w:val="005925EE"/>
    <w:rsid w:val="00592684"/>
    <w:rsid w:val="005926BE"/>
    <w:rsid w:val="00592734"/>
    <w:rsid w:val="00592760"/>
    <w:rsid w:val="0059277E"/>
    <w:rsid w:val="005927C7"/>
    <w:rsid w:val="0059281B"/>
    <w:rsid w:val="00592843"/>
    <w:rsid w:val="00592A32"/>
    <w:rsid w:val="00592C8E"/>
    <w:rsid w:val="00592D6C"/>
    <w:rsid w:val="00592D7E"/>
    <w:rsid w:val="00592DB0"/>
    <w:rsid w:val="005931BA"/>
    <w:rsid w:val="00593216"/>
    <w:rsid w:val="00593321"/>
    <w:rsid w:val="005935E5"/>
    <w:rsid w:val="00593775"/>
    <w:rsid w:val="0059388F"/>
    <w:rsid w:val="005939ED"/>
    <w:rsid w:val="00593A04"/>
    <w:rsid w:val="00593B08"/>
    <w:rsid w:val="00593C9A"/>
    <w:rsid w:val="00593EDD"/>
    <w:rsid w:val="00593F9C"/>
    <w:rsid w:val="00594073"/>
    <w:rsid w:val="005940A1"/>
    <w:rsid w:val="00594229"/>
    <w:rsid w:val="00594403"/>
    <w:rsid w:val="005946C3"/>
    <w:rsid w:val="005946D2"/>
    <w:rsid w:val="005946E9"/>
    <w:rsid w:val="0059480A"/>
    <w:rsid w:val="0059487B"/>
    <w:rsid w:val="00594924"/>
    <w:rsid w:val="00594AA8"/>
    <w:rsid w:val="00594BC2"/>
    <w:rsid w:val="00594D29"/>
    <w:rsid w:val="00594D47"/>
    <w:rsid w:val="00594D62"/>
    <w:rsid w:val="00594F71"/>
    <w:rsid w:val="00595043"/>
    <w:rsid w:val="0059506E"/>
    <w:rsid w:val="0059521D"/>
    <w:rsid w:val="00595344"/>
    <w:rsid w:val="005954AC"/>
    <w:rsid w:val="005955BB"/>
    <w:rsid w:val="005955D6"/>
    <w:rsid w:val="005956FA"/>
    <w:rsid w:val="00595888"/>
    <w:rsid w:val="00595A70"/>
    <w:rsid w:val="00595C84"/>
    <w:rsid w:val="00595CA4"/>
    <w:rsid w:val="00595D4A"/>
    <w:rsid w:val="00595DA7"/>
    <w:rsid w:val="005960C4"/>
    <w:rsid w:val="005962DD"/>
    <w:rsid w:val="005963C5"/>
    <w:rsid w:val="0059644C"/>
    <w:rsid w:val="005964C6"/>
    <w:rsid w:val="00596520"/>
    <w:rsid w:val="005966F9"/>
    <w:rsid w:val="00596A7D"/>
    <w:rsid w:val="00596BDA"/>
    <w:rsid w:val="00596C11"/>
    <w:rsid w:val="00596DB4"/>
    <w:rsid w:val="00596E75"/>
    <w:rsid w:val="00596EB0"/>
    <w:rsid w:val="00596EB4"/>
    <w:rsid w:val="005970E1"/>
    <w:rsid w:val="0059711A"/>
    <w:rsid w:val="005972DA"/>
    <w:rsid w:val="005975AA"/>
    <w:rsid w:val="0059762F"/>
    <w:rsid w:val="005976D1"/>
    <w:rsid w:val="00597748"/>
    <w:rsid w:val="00597779"/>
    <w:rsid w:val="00597851"/>
    <w:rsid w:val="0059791A"/>
    <w:rsid w:val="00597A07"/>
    <w:rsid w:val="00597B21"/>
    <w:rsid w:val="00597BD7"/>
    <w:rsid w:val="00597F23"/>
    <w:rsid w:val="005A0121"/>
    <w:rsid w:val="005A01E8"/>
    <w:rsid w:val="005A026C"/>
    <w:rsid w:val="005A0286"/>
    <w:rsid w:val="005A02C1"/>
    <w:rsid w:val="005A04DA"/>
    <w:rsid w:val="005A04E8"/>
    <w:rsid w:val="005A04EF"/>
    <w:rsid w:val="005A063D"/>
    <w:rsid w:val="005A068F"/>
    <w:rsid w:val="005A086E"/>
    <w:rsid w:val="005A0883"/>
    <w:rsid w:val="005A08EC"/>
    <w:rsid w:val="005A09B9"/>
    <w:rsid w:val="005A09CF"/>
    <w:rsid w:val="005A0A32"/>
    <w:rsid w:val="005A0AAF"/>
    <w:rsid w:val="005A0AED"/>
    <w:rsid w:val="005A0C56"/>
    <w:rsid w:val="005A0CC8"/>
    <w:rsid w:val="005A0F59"/>
    <w:rsid w:val="005A0F86"/>
    <w:rsid w:val="005A1090"/>
    <w:rsid w:val="005A1355"/>
    <w:rsid w:val="005A13B1"/>
    <w:rsid w:val="005A15FE"/>
    <w:rsid w:val="005A165C"/>
    <w:rsid w:val="005A1685"/>
    <w:rsid w:val="005A175C"/>
    <w:rsid w:val="005A18BB"/>
    <w:rsid w:val="005A19BA"/>
    <w:rsid w:val="005A1C0B"/>
    <w:rsid w:val="005A1CAD"/>
    <w:rsid w:val="005A1D76"/>
    <w:rsid w:val="005A1DD0"/>
    <w:rsid w:val="005A1F5A"/>
    <w:rsid w:val="005A1FBE"/>
    <w:rsid w:val="005A202F"/>
    <w:rsid w:val="005A21E3"/>
    <w:rsid w:val="005A220E"/>
    <w:rsid w:val="005A2291"/>
    <w:rsid w:val="005A22DA"/>
    <w:rsid w:val="005A23D1"/>
    <w:rsid w:val="005A23D6"/>
    <w:rsid w:val="005A25B5"/>
    <w:rsid w:val="005A2837"/>
    <w:rsid w:val="005A288E"/>
    <w:rsid w:val="005A2894"/>
    <w:rsid w:val="005A28E4"/>
    <w:rsid w:val="005A2B9F"/>
    <w:rsid w:val="005A2C8E"/>
    <w:rsid w:val="005A2FCA"/>
    <w:rsid w:val="005A3044"/>
    <w:rsid w:val="005A30A1"/>
    <w:rsid w:val="005A30AA"/>
    <w:rsid w:val="005A30F1"/>
    <w:rsid w:val="005A31AA"/>
    <w:rsid w:val="005A32F3"/>
    <w:rsid w:val="005A330D"/>
    <w:rsid w:val="005A341E"/>
    <w:rsid w:val="005A34B9"/>
    <w:rsid w:val="005A356A"/>
    <w:rsid w:val="005A35BB"/>
    <w:rsid w:val="005A3646"/>
    <w:rsid w:val="005A37CE"/>
    <w:rsid w:val="005A386D"/>
    <w:rsid w:val="005A387D"/>
    <w:rsid w:val="005A3968"/>
    <w:rsid w:val="005A39AD"/>
    <w:rsid w:val="005A3B6B"/>
    <w:rsid w:val="005A3C87"/>
    <w:rsid w:val="005A3D86"/>
    <w:rsid w:val="005A3DAA"/>
    <w:rsid w:val="005A401A"/>
    <w:rsid w:val="005A40E3"/>
    <w:rsid w:val="005A4109"/>
    <w:rsid w:val="005A4197"/>
    <w:rsid w:val="005A4240"/>
    <w:rsid w:val="005A448F"/>
    <w:rsid w:val="005A45D4"/>
    <w:rsid w:val="005A46BD"/>
    <w:rsid w:val="005A49F8"/>
    <w:rsid w:val="005A4AE1"/>
    <w:rsid w:val="005A4C22"/>
    <w:rsid w:val="005A4EB6"/>
    <w:rsid w:val="005A4EDA"/>
    <w:rsid w:val="005A4FC0"/>
    <w:rsid w:val="005A511B"/>
    <w:rsid w:val="005A516F"/>
    <w:rsid w:val="005A53AC"/>
    <w:rsid w:val="005A5422"/>
    <w:rsid w:val="005A552B"/>
    <w:rsid w:val="005A56F1"/>
    <w:rsid w:val="005A5744"/>
    <w:rsid w:val="005A57E9"/>
    <w:rsid w:val="005A591A"/>
    <w:rsid w:val="005A5948"/>
    <w:rsid w:val="005A5AE3"/>
    <w:rsid w:val="005A5BB7"/>
    <w:rsid w:val="005A5BBC"/>
    <w:rsid w:val="005A5CB9"/>
    <w:rsid w:val="005A5CBC"/>
    <w:rsid w:val="005A5D46"/>
    <w:rsid w:val="005A5DF4"/>
    <w:rsid w:val="005A5FA6"/>
    <w:rsid w:val="005A5FAE"/>
    <w:rsid w:val="005A6055"/>
    <w:rsid w:val="005A60C0"/>
    <w:rsid w:val="005A6121"/>
    <w:rsid w:val="005A61A6"/>
    <w:rsid w:val="005A6258"/>
    <w:rsid w:val="005A6327"/>
    <w:rsid w:val="005A65AD"/>
    <w:rsid w:val="005A684A"/>
    <w:rsid w:val="005A68DE"/>
    <w:rsid w:val="005A6C11"/>
    <w:rsid w:val="005A6E17"/>
    <w:rsid w:val="005A6E6E"/>
    <w:rsid w:val="005A6F22"/>
    <w:rsid w:val="005A71AE"/>
    <w:rsid w:val="005A75BD"/>
    <w:rsid w:val="005A7653"/>
    <w:rsid w:val="005A76B2"/>
    <w:rsid w:val="005A77D0"/>
    <w:rsid w:val="005A78A4"/>
    <w:rsid w:val="005A798A"/>
    <w:rsid w:val="005A7A80"/>
    <w:rsid w:val="005A7B62"/>
    <w:rsid w:val="005A7C56"/>
    <w:rsid w:val="005A7C66"/>
    <w:rsid w:val="005A7CDE"/>
    <w:rsid w:val="005A7D0B"/>
    <w:rsid w:val="005A7D0E"/>
    <w:rsid w:val="005A7DC1"/>
    <w:rsid w:val="005A7E86"/>
    <w:rsid w:val="005A7F7C"/>
    <w:rsid w:val="005B00A3"/>
    <w:rsid w:val="005B03DF"/>
    <w:rsid w:val="005B04A2"/>
    <w:rsid w:val="005B0769"/>
    <w:rsid w:val="005B0919"/>
    <w:rsid w:val="005B095E"/>
    <w:rsid w:val="005B09A8"/>
    <w:rsid w:val="005B09BA"/>
    <w:rsid w:val="005B0A28"/>
    <w:rsid w:val="005B0AA3"/>
    <w:rsid w:val="005B0B81"/>
    <w:rsid w:val="005B0D5D"/>
    <w:rsid w:val="005B0E50"/>
    <w:rsid w:val="005B0EB3"/>
    <w:rsid w:val="005B0EED"/>
    <w:rsid w:val="005B0F52"/>
    <w:rsid w:val="005B0FAA"/>
    <w:rsid w:val="005B10FF"/>
    <w:rsid w:val="005B1101"/>
    <w:rsid w:val="005B121F"/>
    <w:rsid w:val="005B134A"/>
    <w:rsid w:val="005B1462"/>
    <w:rsid w:val="005B14AC"/>
    <w:rsid w:val="005B15A3"/>
    <w:rsid w:val="005B15BA"/>
    <w:rsid w:val="005B165A"/>
    <w:rsid w:val="005B183A"/>
    <w:rsid w:val="005B194A"/>
    <w:rsid w:val="005B1968"/>
    <w:rsid w:val="005B197A"/>
    <w:rsid w:val="005B1B7C"/>
    <w:rsid w:val="005B1C12"/>
    <w:rsid w:val="005B1D87"/>
    <w:rsid w:val="005B1F49"/>
    <w:rsid w:val="005B1FCF"/>
    <w:rsid w:val="005B1FEB"/>
    <w:rsid w:val="005B219D"/>
    <w:rsid w:val="005B2440"/>
    <w:rsid w:val="005B2674"/>
    <w:rsid w:val="005B26CE"/>
    <w:rsid w:val="005B26F2"/>
    <w:rsid w:val="005B27AC"/>
    <w:rsid w:val="005B28B3"/>
    <w:rsid w:val="005B292C"/>
    <w:rsid w:val="005B2BBA"/>
    <w:rsid w:val="005B2BE7"/>
    <w:rsid w:val="005B2CE6"/>
    <w:rsid w:val="005B2E7C"/>
    <w:rsid w:val="005B2EBB"/>
    <w:rsid w:val="005B2ECD"/>
    <w:rsid w:val="005B2F01"/>
    <w:rsid w:val="005B2F2A"/>
    <w:rsid w:val="005B2F5C"/>
    <w:rsid w:val="005B2FC1"/>
    <w:rsid w:val="005B2FDF"/>
    <w:rsid w:val="005B3275"/>
    <w:rsid w:val="005B3298"/>
    <w:rsid w:val="005B331F"/>
    <w:rsid w:val="005B3434"/>
    <w:rsid w:val="005B34A1"/>
    <w:rsid w:val="005B3597"/>
    <w:rsid w:val="005B37DB"/>
    <w:rsid w:val="005B3881"/>
    <w:rsid w:val="005B3956"/>
    <w:rsid w:val="005B39DA"/>
    <w:rsid w:val="005B3B46"/>
    <w:rsid w:val="005B3BA7"/>
    <w:rsid w:val="005B3C60"/>
    <w:rsid w:val="005B3CD5"/>
    <w:rsid w:val="005B3DFE"/>
    <w:rsid w:val="005B3EF1"/>
    <w:rsid w:val="005B403D"/>
    <w:rsid w:val="005B4086"/>
    <w:rsid w:val="005B40B9"/>
    <w:rsid w:val="005B420D"/>
    <w:rsid w:val="005B421C"/>
    <w:rsid w:val="005B432B"/>
    <w:rsid w:val="005B44BC"/>
    <w:rsid w:val="005B4558"/>
    <w:rsid w:val="005B461F"/>
    <w:rsid w:val="005B4731"/>
    <w:rsid w:val="005B474E"/>
    <w:rsid w:val="005B495F"/>
    <w:rsid w:val="005B4A66"/>
    <w:rsid w:val="005B4A85"/>
    <w:rsid w:val="005B4C3F"/>
    <w:rsid w:val="005B4CD1"/>
    <w:rsid w:val="005B4E75"/>
    <w:rsid w:val="005B4EC2"/>
    <w:rsid w:val="005B4F16"/>
    <w:rsid w:val="005B4F2A"/>
    <w:rsid w:val="005B4F56"/>
    <w:rsid w:val="005B4F7F"/>
    <w:rsid w:val="005B5091"/>
    <w:rsid w:val="005B5119"/>
    <w:rsid w:val="005B5157"/>
    <w:rsid w:val="005B51EA"/>
    <w:rsid w:val="005B52CA"/>
    <w:rsid w:val="005B537D"/>
    <w:rsid w:val="005B53A8"/>
    <w:rsid w:val="005B5464"/>
    <w:rsid w:val="005B5562"/>
    <w:rsid w:val="005B566F"/>
    <w:rsid w:val="005B56AB"/>
    <w:rsid w:val="005B570A"/>
    <w:rsid w:val="005B571B"/>
    <w:rsid w:val="005B5863"/>
    <w:rsid w:val="005B593D"/>
    <w:rsid w:val="005B5943"/>
    <w:rsid w:val="005B5A62"/>
    <w:rsid w:val="005B5ACE"/>
    <w:rsid w:val="005B5B32"/>
    <w:rsid w:val="005B5BB7"/>
    <w:rsid w:val="005B5CD1"/>
    <w:rsid w:val="005B5E0B"/>
    <w:rsid w:val="005B5E52"/>
    <w:rsid w:val="005B5F27"/>
    <w:rsid w:val="005B5F9E"/>
    <w:rsid w:val="005B607A"/>
    <w:rsid w:val="005B60AE"/>
    <w:rsid w:val="005B6272"/>
    <w:rsid w:val="005B6368"/>
    <w:rsid w:val="005B63C6"/>
    <w:rsid w:val="005B65AB"/>
    <w:rsid w:val="005B65CC"/>
    <w:rsid w:val="005B67C6"/>
    <w:rsid w:val="005B6902"/>
    <w:rsid w:val="005B6927"/>
    <w:rsid w:val="005B6A10"/>
    <w:rsid w:val="005B6A86"/>
    <w:rsid w:val="005B6B0C"/>
    <w:rsid w:val="005B6B56"/>
    <w:rsid w:val="005B6C3D"/>
    <w:rsid w:val="005B6D64"/>
    <w:rsid w:val="005B6E5D"/>
    <w:rsid w:val="005B6E94"/>
    <w:rsid w:val="005B6EE9"/>
    <w:rsid w:val="005B6FF6"/>
    <w:rsid w:val="005B7206"/>
    <w:rsid w:val="005B72F9"/>
    <w:rsid w:val="005B7316"/>
    <w:rsid w:val="005B73DE"/>
    <w:rsid w:val="005B75B4"/>
    <w:rsid w:val="005B75F9"/>
    <w:rsid w:val="005B7792"/>
    <w:rsid w:val="005B7B09"/>
    <w:rsid w:val="005B7B10"/>
    <w:rsid w:val="005B7C0D"/>
    <w:rsid w:val="005B7EF4"/>
    <w:rsid w:val="005B7EFB"/>
    <w:rsid w:val="005C0061"/>
    <w:rsid w:val="005C0085"/>
    <w:rsid w:val="005C01F1"/>
    <w:rsid w:val="005C023B"/>
    <w:rsid w:val="005C02E8"/>
    <w:rsid w:val="005C037F"/>
    <w:rsid w:val="005C03BB"/>
    <w:rsid w:val="005C03CD"/>
    <w:rsid w:val="005C051F"/>
    <w:rsid w:val="005C0758"/>
    <w:rsid w:val="005C0799"/>
    <w:rsid w:val="005C0840"/>
    <w:rsid w:val="005C09CD"/>
    <w:rsid w:val="005C0A37"/>
    <w:rsid w:val="005C0A5B"/>
    <w:rsid w:val="005C0A91"/>
    <w:rsid w:val="005C0B43"/>
    <w:rsid w:val="005C0B72"/>
    <w:rsid w:val="005C0BC8"/>
    <w:rsid w:val="005C0C16"/>
    <w:rsid w:val="005C0C20"/>
    <w:rsid w:val="005C0C4E"/>
    <w:rsid w:val="005C0C68"/>
    <w:rsid w:val="005C0EB3"/>
    <w:rsid w:val="005C0FB2"/>
    <w:rsid w:val="005C107C"/>
    <w:rsid w:val="005C113F"/>
    <w:rsid w:val="005C12B8"/>
    <w:rsid w:val="005C1318"/>
    <w:rsid w:val="005C13B4"/>
    <w:rsid w:val="005C141E"/>
    <w:rsid w:val="005C14D9"/>
    <w:rsid w:val="005C15AF"/>
    <w:rsid w:val="005C15BA"/>
    <w:rsid w:val="005C15DD"/>
    <w:rsid w:val="005C1676"/>
    <w:rsid w:val="005C16F9"/>
    <w:rsid w:val="005C17DC"/>
    <w:rsid w:val="005C18BE"/>
    <w:rsid w:val="005C1A62"/>
    <w:rsid w:val="005C1AF3"/>
    <w:rsid w:val="005C1B15"/>
    <w:rsid w:val="005C1BD3"/>
    <w:rsid w:val="005C1CA4"/>
    <w:rsid w:val="005C2131"/>
    <w:rsid w:val="005C2157"/>
    <w:rsid w:val="005C2180"/>
    <w:rsid w:val="005C2198"/>
    <w:rsid w:val="005C227C"/>
    <w:rsid w:val="005C256B"/>
    <w:rsid w:val="005C25DA"/>
    <w:rsid w:val="005C26A0"/>
    <w:rsid w:val="005C2795"/>
    <w:rsid w:val="005C2AD9"/>
    <w:rsid w:val="005C2B19"/>
    <w:rsid w:val="005C2B64"/>
    <w:rsid w:val="005C2B8B"/>
    <w:rsid w:val="005C2BAB"/>
    <w:rsid w:val="005C2BC8"/>
    <w:rsid w:val="005C2BF0"/>
    <w:rsid w:val="005C2C1E"/>
    <w:rsid w:val="005C2F5C"/>
    <w:rsid w:val="005C2F91"/>
    <w:rsid w:val="005C3040"/>
    <w:rsid w:val="005C31F5"/>
    <w:rsid w:val="005C329C"/>
    <w:rsid w:val="005C33B2"/>
    <w:rsid w:val="005C33DD"/>
    <w:rsid w:val="005C33E1"/>
    <w:rsid w:val="005C3450"/>
    <w:rsid w:val="005C36AD"/>
    <w:rsid w:val="005C3705"/>
    <w:rsid w:val="005C384A"/>
    <w:rsid w:val="005C3878"/>
    <w:rsid w:val="005C38C8"/>
    <w:rsid w:val="005C38F1"/>
    <w:rsid w:val="005C3C8C"/>
    <w:rsid w:val="005C3D00"/>
    <w:rsid w:val="005C3D39"/>
    <w:rsid w:val="005C3E03"/>
    <w:rsid w:val="005C3F8A"/>
    <w:rsid w:val="005C3FB4"/>
    <w:rsid w:val="005C40B0"/>
    <w:rsid w:val="005C4137"/>
    <w:rsid w:val="005C4178"/>
    <w:rsid w:val="005C41B5"/>
    <w:rsid w:val="005C427F"/>
    <w:rsid w:val="005C4368"/>
    <w:rsid w:val="005C4428"/>
    <w:rsid w:val="005C4446"/>
    <w:rsid w:val="005C44DD"/>
    <w:rsid w:val="005C4588"/>
    <w:rsid w:val="005C45FE"/>
    <w:rsid w:val="005C4705"/>
    <w:rsid w:val="005C4726"/>
    <w:rsid w:val="005C485F"/>
    <w:rsid w:val="005C4ACF"/>
    <w:rsid w:val="005C4C42"/>
    <w:rsid w:val="005C4DAC"/>
    <w:rsid w:val="005C4ECE"/>
    <w:rsid w:val="005C4F97"/>
    <w:rsid w:val="005C50D7"/>
    <w:rsid w:val="005C5178"/>
    <w:rsid w:val="005C51DC"/>
    <w:rsid w:val="005C5280"/>
    <w:rsid w:val="005C52C5"/>
    <w:rsid w:val="005C5318"/>
    <w:rsid w:val="005C5382"/>
    <w:rsid w:val="005C547E"/>
    <w:rsid w:val="005C55BC"/>
    <w:rsid w:val="005C5721"/>
    <w:rsid w:val="005C5926"/>
    <w:rsid w:val="005C5B8D"/>
    <w:rsid w:val="005C5BA3"/>
    <w:rsid w:val="005C5C9F"/>
    <w:rsid w:val="005C5CC3"/>
    <w:rsid w:val="005C5D65"/>
    <w:rsid w:val="005C5EF9"/>
    <w:rsid w:val="005C6264"/>
    <w:rsid w:val="005C6291"/>
    <w:rsid w:val="005C6373"/>
    <w:rsid w:val="005C6390"/>
    <w:rsid w:val="005C6479"/>
    <w:rsid w:val="005C648F"/>
    <w:rsid w:val="005C64C2"/>
    <w:rsid w:val="005C64EF"/>
    <w:rsid w:val="005C64F9"/>
    <w:rsid w:val="005C6593"/>
    <w:rsid w:val="005C65F6"/>
    <w:rsid w:val="005C66BA"/>
    <w:rsid w:val="005C675A"/>
    <w:rsid w:val="005C6782"/>
    <w:rsid w:val="005C698B"/>
    <w:rsid w:val="005C69DA"/>
    <w:rsid w:val="005C6BA1"/>
    <w:rsid w:val="005C6BD4"/>
    <w:rsid w:val="005C6C3F"/>
    <w:rsid w:val="005C6C62"/>
    <w:rsid w:val="005C6CFE"/>
    <w:rsid w:val="005C6D3E"/>
    <w:rsid w:val="005C6D80"/>
    <w:rsid w:val="005C6D8A"/>
    <w:rsid w:val="005C6FFF"/>
    <w:rsid w:val="005C7023"/>
    <w:rsid w:val="005C7296"/>
    <w:rsid w:val="005C72ED"/>
    <w:rsid w:val="005C7431"/>
    <w:rsid w:val="005C7601"/>
    <w:rsid w:val="005C76E5"/>
    <w:rsid w:val="005C7868"/>
    <w:rsid w:val="005C788E"/>
    <w:rsid w:val="005C79AE"/>
    <w:rsid w:val="005C79F2"/>
    <w:rsid w:val="005C7D6E"/>
    <w:rsid w:val="005C7F7C"/>
    <w:rsid w:val="005CB9C7"/>
    <w:rsid w:val="005D004C"/>
    <w:rsid w:val="005D03BC"/>
    <w:rsid w:val="005D06DF"/>
    <w:rsid w:val="005D07A5"/>
    <w:rsid w:val="005D07EF"/>
    <w:rsid w:val="005D0964"/>
    <w:rsid w:val="005D0989"/>
    <w:rsid w:val="005D0A13"/>
    <w:rsid w:val="005D0A99"/>
    <w:rsid w:val="005D0BA0"/>
    <w:rsid w:val="005D12FD"/>
    <w:rsid w:val="005D1334"/>
    <w:rsid w:val="005D146C"/>
    <w:rsid w:val="005D15C7"/>
    <w:rsid w:val="005D1766"/>
    <w:rsid w:val="005D183B"/>
    <w:rsid w:val="005D1B0C"/>
    <w:rsid w:val="005D1B76"/>
    <w:rsid w:val="005D1BA0"/>
    <w:rsid w:val="005D1CB5"/>
    <w:rsid w:val="005D1D4A"/>
    <w:rsid w:val="005D1DE4"/>
    <w:rsid w:val="005D1E12"/>
    <w:rsid w:val="005D1E5E"/>
    <w:rsid w:val="005D1E94"/>
    <w:rsid w:val="005D1F9F"/>
    <w:rsid w:val="005D2020"/>
    <w:rsid w:val="005D205B"/>
    <w:rsid w:val="005D2147"/>
    <w:rsid w:val="005D214E"/>
    <w:rsid w:val="005D21B2"/>
    <w:rsid w:val="005D21E7"/>
    <w:rsid w:val="005D2237"/>
    <w:rsid w:val="005D2369"/>
    <w:rsid w:val="005D2412"/>
    <w:rsid w:val="005D2459"/>
    <w:rsid w:val="005D2817"/>
    <w:rsid w:val="005D2925"/>
    <w:rsid w:val="005D298E"/>
    <w:rsid w:val="005D2CFA"/>
    <w:rsid w:val="005D2D2F"/>
    <w:rsid w:val="005D2D71"/>
    <w:rsid w:val="005D2ECC"/>
    <w:rsid w:val="005D2F0F"/>
    <w:rsid w:val="005D2F50"/>
    <w:rsid w:val="005D310C"/>
    <w:rsid w:val="005D3199"/>
    <w:rsid w:val="005D3370"/>
    <w:rsid w:val="005D3952"/>
    <w:rsid w:val="005D3A15"/>
    <w:rsid w:val="005D3AE2"/>
    <w:rsid w:val="005D3B39"/>
    <w:rsid w:val="005D3C99"/>
    <w:rsid w:val="005D3E1E"/>
    <w:rsid w:val="005D3FF0"/>
    <w:rsid w:val="005D4044"/>
    <w:rsid w:val="005D40A8"/>
    <w:rsid w:val="005D40D7"/>
    <w:rsid w:val="005D41E4"/>
    <w:rsid w:val="005D427E"/>
    <w:rsid w:val="005D4513"/>
    <w:rsid w:val="005D457A"/>
    <w:rsid w:val="005D4789"/>
    <w:rsid w:val="005D4851"/>
    <w:rsid w:val="005D48CF"/>
    <w:rsid w:val="005D493E"/>
    <w:rsid w:val="005D4B31"/>
    <w:rsid w:val="005D4B8A"/>
    <w:rsid w:val="005D4BA2"/>
    <w:rsid w:val="005D4C1E"/>
    <w:rsid w:val="005D4C8C"/>
    <w:rsid w:val="005D4D89"/>
    <w:rsid w:val="005D4FE6"/>
    <w:rsid w:val="005D503C"/>
    <w:rsid w:val="005D5160"/>
    <w:rsid w:val="005D5214"/>
    <w:rsid w:val="005D5290"/>
    <w:rsid w:val="005D531B"/>
    <w:rsid w:val="005D540E"/>
    <w:rsid w:val="005D541A"/>
    <w:rsid w:val="005D54B4"/>
    <w:rsid w:val="005D54EA"/>
    <w:rsid w:val="005D550A"/>
    <w:rsid w:val="005D57D5"/>
    <w:rsid w:val="005D57E4"/>
    <w:rsid w:val="005D5A0F"/>
    <w:rsid w:val="005D5A6C"/>
    <w:rsid w:val="005D5BCD"/>
    <w:rsid w:val="005D5CF1"/>
    <w:rsid w:val="005D5F0E"/>
    <w:rsid w:val="005D5FC2"/>
    <w:rsid w:val="005D60D3"/>
    <w:rsid w:val="005D61D5"/>
    <w:rsid w:val="005D61EE"/>
    <w:rsid w:val="005D64BD"/>
    <w:rsid w:val="005D64F4"/>
    <w:rsid w:val="005D6621"/>
    <w:rsid w:val="005D69A7"/>
    <w:rsid w:val="005D6A9F"/>
    <w:rsid w:val="005D6C9F"/>
    <w:rsid w:val="005D6D9D"/>
    <w:rsid w:val="005D6DDC"/>
    <w:rsid w:val="005D6E90"/>
    <w:rsid w:val="005D7093"/>
    <w:rsid w:val="005D7147"/>
    <w:rsid w:val="005D7165"/>
    <w:rsid w:val="005D7220"/>
    <w:rsid w:val="005D7294"/>
    <w:rsid w:val="005D72A8"/>
    <w:rsid w:val="005D72D9"/>
    <w:rsid w:val="005D73F1"/>
    <w:rsid w:val="005D746F"/>
    <w:rsid w:val="005D75EF"/>
    <w:rsid w:val="005D762B"/>
    <w:rsid w:val="005D76A9"/>
    <w:rsid w:val="005D76E4"/>
    <w:rsid w:val="005D7803"/>
    <w:rsid w:val="005D78BA"/>
    <w:rsid w:val="005D79A0"/>
    <w:rsid w:val="005D79FD"/>
    <w:rsid w:val="005D7A57"/>
    <w:rsid w:val="005D7E95"/>
    <w:rsid w:val="005D7EF6"/>
    <w:rsid w:val="005D7FA1"/>
    <w:rsid w:val="005D7FF7"/>
    <w:rsid w:val="005E0132"/>
    <w:rsid w:val="005E01BD"/>
    <w:rsid w:val="005E01DC"/>
    <w:rsid w:val="005E0208"/>
    <w:rsid w:val="005E0256"/>
    <w:rsid w:val="005E03C6"/>
    <w:rsid w:val="005E04F1"/>
    <w:rsid w:val="005E062C"/>
    <w:rsid w:val="005E06E2"/>
    <w:rsid w:val="005E0899"/>
    <w:rsid w:val="005E08CD"/>
    <w:rsid w:val="005E09DE"/>
    <w:rsid w:val="005E0B82"/>
    <w:rsid w:val="005E0BB0"/>
    <w:rsid w:val="005E0C47"/>
    <w:rsid w:val="005E0DC3"/>
    <w:rsid w:val="005E0E80"/>
    <w:rsid w:val="005E0FAE"/>
    <w:rsid w:val="005E0FF4"/>
    <w:rsid w:val="005E1018"/>
    <w:rsid w:val="005E12F9"/>
    <w:rsid w:val="005E136C"/>
    <w:rsid w:val="005E13F7"/>
    <w:rsid w:val="005E1424"/>
    <w:rsid w:val="005E1504"/>
    <w:rsid w:val="005E1820"/>
    <w:rsid w:val="005E1862"/>
    <w:rsid w:val="005E193E"/>
    <w:rsid w:val="005E1962"/>
    <w:rsid w:val="005E199B"/>
    <w:rsid w:val="005E19F5"/>
    <w:rsid w:val="005E1A63"/>
    <w:rsid w:val="005E1B5B"/>
    <w:rsid w:val="005E1C50"/>
    <w:rsid w:val="005E1D5B"/>
    <w:rsid w:val="005E1D65"/>
    <w:rsid w:val="005E1D94"/>
    <w:rsid w:val="005E1DA5"/>
    <w:rsid w:val="005E1DF5"/>
    <w:rsid w:val="005E1E78"/>
    <w:rsid w:val="005E202D"/>
    <w:rsid w:val="005E2149"/>
    <w:rsid w:val="005E215D"/>
    <w:rsid w:val="005E21E4"/>
    <w:rsid w:val="005E2513"/>
    <w:rsid w:val="005E260B"/>
    <w:rsid w:val="005E260F"/>
    <w:rsid w:val="005E2677"/>
    <w:rsid w:val="005E267D"/>
    <w:rsid w:val="005E29E9"/>
    <w:rsid w:val="005E2A25"/>
    <w:rsid w:val="005E2AAC"/>
    <w:rsid w:val="005E2B9D"/>
    <w:rsid w:val="005E2BD9"/>
    <w:rsid w:val="005E2DAF"/>
    <w:rsid w:val="005E2F1E"/>
    <w:rsid w:val="005E2F4F"/>
    <w:rsid w:val="005E2FFB"/>
    <w:rsid w:val="005E311B"/>
    <w:rsid w:val="005E31A0"/>
    <w:rsid w:val="005E32E9"/>
    <w:rsid w:val="005E343D"/>
    <w:rsid w:val="005E35D1"/>
    <w:rsid w:val="005E36C7"/>
    <w:rsid w:val="005E3840"/>
    <w:rsid w:val="005E3873"/>
    <w:rsid w:val="005E3924"/>
    <w:rsid w:val="005E3954"/>
    <w:rsid w:val="005E3AAC"/>
    <w:rsid w:val="005E3C7D"/>
    <w:rsid w:val="005E3D76"/>
    <w:rsid w:val="005E3EE8"/>
    <w:rsid w:val="005E3F72"/>
    <w:rsid w:val="005E3FAC"/>
    <w:rsid w:val="005E401D"/>
    <w:rsid w:val="005E41C5"/>
    <w:rsid w:val="005E420B"/>
    <w:rsid w:val="005E42B7"/>
    <w:rsid w:val="005E42DD"/>
    <w:rsid w:val="005E4576"/>
    <w:rsid w:val="005E464A"/>
    <w:rsid w:val="005E4729"/>
    <w:rsid w:val="005E47A6"/>
    <w:rsid w:val="005E487F"/>
    <w:rsid w:val="005E48E2"/>
    <w:rsid w:val="005E4B19"/>
    <w:rsid w:val="005E4BF8"/>
    <w:rsid w:val="005E4DFA"/>
    <w:rsid w:val="005E4E69"/>
    <w:rsid w:val="005E4E71"/>
    <w:rsid w:val="005E4FC5"/>
    <w:rsid w:val="005E508D"/>
    <w:rsid w:val="005E512A"/>
    <w:rsid w:val="005E519E"/>
    <w:rsid w:val="005E51C4"/>
    <w:rsid w:val="005E531B"/>
    <w:rsid w:val="005E547A"/>
    <w:rsid w:val="005E54C7"/>
    <w:rsid w:val="005E5510"/>
    <w:rsid w:val="005E56E4"/>
    <w:rsid w:val="005E59C6"/>
    <w:rsid w:val="005E5AB5"/>
    <w:rsid w:val="005E5AED"/>
    <w:rsid w:val="005E5B15"/>
    <w:rsid w:val="005E5CC3"/>
    <w:rsid w:val="005E5D02"/>
    <w:rsid w:val="005E6015"/>
    <w:rsid w:val="005E62E7"/>
    <w:rsid w:val="005E6316"/>
    <w:rsid w:val="005E6428"/>
    <w:rsid w:val="005E6514"/>
    <w:rsid w:val="005E666C"/>
    <w:rsid w:val="005E67BB"/>
    <w:rsid w:val="005E6811"/>
    <w:rsid w:val="005E6945"/>
    <w:rsid w:val="005E6A6C"/>
    <w:rsid w:val="005E6ABE"/>
    <w:rsid w:val="005E6B3E"/>
    <w:rsid w:val="005E6BA1"/>
    <w:rsid w:val="005E6C33"/>
    <w:rsid w:val="005E6C58"/>
    <w:rsid w:val="005E6C63"/>
    <w:rsid w:val="005E6CBD"/>
    <w:rsid w:val="005E6CDE"/>
    <w:rsid w:val="005E6EFA"/>
    <w:rsid w:val="005E6F24"/>
    <w:rsid w:val="005E6F6D"/>
    <w:rsid w:val="005E6F79"/>
    <w:rsid w:val="005E6F7C"/>
    <w:rsid w:val="005E7195"/>
    <w:rsid w:val="005E722B"/>
    <w:rsid w:val="005E7231"/>
    <w:rsid w:val="005E7370"/>
    <w:rsid w:val="005E7530"/>
    <w:rsid w:val="005E75D4"/>
    <w:rsid w:val="005E772C"/>
    <w:rsid w:val="005E7747"/>
    <w:rsid w:val="005E7C37"/>
    <w:rsid w:val="005E7C64"/>
    <w:rsid w:val="005E7C76"/>
    <w:rsid w:val="005E7D8A"/>
    <w:rsid w:val="005E7EFD"/>
    <w:rsid w:val="005F015A"/>
    <w:rsid w:val="005F01D4"/>
    <w:rsid w:val="005F0217"/>
    <w:rsid w:val="005F0246"/>
    <w:rsid w:val="005F0482"/>
    <w:rsid w:val="005F051B"/>
    <w:rsid w:val="005F05FC"/>
    <w:rsid w:val="005F076C"/>
    <w:rsid w:val="005F0813"/>
    <w:rsid w:val="005F09F3"/>
    <w:rsid w:val="005F0A73"/>
    <w:rsid w:val="005F0A9C"/>
    <w:rsid w:val="005F0AB4"/>
    <w:rsid w:val="005F0AE3"/>
    <w:rsid w:val="005F0BED"/>
    <w:rsid w:val="005F1041"/>
    <w:rsid w:val="005F104A"/>
    <w:rsid w:val="005F1086"/>
    <w:rsid w:val="005F10FE"/>
    <w:rsid w:val="005F122E"/>
    <w:rsid w:val="005F1369"/>
    <w:rsid w:val="005F13BC"/>
    <w:rsid w:val="005F13DF"/>
    <w:rsid w:val="005F15D3"/>
    <w:rsid w:val="005F160C"/>
    <w:rsid w:val="005F1635"/>
    <w:rsid w:val="005F17C3"/>
    <w:rsid w:val="005F17D0"/>
    <w:rsid w:val="005F185A"/>
    <w:rsid w:val="005F194E"/>
    <w:rsid w:val="005F1958"/>
    <w:rsid w:val="005F19DA"/>
    <w:rsid w:val="005F1B35"/>
    <w:rsid w:val="005F1B8C"/>
    <w:rsid w:val="005F1C8F"/>
    <w:rsid w:val="005F1CBD"/>
    <w:rsid w:val="005F1D95"/>
    <w:rsid w:val="005F1FC4"/>
    <w:rsid w:val="005F2280"/>
    <w:rsid w:val="005F251E"/>
    <w:rsid w:val="005F2545"/>
    <w:rsid w:val="005F275E"/>
    <w:rsid w:val="005F2776"/>
    <w:rsid w:val="005F2908"/>
    <w:rsid w:val="005F290F"/>
    <w:rsid w:val="005F2A07"/>
    <w:rsid w:val="005F2C88"/>
    <w:rsid w:val="005F2DDF"/>
    <w:rsid w:val="005F2E3C"/>
    <w:rsid w:val="005F3014"/>
    <w:rsid w:val="005F301C"/>
    <w:rsid w:val="005F349C"/>
    <w:rsid w:val="005F36B2"/>
    <w:rsid w:val="005F3886"/>
    <w:rsid w:val="005F3B25"/>
    <w:rsid w:val="005F3BFD"/>
    <w:rsid w:val="005F3C56"/>
    <w:rsid w:val="005F3C5A"/>
    <w:rsid w:val="005F3F14"/>
    <w:rsid w:val="005F3FB5"/>
    <w:rsid w:val="005F406D"/>
    <w:rsid w:val="005F4081"/>
    <w:rsid w:val="005F40A7"/>
    <w:rsid w:val="005F40CD"/>
    <w:rsid w:val="005F41AA"/>
    <w:rsid w:val="005F41D4"/>
    <w:rsid w:val="005F44C4"/>
    <w:rsid w:val="005F473D"/>
    <w:rsid w:val="005F49C3"/>
    <w:rsid w:val="005F49EE"/>
    <w:rsid w:val="005F4A77"/>
    <w:rsid w:val="005F4AFD"/>
    <w:rsid w:val="005F4B6E"/>
    <w:rsid w:val="005F4BA7"/>
    <w:rsid w:val="005F4CF3"/>
    <w:rsid w:val="005F4D73"/>
    <w:rsid w:val="005F4D9B"/>
    <w:rsid w:val="005F4DDF"/>
    <w:rsid w:val="005F4DE0"/>
    <w:rsid w:val="005F4EA8"/>
    <w:rsid w:val="005F4FF9"/>
    <w:rsid w:val="005F505E"/>
    <w:rsid w:val="005F5137"/>
    <w:rsid w:val="005F51C0"/>
    <w:rsid w:val="005F51CB"/>
    <w:rsid w:val="005F52F1"/>
    <w:rsid w:val="005F530E"/>
    <w:rsid w:val="005F53F6"/>
    <w:rsid w:val="005F5487"/>
    <w:rsid w:val="005F54A6"/>
    <w:rsid w:val="005F5550"/>
    <w:rsid w:val="005F5737"/>
    <w:rsid w:val="005F5920"/>
    <w:rsid w:val="005F5A47"/>
    <w:rsid w:val="005F5CFE"/>
    <w:rsid w:val="005F5D35"/>
    <w:rsid w:val="005F5D4A"/>
    <w:rsid w:val="005F5DB5"/>
    <w:rsid w:val="005F5E93"/>
    <w:rsid w:val="005F5FA5"/>
    <w:rsid w:val="005F6057"/>
    <w:rsid w:val="005F607A"/>
    <w:rsid w:val="005F608C"/>
    <w:rsid w:val="005F60F9"/>
    <w:rsid w:val="005F61BE"/>
    <w:rsid w:val="005F6222"/>
    <w:rsid w:val="005F6288"/>
    <w:rsid w:val="005F62FB"/>
    <w:rsid w:val="005F63D1"/>
    <w:rsid w:val="005F6466"/>
    <w:rsid w:val="005F64A4"/>
    <w:rsid w:val="005F65B7"/>
    <w:rsid w:val="005F6681"/>
    <w:rsid w:val="005F6695"/>
    <w:rsid w:val="005F66B5"/>
    <w:rsid w:val="005F66D7"/>
    <w:rsid w:val="005F6706"/>
    <w:rsid w:val="005F69EE"/>
    <w:rsid w:val="005F6B77"/>
    <w:rsid w:val="005F6DF2"/>
    <w:rsid w:val="005F6EDB"/>
    <w:rsid w:val="005F6F2D"/>
    <w:rsid w:val="005F7088"/>
    <w:rsid w:val="005F70B5"/>
    <w:rsid w:val="005F7204"/>
    <w:rsid w:val="005F721F"/>
    <w:rsid w:val="005F75FE"/>
    <w:rsid w:val="005F788B"/>
    <w:rsid w:val="005F78AE"/>
    <w:rsid w:val="005F78E4"/>
    <w:rsid w:val="005F790E"/>
    <w:rsid w:val="005F7976"/>
    <w:rsid w:val="005F7989"/>
    <w:rsid w:val="005F7A26"/>
    <w:rsid w:val="005F7A90"/>
    <w:rsid w:val="005F7ABE"/>
    <w:rsid w:val="005F7AEA"/>
    <w:rsid w:val="005F7B8F"/>
    <w:rsid w:val="005F7D50"/>
    <w:rsid w:val="005F7DCA"/>
    <w:rsid w:val="005F7DE8"/>
    <w:rsid w:val="005F7EBA"/>
    <w:rsid w:val="00600237"/>
    <w:rsid w:val="00600448"/>
    <w:rsid w:val="006004BE"/>
    <w:rsid w:val="00600567"/>
    <w:rsid w:val="00600569"/>
    <w:rsid w:val="0060059A"/>
    <w:rsid w:val="00600648"/>
    <w:rsid w:val="006006A1"/>
    <w:rsid w:val="00600715"/>
    <w:rsid w:val="00600871"/>
    <w:rsid w:val="0060088C"/>
    <w:rsid w:val="006008DB"/>
    <w:rsid w:val="006008E7"/>
    <w:rsid w:val="006009B3"/>
    <w:rsid w:val="00600A01"/>
    <w:rsid w:val="00600A77"/>
    <w:rsid w:val="00600B6E"/>
    <w:rsid w:val="00600B7D"/>
    <w:rsid w:val="00600CFE"/>
    <w:rsid w:val="00600DE6"/>
    <w:rsid w:val="00600E4C"/>
    <w:rsid w:val="00600E6B"/>
    <w:rsid w:val="00600F1C"/>
    <w:rsid w:val="00600FFC"/>
    <w:rsid w:val="00601215"/>
    <w:rsid w:val="006013A8"/>
    <w:rsid w:val="006013C0"/>
    <w:rsid w:val="006014A4"/>
    <w:rsid w:val="0060154E"/>
    <w:rsid w:val="006018DA"/>
    <w:rsid w:val="00601A4D"/>
    <w:rsid w:val="00601A57"/>
    <w:rsid w:val="00601CFA"/>
    <w:rsid w:val="00601E9C"/>
    <w:rsid w:val="00601F5A"/>
    <w:rsid w:val="00601FED"/>
    <w:rsid w:val="0060223C"/>
    <w:rsid w:val="006022EA"/>
    <w:rsid w:val="00602346"/>
    <w:rsid w:val="0060238F"/>
    <w:rsid w:val="00602496"/>
    <w:rsid w:val="0060290B"/>
    <w:rsid w:val="00602914"/>
    <w:rsid w:val="00602925"/>
    <w:rsid w:val="0060296C"/>
    <w:rsid w:val="00602C04"/>
    <w:rsid w:val="00602C12"/>
    <w:rsid w:val="00602CE2"/>
    <w:rsid w:val="00602DAF"/>
    <w:rsid w:val="00603127"/>
    <w:rsid w:val="006031E0"/>
    <w:rsid w:val="00603322"/>
    <w:rsid w:val="00603378"/>
    <w:rsid w:val="00603680"/>
    <w:rsid w:val="006037B0"/>
    <w:rsid w:val="00603994"/>
    <w:rsid w:val="00603B6A"/>
    <w:rsid w:val="00603B78"/>
    <w:rsid w:val="00603BB6"/>
    <w:rsid w:val="00603C39"/>
    <w:rsid w:val="00603C52"/>
    <w:rsid w:val="00603C96"/>
    <w:rsid w:val="00603DD9"/>
    <w:rsid w:val="00603EAF"/>
    <w:rsid w:val="00604297"/>
    <w:rsid w:val="006042EB"/>
    <w:rsid w:val="0060432F"/>
    <w:rsid w:val="0060447C"/>
    <w:rsid w:val="00604496"/>
    <w:rsid w:val="006044B8"/>
    <w:rsid w:val="00604683"/>
    <w:rsid w:val="0060468D"/>
    <w:rsid w:val="00604792"/>
    <w:rsid w:val="006048AC"/>
    <w:rsid w:val="00604982"/>
    <w:rsid w:val="006049A5"/>
    <w:rsid w:val="006049FA"/>
    <w:rsid w:val="00604B13"/>
    <w:rsid w:val="00604B56"/>
    <w:rsid w:val="00604B71"/>
    <w:rsid w:val="00604BA6"/>
    <w:rsid w:val="00604C7C"/>
    <w:rsid w:val="00604DD7"/>
    <w:rsid w:val="00604DF4"/>
    <w:rsid w:val="00604E17"/>
    <w:rsid w:val="006050CC"/>
    <w:rsid w:val="0060524B"/>
    <w:rsid w:val="006053DA"/>
    <w:rsid w:val="0060540F"/>
    <w:rsid w:val="006055B8"/>
    <w:rsid w:val="006056A5"/>
    <w:rsid w:val="006056B7"/>
    <w:rsid w:val="006056D8"/>
    <w:rsid w:val="00605707"/>
    <w:rsid w:val="0060589D"/>
    <w:rsid w:val="006058B5"/>
    <w:rsid w:val="00605A5A"/>
    <w:rsid w:val="00605B29"/>
    <w:rsid w:val="00605C4A"/>
    <w:rsid w:val="00605D04"/>
    <w:rsid w:val="00605D9D"/>
    <w:rsid w:val="00605DDA"/>
    <w:rsid w:val="00605F9C"/>
    <w:rsid w:val="0060620A"/>
    <w:rsid w:val="0060627D"/>
    <w:rsid w:val="00606293"/>
    <w:rsid w:val="006062EB"/>
    <w:rsid w:val="0060639C"/>
    <w:rsid w:val="006063DA"/>
    <w:rsid w:val="006063EE"/>
    <w:rsid w:val="006064F0"/>
    <w:rsid w:val="006064F9"/>
    <w:rsid w:val="00606500"/>
    <w:rsid w:val="00606544"/>
    <w:rsid w:val="00606796"/>
    <w:rsid w:val="006067B5"/>
    <w:rsid w:val="0060691B"/>
    <w:rsid w:val="006069A0"/>
    <w:rsid w:val="00606AC9"/>
    <w:rsid w:val="00606AEE"/>
    <w:rsid w:val="00606B3B"/>
    <w:rsid w:val="00606B84"/>
    <w:rsid w:val="00606BFC"/>
    <w:rsid w:val="00606C9F"/>
    <w:rsid w:val="00606D76"/>
    <w:rsid w:val="00606DE9"/>
    <w:rsid w:val="00606E08"/>
    <w:rsid w:val="00606EB9"/>
    <w:rsid w:val="006070A5"/>
    <w:rsid w:val="006071BA"/>
    <w:rsid w:val="00607212"/>
    <w:rsid w:val="0060733D"/>
    <w:rsid w:val="006073C4"/>
    <w:rsid w:val="006074D5"/>
    <w:rsid w:val="00607523"/>
    <w:rsid w:val="006075B2"/>
    <w:rsid w:val="00607641"/>
    <w:rsid w:val="00607723"/>
    <w:rsid w:val="00607736"/>
    <w:rsid w:val="006077A2"/>
    <w:rsid w:val="0060789B"/>
    <w:rsid w:val="00607AD2"/>
    <w:rsid w:val="00607B08"/>
    <w:rsid w:val="00607B85"/>
    <w:rsid w:val="00607C4D"/>
    <w:rsid w:val="00607D58"/>
    <w:rsid w:val="00607D72"/>
    <w:rsid w:val="00607DC6"/>
    <w:rsid w:val="00607DE3"/>
    <w:rsid w:val="00607DF2"/>
    <w:rsid w:val="00607E3D"/>
    <w:rsid w:val="00607EC1"/>
    <w:rsid w:val="00607F80"/>
    <w:rsid w:val="00607FD5"/>
    <w:rsid w:val="00607FE7"/>
    <w:rsid w:val="0061016C"/>
    <w:rsid w:val="0061017D"/>
    <w:rsid w:val="0061020B"/>
    <w:rsid w:val="00610464"/>
    <w:rsid w:val="00610527"/>
    <w:rsid w:val="0061069E"/>
    <w:rsid w:val="00610701"/>
    <w:rsid w:val="00610796"/>
    <w:rsid w:val="00610B1B"/>
    <w:rsid w:val="00610C13"/>
    <w:rsid w:val="00610C39"/>
    <w:rsid w:val="00610CB2"/>
    <w:rsid w:val="00610D40"/>
    <w:rsid w:val="00610E1B"/>
    <w:rsid w:val="00610E74"/>
    <w:rsid w:val="00611028"/>
    <w:rsid w:val="0061104F"/>
    <w:rsid w:val="00611092"/>
    <w:rsid w:val="00611116"/>
    <w:rsid w:val="00611124"/>
    <w:rsid w:val="006111B8"/>
    <w:rsid w:val="006112AC"/>
    <w:rsid w:val="00611354"/>
    <w:rsid w:val="006114C1"/>
    <w:rsid w:val="00611825"/>
    <w:rsid w:val="00611A77"/>
    <w:rsid w:val="00611B81"/>
    <w:rsid w:val="00611C4B"/>
    <w:rsid w:val="00611D03"/>
    <w:rsid w:val="00611D86"/>
    <w:rsid w:val="00611D91"/>
    <w:rsid w:val="00611F7C"/>
    <w:rsid w:val="00612089"/>
    <w:rsid w:val="006120EC"/>
    <w:rsid w:val="0061240C"/>
    <w:rsid w:val="00612444"/>
    <w:rsid w:val="00612519"/>
    <w:rsid w:val="0061253B"/>
    <w:rsid w:val="006125BD"/>
    <w:rsid w:val="0061272C"/>
    <w:rsid w:val="00612AA0"/>
    <w:rsid w:val="00612C09"/>
    <w:rsid w:val="00612CD2"/>
    <w:rsid w:val="00612D12"/>
    <w:rsid w:val="00612DBA"/>
    <w:rsid w:val="00612E24"/>
    <w:rsid w:val="00612FB4"/>
    <w:rsid w:val="00612FF7"/>
    <w:rsid w:val="00613064"/>
    <w:rsid w:val="006130D3"/>
    <w:rsid w:val="0061344A"/>
    <w:rsid w:val="0061344B"/>
    <w:rsid w:val="006135AA"/>
    <w:rsid w:val="00613680"/>
    <w:rsid w:val="00613839"/>
    <w:rsid w:val="006138F9"/>
    <w:rsid w:val="00613993"/>
    <w:rsid w:val="00613E6B"/>
    <w:rsid w:val="00613FAA"/>
    <w:rsid w:val="006142D1"/>
    <w:rsid w:val="0061443E"/>
    <w:rsid w:val="006144BC"/>
    <w:rsid w:val="006144E7"/>
    <w:rsid w:val="006147C5"/>
    <w:rsid w:val="006147ED"/>
    <w:rsid w:val="006147FF"/>
    <w:rsid w:val="006148AD"/>
    <w:rsid w:val="006148DF"/>
    <w:rsid w:val="00614932"/>
    <w:rsid w:val="00614B3B"/>
    <w:rsid w:val="00614B86"/>
    <w:rsid w:val="00614BD7"/>
    <w:rsid w:val="00614C48"/>
    <w:rsid w:val="00615094"/>
    <w:rsid w:val="00615218"/>
    <w:rsid w:val="0061536A"/>
    <w:rsid w:val="00615531"/>
    <w:rsid w:val="006156AF"/>
    <w:rsid w:val="0061578D"/>
    <w:rsid w:val="006158D5"/>
    <w:rsid w:val="0061594D"/>
    <w:rsid w:val="006159C4"/>
    <w:rsid w:val="00615C3A"/>
    <w:rsid w:val="00615CFB"/>
    <w:rsid w:val="00615D7A"/>
    <w:rsid w:val="00615E09"/>
    <w:rsid w:val="00615E60"/>
    <w:rsid w:val="00615FD8"/>
    <w:rsid w:val="0061606D"/>
    <w:rsid w:val="006160C5"/>
    <w:rsid w:val="0061619E"/>
    <w:rsid w:val="006161AF"/>
    <w:rsid w:val="006162B1"/>
    <w:rsid w:val="006162CA"/>
    <w:rsid w:val="0061638A"/>
    <w:rsid w:val="006163F4"/>
    <w:rsid w:val="0061641E"/>
    <w:rsid w:val="00616484"/>
    <w:rsid w:val="00616503"/>
    <w:rsid w:val="00616504"/>
    <w:rsid w:val="0061654C"/>
    <w:rsid w:val="006165C7"/>
    <w:rsid w:val="006166F8"/>
    <w:rsid w:val="0061673A"/>
    <w:rsid w:val="006167EB"/>
    <w:rsid w:val="006169A2"/>
    <w:rsid w:val="00616A78"/>
    <w:rsid w:val="00616BD3"/>
    <w:rsid w:val="00616CCE"/>
    <w:rsid w:val="00616D24"/>
    <w:rsid w:val="0061709D"/>
    <w:rsid w:val="006170DA"/>
    <w:rsid w:val="00617131"/>
    <w:rsid w:val="006171DC"/>
    <w:rsid w:val="006172AD"/>
    <w:rsid w:val="006173B9"/>
    <w:rsid w:val="006173F5"/>
    <w:rsid w:val="00617410"/>
    <w:rsid w:val="00617939"/>
    <w:rsid w:val="006179B4"/>
    <w:rsid w:val="006179DC"/>
    <w:rsid w:val="00617A4F"/>
    <w:rsid w:val="00617B87"/>
    <w:rsid w:val="00617B90"/>
    <w:rsid w:val="00617BD1"/>
    <w:rsid w:val="00617CAB"/>
    <w:rsid w:val="00617CEC"/>
    <w:rsid w:val="00617D11"/>
    <w:rsid w:val="00617E93"/>
    <w:rsid w:val="00617E9B"/>
    <w:rsid w:val="00617EDC"/>
    <w:rsid w:val="00617FF9"/>
    <w:rsid w:val="00620010"/>
    <w:rsid w:val="00620204"/>
    <w:rsid w:val="0062021D"/>
    <w:rsid w:val="00620231"/>
    <w:rsid w:val="006203C5"/>
    <w:rsid w:val="00620547"/>
    <w:rsid w:val="006206B2"/>
    <w:rsid w:val="00620873"/>
    <w:rsid w:val="006208D8"/>
    <w:rsid w:val="00620A0A"/>
    <w:rsid w:val="00620A95"/>
    <w:rsid w:val="00620ABB"/>
    <w:rsid w:val="00620CFB"/>
    <w:rsid w:val="00620D04"/>
    <w:rsid w:val="00620D1B"/>
    <w:rsid w:val="00620D54"/>
    <w:rsid w:val="00620E16"/>
    <w:rsid w:val="00620F63"/>
    <w:rsid w:val="00620F9C"/>
    <w:rsid w:val="00620FAF"/>
    <w:rsid w:val="0062105B"/>
    <w:rsid w:val="0062108D"/>
    <w:rsid w:val="00621137"/>
    <w:rsid w:val="00621232"/>
    <w:rsid w:val="0062126E"/>
    <w:rsid w:val="00621324"/>
    <w:rsid w:val="006214AE"/>
    <w:rsid w:val="006214FB"/>
    <w:rsid w:val="006214FC"/>
    <w:rsid w:val="0062163C"/>
    <w:rsid w:val="006217C1"/>
    <w:rsid w:val="00621BBC"/>
    <w:rsid w:val="00621C2B"/>
    <w:rsid w:val="00621D69"/>
    <w:rsid w:val="00621EDB"/>
    <w:rsid w:val="00621EDC"/>
    <w:rsid w:val="00621F0F"/>
    <w:rsid w:val="00621F23"/>
    <w:rsid w:val="006220E7"/>
    <w:rsid w:val="0062218E"/>
    <w:rsid w:val="006221AB"/>
    <w:rsid w:val="006221E1"/>
    <w:rsid w:val="0062221D"/>
    <w:rsid w:val="0062236B"/>
    <w:rsid w:val="00622390"/>
    <w:rsid w:val="00622405"/>
    <w:rsid w:val="00622416"/>
    <w:rsid w:val="0062243F"/>
    <w:rsid w:val="00622537"/>
    <w:rsid w:val="00622656"/>
    <w:rsid w:val="0062266A"/>
    <w:rsid w:val="00622806"/>
    <w:rsid w:val="00622862"/>
    <w:rsid w:val="006228E9"/>
    <w:rsid w:val="00622B04"/>
    <w:rsid w:val="00622B67"/>
    <w:rsid w:val="00622B77"/>
    <w:rsid w:val="00622C8F"/>
    <w:rsid w:val="00622D6D"/>
    <w:rsid w:val="00622EEC"/>
    <w:rsid w:val="006231C5"/>
    <w:rsid w:val="00623340"/>
    <w:rsid w:val="00623466"/>
    <w:rsid w:val="006236FC"/>
    <w:rsid w:val="00623740"/>
    <w:rsid w:val="0062374F"/>
    <w:rsid w:val="00623781"/>
    <w:rsid w:val="0062386D"/>
    <w:rsid w:val="006238DA"/>
    <w:rsid w:val="00623930"/>
    <w:rsid w:val="006239DB"/>
    <w:rsid w:val="00623B0B"/>
    <w:rsid w:val="00623BFE"/>
    <w:rsid w:val="00623C60"/>
    <w:rsid w:val="00623EFC"/>
    <w:rsid w:val="00623FDB"/>
    <w:rsid w:val="00624160"/>
    <w:rsid w:val="00624202"/>
    <w:rsid w:val="006244D5"/>
    <w:rsid w:val="00624553"/>
    <w:rsid w:val="0062469C"/>
    <w:rsid w:val="0062470E"/>
    <w:rsid w:val="00624752"/>
    <w:rsid w:val="00624757"/>
    <w:rsid w:val="006247B3"/>
    <w:rsid w:val="0062495A"/>
    <w:rsid w:val="00624966"/>
    <w:rsid w:val="00624CE7"/>
    <w:rsid w:val="00624DA2"/>
    <w:rsid w:val="00624E4E"/>
    <w:rsid w:val="0062509F"/>
    <w:rsid w:val="006250BA"/>
    <w:rsid w:val="006251E4"/>
    <w:rsid w:val="006252C4"/>
    <w:rsid w:val="00625468"/>
    <w:rsid w:val="0062556A"/>
    <w:rsid w:val="00625766"/>
    <w:rsid w:val="006259FF"/>
    <w:rsid w:val="00625B36"/>
    <w:rsid w:val="00625BC8"/>
    <w:rsid w:val="00625E84"/>
    <w:rsid w:val="00625F56"/>
    <w:rsid w:val="0062600B"/>
    <w:rsid w:val="00626200"/>
    <w:rsid w:val="00626307"/>
    <w:rsid w:val="0062641E"/>
    <w:rsid w:val="00626738"/>
    <w:rsid w:val="00626758"/>
    <w:rsid w:val="00626799"/>
    <w:rsid w:val="00626997"/>
    <w:rsid w:val="00626AB2"/>
    <w:rsid w:val="00626ACB"/>
    <w:rsid w:val="00626AD2"/>
    <w:rsid w:val="00626AD4"/>
    <w:rsid w:val="00626C6B"/>
    <w:rsid w:val="00626C7B"/>
    <w:rsid w:val="00626CB1"/>
    <w:rsid w:val="00626E49"/>
    <w:rsid w:val="00626EAD"/>
    <w:rsid w:val="00626FA5"/>
    <w:rsid w:val="0062703D"/>
    <w:rsid w:val="00627040"/>
    <w:rsid w:val="0062712F"/>
    <w:rsid w:val="00627134"/>
    <w:rsid w:val="006271EC"/>
    <w:rsid w:val="0062748C"/>
    <w:rsid w:val="006274E9"/>
    <w:rsid w:val="0062766F"/>
    <w:rsid w:val="006278DC"/>
    <w:rsid w:val="00627A59"/>
    <w:rsid w:val="00627ACB"/>
    <w:rsid w:val="00627B2B"/>
    <w:rsid w:val="00627C32"/>
    <w:rsid w:val="00627E2B"/>
    <w:rsid w:val="00627EA1"/>
    <w:rsid w:val="00630122"/>
    <w:rsid w:val="0063017A"/>
    <w:rsid w:val="00630372"/>
    <w:rsid w:val="0063043A"/>
    <w:rsid w:val="006304CD"/>
    <w:rsid w:val="00630675"/>
    <w:rsid w:val="006306A9"/>
    <w:rsid w:val="006307C2"/>
    <w:rsid w:val="00630C1C"/>
    <w:rsid w:val="00630D97"/>
    <w:rsid w:val="00630D99"/>
    <w:rsid w:val="00630DAD"/>
    <w:rsid w:val="00630DB5"/>
    <w:rsid w:val="00630EB3"/>
    <w:rsid w:val="00630FA1"/>
    <w:rsid w:val="00631179"/>
    <w:rsid w:val="00631274"/>
    <w:rsid w:val="006312CF"/>
    <w:rsid w:val="006314B5"/>
    <w:rsid w:val="00631686"/>
    <w:rsid w:val="0063193E"/>
    <w:rsid w:val="006319FA"/>
    <w:rsid w:val="00631ADD"/>
    <w:rsid w:val="00631B55"/>
    <w:rsid w:val="00631C17"/>
    <w:rsid w:val="00631C25"/>
    <w:rsid w:val="00631C8A"/>
    <w:rsid w:val="00631D73"/>
    <w:rsid w:val="00631E5A"/>
    <w:rsid w:val="006320C7"/>
    <w:rsid w:val="006322E7"/>
    <w:rsid w:val="0063233D"/>
    <w:rsid w:val="0063256D"/>
    <w:rsid w:val="006325F2"/>
    <w:rsid w:val="00632666"/>
    <w:rsid w:val="0063283B"/>
    <w:rsid w:val="006328B1"/>
    <w:rsid w:val="006329F6"/>
    <w:rsid w:val="00632A00"/>
    <w:rsid w:val="00632A39"/>
    <w:rsid w:val="00632AD5"/>
    <w:rsid w:val="00632AFD"/>
    <w:rsid w:val="00632B3E"/>
    <w:rsid w:val="00632B56"/>
    <w:rsid w:val="00632C0E"/>
    <w:rsid w:val="00632D13"/>
    <w:rsid w:val="00632D43"/>
    <w:rsid w:val="006330EE"/>
    <w:rsid w:val="006333B8"/>
    <w:rsid w:val="00633405"/>
    <w:rsid w:val="00633525"/>
    <w:rsid w:val="006335BB"/>
    <w:rsid w:val="006335E1"/>
    <w:rsid w:val="00633619"/>
    <w:rsid w:val="0063380B"/>
    <w:rsid w:val="0063381A"/>
    <w:rsid w:val="006338DC"/>
    <w:rsid w:val="00633968"/>
    <w:rsid w:val="00633A5E"/>
    <w:rsid w:val="00633AC3"/>
    <w:rsid w:val="00633AC9"/>
    <w:rsid w:val="00633E9C"/>
    <w:rsid w:val="00633F49"/>
    <w:rsid w:val="00634021"/>
    <w:rsid w:val="00634075"/>
    <w:rsid w:val="006340EA"/>
    <w:rsid w:val="00634183"/>
    <w:rsid w:val="006342CE"/>
    <w:rsid w:val="006342E9"/>
    <w:rsid w:val="00634390"/>
    <w:rsid w:val="00634423"/>
    <w:rsid w:val="00634679"/>
    <w:rsid w:val="00634713"/>
    <w:rsid w:val="00634752"/>
    <w:rsid w:val="0063477D"/>
    <w:rsid w:val="006347F3"/>
    <w:rsid w:val="006347F7"/>
    <w:rsid w:val="006349F0"/>
    <w:rsid w:val="00634D6A"/>
    <w:rsid w:val="00634E66"/>
    <w:rsid w:val="00634F42"/>
    <w:rsid w:val="006350A9"/>
    <w:rsid w:val="006350C4"/>
    <w:rsid w:val="006350E6"/>
    <w:rsid w:val="006355E9"/>
    <w:rsid w:val="00635857"/>
    <w:rsid w:val="006358DC"/>
    <w:rsid w:val="0063590F"/>
    <w:rsid w:val="00635931"/>
    <w:rsid w:val="0063599A"/>
    <w:rsid w:val="00635A5D"/>
    <w:rsid w:val="00635B53"/>
    <w:rsid w:val="00635B6E"/>
    <w:rsid w:val="00635B84"/>
    <w:rsid w:val="00635BB3"/>
    <w:rsid w:val="00635C48"/>
    <w:rsid w:val="00635C74"/>
    <w:rsid w:val="00635E91"/>
    <w:rsid w:val="00635F38"/>
    <w:rsid w:val="00635F4D"/>
    <w:rsid w:val="00635F66"/>
    <w:rsid w:val="0063602B"/>
    <w:rsid w:val="00636215"/>
    <w:rsid w:val="006362B2"/>
    <w:rsid w:val="0063638F"/>
    <w:rsid w:val="006363DF"/>
    <w:rsid w:val="006364C2"/>
    <w:rsid w:val="00636533"/>
    <w:rsid w:val="006366CA"/>
    <w:rsid w:val="0063679A"/>
    <w:rsid w:val="0063683C"/>
    <w:rsid w:val="0063686B"/>
    <w:rsid w:val="00636AE3"/>
    <w:rsid w:val="00636B39"/>
    <w:rsid w:val="00636B5B"/>
    <w:rsid w:val="00636C23"/>
    <w:rsid w:val="00636CB9"/>
    <w:rsid w:val="00636CE3"/>
    <w:rsid w:val="00636EC4"/>
    <w:rsid w:val="00636F00"/>
    <w:rsid w:val="00636F22"/>
    <w:rsid w:val="00636F54"/>
    <w:rsid w:val="00637040"/>
    <w:rsid w:val="006370F8"/>
    <w:rsid w:val="0063710B"/>
    <w:rsid w:val="00637342"/>
    <w:rsid w:val="00637454"/>
    <w:rsid w:val="0063751A"/>
    <w:rsid w:val="00637620"/>
    <w:rsid w:val="006376BF"/>
    <w:rsid w:val="00637881"/>
    <w:rsid w:val="00637895"/>
    <w:rsid w:val="006379A0"/>
    <w:rsid w:val="006379D0"/>
    <w:rsid w:val="006379E9"/>
    <w:rsid w:val="00637A96"/>
    <w:rsid w:val="00637B09"/>
    <w:rsid w:val="00637BA6"/>
    <w:rsid w:val="00637DB5"/>
    <w:rsid w:val="00637EB4"/>
    <w:rsid w:val="00637ECD"/>
    <w:rsid w:val="00637F6F"/>
    <w:rsid w:val="00637FB2"/>
    <w:rsid w:val="00640037"/>
    <w:rsid w:val="0064003A"/>
    <w:rsid w:val="00640043"/>
    <w:rsid w:val="00640122"/>
    <w:rsid w:val="00640187"/>
    <w:rsid w:val="00640263"/>
    <w:rsid w:val="006402A2"/>
    <w:rsid w:val="006402A5"/>
    <w:rsid w:val="00640327"/>
    <w:rsid w:val="00640396"/>
    <w:rsid w:val="00640517"/>
    <w:rsid w:val="006405C3"/>
    <w:rsid w:val="00640697"/>
    <w:rsid w:val="006409D8"/>
    <w:rsid w:val="00640ADA"/>
    <w:rsid w:val="00640B12"/>
    <w:rsid w:val="00640B9B"/>
    <w:rsid w:val="00640CCC"/>
    <w:rsid w:val="00640D35"/>
    <w:rsid w:val="00640F50"/>
    <w:rsid w:val="00640F98"/>
    <w:rsid w:val="006410A4"/>
    <w:rsid w:val="0064115B"/>
    <w:rsid w:val="00641183"/>
    <w:rsid w:val="006411DA"/>
    <w:rsid w:val="00641247"/>
    <w:rsid w:val="0064157B"/>
    <w:rsid w:val="00641596"/>
    <w:rsid w:val="00641744"/>
    <w:rsid w:val="00641778"/>
    <w:rsid w:val="00641951"/>
    <w:rsid w:val="00641A7B"/>
    <w:rsid w:val="00641AF0"/>
    <w:rsid w:val="00641C71"/>
    <w:rsid w:val="00641E8A"/>
    <w:rsid w:val="00641F0B"/>
    <w:rsid w:val="00641FBE"/>
    <w:rsid w:val="006420CC"/>
    <w:rsid w:val="00642148"/>
    <w:rsid w:val="006422A2"/>
    <w:rsid w:val="006422EF"/>
    <w:rsid w:val="006422F4"/>
    <w:rsid w:val="006423EC"/>
    <w:rsid w:val="0064252E"/>
    <w:rsid w:val="00642610"/>
    <w:rsid w:val="006426B3"/>
    <w:rsid w:val="006426CF"/>
    <w:rsid w:val="00642705"/>
    <w:rsid w:val="006427CA"/>
    <w:rsid w:val="006427E6"/>
    <w:rsid w:val="006429F2"/>
    <w:rsid w:val="00642AA5"/>
    <w:rsid w:val="00642AF1"/>
    <w:rsid w:val="00642BA2"/>
    <w:rsid w:val="00642D62"/>
    <w:rsid w:val="00642D6B"/>
    <w:rsid w:val="00642E8C"/>
    <w:rsid w:val="00643046"/>
    <w:rsid w:val="006430D1"/>
    <w:rsid w:val="00643119"/>
    <w:rsid w:val="0064315E"/>
    <w:rsid w:val="00643221"/>
    <w:rsid w:val="00643299"/>
    <w:rsid w:val="00643390"/>
    <w:rsid w:val="006433BF"/>
    <w:rsid w:val="006433C9"/>
    <w:rsid w:val="006436C1"/>
    <w:rsid w:val="006439C1"/>
    <w:rsid w:val="00643A1A"/>
    <w:rsid w:val="00643AB4"/>
    <w:rsid w:val="00643ACB"/>
    <w:rsid w:val="00643C29"/>
    <w:rsid w:val="00643CD4"/>
    <w:rsid w:val="00643F04"/>
    <w:rsid w:val="00643FC3"/>
    <w:rsid w:val="00644021"/>
    <w:rsid w:val="00644054"/>
    <w:rsid w:val="00644174"/>
    <w:rsid w:val="0064425C"/>
    <w:rsid w:val="00644274"/>
    <w:rsid w:val="006442B7"/>
    <w:rsid w:val="00644456"/>
    <w:rsid w:val="006445BD"/>
    <w:rsid w:val="00644605"/>
    <w:rsid w:val="00644713"/>
    <w:rsid w:val="006448D6"/>
    <w:rsid w:val="00644AA7"/>
    <w:rsid w:val="00644C32"/>
    <w:rsid w:val="00644E8A"/>
    <w:rsid w:val="00644EF5"/>
    <w:rsid w:val="00644F64"/>
    <w:rsid w:val="006450EF"/>
    <w:rsid w:val="00645176"/>
    <w:rsid w:val="006453C4"/>
    <w:rsid w:val="00645478"/>
    <w:rsid w:val="0064557A"/>
    <w:rsid w:val="006457F9"/>
    <w:rsid w:val="00645C11"/>
    <w:rsid w:val="00645CEE"/>
    <w:rsid w:val="00645E11"/>
    <w:rsid w:val="00645EC5"/>
    <w:rsid w:val="00646049"/>
    <w:rsid w:val="006460DF"/>
    <w:rsid w:val="00646190"/>
    <w:rsid w:val="0064619D"/>
    <w:rsid w:val="0064621C"/>
    <w:rsid w:val="00646237"/>
    <w:rsid w:val="006462EE"/>
    <w:rsid w:val="006463E4"/>
    <w:rsid w:val="006463FB"/>
    <w:rsid w:val="0064648B"/>
    <w:rsid w:val="00646603"/>
    <w:rsid w:val="00646653"/>
    <w:rsid w:val="00646706"/>
    <w:rsid w:val="0064683D"/>
    <w:rsid w:val="00646C39"/>
    <w:rsid w:val="00646D6A"/>
    <w:rsid w:val="00646E2C"/>
    <w:rsid w:val="00646EE5"/>
    <w:rsid w:val="00646F10"/>
    <w:rsid w:val="00647086"/>
    <w:rsid w:val="00647193"/>
    <w:rsid w:val="006471BE"/>
    <w:rsid w:val="006471D0"/>
    <w:rsid w:val="00647275"/>
    <w:rsid w:val="006472B3"/>
    <w:rsid w:val="00647429"/>
    <w:rsid w:val="006474CF"/>
    <w:rsid w:val="00647517"/>
    <w:rsid w:val="00647554"/>
    <w:rsid w:val="006475D1"/>
    <w:rsid w:val="006475F8"/>
    <w:rsid w:val="0064762B"/>
    <w:rsid w:val="0064771D"/>
    <w:rsid w:val="0064777D"/>
    <w:rsid w:val="00647B65"/>
    <w:rsid w:val="00647E55"/>
    <w:rsid w:val="00647ED2"/>
    <w:rsid w:val="00647F4A"/>
    <w:rsid w:val="00647F94"/>
    <w:rsid w:val="0064F02B"/>
    <w:rsid w:val="0065003F"/>
    <w:rsid w:val="0065005B"/>
    <w:rsid w:val="00650179"/>
    <w:rsid w:val="00650249"/>
    <w:rsid w:val="006503B5"/>
    <w:rsid w:val="006503D5"/>
    <w:rsid w:val="0065047B"/>
    <w:rsid w:val="00650692"/>
    <w:rsid w:val="0065079D"/>
    <w:rsid w:val="00650B95"/>
    <w:rsid w:val="00650BC8"/>
    <w:rsid w:val="00650C29"/>
    <w:rsid w:val="00650C73"/>
    <w:rsid w:val="00650D77"/>
    <w:rsid w:val="00650EB1"/>
    <w:rsid w:val="00650F01"/>
    <w:rsid w:val="00650FAF"/>
    <w:rsid w:val="00650FB1"/>
    <w:rsid w:val="006511E5"/>
    <w:rsid w:val="00651385"/>
    <w:rsid w:val="00651658"/>
    <w:rsid w:val="0065173C"/>
    <w:rsid w:val="0065180A"/>
    <w:rsid w:val="006518C8"/>
    <w:rsid w:val="00651957"/>
    <w:rsid w:val="00651A0F"/>
    <w:rsid w:val="00651BCA"/>
    <w:rsid w:val="00651CC7"/>
    <w:rsid w:val="00651D53"/>
    <w:rsid w:val="00651F37"/>
    <w:rsid w:val="006520FD"/>
    <w:rsid w:val="0065213E"/>
    <w:rsid w:val="006522E8"/>
    <w:rsid w:val="0065260D"/>
    <w:rsid w:val="006526E6"/>
    <w:rsid w:val="0065283E"/>
    <w:rsid w:val="00652957"/>
    <w:rsid w:val="00652960"/>
    <w:rsid w:val="00652B9C"/>
    <w:rsid w:val="00652D1D"/>
    <w:rsid w:val="00652D68"/>
    <w:rsid w:val="00652DA1"/>
    <w:rsid w:val="00653069"/>
    <w:rsid w:val="006530A1"/>
    <w:rsid w:val="0065314C"/>
    <w:rsid w:val="00653388"/>
    <w:rsid w:val="006533AB"/>
    <w:rsid w:val="00653570"/>
    <w:rsid w:val="006535A4"/>
    <w:rsid w:val="006536CE"/>
    <w:rsid w:val="0065382E"/>
    <w:rsid w:val="0065384B"/>
    <w:rsid w:val="0065389D"/>
    <w:rsid w:val="00653978"/>
    <w:rsid w:val="00653E14"/>
    <w:rsid w:val="00653E21"/>
    <w:rsid w:val="00654023"/>
    <w:rsid w:val="006540AF"/>
    <w:rsid w:val="00654213"/>
    <w:rsid w:val="00654478"/>
    <w:rsid w:val="006544D9"/>
    <w:rsid w:val="00654551"/>
    <w:rsid w:val="006546C0"/>
    <w:rsid w:val="0065471A"/>
    <w:rsid w:val="00654729"/>
    <w:rsid w:val="00654824"/>
    <w:rsid w:val="0065494C"/>
    <w:rsid w:val="00654962"/>
    <w:rsid w:val="006549B2"/>
    <w:rsid w:val="00654A48"/>
    <w:rsid w:val="00654B62"/>
    <w:rsid w:val="00654CA4"/>
    <w:rsid w:val="00654D17"/>
    <w:rsid w:val="00655002"/>
    <w:rsid w:val="00655148"/>
    <w:rsid w:val="00655261"/>
    <w:rsid w:val="0065528D"/>
    <w:rsid w:val="006552DD"/>
    <w:rsid w:val="00655352"/>
    <w:rsid w:val="00655367"/>
    <w:rsid w:val="00655414"/>
    <w:rsid w:val="006554E6"/>
    <w:rsid w:val="00655689"/>
    <w:rsid w:val="006557BB"/>
    <w:rsid w:val="00655840"/>
    <w:rsid w:val="00655858"/>
    <w:rsid w:val="006558F9"/>
    <w:rsid w:val="00655902"/>
    <w:rsid w:val="0065592A"/>
    <w:rsid w:val="00655954"/>
    <w:rsid w:val="00655AA8"/>
    <w:rsid w:val="00655C2C"/>
    <w:rsid w:val="00655D31"/>
    <w:rsid w:val="00655D80"/>
    <w:rsid w:val="00655E0E"/>
    <w:rsid w:val="00655F07"/>
    <w:rsid w:val="00655F8F"/>
    <w:rsid w:val="00656005"/>
    <w:rsid w:val="00656038"/>
    <w:rsid w:val="0065617E"/>
    <w:rsid w:val="0065630F"/>
    <w:rsid w:val="00656428"/>
    <w:rsid w:val="0065643F"/>
    <w:rsid w:val="006565EC"/>
    <w:rsid w:val="00656677"/>
    <w:rsid w:val="00656723"/>
    <w:rsid w:val="006567FA"/>
    <w:rsid w:val="006568EB"/>
    <w:rsid w:val="0065692B"/>
    <w:rsid w:val="00656BF3"/>
    <w:rsid w:val="00656FFB"/>
    <w:rsid w:val="0065737D"/>
    <w:rsid w:val="0065758A"/>
    <w:rsid w:val="006576FB"/>
    <w:rsid w:val="0065777A"/>
    <w:rsid w:val="00657782"/>
    <w:rsid w:val="006577A5"/>
    <w:rsid w:val="006577B8"/>
    <w:rsid w:val="00657821"/>
    <w:rsid w:val="00657844"/>
    <w:rsid w:val="00657A26"/>
    <w:rsid w:val="00657DAB"/>
    <w:rsid w:val="00657DB9"/>
    <w:rsid w:val="00657DFE"/>
    <w:rsid w:val="00657EA5"/>
    <w:rsid w:val="00657F9A"/>
    <w:rsid w:val="00658F82"/>
    <w:rsid w:val="00659520"/>
    <w:rsid w:val="0065CC8F"/>
    <w:rsid w:val="0065EC85"/>
    <w:rsid w:val="006600D2"/>
    <w:rsid w:val="0066012C"/>
    <w:rsid w:val="00660185"/>
    <w:rsid w:val="006602B2"/>
    <w:rsid w:val="00660324"/>
    <w:rsid w:val="006603E7"/>
    <w:rsid w:val="00660419"/>
    <w:rsid w:val="00660430"/>
    <w:rsid w:val="00660471"/>
    <w:rsid w:val="00660529"/>
    <w:rsid w:val="0066054B"/>
    <w:rsid w:val="006605A4"/>
    <w:rsid w:val="006608DE"/>
    <w:rsid w:val="0066095B"/>
    <w:rsid w:val="00660B09"/>
    <w:rsid w:val="00660B25"/>
    <w:rsid w:val="00660BEE"/>
    <w:rsid w:val="00660D5F"/>
    <w:rsid w:val="00660D8F"/>
    <w:rsid w:val="00660DD9"/>
    <w:rsid w:val="00660E85"/>
    <w:rsid w:val="00660E98"/>
    <w:rsid w:val="00660FEF"/>
    <w:rsid w:val="00661184"/>
    <w:rsid w:val="006611AF"/>
    <w:rsid w:val="006611BF"/>
    <w:rsid w:val="006611CB"/>
    <w:rsid w:val="00661200"/>
    <w:rsid w:val="00661606"/>
    <w:rsid w:val="0066165B"/>
    <w:rsid w:val="00661661"/>
    <w:rsid w:val="006616C3"/>
    <w:rsid w:val="00661711"/>
    <w:rsid w:val="00661B18"/>
    <w:rsid w:val="00661C7C"/>
    <w:rsid w:val="00661E3A"/>
    <w:rsid w:val="00661EA4"/>
    <w:rsid w:val="00662164"/>
    <w:rsid w:val="006623BF"/>
    <w:rsid w:val="006625B1"/>
    <w:rsid w:val="0066266D"/>
    <w:rsid w:val="006626C8"/>
    <w:rsid w:val="00662765"/>
    <w:rsid w:val="006627BC"/>
    <w:rsid w:val="00662A9C"/>
    <w:rsid w:val="00662C97"/>
    <w:rsid w:val="00662CCB"/>
    <w:rsid w:val="00662E59"/>
    <w:rsid w:val="00662E85"/>
    <w:rsid w:val="00662ED0"/>
    <w:rsid w:val="00663350"/>
    <w:rsid w:val="006636A6"/>
    <w:rsid w:val="0066376C"/>
    <w:rsid w:val="006637E3"/>
    <w:rsid w:val="00663A89"/>
    <w:rsid w:val="00663A90"/>
    <w:rsid w:val="00663B4F"/>
    <w:rsid w:val="00663C5E"/>
    <w:rsid w:val="00663D40"/>
    <w:rsid w:val="00663E4D"/>
    <w:rsid w:val="00663E6D"/>
    <w:rsid w:val="006640FE"/>
    <w:rsid w:val="0066425A"/>
    <w:rsid w:val="00664368"/>
    <w:rsid w:val="0066437E"/>
    <w:rsid w:val="006645FD"/>
    <w:rsid w:val="006647A9"/>
    <w:rsid w:val="00664810"/>
    <w:rsid w:val="00664892"/>
    <w:rsid w:val="006648C3"/>
    <w:rsid w:val="00664927"/>
    <w:rsid w:val="00664969"/>
    <w:rsid w:val="00664AA8"/>
    <w:rsid w:val="00664B6E"/>
    <w:rsid w:val="00664CC5"/>
    <w:rsid w:val="00664ECD"/>
    <w:rsid w:val="00664FD0"/>
    <w:rsid w:val="0066519B"/>
    <w:rsid w:val="006651DF"/>
    <w:rsid w:val="00665292"/>
    <w:rsid w:val="006652A0"/>
    <w:rsid w:val="006653AF"/>
    <w:rsid w:val="00665567"/>
    <w:rsid w:val="0066556E"/>
    <w:rsid w:val="00665755"/>
    <w:rsid w:val="0066592F"/>
    <w:rsid w:val="00665A7A"/>
    <w:rsid w:val="00665B7F"/>
    <w:rsid w:val="00665CB1"/>
    <w:rsid w:val="00665CB6"/>
    <w:rsid w:val="00665D27"/>
    <w:rsid w:val="00665DA5"/>
    <w:rsid w:val="00665DEC"/>
    <w:rsid w:val="00665EF1"/>
    <w:rsid w:val="00665FD1"/>
    <w:rsid w:val="00665FE6"/>
    <w:rsid w:val="00666144"/>
    <w:rsid w:val="0066615A"/>
    <w:rsid w:val="006661D4"/>
    <w:rsid w:val="006662B9"/>
    <w:rsid w:val="00666326"/>
    <w:rsid w:val="0066633E"/>
    <w:rsid w:val="006663AB"/>
    <w:rsid w:val="006665F0"/>
    <w:rsid w:val="006666B5"/>
    <w:rsid w:val="0066673B"/>
    <w:rsid w:val="00666B02"/>
    <w:rsid w:val="00666B36"/>
    <w:rsid w:val="00666B64"/>
    <w:rsid w:val="00666BA2"/>
    <w:rsid w:val="00666C27"/>
    <w:rsid w:val="00666C70"/>
    <w:rsid w:val="00666CA0"/>
    <w:rsid w:val="00666CF3"/>
    <w:rsid w:val="00666D41"/>
    <w:rsid w:val="00666DB7"/>
    <w:rsid w:val="00667029"/>
    <w:rsid w:val="00667075"/>
    <w:rsid w:val="00667529"/>
    <w:rsid w:val="00667536"/>
    <w:rsid w:val="00667644"/>
    <w:rsid w:val="00667676"/>
    <w:rsid w:val="0066772F"/>
    <w:rsid w:val="006677E9"/>
    <w:rsid w:val="00667981"/>
    <w:rsid w:val="006679D3"/>
    <w:rsid w:val="006679D5"/>
    <w:rsid w:val="006679E9"/>
    <w:rsid w:val="00667A66"/>
    <w:rsid w:val="00667B7B"/>
    <w:rsid w:val="00667BF1"/>
    <w:rsid w:val="00667C1C"/>
    <w:rsid w:val="00667C8E"/>
    <w:rsid w:val="00667CE7"/>
    <w:rsid w:val="00667CFA"/>
    <w:rsid w:val="00667D1F"/>
    <w:rsid w:val="00667DCA"/>
    <w:rsid w:val="00667F90"/>
    <w:rsid w:val="006700C4"/>
    <w:rsid w:val="00670358"/>
    <w:rsid w:val="006703CF"/>
    <w:rsid w:val="00670455"/>
    <w:rsid w:val="0067056E"/>
    <w:rsid w:val="006705BA"/>
    <w:rsid w:val="00670685"/>
    <w:rsid w:val="00670722"/>
    <w:rsid w:val="00670806"/>
    <w:rsid w:val="006708B7"/>
    <w:rsid w:val="006709C2"/>
    <w:rsid w:val="00670BB2"/>
    <w:rsid w:val="00670C94"/>
    <w:rsid w:val="00670CDB"/>
    <w:rsid w:val="00670F62"/>
    <w:rsid w:val="00671117"/>
    <w:rsid w:val="006711BA"/>
    <w:rsid w:val="00671571"/>
    <w:rsid w:val="006715C3"/>
    <w:rsid w:val="006717A1"/>
    <w:rsid w:val="00671A64"/>
    <w:rsid w:val="00671ACA"/>
    <w:rsid w:val="00671B0D"/>
    <w:rsid w:val="00671B66"/>
    <w:rsid w:val="00671C50"/>
    <w:rsid w:val="00671CA2"/>
    <w:rsid w:val="00671CC3"/>
    <w:rsid w:val="00671CFB"/>
    <w:rsid w:val="00671D30"/>
    <w:rsid w:val="00671DAF"/>
    <w:rsid w:val="00671E2E"/>
    <w:rsid w:val="00671F99"/>
    <w:rsid w:val="00672141"/>
    <w:rsid w:val="00672294"/>
    <w:rsid w:val="006723D6"/>
    <w:rsid w:val="0067270C"/>
    <w:rsid w:val="006727FF"/>
    <w:rsid w:val="00672A6F"/>
    <w:rsid w:val="00672B19"/>
    <w:rsid w:val="00672C8B"/>
    <w:rsid w:val="00672CFF"/>
    <w:rsid w:val="00672DFA"/>
    <w:rsid w:val="00672E0F"/>
    <w:rsid w:val="00672E35"/>
    <w:rsid w:val="00672E97"/>
    <w:rsid w:val="00673029"/>
    <w:rsid w:val="0067317E"/>
    <w:rsid w:val="006732B6"/>
    <w:rsid w:val="0067335A"/>
    <w:rsid w:val="006734AC"/>
    <w:rsid w:val="00673517"/>
    <w:rsid w:val="00673553"/>
    <w:rsid w:val="006735CC"/>
    <w:rsid w:val="006737FB"/>
    <w:rsid w:val="0067382A"/>
    <w:rsid w:val="0067386B"/>
    <w:rsid w:val="006738EE"/>
    <w:rsid w:val="00673967"/>
    <w:rsid w:val="00673AA1"/>
    <w:rsid w:val="00673B3B"/>
    <w:rsid w:val="00673B76"/>
    <w:rsid w:val="00673B7C"/>
    <w:rsid w:val="00673CF7"/>
    <w:rsid w:val="00673F08"/>
    <w:rsid w:val="00674072"/>
    <w:rsid w:val="0067422E"/>
    <w:rsid w:val="00674327"/>
    <w:rsid w:val="00674359"/>
    <w:rsid w:val="0067479E"/>
    <w:rsid w:val="006748CC"/>
    <w:rsid w:val="006749BC"/>
    <w:rsid w:val="00674A28"/>
    <w:rsid w:val="00674A94"/>
    <w:rsid w:val="00674BE5"/>
    <w:rsid w:val="00674EDC"/>
    <w:rsid w:val="006750F5"/>
    <w:rsid w:val="006751DC"/>
    <w:rsid w:val="006752AC"/>
    <w:rsid w:val="006753BB"/>
    <w:rsid w:val="00675407"/>
    <w:rsid w:val="006754EA"/>
    <w:rsid w:val="006755E9"/>
    <w:rsid w:val="0067561B"/>
    <w:rsid w:val="00675717"/>
    <w:rsid w:val="006757D8"/>
    <w:rsid w:val="00675A45"/>
    <w:rsid w:val="00675BB9"/>
    <w:rsid w:val="00675BCA"/>
    <w:rsid w:val="00675CAF"/>
    <w:rsid w:val="00675D37"/>
    <w:rsid w:val="00675EC0"/>
    <w:rsid w:val="00675EDE"/>
    <w:rsid w:val="00675FD4"/>
    <w:rsid w:val="00676059"/>
    <w:rsid w:val="00676060"/>
    <w:rsid w:val="006760D1"/>
    <w:rsid w:val="006761EA"/>
    <w:rsid w:val="006761EB"/>
    <w:rsid w:val="006761F3"/>
    <w:rsid w:val="00676214"/>
    <w:rsid w:val="00676221"/>
    <w:rsid w:val="00676225"/>
    <w:rsid w:val="00676289"/>
    <w:rsid w:val="0067633A"/>
    <w:rsid w:val="00676630"/>
    <w:rsid w:val="00676752"/>
    <w:rsid w:val="0067676D"/>
    <w:rsid w:val="006768E9"/>
    <w:rsid w:val="00676BD1"/>
    <w:rsid w:val="00676C58"/>
    <w:rsid w:val="00676D99"/>
    <w:rsid w:val="00676DEF"/>
    <w:rsid w:val="00676F8B"/>
    <w:rsid w:val="00676FBB"/>
    <w:rsid w:val="006770BF"/>
    <w:rsid w:val="006771CF"/>
    <w:rsid w:val="00677722"/>
    <w:rsid w:val="006777E8"/>
    <w:rsid w:val="00677926"/>
    <w:rsid w:val="00677B9D"/>
    <w:rsid w:val="00677C53"/>
    <w:rsid w:val="00677E86"/>
    <w:rsid w:val="00677FB6"/>
    <w:rsid w:val="00677FD9"/>
    <w:rsid w:val="0067C059"/>
    <w:rsid w:val="00680222"/>
    <w:rsid w:val="0068035F"/>
    <w:rsid w:val="0068042A"/>
    <w:rsid w:val="006804DA"/>
    <w:rsid w:val="00680591"/>
    <w:rsid w:val="0068071B"/>
    <w:rsid w:val="006807CB"/>
    <w:rsid w:val="006807EC"/>
    <w:rsid w:val="00680838"/>
    <w:rsid w:val="00680873"/>
    <w:rsid w:val="006808D3"/>
    <w:rsid w:val="00680972"/>
    <w:rsid w:val="00680AEA"/>
    <w:rsid w:val="00680B4C"/>
    <w:rsid w:val="00680E09"/>
    <w:rsid w:val="00680E90"/>
    <w:rsid w:val="00680FD0"/>
    <w:rsid w:val="006814BC"/>
    <w:rsid w:val="00681542"/>
    <w:rsid w:val="00681586"/>
    <w:rsid w:val="006815E6"/>
    <w:rsid w:val="0068165C"/>
    <w:rsid w:val="006816A1"/>
    <w:rsid w:val="006816AF"/>
    <w:rsid w:val="0068172D"/>
    <w:rsid w:val="006818AA"/>
    <w:rsid w:val="0068193E"/>
    <w:rsid w:val="00681CA1"/>
    <w:rsid w:val="00681DB5"/>
    <w:rsid w:val="00681DF3"/>
    <w:rsid w:val="00681E09"/>
    <w:rsid w:val="00681E15"/>
    <w:rsid w:val="00681FD9"/>
    <w:rsid w:val="00681FE0"/>
    <w:rsid w:val="006820E5"/>
    <w:rsid w:val="00682189"/>
    <w:rsid w:val="00682207"/>
    <w:rsid w:val="00682217"/>
    <w:rsid w:val="00682283"/>
    <w:rsid w:val="006822BB"/>
    <w:rsid w:val="00682426"/>
    <w:rsid w:val="0068243C"/>
    <w:rsid w:val="0068246C"/>
    <w:rsid w:val="006824FB"/>
    <w:rsid w:val="0068259A"/>
    <w:rsid w:val="0068266A"/>
    <w:rsid w:val="006826AC"/>
    <w:rsid w:val="00682729"/>
    <w:rsid w:val="00682778"/>
    <w:rsid w:val="006827B0"/>
    <w:rsid w:val="006828DD"/>
    <w:rsid w:val="00682A13"/>
    <w:rsid w:val="00682A22"/>
    <w:rsid w:val="00682AB0"/>
    <w:rsid w:val="00682B63"/>
    <w:rsid w:val="00682C20"/>
    <w:rsid w:val="00682D6C"/>
    <w:rsid w:val="00682E12"/>
    <w:rsid w:val="00682FE4"/>
    <w:rsid w:val="00683019"/>
    <w:rsid w:val="00683130"/>
    <w:rsid w:val="00683276"/>
    <w:rsid w:val="006832C0"/>
    <w:rsid w:val="006832C6"/>
    <w:rsid w:val="006832E4"/>
    <w:rsid w:val="0068340E"/>
    <w:rsid w:val="00683420"/>
    <w:rsid w:val="0068342B"/>
    <w:rsid w:val="00683595"/>
    <w:rsid w:val="00683697"/>
    <w:rsid w:val="00683719"/>
    <w:rsid w:val="00683815"/>
    <w:rsid w:val="0068386E"/>
    <w:rsid w:val="006839E8"/>
    <w:rsid w:val="006839EB"/>
    <w:rsid w:val="00683A6E"/>
    <w:rsid w:val="00683BDB"/>
    <w:rsid w:val="00683C2A"/>
    <w:rsid w:val="00683D58"/>
    <w:rsid w:val="00683E64"/>
    <w:rsid w:val="00683E89"/>
    <w:rsid w:val="00683F95"/>
    <w:rsid w:val="00683F9B"/>
    <w:rsid w:val="00683FB0"/>
    <w:rsid w:val="006841FD"/>
    <w:rsid w:val="006842B7"/>
    <w:rsid w:val="0068431F"/>
    <w:rsid w:val="0068435C"/>
    <w:rsid w:val="00684399"/>
    <w:rsid w:val="0068449C"/>
    <w:rsid w:val="00684548"/>
    <w:rsid w:val="006846EE"/>
    <w:rsid w:val="0068470A"/>
    <w:rsid w:val="0068488F"/>
    <w:rsid w:val="006849C4"/>
    <w:rsid w:val="00684A43"/>
    <w:rsid w:val="00684B66"/>
    <w:rsid w:val="00684BED"/>
    <w:rsid w:val="00685287"/>
    <w:rsid w:val="00685307"/>
    <w:rsid w:val="00685332"/>
    <w:rsid w:val="006853E1"/>
    <w:rsid w:val="00685473"/>
    <w:rsid w:val="00685480"/>
    <w:rsid w:val="006854A6"/>
    <w:rsid w:val="006854D4"/>
    <w:rsid w:val="006856AE"/>
    <w:rsid w:val="0068575A"/>
    <w:rsid w:val="00685764"/>
    <w:rsid w:val="0068587B"/>
    <w:rsid w:val="00685B9A"/>
    <w:rsid w:val="00685C04"/>
    <w:rsid w:val="0068600A"/>
    <w:rsid w:val="00686240"/>
    <w:rsid w:val="006862E6"/>
    <w:rsid w:val="006863E6"/>
    <w:rsid w:val="00686441"/>
    <w:rsid w:val="00686562"/>
    <w:rsid w:val="00686581"/>
    <w:rsid w:val="0068661D"/>
    <w:rsid w:val="00686668"/>
    <w:rsid w:val="00686671"/>
    <w:rsid w:val="006867BC"/>
    <w:rsid w:val="00686808"/>
    <w:rsid w:val="00686880"/>
    <w:rsid w:val="00686A84"/>
    <w:rsid w:val="00686C16"/>
    <w:rsid w:val="00686CCD"/>
    <w:rsid w:val="00686CEB"/>
    <w:rsid w:val="00686D11"/>
    <w:rsid w:val="00686DE0"/>
    <w:rsid w:val="00686E11"/>
    <w:rsid w:val="00686E1F"/>
    <w:rsid w:val="00686EB0"/>
    <w:rsid w:val="00686FB2"/>
    <w:rsid w:val="00687194"/>
    <w:rsid w:val="0068732E"/>
    <w:rsid w:val="006874C3"/>
    <w:rsid w:val="006874F1"/>
    <w:rsid w:val="006875DE"/>
    <w:rsid w:val="00687681"/>
    <w:rsid w:val="00687821"/>
    <w:rsid w:val="00687887"/>
    <w:rsid w:val="00687905"/>
    <w:rsid w:val="0068791B"/>
    <w:rsid w:val="00687BB9"/>
    <w:rsid w:val="00687BFB"/>
    <w:rsid w:val="00687CC2"/>
    <w:rsid w:val="00687CCA"/>
    <w:rsid w:val="00687CCB"/>
    <w:rsid w:val="00687CED"/>
    <w:rsid w:val="00687E7C"/>
    <w:rsid w:val="006903CB"/>
    <w:rsid w:val="0069044A"/>
    <w:rsid w:val="006904F8"/>
    <w:rsid w:val="00690543"/>
    <w:rsid w:val="006907A2"/>
    <w:rsid w:val="006908E7"/>
    <w:rsid w:val="0069092D"/>
    <w:rsid w:val="00690A1E"/>
    <w:rsid w:val="00690C6A"/>
    <w:rsid w:val="00690D43"/>
    <w:rsid w:val="00690DE1"/>
    <w:rsid w:val="00691061"/>
    <w:rsid w:val="006910A3"/>
    <w:rsid w:val="006910B0"/>
    <w:rsid w:val="0069126D"/>
    <w:rsid w:val="00691344"/>
    <w:rsid w:val="00691512"/>
    <w:rsid w:val="00691662"/>
    <w:rsid w:val="0069167B"/>
    <w:rsid w:val="00691949"/>
    <w:rsid w:val="006919C2"/>
    <w:rsid w:val="00691A09"/>
    <w:rsid w:val="00691A55"/>
    <w:rsid w:val="00691CEC"/>
    <w:rsid w:val="00691EA9"/>
    <w:rsid w:val="00691F4A"/>
    <w:rsid w:val="00691F58"/>
    <w:rsid w:val="00692275"/>
    <w:rsid w:val="006925C2"/>
    <w:rsid w:val="0069261E"/>
    <w:rsid w:val="00692714"/>
    <w:rsid w:val="0069276F"/>
    <w:rsid w:val="00692945"/>
    <w:rsid w:val="00692AAD"/>
    <w:rsid w:val="00692AB8"/>
    <w:rsid w:val="00692B49"/>
    <w:rsid w:val="00692B66"/>
    <w:rsid w:val="00692C2F"/>
    <w:rsid w:val="00692D1B"/>
    <w:rsid w:val="00692D51"/>
    <w:rsid w:val="00692DD0"/>
    <w:rsid w:val="00692E31"/>
    <w:rsid w:val="00692F08"/>
    <w:rsid w:val="00692FF9"/>
    <w:rsid w:val="00693044"/>
    <w:rsid w:val="00693085"/>
    <w:rsid w:val="0069318D"/>
    <w:rsid w:val="006932AE"/>
    <w:rsid w:val="006932F9"/>
    <w:rsid w:val="0069338C"/>
    <w:rsid w:val="00693556"/>
    <w:rsid w:val="006935A3"/>
    <w:rsid w:val="0069378F"/>
    <w:rsid w:val="006938E1"/>
    <w:rsid w:val="00693906"/>
    <w:rsid w:val="00693A7C"/>
    <w:rsid w:val="00693BCD"/>
    <w:rsid w:val="00693C76"/>
    <w:rsid w:val="00693ECA"/>
    <w:rsid w:val="00693F02"/>
    <w:rsid w:val="00693F9C"/>
    <w:rsid w:val="006941CD"/>
    <w:rsid w:val="006942BE"/>
    <w:rsid w:val="00694305"/>
    <w:rsid w:val="0069432D"/>
    <w:rsid w:val="00694352"/>
    <w:rsid w:val="006944B1"/>
    <w:rsid w:val="00694540"/>
    <w:rsid w:val="0069469C"/>
    <w:rsid w:val="006947A3"/>
    <w:rsid w:val="006947C8"/>
    <w:rsid w:val="00694A56"/>
    <w:rsid w:val="00694A6D"/>
    <w:rsid w:val="00694BCC"/>
    <w:rsid w:val="00694C9A"/>
    <w:rsid w:val="00694CAD"/>
    <w:rsid w:val="00694D56"/>
    <w:rsid w:val="00694FC5"/>
    <w:rsid w:val="00694FC7"/>
    <w:rsid w:val="00694FCB"/>
    <w:rsid w:val="0069503E"/>
    <w:rsid w:val="0069505E"/>
    <w:rsid w:val="006950AC"/>
    <w:rsid w:val="00695399"/>
    <w:rsid w:val="006953CE"/>
    <w:rsid w:val="00695517"/>
    <w:rsid w:val="006955EB"/>
    <w:rsid w:val="00695616"/>
    <w:rsid w:val="00695660"/>
    <w:rsid w:val="0069572F"/>
    <w:rsid w:val="006958F9"/>
    <w:rsid w:val="00695912"/>
    <w:rsid w:val="00695931"/>
    <w:rsid w:val="00695B72"/>
    <w:rsid w:val="00695BA7"/>
    <w:rsid w:val="00695C2E"/>
    <w:rsid w:val="00695D1E"/>
    <w:rsid w:val="00695DCD"/>
    <w:rsid w:val="00695E65"/>
    <w:rsid w:val="00695F0D"/>
    <w:rsid w:val="00695F9B"/>
    <w:rsid w:val="0069610E"/>
    <w:rsid w:val="0069614A"/>
    <w:rsid w:val="0069614E"/>
    <w:rsid w:val="00696258"/>
    <w:rsid w:val="006962D4"/>
    <w:rsid w:val="006965FC"/>
    <w:rsid w:val="0069663D"/>
    <w:rsid w:val="0069669D"/>
    <w:rsid w:val="0069687F"/>
    <w:rsid w:val="006968F0"/>
    <w:rsid w:val="006969AC"/>
    <w:rsid w:val="006969B3"/>
    <w:rsid w:val="006969F0"/>
    <w:rsid w:val="006969F5"/>
    <w:rsid w:val="00696C74"/>
    <w:rsid w:val="00696CFE"/>
    <w:rsid w:val="00696D83"/>
    <w:rsid w:val="00696ED6"/>
    <w:rsid w:val="0069701B"/>
    <w:rsid w:val="0069719F"/>
    <w:rsid w:val="006971E5"/>
    <w:rsid w:val="00697271"/>
    <w:rsid w:val="006972DA"/>
    <w:rsid w:val="00697369"/>
    <w:rsid w:val="0069740F"/>
    <w:rsid w:val="0069759A"/>
    <w:rsid w:val="006975C2"/>
    <w:rsid w:val="0069762F"/>
    <w:rsid w:val="006976FE"/>
    <w:rsid w:val="0069772D"/>
    <w:rsid w:val="00697864"/>
    <w:rsid w:val="00697A21"/>
    <w:rsid w:val="00697BD5"/>
    <w:rsid w:val="00697C73"/>
    <w:rsid w:val="00697D1D"/>
    <w:rsid w:val="00697D44"/>
    <w:rsid w:val="00697DA9"/>
    <w:rsid w:val="00697E23"/>
    <w:rsid w:val="00697E29"/>
    <w:rsid w:val="00697E9E"/>
    <w:rsid w:val="00697FB3"/>
    <w:rsid w:val="006A0033"/>
    <w:rsid w:val="006A009A"/>
    <w:rsid w:val="006A01ED"/>
    <w:rsid w:val="006A0216"/>
    <w:rsid w:val="006A03F6"/>
    <w:rsid w:val="006A0670"/>
    <w:rsid w:val="006A0801"/>
    <w:rsid w:val="006A0864"/>
    <w:rsid w:val="006A0B0C"/>
    <w:rsid w:val="006A0B2A"/>
    <w:rsid w:val="006A0BB6"/>
    <w:rsid w:val="006A0CBD"/>
    <w:rsid w:val="006A0D5D"/>
    <w:rsid w:val="006A0E94"/>
    <w:rsid w:val="006A10B1"/>
    <w:rsid w:val="006A1178"/>
    <w:rsid w:val="006A11D6"/>
    <w:rsid w:val="006A121E"/>
    <w:rsid w:val="006A1317"/>
    <w:rsid w:val="006A1790"/>
    <w:rsid w:val="006A1A8F"/>
    <w:rsid w:val="006A1B10"/>
    <w:rsid w:val="006A1CB5"/>
    <w:rsid w:val="006A1D08"/>
    <w:rsid w:val="006A1D2C"/>
    <w:rsid w:val="006A1E5C"/>
    <w:rsid w:val="006A1EA1"/>
    <w:rsid w:val="006A2110"/>
    <w:rsid w:val="006A219E"/>
    <w:rsid w:val="006A223C"/>
    <w:rsid w:val="006A2402"/>
    <w:rsid w:val="006A2543"/>
    <w:rsid w:val="006A2656"/>
    <w:rsid w:val="006A2686"/>
    <w:rsid w:val="006A26C6"/>
    <w:rsid w:val="006A28BD"/>
    <w:rsid w:val="006A28D4"/>
    <w:rsid w:val="006A2940"/>
    <w:rsid w:val="006A2B29"/>
    <w:rsid w:val="006A2CC0"/>
    <w:rsid w:val="006A2E4A"/>
    <w:rsid w:val="006A2E85"/>
    <w:rsid w:val="006A2F23"/>
    <w:rsid w:val="006A2FE4"/>
    <w:rsid w:val="006A3178"/>
    <w:rsid w:val="006A32D9"/>
    <w:rsid w:val="006A33C3"/>
    <w:rsid w:val="006A34A2"/>
    <w:rsid w:val="006A354F"/>
    <w:rsid w:val="006A356A"/>
    <w:rsid w:val="006A367C"/>
    <w:rsid w:val="006A368C"/>
    <w:rsid w:val="006A372A"/>
    <w:rsid w:val="006A38C3"/>
    <w:rsid w:val="006A38EA"/>
    <w:rsid w:val="006A39E2"/>
    <w:rsid w:val="006A3A70"/>
    <w:rsid w:val="006A3AFA"/>
    <w:rsid w:val="006A3BE6"/>
    <w:rsid w:val="006A3ED3"/>
    <w:rsid w:val="006A3EF2"/>
    <w:rsid w:val="006A3F0A"/>
    <w:rsid w:val="006A4078"/>
    <w:rsid w:val="006A441F"/>
    <w:rsid w:val="006A4472"/>
    <w:rsid w:val="006A4496"/>
    <w:rsid w:val="006A44A1"/>
    <w:rsid w:val="006A455A"/>
    <w:rsid w:val="006A4625"/>
    <w:rsid w:val="006A462B"/>
    <w:rsid w:val="006A4735"/>
    <w:rsid w:val="006A483E"/>
    <w:rsid w:val="006A4844"/>
    <w:rsid w:val="006A4AD5"/>
    <w:rsid w:val="006A4B9F"/>
    <w:rsid w:val="006A4C33"/>
    <w:rsid w:val="006A4E52"/>
    <w:rsid w:val="006A4F12"/>
    <w:rsid w:val="006A4F65"/>
    <w:rsid w:val="006A50D4"/>
    <w:rsid w:val="006A5152"/>
    <w:rsid w:val="006A516B"/>
    <w:rsid w:val="006A518D"/>
    <w:rsid w:val="006A51F7"/>
    <w:rsid w:val="006A5343"/>
    <w:rsid w:val="006A5392"/>
    <w:rsid w:val="006A53AF"/>
    <w:rsid w:val="006A540C"/>
    <w:rsid w:val="006A5428"/>
    <w:rsid w:val="006A54E3"/>
    <w:rsid w:val="006A5765"/>
    <w:rsid w:val="006A583B"/>
    <w:rsid w:val="006A58AD"/>
    <w:rsid w:val="006A5980"/>
    <w:rsid w:val="006A5A1F"/>
    <w:rsid w:val="006A5C55"/>
    <w:rsid w:val="006A5C78"/>
    <w:rsid w:val="006A6050"/>
    <w:rsid w:val="006A642F"/>
    <w:rsid w:val="006A643E"/>
    <w:rsid w:val="006A64DD"/>
    <w:rsid w:val="006A651D"/>
    <w:rsid w:val="006A6554"/>
    <w:rsid w:val="006A6718"/>
    <w:rsid w:val="006A685F"/>
    <w:rsid w:val="006A6924"/>
    <w:rsid w:val="006A698F"/>
    <w:rsid w:val="006A69D6"/>
    <w:rsid w:val="006A6A45"/>
    <w:rsid w:val="006A6A86"/>
    <w:rsid w:val="006A6A92"/>
    <w:rsid w:val="006A6BD4"/>
    <w:rsid w:val="006A6C49"/>
    <w:rsid w:val="006A6CAA"/>
    <w:rsid w:val="006A6CFD"/>
    <w:rsid w:val="006A6E87"/>
    <w:rsid w:val="006A6F6A"/>
    <w:rsid w:val="006A703E"/>
    <w:rsid w:val="006A70C0"/>
    <w:rsid w:val="006A70C8"/>
    <w:rsid w:val="006A71C2"/>
    <w:rsid w:val="006A734A"/>
    <w:rsid w:val="006A73F3"/>
    <w:rsid w:val="006A75D5"/>
    <w:rsid w:val="006A771A"/>
    <w:rsid w:val="006A7820"/>
    <w:rsid w:val="006A7959"/>
    <w:rsid w:val="006A7980"/>
    <w:rsid w:val="006A7A89"/>
    <w:rsid w:val="006A7BC9"/>
    <w:rsid w:val="006A7E3A"/>
    <w:rsid w:val="006A7E52"/>
    <w:rsid w:val="006A7EFB"/>
    <w:rsid w:val="006B0174"/>
    <w:rsid w:val="006B032F"/>
    <w:rsid w:val="006B05CD"/>
    <w:rsid w:val="006B05DE"/>
    <w:rsid w:val="006B07F8"/>
    <w:rsid w:val="006B088E"/>
    <w:rsid w:val="006B0965"/>
    <w:rsid w:val="006B0978"/>
    <w:rsid w:val="006B0D09"/>
    <w:rsid w:val="006B0D26"/>
    <w:rsid w:val="006B0D2A"/>
    <w:rsid w:val="006B0F61"/>
    <w:rsid w:val="006B110E"/>
    <w:rsid w:val="006B11E6"/>
    <w:rsid w:val="006B14A1"/>
    <w:rsid w:val="006B159A"/>
    <w:rsid w:val="006B168B"/>
    <w:rsid w:val="006B19F2"/>
    <w:rsid w:val="006B1C17"/>
    <w:rsid w:val="006B20C6"/>
    <w:rsid w:val="006B21A5"/>
    <w:rsid w:val="006B22DC"/>
    <w:rsid w:val="006B23F6"/>
    <w:rsid w:val="006B2452"/>
    <w:rsid w:val="006B246A"/>
    <w:rsid w:val="006B249D"/>
    <w:rsid w:val="006B258A"/>
    <w:rsid w:val="006B259E"/>
    <w:rsid w:val="006B2737"/>
    <w:rsid w:val="006B2761"/>
    <w:rsid w:val="006B28B1"/>
    <w:rsid w:val="006B2952"/>
    <w:rsid w:val="006B2988"/>
    <w:rsid w:val="006B2AC3"/>
    <w:rsid w:val="006B2BEC"/>
    <w:rsid w:val="006B2C96"/>
    <w:rsid w:val="006B2D84"/>
    <w:rsid w:val="006B2DC6"/>
    <w:rsid w:val="006B2E86"/>
    <w:rsid w:val="006B303C"/>
    <w:rsid w:val="006B30E9"/>
    <w:rsid w:val="006B313E"/>
    <w:rsid w:val="006B31BB"/>
    <w:rsid w:val="006B326A"/>
    <w:rsid w:val="006B3561"/>
    <w:rsid w:val="006B3598"/>
    <w:rsid w:val="006B35B3"/>
    <w:rsid w:val="006B35E9"/>
    <w:rsid w:val="006B36B8"/>
    <w:rsid w:val="006B37AF"/>
    <w:rsid w:val="006B37F4"/>
    <w:rsid w:val="006B3840"/>
    <w:rsid w:val="006B3853"/>
    <w:rsid w:val="006B3A89"/>
    <w:rsid w:val="006B3AC7"/>
    <w:rsid w:val="006B3BF6"/>
    <w:rsid w:val="006B3D4A"/>
    <w:rsid w:val="006B3E3C"/>
    <w:rsid w:val="006B3E41"/>
    <w:rsid w:val="006B3FEB"/>
    <w:rsid w:val="006B4008"/>
    <w:rsid w:val="006B400F"/>
    <w:rsid w:val="006B40B0"/>
    <w:rsid w:val="006B40F5"/>
    <w:rsid w:val="006B4157"/>
    <w:rsid w:val="006B417B"/>
    <w:rsid w:val="006B421A"/>
    <w:rsid w:val="006B42AE"/>
    <w:rsid w:val="006B437C"/>
    <w:rsid w:val="006B442D"/>
    <w:rsid w:val="006B4713"/>
    <w:rsid w:val="006B491D"/>
    <w:rsid w:val="006B4999"/>
    <w:rsid w:val="006B4AE4"/>
    <w:rsid w:val="006B4B67"/>
    <w:rsid w:val="006B4F6F"/>
    <w:rsid w:val="006B5012"/>
    <w:rsid w:val="006B50BA"/>
    <w:rsid w:val="006B526F"/>
    <w:rsid w:val="006B5358"/>
    <w:rsid w:val="006B543F"/>
    <w:rsid w:val="006B54E7"/>
    <w:rsid w:val="006B561C"/>
    <w:rsid w:val="006B57F2"/>
    <w:rsid w:val="006B5873"/>
    <w:rsid w:val="006B58A1"/>
    <w:rsid w:val="006B5BF2"/>
    <w:rsid w:val="006B5CB8"/>
    <w:rsid w:val="006B5D8D"/>
    <w:rsid w:val="006B5E3E"/>
    <w:rsid w:val="006B5EB9"/>
    <w:rsid w:val="006B611B"/>
    <w:rsid w:val="006B61A1"/>
    <w:rsid w:val="006B6420"/>
    <w:rsid w:val="006B644C"/>
    <w:rsid w:val="006B65C1"/>
    <w:rsid w:val="006B698E"/>
    <w:rsid w:val="006B6A76"/>
    <w:rsid w:val="006B6F5C"/>
    <w:rsid w:val="006B6FDA"/>
    <w:rsid w:val="006B7407"/>
    <w:rsid w:val="006B765C"/>
    <w:rsid w:val="006B776E"/>
    <w:rsid w:val="006B77E7"/>
    <w:rsid w:val="006B7AF8"/>
    <w:rsid w:val="006B7C84"/>
    <w:rsid w:val="006B7D66"/>
    <w:rsid w:val="006B7E2C"/>
    <w:rsid w:val="006B7F6F"/>
    <w:rsid w:val="006BBED3"/>
    <w:rsid w:val="006C009B"/>
    <w:rsid w:val="006C0380"/>
    <w:rsid w:val="006C03C3"/>
    <w:rsid w:val="006C03E9"/>
    <w:rsid w:val="006C0670"/>
    <w:rsid w:val="006C0813"/>
    <w:rsid w:val="006C0863"/>
    <w:rsid w:val="006C09B6"/>
    <w:rsid w:val="006C0A09"/>
    <w:rsid w:val="006C0B03"/>
    <w:rsid w:val="006C0CB0"/>
    <w:rsid w:val="006C0CD4"/>
    <w:rsid w:val="006C0EA5"/>
    <w:rsid w:val="006C0EAA"/>
    <w:rsid w:val="006C0EF1"/>
    <w:rsid w:val="006C0F2E"/>
    <w:rsid w:val="006C0FDD"/>
    <w:rsid w:val="006C1090"/>
    <w:rsid w:val="006C11B7"/>
    <w:rsid w:val="006C12AF"/>
    <w:rsid w:val="006C13B3"/>
    <w:rsid w:val="006C13E6"/>
    <w:rsid w:val="006C145A"/>
    <w:rsid w:val="006C14F6"/>
    <w:rsid w:val="006C159C"/>
    <w:rsid w:val="006C1A3B"/>
    <w:rsid w:val="006C1B01"/>
    <w:rsid w:val="006C1B27"/>
    <w:rsid w:val="006C1D9E"/>
    <w:rsid w:val="006C1DDC"/>
    <w:rsid w:val="006C1E48"/>
    <w:rsid w:val="006C1E5A"/>
    <w:rsid w:val="006C1E6F"/>
    <w:rsid w:val="006C1F40"/>
    <w:rsid w:val="006C2136"/>
    <w:rsid w:val="006C22FD"/>
    <w:rsid w:val="006C2421"/>
    <w:rsid w:val="006C2432"/>
    <w:rsid w:val="006C2499"/>
    <w:rsid w:val="006C253D"/>
    <w:rsid w:val="006C2542"/>
    <w:rsid w:val="006C2577"/>
    <w:rsid w:val="006C258E"/>
    <w:rsid w:val="006C27A7"/>
    <w:rsid w:val="006C27CC"/>
    <w:rsid w:val="006C28C2"/>
    <w:rsid w:val="006C2A27"/>
    <w:rsid w:val="006C2AD2"/>
    <w:rsid w:val="006C2ADB"/>
    <w:rsid w:val="006C2ADC"/>
    <w:rsid w:val="006C2DA8"/>
    <w:rsid w:val="006C2FEE"/>
    <w:rsid w:val="006C30CF"/>
    <w:rsid w:val="006C346C"/>
    <w:rsid w:val="006C360F"/>
    <w:rsid w:val="006C3630"/>
    <w:rsid w:val="006C36B6"/>
    <w:rsid w:val="006C37AE"/>
    <w:rsid w:val="006C37C5"/>
    <w:rsid w:val="006C38BA"/>
    <w:rsid w:val="006C3923"/>
    <w:rsid w:val="006C3987"/>
    <w:rsid w:val="006C3A87"/>
    <w:rsid w:val="006C3A90"/>
    <w:rsid w:val="006C3ACC"/>
    <w:rsid w:val="006C3AD2"/>
    <w:rsid w:val="006C3C64"/>
    <w:rsid w:val="006C3C90"/>
    <w:rsid w:val="006C3CCF"/>
    <w:rsid w:val="006C3EAA"/>
    <w:rsid w:val="006C3EFB"/>
    <w:rsid w:val="006C3F13"/>
    <w:rsid w:val="006C4010"/>
    <w:rsid w:val="006C4024"/>
    <w:rsid w:val="006C4096"/>
    <w:rsid w:val="006C41CB"/>
    <w:rsid w:val="006C41EC"/>
    <w:rsid w:val="006C424C"/>
    <w:rsid w:val="006C4424"/>
    <w:rsid w:val="006C45CF"/>
    <w:rsid w:val="006C4661"/>
    <w:rsid w:val="006C46C9"/>
    <w:rsid w:val="006C47B7"/>
    <w:rsid w:val="006C48EB"/>
    <w:rsid w:val="006C49EE"/>
    <w:rsid w:val="006C4AE3"/>
    <w:rsid w:val="006C4CF7"/>
    <w:rsid w:val="006C4D99"/>
    <w:rsid w:val="006C4DEE"/>
    <w:rsid w:val="006C536B"/>
    <w:rsid w:val="006C53DF"/>
    <w:rsid w:val="006C53EE"/>
    <w:rsid w:val="006C53F4"/>
    <w:rsid w:val="006C548C"/>
    <w:rsid w:val="006C5516"/>
    <w:rsid w:val="006C5691"/>
    <w:rsid w:val="006C598A"/>
    <w:rsid w:val="006C59FC"/>
    <w:rsid w:val="006C5A9A"/>
    <w:rsid w:val="006C5ACC"/>
    <w:rsid w:val="006C5C86"/>
    <w:rsid w:val="006C5D10"/>
    <w:rsid w:val="006C5DEB"/>
    <w:rsid w:val="006C5EA7"/>
    <w:rsid w:val="006C5FB0"/>
    <w:rsid w:val="006C600A"/>
    <w:rsid w:val="006C62F8"/>
    <w:rsid w:val="006C63A2"/>
    <w:rsid w:val="006C6428"/>
    <w:rsid w:val="006C642B"/>
    <w:rsid w:val="006C64FF"/>
    <w:rsid w:val="006C6511"/>
    <w:rsid w:val="006C652A"/>
    <w:rsid w:val="006C6589"/>
    <w:rsid w:val="006C6604"/>
    <w:rsid w:val="006C66FF"/>
    <w:rsid w:val="006C67BC"/>
    <w:rsid w:val="006C6DF1"/>
    <w:rsid w:val="006C7028"/>
    <w:rsid w:val="006C7105"/>
    <w:rsid w:val="006C7193"/>
    <w:rsid w:val="006C732C"/>
    <w:rsid w:val="006C7358"/>
    <w:rsid w:val="006C73FD"/>
    <w:rsid w:val="006C753E"/>
    <w:rsid w:val="006C7585"/>
    <w:rsid w:val="006C76C5"/>
    <w:rsid w:val="006C76CB"/>
    <w:rsid w:val="006C76D2"/>
    <w:rsid w:val="006C78E4"/>
    <w:rsid w:val="006C7B74"/>
    <w:rsid w:val="006C7BB4"/>
    <w:rsid w:val="006D00CB"/>
    <w:rsid w:val="006D00F4"/>
    <w:rsid w:val="006D0118"/>
    <w:rsid w:val="006D01D0"/>
    <w:rsid w:val="006D01EB"/>
    <w:rsid w:val="006D0208"/>
    <w:rsid w:val="006D0308"/>
    <w:rsid w:val="006D0408"/>
    <w:rsid w:val="006D041E"/>
    <w:rsid w:val="006D0455"/>
    <w:rsid w:val="006D046B"/>
    <w:rsid w:val="006D05F5"/>
    <w:rsid w:val="006D075E"/>
    <w:rsid w:val="006D09B4"/>
    <w:rsid w:val="006D09E3"/>
    <w:rsid w:val="006D0AC0"/>
    <w:rsid w:val="006D0BB6"/>
    <w:rsid w:val="006D0C11"/>
    <w:rsid w:val="006D0D26"/>
    <w:rsid w:val="006D1253"/>
    <w:rsid w:val="006D14F5"/>
    <w:rsid w:val="006D1518"/>
    <w:rsid w:val="006D1531"/>
    <w:rsid w:val="006D15E5"/>
    <w:rsid w:val="006D15FB"/>
    <w:rsid w:val="006D1618"/>
    <w:rsid w:val="006D1727"/>
    <w:rsid w:val="006D182C"/>
    <w:rsid w:val="006D1867"/>
    <w:rsid w:val="006D18CE"/>
    <w:rsid w:val="006D1A55"/>
    <w:rsid w:val="006D1A7A"/>
    <w:rsid w:val="006D1B23"/>
    <w:rsid w:val="006D1BD9"/>
    <w:rsid w:val="006D1CF8"/>
    <w:rsid w:val="006D1DEA"/>
    <w:rsid w:val="006D1E09"/>
    <w:rsid w:val="006D1E34"/>
    <w:rsid w:val="006D1E5C"/>
    <w:rsid w:val="006D1F5B"/>
    <w:rsid w:val="006D1F63"/>
    <w:rsid w:val="006D1F90"/>
    <w:rsid w:val="006D1FAB"/>
    <w:rsid w:val="006D1FFC"/>
    <w:rsid w:val="006D20FE"/>
    <w:rsid w:val="006D22D5"/>
    <w:rsid w:val="006D22F3"/>
    <w:rsid w:val="006D2315"/>
    <w:rsid w:val="006D2340"/>
    <w:rsid w:val="006D237E"/>
    <w:rsid w:val="006D2400"/>
    <w:rsid w:val="006D24A5"/>
    <w:rsid w:val="006D256A"/>
    <w:rsid w:val="006D25CE"/>
    <w:rsid w:val="006D2894"/>
    <w:rsid w:val="006D2910"/>
    <w:rsid w:val="006D2AD8"/>
    <w:rsid w:val="006D2BA5"/>
    <w:rsid w:val="006D2BF8"/>
    <w:rsid w:val="006D2C2E"/>
    <w:rsid w:val="006D2C5B"/>
    <w:rsid w:val="006D2DE0"/>
    <w:rsid w:val="006D2E58"/>
    <w:rsid w:val="006D2E8D"/>
    <w:rsid w:val="006D2F24"/>
    <w:rsid w:val="006D3116"/>
    <w:rsid w:val="006D3144"/>
    <w:rsid w:val="006D32C1"/>
    <w:rsid w:val="006D3362"/>
    <w:rsid w:val="006D33E8"/>
    <w:rsid w:val="006D369F"/>
    <w:rsid w:val="006D3843"/>
    <w:rsid w:val="006D38D2"/>
    <w:rsid w:val="006D3981"/>
    <w:rsid w:val="006D39AD"/>
    <w:rsid w:val="006D3E61"/>
    <w:rsid w:val="006D3F8B"/>
    <w:rsid w:val="006D4068"/>
    <w:rsid w:val="006D40C7"/>
    <w:rsid w:val="006D40E4"/>
    <w:rsid w:val="006D411E"/>
    <w:rsid w:val="006D429F"/>
    <w:rsid w:val="006D44BD"/>
    <w:rsid w:val="006D44CB"/>
    <w:rsid w:val="006D45DF"/>
    <w:rsid w:val="006D464A"/>
    <w:rsid w:val="006D46A6"/>
    <w:rsid w:val="006D4789"/>
    <w:rsid w:val="006D4826"/>
    <w:rsid w:val="006D4850"/>
    <w:rsid w:val="006D4943"/>
    <w:rsid w:val="006D499B"/>
    <w:rsid w:val="006D49AF"/>
    <w:rsid w:val="006D4A43"/>
    <w:rsid w:val="006D4B04"/>
    <w:rsid w:val="006D4C0A"/>
    <w:rsid w:val="006D4CE5"/>
    <w:rsid w:val="006D4D42"/>
    <w:rsid w:val="006D4D53"/>
    <w:rsid w:val="006D4DAD"/>
    <w:rsid w:val="006D4FC8"/>
    <w:rsid w:val="006D51B0"/>
    <w:rsid w:val="006D51F6"/>
    <w:rsid w:val="006D5347"/>
    <w:rsid w:val="006D5434"/>
    <w:rsid w:val="006D5447"/>
    <w:rsid w:val="006D552B"/>
    <w:rsid w:val="006D5557"/>
    <w:rsid w:val="006D5605"/>
    <w:rsid w:val="006D563D"/>
    <w:rsid w:val="006D56CC"/>
    <w:rsid w:val="006D574F"/>
    <w:rsid w:val="006D5835"/>
    <w:rsid w:val="006D5951"/>
    <w:rsid w:val="006D59C9"/>
    <w:rsid w:val="006D5AFF"/>
    <w:rsid w:val="006D5C13"/>
    <w:rsid w:val="006D5C6A"/>
    <w:rsid w:val="006D6126"/>
    <w:rsid w:val="006D62D3"/>
    <w:rsid w:val="006D6313"/>
    <w:rsid w:val="006D6321"/>
    <w:rsid w:val="006D64A7"/>
    <w:rsid w:val="006D6500"/>
    <w:rsid w:val="006D66E3"/>
    <w:rsid w:val="006D6774"/>
    <w:rsid w:val="006D6788"/>
    <w:rsid w:val="006D678E"/>
    <w:rsid w:val="006D68A3"/>
    <w:rsid w:val="006D6929"/>
    <w:rsid w:val="006D6964"/>
    <w:rsid w:val="006D6A9C"/>
    <w:rsid w:val="006D6ABC"/>
    <w:rsid w:val="006D6B31"/>
    <w:rsid w:val="006D6BF5"/>
    <w:rsid w:val="006D6CB6"/>
    <w:rsid w:val="006D6CEB"/>
    <w:rsid w:val="006D6E0F"/>
    <w:rsid w:val="006D6E87"/>
    <w:rsid w:val="006D6F62"/>
    <w:rsid w:val="006D709A"/>
    <w:rsid w:val="006D716E"/>
    <w:rsid w:val="006D72C5"/>
    <w:rsid w:val="006D72EE"/>
    <w:rsid w:val="006D7374"/>
    <w:rsid w:val="006D747F"/>
    <w:rsid w:val="006D748F"/>
    <w:rsid w:val="006D7523"/>
    <w:rsid w:val="006D757C"/>
    <w:rsid w:val="006D7659"/>
    <w:rsid w:val="006D777D"/>
    <w:rsid w:val="006D787B"/>
    <w:rsid w:val="006D790E"/>
    <w:rsid w:val="006D7AED"/>
    <w:rsid w:val="006D7BA7"/>
    <w:rsid w:val="006D7D54"/>
    <w:rsid w:val="006D7DDE"/>
    <w:rsid w:val="006E022F"/>
    <w:rsid w:val="006E026F"/>
    <w:rsid w:val="006E02B6"/>
    <w:rsid w:val="006E02CA"/>
    <w:rsid w:val="006E049A"/>
    <w:rsid w:val="006E04A5"/>
    <w:rsid w:val="006E0585"/>
    <w:rsid w:val="006E05C7"/>
    <w:rsid w:val="006E06EC"/>
    <w:rsid w:val="006E073A"/>
    <w:rsid w:val="006E0777"/>
    <w:rsid w:val="006E085D"/>
    <w:rsid w:val="006E0982"/>
    <w:rsid w:val="006E0B73"/>
    <w:rsid w:val="006E0C69"/>
    <w:rsid w:val="006E0CFC"/>
    <w:rsid w:val="006E0EA1"/>
    <w:rsid w:val="006E0EAA"/>
    <w:rsid w:val="006E0FBF"/>
    <w:rsid w:val="006E140C"/>
    <w:rsid w:val="006E1414"/>
    <w:rsid w:val="006E1647"/>
    <w:rsid w:val="006E164F"/>
    <w:rsid w:val="006E16B9"/>
    <w:rsid w:val="006E171C"/>
    <w:rsid w:val="006E18FC"/>
    <w:rsid w:val="006E199E"/>
    <w:rsid w:val="006E1AB2"/>
    <w:rsid w:val="006E1B1F"/>
    <w:rsid w:val="006E1B22"/>
    <w:rsid w:val="006E1CA6"/>
    <w:rsid w:val="006E1E09"/>
    <w:rsid w:val="006E1E0E"/>
    <w:rsid w:val="006E1EFA"/>
    <w:rsid w:val="006E1F0E"/>
    <w:rsid w:val="006E21E8"/>
    <w:rsid w:val="006E2264"/>
    <w:rsid w:val="006E2318"/>
    <w:rsid w:val="006E23BE"/>
    <w:rsid w:val="006E2418"/>
    <w:rsid w:val="006E2668"/>
    <w:rsid w:val="006E276C"/>
    <w:rsid w:val="006E2B00"/>
    <w:rsid w:val="006E2BE8"/>
    <w:rsid w:val="006E2CC4"/>
    <w:rsid w:val="006E2CEB"/>
    <w:rsid w:val="006E2D15"/>
    <w:rsid w:val="006E2E45"/>
    <w:rsid w:val="006E2FDE"/>
    <w:rsid w:val="006E300C"/>
    <w:rsid w:val="006E3096"/>
    <w:rsid w:val="006E3110"/>
    <w:rsid w:val="006E31FD"/>
    <w:rsid w:val="006E32B2"/>
    <w:rsid w:val="006E32B7"/>
    <w:rsid w:val="006E337B"/>
    <w:rsid w:val="006E3597"/>
    <w:rsid w:val="006E3730"/>
    <w:rsid w:val="006E37B9"/>
    <w:rsid w:val="006E37D2"/>
    <w:rsid w:val="006E37E9"/>
    <w:rsid w:val="006E382E"/>
    <w:rsid w:val="006E3895"/>
    <w:rsid w:val="006E3992"/>
    <w:rsid w:val="006E39AE"/>
    <w:rsid w:val="006E3A13"/>
    <w:rsid w:val="006E3A49"/>
    <w:rsid w:val="006E3AB2"/>
    <w:rsid w:val="006E3BCA"/>
    <w:rsid w:val="006E3C72"/>
    <w:rsid w:val="006E3DE9"/>
    <w:rsid w:val="006E3E80"/>
    <w:rsid w:val="006E3F14"/>
    <w:rsid w:val="006E418B"/>
    <w:rsid w:val="006E41F3"/>
    <w:rsid w:val="006E4247"/>
    <w:rsid w:val="006E4290"/>
    <w:rsid w:val="006E458E"/>
    <w:rsid w:val="006E4790"/>
    <w:rsid w:val="006E47FB"/>
    <w:rsid w:val="006E4CBE"/>
    <w:rsid w:val="006E4D0E"/>
    <w:rsid w:val="006E4D20"/>
    <w:rsid w:val="006E5241"/>
    <w:rsid w:val="006E543A"/>
    <w:rsid w:val="006E5478"/>
    <w:rsid w:val="006E54E6"/>
    <w:rsid w:val="006E5547"/>
    <w:rsid w:val="006E55A2"/>
    <w:rsid w:val="006E55F2"/>
    <w:rsid w:val="006E5616"/>
    <w:rsid w:val="006E5635"/>
    <w:rsid w:val="006E5683"/>
    <w:rsid w:val="006E5853"/>
    <w:rsid w:val="006E58F7"/>
    <w:rsid w:val="006E59BF"/>
    <w:rsid w:val="006E59E5"/>
    <w:rsid w:val="006E5A9C"/>
    <w:rsid w:val="006E5F0B"/>
    <w:rsid w:val="006E5F5C"/>
    <w:rsid w:val="006E6023"/>
    <w:rsid w:val="006E60A1"/>
    <w:rsid w:val="006E60CF"/>
    <w:rsid w:val="006E623F"/>
    <w:rsid w:val="006E624D"/>
    <w:rsid w:val="006E639E"/>
    <w:rsid w:val="006E63F7"/>
    <w:rsid w:val="006E6496"/>
    <w:rsid w:val="006E67F4"/>
    <w:rsid w:val="006E688E"/>
    <w:rsid w:val="006E68A6"/>
    <w:rsid w:val="006E69F1"/>
    <w:rsid w:val="006E69FD"/>
    <w:rsid w:val="006E6A07"/>
    <w:rsid w:val="006E6A42"/>
    <w:rsid w:val="006E6B1D"/>
    <w:rsid w:val="006E6B2F"/>
    <w:rsid w:val="006E6B57"/>
    <w:rsid w:val="006E6B7F"/>
    <w:rsid w:val="006E6C1F"/>
    <w:rsid w:val="006E6F73"/>
    <w:rsid w:val="006E6FCA"/>
    <w:rsid w:val="006E6FF5"/>
    <w:rsid w:val="006E7054"/>
    <w:rsid w:val="006E70B0"/>
    <w:rsid w:val="006E7119"/>
    <w:rsid w:val="006E71E7"/>
    <w:rsid w:val="006E7295"/>
    <w:rsid w:val="006E7493"/>
    <w:rsid w:val="006E7568"/>
    <w:rsid w:val="006E75CE"/>
    <w:rsid w:val="006E7640"/>
    <w:rsid w:val="006E7C89"/>
    <w:rsid w:val="006F0107"/>
    <w:rsid w:val="006F0259"/>
    <w:rsid w:val="006F02BD"/>
    <w:rsid w:val="006F031D"/>
    <w:rsid w:val="006F041D"/>
    <w:rsid w:val="006F0566"/>
    <w:rsid w:val="006F060D"/>
    <w:rsid w:val="006F063F"/>
    <w:rsid w:val="006F06CE"/>
    <w:rsid w:val="006F084A"/>
    <w:rsid w:val="006F092E"/>
    <w:rsid w:val="006F098A"/>
    <w:rsid w:val="006F0ACB"/>
    <w:rsid w:val="006F0ACD"/>
    <w:rsid w:val="006F0B37"/>
    <w:rsid w:val="006F0CDD"/>
    <w:rsid w:val="006F0D60"/>
    <w:rsid w:val="006F0FB0"/>
    <w:rsid w:val="006F114B"/>
    <w:rsid w:val="006F11AA"/>
    <w:rsid w:val="006F11BE"/>
    <w:rsid w:val="006F11DA"/>
    <w:rsid w:val="006F13F8"/>
    <w:rsid w:val="006F141D"/>
    <w:rsid w:val="006F1458"/>
    <w:rsid w:val="006F157C"/>
    <w:rsid w:val="006F1618"/>
    <w:rsid w:val="006F163A"/>
    <w:rsid w:val="006F1829"/>
    <w:rsid w:val="006F1962"/>
    <w:rsid w:val="006F1AA5"/>
    <w:rsid w:val="006F1BBC"/>
    <w:rsid w:val="006F1C5B"/>
    <w:rsid w:val="006F1D8A"/>
    <w:rsid w:val="006F1F60"/>
    <w:rsid w:val="006F2313"/>
    <w:rsid w:val="006F2350"/>
    <w:rsid w:val="006F236D"/>
    <w:rsid w:val="006F25DD"/>
    <w:rsid w:val="006F2608"/>
    <w:rsid w:val="006F26E8"/>
    <w:rsid w:val="006F274A"/>
    <w:rsid w:val="006F2889"/>
    <w:rsid w:val="006F28E6"/>
    <w:rsid w:val="006F2A76"/>
    <w:rsid w:val="006F2DAD"/>
    <w:rsid w:val="006F2DE1"/>
    <w:rsid w:val="006F3057"/>
    <w:rsid w:val="006F3138"/>
    <w:rsid w:val="006F3332"/>
    <w:rsid w:val="006F3393"/>
    <w:rsid w:val="006F3463"/>
    <w:rsid w:val="006F348D"/>
    <w:rsid w:val="006F34C3"/>
    <w:rsid w:val="006F354F"/>
    <w:rsid w:val="006F35D7"/>
    <w:rsid w:val="006F3624"/>
    <w:rsid w:val="006F3701"/>
    <w:rsid w:val="006F37FA"/>
    <w:rsid w:val="006F3885"/>
    <w:rsid w:val="006F38AD"/>
    <w:rsid w:val="006F38C2"/>
    <w:rsid w:val="006F3BE6"/>
    <w:rsid w:val="006F3BFB"/>
    <w:rsid w:val="006F3D39"/>
    <w:rsid w:val="006F3D78"/>
    <w:rsid w:val="006F3DD2"/>
    <w:rsid w:val="006F3E3F"/>
    <w:rsid w:val="006F3E8B"/>
    <w:rsid w:val="006F4008"/>
    <w:rsid w:val="006F40DB"/>
    <w:rsid w:val="006F4203"/>
    <w:rsid w:val="006F4223"/>
    <w:rsid w:val="006F422F"/>
    <w:rsid w:val="006F43B7"/>
    <w:rsid w:val="006F43F1"/>
    <w:rsid w:val="006F4505"/>
    <w:rsid w:val="006F479A"/>
    <w:rsid w:val="006F47A1"/>
    <w:rsid w:val="006F47D5"/>
    <w:rsid w:val="006F498A"/>
    <w:rsid w:val="006F4AE2"/>
    <w:rsid w:val="006F4FED"/>
    <w:rsid w:val="006F506B"/>
    <w:rsid w:val="006F50D1"/>
    <w:rsid w:val="006F5118"/>
    <w:rsid w:val="006F514B"/>
    <w:rsid w:val="006F529C"/>
    <w:rsid w:val="006F52B0"/>
    <w:rsid w:val="006F52E9"/>
    <w:rsid w:val="006F5343"/>
    <w:rsid w:val="006F54E6"/>
    <w:rsid w:val="006F55AD"/>
    <w:rsid w:val="006F5650"/>
    <w:rsid w:val="006F5670"/>
    <w:rsid w:val="006F5675"/>
    <w:rsid w:val="006F57E7"/>
    <w:rsid w:val="006F5A02"/>
    <w:rsid w:val="006F5A76"/>
    <w:rsid w:val="006F5BD6"/>
    <w:rsid w:val="006F5C23"/>
    <w:rsid w:val="006F5C57"/>
    <w:rsid w:val="006F5D36"/>
    <w:rsid w:val="006F5FCA"/>
    <w:rsid w:val="006F5FDA"/>
    <w:rsid w:val="006F60EF"/>
    <w:rsid w:val="006F6144"/>
    <w:rsid w:val="006F649F"/>
    <w:rsid w:val="006F655F"/>
    <w:rsid w:val="006F66EB"/>
    <w:rsid w:val="006F6704"/>
    <w:rsid w:val="006F679F"/>
    <w:rsid w:val="006F67D7"/>
    <w:rsid w:val="006F6803"/>
    <w:rsid w:val="006F683E"/>
    <w:rsid w:val="006F68FC"/>
    <w:rsid w:val="006F6AD0"/>
    <w:rsid w:val="006F6B78"/>
    <w:rsid w:val="006F6BB2"/>
    <w:rsid w:val="006F6CDE"/>
    <w:rsid w:val="006F6D1F"/>
    <w:rsid w:val="006F6E2A"/>
    <w:rsid w:val="006F6F50"/>
    <w:rsid w:val="006F6FD2"/>
    <w:rsid w:val="006F70DA"/>
    <w:rsid w:val="006F717E"/>
    <w:rsid w:val="006F7351"/>
    <w:rsid w:val="006F7405"/>
    <w:rsid w:val="006F7594"/>
    <w:rsid w:val="006F76C4"/>
    <w:rsid w:val="006F7876"/>
    <w:rsid w:val="006F79E2"/>
    <w:rsid w:val="006F7A7F"/>
    <w:rsid w:val="006F7AA5"/>
    <w:rsid w:val="006F7B09"/>
    <w:rsid w:val="006F7BCC"/>
    <w:rsid w:val="006F7D30"/>
    <w:rsid w:val="006F7D8E"/>
    <w:rsid w:val="006F7E28"/>
    <w:rsid w:val="006F7E7B"/>
    <w:rsid w:val="00700014"/>
    <w:rsid w:val="00700221"/>
    <w:rsid w:val="00700282"/>
    <w:rsid w:val="007002C5"/>
    <w:rsid w:val="0070078C"/>
    <w:rsid w:val="0070078F"/>
    <w:rsid w:val="007007F9"/>
    <w:rsid w:val="0070085E"/>
    <w:rsid w:val="00700A17"/>
    <w:rsid w:val="00700B31"/>
    <w:rsid w:val="00700E15"/>
    <w:rsid w:val="00700E67"/>
    <w:rsid w:val="00700F52"/>
    <w:rsid w:val="00700F5B"/>
    <w:rsid w:val="007011AF"/>
    <w:rsid w:val="0070152C"/>
    <w:rsid w:val="00701589"/>
    <w:rsid w:val="00701649"/>
    <w:rsid w:val="007016A3"/>
    <w:rsid w:val="00701729"/>
    <w:rsid w:val="00701A2D"/>
    <w:rsid w:val="00701ABA"/>
    <w:rsid w:val="00701BE8"/>
    <w:rsid w:val="00701C97"/>
    <w:rsid w:val="00701E71"/>
    <w:rsid w:val="007021AE"/>
    <w:rsid w:val="00702237"/>
    <w:rsid w:val="00702255"/>
    <w:rsid w:val="007024C7"/>
    <w:rsid w:val="007024D8"/>
    <w:rsid w:val="00702632"/>
    <w:rsid w:val="007026C7"/>
    <w:rsid w:val="00702743"/>
    <w:rsid w:val="007029A4"/>
    <w:rsid w:val="00702A8B"/>
    <w:rsid w:val="00702A9E"/>
    <w:rsid w:val="00702AFF"/>
    <w:rsid w:val="00702C26"/>
    <w:rsid w:val="00702D9D"/>
    <w:rsid w:val="00702DCA"/>
    <w:rsid w:val="00702DD2"/>
    <w:rsid w:val="00702DDE"/>
    <w:rsid w:val="00702EEA"/>
    <w:rsid w:val="0070315E"/>
    <w:rsid w:val="007031AD"/>
    <w:rsid w:val="007031F9"/>
    <w:rsid w:val="007032BA"/>
    <w:rsid w:val="0070348E"/>
    <w:rsid w:val="00703703"/>
    <w:rsid w:val="0070378B"/>
    <w:rsid w:val="007037B4"/>
    <w:rsid w:val="00703A84"/>
    <w:rsid w:val="00703BDF"/>
    <w:rsid w:val="00703CA3"/>
    <w:rsid w:val="00703EDA"/>
    <w:rsid w:val="00703F22"/>
    <w:rsid w:val="0070402D"/>
    <w:rsid w:val="007041B4"/>
    <w:rsid w:val="007041C8"/>
    <w:rsid w:val="0070427F"/>
    <w:rsid w:val="00704331"/>
    <w:rsid w:val="00704344"/>
    <w:rsid w:val="007043B7"/>
    <w:rsid w:val="007044D8"/>
    <w:rsid w:val="00704781"/>
    <w:rsid w:val="00704975"/>
    <w:rsid w:val="00704D19"/>
    <w:rsid w:val="00704D3A"/>
    <w:rsid w:val="00704E44"/>
    <w:rsid w:val="00704EDE"/>
    <w:rsid w:val="00704EE4"/>
    <w:rsid w:val="00704F93"/>
    <w:rsid w:val="00704FF6"/>
    <w:rsid w:val="007051B3"/>
    <w:rsid w:val="00705291"/>
    <w:rsid w:val="00705299"/>
    <w:rsid w:val="00705347"/>
    <w:rsid w:val="0070535E"/>
    <w:rsid w:val="007056E6"/>
    <w:rsid w:val="007056E8"/>
    <w:rsid w:val="007057BE"/>
    <w:rsid w:val="0070595F"/>
    <w:rsid w:val="00705993"/>
    <w:rsid w:val="00705994"/>
    <w:rsid w:val="007059C4"/>
    <w:rsid w:val="00705ABE"/>
    <w:rsid w:val="00705B0D"/>
    <w:rsid w:val="00705C06"/>
    <w:rsid w:val="00705DEF"/>
    <w:rsid w:val="00705E57"/>
    <w:rsid w:val="00705F19"/>
    <w:rsid w:val="00705F56"/>
    <w:rsid w:val="00706026"/>
    <w:rsid w:val="00706061"/>
    <w:rsid w:val="007060AE"/>
    <w:rsid w:val="007060F5"/>
    <w:rsid w:val="00706229"/>
    <w:rsid w:val="0070625C"/>
    <w:rsid w:val="007063B7"/>
    <w:rsid w:val="007064F6"/>
    <w:rsid w:val="00706618"/>
    <w:rsid w:val="0070665B"/>
    <w:rsid w:val="007066EB"/>
    <w:rsid w:val="00706888"/>
    <w:rsid w:val="007068D6"/>
    <w:rsid w:val="00706BED"/>
    <w:rsid w:val="00706E04"/>
    <w:rsid w:val="00706F27"/>
    <w:rsid w:val="00706FAE"/>
    <w:rsid w:val="00706FEA"/>
    <w:rsid w:val="0070722A"/>
    <w:rsid w:val="0070728A"/>
    <w:rsid w:val="007072E8"/>
    <w:rsid w:val="00707303"/>
    <w:rsid w:val="0070735D"/>
    <w:rsid w:val="0070778D"/>
    <w:rsid w:val="007077DD"/>
    <w:rsid w:val="007077FF"/>
    <w:rsid w:val="00707897"/>
    <w:rsid w:val="007078AF"/>
    <w:rsid w:val="007078FB"/>
    <w:rsid w:val="007079AB"/>
    <w:rsid w:val="007079CA"/>
    <w:rsid w:val="00707A30"/>
    <w:rsid w:val="00707BEB"/>
    <w:rsid w:val="00707C1B"/>
    <w:rsid w:val="00707E32"/>
    <w:rsid w:val="00707E40"/>
    <w:rsid w:val="00707F83"/>
    <w:rsid w:val="00707F91"/>
    <w:rsid w:val="00707FEE"/>
    <w:rsid w:val="0071008A"/>
    <w:rsid w:val="007100AA"/>
    <w:rsid w:val="00710158"/>
    <w:rsid w:val="0071017B"/>
    <w:rsid w:val="00710322"/>
    <w:rsid w:val="007104C0"/>
    <w:rsid w:val="007104D0"/>
    <w:rsid w:val="00710532"/>
    <w:rsid w:val="0071053B"/>
    <w:rsid w:val="00710561"/>
    <w:rsid w:val="00710735"/>
    <w:rsid w:val="00710A7D"/>
    <w:rsid w:val="00710AFA"/>
    <w:rsid w:val="00710B14"/>
    <w:rsid w:val="00710B6B"/>
    <w:rsid w:val="00710DC7"/>
    <w:rsid w:val="00710EBA"/>
    <w:rsid w:val="00710F28"/>
    <w:rsid w:val="00711077"/>
    <w:rsid w:val="00711162"/>
    <w:rsid w:val="00711256"/>
    <w:rsid w:val="007112DF"/>
    <w:rsid w:val="00711363"/>
    <w:rsid w:val="0071145A"/>
    <w:rsid w:val="007114B9"/>
    <w:rsid w:val="007114FA"/>
    <w:rsid w:val="0071160C"/>
    <w:rsid w:val="00711643"/>
    <w:rsid w:val="0071167D"/>
    <w:rsid w:val="007116EA"/>
    <w:rsid w:val="0071173F"/>
    <w:rsid w:val="0071175F"/>
    <w:rsid w:val="00711803"/>
    <w:rsid w:val="00711A25"/>
    <w:rsid w:val="00711C7F"/>
    <w:rsid w:val="00711CD1"/>
    <w:rsid w:val="00711D84"/>
    <w:rsid w:val="00711EFE"/>
    <w:rsid w:val="00712133"/>
    <w:rsid w:val="0071253C"/>
    <w:rsid w:val="007125D6"/>
    <w:rsid w:val="00712647"/>
    <w:rsid w:val="0071264C"/>
    <w:rsid w:val="00712768"/>
    <w:rsid w:val="00712880"/>
    <w:rsid w:val="00712969"/>
    <w:rsid w:val="00712B0A"/>
    <w:rsid w:val="00712BFC"/>
    <w:rsid w:val="00712C0F"/>
    <w:rsid w:val="00712C6E"/>
    <w:rsid w:val="00712CD0"/>
    <w:rsid w:val="00712D12"/>
    <w:rsid w:val="00712D29"/>
    <w:rsid w:val="00712D51"/>
    <w:rsid w:val="00712F0E"/>
    <w:rsid w:val="00713103"/>
    <w:rsid w:val="00713231"/>
    <w:rsid w:val="00713277"/>
    <w:rsid w:val="00713291"/>
    <w:rsid w:val="0071339C"/>
    <w:rsid w:val="0071349D"/>
    <w:rsid w:val="0071350B"/>
    <w:rsid w:val="007136F3"/>
    <w:rsid w:val="007139C0"/>
    <w:rsid w:val="007139C3"/>
    <w:rsid w:val="00713AD2"/>
    <w:rsid w:val="00713B33"/>
    <w:rsid w:val="00713B96"/>
    <w:rsid w:val="00713CF4"/>
    <w:rsid w:val="00713DD8"/>
    <w:rsid w:val="00713E17"/>
    <w:rsid w:val="00714158"/>
    <w:rsid w:val="00714180"/>
    <w:rsid w:val="00714252"/>
    <w:rsid w:val="007144D4"/>
    <w:rsid w:val="00714531"/>
    <w:rsid w:val="007145C2"/>
    <w:rsid w:val="007145D9"/>
    <w:rsid w:val="007146E9"/>
    <w:rsid w:val="00714712"/>
    <w:rsid w:val="00714814"/>
    <w:rsid w:val="007148B9"/>
    <w:rsid w:val="007148DB"/>
    <w:rsid w:val="00714913"/>
    <w:rsid w:val="00714989"/>
    <w:rsid w:val="00714A77"/>
    <w:rsid w:val="00714B0F"/>
    <w:rsid w:val="00714B50"/>
    <w:rsid w:val="00714D2C"/>
    <w:rsid w:val="00714D89"/>
    <w:rsid w:val="00714E25"/>
    <w:rsid w:val="00714E8F"/>
    <w:rsid w:val="00714EB7"/>
    <w:rsid w:val="00714FC4"/>
    <w:rsid w:val="00715051"/>
    <w:rsid w:val="00715315"/>
    <w:rsid w:val="007154AA"/>
    <w:rsid w:val="0071554D"/>
    <w:rsid w:val="0071558B"/>
    <w:rsid w:val="00715631"/>
    <w:rsid w:val="0071563D"/>
    <w:rsid w:val="00715686"/>
    <w:rsid w:val="007157E2"/>
    <w:rsid w:val="0071581A"/>
    <w:rsid w:val="00715949"/>
    <w:rsid w:val="00715A5B"/>
    <w:rsid w:val="00715D65"/>
    <w:rsid w:val="00715DF1"/>
    <w:rsid w:val="00715EAC"/>
    <w:rsid w:val="00715EE9"/>
    <w:rsid w:val="00715F26"/>
    <w:rsid w:val="0071605F"/>
    <w:rsid w:val="0071610F"/>
    <w:rsid w:val="0071613C"/>
    <w:rsid w:val="007161C4"/>
    <w:rsid w:val="00716209"/>
    <w:rsid w:val="00716275"/>
    <w:rsid w:val="007162EC"/>
    <w:rsid w:val="007163A2"/>
    <w:rsid w:val="00716467"/>
    <w:rsid w:val="00716485"/>
    <w:rsid w:val="00716510"/>
    <w:rsid w:val="007165D2"/>
    <w:rsid w:val="0071672D"/>
    <w:rsid w:val="00716854"/>
    <w:rsid w:val="007169CC"/>
    <w:rsid w:val="00716AB1"/>
    <w:rsid w:val="00716B2B"/>
    <w:rsid w:val="00716B4B"/>
    <w:rsid w:val="00716D33"/>
    <w:rsid w:val="00716E05"/>
    <w:rsid w:val="00716E83"/>
    <w:rsid w:val="00716EAA"/>
    <w:rsid w:val="00716F5D"/>
    <w:rsid w:val="007170E9"/>
    <w:rsid w:val="007172E8"/>
    <w:rsid w:val="007173B2"/>
    <w:rsid w:val="007173F7"/>
    <w:rsid w:val="00717448"/>
    <w:rsid w:val="00717458"/>
    <w:rsid w:val="0071749C"/>
    <w:rsid w:val="00717529"/>
    <w:rsid w:val="007176DC"/>
    <w:rsid w:val="00717704"/>
    <w:rsid w:val="0071777B"/>
    <w:rsid w:val="00717781"/>
    <w:rsid w:val="007177B0"/>
    <w:rsid w:val="00717870"/>
    <w:rsid w:val="00717990"/>
    <w:rsid w:val="00717A2C"/>
    <w:rsid w:val="00717AE8"/>
    <w:rsid w:val="00717BCC"/>
    <w:rsid w:val="00717C7F"/>
    <w:rsid w:val="00717C96"/>
    <w:rsid w:val="00717CE2"/>
    <w:rsid w:val="00717CE4"/>
    <w:rsid w:val="00717E10"/>
    <w:rsid w:val="00717F88"/>
    <w:rsid w:val="0072022B"/>
    <w:rsid w:val="00720253"/>
    <w:rsid w:val="00720292"/>
    <w:rsid w:val="007203B1"/>
    <w:rsid w:val="007204E5"/>
    <w:rsid w:val="0072059A"/>
    <w:rsid w:val="0072085F"/>
    <w:rsid w:val="007209A9"/>
    <w:rsid w:val="00720A47"/>
    <w:rsid w:val="00720CFC"/>
    <w:rsid w:val="00720E5D"/>
    <w:rsid w:val="00720F69"/>
    <w:rsid w:val="00721156"/>
    <w:rsid w:val="007212A2"/>
    <w:rsid w:val="007213F6"/>
    <w:rsid w:val="00721428"/>
    <w:rsid w:val="007214E6"/>
    <w:rsid w:val="00721599"/>
    <w:rsid w:val="007216DA"/>
    <w:rsid w:val="00721747"/>
    <w:rsid w:val="007217D3"/>
    <w:rsid w:val="00721868"/>
    <w:rsid w:val="00721987"/>
    <w:rsid w:val="00721B3C"/>
    <w:rsid w:val="00721C7B"/>
    <w:rsid w:val="00721D24"/>
    <w:rsid w:val="00721FC8"/>
    <w:rsid w:val="00722096"/>
    <w:rsid w:val="007220D7"/>
    <w:rsid w:val="00722181"/>
    <w:rsid w:val="007221BC"/>
    <w:rsid w:val="00722326"/>
    <w:rsid w:val="007223E4"/>
    <w:rsid w:val="00722415"/>
    <w:rsid w:val="0072244A"/>
    <w:rsid w:val="007225DC"/>
    <w:rsid w:val="007225DD"/>
    <w:rsid w:val="007225DF"/>
    <w:rsid w:val="00722644"/>
    <w:rsid w:val="007227B9"/>
    <w:rsid w:val="00722A42"/>
    <w:rsid w:val="00722DCC"/>
    <w:rsid w:val="00722E6B"/>
    <w:rsid w:val="00722EC6"/>
    <w:rsid w:val="00722F9D"/>
    <w:rsid w:val="00723029"/>
    <w:rsid w:val="0072302F"/>
    <w:rsid w:val="007230A3"/>
    <w:rsid w:val="0072310B"/>
    <w:rsid w:val="00723394"/>
    <w:rsid w:val="007234E1"/>
    <w:rsid w:val="007235A5"/>
    <w:rsid w:val="00723770"/>
    <w:rsid w:val="00723790"/>
    <w:rsid w:val="007237FF"/>
    <w:rsid w:val="00723A07"/>
    <w:rsid w:val="00723A30"/>
    <w:rsid w:val="00723AD7"/>
    <w:rsid w:val="00723C8F"/>
    <w:rsid w:val="00723DBB"/>
    <w:rsid w:val="00723E75"/>
    <w:rsid w:val="00723E7F"/>
    <w:rsid w:val="00723FFC"/>
    <w:rsid w:val="00724094"/>
    <w:rsid w:val="00724144"/>
    <w:rsid w:val="0072416A"/>
    <w:rsid w:val="007241C9"/>
    <w:rsid w:val="0072424C"/>
    <w:rsid w:val="0072436E"/>
    <w:rsid w:val="00724525"/>
    <w:rsid w:val="007245A4"/>
    <w:rsid w:val="007245D2"/>
    <w:rsid w:val="00724641"/>
    <w:rsid w:val="007247CD"/>
    <w:rsid w:val="007248CD"/>
    <w:rsid w:val="00724B0C"/>
    <w:rsid w:val="00724D6F"/>
    <w:rsid w:val="00724D84"/>
    <w:rsid w:val="00724D98"/>
    <w:rsid w:val="00724DD8"/>
    <w:rsid w:val="00724DFB"/>
    <w:rsid w:val="00724E0D"/>
    <w:rsid w:val="00724FD0"/>
    <w:rsid w:val="007250A2"/>
    <w:rsid w:val="007250E1"/>
    <w:rsid w:val="0072515E"/>
    <w:rsid w:val="007253A3"/>
    <w:rsid w:val="00725441"/>
    <w:rsid w:val="0072560D"/>
    <w:rsid w:val="00725719"/>
    <w:rsid w:val="0072573E"/>
    <w:rsid w:val="00725821"/>
    <w:rsid w:val="007259C6"/>
    <w:rsid w:val="00725A62"/>
    <w:rsid w:val="00725A7B"/>
    <w:rsid w:val="00725BC9"/>
    <w:rsid w:val="00725C1B"/>
    <w:rsid w:val="00726117"/>
    <w:rsid w:val="007261FD"/>
    <w:rsid w:val="0072624C"/>
    <w:rsid w:val="007262EB"/>
    <w:rsid w:val="0072634D"/>
    <w:rsid w:val="00726429"/>
    <w:rsid w:val="00726454"/>
    <w:rsid w:val="007264CA"/>
    <w:rsid w:val="007264D8"/>
    <w:rsid w:val="007264E3"/>
    <w:rsid w:val="00726575"/>
    <w:rsid w:val="00726602"/>
    <w:rsid w:val="00726655"/>
    <w:rsid w:val="00726697"/>
    <w:rsid w:val="0072671A"/>
    <w:rsid w:val="0072675E"/>
    <w:rsid w:val="00726765"/>
    <w:rsid w:val="00726A7D"/>
    <w:rsid w:val="00726CD7"/>
    <w:rsid w:val="00726E0B"/>
    <w:rsid w:val="0072720A"/>
    <w:rsid w:val="00727315"/>
    <w:rsid w:val="0072733A"/>
    <w:rsid w:val="007275E8"/>
    <w:rsid w:val="007278EE"/>
    <w:rsid w:val="0072790F"/>
    <w:rsid w:val="0072793D"/>
    <w:rsid w:val="007279DA"/>
    <w:rsid w:val="00727A20"/>
    <w:rsid w:val="00727A8F"/>
    <w:rsid w:val="00727BCE"/>
    <w:rsid w:val="00727DCD"/>
    <w:rsid w:val="00727FBA"/>
    <w:rsid w:val="0072CC2B"/>
    <w:rsid w:val="0073019A"/>
    <w:rsid w:val="007301A6"/>
    <w:rsid w:val="007301F7"/>
    <w:rsid w:val="007302E3"/>
    <w:rsid w:val="00730395"/>
    <w:rsid w:val="0073039F"/>
    <w:rsid w:val="007303E4"/>
    <w:rsid w:val="0073041B"/>
    <w:rsid w:val="0073054C"/>
    <w:rsid w:val="0073058B"/>
    <w:rsid w:val="007305DA"/>
    <w:rsid w:val="0073066F"/>
    <w:rsid w:val="00730732"/>
    <w:rsid w:val="00730765"/>
    <w:rsid w:val="007308AE"/>
    <w:rsid w:val="00730B00"/>
    <w:rsid w:val="00730BF6"/>
    <w:rsid w:val="00730C2C"/>
    <w:rsid w:val="00730D96"/>
    <w:rsid w:val="00730DF0"/>
    <w:rsid w:val="00730E4C"/>
    <w:rsid w:val="00731127"/>
    <w:rsid w:val="007311AB"/>
    <w:rsid w:val="007311D7"/>
    <w:rsid w:val="0073131C"/>
    <w:rsid w:val="00731418"/>
    <w:rsid w:val="007319C9"/>
    <w:rsid w:val="00731C74"/>
    <w:rsid w:val="00731CE2"/>
    <w:rsid w:val="00731E53"/>
    <w:rsid w:val="007321E1"/>
    <w:rsid w:val="00732249"/>
    <w:rsid w:val="007322D9"/>
    <w:rsid w:val="00732309"/>
    <w:rsid w:val="00732338"/>
    <w:rsid w:val="00732688"/>
    <w:rsid w:val="0073276E"/>
    <w:rsid w:val="00732C74"/>
    <w:rsid w:val="00732D0C"/>
    <w:rsid w:val="00732F41"/>
    <w:rsid w:val="007331A5"/>
    <w:rsid w:val="0073321C"/>
    <w:rsid w:val="0073324E"/>
    <w:rsid w:val="007333CF"/>
    <w:rsid w:val="007334FC"/>
    <w:rsid w:val="007335BD"/>
    <w:rsid w:val="00733622"/>
    <w:rsid w:val="0073364F"/>
    <w:rsid w:val="00733719"/>
    <w:rsid w:val="0073374A"/>
    <w:rsid w:val="007337E6"/>
    <w:rsid w:val="00733811"/>
    <w:rsid w:val="0073396B"/>
    <w:rsid w:val="00733AB8"/>
    <w:rsid w:val="00733C4E"/>
    <w:rsid w:val="00733C71"/>
    <w:rsid w:val="00733E65"/>
    <w:rsid w:val="00733FFA"/>
    <w:rsid w:val="00734081"/>
    <w:rsid w:val="0073415C"/>
    <w:rsid w:val="0073424E"/>
    <w:rsid w:val="007343B5"/>
    <w:rsid w:val="0073470D"/>
    <w:rsid w:val="00734930"/>
    <w:rsid w:val="00734A96"/>
    <w:rsid w:val="00734C44"/>
    <w:rsid w:val="00734CBA"/>
    <w:rsid w:val="00734E64"/>
    <w:rsid w:val="0073503A"/>
    <w:rsid w:val="007352EC"/>
    <w:rsid w:val="00735306"/>
    <w:rsid w:val="0073535A"/>
    <w:rsid w:val="007353A9"/>
    <w:rsid w:val="00735545"/>
    <w:rsid w:val="007355D1"/>
    <w:rsid w:val="00735691"/>
    <w:rsid w:val="00735695"/>
    <w:rsid w:val="0073569F"/>
    <w:rsid w:val="007357A3"/>
    <w:rsid w:val="0073580B"/>
    <w:rsid w:val="007358F3"/>
    <w:rsid w:val="007359FF"/>
    <w:rsid w:val="00735B53"/>
    <w:rsid w:val="00735C11"/>
    <w:rsid w:val="00735CE5"/>
    <w:rsid w:val="00735CE7"/>
    <w:rsid w:val="00735D52"/>
    <w:rsid w:val="00735EC1"/>
    <w:rsid w:val="00735FBB"/>
    <w:rsid w:val="00736165"/>
    <w:rsid w:val="00736208"/>
    <w:rsid w:val="00736325"/>
    <w:rsid w:val="007363AB"/>
    <w:rsid w:val="007363E0"/>
    <w:rsid w:val="00736583"/>
    <w:rsid w:val="007365FF"/>
    <w:rsid w:val="0073662A"/>
    <w:rsid w:val="00736808"/>
    <w:rsid w:val="0073695A"/>
    <w:rsid w:val="0073696B"/>
    <w:rsid w:val="00736A61"/>
    <w:rsid w:val="00736B04"/>
    <w:rsid w:val="00736B5B"/>
    <w:rsid w:val="00736D28"/>
    <w:rsid w:val="00736FA8"/>
    <w:rsid w:val="00737004"/>
    <w:rsid w:val="0073704E"/>
    <w:rsid w:val="007370F2"/>
    <w:rsid w:val="007371CB"/>
    <w:rsid w:val="007371D3"/>
    <w:rsid w:val="00737270"/>
    <w:rsid w:val="00737400"/>
    <w:rsid w:val="00737454"/>
    <w:rsid w:val="007374D1"/>
    <w:rsid w:val="00737558"/>
    <w:rsid w:val="00737575"/>
    <w:rsid w:val="007375C6"/>
    <w:rsid w:val="00737649"/>
    <w:rsid w:val="0073772F"/>
    <w:rsid w:val="007377EA"/>
    <w:rsid w:val="007378CD"/>
    <w:rsid w:val="00737989"/>
    <w:rsid w:val="007379C3"/>
    <w:rsid w:val="00737B5F"/>
    <w:rsid w:val="00737B6E"/>
    <w:rsid w:val="00737BE0"/>
    <w:rsid w:val="00737CB2"/>
    <w:rsid w:val="00737CD8"/>
    <w:rsid w:val="00737CFD"/>
    <w:rsid w:val="00737D8E"/>
    <w:rsid w:val="00737D9F"/>
    <w:rsid w:val="00737DAC"/>
    <w:rsid w:val="00737F21"/>
    <w:rsid w:val="00740026"/>
    <w:rsid w:val="00740051"/>
    <w:rsid w:val="007400F0"/>
    <w:rsid w:val="007402A4"/>
    <w:rsid w:val="007402F8"/>
    <w:rsid w:val="00740361"/>
    <w:rsid w:val="007403BE"/>
    <w:rsid w:val="007403E8"/>
    <w:rsid w:val="007405C5"/>
    <w:rsid w:val="007405CD"/>
    <w:rsid w:val="0074067D"/>
    <w:rsid w:val="0074073C"/>
    <w:rsid w:val="00740860"/>
    <w:rsid w:val="00740BB5"/>
    <w:rsid w:val="00740C0E"/>
    <w:rsid w:val="0074105C"/>
    <w:rsid w:val="0074109E"/>
    <w:rsid w:val="007410E6"/>
    <w:rsid w:val="007411A7"/>
    <w:rsid w:val="007412B1"/>
    <w:rsid w:val="007412BD"/>
    <w:rsid w:val="00741324"/>
    <w:rsid w:val="0074135B"/>
    <w:rsid w:val="00741458"/>
    <w:rsid w:val="0074145B"/>
    <w:rsid w:val="007415EE"/>
    <w:rsid w:val="0074169F"/>
    <w:rsid w:val="007419B1"/>
    <w:rsid w:val="007419BE"/>
    <w:rsid w:val="00741A6C"/>
    <w:rsid w:val="00741B6C"/>
    <w:rsid w:val="00741B73"/>
    <w:rsid w:val="00741CF5"/>
    <w:rsid w:val="00741F3A"/>
    <w:rsid w:val="00741F77"/>
    <w:rsid w:val="007420F1"/>
    <w:rsid w:val="007421DB"/>
    <w:rsid w:val="0074223D"/>
    <w:rsid w:val="007423B8"/>
    <w:rsid w:val="007424D2"/>
    <w:rsid w:val="00742562"/>
    <w:rsid w:val="0074257A"/>
    <w:rsid w:val="00742665"/>
    <w:rsid w:val="00742733"/>
    <w:rsid w:val="00742A40"/>
    <w:rsid w:val="00742B24"/>
    <w:rsid w:val="00742B91"/>
    <w:rsid w:val="00742CEB"/>
    <w:rsid w:val="00742D90"/>
    <w:rsid w:val="00743027"/>
    <w:rsid w:val="00743093"/>
    <w:rsid w:val="007430E6"/>
    <w:rsid w:val="00743153"/>
    <w:rsid w:val="007433F1"/>
    <w:rsid w:val="007434EB"/>
    <w:rsid w:val="0074350A"/>
    <w:rsid w:val="00743697"/>
    <w:rsid w:val="007436BD"/>
    <w:rsid w:val="007437EE"/>
    <w:rsid w:val="007438C4"/>
    <w:rsid w:val="0074390E"/>
    <w:rsid w:val="00743974"/>
    <w:rsid w:val="007439AD"/>
    <w:rsid w:val="00743AFD"/>
    <w:rsid w:val="00743CC6"/>
    <w:rsid w:val="00743D5A"/>
    <w:rsid w:val="00743E2F"/>
    <w:rsid w:val="00743EDA"/>
    <w:rsid w:val="00743EFA"/>
    <w:rsid w:val="00743FA8"/>
    <w:rsid w:val="007442BE"/>
    <w:rsid w:val="007442D4"/>
    <w:rsid w:val="0074439E"/>
    <w:rsid w:val="0074448B"/>
    <w:rsid w:val="007444AD"/>
    <w:rsid w:val="00744650"/>
    <w:rsid w:val="007448B8"/>
    <w:rsid w:val="00744946"/>
    <w:rsid w:val="00744AE2"/>
    <w:rsid w:val="00744B55"/>
    <w:rsid w:val="00744F4B"/>
    <w:rsid w:val="00744F4F"/>
    <w:rsid w:val="00745070"/>
    <w:rsid w:val="00745252"/>
    <w:rsid w:val="00745259"/>
    <w:rsid w:val="0074530B"/>
    <w:rsid w:val="007453E3"/>
    <w:rsid w:val="00745417"/>
    <w:rsid w:val="00745442"/>
    <w:rsid w:val="007455E2"/>
    <w:rsid w:val="007455E6"/>
    <w:rsid w:val="007456DE"/>
    <w:rsid w:val="007458A8"/>
    <w:rsid w:val="007459BF"/>
    <w:rsid w:val="00745BC1"/>
    <w:rsid w:val="00745CAD"/>
    <w:rsid w:val="00745D22"/>
    <w:rsid w:val="00745D61"/>
    <w:rsid w:val="00746023"/>
    <w:rsid w:val="00746051"/>
    <w:rsid w:val="007461AB"/>
    <w:rsid w:val="00746266"/>
    <w:rsid w:val="00746512"/>
    <w:rsid w:val="00746521"/>
    <w:rsid w:val="00746563"/>
    <w:rsid w:val="00746744"/>
    <w:rsid w:val="007467CC"/>
    <w:rsid w:val="007468B7"/>
    <w:rsid w:val="0074693A"/>
    <w:rsid w:val="00746A5F"/>
    <w:rsid w:val="00746BF2"/>
    <w:rsid w:val="00746E37"/>
    <w:rsid w:val="00746EBC"/>
    <w:rsid w:val="00746F7F"/>
    <w:rsid w:val="0074701D"/>
    <w:rsid w:val="0074706A"/>
    <w:rsid w:val="0074711A"/>
    <w:rsid w:val="0074722E"/>
    <w:rsid w:val="00747247"/>
    <w:rsid w:val="00747368"/>
    <w:rsid w:val="007473F4"/>
    <w:rsid w:val="00747430"/>
    <w:rsid w:val="007475C2"/>
    <w:rsid w:val="007475C9"/>
    <w:rsid w:val="007475ED"/>
    <w:rsid w:val="00747670"/>
    <w:rsid w:val="0074785F"/>
    <w:rsid w:val="00747B49"/>
    <w:rsid w:val="00747D4C"/>
    <w:rsid w:val="00747DE5"/>
    <w:rsid w:val="00747FA7"/>
    <w:rsid w:val="007501D9"/>
    <w:rsid w:val="007504FF"/>
    <w:rsid w:val="007506FC"/>
    <w:rsid w:val="0075077D"/>
    <w:rsid w:val="007508AB"/>
    <w:rsid w:val="007509BE"/>
    <w:rsid w:val="007509F1"/>
    <w:rsid w:val="00750ADF"/>
    <w:rsid w:val="00750BDB"/>
    <w:rsid w:val="00750DA3"/>
    <w:rsid w:val="00750FA4"/>
    <w:rsid w:val="00750FE4"/>
    <w:rsid w:val="00750FF7"/>
    <w:rsid w:val="00751002"/>
    <w:rsid w:val="007511C7"/>
    <w:rsid w:val="00751296"/>
    <w:rsid w:val="007512E7"/>
    <w:rsid w:val="00751353"/>
    <w:rsid w:val="007513A8"/>
    <w:rsid w:val="00751475"/>
    <w:rsid w:val="007516C2"/>
    <w:rsid w:val="007516DD"/>
    <w:rsid w:val="0075182C"/>
    <w:rsid w:val="00751847"/>
    <w:rsid w:val="00751887"/>
    <w:rsid w:val="00751985"/>
    <w:rsid w:val="00751A91"/>
    <w:rsid w:val="00751AF3"/>
    <w:rsid w:val="00751B1E"/>
    <w:rsid w:val="00751B99"/>
    <w:rsid w:val="00751BB2"/>
    <w:rsid w:val="00751C04"/>
    <w:rsid w:val="00751CCC"/>
    <w:rsid w:val="00752028"/>
    <w:rsid w:val="00752037"/>
    <w:rsid w:val="00752246"/>
    <w:rsid w:val="007525C2"/>
    <w:rsid w:val="007525C3"/>
    <w:rsid w:val="00752767"/>
    <w:rsid w:val="0075281A"/>
    <w:rsid w:val="007528BF"/>
    <w:rsid w:val="0075296A"/>
    <w:rsid w:val="0075298A"/>
    <w:rsid w:val="00752A25"/>
    <w:rsid w:val="00752E02"/>
    <w:rsid w:val="00752E6D"/>
    <w:rsid w:val="00752F44"/>
    <w:rsid w:val="00752F6A"/>
    <w:rsid w:val="0075304F"/>
    <w:rsid w:val="007532AD"/>
    <w:rsid w:val="00753312"/>
    <w:rsid w:val="0075361D"/>
    <w:rsid w:val="0075371F"/>
    <w:rsid w:val="00753720"/>
    <w:rsid w:val="0075372E"/>
    <w:rsid w:val="00753849"/>
    <w:rsid w:val="00753B02"/>
    <w:rsid w:val="00753B2C"/>
    <w:rsid w:val="00753B74"/>
    <w:rsid w:val="00753B90"/>
    <w:rsid w:val="00753C42"/>
    <w:rsid w:val="00753E3A"/>
    <w:rsid w:val="00753E8F"/>
    <w:rsid w:val="00753EEA"/>
    <w:rsid w:val="00753EEE"/>
    <w:rsid w:val="00753F33"/>
    <w:rsid w:val="00753F45"/>
    <w:rsid w:val="00753F9D"/>
    <w:rsid w:val="00753FD2"/>
    <w:rsid w:val="00754011"/>
    <w:rsid w:val="007540EE"/>
    <w:rsid w:val="007540FB"/>
    <w:rsid w:val="00754237"/>
    <w:rsid w:val="007542B3"/>
    <w:rsid w:val="007543E1"/>
    <w:rsid w:val="0075457C"/>
    <w:rsid w:val="007545A2"/>
    <w:rsid w:val="00754602"/>
    <w:rsid w:val="007546E0"/>
    <w:rsid w:val="00754778"/>
    <w:rsid w:val="00754789"/>
    <w:rsid w:val="00754859"/>
    <w:rsid w:val="007548DC"/>
    <w:rsid w:val="0075499F"/>
    <w:rsid w:val="00754A6E"/>
    <w:rsid w:val="00754B76"/>
    <w:rsid w:val="00754E32"/>
    <w:rsid w:val="00754EA1"/>
    <w:rsid w:val="00754F7F"/>
    <w:rsid w:val="0075549B"/>
    <w:rsid w:val="007554A9"/>
    <w:rsid w:val="0075580C"/>
    <w:rsid w:val="007558ED"/>
    <w:rsid w:val="00755942"/>
    <w:rsid w:val="00755B29"/>
    <w:rsid w:val="00755D82"/>
    <w:rsid w:val="00755FE4"/>
    <w:rsid w:val="00756059"/>
    <w:rsid w:val="00756066"/>
    <w:rsid w:val="007560E7"/>
    <w:rsid w:val="0075631C"/>
    <w:rsid w:val="007563C8"/>
    <w:rsid w:val="007565DE"/>
    <w:rsid w:val="007565EA"/>
    <w:rsid w:val="00756640"/>
    <w:rsid w:val="007569F0"/>
    <w:rsid w:val="00756A3C"/>
    <w:rsid w:val="00756A84"/>
    <w:rsid w:val="00756AF0"/>
    <w:rsid w:val="00756B33"/>
    <w:rsid w:val="00756F0C"/>
    <w:rsid w:val="00757048"/>
    <w:rsid w:val="0075709F"/>
    <w:rsid w:val="007570AB"/>
    <w:rsid w:val="007571EB"/>
    <w:rsid w:val="0075722D"/>
    <w:rsid w:val="007574A6"/>
    <w:rsid w:val="007574CD"/>
    <w:rsid w:val="00757577"/>
    <w:rsid w:val="00757585"/>
    <w:rsid w:val="007576E8"/>
    <w:rsid w:val="007576FA"/>
    <w:rsid w:val="0075773E"/>
    <w:rsid w:val="00757746"/>
    <w:rsid w:val="007577BC"/>
    <w:rsid w:val="00757B2B"/>
    <w:rsid w:val="00757B35"/>
    <w:rsid w:val="00757B4D"/>
    <w:rsid w:val="00757B69"/>
    <w:rsid w:val="00757C0F"/>
    <w:rsid w:val="00757DA9"/>
    <w:rsid w:val="00757E0B"/>
    <w:rsid w:val="00757E25"/>
    <w:rsid w:val="00757ECE"/>
    <w:rsid w:val="00757FA2"/>
    <w:rsid w:val="00760115"/>
    <w:rsid w:val="00760206"/>
    <w:rsid w:val="00760294"/>
    <w:rsid w:val="007602BD"/>
    <w:rsid w:val="00760308"/>
    <w:rsid w:val="0076031C"/>
    <w:rsid w:val="0076043C"/>
    <w:rsid w:val="007605DE"/>
    <w:rsid w:val="0076064D"/>
    <w:rsid w:val="00760706"/>
    <w:rsid w:val="007607F4"/>
    <w:rsid w:val="0076081A"/>
    <w:rsid w:val="007608E8"/>
    <w:rsid w:val="00760C51"/>
    <w:rsid w:val="00760CB9"/>
    <w:rsid w:val="00760DDE"/>
    <w:rsid w:val="00760E00"/>
    <w:rsid w:val="00760E83"/>
    <w:rsid w:val="00760EA8"/>
    <w:rsid w:val="00760EF9"/>
    <w:rsid w:val="00760F95"/>
    <w:rsid w:val="0076107E"/>
    <w:rsid w:val="00761099"/>
    <w:rsid w:val="007611AC"/>
    <w:rsid w:val="007611B0"/>
    <w:rsid w:val="007611E4"/>
    <w:rsid w:val="00761266"/>
    <w:rsid w:val="00761489"/>
    <w:rsid w:val="00761521"/>
    <w:rsid w:val="00761536"/>
    <w:rsid w:val="00761703"/>
    <w:rsid w:val="0076190E"/>
    <w:rsid w:val="00761DAE"/>
    <w:rsid w:val="00761DE2"/>
    <w:rsid w:val="00761E29"/>
    <w:rsid w:val="00761F66"/>
    <w:rsid w:val="00761FFC"/>
    <w:rsid w:val="00762161"/>
    <w:rsid w:val="0076223A"/>
    <w:rsid w:val="00762335"/>
    <w:rsid w:val="0076246E"/>
    <w:rsid w:val="007624DA"/>
    <w:rsid w:val="007624DD"/>
    <w:rsid w:val="007625B2"/>
    <w:rsid w:val="0076267E"/>
    <w:rsid w:val="007626C3"/>
    <w:rsid w:val="00762963"/>
    <w:rsid w:val="007629D6"/>
    <w:rsid w:val="00762A1E"/>
    <w:rsid w:val="00762ADF"/>
    <w:rsid w:val="00762D77"/>
    <w:rsid w:val="0076302C"/>
    <w:rsid w:val="007630B4"/>
    <w:rsid w:val="007630C9"/>
    <w:rsid w:val="007630FD"/>
    <w:rsid w:val="0076313D"/>
    <w:rsid w:val="00763194"/>
    <w:rsid w:val="00763222"/>
    <w:rsid w:val="007634B4"/>
    <w:rsid w:val="00763506"/>
    <w:rsid w:val="007635E3"/>
    <w:rsid w:val="00763639"/>
    <w:rsid w:val="00763667"/>
    <w:rsid w:val="00763684"/>
    <w:rsid w:val="007637B9"/>
    <w:rsid w:val="00763825"/>
    <w:rsid w:val="0076385A"/>
    <w:rsid w:val="0076388E"/>
    <w:rsid w:val="007639C6"/>
    <w:rsid w:val="00763E28"/>
    <w:rsid w:val="00764028"/>
    <w:rsid w:val="007640BB"/>
    <w:rsid w:val="007640D3"/>
    <w:rsid w:val="00764165"/>
    <w:rsid w:val="00764229"/>
    <w:rsid w:val="0076422B"/>
    <w:rsid w:val="007642B2"/>
    <w:rsid w:val="007642FB"/>
    <w:rsid w:val="007644C0"/>
    <w:rsid w:val="007644CB"/>
    <w:rsid w:val="00764514"/>
    <w:rsid w:val="007646D2"/>
    <w:rsid w:val="007647E5"/>
    <w:rsid w:val="0076494C"/>
    <w:rsid w:val="00764A45"/>
    <w:rsid w:val="00764D72"/>
    <w:rsid w:val="00764D9B"/>
    <w:rsid w:val="00764DBE"/>
    <w:rsid w:val="00764E2A"/>
    <w:rsid w:val="00764FA3"/>
    <w:rsid w:val="00765066"/>
    <w:rsid w:val="007651DE"/>
    <w:rsid w:val="007651F0"/>
    <w:rsid w:val="0076524D"/>
    <w:rsid w:val="007653A8"/>
    <w:rsid w:val="00765441"/>
    <w:rsid w:val="0076598A"/>
    <w:rsid w:val="0076599A"/>
    <w:rsid w:val="007659FC"/>
    <w:rsid w:val="00765A22"/>
    <w:rsid w:val="00765B54"/>
    <w:rsid w:val="00765D8E"/>
    <w:rsid w:val="00765E99"/>
    <w:rsid w:val="00765EAD"/>
    <w:rsid w:val="00765EDD"/>
    <w:rsid w:val="00765EE6"/>
    <w:rsid w:val="00765F3E"/>
    <w:rsid w:val="0076602F"/>
    <w:rsid w:val="00766126"/>
    <w:rsid w:val="00766185"/>
    <w:rsid w:val="0076618F"/>
    <w:rsid w:val="007662FB"/>
    <w:rsid w:val="0076638C"/>
    <w:rsid w:val="007665D9"/>
    <w:rsid w:val="007666DA"/>
    <w:rsid w:val="00766730"/>
    <w:rsid w:val="0076673C"/>
    <w:rsid w:val="007667B0"/>
    <w:rsid w:val="007667B3"/>
    <w:rsid w:val="007667C6"/>
    <w:rsid w:val="007669C1"/>
    <w:rsid w:val="00766B62"/>
    <w:rsid w:val="00766D08"/>
    <w:rsid w:val="00766D53"/>
    <w:rsid w:val="00766EB2"/>
    <w:rsid w:val="00766FC3"/>
    <w:rsid w:val="007670FC"/>
    <w:rsid w:val="00767378"/>
    <w:rsid w:val="007673D9"/>
    <w:rsid w:val="00767506"/>
    <w:rsid w:val="00767613"/>
    <w:rsid w:val="00767645"/>
    <w:rsid w:val="00767675"/>
    <w:rsid w:val="0076785A"/>
    <w:rsid w:val="007679D9"/>
    <w:rsid w:val="00767B42"/>
    <w:rsid w:val="00767BDB"/>
    <w:rsid w:val="00767D5A"/>
    <w:rsid w:val="0076833A"/>
    <w:rsid w:val="00769731"/>
    <w:rsid w:val="007704ED"/>
    <w:rsid w:val="007704F3"/>
    <w:rsid w:val="0077053F"/>
    <w:rsid w:val="007705FD"/>
    <w:rsid w:val="0077066C"/>
    <w:rsid w:val="00770685"/>
    <w:rsid w:val="007706C8"/>
    <w:rsid w:val="007707F5"/>
    <w:rsid w:val="007709C9"/>
    <w:rsid w:val="00770B9C"/>
    <w:rsid w:val="00770BEB"/>
    <w:rsid w:val="00770DE6"/>
    <w:rsid w:val="00770EC6"/>
    <w:rsid w:val="00770F19"/>
    <w:rsid w:val="00771044"/>
    <w:rsid w:val="00771054"/>
    <w:rsid w:val="007713F3"/>
    <w:rsid w:val="007715B5"/>
    <w:rsid w:val="00771678"/>
    <w:rsid w:val="00771684"/>
    <w:rsid w:val="007717BB"/>
    <w:rsid w:val="00771984"/>
    <w:rsid w:val="007719FB"/>
    <w:rsid w:val="00771B2C"/>
    <w:rsid w:val="00771B9F"/>
    <w:rsid w:val="00771E46"/>
    <w:rsid w:val="00771E94"/>
    <w:rsid w:val="00771EB4"/>
    <w:rsid w:val="00771F34"/>
    <w:rsid w:val="00771FF8"/>
    <w:rsid w:val="007720B0"/>
    <w:rsid w:val="007720D2"/>
    <w:rsid w:val="00772210"/>
    <w:rsid w:val="00772228"/>
    <w:rsid w:val="0077227A"/>
    <w:rsid w:val="007722BC"/>
    <w:rsid w:val="007723AD"/>
    <w:rsid w:val="00772449"/>
    <w:rsid w:val="00772578"/>
    <w:rsid w:val="0077258F"/>
    <w:rsid w:val="00772607"/>
    <w:rsid w:val="00772824"/>
    <w:rsid w:val="00772B1A"/>
    <w:rsid w:val="00772CBB"/>
    <w:rsid w:val="00772D21"/>
    <w:rsid w:val="00772E84"/>
    <w:rsid w:val="00772E9F"/>
    <w:rsid w:val="00772FFC"/>
    <w:rsid w:val="007730D7"/>
    <w:rsid w:val="00773373"/>
    <w:rsid w:val="00773507"/>
    <w:rsid w:val="007735F5"/>
    <w:rsid w:val="007738FE"/>
    <w:rsid w:val="00773A3D"/>
    <w:rsid w:val="00773AB9"/>
    <w:rsid w:val="00773C28"/>
    <w:rsid w:val="00773C29"/>
    <w:rsid w:val="00773CB4"/>
    <w:rsid w:val="00773D30"/>
    <w:rsid w:val="00773E9E"/>
    <w:rsid w:val="00773E9F"/>
    <w:rsid w:val="00773F0A"/>
    <w:rsid w:val="00773F55"/>
    <w:rsid w:val="00774299"/>
    <w:rsid w:val="0077440B"/>
    <w:rsid w:val="007747E9"/>
    <w:rsid w:val="0077484B"/>
    <w:rsid w:val="00774878"/>
    <w:rsid w:val="00774999"/>
    <w:rsid w:val="00774A27"/>
    <w:rsid w:val="00774BC4"/>
    <w:rsid w:val="00774C91"/>
    <w:rsid w:val="00774D05"/>
    <w:rsid w:val="00774D1F"/>
    <w:rsid w:val="00774D63"/>
    <w:rsid w:val="00774E9E"/>
    <w:rsid w:val="00774F89"/>
    <w:rsid w:val="00774FDC"/>
    <w:rsid w:val="00774FE5"/>
    <w:rsid w:val="007750BB"/>
    <w:rsid w:val="00775295"/>
    <w:rsid w:val="0077544D"/>
    <w:rsid w:val="00775562"/>
    <w:rsid w:val="007756C4"/>
    <w:rsid w:val="00775738"/>
    <w:rsid w:val="00775769"/>
    <w:rsid w:val="0077583B"/>
    <w:rsid w:val="00775B4F"/>
    <w:rsid w:val="00775B8C"/>
    <w:rsid w:val="00775C5E"/>
    <w:rsid w:val="00775CBD"/>
    <w:rsid w:val="00775E1A"/>
    <w:rsid w:val="00775F10"/>
    <w:rsid w:val="00776203"/>
    <w:rsid w:val="00776253"/>
    <w:rsid w:val="007763A3"/>
    <w:rsid w:val="0077670B"/>
    <w:rsid w:val="00776749"/>
    <w:rsid w:val="00776782"/>
    <w:rsid w:val="0077681E"/>
    <w:rsid w:val="00776918"/>
    <w:rsid w:val="0077692E"/>
    <w:rsid w:val="00776991"/>
    <w:rsid w:val="007769AA"/>
    <w:rsid w:val="00776A30"/>
    <w:rsid w:val="00776BE7"/>
    <w:rsid w:val="00776C90"/>
    <w:rsid w:val="00776CA2"/>
    <w:rsid w:val="00776E67"/>
    <w:rsid w:val="0077716F"/>
    <w:rsid w:val="0077782A"/>
    <w:rsid w:val="007778E7"/>
    <w:rsid w:val="00777A60"/>
    <w:rsid w:val="00777EFF"/>
    <w:rsid w:val="00777F19"/>
    <w:rsid w:val="00777F4D"/>
    <w:rsid w:val="00777FCD"/>
    <w:rsid w:val="0077FF11"/>
    <w:rsid w:val="00780324"/>
    <w:rsid w:val="00780521"/>
    <w:rsid w:val="00780524"/>
    <w:rsid w:val="0078056A"/>
    <w:rsid w:val="007806DD"/>
    <w:rsid w:val="0078072C"/>
    <w:rsid w:val="007807C4"/>
    <w:rsid w:val="007808B2"/>
    <w:rsid w:val="007808D1"/>
    <w:rsid w:val="007808D6"/>
    <w:rsid w:val="00780B29"/>
    <w:rsid w:val="00780B49"/>
    <w:rsid w:val="00780BCA"/>
    <w:rsid w:val="00780C27"/>
    <w:rsid w:val="00780D7A"/>
    <w:rsid w:val="00780EF4"/>
    <w:rsid w:val="00781048"/>
    <w:rsid w:val="007810DA"/>
    <w:rsid w:val="007811DC"/>
    <w:rsid w:val="00781391"/>
    <w:rsid w:val="0078139A"/>
    <w:rsid w:val="007814D8"/>
    <w:rsid w:val="00781549"/>
    <w:rsid w:val="00781562"/>
    <w:rsid w:val="00781603"/>
    <w:rsid w:val="00781632"/>
    <w:rsid w:val="00781804"/>
    <w:rsid w:val="0078182C"/>
    <w:rsid w:val="00781930"/>
    <w:rsid w:val="00781B53"/>
    <w:rsid w:val="00781D4B"/>
    <w:rsid w:val="00781DC0"/>
    <w:rsid w:val="00781EB9"/>
    <w:rsid w:val="00781F82"/>
    <w:rsid w:val="0078202E"/>
    <w:rsid w:val="007821C8"/>
    <w:rsid w:val="0078231D"/>
    <w:rsid w:val="00782320"/>
    <w:rsid w:val="00782339"/>
    <w:rsid w:val="0078235D"/>
    <w:rsid w:val="007823FD"/>
    <w:rsid w:val="007824FA"/>
    <w:rsid w:val="00782503"/>
    <w:rsid w:val="0078251E"/>
    <w:rsid w:val="007825AD"/>
    <w:rsid w:val="0078283F"/>
    <w:rsid w:val="0078291E"/>
    <w:rsid w:val="0078293B"/>
    <w:rsid w:val="00782986"/>
    <w:rsid w:val="00782A58"/>
    <w:rsid w:val="00782C1D"/>
    <w:rsid w:val="00782DA1"/>
    <w:rsid w:val="00782DCA"/>
    <w:rsid w:val="00782E3F"/>
    <w:rsid w:val="00782E8E"/>
    <w:rsid w:val="007831B0"/>
    <w:rsid w:val="00783249"/>
    <w:rsid w:val="00783260"/>
    <w:rsid w:val="00783351"/>
    <w:rsid w:val="007833B1"/>
    <w:rsid w:val="00783553"/>
    <w:rsid w:val="0078356D"/>
    <w:rsid w:val="00783770"/>
    <w:rsid w:val="00783784"/>
    <w:rsid w:val="007837FF"/>
    <w:rsid w:val="007838C4"/>
    <w:rsid w:val="00783918"/>
    <w:rsid w:val="00783A7F"/>
    <w:rsid w:val="00783B1B"/>
    <w:rsid w:val="00783B38"/>
    <w:rsid w:val="00783C3B"/>
    <w:rsid w:val="00783C86"/>
    <w:rsid w:val="00783D2E"/>
    <w:rsid w:val="00783D30"/>
    <w:rsid w:val="00783DC9"/>
    <w:rsid w:val="00783E7C"/>
    <w:rsid w:val="007840D1"/>
    <w:rsid w:val="00784167"/>
    <w:rsid w:val="00784204"/>
    <w:rsid w:val="00784279"/>
    <w:rsid w:val="0078435F"/>
    <w:rsid w:val="00784475"/>
    <w:rsid w:val="007844E7"/>
    <w:rsid w:val="007845B8"/>
    <w:rsid w:val="0078460D"/>
    <w:rsid w:val="00784792"/>
    <w:rsid w:val="007848D7"/>
    <w:rsid w:val="00784933"/>
    <w:rsid w:val="00784A9E"/>
    <w:rsid w:val="00784B7F"/>
    <w:rsid w:val="00784B99"/>
    <w:rsid w:val="00784C3E"/>
    <w:rsid w:val="00784C54"/>
    <w:rsid w:val="00784E14"/>
    <w:rsid w:val="0078503C"/>
    <w:rsid w:val="007850C4"/>
    <w:rsid w:val="007850EF"/>
    <w:rsid w:val="0078516E"/>
    <w:rsid w:val="007851DA"/>
    <w:rsid w:val="00785395"/>
    <w:rsid w:val="007853D0"/>
    <w:rsid w:val="007854E0"/>
    <w:rsid w:val="0078568C"/>
    <w:rsid w:val="00785765"/>
    <w:rsid w:val="007857D1"/>
    <w:rsid w:val="00785862"/>
    <w:rsid w:val="007859B0"/>
    <w:rsid w:val="00785A13"/>
    <w:rsid w:val="00785A90"/>
    <w:rsid w:val="00785C5F"/>
    <w:rsid w:val="00785D38"/>
    <w:rsid w:val="00785DF2"/>
    <w:rsid w:val="00785E3B"/>
    <w:rsid w:val="00785EFF"/>
    <w:rsid w:val="00785F05"/>
    <w:rsid w:val="00786055"/>
    <w:rsid w:val="00786056"/>
    <w:rsid w:val="007860CD"/>
    <w:rsid w:val="0078621A"/>
    <w:rsid w:val="00786263"/>
    <w:rsid w:val="007863CD"/>
    <w:rsid w:val="0078642C"/>
    <w:rsid w:val="0078650E"/>
    <w:rsid w:val="00786615"/>
    <w:rsid w:val="007867D7"/>
    <w:rsid w:val="00786851"/>
    <w:rsid w:val="00786998"/>
    <w:rsid w:val="00786A84"/>
    <w:rsid w:val="00786ACD"/>
    <w:rsid w:val="00787180"/>
    <w:rsid w:val="007871BD"/>
    <w:rsid w:val="007873E8"/>
    <w:rsid w:val="00787488"/>
    <w:rsid w:val="007874E7"/>
    <w:rsid w:val="0078754E"/>
    <w:rsid w:val="007876E4"/>
    <w:rsid w:val="00787897"/>
    <w:rsid w:val="00787991"/>
    <w:rsid w:val="007879DD"/>
    <w:rsid w:val="00787A1F"/>
    <w:rsid w:val="00787C29"/>
    <w:rsid w:val="00787C63"/>
    <w:rsid w:val="00787D62"/>
    <w:rsid w:val="00787D76"/>
    <w:rsid w:val="00787DC9"/>
    <w:rsid w:val="00787E31"/>
    <w:rsid w:val="00787E41"/>
    <w:rsid w:val="00787EB7"/>
    <w:rsid w:val="00787F9E"/>
    <w:rsid w:val="00787FE3"/>
    <w:rsid w:val="0079003C"/>
    <w:rsid w:val="00790122"/>
    <w:rsid w:val="0079022B"/>
    <w:rsid w:val="0079029F"/>
    <w:rsid w:val="00790335"/>
    <w:rsid w:val="0079036D"/>
    <w:rsid w:val="00790376"/>
    <w:rsid w:val="007903C3"/>
    <w:rsid w:val="007903E7"/>
    <w:rsid w:val="007903E8"/>
    <w:rsid w:val="0079044B"/>
    <w:rsid w:val="00790451"/>
    <w:rsid w:val="00790479"/>
    <w:rsid w:val="00790576"/>
    <w:rsid w:val="007905BC"/>
    <w:rsid w:val="00790636"/>
    <w:rsid w:val="00790760"/>
    <w:rsid w:val="00790779"/>
    <w:rsid w:val="00790A09"/>
    <w:rsid w:val="00790A1C"/>
    <w:rsid w:val="00790B2E"/>
    <w:rsid w:val="00790BE4"/>
    <w:rsid w:val="00790C4F"/>
    <w:rsid w:val="00790DB1"/>
    <w:rsid w:val="00790E7F"/>
    <w:rsid w:val="00790FB4"/>
    <w:rsid w:val="007911D1"/>
    <w:rsid w:val="00791354"/>
    <w:rsid w:val="00791422"/>
    <w:rsid w:val="00791483"/>
    <w:rsid w:val="0079153C"/>
    <w:rsid w:val="007916B7"/>
    <w:rsid w:val="007916EC"/>
    <w:rsid w:val="007917BC"/>
    <w:rsid w:val="00791848"/>
    <w:rsid w:val="00791858"/>
    <w:rsid w:val="0079185C"/>
    <w:rsid w:val="007918C5"/>
    <w:rsid w:val="00791A1E"/>
    <w:rsid w:val="00791B58"/>
    <w:rsid w:val="00791B80"/>
    <w:rsid w:val="00791BA9"/>
    <w:rsid w:val="00791CE6"/>
    <w:rsid w:val="00791D5B"/>
    <w:rsid w:val="00791F0D"/>
    <w:rsid w:val="00791F81"/>
    <w:rsid w:val="00791F98"/>
    <w:rsid w:val="00791FD4"/>
    <w:rsid w:val="00792092"/>
    <w:rsid w:val="007921F5"/>
    <w:rsid w:val="0079236E"/>
    <w:rsid w:val="00792465"/>
    <w:rsid w:val="00792640"/>
    <w:rsid w:val="007926BC"/>
    <w:rsid w:val="007927FC"/>
    <w:rsid w:val="00792A0A"/>
    <w:rsid w:val="00792A1F"/>
    <w:rsid w:val="00792B98"/>
    <w:rsid w:val="00792BD7"/>
    <w:rsid w:val="00792C93"/>
    <w:rsid w:val="00792D72"/>
    <w:rsid w:val="00792DAE"/>
    <w:rsid w:val="00792E04"/>
    <w:rsid w:val="00792EF9"/>
    <w:rsid w:val="00792F68"/>
    <w:rsid w:val="00792FFC"/>
    <w:rsid w:val="00793025"/>
    <w:rsid w:val="00793115"/>
    <w:rsid w:val="00793209"/>
    <w:rsid w:val="00793317"/>
    <w:rsid w:val="007935B7"/>
    <w:rsid w:val="00793661"/>
    <w:rsid w:val="00793694"/>
    <w:rsid w:val="00793A4C"/>
    <w:rsid w:val="00793A65"/>
    <w:rsid w:val="00793AAA"/>
    <w:rsid w:val="00793AF0"/>
    <w:rsid w:val="00793BE1"/>
    <w:rsid w:val="00793C56"/>
    <w:rsid w:val="00793C5D"/>
    <w:rsid w:val="00793CA6"/>
    <w:rsid w:val="00793E27"/>
    <w:rsid w:val="00793ECA"/>
    <w:rsid w:val="00793F00"/>
    <w:rsid w:val="00793F53"/>
    <w:rsid w:val="00794340"/>
    <w:rsid w:val="00794779"/>
    <w:rsid w:val="00794AAF"/>
    <w:rsid w:val="00794BA8"/>
    <w:rsid w:val="00794BCA"/>
    <w:rsid w:val="00794C65"/>
    <w:rsid w:val="00794F5B"/>
    <w:rsid w:val="00794F5C"/>
    <w:rsid w:val="0079536B"/>
    <w:rsid w:val="00795376"/>
    <w:rsid w:val="0079549C"/>
    <w:rsid w:val="007954F7"/>
    <w:rsid w:val="007954F9"/>
    <w:rsid w:val="0079552F"/>
    <w:rsid w:val="00795645"/>
    <w:rsid w:val="0079564D"/>
    <w:rsid w:val="00795812"/>
    <w:rsid w:val="0079587E"/>
    <w:rsid w:val="007958BB"/>
    <w:rsid w:val="007959F4"/>
    <w:rsid w:val="00795D8E"/>
    <w:rsid w:val="00795E68"/>
    <w:rsid w:val="007960E9"/>
    <w:rsid w:val="00796125"/>
    <w:rsid w:val="00796296"/>
    <w:rsid w:val="0079644D"/>
    <w:rsid w:val="00796492"/>
    <w:rsid w:val="00796599"/>
    <w:rsid w:val="007965B0"/>
    <w:rsid w:val="007965FD"/>
    <w:rsid w:val="007966AF"/>
    <w:rsid w:val="007966BE"/>
    <w:rsid w:val="007966DB"/>
    <w:rsid w:val="007966E5"/>
    <w:rsid w:val="00796932"/>
    <w:rsid w:val="00796A0F"/>
    <w:rsid w:val="00796B55"/>
    <w:rsid w:val="00796B77"/>
    <w:rsid w:val="00796C94"/>
    <w:rsid w:val="00796CFD"/>
    <w:rsid w:val="00796F67"/>
    <w:rsid w:val="0079703E"/>
    <w:rsid w:val="0079716E"/>
    <w:rsid w:val="00797171"/>
    <w:rsid w:val="00797187"/>
    <w:rsid w:val="00797250"/>
    <w:rsid w:val="00797270"/>
    <w:rsid w:val="0079727B"/>
    <w:rsid w:val="0079737D"/>
    <w:rsid w:val="007975A2"/>
    <w:rsid w:val="007975AA"/>
    <w:rsid w:val="007977B7"/>
    <w:rsid w:val="00797847"/>
    <w:rsid w:val="007979C8"/>
    <w:rsid w:val="00797C0A"/>
    <w:rsid w:val="00797C37"/>
    <w:rsid w:val="00797C65"/>
    <w:rsid w:val="00797DB7"/>
    <w:rsid w:val="00797EA2"/>
    <w:rsid w:val="00797FC3"/>
    <w:rsid w:val="007A01F2"/>
    <w:rsid w:val="007A01FF"/>
    <w:rsid w:val="007A0407"/>
    <w:rsid w:val="007A045D"/>
    <w:rsid w:val="007A04E4"/>
    <w:rsid w:val="007A05FB"/>
    <w:rsid w:val="007A06C5"/>
    <w:rsid w:val="007A08A0"/>
    <w:rsid w:val="007A08DF"/>
    <w:rsid w:val="007A0BB3"/>
    <w:rsid w:val="007A0BDD"/>
    <w:rsid w:val="007A0BFF"/>
    <w:rsid w:val="007A0C2C"/>
    <w:rsid w:val="007A0C32"/>
    <w:rsid w:val="007A0C83"/>
    <w:rsid w:val="007A0D08"/>
    <w:rsid w:val="007A0D19"/>
    <w:rsid w:val="007A0E0A"/>
    <w:rsid w:val="007A0FE2"/>
    <w:rsid w:val="007A114A"/>
    <w:rsid w:val="007A11FC"/>
    <w:rsid w:val="007A1299"/>
    <w:rsid w:val="007A1328"/>
    <w:rsid w:val="007A1449"/>
    <w:rsid w:val="007A144F"/>
    <w:rsid w:val="007A1455"/>
    <w:rsid w:val="007A179C"/>
    <w:rsid w:val="007A18C2"/>
    <w:rsid w:val="007A1A3D"/>
    <w:rsid w:val="007A1CC3"/>
    <w:rsid w:val="007A1ED0"/>
    <w:rsid w:val="007A1F05"/>
    <w:rsid w:val="007A1F18"/>
    <w:rsid w:val="007A203D"/>
    <w:rsid w:val="007A235E"/>
    <w:rsid w:val="007A23E6"/>
    <w:rsid w:val="007A2429"/>
    <w:rsid w:val="007A256A"/>
    <w:rsid w:val="007A294B"/>
    <w:rsid w:val="007A2A94"/>
    <w:rsid w:val="007A2B04"/>
    <w:rsid w:val="007A2BD3"/>
    <w:rsid w:val="007A2CF3"/>
    <w:rsid w:val="007A2D02"/>
    <w:rsid w:val="007A2DA4"/>
    <w:rsid w:val="007A2DDA"/>
    <w:rsid w:val="007A2E25"/>
    <w:rsid w:val="007A2F2E"/>
    <w:rsid w:val="007A30DE"/>
    <w:rsid w:val="007A30E5"/>
    <w:rsid w:val="007A31E5"/>
    <w:rsid w:val="007A339F"/>
    <w:rsid w:val="007A33D4"/>
    <w:rsid w:val="007A34FC"/>
    <w:rsid w:val="007A369B"/>
    <w:rsid w:val="007A37F7"/>
    <w:rsid w:val="007A389D"/>
    <w:rsid w:val="007A3983"/>
    <w:rsid w:val="007A3994"/>
    <w:rsid w:val="007A3A7E"/>
    <w:rsid w:val="007A3A99"/>
    <w:rsid w:val="007A3AE2"/>
    <w:rsid w:val="007A3B93"/>
    <w:rsid w:val="007A3BAE"/>
    <w:rsid w:val="007A3BCA"/>
    <w:rsid w:val="007A3BD2"/>
    <w:rsid w:val="007A3BD6"/>
    <w:rsid w:val="007A3E03"/>
    <w:rsid w:val="007A3E73"/>
    <w:rsid w:val="007A3F10"/>
    <w:rsid w:val="007A3FF4"/>
    <w:rsid w:val="007A40EF"/>
    <w:rsid w:val="007A42FE"/>
    <w:rsid w:val="007A449E"/>
    <w:rsid w:val="007A453A"/>
    <w:rsid w:val="007A457D"/>
    <w:rsid w:val="007A458C"/>
    <w:rsid w:val="007A4735"/>
    <w:rsid w:val="007A481D"/>
    <w:rsid w:val="007A4898"/>
    <w:rsid w:val="007A49D5"/>
    <w:rsid w:val="007A4AF3"/>
    <w:rsid w:val="007A4B6B"/>
    <w:rsid w:val="007A4C29"/>
    <w:rsid w:val="007A4C49"/>
    <w:rsid w:val="007A4E95"/>
    <w:rsid w:val="007A4EB1"/>
    <w:rsid w:val="007A4F1E"/>
    <w:rsid w:val="007A4F74"/>
    <w:rsid w:val="007A50BE"/>
    <w:rsid w:val="007A5330"/>
    <w:rsid w:val="007A5438"/>
    <w:rsid w:val="007A5486"/>
    <w:rsid w:val="007A54BF"/>
    <w:rsid w:val="007A5763"/>
    <w:rsid w:val="007A5A49"/>
    <w:rsid w:val="007A5A90"/>
    <w:rsid w:val="007A5ADD"/>
    <w:rsid w:val="007A5AE4"/>
    <w:rsid w:val="007A5D28"/>
    <w:rsid w:val="007A5D2C"/>
    <w:rsid w:val="007A5ED0"/>
    <w:rsid w:val="007A5EE2"/>
    <w:rsid w:val="007A5FC9"/>
    <w:rsid w:val="007A60FF"/>
    <w:rsid w:val="007A6317"/>
    <w:rsid w:val="007A63C7"/>
    <w:rsid w:val="007A6571"/>
    <w:rsid w:val="007A6623"/>
    <w:rsid w:val="007A6692"/>
    <w:rsid w:val="007A67DB"/>
    <w:rsid w:val="007A68F8"/>
    <w:rsid w:val="007A6ABC"/>
    <w:rsid w:val="007A6B1C"/>
    <w:rsid w:val="007A6B21"/>
    <w:rsid w:val="007A6B6E"/>
    <w:rsid w:val="007A7275"/>
    <w:rsid w:val="007A74AF"/>
    <w:rsid w:val="007A7643"/>
    <w:rsid w:val="007A7709"/>
    <w:rsid w:val="007A77E0"/>
    <w:rsid w:val="007A79E6"/>
    <w:rsid w:val="007A7A1E"/>
    <w:rsid w:val="007A7A8D"/>
    <w:rsid w:val="007A7A9F"/>
    <w:rsid w:val="007A7BA6"/>
    <w:rsid w:val="007A7BF0"/>
    <w:rsid w:val="007A7D2A"/>
    <w:rsid w:val="007A7E05"/>
    <w:rsid w:val="007A7E6A"/>
    <w:rsid w:val="007A7E83"/>
    <w:rsid w:val="007A7EE5"/>
    <w:rsid w:val="007A7F66"/>
    <w:rsid w:val="007B0101"/>
    <w:rsid w:val="007B017F"/>
    <w:rsid w:val="007B01CB"/>
    <w:rsid w:val="007B01ED"/>
    <w:rsid w:val="007B03F1"/>
    <w:rsid w:val="007B048E"/>
    <w:rsid w:val="007B0717"/>
    <w:rsid w:val="007B079F"/>
    <w:rsid w:val="007B08AC"/>
    <w:rsid w:val="007B096F"/>
    <w:rsid w:val="007B0A4E"/>
    <w:rsid w:val="007B0AAB"/>
    <w:rsid w:val="007B0ACD"/>
    <w:rsid w:val="007B0E40"/>
    <w:rsid w:val="007B0E73"/>
    <w:rsid w:val="007B0F95"/>
    <w:rsid w:val="007B11C4"/>
    <w:rsid w:val="007B11C5"/>
    <w:rsid w:val="007B1303"/>
    <w:rsid w:val="007B1561"/>
    <w:rsid w:val="007B15A3"/>
    <w:rsid w:val="007B1894"/>
    <w:rsid w:val="007B189A"/>
    <w:rsid w:val="007B1B28"/>
    <w:rsid w:val="007B1DED"/>
    <w:rsid w:val="007B1EED"/>
    <w:rsid w:val="007B201D"/>
    <w:rsid w:val="007B20CF"/>
    <w:rsid w:val="007B232F"/>
    <w:rsid w:val="007B24C9"/>
    <w:rsid w:val="007B26A8"/>
    <w:rsid w:val="007B2806"/>
    <w:rsid w:val="007B2893"/>
    <w:rsid w:val="007B2A37"/>
    <w:rsid w:val="007B2AED"/>
    <w:rsid w:val="007B2B65"/>
    <w:rsid w:val="007B2BA3"/>
    <w:rsid w:val="007B2C6D"/>
    <w:rsid w:val="007B3004"/>
    <w:rsid w:val="007B307E"/>
    <w:rsid w:val="007B30FA"/>
    <w:rsid w:val="007B3251"/>
    <w:rsid w:val="007B32EB"/>
    <w:rsid w:val="007B3305"/>
    <w:rsid w:val="007B334A"/>
    <w:rsid w:val="007B340C"/>
    <w:rsid w:val="007B348B"/>
    <w:rsid w:val="007B34A4"/>
    <w:rsid w:val="007B3591"/>
    <w:rsid w:val="007B359C"/>
    <w:rsid w:val="007B36CB"/>
    <w:rsid w:val="007B38E9"/>
    <w:rsid w:val="007B3995"/>
    <w:rsid w:val="007B3A20"/>
    <w:rsid w:val="007B3C3E"/>
    <w:rsid w:val="007B3C7C"/>
    <w:rsid w:val="007B3F46"/>
    <w:rsid w:val="007B3F7A"/>
    <w:rsid w:val="007B3FB7"/>
    <w:rsid w:val="007B4059"/>
    <w:rsid w:val="007B4099"/>
    <w:rsid w:val="007B4145"/>
    <w:rsid w:val="007B41E1"/>
    <w:rsid w:val="007B4342"/>
    <w:rsid w:val="007B4386"/>
    <w:rsid w:val="007B44C1"/>
    <w:rsid w:val="007B45A6"/>
    <w:rsid w:val="007B46CE"/>
    <w:rsid w:val="007B46EF"/>
    <w:rsid w:val="007B4835"/>
    <w:rsid w:val="007B484D"/>
    <w:rsid w:val="007B4985"/>
    <w:rsid w:val="007B4B14"/>
    <w:rsid w:val="007B4C21"/>
    <w:rsid w:val="007B4C36"/>
    <w:rsid w:val="007B4F0D"/>
    <w:rsid w:val="007B4F38"/>
    <w:rsid w:val="007B52ED"/>
    <w:rsid w:val="007B538E"/>
    <w:rsid w:val="007B5454"/>
    <w:rsid w:val="007B55C4"/>
    <w:rsid w:val="007B57ED"/>
    <w:rsid w:val="007B594B"/>
    <w:rsid w:val="007B5A68"/>
    <w:rsid w:val="007B5AFD"/>
    <w:rsid w:val="007B5BDD"/>
    <w:rsid w:val="007B5EFE"/>
    <w:rsid w:val="007B5F07"/>
    <w:rsid w:val="007B5F4E"/>
    <w:rsid w:val="007B6014"/>
    <w:rsid w:val="007B604F"/>
    <w:rsid w:val="007B60D6"/>
    <w:rsid w:val="007B6116"/>
    <w:rsid w:val="007B61FA"/>
    <w:rsid w:val="007B6324"/>
    <w:rsid w:val="007B6345"/>
    <w:rsid w:val="007B63F0"/>
    <w:rsid w:val="007B6449"/>
    <w:rsid w:val="007B66B0"/>
    <w:rsid w:val="007B6A5E"/>
    <w:rsid w:val="007B6A7F"/>
    <w:rsid w:val="007B6AA5"/>
    <w:rsid w:val="007B6B38"/>
    <w:rsid w:val="007B6BB8"/>
    <w:rsid w:val="007B6BF3"/>
    <w:rsid w:val="007B6CE0"/>
    <w:rsid w:val="007B6D7A"/>
    <w:rsid w:val="007B6DDF"/>
    <w:rsid w:val="007B6E0A"/>
    <w:rsid w:val="007B6F10"/>
    <w:rsid w:val="007B6FB1"/>
    <w:rsid w:val="007B71FB"/>
    <w:rsid w:val="007B7221"/>
    <w:rsid w:val="007B7276"/>
    <w:rsid w:val="007B72DF"/>
    <w:rsid w:val="007B73F4"/>
    <w:rsid w:val="007B755D"/>
    <w:rsid w:val="007B75E6"/>
    <w:rsid w:val="007B7732"/>
    <w:rsid w:val="007B7E26"/>
    <w:rsid w:val="007B7E33"/>
    <w:rsid w:val="007B7F81"/>
    <w:rsid w:val="007B7FB8"/>
    <w:rsid w:val="007BF948"/>
    <w:rsid w:val="007C001F"/>
    <w:rsid w:val="007C00BE"/>
    <w:rsid w:val="007C0134"/>
    <w:rsid w:val="007C013D"/>
    <w:rsid w:val="007C0162"/>
    <w:rsid w:val="007C016D"/>
    <w:rsid w:val="007C0317"/>
    <w:rsid w:val="007C031F"/>
    <w:rsid w:val="007C0400"/>
    <w:rsid w:val="007C04B6"/>
    <w:rsid w:val="007C05D6"/>
    <w:rsid w:val="007C0608"/>
    <w:rsid w:val="007C0768"/>
    <w:rsid w:val="007C0840"/>
    <w:rsid w:val="007C0884"/>
    <w:rsid w:val="007C088A"/>
    <w:rsid w:val="007C0D17"/>
    <w:rsid w:val="007C0D60"/>
    <w:rsid w:val="007C0D62"/>
    <w:rsid w:val="007C0E36"/>
    <w:rsid w:val="007C105B"/>
    <w:rsid w:val="007C10B6"/>
    <w:rsid w:val="007C11E1"/>
    <w:rsid w:val="007C1351"/>
    <w:rsid w:val="007C13DB"/>
    <w:rsid w:val="007C1462"/>
    <w:rsid w:val="007C1584"/>
    <w:rsid w:val="007C1827"/>
    <w:rsid w:val="007C1DE2"/>
    <w:rsid w:val="007C1DE4"/>
    <w:rsid w:val="007C1DF1"/>
    <w:rsid w:val="007C1F2D"/>
    <w:rsid w:val="007C1F43"/>
    <w:rsid w:val="007C1F54"/>
    <w:rsid w:val="007C1FBF"/>
    <w:rsid w:val="007C212E"/>
    <w:rsid w:val="007C223B"/>
    <w:rsid w:val="007C2270"/>
    <w:rsid w:val="007C2323"/>
    <w:rsid w:val="007C232E"/>
    <w:rsid w:val="007C23AC"/>
    <w:rsid w:val="007C23FC"/>
    <w:rsid w:val="007C2408"/>
    <w:rsid w:val="007C24CD"/>
    <w:rsid w:val="007C254B"/>
    <w:rsid w:val="007C25E3"/>
    <w:rsid w:val="007C26DD"/>
    <w:rsid w:val="007C2716"/>
    <w:rsid w:val="007C280B"/>
    <w:rsid w:val="007C283D"/>
    <w:rsid w:val="007C2921"/>
    <w:rsid w:val="007C29E2"/>
    <w:rsid w:val="007C32B6"/>
    <w:rsid w:val="007C32EA"/>
    <w:rsid w:val="007C35B8"/>
    <w:rsid w:val="007C35D0"/>
    <w:rsid w:val="007C35F3"/>
    <w:rsid w:val="007C35FD"/>
    <w:rsid w:val="007C3614"/>
    <w:rsid w:val="007C3845"/>
    <w:rsid w:val="007C3907"/>
    <w:rsid w:val="007C39F5"/>
    <w:rsid w:val="007C3B48"/>
    <w:rsid w:val="007C3B8D"/>
    <w:rsid w:val="007C3CC1"/>
    <w:rsid w:val="007C3CFA"/>
    <w:rsid w:val="007C3D16"/>
    <w:rsid w:val="007C3FA0"/>
    <w:rsid w:val="007C402B"/>
    <w:rsid w:val="007C4035"/>
    <w:rsid w:val="007C40B1"/>
    <w:rsid w:val="007C4251"/>
    <w:rsid w:val="007C436D"/>
    <w:rsid w:val="007C43FE"/>
    <w:rsid w:val="007C4446"/>
    <w:rsid w:val="007C4513"/>
    <w:rsid w:val="007C4516"/>
    <w:rsid w:val="007C4657"/>
    <w:rsid w:val="007C47F0"/>
    <w:rsid w:val="007C48D5"/>
    <w:rsid w:val="007C48FE"/>
    <w:rsid w:val="007C49A4"/>
    <w:rsid w:val="007C4B59"/>
    <w:rsid w:val="007C4BA6"/>
    <w:rsid w:val="007C4BFF"/>
    <w:rsid w:val="007C4CDD"/>
    <w:rsid w:val="007C4CF3"/>
    <w:rsid w:val="007C4D03"/>
    <w:rsid w:val="007C4D61"/>
    <w:rsid w:val="007C4EB3"/>
    <w:rsid w:val="007C4ECF"/>
    <w:rsid w:val="007C517A"/>
    <w:rsid w:val="007C5201"/>
    <w:rsid w:val="007C5228"/>
    <w:rsid w:val="007C53D8"/>
    <w:rsid w:val="007C57D0"/>
    <w:rsid w:val="007C58AC"/>
    <w:rsid w:val="007C58C4"/>
    <w:rsid w:val="007C5BA2"/>
    <w:rsid w:val="007C6056"/>
    <w:rsid w:val="007C6201"/>
    <w:rsid w:val="007C6277"/>
    <w:rsid w:val="007C62C8"/>
    <w:rsid w:val="007C63CF"/>
    <w:rsid w:val="007C64AD"/>
    <w:rsid w:val="007C65A8"/>
    <w:rsid w:val="007C6752"/>
    <w:rsid w:val="007C68BB"/>
    <w:rsid w:val="007C6D83"/>
    <w:rsid w:val="007C7019"/>
    <w:rsid w:val="007C7037"/>
    <w:rsid w:val="007C7056"/>
    <w:rsid w:val="007C70A5"/>
    <w:rsid w:val="007C72D7"/>
    <w:rsid w:val="007C73F7"/>
    <w:rsid w:val="007C7578"/>
    <w:rsid w:val="007C7864"/>
    <w:rsid w:val="007C7952"/>
    <w:rsid w:val="007C7B8F"/>
    <w:rsid w:val="007C7BAD"/>
    <w:rsid w:val="007C7BD6"/>
    <w:rsid w:val="007C7C4F"/>
    <w:rsid w:val="007C7DDF"/>
    <w:rsid w:val="007C7DEC"/>
    <w:rsid w:val="007C7EC7"/>
    <w:rsid w:val="007CAC15"/>
    <w:rsid w:val="007D0033"/>
    <w:rsid w:val="007D02DA"/>
    <w:rsid w:val="007D0A0E"/>
    <w:rsid w:val="007D0A56"/>
    <w:rsid w:val="007D0A63"/>
    <w:rsid w:val="007D0B41"/>
    <w:rsid w:val="007D0C01"/>
    <w:rsid w:val="007D0DC9"/>
    <w:rsid w:val="007D1084"/>
    <w:rsid w:val="007D11A2"/>
    <w:rsid w:val="007D12E8"/>
    <w:rsid w:val="007D142F"/>
    <w:rsid w:val="007D15B9"/>
    <w:rsid w:val="007D165D"/>
    <w:rsid w:val="007D1685"/>
    <w:rsid w:val="007D186A"/>
    <w:rsid w:val="007D19C1"/>
    <w:rsid w:val="007D1B99"/>
    <w:rsid w:val="007D1C0B"/>
    <w:rsid w:val="007D1C4A"/>
    <w:rsid w:val="007D1CB9"/>
    <w:rsid w:val="007D1DAD"/>
    <w:rsid w:val="007D1E16"/>
    <w:rsid w:val="007D1EA8"/>
    <w:rsid w:val="007D1F53"/>
    <w:rsid w:val="007D1FDC"/>
    <w:rsid w:val="007D2172"/>
    <w:rsid w:val="007D21CD"/>
    <w:rsid w:val="007D228A"/>
    <w:rsid w:val="007D24D8"/>
    <w:rsid w:val="007D2755"/>
    <w:rsid w:val="007D2810"/>
    <w:rsid w:val="007D29B8"/>
    <w:rsid w:val="007D29FB"/>
    <w:rsid w:val="007D2A4A"/>
    <w:rsid w:val="007D2B12"/>
    <w:rsid w:val="007D2BA0"/>
    <w:rsid w:val="007D2DFB"/>
    <w:rsid w:val="007D2EFB"/>
    <w:rsid w:val="007D3273"/>
    <w:rsid w:val="007D3318"/>
    <w:rsid w:val="007D3351"/>
    <w:rsid w:val="007D34F3"/>
    <w:rsid w:val="007D3510"/>
    <w:rsid w:val="007D35BC"/>
    <w:rsid w:val="007D35BE"/>
    <w:rsid w:val="007D3600"/>
    <w:rsid w:val="007D386D"/>
    <w:rsid w:val="007D3C66"/>
    <w:rsid w:val="007D3CDE"/>
    <w:rsid w:val="007D3E18"/>
    <w:rsid w:val="007D3E7A"/>
    <w:rsid w:val="007D3E9A"/>
    <w:rsid w:val="007D41A3"/>
    <w:rsid w:val="007D41EC"/>
    <w:rsid w:val="007D432F"/>
    <w:rsid w:val="007D43AC"/>
    <w:rsid w:val="007D43BA"/>
    <w:rsid w:val="007D43DB"/>
    <w:rsid w:val="007D45C1"/>
    <w:rsid w:val="007D45C3"/>
    <w:rsid w:val="007D4681"/>
    <w:rsid w:val="007D474F"/>
    <w:rsid w:val="007D4BA5"/>
    <w:rsid w:val="007D4CDF"/>
    <w:rsid w:val="007D4FE3"/>
    <w:rsid w:val="007D501C"/>
    <w:rsid w:val="007D50BC"/>
    <w:rsid w:val="007D5339"/>
    <w:rsid w:val="007D53E3"/>
    <w:rsid w:val="007D53F0"/>
    <w:rsid w:val="007D54B1"/>
    <w:rsid w:val="007D54C5"/>
    <w:rsid w:val="007D54E9"/>
    <w:rsid w:val="007D54F4"/>
    <w:rsid w:val="007D55A5"/>
    <w:rsid w:val="007D55DB"/>
    <w:rsid w:val="007D567A"/>
    <w:rsid w:val="007D578C"/>
    <w:rsid w:val="007D57D1"/>
    <w:rsid w:val="007D5957"/>
    <w:rsid w:val="007D59B0"/>
    <w:rsid w:val="007D5C12"/>
    <w:rsid w:val="007D5C3A"/>
    <w:rsid w:val="007D5D9C"/>
    <w:rsid w:val="007D5FDB"/>
    <w:rsid w:val="007D60B3"/>
    <w:rsid w:val="007D6352"/>
    <w:rsid w:val="007D6407"/>
    <w:rsid w:val="007D6747"/>
    <w:rsid w:val="007D680A"/>
    <w:rsid w:val="007D69B2"/>
    <w:rsid w:val="007D6AEE"/>
    <w:rsid w:val="007D6B0A"/>
    <w:rsid w:val="007D6B8A"/>
    <w:rsid w:val="007D6C5B"/>
    <w:rsid w:val="007D6CEC"/>
    <w:rsid w:val="007D6DF2"/>
    <w:rsid w:val="007D6E6F"/>
    <w:rsid w:val="007D6F35"/>
    <w:rsid w:val="007D6F77"/>
    <w:rsid w:val="007D6FA0"/>
    <w:rsid w:val="007D6FA1"/>
    <w:rsid w:val="007D6FB3"/>
    <w:rsid w:val="007D70A8"/>
    <w:rsid w:val="007D70FD"/>
    <w:rsid w:val="007D71E6"/>
    <w:rsid w:val="007D7264"/>
    <w:rsid w:val="007D72F9"/>
    <w:rsid w:val="007D7309"/>
    <w:rsid w:val="007D73E8"/>
    <w:rsid w:val="007D750A"/>
    <w:rsid w:val="007D75D9"/>
    <w:rsid w:val="007D761F"/>
    <w:rsid w:val="007D77C3"/>
    <w:rsid w:val="007D77D2"/>
    <w:rsid w:val="007D7805"/>
    <w:rsid w:val="007D781E"/>
    <w:rsid w:val="007D79AD"/>
    <w:rsid w:val="007D7BC8"/>
    <w:rsid w:val="007D7D7F"/>
    <w:rsid w:val="007D7DC2"/>
    <w:rsid w:val="007D7F0F"/>
    <w:rsid w:val="007D7F4B"/>
    <w:rsid w:val="007E0023"/>
    <w:rsid w:val="007E00DC"/>
    <w:rsid w:val="007E0137"/>
    <w:rsid w:val="007E019D"/>
    <w:rsid w:val="007E01A0"/>
    <w:rsid w:val="007E0249"/>
    <w:rsid w:val="007E03C9"/>
    <w:rsid w:val="007E0471"/>
    <w:rsid w:val="007E049E"/>
    <w:rsid w:val="007E04C1"/>
    <w:rsid w:val="007E0554"/>
    <w:rsid w:val="007E060F"/>
    <w:rsid w:val="007E06A7"/>
    <w:rsid w:val="007E06AD"/>
    <w:rsid w:val="007E0739"/>
    <w:rsid w:val="007E075B"/>
    <w:rsid w:val="007E0896"/>
    <w:rsid w:val="007E0920"/>
    <w:rsid w:val="007E0927"/>
    <w:rsid w:val="007E0974"/>
    <w:rsid w:val="007E098C"/>
    <w:rsid w:val="007E0BC6"/>
    <w:rsid w:val="007E0D5E"/>
    <w:rsid w:val="007E0D73"/>
    <w:rsid w:val="007E0E3F"/>
    <w:rsid w:val="007E0F03"/>
    <w:rsid w:val="007E0F82"/>
    <w:rsid w:val="007E10E7"/>
    <w:rsid w:val="007E112A"/>
    <w:rsid w:val="007E11A9"/>
    <w:rsid w:val="007E14F0"/>
    <w:rsid w:val="007E151C"/>
    <w:rsid w:val="007E1B31"/>
    <w:rsid w:val="007E1C48"/>
    <w:rsid w:val="007E1C53"/>
    <w:rsid w:val="007E1CC8"/>
    <w:rsid w:val="007E1CFA"/>
    <w:rsid w:val="007E1D74"/>
    <w:rsid w:val="007E1D85"/>
    <w:rsid w:val="007E1DA8"/>
    <w:rsid w:val="007E1E84"/>
    <w:rsid w:val="007E2064"/>
    <w:rsid w:val="007E2078"/>
    <w:rsid w:val="007E217D"/>
    <w:rsid w:val="007E21DF"/>
    <w:rsid w:val="007E241F"/>
    <w:rsid w:val="007E272D"/>
    <w:rsid w:val="007E273A"/>
    <w:rsid w:val="007E2757"/>
    <w:rsid w:val="007E2771"/>
    <w:rsid w:val="007E2794"/>
    <w:rsid w:val="007E27A9"/>
    <w:rsid w:val="007E28DC"/>
    <w:rsid w:val="007E2952"/>
    <w:rsid w:val="007E297B"/>
    <w:rsid w:val="007E2AF0"/>
    <w:rsid w:val="007E2D52"/>
    <w:rsid w:val="007E2D69"/>
    <w:rsid w:val="007E2D82"/>
    <w:rsid w:val="007E2D91"/>
    <w:rsid w:val="007E2DD2"/>
    <w:rsid w:val="007E2DFB"/>
    <w:rsid w:val="007E2E37"/>
    <w:rsid w:val="007E2EE5"/>
    <w:rsid w:val="007E2EEE"/>
    <w:rsid w:val="007E2F33"/>
    <w:rsid w:val="007E3028"/>
    <w:rsid w:val="007E30C1"/>
    <w:rsid w:val="007E3441"/>
    <w:rsid w:val="007E34AC"/>
    <w:rsid w:val="007E355C"/>
    <w:rsid w:val="007E366B"/>
    <w:rsid w:val="007E374C"/>
    <w:rsid w:val="007E37F7"/>
    <w:rsid w:val="007E3867"/>
    <w:rsid w:val="007E3A4F"/>
    <w:rsid w:val="007E3CBD"/>
    <w:rsid w:val="007E4002"/>
    <w:rsid w:val="007E401A"/>
    <w:rsid w:val="007E4054"/>
    <w:rsid w:val="007E4223"/>
    <w:rsid w:val="007E4300"/>
    <w:rsid w:val="007E43FC"/>
    <w:rsid w:val="007E451E"/>
    <w:rsid w:val="007E4564"/>
    <w:rsid w:val="007E47F2"/>
    <w:rsid w:val="007E48E7"/>
    <w:rsid w:val="007E49F7"/>
    <w:rsid w:val="007E4BED"/>
    <w:rsid w:val="007E4CD3"/>
    <w:rsid w:val="007E4DDE"/>
    <w:rsid w:val="007E4E28"/>
    <w:rsid w:val="007E50D4"/>
    <w:rsid w:val="007E50EF"/>
    <w:rsid w:val="007E5165"/>
    <w:rsid w:val="007E51F2"/>
    <w:rsid w:val="007E53F4"/>
    <w:rsid w:val="007E557D"/>
    <w:rsid w:val="007E55E9"/>
    <w:rsid w:val="007E5725"/>
    <w:rsid w:val="007E5761"/>
    <w:rsid w:val="007E58B1"/>
    <w:rsid w:val="007E5980"/>
    <w:rsid w:val="007E5A3D"/>
    <w:rsid w:val="007E5A41"/>
    <w:rsid w:val="007E5BF0"/>
    <w:rsid w:val="007E5E26"/>
    <w:rsid w:val="007E600E"/>
    <w:rsid w:val="007E6357"/>
    <w:rsid w:val="007E63AC"/>
    <w:rsid w:val="007E6431"/>
    <w:rsid w:val="007E645F"/>
    <w:rsid w:val="007E656B"/>
    <w:rsid w:val="007E65D2"/>
    <w:rsid w:val="007E6601"/>
    <w:rsid w:val="007E66C6"/>
    <w:rsid w:val="007E6842"/>
    <w:rsid w:val="007E689C"/>
    <w:rsid w:val="007E68E1"/>
    <w:rsid w:val="007E68E3"/>
    <w:rsid w:val="007E6A52"/>
    <w:rsid w:val="007E6BDD"/>
    <w:rsid w:val="007E6C5B"/>
    <w:rsid w:val="007E6CF5"/>
    <w:rsid w:val="007E6F18"/>
    <w:rsid w:val="007E701D"/>
    <w:rsid w:val="007E7167"/>
    <w:rsid w:val="007E71DA"/>
    <w:rsid w:val="007E7217"/>
    <w:rsid w:val="007E7361"/>
    <w:rsid w:val="007E744F"/>
    <w:rsid w:val="007E7489"/>
    <w:rsid w:val="007E74C2"/>
    <w:rsid w:val="007E7824"/>
    <w:rsid w:val="007E7952"/>
    <w:rsid w:val="007E7B57"/>
    <w:rsid w:val="007E7D1B"/>
    <w:rsid w:val="007E7E72"/>
    <w:rsid w:val="007E7F9E"/>
    <w:rsid w:val="007F009A"/>
    <w:rsid w:val="007F00CD"/>
    <w:rsid w:val="007F00D6"/>
    <w:rsid w:val="007F00E1"/>
    <w:rsid w:val="007F00F8"/>
    <w:rsid w:val="007F0276"/>
    <w:rsid w:val="007F037B"/>
    <w:rsid w:val="007F04CA"/>
    <w:rsid w:val="007F0628"/>
    <w:rsid w:val="007F0782"/>
    <w:rsid w:val="007F0807"/>
    <w:rsid w:val="007F081F"/>
    <w:rsid w:val="007F0830"/>
    <w:rsid w:val="007F08CF"/>
    <w:rsid w:val="007F0910"/>
    <w:rsid w:val="007F09ED"/>
    <w:rsid w:val="007F0BA7"/>
    <w:rsid w:val="007F0E32"/>
    <w:rsid w:val="007F1030"/>
    <w:rsid w:val="007F116D"/>
    <w:rsid w:val="007F1270"/>
    <w:rsid w:val="007F136B"/>
    <w:rsid w:val="007F13B6"/>
    <w:rsid w:val="007F145D"/>
    <w:rsid w:val="007F15D1"/>
    <w:rsid w:val="007F170F"/>
    <w:rsid w:val="007F1896"/>
    <w:rsid w:val="007F18C7"/>
    <w:rsid w:val="007F1993"/>
    <w:rsid w:val="007F1A15"/>
    <w:rsid w:val="007F1A39"/>
    <w:rsid w:val="007F1D23"/>
    <w:rsid w:val="007F1DBE"/>
    <w:rsid w:val="007F1E80"/>
    <w:rsid w:val="007F1F90"/>
    <w:rsid w:val="007F20CA"/>
    <w:rsid w:val="007F223D"/>
    <w:rsid w:val="007F22C1"/>
    <w:rsid w:val="007F247A"/>
    <w:rsid w:val="007F24BF"/>
    <w:rsid w:val="007F2704"/>
    <w:rsid w:val="007F27BD"/>
    <w:rsid w:val="007F2950"/>
    <w:rsid w:val="007F29C9"/>
    <w:rsid w:val="007F2B37"/>
    <w:rsid w:val="007F2B78"/>
    <w:rsid w:val="007F2B88"/>
    <w:rsid w:val="007F2C33"/>
    <w:rsid w:val="007F2D90"/>
    <w:rsid w:val="007F2DAE"/>
    <w:rsid w:val="007F2DD4"/>
    <w:rsid w:val="007F2ED5"/>
    <w:rsid w:val="007F3057"/>
    <w:rsid w:val="007F30AD"/>
    <w:rsid w:val="007F332A"/>
    <w:rsid w:val="007F332F"/>
    <w:rsid w:val="007F3503"/>
    <w:rsid w:val="007F35DF"/>
    <w:rsid w:val="007F372D"/>
    <w:rsid w:val="007F387F"/>
    <w:rsid w:val="007F3881"/>
    <w:rsid w:val="007F3899"/>
    <w:rsid w:val="007F3932"/>
    <w:rsid w:val="007F3936"/>
    <w:rsid w:val="007F39F5"/>
    <w:rsid w:val="007F3AB2"/>
    <w:rsid w:val="007F3C18"/>
    <w:rsid w:val="007F3C22"/>
    <w:rsid w:val="007F3D31"/>
    <w:rsid w:val="007F3D8F"/>
    <w:rsid w:val="007F3DCB"/>
    <w:rsid w:val="007F3E62"/>
    <w:rsid w:val="007F3EBA"/>
    <w:rsid w:val="007F3F16"/>
    <w:rsid w:val="007F421B"/>
    <w:rsid w:val="007F4257"/>
    <w:rsid w:val="007F43AC"/>
    <w:rsid w:val="007F4418"/>
    <w:rsid w:val="007F4542"/>
    <w:rsid w:val="007F455E"/>
    <w:rsid w:val="007F456F"/>
    <w:rsid w:val="007F469C"/>
    <w:rsid w:val="007F46C8"/>
    <w:rsid w:val="007F4700"/>
    <w:rsid w:val="007F47FB"/>
    <w:rsid w:val="007F49C5"/>
    <w:rsid w:val="007F4A3C"/>
    <w:rsid w:val="007F4C57"/>
    <w:rsid w:val="007F4FA3"/>
    <w:rsid w:val="007F4FE8"/>
    <w:rsid w:val="007F5210"/>
    <w:rsid w:val="007F5285"/>
    <w:rsid w:val="007F5294"/>
    <w:rsid w:val="007F52C3"/>
    <w:rsid w:val="007F5340"/>
    <w:rsid w:val="007F535C"/>
    <w:rsid w:val="007F5455"/>
    <w:rsid w:val="007F5497"/>
    <w:rsid w:val="007F54C9"/>
    <w:rsid w:val="007F5607"/>
    <w:rsid w:val="007F56AF"/>
    <w:rsid w:val="007F58C0"/>
    <w:rsid w:val="007F58D9"/>
    <w:rsid w:val="007F5A5C"/>
    <w:rsid w:val="007F5AC4"/>
    <w:rsid w:val="007F5BBD"/>
    <w:rsid w:val="007F5C12"/>
    <w:rsid w:val="007F5C44"/>
    <w:rsid w:val="007F5E89"/>
    <w:rsid w:val="007F5EED"/>
    <w:rsid w:val="007F5F2A"/>
    <w:rsid w:val="007F628D"/>
    <w:rsid w:val="007F62AB"/>
    <w:rsid w:val="007F6462"/>
    <w:rsid w:val="007F6559"/>
    <w:rsid w:val="007F659E"/>
    <w:rsid w:val="007F6B3E"/>
    <w:rsid w:val="007F6C2A"/>
    <w:rsid w:val="007F6C81"/>
    <w:rsid w:val="007F6D50"/>
    <w:rsid w:val="007F6DE4"/>
    <w:rsid w:val="007F6E49"/>
    <w:rsid w:val="007F6E84"/>
    <w:rsid w:val="007F7180"/>
    <w:rsid w:val="007F731B"/>
    <w:rsid w:val="007F741B"/>
    <w:rsid w:val="007F7444"/>
    <w:rsid w:val="007F74B5"/>
    <w:rsid w:val="007F74FE"/>
    <w:rsid w:val="007F7824"/>
    <w:rsid w:val="007F7847"/>
    <w:rsid w:val="007F78E5"/>
    <w:rsid w:val="007F7A0B"/>
    <w:rsid w:val="007F7AA2"/>
    <w:rsid w:val="007F7C2D"/>
    <w:rsid w:val="007F7C4C"/>
    <w:rsid w:val="007F7E68"/>
    <w:rsid w:val="007F7F6E"/>
    <w:rsid w:val="007F7FC7"/>
    <w:rsid w:val="007FCF2F"/>
    <w:rsid w:val="0080006E"/>
    <w:rsid w:val="0080008E"/>
    <w:rsid w:val="008000EF"/>
    <w:rsid w:val="0080012F"/>
    <w:rsid w:val="008001EB"/>
    <w:rsid w:val="0080025D"/>
    <w:rsid w:val="00800318"/>
    <w:rsid w:val="00800689"/>
    <w:rsid w:val="00800867"/>
    <w:rsid w:val="008008F6"/>
    <w:rsid w:val="008008FE"/>
    <w:rsid w:val="00800915"/>
    <w:rsid w:val="008009C8"/>
    <w:rsid w:val="008009CC"/>
    <w:rsid w:val="00800E33"/>
    <w:rsid w:val="008010D8"/>
    <w:rsid w:val="00801222"/>
    <w:rsid w:val="00801245"/>
    <w:rsid w:val="00801261"/>
    <w:rsid w:val="0080128F"/>
    <w:rsid w:val="00801317"/>
    <w:rsid w:val="008013A4"/>
    <w:rsid w:val="008013E4"/>
    <w:rsid w:val="0080151B"/>
    <w:rsid w:val="008015FC"/>
    <w:rsid w:val="008016E2"/>
    <w:rsid w:val="0080174C"/>
    <w:rsid w:val="008017E2"/>
    <w:rsid w:val="008019B4"/>
    <w:rsid w:val="00801C9C"/>
    <w:rsid w:val="00801DE7"/>
    <w:rsid w:val="00801E41"/>
    <w:rsid w:val="00801E57"/>
    <w:rsid w:val="00801EE7"/>
    <w:rsid w:val="00801EF8"/>
    <w:rsid w:val="008020BC"/>
    <w:rsid w:val="00802204"/>
    <w:rsid w:val="00802302"/>
    <w:rsid w:val="00802436"/>
    <w:rsid w:val="0080248D"/>
    <w:rsid w:val="0080249A"/>
    <w:rsid w:val="0080257F"/>
    <w:rsid w:val="008026EB"/>
    <w:rsid w:val="00802718"/>
    <w:rsid w:val="00802748"/>
    <w:rsid w:val="00802837"/>
    <w:rsid w:val="00802841"/>
    <w:rsid w:val="0080287F"/>
    <w:rsid w:val="00802946"/>
    <w:rsid w:val="0080298B"/>
    <w:rsid w:val="00802B1F"/>
    <w:rsid w:val="00802CEE"/>
    <w:rsid w:val="00802D20"/>
    <w:rsid w:val="00802D47"/>
    <w:rsid w:val="00802E2C"/>
    <w:rsid w:val="00802EAF"/>
    <w:rsid w:val="00802FE4"/>
    <w:rsid w:val="0080305F"/>
    <w:rsid w:val="008031CD"/>
    <w:rsid w:val="008036E8"/>
    <w:rsid w:val="00803810"/>
    <w:rsid w:val="0080386E"/>
    <w:rsid w:val="00803936"/>
    <w:rsid w:val="008039CC"/>
    <w:rsid w:val="00803A25"/>
    <w:rsid w:val="00803B3E"/>
    <w:rsid w:val="00803B93"/>
    <w:rsid w:val="00803BA9"/>
    <w:rsid w:val="00803C95"/>
    <w:rsid w:val="00803D16"/>
    <w:rsid w:val="00803D4B"/>
    <w:rsid w:val="00803D91"/>
    <w:rsid w:val="00803DAA"/>
    <w:rsid w:val="00803E77"/>
    <w:rsid w:val="00803F1E"/>
    <w:rsid w:val="00803F78"/>
    <w:rsid w:val="00804067"/>
    <w:rsid w:val="0080418A"/>
    <w:rsid w:val="008041E1"/>
    <w:rsid w:val="0080428E"/>
    <w:rsid w:val="00804651"/>
    <w:rsid w:val="008046F6"/>
    <w:rsid w:val="008047C4"/>
    <w:rsid w:val="00804871"/>
    <w:rsid w:val="0080492A"/>
    <w:rsid w:val="00804979"/>
    <w:rsid w:val="00804ACC"/>
    <w:rsid w:val="00804BA3"/>
    <w:rsid w:val="00804EB8"/>
    <w:rsid w:val="008051E2"/>
    <w:rsid w:val="0080532E"/>
    <w:rsid w:val="0080542C"/>
    <w:rsid w:val="0080573F"/>
    <w:rsid w:val="008058D6"/>
    <w:rsid w:val="0080595D"/>
    <w:rsid w:val="008059E3"/>
    <w:rsid w:val="00805AD0"/>
    <w:rsid w:val="00805D2F"/>
    <w:rsid w:val="00805E58"/>
    <w:rsid w:val="00805E7B"/>
    <w:rsid w:val="00805EB6"/>
    <w:rsid w:val="00805F8E"/>
    <w:rsid w:val="00805F94"/>
    <w:rsid w:val="00806099"/>
    <w:rsid w:val="008060F4"/>
    <w:rsid w:val="0080617C"/>
    <w:rsid w:val="00806253"/>
    <w:rsid w:val="0080629D"/>
    <w:rsid w:val="00806342"/>
    <w:rsid w:val="0080667F"/>
    <w:rsid w:val="0080676D"/>
    <w:rsid w:val="00806918"/>
    <w:rsid w:val="008069BE"/>
    <w:rsid w:val="00806C70"/>
    <w:rsid w:val="00806CB7"/>
    <w:rsid w:val="00806CFA"/>
    <w:rsid w:val="00806D05"/>
    <w:rsid w:val="00806EB5"/>
    <w:rsid w:val="0080702E"/>
    <w:rsid w:val="00807262"/>
    <w:rsid w:val="008072E7"/>
    <w:rsid w:val="008074CA"/>
    <w:rsid w:val="00807561"/>
    <w:rsid w:val="0080763D"/>
    <w:rsid w:val="008076CD"/>
    <w:rsid w:val="00807771"/>
    <w:rsid w:val="00807BF1"/>
    <w:rsid w:val="00807CC2"/>
    <w:rsid w:val="00810033"/>
    <w:rsid w:val="00810067"/>
    <w:rsid w:val="008100CD"/>
    <w:rsid w:val="008100D6"/>
    <w:rsid w:val="00810348"/>
    <w:rsid w:val="0081051F"/>
    <w:rsid w:val="0081060F"/>
    <w:rsid w:val="00810822"/>
    <w:rsid w:val="00810865"/>
    <w:rsid w:val="008108EA"/>
    <w:rsid w:val="00810900"/>
    <w:rsid w:val="00810948"/>
    <w:rsid w:val="008109FB"/>
    <w:rsid w:val="00810A1F"/>
    <w:rsid w:val="00810B20"/>
    <w:rsid w:val="00810B77"/>
    <w:rsid w:val="00810B9F"/>
    <w:rsid w:val="00810E38"/>
    <w:rsid w:val="00810FF3"/>
    <w:rsid w:val="008110DF"/>
    <w:rsid w:val="00811154"/>
    <w:rsid w:val="008111DC"/>
    <w:rsid w:val="00811299"/>
    <w:rsid w:val="00811423"/>
    <w:rsid w:val="008115A9"/>
    <w:rsid w:val="0081164A"/>
    <w:rsid w:val="00811923"/>
    <w:rsid w:val="0081198E"/>
    <w:rsid w:val="00811A48"/>
    <w:rsid w:val="00811B1B"/>
    <w:rsid w:val="00811BEA"/>
    <w:rsid w:val="00811CE0"/>
    <w:rsid w:val="00811E54"/>
    <w:rsid w:val="00811E74"/>
    <w:rsid w:val="0081205B"/>
    <w:rsid w:val="008120AD"/>
    <w:rsid w:val="008124BD"/>
    <w:rsid w:val="00812541"/>
    <w:rsid w:val="00812622"/>
    <w:rsid w:val="00812667"/>
    <w:rsid w:val="00812911"/>
    <w:rsid w:val="0081293F"/>
    <w:rsid w:val="00812A33"/>
    <w:rsid w:val="00812AB9"/>
    <w:rsid w:val="00812B2F"/>
    <w:rsid w:val="00812C0F"/>
    <w:rsid w:val="00812DA5"/>
    <w:rsid w:val="00812F24"/>
    <w:rsid w:val="00812FDF"/>
    <w:rsid w:val="00813007"/>
    <w:rsid w:val="00813144"/>
    <w:rsid w:val="008132FC"/>
    <w:rsid w:val="00813394"/>
    <w:rsid w:val="008133FB"/>
    <w:rsid w:val="008135BE"/>
    <w:rsid w:val="008135FE"/>
    <w:rsid w:val="0081380D"/>
    <w:rsid w:val="008139B8"/>
    <w:rsid w:val="008139CE"/>
    <w:rsid w:val="00813A5F"/>
    <w:rsid w:val="00813BE8"/>
    <w:rsid w:val="00813BEB"/>
    <w:rsid w:val="00813D17"/>
    <w:rsid w:val="00813DAD"/>
    <w:rsid w:val="00813E24"/>
    <w:rsid w:val="00813F7E"/>
    <w:rsid w:val="00814154"/>
    <w:rsid w:val="00814158"/>
    <w:rsid w:val="0081419F"/>
    <w:rsid w:val="00814218"/>
    <w:rsid w:val="008143EE"/>
    <w:rsid w:val="00814437"/>
    <w:rsid w:val="0081449A"/>
    <w:rsid w:val="008144E6"/>
    <w:rsid w:val="0081451C"/>
    <w:rsid w:val="0081452A"/>
    <w:rsid w:val="0081485E"/>
    <w:rsid w:val="0081498E"/>
    <w:rsid w:val="0081499A"/>
    <w:rsid w:val="008149FB"/>
    <w:rsid w:val="00814A6A"/>
    <w:rsid w:val="00814A82"/>
    <w:rsid w:val="00814B01"/>
    <w:rsid w:val="00814B89"/>
    <w:rsid w:val="00814D4D"/>
    <w:rsid w:val="00814DCA"/>
    <w:rsid w:val="00814E5E"/>
    <w:rsid w:val="00814EC3"/>
    <w:rsid w:val="00814EED"/>
    <w:rsid w:val="0081508F"/>
    <w:rsid w:val="008153BF"/>
    <w:rsid w:val="008153F4"/>
    <w:rsid w:val="00815436"/>
    <w:rsid w:val="0081545B"/>
    <w:rsid w:val="00815563"/>
    <w:rsid w:val="0081567D"/>
    <w:rsid w:val="00815815"/>
    <w:rsid w:val="00815957"/>
    <w:rsid w:val="00815AEF"/>
    <w:rsid w:val="00815B7E"/>
    <w:rsid w:val="00815BF5"/>
    <w:rsid w:val="00815C89"/>
    <w:rsid w:val="00815E5A"/>
    <w:rsid w:val="00815F57"/>
    <w:rsid w:val="0081604F"/>
    <w:rsid w:val="008160CF"/>
    <w:rsid w:val="00816142"/>
    <w:rsid w:val="0081636C"/>
    <w:rsid w:val="008163D3"/>
    <w:rsid w:val="008164F2"/>
    <w:rsid w:val="008166D6"/>
    <w:rsid w:val="00816B1B"/>
    <w:rsid w:val="00816C2B"/>
    <w:rsid w:val="0081707E"/>
    <w:rsid w:val="0081709C"/>
    <w:rsid w:val="008171AC"/>
    <w:rsid w:val="00817205"/>
    <w:rsid w:val="008173B6"/>
    <w:rsid w:val="0081742A"/>
    <w:rsid w:val="00817561"/>
    <w:rsid w:val="008176A5"/>
    <w:rsid w:val="00817801"/>
    <w:rsid w:val="00817819"/>
    <w:rsid w:val="0081794C"/>
    <w:rsid w:val="00817A98"/>
    <w:rsid w:val="00817BBD"/>
    <w:rsid w:val="00817C9B"/>
    <w:rsid w:val="00817E3A"/>
    <w:rsid w:val="00817EFC"/>
    <w:rsid w:val="00817FA3"/>
    <w:rsid w:val="0082012A"/>
    <w:rsid w:val="00820338"/>
    <w:rsid w:val="00820418"/>
    <w:rsid w:val="008205C5"/>
    <w:rsid w:val="0082067A"/>
    <w:rsid w:val="008207BB"/>
    <w:rsid w:val="0082088D"/>
    <w:rsid w:val="00820978"/>
    <w:rsid w:val="00820A70"/>
    <w:rsid w:val="00820BF7"/>
    <w:rsid w:val="00820C17"/>
    <w:rsid w:val="00820C86"/>
    <w:rsid w:val="008210DD"/>
    <w:rsid w:val="00821105"/>
    <w:rsid w:val="008212D9"/>
    <w:rsid w:val="008215AA"/>
    <w:rsid w:val="00821773"/>
    <w:rsid w:val="00821930"/>
    <w:rsid w:val="008219FC"/>
    <w:rsid w:val="00821A6B"/>
    <w:rsid w:val="00821A7C"/>
    <w:rsid w:val="00821A9D"/>
    <w:rsid w:val="00821AD2"/>
    <w:rsid w:val="00821B7A"/>
    <w:rsid w:val="00821DA8"/>
    <w:rsid w:val="00821E36"/>
    <w:rsid w:val="00821EC0"/>
    <w:rsid w:val="00822214"/>
    <w:rsid w:val="0082238C"/>
    <w:rsid w:val="00822419"/>
    <w:rsid w:val="00822449"/>
    <w:rsid w:val="008224A9"/>
    <w:rsid w:val="008224C4"/>
    <w:rsid w:val="00822535"/>
    <w:rsid w:val="0082281E"/>
    <w:rsid w:val="00822821"/>
    <w:rsid w:val="008228B0"/>
    <w:rsid w:val="00822931"/>
    <w:rsid w:val="00822B08"/>
    <w:rsid w:val="00822BEA"/>
    <w:rsid w:val="00822CFB"/>
    <w:rsid w:val="00822E56"/>
    <w:rsid w:val="00823034"/>
    <w:rsid w:val="00823176"/>
    <w:rsid w:val="008231EC"/>
    <w:rsid w:val="00823224"/>
    <w:rsid w:val="00823465"/>
    <w:rsid w:val="008234BA"/>
    <w:rsid w:val="008235F3"/>
    <w:rsid w:val="00823620"/>
    <w:rsid w:val="0082373F"/>
    <w:rsid w:val="008237C2"/>
    <w:rsid w:val="008238BD"/>
    <w:rsid w:val="00823964"/>
    <w:rsid w:val="00823A12"/>
    <w:rsid w:val="00823A23"/>
    <w:rsid w:val="00823AEA"/>
    <w:rsid w:val="00823BE7"/>
    <w:rsid w:val="00823C55"/>
    <w:rsid w:val="00823D8A"/>
    <w:rsid w:val="00823E22"/>
    <w:rsid w:val="00823E96"/>
    <w:rsid w:val="00823EAB"/>
    <w:rsid w:val="00823EAC"/>
    <w:rsid w:val="0082414D"/>
    <w:rsid w:val="0082429B"/>
    <w:rsid w:val="008242F4"/>
    <w:rsid w:val="00824399"/>
    <w:rsid w:val="008244F9"/>
    <w:rsid w:val="008245E5"/>
    <w:rsid w:val="008249E0"/>
    <w:rsid w:val="00824C43"/>
    <w:rsid w:val="00824C6D"/>
    <w:rsid w:val="00824CF5"/>
    <w:rsid w:val="00824E2F"/>
    <w:rsid w:val="00824EFE"/>
    <w:rsid w:val="00824F2C"/>
    <w:rsid w:val="00824F44"/>
    <w:rsid w:val="00825055"/>
    <w:rsid w:val="008250D4"/>
    <w:rsid w:val="00825115"/>
    <w:rsid w:val="008251B2"/>
    <w:rsid w:val="00825326"/>
    <w:rsid w:val="0082541C"/>
    <w:rsid w:val="008254D5"/>
    <w:rsid w:val="00825504"/>
    <w:rsid w:val="00825517"/>
    <w:rsid w:val="008255B3"/>
    <w:rsid w:val="00825647"/>
    <w:rsid w:val="008257A3"/>
    <w:rsid w:val="00825A04"/>
    <w:rsid w:val="00825B52"/>
    <w:rsid w:val="00825B5E"/>
    <w:rsid w:val="00825BD5"/>
    <w:rsid w:val="00825C3D"/>
    <w:rsid w:val="00825ECC"/>
    <w:rsid w:val="00825F7E"/>
    <w:rsid w:val="0082616A"/>
    <w:rsid w:val="00826191"/>
    <w:rsid w:val="008261A2"/>
    <w:rsid w:val="008263B7"/>
    <w:rsid w:val="00826410"/>
    <w:rsid w:val="00826660"/>
    <w:rsid w:val="008267E4"/>
    <w:rsid w:val="00826802"/>
    <w:rsid w:val="0082688D"/>
    <w:rsid w:val="00826979"/>
    <w:rsid w:val="00826B77"/>
    <w:rsid w:val="00826BAF"/>
    <w:rsid w:val="00826E84"/>
    <w:rsid w:val="00826F15"/>
    <w:rsid w:val="008272F7"/>
    <w:rsid w:val="00827437"/>
    <w:rsid w:val="008274E5"/>
    <w:rsid w:val="0082761F"/>
    <w:rsid w:val="008276CA"/>
    <w:rsid w:val="008276E0"/>
    <w:rsid w:val="00827883"/>
    <w:rsid w:val="008278C0"/>
    <w:rsid w:val="008278D8"/>
    <w:rsid w:val="008279C0"/>
    <w:rsid w:val="00827B0C"/>
    <w:rsid w:val="00827B15"/>
    <w:rsid w:val="00827B37"/>
    <w:rsid w:val="00827BF9"/>
    <w:rsid w:val="00827D06"/>
    <w:rsid w:val="00827D6B"/>
    <w:rsid w:val="00827FB2"/>
    <w:rsid w:val="0082E242"/>
    <w:rsid w:val="008300E4"/>
    <w:rsid w:val="00830131"/>
    <w:rsid w:val="00830148"/>
    <w:rsid w:val="0083036A"/>
    <w:rsid w:val="0083039B"/>
    <w:rsid w:val="00830460"/>
    <w:rsid w:val="008304F9"/>
    <w:rsid w:val="008305FB"/>
    <w:rsid w:val="0083064A"/>
    <w:rsid w:val="00830773"/>
    <w:rsid w:val="00830777"/>
    <w:rsid w:val="008307F2"/>
    <w:rsid w:val="008309E1"/>
    <w:rsid w:val="00830B39"/>
    <w:rsid w:val="00830CB5"/>
    <w:rsid w:val="00830D1E"/>
    <w:rsid w:val="00830E80"/>
    <w:rsid w:val="00830EF6"/>
    <w:rsid w:val="00830F75"/>
    <w:rsid w:val="0083113E"/>
    <w:rsid w:val="008311B1"/>
    <w:rsid w:val="008311DD"/>
    <w:rsid w:val="00831226"/>
    <w:rsid w:val="008312DC"/>
    <w:rsid w:val="008312FC"/>
    <w:rsid w:val="008313DE"/>
    <w:rsid w:val="00831412"/>
    <w:rsid w:val="00831641"/>
    <w:rsid w:val="008317B9"/>
    <w:rsid w:val="008317D8"/>
    <w:rsid w:val="0083185A"/>
    <w:rsid w:val="008318F2"/>
    <w:rsid w:val="008319C6"/>
    <w:rsid w:val="00831A09"/>
    <w:rsid w:val="00831AB5"/>
    <w:rsid w:val="00831B85"/>
    <w:rsid w:val="00831C00"/>
    <w:rsid w:val="00831C51"/>
    <w:rsid w:val="00831C5C"/>
    <w:rsid w:val="00831CED"/>
    <w:rsid w:val="00831D38"/>
    <w:rsid w:val="00831D4D"/>
    <w:rsid w:val="00831F60"/>
    <w:rsid w:val="00832081"/>
    <w:rsid w:val="008321E7"/>
    <w:rsid w:val="0083226B"/>
    <w:rsid w:val="008322BE"/>
    <w:rsid w:val="008323C8"/>
    <w:rsid w:val="008323D5"/>
    <w:rsid w:val="008325C0"/>
    <w:rsid w:val="00832735"/>
    <w:rsid w:val="0083282A"/>
    <w:rsid w:val="0083288C"/>
    <w:rsid w:val="00832A21"/>
    <w:rsid w:val="00832A5F"/>
    <w:rsid w:val="00832CA0"/>
    <w:rsid w:val="00832CB1"/>
    <w:rsid w:val="00832EF6"/>
    <w:rsid w:val="00832FAE"/>
    <w:rsid w:val="0083308B"/>
    <w:rsid w:val="0083315C"/>
    <w:rsid w:val="00833371"/>
    <w:rsid w:val="008333A6"/>
    <w:rsid w:val="008333A9"/>
    <w:rsid w:val="00833465"/>
    <w:rsid w:val="008334CB"/>
    <w:rsid w:val="00833622"/>
    <w:rsid w:val="008336F9"/>
    <w:rsid w:val="00833705"/>
    <w:rsid w:val="00833744"/>
    <w:rsid w:val="00833819"/>
    <w:rsid w:val="00833872"/>
    <w:rsid w:val="00833B53"/>
    <w:rsid w:val="00833B9D"/>
    <w:rsid w:val="00833C43"/>
    <w:rsid w:val="00833C71"/>
    <w:rsid w:val="00833C7F"/>
    <w:rsid w:val="00833CBF"/>
    <w:rsid w:val="00833E37"/>
    <w:rsid w:val="00833FAA"/>
    <w:rsid w:val="0083413A"/>
    <w:rsid w:val="0083420A"/>
    <w:rsid w:val="0083424E"/>
    <w:rsid w:val="00834363"/>
    <w:rsid w:val="00834464"/>
    <w:rsid w:val="0083452F"/>
    <w:rsid w:val="0083455F"/>
    <w:rsid w:val="0083462D"/>
    <w:rsid w:val="00834766"/>
    <w:rsid w:val="0083479B"/>
    <w:rsid w:val="00834934"/>
    <w:rsid w:val="008349CC"/>
    <w:rsid w:val="00834B2E"/>
    <w:rsid w:val="00834B31"/>
    <w:rsid w:val="00834B6F"/>
    <w:rsid w:val="00834C9B"/>
    <w:rsid w:val="00834DBA"/>
    <w:rsid w:val="00834E25"/>
    <w:rsid w:val="00834EB6"/>
    <w:rsid w:val="00835363"/>
    <w:rsid w:val="0083549F"/>
    <w:rsid w:val="008354AD"/>
    <w:rsid w:val="00835529"/>
    <w:rsid w:val="00835596"/>
    <w:rsid w:val="00835641"/>
    <w:rsid w:val="0083564A"/>
    <w:rsid w:val="0083568E"/>
    <w:rsid w:val="008356AE"/>
    <w:rsid w:val="00835751"/>
    <w:rsid w:val="008358AA"/>
    <w:rsid w:val="008358AD"/>
    <w:rsid w:val="00835912"/>
    <w:rsid w:val="008359F0"/>
    <w:rsid w:val="00835ABB"/>
    <w:rsid w:val="00835B75"/>
    <w:rsid w:val="00835B83"/>
    <w:rsid w:val="00835BE5"/>
    <w:rsid w:val="00836084"/>
    <w:rsid w:val="00836110"/>
    <w:rsid w:val="008361B9"/>
    <w:rsid w:val="0083626D"/>
    <w:rsid w:val="00836311"/>
    <w:rsid w:val="008363E6"/>
    <w:rsid w:val="00836435"/>
    <w:rsid w:val="00836437"/>
    <w:rsid w:val="0083645C"/>
    <w:rsid w:val="00836524"/>
    <w:rsid w:val="008365AE"/>
    <w:rsid w:val="0083661A"/>
    <w:rsid w:val="00836706"/>
    <w:rsid w:val="00836A54"/>
    <w:rsid w:val="00836B60"/>
    <w:rsid w:val="00836BB0"/>
    <w:rsid w:val="00836BDB"/>
    <w:rsid w:val="00836D68"/>
    <w:rsid w:val="00836E30"/>
    <w:rsid w:val="00836E34"/>
    <w:rsid w:val="00836F8D"/>
    <w:rsid w:val="00837084"/>
    <w:rsid w:val="0083721B"/>
    <w:rsid w:val="0083723C"/>
    <w:rsid w:val="0083769F"/>
    <w:rsid w:val="00837809"/>
    <w:rsid w:val="0083784E"/>
    <w:rsid w:val="00837886"/>
    <w:rsid w:val="00837CC0"/>
    <w:rsid w:val="00837DBC"/>
    <w:rsid w:val="00837F14"/>
    <w:rsid w:val="008400FF"/>
    <w:rsid w:val="0084026C"/>
    <w:rsid w:val="008402C1"/>
    <w:rsid w:val="008403DF"/>
    <w:rsid w:val="00840408"/>
    <w:rsid w:val="00840450"/>
    <w:rsid w:val="00840463"/>
    <w:rsid w:val="008404DA"/>
    <w:rsid w:val="00840651"/>
    <w:rsid w:val="0084081E"/>
    <w:rsid w:val="008408C3"/>
    <w:rsid w:val="0084095A"/>
    <w:rsid w:val="00840AE3"/>
    <w:rsid w:val="00840D60"/>
    <w:rsid w:val="00840DE7"/>
    <w:rsid w:val="00840E1C"/>
    <w:rsid w:val="00840FE3"/>
    <w:rsid w:val="00840FEB"/>
    <w:rsid w:val="0084134C"/>
    <w:rsid w:val="008416E9"/>
    <w:rsid w:val="008416ED"/>
    <w:rsid w:val="00841742"/>
    <w:rsid w:val="00841A87"/>
    <w:rsid w:val="00841B3F"/>
    <w:rsid w:val="00841CB9"/>
    <w:rsid w:val="00841DF7"/>
    <w:rsid w:val="00841E6E"/>
    <w:rsid w:val="00841F77"/>
    <w:rsid w:val="00841FE2"/>
    <w:rsid w:val="008420AB"/>
    <w:rsid w:val="00842251"/>
    <w:rsid w:val="0084232B"/>
    <w:rsid w:val="008423D6"/>
    <w:rsid w:val="00842411"/>
    <w:rsid w:val="00842791"/>
    <w:rsid w:val="008427F1"/>
    <w:rsid w:val="008428D0"/>
    <w:rsid w:val="00842934"/>
    <w:rsid w:val="00842975"/>
    <w:rsid w:val="00842A34"/>
    <w:rsid w:val="00842AAD"/>
    <w:rsid w:val="00842B2F"/>
    <w:rsid w:val="00842D2D"/>
    <w:rsid w:val="00842D3D"/>
    <w:rsid w:val="00842D53"/>
    <w:rsid w:val="00842DAC"/>
    <w:rsid w:val="00842EB9"/>
    <w:rsid w:val="00842EE9"/>
    <w:rsid w:val="00842F68"/>
    <w:rsid w:val="00843022"/>
    <w:rsid w:val="008430A2"/>
    <w:rsid w:val="008431B7"/>
    <w:rsid w:val="00843210"/>
    <w:rsid w:val="008434B2"/>
    <w:rsid w:val="008434C2"/>
    <w:rsid w:val="008434C9"/>
    <w:rsid w:val="008434FA"/>
    <w:rsid w:val="008435FB"/>
    <w:rsid w:val="00843684"/>
    <w:rsid w:val="008437E6"/>
    <w:rsid w:val="008439BD"/>
    <w:rsid w:val="00843A68"/>
    <w:rsid w:val="00843B51"/>
    <w:rsid w:val="00843B8A"/>
    <w:rsid w:val="00843CC6"/>
    <w:rsid w:val="00843CD8"/>
    <w:rsid w:val="00843D88"/>
    <w:rsid w:val="00843EC8"/>
    <w:rsid w:val="00844061"/>
    <w:rsid w:val="0084406C"/>
    <w:rsid w:val="008442DA"/>
    <w:rsid w:val="00844315"/>
    <w:rsid w:val="00844424"/>
    <w:rsid w:val="00844476"/>
    <w:rsid w:val="008444A2"/>
    <w:rsid w:val="008444CE"/>
    <w:rsid w:val="00844515"/>
    <w:rsid w:val="008445CF"/>
    <w:rsid w:val="00844654"/>
    <w:rsid w:val="0084471B"/>
    <w:rsid w:val="00844835"/>
    <w:rsid w:val="0084487C"/>
    <w:rsid w:val="0084488C"/>
    <w:rsid w:val="008449B4"/>
    <w:rsid w:val="00844E13"/>
    <w:rsid w:val="00844EDE"/>
    <w:rsid w:val="00844F25"/>
    <w:rsid w:val="00844FF9"/>
    <w:rsid w:val="00845020"/>
    <w:rsid w:val="00845213"/>
    <w:rsid w:val="00845397"/>
    <w:rsid w:val="00845398"/>
    <w:rsid w:val="00845402"/>
    <w:rsid w:val="00845572"/>
    <w:rsid w:val="00845656"/>
    <w:rsid w:val="00845663"/>
    <w:rsid w:val="008456EA"/>
    <w:rsid w:val="0084599D"/>
    <w:rsid w:val="00845A6F"/>
    <w:rsid w:val="00845A75"/>
    <w:rsid w:val="00845B85"/>
    <w:rsid w:val="00845D23"/>
    <w:rsid w:val="00846065"/>
    <w:rsid w:val="008460B0"/>
    <w:rsid w:val="008461AA"/>
    <w:rsid w:val="008462C1"/>
    <w:rsid w:val="0084636E"/>
    <w:rsid w:val="008464C5"/>
    <w:rsid w:val="0084653A"/>
    <w:rsid w:val="008465C3"/>
    <w:rsid w:val="008466DB"/>
    <w:rsid w:val="008467BD"/>
    <w:rsid w:val="00846932"/>
    <w:rsid w:val="00846964"/>
    <w:rsid w:val="00846B80"/>
    <w:rsid w:val="00846BF7"/>
    <w:rsid w:val="00846C7E"/>
    <w:rsid w:val="00846CC0"/>
    <w:rsid w:val="00846D61"/>
    <w:rsid w:val="00846E8C"/>
    <w:rsid w:val="00846F19"/>
    <w:rsid w:val="00847053"/>
    <w:rsid w:val="0084707E"/>
    <w:rsid w:val="008472AB"/>
    <w:rsid w:val="008472CC"/>
    <w:rsid w:val="0084739D"/>
    <w:rsid w:val="008473C7"/>
    <w:rsid w:val="008475D5"/>
    <w:rsid w:val="008475DF"/>
    <w:rsid w:val="00847793"/>
    <w:rsid w:val="008477A8"/>
    <w:rsid w:val="00847811"/>
    <w:rsid w:val="00847833"/>
    <w:rsid w:val="008479CF"/>
    <w:rsid w:val="00847A30"/>
    <w:rsid w:val="00847AEE"/>
    <w:rsid w:val="00847B57"/>
    <w:rsid w:val="00847CB9"/>
    <w:rsid w:val="00847D08"/>
    <w:rsid w:val="00847D57"/>
    <w:rsid w:val="00847F1F"/>
    <w:rsid w:val="00847F37"/>
    <w:rsid w:val="00847F42"/>
    <w:rsid w:val="00847FB1"/>
    <w:rsid w:val="00850156"/>
    <w:rsid w:val="0085018F"/>
    <w:rsid w:val="0085042B"/>
    <w:rsid w:val="0085053D"/>
    <w:rsid w:val="0085058A"/>
    <w:rsid w:val="008505C5"/>
    <w:rsid w:val="0085061D"/>
    <w:rsid w:val="008506D8"/>
    <w:rsid w:val="008507DB"/>
    <w:rsid w:val="00850878"/>
    <w:rsid w:val="008508C8"/>
    <w:rsid w:val="00850AD6"/>
    <w:rsid w:val="00850AFC"/>
    <w:rsid w:val="00850BD8"/>
    <w:rsid w:val="00850C24"/>
    <w:rsid w:val="00850D26"/>
    <w:rsid w:val="00850E0B"/>
    <w:rsid w:val="00850E0C"/>
    <w:rsid w:val="00850EA7"/>
    <w:rsid w:val="00850ECB"/>
    <w:rsid w:val="00850F3B"/>
    <w:rsid w:val="0085116C"/>
    <w:rsid w:val="008511D5"/>
    <w:rsid w:val="00851264"/>
    <w:rsid w:val="0085130B"/>
    <w:rsid w:val="00851462"/>
    <w:rsid w:val="00851682"/>
    <w:rsid w:val="008516CD"/>
    <w:rsid w:val="008518C5"/>
    <w:rsid w:val="00851A2A"/>
    <w:rsid w:val="00851B69"/>
    <w:rsid w:val="00851BAB"/>
    <w:rsid w:val="00851BB8"/>
    <w:rsid w:val="00851C22"/>
    <w:rsid w:val="00851C5F"/>
    <w:rsid w:val="00851CF5"/>
    <w:rsid w:val="00852096"/>
    <w:rsid w:val="008521FA"/>
    <w:rsid w:val="00852250"/>
    <w:rsid w:val="00852566"/>
    <w:rsid w:val="008525D4"/>
    <w:rsid w:val="00852678"/>
    <w:rsid w:val="00852689"/>
    <w:rsid w:val="0085277B"/>
    <w:rsid w:val="00852819"/>
    <w:rsid w:val="00852A3A"/>
    <w:rsid w:val="00852A9E"/>
    <w:rsid w:val="00852B20"/>
    <w:rsid w:val="00852C03"/>
    <w:rsid w:val="00852CEB"/>
    <w:rsid w:val="00852D55"/>
    <w:rsid w:val="00852DCF"/>
    <w:rsid w:val="00852EAA"/>
    <w:rsid w:val="00852EF5"/>
    <w:rsid w:val="00852FDC"/>
    <w:rsid w:val="0085304C"/>
    <w:rsid w:val="0085308D"/>
    <w:rsid w:val="00853222"/>
    <w:rsid w:val="0085325B"/>
    <w:rsid w:val="00853309"/>
    <w:rsid w:val="00853378"/>
    <w:rsid w:val="0085338B"/>
    <w:rsid w:val="00853435"/>
    <w:rsid w:val="00853654"/>
    <w:rsid w:val="008536C9"/>
    <w:rsid w:val="0085376D"/>
    <w:rsid w:val="00853788"/>
    <w:rsid w:val="0085379C"/>
    <w:rsid w:val="008537A1"/>
    <w:rsid w:val="0085393D"/>
    <w:rsid w:val="00853BBF"/>
    <w:rsid w:val="00853CE7"/>
    <w:rsid w:val="00853D43"/>
    <w:rsid w:val="00853D87"/>
    <w:rsid w:val="00853E0A"/>
    <w:rsid w:val="00853E36"/>
    <w:rsid w:val="00853E3D"/>
    <w:rsid w:val="00853E66"/>
    <w:rsid w:val="00853FF8"/>
    <w:rsid w:val="00854164"/>
    <w:rsid w:val="0085417E"/>
    <w:rsid w:val="008541D1"/>
    <w:rsid w:val="00854339"/>
    <w:rsid w:val="0085435E"/>
    <w:rsid w:val="008543C2"/>
    <w:rsid w:val="008543E6"/>
    <w:rsid w:val="00854441"/>
    <w:rsid w:val="00854844"/>
    <w:rsid w:val="0085487B"/>
    <w:rsid w:val="00854965"/>
    <w:rsid w:val="00854A89"/>
    <w:rsid w:val="00854A8B"/>
    <w:rsid w:val="00854C35"/>
    <w:rsid w:val="00854CF4"/>
    <w:rsid w:val="00854E90"/>
    <w:rsid w:val="00854FC1"/>
    <w:rsid w:val="00855178"/>
    <w:rsid w:val="0085522C"/>
    <w:rsid w:val="0085524D"/>
    <w:rsid w:val="0085524E"/>
    <w:rsid w:val="00855309"/>
    <w:rsid w:val="0085533D"/>
    <w:rsid w:val="00855619"/>
    <w:rsid w:val="00855675"/>
    <w:rsid w:val="0085588C"/>
    <w:rsid w:val="00855984"/>
    <w:rsid w:val="00855AF3"/>
    <w:rsid w:val="00855D76"/>
    <w:rsid w:val="00855D98"/>
    <w:rsid w:val="00855F52"/>
    <w:rsid w:val="00855FF3"/>
    <w:rsid w:val="00855FF7"/>
    <w:rsid w:val="0085606D"/>
    <w:rsid w:val="0085607E"/>
    <w:rsid w:val="008560AF"/>
    <w:rsid w:val="008560D7"/>
    <w:rsid w:val="00856115"/>
    <w:rsid w:val="00856141"/>
    <w:rsid w:val="0085631C"/>
    <w:rsid w:val="00856362"/>
    <w:rsid w:val="0085653F"/>
    <w:rsid w:val="00856688"/>
    <w:rsid w:val="00856848"/>
    <w:rsid w:val="008569B7"/>
    <w:rsid w:val="008569DA"/>
    <w:rsid w:val="00856BA6"/>
    <w:rsid w:val="00856CDC"/>
    <w:rsid w:val="00856DB8"/>
    <w:rsid w:val="00856E98"/>
    <w:rsid w:val="008571A8"/>
    <w:rsid w:val="00857257"/>
    <w:rsid w:val="008572D9"/>
    <w:rsid w:val="008572DD"/>
    <w:rsid w:val="008574A5"/>
    <w:rsid w:val="008574B8"/>
    <w:rsid w:val="00857501"/>
    <w:rsid w:val="008575F1"/>
    <w:rsid w:val="00857895"/>
    <w:rsid w:val="008578F5"/>
    <w:rsid w:val="00857CE3"/>
    <w:rsid w:val="00857F18"/>
    <w:rsid w:val="00857F1C"/>
    <w:rsid w:val="00857FAF"/>
    <w:rsid w:val="00860042"/>
    <w:rsid w:val="00860158"/>
    <w:rsid w:val="008601F8"/>
    <w:rsid w:val="008603BD"/>
    <w:rsid w:val="00860484"/>
    <w:rsid w:val="008604D4"/>
    <w:rsid w:val="008605FF"/>
    <w:rsid w:val="008607A0"/>
    <w:rsid w:val="00860819"/>
    <w:rsid w:val="008608C6"/>
    <w:rsid w:val="00860A46"/>
    <w:rsid w:val="00860B19"/>
    <w:rsid w:val="00860BB9"/>
    <w:rsid w:val="00860C8D"/>
    <w:rsid w:val="00860CAD"/>
    <w:rsid w:val="00860D2A"/>
    <w:rsid w:val="00860D3A"/>
    <w:rsid w:val="00860D6D"/>
    <w:rsid w:val="00860EAD"/>
    <w:rsid w:val="00860F1A"/>
    <w:rsid w:val="00860F64"/>
    <w:rsid w:val="00860FB3"/>
    <w:rsid w:val="00861009"/>
    <w:rsid w:val="008610CD"/>
    <w:rsid w:val="008611EA"/>
    <w:rsid w:val="008612F5"/>
    <w:rsid w:val="00861456"/>
    <w:rsid w:val="0086154B"/>
    <w:rsid w:val="008615A5"/>
    <w:rsid w:val="008617FE"/>
    <w:rsid w:val="008618B2"/>
    <w:rsid w:val="008619E0"/>
    <w:rsid w:val="00861A19"/>
    <w:rsid w:val="00861BBA"/>
    <w:rsid w:val="00861BE1"/>
    <w:rsid w:val="00861BFD"/>
    <w:rsid w:val="00861C0B"/>
    <w:rsid w:val="00861C91"/>
    <w:rsid w:val="00861CF0"/>
    <w:rsid w:val="00861D00"/>
    <w:rsid w:val="00861E56"/>
    <w:rsid w:val="00862070"/>
    <w:rsid w:val="00862181"/>
    <w:rsid w:val="00862589"/>
    <w:rsid w:val="008625B6"/>
    <w:rsid w:val="00862648"/>
    <w:rsid w:val="008626D3"/>
    <w:rsid w:val="008626F3"/>
    <w:rsid w:val="008626F9"/>
    <w:rsid w:val="0086287E"/>
    <w:rsid w:val="00862A7D"/>
    <w:rsid w:val="00862ABB"/>
    <w:rsid w:val="00862AF4"/>
    <w:rsid w:val="00862BAE"/>
    <w:rsid w:val="00862DF2"/>
    <w:rsid w:val="00862ED7"/>
    <w:rsid w:val="00862EEE"/>
    <w:rsid w:val="0086307F"/>
    <w:rsid w:val="0086309C"/>
    <w:rsid w:val="0086313D"/>
    <w:rsid w:val="00863356"/>
    <w:rsid w:val="00863578"/>
    <w:rsid w:val="008635FB"/>
    <w:rsid w:val="0086361E"/>
    <w:rsid w:val="008636B8"/>
    <w:rsid w:val="008637C7"/>
    <w:rsid w:val="008638D1"/>
    <w:rsid w:val="00863976"/>
    <w:rsid w:val="00863A5E"/>
    <w:rsid w:val="00863B1E"/>
    <w:rsid w:val="00863F30"/>
    <w:rsid w:val="0086415C"/>
    <w:rsid w:val="008641B4"/>
    <w:rsid w:val="0086420A"/>
    <w:rsid w:val="00864387"/>
    <w:rsid w:val="00864498"/>
    <w:rsid w:val="008644F2"/>
    <w:rsid w:val="00864B4B"/>
    <w:rsid w:val="00864BBF"/>
    <w:rsid w:val="00864BC7"/>
    <w:rsid w:val="00864BEA"/>
    <w:rsid w:val="00864CA1"/>
    <w:rsid w:val="00864CB0"/>
    <w:rsid w:val="00864CFE"/>
    <w:rsid w:val="00864E91"/>
    <w:rsid w:val="00864FFB"/>
    <w:rsid w:val="008650D3"/>
    <w:rsid w:val="00865114"/>
    <w:rsid w:val="00865133"/>
    <w:rsid w:val="00865203"/>
    <w:rsid w:val="0086549E"/>
    <w:rsid w:val="008654A2"/>
    <w:rsid w:val="00865642"/>
    <w:rsid w:val="0086578D"/>
    <w:rsid w:val="008658D5"/>
    <w:rsid w:val="008658F0"/>
    <w:rsid w:val="0086598B"/>
    <w:rsid w:val="00865B4D"/>
    <w:rsid w:val="00865E71"/>
    <w:rsid w:val="00865E9D"/>
    <w:rsid w:val="00865EA4"/>
    <w:rsid w:val="00865F31"/>
    <w:rsid w:val="00865F3B"/>
    <w:rsid w:val="0086601F"/>
    <w:rsid w:val="0086619D"/>
    <w:rsid w:val="00866211"/>
    <w:rsid w:val="0086686C"/>
    <w:rsid w:val="00866C38"/>
    <w:rsid w:val="00866D8C"/>
    <w:rsid w:val="00866E19"/>
    <w:rsid w:val="00866E7B"/>
    <w:rsid w:val="00866E8A"/>
    <w:rsid w:val="00866EF9"/>
    <w:rsid w:val="00867378"/>
    <w:rsid w:val="008674A9"/>
    <w:rsid w:val="00867502"/>
    <w:rsid w:val="0086757B"/>
    <w:rsid w:val="00867691"/>
    <w:rsid w:val="00867697"/>
    <w:rsid w:val="00867722"/>
    <w:rsid w:val="00867744"/>
    <w:rsid w:val="00867772"/>
    <w:rsid w:val="008677E8"/>
    <w:rsid w:val="00867878"/>
    <w:rsid w:val="0086791C"/>
    <w:rsid w:val="0086799F"/>
    <w:rsid w:val="00867AA5"/>
    <w:rsid w:val="00867B6E"/>
    <w:rsid w:val="00867B96"/>
    <w:rsid w:val="00867BA2"/>
    <w:rsid w:val="00867C5C"/>
    <w:rsid w:val="00867D9B"/>
    <w:rsid w:val="00867ED8"/>
    <w:rsid w:val="00867FAF"/>
    <w:rsid w:val="0087005A"/>
    <w:rsid w:val="00870252"/>
    <w:rsid w:val="00870257"/>
    <w:rsid w:val="00870277"/>
    <w:rsid w:val="008703DC"/>
    <w:rsid w:val="0087053A"/>
    <w:rsid w:val="0087079D"/>
    <w:rsid w:val="008707DC"/>
    <w:rsid w:val="00870914"/>
    <w:rsid w:val="0087094C"/>
    <w:rsid w:val="00870AEB"/>
    <w:rsid w:val="00870BB6"/>
    <w:rsid w:val="00870BFA"/>
    <w:rsid w:val="00870C9C"/>
    <w:rsid w:val="00870CA6"/>
    <w:rsid w:val="00870DD1"/>
    <w:rsid w:val="00870E26"/>
    <w:rsid w:val="00870F2D"/>
    <w:rsid w:val="00870FC9"/>
    <w:rsid w:val="0087135C"/>
    <w:rsid w:val="0087137F"/>
    <w:rsid w:val="008713AF"/>
    <w:rsid w:val="00871410"/>
    <w:rsid w:val="00871471"/>
    <w:rsid w:val="008715B0"/>
    <w:rsid w:val="008716AA"/>
    <w:rsid w:val="008717F1"/>
    <w:rsid w:val="0087198F"/>
    <w:rsid w:val="00871AAE"/>
    <w:rsid w:val="00871B77"/>
    <w:rsid w:val="00871B9E"/>
    <w:rsid w:val="00871C15"/>
    <w:rsid w:val="00871C63"/>
    <w:rsid w:val="00871C7B"/>
    <w:rsid w:val="00871D02"/>
    <w:rsid w:val="00871D12"/>
    <w:rsid w:val="00871FE1"/>
    <w:rsid w:val="0087207F"/>
    <w:rsid w:val="0087227B"/>
    <w:rsid w:val="00872399"/>
    <w:rsid w:val="008724A8"/>
    <w:rsid w:val="00872594"/>
    <w:rsid w:val="0087263C"/>
    <w:rsid w:val="00872667"/>
    <w:rsid w:val="008729FF"/>
    <w:rsid w:val="00872A0C"/>
    <w:rsid w:val="00872B67"/>
    <w:rsid w:val="00872BE5"/>
    <w:rsid w:val="00872C05"/>
    <w:rsid w:val="00872D2F"/>
    <w:rsid w:val="0087307A"/>
    <w:rsid w:val="008730FC"/>
    <w:rsid w:val="0087319C"/>
    <w:rsid w:val="008731D6"/>
    <w:rsid w:val="008731EE"/>
    <w:rsid w:val="00873254"/>
    <w:rsid w:val="008735DB"/>
    <w:rsid w:val="008737B0"/>
    <w:rsid w:val="008737D4"/>
    <w:rsid w:val="0087394B"/>
    <w:rsid w:val="0087396E"/>
    <w:rsid w:val="008739B6"/>
    <w:rsid w:val="00873BE7"/>
    <w:rsid w:val="00873D38"/>
    <w:rsid w:val="00873D3C"/>
    <w:rsid w:val="00873F4B"/>
    <w:rsid w:val="00874086"/>
    <w:rsid w:val="00874343"/>
    <w:rsid w:val="008743B6"/>
    <w:rsid w:val="0087446B"/>
    <w:rsid w:val="008744A1"/>
    <w:rsid w:val="008746BA"/>
    <w:rsid w:val="00874821"/>
    <w:rsid w:val="00874835"/>
    <w:rsid w:val="008748A5"/>
    <w:rsid w:val="008748E0"/>
    <w:rsid w:val="0087494A"/>
    <w:rsid w:val="008749D4"/>
    <w:rsid w:val="00874A1F"/>
    <w:rsid w:val="00874BDE"/>
    <w:rsid w:val="00874C6F"/>
    <w:rsid w:val="00874C74"/>
    <w:rsid w:val="00874D7F"/>
    <w:rsid w:val="00874DB0"/>
    <w:rsid w:val="00874F33"/>
    <w:rsid w:val="00874F9F"/>
    <w:rsid w:val="0087505C"/>
    <w:rsid w:val="00875108"/>
    <w:rsid w:val="00875181"/>
    <w:rsid w:val="008751F0"/>
    <w:rsid w:val="008752CE"/>
    <w:rsid w:val="008753F3"/>
    <w:rsid w:val="008754C7"/>
    <w:rsid w:val="00875531"/>
    <w:rsid w:val="0087561E"/>
    <w:rsid w:val="00875665"/>
    <w:rsid w:val="00875721"/>
    <w:rsid w:val="0087577C"/>
    <w:rsid w:val="00875799"/>
    <w:rsid w:val="008757C9"/>
    <w:rsid w:val="00875805"/>
    <w:rsid w:val="008758BB"/>
    <w:rsid w:val="008758DB"/>
    <w:rsid w:val="008758EC"/>
    <w:rsid w:val="00875930"/>
    <w:rsid w:val="00875A21"/>
    <w:rsid w:val="00875B3D"/>
    <w:rsid w:val="00875C2C"/>
    <w:rsid w:val="00875D27"/>
    <w:rsid w:val="00875D82"/>
    <w:rsid w:val="00875E3C"/>
    <w:rsid w:val="00875FE4"/>
    <w:rsid w:val="00875FFF"/>
    <w:rsid w:val="0087601B"/>
    <w:rsid w:val="00876072"/>
    <w:rsid w:val="008760E1"/>
    <w:rsid w:val="008761A7"/>
    <w:rsid w:val="0087620D"/>
    <w:rsid w:val="00876231"/>
    <w:rsid w:val="008765C7"/>
    <w:rsid w:val="008766E4"/>
    <w:rsid w:val="0087678B"/>
    <w:rsid w:val="008767D5"/>
    <w:rsid w:val="008768AC"/>
    <w:rsid w:val="00876904"/>
    <w:rsid w:val="008769A6"/>
    <w:rsid w:val="008769C7"/>
    <w:rsid w:val="00876B6F"/>
    <w:rsid w:val="00876C17"/>
    <w:rsid w:val="00876C1F"/>
    <w:rsid w:val="00876E60"/>
    <w:rsid w:val="00876EA1"/>
    <w:rsid w:val="008771ED"/>
    <w:rsid w:val="00877268"/>
    <w:rsid w:val="008772A4"/>
    <w:rsid w:val="008773B5"/>
    <w:rsid w:val="0087751C"/>
    <w:rsid w:val="008775F6"/>
    <w:rsid w:val="00877677"/>
    <w:rsid w:val="008776BC"/>
    <w:rsid w:val="00877774"/>
    <w:rsid w:val="008778DF"/>
    <w:rsid w:val="00877949"/>
    <w:rsid w:val="008779C4"/>
    <w:rsid w:val="00877C48"/>
    <w:rsid w:val="00877CAE"/>
    <w:rsid w:val="00877E0E"/>
    <w:rsid w:val="00877E17"/>
    <w:rsid w:val="00877FFA"/>
    <w:rsid w:val="00880122"/>
    <w:rsid w:val="008804AC"/>
    <w:rsid w:val="008804CF"/>
    <w:rsid w:val="0088067E"/>
    <w:rsid w:val="008807DC"/>
    <w:rsid w:val="0088081A"/>
    <w:rsid w:val="00880821"/>
    <w:rsid w:val="00880849"/>
    <w:rsid w:val="008808CA"/>
    <w:rsid w:val="008809CB"/>
    <w:rsid w:val="00880B1B"/>
    <w:rsid w:val="00880C25"/>
    <w:rsid w:val="00880C32"/>
    <w:rsid w:val="00880C5E"/>
    <w:rsid w:val="00880ED8"/>
    <w:rsid w:val="00880EE1"/>
    <w:rsid w:val="00880F38"/>
    <w:rsid w:val="008811C4"/>
    <w:rsid w:val="00881419"/>
    <w:rsid w:val="00881430"/>
    <w:rsid w:val="00881482"/>
    <w:rsid w:val="008814FD"/>
    <w:rsid w:val="008816D4"/>
    <w:rsid w:val="008816F7"/>
    <w:rsid w:val="00881760"/>
    <w:rsid w:val="0088178F"/>
    <w:rsid w:val="008818A3"/>
    <w:rsid w:val="008819F3"/>
    <w:rsid w:val="00881BD3"/>
    <w:rsid w:val="00881D81"/>
    <w:rsid w:val="00881EB7"/>
    <w:rsid w:val="00881FC0"/>
    <w:rsid w:val="00882109"/>
    <w:rsid w:val="008823E3"/>
    <w:rsid w:val="0088266C"/>
    <w:rsid w:val="008827AC"/>
    <w:rsid w:val="008829A1"/>
    <w:rsid w:val="00882A95"/>
    <w:rsid w:val="00882BE8"/>
    <w:rsid w:val="00882ED6"/>
    <w:rsid w:val="00882FDE"/>
    <w:rsid w:val="00883027"/>
    <w:rsid w:val="00883296"/>
    <w:rsid w:val="0088335A"/>
    <w:rsid w:val="00883428"/>
    <w:rsid w:val="00883490"/>
    <w:rsid w:val="008834F4"/>
    <w:rsid w:val="008834FD"/>
    <w:rsid w:val="0088354B"/>
    <w:rsid w:val="00883739"/>
    <w:rsid w:val="0088375D"/>
    <w:rsid w:val="00883861"/>
    <w:rsid w:val="008838E6"/>
    <w:rsid w:val="00883AA4"/>
    <w:rsid w:val="00883AA8"/>
    <w:rsid w:val="00883B0E"/>
    <w:rsid w:val="00883D5D"/>
    <w:rsid w:val="00883E42"/>
    <w:rsid w:val="00883E9B"/>
    <w:rsid w:val="00884002"/>
    <w:rsid w:val="008840DC"/>
    <w:rsid w:val="00884371"/>
    <w:rsid w:val="00884425"/>
    <w:rsid w:val="00884439"/>
    <w:rsid w:val="008844A0"/>
    <w:rsid w:val="008844ED"/>
    <w:rsid w:val="00884502"/>
    <w:rsid w:val="00884734"/>
    <w:rsid w:val="00884777"/>
    <w:rsid w:val="008848AE"/>
    <w:rsid w:val="008848B7"/>
    <w:rsid w:val="00884976"/>
    <w:rsid w:val="00884ACA"/>
    <w:rsid w:val="00884B1C"/>
    <w:rsid w:val="00884C7F"/>
    <w:rsid w:val="00884D12"/>
    <w:rsid w:val="00884D1B"/>
    <w:rsid w:val="00884E00"/>
    <w:rsid w:val="00885037"/>
    <w:rsid w:val="008851D9"/>
    <w:rsid w:val="0088523E"/>
    <w:rsid w:val="00885424"/>
    <w:rsid w:val="008856CA"/>
    <w:rsid w:val="0088581A"/>
    <w:rsid w:val="008859F7"/>
    <w:rsid w:val="00885A3D"/>
    <w:rsid w:val="00885BD1"/>
    <w:rsid w:val="00885E77"/>
    <w:rsid w:val="00885F3F"/>
    <w:rsid w:val="00885F55"/>
    <w:rsid w:val="00885FB1"/>
    <w:rsid w:val="00885FD8"/>
    <w:rsid w:val="008860B8"/>
    <w:rsid w:val="00886201"/>
    <w:rsid w:val="008862CD"/>
    <w:rsid w:val="008862F3"/>
    <w:rsid w:val="00886439"/>
    <w:rsid w:val="00886524"/>
    <w:rsid w:val="00886572"/>
    <w:rsid w:val="0088669E"/>
    <w:rsid w:val="008868AB"/>
    <w:rsid w:val="008869F3"/>
    <w:rsid w:val="00886BAC"/>
    <w:rsid w:val="00886C78"/>
    <w:rsid w:val="00886C87"/>
    <w:rsid w:val="00886E7A"/>
    <w:rsid w:val="00886FBF"/>
    <w:rsid w:val="00886FE2"/>
    <w:rsid w:val="008870A6"/>
    <w:rsid w:val="0088713A"/>
    <w:rsid w:val="008871FF"/>
    <w:rsid w:val="008872C0"/>
    <w:rsid w:val="008874A8"/>
    <w:rsid w:val="00887746"/>
    <w:rsid w:val="008877C3"/>
    <w:rsid w:val="008878F8"/>
    <w:rsid w:val="00887DF3"/>
    <w:rsid w:val="00887E6D"/>
    <w:rsid w:val="008901F0"/>
    <w:rsid w:val="008903C8"/>
    <w:rsid w:val="00890556"/>
    <w:rsid w:val="008905B1"/>
    <w:rsid w:val="0089074C"/>
    <w:rsid w:val="00890801"/>
    <w:rsid w:val="00890824"/>
    <w:rsid w:val="00890874"/>
    <w:rsid w:val="00890A0C"/>
    <w:rsid w:val="00890A67"/>
    <w:rsid w:val="00890B03"/>
    <w:rsid w:val="00890BE8"/>
    <w:rsid w:val="00890CE5"/>
    <w:rsid w:val="00890DB8"/>
    <w:rsid w:val="00890E77"/>
    <w:rsid w:val="00890E7F"/>
    <w:rsid w:val="00890E95"/>
    <w:rsid w:val="00890FDB"/>
    <w:rsid w:val="00891009"/>
    <w:rsid w:val="00891127"/>
    <w:rsid w:val="00891149"/>
    <w:rsid w:val="008911C4"/>
    <w:rsid w:val="00891229"/>
    <w:rsid w:val="00891374"/>
    <w:rsid w:val="00891478"/>
    <w:rsid w:val="00891541"/>
    <w:rsid w:val="00891550"/>
    <w:rsid w:val="0089157B"/>
    <w:rsid w:val="00891594"/>
    <w:rsid w:val="008915C6"/>
    <w:rsid w:val="008915C9"/>
    <w:rsid w:val="008917A8"/>
    <w:rsid w:val="00891808"/>
    <w:rsid w:val="00891846"/>
    <w:rsid w:val="00891849"/>
    <w:rsid w:val="0089189C"/>
    <w:rsid w:val="00891A48"/>
    <w:rsid w:val="00891A63"/>
    <w:rsid w:val="00891B7C"/>
    <w:rsid w:val="00891B80"/>
    <w:rsid w:val="00891C6C"/>
    <w:rsid w:val="00891F6F"/>
    <w:rsid w:val="008920EF"/>
    <w:rsid w:val="00892205"/>
    <w:rsid w:val="0089237B"/>
    <w:rsid w:val="00892545"/>
    <w:rsid w:val="00892651"/>
    <w:rsid w:val="008926BC"/>
    <w:rsid w:val="0089272E"/>
    <w:rsid w:val="0089284D"/>
    <w:rsid w:val="008928E3"/>
    <w:rsid w:val="008929E4"/>
    <w:rsid w:val="00892A0B"/>
    <w:rsid w:val="00892A44"/>
    <w:rsid w:val="00892BD4"/>
    <w:rsid w:val="00892BDD"/>
    <w:rsid w:val="00892CA1"/>
    <w:rsid w:val="00892D5D"/>
    <w:rsid w:val="00892EEF"/>
    <w:rsid w:val="0089308D"/>
    <w:rsid w:val="008932ED"/>
    <w:rsid w:val="0089337A"/>
    <w:rsid w:val="008933D1"/>
    <w:rsid w:val="00893504"/>
    <w:rsid w:val="008937FA"/>
    <w:rsid w:val="00893929"/>
    <w:rsid w:val="00893A1D"/>
    <w:rsid w:val="00893A62"/>
    <w:rsid w:val="00893AAA"/>
    <w:rsid w:val="00893B07"/>
    <w:rsid w:val="00893D51"/>
    <w:rsid w:val="00893DF7"/>
    <w:rsid w:val="00893E3C"/>
    <w:rsid w:val="00893EAC"/>
    <w:rsid w:val="00893EB8"/>
    <w:rsid w:val="00893EE1"/>
    <w:rsid w:val="00893F75"/>
    <w:rsid w:val="00893F9F"/>
    <w:rsid w:val="008940C3"/>
    <w:rsid w:val="008941F9"/>
    <w:rsid w:val="0089423A"/>
    <w:rsid w:val="0089428C"/>
    <w:rsid w:val="00894383"/>
    <w:rsid w:val="00894397"/>
    <w:rsid w:val="00894528"/>
    <w:rsid w:val="0089455A"/>
    <w:rsid w:val="008945F4"/>
    <w:rsid w:val="0089463F"/>
    <w:rsid w:val="00894653"/>
    <w:rsid w:val="008947D2"/>
    <w:rsid w:val="00894895"/>
    <w:rsid w:val="008949D3"/>
    <w:rsid w:val="00894FF1"/>
    <w:rsid w:val="00895187"/>
    <w:rsid w:val="00895258"/>
    <w:rsid w:val="008952A7"/>
    <w:rsid w:val="00895438"/>
    <w:rsid w:val="0089544C"/>
    <w:rsid w:val="0089588E"/>
    <w:rsid w:val="008958C6"/>
    <w:rsid w:val="008958FB"/>
    <w:rsid w:val="00895941"/>
    <w:rsid w:val="00895969"/>
    <w:rsid w:val="008959F0"/>
    <w:rsid w:val="00895B4E"/>
    <w:rsid w:val="00895B90"/>
    <w:rsid w:val="00895C78"/>
    <w:rsid w:val="00895E11"/>
    <w:rsid w:val="00895E3D"/>
    <w:rsid w:val="00895E52"/>
    <w:rsid w:val="00895EBB"/>
    <w:rsid w:val="00896015"/>
    <w:rsid w:val="0089609C"/>
    <w:rsid w:val="00896110"/>
    <w:rsid w:val="0089618E"/>
    <w:rsid w:val="00896285"/>
    <w:rsid w:val="00896287"/>
    <w:rsid w:val="00896290"/>
    <w:rsid w:val="008962A2"/>
    <w:rsid w:val="008962BE"/>
    <w:rsid w:val="008965C5"/>
    <w:rsid w:val="0089675E"/>
    <w:rsid w:val="0089688D"/>
    <w:rsid w:val="008968B3"/>
    <w:rsid w:val="008968C1"/>
    <w:rsid w:val="00896941"/>
    <w:rsid w:val="00896A5B"/>
    <w:rsid w:val="00896A8B"/>
    <w:rsid w:val="00896D6E"/>
    <w:rsid w:val="00896DAF"/>
    <w:rsid w:val="00896DCC"/>
    <w:rsid w:val="00896E20"/>
    <w:rsid w:val="00896F53"/>
    <w:rsid w:val="00896FBC"/>
    <w:rsid w:val="00896FC4"/>
    <w:rsid w:val="00897318"/>
    <w:rsid w:val="00897351"/>
    <w:rsid w:val="008975A2"/>
    <w:rsid w:val="008978A1"/>
    <w:rsid w:val="00897900"/>
    <w:rsid w:val="008979B3"/>
    <w:rsid w:val="008979D7"/>
    <w:rsid w:val="00897A73"/>
    <w:rsid w:val="00897A7E"/>
    <w:rsid w:val="00897CB0"/>
    <w:rsid w:val="00897D97"/>
    <w:rsid w:val="00897E4D"/>
    <w:rsid w:val="00897E8F"/>
    <w:rsid w:val="00897FCE"/>
    <w:rsid w:val="008A002B"/>
    <w:rsid w:val="008A0033"/>
    <w:rsid w:val="008A004C"/>
    <w:rsid w:val="008A064B"/>
    <w:rsid w:val="008A06BE"/>
    <w:rsid w:val="008A076D"/>
    <w:rsid w:val="008A08D7"/>
    <w:rsid w:val="008A0A22"/>
    <w:rsid w:val="008A0A26"/>
    <w:rsid w:val="008A0BD3"/>
    <w:rsid w:val="008A0CBE"/>
    <w:rsid w:val="008A0DD4"/>
    <w:rsid w:val="008A0F9F"/>
    <w:rsid w:val="008A1019"/>
    <w:rsid w:val="008A1183"/>
    <w:rsid w:val="008A11C8"/>
    <w:rsid w:val="008A124B"/>
    <w:rsid w:val="008A1296"/>
    <w:rsid w:val="008A12DE"/>
    <w:rsid w:val="008A141E"/>
    <w:rsid w:val="008A148B"/>
    <w:rsid w:val="008A14C9"/>
    <w:rsid w:val="008A1657"/>
    <w:rsid w:val="008A1682"/>
    <w:rsid w:val="008A1695"/>
    <w:rsid w:val="008A1726"/>
    <w:rsid w:val="008A17CD"/>
    <w:rsid w:val="008A193D"/>
    <w:rsid w:val="008A19C9"/>
    <w:rsid w:val="008A1A9F"/>
    <w:rsid w:val="008A1CBB"/>
    <w:rsid w:val="008A1FF0"/>
    <w:rsid w:val="008A2039"/>
    <w:rsid w:val="008A213B"/>
    <w:rsid w:val="008A21F2"/>
    <w:rsid w:val="008A239E"/>
    <w:rsid w:val="008A23BE"/>
    <w:rsid w:val="008A2895"/>
    <w:rsid w:val="008A289A"/>
    <w:rsid w:val="008A2A95"/>
    <w:rsid w:val="008A2B66"/>
    <w:rsid w:val="008A2C5B"/>
    <w:rsid w:val="008A2CD2"/>
    <w:rsid w:val="008A2DEA"/>
    <w:rsid w:val="008A2E61"/>
    <w:rsid w:val="008A2F1B"/>
    <w:rsid w:val="008A2FFB"/>
    <w:rsid w:val="008A30CF"/>
    <w:rsid w:val="008A3126"/>
    <w:rsid w:val="008A31F0"/>
    <w:rsid w:val="008A3262"/>
    <w:rsid w:val="008A32F3"/>
    <w:rsid w:val="008A33F4"/>
    <w:rsid w:val="008A348B"/>
    <w:rsid w:val="008A34C9"/>
    <w:rsid w:val="008A34F6"/>
    <w:rsid w:val="008A3636"/>
    <w:rsid w:val="008A36BB"/>
    <w:rsid w:val="008A378C"/>
    <w:rsid w:val="008A3A0B"/>
    <w:rsid w:val="008A3A5A"/>
    <w:rsid w:val="008A3BBF"/>
    <w:rsid w:val="008A3BD6"/>
    <w:rsid w:val="008A3C1B"/>
    <w:rsid w:val="008A3C4B"/>
    <w:rsid w:val="008A3D1C"/>
    <w:rsid w:val="008A404E"/>
    <w:rsid w:val="008A40EC"/>
    <w:rsid w:val="008A40F9"/>
    <w:rsid w:val="008A4243"/>
    <w:rsid w:val="008A439B"/>
    <w:rsid w:val="008A444F"/>
    <w:rsid w:val="008A44F0"/>
    <w:rsid w:val="008A4517"/>
    <w:rsid w:val="008A4811"/>
    <w:rsid w:val="008A489D"/>
    <w:rsid w:val="008A48B1"/>
    <w:rsid w:val="008A48CD"/>
    <w:rsid w:val="008A4931"/>
    <w:rsid w:val="008A494F"/>
    <w:rsid w:val="008A4AA2"/>
    <w:rsid w:val="008A4B4F"/>
    <w:rsid w:val="008A4B77"/>
    <w:rsid w:val="008A4BBD"/>
    <w:rsid w:val="008A4E11"/>
    <w:rsid w:val="008A4F9D"/>
    <w:rsid w:val="008A51AF"/>
    <w:rsid w:val="008A5209"/>
    <w:rsid w:val="008A5346"/>
    <w:rsid w:val="008A5533"/>
    <w:rsid w:val="008A55F2"/>
    <w:rsid w:val="008A5685"/>
    <w:rsid w:val="008A5743"/>
    <w:rsid w:val="008A5870"/>
    <w:rsid w:val="008A599D"/>
    <w:rsid w:val="008A59D2"/>
    <w:rsid w:val="008A5A87"/>
    <w:rsid w:val="008A5A9B"/>
    <w:rsid w:val="008A5AC3"/>
    <w:rsid w:val="008A5BC9"/>
    <w:rsid w:val="008A5C75"/>
    <w:rsid w:val="008A5E20"/>
    <w:rsid w:val="008A5E32"/>
    <w:rsid w:val="008A5E8A"/>
    <w:rsid w:val="008A5EB2"/>
    <w:rsid w:val="008A61C5"/>
    <w:rsid w:val="008A631B"/>
    <w:rsid w:val="008A6484"/>
    <w:rsid w:val="008A6582"/>
    <w:rsid w:val="008A65D8"/>
    <w:rsid w:val="008A66CD"/>
    <w:rsid w:val="008A69FB"/>
    <w:rsid w:val="008A6A32"/>
    <w:rsid w:val="008A6BE6"/>
    <w:rsid w:val="008A6D20"/>
    <w:rsid w:val="008A6E02"/>
    <w:rsid w:val="008A6F05"/>
    <w:rsid w:val="008A6F2E"/>
    <w:rsid w:val="008A706C"/>
    <w:rsid w:val="008A707C"/>
    <w:rsid w:val="008A710C"/>
    <w:rsid w:val="008A719F"/>
    <w:rsid w:val="008A7259"/>
    <w:rsid w:val="008A72BD"/>
    <w:rsid w:val="008A73DD"/>
    <w:rsid w:val="008A74E4"/>
    <w:rsid w:val="008A7507"/>
    <w:rsid w:val="008A772A"/>
    <w:rsid w:val="008A7772"/>
    <w:rsid w:val="008A780E"/>
    <w:rsid w:val="008A78E6"/>
    <w:rsid w:val="008A78F4"/>
    <w:rsid w:val="008A795B"/>
    <w:rsid w:val="008A7A71"/>
    <w:rsid w:val="008A7B63"/>
    <w:rsid w:val="008A7C8F"/>
    <w:rsid w:val="008A7CB5"/>
    <w:rsid w:val="008A7D0D"/>
    <w:rsid w:val="008A7D25"/>
    <w:rsid w:val="008A7D2D"/>
    <w:rsid w:val="008A7D41"/>
    <w:rsid w:val="008A7F6D"/>
    <w:rsid w:val="008B011D"/>
    <w:rsid w:val="008B012D"/>
    <w:rsid w:val="008B014A"/>
    <w:rsid w:val="008B0173"/>
    <w:rsid w:val="008B0209"/>
    <w:rsid w:val="008B0240"/>
    <w:rsid w:val="008B0382"/>
    <w:rsid w:val="008B0571"/>
    <w:rsid w:val="008B0601"/>
    <w:rsid w:val="008B0648"/>
    <w:rsid w:val="008B0649"/>
    <w:rsid w:val="008B07A2"/>
    <w:rsid w:val="008B08FB"/>
    <w:rsid w:val="008B0950"/>
    <w:rsid w:val="008B0A38"/>
    <w:rsid w:val="008B0A88"/>
    <w:rsid w:val="008B0CD7"/>
    <w:rsid w:val="008B0D1C"/>
    <w:rsid w:val="008B104D"/>
    <w:rsid w:val="008B1056"/>
    <w:rsid w:val="008B1061"/>
    <w:rsid w:val="008B1093"/>
    <w:rsid w:val="008B10F6"/>
    <w:rsid w:val="008B1273"/>
    <w:rsid w:val="008B1320"/>
    <w:rsid w:val="008B13D1"/>
    <w:rsid w:val="008B145A"/>
    <w:rsid w:val="008B1471"/>
    <w:rsid w:val="008B16AF"/>
    <w:rsid w:val="008B16CF"/>
    <w:rsid w:val="008B180B"/>
    <w:rsid w:val="008B18B6"/>
    <w:rsid w:val="008B18E4"/>
    <w:rsid w:val="008B1A24"/>
    <w:rsid w:val="008B1ADD"/>
    <w:rsid w:val="008B1B38"/>
    <w:rsid w:val="008B1C83"/>
    <w:rsid w:val="008B1D64"/>
    <w:rsid w:val="008B1D84"/>
    <w:rsid w:val="008B1D90"/>
    <w:rsid w:val="008B1E73"/>
    <w:rsid w:val="008B1EBD"/>
    <w:rsid w:val="008B1EF1"/>
    <w:rsid w:val="008B2040"/>
    <w:rsid w:val="008B2067"/>
    <w:rsid w:val="008B209A"/>
    <w:rsid w:val="008B220C"/>
    <w:rsid w:val="008B22C8"/>
    <w:rsid w:val="008B239A"/>
    <w:rsid w:val="008B2403"/>
    <w:rsid w:val="008B251E"/>
    <w:rsid w:val="008B26C8"/>
    <w:rsid w:val="008B26FB"/>
    <w:rsid w:val="008B2794"/>
    <w:rsid w:val="008B27A3"/>
    <w:rsid w:val="008B2AC2"/>
    <w:rsid w:val="008B2AE6"/>
    <w:rsid w:val="008B2B0A"/>
    <w:rsid w:val="008B2B24"/>
    <w:rsid w:val="008B2BD9"/>
    <w:rsid w:val="008B2C4C"/>
    <w:rsid w:val="008B2C6F"/>
    <w:rsid w:val="008B2D80"/>
    <w:rsid w:val="008B2E13"/>
    <w:rsid w:val="008B2E3C"/>
    <w:rsid w:val="008B2ECD"/>
    <w:rsid w:val="008B2F80"/>
    <w:rsid w:val="008B301F"/>
    <w:rsid w:val="008B3051"/>
    <w:rsid w:val="008B307E"/>
    <w:rsid w:val="008B311B"/>
    <w:rsid w:val="008B32C6"/>
    <w:rsid w:val="008B3305"/>
    <w:rsid w:val="008B3389"/>
    <w:rsid w:val="008B345D"/>
    <w:rsid w:val="008B35D3"/>
    <w:rsid w:val="008B3717"/>
    <w:rsid w:val="008B3E9E"/>
    <w:rsid w:val="008B3EF3"/>
    <w:rsid w:val="008B3F0B"/>
    <w:rsid w:val="008B3F66"/>
    <w:rsid w:val="008B402B"/>
    <w:rsid w:val="008B40A2"/>
    <w:rsid w:val="008B40E9"/>
    <w:rsid w:val="008B41AF"/>
    <w:rsid w:val="008B4248"/>
    <w:rsid w:val="008B4286"/>
    <w:rsid w:val="008B42E5"/>
    <w:rsid w:val="008B4332"/>
    <w:rsid w:val="008B441A"/>
    <w:rsid w:val="008B46B7"/>
    <w:rsid w:val="008B475F"/>
    <w:rsid w:val="008B478C"/>
    <w:rsid w:val="008B48E8"/>
    <w:rsid w:val="008B4C39"/>
    <w:rsid w:val="008B4D01"/>
    <w:rsid w:val="008B4D7D"/>
    <w:rsid w:val="008B4F1B"/>
    <w:rsid w:val="008B4F27"/>
    <w:rsid w:val="008B50E2"/>
    <w:rsid w:val="008B5138"/>
    <w:rsid w:val="008B517D"/>
    <w:rsid w:val="008B5189"/>
    <w:rsid w:val="008B51F4"/>
    <w:rsid w:val="008B5212"/>
    <w:rsid w:val="008B52FB"/>
    <w:rsid w:val="008B5313"/>
    <w:rsid w:val="008B5344"/>
    <w:rsid w:val="008B53C2"/>
    <w:rsid w:val="008B53D2"/>
    <w:rsid w:val="008B558E"/>
    <w:rsid w:val="008B563B"/>
    <w:rsid w:val="008B56EC"/>
    <w:rsid w:val="008B5785"/>
    <w:rsid w:val="008B589E"/>
    <w:rsid w:val="008B58DE"/>
    <w:rsid w:val="008B5A30"/>
    <w:rsid w:val="008B5A33"/>
    <w:rsid w:val="008B5A4A"/>
    <w:rsid w:val="008B5AC2"/>
    <w:rsid w:val="008B5ADB"/>
    <w:rsid w:val="008B5B32"/>
    <w:rsid w:val="008B5B6E"/>
    <w:rsid w:val="008B5C00"/>
    <w:rsid w:val="008B5C09"/>
    <w:rsid w:val="008B5C85"/>
    <w:rsid w:val="008B5D3A"/>
    <w:rsid w:val="008B5DC9"/>
    <w:rsid w:val="008B5DCF"/>
    <w:rsid w:val="008B5E43"/>
    <w:rsid w:val="008B5ED1"/>
    <w:rsid w:val="008B5EFD"/>
    <w:rsid w:val="008B5F6E"/>
    <w:rsid w:val="008B6266"/>
    <w:rsid w:val="008B637B"/>
    <w:rsid w:val="008B63E5"/>
    <w:rsid w:val="008B655C"/>
    <w:rsid w:val="008B65D4"/>
    <w:rsid w:val="008B66A3"/>
    <w:rsid w:val="008B6932"/>
    <w:rsid w:val="008B6A04"/>
    <w:rsid w:val="008B6B06"/>
    <w:rsid w:val="008B6DA2"/>
    <w:rsid w:val="008B6DA7"/>
    <w:rsid w:val="008B7240"/>
    <w:rsid w:val="008B728E"/>
    <w:rsid w:val="008B729D"/>
    <w:rsid w:val="008B7350"/>
    <w:rsid w:val="008B77BD"/>
    <w:rsid w:val="008B7903"/>
    <w:rsid w:val="008B7A36"/>
    <w:rsid w:val="008B7C26"/>
    <w:rsid w:val="008B7C73"/>
    <w:rsid w:val="008B7D75"/>
    <w:rsid w:val="008B7DAD"/>
    <w:rsid w:val="008B7DCD"/>
    <w:rsid w:val="008C0057"/>
    <w:rsid w:val="008C00F3"/>
    <w:rsid w:val="008C011D"/>
    <w:rsid w:val="008C012C"/>
    <w:rsid w:val="008C01D4"/>
    <w:rsid w:val="008C03C1"/>
    <w:rsid w:val="008C0625"/>
    <w:rsid w:val="008C0671"/>
    <w:rsid w:val="008C06C5"/>
    <w:rsid w:val="008C0AE1"/>
    <w:rsid w:val="008C0AE7"/>
    <w:rsid w:val="008C0B05"/>
    <w:rsid w:val="008C0C6A"/>
    <w:rsid w:val="008C0C75"/>
    <w:rsid w:val="008C0D3C"/>
    <w:rsid w:val="008C0D3E"/>
    <w:rsid w:val="008C0DBE"/>
    <w:rsid w:val="008C0DD5"/>
    <w:rsid w:val="008C10BB"/>
    <w:rsid w:val="008C10D4"/>
    <w:rsid w:val="008C11CE"/>
    <w:rsid w:val="008C12FF"/>
    <w:rsid w:val="008C132D"/>
    <w:rsid w:val="008C1355"/>
    <w:rsid w:val="008C13BB"/>
    <w:rsid w:val="008C142D"/>
    <w:rsid w:val="008C1502"/>
    <w:rsid w:val="008C151A"/>
    <w:rsid w:val="008C1545"/>
    <w:rsid w:val="008C1748"/>
    <w:rsid w:val="008C1939"/>
    <w:rsid w:val="008C195E"/>
    <w:rsid w:val="008C19B2"/>
    <w:rsid w:val="008C1A2E"/>
    <w:rsid w:val="008C1AAD"/>
    <w:rsid w:val="008C1AE3"/>
    <w:rsid w:val="008C1C3D"/>
    <w:rsid w:val="008C1C9D"/>
    <w:rsid w:val="008C1CC3"/>
    <w:rsid w:val="008C1CC6"/>
    <w:rsid w:val="008C1CF1"/>
    <w:rsid w:val="008C1CFA"/>
    <w:rsid w:val="008C1E7A"/>
    <w:rsid w:val="008C1FBC"/>
    <w:rsid w:val="008C20CB"/>
    <w:rsid w:val="008C21C3"/>
    <w:rsid w:val="008C21EE"/>
    <w:rsid w:val="008C2309"/>
    <w:rsid w:val="008C2485"/>
    <w:rsid w:val="008C250B"/>
    <w:rsid w:val="008C2580"/>
    <w:rsid w:val="008C25B0"/>
    <w:rsid w:val="008C2743"/>
    <w:rsid w:val="008C2860"/>
    <w:rsid w:val="008C28AB"/>
    <w:rsid w:val="008C28EC"/>
    <w:rsid w:val="008C28F3"/>
    <w:rsid w:val="008C29B6"/>
    <w:rsid w:val="008C2B8B"/>
    <w:rsid w:val="008C2CCF"/>
    <w:rsid w:val="008C2CF6"/>
    <w:rsid w:val="008C300D"/>
    <w:rsid w:val="008C312D"/>
    <w:rsid w:val="008C33E8"/>
    <w:rsid w:val="008C3467"/>
    <w:rsid w:val="008C34BC"/>
    <w:rsid w:val="008C3524"/>
    <w:rsid w:val="008C37B9"/>
    <w:rsid w:val="008C38C1"/>
    <w:rsid w:val="008C3AF3"/>
    <w:rsid w:val="008C3B8F"/>
    <w:rsid w:val="008C3C96"/>
    <w:rsid w:val="008C3D75"/>
    <w:rsid w:val="008C3E30"/>
    <w:rsid w:val="008C3FCC"/>
    <w:rsid w:val="008C4039"/>
    <w:rsid w:val="008C4041"/>
    <w:rsid w:val="008C413A"/>
    <w:rsid w:val="008C418A"/>
    <w:rsid w:val="008C4242"/>
    <w:rsid w:val="008C4272"/>
    <w:rsid w:val="008C42C6"/>
    <w:rsid w:val="008C4350"/>
    <w:rsid w:val="008C4369"/>
    <w:rsid w:val="008C43FA"/>
    <w:rsid w:val="008C44D4"/>
    <w:rsid w:val="008C4587"/>
    <w:rsid w:val="008C464D"/>
    <w:rsid w:val="008C47B4"/>
    <w:rsid w:val="008C4895"/>
    <w:rsid w:val="008C4C21"/>
    <w:rsid w:val="008C4C5B"/>
    <w:rsid w:val="008C4EA7"/>
    <w:rsid w:val="008C4F12"/>
    <w:rsid w:val="008C4FD5"/>
    <w:rsid w:val="008C4FE7"/>
    <w:rsid w:val="008C511C"/>
    <w:rsid w:val="008C5149"/>
    <w:rsid w:val="008C5158"/>
    <w:rsid w:val="008C5183"/>
    <w:rsid w:val="008C5273"/>
    <w:rsid w:val="008C54F4"/>
    <w:rsid w:val="008C5545"/>
    <w:rsid w:val="008C56C4"/>
    <w:rsid w:val="008C57B7"/>
    <w:rsid w:val="008C57C4"/>
    <w:rsid w:val="008C58DA"/>
    <w:rsid w:val="008C5961"/>
    <w:rsid w:val="008C59B5"/>
    <w:rsid w:val="008C5B3E"/>
    <w:rsid w:val="008C5BE5"/>
    <w:rsid w:val="008C5E06"/>
    <w:rsid w:val="008C5F1E"/>
    <w:rsid w:val="008C6145"/>
    <w:rsid w:val="008C61CC"/>
    <w:rsid w:val="008C6293"/>
    <w:rsid w:val="008C62E2"/>
    <w:rsid w:val="008C6407"/>
    <w:rsid w:val="008C6544"/>
    <w:rsid w:val="008C656B"/>
    <w:rsid w:val="008C65A8"/>
    <w:rsid w:val="008C6675"/>
    <w:rsid w:val="008C6689"/>
    <w:rsid w:val="008C668D"/>
    <w:rsid w:val="008C670E"/>
    <w:rsid w:val="008C67E0"/>
    <w:rsid w:val="008C681A"/>
    <w:rsid w:val="008C68BB"/>
    <w:rsid w:val="008C69E1"/>
    <w:rsid w:val="008C6B03"/>
    <w:rsid w:val="008C6B40"/>
    <w:rsid w:val="008C6B78"/>
    <w:rsid w:val="008C6CC7"/>
    <w:rsid w:val="008C6DB0"/>
    <w:rsid w:val="008C73EB"/>
    <w:rsid w:val="008C740D"/>
    <w:rsid w:val="008C742C"/>
    <w:rsid w:val="008C7454"/>
    <w:rsid w:val="008C7578"/>
    <w:rsid w:val="008C7648"/>
    <w:rsid w:val="008C7846"/>
    <w:rsid w:val="008C7904"/>
    <w:rsid w:val="008C794B"/>
    <w:rsid w:val="008C799E"/>
    <w:rsid w:val="008C79B9"/>
    <w:rsid w:val="008C7A0B"/>
    <w:rsid w:val="008C7A10"/>
    <w:rsid w:val="008C7A1F"/>
    <w:rsid w:val="008C7A85"/>
    <w:rsid w:val="008C7CE8"/>
    <w:rsid w:val="008C7D80"/>
    <w:rsid w:val="008C7E1E"/>
    <w:rsid w:val="008C7F28"/>
    <w:rsid w:val="008C7FDA"/>
    <w:rsid w:val="008D00BC"/>
    <w:rsid w:val="008D0161"/>
    <w:rsid w:val="008D03F0"/>
    <w:rsid w:val="008D042B"/>
    <w:rsid w:val="008D057F"/>
    <w:rsid w:val="008D07D6"/>
    <w:rsid w:val="008D0A0C"/>
    <w:rsid w:val="008D0A9D"/>
    <w:rsid w:val="008D0BC7"/>
    <w:rsid w:val="008D0C08"/>
    <w:rsid w:val="008D0CA7"/>
    <w:rsid w:val="008D0CB9"/>
    <w:rsid w:val="008D0CE7"/>
    <w:rsid w:val="008D0DA5"/>
    <w:rsid w:val="008D0DEB"/>
    <w:rsid w:val="008D0DF4"/>
    <w:rsid w:val="008D0E68"/>
    <w:rsid w:val="008D0F72"/>
    <w:rsid w:val="008D0FCA"/>
    <w:rsid w:val="008D1033"/>
    <w:rsid w:val="008D11D2"/>
    <w:rsid w:val="008D1259"/>
    <w:rsid w:val="008D1482"/>
    <w:rsid w:val="008D150E"/>
    <w:rsid w:val="008D1565"/>
    <w:rsid w:val="008D156F"/>
    <w:rsid w:val="008D1593"/>
    <w:rsid w:val="008D15E4"/>
    <w:rsid w:val="008D162F"/>
    <w:rsid w:val="008D1801"/>
    <w:rsid w:val="008D187E"/>
    <w:rsid w:val="008D1989"/>
    <w:rsid w:val="008D1A2D"/>
    <w:rsid w:val="008D1A7B"/>
    <w:rsid w:val="008D1D21"/>
    <w:rsid w:val="008D1DE3"/>
    <w:rsid w:val="008D1E70"/>
    <w:rsid w:val="008D1EB8"/>
    <w:rsid w:val="008D2105"/>
    <w:rsid w:val="008D2326"/>
    <w:rsid w:val="008D23B6"/>
    <w:rsid w:val="008D23EB"/>
    <w:rsid w:val="008D2922"/>
    <w:rsid w:val="008D29C5"/>
    <w:rsid w:val="008D2C29"/>
    <w:rsid w:val="008D2CFF"/>
    <w:rsid w:val="008D2D21"/>
    <w:rsid w:val="008D2E37"/>
    <w:rsid w:val="008D3008"/>
    <w:rsid w:val="008D30E4"/>
    <w:rsid w:val="008D312F"/>
    <w:rsid w:val="008D3215"/>
    <w:rsid w:val="008D3231"/>
    <w:rsid w:val="008D32A2"/>
    <w:rsid w:val="008D3334"/>
    <w:rsid w:val="008D333D"/>
    <w:rsid w:val="008D3415"/>
    <w:rsid w:val="008D3551"/>
    <w:rsid w:val="008D36D6"/>
    <w:rsid w:val="008D371F"/>
    <w:rsid w:val="008D37DC"/>
    <w:rsid w:val="008D3918"/>
    <w:rsid w:val="008D3A6B"/>
    <w:rsid w:val="008D3AA3"/>
    <w:rsid w:val="008D3AE4"/>
    <w:rsid w:val="008D3FAF"/>
    <w:rsid w:val="008D3FB1"/>
    <w:rsid w:val="008D40E0"/>
    <w:rsid w:val="008D4150"/>
    <w:rsid w:val="008D41F7"/>
    <w:rsid w:val="008D4212"/>
    <w:rsid w:val="008D42F7"/>
    <w:rsid w:val="008D4328"/>
    <w:rsid w:val="008D43F9"/>
    <w:rsid w:val="008D4495"/>
    <w:rsid w:val="008D4497"/>
    <w:rsid w:val="008D4500"/>
    <w:rsid w:val="008D4A0C"/>
    <w:rsid w:val="008D4AEE"/>
    <w:rsid w:val="008D4B13"/>
    <w:rsid w:val="008D4F4C"/>
    <w:rsid w:val="008D5130"/>
    <w:rsid w:val="008D5235"/>
    <w:rsid w:val="008D540F"/>
    <w:rsid w:val="008D5575"/>
    <w:rsid w:val="008D55FB"/>
    <w:rsid w:val="008D575C"/>
    <w:rsid w:val="008D57D2"/>
    <w:rsid w:val="008D5836"/>
    <w:rsid w:val="008D58A0"/>
    <w:rsid w:val="008D5964"/>
    <w:rsid w:val="008D5A31"/>
    <w:rsid w:val="008D5A55"/>
    <w:rsid w:val="008D5B5F"/>
    <w:rsid w:val="008D5C9B"/>
    <w:rsid w:val="008D5F2F"/>
    <w:rsid w:val="008D5F5B"/>
    <w:rsid w:val="008D6036"/>
    <w:rsid w:val="008D6089"/>
    <w:rsid w:val="008D6133"/>
    <w:rsid w:val="008D61B7"/>
    <w:rsid w:val="008D61FA"/>
    <w:rsid w:val="008D62D0"/>
    <w:rsid w:val="008D6389"/>
    <w:rsid w:val="008D6397"/>
    <w:rsid w:val="008D639D"/>
    <w:rsid w:val="008D657D"/>
    <w:rsid w:val="008D6665"/>
    <w:rsid w:val="008D6785"/>
    <w:rsid w:val="008D690F"/>
    <w:rsid w:val="008D69AE"/>
    <w:rsid w:val="008D69B4"/>
    <w:rsid w:val="008D6B2C"/>
    <w:rsid w:val="008D6C3E"/>
    <w:rsid w:val="008D6C95"/>
    <w:rsid w:val="008D6D90"/>
    <w:rsid w:val="008D6E91"/>
    <w:rsid w:val="008D6E95"/>
    <w:rsid w:val="008D6F7F"/>
    <w:rsid w:val="008D7229"/>
    <w:rsid w:val="008D737A"/>
    <w:rsid w:val="008D74A5"/>
    <w:rsid w:val="008D7546"/>
    <w:rsid w:val="008D7715"/>
    <w:rsid w:val="008D7761"/>
    <w:rsid w:val="008D7A9B"/>
    <w:rsid w:val="008D7B35"/>
    <w:rsid w:val="008D7C68"/>
    <w:rsid w:val="008D7C6F"/>
    <w:rsid w:val="008D7C8A"/>
    <w:rsid w:val="008D7EB4"/>
    <w:rsid w:val="008E002D"/>
    <w:rsid w:val="008E006D"/>
    <w:rsid w:val="008E0205"/>
    <w:rsid w:val="008E0242"/>
    <w:rsid w:val="008E0259"/>
    <w:rsid w:val="008E030D"/>
    <w:rsid w:val="008E039E"/>
    <w:rsid w:val="008E0427"/>
    <w:rsid w:val="008E0478"/>
    <w:rsid w:val="008E054B"/>
    <w:rsid w:val="008E0671"/>
    <w:rsid w:val="008E076D"/>
    <w:rsid w:val="008E07EB"/>
    <w:rsid w:val="008E0870"/>
    <w:rsid w:val="008E092A"/>
    <w:rsid w:val="008E09F6"/>
    <w:rsid w:val="008E0A19"/>
    <w:rsid w:val="008E0A7C"/>
    <w:rsid w:val="008E0AD7"/>
    <w:rsid w:val="008E0B12"/>
    <w:rsid w:val="008E0C68"/>
    <w:rsid w:val="008E0D2C"/>
    <w:rsid w:val="008E0D65"/>
    <w:rsid w:val="008E0DD7"/>
    <w:rsid w:val="008E0EFB"/>
    <w:rsid w:val="008E0FA0"/>
    <w:rsid w:val="008E1030"/>
    <w:rsid w:val="008E1104"/>
    <w:rsid w:val="008E11FC"/>
    <w:rsid w:val="008E12B7"/>
    <w:rsid w:val="008E139C"/>
    <w:rsid w:val="008E183B"/>
    <w:rsid w:val="008E183C"/>
    <w:rsid w:val="008E185D"/>
    <w:rsid w:val="008E18C6"/>
    <w:rsid w:val="008E1900"/>
    <w:rsid w:val="008E194F"/>
    <w:rsid w:val="008E1BAD"/>
    <w:rsid w:val="008E1C8E"/>
    <w:rsid w:val="008E1F3A"/>
    <w:rsid w:val="008E215A"/>
    <w:rsid w:val="008E21C8"/>
    <w:rsid w:val="008E2466"/>
    <w:rsid w:val="008E24C0"/>
    <w:rsid w:val="008E25E0"/>
    <w:rsid w:val="008E2614"/>
    <w:rsid w:val="008E26EC"/>
    <w:rsid w:val="008E289C"/>
    <w:rsid w:val="008E28B1"/>
    <w:rsid w:val="008E2908"/>
    <w:rsid w:val="008E2975"/>
    <w:rsid w:val="008E2AB4"/>
    <w:rsid w:val="008E2ADE"/>
    <w:rsid w:val="008E2B30"/>
    <w:rsid w:val="008E2C60"/>
    <w:rsid w:val="008E2CAC"/>
    <w:rsid w:val="008E2CDC"/>
    <w:rsid w:val="008E2D44"/>
    <w:rsid w:val="008E2D46"/>
    <w:rsid w:val="008E2E22"/>
    <w:rsid w:val="008E2F27"/>
    <w:rsid w:val="008E2FAA"/>
    <w:rsid w:val="008E300C"/>
    <w:rsid w:val="008E306C"/>
    <w:rsid w:val="008E3150"/>
    <w:rsid w:val="008E3319"/>
    <w:rsid w:val="008E3463"/>
    <w:rsid w:val="008E351A"/>
    <w:rsid w:val="008E36D8"/>
    <w:rsid w:val="008E391A"/>
    <w:rsid w:val="008E3BAE"/>
    <w:rsid w:val="008E3C11"/>
    <w:rsid w:val="008E3E2F"/>
    <w:rsid w:val="008E3E93"/>
    <w:rsid w:val="008E3EDD"/>
    <w:rsid w:val="008E3F37"/>
    <w:rsid w:val="008E3F39"/>
    <w:rsid w:val="008E3F5E"/>
    <w:rsid w:val="008E4057"/>
    <w:rsid w:val="008E4145"/>
    <w:rsid w:val="008E42BF"/>
    <w:rsid w:val="008E4356"/>
    <w:rsid w:val="008E43CF"/>
    <w:rsid w:val="008E4469"/>
    <w:rsid w:val="008E448D"/>
    <w:rsid w:val="008E4625"/>
    <w:rsid w:val="008E46FE"/>
    <w:rsid w:val="008E4828"/>
    <w:rsid w:val="008E482C"/>
    <w:rsid w:val="008E48B4"/>
    <w:rsid w:val="008E49C7"/>
    <w:rsid w:val="008E4AA6"/>
    <w:rsid w:val="008E4BB0"/>
    <w:rsid w:val="008E4E20"/>
    <w:rsid w:val="008E4E26"/>
    <w:rsid w:val="008E4F33"/>
    <w:rsid w:val="008E502B"/>
    <w:rsid w:val="008E5125"/>
    <w:rsid w:val="008E51CD"/>
    <w:rsid w:val="008E5255"/>
    <w:rsid w:val="008E53A3"/>
    <w:rsid w:val="008E5616"/>
    <w:rsid w:val="008E5670"/>
    <w:rsid w:val="008E567A"/>
    <w:rsid w:val="008E569F"/>
    <w:rsid w:val="008E56B5"/>
    <w:rsid w:val="008E57B9"/>
    <w:rsid w:val="008E583C"/>
    <w:rsid w:val="008E586C"/>
    <w:rsid w:val="008E58CB"/>
    <w:rsid w:val="008E58EE"/>
    <w:rsid w:val="008E5A9C"/>
    <w:rsid w:val="008E5BC5"/>
    <w:rsid w:val="008E5BC7"/>
    <w:rsid w:val="008E5BEE"/>
    <w:rsid w:val="008E5C7C"/>
    <w:rsid w:val="008E5EFD"/>
    <w:rsid w:val="008E6004"/>
    <w:rsid w:val="008E6005"/>
    <w:rsid w:val="008E613C"/>
    <w:rsid w:val="008E6265"/>
    <w:rsid w:val="008E6416"/>
    <w:rsid w:val="008E64AE"/>
    <w:rsid w:val="008E657C"/>
    <w:rsid w:val="008E6783"/>
    <w:rsid w:val="008E683C"/>
    <w:rsid w:val="008E6861"/>
    <w:rsid w:val="008E6914"/>
    <w:rsid w:val="008E6A31"/>
    <w:rsid w:val="008E6ADA"/>
    <w:rsid w:val="008E6AE1"/>
    <w:rsid w:val="008E6B9B"/>
    <w:rsid w:val="008E6CCA"/>
    <w:rsid w:val="008E7000"/>
    <w:rsid w:val="008E70AD"/>
    <w:rsid w:val="008E7204"/>
    <w:rsid w:val="008E7602"/>
    <w:rsid w:val="008E7681"/>
    <w:rsid w:val="008E769D"/>
    <w:rsid w:val="008E77F0"/>
    <w:rsid w:val="008E7843"/>
    <w:rsid w:val="008E7882"/>
    <w:rsid w:val="008E792F"/>
    <w:rsid w:val="008E7A3B"/>
    <w:rsid w:val="008E7A78"/>
    <w:rsid w:val="008E7C88"/>
    <w:rsid w:val="008E7DF8"/>
    <w:rsid w:val="008E7E79"/>
    <w:rsid w:val="008F002E"/>
    <w:rsid w:val="008F02E2"/>
    <w:rsid w:val="008F0331"/>
    <w:rsid w:val="008F037C"/>
    <w:rsid w:val="008F038A"/>
    <w:rsid w:val="008F05FC"/>
    <w:rsid w:val="008F06EF"/>
    <w:rsid w:val="008F0805"/>
    <w:rsid w:val="008F080A"/>
    <w:rsid w:val="008F0975"/>
    <w:rsid w:val="008F09E7"/>
    <w:rsid w:val="008F09EF"/>
    <w:rsid w:val="008F107D"/>
    <w:rsid w:val="008F10B1"/>
    <w:rsid w:val="008F13AD"/>
    <w:rsid w:val="008F1602"/>
    <w:rsid w:val="008F160E"/>
    <w:rsid w:val="008F1639"/>
    <w:rsid w:val="008F16C1"/>
    <w:rsid w:val="008F19DD"/>
    <w:rsid w:val="008F19EE"/>
    <w:rsid w:val="008F1B39"/>
    <w:rsid w:val="008F1EC2"/>
    <w:rsid w:val="008F1F84"/>
    <w:rsid w:val="008F2424"/>
    <w:rsid w:val="008F2507"/>
    <w:rsid w:val="008F26B6"/>
    <w:rsid w:val="008F27A0"/>
    <w:rsid w:val="008F27C8"/>
    <w:rsid w:val="008F27D2"/>
    <w:rsid w:val="008F2898"/>
    <w:rsid w:val="008F28EE"/>
    <w:rsid w:val="008F29E0"/>
    <w:rsid w:val="008F2A03"/>
    <w:rsid w:val="008F2CCA"/>
    <w:rsid w:val="008F2DBB"/>
    <w:rsid w:val="008F2DBF"/>
    <w:rsid w:val="008F2E1F"/>
    <w:rsid w:val="008F2F05"/>
    <w:rsid w:val="008F2F1D"/>
    <w:rsid w:val="008F3035"/>
    <w:rsid w:val="008F33FE"/>
    <w:rsid w:val="008F34C9"/>
    <w:rsid w:val="008F350C"/>
    <w:rsid w:val="008F35A8"/>
    <w:rsid w:val="008F36C3"/>
    <w:rsid w:val="008F374D"/>
    <w:rsid w:val="008F39B1"/>
    <w:rsid w:val="008F39C7"/>
    <w:rsid w:val="008F39F4"/>
    <w:rsid w:val="008F3A67"/>
    <w:rsid w:val="008F3BDF"/>
    <w:rsid w:val="008F3D7D"/>
    <w:rsid w:val="008F3F78"/>
    <w:rsid w:val="008F41A8"/>
    <w:rsid w:val="008F426C"/>
    <w:rsid w:val="008F4312"/>
    <w:rsid w:val="008F432B"/>
    <w:rsid w:val="008F4340"/>
    <w:rsid w:val="008F43E2"/>
    <w:rsid w:val="008F4426"/>
    <w:rsid w:val="008F44D3"/>
    <w:rsid w:val="008F44FF"/>
    <w:rsid w:val="008F4595"/>
    <w:rsid w:val="008F4614"/>
    <w:rsid w:val="008F4697"/>
    <w:rsid w:val="008F48FC"/>
    <w:rsid w:val="008F4954"/>
    <w:rsid w:val="008F49AC"/>
    <w:rsid w:val="008F4A25"/>
    <w:rsid w:val="008F4C8F"/>
    <w:rsid w:val="008F4E23"/>
    <w:rsid w:val="008F4F49"/>
    <w:rsid w:val="008F4F88"/>
    <w:rsid w:val="008F4FE1"/>
    <w:rsid w:val="008F5031"/>
    <w:rsid w:val="008F513F"/>
    <w:rsid w:val="008F51C2"/>
    <w:rsid w:val="008F524B"/>
    <w:rsid w:val="008F526B"/>
    <w:rsid w:val="008F53DD"/>
    <w:rsid w:val="008F554C"/>
    <w:rsid w:val="008F5682"/>
    <w:rsid w:val="008F5803"/>
    <w:rsid w:val="008F5847"/>
    <w:rsid w:val="008F59AC"/>
    <w:rsid w:val="008F5AFC"/>
    <w:rsid w:val="008F5B97"/>
    <w:rsid w:val="008F5C51"/>
    <w:rsid w:val="008F5CDD"/>
    <w:rsid w:val="008F5D2C"/>
    <w:rsid w:val="008F5D47"/>
    <w:rsid w:val="008F6121"/>
    <w:rsid w:val="008F61AF"/>
    <w:rsid w:val="008F62DA"/>
    <w:rsid w:val="008F630E"/>
    <w:rsid w:val="008F634A"/>
    <w:rsid w:val="008F6404"/>
    <w:rsid w:val="008F6423"/>
    <w:rsid w:val="008F6529"/>
    <w:rsid w:val="008F6609"/>
    <w:rsid w:val="008F66FC"/>
    <w:rsid w:val="008F6751"/>
    <w:rsid w:val="008F67BC"/>
    <w:rsid w:val="008F6868"/>
    <w:rsid w:val="008F6999"/>
    <w:rsid w:val="008F6A64"/>
    <w:rsid w:val="008F6C06"/>
    <w:rsid w:val="008F6C3B"/>
    <w:rsid w:val="008F6C51"/>
    <w:rsid w:val="008F6CFE"/>
    <w:rsid w:val="008F6D3E"/>
    <w:rsid w:val="008F6E18"/>
    <w:rsid w:val="008F6E3C"/>
    <w:rsid w:val="008F6E76"/>
    <w:rsid w:val="008F6ED2"/>
    <w:rsid w:val="008F6F11"/>
    <w:rsid w:val="008F71FD"/>
    <w:rsid w:val="008F73C7"/>
    <w:rsid w:val="008F7555"/>
    <w:rsid w:val="008F7573"/>
    <w:rsid w:val="008F7678"/>
    <w:rsid w:val="008F7735"/>
    <w:rsid w:val="008F7776"/>
    <w:rsid w:val="008F77AC"/>
    <w:rsid w:val="008F78CC"/>
    <w:rsid w:val="008F797C"/>
    <w:rsid w:val="008F7AF9"/>
    <w:rsid w:val="008F7BD2"/>
    <w:rsid w:val="008F7C14"/>
    <w:rsid w:val="008F7C18"/>
    <w:rsid w:val="008F7EF3"/>
    <w:rsid w:val="008F7F4A"/>
    <w:rsid w:val="008F7FB1"/>
    <w:rsid w:val="00900061"/>
    <w:rsid w:val="009000C2"/>
    <w:rsid w:val="00900262"/>
    <w:rsid w:val="0090026C"/>
    <w:rsid w:val="00900352"/>
    <w:rsid w:val="009003EE"/>
    <w:rsid w:val="009003FC"/>
    <w:rsid w:val="009004E1"/>
    <w:rsid w:val="00900542"/>
    <w:rsid w:val="009005C6"/>
    <w:rsid w:val="009005F0"/>
    <w:rsid w:val="0090071C"/>
    <w:rsid w:val="009008FC"/>
    <w:rsid w:val="009008FE"/>
    <w:rsid w:val="00900926"/>
    <w:rsid w:val="0090092C"/>
    <w:rsid w:val="009009BD"/>
    <w:rsid w:val="00900A36"/>
    <w:rsid w:val="00900BCE"/>
    <w:rsid w:val="00900DC9"/>
    <w:rsid w:val="00900F0A"/>
    <w:rsid w:val="009010B6"/>
    <w:rsid w:val="0090115C"/>
    <w:rsid w:val="009011E5"/>
    <w:rsid w:val="009011FF"/>
    <w:rsid w:val="0090120D"/>
    <w:rsid w:val="00901242"/>
    <w:rsid w:val="0090133F"/>
    <w:rsid w:val="009013E4"/>
    <w:rsid w:val="0090147D"/>
    <w:rsid w:val="009014EE"/>
    <w:rsid w:val="0090170E"/>
    <w:rsid w:val="00901917"/>
    <w:rsid w:val="00901A28"/>
    <w:rsid w:val="00901A76"/>
    <w:rsid w:val="00901B1F"/>
    <w:rsid w:val="00901C52"/>
    <w:rsid w:val="00901E24"/>
    <w:rsid w:val="00901E59"/>
    <w:rsid w:val="00901E6D"/>
    <w:rsid w:val="00901E72"/>
    <w:rsid w:val="00901F01"/>
    <w:rsid w:val="009021B3"/>
    <w:rsid w:val="00902215"/>
    <w:rsid w:val="009023B0"/>
    <w:rsid w:val="0090272E"/>
    <w:rsid w:val="0090278E"/>
    <w:rsid w:val="009027EB"/>
    <w:rsid w:val="00902804"/>
    <w:rsid w:val="00902901"/>
    <w:rsid w:val="0090293A"/>
    <w:rsid w:val="009029D8"/>
    <w:rsid w:val="009029F5"/>
    <w:rsid w:val="00902B45"/>
    <w:rsid w:val="00902EC3"/>
    <w:rsid w:val="00903040"/>
    <w:rsid w:val="009030C9"/>
    <w:rsid w:val="00903175"/>
    <w:rsid w:val="009032C5"/>
    <w:rsid w:val="0090344B"/>
    <w:rsid w:val="009034BB"/>
    <w:rsid w:val="009034BC"/>
    <w:rsid w:val="0090351C"/>
    <w:rsid w:val="00903536"/>
    <w:rsid w:val="0090359E"/>
    <w:rsid w:val="0090386C"/>
    <w:rsid w:val="00903A9C"/>
    <w:rsid w:val="00903BC8"/>
    <w:rsid w:val="00903E80"/>
    <w:rsid w:val="00903F02"/>
    <w:rsid w:val="00903F6D"/>
    <w:rsid w:val="0090406B"/>
    <w:rsid w:val="00904178"/>
    <w:rsid w:val="00904217"/>
    <w:rsid w:val="0090428E"/>
    <w:rsid w:val="00904332"/>
    <w:rsid w:val="009044BA"/>
    <w:rsid w:val="009044D3"/>
    <w:rsid w:val="00904518"/>
    <w:rsid w:val="00904571"/>
    <w:rsid w:val="0090466E"/>
    <w:rsid w:val="009046A4"/>
    <w:rsid w:val="009046C9"/>
    <w:rsid w:val="00904700"/>
    <w:rsid w:val="00904723"/>
    <w:rsid w:val="009047A5"/>
    <w:rsid w:val="00904806"/>
    <w:rsid w:val="00904832"/>
    <w:rsid w:val="009048FF"/>
    <w:rsid w:val="00904AE5"/>
    <w:rsid w:val="00904B17"/>
    <w:rsid w:val="00904B9A"/>
    <w:rsid w:val="00904BF0"/>
    <w:rsid w:val="00904C7E"/>
    <w:rsid w:val="00904CA2"/>
    <w:rsid w:val="00904D8B"/>
    <w:rsid w:val="00904E70"/>
    <w:rsid w:val="00904E9D"/>
    <w:rsid w:val="00904FB6"/>
    <w:rsid w:val="00905098"/>
    <w:rsid w:val="00905164"/>
    <w:rsid w:val="0090541E"/>
    <w:rsid w:val="009055C2"/>
    <w:rsid w:val="009055FE"/>
    <w:rsid w:val="009056E3"/>
    <w:rsid w:val="009056FE"/>
    <w:rsid w:val="00905724"/>
    <w:rsid w:val="009057FC"/>
    <w:rsid w:val="00905828"/>
    <w:rsid w:val="009059FF"/>
    <w:rsid w:val="00905A01"/>
    <w:rsid w:val="00905A98"/>
    <w:rsid w:val="00905B99"/>
    <w:rsid w:val="00905BA7"/>
    <w:rsid w:val="00905BDA"/>
    <w:rsid w:val="00905DAE"/>
    <w:rsid w:val="00905F33"/>
    <w:rsid w:val="00905F8A"/>
    <w:rsid w:val="00906131"/>
    <w:rsid w:val="00906191"/>
    <w:rsid w:val="009061CD"/>
    <w:rsid w:val="00906389"/>
    <w:rsid w:val="009063F5"/>
    <w:rsid w:val="009064D3"/>
    <w:rsid w:val="00906602"/>
    <w:rsid w:val="0090660D"/>
    <w:rsid w:val="009066BE"/>
    <w:rsid w:val="00906762"/>
    <w:rsid w:val="0090690E"/>
    <w:rsid w:val="00906B44"/>
    <w:rsid w:val="00906CDC"/>
    <w:rsid w:val="00906D0F"/>
    <w:rsid w:val="00906ED0"/>
    <w:rsid w:val="00907096"/>
    <w:rsid w:val="0090726C"/>
    <w:rsid w:val="00907296"/>
    <w:rsid w:val="0090738A"/>
    <w:rsid w:val="009073F8"/>
    <w:rsid w:val="0090750A"/>
    <w:rsid w:val="009076DB"/>
    <w:rsid w:val="009076E9"/>
    <w:rsid w:val="00907807"/>
    <w:rsid w:val="009078F5"/>
    <w:rsid w:val="0090794A"/>
    <w:rsid w:val="0090799B"/>
    <w:rsid w:val="009079FB"/>
    <w:rsid w:val="00907A6F"/>
    <w:rsid w:val="00907B4B"/>
    <w:rsid w:val="00907BCA"/>
    <w:rsid w:val="00907C69"/>
    <w:rsid w:val="00907C6F"/>
    <w:rsid w:val="00907D11"/>
    <w:rsid w:val="00907D1E"/>
    <w:rsid w:val="00907D94"/>
    <w:rsid w:val="00907E0D"/>
    <w:rsid w:val="009101D1"/>
    <w:rsid w:val="00910427"/>
    <w:rsid w:val="0091048C"/>
    <w:rsid w:val="0091049C"/>
    <w:rsid w:val="00910776"/>
    <w:rsid w:val="00910838"/>
    <w:rsid w:val="009109CE"/>
    <w:rsid w:val="00910BC6"/>
    <w:rsid w:val="00910CAB"/>
    <w:rsid w:val="00910E4E"/>
    <w:rsid w:val="00910FA5"/>
    <w:rsid w:val="0091101F"/>
    <w:rsid w:val="00911107"/>
    <w:rsid w:val="00911127"/>
    <w:rsid w:val="009111B4"/>
    <w:rsid w:val="00911316"/>
    <w:rsid w:val="00911352"/>
    <w:rsid w:val="00911476"/>
    <w:rsid w:val="009116A5"/>
    <w:rsid w:val="009116F8"/>
    <w:rsid w:val="0091181A"/>
    <w:rsid w:val="0091186D"/>
    <w:rsid w:val="0091191F"/>
    <w:rsid w:val="009119A0"/>
    <w:rsid w:val="00911A43"/>
    <w:rsid w:val="00911A5E"/>
    <w:rsid w:val="00911AB8"/>
    <w:rsid w:val="00911DC4"/>
    <w:rsid w:val="0091217A"/>
    <w:rsid w:val="00912475"/>
    <w:rsid w:val="0091247D"/>
    <w:rsid w:val="0091275F"/>
    <w:rsid w:val="009127DE"/>
    <w:rsid w:val="00912852"/>
    <w:rsid w:val="009129D0"/>
    <w:rsid w:val="00912ADB"/>
    <w:rsid w:val="00912B95"/>
    <w:rsid w:val="00912B9A"/>
    <w:rsid w:val="00912CE1"/>
    <w:rsid w:val="00912D29"/>
    <w:rsid w:val="00912E50"/>
    <w:rsid w:val="00912E8D"/>
    <w:rsid w:val="00912ED3"/>
    <w:rsid w:val="00912F17"/>
    <w:rsid w:val="00912F40"/>
    <w:rsid w:val="009130EF"/>
    <w:rsid w:val="00913175"/>
    <w:rsid w:val="009131FC"/>
    <w:rsid w:val="00913242"/>
    <w:rsid w:val="009135EE"/>
    <w:rsid w:val="00913744"/>
    <w:rsid w:val="009138C1"/>
    <w:rsid w:val="00913A1A"/>
    <w:rsid w:val="00913AAA"/>
    <w:rsid w:val="00913C22"/>
    <w:rsid w:val="00913DB2"/>
    <w:rsid w:val="00913EA2"/>
    <w:rsid w:val="00913F06"/>
    <w:rsid w:val="00913FD4"/>
    <w:rsid w:val="00914064"/>
    <w:rsid w:val="009143E6"/>
    <w:rsid w:val="00914663"/>
    <w:rsid w:val="00914848"/>
    <w:rsid w:val="00914922"/>
    <w:rsid w:val="00914A27"/>
    <w:rsid w:val="00914AD8"/>
    <w:rsid w:val="00914AD9"/>
    <w:rsid w:val="00914B85"/>
    <w:rsid w:val="00914C11"/>
    <w:rsid w:val="00914C9A"/>
    <w:rsid w:val="00914D2E"/>
    <w:rsid w:val="00914DD1"/>
    <w:rsid w:val="00914E3B"/>
    <w:rsid w:val="00914EA7"/>
    <w:rsid w:val="00914F83"/>
    <w:rsid w:val="00914FA1"/>
    <w:rsid w:val="009150B6"/>
    <w:rsid w:val="009151A7"/>
    <w:rsid w:val="009151C1"/>
    <w:rsid w:val="00915232"/>
    <w:rsid w:val="00915288"/>
    <w:rsid w:val="00915296"/>
    <w:rsid w:val="00915579"/>
    <w:rsid w:val="00915590"/>
    <w:rsid w:val="009155AB"/>
    <w:rsid w:val="0091564C"/>
    <w:rsid w:val="00915702"/>
    <w:rsid w:val="0091577C"/>
    <w:rsid w:val="009157FF"/>
    <w:rsid w:val="009159CC"/>
    <w:rsid w:val="00915B10"/>
    <w:rsid w:val="00915B68"/>
    <w:rsid w:val="00915B6D"/>
    <w:rsid w:val="00915D23"/>
    <w:rsid w:val="00915D4E"/>
    <w:rsid w:val="00915E3E"/>
    <w:rsid w:val="00915F66"/>
    <w:rsid w:val="00916005"/>
    <w:rsid w:val="00916289"/>
    <w:rsid w:val="00916302"/>
    <w:rsid w:val="009163B0"/>
    <w:rsid w:val="00916585"/>
    <w:rsid w:val="0091663D"/>
    <w:rsid w:val="00916725"/>
    <w:rsid w:val="00916796"/>
    <w:rsid w:val="00916864"/>
    <w:rsid w:val="0091687F"/>
    <w:rsid w:val="009168E7"/>
    <w:rsid w:val="00916916"/>
    <w:rsid w:val="00916D57"/>
    <w:rsid w:val="00916EA6"/>
    <w:rsid w:val="00916EBB"/>
    <w:rsid w:val="00916EDE"/>
    <w:rsid w:val="00917264"/>
    <w:rsid w:val="00917284"/>
    <w:rsid w:val="009173C2"/>
    <w:rsid w:val="0091742D"/>
    <w:rsid w:val="009174E0"/>
    <w:rsid w:val="00917729"/>
    <w:rsid w:val="00917B58"/>
    <w:rsid w:val="00917B8B"/>
    <w:rsid w:val="00917C69"/>
    <w:rsid w:val="00917C7F"/>
    <w:rsid w:val="00917D35"/>
    <w:rsid w:val="00917DD4"/>
    <w:rsid w:val="00917E39"/>
    <w:rsid w:val="00917EC8"/>
    <w:rsid w:val="009202C5"/>
    <w:rsid w:val="009202C6"/>
    <w:rsid w:val="009202F2"/>
    <w:rsid w:val="00920371"/>
    <w:rsid w:val="0092037A"/>
    <w:rsid w:val="009204D5"/>
    <w:rsid w:val="009205C9"/>
    <w:rsid w:val="00920609"/>
    <w:rsid w:val="00920823"/>
    <w:rsid w:val="00920A8E"/>
    <w:rsid w:val="00920AA6"/>
    <w:rsid w:val="00920B29"/>
    <w:rsid w:val="00920C4F"/>
    <w:rsid w:val="00920E6C"/>
    <w:rsid w:val="00920E77"/>
    <w:rsid w:val="00920ED7"/>
    <w:rsid w:val="00921060"/>
    <w:rsid w:val="009210A0"/>
    <w:rsid w:val="009210C5"/>
    <w:rsid w:val="00921181"/>
    <w:rsid w:val="009213B6"/>
    <w:rsid w:val="009213C9"/>
    <w:rsid w:val="00921636"/>
    <w:rsid w:val="009216BC"/>
    <w:rsid w:val="009217FA"/>
    <w:rsid w:val="00921A8D"/>
    <w:rsid w:val="00921B7C"/>
    <w:rsid w:val="00921C25"/>
    <w:rsid w:val="00921C44"/>
    <w:rsid w:val="00921CD8"/>
    <w:rsid w:val="00921D3D"/>
    <w:rsid w:val="00921D45"/>
    <w:rsid w:val="00921D84"/>
    <w:rsid w:val="00921F37"/>
    <w:rsid w:val="00921FEF"/>
    <w:rsid w:val="009220F3"/>
    <w:rsid w:val="00922198"/>
    <w:rsid w:val="0092236C"/>
    <w:rsid w:val="00922670"/>
    <w:rsid w:val="00922691"/>
    <w:rsid w:val="00922851"/>
    <w:rsid w:val="00922A00"/>
    <w:rsid w:val="00922A53"/>
    <w:rsid w:val="00922AA1"/>
    <w:rsid w:val="00922B51"/>
    <w:rsid w:val="00922C61"/>
    <w:rsid w:val="00922D53"/>
    <w:rsid w:val="00922DA4"/>
    <w:rsid w:val="00922FA2"/>
    <w:rsid w:val="00923010"/>
    <w:rsid w:val="009230E3"/>
    <w:rsid w:val="009232EF"/>
    <w:rsid w:val="0092334D"/>
    <w:rsid w:val="00923354"/>
    <w:rsid w:val="009233BE"/>
    <w:rsid w:val="00923539"/>
    <w:rsid w:val="009236BC"/>
    <w:rsid w:val="00923726"/>
    <w:rsid w:val="009238AF"/>
    <w:rsid w:val="00923911"/>
    <w:rsid w:val="009239F2"/>
    <w:rsid w:val="00923A87"/>
    <w:rsid w:val="00923E46"/>
    <w:rsid w:val="00923E52"/>
    <w:rsid w:val="00924144"/>
    <w:rsid w:val="00924186"/>
    <w:rsid w:val="00924275"/>
    <w:rsid w:val="00924361"/>
    <w:rsid w:val="00924461"/>
    <w:rsid w:val="009244C5"/>
    <w:rsid w:val="009244FC"/>
    <w:rsid w:val="00924507"/>
    <w:rsid w:val="009245B5"/>
    <w:rsid w:val="009246A8"/>
    <w:rsid w:val="009246E4"/>
    <w:rsid w:val="00924706"/>
    <w:rsid w:val="00924836"/>
    <w:rsid w:val="00924871"/>
    <w:rsid w:val="009248F4"/>
    <w:rsid w:val="00924998"/>
    <w:rsid w:val="00924A31"/>
    <w:rsid w:val="00924B3C"/>
    <w:rsid w:val="00924B9F"/>
    <w:rsid w:val="00924D05"/>
    <w:rsid w:val="00924D7B"/>
    <w:rsid w:val="00924F1D"/>
    <w:rsid w:val="00925027"/>
    <w:rsid w:val="009250AE"/>
    <w:rsid w:val="00925112"/>
    <w:rsid w:val="0092515E"/>
    <w:rsid w:val="0092522E"/>
    <w:rsid w:val="0092527F"/>
    <w:rsid w:val="0092531F"/>
    <w:rsid w:val="0092535E"/>
    <w:rsid w:val="0092553B"/>
    <w:rsid w:val="00925590"/>
    <w:rsid w:val="00925811"/>
    <w:rsid w:val="00925822"/>
    <w:rsid w:val="00925878"/>
    <w:rsid w:val="00925889"/>
    <w:rsid w:val="00925937"/>
    <w:rsid w:val="00925CB4"/>
    <w:rsid w:val="00925CE9"/>
    <w:rsid w:val="00925D8F"/>
    <w:rsid w:val="0092600D"/>
    <w:rsid w:val="009260FC"/>
    <w:rsid w:val="00926185"/>
    <w:rsid w:val="009262AA"/>
    <w:rsid w:val="009263C9"/>
    <w:rsid w:val="00926450"/>
    <w:rsid w:val="0092648E"/>
    <w:rsid w:val="009265CA"/>
    <w:rsid w:val="0092667C"/>
    <w:rsid w:val="009268DB"/>
    <w:rsid w:val="00926AB8"/>
    <w:rsid w:val="00926AFA"/>
    <w:rsid w:val="00926B1C"/>
    <w:rsid w:val="00926B95"/>
    <w:rsid w:val="00926BD7"/>
    <w:rsid w:val="00926C99"/>
    <w:rsid w:val="00926CC4"/>
    <w:rsid w:val="00926DCA"/>
    <w:rsid w:val="009271A0"/>
    <w:rsid w:val="009271F7"/>
    <w:rsid w:val="00927296"/>
    <w:rsid w:val="00927508"/>
    <w:rsid w:val="009275E9"/>
    <w:rsid w:val="00927759"/>
    <w:rsid w:val="0092794B"/>
    <w:rsid w:val="00927961"/>
    <w:rsid w:val="0092799A"/>
    <w:rsid w:val="00927A56"/>
    <w:rsid w:val="00927BFA"/>
    <w:rsid w:val="00927C37"/>
    <w:rsid w:val="00927CAA"/>
    <w:rsid w:val="00927DC6"/>
    <w:rsid w:val="00927E30"/>
    <w:rsid w:val="00927EF6"/>
    <w:rsid w:val="00927F00"/>
    <w:rsid w:val="00927F64"/>
    <w:rsid w:val="0093000D"/>
    <w:rsid w:val="009300C6"/>
    <w:rsid w:val="00930286"/>
    <w:rsid w:val="009302B2"/>
    <w:rsid w:val="00930337"/>
    <w:rsid w:val="00930434"/>
    <w:rsid w:val="009304EC"/>
    <w:rsid w:val="00930523"/>
    <w:rsid w:val="00930671"/>
    <w:rsid w:val="00930739"/>
    <w:rsid w:val="009308E7"/>
    <w:rsid w:val="009309C5"/>
    <w:rsid w:val="00930A31"/>
    <w:rsid w:val="00930A35"/>
    <w:rsid w:val="00930AAF"/>
    <w:rsid w:val="00930B24"/>
    <w:rsid w:val="00930B78"/>
    <w:rsid w:val="00930C67"/>
    <w:rsid w:val="00930D4B"/>
    <w:rsid w:val="00930D53"/>
    <w:rsid w:val="00930DAF"/>
    <w:rsid w:val="00930F85"/>
    <w:rsid w:val="00931055"/>
    <w:rsid w:val="00931086"/>
    <w:rsid w:val="009310AC"/>
    <w:rsid w:val="0093110F"/>
    <w:rsid w:val="0093113E"/>
    <w:rsid w:val="0093123A"/>
    <w:rsid w:val="009312D5"/>
    <w:rsid w:val="00931483"/>
    <w:rsid w:val="0093164C"/>
    <w:rsid w:val="0093175B"/>
    <w:rsid w:val="00931806"/>
    <w:rsid w:val="00931927"/>
    <w:rsid w:val="0093192C"/>
    <w:rsid w:val="00931A44"/>
    <w:rsid w:val="00931AFA"/>
    <w:rsid w:val="00931B3D"/>
    <w:rsid w:val="00931C7D"/>
    <w:rsid w:val="00931D55"/>
    <w:rsid w:val="00931E0F"/>
    <w:rsid w:val="00931EF8"/>
    <w:rsid w:val="00931F71"/>
    <w:rsid w:val="00931FFB"/>
    <w:rsid w:val="00931FFE"/>
    <w:rsid w:val="0093206F"/>
    <w:rsid w:val="00932134"/>
    <w:rsid w:val="00932165"/>
    <w:rsid w:val="009321B1"/>
    <w:rsid w:val="009321EC"/>
    <w:rsid w:val="00932258"/>
    <w:rsid w:val="00932374"/>
    <w:rsid w:val="00932379"/>
    <w:rsid w:val="009324E7"/>
    <w:rsid w:val="00932675"/>
    <w:rsid w:val="0093268D"/>
    <w:rsid w:val="00932758"/>
    <w:rsid w:val="009327B0"/>
    <w:rsid w:val="0093285F"/>
    <w:rsid w:val="00932982"/>
    <w:rsid w:val="00932CF8"/>
    <w:rsid w:val="00932D9F"/>
    <w:rsid w:val="00932E5B"/>
    <w:rsid w:val="00932F29"/>
    <w:rsid w:val="00932F83"/>
    <w:rsid w:val="00932FB7"/>
    <w:rsid w:val="0093319F"/>
    <w:rsid w:val="0093321F"/>
    <w:rsid w:val="009332A1"/>
    <w:rsid w:val="009332C7"/>
    <w:rsid w:val="00933494"/>
    <w:rsid w:val="00933661"/>
    <w:rsid w:val="009336A4"/>
    <w:rsid w:val="00933CDC"/>
    <w:rsid w:val="00933ECD"/>
    <w:rsid w:val="00933FEB"/>
    <w:rsid w:val="0093402A"/>
    <w:rsid w:val="009340D7"/>
    <w:rsid w:val="00934127"/>
    <w:rsid w:val="0093416A"/>
    <w:rsid w:val="0093421A"/>
    <w:rsid w:val="00934411"/>
    <w:rsid w:val="00934544"/>
    <w:rsid w:val="00934612"/>
    <w:rsid w:val="0093465A"/>
    <w:rsid w:val="00934787"/>
    <w:rsid w:val="009349C0"/>
    <w:rsid w:val="00934B62"/>
    <w:rsid w:val="00934CBD"/>
    <w:rsid w:val="0093501E"/>
    <w:rsid w:val="00935221"/>
    <w:rsid w:val="00935373"/>
    <w:rsid w:val="00935552"/>
    <w:rsid w:val="00935587"/>
    <w:rsid w:val="00935743"/>
    <w:rsid w:val="00935987"/>
    <w:rsid w:val="009359C0"/>
    <w:rsid w:val="00935BD6"/>
    <w:rsid w:val="00935C6C"/>
    <w:rsid w:val="00935CB3"/>
    <w:rsid w:val="00935F74"/>
    <w:rsid w:val="00936430"/>
    <w:rsid w:val="00936552"/>
    <w:rsid w:val="00936556"/>
    <w:rsid w:val="009365EB"/>
    <w:rsid w:val="00936601"/>
    <w:rsid w:val="00936618"/>
    <w:rsid w:val="009366CA"/>
    <w:rsid w:val="009369C3"/>
    <w:rsid w:val="00936B38"/>
    <w:rsid w:val="00936CF8"/>
    <w:rsid w:val="00936EBD"/>
    <w:rsid w:val="00937106"/>
    <w:rsid w:val="00937137"/>
    <w:rsid w:val="009371FB"/>
    <w:rsid w:val="00937236"/>
    <w:rsid w:val="00937252"/>
    <w:rsid w:val="00937360"/>
    <w:rsid w:val="0093755E"/>
    <w:rsid w:val="009375CD"/>
    <w:rsid w:val="0093764A"/>
    <w:rsid w:val="0093782D"/>
    <w:rsid w:val="00937883"/>
    <w:rsid w:val="00937885"/>
    <w:rsid w:val="009378FE"/>
    <w:rsid w:val="0093790A"/>
    <w:rsid w:val="00937983"/>
    <w:rsid w:val="0093798A"/>
    <w:rsid w:val="00937A25"/>
    <w:rsid w:val="00937AF4"/>
    <w:rsid w:val="00937B33"/>
    <w:rsid w:val="00937D8B"/>
    <w:rsid w:val="00937DC8"/>
    <w:rsid w:val="00937E05"/>
    <w:rsid w:val="00937F27"/>
    <w:rsid w:val="00937F81"/>
    <w:rsid w:val="00937FD5"/>
    <w:rsid w:val="00940014"/>
    <w:rsid w:val="00940368"/>
    <w:rsid w:val="00940566"/>
    <w:rsid w:val="0094057A"/>
    <w:rsid w:val="00940623"/>
    <w:rsid w:val="00940944"/>
    <w:rsid w:val="00940A3C"/>
    <w:rsid w:val="00940AFE"/>
    <w:rsid w:val="00940B15"/>
    <w:rsid w:val="00940B29"/>
    <w:rsid w:val="00940C43"/>
    <w:rsid w:val="00940C5F"/>
    <w:rsid w:val="00940C7F"/>
    <w:rsid w:val="00940D3C"/>
    <w:rsid w:val="00940DB9"/>
    <w:rsid w:val="00940E02"/>
    <w:rsid w:val="00940E64"/>
    <w:rsid w:val="00941046"/>
    <w:rsid w:val="00941210"/>
    <w:rsid w:val="00941403"/>
    <w:rsid w:val="0094186B"/>
    <w:rsid w:val="00941A94"/>
    <w:rsid w:val="00941BCC"/>
    <w:rsid w:val="00941C8F"/>
    <w:rsid w:val="00941C93"/>
    <w:rsid w:val="00941CB6"/>
    <w:rsid w:val="00941D4A"/>
    <w:rsid w:val="00941DB0"/>
    <w:rsid w:val="00941DCA"/>
    <w:rsid w:val="00941DD5"/>
    <w:rsid w:val="00941E59"/>
    <w:rsid w:val="00942051"/>
    <w:rsid w:val="009420D6"/>
    <w:rsid w:val="00942100"/>
    <w:rsid w:val="009423BB"/>
    <w:rsid w:val="00942589"/>
    <w:rsid w:val="0094259B"/>
    <w:rsid w:val="009425D4"/>
    <w:rsid w:val="009426D7"/>
    <w:rsid w:val="00942778"/>
    <w:rsid w:val="009427C1"/>
    <w:rsid w:val="00942941"/>
    <w:rsid w:val="00942A3E"/>
    <w:rsid w:val="00942B35"/>
    <w:rsid w:val="00942BAF"/>
    <w:rsid w:val="00942D67"/>
    <w:rsid w:val="00942ED7"/>
    <w:rsid w:val="0094306B"/>
    <w:rsid w:val="00943182"/>
    <w:rsid w:val="009431C0"/>
    <w:rsid w:val="00943293"/>
    <w:rsid w:val="00943372"/>
    <w:rsid w:val="00943644"/>
    <w:rsid w:val="00943765"/>
    <w:rsid w:val="009437EF"/>
    <w:rsid w:val="0094387D"/>
    <w:rsid w:val="009438E3"/>
    <w:rsid w:val="009439BC"/>
    <w:rsid w:val="00943C2B"/>
    <w:rsid w:val="00943C35"/>
    <w:rsid w:val="00943CC4"/>
    <w:rsid w:val="009441D2"/>
    <w:rsid w:val="009443ED"/>
    <w:rsid w:val="0094445C"/>
    <w:rsid w:val="00944637"/>
    <w:rsid w:val="009448FA"/>
    <w:rsid w:val="00944973"/>
    <w:rsid w:val="00944A6A"/>
    <w:rsid w:val="00944B9B"/>
    <w:rsid w:val="00944C8A"/>
    <w:rsid w:val="00944D4E"/>
    <w:rsid w:val="00944DC1"/>
    <w:rsid w:val="00944E0B"/>
    <w:rsid w:val="00944E4D"/>
    <w:rsid w:val="00944EB3"/>
    <w:rsid w:val="00944F9D"/>
    <w:rsid w:val="00944FAF"/>
    <w:rsid w:val="00944FF9"/>
    <w:rsid w:val="00944FFE"/>
    <w:rsid w:val="0094505D"/>
    <w:rsid w:val="00945110"/>
    <w:rsid w:val="00945129"/>
    <w:rsid w:val="0094535B"/>
    <w:rsid w:val="009455AB"/>
    <w:rsid w:val="009455ED"/>
    <w:rsid w:val="00945768"/>
    <w:rsid w:val="0094597B"/>
    <w:rsid w:val="00945981"/>
    <w:rsid w:val="00945998"/>
    <w:rsid w:val="00945A11"/>
    <w:rsid w:val="00945A51"/>
    <w:rsid w:val="00945ABE"/>
    <w:rsid w:val="00945BDE"/>
    <w:rsid w:val="00945C9B"/>
    <w:rsid w:val="00945FDF"/>
    <w:rsid w:val="00946060"/>
    <w:rsid w:val="009460BC"/>
    <w:rsid w:val="0094625D"/>
    <w:rsid w:val="00946334"/>
    <w:rsid w:val="00946420"/>
    <w:rsid w:val="00946456"/>
    <w:rsid w:val="0094649B"/>
    <w:rsid w:val="00946553"/>
    <w:rsid w:val="009468FD"/>
    <w:rsid w:val="009469A7"/>
    <w:rsid w:val="00946B43"/>
    <w:rsid w:val="00946BEA"/>
    <w:rsid w:val="00946C5C"/>
    <w:rsid w:val="00946C85"/>
    <w:rsid w:val="00946CED"/>
    <w:rsid w:val="00946E39"/>
    <w:rsid w:val="00946FF7"/>
    <w:rsid w:val="00947042"/>
    <w:rsid w:val="0094712F"/>
    <w:rsid w:val="009471BB"/>
    <w:rsid w:val="009471EA"/>
    <w:rsid w:val="00947270"/>
    <w:rsid w:val="009473D5"/>
    <w:rsid w:val="00947432"/>
    <w:rsid w:val="009474E4"/>
    <w:rsid w:val="0094769D"/>
    <w:rsid w:val="009478C2"/>
    <w:rsid w:val="00947920"/>
    <w:rsid w:val="009479DE"/>
    <w:rsid w:val="009479F2"/>
    <w:rsid w:val="00947A68"/>
    <w:rsid w:val="00947B85"/>
    <w:rsid w:val="00947CF1"/>
    <w:rsid w:val="00947D02"/>
    <w:rsid w:val="00947DAD"/>
    <w:rsid w:val="00947E76"/>
    <w:rsid w:val="00947E80"/>
    <w:rsid w:val="00947F27"/>
    <w:rsid w:val="00947F82"/>
    <w:rsid w:val="00947F85"/>
    <w:rsid w:val="009500F2"/>
    <w:rsid w:val="009501E1"/>
    <w:rsid w:val="0095062D"/>
    <w:rsid w:val="009506F5"/>
    <w:rsid w:val="00950742"/>
    <w:rsid w:val="00950884"/>
    <w:rsid w:val="00950927"/>
    <w:rsid w:val="0095093C"/>
    <w:rsid w:val="00950A9B"/>
    <w:rsid w:val="00950AD6"/>
    <w:rsid w:val="00950B7B"/>
    <w:rsid w:val="00950BE4"/>
    <w:rsid w:val="00950C71"/>
    <w:rsid w:val="00950C82"/>
    <w:rsid w:val="00950CB9"/>
    <w:rsid w:val="00950CBF"/>
    <w:rsid w:val="00950CF7"/>
    <w:rsid w:val="00950D5D"/>
    <w:rsid w:val="00950DBB"/>
    <w:rsid w:val="00950E79"/>
    <w:rsid w:val="0095104D"/>
    <w:rsid w:val="009510EF"/>
    <w:rsid w:val="00951193"/>
    <w:rsid w:val="0095119B"/>
    <w:rsid w:val="009512A0"/>
    <w:rsid w:val="009512B5"/>
    <w:rsid w:val="0095168C"/>
    <w:rsid w:val="009516BB"/>
    <w:rsid w:val="00951773"/>
    <w:rsid w:val="0095179A"/>
    <w:rsid w:val="00951846"/>
    <w:rsid w:val="00951893"/>
    <w:rsid w:val="00951899"/>
    <w:rsid w:val="0095192C"/>
    <w:rsid w:val="00951A1D"/>
    <w:rsid w:val="00951C29"/>
    <w:rsid w:val="00951C83"/>
    <w:rsid w:val="00951D77"/>
    <w:rsid w:val="00951EA2"/>
    <w:rsid w:val="00952177"/>
    <w:rsid w:val="009522A9"/>
    <w:rsid w:val="009522BF"/>
    <w:rsid w:val="009524E9"/>
    <w:rsid w:val="009524FE"/>
    <w:rsid w:val="0095258F"/>
    <w:rsid w:val="0095280D"/>
    <w:rsid w:val="00952871"/>
    <w:rsid w:val="009529A6"/>
    <w:rsid w:val="009529BE"/>
    <w:rsid w:val="00952BAB"/>
    <w:rsid w:val="00952BFD"/>
    <w:rsid w:val="00952E34"/>
    <w:rsid w:val="00952E65"/>
    <w:rsid w:val="00952E94"/>
    <w:rsid w:val="00952F8E"/>
    <w:rsid w:val="009530B5"/>
    <w:rsid w:val="009530DD"/>
    <w:rsid w:val="00953100"/>
    <w:rsid w:val="00953103"/>
    <w:rsid w:val="009532C7"/>
    <w:rsid w:val="009533E2"/>
    <w:rsid w:val="009535F4"/>
    <w:rsid w:val="0095368D"/>
    <w:rsid w:val="00953701"/>
    <w:rsid w:val="00953737"/>
    <w:rsid w:val="00953808"/>
    <w:rsid w:val="00953827"/>
    <w:rsid w:val="00953987"/>
    <w:rsid w:val="00953A95"/>
    <w:rsid w:val="00953AF4"/>
    <w:rsid w:val="00953C13"/>
    <w:rsid w:val="00953D87"/>
    <w:rsid w:val="00953F12"/>
    <w:rsid w:val="00953F58"/>
    <w:rsid w:val="00953F95"/>
    <w:rsid w:val="00954128"/>
    <w:rsid w:val="009542E2"/>
    <w:rsid w:val="00954320"/>
    <w:rsid w:val="009543A6"/>
    <w:rsid w:val="009545F9"/>
    <w:rsid w:val="0095467B"/>
    <w:rsid w:val="00954687"/>
    <w:rsid w:val="0095470E"/>
    <w:rsid w:val="0095488D"/>
    <w:rsid w:val="00954915"/>
    <w:rsid w:val="00954943"/>
    <w:rsid w:val="00954A80"/>
    <w:rsid w:val="00954D0B"/>
    <w:rsid w:val="00954E04"/>
    <w:rsid w:val="00954F4C"/>
    <w:rsid w:val="0095501D"/>
    <w:rsid w:val="009552D5"/>
    <w:rsid w:val="00955344"/>
    <w:rsid w:val="00955388"/>
    <w:rsid w:val="009554E6"/>
    <w:rsid w:val="0095559D"/>
    <w:rsid w:val="00955751"/>
    <w:rsid w:val="00955767"/>
    <w:rsid w:val="009558B6"/>
    <w:rsid w:val="00955B00"/>
    <w:rsid w:val="00955B12"/>
    <w:rsid w:val="00955B98"/>
    <w:rsid w:val="00955BA5"/>
    <w:rsid w:val="00955C72"/>
    <w:rsid w:val="00955D74"/>
    <w:rsid w:val="00955E23"/>
    <w:rsid w:val="00956033"/>
    <w:rsid w:val="00956050"/>
    <w:rsid w:val="0095618F"/>
    <w:rsid w:val="0095626E"/>
    <w:rsid w:val="009562EF"/>
    <w:rsid w:val="009563A5"/>
    <w:rsid w:val="0095645F"/>
    <w:rsid w:val="00956472"/>
    <w:rsid w:val="00956541"/>
    <w:rsid w:val="0095659F"/>
    <w:rsid w:val="009565F3"/>
    <w:rsid w:val="0095671B"/>
    <w:rsid w:val="009568CD"/>
    <w:rsid w:val="00956AAB"/>
    <w:rsid w:val="00956B63"/>
    <w:rsid w:val="00956C93"/>
    <w:rsid w:val="00956E76"/>
    <w:rsid w:val="00956F36"/>
    <w:rsid w:val="00956F81"/>
    <w:rsid w:val="0095702D"/>
    <w:rsid w:val="00957092"/>
    <w:rsid w:val="0095715E"/>
    <w:rsid w:val="009572D6"/>
    <w:rsid w:val="00957619"/>
    <w:rsid w:val="00957730"/>
    <w:rsid w:val="00957914"/>
    <w:rsid w:val="00957AF9"/>
    <w:rsid w:val="00957C3F"/>
    <w:rsid w:val="00957FD3"/>
    <w:rsid w:val="009600A5"/>
    <w:rsid w:val="00960140"/>
    <w:rsid w:val="0096021A"/>
    <w:rsid w:val="00960300"/>
    <w:rsid w:val="00960350"/>
    <w:rsid w:val="00960398"/>
    <w:rsid w:val="00960502"/>
    <w:rsid w:val="00960522"/>
    <w:rsid w:val="009605B2"/>
    <w:rsid w:val="009607BE"/>
    <w:rsid w:val="009607FF"/>
    <w:rsid w:val="0096084A"/>
    <w:rsid w:val="00960940"/>
    <w:rsid w:val="00960945"/>
    <w:rsid w:val="00960A55"/>
    <w:rsid w:val="00960B00"/>
    <w:rsid w:val="00960C1E"/>
    <w:rsid w:val="00960C68"/>
    <w:rsid w:val="00960CBF"/>
    <w:rsid w:val="00960F2A"/>
    <w:rsid w:val="00960F5C"/>
    <w:rsid w:val="00960FBB"/>
    <w:rsid w:val="00961068"/>
    <w:rsid w:val="009612D0"/>
    <w:rsid w:val="009612F0"/>
    <w:rsid w:val="00961362"/>
    <w:rsid w:val="00961529"/>
    <w:rsid w:val="009616EB"/>
    <w:rsid w:val="009617E2"/>
    <w:rsid w:val="0096181F"/>
    <w:rsid w:val="00961A29"/>
    <w:rsid w:val="00961A34"/>
    <w:rsid w:val="00961B3F"/>
    <w:rsid w:val="00961C3D"/>
    <w:rsid w:val="00961D0B"/>
    <w:rsid w:val="00961DCB"/>
    <w:rsid w:val="00962005"/>
    <w:rsid w:val="0096220D"/>
    <w:rsid w:val="009622FB"/>
    <w:rsid w:val="00962522"/>
    <w:rsid w:val="0096259A"/>
    <w:rsid w:val="0096259F"/>
    <w:rsid w:val="009625C4"/>
    <w:rsid w:val="009627FD"/>
    <w:rsid w:val="00962821"/>
    <w:rsid w:val="00962A5A"/>
    <w:rsid w:val="00962A7B"/>
    <w:rsid w:val="00962BBD"/>
    <w:rsid w:val="00962C82"/>
    <w:rsid w:val="00962C91"/>
    <w:rsid w:val="00962FE3"/>
    <w:rsid w:val="0096305F"/>
    <w:rsid w:val="0096323C"/>
    <w:rsid w:val="00963287"/>
    <w:rsid w:val="009633FF"/>
    <w:rsid w:val="009634D9"/>
    <w:rsid w:val="0096362E"/>
    <w:rsid w:val="0096366E"/>
    <w:rsid w:val="00963761"/>
    <w:rsid w:val="00963765"/>
    <w:rsid w:val="009639A6"/>
    <w:rsid w:val="00963AB0"/>
    <w:rsid w:val="00963B4A"/>
    <w:rsid w:val="00963C97"/>
    <w:rsid w:val="00963D2B"/>
    <w:rsid w:val="00964251"/>
    <w:rsid w:val="0096430C"/>
    <w:rsid w:val="009643E7"/>
    <w:rsid w:val="0096442D"/>
    <w:rsid w:val="009645BC"/>
    <w:rsid w:val="0096464B"/>
    <w:rsid w:val="009646D1"/>
    <w:rsid w:val="00964730"/>
    <w:rsid w:val="00964780"/>
    <w:rsid w:val="009647ED"/>
    <w:rsid w:val="009647FB"/>
    <w:rsid w:val="00964829"/>
    <w:rsid w:val="0096487C"/>
    <w:rsid w:val="0096488A"/>
    <w:rsid w:val="009648BF"/>
    <w:rsid w:val="0096494B"/>
    <w:rsid w:val="009649E1"/>
    <w:rsid w:val="00964AF4"/>
    <w:rsid w:val="00964B45"/>
    <w:rsid w:val="00964BA3"/>
    <w:rsid w:val="00964CC1"/>
    <w:rsid w:val="00964D8D"/>
    <w:rsid w:val="00964E44"/>
    <w:rsid w:val="00964F10"/>
    <w:rsid w:val="00964F88"/>
    <w:rsid w:val="00965056"/>
    <w:rsid w:val="009650E2"/>
    <w:rsid w:val="009651D4"/>
    <w:rsid w:val="00965348"/>
    <w:rsid w:val="0096559A"/>
    <w:rsid w:val="009659BE"/>
    <w:rsid w:val="00965AA8"/>
    <w:rsid w:val="00965AE7"/>
    <w:rsid w:val="00965B5C"/>
    <w:rsid w:val="00965CCB"/>
    <w:rsid w:val="00965D94"/>
    <w:rsid w:val="00965DF6"/>
    <w:rsid w:val="00965E88"/>
    <w:rsid w:val="00965FC1"/>
    <w:rsid w:val="00966063"/>
    <w:rsid w:val="009660A9"/>
    <w:rsid w:val="009660EE"/>
    <w:rsid w:val="00966356"/>
    <w:rsid w:val="009668F6"/>
    <w:rsid w:val="00966904"/>
    <w:rsid w:val="00966939"/>
    <w:rsid w:val="009669D4"/>
    <w:rsid w:val="009669E2"/>
    <w:rsid w:val="00966A10"/>
    <w:rsid w:val="00966A50"/>
    <w:rsid w:val="00966ABC"/>
    <w:rsid w:val="00966ADF"/>
    <w:rsid w:val="00966B40"/>
    <w:rsid w:val="00966B81"/>
    <w:rsid w:val="00966C29"/>
    <w:rsid w:val="00966E68"/>
    <w:rsid w:val="00966E94"/>
    <w:rsid w:val="00966EA5"/>
    <w:rsid w:val="00966F0D"/>
    <w:rsid w:val="00966F1B"/>
    <w:rsid w:val="00966F74"/>
    <w:rsid w:val="00967008"/>
    <w:rsid w:val="00967025"/>
    <w:rsid w:val="00967088"/>
    <w:rsid w:val="009670D0"/>
    <w:rsid w:val="00967106"/>
    <w:rsid w:val="00967160"/>
    <w:rsid w:val="00967305"/>
    <w:rsid w:val="00967346"/>
    <w:rsid w:val="009674B2"/>
    <w:rsid w:val="009674BC"/>
    <w:rsid w:val="00967501"/>
    <w:rsid w:val="0096756D"/>
    <w:rsid w:val="0096760E"/>
    <w:rsid w:val="0096760F"/>
    <w:rsid w:val="0096765B"/>
    <w:rsid w:val="009676B8"/>
    <w:rsid w:val="00967793"/>
    <w:rsid w:val="009677B7"/>
    <w:rsid w:val="009678CB"/>
    <w:rsid w:val="009679C0"/>
    <w:rsid w:val="00967AAE"/>
    <w:rsid w:val="00967AD0"/>
    <w:rsid w:val="00967B46"/>
    <w:rsid w:val="00967BB7"/>
    <w:rsid w:val="00967EFE"/>
    <w:rsid w:val="00967F35"/>
    <w:rsid w:val="00967F3A"/>
    <w:rsid w:val="00967F4C"/>
    <w:rsid w:val="00967FED"/>
    <w:rsid w:val="00970065"/>
    <w:rsid w:val="009700A8"/>
    <w:rsid w:val="0097013A"/>
    <w:rsid w:val="00970245"/>
    <w:rsid w:val="00970285"/>
    <w:rsid w:val="0097033A"/>
    <w:rsid w:val="00970422"/>
    <w:rsid w:val="00970469"/>
    <w:rsid w:val="009704B6"/>
    <w:rsid w:val="00970535"/>
    <w:rsid w:val="0097053E"/>
    <w:rsid w:val="00970542"/>
    <w:rsid w:val="00970568"/>
    <w:rsid w:val="0097057A"/>
    <w:rsid w:val="00970605"/>
    <w:rsid w:val="00970754"/>
    <w:rsid w:val="0097082A"/>
    <w:rsid w:val="00970852"/>
    <w:rsid w:val="00970A0A"/>
    <w:rsid w:val="00970A2D"/>
    <w:rsid w:val="00970A5A"/>
    <w:rsid w:val="00970B71"/>
    <w:rsid w:val="00970E51"/>
    <w:rsid w:val="00970E7F"/>
    <w:rsid w:val="00970F95"/>
    <w:rsid w:val="00970FA0"/>
    <w:rsid w:val="0097106F"/>
    <w:rsid w:val="00971083"/>
    <w:rsid w:val="009710D6"/>
    <w:rsid w:val="009710DE"/>
    <w:rsid w:val="00971121"/>
    <w:rsid w:val="009711EF"/>
    <w:rsid w:val="009712CC"/>
    <w:rsid w:val="009712DA"/>
    <w:rsid w:val="009714AC"/>
    <w:rsid w:val="00971587"/>
    <w:rsid w:val="00971630"/>
    <w:rsid w:val="009717B2"/>
    <w:rsid w:val="009717E4"/>
    <w:rsid w:val="0097183E"/>
    <w:rsid w:val="00971889"/>
    <w:rsid w:val="00971891"/>
    <w:rsid w:val="0097189B"/>
    <w:rsid w:val="00971999"/>
    <w:rsid w:val="00971C15"/>
    <w:rsid w:val="00971ECF"/>
    <w:rsid w:val="00971F83"/>
    <w:rsid w:val="0097209D"/>
    <w:rsid w:val="009720A6"/>
    <w:rsid w:val="0097221A"/>
    <w:rsid w:val="0097227E"/>
    <w:rsid w:val="00972430"/>
    <w:rsid w:val="009724AE"/>
    <w:rsid w:val="00972503"/>
    <w:rsid w:val="0097271A"/>
    <w:rsid w:val="0097279F"/>
    <w:rsid w:val="0097292F"/>
    <w:rsid w:val="00972978"/>
    <w:rsid w:val="00972981"/>
    <w:rsid w:val="009729AE"/>
    <w:rsid w:val="00972A16"/>
    <w:rsid w:val="00972A48"/>
    <w:rsid w:val="00972A77"/>
    <w:rsid w:val="00972B1E"/>
    <w:rsid w:val="00972B5D"/>
    <w:rsid w:val="00972B7E"/>
    <w:rsid w:val="00972CDF"/>
    <w:rsid w:val="00972D13"/>
    <w:rsid w:val="00972EB9"/>
    <w:rsid w:val="00972FBA"/>
    <w:rsid w:val="00973272"/>
    <w:rsid w:val="00973294"/>
    <w:rsid w:val="009732C2"/>
    <w:rsid w:val="00973429"/>
    <w:rsid w:val="009734E0"/>
    <w:rsid w:val="00973766"/>
    <w:rsid w:val="00973907"/>
    <w:rsid w:val="00973958"/>
    <w:rsid w:val="00973AD6"/>
    <w:rsid w:val="00973ADB"/>
    <w:rsid w:val="00973AF6"/>
    <w:rsid w:val="00973C26"/>
    <w:rsid w:val="00973CCA"/>
    <w:rsid w:val="00973DBC"/>
    <w:rsid w:val="00973E70"/>
    <w:rsid w:val="00973EAE"/>
    <w:rsid w:val="00973F7F"/>
    <w:rsid w:val="00973FE7"/>
    <w:rsid w:val="009740B0"/>
    <w:rsid w:val="009740E5"/>
    <w:rsid w:val="00974164"/>
    <w:rsid w:val="00974170"/>
    <w:rsid w:val="009741C6"/>
    <w:rsid w:val="009743AF"/>
    <w:rsid w:val="00974444"/>
    <w:rsid w:val="00974586"/>
    <w:rsid w:val="009745A5"/>
    <w:rsid w:val="00974689"/>
    <w:rsid w:val="00974724"/>
    <w:rsid w:val="0097474F"/>
    <w:rsid w:val="00974773"/>
    <w:rsid w:val="00974838"/>
    <w:rsid w:val="00974843"/>
    <w:rsid w:val="0097491D"/>
    <w:rsid w:val="0097498E"/>
    <w:rsid w:val="00974AD9"/>
    <w:rsid w:val="00974E3A"/>
    <w:rsid w:val="00974ED2"/>
    <w:rsid w:val="00974FC4"/>
    <w:rsid w:val="00975043"/>
    <w:rsid w:val="0097509B"/>
    <w:rsid w:val="0097518D"/>
    <w:rsid w:val="009751B7"/>
    <w:rsid w:val="00975322"/>
    <w:rsid w:val="00975370"/>
    <w:rsid w:val="009755B2"/>
    <w:rsid w:val="00975786"/>
    <w:rsid w:val="0097584C"/>
    <w:rsid w:val="009758C0"/>
    <w:rsid w:val="009758C5"/>
    <w:rsid w:val="009758DC"/>
    <w:rsid w:val="009758E4"/>
    <w:rsid w:val="00975929"/>
    <w:rsid w:val="00975968"/>
    <w:rsid w:val="0097598C"/>
    <w:rsid w:val="009759B6"/>
    <w:rsid w:val="00975A53"/>
    <w:rsid w:val="00975AB0"/>
    <w:rsid w:val="00975BA6"/>
    <w:rsid w:val="00975C62"/>
    <w:rsid w:val="00975EC7"/>
    <w:rsid w:val="00975EE3"/>
    <w:rsid w:val="00976030"/>
    <w:rsid w:val="0097645D"/>
    <w:rsid w:val="009764D0"/>
    <w:rsid w:val="009764DA"/>
    <w:rsid w:val="009764F3"/>
    <w:rsid w:val="0097663B"/>
    <w:rsid w:val="00976A22"/>
    <w:rsid w:val="00976B00"/>
    <w:rsid w:val="00976C58"/>
    <w:rsid w:val="00976C88"/>
    <w:rsid w:val="00976D55"/>
    <w:rsid w:val="00976E22"/>
    <w:rsid w:val="00977042"/>
    <w:rsid w:val="00977480"/>
    <w:rsid w:val="009775C5"/>
    <w:rsid w:val="00977626"/>
    <w:rsid w:val="009777CB"/>
    <w:rsid w:val="009777EA"/>
    <w:rsid w:val="00977886"/>
    <w:rsid w:val="00977992"/>
    <w:rsid w:val="00977A79"/>
    <w:rsid w:val="00977AC8"/>
    <w:rsid w:val="00977B15"/>
    <w:rsid w:val="00977CF1"/>
    <w:rsid w:val="00980057"/>
    <w:rsid w:val="0098005C"/>
    <w:rsid w:val="00980305"/>
    <w:rsid w:val="009804D9"/>
    <w:rsid w:val="009805C3"/>
    <w:rsid w:val="00980728"/>
    <w:rsid w:val="00980815"/>
    <w:rsid w:val="00980908"/>
    <w:rsid w:val="00980A40"/>
    <w:rsid w:val="00980B64"/>
    <w:rsid w:val="00980B9D"/>
    <w:rsid w:val="00980D8C"/>
    <w:rsid w:val="00980D9C"/>
    <w:rsid w:val="00981143"/>
    <w:rsid w:val="009812F2"/>
    <w:rsid w:val="0098135B"/>
    <w:rsid w:val="009815FE"/>
    <w:rsid w:val="009816B5"/>
    <w:rsid w:val="009818A4"/>
    <w:rsid w:val="009818CC"/>
    <w:rsid w:val="00981BBC"/>
    <w:rsid w:val="00981CAC"/>
    <w:rsid w:val="00981D2E"/>
    <w:rsid w:val="00981D43"/>
    <w:rsid w:val="00981DE3"/>
    <w:rsid w:val="00981EA4"/>
    <w:rsid w:val="009820AA"/>
    <w:rsid w:val="009820EC"/>
    <w:rsid w:val="009820FA"/>
    <w:rsid w:val="00982186"/>
    <w:rsid w:val="009821AF"/>
    <w:rsid w:val="009823A6"/>
    <w:rsid w:val="00982517"/>
    <w:rsid w:val="00982744"/>
    <w:rsid w:val="0098298A"/>
    <w:rsid w:val="00982BE3"/>
    <w:rsid w:val="00982BE5"/>
    <w:rsid w:val="00982BF3"/>
    <w:rsid w:val="00982D6B"/>
    <w:rsid w:val="00982E4F"/>
    <w:rsid w:val="00982EA5"/>
    <w:rsid w:val="00982EF9"/>
    <w:rsid w:val="009832F0"/>
    <w:rsid w:val="009832F4"/>
    <w:rsid w:val="0098339E"/>
    <w:rsid w:val="00983497"/>
    <w:rsid w:val="009834D3"/>
    <w:rsid w:val="0098350A"/>
    <w:rsid w:val="009835BF"/>
    <w:rsid w:val="009835D3"/>
    <w:rsid w:val="009835F9"/>
    <w:rsid w:val="009837A6"/>
    <w:rsid w:val="009837E4"/>
    <w:rsid w:val="009837F1"/>
    <w:rsid w:val="00983877"/>
    <w:rsid w:val="00983957"/>
    <w:rsid w:val="0098395A"/>
    <w:rsid w:val="00983CF6"/>
    <w:rsid w:val="00983F22"/>
    <w:rsid w:val="00984066"/>
    <w:rsid w:val="00984079"/>
    <w:rsid w:val="0098412C"/>
    <w:rsid w:val="009842AF"/>
    <w:rsid w:val="00984372"/>
    <w:rsid w:val="00984397"/>
    <w:rsid w:val="009843DA"/>
    <w:rsid w:val="0098452B"/>
    <w:rsid w:val="0098453E"/>
    <w:rsid w:val="00984562"/>
    <w:rsid w:val="0098459D"/>
    <w:rsid w:val="009846EF"/>
    <w:rsid w:val="009847D0"/>
    <w:rsid w:val="0098482F"/>
    <w:rsid w:val="00984AF9"/>
    <w:rsid w:val="00984C56"/>
    <w:rsid w:val="00984D68"/>
    <w:rsid w:val="00984DAF"/>
    <w:rsid w:val="00984DD2"/>
    <w:rsid w:val="00984E80"/>
    <w:rsid w:val="00984FC9"/>
    <w:rsid w:val="009850BF"/>
    <w:rsid w:val="00985278"/>
    <w:rsid w:val="009853CE"/>
    <w:rsid w:val="0098545C"/>
    <w:rsid w:val="00985470"/>
    <w:rsid w:val="009854EC"/>
    <w:rsid w:val="0098551A"/>
    <w:rsid w:val="0098565F"/>
    <w:rsid w:val="00985734"/>
    <w:rsid w:val="0098576D"/>
    <w:rsid w:val="009857C9"/>
    <w:rsid w:val="0098585D"/>
    <w:rsid w:val="0098587F"/>
    <w:rsid w:val="0098591D"/>
    <w:rsid w:val="0098593D"/>
    <w:rsid w:val="009859DE"/>
    <w:rsid w:val="00985A4D"/>
    <w:rsid w:val="00985AA0"/>
    <w:rsid w:val="00985C1F"/>
    <w:rsid w:val="00985CA7"/>
    <w:rsid w:val="00985F27"/>
    <w:rsid w:val="0098613F"/>
    <w:rsid w:val="0098617F"/>
    <w:rsid w:val="0098635E"/>
    <w:rsid w:val="00986362"/>
    <w:rsid w:val="009863B3"/>
    <w:rsid w:val="009863D7"/>
    <w:rsid w:val="0098642C"/>
    <w:rsid w:val="009864BE"/>
    <w:rsid w:val="00986814"/>
    <w:rsid w:val="00986886"/>
    <w:rsid w:val="00986A0E"/>
    <w:rsid w:val="00986A4F"/>
    <w:rsid w:val="00986A79"/>
    <w:rsid w:val="00986B4B"/>
    <w:rsid w:val="00986C54"/>
    <w:rsid w:val="00986CF8"/>
    <w:rsid w:val="0098700C"/>
    <w:rsid w:val="0098707B"/>
    <w:rsid w:val="009871AE"/>
    <w:rsid w:val="009871F7"/>
    <w:rsid w:val="009872B4"/>
    <w:rsid w:val="009874AC"/>
    <w:rsid w:val="009874AD"/>
    <w:rsid w:val="0098751F"/>
    <w:rsid w:val="00987528"/>
    <w:rsid w:val="009875C6"/>
    <w:rsid w:val="0098764F"/>
    <w:rsid w:val="00987684"/>
    <w:rsid w:val="00987746"/>
    <w:rsid w:val="0098788B"/>
    <w:rsid w:val="0098791B"/>
    <w:rsid w:val="0098793A"/>
    <w:rsid w:val="00987A27"/>
    <w:rsid w:val="00987CF5"/>
    <w:rsid w:val="00987CF6"/>
    <w:rsid w:val="00987F2F"/>
    <w:rsid w:val="00990319"/>
    <w:rsid w:val="0099031C"/>
    <w:rsid w:val="009907DC"/>
    <w:rsid w:val="00990810"/>
    <w:rsid w:val="00990847"/>
    <w:rsid w:val="00990A72"/>
    <w:rsid w:val="00990B38"/>
    <w:rsid w:val="00990BD5"/>
    <w:rsid w:val="00990C38"/>
    <w:rsid w:val="00990C67"/>
    <w:rsid w:val="00990E91"/>
    <w:rsid w:val="00990FE9"/>
    <w:rsid w:val="0099130A"/>
    <w:rsid w:val="0099136E"/>
    <w:rsid w:val="00991545"/>
    <w:rsid w:val="0099154F"/>
    <w:rsid w:val="0099155F"/>
    <w:rsid w:val="00991567"/>
    <w:rsid w:val="0099159D"/>
    <w:rsid w:val="009915C1"/>
    <w:rsid w:val="0099175B"/>
    <w:rsid w:val="0099179C"/>
    <w:rsid w:val="009917D4"/>
    <w:rsid w:val="00991A12"/>
    <w:rsid w:val="00991A61"/>
    <w:rsid w:val="00991AB0"/>
    <w:rsid w:val="00991BF2"/>
    <w:rsid w:val="00991D11"/>
    <w:rsid w:val="00991DE2"/>
    <w:rsid w:val="00991E6F"/>
    <w:rsid w:val="0099207E"/>
    <w:rsid w:val="009926E2"/>
    <w:rsid w:val="0099279C"/>
    <w:rsid w:val="009928D7"/>
    <w:rsid w:val="009929DF"/>
    <w:rsid w:val="009929FC"/>
    <w:rsid w:val="00992AD9"/>
    <w:rsid w:val="00992B0F"/>
    <w:rsid w:val="00992B3E"/>
    <w:rsid w:val="00992C1F"/>
    <w:rsid w:val="00992D0D"/>
    <w:rsid w:val="00992E08"/>
    <w:rsid w:val="00992EDC"/>
    <w:rsid w:val="00992F06"/>
    <w:rsid w:val="00992FE0"/>
    <w:rsid w:val="00993101"/>
    <w:rsid w:val="0099310B"/>
    <w:rsid w:val="00993187"/>
    <w:rsid w:val="00993295"/>
    <w:rsid w:val="009933AE"/>
    <w:rsid w:val="00993409"/>
    <w:rsid w:val="0099341C"/>
    <w:rsid w:val="0099361C"/>
    <w:rsid w:val="009937D7"/>
    <w:rsid w:val="009939A0"/>
    <w:rsid w:val="00993BE6"/>
    <w:rsid w:val="00993CD4"/>
    <w:rsid w:val="00993DAC"/>
    <w:rsid w:val="00993E67"/>
    <w:rsid w:val="00993E99"/>
    <w:rsid w:val="00993ECD"/>
    <w:rsid w:val="00993EF7"/>
    <w:rsid w:val="00994458"/>
    <w:rsid w:val="009947C8"/>
    <w:rsid w:val="009947D2"/>
    <w:rsid w:val="009947FE"/>
    <w:rsid w:val="009948EA"/>
    <w:rsid w:val="0099499F"/>
    <w:rsid w:val="00994A48"/>
    <w:rsid w:val="00994D0B"/>
    <w:rsid w:val="00994DA9"/>
    <w:rsid w:val="00994DB8"/>
    <w:rsid w:val="00994E37"/>
    <w:rsid w:val="00994F5B"/>
    <w:rsid w:val="00995029"/>
    <w:rsid w:val="00995063"/>
    <w:rsid w:val="00995083"/>
    <w:rsid w:val="00995117"/>
    <w:rsid w:val="00995130"/>
    <w:rsid w:val="00995191"/>
    <w:rsid w:val="00995257"/>
    <w:rsid w:val="0099532B"/>
    <w:rsid w:val="0099537D"/>
    <w:rsid w:val="0099546C"/>
    <w:rsid w:val="009954A1"/>
    <w:rsid w:val="009954DB"/>
    <w:rsid w:val="0099575B"/>
    <w:rsid w:val="00995837"/>
    <w:rsid w:val="00995883"/>
    <w:rsid w:val="009958A5"/>
    <w:rsid w:val="00995A84"/>
    <w:rsid w:val="00995CB6"/>
    <w:rsid w:val="00995CE7"/>
    <w:rsid w:val="00995D4B"/>
    <w:rsid w:val="00995DC7"/>
    <w:rsid w:val="00995E6D"/>
    <w:rsid w:val="00995FEC"/>
    <w:rsid w:val="00995FF8"/>
    <w:rsid w:val="009960E2"/>
    <w:rsid w:val="00996689"/>
    <w:rsid w:val="009966BB"/>
    <w:rsid w:val="00996B57"/>
    <w:rsid w:val="00996B66"/>
    <w:rsid w:val="00996B6F"/>
    <w:rsid w:val="00996D55"/>
    <w:rsid w:val="00996DF3"/>
    <w:rsid w:val="00996E8E"/>
    <w:rsid w:val="00996F57"/>
    <w:rsid w:val="00996F7C"/>
    <w:rsid w:val="00996FE7"/>
    <w:rsid w:val="0099704A"/>
    <w:rsid w:val="00997162"/>
    <w:rsid w:val="009971A3"/>
    <w:rsid w:val="00997447"/>
    <w:rsid w:val="009974DE"/>
    <w:rsid w:val="00997611"/>
    <w:rsid w:val="00997617"/>
    <w:rsid w:val="009976BC"/>
    <w:rsid w:val="00997759"/>
    <w:rsid w:val="00997794"/>
    <w:rsid w:val="009977D8"/>
    <w:rsid w:val="009978ED"/>
    <w:rsid w:val="00997900"/>
    <w:rsid w:val="00997977"/>
    <w:rsid w:val="00997ABF"/>
    <w:rsid w:val="00997D21"/>
    <w:rsid w:val="00997D9F"/>
    <w:rsid w:val="00997E3E"/>
    <w:rsid w:val="00997E71"/>
    <w:rsid w:val="00997EFD"/>
    <w:rsid w:val="009A018A"/>
    <w:rsid w:val="009A0258"/>
    <w:rsid w:val="009A036E"/>
    <w:rsid w:val="009A0395"/>
    <w:rsid w:val="009A044D"/>
    <w:rsid w:val="009A0488"/>
    <w:rsid w:val="009A0518"/>
    <w:rsid w:val="009A05EF"/>
    <w:rsid w:val="009A068B"/>
    <w:rsid w:val="009A087A"/>
    <w:rsid w:val="009A089F"/>
    <w:rsid w:val="009A08B8"/>
    <w:rsid w:val="009A092C"/>
    <w:rsid w:val="009A0A26"/>
    <w:rsid w:val="009A0BBA"/>
    <w:rsid w:val="009A0BFA"/>
    <w:rsid w:val="009A0CD4"/>
    <w:rsid w:val="009A0D3D"/>
    <w:rsid w:val="009A0ECA"/>
    <w:rsid w:val="009A1034"/>
    <w:rsid w:val="009A11C5"/>
    <w:rsid w:val="009A1345"/>
    <w:rsid w:val="009A16AA"/>
    <w:rsid w:val="009A1811"/>
    <w:rsid w:val="009A1885"/>
    <w:rsid w:val="009A189D"/>
    <w:rsid w:val="009A18A0"/>
    <w:rsid w:val="009A1917"/>
    <w:rsid w:val="009A1B1A"/>
    <w:rsid w:val="009A1B81"/>
    <w:rsid w:val="009A1B9A"/>
    <w:rsid w:val="009A1BB6"/>
    <w:rsid w:val="009A1CF7"/>
    <w:rsid w:val="009A2023"/>
    <w:rsid w:val="009A217A"/>
    <w:rsid w:val="009A2220"/>
    <w:rsid w:val="009A237C"/>
    <w:rsid w:val="009A25D6"/>
    <w:rsid w:val="009A28FF"/>
    <w:rsid w:val="009A2AAE"/>
    <w:rsid w:val="009A2BD0"/>
    <w:rsid w:val="009A2BF2"/>
    <w:rsid w:val="009A2D5B"/>
    <w:rsid w:val="009A2F99"/>
    <w:rsid w:val="009A3038"/>
    <w:rsid w:val="009A3068"/>
    <w:rsid w:val="009A334E"/>
    <w:rsid w:val="009A351C"/>
    <w:rsid w:val="009A35C2"/>
    <w:rsid w:val="009A35DE"/>
    <w:rsid w:val="009A3621"/>
    <w:rsid w:val="009A36FD"/>
    <w:rsid w:val="009A37D8"/>
    <w:rsid w:val="009A397E"/>
    <w:rsid w:val="009A39BD"/>
    <w:rsid w:val="009A3B79"/>
    <w:rsid w:val="009A3D33"/>
    <w:rsid w:val="009A3E40"/>
    <w:rsid w:val="009A3E8D"/>
    <w:rsid w:val="009A3FAD"/>
    <w:rsid w:val="009A411E"/>
    <w:rsid w:val="009A435D"/>
    <w:rsid w:val="009A43DF"/>
    <w:rsid w:val="009A4494"/>
    <w:rsid w:val="009A44C0"/>
    <w:rsid w:val="009A45C5"/>
    <w:rsid w:val="009A4665"/>
    <w:rsid w:val="009A4682"/>
    <w:rsid w:val="009A487A"/>
    <w:rsid w:val="009A4984"/>
    <w:rsid w:val="009A49A9"/>
    <w:rsid w:val="009A4C94"/>
    <w:rsid w:val="009A4D59"/>
    <w:rsid w:val="009A4D8F"/>
    <w:rsid w:val="009A4F64"/>
    <w:rsid w:val="009A5102"/>
    <w:rsid w:val="009A521F"/>
    <w:rsid w:val="009A548A"/>
    <w:rsid w:val="009A5491"/>
    <w:rsid w:val="009A5556"/>
    <w:rsid w:val="009A55B6"/>
    <w:rsid w:val="009A560D"/>
    <w:rsid w:val="009A56D0"/>
    <w:rsid w:val="009A56DC"/>
    <w:rsid w:val="009A56FC"/>
    <w:rsid w:val="009A5708"/>
    <w:rsid w:val="009A572B"/>
    <w:rsid w:val="009A5C8F"/>
    <w:rsid w:val="009A5CA2"/>
    <w:rsid w:val="009A5DC7"/>
    <w:rsid w:val="009A5DD5"/>
    <w:rsid w:val="009A5DE3"/>
    <w:rsid w:val="009A5E63"/>
    <w:rsid w:val="009A5ECA"/>
    <w:rsid w:val="009A5F60"/>
    <w:rsid w:val="009A6337"/>
    <w:rsid w:val="009A656D"/>
    <w:rsid w:val="009A6BD3"/>
    <w:rsid w:val="009A6C35"/>
    <w:rsid w:val="009A6D3B"/>
    <w:rsid w:val="009A6F0E"/>
    <w:rsid w:val="009A6F90"/>
    <w:rsid w:val="009A6FBA"/>
    <w:rsid w:val="009A713F"/>
    <w:rsid w:val="009A7155"/>
    <w:rsid w:val="009A715F"/>
    <w:rsid w:val="009A7270"/>
    <w:rsid w:val="009A727C"/>
    <w:rsid w:val="009A731D"/>
    <w:rsid w:val="009A746C"/>
    <w:rsid w:val="009A74D0"/>
    <w:rsid w:val="009A76BB"/>
    <w:rsid w:val="009A76EB"/>
    <w:rsid w:val="009A775A"/>
    <w:rsid w:val="009A7818"/>
    <w:rsid w:val="009A7862"/>
    <w:rsid w:val="009A78A2"/>
    <w:rsid w:val="009A7903"/>
    <w:rsid w:val="009A7BD2"/>
    <w:rsid w:val="009A7BDD"/>
    <w:rsid w:val="009A7CB8"/>
    <w:rsid w:val="009A7CE3"/>
    <w:rsid w:val="009A7DD1"/>
    <w:rsid w:val="009A7E0E"/>
    <w:rsid w:val="009A7FD5"/>
    <w:rsid w:val="009B00CC"/>
    <w:rsid w:val="009B0206"/>
    <w:rsid w:val="009B0232"/>
    <w:rsid w:val="009B04E4"/>
    <w:rsid w:val="009B062C"/>
    <w:rsid w:val="009B06F0"/>
    <w:rsid w:val="009B0731"/>
    <w:rsid w:val="009B07C1"/>
    <w:rsid w:val="009B087D"/>
    <w:rsid w:val="009B09DD"/>
    <w:rsid w:val="009B0D6B"/>
    <w:rsid w:val="009B0DA6"/>
    <w:rsid w:val="009B0DC2"/>
    <w:rsid w:val="009B1219"/>
    <w:rsid w:val="009B1253"/>
    <w:rsid w:val="009B1424"/>
    <w:rsid w:val="009B14A1"/>
    <w:rsid w:val="009B15B8"/>
    <w:rsid w:val="009B16C3"/>
    <w:rsid w:val="009B172B"/>
    <w:rsid w:val="009B1971"/>
    <w:rsid w:val="009B1A58"/>
    <w:rsid w:val="009B1A62"/>
    <w:rsid w:val="009B1AE3"/>
    <w:rsid w:val="009B1D06"/>
    <w:rsid w:val="009B1F66"/>
    <w:rsid w:val="009B1F84"/>
    <w:rsid w:val="009B2269"/>
    <w:rsid w:val="009B2276"/>
    <w:rsid w:val="009B22E9"/>
    <w:rsid w:val="009B234B"/>
    <w:rsid w:val="009B2368"/>
    <w:rsid w:val="009B245B"/>
    <w:rsid w:val="009B2559"/>
    <w:rsid w:val="009B29E1"/>
    <w:rsid w:val="009B29F2"/>
    <w:rsid w:val="009B2A4F"/>
    <w:rsid w:val="009B2C3C"/>
    <w:rsid w:val="009B2CC8"/>
    <w:rsid w:val="009B2DC9"/>
    <w:rsid w:val="009B2E33"/>
    <w:rsid w:val="009B2E98"/>
    <w:rsid w:val="009B2F75"/>
    <w:rsid w:val="009B306E"/>
    <w:rsid w:val="009B31F9"/>
    <w:rsid w:val="009B3316"/>
    <w:rsid w:val="009B3442"/>
    <w:rsid w:val="009B34E0"/>
    <w:rsid w:val="009B351A"/>
    <w:rsid w:val="009B3787"/>
    <w:rsid w:val="009B37A4"/>
    <w:rsid w:val="009B37F2"/>
    <w:rsid w:val="009B380A"/>
    <w:rsid w:val="009B381C"/>
    <w:rsid w:val="009B3888"/>
    <w:rsid w:val="009B388B"/>
    <w:rsid w:val="009B389B"/>
    <w:rsid w:val="009B3C15"/>
    <w:rsid w:val="009B3C25"/>
    <w:rsid w:val="009B408B"/>
    <w:rsid w:val="009B40EC"/>
    <w:rsid w:val="009B41BD"/>
    <w:rsid w:val="009B444D"/>
    <w:rsid w:val="009B4486"/>
    <w:rsid w:val="009B45F3"/>
    <w:rsid w:val="009B462D"/>
    <w:rsid w:val="009B46D3"/>
    <w:rsid w:val="009B488C"/>
    <w:rsid w:val="009B4949"/>
    <w:rsid w:val="009B4A15"/>
    <w:rsid w:val="009B4B63"/>
    <w:rsid w:val="009B4BA2"/>
    <w:rsid w:val="009B4C82"/>
    <w:rsid w:val="009B4DDC"/>
    <w:rsid w:val="009B4E55"/>
    <w:rsid w:val="009B4EC5"/>
    <w:rsid w:val="009B4EE3"/>
    <w:rsid w:val="009B4EE9"/>
    <w:rsid w:val="009B5072"/>
    <w:rsid w:val="009B514F"/>
    <w:rsid w:val="009B5186"/>
    <w:rsid w:val="009B52D0"/>
    <w:rsid w:val="009B55F8"/>
    <w:rsid w:val="009B5725"/>
    <w:rsid w:val="009B5888"/>
    <w:rsid w:val="009B58FF"/>
    <w:rsid w:val="009B59DE"/>
    <w:rsid w:val="009B59E4"/>
    <w:rsid w:val="009B5A23"/>
    <w:rsid w:val="009B5B95"/>
    <w:rsid w:val="009B5CB2"/>
    <w:rsid w:val="009B5DAC"/>
    <w:rsid w:val="009B5F10"/>
    <w:rsid w:val="009B614A"/>
    <w:rsid w:val="009B634D"/>
    <w:rsid w:val="009B63FF"/>
    <w:rsid w:val="009B6506"/>
    <w:rsid w:val="009B652D"/>
    <w:rsid w:val="009B667D"/>
    <w:rsid w:val="009B6903"/>
    <w:rsid w:val="009B6981"/>
    <w:rsid w:val="009B6B15"/>
    <w:rsid w:val="009B6D14"/>
    <w:rsid w:val="009B6D33"/>
    <w:rsid w:val="009B6DF1"/>
    <w:rsid w:val="009B6E13"/>
    <w:rsid w:val="009B6E89"/>
    <w:rsid w:val="009B6EAE"/>
    <w:rsid w:val="009B6EBC"/>
    <w:rsid w:val="009B70E9"/>
    <w:rsid w:val="009B716F"/>
    <w:rsid w:val="009B7254"/>
    <w:rsid w:val="009B7264"/>
    <w:rsid w:val="009B72EB"/>
    <w:rsid w:val="009B7392"/>
    <w:rsid w:val="009B73A2"/>
    <w:rsid w:val="009B7424"/>
    <w:rsid w:val="009B74F1"/>
    <w:rsid w:val="009B7743"/>
    <w:rsid w:val="009B77D3"/>
    <w:rsid w:val="009B7BCD"/>
    <w:rsid w:val="009B7C0E"/>
    <w:rsid w:val="009B7CA6"/>
    <w:rsid w:val="009B7E72"/>
    <w:rsid w:val="009B7EA0"/>
    <w:rsid w:val="009B7ED4"/>
    <w:rsid w:val="009B7FF5"/>
    <w:rsid w:val="009C014D"/>
    <w:rsid w:val="009C0288"/>
    <w:rsid w:val="009C02BB"/>
    <w:rsid w:val="009C0478"/>
    <w:rsid w:val="009C04D1"/>
    <w:rsid w:val="009C057B"/>
    <w:rsid w:val="009C07DC"/>
    <w:rsid w:val="009C08D7"/>
    <w:rsid w:val="009C09FF"/>
    <w:rsid w:val="009C0AA9"/>
    <w:rsid w:val="009C0B2E"/>
    <w:rsid w:val="009C0C33"/>
    <w:rsid w:val="009C0D94"/>
    <w:rsid w:val="009C0DD1"/>
    <w:rsid w:val="009C0E1C"/>
    <w:rsid w:val="009C0F11"/>
    <w:rsid w:val="009C0F27"/>
    <w:rsid w:val="009C0F72"/>
    <w:rsid w:val="009C0FCB"/>
    <w:rsid w:val="009C1011"/>
    <w:rsid w:val="009C1018"/>
    <w:rsid w:val="009C105B"/>
    <w:rsid w:val="009C10B9"/>
    <w:rsid w:val="009C11C3"/>
    <w:rsid w:val="009C125A"/>
    <w:rsid w:val="009C1299"/>
    <w:rsid w:val="009C130D"/>
    <w:rsid w:val="009C1350"/>
    <w:rsid w:val="009C158F"/>
    <w:rsid w:val="009C1660"/>
    <w:rsid w:val="009C16EE"/>
    <w:rsid w:val="009C1760"/>
    <w:rsid w:val="009C1883"/>
    <w:rsid w:val="009C18C5"/>
    <w:rsid w:val="009C1B75"/>
    <w:rsid w:val="009C1CA8"/>
    <w:rsid w:val="009C1CB7"/>
    <w:rsid w:val="009C1D76"/>
    <w:rsid w:val="009C1DDA"/>
    <w:rsid w:val="009C1DF6"/>
    <w:rsid w:val="009C215B"/>
    <w:rsid w:val="009C21BC"/>
    <w:rsid w:val="009C24BE"/>
    <w:rsid w:val="009C2562"/>
    <w:rsid w:val="009C2708"/>
    <w:rsid w:val="009C2806"/>
    <w:rsid w:val="009C2A4F"/>
    <w:rsid w:val="009C2AB9"/>
    <w:rsid w:val="009C2B03"/>
    <w:rsid w:val="009C2C94"/>
    <w:rsid w:val="009C30AE"/>
    <w:rsid w:val="009C320E"/>
    <w:rsid w:val="009C3248"/>
    <w:rsid w:val="009C336B"/>
    <w:rsid w:val="009C3446"/>
    <w:rsid w:val="009C34EF"/>
    <w:rsid w:val="009C35D4"/>
    <w:rsid w:val="009C3633"/>
    <w:rsid w:val="009C3653"/>
    <w:rsid w:val="009C3674"/>
    <w:rsid w:val="009C367E"/>
    <w:rsid w:val="009C36A2"/>
    <w:rsid w:val="009C36E4"/>
    <w:rsid w:val="009C37F1"/>
    <w:rsid w:val="009C38A8"/>
    <w:rsid w:val="009C3B7C"/>
    <w:rsid w:val="009C3BC6"/>
    <w:rsid w:val="009C3D9B"/>
    <w:rsid w:val="009C3DC0"/>
    <w:rsid w:val="009C3F77"/>
    <w:rsid w:val="009C3FE2"/>
    <w:rsid w:val="009C4040"/>
    <w:rsid w:val="009C4346"/>
    <w:rsid w:val="009C4393"/>
    <w:rsid w:val="009C441B"/>
    <w:rsid w:val="009C4459"/>
    <w:rsid w:val="009C44E9"/>
    <w:rsid w:val="009C45E8"/>
    <w:rsid w:val="009C464B"/>
    <w:rsid w:val="009C4685"/>
    <w:rsid w:val="009C4771"/>
    <w:rsid w:val="009C47DF"/>
    <w:rsid w:val="009C482C"/>
    <w:rsid w:val="009C499D"/>
    <w:rsid w:val="009C49A4"/>
    <w:rsid w:val="009C4A76"/>
    <w:rsid w:val="009C4B95"/>
    <w:rsid w:val="009C4D45"/>
    <w:rsid w:val="009C4D67"/>
    <w:rsid w:val="009C4EF9"/>
    <w:rsid w:val="009C4EFC"/>
    <w:rsid w:val="009C4F7E"/>
    <w:rsid w:val="009C5083"/>
    <w:rsid w:val="009C5088"/>
    <w:rsid w:val="009C50D9"/>
    <w:rsid w:val="009C5223"/>
    <w:rsid w:val="009C5558"/>
    <w:rsid w:val="009C5585"/>
    <w:rsid w:val="009C5594"/>
    <w:rsid w:val="009C55DF"/>
    <w:rsid w:val="009C5761"/>
    <w:rsid w:val="009C583A"/>
    <w:rsid w:val="009C59C8"/>
    <w:rsid w:val="009C5A71"/>
    <w:rsid w:val="009C5A9B"/>
    <w:rsid w:val="009C5A9F"/>
    <w:rsid w:val="009C5ACB"/>
    <w:rsid w:val="009C5C0D"/>
    <w:rsid w:val="009C5C33"/>
    <w:rsid w:val="009C5E1C"/>
    <w:rsid w:val="009C5F06"/>
    <w:rsid w:val="009C6099"/>
    <w:rsid w:val="009C6172"/>
    <w:rsid w:val="009C62F5"/>
    <w:rsid w:val="009C641E"/>
    <w:rsid w:val="009C645A"/>
    <w:rsid w:val="009C64B5"/>
    <w:rsid w:val="009C6723"/>
    <w:rsid w:val="009C67F8"/>
    <w:rsid w:val="009C6825"/>
    <w:rsid w:val="009C6BB9"/>
    <w:rsid w:val="009C6D7D"/>
    <w:rsid w:val="009C70DE"/>
    <w:rsid w:val="009C71C4"/>
    <w:rsid w:val="009C7200"/>
    <w:rsid w:val="009C730D"/>
    <w:rsid w:val="009C74AE"/>
    <w:rsid w:val="009C74DB"/>
    <w:rsid w:val="009C74FD"/>
    <w:rsid w:val="009C74FE"/>
    <w:rsid w:val="009C75C2"/>
    <w:rsid w:val="009C78BF"/>
    <w:rsid w:val="009C78E0"/>
    <w:rsid w:val="009C7AE5"/>
    <w:rsid w:val="009C7B3B"/>
    <w:rsid w:val="009C7CFF"/>
    <w:rsid w:val="009C7F99"/>
    <w:rsid w:val="009C7FEF"/>
    <w:rsid w:val="009D0037"/>
    <w:rsid w:val="009D00B2"/>
    <w:rsid w:val="009D016E"/>
    <w:rsid w:val="009D03A5"/>
    <w:rsid w:val="009D03BF"/>
    <w:rsid w:val="009D03DF"/>
    <w:rsid w:val="009D0422"/>
    <w:rsid w:val="009D0423"/>
    <w:rsid w:val="009D0520"/>
    <w:rsid w:val="009D07F9"/>
    <w:rsid w:val="009D094B"/>
    <w:rsid w:val="009D0983"/>
    <w:rsid w:val="009D099B"/>
    <w:rsid w:val="009D09BC"/>
    <w:rsid w:val="009D09D7"/>
    <w:rsid w:val="009D0A5D"/>
    <w:rsid w:val="009D0B16"/>
    <w:rsid w:val="009D0BBB"/>
    <w:rsid w:val="009D0BFF"/>
    <w:rsid w:val="009D0C49"/>
    <w:rsid w:val="009D0D7A"/>
    <w:rsid w:val="009D0FD8"/>
    <w:rsid w:val="009D0FEB"/>
    <w:rsid w:val="009D118E"/>
    <w:rsid w:val="009D11E8"/>
    <w:rsid w:val="009D126F"/>
    <w:rsid w:val="009D12D9"/>
    <w:rsid w:val="009D1323"/>
    <w:rsid w:val="009D13CE"/>
    <w:rsid w:val="009D1400"/>
    <w:rsid w:val="009D1435"/>
    <w:rsid w:val="009D14A2"/>
    <w:rsid w:val="009D14AA"/>
    <w:rsid w:val="009D1505"/>
    <w:rsid w:val="009D1544"/>
    <w:rsid w:val="009D161D"/>
    <w:rsid w:val="009D16D3"/>
    <w:rsid w:val="009D19EF"/>
    <w:rsid w:val="009D1AEB"/>
    <w:rsid w:val="009D1B81"/>
    <w:rsid w:val="009D1CC2"/>
    <w:rsid w:val="009D1DEF"/>
    <w:rsid w:val="009D1F1F"/>
    <w:rsid w:val="009D1FD9"/>
    <w:rsid w:val="009D220B"/>
    <w:rsid w:val="009D2390"/>
    <w:rsid w:val="009D2513"/>
    <w:rsid w:val="009D2731"/>
    <w:rsid w:val="009D2778"/>
    <w:rsid w:val="009D2830"/>
    <w:rsid w:val="009D2904"/>
    <w:rsid w:val="009D2A3F"/>
    <w:rsid w:val="009D2ADF"/>
    <w:rsid w:val="009D2D65"/>
    <w:rsid w:val="009D2D67"/>
    <w:rsid w:val="009D2FDD"/>
    <w:rsid w:val="009D3086"/>
    <w:rsid w:val="009D30E1"/>
    <w:rsid w:val="009D3102"/>
    <w:rsid w:val="009D314B"/>
    <w:rsid w:val="009D31A3"/>
    <w:rsid w:val="009D321E"/>
    <w:rsid w:val="009D3250"/>
    <w:rsid w:val="009D32DD"/>
    <w:rsid w:val="009D33BE"/>
    <w:rsid w:val="009D3439"/>
    <w:rsid w:val="009D34A8"/>
    <w:rsid w:val="009D3CD6"/>
    <w:rsid w:val="009D3DAB"/>
    <w:rsid w:val="009D3DC1"/>
    <w:rsid w:val="009D3E4A"/>
    <w:rsid w:val="009D3EBC"/>
    <w:rsid w:val="009D3EDA"/>
    <w:rsid w:val="009D3FAB"/>
    <w:rsid w:val="009D4068"/>
    <w:rsid w:val="009D4072"/>
    <w:rsid w:val="009D4184"/>
    <w:rsid w:val="009D4265"/>
    <w:rsid w:val="009D4299"/>
    <w:rsid w:val="009D42E0"/>
    <w:rsid w:val="009D44CB"/>
    <w:rsid w:val="009D453B"/>
    <w:rsid w:val="009D4812"/>
    <w:rsid w:val="009D4991"/>
    <w:rsid w:val="009D4AD5"/>
    <w:rsid w:val="009D4C7B"/>
    <w:rsid w:val="009D4D24"/>
    <w:rsid w:val="009D4D34"/>
    <w:rsid w:val="009D4EC5"/>
    <w:rsid w:val="009D4ED4"/>
    <w:rsid w:val="009D4FE5"/>
    <w:rsid w:val="009D5097"/>
    <w:rsid w:val="009D50CD"/>
    <w:rsid w:val="009D5106"/>
    <w:rsid w:val="009D51A4"/>
    <w:rsid w:val="009D51B5"/>
    <w:rsid w:val="009D51E2"/>
    <w:rsid w:val="009D5205"/>
    <w:rsid w:val="009D56B2"/>
    <w:rsid w:val="009D56CA"/>
    <w:rsid w:val="009D5730"/>
    <w:rsid w:val="009D580D"/>
    <w:rsid w:val="009D5811"/>
    <w:rsid w:val="009D5895"/>
    <w:rsid w:val="009D58DC"/>
    <w:rsid w:val="009D59A7"/>
    <w:rsid w:val="009D5BE3"/>
    <w:rsid w:val="009D5C0C"/>
    <w:rsid w:val="009D5D02"/>
    <w:rsid w:val="009D5D9A"/>
    <w:rsid w:val="009D5DA0"/>
    <w:rsid w:val="009D5EBB"/>
    <w:rsid w:val="009D5FA7"/>
    <w:rsid w:val="009D605B"/>
    <w:rsid w:val="009D606B"/>
    <w:rsid w:val="009D60C6"/>
    <w:rsid w:val="009D615A"/>
    <w:rsid w:val="009D615B"/>
    <w:rsid w:val="009D618F"/>
    <w:rsid w:val="009D6385"/>
    <w:rsid w:val="009D642D"/>
    <w:rsid w:val="009D64ED"/>
    <w:rsid w:val="009D6607"/>
    <w:rsid w:val="009D668A"/>
    <w:rsid w:val="009D684F"/>
    <w:rsid w:val="009D694C"/>
    <w:rsid w:val="009D6C9C"/>
    <w:rsid w:val="009D6D25"/>
    <w:rsid w:val="009D6E29"/>
    <w:rsid w:val="009D6F23"/>
    <w:rsid w:val="009D6F46"/>
    <w:rsid w:val="009D6FB6"/>
    <w:rsid w:val="009D70DB"/>
    <w:rsid w:val="009D70F9"/>
    <w:rsid w:val="009D720F"/>
    <w:rsid w:val="009D7234"/>
    <w:rsid w:val="009D734D"/>
    <w:rsid w:val="009D73C8"/>
    <w:rsid w:val="009D7495"/>
    <w:rsid w:val="009D7515"/>
    <w:rsid w:val="009D76A7"/>
    <w:rsid w:val="009D772A"/>
    <w:rsid w:val="009D787A"/>
    <w:rsid w:val="009D79BC"/>
    <w:rsid w:val="009D79E1"/>
    <w:rsid w:val="009D7B34"/>
    <w:rsid w:val="009D7C81"/>
    <w:rsid w:val="009D7CE7"/>
    <w:rsid w:val="009D7CF2"/>
    <w:rsid w:val="009D7E37"/>
    <w:rsid w:val="009D7FE6"/>
    <w:rsid w:val="009E0063"/>
    <w:rsid w:val="009E00A0"/>
    <w:rsid w:val="009E01C5"/>
    <w:rsid w:val="009E0267"/>
    <w:rsid w:val="009E0278"/>
    <w:rsid w:val="009E05A9"/>
    <w:rsid w:val="009E0618"/>
    <w:rsid w:val="009E0668"/>
    <w:rsid w:val="009E0693"/>
    <w:rsid w:val="009E06AE"/>
    <w:rsid w:val="009E070D"/>
    <w:rsid w:val="009E07D1"/>
    <w:rsid w:val="009E08D0"/>
    <w:rsid w:val="009E094C"/>
    <w:rsid w:val="009E09E5"/>
    <w:rsid w:val="009E0A27"/>
    <w:rsid w:val="009E0B3F"/>
    <w:rsid w:val="009E0B53"/>
    <w:rsid w:val="009E0C98"/>
    <w:rsid w:val="009E0FB7"/>
    <w:rsid w:val="009E0FF8"/>
    <w:rsid w:val="009E105B"/>
    <w:rsid w:val="009E10A2"/>
    <w:rsid w:val="009E10AD"/>
    <w:rsid w:val="009E1123"/>
    <w:rsid w:val="009E1125"/>
    <w:rsid w:val="009E1186"/>
    <w:rsid w:val="009E118E"/>
    <w:rsid w:val="009E133E"/>
    <w:rsid w:val="009E1409"/>
    <w:rsid w:val="009E154E"/>
    <w:rsid w:val="009E1600"/>
    <w:rsid w:val="009E164F"/>
    <w:rsid w:val="009E187F"/>
    <w:rsid w:val="009E1927"/>
    <w:rsid w:val="009E1936"/>
    <w:rsid w:val="009E1AD4"/>
    <w:rsid w:val="009E1AF0"/>
    <w:rsid w:val="009E1B31"/>
    <w:rsid w:val="009E1D2C"/>
    <w:rsid w:val="009E1DE8"/>
    <w:rsid w:val="009E1E79"/>
    <w:rsid w:val="009E1EA7"/>
    <w:rsid w:val="009E1EAA"/>
    <w:rsid w:val="009E1EC7"/>
    <w:rsid w:val="009E1F2A"/>
    <w:rsid w:val="009E1F86"/>
    <w:rsid w:val="009E1FF9"/>
    <w:rsid w:val="009E2379"/>
    <w:rsid w:val="009E2500"/>
    <w:rsid w:val="009E2510"/>
    <w:rsid w:val="009E2726"/>
    <w:rsid w:val="009E274B"/>
    <w:rsid w:val="009E277C"/>
    <w:rsid w:val="009E2813"/>
    <w:rsid w:val="009E28DC"/>
    <w:rsid w:val="009E28F0"/>
    <w:rsid w:val="009E2A27"/>
    <w:rsid w:val="009E2A91"/>
    <w:rsid w:val="009E2BD7"/>
    <w:rsid w:val="009E2BF3"/>
    <w:rsid w:val="009E2C06"/>
    <w:rsid w:val="009E2E9D"/>
    <w:rsid w:val="009E2F99"/>
    <w:rsid w:val="009E2FC3"/>
    <w:rsid w:val="009E3104"/>
    <w:rsid w:val="009E3170"/>
    <w:rsid w:val="009E317A"/>
    <w:rsid w:val="009E3268"/>
    <w:rsid w:val="009E3326"/>
    <w:rsid w:val="009E35D3"/>
    <w:rsid w:val="009E36A0"/>
    <w:rsid w:val="009E3766"/>
    <w:rsid w:val="009E38E6"/>
    <w:rsid w:val="009E3953"/>
    <w:rsid w:val="009E3B97"/>
    <w:rsid w:val="009E3D1C"/>
    <w:rsid w:val="009E3D21"/>
    <w:rsid w:val="009E405E"/>
    <w:rsid w:val="009E4079"/>
    <w:rsid w:val="009E4276"/>
    <w:rsid w:val="009E441B"/>
    <w:rsid w:val="009E47D9"/>
    <w:rsid w:val="009E47FD"/>
    <w:rsid w:val="009E4AA4"/>
    <w:rsid w:val="009E4B18"/>
    <w:rsid w:val="009E4B26"/>
    <w:rsid w:val="009E4B80"/>
    <w:rsid w:val="009E4BD1"/>
    <w:rsid w:val="009E4CEF"/>
    <w:rsid w:val="009E4D8D"/>
    <w:rsid w:val="009E4E70"/>
    <w:rsid w:val="009E5058"/>
    <w:rsid w:val="009E50A9"/>
    <w:rsid w:val="009E51B3"/>
    <w:rsid w:val="009E535F"/>
    <w:rsid w:val="009E5568"/>
    <w:rsid w:val="009E5570"/>
    <w:rsid w:val="009E55F6"/>
    <w:rsid w:val="009E5650"/>
    <w:rsid w:val="009E56E2"/>
    <w:rsid w:val="009E5716"/>
    <w:rsid w:val="009E5912"/>
    <w:rsid w:val="009E5A2D"/>
    <w:rsid w:val="009E5A91"/>
    <w:rsid w:val="009E5B1F"/>
    <w:rsid w:val="009E5B90"/>
    <w:rsid w:val="009E5BB0"/>
    <w:rsid w:val="009E5BC8"/>
    <w:rsid w:val="009E5C91"/>
    <w:rsid w:val="009E5DA0"/>
    <w:rsid w:val="009E5FDE"/>
    <w:rsid w:val="009E607F"/>
    <w:rsid w:val="009E60A3"/>
    <w:rsid w:val="009E60F5"/>
    <w:rsid w:val="009E620B"/>
    <w:rsid w:val="009E6372"/>
    <w:rsid w:val="009E6446"/>
    <w:rsid w:val="009E65B2"/>
    <w:rsid w:val="009E6755"/>
    <w:rsid w:val="009E6A2D"/>
    <w:rsid w:val="009E6BC5"/>
    <w:rsid w:val="009E6D2F"/>
    <w:rsid w:val="009E6DF4"/>
    <w:rsid w:val="009E6E2D"/>
    <w:rsid w:val="009E7351"/>
    <w:rsid w:val="009E7441"/>
    <w:rsid w:val="009E7471"/>
    <w:rsid w:val="009E750A"/>
    <w:rsid w:val="009E754A"/>
    <w:rsid w:val="009E759B"/>
    <w:rsid w:val="009E759C"/>
    <w:rsid w:val="009E7666"/>
    <w:rsid w:val="009E76C6"/>
    <w:rsid w:val="009E7714"/>
    <w:rsid w:val="009E7723"/>
    <w:rsid w:val="009E7751"/>
    <w:rsid w:val="009E78A7"/>
    <w:rsid w:val="009E791D"/>
    <w:rsid w:val="009E7950"/>
    <w:rsid w:val="009E7993"/>
    <w:rsid w:val="009E7ABE"/>
    <w:rsid w:val="009E7B46"/>
    <w:rsid w:val="009E7BF9"/>
    <w:rsid w:val="009E7DE1"/>
    <w:rsid w:val="009E7F77"/>
    <w:rsid w:val="009E7FD0"/>
    <w:rsid w:val="009E7FFB"/>
    <w:rsid w:val="009F004D"/>
    <w:rsid w:val="009F00B8"/>
    <w:rsid w:val="009F018A"/>
    <w:rsid w:val="009F052C"/>
    <w:rsid w:val="009F05BF"/>
    <w:rsid w:val="009F060C"/>
    <w:rsid w:val="009F0693"/>
    <w:rsid w:val="009F06B9"/>
    <w:rsid w:val="009F07AB"/>
    <w:rsid w:val="009F07CF"/>
    <w:rsid w:val="009F07EA"/>
    <w:rsid w:val="009F08CF"/>
    <w:rsid w:val="009F098F"/>
    <w:rsid w:val="009F0B20"/>
    <w:rsid w:val="009F0B29"/>
    <w:rsid w:val="009F0C76"/>
    <w:rsid w:val="009F0CDA"/>
    <w:rsid w:val="009F0D4C"/>
    <w:rsid w:val="009F0F06"/>
    <w:rsid w:val="009F0F96"/>
    <w:rsid w:val="009F100E"/>
    <w:rsid w:val="009F13DD"/>
    <w:rsid w:val="009F1740"/>
    <w:rsid w:val="009F1773"/>
    <w:rsid w:val="009F17AC"/>
    <w:rsid w:val="009F17AE"/>
    <w:rsid w:val="009F18C4"/>
    <w:rsid w:val="009F1A1A"/>
    <w:rsid w:val="009F1A6D"/>
    <w:rsid w:val="009F1A7D"/>
    <w:rsid w:val="009F1A98"/>
    <w:rsid w:val="009F1BA5"/>
    <w:rsid w:val="009F1BD5"/>
    <w:rsid w:val="009F1DCA"/>
    <w:rsid w:val="009F1ECB"/>
    <w:rsid w:val="009F1FCC"/>
    <w:rsid w:val="009F2011"/>
    <w:rsid w:val="009F2022"/>
    <w:rsid w:val="009F225D"/>
    <w:rsid w:val="009F22A0"/>
    <w:rsid w:val="009F22B0"/>
    <w:rsid w:val="009F22BF"/>
    <w:rsid w:val="009F22CF"/>
    <w:rsid w:val="009F2393"/>
    <w:rsid w:val="009F2469"/>
    <w:rsid w:val="009F248A"/>
    <w:rsid w:val="009F24F2"/>
    <w:rsid w:val="009F26E8"/>
    <w:rsid w:val="009F2705"/>
    <w:rsid w:val="009F2706"/>
    <w:rsid w:val="009F27EF"/>
    <w:rsid w:val="009F28F8"/>
    <w:rsid w:val="009F2946"/>
    <w:rsid w:val="009F2979"/>
    <w:rsid w:val="009F2B69"/>
    <w:rsid w:val="009F2E84"/>
    <w:rsid w:val="009F2F51"/>
    <w:rsid w:val="009F2F89"/>
    <w:rsid w:val="009F3038"/>
    <w:rsid w:val="009F3251"/>
    <w:rsid w:val="009F329F"/>
    <w:rsid w:val="009F33F1"/>
    <w:rsid w:val="009F350C"/>
    <w:rsid w:val="009F35B7"/>
    <w:rsid w:val="009F38B0"/>
    <w:rsid w:val="009F39C2"/>
    <w:rsid w:val="009F3B5F"/>
    <w:rsid w:val="009F3B76"/>
    <w:rsid w:val="009F3B9E"/>
    <w:rsid w:val="009F3C45"/>
    <w:rsid w:val="009F3D1A"/>
    <w:rsid w:val="009F3E35"/>
    <w:rsid w:val="009F3EA9"/>
    <w:rsid w:val="009F3FB9"/>
    <w:rsid w:val="009F4162"/>
    <w:rsid w:val="009F41D6"/>
    <w:rsid w:val="009F43AC"/>
    <w:rsid w:val="009F464D"/>
    <w:rsid w:val="009F4749"/>
    <w:rsid w:val="009F48F2"/>
    <w:rsid w:val="009F4981"/>
    <w:rsid w:val="009F4A6A"/>
    <w:rsid w:val="009F4B37"/>
    <w:rsid w:val="009F4D3F"/>
    <w:rsid w:val="009F4EED"/>
    <w:rsid w:val="009F4F49"/>
    <w:rsid w:val="009F4F8C"/>
    <w:rsid w:val="009F508E"/>
    <w:rsid w:val="009F511E"/>
    <w:rsid w:val="009F527D"/>
    <w:rsid w:val="009F5402"/>
    <w:rsid w:val="009F544A"/>
    <w:rsid w:val="009F5496"/>
    <w:rsid w:val="009F54AD"/>
    <w:rsid w:val="009F54F3"/>
    <w:rsid w:val="009F5626"/>
    <w:rsid w:val="009F5647"/>
    <w:rsid w:val="009F5906"/>
    <w:rsid w:val="009F5AAD"/>
    <w:rsid w:val="009F5B67"/>
    <w:rsid w:val="009F5BD0"/>
    <w:rsid w:val="009F5D5C"/>
    <w:rsid w:val="009F5E86"/>
    <w:rsid w:val="009F613C"/>
    <w:rsid w:val="009F6293"/>
    <w:rsid w:val="009F62AF"/>
    <w:rsid w:val="009F63C8"/>
    <w:rsid w:val="009F6448"/>
    <w:rsid w:val="009F6542"/>
    <w:rsid w:val="009F674B"/>
    <w:rsid w:val="009F6795"/>
    <w:rsid w:val="009F67B7"/>
    <w:rsid w:val="009F6C14"/>
    <w:rsid w:val="009F6C34"/>
    <w:rsid w:val="009F6CE1"/>
    <w:rsid w:val="009F6CEA"/>
    <w:rsid w:val="009F6E4B"/>
    <w:rsid w:val="009F6EB2"/>
    <w:rsid w:val="009F6FBD"/>
    <w:rsid w:val="009F7026"/>
    <w:rsid w:val="009F7088"/>
    <w:rsid w:val="009F71AC"/>
    <w:rsid w:val="009F75ED"/>
    <w:rsid w:val="009F7812"/>
    <w:rsid w:val="009F7834"/>
    <w:rsid w:val="009F7846"/>
    <w:rsid w:val="009F7950"/>
    <w:rsid w:val="009F79B2"/>
    <w:rsid w:val="009F7A5F"/>
    <w:rsid w:val="009F7AF8"/>
    <w:rsid w:val="009F7B4B"/>
    <w:rsid w:val="009F7D70"/>
    <w:rsid w:val="009F7DBC"/>
    <w:rsid w:val="009F7E92"/>
    <w:rsid w:val="00A0003E"/>
    <w:rsid w:val="00A00323"/>
    <w:rsid w:val="00A0036E"/>
    <w:rsid w:val="00A00387"/>
    <w:rsid w:val="00A003F3"/>
    <w:rsid w:val="00A0052C"/>
    <w:rsid w:val="00A0054B"/>
    <w:rsid w:val="00A00692"/>
    <w:rsid w:val="00A007F1"/>
    <w:rsid w:val="00A008A5"/>
    <w:rsid w:val="00A00959"/>
    <w:rsid w:val="00A00992"/>
    <w:rsid w:val="00A009C1"/>
    <w:rsid w:val="00A00A00"/>
    <w:rsid w:val="00A00A31"/>
    <w:rsid w:val="00A00C4B"/>
    <w:rsid w:val="00A00C89"/>
    <w:rsid w:val="00A00CEA"/>
    <w:rsid w:val="00A00E7E"/>
    <w:rsid w:val="00A00FEC"/>
    <w:rsid w:val="00A01158"/>
    <w:rsid w:val="00A0119B"/>
    <w:rsid w:val="00A01218"/>
    <w:rsid w:val="00A01288"/>
    <w:rsid w:val="00A0137E"/>
    <w:rsid w:val="00A013C8"/>
    <w:rsid w:val="00A014D7"/>
    <w:rsid w:val="00A01530"/>
    <w:rsid w:val="00A0153A"/>
    <w:rsid w:val="00A01685"/>
    <w:rsid w:val="00A016B6"/>
    <w:rsid w:val="00A01B00"/>
    <w:rsid w:val="00A01E90"/>
    <w:rsid w:val="00A01F03"/>
    <w:rsid w:val="00A02110"/>
    <w:rsid w:val="00A0225E"/>
    <w:rsid w:val="00A0228D"/>
    <w:rsid w:val="00A022CA"/>
    <w:rsid w:val="00A0235A"/>
    <w:rsid w:val="00A023C6"/>
    <w:rsid w:val="00A024E4"/>
    <w:rsid w:val="00A02543"/>
    <w:rsid w:val="00A02597"/>
    <w:rsid w:val="00A0259A"/>
    <w:rsid w:val="00A025D3"/>
    <w:rsid w:val="00A0261F"/>
    <w:rsid w:val="00A02671"/>
    <w:rsid w:val="00A026F1"/>
    <w:rsid w:val="00A026F5"/>
    <w:rsid w:val="00A02781"/>
    <w:rsid w:val="00A02792"/>
    <w:rsid w:val="00A027A5"/>
    <w:rsid w:val="00A027C0"/>
    <w:rsid w:val="00A027DD"/>
    <w:rsid w:val="00A0281E"/>
    <w:rsid w:val="00A028D7"/>
    <w:rsid w:val="00A02980"/>
    <w:rsid w:val="00A02A16"/>
    <w:rsid w:val="00A02B4A"/>
    <w:rsid w:val="00A02B88"/>
    <w:rsid w:val="00A02C36"/>
    <w:rsid w:val="00A02CED"/>
    <w:rsid w:val="00A02E4C"/>
    <w:rsid w:val="00A02E93"/>
    <w:rsid w:val="00A02E9B"/>
    <w:rsid w:val="00A03090"/>
    <w:rsid w:val="00A03111"/>
    <w:rsid w:val="00A03183"/>
    <w:rsid w:val="00A03214"/>
    <w:rsid w:val="00A0322B"/>
    <w:rsid w:val="00A03484"/>
    <w:rsid w:val="00A035E8"/>
    <w:rsid w:val="00A03602"/>
    <w:rsid w:val="00A0377A"/>
    <w:rsid w:val="00A03871"/>
    <w:rsid w:val="00A038A9"/>
    <w:rsid w:val="00A039D8"/>
    <w:rsid w:val="00A03A1E"/>
    <w:rsid w:val="00A03BA2"/>
    <w:rsid w:val="00A03BED"/>
    <w:rsid w:val="00A03C35"/>
    <w:rsid w:val="00A03C77"/>
    <w:rsid w:val="00A03D4D"/>
    <w:rsid w:val="00A03FA4"/>
    <w:rsid w:val="00A03FAB"/>
    <w:rsid w:val="00A04069"/>
    <w:rsid w:val="00A040CF"/>
    <w:rsid w:val="00A041CD"/>
    <w:rsid w:val="00A04223"/>
    <w:rsid w:val="00A04422"/>
    <w:rsid w:val="00A045F7"/>
    <w:rsid w:val="00A04682"/>
    <w:rsid w:val="00A046A8"/>
    <w:rsid w:val="00A0488C"/>
    <w:rsid w:val="00A049BE"/>
    <w:rsid w:val="00A04DFE"/>
    <w:rsid w:val="00A05080"/>
    <w:rsid w:val="00A05094"/>
    <w:rsid w:val="00A05142"/>
    <w:rsid w:val="00A0523A"/>
    <w:rsid w:val="00A05339"/>
    <w:rsid w:val="00A0545C"/>
    <w:rsid w:val="00A054C3"/>
    <w:rsid w:val="00A055DA"/>
    <w:rsid w:val="00A056FE"/>
    <w:rsid w:val="00A05918"/>
    <w:rsid w:val="00A05996"/>
    <w:rsid w:val="00A05A1C"/>
    <w:rsid w:val="00A05A42"/>
    <w:rsid w:val="00A05BCB"/>
    <w:rsid w:val="00A05C1B"/>
    <w:rsid w:val="00A05C5B"/>
    <w:rsid w:val="00A05DF5"/>
    <w:rsid w:val="00A05E72"/>
    <w:rsid w:val="00A05F7E"/>
    <w:rsid w:val="00A05F99"/>
    <w:rsid w:val="00A05FBE"/>
    <w:rsid w:val="00A0601B"/>
    <w:rsid w:val="00A0604A"/>
    <w:rsid w:val="00A061C3"/>
    <w:rsid w:val="00A06290"/>
    <w:rsid w:val="00A06335"/>
    <w:rsid w:val="00A06691"/>
    <w:rsid w:val="00A0671E"/>
    <w:rsid w:val="00A06CD2"/>
    <w:rsid w:val="00A06CFF"/>
    <w:rsid w:val="00A06D10"/>
    <w:rsid w:val="00A06DD6"/>
    <w:rsid w:val="00A06DD9"/>
    <w:rsid w:val="00A0703A"/>
    <w:rsid w:val="00A07064"/>
    <w:rsid w:val="00A071D8"/>
    <w:rsid w:val="00A07251"/>
    <w:rsid w:val="00A0729C"/>
    <w:rsid w:val="00A07327"/>
    <w:rsid w:val="00A0759A"/>
    <w:rsid w:val="00A076B1"/>
    <w:rsid w:val="00A07716"/>
    <w:rsid w:val="00A07794"/>
    <w:rsid w:val="00A07AEC"/>
    <w:rsid w:val="00A07B0A"/>
    <w:rsid w:val="00A07BA4"/>
    <w:rsid w:val="00A07C08"/>
    <w:rsid w:val="00A07CC5"/>
    <w:rsid w:val="00A07D01"/>
    <w:rsid w:val="00A07D0D"/>
    <w:rsid w:val="00A07DA1"/>
    <w:rsid w:val="00A07DBF"/>
    <w:rsid w:val="00A07F05"/>
    <w:rsid w:val="00A07F19"/>
    <w:rsid w:val="00A10174"/>
    <w:rsid w:val="00A1024C"/>
    <w:rsid w:val="00A10260"/>
    <w:rsid w:val="00A10699"/>
    <w:rsid w:val="00A10741"/>
    <w:rsid w:val="00A10839"/>
    <w:rsid w:val="00A1086C"/>
    <w:rsid w:val="00A10895"/>
    <w:rsid w:val="00A108A7"/>
    <w:rsid w:val="00A10901"/>
    <w:rsid w:val="00A10A40"/>
    <w:rsid w:val="00A10BBB"/>
    <w:rsid w:val="00A10C8A"/>
    <w:rsid w:val="00A10C98"/>
    <w:rsid w:val="00A10D6C"/>
    <w:rsid w:val="00A10D7F"/>
    <w:rsid w:val="00A10EA2"/>
    <w:rsid w:val="00A10F03"/>
    <w:rsid w:val="00A10F46"/>
    <w:rsid w:val="00A11090"/>
    <w:rsid w:val="00A111B9"/>
    <w:rsid w:val="00A112A4"/>
    <w:rsid w:val="00A113CA"/>
    <w:rsid w:val="00A1146E"/>
    <w:rsid w:val="00A11613"/>
    <w:rsid w:val="00A116C7"/>
    <w:rsid w:val="00A11738"/>
    <w:rsid w:val="00A11813"/>
    <w:rsid w:val="00A11853"/>
    <w:rsid w:val="00A11886"/>
    <w:rsid w:val="00A1188E"/>
    <w:rsid w:val="00A118E4"/>
    <w:rsid w:val="00A118F6"/>
    <w:rsid w:val="00A11AAD"/>
    <w:rsid w:val="00A11B45"/>
    <w:rsid w:val="00A11BFD"/>
    <w:rsid w:val="00A11C5D"/>
    <w:rsid w:val="00A11D0B"/>
    <w:rsid w:val="00A11F79"/>
    <w:rsid w:val="00A12002"/>
    <w:rsid w:val="00A12036"/>
    <w:rsid w:val="00A120A0"/>
    <w:rsid w:val="00A12228"/>
    <w:rsid w:val="00A12262"/>
    <w:rsid w:val="00A12267"/>
    <w:rsid w:val="00A12281"/>
    <w:rsid w:val="00A122B9"/>
    <w:rsid w:val="00A122C1"/>
    <w:rsid w:val="00A122E6"/>
    <w:rsid w:val="00A12321"/>
    <w:rsid w:val="00A124A8"/>
    <w:rsid w:val="00A124D5"/>
    <w:rsid w:val="00A12641"/>
    <w:rsid w:val="00A127C9"/>
    <w:rsid w:val="00A129BB"/>
    <w:rsid w:val="00A129FC"/>
    <w:rsid w:val="00A12BC3"/>
    <w:rsid w:val="00A12BD1"/>
    <w:rsid w:val="00A12D20"/>
    <w:rsid w:val="00A12D32"/>
    <w:rsid w:val="00A12E34"/>
    <w:rsid w:val="00A12FAC"/>
    <w:rsid w:val="00A1306D"/>
    <w:rsid w:val="00A131CE"/>
    <w:rsid w:val="00A13201"/>
    <w:rsid w:val="00A13212"/>
    <w:rsid w:val="00A13263"/>
    <w:rsid w:val="00A13329"/>
    <w:rsid w:val="00A13717"/>
    <w:rsid w:val="00A1391A"/>
    <w:rsid w:val="00A13946"/>
    <w:rsid w:val="00A13A00"/>
    <w:rsid w:val="00A13B13"/>
    <w:rsid w:val="00A13C03"/>
    <w:rsid w:val="00A13C20"/>
    <w:rsid w:val="00A13DA6"/>
    <w:rsid w:val="00A13E2B"/>
    <w:rsid w:val="00A13F5A"/>
    <w:rsid w:val="00A14144"/>
    <w:rsid w:val="00A141C4"/>
    <w:rsid w:val="00A1428B"/>
    <w:rsid w:val="00A142B1"/>
    <w:rsid w:val="00A14421"/>
    <w:rsid w:val="00A144AE"/>
    <w:rsid w:val="00A14594"/>
    <w:rsid w:val="00A1459B"/>
    <w:rsid w:val="00A145B0"/>
    <w:rsid w:val="00A1465B"/>
    <w:rsid w:val="00A146F5"/>
    <w:rsid w:val="00A147ED"/>
    <w:rsid w:val="00A14964"/>
    <w:rsid w:val="00A149FB"/>
    <w:rsid w:val="00A14ACC"/>
    <w:rsid w:val="00A14AE2"/>
    <w:rsid w:val="00A14B5D"/>
    <w:rsid w:val="00A14C36"/>
    <w:rsid w:val="00A14E10"/>
    <w:rsid w:val="00A14E5E"/>
    <w:rsid w:val="00A14EF1"/>
    <w:rsid w:val="00A14F6C"/>
    <w:rsid w:val="00A152C5"/>
    <w:rsid w:val="00A15388"/>
    <w:rsid w:val="00A15536"/>
    <w:rsid w:val="00A15678"/>
    <w:rsid w:val="00A15729"/>
    <w:rsid w:val="00A159A3"/>
    <w:rsid w:val="00A15AEE"/>
    <w:rsid w:val="00A15B44"/>
    <w:rsid w:val="00A15C6F"/>
    <w:rsid w:val="00A15CF8"/>
    <w:rsid w:val="00A15D3B"/>
    <w:rsid w:val="00A15DCA"/>
    <w:rsid w:val="00A15EAC"/>
    <w:rsid w:val="00A15EBD"/>
    <w:rsid w:val="00A15ED4"/>
    <w:rsid w:val="00A16018"/>
    <w:rsid w:val="00A161A1"/>
    <w:rsid w:val="00A162BA"/>
    <w:rsid w:val="00A162E4"/>
    <w:rsid w:val="00A165DE"/>
    <w:rsid w:val="00A1667C"/>
    <w:rsid w:val="00A1668F"/>
    <w:rsid w:val="00A16720"/>
    <w:rsid w:val="00A16810"/>
    <w:rsid w:val="00A16840"/>
    <w:rsid w:val="00A1684A"/>
    <w:rsid w:val="00A16891"/>
    <w:rsid w:val="00A16910"/>
    <w:rsid w:val="00A16929"/>
    <w:rsid w:val="00A1695F"/>
    <w:rsid w:val="00A16A94"/>
    <w:rsid w:val="00A16B42"/>
    <w:rsid w:val="00A16B63"/>
    <w:rsid w:val="00A16BE2"/>
    <w:rsid w:val="00A16CB9"/>
    <w:rsid w:val="00A16CEF"/>
    <w:rsid w:val="00A16DAC"/>
    <w:rsid w:val="00A16DC1"/>
    <w:rsid w:val="00A16E37"/>
    <w:rsid w:val="00A16EF4"/>
    <w:rsid w:val="00A16F94"/>
    <w:rsid w:val="00A16FD4"/>
    <w:rsid w:val="00A17090"/>
    <w:rsid w:val="00A17208"/>
    <w:rsid w:val="00A17508"/>
    <w:rsid w:val="00A1793D"/>
    <w:rsid w:val="00A17BFD"/>
    <w:rsid w:val="00A17CCC"/>
    <w:rsid w:val="00A17DAB"/>
    <w:rsid w:val="00A17E8F"/>
    <w:rsid w:val="00A17ED4"/>
    <w:rsid w:val="00A17F2C"/>
    <w:rsid w:val="00A17F9A"/>
    <w:rsid w:val="00A200B9"/>
    <w:rsid w:val="00A203D5"/>
    <w:rsid w:val="00A20514"/>
    <w:rsid w:val="00A206DC"/>
    <w:rsid w:val="00A20733"/>
    <w:rsid w:val="00A2091A"/>
    <w:rsid w:val="00A2099D"/>
    <w:rsid w:val="00A20A3D"/>
    <w:rsid w:val="00A20B93"/>
    <w:rsid w:val="00A20BAB"/>
    <w:rsid w:val="00A20BFA"/>
    <w:rsid w:val="00A20C94"/>
    <w:rsid w:val="00A20D63"/>
    <w:rsid w:val="00A20D7F"/>
    <w:rsid w:val="00A20D9E"/>
    <w:rsid w:val="00A2104A"/>
    <w:rsid w:val="00A21095"/>
    <w:rsid w:val="00A21289"/>
    <w:rsid w:val="00A2147E"/>
    <w:rsid w:val="00A21494"/>
    <w:rsid w:val="00A2149E"/>
    <w:rsid w:val="00A21609"/>
    <w:rsid w:val="00A21635"/>
    <w:rsid w:val="00A217D4"/>
    <w:rsid w:val="00A2186A"/>
    <w:rsid w:val="00A218D3"/>
    <w:rsid w:val="00A21C84"/>
    <w:rsid w:val="00A21D0F"/>
    <w:rsid w:val="00A21D7B"/>
    <w:rsid w:val="00A21E82"/>
    <w:rsid w:val="00A21E90"/>
    <w:rsid w:val="00A22078"/>
    <w:rsid w:val="00A220C3"/>
    <w:rsid w:val="00A2212F"/>
    <w:rsid w:val="00A223F7"/>
    <w:rsid w:val="00A22524"/>
    <w:rsid w:val="00A2253D"/>
    <w:rsid w:val="00A2256B"/>
    <w:rsid w:val="00A22717"/>
    <w:rsid w:val="00A2288E"/>
    <w:rsid w:val="00A228ED"/>
    <w:rsid w:val="00A22957"/>
    <w:rsid w:val="00A22A5C"/>
    <w:rsid w:val="00A22B6F"/>
    <w:rsid w:val="00A22CCC"/>
    <w:rsid w:val="00A22DCC"/>
    <w:rsid w:val="00A22FBD"/>
    <w:rsid w:val="00A231E0"/>
    <w:rsid w:val="00A23242"/>
    <w:rsid w:val="00A234F7"/>
    <w:rsid w:val="00A2357F"/>
    <w:rsid w:val="00A235AC"/>
    <w:rsid w:val="00A235B7"/>
    <w:rsid w:val="00A23650"/>
    <w:rsid w:val="00A236E2"/>
    <w:rsid w:val="00A23772"/>
    <w:rsid w:val="00A23826"/>
    <w:rsid w:val="00A23905"/>
    <w:rsid w:val="00A239B4"/>
    <w:rsid w:val="00A239D4"/>
    <w:rsid w:val="00A23B03"/>
    <w:rsid w:val="00A23B53"/>
    <w:rsid w:val="00A23C2E"/>
    <w:rsid w:val="00A23D99"/>
    <w:rsid w:val="00A23DE2"/>
    <w:rsid w:val="00A23F02"/>
    <w:rsid w:val="00A240C9"/>
    <w:rsid w:val="00A24198"/>
    <w:rsid w:val="00A241DD"/>
    <w:rsid w:val="00A243CE"/>
    <w:rsid w:val="00A24467"/>
    <w:rsid w:val="00A2451E"/>
    <w:rsid w:val="00A245E7"/>
    <w:rsid w:val="00A247E2"/>
    <w:rsid w:val="00A249B9"/>
    <w:rsid w:val="00A249BA"/>
    <w:rsid w:val="00A24A40"/>
    <w:rsid w:val="00A24ACA"/>
    <w:rsid w:val="00A24AF0"/>
    <w:rsid w:val="00A24D19"/>
    <w:rsid w:val="00A24D80"/>
    <w:rsid w:val="00A24DFF"/>
    <w:rsid w:val="00A24F7D"/>
    <w:rsid w:val="00A25101"/>
    <w:rsid w:val="00A25229"/>
    <w:rsid w:val="00A25247"/>
    <w:rsid w:val="00A252D5"/>
    <w:rsid w:val="00A2533A"/>
    <w:rsid w:val="00A2533B"/>
    <w:rsid w:val="00A253AA"/>
    <w:rsid w:val="00A253FD"/>
    <w:rsid w:val="00A2544A"/>
    <w:rsid w:val="00A25467"/>
    <w:rsid w:val="00A25662"/>
    <w:rsid w:val="00A256E5"/>
    <w:rsid w:val="00A257FF"/>
    <w:rsid w:val="00A25804"/>
    <w:rsid w:val="00A2594B"/>
    <w:rsid w:val="00A2594C"/>
    <w:rsid w:val="00A25A91"/>
    <w:rsid w:val="00A25B88"/>
    <w:rsid w:val="00A25D80"/>
    <w:rsid w:val="00A25E90"/>
    <w:rsid w:val="00A262CF"/>
    <w:rsid w:val="00A266B7"/>
    <w:rsid w:val="00A266D1"/>
    <w:rsid w:val="00A267B7"/>
    <w:rsid w:val="00A267FF"/>
    <w:rsid w:val="00A26880"/>
    <w:rsid w:val="00A26957"/>
    <w:rsid w:val="00A26A26"/>
    <w:rsid w:val="00A26C8C"/>
    <w:rsid w:val="00A26CD2"/>
    <w:rsid w:val="00A26E8C"/>
    <w:rsid w:val="00A26EBB"/>
    <w:rsid w:val="00A27196"/>
    <w:rsid w:val="00A27385"/>
    <w:rsid w:val="00A27447"/>
    <w:rsid w:val="00A27490"/>
    <w:rsid w:val="00A274E3"/>
    <w:rsid w:val="00A27626"/>
    <w:rsid w:val="00A2763F"/>
    <w:rsid w:val="00A277E2"/>
    <w:rsid w:val="00A27825"/>
    <w:rsid w:val="00A2783D"/>
    <w:rsid w:val="00A27849"/>
    <w:rsid w:val="00A2785A"/>
    <w:rsid w:val="00A2788A"/>
    <w:rsid w:val="00A279EC"/>
    <w:rsid w:val="00A27ADA"/>
    <w:rsid w:val="00A27BFF"/>
    <w:rsid w:val="00A27C19"/>
    <w:rsid w:val="00A27D43"/>
    <w:rsid w:val="00A27E2D"/>
    <w:rsid w:val="00A27EDE"/>
    <w:rsid w:val="00A27F2D"/>
    <w:rsid w:val="00A27FD5"/>
    <w:rsid w:val="00A3002E"/>
    <w:rsid w:val="00A300B9"/>
    <w:rsid w:val="00A302A1"/>
    <w:rsid w:val="00A30359"/>
    <w:rsid w:val="00A30370"/>
    <w:rsid w:val="00A30372"/>
    <w:rsid w:val="00A30460"/>
    <w:rsid w:val="00A307B6"/>
    <w:rsid w:val="00A30855"/>
    <w:rsid w:val="00A308FB"/>
    <w:rsid w:val="00A30917"/>
    <w:rsid w:val="00A3093B"/>
    <w:rsid w:val="00A30AD5"/>
    <w:rsid w:val="00A30BD3"/>
    <w:rsid w:val="00A30D20"/>
    <w:rsid w:val="00A30DA8"/>
    <w:rsid w:val="00A30E73"/>
    <w:rsid w:val="00A30FEE"/>
    <w:rsid w:val="00A311B5"/>
    <w:rsid w:val="00A31223"/>
    <w:rsid w:val="00A314B9"/>
    <w:rsid w:val="00A316EA"/>
    <w:rsid w:val="00A3173E"/>
    <w:rsid w:val="00A317AD"/>
    <w:rsid w:val="00A319B1"/>
    <w:rsid w:val="00A31A78"/>
    <w:rsid w:val="00A31BF6"/>
    <w:rsid w:val="00A31CE2"/>
    <w:rsid w:val="00A31CE9"/>
    <w:rsid w:val="00A31DC5"/>
    <w:rsid w:val="00A31E85"/>
    <w:rsid w:val="00A31ECD"/>
    <w:rsid w:val="00A322C7"/>
    <w:rsid w:val="00A322FB"/>
    <w:rsid w:val="00A32526"/>
    <w:rsid w:val="00A32602"/>
    <w:rsid w:val="00A3298D"/>
    <w:rsid w:val="00A32B38"/>
    <w:rsid w:val="00A32B3D"/>
    <w:rsid w:val="00A32BB3"/>
    <w:rsid w:val="00A32BB4"/>
    <w:rsid w:val="00A32C8F"/>
    <w:rsid w:val="00A32CD5"/>
    <w:rsid w:val="00A32CDB"/>
    <w:rsid w:val="00A32F9E"/>
    <w:rsid w:val="00A33000"/>
    <w:rsid w:val="00A33056"/>
    <w:rsid w:val="00A33540"/>
    <w:rsid w:val="00A33636"/>
    <w:rsid w:val="00A3367A"/>
    <w:rsid w:val="00A336B1"/>
    <w:rsid w:val="00A33705"/>
    <w:rsid w:val="00A33B38"/>
    <w:rsid w:val="00A33CAF"/>
    <w:rsid w:val="00A33EE3"/>
    <w:rsid w:val="00A33EF0"/>
    <w:rsid w:val="00A33EF9"/>
    <w:rsid w:val="00A33F55"/>
    <w:rsid w:val="00A33FE1"/>
    <w:rsid w:val="00A3413E"/>
    <w:rsid w:val="00A341ED"/>
    <w:rsid w:val="00A3424A"/>
    <w:rsid w:val="00A342AC"/>
    <w:rsid w:val="00A34401"/>
    <w:rsid w:val="00A346F3"/>
    <w:rsid w:val="00A34763"/>
    <w:rsid w:val="00A347B7"/>
    <w:rsid w:val="00A347B9"/>
    <w:rsid w:val="00A347EF"/>
    <w:rsid w:val="00A349B1"/>
    <w:rsid w:val="00A349CB"/>
    <w:rsid w:val="00A34B6E"/>
    <w:rsid w:val="00A34BE2"/>
    <w:rsid w:val="00A34C04"/>
    <w:rsid w:val="00A34CA3"/>
    <w:rsid w:val="00A34CDB"/>
    <w:rsid w:val="00A34DAA"/>
    <w:rsid w:val="00A35048"/>
    <w:rsid w:val="00A35149"/>
    <w:rsid w:val="00A3524D"/>
    <w:rsid w:val="00A35266"/>
    <w:rsid w:val="00A352B4"/>
    <w:rsid w:val="00A35370"/>
    <w:rsid w:val="00A353DB"/>
    <w:rsid w:val="00A35453"/>
    <w:rsid w:val="00A354C4"/>
    <w:rsid w:val="00A354F1"/>
    <w:rsid w:val="00A354F2"/>
    <w:rsid w:val="00A35549"/>
    <w:rsid w:val="00A358BF"/>
    <w:rsid w:val="00A35A9B"/>
    <w:rsid w:val="00A35AD4"/>
    <w:rsid w:val="00A35AFB"/>
    <w:rsid w:val="00A35C11"/>
    <w:rsid w:val="00A35E27"/>
    <w:rsid w:val="00A35EDB"/>
    <w:rsid w:val="00A35F11"/>
    <w:rsid w:val="00A3602C"/>
    <w:rsid w:val="00A3613C"/>
    <w:rsid w:val="00A361CF"/>
    <w:rsid w:val="00A3622A"/>
    <w:rsid w:val="00A3638F"/>
    <w:rsid w:val="00A36393"/>
    <w:rsid w:val="00A363DC"/>
    <w:rsid w:val="00A3664E"/>
    <w:rsid w:val="00A36655"/>
    <w:rsid w:val="00A3666C"/>
    <w:rsid w:val="00A368C2"/>
    <w:rsid w:val="00A36A6A"/>
    <w:rsid w:val="00A36AD0"/>
    <w:rsid w:val="00A36AE9"/>
    <w:rsid w:val="00A36AEA"/>
    <w:rsid w:val="00A36B42"/>
    <w:rsid w:val="00A36CF1"/>
    <w:rsid w:val="00A36FDC"/>
    <w:rsid w:val="00A37020"/>
    <w:rsid w:val="00A372BF"/>
    <w:rsid w:val="00A372FC"/>
    <w:rsid w:val="00A37366"/>
    <w:rsid w:val="00A373B1"/>
    <w:rsid w:val="00A373CE"/>
    <w:rsid w:val="00A375FD"/>
    <w:rsid w:val="00A376B0"/>
    <w:rsid w:val="00A376C9"/>
    <w:rsid w:val="00A378B4"/>
    <w:rsid w:val="00A379C4"/>
    <w:rsid w:val="00A379D3"/>
    <w:rsid w:val="00A37A9F"/>
    <w:rsid w:val="00A37ADA"/>
    <w:rsid w:val="00A37D05"/>
    <w:rsid w:val="00A37E45"/>
    <w:rsid w:val="00A37E9D"/>
    <w:rsid w:val="00A37F35"/>
    <w:rsid w:val="00A37F7D"/>
    <w:rsid w:val="00A40162"/>
    <w:rsid w:val="00A40297"/>
    <w:rsid w:val="00A403AE"/>
    <w:rsid w:val="00A403D0"/>
    <w:rsid w:val="00A403D7"/>
    <w:rsid w:val="00A403F4"/>
    <w:rsid w:val="00A4052B"/>
    <w:rsid w:val="00A40672"/>
    <w:rsid w:val="00A40740"/>
    <w:rsid w:val="00A4076D"/>
    <w:rsid w:val="00A408B8"/>
    <w:rsid w:val="00A40973"/>
    <w:rsid w:val="00A40A27"/>
    <w:rsid w:val="00A40A56"/>
    <w:rsid w:val="00A40A5E"/>
    <w:rsid w:val="00A40AC1"/>
    <w:rsid w:val="00A40AE3"/>
    <w:rsid w:val="00A40B9D"/>
    <w:rsid w:val="00A40DDE"/>
    <w:rsid w:val="00A40FA7"/>
    <w:rsid w:val="00A40FDD"/>
    <w:rsid w:val="00A41062"/>
    <w:rsid w:val="00A411D6"/>
    <w:rsid w:val="00A4133C"/>
    <w:rsid w:val="00A413C0"/>
    <w:rsid w:val="00A413F7"/>
    <w:rsid w:val="00A415B2"/>
    <w:rsid w:val="00A41975"/>
    <w:rsid w:val="00A41A34"/>
    <w:rsid w:val="00A41B68"/>
    <w:rsid w:val="00A41D51"/>
    <w:rsid w:val="00A41D60"/>
    <w:rsid w:val="00A41ED2"/>
    <w:rsid w:val="00A41F24"/>
    <w:rsid w:val="00A41F43"/>
    <w:rsid w:val="00A420E7"/>
    <w:rsid w:val="00A42196"/>
    <w:rsid w:val="00A42261"/>
    <w:rsid w:val="00A42354"/>
    <w:rsid w:val="00A4251A"/>
    <w:rsid w:val="00A42522"/>
    <w:rsid w:val="00A425F9"/>
    <w:rsid w:val="00A4260C"/>
    <w:rsid w:val="00A426A2"/>
    <w:rsid w:val="00A427F3"/>
    <w:rsid w:val="00A42850"/>
    <w:rsid w:val="00A42930"/>
    <w:rsid w:val="00A42955"/>
    <w:rsid w:val="00A429A5"/>
    <w:rsid w:val="00A42B10"/>
    <w:rsid w:val="00A42B9C"/>
    <w:rsid w:val="00A42C06"/>
    <w:rsid w:val="00A42CD6"/>
    <w:rsid w:val="00A42D6F"/>
    <w:rsid w:val="00A42D70"/>
    <w:rsid w:val="00A42ED9"/>
    <w:rsid w:val="00A42FCA"/>
    <w:rsid w:val="00A43047"/>
    <w:rsid w:val="00A43103"/>
    <w:rsid w:val="00A43154"/>
    <w:rsid w:val="00A432E8"/>
    <w:rsid w:val="00A4336D"/>
    <w:rsid w:val="00A43481"/>
    <w:rsid w:val="00A434F6"/>
    <w:rsid w:val="00A43516"/>
    <w:rsid w:val="00A43595"/>
    <w:rsid w:val="00A43788"/>
    <w:rsid w:val="00A43915"/>
    <w:rsid w:val="00A4391D"/>
    <w:rsid w:val="00A4396C"/>
    <w:rsid w:val="00A43A54"/>
    <w:rsid w:val="00A43BDD"/>
    <w:rsid w:val="00A43C44"/>
    <w:rsid w:val="00A43DB5"/>
    <w:rsid w:val="00A43DD0"/>
    <w:rsid w:val="00A43E50"/>
    <w:rsid w:val="00A43E7E"/>
    <w:rsid w:val="00A43E88"/>
    <w:rsid w:val="00A43F41"/>
    <w:rsid w:val="00A43FD9"/>
    <w:rsid w:val="00A43FF6"/>
    <w:rsid w:val="00A440E5"/>
    <w:rsid w:val="00A441BC"/>
    <w:rsid w:val="00A44323"/>
    <w:rsid w:val="00A4437E"/>
    <w:rsid w:val="00A4448F"/>
    <w:rsid w:val="00A445A4"/>
    <w:rsid w:val="00A44612"/>
    <w:rsid w:val="00A44626"/>
    <w:rsid w:val="00A446A5"/>
    <w:rsid w:val="00A44774"/>
    <w:rsid w:val="00A44781"/>
    <w:rsid w:val="00A44834"/>
    <w:rsid w:val="00A4485A"/>
    <w:rsid w:val="00A4487E"/>
    <w:rsid w:val="00A449C6"/>
    <w:rsid w:val="00A449CE"/>
    <w:rsid w:val="00A449FA"/>
    <w:rsid w:val="00A44A82"/>
    <w:rsid w:val="00A44B64"/>
    <w:rsid w:val="00A44BE1"/>
    <w:rsid w:val="00A44C09"/>
    <w:rsid w:val="00A44E87"/>
    <w:rsid w:val="00A44E93"/>
    <w:rsid w:val="00A44EC6"/>
    <w:rsid w:val="00A44EF9"/>
    <w:rsid w:val="00A44FD7"/>
    <w:rsid w:val="00A451CD"/>
    <w:rsid w:val="00A4528C"/>
    <w:rsid w:val="00A452F1"/>
    <w:rsid w:val="00A455C1"/>
    <w:rsid w:val="00A4563B"/>
    <w:rsid w:val="00A4578C"/>
    <w:rsid w:val="00A458A6"/>
    <w:rsid w:val="00A459A7"/>
    <w:rsid w:val="00A45B1A"/>
    <w:rsid w:val="00A45C22"/>
    <w:rsid w:val="00A45CF4"/>
    <w:rsid w:val="00A45DC6"/>
    <w:rsid w:val="00A45E9B"/>
    <w:rsid w:val="00A460CB"/>
    <w:rsid w:val="00A461A6"/>
    <w:rsid w:val="00A461BA"/>
    <w:rsid w:val="00A46290"/>
    <w:rsid w:val="00A46340"/>
    <w:rsid w:val="00A4655F"/>
    <w:rsid w:val="00A46578"/>
    <w:rsid w:val="00A46653"/>
    <w:rsid w:val="00A4683D"/>
    <w:rsid w:val="00A469DA"/>
    <w:rsid w:val="00A46A28"/>
    <w:rsid w:val="00A46AA3"/>
    <w:rsid w:val="00A46ADD"/>
    <w:rsid w:val="00A46ED0"/>
    <w:rsid w:val="00A46F17"/>
    <w:rsid w:val="00A46FA3"/>
    <w:rsid w:val="00A4700E"/>
    <w:rsid w:val="00A4703E"/>
    <w:rsid w:val="00A4707E"/>
    <w:rsid w:val="00A470F4"/>
    <w:rsid w:val="00A4726D"/>
    <w:rsid w:val="00A473D2"/>
    <w:rsid w:val="00A47568"/>
    <w:rsid w:val="00A475C3"/>
    <w:rsid w:val="00A476FF"/>
    <w:rsid w:val="00A47710"/>
    <w:rsid w:val="00A478AA"/>
    <w:rsid w:val="00A47A0D"/>
    <w:rsid w:val="00A47A3F"/>
    <w:rsid w:val="00A5009A"/>
    <w:rsid w:val="00A500C3"/>
    <w:rsid w:val="00A501DF"/>
    <w:rsid w:val="00A5022A"/>
    <w:rsid w:val="00A505A4"/>
    <w:rsid w:val="00A505C4"/>
    <w:rsid w:val="00A507B8"/>
    <w:rsid w:val="00A508C0"/>
    <w:rsid w:val="00A50927"/>
    <w:rsid w:val="00A5094C"/>
    <w:rsid w:val="00A50A66"/>
    <w:rsid w:val="00A50B46"/>
    <w:rsid w:val="00A50BAA"/>
    <w:rsid w:val="00A50D9E"/>
    <w:rsid w:val="00A50E87"/>
    <w:rsid w:val="00A51018"/>
    <w:rsid w:val="00A5112E"/>
    <w:rsid w:val="00A51148"/>
    <w:rsid w:val="00A51175"/>
    <w:rsid w:val="00A511A2"/>
    <w:rsid w:val="00A511AC"/>
    <w:rsid w:val="00A511E4"/>
    <w:rsid w:val="00A51449"/>
    <w:rsid w:val="00A5167A"/>
    <w:rsid w:val="00A51B45"/>
    <w:rsid w:val="00A51B71"/>
    <w:rsid w:val="00A51BF4"/>
    <w:rsid w:val="00A51D96"/>
    <w:rsid w:val="00A51E19"/>
    <w:rsid w:val="00A51E4D"/>
    <w:rsid w:val="00A51FB8"/>
    <w:rsid w:val="00A520FF"/>
    <w:rsid w:val="00A52122"/>
    <w:rsid w:val="00A52230"/>
    <w:rsid w:val="00A52285"/>
    <w:rsid w:val="00A522EB"/>
    <w:rsid w:val="00A523A9"/>
    <w:rsid w:val="00A52592"/>
    <w:rsid w:val="00A52730"/>
    <w:rsid w:val="00A528FE"/>
    <w:rsid w:val="00A52907"/>
    <w:rsid w:val="00A52968"/>
    <w:rsid w:val="00A52AC1"/>
    <w:rsid w:val="00A52B50"/>
    <w:rsid w:val="00A52C07"/>
    <w:rsid w:val="00A52C14"/>
    <w:rsid w:val="00A52CEA"/>
    <w:rsid w:val="00A52E60"/>
    <w:rsid w:val="00A52E73"/>
    <w:rsid w:val="00A53114"/>
    <w:rsid w:val="00A531B2"/>
    <w:rsid w:val="00A5321F"/>
    <w:rsid w:val="00A53426"/>
    <w:rsid w:val="00A53464"/>
    <w:rsid w:val="00A5353B"/>
    <w:rsid w:val="00A5359D"/>
    <w:rsid w:val="00A535EA"/>
    <w:rsid w:val="00A5362B"/>
    <w:rsid w:val="00A53630"/>
    <w:rsid w:val="00A536B5"/>
    <w:rsid w:val="00A5381F"/>
    <w:rsid w:val="00A538CA"/>
    <w:rsid w:val="00A5393E"/>
    <w:rsid w:val="00A539B8"/>
    <w:rsid w:val="00A53A9C"/>
    <w:rsid w:val="00A53C89"/>
    <w:rsid w:val="00A53D9C"/>
    <w:rsid w:val="00A54302"/>
    <w:rsid w:val="00A543CA"/>
    <w:rsid w:val="00A54487"/>
    <w:rsid w:val="00A544AC"/>
    <w:rsid w:val="00A54525"/>
    <w:rsid w:val="00A54593"/>
    <w:rsid w:val="00A5461A"/>
    <w:rsid w:val="00A54714"/>
    <w:rsid w:val="00A547A7"/>
    <w:rsid w:val="00A54800"/>
    <w:rsid w:val="00A548A0"/>
    <w:rsid w:val="00A5491A"/>
    <w:rsid w:val="00A54BC9"/>
    <w:rsid w:val="00A54FD9"/>
    <w:rsid w:val="00A551A2"/>
    <w:rsid w:val="00A552CD"/>
    <w:rsid w:val="00A55312"/>
    <w:rsid w:val="00A553FC"/>
    <w:rsid w:val="00A554AE"/>
    <w:rsid w:val="00A5555A"/>
    <w:rsid w:val="00A5559D"/>
    <w:rsid w:val="00A555D1"/>
    <w:rsid w:val="00A556C5"/>
    <w:rsid w:val="00A557A3"/>
    <w:rsid w:val="00A557F0"/>
    <w:rsid w:val="00A557F8"/>
    <w:rsid w:val="00A5588E"/>
    <w:rsid w:val="00A55A00"/>
    <w:rsid w:val="00A55B1A"/>
    <w:rsid w:val="00A55B53"/>
    <w:rsid w:val="00A55C24"/>
    <w:rsid w:val="00A55D1A"/>
    <w:rsid w:val="00A55E1F"/>
    <w:rsid w:val="00A55EDE"/>
    <w:rsid w:val="00A55FDB"/>
    <w:rsid w:val="00A56167"/>
    <w:rsid w:val="00A562AB"/>
    <w:rsid w:val="00A563B3"/>
    <w:rsid w:val="00A563ED"/>
    <w:rsid w:val="00A563F5"/>
    <w:rsid w:val="00A564AD"/>
    <w:rsid w:val="00A56504"/>
    <w:rsid w:val="00A566D2"/>
    <w:rsid w:val="00A567BB"/>
    <w:rsid w:val="00A56A00"/>
    <w:rsid w:val="00A56C08"/>
    <w:rsid w:val="00A56DDF"/>
    <w:rsid w:val="00A56E1D"/>
    <w:rsid w:val="00A56E80"/>
    <w:rsid w:val="00A56E87"/>
    <w:rsid w:val="00A56E8D"/>
    <w:rsid w:val="00A56F12"/>
    <w:rsid w:val="00A56FB0"/>
    <w:rsid w:val="00A5703A"/>
    <w:rsid w:val="00A5710D"/>
    <w:rsid w:val="00A57114"/>
    <w:rsid w:val="00A5715A"/>
    <w:rsid w:val="00A57505"/>
    <w:rsid w:val="00A57722"/>
    <w:rsid w:val="00A57877"/>
    <w:rsid w:val="00A57948"/>
    <w:rsid w:val="00A579D3"/>
    <w:rsid w:val="00A57A51"/>
    <w:rsid w:val="00A57AF2"/>
    <w:rsid w:val="00A57BD9"/>
    <w:rsid w:val="00A57F41"/>
    <w:rsid w:val="00A57FD1"/>
    <w:rsid w:val="00A5AFB5"/>
    <w:rsid w:val="00A6025A"/>
    <w:rsid w:val="00A602D4"/>
    <w:rsid w:val="00A60413"/>
    <w:rsid w:val="00A60434"/>
    <w:rsid w:val="00A6059D"/>
    <w:rsid w:val="00A60643"/>
    <w:rsid w:val="00A60726"/>
    <w:rsid w:val="00A60740"/>
    <w:rsid w:val="00A60895"/>
    <w:rsid w:val="00A609A2"/>
    <w:rsid w:val="00A609B2"/>
    <w:rsid w:val="00A60B66"/>
    <w:rsid w:val="00A60BAD"/>
    <w:rsid w:val="00A60CB3"/>
    <w:rsid w:val="00A60D20"/>
    <w:rsid w:val="00A60D2A"/>
    <w:rsid w:val="00A60EEE"/>
    <w:rsid w:val="00A60FB5"/>
    <w:rsid w:val="00A610A6"/>
    <w:rsid w:val="00A610CF"/>
    <w:rsid w:val="00A611EF"/>
    <w:rsid w:val="00A61271"/>
    <w:rsid w:val="00A6152A"/>
    <w:rsid w:val="00A61531"/>
    <w:rsid w:val="00A615BA"/>
    <w:rsid w:val="00A61688"/>
    <w:rsid w:val="00A61875"/>
    <w:rsid w:val="00A619CB"/>
    <w:rsid w:val="00A61B6D"/>
    <w:rsid w:val="00A61BE9"/>
    <w:rsid w:val="00A61D8B"/>
    <w:rsid w:val="00A61ECD"/>
    <w:rsid w:val="00A61F0E"/>
    <w:rsid w:val="00A61F3F"/>
    <w:rsid w:val="00A6204D"/>
    <w:rsid w:val="00A620CC"/>
    <w:rsid w:val="00A621F1"/>
    <w:rsid w:val="00A62498"/>
    <w:rsid w:val="00A6265D"/>
    <w:rsid w:val="00A6288A"/>
    <w:rsid w:val="00A62A90"/>
    <w:rsid w:val="00A62AD6"/>
    <w:rsid w:val="00A62AF6"/>
    <w:rsid w:val="00A62C47"/>
    <w:rsid w:val="00A62C4D"/>
    <w:rsid w:val="00A62C5C"/>
    <w:rsid w:val="00A62F10"/>
    <w:rsid w:val="00A62F67"/>
    <w:rsid w:val="00A6308B"/>
    <w:rsid w:val="00A63090"/>
    <w:rsid w:val="00A63286"/>
    <w:rsid w:val="00A63559"/>
    <w:rsid w:val="00A63564"/>
    <w:rsid w:val="00A6356D"/>
    <w:rsid w:val="00A63599"/>
    <w:rsid w:val="00A63678"/>
    <w:rsid w:val="00A63734"/>
    <w:rsid w:val="00A638BD"/>
    <w:rsid w:val="00A638C3"/>
    <w:rsid w:val="00A639A5"/>
    <w:rsid w:val="00A63A40"/>
    <w:rsid w:val="00A63A41"/>
    <w:rsid w:val="00A63A8C"/>
    <w:rsid w:val="00A63B14"/>
    <w:rsid w:val="00A63B20"/>
    <w:rsid w:val="00A63DE3"/>
    <w:rsid w:val="00A63ED3"/>
    <w:rsid w:val="00A64032"/>
    <w:rsid w:val="00A641B9"/>
    <w:rsid w:val="00A641F3"/>
    <w:rsid w:val="00A64245"/>
    <w:rsid w:val="00A643FB"/>
    <w:rsid w:val="00A644B8"/>
    <w:rsid w:val="00A644ED"/>
    <w:rsid w:val="00A64787"/>
    <w:rsid w:val="00A6478D"/>
    <w:rsid w:val="00A64812"/>
    <w:rsid w:val="00A6488C"/>
    <w:rsid w:val="00A6491B"/>
    <w:rsid w:val="00A64A48"/>
    <w:rsid w:val="00A64AFF"/>
    <w:rsid w:val="00A64B17"/>
    <w:rsid w:val="00A64BFD"/>
    <w:rsid w:val="00A64C78"/>
    <w:rsid w:val="00A64CF1"/>
    <w:rsid w:val="00A64EB6"/>
    <w:rsid w:val="00A64FB9"/>
    <w:rsid w:val="00A65043"/>
    <w:rsid w:val="00A650AC"/>
    <w:rsid w:val="00A65112"/>
    <w:rsid w:val="00A651DB"/>
    <w:rsid w:val="00A6524C"/>
    <w:rsid w:val="00A653B2"/>
    <w:rsid w:val="00A6547D"/>
    <w:rsid w:val="00A65539"/>
    <w:rsid w:val="00A656DC"/>
    <w:rsid w:val="00A6571E"/>
    <w:rsid w:val="00A65BE0"/>
    <w:rsid w:val="00A65C11"/>
    <w:rsid w:val="00A65E39"/>
    <w:rsid w:val="00A65E4C"/>
    <w:rsid w:val="00A6606C"/>
    <w:rsid w:val="00A661A3"/>
    <w:rsid w:val="00A6624F"/>
    <w:rsid w:val="00A663C8"/>
    <w:rsid w:val="00A66421"/>
    <w:rsid w:val="00A6659A"/>
    <w:rsid w:val="00A665F8"/>
    <w:rsid w:val="00A666AD"/>
    <w:rsid w:val="00A666FB"/>
    <w:rsid w:val="00A66883"/>
    <w:rsid w:val="00A66894"/>
    <w:rsid w:val="00A66990"/>
    <w:rsid w:val="00A66B9E"/>
    <w:rsid w:val="00A66C7B"/>
    <w:rsid w:val="00A66CC2"/>
    <w:rsid w:val="00A66D72"/>
    <w:rsid w:val="00A66DA8"/>
    <w:rsid w:val="00A66DBF"/>
    <w:rsid w:val="00A66DE9"/>
    <w:rsid w:val="00A66E7B"/>
    <w:rsid w:val="00A66F82"/>
    <w:rsid w:val="00A66F8A"/>
    <w:rsid w:val="00A66F91"/>
    <w:rsid w:val="00A6704A"/>
    <w:rsid w:val="00A67097"/>
    <w:rsid w:val="00A6711C"/>
    <w:rsid w:val="00A67304"/>
    <w:rsid w:val="00A67413"/>
    <w:rsid w:val="00A676F5"/>
    <w:rsid w:val="00A6776F"/>
    <w:rsid w:val="00A678B6"/>
    <w:rsid w:val="00A67991"/>
    <w:rsid w:val="00A67B1F"/>
    <w:rsid w:val="00A67B43"/>
    <w:rsid w:val="00A67BC1"/>
    <w:rsid w:val="00A67D52"/>
    <w:rsid w:val="00A700FC"/>
    <w:rsid w:val="00A7023F"/>
    <w:rsid w:val="00A706BA"/>
    <w:rsid w:val="00A70799"/>
    <w:rsid w:val="00A707B7"/>
    <w:rsid w:val="00A7095D"/>
    <w:rsid w:val="00A70A24"/>
    <w:rsid w:val="00A70C82"/>
    <w:rsid w:val="00A70EB4"/>
    <w:rsid w:val="00A70FA7"/>
    <w:rsid w:val="00A7101D"/>
    <w:rsid w:val="00A7114A"/>
    <w:rsid w:val="00A711B6"/>
    <w:rsid w:val="00A7135D"/>
    <w:rsid w:val="00A713CC"/>
    <w:rsid w:val="00A71514"/>
    <w:rsid w:val="00A716E9"/>
    <w:rsid w:val="00A71793"/>
    <w:rsid w:val="00A717FA"/>
    <w:rsid w:val="00A71805"/>
    <w:rsid w:val="00A71889"/>
    <w:rsid w:val="00A719C0"/>
    <w:rsid w:val="00A71DFD"/>
    <w:rsid w:val="00A71E91"/>
    <w:rsid w:val="00A71F79"/>
    <w:rsid w:val="00A7204C"/>
    <w:rsid w:val="00A72254"/>
    <w:rsid w:val="00A722D1"/>
    <w:rsid w:val="00A72387"/>
    <w:rsid w:val="00A7246B"/>
    <w:rsid w:val="00A72578"/>
    <w:rsid w:val="00A72685"/>
    <w:rsid w:val="00A726EC"/>
    <w:rsid w:val="00A72911"/>
    <w:rsid w:val="00A72A69"/>
    <w:rsid w:val="00A72A7F"/>
    <w:rsid w:val="00A72B7D"/>
    <w:rsid w:val="00A72DD8"/>
    <w:rsid w:val="00A72F11"/>
    <w:rsid w:val="00A72F8A"/>
    <w:rsid w:val="00A72F9E"/>
    <w:rsid w:val="00A730E8"/>
    <w:rsid w:val="00A731A5"/>
    <w:rsid w:val="00A73202"/>
    <w:rsid w:val="00A7323A"/>
    <w:rsid w:val="00A73275"/>
    <w:rsid w:val="00A734F3"/>
    <w:rsid w:val="00A7384B"/>
    <w:rsid w:val="00A73982"/>
    <w:rsid w:val="00A739B2"/>
    <w:rsid w:val="00A73D58"/>
    <w:rsid w:val="00A73EDF"/>
    <w:rsid w:val="00A73EF3"/>
    <w:rsid w:val="00A73F3D"/>
    <w:rsid w:val="00A73F8E"/>
    <w:rsid w:val="00A7436B"/>
    <w:rsid w:val="00A743EF"/>
    <w:rsid w:val="00A745E0"/>
    <w:rsid w:val="00A74A29"/>
    <w:rsid w:val="00A74AAB"/>
    <w:rsid w:val="00A74B1C"/>
    <w:rsid w:val="00A74B55"/>
    <w:rsid w:val="00A74B9C"/>
    <w:rsid w:val="00A74D06"/>
    <w:rsid w:val="00A74D14"/>
    <w:rsid w:val="00A74DAB"/>
    <w:rsid w:val="00A74E83"/>
    <w:rsid w:val="00A74F2B"/>
    <w:rsid w:val="00A74FD5"/>
    <w:rsid w:val="00A750A9"/>
    <w:rsid w:val="00A751CE"/>
    <w:rsid w:val="00A751E0"/>
    <w:rsid w:val="00A75230"/>
    <w:rsid w:val="00A7525F"/>
    <w:rsid w:val="00A7548A"/>
    <w:rsid w:val="00A754D7"/>
    <w:rsid w:val="00A7558E"/>
    <w:rsid w:val="00A755F5"/>
    <w:rsid w:val="00A756B7"/>
    <w:rsid w:val="00A7587B"/>
    <w:rsid w:val="00A759B1"/>
    <w:rsid w:val="00A75B54"/>
    <w:rsid w:val="00A75B98"/>
    <w:rsid w:val="00A75F8D"/>
    <w:rsid w:val="00A7624B"/>
    <w:rsid w:val="00A7624F"/>
    <w:rsid w:val="00A7628D"/>
    <w:rsid w:val="00A762E9"/>
    <w:rsid w:val="00A764AF"/>
    <w:rsid w:val="00A764C3"/>
    <w:rsid w:val="00A764E1"/>
    <w:rsid w:val="00A765F7"/>
    <w:rsid w:val="00A7660E"/>
    <w:rsid w:val="00A766F3"/>
    <w:rsid w:val="00A76832"/>
    <w:rsid w:val="00A76990"/>
    <w:rsid w:val="00A76A2D"/>
    <w:rsid w:val="00A76D3B"/>
    <w:rsid w:val="00A76D95"/>
    <w:rsid w:val="00A7731A"/>
    <w:rsid w:val="00A7732C"/>
    <w:rsid w:val="00A773A5"/>
    <w:rsid w:val="00A776F8"/>
    <w:rsid w:val="00A77707"/>
    <w:rsid w:val="00A77735"/>
    <w:rsid w:val="00A777C1"/>
    <w:rsid w:val="00A77974"/>
    <w:rsid w:val="00A7798C"/>
    <w:rsid w:val="00A77ACC"/>
    <w:rsid w:val="00A77B79"/>
    <w:rsid w:val="00A77BCC"/>
    <w:rsid w:val="00A77D38"/>
    <w:rsid w:val="00A77EBF"/>
    <w:rsid w:val="00A77F6F"/>
    <w:rsid w:val="00A8006D"/>
    <w:rsid w:val="00A80083"/>
    <w:rsid w:val="00A800D6"/>
    <w:rsid w:val="00A80121"/>
    <w:rsid w:val="00A8013F"/>
    <w:rsid w:val="00A8032A"/>
    <w:rsid w:val="00A8044B"/>
    <w:rsid w:val="00A80503"/>
    <w:rsid w:val="00A807C8"/>
    <w:rsid w:val="00A8081B"/>
    <w:rsid w:val="00A80959"/>
    <w:rsid w:val="00A80A8D"/>
    <w:rsid w:val="00A80AA6"/>
    <w:rsid w:val="00A80C1C"/>
    <w:rsid w:val="00A80CBD"/>
    <w:rsid w:val="00A80CE8"/>
    <w:rsid w:val="00A80D12"/>
    <w:rsid w:val="00A80D38"/>
    <w:rsid w:val="00A80DC2"/>
    <w:rsid w:val="00A80EBB"/>
    <w:rsid w:val="00A80F73"/>
    <w:rsid w:val="00A8102D"/>
    <w:rsid w:val="00A8110D"/>
    <w:rsid w:val="00A81197"/>
    <w:rsid w:val="00A81442"/>
    <w:rsid w:val="00A814EF"/>
    <w:rsid w:val="00A815D6"/>
    <w:rsid w:val="00A81623"/>
    <w:rsid w:val="00A816AB"/>
    <w:rsid w:val="00A816CA"/>
    <w:rsid w:val="00A816F2"/>
    <w:rsid w:val="00A81898"/>
    <w:rsid w:val="00A818C5"/>
    <w:rsid w:val="00A81918"/>
    <w:rsid w:val="00A81BEC"/>
    <w:rsid w:val="00A81C0B"/>
    <w:rsid w:val="00A81DF0"/>
    <w:rsid w:val="00A81E27"/>
    <w:rsid w:val="00A81E38"/>
    <w:rsid w:val="00A82010"/>
    <w:rsid w:val="00A82146"/>
    <w:rsid w:val="00A822CD"/>
    <w:rsid w:val="00A825BD"/>
    <w:rsid w:val="00A8260C"/>
    <w:rsid w:val="00A8265E"/>
    <w:rsid w:val="00A82681"/>
    <w:rsid w:val="00A826CE"/>
    <w:rsid w:val="00A828BE"/>
    <w:rsid w:val="00A82920"/>
    <w:rsid w:val="00A82996"/>
    <w:rsid w:val="00A82BC6"/>
    <w:rsid w:val="00A82D09"/>
    <w:rsid w:val="00A82F17"/>
    <w:rsid w:val="00A82F58"/>
    <w:rsid w:val="00A82FA4"/>
    <w:rsid w:val="00A83308"/>
    <w:rsid w:val="00A833DB"/>
    <w:rsid w:val="00A83428"/>
    <w:rsid w:val="00A83488"/>
    <w:rsid w:val="00A835FE"/>
    <w:rsid w:val="00A83845"/>
    <w:rsid w:val="00A838FB"/>
    <w:rsid w:val="00A83A2E"/>
    <w:rsid w:val="00A83BA8"/>
    <w:rsid w:val="00A83CCA"/>
    <w:rsid w:val="00A83E46"/>
    <w:rsid w:val="00A83EA1"/>
    <w:rsid w:val="00A83F76"/>
    <w:rsid w:val="00A83F9E"/>
    <w:rsid w:val="00A83FEE"/>
    <w:rsid w:val="00A8401A"/>
    <w:rsid w:val="00A84059"/>
    <w:rsid w:val="00A841A7"/>
    <w:rsid w:val="00A843E4"/>
    <w:rsid w:val="00A8467B"/>
    <w:rsid w:val="00A84937"/>
    <w:rsid w:val="00A849FF"/>
    <w:rsid w:val="00A84D4B"/>
    <w:rsid w:val="00A84E11"/>
    <w:rsid w:val="00A84EA7"/>
    <w:rsid w:val="00A850CD"/>
    <w:rsid w:val="00A8513F"/>
    <w:rsid w:val="00A851C3"/>
    <w:rsid w:val="00A85417"/>
    <w:rsid w:val="00A8578D"/>
    <w:rsid w:val="00A857E4"/>
    <w:rsid w:val="00A857F3"/>
    <w:rsid w:val="00A858C9"/>
    <w:rsid w:val="00A85901"/>
    <w:rsid w:val="00A85ABE"/>
    <w:rsid w:val="00A85CB9"/>
    <w:rsid w:val="00A85D02"/>
    <w:rsid w:val="00A85DE8"/>
    <w:rsid w:val="00A85EA1"/>
    <w:rsid w:val="00A860D3"/>
    <w:rsid w:val="00A860ED"/>
    <w:rsid w:val="00A861C7"/>
    <w:rsid w:val="00A8629C"/>
    <w:rsid w:val="00A8657F"/>
    <w:rsid w:val="00A865DC"/>
    <w:rsid w:val="00A8662F"/>
    <w:rsid w:val="00A86714"/>
    <w:rsid w:val="00A86739"/>
    <w:rsid w:val="00A8682F"/>
    <w:rsid w:val="00A86832"/>
    <w:rsid w:val="00A8683E"/>
    <w:rsid w:val="00A86923"/>
    <w:rsid w:val="00A869BB"/>
    <w:rsid w:val="00A869C5"/>
    <w:rsid w:val="00A86ACC"/>
    <w:rsid w:val="00A86B00"/>
    <w:rsid w:val="00A86B61"/>
    <w:rsid w:val="00A86CFE"/>
    <w:rsid w:val="00A86DE0"/>
    <w:rsid w:val="00A86EFC"/>
    <w:rsid w:val="00A86F39"/>
    <w:rsid w:val="00A8705A"/>
    <w:rsid w:val="00A87503"/>
    <w:rsid w:val="00A8756C"/>
    <w:rsid w:val="00A87670"/>
    <w:rsid w:val="00A8786E"/>
    <w:rsid w:val="00A87AAE"/>
    <w:rsid w:val="00A87BA3"/>
    <w:rsid w:val="00A87BED"/>
    <w:rsid w:val="00A87C7F"/>
    <w:rsid w:val="00A87CA8"/>
    <w:rsid w:val="00A87CB4"/>
    <w:rsid w:val="00A87EB5"/>
    <w:rsid w:val="00A87FFB"/>
    <w:rsid w:val="00A8FF5A"/>
    <w:rsid w:val="00A9005D"/>
    <w:rsid w:val="00A90077"/>
    <w:rsid w:val="00A900E1"/>
    <w:rsid w:val="00A9012A"/>
    <w:rsid w:val="00A901A3"/>
    <w:rsid w:val="00A901B3"/>
    <w:rsid w:val="00A9028C"/>
    <w:rsid w:val="00A90317"/>
    <w:rsid w:val="00A90809"/>
    <w:rsid w:val="00A90824"/>
    <w:rsid w:val="00A90AA7"/>
    <w:rsid w:val="00A90AF6"/>
    <w:rsid w:val="00A90AF8"/>
    <w:rsid w:val="00A90C57"/>
    <w:rsid w:val="00A90D3F"/>
    <w:rsid w:val="00A90D78"/>
    <w:rsid w:val="00A90E60"/>
    <w:rsid w:val="00A91021"/>
    <w:rsid w:val="00A9102F"/>
    <w:rsid w:val="00A910CB"/>
    <w:rsid w:val="00A911D9"/>
    <w:rsid w:val="00A913DA"/>
    <w:rsid w:val="00A913DC"/>
    <w:rsid w:val="00A9146B"/>
    <w:rsid w:val="00A91486"/>
    <w:rsid w:val="00A9156F"/>
    <w:rsid w:val="00A91577"/>
    <w:rsid w:val="00A91837"/>
    <w:rsid w:val="00A91851"/>
    <w:rsid w:val="00A918CD"/>
    <w:rsid w:val="00A918FF"/>
    <w:rsid w:val="00A919F9"/>
    <w:rsid w:val="00A91A06"/>
    <w:rsid w:val="00A91B41"/>
    <w:rsid w:val="00A91B51"/>
    <w:rsid w:val="00A91B92"/>
    <w:rsid w:val="00A91BC9"/>
    <w:rsid w:val="00A91C5B"/>
    <w:rsid w:val="00A91CB1"/>
    <w:rsid w:val="00A91F3B"/>
    <w:rsid w:val="00A91F87"/>
    <w:rsid w:val="00A9216E"/>
    <w:rsid w:val="00A92221"/>
    <w:rsid w:val="00A9227B"/>
    <w:rsid w:val="00A922E5"/>
    <w:rsid w:val="00A923CA"/>
    <w:rsid w:val="00A924F0"/>
    <w:rsid w:val="00A925D0"/>
    <w:rsid w:val="00A92736"/>
    <w:rsid w:val="00A92742"/>
    <w:rsid w:val="00A9277F"/>
    <w:rsid w:val="00A9280A"/>
    <w:rsid w:val="00A9283D"/>
    <w:rsid w:val="00A9287F"/>
    <w:rsid w:val="00A928F3"/>
    <w:rsid w:val="00A92925"/>
    <w:rsid w:val="00A9299B"/>
    <w:rsid w:val="00A92AB4"/>
    <w:rsid w:val="00A92AC8"/>
    <w:rsid w:val="00A92C73"/>
    <w:rsid w:val="00A92D1F"/>
    <w:rsid w:val="00A92E20"/>
    <w:rsid w:val="00A92F0F"/>
    <w:rsid w:val="00A92FAA"/>
    <w:rsid w:val="00A9301B"/>
    <w:rsid w:val="00A93170"/>
    <w:rsid w:val="00A93185"/>
    <w:rsid w:val="00A93225"/>
    <w:rsid w:val="00A93261"/>
    <w:rsid w:val="00A933CE"/>
    <w:rsid w:val="00A93440"/>
    <w:rsid w:val="00A93457"/>
    <w:rsid w:val="00A934F0"/>
    <w:rsid w:val="00A936C7"/>
    <w:rsid w:val="00A937BB"/>
    <w:rsid w:val="00A93895"/>
    <w:rsid w:val="00A93B1D"/>
    <w:rsid w:val="00A93C15"/>
    <w:rsid w:val="00A93C74"/>
    <w:rsid w:val="00A93D47"/>
    <w:rsid w:val="00A93D56"/>
    <w:rsid w:val="00A93EFD"/>
    <w:rsid w:val="00A93F19"/>
    <w:rsid w:val="00A93F43"/>
    <w:rsid w:val="00A93F7D"/>
    <w:rsid w:val="00A9412E"/>
    <w:rsid w:val="00A94179"/>
    <w:rsid w:val="00A943FA"/>
    <w:rsid w:val="00A94457"/>
    <w:rsid w:val="00A9448B"/>
    <w:rsid w:val="00A944EE"/>
    <w:rsid w:val="00A94670"/>
    <w:rsid w:val="00A947B6"/>
    <w:rsid w:val="00A9485F"/>
    <w:rsid w:val="00A9494D"/>
    <w:rsid w:val="00A94C72"/>
    <w:rsid w:val="00A94CDD"/>
    <w:rsid w:val="00A94CED"/>
    <w:rsid w:val="00A94DE6"/>
    <w:rsid w:val="00A94EF2"/>
    <w:rsid w:val="00A94FE3"/>
    <w:rsid w:val="00A95044"/>
    <w:rsid w:val="00A9511A"/>
    <w:rsid w:val="00A9525B"/>
    <w:rsid w:val="00A952F8"/>
    <w:rsid w:val="00A954E7"/>
    <w:rsid w:val="00A9559E"/>
    <w:rsid w:val="00A9566A"/>
    <w:rsid w:val="00A9566E"/>
    <w:rsid w:val="00A9583F"/>
    <w:rsid w:val="00A95886"/>
    <w:rsid w:val="00A958A2"/>
    <w:rsid w:val="00A95A5C"/>
    <w:rsid w:val="00A95AD4"/>
    <w:rsid w:val="00A95B2A"/>
    <w:rsid w:val="00A95B5C"/>
    <w:rsid w:val="00A95C08"/>
    <w:rsid w:val="00A95CA6"/>
    <w:rsid w:val="00A95CDF"/>
    <w:rsid w:val="00A95CF7"/>
    <w:rsid w:val="00A95D70"/>
    <w:rsid w:val="00A95DF6"/>
    <w:rsid w:val="00A95E96"/>
    <w:rsid w:val="00A95EE0"/>
    <w:rsid w:val="00A95FC7"/>
    <w:rsid w:val="00A95FFD"/>
    <w:rsid w:val="00A96090"/>
    <w:rsid w:val="00A9625C"/>
    <w:rsid w:val="00A962AB"/>
    <w:rsid w:val="00A96318"/>
    <w:rsid w:val="00A96326"/>
    <w:rsid w:val="00A96411"/>
    <w:rsid w:val="00A965DF"/>
    <w:rsid w:val="00A96A45"/>
    <w:rsid w:val="00A96B9D"/>
    <w:rsid w:val="00A96C30"/>
    <w:rsid w:val="00A9704E"/>
    <w:rsid w:val="00A9732C"/>
    <w:rsid w:val="00A973BB"/>
    <w:rsid w:val="00A97477"/>
    <w:rsid w:val="00A97577"/>
    <w:rsid w:val="00A97591"/>
    <w:rsid w:val="00A976C6"/>
    <w:rsid w:val="00A9785C"/>
    <w:rsid w:val="00A978F5"/>
    <w:rsid w:val="00A979B9"/>
    <w:rsid w:val="00A979D9"/>
    <w:rsid w:val="00A97A4A"/>
    <w:rsid w:val="00A97AC5"/>
    <w:rsid w:val="00A97B47"/>
    <w:rsid w:val="00A97B69"/>
    <w:rsid w:val="00A97D43"/>
    <w:rsid w:val="00A97D50"/>
    <w:rsid w:val="00A97D56"/>
    <w:rsid w:val="00A97DAF"/>
    <w:rsid w:val="00A97E4D"/>
    <w:rsid w:val="00A97EC6"/>
    <w:rsid w:val="00A97FE3"/>
    <w:rsid w:val="00A97FE7"/>
    <w:rsid w:val="00A97FF5"/>
    <w:rsid w:val="00AA014B"/>
    <w:rsid w:val="00AA020F"/>
    <w:rsid w:val="00AA0222"/>
    <w:rsid w:val="00AA0406"/>
    <w:rsid w:val="00AA04AB"/>
    <w:rsid w:val="00AA04FC"/>
    <w:rsid w:val="00AA060A"/>
    <w:rsid w:val="00AA0630"/>
    <w:rsid w:val="00AA068C"/>
    <w:rsid w:val="00AA0705"/>
    <w:rsid w:val="00AA08F1"/>
    <w:rsid w:val="00AA0910"/>
    <w:rsid w:val="00AA09BB"/>
    <w:rsid w:val="00AA0A15"/>
    <w:rsid w:val="00AA0E09"/>
    <w:rsid w:val="00AA0EF3"/>
    <w:rsid w:val="00AA1069"/>
    <w:rsid w:val="00AA10C5"/>
    <w:rsid w:val="00AA10C6"/>
    <w:rsid w:val="00AA10D1"/>
    <w:rsid w:val="00AA10F8"/>
    <w:rsid w:val="00AA113E"/>
    <w:rsid w:val="00AA11BB"/>
    <w:rsid w:val="00AA123B"/>
    <w:rsid w:val="00AA123C"/>
    <w:rsid w:val="00AA134F"/>
    <w:rsid w:val="00AA13D0"/>
    <w:rsid w:val="00AA15E6"/>
    <w:rsid w:val="00AA1699"/>
    <w:rsid w:val="00AA16C1"/>
    <w:rsid w:val="00AA184C"/>
    <w:rsid w:val="00AA1A78"/>
    <w:rsid w:val="00AA1B10"/>
    <w:rsid w:val="00AA1B1F"/>
    <w:rsid w:val="00AA1C37"/>
    <w:rsid w:val="00AA1C74"/>
    <w:rsid w:val="00AA1E9B"/>
    <w:rsid w:val="00AA1EB6"/>
    <w:rsid w:val="00AA1F93"/>
    <w:rsid w:val="00AA2032"/>
    <w:rsid w:val="00AA2093"/>
    <w:rsid w:val="00AA20DD"/>
    <w:rsid w:val="00AA20EA"/>
    <w:rsid w:val="00AA21B6"/>
    <w:rsid w:val="00AA23F7"/>
    <w:rsid w:val="00AA2481"/>
    <w:rsid w:val="00AA24B6"/>
    <w:rsid w:val="00AA2505"/>
    <w:rsid w:val="00AA25B9"/>
    <w:rsid w:val="00AA2604"/>
    <w:rsid w:val="00AA2609"/>
    <w:rsid w:val="00AA271C"/>
    <w:rsid w:val="00AA27D5"/>
    <w:rsid w:val="00AA27EE"/>
    <w:rsid w:val="00AA2868"/>
    <w:rsid w:val="00AA29F3"/>
    <w:rsid w:val="00AA2BA4"/>
    <w:rsid w:val="00AA2D0C"/>
    <w:rsid w:val="00AA307B"/>
    <w:rsid w:val="00AA3170"/>
    <w:rsid w:val="00AA3188"/>
    <w:rsid w:val="00AA31E0"/>
    <w:rsid w:val="00AA3306"/>
    <w:rsid w:val="00AA337F"/>
    <w:rsid w:val="00AA34EB"/>
    <w:rsid w:val="00AA357E"/>
    <w:rsid w:val="00AA35D5"/>
    <w:rsid w:val="00AA36B9"/>
    <w:rsid w:val="00AA3742"/>
    <w:rsid w:val="00AA3820"/>
    <w:rsid w:val="00AA3925"/>
    <w:rsid w:val="00AA392C"/>
    <w:rsid w:val="00AA3984"/>
    <w:rsid w:val="00AA39A9"/>
    <w:rsid w:val="00AA39AD"/>
    <w:rsid w:val="00AA39B8"/>
    <w:rsid w:val="00AA3A29"/>
    <w:rsid w:val="00AA3A8A"/>
    <w:rsid w:val="00AA3ADB"/>
    <w:rsid w:val="00AA3C22"/>
    <w:rsid w:val="00AA3C4A"/>
    <w:rsid w:val="00AA3EF1"/>
    <w:rsid w:val="00AA40F5"/>
    <w:rsid w:val="00AA41BF"/>
    <w:rsid w:val="00AA4209"/>
    <w:rsid w:val="00AA4222"/>
    <w:rsid w:val="00AA46DC"/>
    <w:rsid w:val="00AA4739"/>
    <w:rsid w:val="00AA4862"/>
    <w:rsid w:val="00AA4936"/>
    <w:rsid w:val="00AA4B5C"/>
    <w:rsid w:val="00AA4C0D"/>
    <w:rsid w:val="00AA4C48"/>
    <w:rsid w:val="00AA4DB5"/>
    <w:rsid w:val="00AA4E3D"/>
    <w:rsid w:val="00AA4FE0"/>
    <w:rsid w:val="00AA50A1"/>
    <w:rsid w:val="00AA50DB"/>
    <w:rsid w:val="00AA5432"/>
    <w:rsid w:val="00AA55F8"/>
    <w:rsid w:val="00AA5894"/>
    <w:rsid w:val="00AA5D49"/>
    <w:rsid w:val="00AA5DA3"/>
    <w:rsid w:val="00AA5EEE"/>
    <w:rsid w:val="00AA5F83"/>
    <w:rsid w:val="00AA6002"/>
    <w:rsid w:val="00AA61B6"/>
    <w:rsid w:val="00AA6339"/>
    <w:rsid w:val="00AA6416"/>
    <w:rsid w:val="00AA64CA"/>
    <w:rsid w:val="00AA6572"/>
    <w:rsid w:val="00AA65D2"/>
    <w:rsid w:val="00AA6661"/>
    <w:rsid w:val="00AA66E7"/>
    <w:rsid w:val="00AA6752"/>
    <w:rsid w:val="00AA6881"/>
    <w:rsid w:val="00AA68ED"/>
    <w:rsid w:val="00AA6C5C"/>
    <w:rsid w:val="00AA6D1A"/>
    <w:rsid w:val="00AA6D99"/>
    <w:rsid w:val="00AA6DC6"/>
    <w:rsid w:val="00AA6DCE"/>
    <w:rsid w:val="00AA6E11"/>
    <w:rsid w:val="00AA7008"/>
    <w:rsid w:val="00AA72FC"/>
    <w:rsid w:val="00AA737B"/>
    <w:rsid w:val="00AA73E0"/>
    <w:rsid w:val="00AA7471"/>
    <w:rsid w:val="00AA752B"/>
    <w:rsid w:val="00AA757E"/>
    <w:rsid w:val="00AA7629"/>
    <w:rsid w:val="00AA7955"/>
    <w:rsid w:val="00AA799E"/>
    <w:rsid w:val="00AA7A37"/>
    <w:rsid w:val="00AA7A8C"/>
    <w:rsid w:val="00AA7ACB"/>
    <w:rsid w:val="00AA7C94"/>
    <w:rsid w:val="00AA7D62"/>
    <w:rsid w:val="00AA7EBB"/>
    <w:rsid w:val="00AB019B"/>
    <w:rsid w:val="00AB02B7"/>
    <w:rsid w:val="00AB0507"/>
    <w:rsid w:val="00AB051F"/>
    <w:rsid w:val="00AB055D"/>
    <w:rsid w:val="00AB0645"/>
    <w:rsid w:val="00AB0765"/>
    <w:rsid w:val="00AB0771"/>
    <w:rsid w:val="00AB07B7"/>
    <w:rsid w:val="00AB0875"/>
    <w:rsid w:val="00AB08C9"/>
    <w:rsid w:val="00AB0988"/>
    <w:rsid w:val="00AB098C"/>
    <w:rsid w:val="00AB0A39"/>
    <w:rsid w:val="00AB0A84"/>
    <w:rsid w:val="00AB0AC8"/>
    <w:rsid w:val="00AB0C87"/>
    <w:rsid w:val="00AB0DD7"/>
    <w:rsid w:val="00AB0EEC"/>
    <w:rsid w:val="00AB0EF0"/>
    <w:rsid w:val="00AB104C"/>
    <w:rsid w:val="00AB1057"/>
    <w:rsid w:val="00AB112C"/>
    <w:rsid w:val="00AB121F"/>
    <w:rsid w:val="00AB1250"/>
    <w:rsid w:val="00AB12AD"/>
    <w:rsid w:val="00AB1426"/>
    <w:rsid w:val="00AB15EA"/>
    <w:rsid w:val="00AB168C"/>
    <w:rsid w:val="00AB16CE"/>
    <w:rsid w:val="00AB1740"/>
    <w:rsid w:val="00AB1754"/>
    <w:rsid w:val="00AB17C6"/>
    <w:rsid w:val="00AB1839"/>
    <w:rsid w:val="00AB184F"/>
    <w:rsid w:val="00AB18BC"/>
    <w:rsid w:val="00AB190C"/>
    <w:rsid w:val="00AB1962"/>
    <w:rsid w:val="00AB19D5"/>
    <w:rsid w:val="00AB1A9C"/>
    <w:rsid w:val="00AB1C99"/>
    <w:rsid w:val="00AB1FB5"/>
    <w:rsid w:val="00AB1FFD"/>
    <w:rsid w:val="00AB2439"/>
    <w:rsid w:val="00AB2447"/>
    <w:rsid w:val="00AB25F3"/>
    <w:rsid w:val="00AB264D"/>
    <w:rsid w:val="00AB2925"/>
    <w:rsid w:val="00AB2B21"/>
    <w:rsid w:val="00AB2B2B"/>
    <w:rsid w:val="00AB2B75"/>
    <w:rsid w:val="00AB2BBF"/>
    <w:rsid w:val="00AB2CFF"/>
    <w:rsid w:val="00AB2E6A"/>
    <w:rsid w:val="00AB2E6F"/>
    <w:rsid w:val="00AB2FB9"/>
    <w:rsid w:val="00AB3110"/>
    <w:rsid w:val="00AB31D8"/>
    <w:rsid w:val="00AB3241"/>
    <w:rsid w:val="00AB3366"/>
    <w:rsid w:val="00AB33B1"/>
    <w:rsid w:val="00AB3500"/>
    <w:rsid w:val="00AB3594"/>
    <w:rsid w:val="00AB35F7"/>
    <w:rsid w:val="00AB366B"/>
    <w:rsid w:val="00AB3887"/>
    <w:rsid w:val="00AB38FC"/>
    <w:rsid w:val="00AB3A4E"/>
    <w:rsid w:val="00AB3A63"/>
    <w:rsid w:val="00AB3ACC"/>
    <w:rsid w:val="00AB3AD1"/>
    <w:rsid w:val="00AB3B6B"/>
    <w:rsid w:val="00AB3BCF"/>
    <w:rsid w:val="00AB3C37"/>
    <w:rsid w:val="00AB3C59"/>
    <w:rsid w:val="00AB3CBD"/>
    <w:rsid w:val="00AB3F20"/>
    <w:rsid w:val="00AB3F21"/>
    <w:rsid w:val="00AB3F6E"/>
    <w:rsid w:val="00AB3FAF"/>
    <w:rsid w:val="00AB40BA"/>
    <w:rsid w:val="00AB4118"/>
    <w:rsid w:val="00AB41DE"/>
    <w:rsid w:val="00AB42E2"/>
    <w:rsid w:val="00AB4327"/>
    <w:rsid w:val="00AB4336"/>
    <w:rsid w:val="00AB4340"/>
    <w:rsid w:val="00AB4371"/>
    <w:rsid w:val="00AB442F"/>
    <w:rsid w:val="00AB4439"/>
    <w:rsid w:val="00AB4443"/>
    <w:rsid w:val="00AB4471"/>
    <w:rsid w:val="00AB4555"/>
    <w:rsid w:val="00AB46DB"/>
    <w:rsid w:val="00AB4748"/>
    <w:rsid w:val="00AB47DC"/>
    <w:rsid w:val="00AB4861"/>
    <w:rsid w:val="00AB4CDD"/>
    <w:rsid w:val="00AB4F00"/>
    <w:rsid w:val="00AB4F31"/>
    <w:rsid w:val="00AB4FB1"/>
    <w:rsid w:val="00AB500C"/>
    <w:rsid w:val="00AB505C"/>
    <w:rsid w:val="00AB50DE"/>
    <w:rsid w:val="00AB5235"/>
    <w:rsid w:val="00AB5417"/>
    <w:rsid w:val="00AB548A"/>
    <w:rsid w:val="00AB5644"/>
    <w:rsid w:val="00AB5762"/>
    <w:rsid w:val="00AB5787"/>
    <w:rsid w:val="00AB58D5"/>
    <w:rsid w:val="00AB5925"/>
    <w:rsid w:val="00AB5958"/>
    <w:rsid w:val="00AB59BD"/>
    <w:rsid w:val="00AB5AAB"/>
    <w:rsid w:val="00AB5AEB"/>
    <w:rsid w:val="00AB5CD3"/>
    <w:rsid w:val="00AB5CEB"/>
    <w:rsid w:val="00AB5D13"/>
    <w:rsid w:val="00AB5DA5"/>
    <w:rsid w:val="00AB60DB"/>
    <w:rsid w:val="00AB6133"/>
    <w:rsid w:val="00AB618B"/>
    <w:rsid w:val="00AB61D1"/>
    <w:rsid w:val="00AB6222"/>
    <w:rsid w:val="00AB6270"/>
    <w:rsid w:val="00AB62AD"/>
    <w:rsid w:val="00AB6336"/>
    <w:rsid w:val="00AB6357"/>
    <w:rsid w:val="00AB6476"/>
    <w:rsid w:val="00AB6521"/>
    <w:rsid w:val="00AB65E1"/>
    <w:rsid w:val="00AB6701"/>
    <w:rsid w:val="00AB6924"/>
    <w:rsid w:val="00AB696C"/>
    <w:rsid w:val="00AB6983"/>
    <w:rsid w:val="00AB69C5"/>
    <w:rsid w:val="00AB6A5E"/>
    <w:rsid w:val="00AB6B82"/>
    <w:rsid w:val="00AB6CBA"/>
    <w:rsid w:val="00AB6D78"/>
    <w:rsid w:val="00AB6D91"/>
    <w:rsid w:val="00AB6E17"/>
    <w:rsid w:val="00AB6EE8"/>
    <w:rsid w:val="00AB6FAE"/>
    <w:rsid w:val="00AB7019"/>
    <w:rsid w:val="00AB703F"/>
    <w:rsid w:val="00AB73EA"/>
    <w:rsid w:val="00AB75A9"/>
    <w:rsid w:val="00AB7679"/>
    <w:rsid w:val="00AB76A8"/>
    <w:rsid w:val="00AB789E"/>
    <w:rsid w:val="00AB795E"/>
    <w:rsid w:val="00AB7B75"/>
    <w:rsid w:val="00AB7BCD"/>
    <w:rsid w:val="00AB7BF4"/>
    <w:rsid w:val="00AB7EB1"/>
    <w:rsid w:val="00AB7F90"/>
    <w:rsid w:val="00AC013F"/>
    <w:rsid w:val="00AC017C"/>
    <w:rsid w:val="00AC022B"/>
    <w:rsid w:val="00AC036E"/>
    <w:rsid w:val="00AC0528"/>
    <w:rsid w:val="00AC056B"/>
    <w:rsid w:val="00AC05B7"/>
    <w:rsid w:val="00AC0652"/>
    <w:rsid w:val="00AC0676"/>
    <w:rsid w:val="00AC076B"/>
    <w:rsid w:val="00AC0791"/>
    <w:rsid w:val="00AC0820"/>
    <w:rsid w:val="00AC08F8"/>
    <w:rsid w:val="00AC0921"/>
    <w:rsid w:val="00AC0945"/>
    <w:rsid w:val="00AC0AAA"/>
    <w:rsid w:val="00AC0C1D"/>
    <w:rsid w:val="00AC0C49"/>
    <w:rsid w:val="00AC0CDB"/>
    <w:rsid w:val="00AC0CE4"/>
    <w:rsid w:val="00AC0E37"/>
    <w:rsid w:val="00AC0E51"/>
    <w:rsid w:val="00AC0ED4"/>
    <w:rsid w:val="00AC0F47"/>
    <w:rsid w:val="00AC0FEB"/>
    <w:rsid w:val="00AC106D"/>
    <w:rsid w:val="00AC10BC"/>
    <w:rsid w:val="00AC11BA"/>
    <w:rsid w:val="00AC1276"/>
    <w:rsid w:val="00AC1514"/>
    <w:rsid w:val="00AC1526"/>
    <w:rsid w:val="00AC15F9"/>
    <w:rsid w:val="00AC1625"/>
    <w:rsid w:val="00AC1691"/>
    <w:rsid w:val="00AC16DF"/>
    <w:rsid w:val="00AC190A"/>
    <w:rsid w:val="00AC190E"/>
    <w:rsid w:val="00AC1998"/>
    <w:rsid w:val="00AC19F8"/>
    <w:rsid w:val="00AC19FF"/>
    <w:rsid w:val="00AC1A53"/>
    <w:rsid w:val="00AC1D49"/>
    <w:rsid w:val="00AC1D7D"/>
    <w:rsid w:val="00AC1F82"/>
    <w:rsid w:val="00AC2021"/>
    <w:rsid w:val="00AC211D"/>
    <w:rsid w:val="00AC2139"/>
    <w:rsid w:val="00AC23CE"/>
    <w:rsid w:val="00AC260B"/>
    <w:rsid w:val="00AC26B8"/>
    <w:rsid w:val="00AC2719"/>
    <w:rsid w:val="00AC2750"/>
    <w:rsid w:val="00AC296E"/>
    <w:rsid w:val="00AC29F1"/>
    <w:rsid w:val="00AC2A5C"/>
    <w:rsid w:val="00AC2A63"/>
    <w:rsid w:val="00AC2B12"/>
    <w:rsid w:val="00AC2B8E"/>
    <w:rsid w:val="00AC2BD5"/>
    <w:rsid w:val="00AC2C9F"/>
    <w:rsid w:val="00AC2EDA"/>
    <w:rsid w:val="00AC2F90"/>
    <w:rsid w:val="00AC2FF0"/>
    <w:rsid w:val="00AC302C"/>
    <w:rsid w:val="00AC3123"/>
    <w:rsid w:val="00AC33C6"/>
    <w:rsid w:val="00AC341D"/>
    <w:rsid w:val="00AC34DB"/>
    <w:rsid w:val="00AC3614"/>
    <w:rsid w:val="00AC3762"/>
    <w:rsid w:val="00AC394F"/>
    <w:rsid w:val="00AC3A83"/>
    <w:rsid w:val="00AC3AF0"/>
    <w:rsid w:val="00AC3B7B"/>
    <w:rsid w:val="00AC3B90"/>
    <w:rsid w:val="00AC3D3F"/>
    <w:rsid w:val="00AC3FAD"/>
    <w:rsid w:val="00AC4090"/>
    <w:rsid w:val="00AC4415"/>
    <w:rsid w:val="00AC4416"/>
    <w:rsid w:val="00AC4546"/>
    <w:rsid w:val="00AC46DA"/>
    <w:rsid w:val="00AC46F9"/>
    <w:rsid w:val="00AC4843"/>
    <w:rsid w:val="00AC4889"/>
    <w:rsid w:val="00AC48F5"/>
    <w:rsid w:val="00AC492D"/>
    <w:rsid w:val="00AC4A32"/>
    <w:rsid w:val="00AC4B2D"/>
    <w:rsid w:val="00AC4C85"/>
    <w:rsid w:val="00AC4E59"/>
    <w:rsid w:val="00AC4F5B"/>
    <w:rsid w:val="00AC4FFA"/>
    <w:rsid w:val="00AC5039"/>
    <w:rsid w:val="00AC5107"/>
    <w:rsid w:val="00AC51A8"/>
    <w:rsid w:val="00AC570B"/>
    <w:rsid w:val="00AC5766"/>
    <w:rsid w:val="00AC57AE"/>
    <w:rsid w:val="00AC5956"/>
    <w:rsid w:val="00AC597D"/>
    <w:rsid w:val="00AC5A2E"/>
    <w:rsid w:val="00AC5ADC"/>
    <w:rsid w:val="00AC5B20"/>
    <w:rsid w:val="00AC5B62"/>
    <w:rsid w:val="00AC5C67"/>
    <w:rsid w:val="00AC5CB9"/>
    <w:rsid w:val="00AC5D46"/>
    <w:rsid w:val="00AC5FB4"/>
    <w:rsid w:val="00AC6108"/>
    <w:rsid w:val="00AC61C0"/>
    <w:rsid w:val="00AC62F3"/>
    <w:rsid w:val="00AC650A"/>
    <w:rsid w:val="00AC6510"/>
    <w:rsid w:val="00AC655B"/>
    <w:rsid w:val="00AC658C"/>
    <w:rsid w:val="00AC6620"/>
    <w:rsid w:val="00AC668D"/>
    <w:rsid w:val="00AC6692"/>
    <w:rsid w:val="00AC6725"/>
    <w:rsid w:val="00AC673D"/>
    <w:rsid w:val="00AC680C"/>
    <w:rsid w:val="00AC6839"/>
    <w:rsid w:val="00AC687D"/>
    <w:rsid w:val="00AC6906"/>
    <w:rsid w:val="00AC69DD"/>
    <w:rsid w:val="00AC6A3D"/>
    <w:rsid w:val="00AC6B14"/>
    <w:rsid w:val="00AC6BFD"/>
    <w:rsid w:val="00AC6C50"/>
    <w:rsid w:val="00AC6C61"/>
    <w:rsid w:val="00AC6C7F"/>
    <w:rsid w:val="00AC6CAE"/>
    <w:rsid w:val="00AC6D08"/>
    <w:rsid w:val="00AC6D4B"/>
    <w:rsid w:val="00AC6EE5"/>
    <w:rsid w:val="00AC6F5F"/>
    <w:rsid w:val="00AC6F61"/>
    <w:rsid w:val="00AC7182"/>
    <w:rsid w:val="00AC720F"/>
    <w:rsid w:val="00AC72AA"/>
    <w:rsid w:val="00AC72BB"/>
    <w:rsid w:val="00AC733B"/>
    <w:rsid w:val="00AC739F"/>
    <w:rsid w:val="00AC7513"/>
    <w:rsid w:val="00AC7616"/>
    <w:rsid w:val="00AC76B1"/>
    <w:rsid w:val="00AC7796"/>
    <w:rsid w:val="00AC77E6"/>
    <w:rsid w:val="00AC7BCA"/>
    <w:rsid w:val="00AC7CB0"/>
    <w:rsid w:val="00AC7CCD"/>
    <w:rsid w:val="00AC7FA4"/>
    <w:rsid w:val="00AD0162"/>
    <w:rsid w:val="00AD01AB"/>
    <w:rsid w:val="00AD0603"/>
    <w:rsid w:val="00AD0729"/>
    <w:rsid w:val="00AD07F5"/>
    <w:rsid w:val="00AD0988"/>
    <w:rsid w:val="00AD09D9"/>
    <w:rsid w:val="00AD0BA0"/>
    <w:rsid w:val="00AD0C56"/>
    <w:rsid w:val="00AD0DCD"/>
    <w:rsid w:val="00AD0DEB"/>
    <w:rsid w:val="00AD0EAA"/>
    <w:rsid w:val="00AD0FAD"/>
    <w:rsid w:val="00AD103D"/>
    <w:rsid w:val="00AD10A6"/>
    <w:rsid w:val="00AD1172"/>
    <w:rsid w:val="00AD119D"/>
    <w:rsid w:val="00AD1241"/>
    <w:rsid w:val="00AD1300"/>
    <w:rsid w:val="00AD13BE"/>
    <w:rsid w:val="00AD14C2"/>
    <w:rsid w:val="00AD14CD"/>
    <w:rsid w:val="00AD14E7"/>
    <w:rsid w:val="00AD16E0"/>
    <w:rsid w:val="00AD176F"/>
    <w:rsid w:val="00AD17EE"/>
    <w:rsid w:val="00AD1938"/>
    <w:rsid w:val="00AD1B27"/>
    <w:rsid w:val="00AD1DA5"/>
    <w:rsid w:val="00AD1DB1"/>
    <w:rsid w:val="00AD1EBF"/>
    <w:rsid w:val="00AD1F50"/>
    <w:rsid w:val="00AD1FC1"/>
    <w:rsid w:val="00AD204D"/>
    <w:rsid w:val="00AD21D0"/>
    <w:rsid w:val="00AD2227"/>
    <w:rsid w:val="00AD22FC"/>
    <w:rsid w:val="00AD240B"/>
    <w:rsid w:val="00AD24C7"/>
    <w:rsid w:val="00AD2587"/>
    <w:rsid w:val="00AD2648"/>
    <w:rsid w:val="00AD26D2"/>
    <w:rsid w:val="00AD2758"/>
    <w:rsid w:val="00AD28FA"/>
    <w:rsid w:val="00AD29DD"/>
    <w:rsid w:val="00AD2A75"/>
    <w:rsid w:val="00AD2C29"/>
    <w:rsid w:val="00AD2CB1"/>
    <w:rsid w:val="00AD2CD9"/>
    <w:rsid w:val="00AD2D72"/>
    <w:rsid w:val="00AD2EBB"/>
    <w:rsid w:val="00AD2F1F"/>
    <w:rsid w:val="00AD2F86"/>
    <w:rsid w:val="00AD2FE0"/>
    <w:rsid w:val="00AD311B"/>
    <w:rsid w:val="00AD3285"/>
    <w:rsid w:val="00AD330D"/>
    <w:rsid w:val="00AD331E"/>
    <w:rsid w:val="00AD342F"/>
    <w:rsid w:val="00AD34EF"/>
    <w:rsid w:val="00AD36DE"/>
    <w:rsid w:val="00AD37C4"/>
    <w:rsid w:val="00AD3B56"/>
    <w:rsid w:val="00AD3D4B"/>
    <w:rsid w:val="00AD3E7E"/>
    <w:rsid w:val="00AD3ED4"/>
    <w:rsid w:val="00AD4020"/>
    <w:rsid w:val="00AD4149"/>
    <w:rsid w:val="00AD41C1"/>
    <w:rsid w:val="00AD421C"/>
    <w:rsid w:val="00AD434B"/>
    <w:rsid w:val="00AD4415"/>
    <w:rsid w:val="00AD4464"/>
    <w:rsid w:val="00AD4526"/>
    <w:rsid w:val="00AD455C"/>
    <w:rsid w:val="00AD45C6"/>
    <w:rsid w:val="00AD4A18"/>
    <w:rsid w:val="00AD4A19"/>
    <w:rsid w:val="00AD4B0C"/>
    <w:rsid w:val="00AD4B28"/>
    <w:rsid w:val="00AD4BD6"/>
    <w:rsid w:val="00AD4BF5"/>
    <w:rsid w:val="00AD4CF1"/>
    <w:rsid w:val="00AD4D70"/>
    <w:rsid w:val="00AD4FCF"/>
    <w:rsid w:val="00AD5051"/>
    <w:rsid w:val="00AD506F"/>
    <w:rsid w:val="00AD50AB"/>
    <w:rsid w:val="00AD51C1"/>
    <w:rsid w:val="00AD522D"/>
    <w:rsid w:val="00AD52D6"/>
    <w:rsid w:val="00AD5406"/>
    <w:rsid w:val="00AD54DE"/>
    <w:rsid w:val="00AD561C"/>
    <w:rsid w:val="00AD5645"/>
    <w:rsid w:val="00AD56C0"/>
    <w:rsid w:val="00AD56EC"/>
    <w:rsid w:val="00AD5891"/>
    <w:rsid w:val="00AD595C"/>
    <w:rsid w:val="00AD59F2"/>
    <w:rsid w:val="00AD5A9D"/>
    <w:rsid w:val="00AD5AEB"/>
    <w:rsid w:val="00AD5D1E"/>
    <w:rsid w:val="00AD5D51"/>
    <w:rsid w:val="00AD5DBD"/>
    <w:rsid w:val="00AD5EBA"/>
    <w:rsid w:val="00AD5F37"/>
    <w:rsid w:val="00AD5FDF"/>
    <w:rsid w:val="00AD60D7"/>
    <w:rsid w:val="00AD6384"/>
    <w:rsid w:val="00AD6705"/>
    <w:rsid w:val="00AD67E7"/>
    <w:rsid w:val="00AD696D"/>
    <w:rsid w:val="00AD6AD1"/>
    <w:rsid w:val="00AD6BF6"/>
    <w:rsid w:val="00AD6C9C"/>
    <w:rsid w:val="00AD6C9E"/>
    <w:rsid w:val="00AD6CF5"/>
    <w:rsid w:val="00AD6D26"/>
    <w:rsid w:val="00AD6D62"/>
    <w:rsid w:val="00AD6E3A"/>
    <w:rsid w:val="00AD6FC5"/>
    <w:rsid w:val="00AD6FD2"/>
    <w:rsid w:val="00AD701C"/>
    <w:rsid w:val="00AD7260"/>
    <w:rsid w:val="00AD7336"/>
    <w:rsid w:val="00AD7401"/>
    <w:rsid w:val="00AD74F4"/>
    <w:rsid w:val="00AD75C8"/>
    <w:rsid w:val="00AD77BF"/>
    <w:rsid w:val="00AD796D"/>
    <w:rsid w:val="00AD7AD1"/>
    <w:rsid w:val="00AD7B14"/>
    <w:rsid w:val="00AD7C0C"/>
    <w:rsid w:val="00AD7C97"/>
    <w:rsid w:val="00AD7DB8"/>
    <w:rsid w:val="00AD7E3B"/>
    <w:rsid w:val="00AD7E8A"/>
    <w:rsid w:val="00AD7EFD"/>
    <w:rsid w:val="00ADB2C3"/>
    <w:rsid w:val="00AE00A2"/>
    <w:rsid w:val="00AE04CD"/>
    <w:rsid w:val="00AE0565"/>
    <w:rsid w:val="00AE06A4"/>
    <w:rsid w:val="00AE0813"/>
    <w:rsid w:val="00AE09EB"/>
    <w:rsid w:val="00AE0A7E"/>
    <w:rsid w:val="00AE0B29"/>
    <w:rsid w:val="00AE0BCB"/>
    <w:rsid w:val="00AE0C10"/>
    <w:rsid w:val="00AE0C7A"/>
    <w:rsid w:val="00AE0D47"/>
    <w:rsid w:val="00AE0E13"/>
    <w:rsid w:val="00AE0F5A"/>
    <w:rsid w:val="00AE1210"/>
    <w:rsid w:val="00AE1236"/>
    <w:rsid w:val="00AE147D"/>
    <w:rsid w:val="00AE178A"/>
    <w:rsid w:val="00AE18CB"/>
    <w:rsid w:val="00AE18F3"/>
    <w:rsid w:val="00AE1963"/>
    <w:rsid w:val="00AE1C9E"/>
    <w:rsid w:val="00AE1D5D"/>
    <w:rsid w:val="00AE1F0C"/>
    <w:rsid w:val="00AE2046"/>
    <w:rsid w:val="00AE22DD"/>
    <w:rsid w:val="00AE22E3"/>
    <w:rsid w:val="00AE245F"/>
    <w:rsid w:val="00AE24FD"/>
    <w:rsid w:val="00AE2524"/>
    <w:rsid w:val="00AE2526"/>
    <w:rsid w:val="00AE25AD"/>
    <w:rsid w:val="00AE2677"/>
    <w:rsid w:val="00AE2778"/>
    <w:rsid w:val="00AE2928"/>
    <w:rsid w:val="00AE2A35"/>
    <w:rsid w:val="00AE2A4C"/>
    <w:rsid w:val="00AE2B8A"/>
    <w:rsid w:val="00AE2C53"/>
    <w:rsid w:val="00AE2CAC"/>
    <w:rsid w:val="00AE2DD9"/>
    <w:rsid w:val="00AE2DDE"/>
    <w:rsid w:val="00AE2DFA"/>
    <w:rsid w:val="00AE2EFA"/>
    <w:rsid w:val="00AE2F5A"/>
    <w:rsid w:val="00AE2F88"/>
    <w:rsid w:val="00AE30DA"/>
    <w:rsid w:val="00AE32D3"/>
    <w:rsid w:val="00AE32D7"/>
    <w:rsid w:val="00AE3339"/>
    <w:rsid w:val="00AE3703"/>
    <w:rsid w:val="00AE372A"/>
    <w:rsid w:val="00AE37B6"/>
    <w:rsid w:val="00AE3876"/>
    <w:rsid w:val="00AE3893"/>
    <w:rsid w:val="00AE3B0C"/>
    <w:rsid w:val="00AE3D51"/>
    <w:rsid w:val="00AE3F76"/>
    <w:rsid w:val="00AE4023"/>
    <w:rsid w:val="00AE4201"/>
    <w:rsid w:val="00AE429A"/>
    <w:rsid w:val="00AE4349"/>
    <w:rsid w:val="00AE4350"/>
    <w:rsid w:val="00AE44C2"/>
    <w:rsid w:val="00AE459B"/>
    <w:rsid w:val="00AE45A6"/>
    <w:rsid w:val="00AE45C1"/>
    <w:rsid w:val="00AE46EE"/>
    <w:rsid w:val="00AE479A"/>
    <w:rsid w:val="00AE4B5C"/>
    <w:rsid w:val="00AE4B7C"/>
    <w:rsid w:val="00AE4BD5"/>
    <w:rsid w:val="00AE4CB2"/>
    <w:rsid w:val="00AE4CB7"/>
    <w:rsid w:val="00AE4E0C"/>
    <w:rsid w:val="00AE4F07"/>
    <w:rsid w:val="00AE514A"/>
    <w:rsid w:val="00AE515B"/>
    <w:rsid w:val="00AE51EA"/>
    <w:rsid w:val="00AE51EE"/>
    <w:rsid w:val="00AE53BF"/>
    <w:rsid w:val="00AE564F"/>
    <w:rsid w:val="00AE5711"/>
    <w:rsid w:val="00AE58F1"/>
    <w:rsid w:val="00AE59EE"/>
    <w:rsid w:val="00AE5A31"/>
    <w:rsid w:val="00AE5A83"/>
    <w:rsid w:val="00AE5B0E"/>
    <w:rsid w:val="00AE5D46"/>
    <w:rsid w:val="00AE5E2F"/>
    <w:rsid w:val="00AE6116"/>
    <w:rsid w:val="00AE62DC"/>
    <w:rsid w:val="00AE6505"/>
    <w:rsid w:val="00AE6506"/>
    <w:rsid w:val="00AE65D9"/>
    <w:rsid w:val="00AE68FB"/>
    <w:rsid w:val="00AE6981"/>
    <w:rsid w:val="00AE69A0"/>
    <w:rsid w:val="00AE69F7"/>
    <w:rsid w:val="00AE6A3A"/>
    <w:rsid w:val="00AE6A3B"/>
    <w:rsid w:val="00AE6AA2"/>
    <w:rsid w:val="00AE6B3C"/>
    <w:rsid w:val="00AE6B99"/>
    <w:rsid w:val="00AE6C19"/>
    <w:rsid w:val="00AE6CE7"/>
    <w:rsid w:val="00AE6D7B"/>
    <w:rsid w:val="00AE6E5B"/>
    <w:rsid w:val="00AE6E92"/>
    <w:rsid w:val="00AE6EB5"/>
    <w:rsid w:val="00AE6EC3"/>
    <w:rsid w:val="00AE705B"/>
    <w:rsid w:val="00AE72D3"/>
    <w:rsid w:val="00AE74E5"/>
    <w:rsid w:val="00AE75AA"/>
    <w:rsid w:val="00AE76AF"/>
    <w:rsid w:val="00AE76CF"/>
    <w:rsid w:val="00AE771B"/>
    <w:rsid w:val="00AE77DC"/>
    <w:rsid w:val="00AE7855"/>
    <w:rsid w:val="00AE7924"/>
    <w:rsid w:val="00AE79DF"/>
    <w:rsid w:val="00AE7ACF"/>
    <w:rsid w:val="00AE7B66"/>
    <w:rsid w:val="00AE7B6A"/>
    <w:rsid w:val="00AE7B7E"/>
    <w:rsid w:val="00AE7CCF"/>
    <w:rsid w:val="00AE7E6A"/>
    <w:rsid w:val="00AE7EC0"/>
    <w:rsid w:val="00AE7F10"/>
    <w:rsid w:val="00AF01D4"/>
    <w:rsid w:val="00AF01EE"/>
    <w:rsid w:val="00AF02F6"/>
    <w:rsid w:val="00AF03FB"/>
    <w:rsid w:val="00AF03FC"/>
    <w:rsid w:val="00AF04F6"/>
    <w:rsid w:val="00AF04FA"/>
    <w:rsid w:val="00AF0684"/>
    <w:rsid w:val="00AF0732"/>
    <w:rsid w:val="00AF073C"/>
    <w:rsid w:val="00AF073F"/>
    <w:rsid w:val="00AF07F6"/>
    <w:rsid w:val="00AF0959"/>
    <w:rsid w:val="00AF0C57"/>
    <w:rsid w:val="00AF0DF7"/>
    <w:rsid w:val="00AF0EED"/>
    <w:rsid w:val="00AF0F49"/>
    <w:rsid w:val="00AF0FEE"/>
    <w:rsid w:val="00AF1230"/>
    <w:rsid w:val="00AF1424"/>
    <w:rsid w:val="00AF1472"/>
    <w:rsid w:val="00AF1479"/>
    <w:rsid w:val="00AF1480"/>
    <w:rsid w:val="00AF148D"/>
    <w:rsid w:val="00AF151B"/>
    <w:rsid w:val="00AF167A"/>
    <w:rsid w:val="00AF198F"/>
    <w:rsid w:val="00AF19CD"/>
    <w:rsid w:val="00AF1A18"/>
    <w:rsid w:val="00AF1ABA"/>
    <w:rsid w:val="00AF1B3B"/>
    <w:rsid w:val="00AF1B41"/>
    <w:rsid w:val="00AF1BCF"/>
    <w:rsid w:val="00AF1C75"/>
    <w:rsid w:val="00AF1EFA"/>
    <w:rsid w:val="00AF1FFA"/>
    <w:rsid w:val="00AF2006"/>
    <w:rsid w:val="00AF21A0"/>
    <w:rsid w:val="00AF22DA"/>
    <w:rsid w:val="00AF2392"/>
    <w:rsid w:val="00AF23BB"/>
    <w:rsid w:val="00AF2426"/>
    <w:rsid w:val="00AF2806"/>
    <w:rsid w:val="00AF287A"/>
    <w:rsid w:val="00AF289E"/>
    <w:rsid w:val="00AF28E1"/>
    <w:rsid w:val="00AF2974"/>
    <w:rsid w:val="00AF2CBC"/>
    <w:rsid w:val="00AF2D32"/>
    <w:rsid w:val="00AF2D92"/>
    <w:rsid w:val="00AF2DF9"/>
    <w:rsid w:val="00AF2E52"/>
    <w:rsid w:val="00AF2F7E"/>
    <w:rsid w:val="00AF31AB"/>
    <w:rsid w:val="00AF31E1"/>
    <w:rsid w:val="00AF31F2"/>
    <w:rsid w:val="00AF326B"/>
    <w:rsid w:val="00AF32A5"/>
    <w:rsid w:val="00AF32DE"/>
    <w:rsid w:val="00AF334C"/>
    <w:rsid w:val="00AF34D3"/>
    <w:rsid w:val="00AF3505"/>
    <w:rsid w:val="00AF3516"/>
    <w:rsid w:val="00AF3525"/>
    <w:rsid w:val="00AF3530"/>
    <w:rsid w:val="00AF36C1"/>
    <w:rsid w:val="00AF3797"/>
    <w:rsid w:val="00AF38B7"/>
    <w:rsid w:val="00AF38F7"/>
    <w:rsid w:val="00AF3B80"/>
    <w:rsid w:val="00AF3BC9"/>
    <w:rsid w:val="00AF3BF1"/>
    <w:rsid w:val="00AF3C7E"/>
    <w:rsid w:val="00AF3E95"/>
    <w:rsid w:val="00AF3ED3"/>
    <w:rsid w:val="00AF3EEF"/>
    <w:rsid w:val="00AF3FB3"/>
    <w:rsid w:val="00AF40CD"/>
    <w:rsid w:val="00AF422E"/>
    <w:rsid w:val="00AF442B"/>
    <w:rsid w:val="00AF44A1"/>
    <w:rsid w:val="00AF44D1"/>
    <w:rsid w:val="00AF453A"/>
    <w:rsid w:val="00AF4636"/>
    <w:rsid w:val="00AF47B5"/>
    <w:rsid w:val="00AF47D7"/>
    <w:rsid w:val="00AF482A"/>
    <w:rsid w:val="00AF48C4"/>
    <w:rsid w:val="00AF4CBF"/>
    <w:rsid w:val="00AF4EED"/>
    <w:rsid w:val="00AF4F35"/>
    <w:rsid w:val="00AF50A2"/>
    <w:rsid w:val="00AF51AE"/>
    <w:rsid w:val="00AF5304"/>
    <w:rsid w:val="00AF5499"/>
    <w:rsid w:val="00AF55AB"/>
    <w:rsid w:val="00AF56A5"/>
    <w:rsid w:val="00AF598B"/>
    <w:rsid w:val="00AF59CD"/>
    <w:rsid w:val="00AF5A46"/>
    <w:rsid w:val="00AF5A8A"/>
    <w:rsid w:val="00AF5C00"/>
    <w:rsid w:val="00AF5C91"/>
    <w:rsid w:val="00AF5C94"/>
    <w:rsid w:val="00AF5D14"/>
    <w:rsid w:val="00AF5DFA"/>
    <w:rsid w:val="00AF5ED6"/>
    <w:rsid w:val="00AF5FD0"/>
    <w:rsid w:val="00AF60BC"/>
    <w:rsid w:val="00AF610C"/>
    <w:rsid w:val="00AF61F1"/>
    <w:rsid w:val="00AF6310"/>
    <w:rsid w:val="00AF6481"/>
    <w:rsid w:val="00AF64E5"/>
    <w:rsid w:val="00AF64ED"/>
    <w:rsid w:val="00AF6659"/>
    <w:rsid w:val="00AF667E"/>
    <w:rsid w:val="00AF6A5B"/>
    <w:rsid w:val="00AF6AC7"/>
    <w:rsid w:val="00AF6AFC"/>
    <w:rsid w:val="00AF6B55"/>
    <w:rsid w:val="00AF6BF8"/>
    <w:rsid w:val="00AF6C31"/>
    <w:rsid w:val="00AF6DB9"/>
    <w:rsid w:val="00AF6E43"/>
    <w:rsid w:val="00AF6E72"/>
    <w:rsid w:val="00AF6FB1"/>
    <w:rsid w:val="00AF73BB"/>
    <w:rsid w:val="00AF753B"/>
    <w:rsid w:val="00AF75B4"/>
    <w:rsid w:val="00AF75C4"/>
    <w:rsid w:val="00AF7688"/>
    <w:rsid w:val="00AF76CA"/>
    <w:rsid w:val="00AF7731"/>
    <w:rsid w:val="00AF7763"/>
    <w:rsid w:val="00AF782F"/>
    <w:rsid w:val="00AF7939"/>
    <w:rsid w:val="00AF7A25"/>
    <w:rsid w:val="00AF7AC5"/>
    <w:rsid w:val="00AF7D23"/>
    <w:rsid w:val="00AF7DFD"/>
    <w:rsid w:val="00AF7E42"/>
    <w:rsid w:val="00AF7F4E"/>
    <w:rsid w:val="00AF7FD0"/>
    <w:rsid w:val="00B00090"/>
    <w:rsid w:val="00B002BF"/>
    <w:rsid w:val="00B00302"/>
    <w:rsid w:val="00B00312"/>
    <w:rsid w:val="00B00394"/>
    <w:rsid w:val="00B003FF"/>
    <w:rsid w:val="00B00517"/>
    <w:rsid w:val="00B0052B"/>
    <w:rsid w:val="00B00617"/>
    <w:rsid w:val="00B00639"/>
    <w:rsid w:val="00B00642"/>
    <w:rsid w:val="00B0069A"/>
    <w:rsid w:val="00B0074A"/>
    <w:rsid w:val="00B007A2"/>
    <w:rsid w:val="00B00849"/>
    <w:rsid w:val="00B00A13"/>
    <w:rsid w:val="00B00A66"/>
    <w:rsid w:val="00B00A9F"/>
    <w:rsid w:val="00B00AD5"/>
    <w:rsid w:val="00B00C94"/>
    <w:rsid w:val="00B00E1A"/>
    <w:rsid w:val="00B00E5F"/>
    <w:rsid w:val="00B010E6"/>
    <w:rsid w:val="00B011C4"/>
    <w:rsid w:val="00B01339"/>
    <w:rsid w:val="00B015B9"/>
    <w:rsid w:val="00B016F3"/>
    <w:rsid w:val="00B017DC"/>
    <w:rsid w:val="00B018DB"/>
    <w:rsid w:val="00B01A51"/>
    <w:rsid w:val="00B01ABB"/>
    <w:rsid w:val="00B01D2D"/>
    <w:rsid w:val="00B01DEE"/>
    <w:rsid w:val="00B01EE6"/>
    <w:rsid w:val="00B020DA"/>
    <w:rsid w:val="00B022AC"/>
    <w:rsid w:val="00B023F7"/>
    <w:rsid w:val="00B0240F"/>
    <w:rsid w:val="00B02512"/>
    <w:rsid w:val="00B025FA"/>
    <w:rsid w:val="00B0268B"/>
    <w:rsid w:val="00B026AA"/>
    <w:rsid w:val="00B02735"/>
    <w:rsid w:val="00B02887"/>
    <w:rsid w:val="00B02999"/>
    <w:rsid w:val="00B029F8"/>
    <w:rsid w:val="00B02B9E"/>
    <w:rsid w:val="00B02EC8"/>
    <w:rsid w:val="00B031A0"/>
    <w:rsid w:val="00B033C8"/>
    <w:rsid w:val="00B03417"/>
    <w:rsid w:val="00B0352F"/>
    <w:rsid w:val="00B03590"/>
    <w:rsid w:val="00B037FE"/>
    <w:rsid w:val="00B03858"/>
    <w:rsid w:val="00B0387A"/>
    <w:rsid w:val="00B039A7"/>
    <w:rsid w:val="00B03BA9"/>
    <w:rsid w:val="00B03E91"/>
    <w:rsid w:val="00B03EA6"/>
    <w:rsid w:val="00B03F65"/>
    <w:rsid w:val="00B0400E"/>
    <w:rsid w:val="00B0403E"/>
    <w:rsid w:val="00B0407F"/>
    <w:rsid w:val="00B041B7"/>
    <w:rsid w:val="00B0421D"/>
    <w:rsid w:val="00B04276"/>
    <w:rsid w:val="00B042A5"/>
    <w:rsid w:val="00B04345"/>
    <w:rsid w:val="00B04356"/>
    <w:rsid w:val="00B04387"/>
    <w:rsid w:val="00B0441E"/>
    <w:rsid w:val="00B0457B"/>
    <w:rsid w:val="00B04720"/>
    <w:rsid w:val="00B04A24"/>
    <w:rsid w:val="00B04A63"/>
    <w:rsid w:val="00B04C73"/>
    <w:rsid w:val="00B04D68"/>
    <w:rsid w:val="00B04E39"/>
    <w:rsid w:val="00B04FC3"/>
    <w:rsid w:val="00B04FDA"/>
    <w:rsid w:val="00B05295"/>
    <w:rsid w:val="00B052E8"/>
    <w:rsid w:val="00B052EA"/>
    <w:rsid w:val="00B05486"/>
    <w:rsid w:val="00B054CB"/>
    <w:rsid w:val="00B054EC"/>
    <w:rsid w:val="00B058F5"/>
    <w:rsid w:val="00B05C03"/>
    <w:rsid w:val="00B05C5A"/>
    <w:rsid w:val="00B05CAC"/>
    <w:rsid w:val="00B05CDC"/>
    <w:rsid w:val="00B05EE6"/>
    <w:rsid w:val="00B05F60"/>
    <w:rsid w:val="00B06029"/>
    <w:rsid w:val="00B0602C"/>
    <w:rsid w:val="00B0603C"/>
    <w:rsid w:val="00B06113"/>
    <w:rsid w:val="00B061E7"/>
    <w:rsid w:val="00B06208"/>
    <w:rsid w:val="00B0642D"/>
    <w:rsid w:val="00B064DC"/>
    <w:rsid w:val="00B065C7"/>
    <w:rsid w:val="00B067FD"/>
    <w:rsid w:val="00B0682E"/>
    <w:rsid w:val="00B068F1"/>
    <w:rsid w:val="00B06976"/>
    <w:rsid w:val="00B06A92"/>
    <w:rsid w:val="00B06C2C"/>
    <w:rsid w:val="00B06D52"/>
    <w:rsid w:val="00B06E49"/>
    <w:rsid w:val="00B06F62"/>
    <w:rsid w:val="00B06FDD"/>
    <w:rsid w:val="00B070FC"/>
    <w:rsid w:val="00B071D4"/>
    <w:rsid w:val="00B0724C"/>
    <w:rsid w:val="00B07397"/>
    <w:rsid w:val="00B075B2"/>
    <w:rsid w:val="00B075FD"/>
    <w:rsid w:val="00B07708"/>
    <w:rsid w:val="00B07827"/>
    <w:rsid w:val="00B0782D"/>
    <w:rsid w:val="00B0785A"/>
    <w:rsid w:val="00B078AB"/>
    <w:rsid w:val="00B07A27"/>
    <w:rsid w:val="00B07C16"/>
    <w:rsid w:val="00B07C56"/>
    <w:rsid w:val="00B07DFF"/>
    <w:rsid w:val="00B07EA1"/>
    <w:rsid w:val="00B07F00"/>
    <w:rsid w:val="00B10035"/>
    <w:rsid w:val="00B10411"/>
    <w:rsid w:val="00B104F9"/>
    <w:rsid w:val="00B1062D"/>
    <w:rsid w:val="00B10660"/>
    <w:rsid w:val="00B106E2"/>
    <w:rsid w:val="00B108A0"/>
    <w:rsid w:val="00B10951"/>
    <w:rsid w:val="00B10A22"/>
    <w:rsid w:val="00B10B58"/>
    <w:rsid w:val="00B10BA9"/>
    <w:rsid w:val="00B10D55"/>
    <w:rsid w:val="00B10DE0"/>
    <w:rsid w:val="00B10EB1"/>
    <w:rsid w:val="00B1102A"/>
    <w:rsid w:val="00B112AB"/>
    <w:rsid w:val="00B112D4"/>
    <w:rsid w:val="00B116D3"/>
    <w:rsid w:val="00B11980"/>
    <w:rsid w:val="00B11A48"/>
    <w:rsid w:val="00B11AAD"/>
    <w:rsid w:val="00B11B82"/>
    <w:rsid w:val="00B11C8A"/>
    <w:rsid w:val="00B11D36"/>
    <w:rsid w:val="00B11D94"/>
    <w:rsid w:val="00B11FCA"/>
    <w:rsid w:val="00B1214C"/>
    <w:rsid w:val="00B1214E"/>
    <w:rsid w:val="00B1215C"/>
    <w:rsid w:val="00B122E7"/>
    <w:rsid w:val="00B122F3"/>
    <w:rsid w:val="00B125F1"/>
    <w:rsid w:val="00B12772"/>
    <w:rsid w:val="00B1282D"/>
    <w:rsid w:val="00B128F0"/>
    <w:rsid w:val="00B12AF8"/>
    <w:rsid w:val="00B12E7C"/>
    <w:rsid w:val="00B12FC6"/>
    <w:rsid w:val="00B13099"/>
    <w:rsid w:val="00B130A3"/>
    <w:rsid w:val="00B130CE"/>
    <w:rsid w:val="00B13123"/>
    <w:rsid w:val="00B13179"/>
    <w:rsid w:val="00B13351"/>
    <w:rsid w:val="00B1336E"/>
    <w:rsid w:val="00B1337B"/>
    <w:rsid w:val="00B13432"/>
    <w:rsid w:val="00B1353C"/>
    <w:rsid w:val="00B1357E"/>
    <w:rsid w:val="00B136DD"/>
    <w:rsid w:val="00B1391B"/>
    <w:rsid w:val="00B139D9"/>
    <w:rsid w:val="00B13D01"/>
    <w:rsid w:val="00B13E2F"/>
    <w:rsid w:val="00B13F7D"/>
    <w:rsid w:val="00B14004"/>
    <w:rsid w:val="00B14063"/>
    <w:rsid w:val="00B1410B"/>
    <w:rsid w:val="00B14131"/>
    <w:rsid w:val="00B14150"/>
    <w:rsid w:val="00B141AE"/>
    <w:rsid w:val="00B1471E"/>
    <w:rsid w:val="00B14723"/>
    <w:rsid w:val="00B14777"/>
    <w:rsid w:val="00B14908"/>
    <w:rsid w:val="00B14A9E"/>
    <w:rsid w:val="00B14B03"/>
    <w:rsid w:val="00B14E15"/>
    <w:rsid w:val="00B14E2B"/>
    <w:rsid w:val="00B14E8D"/>
    <w:rsid w:val="00B14F88"/>
    <w:rsid w:val="00B15034"/>
    <w:rsid w:val="00B150E1"/>
    <w:rsid w:val="00B1527E"/>
    <w:rsid w:val="00B152E5"/>
    <w:rsid w:val="00B153FF"/>
    <w:rsid w:val="00B156B9"/>
    <w:rsid w:val="00B156BF"/>
    <w:rsid w:val="00B15713"/>
    <w:rsid w:val="00B1583F"/>
    <w:rsid w:val="00B15919"/>
    <w:rsid w:val="00B1598B"/>
    <w:rsid w:val="00B15A00"/>
    <w:rsid w:val="00B15A2B"/>
    <w:rsid w:val="00B15A3D"/>
    <w:rsid w:val="00B15A90"/>
    <w:rsid w:val="00B15E7E"/>
    <w:rsid w:val="00B15ED7"/>
    <w:rsid w:val="00B16307"/>
    <w:rsid w:val="00B1641B"/>
    <w:rsid w:val="00B16509"/>
    <w:rsid w:val="00B165A2"/>
    <w:rsid w:val="00B16636"/>
    <w:rsid w:val="00B16817"/>
    <w:rsid w:val="00B169AA"/>
    <w:rsid w:val="00B16BD8"/>
    <w:rsid w:val="00B16CBF"/>
    <w:rsid w:val="00B16D04"/>
    <w:rsid w:val="00B16D26"/>
    <w:rsid w:val="00B16DF0"/>
    <w:rsid w:val="00B16F7F"/>
    <w:rsid w:val="00B1715C"/>
    <w:rsid w:val="00B17295"/>
    <w:rsid w:val="00B17430"/>
    <w:rsid w:val="00B174F4"/>
    <w:rsid w:val="00B17514"/>
    <w:rsid w:val="00B175CB"/>
    <w:rsid w:val="00B17607"/>
    <w:rsid w:val="00B176B8"/>
    <w:rsid w:val="00B17852"/>
    <w:rsid w:val="00B17892"/>
    <w:rsid w:val="00B17A4F"/>
    <w:rsid w:val="00B17D1D"/>
    <w:rsid w:val="00B17D62"/>
    <w:rsid w:val="00B17E30"/>
    <w:rsid w:val="00B17F17"/>
    <w:rsid w:val="00B17FC5"/>
    <w:rsid w:val="00B200AD"/>
    <w:rsid w:val="00B203C7"/>
    <w:rsid w:val="00B204FD"/>
    <w:rsid w:val="00B20623"/>
    <w:rsid w:val="00B20660"/>
    <w:rsid w:val="00B2073B"/>
    <w:rsid w:val="00B20920"/>
    <w:rsid w:val="00B20B93"/>
    <w:rsid w:val="00B20CD8"/>
    <w:rsid w:val="00B20D05"/>
    <w:rsid w:val="00B2109B"/>
    <w:rsid w:val="00B210EE"/>
    <w:rsid w:val="00B2122A"/>
    <w:rsid w:val="00B212BD"/>
    <w:rsid w:val="00B21319"/>
    <w:rsid w:val="00B2150F"/>
    <w:rsid w:val="00B2158C"/>
    <w:rsid w:val="00B215A4"/>
    <w:rsid w:val="00B21601"/>
    <w:rsid w:val="00B21BAD"/>
    <w:rsid w:val="00B21C15"/>
    <w:rsid w:val="00B21C20"/>
    <w:rsid w:val="00B21D14"/>
    <w:rsid w:val="00B21EAC"/>
    <w:rsid w:val="00B21ED9"/>
    <w:rsid w:val="00B21F56"/>
    <w:rsid w:val="00B22016"/>
    <w:rsid w:val="00B220FD"/>
    <w:rsid w:val="00B221A2"/>
    <w:rsid w:val="00B221D9"/>
    <w:rsid w:val="00B22277"/>
    <w:rsid w:val="00B22308"/>
    <w:rsid w:val="00B22334"/>
    <w:rsid w:val="00B2248D"/>
    <w:rsid w:val="00B225B2"/>
    <w:rsid w:val="00B226BF"/>
    <w:rsid w:val="00B226D1"/>
    <w:rsid w:val="00B226EC"/>
    <w:rsid w:val="00B2273B"/>
    <w:rsid w:val="00B22845"/>
    <w:rsid w:val="00B2284A"/>
    <w:rsid w:val="00B22BD8"/>
    <w:rsid w:val="00B22E63"/>
    <w:rsid w:val="00B22FC1"/>
    <w:rsid w:val="00B23060"/>
    <w:rsid w:val="00B23127"/>
    <w:rsid w:val="00B233A3"/>
    <w:rsid w:val="00B23415"/>
    <w:rsid w:val="00B23533"/>
    <w:rsid w:val="00B235B3"/>
    <w:rsid w:val="00B23739"/>
    <w:rsid w:val="00B239B0"/>
    <w:rsid w:val="00B23AB4"/>
    <w:rsid w:val="00B23B60"/>
    <w:rsid w:val="00B23B9A"/>
    <w:rsid w:val="00B23BFC"/>
    <w:rsid w:val="00B23CA4"/>
    <w:rsid w:val="00B23D5E"/>
    <w:rsid w:val="00B23DAA"/>
    <w:rsid w:val="00B23EED"/>
    <w:rsid w:val="00B23EF9"/>
    <w:rsid w:val="00B2424C"/>
    <w:rsid w:val="00B242FA"/>
    <w:rsid w:val="00B24327"/>
    <w:rsid w:val="00B245BE"/>
    <w:rsid w:val="00B2491E"/>
    <w:rsid w:val="00B24B2E"/>
    <w:rsid w:val="00B24CD4"/>
    <w:rsid w:val="00B24CD6"/>
    <w:rsid w:val="00B24E8E"/>
    <w:rsid w:val="00B24F39"/>
    <w:rsid w:val="00B25044"/>
    <w:rsid w:val="00B2523D"/>
    <w:rsid w:val="00B253FD"/>
    <w:rsid w:val="00B25462"/>
    <w:rsid w:val="00B255EB"/>
    <w:rsid w:val="00B25620"/>
    <w:rsid w:val="00B2562D"/>
    <w:rsid w:val="00B25640"/>
    <w:rsid w:val="00B259A1"/>
    <w:rsid w:val="00B25A2D"/>
    <w:rsid w:val="00B25A49"/>
    <w:rsid w:val="00B25B51"/>
    <w:rsid w:val="00B25B5D"/>
    <w:rsid w:val="00B25B91"/>
    <w:rsid w:val="00B25BF8"/>
    <w:rsid w:val="00B25CC4"/>
    <w:rsid w:val="00B25EB7"/>
    <w:rsid w:val="00B25EF1"/>
    <w:rsid w:val="00B25FBB"/>
    <w:rsid w:val="00B2611D"/>
    <w:rsid w:val="00B2615B"/>
    <w:rsid w:val="00B2628B"/>
    <w:rsid w:val="00B262B9"/>
    <w:rsid w:val="00B2651D"/>
    <w:rsid w:val="00B265FA"/>
    <w:rsid w:val="00B26687"/>
    <w:rsid w:val="00B266CA"/>
    <w:rsid w:val="00B267C7"/>
    <w:rsid w:val="00B2697F"/>
    <w:rsid w:val="00B26987"/>
    <w:rsid w:val="00B26B49"/>
    <w:rsid w:val="00B26B9F"/>
    <w:rsid w:val="00B26BF9"/>
    <w:rsid w:val="00B26C81"/>
    <w:rsid w:val="00B26CFC"/>
    <w:rsid w:val="00B26E81"/>
    <w:rsid w:val="00B272A1"/>
    <w:rsid w:val="00B272D9"/>
    <w:rsid w:val="00B27598"/>
    <w:rsid w:val="00B27675"/>
    <w:rsid w:val="00B27684"/>
    <w:rsid w:val="00B2769C"/>
    <w:rsid w:val="00B27770"/>
    <w:rsid w:val="00B278FD"/>
    <w:rsid w:val="00B2795B"/>
    <w:rsid w:val="00B2797B"/>
    <w:rsid w:val="00B27A16"/>
    <w:rsid w:val="00B27AA7"/>
    <w:rsid w:val="00B27C38"/>
    <w:rsid w:val="00B27D5C"/>
    <w:rsid w:val="00B27E9A"/>
    <w:rsid w:val="00B27ED4"/>
    <w:rsid w:val="00B27F0A"/>
    <w:rsid w:val="00B30023"/>
    <w:rsid w:val="00B30139"/>
    <w:rsid w:val="00B3029D"/>
    <w:rsid w:val="00B30396"/>
    <w:rsid w:val="00B303CA"/>
    <w:rsid w:val="00B30643"/>
    <w:rsid w:val="00B30692"/>
    <w:rsid w:val="00B3069B"/>
    <w:rsid w:val="00B307D0"/>
    <w:rsid w:val="00B3089E"/>
    <w:rsid w:val="00B30968"/>
    <w:rsid w:val="00B30A44"/>
    <w:rsid w:val="00B30A6E"/>
    <w:rsid w:val="00B30A83"/>
    <w:rsid w:val="00B30ABB"/>
    <w:rsid w:val="00B30C1F"/>
    <w:rsid w:val="00B30D3D"/>
    <w:rsid w:val="00B30FA0"/>
    <w:rsid w:val="00B30FDF"/>
    <w:rsid w:val="00B30FF2"/>
    <w:rsid w:val="00B3102C"/>
    <w:rsid w:val="00B31065"/>
    <w:rsid w:val="00B310DF"/>
    <w:rsid w:val="00B311A9"/>
    <w:rsid w:val="00B31227"/>
    <w:rsid w:val="00B31277"/>
    <w:rsid w:val="00B312F6"/>
    <w:rsid w:val="00B31361"/>
    <w:rsid w:val="00B31458"/>
    <w:rsid w:val="00B314B1"/>
    <w:rsid w:val="00B314B4"/>
    <w:rsid w:val="00B315D6"/>
    <w:rsid w:val="00B31667"/>
    <w:rsid w:val="00B317CC"/>
    <w:rsid w:val="00B31835"/>
    <w:rsid w:val="00B319A8"/>
    <w:rsid w:val="00B319F4"/>
    <w:rsid w:val="00B31A03"/>
    <w:rsid w:val="00B31A76"/>
    <w:rsid w:val="00B31BCF"/>
    <w:rsid w:val="00B31C50"/>
    <w:rsid w:val="00B31DEC"/>
    <w:rsid w:val="00B31E6F"/>
    <w:rsid w:val="00B31F3A"/>
    <w:rsid w:val="00B32299"/>
    <w:rsid w:val="00B3244E"/>
    <w:rsid w:val="00B3262F"/>
    <w:rsid w:val="00B32722"/>
    <w:rsid w:val="00B32780"/>
    <w:rsid w:val="00B327FE"/>
    <w:rsid w:val="00B32A6F"/>
    <w:rsid w:val="00B32F00"/>
    <w:rsid w:val="00B32F55"/>
    <w:rsid w:val="00B3318B"/>
    <w:rsid w:val="00B3326A"/>
    <w:rsid w:val="00B336A3"/>
    <w:rsid w:val="00B338E6"/>
    <w:rsid w:val="00B339C2"/>
    <w:rsid w:val="00B339FE"/>
    <w:rsid w:val="00B33AB2"/>
    <w:rsid w:val="00B33ABC"/>
    <w:rsid w:val="00B33B63"/>
    <w:rsid w:val="00B33C56"/>
    <w:rsid w:val="00B33C9E"/>
    <w:rsid w:val="00B33D65"/>
    <w:rsid w:val="00B33D9F"/>
    <w:rsid w:val="00B33E46"/>
    <w:rsid w:val="00B33F58"/>
    <w:rsid w:val="00B33FCF"/>
    <w:rsid w:val="00B33FEE"/>
    <w:rsid w:val="00B34001"/>
    <w:rsid w:val="00B34182"/>
    <w:rsid w:val="00B341FF"/>
    <w:rsid w:val="00B342AA"/>
    <w:rsid w:val="00B343E7"/>
    <w:rsid w:val="00B34526"/>
    <w:rsid w:val="00B34574"/>
    <w:rsid w:val="00B345FF"/>
    <w:rsid w:val="00B34614"/>
    <w:rsid w:val="00B34629"/>
    <w:rsid w:val="00B346E5"/>
    <w:rsid w:val="00B34846"/>
    <w:rsid w:val="00B348F2"/>
    <w:rsid w:val="00B34903"/>
    <w:rsid w:val="00B34A56"/>
    <w:rsid w:val="00B34C44"/>
    <w:rsid w:val="00B34DD2"/>
    <w:rsid w:val="00B3533F"/>
    <w:rsid w:val="00B3539F"/>
    <w:rsid w:val="00B353FE"/>
    <w:rsid w:val="00B355B4"/>
    <w:rsid w:val="00B357E3"/>
    <w:rsid w:val="00B35829"/>
    <w:rsid w:val="00B35896"/>
    <w:rsid w:val="00B3592F"/>
    <w:rsid w:val="00B35B32"/>
    <w:rsid w:val="00B35BAE"/>
    <w:rsid w:val="00B35BF6"/>
    <w:rsid w:val="00B360C4"/>
    <w:rsid w:val="00B36107"/>
    <w:rsid w:val="00B36156"/>
    <w:rsid w:val="00B36264"/>
    <w:rsid w:val="00B362B4"/>
    <w:rsid w:val="00B362E2"/>
    <w:rsid w:val="00B365D1"/>
    <w:rsid w:val="00B36619"/>
    <w:rsid w:val="00B36793"/>
    <w:rsid w:val="00B367A1"/>
    <w:rsid w:val="00B368AF"/>
    <w:rsid w:val="00B369D6"/>
    <w:rsid w:val="00B36B77"/>
    <w:rsid w:val="00B36BEC"/>
    <w:rsid w:val="00B36CD4"/>
    <w:rsid w:val="00B36D22"/>
    <w:rsid w:val="00B36F30"/>
    <w:rsid w:val="00B370BD"/>
    <w:rsid w:val="00B3710B"/>
    <w:rsid w:val="00B37115"/>
    <w:rsid w:val="00B3712E"/>
    <w:rsid w:val="00B371CF"/>
    <w:rsid w:val="00B37247"/>
    <w:rsid w:val="00B37252"/>
    <w:rsid w:val="00B373FF"/>
    <w:rsid w:val="00B3749D"/>
    <w:rsid w:val="00B374A0"/>
    <w:rsid w:val="00B3764F"/>
    <w:rsid w:val="00B376BC"/>
    <w:rsid w:val="00B37726"/>
    <w:rsid w:val="00B37782"/>
    <w:rsid w:val="00B37864"/>
    <w:rsid w:val="00B379B1"/>
    <w:rsid w:val="00B37A75"/>
    <w:rsid w:val="00B37BF3"/>
    <w:rsid w:val="00B37BF5"/>
    <w:rsid w:val="00B37D2A"/>
    <w:rsid w:val="00B37DA1"/>
    <w:rsid w:val="00B4015E"/>
    <w:rsid w:val="00B403B4"/>
    <w:rsid w:val="00B4046C"/>
    <w:rsid w:val="00B404AD"/>
    <w:rsid w:val="00B40514"/>
    <w:rsid w:val="00B4057B"/>
    <w:rsid w:val="00B406F9"/>
    <w:rsid w:val="00B4078E"/>
    <w:rsid w:val="00B407CD"/>
    <w:rsid w:val="00B4084A"/>
    <w:rsid w:val="00B408F4"/>
    <w:rsid w:val="00B4094E"/>
    <w:rsid w:val="00B4097C"/>
    <w:rsid w:val="00B4098C"/>
    <w:rsid w:val="00B409CE"/>
    <w:rsid w:val="00B40A40"/>
    <w:rsid w:val="00B40BBD"/>
    <w:rsid w:val="00B40C24"/>
    <w:rsid w:val="00B40CA6"/>
    <w:rsid w:val="00B40D3D"/>
    <w:rsid w:val="00B40D8C"/>
    <w:rsid w:val="00B40E49"/>
    <w:rsid w:val="00B40F61"/>
    <w:rsid w:val="00B41052"/>
    <w:rsid w:val="00B41157"/>
    <w:rsid w:val="00B41176"/>
    <w:rsid w:val="00B41190"/>
    <w:rsid w:val="00B4133C"/>
    <w:rsid w:val="00B41591"/>
    <w:rsid w:val="00B41671"/>
    <w:rsid w:val="00B41676"/>
    <w:rsid w:val="00B416B9"/>
    <w:rsid w:val="00B41832"/>
    <w:rsid w:val="00B4187B"/>
    <w:rsid w:val="00B418D1"/>
    <w:rsid w:val="00B419BE"/>
    <w:rsid w:val="00B41A89"/>
    <w:rsid w:val="00B41AEC"/>
    <w:rsid w:val="00B41B7C"/>
    <w:rsid w:val="00B41BE5"/>
    <w:rsid w:val="00B41D8C"/>
    <w:rsid w:val="00B41DE1"/>
    <w:rsid w:val="00B41E47"/>
    <w:rsid w:val="00B41F52"/>
    <w:rsid w:val="00B42157"/>
    <w:rsid w:val="00B4220D"/>
    <w:rsid w:val="00B42222"/>
    <w:rsid w:val="00B4222D"/>
    <w:rsid w:val="00B422A1"/>
    <w:rsid w:val="00B42441"/>
    <w:rsid w:val="00B424AD"/>
    <w:rsid w:val="00B424E0"/>
    <w:rsid w:val="00B42687"/>
    <w:rsid w:val="00B426F6"/>
    <w:rsid w:val="00B4274C"/>
    <w:rsid w:val="00B427CA"/>
    <w:rsid w:val="00B42836"/>
    <w:rsid w:val="00B42AFD"/>
    <w:rsid w:val="00B42D7D"/>
    <w:rsid w:val="00B42D8D"/>
    <w:rsid w:val="00B42E0F"/>
    <w:rsid w:val="00B42E4C"/>
    <w:rsid w:val="00B43130"/>
    <w:rsid w:val="00B4319B"/>
    <w:rsid w:val="00B435DD"/>
    <w:rsid w:val="00B4363C"/>
    <w:rsid w:val="00B43670"/>
    <w:rsid w:val="00B436D1"/>
    <w:rsid w:val="00B437D0"/>
    <w:rsid w:val="00B43927"/>
    <w:rsid w:val="00B43990"/>
    <w:rsid w:val="00B439C8"/>
    <w:rsid w:val="00B43AAD"/>
    <w:rsid w:val="00B43B3D"/>
    <w:rsid w:val="00B43B9A"/>
    <w:rsid w:val="00B43BF7"/>
    <w:rsid w:val="00B43C51"/>
    <w:rsid w:val="00B43D49"/>
    <w:rsid w:val="00B43E15"/>
    <w:rsid w:val="00B43EB4"/>
    <w:rsid w:val="00B43F1C"/>
    <w:rsid w:val="00B44051"/>
    <w:rsid w:val="00B440ED"/>
    <w:rsid w:val="00B44152"/>
    <w:rsid w:val="00B442C9"/>
    <w:rsid w:val="00B44360"/>
    <w:rsid w:val="00B44460"/>
    <w:rsid w:val="00B44502"/>
    <w:rsid w:val="00B4462C"/>
    <w:rsid w:val="00B4470E"/>
    <w:rsid w:val="00B447A3"/>
    <w:rsid w:val="00B44B15"/>
    <w:rsid w:val="00B44CA9"/>
    <w:rsid w:val="00B44CD3"/>
    <w:rsid w:val="00B44D3D"/>
    <w:rsid w:val="00B44EBE"/>
    <w:rsid w:val="00B44F00"/>
    <w:rsid w:val="00B44F66"/>
    <w:rsid w:val="00B4501D"/>
    <w:rsid w:val="00B450FE"/>
    <w:rsid w:val="00B451CD"/>
    <w:rsid w:val="00B4526F"/>
    <w:rsid w:val="00B45279"/>
    <w:rsid w:val="00B45365"/>
    <w:rsid w:val="00B453F9"/>
    <w:rsid w:val="00B454AC"/>
    <w:rsid w:val="00B4554B"/>
    <w:rsid w:val="00B45812"/>
    <w:rsid w:val="00B458B8"/>
    <w:rsid w:val="00B4598A"/>
    <w:rsid w:val="00B459C8"/>
    <w:rsid w:val="00B45A45"/>
    <w:rsid w:val="00B45AB0"/>
    <w:rsid w:val="00B45AB7"/>
    <w:rsid w:val="00B45DC7"/>
    <w:rsid w:val="00B45E1B"/>
    <w:rsid w:val="00B45E93"/>
    <w:rsid w:val="00B45EB4"/>
    <w:rsid w:val="00B45FD2"/>
    <w:rsid w:val="00B46057"/>
    <w:rsid w:val="00B46084"/>
    <w:rsid w:val="00B460F3"/>
    <w:rsid w:val="00B46158"/>
    <w:rsid w:val="00B463D1"/>
    <w:rsid w:val="00B46571"/>
    <w:rsid w:val="00B46630"/>
    <w:rsid w:val="00B46654"/>
    <w:rsid w:val="00B466CE"/>
    <w:rsid w:val="00B467A3"/>
    <w:rsid w:val="00B467E0"/>
    <w:rsid w:val="00B468E3"/>
    <w:rsid w:val="00B468ED"/>
    <w:rsid w:val="00B46986"/>
    <w:rsid w:val="00B469C0"/>
    <w:rsid w:val="00B469DF"/>
    <w:rsid w:val="00B46CA6"/>
    <w:rsid w:val="00B46D1E"/>
    <w:rsid w:val="00B46ED4"/>
    <w:rsid w:val="00B4718D"/>
    <w:rsid w:val="00B47239"/>
    <w:rsid w:val="00B47265"/>
    <w:rsid w:val="00B472BD"/>
    <w:rsid w:val="00B472E1"/>
    <w:rsid w:val="00B47476"/>
    <w:rsid w:val="00B475EC"/>
    <w:rsid w:val="00B4762C"/>
    <w:rsid w:val="00B476D8"/>
    <w:rsid w:val="00B47736"/>
    <w:rsid w:val="00B4779F"/>
    <w:rsid w:val="00B477EC"/>
    <w:rsid w:val="00B479B3"/>
    <w:rsid w:val="00B47A82"/>
    <w:rsid w:val="00B47ADA"/>
    <w:rsid w:val="00B47B45"/>
    <w:rsid w:val="00B47B8E"/>
    <w:rsid w:val="00B47BB9"/>
    <w:rsid w:val="00B47C95"/>
    <w:rsid w:val="00B47E25"/>
    <w:rsid w:val="00B47EFD"/>
    <w:rsid w:val="00B47FA4"/>
    <w:rsid w:val="00B493E5"/>
    <w:rsid w:val="00B50008"/>
    <w:rsid w:val="00B501DE"/>
    <w:rsid w:val="00B502D2"/>
    <w:rsid w:val="00B50484"/>
    <w:rsid w:val="00B506E7"/>
    <w:rsid w:val="00B507B7"/>
    <w:rsid w:val="00B507E7"/>
    <w:rsid w:val="00B50946"/>
    <w:rsid w:val="00B509BB"/>
    <w:rsid w:val="00B50C61"/>
    <w:rsid w:val="00B50D4E"/>
    <w:rsid w:val="00B50D65"/>
    <w:rsid w:val="00B50E6B"/>
    <w:rsid w:val="00B50E9C"/>
    <w:rsid w:val="00B50EB9"/>
    <w:rsid w:val="00B50F06"/>
    <w:rsid w:val="00B510DB"/>
    <w:rsid w:val="00B511C8"/>
    <w:rsid w:val="00B511E4"/>
    <w:rsid w:val="00B511F7"/>
    <w:rsid w:val="00B51258"/>
    <w:rsid w:val="00B51269"/>
    <w:rsid w:val="00B5132E"/>
    <w:rsid w:val="00B513DC"/>
    <w:rsid w:val="00B5141F"/>
    <w:rsid w:val="00B5150F"/>
    <w:rsid w:val="00B515F2"/>
    <w:rsid w:val="00B516AB"/>
    <w:rsid w:val="00B51732"/>
    <w:rsid w:val="00B51821"/>
    <w:rsid w:val="00B518E5"/>
    <w:rsid w:val="00B519C3"/>
    <w:rsid w:val="00B51ABD"/>
    <w:rsid w:val="00B51B45"/>
    <w:rsid w:val="00B51BB1"/>
    <w:rsid w:val="00B51C68"/>
    <w:rsid w:val="00B51E9B"/>
    <w:rsid w:val="00B52164"/>
    <w:rsid w:val="00B521C1"/>
    <w:rsid w:val="00B52200"/>
    <w:rsid w:val="00B5223C"/>
    <w:rsid w:val="00B52350"/>
    <w:rsid w:val="00B5254B"/>
    <w:rsid w:val="00B52582"/>
    <w:rsid w:val="00B525CC"/>
    <w:rsid w:val="00B52877"/>
    <w:rsid w:val="00B5287A"/>
    <w:rsid w:val="00B52A92"/>
    <w:rsid w:val="00B52C5B"/>
    <w:rsid w:val="00B52CD1"/>
    <w:rsid w:val="00B52DEC"/>
    <w:rsid w:val="00B52DF7"/>
    <w:rsid w:val="00B52E16"/>
    <w:rsid w:val="00B52E2A"/>
    <w:rsid w:val="00B53147"/>
    <w:rsid w:val="00B5316D"/>
    <w:rsid w:val="00B5330A"/>
    <w:rsid w:val="00B5335B"/>
    <w:rsid w:val="00B5337C"/>
    <w:rsid w:val="00B533A5"/>
    <w:rsid w:val="00B5346F"/>
    <w:rsid w:val="00B534B6"/>
    <w:rsid w:val="00B535D1"/>
    <w:rsid w:val="00B53709"/>
    <w:rsid w:val="00B539D5"/>
    <w:rsid w:val="00B53C84"/>
    <w:rsid w:val="00B53CBA"/>
    <w:rsid w:val="00B53D2D"/>
    <w:rsid w:val="00B53EC0"/>
    <w:rsid w:val="00B54022"/>
    <w:rsid w:val="00B54061"/>
    <w:rsid w:val="00B541B1"/>
    <w:rsid w:val="00B5422D"/>
    <w:rsid w:val="00B542B5"/>
    <w:rsid w:val="00B5438B"/>
    <w:rsid w:val="00B5444D"/>
    <w:rsid w:val="00B54585"/>
    <w:rsid w:val="00B545F9"/>
    <w:rsid w:val="00B54708"/>
    <w:rsid w:val="00B54768"/>
    <w:rsid w:val="00B54905"/>
    <w:rsid w:val="00B549E3"/>
    <w:rsid w:val="00B54A88"/>
    <w:rsid w:val="00B54ADB"/>
    <w:rsid w:val="00B54AEA"/>
    <w:rsid w:val="00B54C05"/>
    <w:rsid w:val="00B54C18"/>
    <w:rsid w:val="00B54C7D"/>
    <w:rsid w:val="00B54D12"/>
    <w:rsid w:val="00B54D87"/>
    <w:rsid w:val="00B54DA1"/>
    <w:rsid w:val="00B54DB7"/>
    <w:rsid w:val="00B54EA2"/>
    <w:rsid w:val="00B54FC2"/>
    <w:rsid w:val="00B54FDD"/>
    <w:rsid w:val="00B5503F"/>
    <w:rsid w:val="00B551B3"/>
    <w:rsid w:val="00B551BF"/>
    <w:rsid w:val="00B55274"/>
    <w:rsid w:val="00B552F2"/>
    <w:rsid w:val="00B554D7"/>
    <w:rsid w:val="00B55543"/>
    <w:rsid w:val="00B55560"/>
    <w:rsid w:val="00B55694"/>
    <w:rsid w:val="00B557D0"/>
    <w:rsid w:val="00B55941"/>
    <w:rsid w:val="00B55995"/>
    <w:rsid w:val="00B55A50"/>
    <w:rsid w:val="00B55BA6"/>
    <w:rsid w:val="00B55CC4"/>
    <w:rsid w:val="00B55D8D"/>
    <w:rsid w:val="00B55E7A"/>
    <w:rsid w:val="00B55ECB"/>
    <w:rsid w:val="00B55EDF"/>
    <w:rsid w:val="00B55F00"/>
    <w:rsid w:val="00B55F31"/>
    <w:rsid w:val="00B55F88"/>
    <w:rsid w:val="00B561CC"/>
    <w:rsid w:val="00B5623F"/>
    <w:rsid w:val="00B562AC"/>
    <w:rsid w:val="00B563DC"/>
    <w:rsid w:val="00B564DC"/>
    <w:rsid w:val="00B5678A"/>
    <w:rsid w:val="00B568A0"/>
    <w:rsid w:val="00B5699B"/>
    <w:rsid w:val="00B569B3"/>
    <w:rsid w:val="00B56AC0"/>
    <w:rsid w:val="00B56B5D"/>
    <w:rsid w:val="00B56B6F"/>
    <w:rsid w:val="00B56C4D"/>
    <w:rsid w:val="00B56DAA"/>
    <w:rsid w:val="00B56DFC"/>
    <w:rsid w:val="00B56E74"/>
    <w:rsid w:val="00B56F77"/>
    <w:rsid w:val="00B56FDC"/>
    <w:rsid w:val="00B57072"/>
    <w:rsid w:val="00B5722F"/>
    <w:rsid w:val="00B572B0"/>
    <w:rsid w:val="00B5738D"/>
    <w:rsid w:val="00B57507"/>
    <w:rsid w:val="00B5761C"/>
    <w:rsid w:val="00B577FE"/>
    <w:rsid w:val="00B5791D"/>
    <w:rsid w:val="00B57941"/>
    <w:rsid w:val="00B57DB9"/>
    <w:rsid w:val="00B57EB4"/>
    <w:rsid w:val="00B57F07"/>
    <w:rsid w:val="00B57F2C"/>
    <w:rsid w:val="00B57F8F"/>
    <w:rsid w:val="00B57FDF"/>
    <w:rsid w:val="00B60072"/>
    <w:rsid w:val="00B60208"/>
    <w:rsid w:val="00B6022D"/>
    <w:rsid w:val="00B602D4"/>
    <w:rsid w:val="00B60341"/>
    <w:rsid w:val="00B60362"/>
    <w:rsid w:val="00B60770"/>
    <w:rsid w:val="00B6083D"/>
    <w:rsid w:val="00B60B69"/>
    <w:rsid w:val="00B60B7F"/>
    <w:rsid w:val="00B60B99"/>
    <w:rsid w:val="00B60C1F"/>
    <w:rsid w:val="00B60CD1"/>
    <w:rsid w:val="00B60D5E"/>
    <w:rsid w:val="00B60E2B"/>
    <w:rsid w:val="00B60F81"/>
    <w:rsid w:val="00B611CF"/>
    <w:rsid w:val="00B611E9"/>
    <w:rsid w:val="00B6139B"/>
    <w:rsid w:val="00B6146D"/>
    <w:rsid w:val="00B61473"/>
    <w:rsid w:val="00B61557"/>
    <w:rsid w:val="00B61570"/>
    <w:rsid w:val="00B615F9"/>
    <w:rsid w:val="00B6177E"/>
    <w:rsid w:val="00B61797"/>
    <w:rsid w:val="00B61B7E"/>
    <w:rsid w:val="00B61BC8"/>
    <w:rsid w:val="00B61C6A"/>
    <w:rsid w:val="00B61C9A"/>
    <w:rsid w:val="00B61DDA"/>
    <w:rsid w:val="00B61E40"/>
    <w:rsid w:val="00B61E5F"/>
    <w:rsid w:val="00B61EBE"/>
    <w:rsid w:val="00B61F06"/>
    <w:rsid w:val="00B620DD"/>
    <w:rsid w:val="00B6235F"/>
    <w:rsid w:val="00B624D8"/>
    <w:rsid w:val="00B62622"/>
    <w:rsid w:val="00B62628"/>
    <w:rsid w:val="00B626D0"/>
    <w:rsid w:val="00B626E2"/>
    <w:rsid w:val="00B627F0"/>
    <w:rsid w:val="00B62824"/>
    <w:rsid w:val="00B628C7"/>
    <w:rsid w:val="00B62937"/>
    <w:rsid w:val="00B62A2A"/>
    <w:rsid w:val="00B62A39"/>
    <w:rsid w:val="00B62C4F"/>
    <w:rsid w:val="00B62CF7"/>
    <w:rsid w:val="00B62EE9"/>
    <w:rsid w:val="00B62F2D"/>
    <w:rsid w:val="00B62F83"/>
    <w:rsid w:val="00B630AA"/>
    <w:rsid w:val="00B630D8"/>
    <w:rsid w:val="00B632A2"/>
    <w:rsid w:val="00B63300"/>
    <w:rsid w:val="00B6330A"/>
    <w:rsid w:val="00B633DE"/>
    <w:rsid w:val="00B63419"/>
    <w:rsid w:val="00B63461"/>
    <w:rsid w:val="00B634A1"/>
    <w:rsid w:val="00B63671"/>
    <w:rsid w:val="00B63678"/>
    <w:rsid w:val="00B638AD"/>
    <w:rsid w:val="00B639AC"/>
    <w:rsid w:val="00B639BC"/>
    <w:rsid w:val="00B63A30"/>
    <w:rsid w:val="00B63A3F"/>
    <w:rsid w:val="00B63A9E"/>
    <w:rsid w:val="00B63AC2"/>
    <w:rsid w:val="00B63AF8"/>
    <w:rsid w:val="00B63BA9"/>
    <w:rsid w:val="00B63C16"/>
    <w:rsid w:val="00B63D78"/>
    <w:rsid w:val="00B63FB6"/>
    <w:rsid w:val="00B64003"/>
    <w:rsid w:val="00B6413C"/>
    <w:rsid w:val="00B64146"/>
    <w:rsid w:val="00B642AA"/>
    <w:rsid w:val="00B6430D"/>
    <w:rsid w:val="00B643AC"/>
    <w:rsid w:val="00B643FC"/>
    <w:rsid w:val="00B644DE"/>
    <w:rsid w:val="00B64518"/>
    <w:rsid w:val="00B645B2"/>
    <w:rsid w:val="00B64664"/>
    <w:rsid w:val="00B646DA"/>
    <w:rsid w:val="00B64814"/>
    <w:rsid w:val="00B64896"/>
    <w:rsid w:val="00B64BAA"/>
    <w:rsid w:val="00B64C44"/>
    <w:rsid w:val="00B64CB6"/>
    <w:rsid w:val="00B64D1E"/>
    <w:rsid w:val="00B64D5B"/>
    <w:rsid w:val="00B64D7A"/>
    <w:rsid w:val="00B64DBC"/>
    <w:rsid w:val="00B6504F"/>
    <w:rsid w:val="00B650F9"/>
    <w:rsid w:val="00B6523C"/>
    <w:rsid w:val="00B652AE"/>
    <w:rsid w:val="00B65473"/>
    <w:rsid w:val="00B65575"/>
    <w:rsid w:val="00B6565F"/>
    <w:rsid w:val="00B65670"/>
    <w:rsid w:val="00B656C2"/>
    <w:rsid w:val="00B6572A"/>
    <w:rsid w:val="00B65752"/>
    <w:rsid w:val="00B65813"/>
    <w:rsid w:val="00B659C3"/>
    <w:rsid w:val="00B65A34"/>
    <w:rsid w:val="00B65CCE"/>
    <w:rsid w:val="00B65D77"/>
    <w:rsid w:val="00B65D9C"/>
    <w:rsid w:val="00B65DDB"/>
    <w:rsid w:val="00B65FA1"/>
    <w:rsid w:val="00B662B6"/>
    <w:rsid w:val="00B662CB"/>
    <w:rsid w:val="00B663EE"/>
    <w:rsid w:val="00B6657A"/>
    <w:rsid w:val="00B6662A"/>
    <w:rsid w:val="00B667DA"/>
    <w:rsid w:val="00B66811"/>
    <w:rsid w:val="00B668B0"/>
    <w:rsid w:val="00B66979"/>
    <w:rsid w:val="00B6699A"/>
    <w:rsid w:val="00B66A34"/>
    <w:rsid w:val="00B66AEA"/>
    <w:rsid w:val="00B66B7C"/>
    <w:rsid w:val="00B66CB4"/>
    <w:rsid w:val="00B66D3F"/>
    <w:rsid w:val="00B66E9C"/>
    <w:rsid w:val="00B66EAC"/>
    <w:rsid w:val="00B66F21"/>
    <w:rsid w:val="00B66FB9"/>
    <w:rsid w:val="00B66FFE"/>
    <w:rsid w:val="00B6712E"/>
    <w:rsid w:val="00B6721A"/>
    <w:rsid w:val="00B67228"/>
    <w:rsid w:val="00B67243"/>
    <w:rsid w:val="00B6733A"/>
    <w:rsid w:val="00B67433"/>
    <w:rsid w:val="00B67445"/>
    <w:rsid w:val="00B67572"/>
    <w:rsid w:val="00B67579"/>
    <w:rsid w:val="00B6764D"/>
    <w:rsid w:val="00B67D57"/>
    <w:rsid w:val="00B67EFC"/>
    <w:rsid w:val="00B67FEC"/>
    <w:rsid w:val="00B701CF"/>
    <w:rsid w:val="00B703C7"/>
    <w:rsid w:val="00B70531"/>
    <w:rsid w:val="00B7072A"/>
    <w:rsid w:val="00B70819"/>
    <w:rsid w:val="00B70A62"/>
    <w:rsid w:val="00B70CD8"/>
    <w:rsid w:val="00B70DC8"/>
    <w:rsid w:val="00B70E3B"/>
    <w:rsid w:val="00B710D9"/>
    <w:rsid w:val="00B71356"/>
    <w:rsid w:val="00B715F6"/>
    <w:rsid w:val="00B7168D"/>
    <w:rsid w:val="00B716FF"/>
    <w:rsid w:val="00B71701"/>
    <w:rsid w:val="00B717C0"/>
    <w:rsid w:val="00B717F5"/>
    <w:rsid w:val="00B7195F"/>
    <w:rsid w:val="00B71AD2"/>
    <w:rsid w:val="00B71BB7"/>
    <w:rsid w:val="00B71D14"/>
    <w:rsid w:val="00B71D4C"/>
    <w:rsid w:val="00B71E84"/>
    <w:rsid w:val="00B71EBB"/>
    <w:rsid w:val="00B71F1F"/>
    <w:rsid w:val="00B7208D"/>
    <w:rsid w:val="00B720F4"/>
    <w:rsid w:val="00B7213A"/>
    <w:rsid w:val="00B7218E"/>
    <w:rsid w:val="00B722E5"/>
    <w:rsid w:val="00B723BE"/>
    <w:rsid w:val="00B7240A"/>
    <w:rsid w:val="00B72418"/>
    <w:rsid w:val="00B7243B"/>
    <w:rsid w:val="00B72470"/>
    <w:rsid w:val="00B7251A"/>
    <w:rsid w:val="00B7255B"/>
    <w:rsid w:val="00B7261A"/>
    <w:rsid w:val="00B727C2"/>
    <w:rsid w:val="00B7294A"/>
    <w:rsid w:val="00B72977"/>
    <w:rsid w:val="00B7298F"/>
    <w:rsid w:val="00B72A2E"/>
    <w:rsid w:val="00B72C40"/>
    <w:rsid w:val="00B72E35"/>
    <w:rsid w:val="00B73150"/>
    <w:rsid w:val="00B73273"/>
    <w:rsid w:val="00B7330F"/>
    <w:rsid w:val="00B73781"/>
    <w:rsid w:val="00B73989"/>
    <w:rsid w:val="00B73B8E"/>
    <w:rsid w:val="00B73BB3"/>
    <w:rsid w:val="00B73D47"/>
    <w:rsid w:val="00B73DFA"/>
    <w:rsid w:val="00B73FA0"/>
    <w:rsid w:val="00B7410A"/>
    <w:rsid w:val="00B74147"/>
    <w:rsid w:val="00B74156"/>
    <w:rsid w:val="00B7427E"/>
    <w:rsid w:val="00B744FF"/>
    <w:rsid w:val="00B746EF"/>
    <w:rsid w:val="00B747B3"/>
    <w:rsid w:val="00B74A35"/>
    <w:rsid w:val="00B74A58"/>
    <w:rsid w:val="00B74AC2"/>
    <w:rsid w:val="00B74D2E"/>
    <w:rsid w:val="00B74E55"/>
    <w:rsid w:val="00B74FCD"/>
    <w:rsid w:val="00B75166"/>
    <w:rsid w:val="00B75188"/>
    <w:rsid w:val="00B753A7"/>
    <w:rsid w:val="00B753E3"/>
    <w:rsid w:val="00B753F3"/>
    <w:rsid w:val="00B7546B"/>
    <w:rsid w:val="00B75539"/>
    <w:rsid w:val="00B7556F"/>
    <w:rsid w:val="00B7558F"/>
    <w:rsid w:val="00B755E0"/>
    <w:rsid w:val="00B75605"/>
    <w:rsid w:val="00B75735"/>
    <w:rsid w:val="00B7582E"/>
    <w:rsid w:val="00B7591B"/>
    <w:rsid w:val="00B75B99"/>
    <w:rsid w:val="00B75D41"/>
    <w:rsid w:val="00B75D44"/>
    <w:rsid w:val="00B75DD7"/>
    <w:rsid w:val="00B75E2C"/>
    <w:rsid w:val="00B75EE2"/>
    <w:rsid w:val="00B75F99"/>
    <w:rsid w:val="00B76198"/>
    <w:rsid w:val="00B761E3"/>
    <w:rsid w:val="00B76383"/>
    <w:rsid w:val="00B764B6"/>
    <w:rsid w:val="00B76579"/>
    <w:rsid w:val="00B765CF"/>
    <w:rsid w:val="00B76682"/>
    <w:rsid w:val="00B766C3"/>
    <w:rsid w:val="00B76708"/>
    <w:rsid w:val="00B7679E"/>
    <w:rsid w:val="00B76948"/>
    <w:rsid w:val="00B76C7B"/>
    <w:rsid w:val="00B76C8D"/>
    <w:rsid w:val="00B76CAD"/>
    <w:rsid w:val="00B76EE5"/>
    <w:rsid w:val="00B7716A"/>
    <w:rsid w:val="00B77170"/>
    <w:rsid w:val="00B771B4"/>
    <w:rsid w:val="00B77213"/>
    <w:rsid w:val="00B77216"/>
    <w:rsid w:val="00B7722D"/>
    <w:rsid w:val="00B77245"/>
    <w:rsid w:val="00B77289"/>
    <w:rsid w:val="00B772EE"/>
    <w:rsid w:val="00B77560"/>
    <w:rsid w:val="00B776C4"/>
    <w:rsid w:val="00B7773A"/>
    <w:rsid w:val="00B778D4"/>
    <w:rsid w:val="00B77BB8"/>
    <w:rsid w:val="00B77C2D"/>
    <w:rsid w:val="00B77C3B"/>
    <w:rsid w:val="00B77CCA"/>
    <w:rsid w:val="00B77F53"/>
    <w:rsid w:val="00B80025"/>
    <w:rsid w:val="00B80121"/>
    <w:rsid w:val="00B802A0"/>
    <w:rsid w:val="00B80312"/>
    <w:rsid w:val="00B803FB"/>
    <w:rsid w:val="00B80436"/>
    <w:rsid w:val="00B8066D"/>
    <w:rsid w:val="00B80782"/>
    <w:rsid w:val="00B8080A"/>
    <w:rsid w:val="00B80A32"/>
    <w:rsid w:val="00B80A37"/>
    <w:rsid w:val="00B80B5D"/>
    <w:rsid w:val="00B8102F"/>
    <w:rsid w:val="00B810A7"/>
    <w:rsid w:val="00B811D7"/>
    <w:rsid w:val="00B81208"/>
    <w:rsid w:val="00B812D9"/>
    <w:rsid w:val="00B813EE"/>
    <w:rsid w:val="00B81439"/>
    <w:rsid w:val="00B81605"/>
    <w:rsid w:val="00B8162F"/>
    <w:rsid w:val="00B8169E"/>
    <w:rsid w:val="00B81759"/>
    <w:rsid w:val="00B817B0"/>
    <w:rsid w:val="00B81843"/>
    <w:rsid w:val="00B81994"/>
    <w:rsid w:val="00B819E7"/>
    <w:rsid w:val="00B81A3D"/>
    <w:rsid w:val="00B81B9F"/>
    <w:rsid w:val="00B81C74"/>
    <w:rsid w:val="00B81C7C"/>
    <w:rsid w:val="00B81DDE"/>
    <w:rsid w:val="00B81DE9"/>
    <w:rsid w:val="00B81E66"/>
    <w:rsid w:val="00B8206A"/>
    <w:rsid w:val="00B82164"/>
    <w:rsid w:val="00B822B4"/>
    <w:rsid w:val="00B82386"/>
    <w:rsid w:val="00B823DB"/>
    <w:rsid w:val="00B823EC"/>
    <w:rsid w:val="00B824B1"/>
    <w:rsid w:val="00B824D9"/>
    <w:rsid w:val="00B827BD"/>
    <w:rsid w:val="00B827D3"/>
    <w:rsid w:val="00B827F4"/>
    <w:rsid w:val="00B82907"/>
    <w:rsid w:val="00B82930"/>
    <w:rsid w:val="00B829A7"/>
    <w:rsid w:val="00B829E7"/>
    <w:rsid w:val="00B829FA"/>
    <w:rsid w:val="00B82A1A"/>
    <w:rsid w:val="00B82A8C"/>
    <w:rsid w:val="00B82AC5"/>
    <w:rsid w:val="00B82AE2"/>
    <w:rsid w:val="00B82BA8"/>
    <w:rsid w:val="00B82C63"/>
    <w:rsid w:val="00B82CBD"/>
    <w:rsid w:val="00B82D1E"/>
    <w:rsid w:val="00B82E84"/>
    <w:rsid w:val="00B82F4F"/>
    <w:rsid w:val="00B82FA5"/>
    <w:rsid w:val="00B83146"/>
    <w:rsid w:val="00B83194"/>
    <w:rsid w:val="00B831DA"/>
    <w:rsid w:val="00B8325D"/>
    <w:rsid w:val="00B8328C"/>
    <w:rsid w:val="00B8344D"/>
    <w:rsid w:val="00B83608"/>
    <w:rsid w:val="00B836F0"/>
    <w:rsid w:val="00B83878"/>
    <w:rsid w:val="00B83A78"/>
    <w:rsid w:val="00B83B01"/>
    <w:rsid w:val="00B83CF8"/>
    <w:rsid w:val="00B83FCA"/>
    <w:rsid w:val="00B8408F"/>
    <w:rsid w:val="00B841D7"/>
    <w:rsid w:val="00B8423C"/>
    <w:rsid w:val="00B844F7"/>
    <w:rsid w:val="00B84547"/>
    <w:rsid w:val="00B845F8"/>
    <w:rsid w:val="00B84643"/>
    <w:rsid w:val="00B846A7"/>
    <w:rsid w:val="00B846C6"/>
    <w:rsid w:val="00B848DA"/>
    <w:rsid w:val="00B84924"/>
    <w:rsid w:val="00B8492C"/>
    <w:rsid w:val="00B849C1"/>
    <w:rsid w:val="00B84CAE"/>
    <w:rsid w:val="00B84DA3"/>
    <w:rsid w:val="00B8507C"/>
    <w:rsid w:val="00B852CB"/>
    <w:rsid w:val="00B85360"/>
    <w:rsid w:val="00B853A7"/>
    <w:rsid w:val="00B854D9"/>
    <w:rsid w:val="00B855EA"/>
    <w:rsid w:val="00B85626"/>
    <w:rsid w:val="00B85788"/>
    <w:rsid w:val="00B857DD"/>
    <w:rsid w:val="00B8587D"/>
    <w:rsid w:val="00B8590E"/>
    <w:rsid w:val="00B85957"/>
    <w:rsid w:val="00B85C64"/>
    <w:rsid w:val="00B85CCA"/>
    <w:rsid w:val="00B85D46"/>
    <w:rsid w:val="00B85D79"/>
    <w:rsid w:val="00B85E71"/>
    <w:rsid w:val="00B85F51"/>
    <w:rsid w:val="00B860A8"/>
    <w:rsid w:val="00B86103"/>
    <w:rsid w:val="00B86111"/>
    <w:rsid w:val="00B86117"/>
    <w:rsid w:val="00B862DB"/>
    <w:rsid w:val="00B8645C"/>
    <w:rsid w:val="00B8655E"/>
    <w:rsid w:val="00B865C2"/>
    <w:rsid w:val="00B8666A"/>
    <w:rsid w:val="00B86886"/>
    <w:rsid w:val="00B868F7"/>
    <w:rsid w:val="00B86A05"/>
    <w:rsid w:val="00B86A4A"/>
    <w:rsid w:val="00B86A6C"/>
    <w:rsid w:val="00B86AC3"/>
    <w:rsid w:val="00B86B99"/>
    <w:rsid w:val="00B86C8F"/>
    <w:rsid w:val="00B86D21"/>
    <w:rsid w:val="00B86E7B"/>
    <w:rsid w:val="00B86E92"/>
    <w:rsid w:val="00B86ECF"/>
    <w:rsid w:val="00B86F96"/>
    <w:rsid w:val="00B87074"/>
    <w:rsid w:val="00B870F1"/>
    <w:rsid w:val="00B8714C"/>
    <w:rsid w:val="00B8715C"/>
    <w:rsid w:val="00B87191"/>
    <w:rsid w:val="00B871F8"/>
    <w:rsid w:val="00B87240"/>
    <w:rsid w:val="00B87290"/>
    <w:rsid w:val="00B87292"/>
    <w:rsid w:val="00B87354"/>
    <w:rsid w:val="00B87361"/>
    <w:rsid w:val="00B8746C"/>
    <w:rsid w:val="00B8749C"/>
    <w:rsid w:val="00B874CE"/>
    <w:rsid w:val="00B87555"/>
    <w:rsid w:val="00B875A0"/>
    <w:rsid w:val="00B87834"/>
    <w:rsid w:val="00B87A9C"/>
    <w:rsid w:val="00B87B13"/>
    <w:rsid w:val="00B87BA6"/>
    <w:rsid w:val="00B87D23"/>
    <w:rsid w:val="00B87DF1"/>
    <w:rsid w:val="00B87E34"/>
    <w:rsid w:val="00B87EA8"/>
    <w:rsid w:val="00B87FB8"/>
    <w:rsid w:val="00B87FC6"/>
    <w:rsid w:val="00B8C6F6"/>
    <w:rsid w:val="00B90044"/>
    <w:rsid w:val="00B90168"/>
    <w:rsid w:val="00B9032B"/>
    <w:rsid w:val="00B90398"/>
    <w:rsid w:val="00B90632"/>
    <w:rsid w:val="00B9072C"/>
    <w:rsid w:val="00B90764"/>
    <w:rsid w:val="00B9099D"/>
    <w:rsid w:val="00B909C9"/>
    <w:rsid w:val="00B90BFA"/>
    <w:rsid w:val="00B90E1F"/>
    <w:rsid w:val="00B90E48"/>
    <w:rsid w:val="00B910B7"/>
    <w:rsid w:val="00B9129D"/>
    <w:rsid w:val="00B912E8"/>
    <w:rsid w:val="00B91354"/>
    <w:rsid w:val="00B914C5"/>
    <w:rsid w:val="00B91541"/>
    <w:rsid w:val="00B91621"/>
    <w:rsid w:val="00B91793"/>
    <w:rsid w:val="00B917B9"/>
    <w:rsid w:val="00B919D6"/>
    <w:rsid w:val="00B919EF"/>
    <w:rsid w:val="00B91A75"/>
    <w:rsid w:val="00B91B91"/>
    <w:rsid w:val="00B91B94"/>
    <w:rsid w:val="00B91C1E"/>
    <w:rsid w:val="00B91CBF"/>
    <w:rsid w:val="00B91DE5"/>
    <w:rsid w:val="00B91DFC"/>
    <w:rsid w:val="00B91F36"/>
    <w:rsid w:val="00B92118"/>
    <w:rsid w:val="00B921D9"/>
    <w:rsid w:val="00B922D2"/>
    <w:rsid w:val="00B9249E"/>
    <w:rsid w:val="00B924CC"/>
    <w:rsid w:val="00B92610"/>
    <w:rsid w:val="00B92655"/>
    <w:rsid w:val="00B926FF"/>
    <w:rsid w:val="00B928BB"/>
    <w:rsid w:val="00B9291F"/>
    <w:rsid w:val="00B929C8"/>
    <w:rsid w:val="00B92A0D"/>
    <w:rsid w:val="00B92A46"/>
    <w:rsid w:val="00B92A57"/>
    <w:rsid w:val="00B92B2A"/>
    <w:rsid w:val="00B92C0A"/>
    <w:rsid w:val="00B92C47"/>
    <w:rsid w:val="00B92E53"/>
    <w:rsid w:val="00B92F0F"/>
    <w:rsid w:val="00B92F20"/>
    <w:rsid w:val="00B92FF7"/>
    <w:rsid w:val="00B9305D"/>
    <w:rsid w:val="00B93061"/>
    <w:rsid w:val="00B93085"/>
    <w:rsid w:val="00B9325C"/>
    <w:rsid w:val="00B93417"/>
    <w:rsid w:val="00B93421"/>
    <w:rsid w:val="00B9351C"/>
    <w:rsid w:val="00B9367C"/>
    <w:rsid w:val="00B9371B"/>
    <w:rsid w:val="00B93892"/>
    <w:rsid w:val="00B938F9"/>
    <w:rsid w:val="00B9396A"/>
    <w:rsid w:val="00B93976"/>
    <w:rsid w:val="00B93D56"/>
    <w:rsid w:val="00B93E78"/>
    <w:rsid w:val="00B94082"/>
    <w:rsid w:val="00B94124"/>
    <w:rsid w:val="00B941B7"/>
    <w:rsid w:val="00B94334"/>
    <w:rsid w:val="00B943E7"/>
    <w:rsid w:val="00B9466F"/>
    <w:rsid w:val="00B94810"/>
    <w:rsid w:val="00B94A2F"/>
    <w:rsid w:val="00B94AF5"/>
    <w:rsid w:val="00B94BED"/>
    <w:rsid w:val="00B94D38"/>
    <w:rsid w:val="00B94EC3"/>
    <w:rsid w:val="00B94F0D"/>
    <w:rsid w:val="00B94FA4"/>
    <w:rsid w:val="00B94FC9"/>
    <w:rsid w:val="00B950EC"/>
    <w:rsid w:val="00B9511B"/>
    <w:rsid w:val="00B951AE"/>
    <w:rsid w:val="00B951DE"/>
    <w:rsid w:val="00B9524D"/>
    <w:rsid w:val="00B952D1"/>
    <w:rsid w:val="00B95320"/>
    <w:rsid w:val="00B95402"/>
    <w:rsid w:val="00B95428"/>
    <w:rsid w:val="00B95587"/>
    <w:rsid w:val="00B956A7"/>
    <w:rsid w:val="00B956BF"/>
    <w:rsid w:val="00B95731"/>
    <w:rsid w:val="00B95804"/>
    <w:rsid w:val="00B9581A"/>
    <w:rsid w:val="00B958DE"/>
    <w:rsid w:val="00B95AF7"/>
    <w:rsid w:val="00B95B31"/>
    <w:rsid w:val="00B95C90"/>
    <w:rsid w:val="00B95D44"/>
    <w:rsid w:val="00B95D72"/>
    <w:rsid w:val="00B95DF2"/>
    <w:rsid w:val="00B96074"/>
    <w:rsid w:val="00B962F8"/>
    <w:rsid w:val="00B96337"/>
    <w:rsid w:val="00B96425"/>
    <w:rsid w:val="00B9645A"/>
    <w:rsid w:val="00B964EB"/>
    <w:rsid w:val="00B96576"/>
    <w:rsid w:val="00B967DD"/>
    <w:rsid w:val="00B967DF"/>
    <w:rsid w:val="00B96826"/>
    <w:rsid w:val="00B9684F"/>
    <w:rsid w:val="00B96AD5"/>
    <w:rsid w:val="00B96AD7"/>
    <w:rsid w:val="00B96B46"/>
    <w:rsid w:val="00B96B51"/>
    <w:rsid w:val="00B96B53"/>
    <w:rsid w:val="00B96B6E"/>
    <w:rsid w:val="00B96C4E"/>
    <w:rsid w:val="00B96C6E"/>
    <w:rsid w:val="00B96D21"/>
    <w:rsid w:val="00B96D42"/>
    <w:rsid w:val="00B97073"/>
    <w:rsid w:val="00B970F6"/>
    <w:rsid w:val="00B9716E"/>
    <w:rsid w:val="00B9721E"/>
    <w:rsid w:val="00B9729A"/>
    <w:rsid w:val="00B972F0"/>
    <w:rsid w:val="00B97368"/>
    <w:rsid w:val="00B97781"/>
    <w:rsid w:val="00B977B4"/>
    <w:rsid w:val="00B97805"/>
    <w:rsid w:val="00B97857"/>
    <w:rsid w:val="00B979E9"/>
    <w:rsid w:val="00B97AA1"/>
    <w:rsid w:val="00B97B40"/>
    <w:rsid w:val="00B97B41"/>
    <w:rsid w:val="00B97CF0"/>
    <w:rsid w:val="00B97D8C"/>
    <w:rsid w:val="00BA0003"/>
    <w:rsid w:val="00BA0039"/>
    <w:rsid w:val="00BA026F"/>
    <w:rsid w:val="00BA0283"/>
    <w:rsid w:val="00BA02C4"/>
    <w:rsid w:val="00BA06A8"/>
    <w:rsid w:val="00BA0726"/>
    <w:rsid w:val="00BA07A5"/>
    <w:rsid w:val="00BA0842"/>
    <w:rsid w:val="00BA086A"/>
    <w:rsid w:val="00BA088D"/>
    <w:rsid w:val="00BA09F3"/>
    <w:rsid w:val="00BA0AD4"/>
    <w:rsid w:val="00BA0C0D"/>
    <w:rsid w:val="00BA0C94"/>
    <w:rsid w:val="00BA0D16"/>
    <w:rsid w:val="00BA0D7A"/>
    <w:rsid w:val="00BA0DBE"/>
    <w:rsid w:val="00BA0E7B"/>
    <w:rsid w:val="00BA0E7D"/>
    <w:rsid w:val="00BA0F83"/>
    <w:rsid w:val="00BA107F"/>
    <w:rsid w:val="00BA10BF"/>
    <w:rsid w:val="00BA11E9"/>
    <w:rsid w:val="00BA124A"/>
    <w:rsid w:val="00BA12E8"/>
    <w:rsid w:val="00BA1426"/>
    <w:rsid w:val="00BA15B8"/>
    <w:rsid w:val="00BA17DE"/>
    <w:rsid w:val="00BA19D3"/>
    <w:rsid w:val="00BA1B32"/>
    <w:rsid w:val="00BA1D1E"/>
    <w:rsid w:val="00BA1D23"/>
    <w:rsid w:val="00BA1D58"/>
    <w:rsid w:val="00BA1DA0"/>
    <w:rsid w:val="00BA1E0E"/>
    <w:rsid w:val="00BA1F8A"/>
    <w:rsid w:val="00BA2097"/>
    <w:rsid w:val="00BA2229"/>
    <w:rsid w:val="00BA24E7"/>
    <w:rsid w:val="00BA2589"/>
    <w:rsid w:val="00BA2635"/>
    <w:rsid w:val="00BA274B"/>
    <w:rsid w:val="00BA2765"/>
    <w:rsid w:val="00BA27CD"/>
    <w:rsid w:val="00BA2845"/>
    <w:rsid w:val="00BA2AA3"/>
    <w:rsid w:val="00BA2D61"/>
    <w:rsid w:val="00BA2F18"/>
    <w:rsid w:val="00BA3033"/>
    <w:rsid w:val="00BA30ED"/>
    <w:rsid w:val="00BA313D"/>
    <w:rsid w:val="00BA3377"/>
    <w:rsid w:val="00BA350F"/>
    <w:rsid w:val="00BA362D"/>
    <w:rsid w:val="00BA375A"/>
    <w:rsid w:val="00BA3812"/>
    <w:rsid w:val="00BA38B6"/>
    <w:rsid w:val="00BA38C4"/>
    <w:rsid w:val="00BA39BD"/>
    <w:rsid w:val="00BA3A26"/>
    <w:rsid w:val="00BA3D62"/>
    <w:rsid w:val="00BA3D8C"/>
    <w:rsid w:val="00BA3E48"/>
    <w:rsid w:val="00BA3EF7"/>
    <w:rsid w:val="00BA3F82"/>
    <w:rsid w:val="00BA41A3"/>
    <w:rsid w:val="00BA42C3"/>
    <w:rsid w:val="00BA43B4"/>
    <w:rsid w:val="00BA43BD"/>
    <w:rsid w:val="00BA4514"/>
    <w:rsid w:val="00BA451A"/>
    <w:rsid w:val="00BA47F1"/>
    <w:rsid w:val="00BA49AB"/>
    <w:rsid w:val="00BA4A48"/>
    <w:rsid w:val="00BA4AF3"/>
    <w:rsid w:val="00BA4BD8"/>
    <w:rsid w:val="00BA4D77"/>
    <w:rsid w:val="00BA4E97"/>
    <w:rsid w:val="00BA4F74"/>
    <w:rsid w:val="00BA511E"/>
    <w:rsid w:val="00BA522C"/>
    <w:rsid w:val="00BA54A5"/>
    <w:rsid w:val="00BA551D"/>
    <w:rsid w:val="00BA576B"/>
    <w:rsid w:val="00BA5AE0"/>
    <w:rsid w:val="00BA5B11"/>
    <w:rsid w:val="00BA5E2D"/>
    <w:rsid w:val="00BA5E91"/>
    <w:rsid w:val="00BA5F14"/>
    <w:rsid w:val="00BA5FA2"/>
    <w:rsid w:val="00BA5FED"/>
    <w:rsid w:val="00BA60BD"/>
    <w:rsid w:val="00BA62B3"/>
    <w:rsid w:val="00BA62F8"/>
    <w:rsid w:val="00BA6506"/>
    <w:rsid w:val="00BA6546"/>
    <w:rsid w:val="00BA657B"/>
    <w:rsid w:val="00BA6676"/>
    <w:rsid w:val="00BA684D"/>
    <w:rsid w:val="00BA68EA"/>
    <w:rsid w:val="00BA696A"/>
    <w:rsid w:val="00BA6A8D"/>
    <w:rsid w:val="00BA6B7E"/>
    <w:rsid w:val="00BA6D82"/>
    <w:rsid w:val="00BA6E5B"/>
    <w:rsid w:val="00BA7008"/>
    <w:rsid w:val="00BA70A8"/>
    <w:rsid w:val="00BA70FC"/>
    <w:rsid w:val="00BA7256"/>
    <w:rsid w:val="00BA73F8"/>
    <w:rsid w:val="00BA75F7"/>
    <w:rsid w:val="00BA766F"/>
    <w:rsid w:val="00BA76CC"/>
    <w:rsid w:val="00BA76FB"/>
    <w:rsid w:val="00BA7769"/>
    <w:rsid w:val="00BA778F"/>
    <w:rsid w:val="00BA784A"/>
    <w:rsid w:val="00BA785F"/>
    <w:rsid w:val="00BA788C"/>
    <w:rsid w:val="00BA7969"/>
    <w:rsid w:val="00BA7B45"/>
    <w:rsid w:val="00BA7DD4"/>
    <w:rsid w:val="00BA7F7D"/>
    <w:rsid w:val="00BB018C"/>
    <w:rsid w:val="00BB0351"/>
    <w:rsid w:val="00BB041F"/>
    <w:rsid w:val="00BB056A"/>
    <w:rsid w:val="00BB0722"/>
    <w:rsid w:val="00BB073F"/>
    <w:rsid w:val="00BB0823"/>
    <w:rsid w:val="00BB08A8"/>
    <w:rsid w:val="00BB0B84"/>
    <w:rsid w:val="00BB0C63"/>
    <w:rsid w:val="00BB0D9E"/>
    <w:rsid w:val="00BB0ECF"/>
    <w:rsid w:val="00BB0EF1"/>
    <w:rsid w:val="00BB0F27"/>
    <w:rsid w:val="00BB0F5B"/>
    <w:rsid w:val="00BB109F"/>
    <w:rsid w:val="00BB10E8"/>
    <w:rsid w:val="00BB11E7"/>
    <w:rsid w:val="00BB11F5"/>
    <w:rsid w:val="00BB12B6"/>
    <w:rsid w:val="00BB1386"/>
    <w:rsid w:val="00BB13EE"/>
    <w:rsid w:val="00BB144C"/>
    <w:rsid w:val="00BB1491"/>
    <w:rsid w:val="00BB14F1"/>
    <w:rsid w:val="00BB14F5"/>
    <w:rsid w:val="00BB14FF"/>
    <w:rsid w:val="00BB1544"/>
    <w:rsid w:val="00BB1625"/>
    <w:rsid w:val="00BB18A1"/>
    <w:rsid w:val="00BB18DF"/>
    <w:rsid w:val="00BB1967"/>
    <w:rsid w:val="00BB1B71"/>
    <w:rsid w:val="00BB1B73"/>
    <w:rsid w:val="00BB1B88"/>
    <w:rsid w:val="00BB1BA8"/>
    <w:rsid w:val="00BB1BD5"/>
    <w:rsid w:val="00BB1C15"/>
    <w:rsid w:val="00BB1CAA"/>
    <w:rsid w:val="00BB1DB6"/>
    <w:rsid w:val="00BB2189"/>
    <w:rsid w:val="00BB2280"/>
    <w:rsid w:val="00BB22DA"/>
    <w:rsid w:val="00BB2468"/>
    <w:rsid w:val="00BB248C"/>
    <w:rsid w:val="00BB257F"/>
    <w:rsid w:val="00BB27E9"/>
    <w:rsid w:val="00BB29B4"/>
    <w:rsid w:val="00BB2A4A"/>
    <w:rsid w:val="00BB2CC9"/>
    <w:rsid w:val="00BB2D3C"/>
    <w:rsid w:val="00BB2E20"/>
    <w:rsid w:val="00BB2E7A"/>
    <w:rsid w:val="00BB2E94"/>
    <w:rsid w:val="00BB2F69"/>
    <w:rsid w:val="00BB2F9E"/>
    <w:rsid w:val="00BB3181"/>
    <w:rsid w:val="00BB3251"/>
    <w:rsid w:val="00BB32CA"/>
    <w:rsid w:val="00BB3304"/>
    <w:rsid w:val="00BB3325"/>
    <w:rsid w:val="00BB33B5"/>
    <w:rsid w:val="00BB33F3"/>
    <w:rsid w:val="00BB3515"/>
    <w:rsid w:val="00BB35C6"/>
    <w:rsid w:val="00BB3645"/>
    <w:rsid w:val="00BB36BA"/>
    <w:rsid w:val="00BB3743"/>
    <w:rsid w:val="00BB383B"/>
    <w:rsid w:val="00BB39CE"/>
    <w:rsid w:val="00BB3A3A"/>
    <w:rsid w:val="00BB3B8C"/>
    <w:rsid w:val="00BB3CAC"/>
    <w:rsid w:val="00BB3D0E"/>
    <w:rsid w:val="00BB3E9F"/>
    <w:rsid w:val="00BB3FEF"/>
    <w:rsid w:val="00BB400C"/>
    <w:rsid w:val="00BB430B"/>
    <w:rsid w:val="00BB4452"/>
    <w:rsid w:val="00BB4600"/>
    <w:rsid w:val="00BB4723"/>
    <w:rsid w:val="00BB472E"/>
    <w:rsid w:val="00BB4789"/>
    <w:rsid w:val="00BB47B7"/>
    <w:rsid w:val="00BB4875"/>
    <w:rsid w:val="00BB48F9"/>
    <w:rsid w:val="00BB4B56"/>
    <w:rsid w:val="00BB4BBF"/>
    <w:rsid w:val="00BB4C55"/>
    <w:rsid w:val="00BB4DC3"/>
    <w:rsid w:val="00BB4E99"/>
    <w:rsid w:val="00BB4FE8"/>
    <w:rsid w:val="00BB4FE9"/>
    <w:rsid w:val="00BB502F"/>
    <w:rsid w:val="00BB507F"/>
    <w:rsid w:val="00BB50B1"/>
    <w:rsid w:val="00BB52B0"/>
    <w:rsid w:val="00BB53B6"/>
    <w:rsid w:val="00BB55E2"/>
    <w:rsid w:val="00BB56CA"/>
    <w:rsid w:val="00BB56F8"/>
    <w:rsid w:val="00BB57FC"/>
    <w:rsid w:val="00BB5827"/>
    <w:rsid w:val="00BB5845"/>
    <w:rsid w:val="00BB5885"/>
    <w:rsid w:val="00BB58C5"/>
    <w:rsid w:val="00BB58FA"/>
    <w:rsid w:val="00BB5A04"/>
    <w:rsid w:val="00BB5AE2"/>
    <w:rsid w:val="00BB5AFA"/>
    <w:rsid w:val="00BB5B26"/>
    <w:rsid w:val="00BB5B4C"/>
    <w:rsid w:val="00BB5B56"/>
    <w:rsid w:val="00BB5C03"/>
    <w:rsid w:val="00BB5D59"/>
    <w:rsid w:val="00BB5D77"/>
    <w:rsid w:val="00BB5E41"/>
    <w:rsid w:val="00BB5E4A"/>
    <w:rsid w:val="00BB5EB5"/>
    <w:rsid w:val="00BB5F53"/>
    <w:rsid w:val="00BB5FEF"/>
    <w:rsid w:val="00BB60BF"/>
    <w:rsid w:val="00BB60DC"/>
    <w:rsid w:val="00BB6193"/>
    <w:rsid w:val="00BB6238"/>
    <w:rsid w:val="00BB6453"/>
    <w:rsid w:val="00BB64C9"/>
    <w:rsid w:val="00BB650F"/>
    <w:rsid w:val="00BB655A"/>
    <w:rsid w:val="00BB661F"/>
    <w:rsid w:val="00BB668B"/>
    <w:rsid w:val="00BB675F"/>
    <w:rsid w:val="00BB67E1"/>
    <w:rsid w:val="00BB6851"/>
    <w:rsid w:val="00BB68A6"/>
    <w:rsid w:val="00BB6951"/>
    <w:rsid w:val="00BB69D7"/>
    <w:rsid w:val="00BB6AAD"/>
    <w:rsid w:val="00BB6AC4"/>
    <w:rsid w:val="00BB6BD7"/>
    <w:rsid w:val="00BB6C31"/>
    <w:rsid w:val="00BB6D7B"/>
    <w:rsid w:val="00BB6E8A"/>
    <w:rsid w:val="00BB7040"/>
    <w:rsid w:val="00BB717E"/>
    <w:rsid w:val="00BB73BF"/>
    <w:rsid w:val="00BB7425"/>
    <w:rsid w:val="00BB76BA"/>
    <w:rsid w:val="00BB78CC"/>
    <w:rsid w:val="00BB7992"/>
    <w:rsid w:val="00BB79AB"/>
    <w:rsid w:val="00BB7A6B"/>
    <w:rsid w:val="00BB7B8A"/>
    <w:rsid w:val="00BB7BD1"/>
    <w:rsid w:val="00BB7BDE"/>
    <w:rsid w:val="00BB7C15"/>
    <w:rsid w:val="00BB7EDF"/>
    <w:rsid w:val="00BB7F03"/>
    <w:rsid w:val="00BC0086"/>
    <w:rsid w:val="00BC01C9"/>
    <w:rsid w:val="00BC0483"/>
    <w:rsid w:val="00BC05AF"/>
    <w:rsid w:val="00BC0780"/>
    <w:rsid w:val="00BC085E"/>
    <w:rsid w:val="00BC093A"/>
    <w:rsid w:val="00BC094E"/>
    <w:rsid w:val="00BC0A2B"/>
    <w:rsid w:val="00BC0B7B"/>
    <w:rsid w:val="00BC0BA4"/>
    <w:rsid w:val="00BC0C4B"/>
    <w:rsid w:val="00BC0C59"/>
    <w:rsid w:val="00BC0D8A"/>
    <w:rsid w:val="00BC0DFA"/>
    <w:rsid w:val="00BC0E4A"/>
    <w:rsid w:val="00BC10A9"/>
    <w:rsid w:val="00BC1163"/>
    <w:rsid w:val="00BC11F3"/>
    <w:rsid w:val="00BC124C"/>
    <w:rsid w:val="00BC1281"/>
    <w:rsid w:val="00BC128D"/>
    <w:rsid w:val="00BC1692"/>
    <w:rsid w:val="00BC169B"/>
    <w:rsid w:val="00BC17CE"/>
    <w:rsid w:val="00BC199B"/>
    <w:rsid w:val="00BC1A52"/>
    <w:rsid w:val="00BC1BC3"/>
    <w:rsid w:val="00BC1C38"/>
    <w:rsid w:val="00BC204C"/>
    <w:rsid w:val="00BC21BA"/>
    <w:rsid w:val="00BC25F5"/>
    <w:rsid w:val="00BC2622"/>
    <w:rsid w:val="00BC26D5"/>
    <w:rsid w:val="00BC26FD"/>
    <w:rsid w:val="00BC278D"/>
    <w:rsid w:val="00BC2793"/>
    <w:rsid w:val="00BC27E0"/>
    <w:rsid w:val="00BC2AC7"/>
    <w:rsid w:val="00BC2C47"/>
    <w:rsid w:val="00BC2CB5"/>
    <w:rsid w:val="00BC2D71"/>
    <w:rsid w:val="00BC2E52"/>
    <w:rsid w:val="00BC2EB1"/>
    <w:rsid w:val="00BC2EC6"/>
    <w:rsid w:val="00BC2EE5"/>
    <w:rsid w:val="00BC2F09"/>
    <w:rsid w:val="00BC2F0C"/>
    <w:rsid w:val="00BC3054"/>
    <w:rsid w:val="00BC3156"/>
    <w:rsid w:val="00BC330D"/>
    <w:rsid w:val="00BC34B4"/>
    <w:rsid w:val="00BC34BB"/>
    <w:rsid w:val="00BC35DF"/>
    <w:rsid w:val="00BC37C3"/>
    <w:rsid w:val="00BC3832"/>
    <w:rsid w:val="00BC39DD"/>
    <w:rsid w:val="00BC3B0C"/>
    <w:rsid w:val="00BC3B6E"/>
    <w:rsid w:val="00BC3C88"/>
    <w:rsid w:val="00BC3D14"/>
    <w:rsid w:val="00BC3E1C"/>
    <w:rsid w:val="00BC3E44"/>
    <w:rsid w:val="00BC3F19"/>
    <w:rsid w:val="00BC4241"/>
    <w:rsid w:val="00BC42B9"/>
    <w:rsid w:val="00BC42D0"/>
    <w:rsid w:val="00BC431D"/>
    <w:rsid w:val="00BC4397"/>
    <w:rsid w:val="00BC4465"/>
    <w:rsid w:val="00BC4490"/>
    <w:rsid w:val="00BC44D8"/>
    <w:rsid w:val="00BC4524"/>
    <w:rsid w:val="00BC4695"/>
    <w:rsid w:val="00BC480F"/>
    <w:rsid w:val="00BC482E"/>
    <w:rsid w:val="00BC4A6F"/>
    <w:rsid w:val="00BC4ABD"/>
    <w:rsid w:val="00BC4B77"/>
    <w:rsid w:val="00BC4BED"/>
    <w:rsid w:val="00BC4C7F"/>
    <w:rsid w:val="00BC4DB8"/>
    <w:rsid w:val="00BC4DE9"/>
    <w:rsid w:val="00BC4E14"/>
    <w:rsid w:val="00BC4EEA"/>
    <w:rsid w:val="00BC5145"/>
    <w:rsid w:val="00BC51D1"/>
    <w:rsid w:val="00BC52B9"/>
    <w:rsid w:val="00BC5343"/>
    <w:rsid w:val="00BC54D6"/>
    <w:rsid w:val="00BC5610"/>
    <w:rsid w:val="00BC593F"/>
    <w:rsid w:val="00BC5990"/>
    <w:rsid w:val="00BC59C1"/>
    <w:rsid w:val="00BC59C9"/>
    <w:rsid w:val="00BC59DF"/>
    <w:rsid w:val="00BC5A7D"/>
    <w:rsid w:val="00BC5BD2"/>
    <w:rsid w:val="00BC5D13"/>
    <w:rsid w:val="00BC5EA0"/>
    <w:rsid w:val="00BC5F5F"/>
    <w:rsid w:val="00BC5F7F"/>
    <w:rsid w:val="00BC605D"/>
    <w:rsid w:val="00BC60F8"/>
    <w:rsid w:val="00BC6631"/>
    <w:rsid w:val="00BC6811"/>
    <w:rsid w:val="00BC687F"/>
    <w:rsid w:val="00BC6892"/>
    <w:rsid w:val="00BC69C7"/>
    <w:rsid w:val="00BC6AC5"/>
    <w:rsid w:val="00BC6B4E"/>
    <w:rsid w:val="00BC6C16"/>
    <w:rsid w:val="00BC6C50"/>
    <w:rsid w:val="00BC6CEF"/>
    <w:rsid w:val="00BC6DF5"/>
    <w:rsid w:val="00BC6F04"/>
    <w:rsid w:val="00BC70F2"/>
    <w:rsid w:val="00BC7157"/>
    <w:rsid w:val="00BC7202"/>
    <w:rsid w:val="00BC778E"/>
    <w:rsid w:val="00BC77F1"/>
    <w:rsid w:val="00BC788E"/>
    <w:rsid w:val="00BC78C4"/>
    <w:rsid w:val="00BC7962"/>
    <w:rsid w:val="00BC79B0"/>
    <w:rsid w:val="00BC7A2A"/>
    <w:rsid w:val="00BC7AA0"/>
    <w:rsid w:val="00BC7B2C"/>
    <w:rsid w:val="00BC7B44"/>
    <w:rsid w:val="00BC7B54"/>
    <w:rsid w:val="00BC7F4B"/>
    <w:rsid w:val="00BD0044"/>
    <w:rsid w:val="00BD00D1"/>
    <w:rsid w:val="00BD0158"/>
    <w:rsid w:val="00BD01F6"/>
    <w:rsid w:val="00BD0233"/>
    <w:rsid w:val="00BD0526"/>
    <w:rsid w:val="00BD0527"/>
    <w:rsid w:val="00BD05D4"/>
    <w:rsid w:val="00BD0613"/>
    <w:rsid w:val="00BD067F"/>
    <w:rsid w:val="00BD0682"/>
    <w:rsid w:val="00BD084A"/>
    <w:rsid w:val="00BD08A9"/>
    <w:rsid w:val="00BD08C5"/>
    <w:rsid w:val="00BD08CD"/>
    <w:rsid w:val="00BD090E"/>
    <w:rsid w:val="00BD0A0A"/>
    <w:rsid w:val="00BD0A86"/>
    <w:rsid w:val="00BD0CA9"/>
    <w:rsid w:val="00BD0CB0"/>
    <w:rsid w:val="00BD0E7B"/>
    <w:rsid w:val="00BD0F3A"/>
    <w:rsid w:val="00BD0FA2"/>
    <w:rsid w:val="00BD0FA9"/>
    <w:rsid w:val="00BD0FE3"/>
    <w:rsid w:val="00BD0FEB"/>
    <w:rsid w:val="00BD1096"/>
    <w:rsid w:val="00BD123F"/>
    <w:rsid w:val="00BD126F"/>
    <w:rsid w:val="00BD12AC"/>
    <w:rsid w:val="00BD1381"/>
    <w:rsid w:val="00BD1395"/>
    <w:rsid w:val="00BD13B5"/>
    <w:rsid w:val="00BD1461"/>
    <w:rsid w:val="00BD14C8"/>
    <w:rsid w:val="00BD14FB"/>
    <w:rsid w:val="00BD159D"/>
    <w:rsid w:val="00BD15AF"/>
    <w:rsid w:val="00BD15BA"/>
    <w:rsid w:val="00BD15CC"/>
    <w:rsid w:val="00BD15DB"/>
    <w:rsid w:val="00BD18B3"/>
    <w:rsid w:val="00BD19BF"/>
    <w:rsid w:val="00BD1B42"/>
    <w:rsid w:val="00BD1BC7"/>
    <w:rsid w:val="00BD1C4A"/>
    <w:rsid w:val="00BD1C65"/>
    <w:rsid w:val="00BD1D44"/>
    <w:rsid w:val="00BD1E0D"/>
    <w:rsid w:val="00BD1EB8"/>
    <w:rsid w:val="00BD1EE2"/>
    <w:rsid w:val="00BD1F62"/>
    <w:rsid w:val="00BD1F75"/>
    <w:rsid w:val="00BD1FD8"/>
    <w:rsid w:val="00BD205B"/>
    <w:rsid w:val="00BD217C"/>
    <w:rsid w:val="00BD21DC"/>
    <w:rsid w:val="00BD223E"/>
    <w:rsid w:val="00BD22AF"/>
    <w:rsid w:val="00BD2319"/>
    <w:rsid w:val="00BD2353"/>
    <w:rsid w:val="00BD29A3"/>
    <w:rsid w:val="00BD2A44"/>
    <w:rsid w:val="00BD2AC9"/>
    <w:rsid w:val="00BD2B1D"/>
    <w:rsid w:val="00BD2CF6"/>
    <w:rsid w:val="00BD2DEE"/>
    <w:rsid w:val="00BD2F10"/>
    <w:rsid w:val="00BD2F5E"/>
    <w:rsid w:val="00BD306A"/>
    <w:rsid w:val="00BD3334"/>
    <w:rsid w:val="00BD34ED"/>
    <w:rsid w:val="00BD34F8"/>
    <w:rsid w:val="00BD3569"/>
    <w:rsid w:val="00BD385F"/>
    <w:rsid w:val="00BD3890"/>
    <w:rsid w:val="00BD39CE"/>
    <w:rsid w:val="00BD3A11"/>
    <w:rsid w:val="00BD3B17"/>
    <w:rsid w:val="00BD3B3D"/>
    <w:rsid w:val="00BD3C0E"/>
    <w:rsid w:val="00BD3D70"/>
    <w:rsid w:val="00BD3DF1"/>
    <w:rsid w:val="00BD3E03"/>
    <w:rsid w:val="00BD3FAC"/>
    <w:rsid w:val="00BD41BA"/>
    <w:rsid w:val="00BD43AB"/>
    <w:rsid w:val="00BD4441"/>
    <w:rsid w:val="00BD4479"/>
    <w:rsid w:val="00BD4507"/>
    <w:rsid w:val="00BD4530"/>
    <w:rsid w:val="00BD4549"/>
    <w:rsid w:val="00BD4644"/>
    <w:rsid w:val="00BD46C1"/>
    <w:rsid w:val="00BD4719"/>
    <w:rsid w:val="00BD4798"/>
    <w:rsid w:val="00BD47C2"/>
    <w:rsid w:val="00BD47ED"/>
    <w:rsid w:val="00BD4A7C"/>
    <w:rsid w:val="00BD4AB1"/>
    <w:rsid w:val="00BD4AC1"/>
    <w:rsid w:val="00BD4B36"/>
    <w:rsid w:val="00BD4B92"/>
    <w:rsid w:val="00BD4CF2"/>
    <w:rsid w:val="00BD4E5F"/>
    <w:rsid w:val="00BD4E71"/>
    <w:rsid w:val="00BD4FAD"/>
    <w:rsid w:val="00BD4FBF"/>
    <w:rsid w:val="00BD501D"/>
    <w:rsid w:val="00BD5129"/>
    <w:rsid w:val="00BD54BB"/>
    <w:rsid w:val="00BD54F9"/>
    <w:rsid w:val="00BD55FA"/>
    <w:rsid w:val="00BD57CE"/>
    <w:rsid w:val="00BD59EE"/>
    <w:rsid w:val="00BD5B24"/>
    <w:rsid w:val="00BD5B63"/>
    <w:rsid w:val="00BD5B93"/>
    <w:rsid w:val="00BD5C42"/>
    <w:rsid w:val="00BD5C83"/>
    <w:rsid w:val="00BD5D4A"/>
    <w:rsid w:val="00BD6076"/>
    <w:rsid w:val="00BD6175"/>
    <w:rsid w:val="00BD6312"/>
    <w:rsid w:val="00BD65D6"/>
    <w:rsid w:val="00BD67D0"/>
    <w:rsid w:val="00BD6919"/>
    <w:rsid w:val="00BD6CA4"/>
    <w:rsid w:val="00BD6DD9"/>
    <w:rsid w:val="00BD6EF2"/>
    <w:rsid w:val="00BD6F05"/>
    <w:rsid w:val="00BD6FD2"/>
    <w:rsid w:val="00BD7014"/>
    <w:rsid w:val="00BD7348"/>
    <w:rsid w:val="00BD769A"/>
    <w:rsid w:val="00BD76DD"/>
    <w:rsid w:val="00BD76F7"/>
    <w:rsid w:val="00BD7797"/>
    <w:rsid w:val="00BD784A"/>
    <w:rsid w:val="00BD78E6"/>
    <w:rsid w:val="00BD7909"/>
    <w:rsid w:val="00BD7967"/>
    <w:rsid w:val="00BD7970"/>
    <w:rsid w:val="00BD7B8D"/>
    <w:rsid w:val="00BD7CF0"/>
    <w:rsid w:val="00BD7D04"/>
    <w:rsid w:val="00BD7D0F"/>
    <w:rsid w:val="00BD7D40"/>
    <w:rsid w:val="00BD7D5D"/>
    <w:rsid w:val="00BD7D90"/>
    <w:rsid w:val="00BD7F0A"/>
    <w:rsid w:val="00BE01EA"/>
    <w:rsid w:val="00BE02B0"/>
    <w:rsid w:val="00BE02F3"/>
    <w:rsid w:val="00BE03A5"/>
    <w:rsid w:val="00BE0421"/>
    <w:rsid w:val="00BE0427"/>
    <w:rsid w:val="00BE06E0"/>
    <w:rsid w:val="00BE07BA"/>
    <w:rsid w:val="00BE0852"/>
    <w:rsid w:val="00BE08CD"/>
    <w:rsid w:val="00BE0BED"/>
    <w:rsid w:val="00BE0C94"/>
    <w:rsid w:val="00BE0ECB"/>
    <w:rsid w:val="00BE0F21"/>
    <w:rsid w:val="00BE0F49"/>
    <w:rsid w:val="00BE0F6D"/>
    <w:rsid w:val="00BE0F94"/>
    <w:rsid w:val="00BE1058"/>
    <w:rsid w:val="00BE1063"/>
    <w:rsid w:val="00BE11EC"/>
    <w:rsid w:val="00BE129E"/>
    <w:rsid w:val="00BE130E"/>
    <w:rsid w:val="00BE142D"/>
    <w:rsid w:val="00BE1619"/>
    <w:rsid w:val="00BE166E"/>
    <w:rsid w:val="00BE17E0"/>
    <w:rsid w:val="00BE17FC"/>
    <w:rsid w:val="00BE186A"/>
    <w:rsid w:val="00BE18E6"/>
    <w:rsid w:val="00BE1972"/>
    <w:rsid w:val="00BE199B"/>
    <w:rsid w:val="00BE19E6"/>
    <w:rsid w:val="00BE2108"/>
    <w:rsid w:val="00BE21B6"/>
    <w:rsid w:val="00BE220B"/>
    <w:rsid w:val="00BE220C"/>
    <w:rsid w:val="00BE2474"/>
    <w:rsid w:val="00BE24CA"/>
    <w:rsid w:val="00BE24DC"/>
    <w:rsid w:val="00BE254C"/>
    <w:rsid w:val="00BE2614"/>
    <w:rsid w:val="00BE263D"/>
    <w:rsid w:val="00BE2A64"/>
    <w:rsid w:val="00BE2AC0"/>
    <w:rsid w:val="00BE2B40"/>
    <w:rsid w:val="00BE2C0A"/>
    <w:rsid w:val="00BE2D00"/>
    <w:rsid w:val="00BE2DF3"/>
    <w:rsid w:val="00BE2E24"/>
    <w:rsid w:val="00BE2EDF"/>
    <w:rsid w:val="00BE313E"/>
    <w:rsid w:val="00BE329A"/>
    <w:rsid w:val="00BE3360"/>
    <w:rsid w:val="00BE3419"/>
    <w:rsid w:val="00BE343A"/>
    <w:rsid w:val="00BE34C0"/>
    <w:rsid w:val="00BE3507"/>
    <w:rsid w:val="00BE351D"/>
    <w:rsid w:val="00BE3726"/>
    <w:rsid w:val="00BE3740"/>
    <w:rsid w:val="00BE3773"/>
    <w:rsid w:val="00BE377E"/>
    <w:rsid w:val="00BE37C5"/>
    <w:rsid w:val="00BE381A"/>
    <w:rsid w:val="00BE3841"/>
    <w:rsid w:val="00BE3891"/>
    <w:rsid w:val="00BE38F1"/>
    <w:rsid w:val="00BE3BAA"/>
    <w:rsid w:val="00BE3DFD"/>
    <w:rsid w:val="00BE3F73"/>
    <w:rsid w:val="00BE404A"/>
    <w:rsid w:val="00BE405A"/>
    <w:rsid w:val="00BE411C"/>
    <w:rsid w:val="00BE41D7"/>
    <w:rsid w:val="00BE425A"/>
    <w:rsid w:val="00BE42F3"/>
    <w:rsid w:val="00BE4394"/>
    <w:rsid w:val="00BE43FB"/>
    <w:rsid w:val="00BE4453"/>
    <w:rsid w:val="00BE44C6"/>
    <w:rsid w:val="00BE44E3"/>
    <w:rsid w:val="00BE463E"/>
    <w:rsid w:val="00BE4729"/>
    <w:rsid w:val="00BE47D9"/>
    <w:rsid w:val="00BE4881"/>
    <w:rsid w:val="00BE49CC"/>
    <w:rsid w:val="00BE49DC"/>
    <w:rsid w:val="00BE4C8F"/>
    <w:rsid w:val="00BE4D8B"/>
    <w:rsid w:val="00BE4E48"/>
    <w:rsid w:val="00BE4F45"/>
    <w:rsid w:val="00BE4F6B"/>
    <w:rsid w:val="00BE4F90"/>
    <w:rsid w:val="00BE5076"/>
    <w:rsid w:val="00BE50A1"/>
    <w:rsid w:val="00BE512A"/>
    <w:rsid w:val="00BE5150"/>
    <w:rsid w:val="00BE5196"/>
    <w:rsid w:val="00BE544B"/>
    <w:rsid w:val="00BE55C8"/>
    <w:rsid w:val="00BE5720"/>
    <w:rsid w:val="00BE5758"/>
    <w:rsid w:val="00BE5886"/>
    <w:rsid w:val="00BE58C0"/>
    <w:rsid w:val="00BE5944"/>
    <w:rsid w:val="00BE59B7"/>
    <w:rsid w:val="00BE5B00"/>
    <w:rsid w:val="00BE5BAA"/>
    <w:rsid w:val="00BE5BE3"/>
    <w:rsid w:val="00BE5E75"/>
    <w:rsid w:val="00BE5FF0"/>
    <w:rsid w:val="00BE60A2"/>
    <w:rsid w:val="00BE6107"/>
    <w:rsid w:val="00BE61CE"/>
    <w:rsid w:val="00BE629C"/>
    <w:rsid w:val="00BE6359"/>
    <w:rsid w:val="00BE641F"/>
    <w:rsid w:val="00BE6538"/>
    <w:rsid w:val="00BE65AA"/>
    <w:rsid w:val="00BE664F"/>
    <w:rsid w:val="00BE66F4"/>
    <w:rsid w:val="00BE67DE"/>
    <w:rsid w:val="00BE69B3"/>
    <w:rsid w:val="00BE6A18"/>
    <w:rsid w:val="00BE6DB7"/>
    <w:rsid w:val="00BE6E9B"/>
    <w:rsid w:val="00BE6EC7"/>
    <w:rsid w:val="00BE6F19"/>
    <w:rsid w:val="00BE6FFE"/>
    <w:rsid w:val="00BE70FD"/>
    <w:rsid w:val="00BE72DF"/>
    <w:rsid w:val="00BE7306"/>
    <w:rsid w:val="00BE7694"/>
    <w:rsid w:val="00BE7A8D"/>
    <w:rsid w:val="00BE7DDA"/>
    <w:rsid w:val="00BE7F6E"/>
    <w:rsid w:val="00BE7F7E"/>
    <w:rsid w:val="00BF00BC"/>
    <w:rsid w:val="00BF04BF"/>
    <w:rsid w:val="00BF055C"/>
    <w:rsid w:val="00BF05FF"/>
    <w:rsid w:val="00BF06DB"/>
    <w:rsid w:val="00BF07B0"/>
    <w:rsid w:val="00BF08FA"/>
    <w:rsid w:val="00BF099F"/>
    <w:rsid w:val="00BF0AF6"/>
    <w:rsid w:val="00BF0B3C"/>
    <w:rsid w:val="00BF0B8F"/>
    <w:rsid w:val="00BF0CDE"/>
    <w:rsid w:val="00BF0EEA"/>
    <w:rsid w:val="00BF11C7"/>
    <w:rsid w:val="00BF13B2"/>
    <w:rsid w:val="00BF1408"/>
    <w:rsid w:val="00BF14CD"/>
    <w:rsid w:val="00BF1552"/>
    <w:rsid w:val="00BF1800"/>
    <w:rsid w:val="00BF19A4"/>
    <w:rsid w:val="00BF1A53"/>
    <w:rsid w:val="00BF1B75"/>
    <w:rsid w:val="00BF1B7B"/>
    <w:rsid w:val="00BF1C6E"/>
    <w:rsid w:val="00BF1DBD"/>
    <w:rsid w:val="00BF1E7C"/>
    <w:rsid w:val="00BF1EE3"/>
    <w:rsid w:val="00BF2054"/>
    <w:rsid w:val="00BF206B"/>
    <w:rsid w:val="00BF213E"/>
    <w:rsid w:val="00BF21BC"/>
    <w:rsid w:val="00BF2472"/>
    <w:rsid w:val="00BF272B"/>
    <w:rsid w:val="00BF281D"/>
    <w:rsid w:val="00BF299A"/>
    <w:rsid w:val="00BF2A27"/>
    <w:rsid w:val="00BF2A39"/>
    <w:rsid w:val="00BF2AA5"/>
    <w:rsid w:val="00BF2B21"/>
    <w:rsid w:val="00BF2BBD"/>
    <w:rsid w:val="00BF2C92"/>
    <w:rsid w:val="00BF2CE4"/>
    <w:rsid w:val="00BF2D15"/>
    <w:rsid w:val="00BF2DE0"/>
    <w:rsid w:val="00BF2DEF"/>
    <w:rsid w:val="00BF2E01"/>
    <w:rsid w:val="00BF2EDE"/>
    <w:rsid w:val="00BF2F58"/>
    <w:rsid w:val="00BF2F99"/>
    <w:rsid w:val="00BF3283"/>
    <w:rsid w:val="00BF33EC"/>
    <w:rsid w:val="00BF349C"/>
    <w:rsid w:val="00BF3590"/>
    <w:rsid w:val="00BF375A"/>
    <w:rsid w:val="00BF37FD"/>
    <w:rsid w:val="00BF3835"/>
    <w:rsid w:val="00BF389B"/>
    <w:rsid w:val="00BF39A9"/>
    <w:rsid w:val="00BF3A48"/>
    <w:rsid w:val="00BF3A70"/>
    <w:rsid w:val="00BF3B81"/>
    <w:rsid w:val="00BF3C50"/>
    <w:rsid w:val="00BF3E04"/>
    <w:rsid w:val="00BF3E82"/>
    <w:rsid w:val="00BF3FC5"/>
    <w:rsid w:val="00BF42D5"/>
    <w:rsid w:val="00BF42F6"/>
    <w:rsid w:val="00BF4478"/>
    <w:rsid w:val="00BF45C2"/>
    <w:rsid w:val="00BF46BB"/>
    <w:rsid w:val="00BF487E"/>
    <w:rsid w:val="00BF496A"/>
    <w:rsid w:val="00BF4B2C"/>
    <w:rsid w:val="00BF4C50"/>
    <w:rsid w:val="00BF4C60"/>
    <w:rsid w:val="00BF4E72"/>
    <w:rsid w:val="00BF4FE7"/>
    <w:rsid w:val="00BF5165"/>
    <w:rsid w:val="00BF51CF"/>
    <w:rsid w:val="00BF5297"/>
    <w:rsid w:val="00BF52BE"/>
    <w:rsid w:val="00BF5334"/>
    <w:rsid w:val="00BF5487"/>
    <w:rsid w:val="00BF5537"/>
    <w:rsid w:val="00BF5646"/>
    <w:rsid w:val="00BF56FA"/>
    <w:rsid w:val="00BF5764"/>
    <w:rsid w:val="00BF57C9"/>
    <w:rsid w:val="00BF5B69"/>
    <w:rsid w:val="00BF5C26"/>
    <w:rsid w:val="00BF5C2B"/>
    <w:rsid w:val="00BF5D56"/>
    <w:rsid w:val="00BF5EF1"/>
    <w:rsid w:val="00BF60BC"/>
    <w:rsid w:val="00BF6304"/>
    <w:rsid w:val="00BF6339"/>
    <w:rsid w:val="00BF63C5"/>
    <w:rsid w:val="00BF64CF"/>
    <w:rsid w:val="00BF66B5"/>
    <w:rsid w:val="00BF66ED"/>
    <w:rsid w:val="00BF6824"/>
    <w:rsid w:val="00BF6862"/>
    <w:rsid w:val="00BF6901"/>
    <w:rsid w:val="00BF6AEF"/>
    <w:rsid w:val="00BF6D38"/>
    <w:rsid w:val="00BF6DDD"/>
    <w:rsid w:val="00BF6E8C"/>
    <w:rsid w:val="00BF7055"/>
    <w:rsid w:val="00BF72BC"/>
    <w:rsid w:val="00BF72DC"/>
    <w:rsid w:val="00BF739C"/>
    <w:rsid w:val="00BF73F3"/>
    <w:rsid w:val="00BF73F4"/>
    <w:rsid w:val="00BF7430"/>
    <w:rsid w:val="00BF75DA"/>
    <w:rsid w:val="00BF7605"/>
    <w:rsid w:val="00BF7850"/>
    <w:rsid w:val="00BF786F"/>
    <w:rsid w:val="00BF7900"/>
    <w:rsid w:val="00BF7A62"/>
    <w:rsid w:val="00BF7ACF"/>
    <w:rsid w:val="00BF7BCC"/>
    <w:rsid w:val="00BF7D7A"/>
    <w:rsid w:val="00BF7E6B"/>
    <w:rsid w:val="00BF7EE2"/>
    <w:rsid w:val="00BF7F2F"/>
    <w:rsid w:val="00C000C2"/>
    <w:rsid w:val="00C00252"/>
    <w:rsid w:val="00C0026F"/>
    <w:rsid w:val="00C0034B"/>
    <w:rsid w:val="00C005A2"/>
    <w:rsid w:val="00C00948"/>
    <w:rsid w:val="00C00B38"/>
    <w:rsid w:val="00C00B63"/>
    <w:rsid w:val="00C00DDB"/>
    <w:rsid w:val="00C00E7C"/>
    <w:rsid w:val="00C00F44"/>
    <w:rsid w:val="00C00FF5"/>
    <w:rsid w:val="00C011C3"/>
    <w:rsid w:val="00C013B9"/>
    <w:rsid w:val="00C013F9"/>
    <w:rsid w:val="00C014EB"/>
    <w:rsid w:val="00C0154A"/>
    <w:rsid w:val="00C01839"/>
    <w:rsid w:val="00C0184F"/>
    <w:rsid w:val="00C01913"/>
    <w:rsid w:val="00C01BDD"/>
    <w:rsid w:val="00C01C33"/>
    <w:rsid w:val="00C01D56"/>
    <w:rsid w:val="00C01ECB"/>
    <w:rsid w:val="00C02028"/>
    <w:rsid w:val="00C02130"/>
    <w:rsid w:val="00C021EB"/>
    <w:rsid w:val="00C02219"/>
    <w:rsid w:val="00C023EE"/>
    <w:rsid w:val="00C02410"/>
    <w:rsid w:val="00C02569"/>
    <w:rsid w:val="00C0274D"/>
    <w:rsid w:val="00C02932"/>
    <w:rsid w:val="00C02939"/>
    <w:rsid w:val="00C02B92"/>
    <w:rsid w:val="00C02BE8"/>
    <w:rsid w:val="00C02CFC"/>
    <w:rsid w:val="00C02E04"/>
    <w:rsid w:val="00C02E53"/>
    <w:rsid w:val="00C02EAE"/>
    <w:rsid w:val="00C02EBA"/>
    <w:rsid w:val="00C03023"/>
    <w:rsid w:val="00C036BE"/>
    <w:rsid w:val="00C038A5"/>
    <w:rsid w:val="00C038DA"/>
    <w:rsid w:val="00C039E9"/>
    <w:rsid w:val="00C03A62"/>
    <w:rsid w:val="00C03AED"/>
    <w:rsid w:val="00C03B08"/>
    <w:rsid w:val="00C03C59"/>
    <w:rsid w:val="00C03EA0"/>
    <w:rsid w:val="00C03ECF"/>
    <w:rsid w:val="00C03F19"/>
    <w:rsid w:val="00C03FE2"/>
    <w:rsid w:val="00C040FD"/>
    <w:rsid w:val="00C04106"/>
    <w:rsid w:val="00C0416A"/>
    <w:rsid w:val="00C04184"/>
    <w:rsid w:val="00C041EF"/>
    <w:rsid w:val="00C0429B"/>
    <w:rsid w:val="00C04383"/>
    <w:rsid w:val="00C0463C"/>
    <w:rsid w:val="00C046C7"/>
    <w:rsid w:val="00C047E5"/>
    <w:rsid w:val="00C04947"/>
    <w:rsid w:val="00C049E7"/>
    <w:rsid w:val="00C04A66"/>
    <w:rsid w:val="00C04B7E"/>
    <w:rsid w:val="00C04BA1"/>
    <w:rsid w:val="00C04BA9"/>
    <w:rsid w:val="00C04C5B"/>
    <w:rsid w:val="00C04C80"/>
    <w:rsid w:val="00C04DC0"/>
    <w:rsid w:val="00C04E69"/>
    <w:rsid w:val="00C04EBF"/>
    <w:rsid w:val="00C04F2A"/>
    <w:rsid w:val="00C04FAF"/>
    <w:rsid w:val="00C05110"/>
    <w:rsid w:val="00C051F4"/>
    <w:rsid w:val="00C05301"/>
    <w:rsid w:val="00C05377"/>
    <w:rsid w:val="00C053D0"/>
    <w:rsid w:val="00C05525"/>
    <w:rsid w:val="00C0558C"/>
    <w:rsid w:val="00C055C2"/>
    <w:rsid w:val="00C0563F"/>
    <w:rsid w:val="00C05746"/>
    <w:rsid w:val="00C058F1"/>
    <w:rsid w:val="00C059DA"/>
    <w:rsid w:val="00C05B50"/>
    <w:rsid w:val="00C05B97"/>
    <w:rsid w:val="00C05DE7"/>
    <w:rsid w:val="00C05E54"/>
    <w:rsid w:val="00C05EB5"/>
    <w:rsid w:val="00C06078"/>
    <w:rsid w:val="00C060DB"/>
    <w:rsid w:val="00C060FB"/>
    <w:rsid w:val="00C065C9"/>
    <w:rsid w:val="00C065D7"/>
    <w:rsid w:val="00C06608"/>
    <w:rsid w:val="00C066BB"/>
    <w:rsid w:val="00C06804"/>
    <w:rsid w:val="00C0681E"/>
    <w:rsid w:val="00C068DF"/>
    <w:rsid w:val="00C06A6C"/>
    <w:rsid w:val="00C06F4B"/>
    <w:rsid w:val="00C070D3"/>
    <w:rsid w:val="00C0711F"/>
    <w:rsid w:val="00C071AB"/>
    <w:rsid w:val="00C071B1"/>
    <w:rsid w:val="00C071F7"/>
    <w:rsid w:val="00C0736C"/>
    <w:rsid w:val="00C0760C"/>
    <w:rsid w:val="00C076BC"/>
    <w:rsid w:val="00C076C2"/>
    <w:rsid w:val="00C07757"/>
    <w:rsid w:val="00C0788B"/>
    <w:rsid w:val="00C0798C"/>
    <w:rsid w:val="00C07B03"/>
    <w:rsid w:val="00C07C39"/>
    <w:rsid w:val="00C10076"/>
    <w:rsid w:val="00C100BB"/>
    <w:rsid w:val="00C1016F"/>
    <w:rsid w:val="00C101EC"/>
    <w:rsid w:val="00C1023D"/>
    <w:rsid w:val="00C102E3"/>
    <w:rsid w:val="00C1034A"/>
    <w:rsid w:val="00C10556"/>
    <w:rsid w:val="00C10582"/>
    <w:rsid w:val="00C1061A"/>
    <w:rsid w:val="00C107F3"/>
    <w:rsid w:val="00C1085B"/>
    <w:rsid w:val="00C1087F"/>
    <w:rsid w:val="00C108ED"/>
    <w:rsid w:val="00C10A5F"/>
    <w:rsid w:val="00C10B33"/>
    <w:rsid w:val="00C10BD2"/>
    <w:rsid w:val="00C10C2C"/>
    <w:rsid w:val="00C10D79"/>
    <w:rsid w:val="00C10DD6"/>
    <w:rsid w:val="00C10E36"/>
    <w:rsid w:val="00C10EFB"/>
    <w:rsid w:val="00C10F1F"/>
    <w:rsid w:val="00C10FCE"/>
    <w:rsid w:val="00C10FFB"/>
    <w:rsid w:val="00C11053"/>
    <w:rsid w:val="00C11089"/>
    <w:rsid w:val="00C1109A"/>
    <w:rsid w:val="00C11185"/>
    <w:rsid w:val="00C112A0"/>
    <w:rsid w:val="00C113A7"/>
    <w:rsid w:val="00C11524"/>
    <w:rsid w:val="00C11558"/>
    <w:rsid w:val="00C11628"/>
    <w:rsid w:val="00C117F0"/>
    <w:rsid w:val="00C11873"/>
    <w:rsid w:val="00C11891"/>
    <w:rsid w:val="00C1192E"/>
    <w:rsid w:val="00C11A6B"/>
    <w:rsid w:val="00C11AD0"/>
    <w:rsid w:val="00C11BB6"/>
    <w:rsid w:val="00C11BBC"/>
    <w:rsid w:val="00C11C7A"/>
    <w:rsid w:val="00C11C82"/>
    <w:rsid w:val="00C11CA5"/>
    <w:rsid w:val="00C11D39"/>
    <w:rsid w:val="00C11F0E"/>
    <w:rsid w:val="00C11F21"/>
    <w:rsid w:val="00C122E8"/>
    <w:rsid w:val="00C122F8"/>
    <w:rsid w:val="00C1260F"/>
    <w:rsid w:val="00C12780"/>
    <w:rsid w:val="00C12815"/>
    <w:rsid w:val="00C128DD"/>
    <w:rsid w:val="00C12A5C"/>
    <w:rsid w:val="00C12B45"/>
    <w:rsid w:val="00C12C17"/>
    <w:rsid w:val="00C12CA7"/>
    <w:rsid w:val="00C12CE0"/>
    <w:rsid w:val="00C12D0E"/>
    <w:rsid w:val="00C12F07"/>
    <w:rsid w:val="00C12F4B"/>
    <w:rsid w:val="00C12FE3"/>
    <w:rsid w:val="00C1305C"/>
    <w:rsid w:val="00C1314C"/>
    <w:rsid w:val="00C1323A"/>
    <w:rsid w:val="00C13377"/>
    <w:rsid w:val="00C133CC"/>
    <w:rsid w:val="00C1342C"/>
    <w:rsid w:val="00C134D4"/>
    <w:rsid w:val="00C135BA"/>
    <w:rsid w:val="00C13702"/>
    <w:rsid w:val="00C13903"/>
    <w:rsid w:val="00C139CF"/>
    <w:rsid w:val="00C13A15"/>
    <w:rsid w:val="00C13A1B"/>
    <w:rsid w:val="00C13AC0"/>
    <w:rsid w:val="00C13B3A"/>
    <w:rsid w:val="00C13C29"/>
    <w:rsid w:val="00C13D16"/>
    <w:rsid w:val="00C13ED8"/>
    <w:rsid w:val="00C1402E"/>
    <w:rsid w:val="00C1405D"/>
    <w:rsid w:val="00C140BA"/>
    <w:rsid w:val="00C140C8"/>
    <w:rsid w:val="00C1416C"/>
    <w:rsid w:val="00C14286"/>
    <w:rsid w:val="00C14354"/>
    <w:rsid w:val="00C144CE"/>
    <w:rsid w:val="00C1463B"/>
    <w:rsid w:val="00C14661"/>
    <w:rsid w:val="00C1480D"/>
    <w:rsid w:val="00C148D3"/>
    <w:rsid w:val="00C14BCF"/>
    <w:rsid w:val="00C14CE9"/>
    <w:rsid w:val="00C14E18"/>
    <w:rsid w:val="00C14E61"/>
    <w:rsid w:val="00C1502F"/>
    <w:rsid w:val="00C151F1"/>
    <w:rsid w:val="00C15294"/>
    <w:rsid w:val="00C152D9"/>
    <w:rsid w:val="00C1536C"/>
    <w:rsid w:val="00C154F6"/>
    <w:rsid w:val="00C155E6"/>
    <w:rsid w:val="00C155F3"/>
    <w:rsid w:val="00C1562B"/>
    <w:rsid w:val="00C1564D"/>
    <w:rsid w:val="00C156B8"/>
    <w:rsid w:val="00C1570E"/>
    <w:rsid w:val="00C15816"/>
    <w:rsid w:val="00C15912"/>
    <w:rsid w:val="00C1593C"/>
    <w:rsid w:val="00C15981"/>
    <w:rsid w:val="00C159FF"/>
    <w:rsid w:val="00C15AA2"/>
    <w:rsid w:val="00C15B3B"/>
    <w:rsid w:val="00C15B5B"/>
    <w:rsid w:val="00C15C0F"/>
    <w:rsid w:val="00C15EDD"/>
    <w:rsid w:val="00C15F30"/>
    <w:rsid w:val="00C16195"/>
    <w:rsid w:val="00C161D7"/>
    <w:rsid w:val="00C161E1"/>
    <w:rsid w:val="00C162A6"/>
    <w:rsid w:val="00C1631B"/>
    <w:rsid w:val="00C16345"/>
    <w:rsid w:val="00C163CF"/>
    <w:rsid w:val="00C164F6"/>
    <w:rsid w:val="00C164FA"/>
    <w:rsid w:val="00C16528"/>
    <w:rsid w:val="00C16558"/>
    <w:rsid w:val="00C16683"/>
    <w:rsid w:val="00C166A7"/>
    <w:rsid w:val="00C166CC"/>
    <w:rsid w:val="00C167CE"/>
    <w:rsid w:val="00C16A3C"/>
    <w:rsid w:val="00C16CC2"/>
    <w:rsid w:val="00C16D9C"/>
    <w:rsid w:val="00C16E99"/>
    <w:rsid w:val="00C16FEC"/>
    <w:rsid w:val="00C1710C"/>
    <w:rsid w:val="00C17203"/>
    <w:rsid w:val="00C1724E"/>
    <w:rsid w:val="00C17254"/>
    <w:rsid w:val="00C1733A"/>
    <w:rsid w:val="00C1735B"/>
    <w:rsid w:val="00C173A1"/>
    <w:rsid w:val="00C17431"/>
    <w:rsid w:val="00C175CC"/>
    <w:rsid w:val="00C1764C"/>
    <w:rsid w:val="00C1778E"/>
    <w:rsid w:val="00C17796"/>
    <w:rsid w:val="00C17989"/>
    <w:rsid w:val="00C179D3"/>
    <w:rsid w:val="00C17ADF"/>
    <w:rsid w:val="00C17BCC"/>
    <w:rsid w:val="00C17D63"/>
    <w:rsid w:val="00C17E40"/>
    <w:rsid w:val="00C17E42"/>
    <w:rsid w:val="00C17F98"/>
    <w:rsid w:val="00C17FAB"/>
    <w:rsid w:val="00C17FB9"/>
    <w:rsid w:val="00C20176"/>
    <w:rsid w:val="00C2020C"/>
    <w:rsid w:val="00C20258"/>
    <w:rsid w:val="00C202F7"/>
    <w:rsid w:val="00C202FB"/>
    <w:rsid w:val="00C2036A"/>
    <w:rsid w:val="00C2051B"/>
    <w:rsid w:val="00C2053A"/>
    <w:rsid w:val="00C20608"/>
    <w:rsid w:val="00C206C4"/>
    <w:rsid w:val="00C2090D"/>
    <w:rsid w:val="00C20921"/>
    <w:rsid w:val="00C20BBA"/>
    <w:rsid w:val="00C20C3D"/>
    <w:rsid w:val="00C20C96"/>
    <w:rsid w:val="00C20CC8"/>
    <w:rsid w:val="00C20D75"/>
    <w:rsid w:val="00C20DA3"/>
    <w:rsid w:val="00C20DC9"/>
    <w:rsid w:val="00C20DFE"/>
    <w:rsid w:val="00C20EFF"/>
    <w:rsid w:val="00C20FB4"/>
    <w:rsid w:val="00C210D7"/>
    <w:rsid w:val="00C21148"/>
    <w:rsid w:val="00C21230"/>
    <w:rsid w:val="00C21247"/>
    <w:rsid w:val="00C21266"/>
    <w:rsid w:val="00C21282"/>
    <w:rsid w:val="00C21444"/>
    <w:rsid w:val="00C21542"/>
    <w:rsid w:val="00C215CA"/>
    <w:rsid w:val="00C21645"/>
    <w:rsid w:val="00C21695"/>
    <w:rsid w:val="00C217E3"/>
    <w:rsid w:val="00C2181A"/>
    <w:rsid w:val="00C218A3"/>
    <w:rsid w:val="00C2193E"/>
    <w:rsid w:val="00C21943"/>
    <w:rsid w:val="00C21957"/>
    <w:rsid w:val="00C21B75"/>
    <w:rsid w:val="00C21DF7"/>
    <w:rsid w:val="00C21F7D"/>
    <w:rsid w:val="00C21FCE"/>
    <w:rsid w:val="00C22048"/>
    <w:rsid w:val="00C22068"/>
    <w:rsid w:val="00C221AC"/>
    <w:rsid w:val="00C22217"/>
    <w:rsid w:val="00C222B0"/>
    <w:rsid w:val="00C22373"/>
    <w:rsid w:val="00C2239F"/>
    <w:rsid w:val="00C223D7"/>
    <w:rsid w:val="00C2241A"/>
    <w:rsid w:val="00C2258D"/>
    <w:rsid w:val="00C225A8"/>
    <w:rsid w:val="00C2279B"/>
    <w:rsid w:val="00C227B9"/>
    <w:rsid w:val="00C228EF"/>
    <w:rsid w:val="00C2299A"/>
    <w:rsid w:val="00C22A33"/>
    <w:rsid w:val="00C22A5F"/>
    <w:rsid w:val="00C22BF7"/>
    <w:rsid w:val="00C22D79"/>
    <w:rsid w:val="00C22DC3"/>
    <w:rsid w:val="00C22E55"/>
    <w:rsid w:val="00C22E68"/>
    <w:rsid w:val="00C22F55"/>
    <w:rsid w:val="00C22F9F"/>
    <w:rsid w:val="00C23016"/>
    <w:rsid w:val="00C230B5"/>
    <w:rsid w:val="00C2328F"/>
    <w:rsid w:val="00C232AC"/>
    <w:rsid w:val="00C23445"/>
    <w:rsid w:val="00C23588"/>
    <w:rsid w:val="00C2376A"/>
    <w:rsid w:val="00C238A7"/>
    <w:rsid w:val="00C238F5"/>
    <w:rsid w:val="00C23960"/>
    <w:rsid w:val="00C239A3"/>
    <w:rsid w:val="00C239C5"/>
    <w:rsid w:val="00C23AF7"/>
    <w:rsid w:val="00C23AFE"/>
    <w:rsid w:val="00C23CCA"/>
    <w:rsid w:val="00C23E74"/>
    <w:rsid w:val="00C23F92"/>
    <w:rsid w:val="00C240AD"/>
    <w:rsid w:val="00C24351"/>
    <w:rsid w:val="00C243AA"/>
    <w:rsid w:val="00C243B5"/>
    <w:rsid w:val="00C24422"/>
    <w:rsid w:val="00C24492"/>
    <w:rsid w:val="00C24631"/>
    <w:rsid w:val="00C24678"/>
    <w:rsid w:val="00C246D8"/>
    <w:rsid w:val="00C247F3"/>
    <w:rsid w:val="00C24890"/>
    <w:rsid w:val="00C248B4"/>
    <w:rsid w:val="00C249D6"/>
    <w:rsid w:val="00C24A18"/>
    <w:rsid w:val="00C24A2D"/>
    <w:rsid w:val="00C24BD2"/>
    <w:rsid w:val="00C24C78"/>
    <w:rsid w:val="00C24E2F"/>
    <w:rsid w:val="00C24F7F"/>
    <w:rsid w:val="00C2506B"/>
    <w:rsid w:val="00C250AF"/>
    <w:rsid w:val="00C25306"/>
    <w:rsid w:val="00C25316"/>
    <w:rsid w:val="00C25384"/>
    <w:rsid w:val="00C253D3"/>
    <w:rsid w:val="00C253E2"/>
    <w:rsid w:val="00C2549E"/>
    <w:rsid w:val="00C255F6"/>
    <w:rsid w:val="00C2567A"/>
    <w:rsid w:val="00C257A0"/>
    <w:rsid w:val="00C25A56"/>
    <w:rsid w:val="00C25C28"/>
    <w:rsid w:val="00C25C8A"/>
    <w:rsid w:val="00C25CB4"/>
    <w:rsid w:val="00C25D09"/>
    <w:rsid w:val="00C25EF0"/>
    <w:rsid w:val="00C25F00"/>
    <w:rsid w:val="00C25F45"/>
    <w:rsid w:val="00C26058"/>
    <w:rsid w:val="00C2606D"/>
    <w:rsid w:val="00C2606F"/>
    <w:rsid w:val="00C260D8"/>
    <w:rsid w:val="00C26120"/>
    <w:rsid w:val="00C261CE"/>
    <w:rsid w:val="00C26327"/>
    <w:rsid w:val="00C2636C"/>
    <w:rsid w:val="00C26497"/>
    <w:rsid w:val="00C264CA"/>
    <w:rsid w:val="00C26962"/>
    <w:rsid w:val="00C26AC9"/>
    <w:rsid w:val="00C26C27"/>
    <w:rsid w:val="00C26C4F"/>
    <w:rsid w:val="00C26E5D"/>
    <w:rsid w:val="00C2702B"/>
    <w:rsid w:val="00C27272"/>
    <w:rsid w:val="00C2744A"/>
    <w:rsid w:val="00C27494"/>
    <w:rsid w:val="00C27510"/>
    <w:rsid w:val="00C27606"/>
    <w:rsid w:val="00C2774A"/>
    <w:rsid w:val="00C277AB"/>
    <w:rsid w:val="00C27825"/>
    <w:rsid w:val="00C27885"/>
    <w:rsid w:val="00C2793D"/>
    <w:rsid w:val="00C27AF3"/>
    <w:rsid w:val="00C27AFF"/>
    <w:rsid w:val="00C27BA3"/>
    <w:rsid w:val="00C27CE1"/>
    <w:rsid w:val="00C27D37"/>
    <w:rsid w:val="00C27DFB"/>
    <w:rsid w:val="00C27F88"/>
    <w:rsid w:val="00C3000B"/>
    <w:rsid w:val="00C300A3"/>
    <w:rsid w:val="00C300F4"/>
    <w:rsid w:val="00C30137"/>
    <w:rsid w:val="00C302A1"/>
    <w:rsid w:val="00C30336"/>
    <w:rsid w:val="00C30364"/>
    <w:rsid w:val="00C304FE"/>
    <w:rsid w:val="00C30566"/>
    <w:rsid w:val="00C3059F"/>
    <w:rsid w:val="00C305B1"/>
    <w:rsid w:val="00C3069D"/>
    <w:rsid w:val="00C306FD"/>
    <w:rsid w:val="00C30740"/>
    <w:rsid w:val="00C308AA"/>
    <w:rsid w:val="00C308D5"/>
    <w:rsid w:val="00C309F1"/>
    <w:rsid w:val="00C30B20"/>
    <w:rsid w:val="00C30B79"/>
    <w:rsid w:val="00C30CCB"/>
    <w:rsid w:val="00C30DD5"/>
    <w:rsid w:val="00C30E7D"/>
    <w:rsid w:val="00C30FBA"/>
    <w:rsid w:val="00C3108D"/>
    <w:rsid w:val="00C311C5"/>
    <w:rsid w:val="00C312FD"/>
    <w:rsid w:val="00C314F0"/>
    <w:rsid w:val="00C315D8"/>
    <w:rsid w:val="00C315E6"/>
    <w:rsid w:val="00C31682"/>
    <w:rsid w:val="00C31750"/>
    <w:rsid w:val="00C317F5"/>
    <w:rsid w:val="00C31954"/>
    <w:rsid w:val="00C31A82"/>
    <w:rsid w:val="00C31AA3"/>
    <w:rsid w:val="00C31B59"/>
    <w:rsid w:val="00C31D88"/>
    <w:rsid w:val="00C31E3C"/>
    <w:rsid w:val="00C31F63"/>
    <w:rsid w:val="00C3200D"/>
    <w:rsid w:val="00C3217A"/>
    <w:rsid w:val="00C3248B"/>
    <w:rsid w:val="00C324DB"/>
    <w:rsid w:val="00C325FE"/>
    <w:rsid w:val="00C326D4"/>
    <w:rsid w:val="00C3286D"/>
    <w:rsid w:val="00C32C87"/>
    <w:rsid w:val="00C32D80"/>
    <w:rsid w:val="00C32DA3"/>
    <w:rsid w:val="00C32EB5"/>
    <w:rsid w:val="00C33080"/>
    <w:rsid w:val="00C3320E"/>
    <w:rsid w:val="00C33366"/>
    <w:rsid w:val="00C3348E"/>
    <w:rsid w:val="00C335D1"/>
    <w:rsid w:val="00C3382B"/>
    <w:rsid w:val="00C3395C"/>
    <w:rsid w:val="00C33A00"/>
    <w:rsid w:val="00C33A20"/>
    <w:rsid w:val="00C33C8F"/>
    <w:rsid w:val="00C33CD0"/>
    <w:rsid w:val="00C33E36"/>
    <w:rsid w:val="00C33EB9"/>
    <w:rsid w:val="00C33ED7"/>
    <w:rsid w:val="00C34396"/>
    <w:rsid w:val="00C3452F"/>
    <w:rsid w:val="00C3465D"/>
    <w:rsid w:val="00C34887"/>
    <w:rsid w:val="00C34A04"/>
    <w:rsid w:val="00C34A24"/>
    <w:rsid w:val="00C34A2E"/>
    <w:rsid w:val="00C34A8A"/>
    <w:rsid w:val="00C34D8D"/>
    <w:rsid w:val="00C34F2F"/>
    <w:rsid w:val="00C34FB8"/>
    <w:rsid w:val="00C35067"/>
    <w:rsid w:val="00C35217"/>
    <w:rsid w:val="00C35384"/>
    <w:rsid w:val="00C35523"/>
    <w:rsid w:val="00C356B0"/>
    <w:rsid w:val="00C356DF"/>
    <w:rsid w:val="00C35730"/>
    <w:rsid w:val="00C357B4"/>
    <w:rsid w:val="00C357D5"/>
    <w:rsid w:val="00C358F7"/>
    <w:rsid w:val="00C35999"/>
    <w:rsid w:val="00C35B76"/>
    <w:rsid w:val="00C35BA6"/>
    <w:rsid w:val="00C35D04"/>
    <w:rsid w:val="00C35E19"/>
    <w:rsid w:val="00C35EAF"/>
    <w:rsid w:val="00C35F50"/>
    <w:rsid w:val="00C361ED"/>
    <w:rsid w:val="00C3621A"/>
    <w:rsid w:val="00C36256"/>
    <w:rsid w:val="00C36274"/>
    <w:rsid w:val="00C36375"/>
    <w:rsid w:val="00C36552"/>
    <w:rsid w:val="00C366A1"/>
    <w:rsid w:val="00C3681A"/>
    <w:rsid w:val="00C369A3"/>
    <w:rsid w:val="00C369BB"/>
    <w:rsid w:val="00C36CB6"/>
    <w:rsid w:val="00C36E17"/>
    <w:rsid w:val="00C36E5A"/>
    <w:rsid w:val="00C371BA"/>
    <w:rsid w:val="00C3720B"/>
    <w:rsid w:val="00C372AA"/>
    <w:rsid w:val="00C373A0"/>
    <w:rsid w:val="00C3742C"/>
    <w:rsid w:val="00C375A9"/>
    <w:rsid w:val="00C37638"/>
    <w:rsid w:val="00C3771A"/>
    <w:rsid w:val="00C3790A"/>
    <w:rsid w:val="00C37962"/>
    <w:rsid w:val="00C3797B"/>
    <w:rsid w:val="00C37A9B"/>
    <w:rsid w:val="00C37B82"/>
    <w:rsid w:val="00C37CE9"/>
    <w:rsid w:val="00C37D79"/>
    <w:rsid w:val="00C37EB7"/>
    <w:rsid w:val="00C37F87"/>
    <w:rsid w:val="00C401D0"/>
    <w:rsid w:val="00C40201"/>
    <w:rsid w:val="00C40377"/>
    <w:rsid w:val="00C4040B"/>
    <w:rsid w:val="00C4055F"/>
    <w:rsid w:val="00C4064E"/>
    <w:rsid w:val="00C4087E"/>
    <w:rsid w:val="00C408BA"/>
    <w:rsid w:val="00C40917"/>
    <w:rsid w:val="00C40BAC"/>
    <w:rsid w:val="00C40CFB"/>
    <w:rsid w:val="00C40D82"/>
    <w:rsid w:val="00C41066"/>
    <w:rsid w:val="00C4109A"/>
    <w:rsid w:val="00C41124"/>
    <w:rsid w:val="00C4113C"/>
    <w:rsid w:val="00C41205"/>
    <w:rsid w:val="00C4154A"/>
    <w:rsid w:val="00C415A1"/>
    <w:rsid w:val="00C4163E"/>
    <w:rsid w:val="00C41877"/>
    <w:rsid w:val="00C41950"/>
    <w:rsid w:val="00C419C2"/>
    <w:rsid w:val="00C419D2"/>
    <w:rsid w:val="00C41C78"/>
    <w:rsid w:val="00C41D39"/>
    <w:rsid w:val="00C41D58"/>
    <w:rsid w:val="00C41E68"/>
    <w:rsid w:val="00C420DB"/>
    <w:rsid w:val="00C42114"/>
    <w:rsid w:val="00C4216D"/>
    <w:rsid w:val="00C423B5"/>
    <w:rsid w:val="00C42512"/>
    <w:rsid w:val="00C42688"/>
    <w:rsid w:val="00C42994"/>
    <w:rsid w:val="00C42C0C"/>
    <w:rsid w:val="00C42D10"/>
    <w:rsid w:val="00C42EA3"/>
    <w:rsid w:val="00C42F47"/>
    <w:rsid w:val="00C42FAC"/>
    <w:rsid w:val="00C42FCC"/>
    <w:rsid w:val="00C42FED"/>
    <w:rsid w:val="00C434D1"/>
    <w:rsid w:val="00C43631"/>
    <w:rsid w:val="00C4363F"/>
    <w:rsid w:val="00C4374A"/>
    <w:rsid w:val="00C437FF"/>
    <w:rsid w:val="00C43803"/>
    <w:rsid w:val="00C4383F"/>
    <w:rsid w:val="00C4387C"/>
    <w:rsid w:val="00C43A39"/>
    <w:rsid w:val="00C43B21"/>
    <w:rsid w:val="00C43B93"/>
    <w:rsid w:val="00C43C20"/>
    <w:rsid w:val="00C43D79"/>
    <w:rsid w:val="00C43EB5"/>
    <w:rsid w:val="00C43F01"/>
    <w:rsid w:val="00C43FA8"/>
    <w:rsid w:val="00C440EF"/>
    <w:rsid w:val="00C44100"/>
    <w:rsid w:val="00C44203"/>
    <w:rsid w:val="00C4423F"/>
    <w:rsid w:val="00C4425F"/>
    <w:rsid w:val="00C4433E"/>
    <w:rsid w:val="00C44488"/>
    <w:rsid w:val="00C445B9"/>
    <w:rsid w:val="00C446F4"/>
    <w:rsid w:val="00C44760"/>
    <w:rsid w:val="00C44B4C"/>
    <w:rsid w:val="00C44C07"/>
    <w:rsid w:val="00C44EAC"/>
    <w:rsid w:val="00C44F95"/>
    <w:rsid w:val="00C44FAC"/>
    <w:rsid w:val="00C44FD1"/>
    <w:rsid w:val="00C4505A"/>
    <w:rsid w:val="00C451A3"/>
    <w:rsid w:val="00C451F4"/>
    <w:rsid w:val="00C45206"/>
    <w:rsid w:val="00C4522F"/>
    <w:rsid w:val="00C45482"/>
    <w:rsid w:val="00C455DE"/>
    <w:rsid w:val="00C45720"/>
    <w:rsid w:val="00C4583D"/>
    <w:rsid w:val="00C458BE"/>
    <w:rsid w:val="00C45902"/>
    <w:rsid w:val="00C45BF5"/>
    <w:rsid w:val="00C45C81"/>
    <w:rsid w:val="00C45CA7"/>
    <w:rsid w:val="00C45CD4"/>
    <w:rsid w:val="00C45E3A"/>
    <w:rsid w:val="00C45E45"/>
    <w:rsid w:val="00C45E96"/>
    <w:rsid w:val="00C45F2B"/>
    <w:rsid w:val="00C462C4"/>
    <w:rsid w:val="00C4650F"/>
    <w:rsid w:val="00C4686D"/>
    <w:rsid w:val="00C46905"/>
    <w:rsid w:val="00C46A5C"/>
    <w:rsid w:val="00C46AD9"/>
    <w:rsid w:val="00C46BF0"/>
    <w:rsid w:val="00C46CF2"/>
    <w:rsid w:val="00C470A0"/>
    <w:rsid w:val="00C47179"/>
    <w:rsid w:val="00C47189"/>
    <w:rsid w:val="00C472DC"/>
    <w:rsid w:val="00C474C9"/>
    <w:rsid w:val="00C47619"/>
    <w:rsid w:val="00C477A8"/>
    <w:rsid w:val="00C47A3E"/>
    <w:rsid w:val="00C47A45"/>
    <w:rsid w:val="00C47B72"/>
    <w:rsid w:val="00C47CE8"/>
    <w:rsid w:val="00C47D28"/>
    <w:rsid w:val="00C47E39"/>
    <w:rsid w:val="00C47E61"/>
    <w:rsid w:val="00C47F4E"/>
    <w:rsid w:val="00C50030"/>
    <w:rsid w:val="00C500D9"/>
    <w:rsid w:val="00C50116"/>
    <w:rsid w:val="00C50330"/>
    <w:rsid w:val="00C50449"/>
    <w:rsid w:val="00C504BC"/>
    <w:rsid w:val="00C5053D"/>
    <w:rsid w:val="00C50687"/>
    <w:rsid w:val="00C5073A"/>
    <w:rsid w:val="00C508D9"/>
    <w:rsid w:val="00C509BA"/>
    <w:rsid w:val="00C509CF"/>
    <w:rsid w:val="00C509F6"/>
    <w:rsid w:val="00C50BAE"/>
    <w:rsid w:val="00C50BC9"/>
    <w:rsid w:val="00C50C80"/>
    <w:rsid w:val="00C50EC7"/>
    <w:rsid w:val="00C50FA4"/>
    <w:rsid w:val="00C51052"/>
    <w:rsid w:val="00C51067"/>
    <w:rsid w:val="00C513A0"/>
    <w:rsid w:val="00C51470"/>
    <w:rsid w:val="00C514AF"/>
    <w:rsid w:val="00C514E3"/>
    <w:rsid w:val="00C51699"/>
    <w:rsid w:val="00C5169C"/>
    <w:rsid w:val="00C516FA"/>
    <w:rsid w:val="00C5181E"/>
    <w:rsid w:val="00C518E5"/>
    <w:rsid w:val="00C51916"/>
    <w:rsid w:val="00C5192C"/>
    <w:rsid w:val="00C51996"/>
    <w:rsid w:val="00C51B96"/>
    <w:rsid w:val="00C51C1C"/>
    <w:rsid w:val="00C51C32"/>
    <w:rsid w:val="00C51C79"/>
    <w:rsid w:val="00C51CC5"/>
    <w:rsid w:val="00C51CF0"/>
    <w:rsid w:val="00C51E09"/>
    <w:rsid w:val="00C51EFF"/>
    <w:rsid w:val="00C51F7A"/>
    <w:rsid w:val="00C5201F"/>
    <w:rsid w:val="00C52046"/>
    <w:rsid w:val="00C520F4"/>
    <w:rsid w:val="00C521B7"/>
    <w:rsid w:val="00C52285"/>
    <w:rsid w:val="00C5230A"/>
    <w:rsid w:val="00C52333"/>
    <w:rsid w:val="00C52389"/>
    <w:rsid w:val="00C523B2"/>
    <w:rsid w:val="00C5258B"/>
    <w:rsid w:val="00C52679"/>
    <w:rsid w:val="00C528B1"/>
    <w:rsid w:val="00C52BDC"/>
    <w:rsid w:val="00C52BED"/>
    <w:rsid w:val="00C52DE7"/>
    <w:rsid w:val="00C52EBE"/>
    <w:rsid w:val="00C52FE8"/>
    <w:rsid w:val="00C531DB"/>
    <w:rsid w:val="00C5320C"/>
    <w:rsid w:val="00C53243"/>
    <w:rsid w:val="00C532D7"/>
    <w:rsid w:val="00C5337A"/>
    <w:rsid w:val="00C5361E"/>
    <w:rsid w:val="00C5363D"/>
    <w:rsid w:val="00C536E3"/>
    <w:rsid w:val="00C53799"/>
    <w:rsid w:val="00C53A19"/>
    <w:rsid w:val="00C53B0F"/>
    <w:rsid w:val="00C53B61"/>
    <w:rsid w:val="00C53BDB"/>
    <w:rsid w:val="00C53C61"/>
    <w:rsid w:val="00C53DD1"/>
    <w:rsid w:val="00C541C0"/>
    <w:rsid w:val="00C541E4"/>
    <w:rsid w:val="00C5431F"/>
    <w:rsid w:val="00C5434D"/>
    <w:rsid w:val="00C543D4"/>
    <w:rsid w:val="00C5446A"/>
    <w:rsid w:val="00C5452F"/>
    <w:rsid w:val="00C54561"/>
    <w:rsid w:val="00C546E3"/>
    <w:rsid w:val="00C5474E"/>
    <w:rsid w:val="00C548CA"/>
    <w:rsid w:val="00C549B6"/>
    <w:rsid w:val="00C54A40"/>
    <w:rsid w:val="00C54B83"/>
    <w:rsid w:val="00C54DE0"/>
    <w:rsid w:val="00C54EF3"/>
    <w:rsid w:val="00C54F7E"/>
    <w:rsid w:val="00C55262"/>
    <w:rsid w:val="00C55410"/>
    <w:rsid w:val="00C5551A"/>
    <w:rsid w:val="00C55611"/>
    <w:rsid w:val="00C55618"/>
    <w:rsid w:val="00C55641"/>
    <w:rsid w:val="00C55690"/>
    <w:rsid w:val="00C55703"/>
    <w:rsid w:val="00C55764"/>
    <w:rsid w:val="00C55921"/>
    <w:rsid w:val="00C55AB7"/>
    <w:rsid w:val="00C55ACB"/>
    <w:rsid w:val="00C55AD6"/>
    <w:rsid w:val="00C55B16"/>
    <w:rsid w:val="00C55C11"/>
    <w:rsid w:val="00C55EBD"/>
    <w:rsid w:val="00C56083"/>
    <w:rsid w:val="00C562D8"/>
    <w:rsid w:val="00C5640F"/>
    <w:rsid w:val="00C56597"/>
    <w:rsid w:val="00C5663F"/>
    <w:rsid w:val="00C5682A"/>
    <w:rsid w:val="00C568B7"/>
    <w:rsid w:val="00C56B3F"/>
    <w:rsid w:val="00C56BF9"/>
    <w:rsid w:val="00C56C54"/>
    <w:rsid w:val="00C56D07"/>
    <w:rsid w:val="00C56D6D"/>
    <w:rsid w:val="00C56F6B"/>
    <w:rsid w:val="00C57032"/>
    <w:rsid w:val="00C57157"/>
    <w:rsid w:val="00C571B7"/>
    <w:rsid w:val="00C5725A"/>
    <w:rsid w:val="00C573F2"/>
    <w:rsid w:val="00C57623"/>
    <w:rsid w:val="00C57651"/>
    <w:rsid w:val="00C5768F"/>
    <w:rsid w:val="00C576CB"/>
    <w:rsid w:val="00C576CE"/>
    <w:rsid w:val="00C57749"/>
    <w:rsid w:val="00C57830"/>
    <w:rsid w:val="00C57860"/>
    <w:rsid w:val="00C57AC4"/>
    <w:rsid w:val="00C57B8C"/>
    <w:rsid w:val="00C57C45"/>
    <w:rsid w:val="00C57CFB"/>
    <w:rsid w:val="00C57D6A"/>
    <w:rsid w:val="00C57F03"/>
    <w:rsid w:val="00C57FAD"/>
    <w:rsid w:val="00C60053"/>
    <w:rsid w:val="00C600FF"/>
    <w:rsid w:val="00C60172"/>
    <w:rsid w:val="00C6031C"/>
    <w:rsid w:val="00C60347"/>
    <w:rsid w:val="00C6051D"/>
    <w:rsid w:val="00C6057A"/>
    <w:rsid w:val="00C605BB"/>
    <w:rsid w:val="00C6061F"/>
    <w:rsid w:val="00C60667"/>
    <w:rsid w:val="00C606A8"/>
    <w:rsid w:val="00C60763"/>
    <w:rsid w:val="00C6076C"/>
    <w:rsid w:val="00C60978"/>
    <w:rsid w:val="00C60B6A"/>
    <w:rsid w:val="00C60C0E"/>
    <w:rsid w:val="00C60DBF"/>
    <w:rsid w:val="00C60E68"/>
    <w:rsid w:val="00C60EDE"/>
    <w:rsid w:val="00C61068"/>
    <w:rsid w:val="00C612C5"/>
    <w:rsid w:val="00C61458"/>
    <w:rsid w:val="00C61639"/>
    <w:rsid w:val="00C616D8"/>
    <w:rsid w:val="00C61727"/>
    <w:rsid w:val="00C61A49"/>
    <w:rsid w:val="00C61A61"/>
    <w:rsid w:val="00C61BD5"/>
    <w:rsid w:val="00C61E07"/>
    <w:rsid w:val="00C61E1C"/>
    <w:rsid w:val="00C61E2D"/>
    <w:rsid w:val="00C61E87"/>
    <w:rsid w:val="00C61F70"/>
    <w:rsid w:val="00C622B4"/>
    <w:rsid w:val="00C622E7"/>
    <w:rsid w:val="00C62356"/>
    <w:rsid w:val="00C6248E"/>
    <w:rsid w:val="00C624CC"/>
    <w:rsid w:val="00C627D3"/>
    <w:rsid w:val="00C628FB"/>
    <w:rsid w:val="00C6294C"/>
    <w:rsid w:val="00C62A7E"/>
    <w:rsid w:val="00C62A89"/>
    <w:rsid w:val="00C62A9C"/>
    <w:rsid w:val="00C62E01"/>
    <w:rsid w:val="00C62E0B"/>
    <w:rsid w:val="00C62E98"/>
    <w:rsid w:val="00C63077"/>
    <w:rsid w:val="00C63101"/>
    <w:rsid w:val="00C6342D"/>
    <w:rsid w:val="00C635AF"/>
    <w:rsid w:val="00C635E9"/>
    <w:rsid w:val="00C636F6"/>
    <w:rsid w:val="00C63956"/>
    <w:rsid w:val="00C6396D"/>
    <w:rsid w:val="00C63B97"/>
    <w:rsid w:val="00C63C8C"/>
    <w:rsid w:val="00C63D0B"/>
    <w:rsid w:val="00C63DB5"/>
    <w:rsid w:val="00C63E05"/>
    <w:rsid w:val="00C63EFC"/>
    <w:rsid w:val="00C63FED"/>
    <w:rsid w:val="00C64157"/>
    <w:rsid w:val="00C64196"/>
    <w:rsid w:val="00C6435A"/>
    <w:rsid w:val="00C6435F"/>
    <w:rsid w:val="00C6442E"/>
    <w:rsid w:val="00C64508"/>
    <w:rsid w:val="00C645C0"/>
    <w:rsid w:val="00C645D5"/>
    <w:rsid w:val="00C6499D"/>
    <w:rsid w:val="00C64A29"/>
    <w:rsid w:val="00C64A86"/>
    <w:rsid w:val="00C64AA0"/>
    <w:rsid w:val="00C64B6A"/>
    <w:rsid w:val="00C64BDA"/>
    <w:rsid w:val="00C64C49"/>
    <w:rsid w:val="00C64D1D"/>
    <w:rsid w:val="00C6517F"/>
    <w:rsid w:val="00C6531F"/>
    <w:rsid w:val="00C6542E"/>
    <w:rsid w:val="00C65621"/>
    <w:rsid w:val="00C6580B"/>
    <w:rsid w:val="00C65841"/>
    <w:rsid w:val="00C658A9"/>
    <w:rsid w:val="00C658B8"/>
    <w:rsid w:val="00C658CD"/>
    <w:rsid w:val="00C65906"/>
    <w:rsid w:val="00C65A63"/>
    <w:rsid w:val="00C65B18"/>
    <w:rsid w:val="00C65D82"/>
    <w:rsid w:val="00C65DE0"/>
    <w:rsid w:val="00C65E3C"/>
    <w:rsid w:val="00C660E2"/>
    <w:rsid w:val="00C66180"/>
    <w:rsid w:val="00C66230"/>
    <w:rsid w:val="00C662AD"/>
    <w:rsid w:val="00C6634C"/>
    <w:rsid w:val="00C66547"/>
    <w:rsid w:val="00C665C1"/>
    <w:rsid w:val="00C66879"/>
    <w:rsid w:val="00C66982"/>
    <w:rsid w:val="00C66AE0"/>
    <w:rsid w:val="00C66BC3"/>
    <w:rsid w:val="00C66C28"/>
    <w:rsid w:val="00C66CA4"/>
    <w:rsid w:val="00C66CAC"/>
    <w:rsid w:val="00C66D62"/>
    <w:rsid w:val="00C66F0A"/>
    <w:rsid w:val="00C66F58"/>
    <w:rsid w:val="00C67006"/>
    <w:rsid w:val="00C67188"/>
    <w:rsid w:val="00C671F4"/>
    <w:rsid w:val="00C67309"/>
    <w:rsid w:val="00C6739E"/>
    <w:rsid w:val="00C6745D"/>
    <w:rsid w:val="00C67529"/>
    <w:rsid w:val="00C675E3"/>
    <w:rsid w:val="00C67658"/>
    <w:rsid w:val="00C67676"/>
    <w:rsid w:val="00C676E5"/>
    <w:rsid w:val="00C679BF"/>
    <w:rsid w:val="00C67AF9"/>
    <w:rsid w:val="00C67B73"/>
    <w:rsid w:val="00C67E9E"/>
    <w:rsid w:val="00C70090"/>
    <w:rsid w:val="00C70092"/>
    <w:rsid w:val="00C700C5"/>
    <w:rsid w:val="00C700D9"/>
    <w:rsid w:val="00C70122"/>
    <w:rsid w:val="00C70152"/>
    <w:rsid w:val="00C70276"/>
    <w:rsid w:val="00C703B6"/>
    <w:rsid w:val="00C70513"/>
    <w:rsid w:val="00C7064A"/>
    <w:rsid w:val="00C7066C"/>
    <w:rsid w:val="00C706E2"/>
    <w:rsid w:val="00C7072F"/>
    <w:rsid w:val="00C707F0"/>
    <w:rsid w:val="00C70899"/>
    <w:rsid w:val="00C70AE2"/>
    <w:rsid w:val="00C70B2B"/>
    <w:rsid w:val="00C70C6C"/>
    <w:rsid w:val="00C70D70"/>
    <w:rsid w:val="00C70E27"/>
    <w:rsid w:val="00C70E74"/>
    <w:rsid w:val="00C70E80"/>
    <w:rsid w:val="00C70E8A"/>
    <w:rsid w:val="00C70F56"/>
    <w:rsid w:val="00C70FD1"/>
    <w:rsid w:val="00C7104E"/>
    <w:rsid w:val="00C71104"/>
    <w:rsid w:val="00C71242"/>
    <w:rsid w:val="00C712C4"/>
    <w:rsid w:val="00C712FB"/>
    <w:rsid w:val="00C7143C"/>
    <w:rsid w:val="00C715CB"/>
    <w:rsid w:val="00C71648"/>
    <w:rsid w:val="00C718BE"/>
    <w:rsid w:val="00C7196E"/>
    <w:rsid w:val="00C71B23"/>
    <w:rsid w:val="00C71B26"/>
    <w:rsid w:val="00C71B77"/>
    <w:rsid w:val="00C71BC0"/>
    <w:rsid w:val="00C71C73"/>
    <w:rsid w:val="00C71D11"/>
    <w:rsid w:val="00C71D57"/>
    <w:rsid w:val="00C71E1A"/>
    <w:rsid w:val="00C71EFF"/>
    <w:rsid w:val="00C71F29"/>
    <w:rsid w:val="00C71F80"/>
    <w:rsid w:val="00C72016"/>
    <w:rsid w:val="00C72192"/>
    <w:rsid w:val="00C72462"/>
    <w:rsid w:val="00C72476"/>
    <w:rsid w:val="00C724D7"/>
    <w:rsid w:val="00C725F0"/>
    <w:rsid w:val="00C72608"/>
    <w:rsid w:val="00C72679"/>
    <w:rsid w:val="00C72717"/>
    <w:rsid w:val="00C728CD"/>
    <w:rsid w:val="00C728F5"/>
    <w:rsid w:val="00C7296D"/>
    <w:rsid w:val="00C729C5"/>
    <w:rsid w:val="00C72A22"/>
    <w:rsid w:val="00C72A6D"/>
    <w:rsid w:val="00C72A78"/>
    <w:rsid w:val="00C72B00"/>
    <w:rsid w:val="00C72B2C"/>
    <w:rsid w:val="00C72CC1"/>
    <w:rsid w:val="00C72CCF"/>
    <w:rsid w:val="00C72CDD"/>
    <w:rsid w:val="00C72E66"/>
    <w:rsid w:val="00C72FC0"/>
    <w:rsid w:val="00C72FDA"/>
    <w:rsid w:val="00C730B7"/>
    <w:rsid w:val="00C731AA"/>
    <w:rsid w:val="00C7330A"/>
    <w:rsid w:val="00C734B1"/>
    <w:rsid w:val="00C7350B"/>
    <w:rsid w:val="00C73517"/>
    <w:rsid w:val="00C735DC"/>
    <w:rsid w:val="00C7375A"/>
    <w:rsid w:val="00C7381E"/>
    <w:rsid w:val="00C73861"/>
    <w:rsid w:val="00C738E1"/>
    <w:rsid w:val="00C738EB"/>
    <w:rsid w:val="00C739AE"/>
    <w:rsid w:val="00C73A12"/>
    <w:rsid w:val="00C73A3E"/>
    <w:rsid w:val="00C73B61"/>
    <w:rsid w:val="00C73B6F"/>
    <w:rsid w:val="00C73BDA"/>
    <w:rsid w:val="00C73C69"/>
    <w:rsid w:val="00C73EB7"/>
    <w:rsid w:val="00C74230"/>
    <w:rsid w:val="00C74415"/>
    <w:rsid w:val="00C7445D"/>
    <w:rsid w:val="00C7449D"/>
    <w:rsid w:val="00C7473B"/>
    <w:rsid w:val="00C74744"/>
    <w:rsid w:val="00C74AF8"/>
    <w:rsid w:val="00C74BA9"/>
    <w:rsid w:val="00C74D88"/>
    <w:rsid w:val="00C74F46"/>
    <w:rsid w:val="00C7508A"/>
    <w:rsid w:val="00C751AE"/>
    <w:rsid w:val="00C7529E"/>
    <w:rsid w:val="00C755DF"/>
    <w:rsid w:val="00C7579F"/>
    <w:rsid w:val="00C757D0"/>
    <w:rsid w:val="00C7585D"/>
    <w:rsid w:val="00C759F3"/>
    <w:rsid w:val="00C75CA4"/>
    <w:rsid w:val="00C75F37"/>
    <w:rsid w:val="00C75FEE"/>
    <w:rsid w:val="00C76092"/>
    <w:rsid w:val="00C760A5"/>
    <w:rsid w:val="00C761BC"/>
    <w:rsid w:val="00C7631F"/>
    <w:rsid w:val="00C76527"/>
    <w:rsid w:val="00C765FF"/>
    <w:rsid w:val="00C76697"/>
    <w:rsid w:val="00C766FD"/>
    <w:rsid w:val="00C767A4"/>
    <w:rsid w:val="00C767B7"/>
    <w:rsid w:val="00C768A3"/>
    <w:rsid w:val="00C76A31"/>
    <w:rsid w:val="00C76A66"/>
    <w:rsid w:val="00C76B90"/>
    <w:rsid w:val="00C76C55"/>
    <w:rsid w:val="00C76E92"/>
    <w:rsid w:val="00C76ED3"/>
    <w:rsid w:val="00C77107"/>
    <w:rsid w:val="00C77211"/>
    <w:rsid w:val="00C772BE"/>
    <w:rsid w:val="00C773FC"/>
    <w:rsid w:val="00C77459"/>
    <w:rsid w:val="00C7762C"/>
    <w:rsid w:val="00C776C0"/>
    <w:rsid w:val="00C77777"/>
    <w:rsid w:val="00C77791"/>
    <w:rsid w:val="00C777B3"/>
    <w:rsid w:val="00C777EF"/>
    <w:rsid w:val="00C779EC"/>
    <w:rsid w:val="00C77A2A"/>
    <w:rsid w:val="00C77B02"/>
    <w:rsid w:val="00C77B13"/>
    <w:rsid w:val="00C77B5B"/>
    <w:rsid w:val="00C77CE4"/>
    <w:rsid w:val="00C77D81"/>
    <w:rsid w:val="00C77E27"/>
    <w:rsid w:val="00C77F98"/>
    <w:rsid w:val="00C801E3"/>
    <w:rsid w:val="00C802BE"/>
    <w:rsid w:val="00C8030A"/>
    <w:rsid w:val="00C80503"/>
    <w:rsid w:val="00C8067B"/>
    <w:rsid w:val="00C8072D"/>
    <w:rsid w:val="00C80946"/>
    <w:rsid w:val="00C80A4D"/>
    <w:rsid w:val="00C80A57"/>
    <w:rsid w:val="00C80A9B"/>
    <w:rsid w:val="00C80C65"/>
    <w:rsid w:val="00C80D72"/>
    <w:rsid w:val="00C80EB3"/>
    <w:rsid w:val="00C8106C"/>
    <w:rsid w:val="00C81272"/>
    <w:rsid w:val="00C81290"/>
    <w:rsid w:val="00C8136A"/>
    <w:rsid w:val="00C81393"/>
    <w:rsid w:val="00C81420"/>
    <w:rsid w:val="00C81425"/>
    <w:rsid w:val="00C81581"/>
    <w:rsid w:val="00C815B0"/>
    <w:rsid w:val="00C815B6"/>
    <w:rsid w:val="00C8166D"/>
    <w:rsid w:val="00C8168F"/>
    <w:rsid w:val="00C817CB"/>
    <w:rsid w:val="00C81921"/>
    <w:rsid w:val="00C81988"/>
    <w:rsid w:val="00C81A50"/>
    <w:rsid w:val="00C81BC8"/>
    <w:rsid w:val="00C81E90"/>
    <w:rsid w:val="00C81EC8"/>
    <w:rsid w:val="00C81FFA"/>
    <w:rsid w:val="00C821DC"/>
    <w:rsid w:val="00C823AF"/>
    <w:rsid w:val="00C82547"/>
    <w:rsid w:val="00C825F2"/>
    <w:rsid w:val="00C8269A"/>
    <w:rsid w:val="00C826DE"/>
    <w:rsid w:val="00C82799"/>
    <w:rsid w:val="00C827F0"/>
    <w:rsid w:val="00C82968"/>
    <w:rsid w:val="00C829C0"/>
    <w:rsid w:val="00C82B3B"/>
    <w:rsid w:val="00C82C54"/>
    <w:rsid w:val="00C82C64"/>
    <w:rsid w:val="00C82C78"/>
    <w:rsid w:val="00C82C7D"/>
    <w:rsid w:val="00C82CCD"/>
    <w:rsid w:val="00C82CFC"/>
    <w:rsid w:val="00C82E3D"/>
    <w:rsid w:val="00C82EEA"/>
    <w:rsid w:val="00C82FA3"/>
    <w:rsid w:val="00C8319E"/>
    <w:rsid w:val="00C8321C"/>
    <w:rsid w:val="00C8323A"/>
    <w:rsid w:val="00C8327E"/>
    <w:rsid w:val="00C8331B"/>
    <w:rsid w:val="00C833BC"/>
    <w:rsid w:val="00C833C1"/>
    <w:rsid w:val="00C83414"/>
    <w:rsid w:val="00C83426"/>
    <w:rsid w:val="00C83473"/>
    <w:rsid w:val="00C83540"/>
    <w:rsid w:val="00C8356B"/>
    <w:rsid w:val="00C835A2"/>
    <w:rsid w:val="00C83763"/>
    <w:rsid w:val="00C8390E"/>
    <w:rsid w:val="00C83A09"/>
    <w:rsid w:val="00C83B3C"/>
    <w:rsid w:val="00C83BD4"/>
    <w:rsid w:val="00C83C73"/>
    <w:rsid w:val="00C83DB5"/>
    <w:rsid w:val="00C83DD1"/>
    <w:rsid w:val="00C83E1C"/>
    <w:rsid w:val="00C84031"/>
    <w:rsid w:val="00C84051"/>
    <w:rsid w:val="00C840EF"/>
    <w:rsid w:val="00C842C6"/>
    <w:rsid w:val="00C844A4"/>
    <w:rsid w:val="00C844EA"/>
    <w:rsid w:val="00C84600"/>
    <w:rsid w:val="00C84647"/>
    <w:rsid w:val="00C8474A"/>
    <w:rsid w:val="00C847F8"/>
    <w:rsid w:val="00C848F1"/>
    <w:rsid w:val="00C84B37"/>
    <w:rsid w:val="00C84B7D"/>
    <w:rsid w:val="00C84CEF"/>
    <w:rsid w:val="00C84D16"/>
    <w:rsid w:val="00C84EA2"/>
    <w:rsid w:val="00C84EFA"/>
    <w:rsid w:val="00C84F37"/>
    <w:rsid w:val="00C84F5C"/>
    <w:rsid w:val="00C84FCE"/>
    <w:rsid w:val="00C8502C"/>
    <w:rsid w:val="00C85307"/>
    <w:rsid w:val="00C85348"/>
    <w:rsid w:val="00C853A5"/>
    <w:rsid w:val="00C853F4"/>
    <w:rsid w:val="00C854B5"/>
    <w:rsid w:val="00C8565A"/>
    <w:rsid w:val="00C859E3"/>
    <w:rsid w:val="00C85B41"/>
    <w:rsid w:val="00C85B6D"/>
    <w:rsid w:val="00C85CC9"/>
    <w:rsid w:val="00C85DF2"/>
    <w:rsid w:val="00C85E37"/>
    <w:rsid w:val="00C85F8F"/>
    <w:rsid w:val="00C86106"/>
    <w:rsid w:val="00C86142"/>
    <w:rsid w:val="00C8622B"/>
    <w:rsid w:val="00C86239"/>
    <w:rsid w:val="00C86536"/>
    <w:rsid w:val="00C86565"/>
    <w:rsid w:val="00C86613"/>
    <w:rsid w:val="00C86685"/>
    <w:rsid w:val="00C86819"/>
    <w:rsid w:val="00C86842"/>
    <w:rsid w:val="00C86849"/>
    <w:rsid w:val="00C86914"/>
    <w:rsid w:val="00C86A73"/>
    <w:rsid w:val="00C86AAD"/>
    <w:rsid w:val="00C86AAF"/>
    <w:rsid w:val="00C86C0E"/>
    <w:rsid w:val="00C86C1E"/>
    <w:rsid w:val="00C86C89"/>
    <w:rsid w:val="00C86E30"/>
    <w:rsid w:val="00C86F92"/>
    <w:rsid w:val="00C86FA2"/>
    <w:rsid w:val="00C871A5"/>
    <w:rsid w:val="00C87425"/>
    <w:rsid w:val="00C874F9"/>
    <w:rsid w:val="00C87A80"/>
    <w:rsid w:val="00C87AFF"/>
    <w:rsid w:val="00C87DA4"/>
    <w:rsid w:val="00C87DC4"/>
    <w:rsid w:val="00C87DDE"/>
    <w:rsid w:val="00C87DE6"/>
    <w:rsid w:val="00C87F17"/>
    <w:rsid w:val="00C87F80"/>
    <w:rsid w:val="00C87F81"/>
    <w:rsid w:val="00C90038"/>
    <w:rsid w:val="00C900AC"/>
    <w:rsid w:val="00C900D5"/>
    <w:rsid w:val="00C90127"/>
    <w:rsid w:val="00C90134"/>
    <w:rsid w:val="00C9014D"/>
    <w:rsid w:val="00C9026F"/>
    <w:rsid w:val="00C90303"/>
    <w:rsid w:val="00C903B7"/>
    <w:rsid w:val="00C904CC"/>
    <w:rsid w:val="00C904D2"/>
    <w:rsid w:val="00C904DD"/>
    <w:rsid w:val="00C90597"/>
    <w:rsid w:val="00C90599"/>
    <w:rsid w:val="00C90891"/>
    <w:rsid w:val="00C909CD"/>
    <w:rsid w:val="00C909DF"/>
    <w:rsid w:val="00C90B31"/>
    <w:rsid w:val="00C90BEE"/>
    <w:rsid w:val="00C90C2D"/>
    <w:rsid w:val="00C90C49"/>
    <w:rsid w:val="00C90ECC"/>
    <w:rsid w:val="00C90F2E"/>
    <w:rsid w:val="00C90FD0"/>
    <w:rsid w:val="00C91081"/>
    <w:rsid w:val="00C91197"/>
    <w:rsid w:val="00C911AF"/>
    <w:rsid w:val="00C91200"/>
    <w:rsid w:val="00C9121E"/>
    <w:rsid w:val="00C91281"/>
    <w:rsid w:val="00C912B3"/>
    <w:rsid w:val="00C912D0"/>
    <w:rsid w:val="00C91314"/>
    <w:rsid w:val="00C91428"/>
    <w:rsid w:val="00C915E7"/>
    <w:rsid w:val="00C91640"/>
    <w:rsid w:val="00C9172A"/>
    <w:rsid w:val="00C91732"/>
    <w:rsid w:val="00C91753"/>
    <w:rsid w:val="00C91933"/>
    <w:rsid w:val="00C91956"/>
    <w:rsid w:val="00C919DD"/>
    <w:rsid w:val="00C91AC6"/>
    <w:rsid w:val="00C91B3C"/>
    <w:rsid w:val="00C91C78"/>
    <w:rsid w:val="00C91D1C"/>
    <w:rsid w:val="00C91D94"/>
    <w:rsid w:val="00C91D9E"/>
    <w:rsid w:val="00C91E71"/>
    <w:rsid w:val="00C91EDB"/>
    <w:rsid w:val="00C91FAE"/>
    <w:rsid w:val="00C92111"/>
    <w:rsid w:val="00C92184"/>
    <w:rsid w:val="00C922C1"/>
    <w:rsid w:val="00C9238A"/>
    <w:rsid w:val="00C923C3"/>
    <w:rsid w:val="00C92417"/>
    <w:rsid w:val="00C92425"/>
    <w:rsid w:val="00C9249E"/>
    <w:rsid w:val="00C9253F"/>
    <w:rsid w:val="00C92578"/>
    <w:rsid w:val="00C92671"/>
    <w:rsid w:val="00C926FB"/>
    <w:rsid w:val="00C92890"/>
    <w:rsid w:val="00C92893"/>
    <w:rsid w:val="00C928F8"/>
    <w:rsid w:val="00C92A1D"/>
    <w:rsid w:val="00C92C05"/>
    <w:rsid w:val="00C92CA0"/>
    <w:rsid w:val="00C92CEC"/>
    <w:rsid w:val="00C92E26"/>
    <w:rsid w:val="00C92E36"/>
    <w:rsid w:val="00C92E6E"/>
    <w:rsid w:val="00C92E8A"/>
    <w:rsid w:val="00C92F2D"/>
    <w:rsid w:val="00C92FFE"/>
    <w:rsid w:val="00C930DC"/>
    <w:rsid w:val="00C931AD"/>
    <w:rsid w:val="00C931B6"/>
    <w:rsid w:val="00C931D4"/>
    <w:rsid w:val="00C9337F"/>
    <w:rsid w:val="00C9349A"/>
    <w:rsid w:val="00C934E6"/>
    <w:rsid w:val="00C93561"/>
    <w:rsid w:val="00C93688"/>
    <w:rsid w:val="00C93699"/>
    <w:rsid w:val="00C938EB"/>
    <w:rsid w:val="00C93910"/>
    <w:rsid w:val="00C939A5"/>
    <w:rsid w:val="00C93CDE"/>
    <w:rsid w:val="00C93DF2"/>
    <w:rsid w:val="00C93E7F"/>
    <w:rsid w:val="00C93ED3"/>
    <w:rsid w:val="00C93FD8"/>
    <w:rsid w:val="00C940A4"/>
    <w:rsid w:val="00C941A0"/>
    <w:rsid w:val="00C9424D"/>
    <w:rsid w:val="00C94275"/>
    <w:rsid w:val="00C9434B"/>
    <w:rsid w:val="00C943C6"/>
    <w:rsid w:val="00C94442"/>
    <w:rsid w:val="00C94470"/>
    <w:rsid w:val="00C94519"/>
    <w:rsid w:val="00C945CA"/>
    <w:rsid w:val="00C945D7"/>
    <w:rsid w:val="00C94762"/>
    <w:rsid w:val="00C94AED"/>
    <w:rsid w:val="00C94C9F"/>
    <w:rsid w:val="00C94E98"/>
    <w:rsid w:val="00C9514F"/>
    <w:rsid w:val="00C95150"/>
    <w:rsid w:val="00C95194"/>
    <w:rsid w:val="00C951ED"/>
    <w:rsid w:val="00C951FC"/>
    <w:rsid w:val="00C9524E"/>
    <w:rsid w:val="00C9529A"/>
    <w:rsid w:val="00C952F3"/>
    <w:rsid w:val="00C9534A"/>
    <w:rsid w:val="00C95482"/>
    <w:rsid w:val="00C9567B"/>
    <w:rsid w:val="00C956BB"/>
    <w:rsid w:val="00C95901"/>
    <w:rsid w:val="00C95AA3"/>
    <w:rsid w:val="00C95AD3"/>
    <w:rsid w:val="00C95C25"/>
    <w:rsid w:val="00C95D96"/>
    <w:rsid w:val="00C960FA"/>
    <w:rsid w:val="00C96190"/>
    <w:rsid w:val="00C961E2"/>
    <w:rsid w:val="00C964F7"/>
    <w:rsid w:val="00C96548"/>
    <w:rsid w:val="00C965C2"/>
    <w:rsid w:val="00C968FC"/>
    <w:rsid w:val="00C9697F"/>
    <w:rsid w:val="00C96B16"/>
    <w:rsid w:val="00C96B1E"/>
    <w:rsid w:val="00C96B1F"/>
    <w:rsid w:val="00C96C94"/>
    <w:rsid w:val="00C96D3A"/>
    <w:rsid w:val="00C96E7F"/>
    <w:rsid w:val="00C971AC"/>
    <w:rsid w:val="00C971BE"/>
    <w:rsid w:val="00C9733D"/>
    <w:rsid w:val="00C97355"/>
    <w:rsid w:val="00C97443"/>
    <w:rsid w:val="00C97648"/>
    <w:rsid w:val="00C97708"/>
    <w:rsid w:val="00C97A08"/>
    <w:rsid w:val="00C97A0E"/>
    <w:rsid w:val="00C97A8E"/>
    <w:rsid w:val="00C97C94"/>
    <w:rsid w:val="00C97E3C"/>
    <w:rsid w:val="00C97EAB"/>
    <w:rsid w:val="00CA07EA"/>
    <w:rsid w:val="00CA094B"/>
    <w:rsid w:val="00CA0B47"/>
    <w:rsid w:val="00CA0C94"/>
    <w:rsid w:val="00CA0D1F"/>
    <w:rsid w:val="00CA0D80"/>
    <w:rsid w:val="00CA0F00"/>
    <w:rsid w:val="00CA0F11"/>
    <w:rsid w:val="00CA1082"/>
    <w:rsid w:val="00CA117D"/>
    <w:rsid w:val="00CA1235"/>
    <w:rsid w:val="00CA1400"/>
    <w:rsid w:val="00CA14B0"/>
    <w:rsid w:val="00CA14C6"/>
    <w:rsid w:val="00CA14DA"/>
    <w:rsid w:val="00CA1595"/>
    <w:rsid w:val="00CA16F8"/>
    <w:rsid w:val="00CA179C"/>
    <w:rsid w:val="00CA1912"/>
    <w:rsid w:val="00CA19A5"/>
    <w:rsid w:val="00CA19EE"/>
    <w:rsid w:val="00CA1AD8"/>
    <w:rsid w:val="00CA1B8D"/>
    <w:rsid w:val="00CA1C39"/>
    <w:rsid w:val="00CA1CD6"/>
    <w:rsid w:val="00CA1D57"/>
    <w:rsid w:val="00CA1DA0"/>
    <w:rsid w:val="00CA1EFD"/>
    <w:rsid w:val="00CA1F41"/>
    <w:rsid w:val="00CA20FC"/>
    <w:rsid w:val="00CA210F"/>
    <w:rsid w:val="00CA211C"/>
    <w:rsid w:val="00CA2304"/>
    <w:rsid w:val="00CA2429"/>
    <w:rsid w:val="00CA2436"/>
    <w:rsid w:val="00CA2511"/>
    <w:rsid w:val="00CA263D"/>
    <w:rsid w:val="00CA26D2"/>
    <w:rsid w:val="00CA275A"/>
    <w:rsid w:val="00CA27B3"/>
    <w:rsid w:val="00CA2847"/>
    <w:rsid w:val="00CA2968"/>
    <w:rsid w:val="00CA2B88"/>
    <w:rsid w:val="00CA2D53"/>
    <w:rsid w:val="00CA2DE2"/>
    <w:rsid w:val="00CA2DF7"/>
    <w:rsid w:val="00CA2E29"/>
    <w:rsid w:val="00CA3071"/>
    <w:rsid w:val="00CA319C"/>
    <w:rsid w:val="00CA31E8"/>
    <w:rsid w:val="00CA3273"/>
    <w:rsid w:val="00CA32B6"/>
    <w:rsid w:val="00CA32F6"/>
    <w:rsid w:val="00CA33B4"/>
    <w:rsid w:val="00CA33D4"/>
    <w:rsid w:val="00CA34F9"/>
    <w:rsid w:val="00CA366D"/>
    <w:rsid w:val="00CA36E0"/>
    <w:rsid w:val="00CA3ACA"/>
    <w:rsid w:val="00CA3AFF"/>
    <w:rsid w:val="00CA3E28"/>
    <w:rsid w:val="00CA3F10"/>
    <w:rsid w:val="00CA3F44"/>
    <w:rsid w:val="00CA4180"/>
    <w:rsid w:val="00CA42E8"/>
    <w:rsid w:val="00CA432E"/>
    <w:rsid w:val="00CA4349"/>
    <w:rsid w:val="00CA4382"/>
    <w:rsid w:val="00CA4414"/>
    <w:rsid w:val="00CA4422"/>
    <w:rsid w:val="00CA4436"/>
    <w:rsid w:val="00CA4463"/>
    <w:rsid w:val="00CA44B8"/>
    <w:rsid w:val="00CA45E1"/>
    <w:rsid w:val="00CA463A"/>
    <w:rsid w:val="00CA4655"/>
    <w:rsid w:val="00CA49B5"/>
    <w:rsid w:val="00CA4A26"/>
    <w:rsid w:val="00CA4AAA"/>
    <w:rsid w:val="00CA4AF8"/>
    <w:rsid w:val="00CA4B51"/>
    <w:rsid w:val="00CA4B62"/>
    <w:rsid w:val="00CA4CC4"/>
    <w:rsid w:val="00CA4E06"/>
    <w:rsid w:val="00CA4E08"/>
    <w:rsid w:val="00CA4E15"/>
    <w:rsid w:val="00CA4E6F"/>
    <w:rsid w:val="00CA4EF5"/>
    <w:rsid w:val="00CA4F83"/>
    <w:rsid w:val="00CA51C1"/>
    <w:rsid w:val="00CA51E4"/>
    <w:rsid w:val="00CA523D"/>
    <w:rsid w:val="00CA5352"/>
    <w:rsid w:val="00CA565D"/>
    <w:rsid w:val="00CA57C2"/>
    <w:rsid w:val="00CA5831"/>
    <w:rsid w:val="00CA5953"/>
    <w:rsid w:val="00CA595C"/>
    <w:rsid w:val="00CA5B8F"/>
    <w:rsid w:val="00CA5BB8"/>
    <w:rsid w:val="00CA5DB5"/>
    <w:rsid w:val="00CA5DDA"/>
    <w:rsid w:val="00CA5F6B"/>
    <w:rsid w:val="00CA60FD"/>
    <w:rsid w:val="00CA6174"/>
    <w:rsid w:val="00CA63B9"/>
    <w:rsid w:val="00CA640D"/>
    <w:rsid w:val="00CA6417"/>
    <w:rsid w:val="00CA6492"/>
    <w:rsid w:val="00CA66E3"/>
    <w:rsid w:val="00CA674C"/>
    <w:rsid w:val="00CA68AC"/>
    <w:rsid w:val="00CA6F53"/>
    <w:rsid w:val="00CA6FAD"/>
    <w:rsid w:val="00CA7034"/>
    <w:rsid w:val="00CA70E6"/>
    <w:rsid w:val="00CA718E"/>
    <w:rsid w:val="00CA71D4"/>
    <w:rsid w:val="00CA7238"/>
    <w:rsid w:val="00CA723C"/>
    <w:rsid w:val="00CA7292"/>
    <w:rsid w:val="00CA7318"/>
    <w:rsid w:val="00CA7568"/>
    <w:rsid w:val="00CA7675"/>
    <w:rsid w:val="00CA76C4"/>
    <w:rsid w:val="00CA7B73"/>
    <w:rsid w:val="00CA7D4A"/>
    <w:rsid w:val="00CA7FF8"/>
    <w:rsid w:val="00CB0042"/>
    <w:rsid w:val="00CB0278"/>
    <w:rsid w:val="00CB03EA"/>
    <w:rsid w:val="00CB045C"/>
    <w:rsid w:val="00CB04D8"/>
    <w:rsid w:val="00CB0623"/>
    <w:rsid w:val="00CB08B6"/>
    <w:rsid w:val="00CB0BEC"/>
    <w:rsid w:val="00CB0BEF"/>
    <w:rsid w:val="00CB0C38"/>
    <w:rsid w:val="00CB0D36"/>
    <w:rsid w:val="00CB0D5A"/>
    <w:rsid w:val="00CB0E9F"/>
    <w:rsid w:val="00CB0F9F"/>
    <w:rsid w:val="00CB10D8"/>
    <w:rsid w:val="00CB1245"/>
    <w:rsid w:val="00CB164E"/>
    <w:rsid w:val="00CB1681"/>
    <w:rsid w:val="00CB1871"/>
    <w:rsid w:val="00CB18E6"/>
    <w:rsid w:val="00CB193C"/>
    <w:rsid w:val="00CB1A60"/>
    <w:rsid w:val="00CB1A89"/>
    <w:rsid w:val="00CB1AE5"/>
    <w:rsid w:val="00CB1B6C"/>
    <w:rsid w:val="00CB1F9E"/>
    <w:rsid w:val="00CB2023"/>
    <w:rsid w:val="00CB2402"/>
    <w:rsid w:val="00CB2419"/>
    <w:rsid w:val="00CB25C0"/>
    <w:rsid w:val="00CB272E"/>
    <w:rsid w:val="00CB27CD"/>
    <w:rsid w:val="00CB2841"/>
    <w:rsid w:val="00CB286C"/>
    <w:rsid w:val="00CB28D5"/>
    <w:rsid w:val="00CB2926"/>
    <w:rsid w:val="00CB2A25"/>
    <w:rsid w:val="00CB2A65"/>
    <w:rsid w:val="00CB2A92"/>
    <w:rsid w:val="00CB2ACB"/>
    <w:rsid w:val="00CB2BB4"/>
    <w:rsid w:val="00CB2CD6"/>
    <w:rsid w:val="00CB3038"/>
    <w:rsid w:val="00CB3085"/>
    <w:rsid w:val="00CB30A0"/>
    <w:rsid w:val="00CB33C7"/>
    <w:rsid w:val="00CB33E4"/>
    <w:rsid w:val="00CB3497"/>
    <w:rsid w:val="00CB3888"/>
    <w:rsid w:val="00CB3B38"/>
    <w:rsid w:val="00CB3E55"/>
    <w:rsid w:val="00CB3E9C"/>
    <w:rsid w:val="00CB3F32"/>
    <w:rsid w:val="00CB3F49"/>
    <w:rsid w:val="00CB4111"/>
    <w:rsid w:val="00CB418F"/>
    <w:rsid w:val="00CB42B3"/>
    <w:rsid w:val="00CB43F7"/>
    <w:rsid w:val="00CB4401"/>
    <w:rsid w:val="00CB4564"/>
    <w:rsid w:val="00CB46FB"/>
    <w:rsid w:val="00CB4BB2"/>
    <w:rsid w:val="00CB4E87"/>
    <w:rsid w:val="00CB4F90"/>
    <w:rsid w:val="00CB4FAC"/>
    <w:rsid w:val="00CB5197"/>
    <w:rsid w:val="00CB51A0"/>
    <w:rsid w:val="00CB52AE"/>
    <w:rsid w:val="00CB53E3"/>
    <w:rsid w:val="00CB5480"/>
    <w:rsid w:val="00CB5631"/>
    <w:rsid w:val="00CB5648"/>
    <w:rsid w:val="00CB5794"/>
    <w:rsid w:val="00CB57DA"/>
    <w:rsid w:val="00CB5A0A"/>
    <w:rsid w:val="00CB5AFF"/>
    <w:rsid w:val="00CB5B87"/>
    <w:rsid w:val="00CB5CF2"/>
    <w:rsid w:val="00CB5D12"/>
    <w:rsid w:val="00CB5E23"/>
    <w:rsid w:val="00CB5E64"/>
    <w:rsid w:val="00CB5EA2"/>
    <w:rsid w:val="00CB5ED0"/>
    <w:rsid w:val="00CB5EE8"/>
    <w:rsid w:val="00CB5FB0"/>
    <w:rsid w:val="00CB6018"/>
    <w:rsid w:val="00CB6070"/>
    <w:rsid w:val="00CB6216"/>
    <w:rsid w:val="00CB62BE"/>
    <w:rsid w:val="00CB640C"/>
    <w:rsid w:val="00CB6421"/>
    <w:rsid w:val="00CB6627"/>
    <w:rsid w:val="00CB6692"/>
    <w:rsid w:val="00CB6699"/>
    <w:rsid w:val="00CB66C4"/>
    <w:rsid w:val="00CB6708"/>
    <w:rsid w:val="00CB6757"/>
    <w:rsid w:val="00CB678D"/>
    <w:rsid w:val="00CB686A"/>
    <w:rsid w:val="00CB6ADF"/>
    <w:rsid w:val="00CB6B0C"/>
    <w:rsid w:val="00CB6B3F"/>
    <w:rsid w:val="00CB6E05"/>
    <w:rsid w:val="00CB6ED9"/>
    <w:rsid w:val="00CB706F"/>
    <w:rsid w:val="00CB7072"/>
    <w:rsid w:val="00CB7091"/>
    <w:rsid w:val="00CB70DB"/>
    <w:rsid w:val="00CB7238"/>
    <w:rsid w:val="00CB7467"/>
    <w:rsid w:val="00CB7491"/>
    <w:rsid w:val="00CB751B"/>
    <w:rsid w:val="00CB7632"/>
    <w:rsid w:val="00CB76BE"/>
    <w:rsid w:val="00CB77E6"/>
    <w:rsid w:val="00CB7881"/>
    <w:rsid w:val="00CB78AA"/>
    <w:rsid w:val="00CB78DC"/>
    <w:rsid w:val="00CB7ADF"/>
    <w:rsid w:val="00CB7B75"/>
    <w:rsid w:val="00CB7BA5"/>
    <w:rsid w:val="00CB7C73"/>
    <w:rsid w:val="00CB7C81"/>
    <w:rsid w:val="00CB7CFF"/>
    <w:rsid w:val="00CB7D05"/>
    <w:rsid w:val="00CB7D59"/>
    <w:rsid w:val="00CB7DD5"/>
    <w:rsid w:val="00CB7F1F"/>
    <w:rsid w:val="00CC0063"/>
    <w:rsid w:val="00CC015D"/>
    <w:rsid w:val="00CC01F8"/>
    <w:rsid w:val="00CC02C6"/>
    <w:rsid w:val="00CC0331"/>
    <w:rsid w:val="00CC04E0"/>
    <w:rsid w:val="00CC04E3"/>
    <w:rsid w:val="00CC050E"/>
    <w:rsid w:val="00CC0598"/>
    <w:rsid w:val="00CC0677"/>
    <w:rsid w:val="00CC069D"/>
    <w:rsid w:val="00CC0812"/>
    <w:rsid w:val="00CC0A90"/>
    <w:rsid w:val="00CC0C06"/>
    <w:rsid w:val="00CC0CCE"/>
    <w:rsid w:val="00CC0CEF"/>
    <w:rsid w:val="00CC0D43"/>
    <w:rsid w:val="00CC0DB1"/>
    <w:rsid w:val="00CC0DD3"/>
    <w:rsid w:val="00CC0DD4"/>
    <w:rsid w:val="00CC0DFC"/>
    <w:rsid w:val="00CC0E55"/>
    <w:rsid w:val="00CC0E8C"/>
    <w:rsid w:val="00CC1027"/>
    <w:rsid w:val="00CC1075"/>
    <w:rsid w:val="00CC10C9"/>
    <w:rsid w:val="00CC1136"/>
    <w:rsid w:val="00CC11BB"/>
    <w:rsid w:val="00CC122A"/>
    <w:rsid w:val="00CC1382"/>
    <w:rsid w:val="00CC1496"/>
    <w:rsid w:val="00CC14BE"/>
    <w:rsid w:val="00CC1654"/>
    <w:rsid w:val="00CC16AB"/>
    <w:rsid w:val="00CC16CA"/>
    <w:rsid w:val="00CC16EF"/>
    <w:rsid w:val="00CC176F"/>
    <w:rsid w:val="00CC1927"/>
    <w:rsid w:val="00CC19D1"/>
    <w:rsid w:val="00CC1A74"/>
    <w:rsid w:val="00CC1B6B"/>
    <w:rsid w:val="00CC1EA4"/>
    <w:rsid w:val="00CC1EA6"/>
    <w:rsid w:val="00CC1F8D"/>
    <w:rsid w:val="00CC1FC4"/>
    <w:rsid w:val="00CC2040"/>
    <w:rsid w:val="00CC206A"/>
    <w:rsid w:val="00CC2360"/>
    <w:rsid w:val="00CC2548"/>
    <w:rsid w:val="00CC2561"/>
    <w:rsid w:val="00CC256A"/>
    <w:rsid w:val="00CC2602"/>
    <w:rsid w:val="00CC2695"/>
    <w:rsid w:val="00CC26A2"/>
    <w:rsid w:val="00CC27AF"/>
    <w:rsid w:val="00CC2A6E"/>
    <w:rsid w:val="00CC2B55"/>
    <w:rsid w:val="00CC2D91"/>
    <w:rsid w:val="00CC2D9D"/>
    <w:rsid w:val="00CC2E2E"/>
    <w:rsid w:val="00CC2E55"/>
    <w:rsid w:val="00CC2FF0"/>
    <w:rsid w:val="00CC309F"/>
    <w:rsid w:val="00CC30A8"/>
    <w:rsid w:val="00CC315A"/>
    <w:rsid w:val="00CC31E0"/>
    <w:rsid w:val="00CC327E"/>
    <w:rsid w:val="00CC3323"/>
    <w:rsid w:val="00CC3985"/>
    <w:rsid w:val="00CC3C58"/>
    <w:rsid w:val="00CC3C80"/>
    <w:rsid w:val="00CC3CC3"/>
    <w:rsid w:val="00CC3D1B"/>
    <w:rsid w:val="00CC3E04"/>
    <w:rsid w:val="00CC3F5E"/>
    <w:rsid w:val="00CC3FC4"/>
    <w:rsid w:val="00CC409E"/>
    <w:rsid w:val="00CC40B5"/>
    <w:rsid w:val="00CC4230"/>
    <w:rsid w:val="00CC478A"/>
    <w:rsid w:val="00CC4851"/>
    <w:rsid w:val="00CC4A84"/>
    <w:rsid w:val="00CC4C4B"/>
    <w:rsid w:val="00CC4D58"/>
    <w:rsid w:val="00CC4E31"/>
    <w:rsid w:val="00CC4E43"/>
    <w:rsid w:val="00CC4EE3"/>
    <w:rsid w:val="00CC516F"/>
    <w:rsid w:val="00CC5226"/>
    <w:rsid w:val="00CC52C4"/>
    <w:rsid w:val="00CC5479"/>
    <w:rsid w:val="00CC5685"/>
    <w:rsid w:val="00CC5727"/>
    <w:rsid w:val="00CC5893"/>
    <w:rsid w:val="00CC5BBA"/>
    <w:rsid w:val="00CC5E74"/>
    <w:rsid w:val="00CC60A3"/>
    <w:rsid w:val="00CC6416"/>
    <w:rsid w:val="00CC6516"/>
    <w:rsid w:val="00CC651A"/>
    <w:rsid w:val="00CC6845"/>
    <w:rsid w:val="00CC69F2"/>
    <w:rsid w:val="00CC6B83"/>
    <w:rsid w:val="00CC6BCE"/>
    <w:rsid w:val="00CC6C25"/>
    <w:rsid w:val="00CC6C82"/>
    <w:rsid w:val="00CC6D88"/>
    <w:rsid w:val="00CC6DA8"/>
    <w:rsid w:val="00CC6F0C"/>
    <w:rsid w:val="00CC6F5C"/>
    <w:rsid w:val="00CC6F94"/>
    <w:rsid w:val="00CC6FB1"/>
    <w:rsid w:val="00CC70B7"/>
    <w:rsid w:val="00CC71B0"/>
    <w:rsid w:val="00CC71BE"/>
    <w:rsid w:val="00CC72A4"/>
    <w:rsid w:val="00CC72A9"/>
    <w:rsid w:val="00CC7351"/>
    <w:rsid w:val="00CC750B"/>
    <w:rsid w:val="00CC75D3"/>
    <w:rsid w:val="00CC7793"/>
    <w:rsid w:val="00CC784B"/>
    <w:rsid w:val="00CC7948"/>
    <w:rsid w:val="00CC79EB"/>
    <w:rsid w:val="00CC7C34"/>
    <w:rsid w:val="00CC7D30"/>
    <w:rsid w:val="00CC7D40"/>
    <w:rsid w:val="00CC7DF9"/>
    <w:rsid w:val="00CD0010"/>
    <w:rsid w:val="00CD0057"/>
    <w:rsid w:val="00CD00AB"/>
    <w:rsid w:val="00CD0273"/>
    <w:rsid w:val="00CD0380"/>
    <w:rsid w:val="00CD03FB"/>
    <w:rsid w:val="00CD0438"/>
    <w:rsid w:val="00CD0543"/>
    <w:rsid w:val="00CD0809"/>
    <w:rsid w:val="00CD085A"/>
    <w:rsid w:val="00CD0984"/>
    <w:rsid w:val="00CD0A8E"/>
    <w:rsid w:val="00CD0B67"/>
    <w:rsid w:val="00CD0BC7"/>
    <w:rsid w:val="00CD0C05"/>
    <w:rsid w:val="00CD0C83"/>
    <w:rsid w:val="00CD0E4B"/>
    <w:rsid w:val="00CD0FFF"/>
    <w:rsid w:val="00CD109A"/>
    <w:rsid w:val="00CD113A"/>
    <w:rsid w:val="00CD1297"/>
    <w:rsid w:val="00CD1380"/>
    <w:rsid w:val="00CD14E5"/>
    <w:rsid w:val="00CD15DA"/>
    <w:rsid w:val="00CD1648"/>
    <w:rsid w:val="00CD1751"/>
    <w:rsid w:val="00CD17AC"/>
    <w:rsid w:val="00CD17CA"/>
    <w:rsid w:val="00CD17CF"/>
    <w:rsid w:val="00CD17ED"/>
    <w:rsid w:val="00CD182D"/>
    <w:rsid w:val="00CD188E"/>
    <w:rsid w:val="00CD1A36"/>
    <w:rsid w:val="00CD1B41"/>
    <w:rsid w:val="00CD1B5B"/>
    <w:rsid w:val="00CD1B94"/>
    <w:rsid w:val="00CD1B96"/>
    <w:rsid w:val="00CD1BA1"/>
    <w:rsid w:val="00CD1C4C"/>
    <w:rsid w:val="00CD1E66"/>
    <w:rsid w:val="00CD1E8B"/>
    <w:rsid w:val="00CD1F02"/>
    <w:rsid w:val="00CD1F6A"/>
    <w:rsid w:val="00CD206C"/>
    <w:rsid w:val="00CD22EA"/>
    <w:rsid w:val="00CD23F8"/>
    <w:rsid w:val="00CD2405"/>
    <w:rsid w:val="00CD2420"/>
    <w:rsid w:val="00CD2458"/>
    <w:rsid w:val="00CD24C0"/>
    <w:rsid w:val="00CD251C"/>
    <w:rsid w:val="00CD259E"/>
    <w:rsid w:val="00CD2986"/>
    <w:rsid w:val="00CD2AED"/>
    <w:rsid w:val="00CD2BB5"/>
    <w:rsid w:val="00CD2BCC"/>
    <w:rsid w:val="00CD2C5F"/>
    <w:rsid w:val="00CD2D2E"/>
    <w:rsid w:val="00CD2E42"/>
    <w:rsid w:val="00CD31EE"/>
    <w:rsid w:val="00CD326B"/>
    <w:rsid w:val="00CD3403"/>
    <w:rsid w:val="00CD34FD"/>
    <w:rsid w:val="00CD357F"/>
    <w:rsid w:val="00CD3688"/>
    <w:rsid w:val="00CD372C"/>
    <w:rsid w:val="00CD37F1"/>
    <w:rsid w:val="00CD399B"/>
    <w:rsid w:val="00CD3B0A"/>
    <w:rsid w:val="00CD3BA5"/>
    <w:rsid w:val="00CD3BB1"/>
    <w:rsid w:val="00CD3BE4"/>
    <w:rsid w:val="00CD3C20"/>
    <w:rsid w:val="00CD3C82"/>
    <w:rsid w:val="00CD3CF1"/>
    <w:rsid w:val="00CD3D66"/>
    <w:rsid w:val="00CD40A4"/>
    <w:rsid w:val="00CD43A0"/>
    <w:rsid w:val="00CD43C1"/>
    <w:rsid w:val="00CD4467"/>
    <w:rsid w:val="00CD4583"/>
    <w:rsid w:val="00CD4592"/>
    <w:rsid w:val="00CD46B1"/>
    <w:rsid w:val="00CD4855"/>
    <w:rsid w:val="00CD48CA"/>
    <w:rsid w:val="00CD4917"/>
    <w:rsid w:val="00CD4AC0"/>
    <w:rsid w:val="00CD4ADE"/>
    <w:rsid w:val="00CD4C26"/>
    <w:rsid w:val="00CD4C8B"/>
    <w:rsid w:val="00CD4C93"/>
    <w:rsid w:val="00CD4CC8"/>
    <w:rsid w:val="00CD4CCD"/>
    <w:rsid w:val="00CD4CD5"/>
    <w:rsid w:val="00CD4DFE"/>
    <w:rsid w:val="00CD4F86"/>
    <w:rsid w:val="00CD50E3"/>
    <w:rsid w:val="00CD5161"/>
    <w:rsid w:val="00CD51C0"/>
    <w:rsid w:val="00CD51E8"/>
    <w:rsid w:val="00CD5683"/>
    <w:rsid w:val="00CD5927"/>
    <w:rsid w:val="00CD5962"/>
    <w:rsid w:val="00CD59DA"/>
    <w:rsid w:val="00CD5A38"/>
    <w:rsid w:val="00CD5AD6"/>
    <w:rsid w:val="00CD5ADE"/>
    <w:rsid w:val="00CD5BF1"/>
    <w:rsid w:val="00CD5C05"/>
    <w:rsid w:val="00CD5C5E"/>
    <w:rsid w:val="00CD5DEB"/>
    <w:rsid w:val="00CD5E57"/>
    <w:rsid w:val="00CD5EE7"/>
    <w:rsid w:val="00CD5FEA"/>
    <w:rsid w:val="00CD605E"/>
    <w:rsid w:val="00CD6390"/>
    <w:rsid w:val="00CD64BA"/>
    <w:rsid w:val="00CD6671"/>
    <w:rsid w:val="00CD668D"/>
    <w:rsid w:val="00CD66A3"/>
    <w:rsid w:val="00CD66C0"/>
    <w:rsid w:val="00CD675D"/>
    <w:rsid w:val="00CD6880"/>
    <w:rsid w:val="00CD695B"/>
    <w:rsid w:val="00CD69E0"/>
    <w:rsid w:val="00CD6AC3"/>
    <w:rsid w:val="00CD6B5D"/>
    <w:rsid w:val="00CD6C2A"/>
    <w:rsid w:val="00CD6D87"/>
    <w:rsid w:val="00CD7020"/>
    <w:rsid w:val="00CD7174"/>
    <w:rsid w:val="00CD7393"/>
    <w:rsid w:val="00CD7509"/>
    <w:rsid w:val="00CD7512"/>
    <w:rsid w:val="00CD7558"/>
    <w:rsid w:val="00CD7722"/>
    <w:rsid w:val="00CD7811"/>
    <w:rsid w:val="00CD784C"/>
    <w:rsid w:val="00CD7880"/>
    <w:rsid w:val="00CD7921"/>
    <w:rsid w:val="00CD7A4B"/>
    <w:rsid w:val="00CD7A8F"/>
    <w:rsid w:val="00CD7AD4"/>
    <w:rsid w:val="00CD7B16"/>
    <w:rsid w:val="00CD7B4B"/>
    <w:rsid w:val="00CD7BAB"/>
    <w:rsid w:val="00CD7BD9"/>
    <w:rsid w:val="00CD7BF1"/>
    <w:rsid w:val="00CD7C58"/>
    <w:rsid w:val="00CD7D6A"/>
    <w:rsid w:val="00CE002D"/>
    <w:rsid w:val="00CE00AF"/>
    <w:rsid w:val="00CE0177"/>
    <w:rsid w:val="00CE01D7"/>
    <w:rsid w:val="00CE0287"/>
    <w:rsid w:val="00CE0299"/>
    <w:rsid w:val="00CE0403"/>
    <w:rsid w:val="00CE06E1"/>
    <w:rsid w:val="00CE072B"/>
    <w:rsid w:val="00CE08CB"/>
    <w:rsid w:val="00CE09A4"/>
    <w:rsid w:val="00CE09D9"/>
    <w:rsid w:val="00CE0A3A"/>
    <w:rsid w:val="00CE0A44"/>
    <w:rsid w:val="00CE0B4E"/>
    <w:rsid w:val="00CE0E17"/>
    <w:rsid w:val="00CE0E3E"/>
    <w:rsid w:val="00CE0E3F"/>
    <w:rsid w:val="00CE10A9"/>
    <w:rsid w:val="00CE10FA"/>
    <w:rsid w:val="00CE14E5"/>
    <w:rsid w:val="00CE14F6"/>
    <w:rsid w:val="00CE15E6"/>
    <w:rsid w:val="00CE16DC"/>
    <w:rsid w:val="00CE171B"/>
    <w:rsid w:val="00CE179B"/>
    <w:rsid w:val="00CE17DA"/>
    <w:rsid w:val="00CE17FA"/>
    <w:rsid w:val="00CE1830"/>
    <w:rsid w:val="00CE19AA"/>
    <w:rsid w:val="00CE1A6D"/>
    <w:rsid w:val="00CE1C10"/>
    <w:rsid w:val="00CE1C2E"/>
    <w:rsid w:val="00CE1C3F"/>
    <w:rsid w:val="00CE1CAC"/>
    <w:rsid w:val="00CE1E57"/>
    <w:rsid w:val="00CE1EEC"/>
    <w:rsid w:val="00CE1F49"/>
    <w:rsid w:val="00CE1F60"/>
    <w:rsid w:val="00CE2044"/>
    <w:rsid w:val="00CE218D"/>
    <w:rsid w:val="00CE25E2"/>
    <w:rsid w:val="00CE2655"/>
    <w:rsid w:val="00CE2847"/>
    <w:rsid w:val="00CE2851"/>
    <w:rsid w:val="00CE2860"/>
    <w:rsid w:val="00CE286B"/>
    <w:rsid w:val="00CE290C"/>
    <w:rsid w:val="00CE29D6"/>
    <w:rsid w:val="00CE2B29"/>
    <w:rsid w:val="00CE3033"/>
    <w:rsid w:val="00CE31B8"/>
    <w:rsid w:val="00CE31DE"/>
    <w:rsid w:val="00CE3228"/>
    <w:rsid w:val="00CE322B"/>
    <w:rsid w:val="00CE33A6"/>
    <w:rsid w:val="00CE33A7"/>
    <w:rsid w:val="00CE34A0"/>
    <w:rsid w:val="00CE34E0"/>
    <w:rsid w:val="00CE3631"/>
    <w:rsid w:val="00CE3654"/>
    <w:rsid w:val="00CE370E"/>
    <w:rsid w:val="00CE378B"/>
    <w:rsid w:val="00CE391E"/>
    <w:rsid w:val="00CE3BA5"/>
    <w:rsid w:val="00CE3C39"/>
    <w:rsid w:val="00CE3C99"/>
    <w:rsid w:val="00CE3DD4"/>
    <w:rsid w:val="00CE3EA1"/>
    <w:rsid w:val="00CE3EE2"/>
    <w:rsid w:val="00CE3F37"/>
    <w:rsid w:val="00CE4406"/>
    <w:rsid w:val="00CE44B1"/>
    <w:rsid w:val="00CE4505"/>
    <w:rsid w:val="00CE48B4"/>
    <w:rsid w:val="00CE4BED"/>
    <w:rsid w:val="00CE4C46"/>
    <w:rsid w:val="00CE4C78"/>
    <w:rsid w:val="00CE4D72"/>
    <w:rsid w:val="00CE4DC8"/>
    <w:rsid w:val="00CE4EB5"/>
    <w:rsid w:val="00CE4F9B"/>
    <w:rsid w:val="00CE5046"/>
    <w:rsid w:val="00CE5063"/>
    <w:rsid w:val="00CE5184"/>
    <w:rsid w:val="00CE518A"/>
    <w:rsid w:val="00CE529F"/>
    <w:rsid w:val="00CE52FF"/>
    <w:rsid w:val="00CE540C"/>
    <w:rsid w:val="00CE57C0"/>
    <w:rsid w:val="00CE593D"/>
    <w:rsid w:val="00CE59C2"/>
    <w:rsid w:val="00CE5AA8"/>
    <w:rsid w:val="00CE5B29"/>
    <w:rsid w:val="00CE5C3F"/>
    <w:rsid w:val="00CE5C51"/>
    <w:rsid w:val="00CE5CC8"/>
    <w:rsid w:val="00CE5E20"/>
    <w:rsid w:val="00CE5E97"/>
    <w:rsid w:val="00CE5F56"/>
    <w:rsid w:val="00CE60D0"/>
    <w:rsid w:val="00CE611D"/>
    <w:rsid w:val="00CE61FA"/>
    <w:rsid w:val="00CE622C"/>
    <w:rsid w:val="00CE6335"/>
    <w:rsid w:val="00CE63A6"/>
    <w:rsid w:val="00CE64A3"/>
    <w:rsid w:val="00CE6520"/>
    <w:rsid w:val="00CE662C"/>
    <w:rsid w:val="00CE6631"/>
    <w:rsid w:val="00CE689F"/>
    <w:rsid w:val="00CE68A9"/>
    <w:rsid w:val="00CE68E7"/>
    <w:rsid w:val="00CE6B29"/>
    <w:rsid w:val="00CE6B36"/>
    <w:rsid w:val="00CE6BA6"/>
    <w:rsid w:val="00CE6BE8"/>
    <w:rsid w:val="00CE6D2A"/>
    <w:rsid w:val="00CE6D6A"/>
    <w:rsid w:val="00CE6D72"/>
    <w:rsid w:val="00CE6E4D"/>
    <w:rsid w:val="00CE6E6A"/>
    <w:rsid w:val="00CE6E9E"/>
    <w:rsid w:val="00CE6F2A"/>
    <w:rsid w:val="00CE6F62"/>
    <w:rsid w:val="00CE6FAF"/>
    <w:rsid w:val="00CE7278"/>
    <w:rsid w:val="00CE7427"/>
    <w:rsid w:val="00CE7451"/>
    <w:rsid w:val="00CE7523"/>
    <w:rsid w:val="00CE756C"/>
    <w:rsid w:val="00CE761D"/>
    <w:rsid w:val="00CE7631"/>
    <w:rsid w:val="00CE76D1"/>
    <w:rsid w:val="00CE76EE"/>
    <w:rsid w:val="00CE76F1"/>
    <w:rsid w:val="00CE77E3"/>
    <w:rsid w:val="00CE783E"/>
    <w:rsid w:val="00CE7899"/>
    <w:rsid w:val="00CE79A6"/>
    <w:rsid w:val="00CE79E6"/>
    <w:rsid w:val="00CE7A49"/>
    <w:rsid w:val="00CE7B3C"/>
    <w:rsid w:val="00CE7B9E"/>
    <w:rsid w:val="00CE7BB5"/>
    <w:rsid w:val="00CE7C73"/>
    <w:rsid w:val="00CE7CD0"/>
    <w:rsid w:val="00CE7E13"/>
    <w:rsid w:val="00CE7F57"/>
    <w:rsid w:val="00CE7FF6"/>
    <w:rsid w:val="00CF002A"/>
    <w:rsid w:val="00CF0176"/>
    <w:rsid w:val="00CF01BA"/>
    <w:rsid w:val="00CF0257"/>
    <w:rsid w:val="00CF0263"/>
    <w:rsid w:val="00CF02F1"/>
    <w:rsid w:val="00CF037E"/>
    <w:rsid w:val="00CF0380"/>
    <w:rsid w:val="00CF03F6"/>
    <w:rsid w:val="00CF043E"/>
    <w:rsid w:val="00CF050E"/>
    <w:rsid w:val="00CF0524"/>
    <w:rsid w:val="00CF0625"/>
    <w:rsid w:val="00CF06B9"/>
    <w:rsid w:val="00CF086E"/>
    <w:rsid w:val="00CF0AE4"/>
    <w:rsid w:val="00CF0B23"/>
    <w:rsid w:val="00CF0B27"/>
    <w:rsid w:val="00CF0BBB"/>
    <w:rsid w:val="00CF0BC1"/>
    <w:rsid w:val="00CF0D82"/>
    <w:rsid w:val="00CF0DC0"/>
    <w:rsid w:val="00CF0E68"/>
    <w:rsid w:val="00CF0F89"/>
    <w:rsid w:val="00CF0F91"/>
    <w:rsid w:val="00CF0FBB"/>
    <w:rsid w:val="00CF12C7"/>
    <w:rsid w:val="00CF1315"/>
    <w:rsid w:val="00CF13C0"/>
    <w:rsid w:val="00CF142C"/>
    <w:rsid w:val="00CF14FC"/>
    <w:rsid w:val="00CF15A7"/>
    <w:rsid w:val="00CF16FC"/>
    <w:rsid w:val="00CF1706"/>
    <w:rsid w:val="00CF1752"/>
    <w:rsid w:val="00CF1754"/>
    <w:rsid w:val="00CF17B4"/>
    <w:rsid w:val="00CF186E"/>
    <w:rsid w:val="00CF1896"/>
    <w:rsid w:val="00CF18BA"/>
    <w:rsid w:val="00CF19F2"/>
    <w:rsid w:val="00CF1A12"/>
    <w:rsid w:val="00CF1C37"/>
    <w:rsid w:val="00CF1C42"/>
    <w:rsid w:val="00CF1CC4"/>
    <w:rsid w:val="00CF1D51"/>
    <w:rsid w:val="00CF1E8F"/>
    <w:rsid w:val="00CF1EE7"/>
    <w:rsid w:val="00CF1F07"/>
    <w:rsid w:val="00CF1F7F"/>
    <w:rsid w:val="00CF2072"/>
    <w:rsid w:val="00CF2274"/>
    <w:rsid w:val="00CF2555"/>
    <w:rsid w:val="00CF26F9"/>
    <w:rsid w:val="00CF29E3"/>
    <w:rsid w:val="00CF2ADD"/>
    <w:rsid w:val="00CF2C3C"/>
    <w:rsid w:val="00CF2C40"/>
    <w:rsid w:val="00CF2F4E"/>
    <w:rsid w:val="00CF31DA"/>
    <w:rsid w:val="00CF3354"/>
    <w:rsid w:val="00CF3376"/>
    <w:rsid w:val="00CF355B"/>
    <w:rsid w:val="00CF358A"/>
    <w:rsid w:val="00CF367F"/>
    <w:rsid w:val="00CF37DE"/>
    <w:rsid w:val="00CF390E"/>
    <w:rsid w:val="00CF3925"/>
    <w:rsid w:val="00CF3A99"/>
    <w:rsid w:val="00CF3CE2"/>
    <w:rsid w:val="00CF3E9A"/>
    <w:rsid w:val="00CF3EFE"/>
    <w:rsid w:val="00CF413F"/>
    <w:rsid w:val="00CF41B7"/>
    <w:rsid w:val="00CF41D2"/>
    <w:rsid w:val="00CF4335"/>
    <w:rsid w:val="00CF4471"/>
    <w:rsid w:val="00CF448E"/>
    <w:rsid w:val="00CF450E"/>
    <w:rsid w:val="00CF4511"/>
    <w:rsid w:val="00CF4597"/>
    <w:rsid w:val="00CF4665"/>
    <w:rsid w:val="00CF46F8"/>
    <w:rsid w:val="00CF4945"/>
    <w:rsid w:val="00CF4B59"/>
    <w:rsid w:val="00CF4C26"/>
    <w:rsid w:val="00CF4C42"/>
    <w:rsid w:val="00CF4D0B"/>
    <w:rsid w:val="00CF4D37"/>
    <w:rsid w:val="00CF4F1E"/>
    <w:rsid w:val="00CF5001"/>
    <w:rsid w:val="00CF50E1"/>
    <w:rsid w:val="00CF5104"/>
    <w:rsid w:val="00CF5105"/>
    <w:rsid w:val="00CF54D5"/>
    <w:rsid w:val="00CF550E"/>
    <w:rsid w:val="00CF5532"/>
    <w:rsid w:val="00CF55B2"/>
    <w:rsid w:val="00CF5720"/>
    <w:rsid w:val="00CF57F3"/>
    <w:rsid w:val="00CF5806"/>
    <w:rsid w:val="00CF5813"/>
    <w:rsid w:val="00CF5982"/>
    <w:rsid w:val="00CF5BDA"/>
    <w:rsid w:val="00CF5C36"/>
    <w:rsid w:val="00CF5E32"/>
    <w:rsid w:val="00CF5F9C"/>
    <w:rsid w:val="00CF5FB5"/>
    <w:rsid w:val="00CF5FF4"/>
    <w:rsid w:val="00CF62EE"/>
    <w:rsid w:val="00CF6330"/>
    <w:rsid w:val="00CF64A4"/>
    <w:rsid w:val="00CF64C3"/>
    <w:rsid w:val="00CF655B"/>
    <w:rsid w:val="00CF65B1"/>
    <w:rsid w:val="00CF65F9"/>
    <w:rsid w:val="00CF66E5"/>
    <w:rsid w:val="00CF66F7"/>
    <w:rsid w:val="00CF67AF"/>
    <w:rsid w:val="00CF67D8"/>
    <w:rsid w:val="00CF67FE"/>
    <w:rsid w:val="00CF684A"/>
    <w:rsid w:val="00CF6B4A"/>
    <w:rsid w:val="00CF6DAB"/>
    <w:rsid w:val="00CF6E69"/>
    <w:rsid w:val="00CF700B"/>
    <w:rsid w:val="00CF70B1"/>
    <w:rsid w:val="00CF713D"/>
    <w:rsid w:val="00CF719E"/>
    <w:rsid w:val="00CF71C5"/>
    <w:rsid w:val="00CF73B0"/>
    <w:rsid w:val="00CF7560"/>
    <w:rsid w:val="00CF75D6"/>
    <w:rsid w:val="00CF77AE"/>
    <w:rsid w:val="00CF78B6"/>
    <w:rsid w:val="00CF78CC"/>
    <w:rsid w:val="00CF7913"/>
    <w:rsid w:val="00CF7987"/>
    <w:rsid w:val="00CF7D11"/>
    <w:rsid w:val="00CF7DD6"/>
    <w:rsid w:val="00CF7EAB"/>
    <w:rsid w:val="00CF7EB1"/>
    <w:rsid w:val="00CF7ECA"/>
    <w:rsid w:val="00CFB286"/>
    <w:rsid w:val="00D0009E"/>
    <w:rsid w:val="00D00111"/>
    <w:rsid w:val="00D00183"/>
    <w:rsid w:val="00D00496"/>
    <w:rsid w:val="00D00528"/>
    <w:rsid w:val="00D00633"/>
    <w:rsid w:val="00D00662"/>
    <w:rsid w:val="00D0067A"/>
    <w:rsid w:val="00D00683"/>
    <w:rsid w:val="00D007B9"/>
    <w:rsid w:val="00D00925"/>
    <w:rsid w:val="00D009B0"/>
    <w:rsid w:val="00D00A00"/>
    <w:rsid w:val="00D00A4A"/>
    <w:rsid w:val="00D00C25"/>
    <w:rsid w:val="00D00D28"/>
    <w:rsid w:val="00D010B3"/>
    <w:rsid w:val="00D010D7"/>
    <w:rsid w:val="00D01235"/>
    <w:rsid w:val="00D0129C"/>
    <w:rsid w:val="00D0137B"/>
    <w:rsid w:val="00D01417"/>
    <w:rsid w:val="00D01466"/>
    <w:rsid w:val="00D014FA"/>
    <w:rsid w:val="00D0154D"/>
    <w:rsid w:val="00D01584"/>
    <w:rsid w:val="00D0159A"/>
    <w:rsid w:val="00D015A9"/>
    <w:rsid w:val="00D015BD"/>
    <w:rsid w:val="00D01662"/>
    <w:rsid w:val="00D01695"/>
    <w:rsid w:val="00D016A9"/>
    <w:rsid w:val="00D01784"/>
    <w:rsid w:val="00D01946"/>
    <w:rsid w:val="00D01C97"/>
    <w:rsid w:val="00D020E4"/>
    <w:rsid w:val="00D02110"/>
    <w:rsid w:val="00D021AA"/>
    <w:rsid w:val="00D0222B"/>
    <w:rsid w:val="00D022D6"/>
    <w:rsid w:val="00D02394"/>
    <w:rsid w:val="00D02395"/>
    <w:rsid w:val="00D0249F"/>
    <w:rsid w:val="00D024C9"/>
    <w:rsid w:val="00D0263B"/>
    <w:rsid w:val="00D026D5"/>
    <w:rsid w:val="00D0279F"/>
    <w:rsid w:val="00D028E8"/>
    <w:rsid w:val="00D02AA5"/>
    <w:rsid w:val="00D02B92"/>
    <w:rsid w:val="00D02B96"/>
    <w:rsid w:val="00D02C4D"/>
    <w:rsid w:val="00D02E28"/>
    <w:rsid w:val="00D02F04"/>
    <w:rsid w:val="00D03141"/>
    <w:rsid w:val="00D03164"/>
    <w:rsid w:val="00D031EE"/>
    <w:rsid w:val="00D03284"/>
    <w:rsid w:val="00D0343B"/>
    <w:rsid w:val="00D03648"/>
    <w:rsid w:val="00D0366E"/>
    <w:rsid w:val="00D03848"/>
    <w:rsid w:val="00D038B4"/>
    <w:rsid w:val="00D038B9"/>
    <w:rsid w:val="00D03917"/>
    <w:rsid w:val="00D03961"/>
    <w:rsid w:val="00D03A8A"/>
    <w:rsid w:val="00D03D2B"/>
    <w:rsid w:val="00D03D6F"/>
    <w:rsid w:val="00D03EDA"/>
    <w:rsid w:val="00D03FBD"/>
    <w:rsid w:val="00D04055"/>
    <w:rsid w:val="00D040D9"/>
    <w:rsid w:val="00D041BA"/>
    <w:rsid w:val="00D04220"/>
    <w:rsid w:val="00D042DC"/>
    <w:rsid w:val="00D04437"/>
    <w:rsid w:val="00D04505"/>
    <w:rsid w:val="00D04664"/>
    <w:rsid w:val="00D046C2"/>
    <w:rsid w:val="00D04718"/>
    <w:rsid w:val="00D048F0"/>
    <w:rsid w:val="00D04917"/>
    <w:rsid w:val="00D0492A"/>
    <w:rsid w:val="00D04987"/>
    <w:rsid w:val="00D04A5D"/>
    <w:rsid w:val="00D04AAA"/>
    <w:rsid w:val="00D04AAD"/>
    <w:rsid w:val="00D04AB7"/>
    <w:rsid w:val="00D04CC1"/>
    <w:rsid w:val="00D04D7F"/>
    <w:rsid w:val="00D04F39"/>
    <w:rsid w:val="00D04F61"/>
    <w:rsid w:val="00D04F95"/>
    <w:rsid w:val="00D0502B"/>
    <w:rsid w:val="00D0515C"/>
    <w:rsid w:val="00D051A9"/>
    <w:rsid w:val="00D051AD"/>
    <w:rsid w:val="00D052B2"/>
    <w:rsid w:val="00D05370"/>
    <w:rsid w:val="00D053FC"/>
    <w:rsid w:val="00D055C0"/>
    <w:rsid w:val="00D05601"/>
    <w:rsid w:val="00D0571B"/>
    <w:rsid w:val="00D0575A"/>
    <w:rsid w:val="00D057EA"/>
    <w:rsid w:val="00D0587E"/>
    <w:rsid w:val="00D05881"/>
    <w:rsid w:val="00D05B83"/>
    <w:rsid w:val="00D05BF6"/>
    <w:rsid w:val="00D05D93"/>
    <w:rsid w:val="00D05DAB"/>
    <w:rsid w:val="00D05DC9"/>
    <w:rsid w:val="00D05E7E"/>
    <w:rsid w:val="00D060A7"/>
    <w:rsid w:val="00D060BA"/>
    <w:rsid w:val="00D061D9"/>
    <w:rsid w:val="00D0620A"/>
    <w:rsid w:val="00D06216"/>
    <w:rsid w:val="00D062DE"/>
    <w:rsid w:val="00D06410"/>
    <w:rsid w:val="00D064A4"/>
    <w:rsid w:val="00D06502"/>
    <w:rsid w:val="00D068E0"/>
    <w:rsid w:val="00D0692B"/>
    <w:rsid w:val="00D06BB2"/>
    <w:rsid w:val="00D06CFA"/>
    <w:rsid w:val="00D06E01"/>
    <w:rsid w:val="00D06FFA"/>
    <w:rsid w:val="00D07171"/>
    <w:rsid w:val="00D071C2"/>
    <w:rsid w:val="00D07304"/>
    <w:rsid w:val="00D07399"/>
    <w:rsid w:val="00D07432"/>
    <w:rsid w:val="00D07587"/>
    <w:rsid w:val="00D07633"/>
    <w:rsid w:val="00D07692"/>
    <w:rsid w:val="00D07792"/>
    <w:rsid w:val="00D07817"/>
    <w:rsid w:val="00D0792A"/>
    <w:rsid w:val="00D0793D"/>
    <w:rsid w:val="00D07979"/>
    <w:rsid w:val="00D07AB1"/>
    <w:rsid w:val="00D07B1E"/>
    <w:rsid w:val="00D07B32"/>
    <w:rsid w:val="00D07B4E"/>
    <w:rsid w:val="00D07C5C"/>
    <w:rsid w:val="00D07C9D"/>
    <w:rsid w:val="00D07CC8"/>
    <w:rsid w:val="00D07D77"/>
    <w:rsid w:val="00D100AF"/>
    <w:rsid w:val="00D101D5"/>
    <w:rsid w:val="00D101DA"/>
    <w:rsid w:val="00D1022E"/>
    <w:rsid w:val="00D10510"/>
    <w:rsid w:val="00D105F8"/>
    <w:rsid w:val="00D106A1"/>
    <w:rsid w:val="00D108D9"/>
    <w:rsid w:val="00D10924"/>
    <w:rsid w:val="00D10A72"/>
    <w:rsid w:val="00D10CCC"/>
    <w:rsid w:val="00D10F04"/>
    <w:rsid w:val="00D10FEB"/>
    <w:rsid w:val="00D11056"/>
    <w:rsid w:val="00D111AF"/>
    <w:rsid w:val="00D11509"/>
    <w:rsid w:val="00D115D4"/>
    <w:rsid w:val="00D116FE"/>
    <w:rsid w:val="00D117DE"/>
    <w:rsid w:val="00D118FC"/>
    <w:rsid w:val="00D1190E"/>
    <w:rsid w:val="00D119B1"/>
    <w:rsid w:val="00D119B8"/>
    <w:rsid w:val="00D11A4F"/>
    <w:rsid w:val="00D11B3E"/>
    <w:rsid w:val="00D11C1B"/>
    <w:rsid w:val="00D11D41"/>
    <w:rsid w:val="00D11D5A"/>
    <w:rsid w:val="00D11D73"/>
    <w:rsid w:val="00D11D77"/>
    <w:rsid w:val="00D11D97"/>
    <w:rsid w:val="00D11E85"/>
    <w:rsid w:val="00D11EA1"/>
    <w:rsid w:val="00D11EDD"/>
    <w:rsid w:val="00D11F93"/>
    <w:rsid w:val="00D120C7"/>
    <w:rsid w:val="00D120E4"/>
    <w:rsid w:val="00D12102"/>
    <w:rsid w:val="00D122AD"/>
    <w:rsid w:val="00D122D5"/>
    <w:rsid w:val="00D12318"/>
    <w:rsid w:val="00D1244A"/>
    <w:rsid w:val="00D124DC"/>
    <w:rsid w:val="00D12563"/>
    <w:rsid w:val="00D1259E"/>
    <w:rsid w:val="00D12699"/>
    <w:rsid w:val="00D127BE"/>
    <w:rsid w:val="00D12A1F"/>
    <w:rsid w:val="00D12A98"/>
    <w:rsid w:val="00D12BBE"/>
    <w:rsid w:val="00D12C4A"/>
    <w:rsid w:val="00D12C89"/>
    <w:rsid w:val="00D12D3A"/>
    <w:rsid w:val="00D12EDF"/>
    <w:rsid w:val="00D12F69"/>
    <w:rsid w:val="00D13061"/>
    <w:rsid w:val="00D131FB"/>
    <w:rsid w:val="00D13540"/>
    <w:rsid w:val="00D136E7"/>
    <w:rsid w:val="00D13897"/>
    <w:rsid w:val="00D138C7"/>
    <w:rsid w:val="00D139A1"/>
    <w:rsid w:val="00D13BC6"/>
    <w:rsid w:val="00D13C7C"/>
    <w:rsid w:val="00D13D76"/>
    <w:rsid w:val="00D13E5B"/>
    <w:rsid w:val="00D13F33"/>
    <w:rsid w:val="00D14029"/>
    <w:rsid w:val="00D14117"/>
    <w:rsid w:val="00D1424D"/>
    <w:rsid w:val="00D14259"/>
    <w:rsid w:val="00D14354"/>
    <w:rsid w:val="00D143AF"/>
    <w:rsid w:val="00D145AE"/>
    <w:rsid w:val="00D14677"/>
    <w:rsid w:val="00D1471D"/>
    <w:rsid w:val="00D1473B"/>
    <w:rsid w:val="00D147F6"/>
    <w:rsid w:val="00D148BD"/>
    <w:rsid w:val="00D148CF"/>
    <w:rsid w:val="00D149CF"/>
    <w:rsid w:val="00D14BEE"/>
    <w:rsid w:val="00D14C60"/>
    <w:rsid w:val="00D14C85"/>
    <w:rsid w:val="00D14EA0"/>
    <w:rsid w:val="00D15272"/>
    <w:rsid w:val="00D152BD"/>
    <w:rsid w:val="00D1558B"/>
    <w:rsid w:val="00D155E4"/>
    <w:rsid w:val="00D156E1"/>
    <w:rsid w:val="00D157EC"/>
    <w:rsid w:val="00D15B0E"/>
    <w:rsid w:val="00D15C78"/>
    <w:rsid w:val="00D15C84"/>
    <w:rsid w:val="00D15D63"/>
    <w:rsid w:val="00D15DF4"/>
    <w:rsid w:val="00D15E2F"/>
    <w:rsid w:val="00D15ED8"/>
    <w:rsid w:val="00D15F64"/>
    <w:rsid w:val="00D160F1"/>
    <w:rsid w:val="00D16168"/>
    <w:rsid w:val="00D16257"/>
    <w:rsid w:val="00D1639E"/>
    <w:rsid w:val="00D16424"/>
    <w:rsid w:val="00D164ED"/>
    <w:rsid w:val="00D165F1"/>
    <w:rsid w:val="00D166D2"/>
    <w:rsid w:val="00D167C8"/>
    <w:rsid w:val="00D16AFF"/>
    <w:rsid w:val="00D16B8D"/>
    <w:rsid w:val="00D16C66"/>
    <w:rsid w:val="00D16E8B"/>
    <w:rsid w:val="00D16F18"/>
    <w:rsid w:val="00D16FA5"/>
    <w:rsid w:val="00D170FD"/>
    <w:rsid w:val="00D17124"/>
    <w:rsid w:val="00D1712A"/>
    <w:rsid w:val="00D1746D"/>
    <w:rsid w:val="00D177D1"/>
    <w:rsid w:val="00D1788D"/>
    <w:rsid w:val="00D179B2"/>
    <w:rsid w:val="00D179E7"/>
    <w:rsid w:val="00D17B5F"/>
    <w:rsid w:val="00D17DFF"/>
    <w:rsid w:val="00D17EF7"/>
    <w:rsid w:val="00D17F0C"/>
    <w:rsid w:val="00D17F6A"/>
    <w:rsid w:val="00D17F6C"/>
    <w:rsid w:val="00D17F85"/>
    <w:rsid w:val="00D17FB8"/>
    <w:rsid w:val="00D20027"/>
    <w:rsid w:val="00D20079"/>
    <w:rsid w:val="00D20172"/>
    <w:rsid w:val="00D203A7"/>
    <w:rsid w:val="00D20466"/>
    <w:rsid w:val="00D2049D"/>
    <w:rsid w:val="00D20573"/>
    <w:rsid w:val="00D205B4"/>
    <w:rsid w:val="00D2061B"/>
    <w:rsid w:val="00D20838"/>
    <w:rsid w:val="00D209EA"/>
    <w:rsid w:val="00D20B5C"/>
    <w:rsid w:val="00D20D71"/>
    <w:rsid w:val="00D20D8F"/>
    <w:rsid w:val="00D20E03"/>
    <w:rsid w:val="00D20E2B"/>
    <w:rsid w:val="00D20F3C"/>
    <w:rsid w:val="00D210B2"/>
    <w:rsid w:val="00D21250"/>
    <w:rsid w:val="00D212F8"/>
    <w:rsid w:val="00D2163F"/>
    <w:rsid w:val="00D216C4"/>
    <w:rsid w:val="00D21C50"/>
    <w:rsid w:val="00D21F8F"/>
    <w:rsid w:val="00D22029"/>
    <w:rsid w:val="00D220F8"/>
    <w:rsid w:val="00D2240B"/>
    <w:rsid w:val="00D22822"/>
    <w:rsid w:val="00D228AB"/>
    <w:rsid w:val="00D228CE"/>
    <w:rsid w:val="00D22933"/>
    <w:rsid w:val="00D229E4"/>
    <w:rsid w:val="00D22A1A"/>
    <w:rsid w:val="00D22E8E"/>
    <w:rsid w:val="00D23055"/>
    <w:rsid w:val="00D23259"/>
    <w:rsid w:val="00D2341B"/>
    <w:rsid w:val="00D2347F"/>
    <w:rsid w:val="00D2356B"/>
    <w:rsid w:val="00D23574"/>
    <w:rsid w:val="00D23597"/>
    <w:rsid w:val="00D23688"/>
    <w:rsid w:val="00D23705"/>
    <w:rsid w:val="00D23A6D"/>
    <w:rsid w:val="00D23AA7"/>
    <w:rsid w:val="00D23AB1"/>
    <w:rsid w:val="00D23C11"/>
    <w:rsid w:val="00D23CA3"/>
    <w:rsid w:val="00D23DA8"/>
    <w:rsid w:val="00D23F53"/>
    <w:rsid w:val="00D23FFA"/>
    <w:rsid w:val="00D2416A"/>
    <w:rsid w:val="00D241EC"/>
    <w:rsid w:val="00D24432"/>
    <w:rsid w:val="00D2443D"/>
    <w:rsid w:val="00D24485"/>
    <w:rsid w:val="00D24906"/>
    <w:rsid w:val="00D24935"/>
    <w:rsid w:val="00D24B8E"/>
    <w:rsid w:val="00D24D05"/>
    <w:rsid w:val="00D24D18"/>
    <w:rsid w:val="00D24D20"/>
    <w:rsid w:val="00D24D90"/>
    <w:rsid w:val="00D24E72"/>
    <w:rsid w:val="00D24F12"/>
    <w:rsid w:val="00D2504B"/>
    <w:rsid w:val="00D25118"/>
    <w:rsid w:val="00D2515E"/>
    <w:rsid w:val="00D2519B"/>
    <w:rsid w:val="00D251A0"/>
    <w:rsid w:val="00D2527D"/>
    <w:rsid w:val="00D2533C"/>
    <w:rsid w:val="00D253A9"/>
    <w:rsid w:val="00D25400"/>
    <w:rsid w:val="00D25401"/>
    <w:rsid w:val="00D25483"/>
    <w:rsid w:val="00D25496"/>
    <w:rsid w:val="00D25928"/>
    <w:rsid w:val="00D25B0D"/>
    <w:rsid w:val="00D25D61"/>
    <w:rsid w:val="00D25E89"/>
    <w:rsid w:val="00D25F19"/>
    <w:rsid w:val="00D25F5F"/>
    <w:rsid w:val="00D25F6F"/>
    <w:rsid w:val="00D2600A"/>
    <w:rsid w:val="00D26045"/>
    <w:rsid w:val="00D2612C"/>
    <w:rsid w:val="00D26136"/>
    <w:rsid w:val="00D261F8"/>
    <w:rsid w:val="00D2640D"/>
    <w:rsid w:val="00D26535"/>
    <w:rsid w:val="00D266F8"/>
    <w:rsid w:val="00D26741"/>
    <w:rsid w:val="00D26844"/>
    <w:rsid w:val="00D268D0"/>
    <w:rsid w:val="00D26A2C"/>
    <w:rsid w:val="00D26AEB"/>
    <w:rsid w:val="00D26B16"/>
    <w:rsid w:val="00D26C0E"/>
    <w:rsid w:val="00D26DFB"/>
    <w:rsid w:val="00D271EE"/>
    <w:rsid w:val="00D272A1"/>
    <w:rsid w:val="00D273C4"/>
    <w:rsid w:val="00D273DF"/>
    <w:rsid w:val="00D27413"/>
    <w:rsid w:val="00D275BD"/>
    <w:rsid w:val="00D276B6"/>
    <w:rsid w:val="00D27883"/>
    <w:rsid w:val="00D27957"/>
    <w:rsid w:val="00D27A44"/>
    <w:rsid w:val="00D27A6C"/>
    <w:rsid w:val="00D27A88"/>
    <w:rsid w:val="00D27B29"/>
    <w:rsid w:val="00D27BA7"/>
    <w:rsid w:val="00D27BCD"/>
    <w:rsid w:val="00D27C59"/>
    <w:rsid w:val="00D27D0A"/>
    <w:rsid w:val="00D27D9F"/>
    <w:rsid w:val="00D27DE9"/>
    <w:rsid w:val="00D27DFF"/>
    <w:rsid w:val="00D30075"/>
    <w:rsid w:val="00D30097"/>
    <w:rsid w:val="00D3012D"/>
    <w:rsid w:val="00D30251"/>
    <w:rsid w:val="00D30370"/>
    <w:rsid w:val="00D303FC"/>
    <w:rsid w:val="00D30454"/>
    <w:rsid w:val="00D30465"/>
    <w:rsid w:val="00D30A06"/>
    <w:rsid w:val="00D30AE6"/>
    <w:rsid w:val="00D30B75"/>
    <w:rsid w:val="00D30BE9"/>
    <w:rsid w:val="00D30CB1"/>
    <w:rsid w:val="00D30D0A"/>
    <w:rsid w:val="00D30D14"/>
    <w:rsid w:val="00D30D16"/>
    <w:rsid w:val="00D30D6C"/>
    <w:rsid w:val="00D30E51"/>
    <w:rsid w:val="00D30F0A"/>
    <w:rsid w:val="00D30F40"/>
    <w:rsid w:val="00D30FA3"/>
    <w:rsid w:val="00D31113"/>
    <w:rsid w:val="00D311ED"/>
    <w:rsid w:val="00D31202"/>
    <w:rsid w:val="00D31270"/>
    <w:rsid w:val="00D31301"/>
    <w:rsid w:val="00D31327"/>
    <w:rsid w:val="00D3133B"/>
    <w:rsid w:val="00D3141B"/>
    <w:rsid w:val="00D31473"/>
    <w:rsid w:val="00D31489"/>
    <w:rsid w:val="00D3152F"/>
    <w:rsid w:val="00D31564"/>
    <w:rsid w:val="00D31644"/>
    <w:rsid w:val="00D31874"/>
    <w:rsid w:val="00D318E8"/>
    <w:rsid w:val="00D31ACB"/>
    <w:rsid w:val="00D31AE8"/>
    <w:rsid w:val="00D31C42"/>
    <w:rsid w:val="00D31C4D"/>
    <w:rsid w:val="00D31CA5"/>
    <w:rsid w:val="00D31D8A"/>
    <w:rsid w:val="00D31E94"/>
    <w:rsid w:val="00D31EA8"/>
    <w:rsid w:val="00D31EAD"/>
    <w:rsid w:val="00D31EE6"/>
    <w:rsid w:val="00D3211A"/>
    <w:rsid w:val="00D3217E"/>
    <w:rsid w:val="00D3223E"/>
    <w:rsid w:val="00D3230B"/>
    <w:rsid w:val="00D323CC"/>
    <w:rsid w:val="00D3247F"/>
    <w:rsid w:val="00D32492"/>
    <w:rsid w:val="00D32525"/>
    <w:rsid w:val="00D3266A"/>
    <w:rsid w:val="00D326CE"/>
    <w:rsid w:val="00D327D6"/>
    <w:rsid w:val="00D3282A"/>
    <w:rsid w:val="00D328DC"/>
    <w:rsid w:val="00D32A2D"/>
    <w:rsid w:val="00D32BC3"/>
    <w:rsid w:val="00D32BF4"/>
    <w:rsid w:val="00D32EC2"/>
    <w:rsid w:val="00D32EE8"/>
    <w:rsid w:val="00D32F5E"/>
    <w:rsid w:val="00D330AF"/>
    <w:rsid w:val="00D33299"/>
    <w:rsid w:val="00D332EC"/>
    <w:rsid w:val="00D33357"/>
    <w:rsid w:val="00D334D9"/>
    <w:rsid w:val="00D334F6"/>
    <w:rsid w:val="00D3355C"/>
    <w:rsid w:val="00D335EF"/>
    <w:rsid w:val="00D33612"/>
    <w:rsid w:val="00D336DB"/>
    <w:rsid w:val="00D3372D"/>
    <w:rsid w:val="00D3386B"/>
    <w:rsid w:val="00D3397B"/>
    <w:rsid w:val="00D33B70"/>
    <w:rsid w:val="00D33BC6"/>
    <w:rsid w:val="00D33D6B"/>
    <w:rsid w:val="00D33DC8"/>
    <w:rsid w:val="00D33E34"/>
    <w:rsid w:val="00D33E84"/>
    <w:rsid w:val="00D33F87"/>
    <w:rsid w:val="00D34062"/>
    <w:rsid w:val="00D34172"/>
    <w:rsid w:val="00D342F6"/>
    <w:rsid w:val="00D3434F"/>
    <w:rsid w:val="00D343B2"/>
    <w:rsid w:val="00D343C0"/>
    <w:rsid w:val="00D344E3"/>
    <w:rsid w:val="00D34669"/>
    <w:rsid w:val="00D34716"/>
    <w:rsid w:val="00D34A16"/>
    <w:rsid w:val="00D34B35"/>
    <w:rsid w:val="00D34B4C"/>
    <w:rsid w:val="00D34BF5"/>
    <w:rsid w:val="00D34C0F"/>
    <w:rsid w:val="00D34CA8"/>
    <w:rsid w:val="00D34CCC"/>
    <w:rsid w:val="00D34D51"/>
    <w:rsid w:val="00D34FE1"/>
    <w:rsid w:val="00D35061"/>
    <w:rsid w:val="00D35232"/>
    <w:rsid w:val="00D3524B"/>
    <w:rsid w:val="00D35311"/>
    <w:rsid w:val="00D35351"/>
    <w:rsid w:val="00D356E5"/>
    <w:rsid w:val="00D35723"/>
    <w:rsid w:val="00D3583A"/>
    <w:rsid w:val="00D35844"/>
    <w:rsid w:val="00D35A61"/>
    <w:rsid w:val="00D35C1D"/>
    <w:rsid w:val="00D35CAC"/>
    <w:rsid w:val="00D35D91"/>
    <w:rsid w:val="00D35DC7"/>
    <w:rsid w:val="00D35DCD"/>
    <w:rsid w:val="00D35EEE"/>
    <w:rsid w:val="00D360E8"/>
    <w:rsid w:val="00D360FF"/>
    <w:rsid w:val="00D361EA"/>
    <w:rsid w:val="00D361FC"/>
    <w:rsid w:val="00D3628B"/>
    <w:rsid w:val="00D363AE"/>
    <w:rsid w:val="00D3650F"/>
    <w:rsid w:val="00D36516"/>
    <w:rsid w:val="00D36597"/>
    <w:rsid w:val="00D36884"/>
    <w:rsid w:val="00D368DD"/>
    <w:rsid w:val="00D369F3"/>
    <w:rsid w:val="00D36AA4"/>
    <w:rsid w:val="00D36B3B"/>
    <w:rsid w:val="00D36BFA"/>
    <w:rsid w:val="00D36D47"/>
    <w:rsid w:val="00D36DA2"/>
    <w:rsid w:val="00D36E11"/>
    <w:rsid w:val="00D36F07"/>
    <w:rsid w:val="00D36FB9"/>
    <w:rsid w:val="00D370D3"/>
    <w:rsid w:val="00D371E0"/>
    <w:rsid w:val="00D37323"/>
    <w:rsid w:val="00D373AC"/>
    <w:rsid w:val="00D374C1"/>
    <w:rsid w:val="00D3759C"/>
    <w:rsid w:val="00D3774A"/>
    <w:rsid w:val="00D379F2"/>
    <w:rsid w:val="00D37A96"/>
    <w:rsid w:val="00D37BA6"/>
    <w:rsid w:val="00D37D04"/>
    <w:rsid w:val="00D37D80"/>
    <w:rsid w:val="00D37E35"/>
    <w:rsid w:val="00D37E4F"/>
    <w:rsid w:val="00D37F55"/>
    <w:rsid w:val="00D400F3"/>
    <w:rsid w:val="00D402A4"/>
    <w:rsid w:val="00D402D2"/>
    <w:rsid w:val="00D402F7"/>
    <w:rsid w:val="00D403D5"/>
    <w:rsid w:val="00D40417"/>
    <w:rsid w:val="00D4045E"/>
    <w:rsid w:val="00D40693"/>
    <w:rsid w:val="00D40703"/>
    <w:rsid w:val="00D407CA"/>
    <w:rsid w:val="00D409A9"/>
    <w:rsid w:val="00D40BA7"/>
    <w:rsid w:val="00D40D31"/>
    <w:rsid w:val="00D40D6C"/>
    <w:rsid w:val="00D40FA0"/>
    <w:rsid w:val="00D41136"/>
    <w:rsid w:val="00D4120A"/>
    <w:rsid w:val="00D412F4"/>
    <w:rsid w:val="00D4152D"/>
    <w:rsid w:val="00D416AF"/>
    <w:rsid w:val="00D416D7"/>
    <w:rsid w:val="00D4187A"/>
    <w:rsid w:val="00D418C6"/>
    <w:rsid w:val="00D418F5"/>
    <w:rsid w:val="00D419AD"/>
    <w:rsid w:val="00D41AD2"/>
    <w:rsid w:val="00D41E24"/>
    <w:rsid w:val="00D42062"/>
    <w:rsid w:val="00D421F6"/>
    <w:rsid w:val="00D42219"/>
    <w:rsid w:val="00D423B5"/>
    <w:rsid w:val="00D426A3"/>
    <w:rsid w:val="00D427E1"/>
    <w:rsid w:val="00D4283D"/>
    <w:rsid w:val="00D428B3"/>
    <w:rsid w:val="00D42A4A"/>
    <w:rsid w:val="00D42AAE"/>
    <w:rsid w:val="00D42AD0"/>
    <w:rsid w:val="00D42AE0"/>
    <w:rsid w:val="00D42AE7"/>
    <w:rsid w:val="00D42B55"/>
    <w:rsid w:val="00D42D7A"/>
    <w:rsid w:val="00D42E6F"/>
    <w:rsid w:val="00D42E87"/>
    <w:rsid w:val="00D42EC1"/>
    <w:rsid w:val="00D42F08"/>
    <w:rsid w:val="00D42FC1"/>
    <w:rsid w:val="00D43063"/>
    <w:rsid w:val="00D4306E"/>
    <w:rsid w:val="00D43091"/>
    <w:rsid w:val="00D43178"/>
    <w:rsid w:val="00D43406"/>
    <w:rsid w:val="00D43532"/>
    <w:rsid w:val="00D43713"/>
    <w:rsid w:val="00D437C4"/>
    <w:rsid w:val="00D438BF"/>
    <w:rsid w:val="00D43A5B"/>
    <w:rsid w:val="00D43BEB"/>
    <w:rsid w:val="00D43C16"/>
    <w:rsid w:val="00D43D29"/>
    <w:rsid w:val="00D43D32"/>
    <w:rsid w:val="00D43D6E"/>
    <w:rsid w:val="00D43DC6"/>
    <w:rsid w:val="00D43E73"/>
    <w:rsid w:val="00D43FF1"/>
    <w:rsid w:val="00D44064"/>
    <w:rsid w:val="00D440C6"/>
    <w:rsid w:val="00D44174"/>
    <w:rsid w:val="00D44342"/>
    <w:rsid w:val="00D4452F"/>
    <w:rsid w:val="00D44759"/>
    <w:rsid w:val="00D447B9"/>
    <w:rsid w:val="00D44AEF"/>
    <w:rsid w:val="00D44B78"/>
    <w:rsid w:val="00D44B81"/>
    <w:rsid w:val="00D44C96"/>
    <w:rsid w:val="00D44DAA"/>
    <w:rsid w:val="00D44E16"/>
    <w:rsid w:val="00D44E39"/>
    <w:rsid w:val="00D44F09"/>
    <w:rsid w:val="00D45039"/>
    <w:rsid w:val="00D450AE"/>
    <w:rsid w:val="00D45153"/>
    <w:rsid w:val="00D4519F"/>
    <w:rsid w:val="00D45232"/>
    <w:rsid w:val="00D454D6"/>
    <w:rsid w:val="00D454E8"/>
    <w:rsid w:val="00D4555C"/>
    <w:rsid w:val="00D45675"/>
    <w:rsid w:val="00D45713"/>
    <w:rsid w:val="00D4574E"/>
    <w:rsid w:val="00D4576B"/>
    <w:rsid w:val="00D4589C"/>
    <w:rsid w:val="00D45909"/>
    <w:rsid w:val="00D4598C"/>
    <w:rsid w:val="00D459B5"/>
    <w:rsid w:val="00D459CA"/>
    <w:rsid w:val="00D459D7"/>
    <w:rsid w:val="00D45A9E"/>
    <w:rsid w:val="00D45AF5"/>
    <w:rsid w:val="00D45B41"/>
    <w:rsid w:val="00D45BF5"/>
    <w:rsid w:val="00D45C42"/>
    <w:rsid w:val="00D45C58"/>
    <w:rsid w:val="00D45CCA"/>
    <w:rsid w:val="00D45CD3"/>
    <w:rsid w:val="00D45CE3"/>
    <w:rsid w:val="00D45E05"/>
    <w:rsid w:val="00D45E4A"/>
    <w:rsid w:val="00D45E50"/>
    <w:rsid w:val="00D45E57"/>
    <w:rsid w:val="00D45EC6"/>
    <w:rsid w:val="00D461E7"/>
    <w:rsid w:val="00D461F4"/>
    <w:rsid w:val="00D46237"/>
    <w:rsid w:val="00D46334"/>
    <w:rsid w:val="00D46363"/>
    <w:rsid w:val="00D4640A"/>
    <w:rsid w:val="00D464AC"/>
    <w:rsid w:val="00D4668F"/>
    <w:rsid w:val="00D46696"/>
    <w:rsid w:val="00D46705"/>
    <w:rsid w:val="00D4674A"/>
    <w:rsid w:val="00D46762"/>
    <w:rsid w:val="00D46915"/>
    <w:rsid w:val="00D46A14"/>
    <w:rsid w:val="00D46AF8"/>
    <w:rsid w:val="00D46BA6"/>
    <w:rsid w:val="00D46C6F"/>
    <w:rsid w:val="00D46C83"/>
    <w:rsid w:val="00D46D1C"/>
    <w:rsid w:val="00D46D3F"/>
    <w:rsid w:val="00D46E27"/>
    <w:rsid w:val="00D46EB6"/>
    <w:rsid w:val="00D46EB9"/>
    <w:rsid w:val="00D46EFF"/>
    <w:rsid w:val="00D46F07"/>
    <w:rsid w:val="00D46F18"/>
    <w:rsid w:val="00D46F48"/>
    <w:rsid w:val="00D470A7"/>
    <w:rsid w:val="00D4719E"/>
    <w:rsid w:val="00D473B5"/>
    <w:rsid w:val="00D4750C"/>
    <w:rsid w:val="00D4752B"/>
    <w:rsid w:val="00D475A6"/>
    <w:rsid w:val="00D4764B"/>
    <w:rsid w:val="00D47673"/>
    <w:rsid w:val="00D47679"/>
    <w:rsid w:val="00D476FA"/>
    <w:rsid w:val="00D478BC"/>
    <w:rsid w:val="00D47903"/>
    <w:rsid w:val="00D4797F"/>
    <w:rsid w:val="00D4799D"/>
    <w:rsid w:val="00D479A8"/>
    <w:rsid w:val="00D479C1"/>
    <w:rsid w:val="00D47AF6"/>
    <w:rsid w:val="00D47B88"/>
    <w:rsid w:val="00D47C89"/>
    <w:rsid w:val="00D47D57"/>
    <w:rsid w:val="00D47DAB"/>
    <w:rsid w:val="00D47DAE"/>
    <w:rsid w:val="00D47F6B"/>
    <w:rsid w:val="00D50021"/>
    <w:rsid w:val="00D502D3"/>
    <w:rsid w:val="00D5057A"/>
    <w:rsid w:val="00D50697"/>
    <w:rsid w:val="00D506A1"/>
    <w:rsid w:val="00D50D25"/>
    <w:rsid w:val="00D50D64"/>
    <w:rsid w:val="00D50DD9"/>
    <w:rsid w:val="00D50E71"/>
    <w:rsid w:val="00D50F15"/>
    <w:rsid w:val="00D50FF4"/>
    <w:rsid w:val="00D51200"/>
    <w:rsid w:val="00D51334"/>
    <w:rsid w:val="00D51360"/>
    <w:rsid w:val="00D513E6"/>
    <w:rsid w:val="00D5145A"/>
    <w:rsid w:val="00D5145C"/>
    <w:rsid w:val="00D514DF"/>
    <w:rsid w:val="00D51646"/>
    <w:rsid w:val="00D5166B"/>
    <w:rsid w:val="00D516D4"/>
    <w:rsid w:val="00D51720"/>
    <w:rsid w:val="00D5188B"/>
    <w:rsid w:val="00D518A3"/>
    <w:rsid w:val="00D519EB"/>
    <w:rsid w:val="00D51B3B"/>
    <w:rsid w:val="00D51CE9"/>
    <w:rsid w:val="00D51E00"/>
    <w:rsid w:val="00D51EA4"/>
    <w:rsid w:val="00D51FFD"/>
    <w:rsid w:val="00D520CF"/>
    <w:rsid w:val="00D52112"/>
    <w:rsid w:val="00D52188"/>
    <w:rsid w:val="00D522F6"/>
    <w:rsid w:val="00D5252B"/>
    <w:rsid w:val="00D5258F"/>
    <w:rsid w:val="00D5270D"/>
    <w:rsid w:val="00D5281A"/>
    <w:rsid w:val="00D52833"/>
    <w:rsid w:val="00D52882"/>
    <w:rsid w:val="00D529D6"/>
    <w:rsid w:val="00D52CCA"/>
    <w:rsid w:val="00D52DD1"/>
    <w:rsid w:val="00D52E2E"/>
    <w:rsid w:val="00D52EC1"/>
    <w:rsid w:val="00D52F35"/>
    <w:rsid w:val="00D52FCB"/>
    <w:rsid w:val="00D53096"/>
    <w:rsid w:val="00D53462"/>
    <w:rsid w:val="00D534DB"/>
    <w:rsid w:val="00D53716"/>
    <w:rsid w:val="00D5375E"/>
    <w:rsid w:val="00D5380A"/>
    <w:rsid w:val="00D538CC"/>
    <w:rsid w:val="00D53967"/>
    <w:rsid w:val="00D53975"/>
    <w:rsid w:val="00D53C12"/>
    <w:rsid w:val="00D53C4A"/>
    <w:rsid w:val="00D53C74"/>
    <w:rsid w:val="00D53C8F"/>
    <w:rsid w:val="00D53E8C"/>
    <w:rsid w:val="00D53F08"/>
    <w:rsid w:val="00D53FE7"/>
    <w:rsid w:val="00D540D8"/>
    <w:rsid w:val="00D540EC"/>
    <w:rsid w:val="00D5416A"/>
    <w:rsid w:val="00D541F5"/>
    <w:rsid w:val="00D542D0"/>
    <w:rsid w:val="00D542FA"/>
    <w:rsid w:val="00D543FF"/>
    <w:rsid w:val="00D5441D"/>
    <w:rsid w:val="00D54440"/>
    <w:rsid w:val="00D544A7"/>
    <w:rsid w:val="00D544B7"/>
    <w:rsid w:val="00D544FC"/>
    <w:rsid w:val="00D54508"/>
    <w:rsid w:val="00D54681"/>
    <w:rsid w:val="00D54758"/>
    <w:rsid w:val="00D547B0"/>
    <w:rsid w:val="00D54875"/>
    <w:rsid w:val="00D54877"/>
    <w:rsid w:val="00D54988"/>
    <w:rsid w:val="00D54A00"/>
    <w:rsid w:val="00D54B7F"/>
    <w:rsid w:val="00D54CDD"/>
    <w:rsid w:val="00D54EC0"/>
    <w:rsid w:val="00D550BC"/>
    <w:rsid w:val="00D5511F"/>
    <w:rsid w:val="00D55123"/>
    <w:rsid w:val="00D5514F"/>
    <w:rsid w:val="00D5521F"/>
    <w:rsid w:val="00D55475"/>
    <w:rsid w:val="00D55612"/>
    <w:rsid w:val="00D556E0"/>
    <w:rsid w:val="00D55784"/>
    <w:rsid w:val="00D557B0"/>
    <w:rsid w:val="00D558E8"/>
    <w:rsid w:val="00D5592F"/>
    <w:rsid w:val="00D55941"/>
    <w:rsid w:val="00D55946"/>
    <w:rsid w:val="00D5597C"/>
    <w:rsid w:val="00D55A03"/>
    <w:rsid w:val="00D55A2B"/>
    <w:rsid w:val="00D55AA6"/>
    <w:rsid w:val="00D55B0F"/>
    <w:rsid w:val="00D55BC2"/>
    <w:rsid w:val="00D55BC6"/>
    <w:rsid w:val="00D55BD5"/>
    <w:rsid w:val="00D55C8F"/>
    <w:rsid w:val="00D55E30"/>
    <w:rsid w:val="00D563E9"/>
    <w:rsid w:val="00D5643A"/>
    <w:rsid w:val="00D565A4"/>
    <w:rsid w:val="00D565FA"/>
    <w:rsid w:val="00D56676"/>
    <w:rsid w:val="00D56858"/>
    <w:rsid w:val="00D56A04"/>
    <w:rsid w:val="00D56A0A"/>
    <w:rsid w:val="00D56A37"/>
    <w:rsid w:val="00D56B3B"/>
    <w:rsid w:val="00D56DAA"/>
    <w:rsid w:val="00D56E36"/>
    <w:rsid w:val="00D57114"/>
    <w:rsid w:val="00D57488"/>
    <w:rsid w:val="00D574A5"/>
    <w:rsid w:val="00D576FA"/>
    <w:rsid w:val="00D577A3"/>
    <w:rsid w:val="00D578DC"/>
    <w:rsid w:val="00D578EB"/>
    <w:rsid w:val="00D578EE"/>
    <w:rsid w:val="00D57985"/>
    <w:rsid w:val="00D579BC"/>
    <w:rsid w:val="00D57D8E"/>
    <w:rsid w:val="00D57E75"/>
    <w:rsid w:val="00D57E95"/>
    <w:rsid w:val="00D60045"/>
    <w:rsid w:val="00D601EE"/>
    <w:rsid w:val="00D60211"/>
    <w:rsid w:val="00D602F9"/>
    <w:rsid w:val="00D6061B"/>
    <w:rsid w:val="00D60646"/>
    <w:rsid w:val="00D60858"/>
    <w:rsid w:val="00D608AC"/>
    <w:rsid w:val="00D608DD"/>
    <w:rsid w:val="00D60954"/>
    <w:rsid w:val="00D60A5C"/>
    <w:rsid w:val="00D60C8C"/>
    <w:rsid w:val="00D60E24"/>
    <w:rsid w:val="00D60E6C"/>
    <w:rsid w:val="00D60EA1"/>
    <w:rsid w:val="00D60F33"/>
    <w:rsid w:val="00D60F35"/>
    <w:rsid w:val="00D60FB3"/>
    <w:rsid w:val="00D61023"/>
    <w:rsid w:val="00D6107F"/>
    <w:rsid w:val="00D610D4"/>
    <w:rsid w:val="00D61206"/>
    <w:rsid w:val="00D6121B"/>
    <w:rsid w:val="00D61380"/>
    <w:rsid w:val="00D613F5"/>
    <w:rsid w:val="00D61454"/>
    <w:rsid w:val="00D6146B"/>
    <w:rsid w:val="00D614F6"/>
    <w:rsid w:val="00D616F4"/>
    <w:rsid w:val="00D61785"/>
    <w:rsid w:val="00D61BF2"/>
    <w:rsid w:val="00D61CCA"/>
    <w:rsid w:val="00D61E6D"/>
    <w:rsid w:val="00D61F5C"/>
    <w:rsid w:val="00D62119"/>
    <w:rsid w:val="00D62269"/>
    <w:rsid w:val="00D62292"/>
    <w:rsid w:val="00D622AE"/>
    <w:rsid w:val="00D622D8"/>
    <w:rsid w:val="00D623CF"/>
    <w:rsid w:val="00D62553"/>
    <w:rsid w:val="00D627BE"/>
    <w:rsid w:val="00D62843"/>
    <w:rsid w:val="00D628BB"/>
    <w:rsid w:val="00D62B4B"/>
    <w:rsid w:val="00D62BC4"/>
    <w:rsid w:val="00D62C15"/>
    <w:rsid w:val="00D62D7C"/>
    <w:rsid w:val="00D62E74"/>
    <w:rsid w:val="00D62F47"/>
    <w:rsid w:val="00D62F5B"/>
    <w:rsid w:val="00D62FFA"/>
    <w:rsid w:val="00D6334F"/>
    <w:rsid w:val="00D633CF"/>
    <w:rsid w:val="00D633D4"/>
    <w:rsid w:val="00D633E0"/>
    <w:rsid w:val="00D6344B"/>
    <w:rsid w:val="00D636D1"/>
    <w:rsid w:val="00D637C2"/>
    <w:rsid w:val="00D63A82"/>
    <w:rsid w:val="00D63A99"/>
    <w:rsid w:val="00D63B46"/>
    <w:rsid w:val="00D63D0E"/>
    <w:rsid w:val="00D63D70"/>
    <w:rsid w:val="00D63DA1"/>
    <w:rsid w:val="00D63F2F"/>
    <w:rsid w:val="00D63FED"/>
    <w:rsid w:val="00D64053"/>
    <w:rsid w:val="00D640F8"/>
    <w:rsid w:val="00D64282"/>
    <w:rsid w:val="00D642B7"/>
    <w:rsid w:val="00D64420"/>
    <w:rsid w:val="00D64447"/>
    <w:rsid w:val="00D644B9"/>
    <w:rsid w:val="00D644E0"/>
    <w:rsid w:val="00D64695"/>
    <w:rsid w:val="00D64698"/>
    <w:rsid w:val="00D6478B"/>
    <w:rsid w:val="00D6483C"/>
    <w:rsid w:val="00D64878"/>
    <w:rsid w:val="00D64909"/>
    <w:rsid w:val="00D64A27"/>
    <w:rsid w:val="00D64AA5"/>
    <w:rsid w:val="00D64BE6"/>
    <w:rsid w:val="00D64C21"/>
    <w:rsid w:val="00D64C4A"/>
    <w:rsid w:val="00D64D00"/>
    <w:rsid w:val="00D64D2E"/>
    <w:rsid w:val="00D64D59"/>
    <w:rsid w:val="00D64D6C"/>
    <w:rsid w:val="00D64F29"/>
    <w:rsid w:val="00D64F68"/>
    <w:rsid w:val="00D651B7"/>
    <w:rsid w:val="00D652A7"/>
    <w:rsid w:val="00D65335"/>
    <w:rsid w:val="00D6538C"/>
    <w:rsid w:val="00D653BF"/>
    <w:rsid w:val="00D653D2"/>
    <w:rsid w:val="00D653ED"/>
    <w:rsid w:val="00D655EA"/>
    <w:rsid w:val="00D65610"/>
    <w:rsid w:val="00D656DC"/>
    <w:rsid w:val="00D657CD"/>
    <w:rsid w:val="00D6592F"/>
    <w:rsid w:val="00D6595C"/>
    <w:rsid w:val="00D659D6"/>
    <w:rsid w:val="00D659DB"/>
    <w:rsid w:val="00D65A35"/>
    <w:rsid w:val="00D65B80"/>
    <w:rsid w:val="00D65C14"/>
    <w:rsid w:val="00D65EEE"/>
    <w:rsid w:val="00D65F33"/>
    <w:rsid w:val="00D65FFB"/>
    <w:rsid w:val="00D66018"/>
    <w:rsid w:val="00D6621E"/>
    <w:rsid w:val="00D66321"/>
    <w:rsid w:val="00D663A6"/>
    <w:rsid w:val="00D665A3"/>
    <w:rsid w:val="00D66686"/>
    <w:rsid w:val="00D667A5"/>
    <w:rsid w:val="00D668B1"/>
    <w:rsid w:val="00D668D4"/>
    <w:rsid w:val="00D66975"/>
    <w:rsid w:val="00D66BAA"/>
    <w:rsid w:val="00D66C9C"/>
    <w:rsid w:val="00D66EF5"/>
    <w:rsid w:val="00D66F19"/>
    <w:rsid w:val="00D66F33"/>
    <w:rsid w:val="00D67401"/>
    <w:rsid w:val="00D67409"/>
    <w:rsid w:val="00D67426"/>
    <w:rsid w:val="00D675C8"/>
    <w:rsid w:val="00D67644"/>
    <w:rsid w:val="00D676B4"/>
    <w:rsid w:val="00D676E8"/>
    <w:rsid w:val="00D67722"/>
    <w:rsid w:val="00D67790"/>
    <w:rsid w:val="00D67C15"/>
    <w:rsid w:val="00D67CBA"/>
    <w:rsid w:val="00D67DF9"/>
    <w:rsid w:val="00D67E75"/>
    <w:rsid w:val="00D67F99"/>
    <w:rsid w:val="00D7021B"/>
    <w:rsid w:val="00D7022F"/>
    <w:rsid w:val="00D7034A"/>
    <w:rsid w:val="00D7039D"/>
    <w:rsid w:val="00D704C0"/>
    <w:rsid w:val="00D70572"/>
    <w:rsid w:val="00D705C8"/>
    <w:rsid w:val="00D70663"/>
    <w:rsid w:val="00D707F0"/>
    <w:rsid w:val="00D708AD"/>
    <w:rsid w:val="00D7095F"/>
    <w:rsid w:val="00D70991"/>
    <w:rsid w:val="00D70A5F"/>
    <w:rsid w:val="00D70A67"/>
    <w:rsid w:val="00D70CE6"/>
    <w:rsid w:val="00D70E6E"/>
    <w:rsid w:val="00D70E94"/>
    <w:rsid w:val="00D70EA1"/>
    <w:rsid w:val="00D70EE0"/>
    <w:rsid w:val="00D70EE8"/>
    <w:rsid w:val="00D7106E"/>
    <w:rsid w:val="00D710E5"/>
    <w:rsid w:val="00D712EE"/>
    <w:rsid w:val="00D71326"/>
    <w:rsid w:val="00D713E4"/>
    <w:rsid w:val="00D716DC"/>
    <w:rsid w:val="00D716DE"/>
    <w:rsid w:val="00D71707"/>
    <w:rsid w:val="00D71856"/>
    <w:rsid w:val="00D7191A"/>
    <w:rsid w:val="00D719DE"/>
    <w:rsid w:val="00D71A21"/>
    <w:rsid w:val="00D71A45"/>
    <w:rsid w:val="00D71A5C"/>
    <w:rsid w:val="00D71A8C"/>
    <w:rsid w:val="00D71AC7"/>
    <w:rsid w:val="00D71C71"/>
    <w:rsid w:val="00D71D05"/>
    <w:rsid w:val="00D71D7C"/>
    <w:rsid w:val="00D71E93"/>
    <w:rsid w:val="00D71EFE"/>
    <w:rsid w:val="00D71FF0"/>
    <w:rsid w:val="00D721E5"/>
    <w:rsid w:val="00D72321"/>
    <w:rsid w:val="00D723FD"/>
    <w:rsid w:val="00D724B1"/>
    <w:rsid w:val="00D72679"/>
    <w:rsid w:val="00D726CD"/>
    <w:rsid w:val="00D7276D"/>
    <w:rsid w:val="00D72A73"/>
    <w:rsid w:val="00D72D33"/>
    <w:rsid w:val="00D72ECF"/>
    <w:rsid w:val="00D72F8F"/>
    <w:rsid w:val="00D72FE9"/>
    <w:rsid w:val="00D73189"/>
    <w:rsid w:val="00D73329"/>
    <w:rsid w:val="00D73429"/>
    <w:rsid w:val="00D734A3"/>
    <w:rsid w:val="00D7366E"/>
    <w:rsid w:val="00D7369A"/>
    <w:rsid w:val="00D737A7"/>
    <w:rsid w:val="00D73834"/>
    <w:rsid w:val="00D738B3"/>
    <w:rsid w:val="00D73989"/>
    <w:rsid w:val="00D73A5A"/>
    <w:rsid w:val="00D73A9C"/>
    <w:rsid w:val="00D73B61"/>
    <w:rsid w:val="00D73DBC"/>
    <w:rsid w:val="00D73EE2"/>
    <w:rsid w:val="00D73F60"/>
    <w:rsid w:val="00D73F8B"/>
    <w:rsid w:val="00D74048"/>
    <w:rsid w:val="00D741C4"/>
    <w:rsid w:val="00D74264"/>
    <w:rsid w:val="00D742D3"/>
    <w:rsid w:val="00D743EB"/>
    <w:rsid w:val="00D74418"/>
    <w:rsid w:val="00D744D2"/>
    <w:rsid w:val="00D74591"/>
    <w:rsid w:val="00D74638"/>
    <w:rsid w:val="00D74751"/>
    <w:rsid w:val="00D74837"/>
    <w:rsid w:val="00D74A69"/>
    <w:rsid w:val="00D74A73"/>
    <w:rsid w:val="00D74A7C"/>
    <w:rsid w:val="00D74C90"/>
    <w:rsid w:val="00D74DA1"/>
    <w:rsid w:val="00D74E16"/>
    <w:rsid w:val="00D74E96"/>
    <w:rsid w:val="00D74EFF"/>
    <w:rsid w:val="00D74F40"/>
    <w:rsid w:val="00D75073"/>
    <w:rsid w:val="00D750EA"/>
    <w:rsid w:val="00D752DC"/>
    <w:rsid w:val="00D752DD"/>
    <w:rsid w:val="00D754AC"/>
    <w:rsid w:val="00D754C9"/>
    <w:rsid w:val="00D75574"/>
    <w:rsid w:val="00D75633"/>
    <w:rsid w:val="00D7569C"/>
    <w:rsid w:val="00D756E5"/>
    <w:rsid w:val="00D758B8"/>
    <w:rsid w:val="00D75C49"/>
    <w:rsid w:val="00D75C57"/>
    <w:rsid w:val="00D75C9C"/>
    <w:rsid w:val="00D75D0B"/>
    <w:rsid w:val="00D75D77"/>
    <w:rsid w:val="00D75DAA"/>
    <w:rsid w:val="00D75DB1"/>
    <w:rsid w:val="00D75E00"/>
    <w:rsid w:val="00D75E1D"/>
    <w:rsid w:val="00D75E1E"/>
    <w:rsid w:val="00D75E58"/>
    <w:rsid w:val="00D75EBA"/>
    <w:rsid w:val="00D75F3A"/>
    <w:rsid w:val="00D75F70"/>
    <w:rsid w:val="00D760A2"/>
    <w:rsid w:val="00D7616A"/>
    <w:rsid w:val="00D76217"/>
    <w:rsid w:val="00D76245"/>
    <w:rsid w:val="00D7626A"/>
    <w:rsid w:val="00D762F1"/>
    <w:rsid w:val="00D7639B"/>
    <w:rsid w:val="00D76595"/>
    <w:rsid w:val="00D76B0A"/>
    <w:rsid w:val="00D76BAB"/>
    <w:rsid w:val="00D76C2F"/>
    <w:rsid w:val="00D76D83"/>
    <w:rsid w:val="00D76D88"/>
    <w:rsid w:val="00D76E2B"/>
    <w:rsid w:val="00D76EA0"/>
    <w:rsid w:val="00D76F64"/>
    <w:rsid w:val="00D77024"/>
    <w:rsid w:val="00D77042"/>
    <w:rsid w:val="00D7706D"/>
    <w:rsid w:val="00D7708D"/>
    <w:rsid w:val="00D7709F"/>
    <w:rsid w:val="00D771DE"/>
    <w:rsid w:val="00D77215"/>
    <w:rsid w:val="00D77437"/>
    <w:rsid w:val="00D7763C"/>
    <w:rsid w:val="00D77841"/>
    <w:rsid w:val="00D7794C"/>
    <w:rsid w:val="00D77951"/>
    <w:rsid w:val="00D77A1B"/>
    <w:rsid w:val="00D77B32"/>
    <w:rsid w:val="00D77B41"/>
    <w:rsid w:val="00D80410"/>
    <w:rsid w:val="00D8045D"/>
    <w:rsid w:val="00D8068C"/>
    <w:rsid w:val="00D806C1"/>
    <w:rsid w:val="00D80732"/>
    <w:rsid w:val="00D80866"/>
    <w:rsid w:val="00D80978"/>
    <w:rsid w:val="00D8099E"/>
    <w:rsid w:val="00D809F8"/>
    <w:rsid w:val="00D80A77"/>
    <w:rsid w:val="00D80A7A"/>
    <w:rsid w:val="00D80B75"/>
    <w:rsid w:val="00D80C14"/>
    <w:rsid w:val="00D80C29"/>
    <w:rsid w:val="00D81104"/>
    <w:rsid w:val="00D81153"/>
    <w:rsid w:val="00D811D2"/>
    <w:rsid w:val="00D811D6"/>
    <w:rsid w:val="00D81239"/>
    <w:rsid w:val="00D812DA"/>
    <w:rsid w:val="00D81465"/>
    <w:rsid w:val="00D814F2"/>
    <w:rsid w:val="00D81544"/>
    <w:rsid w:val="00D8154F"/>
    <w:rsid w:val="00D8166D"/>
    <w:rsid w:val="00D8190F"/>
    <w:rsid w:val="00D819A8"/>
    <w:rsid w:val="00D81B2D"/>
    <w:rsid w:val="00D81BA0"/>
    <w:rsid w:val="00D81BAB"/>
    <w:rsid w:val="00D81C50"/>
    <w:rsid w:val="00D81D6E"/>
    <w:rsid w:val="00D81F3F"/>
    <w:rsid w:val="00D82116"/>
    <w:rsid w:val="00D821D5"/>
    <w:rsid w:val="00D82371"/>
    <w:rsid w:val="00D823F7"/>
    <w:rsid w:val="00D82494"/>
    <w:rsid w:val="00D8272D"/>
    <w:rsid w:val="00D828E4"/>
    <w:rsid w:val="00D82992"/>
    <w:rsid w:val="00D82B95"/>
    <w:rsid w:val="00D82DAF"/>
    <w:rsid w:val="00D82E8E"/>
    <w:rsid w:val="00D83061"/>
    <w:rsid w:val="00D8309C"/>
    <w:rsid w:val="00D830C3"/>
    <w:rsid w:val="00D83277"/>
    <w:rsid w:val="00D83388"/>
    <w:rsid w:val="00D83477"/>
    <w:rsid w:val="00D834AC"/>
    <w:rsid w:val="00D834C9"/>
    <w:rsid w:val="00D83527"/>
    <w:rsid w:val="00D83650"/>
    <w:rsid w:val="00D836C4"/>
    <w:rsid w:val="00D83702"/>
    <w:rsid w:val="00D837E9"/>
    <w:rsid w:val="00D8391A"/>
    <w:rsid w:val="00D839F8"/>
    <w:rsid w:val="00D83A65"/>
    <w:rsid w:val="00D83BC1"/>
    <w:rsid w:val="00D83F10"/>
    <w:rsid w:val="00D83F42"/>
    <w:rsid w:val="00D84026"/>
    <w:rsid w:val="00D84038"/>
    <w:rsid w:val="00D84145"/>
    <w:rsid w:val="00D84230"/>
    <w:rsid w:val="00D8427B"/>
    <w:rsid w:val="00D842C0"/>
    <w:rsid w:val="00D842E7"/>
    <w:rsid w:val="00D843E0"/>
    <w:rsid w:val="00D84484"/>
    <w:rsid w:val="00D844B6"/>
    <w:rsid w:val="00D844F3"/>
    <w:rsid w:val="00D84575"/>
    <w:rsid w:val="00D845B1"/>
    <w:rsid w:val="00D845C4"/>
    <w:rsid w:val="00D845C9"/>
    <w:rsid w:val="00D84753"/>
    <w:rsid w:val="00D84785"/>
    <w:rsid w:val="00D84A35"/>
    <w:rsid w:val="00D84DD5"/>
    <w:rsid w:val="00D84E05"/>
    <w:rsid w:val="00D84EC8"/>
    <w:rsid w:val="00D85032"/>
    <w:rsid w:val="00D850A9"/>
    <w:rsid w:val="00D855EF"/>
    <w:rsid w:val="00D856B7"/>
    <w:rsid w:val="00D8571F"/>
    <w:rsid w:val="00D85954"/>
    <w:rsid w:val="00D85A0D"/>
    <w:rsid w:val="00D85ADF"/>
    <w:rsid w:val="00D85AF3"/>
    <w:rsid w:val="00D85B0A"/>
    <w:rsid w:val="00D85B58"/>
    <w:rsid w:val="00D85C0A"/>
    <w:rsid w:val="00D85CF1"/>
    <w:rsid w:val="00D85DE1"/>
    <w:rsid w:val="00D85F0C"/>
    <w:rsid w:val="00D85F5D"/>
    <w:rsid w:val="00D861E8"/>
    <w:rsid w:val="00D86221"/>
    <w:rsid w:val="00D8624C"/>
    <w:rsid w:val="00D862F4"/>
    <w:rsid w:val="00D8635B"/>
    <w:rsid w:val="00D86491"/>
    <w:rsid w:val="00D8650C"/>
    <w:rsid w:val="00D86597"/>
    <w:rsid w:val="00D867FB"/>
    <w:rsid w:val="00D8685C"/>
    <w:rsid w:val="00D868D6"/>
    <w:rsid w:val="00D86D6D"/>
    <w:rsid w:val="00D86DCD"/>
    <w:rsid w:val="00D86E1D"/>
    <w:rsid w:val="00D86EC3"/>
    <w:rsid w:val="00D8700E"/>
    <w:rsid w:val="00D8706E"/>
    <w:rsid w:val="00D872B3"/>
    <w:rsid w:val="00D87319"/>
    <w:rsid w:val="00D87478"/>
    <w:rsid w:val="00D875AF"/>
    <w:rsid w:val="00D8770E"/>
    <w:rsid w:val="00D879E9"/>
    <w:rsid w:val="00D87B87"/>
    <w:rsid w:val="00D87B9D"/>
    <w:rsid w:val="00D87BE3"/>
    <w:rsid w:val="00D87E13"/>
    <w:rsid w:val="00D87E30"/>
    <w:rsid w:val="00D87EE5"/>
    <w:rsid w:val="00D90197"/>
    <w:rsid w:val="00D90371"/>
    <w:rsid w:val="00D9046C"/>
    <w:rsid w:val="00D905B7"/>
    <w:rsid w:val="00D907A3"/>
    <w:rsid w:val="00D9089C"/>
    <w:rsid w:val="00D908BC"/>
    <w:rsid w:val="00D908E3"/>
    <w:rsid w:val="00D909A2"/>
    <w:rsid w:val="00D909E6"/>
    <w:rsid w:val="00D90AAC"/>
    <w:rsid w:val="00D90B7E"/>
    <w:rsid w:val="00D90BA7"/>
    <w:rsid w:val="00D90BC2"/>
    <w:rsid w:val="00D90CE0"/>
    <w:rsid w:val="00D90D7F"/>
    <w:rsid w:val="00D90E1E"/>
    <w:rsid w:val="00D90E73"/>
    <w:rsid w:val="00D9102F"/>
    <w:rsid w:val="00D91045"/>
    <w:rsid w:val="00D91344"/>
    <w:rsid w:val="00D91352"/>
    <w:rsid w:val="00D91437"/>
    <w:rsid w:val="00D914E7"/>
    <w:rsid w:val="00D91705"/>
    <w:rsid w:val="00D91738"/>
    <w:rsid w:val="00D91798"/>
    <w:rsid w:val="00D9180F"/>
    <w:rsid w:val="00D91840"/>
    <w:rsid w:val="00D918BC"/>
    <w:rsid w:val="00D918F9"/>
    <w:rsid w:val="00D91B0F"/>
    <w:rsid w:val="00D91B33"/>
    <w:rsid w:val="00D91C14"/>
    <w:rsid w:val="00D91D09"/>
    <w:rsid w:val="00D91F33"/>
    <w:rsid w:val="00D92053"/>
    <w:rsid w:val="00D920C0"/>
    <w:rsid w:val="00D92179"/>
    <w:rsid w:val="00D9220A"/>
    <w:rsid w:val="00D92222"/>
    <w:rsid w:val="00D92575"/>
    <w:rsid w:val="00D9267A"/>
    <w:rsid w:val="00D9275C"/>
    <w:rsid w:val="00D9275E"/>
    <w:rsid w:val="00D92977"/>
    <w:rsid w:val="00D92A24"/>
    <w:rsid w:val="00D92A90"/>
    <w:rsid w:val="00D92DA7"/>
    <w:rsid w:val="00D92E28"/>
    <w:rsid w:val="00D92EC9"/>
    <w:rsid w:val="00D92F27"/>
    <w:rsid w:val="00D92F42"/>
    <w:rsid w:val="00D92F4F"/>
    <w:rsid w:val="00D93093"/>
    <w:rsid w:val="00D930EA"/>
    <w:rsid w:val="00D9317E"/>
    <w:rsid w:val="00D9350E"/>
    <w:rsid w:val="00D935C2"/>
    <w:rsid w:val="00D935EE"/>
    <w:rsid w:val="00D93747"/>
    <w:rsid w:val="00D937C3"/>
    <w:rsid w:val="00D937C9"/>
    <w:rsid w:val="00D938D1"/>
    <w:rsid w:val="00D93AD9"/>
    <w:rsid w:val="00D93B40"/>
    <w:rsid w:val="00D93D49"/>
    <w:rsid w:val="00D93DC4"/>
    <w:rsid w:val="00D940BC"/>
    <w:rsid w:val="00D94155"/>
    <w:rsid w:val="00D942E5"/>
    <w:rsid w:val="00D943A9"/>
    <w:rsid w:val="00D944C9"/>
    <w:rsid w:val="00D945DE"/>
    <w:rsid w:val="00D94728"/>
    <w:rsid w:val="00D94757"/>
    <w:rsid w:val="00D94B3C"/>
    <w:rsid w:val="00D94D34"/>
    <w:rsid w:val="00D94E42"/>
    <w:rsid w:val="00D94F1B"/>
    <w:rsid w:val="00D94FB6"/>
    <w:rsid w:val="00D94FBD"/>
    <w:rsid w:val="00D950B4"/>
    <w:rsid w:val="00D9514D"/>
    <w:rsid w:val="00D951FA"/>
    <w:rsid w:val="00D952C4"/>
    <w:rsid w:val="00D952F3"/>
    <w:rsid w:val="00D95359"/>
    <w:rsid w:val="00D953A8"/>
    <w:rsid w:val="00D9551E"/>
    <w:rsid w:val="00D955C7"/>
    <w:rsid w:val="00D95687"/>
    <w:rsid w:val="00D95766"/>
    <w:rsid w:val="00D95778"/>
    <w:rsid w:val="00D957CC"/>
    <w:rsid w:val="00D95851"/>
    <w:rsid w:val="00D9591A"/>
    <w:rsid w:val="00D95B02"/>
    <w:rsid w:val="00D95D2C"/>
    <w:rsid w:val="00D95DA9"/>
    <w:rsid w:val="00D95E34"/>
    <w:rsid w:val="00D96023"/>
    <w:rsid w:val="00D962C6"/>
    <w:rsid w:val="00D9634F"/>
    <w:rsid w:val="00D96364"/>
    <w:rsid w:val="00D96461"/>
    <w:rsid w:val="00D9646F"/>
    <w:rsid w:val="00D96504"/>
    <w:rsid w:val="00D96942"/>
    <w:rsid w:val="00D96A0E"/>
    <w:rsid w:val="00D96A20"/>
    <w:rsid w:val="00D96CF4"/>
    <w:rsid w:val="00D96D61"/>
    <w:rsid w:val="00D96DDD"/>
    <w:rsid w:val="00D96F7E"/>
    <w:rsid w:val="00D96FAC"/>
    <w:rsid w:val="00D9705B"/>
    <w:rsid w:val="00D97177"/>
    <w:rsid w:val="00D97179"/>
    <w:rsid w:val="00D97238"/>
    <w:rsid w:val="00D972F9"/>
    <w:rsid w:val="00D975F8"/>
    <w:rsid w:val="00D97699"/>
    <w:rsid w:val="00D976EC"/>
    <w:rsid w:val="00D979F0"/>
    <w:rsid w:val="00D97B37"/>
    <w:rsid w:val="00D97C40"/>
    <w:rsid w:val="00D97C52"/>
    <w:rsid w:val="00D97CF8"/>
    <w:rsid w:val="00D97E7F"/>
    <w:rsid w:val="00D97F0D"/>
    <w:rsid w:val="00D97F18"/>
    <w:rsid w:val="00D97F3A"/>
    <w:rsid w:val="00D97F8B"/>
    <w:rsid w:val="00D97FE9"/>
    <w:rsid w:val="00DA01C1"/>
    <w:rsid w:val="00DA0208"/>
    <w:rsid w:val="00DA0217"/>
    <w:rsid w:val="00DA031D"/>
    <w:rsid w:val="00DA045A"/>
    <w:rsid w:val="00DA04B4"/>
    <w:rsid w:val="00DA056B"/>
    <w:rsid w:val="00DA0649"/>
    <w:rsid w:val="00DA0653"/>
    <w:rsid w:val="00DA0655"/>
    <w:rsid w:val="00DA069C"/>
    <w:rsid w:val="00DA06A9"/>
    <w:rsid w:val="00DA0761"/>
    <w:rsid w:val="00DA07A2"/>
    <w:rsid w:val="00DA082C"/>
    <w:rsid w:val="00DA087A"/>
    <w:rsid w:val="00DA08C9"/>
    <w:rsid w:val="00DA0999"/>
    <w:rsid w:val="00DA0B03"/>
    <w:rsid w:val="00DA0D73"/>
    <w:rsid w:val="00DA0E90"/>
    <w:rsid w:val="00DA0F41"/>
    <w:rsid w:val="00DA0F7A"/>
    <w:rsid w:val="00DA102C"/>
    <w:rsid w:val="00DA1064"/>
    <w:rsid w:val="00DA1281"/>
    <w:rsid w:val="00DA12CB"/>
    <w:rsid w:val="00DA1320"/>
    <w:rsid w:val="00DA1336"/>
    <w:rsid w:val="00DA1387"/>
    <w:rsid w:val="00DA1432"/>
    <w:rsid w:val="00DA159E"/>
    <w:rsid w:val="00DA169A"/>
    <w:rsid w:val="00DA1815"/>
    <w:rsid w:val="00DA1898"/>
    <w:rsid w:val="00DA1920"/>
    <w:rsid w:val="00DA1BA6"/>
    <w:rsid w:val="00DA1D98"/>
    <w:rsid w:val="00DA1DE4"/>
    <w:rsid w:val="00DA1EDB"/>
    <w:rsid w:val="00DA1EE4"/>
    <w:rsid w:val="00DA1EE6"/>
    <w:rsid w:val="00DA1FDE"/>
    <w:rsid w:val="00DA203E"/>
    <w:rsid w:val="00DA2044"/>
    <w:rsid w:val="00DA20DB"/>
    <w:rsid w:val="00DA20FA"/>
    <w:rsid w:val="00DA21EB"/>
    <w:rsid w:val="00DA2291"/>
    <w:rsid w:val="00DA233F"/>
    <w:rsid w:val="00DA23EF"/>
    <w:rsid w:val="00DA2494"/>
    <w:rsid w:val="00DA253F"/>
    <w:rsid w:val="00DA2559"/>
    <w:rsid w:val="00DA2576"/>
    <w:rsid w:val="00DA2667"/>
    <w:rsid w:val="00DA274A"/>
    <w:rsid w:val="00DA2758"/>
    <w:rsid w:val="00DA2796"/>
    <w:rsid w:val="00DA28A0"/>
    <w:rsid w:val="00DA28BB"/>
    <w:rsid w:val="00DA2985"/>
    <w:rsid w:val="00DA2A3D"/>
    <w:rsid w:val="00DA2A7C"/>
    <w:rsid w:val="00DA2D81"/>
    <w:rsid w:val="00DA2F72"/>
    <w:rsid w:val="00DA2F76"/>
    <w:rsid w:val="00DA315B"/>
    <w:rsid w:val="00DA32DC"/>
    <w:rsid w:val="00DA32F3"/>
    <w:rsid w:val="00DA33A2"/>
    <w:rsid w:val="00DA3431"/>
    <w:rsid w:val="00DA351F"/>
    <w:rsid w:val="00DA3883"/>
    <w:rsid w:val="00DA38C4"/>
    <w:rsid w:val="00DA3A93"/>
    <w:rsid w:val="00DA3B25"/>
    <w:rsid w:val="00DA3C45"/>
    <w:rsid w:val="00DA3C6F"/>
    <w:rsid w:val="00DA3D8B"/>
    <w:rsid w:val="00DA3D97"/>
    <w:rsid w:val="00DA3DA7"/>
    <w:rsid w:val="00DA3E74"/>
    <w:rsid w:val="00DA4064"/>
    <w:rsid w:val="00DA424B"/>
    <w:rsid w:val="00DA4394"/>
    <w:rsid w:val="00DA4440"/>
    <w:rsid w:val="00DA44F4"/>
    <w:rsid w:val="00DA4835"/>
    <w:rsid w:val="00DA48DE"/>
    <w:rsid w:val="00DA49A5"/>
    <w:rsid w:val="00DA49F4"/>
    <w:rsid w:val="00DA4A8B"/>
    <w:rsid w:val="00DA4C66"/>
    <w:rsid w:val="00DA4D12"/>
    <w:rsid w:val="00DA50B0"/>
    <w:rsid w:val="00DA556B"/>
    <w:rsid w:val="00DA562B"/>
    <w:rsid w:val="00DA5717"/>
    <w:rsid w:val="00DA575B"/>
    <w:rsid w:val="00DA57D7"/>
    <w:rsid w:val="00DA5846"/>
    <w:rsid w:val="00DA5852"/>
    <w:rsid w:val="00DA5853"/>
    <w:rsid w:val="00DA5954"/>
    <w:rsid w:val="00DA5A28"/>
    <w:rsid w:val="00DA5A46"/>
    <w:rsid w:val="00DA5A9B"/>
    <w:rsid w:val="00DA5ABE"/>
    <w:rsid w:val="00DA5B36"/>
    <w:rsid w:val="00DA5B44"/>
    <w:rsid w:val="00DA5BC9"/>
    <w:rsid w:val="00DA5D57"/>
    <w:rsid w:val="00DA5DD8"/>
    <w:rsid w:val="00DA5DF8"/>
    <w:rsid w:val="00DA5F13"/>
    <w:rsid w:val="00DA5F14"/>
    <w:rsid w:val="00DA6114"/>
    <w:rsid w:val="00DA61BB"/>
    <w:rsid w:val="00DA62EC"/>
    <w:rsid w:val="00DA6338"/>
    <w:rsid w:val="00DA6455"/>
    <w:rsid w:val="00DA64E4"/>
    <w:rsid w:val="00DA676E"/>
    <w:rsid w:val="00DA67B7"/>
    <w:rsid w:val="00DA67CF"/>
    <w:rsid w:val="00DA69DC"/>
    <w:rsid w:val="00DA6A6A"/>
    <w:rsid w:val="00DA6C36"/>
    <w:rsid w:val="00DA6C46"/>
    <w:rsid w:val="00DA6E22"/>
    <w:rsid w:val="00DA6E4A"/>
    <w:rsid w:val="00DA709E"/>
    <w:rsid w:val="00DA7233"/>
    <w:rsid w:val="00DA7302"/>
    <w:rsid w:val="00DA7307"/>
    <w:rsid w:val="00DA7380"/>
    <w:rsid w:val="00DA73D6"/>
    <w:rsid w:val="00DA755D"/>
    <w:rsid w:val="00DA7593"/>
    <w:rsid w:val="00DA7640"/>
    <w:rsid w:val="00DA7786"/>
    <w:rsid w:val="00DA7788"/>
    <w:rsid w:val="00DA78AD"/>
    <w:rsid w:val="00DA796C"/>
    <w:rsid w:val="00DA79A8"/>
    <w:rsid w:val="00DA7A86"/>
    <w:rsid w:val="00DA7A90"/>
    <w:rsid w:val="00DA7B08"/>
    <w:rsid w:val="00DA7B7E"/>
    <w:rsid w:val="00DA7BA6"/>
    <w:rsid w:val="00DA7C8D"/>
    <w:rsid w:val="00DA7D6E"/>
    <w:rsid w:val="00DA7EA1"/>
    <w:rsid w:val="00DA7FCD"/>
    <w:rsid w:val="00DB0011"/>
    <w:rsid w:val="00DB00A7"/>
    <w:rsid w:val="00DB0124"/>
    <w:rsid w:val="00DB01DD"/>
    <w:rsid w:val="00DB024F"/>
    <w:rsid w:val="00DB02B3"/>
    <w:rsid w:val="00DB0321"/>
    <w:rsid w:val="00DB03BB"/>
    <w:rsid w:val="00DB04BE"/>
    <w:rsid w:val="00DB05DE"/>
    <w:rsid w:val="00DB0604"/>
    <w:rsid w:val="00DB0618"/>
    <w:rsid w:val="00DB0688"/>
    <w:rsid w:val="00DB06DD"/>
    <w:rsid w:val="00DB071D"/>
    <w:rsid w:val="00DB0909"/>
    <w:rsid w:val="00DB0934"/>
    <w:rsid w:val="00DB0AA8"/>
    <w:rsid w:val="00DB0CC9"/>
    <w:rsid w:val="00DB0D07"/>
    <w:rsid w:val="00DB0DF9"/>
    <w:rsid w:val="00DB0E42"/>
    <w:rsid w:val="00DB0F20"/>
    <w:rsid w:val="00DB106A"/>
    <w:rsid w:val="00DB1151"/>
    <w:rsid w:val="00DB120C"/>
    <w:rsid w:val="00DB1264"/>
    <w:rsid w:val="00DB1278"/>
    <w:rsid w:val="00DB1587"/>
    <w:rsid w:val="00DB1626"/>
    <w:rsid w:val="00DB17FB"/>
    <w:rsid w:val="00DB1A91"/>
    <w:rsid w:val="00DB1BB1"/>
    <w:rsid w:val="00DB1CBA"/>
    <w:rsid w:val="00DB1FE9"/>
    <w:rsid w:val="00DB20E4"/>
    <w:rsid w:val="00DB214F"/>
    <w:rsid w:val="00DB255D"/>
    <w:rsid w:val="00DB278A"/>
    <w:rsid w:val="00DB2B00"/>
    <w:rsid w:val="00DB2BA4"/>
    <w:rsid w:val="00DB2C11"/>
    <w:rsid w:val="00DB2CE6"/>
    <w:rsid w:val="00DB2D25"/>
    <w:rsid w:val="00DB2D3C"/>
    <w:rsid w:val="00DB2D6B"/>
    <w:rsid w:val="00DB2E0D"/>
    <w:rsid w:val="00DB313E"/>
    <w:rsid w:val="00DB3151"/>
    <w:rsid w:val="00DB31E9"/>
    <w:rsid w:val="00DB3562"/>
    <w:rsid w:val="00DB35A5"/>
    <w:rsid w:val="00DB35D3"/>
    <w:rsid w:val="00DB35F5"/>
    <w:rsid w:val="00DB3688"/>
    <w:rsid w:val="00DB3785"/>
    <w:rsid w:val="00DB37ED"/>
    <w:rsid w:val="00DB39D5"/>
    <w:rsid w:val="00DB3C70"/>
    <w:rsid w:val="00DB3EA3"/>
    <w:rsid w:val="00DB3EE3"/>
    <w:rsid w:val="00DB3FBC"/>
    <w:rsid w:val="00DB3FFC"/>
    <w:rsid w:val="00DB41D3"/>
    <w:rsid w:val="00DB424E"/>
    <w:rsid w:val="00DB436B"/>
    <w:rsid w:val="00DB440C"/>
    <w:rsid w:val="00DB4448"/>
    <w:rsid w:val="00DB487E"/>
    <w:rsid w:val="00DB48A6"/>
    <w:rsid w:val="00DB4926"/>
    <w:rsid w:val="00DB496B"/>
    <w:rsid w:val="00DB49EA"/>
    <w:rsid w:val="00DB4ADA"/>
    <w:rsid w:val="00DB4B13"/>
    <w:rsid w:val="00DB4B3C"/>
    <w:rsid w:val="00DB4B67"/>
    <w:rsid w:val="00DB4B7E"/>
    <w:rsid w:val="00DB4B8C"/>
    <w:rsid w:val="00DB4CAA"/>
    <w:rsid w:val="00DB4CD7"/>
    <w:rsid w:val="00DB4CEF"/>
    <w:rsid w:val="00DB4F6C"/>
    <w:rsid w:val="00DB4FA2"/>
    <w:rsid w:val="00DB50B5"/>
    <w:rsid w:val="00DB54A1"/>
    <w:rsid w:val="00DB54F8"/>
    <w:rsid w:val="00DB56B0"/>
    <w:rsid w:val="00DB56F5"/>
    <w:rsid w:val="00DB5770"/>
    <w:rsid w:val="00DB58C7"/>
    <w:rsid w:val="00DB58E3"/>
    <w:rsid w:val="00DB59B1"/>
    <w:rsid w:val="00DB5ABA"/>
    <w:rsid w:val="00DB5ADD"/>
    <w:rsid w:val="00DB5B6F"/>
    <w:rsid w:val="00DB5B81"/>
    <w:rsid w:val="00DB5CEF"/>
    <w:rsid w:val="00DB5D12"/>
    <w:rsid w:val="00DB5D2E"/>
    <w:rsid w:val="00DB5D7A"/>
    <w:rsid w:val="00DB5E55"/>
    <w:rsid w:val="00DB5F40"/>
    <w:rsid w:val="00DB6076"/>
    <w:rsid w:val="00DB6242"/>
    <w:rsid w:val="00DB6575"/>
    <w:rsid w:val="00DB661B"/>
    <w:rsid w:val="00DB67A5"/>
    <w:rsid w:val="00DB67A9"/>
    <w:rsid w:val="00DB68C5"/>
    <w:rsid w:val="00DB69ED"/>
    <w:rsid w:val="00DB6B22"/>
    <w:rsid w:val="00DB6BA5"/>
    <w:rsid w:val="00DB6C43"/>
    <w:rsid w:val="00DB6DFD"/>
    <w:rsid w:val="00DB6E3F"/>
    <w:rsid w:val="00DB7007"/>
    <w:rsid w:val="00DB710C"/>
    <w:rsid w:val="00DB711C"/>
    <w:rsid w:val="00DB716A"/>
    <w:rsid w:val="00DB7258"/>
    <w:rsid w:val="00DB728B"/>
    <w:rsid w:val="00DB74AD"/>
    <w:rsid w:val="00DB7542"/>
    <w:rsid w:val="00DB75B2"/>
    <w:rsid w:val="00DB7669"/>
    <w:rsid w:val="00DB76A2"/>
    <w:rsid w:val="00DB76E9"/>
    <w:rsid w:val="00DB7958"/>
    <w:rsid w:val="00DB79C9"/>
    <w:rsid w:val="00DB7A1A"/>
    <w:rsid w:val="00DB7A9F"/>
    <w:rsid w:val="00DB7B6D"/>
    <w:rsid w:val="00DB7C30"/>
    <w:rsid w:val="00DB7C8F"/>
    <w:rsid w:val="00DB7D4A"/>
    <w:rsid w:val="00DB7DDE"/>
    <w:rsid w:val="00DB7F05"/>
    <w:rsid w:val="00DB7FC1"/>
    <w:rsid w:val="00DC0193"/>
    <w:rsid w:val="00DC0236"/>
    <w:rsid w:val="00DC0254"/>
    <w:rsid w:val="00DC033E"/>
    <w:rsid w:val="00DC03FC"/>
    <w:rsid w:val="00DC046A"/>
    <w:rsid w:val="00DC0590"/>
    <w:rsid w:val="00DC06ED"/>
    <w:rsid w:val="00DC06EE"/>
    <w:rsid w:val="00DC07C3"/>
    <w:rsid w:val="00DC0824"/>
    <w:rsid w:val="00DC0868"/>
    <w:rsid w:val="00DC0953"/>
    <w:rsid w:val="00DC0964"/>
    <w:rsid w:val="00DC0A10"/>
    <w:rsid w:val="00DC0C3B"/>
    <w:rsid w:val="00DC0C97"/>
    <w:rsid w:val="00DC0CA4"/>
    <w:rsid w:val="00DC0CAB"/>
    <w:rsid w:val="00DC0CAC"/>
    <w:rsid w:val="00DC0D25"/>
    <w:rsid w:val="00DC0DCB"/>
    <w:rsid w:val="00DC0E05"/>
    <w:rsid w:val="00DC0E84"/>
    <w:rsid w:val="00DC0F90"/>
    <w:rsid w:val="00DC10C5"/>
    <w:rsid w:val="00DC10F4"/>
    <w:rsid w:val="00DC11B8"/>
    <w:rsid w:val="00DC12FE"/>
    <w:rsid w:val="00DC147B"/>
    <w:rsid w:val="00DC15F9"/>
    <w:rsid w:val="00DC1652"/>
    <w:rsid w:val="00DC1848"/>
    <w:rsid w:val="00DC18A0"/>
    <w:rsid w:val="00DC18E4"/>
    <w:rsid w:val="00DC19F2"/>
    <w:rsid w:val="00DC1A11"/>
    <w:rsid w:val="00DC1ACE"/>
    <w:rsid w:val="00DC1CA6"/>
    <w:rsid w:val="00DC1D80"/>
    <w:rsid w:val="00DC1E48"/>
    <w:rsid w:val="00DC1E9E"/>
    <w:rsid w:val="00DC1EE7"/>
    <w:rsid w:val="00DC2035"/>
    <w:rsid w:val="00DC2168"/>
    <w:rsid w:val="00DC21C0"/>
    <w:rsid w:val="00DC245A"/>
    <w:rsid w:val="00DC25F2"/>
    <w:rsid w:val="00DC26CE"/>
    <w:rsid w:val="00DC27C7"/>
    <w:rsid w:val="00DC2842"/>
    <w:rsid w:val="00DC291F"/>
    <w:rsid w:val="00DC2A3E"/>
    <w:rsid w:val="00DC2BEE"/>
    <w:rsid w:val="00DC2F87"/>
    <w:rsid w:val="00DC301C"/>
    <w:rsid w:val="00DC34ED"/>
    <w:rsid w:val="00DC352B"/>
    <w:rsid w:val="00DC356F"/>
    <w:rsid w:val="00DC35A9"/>
    <w:rsid w:val="00DC35E2"/>
    <w:rsid w:val="00DC368E"/>
    <w:rsid w:val="00DC3845"/>
    <w:rsid w:val="00DC392D"/>
    <w:rsid w:val="00DC396B"/>
    <w:rsid w:val="00DC3AE4"/>
    <w:rsid w:val="00DC3F1F"/>
    <w:rsid w:val="00DC4163"/>
    <w:rsid w:val="00DC4200"/>
    <w:rsid w:val="00DC43BB"/>
    <w:rsid w:val="00DC44D0"/>
    <w:rsid w:val="00DC451B"/>
    <w:rsid w:val="00DC4564"/>
    <w:rsid w:val="00DC45A8"/>
    <w:rsid w:val="00DC45E9"/>
    <w:rsid w:val="00DC462B"/>
    <w:rsid w:val="00DC495F"/>
    <w:rsid w:val="00DC4A12"/>
    <w:rsid w:val="00DC4A37"/>
    <w:rsid w:val="00DC4B56"/>
    <w:rsid w:val="00DC4BD8"/>
    <w:rsid w:val="00DC4D99"/>
    <w:rsid w:val="00DC4DFD"/>
    <w:rsid w:val="00DC4EA8"/>
    <w:rsid w:val="00DC4F66"/>
    <w:rsid w:val="00DC4FE9"/>
    <w:rsid w:val="00DC515D"/>
    <w:rsid w:val="00DC521E"/>
    <w:rsid w:val="00DC522E"/>
    <w:rsid w:val="00DC544A"/>
    <w:rsid w:val="00DC547F"/>
    <w:rsid w:val="00DC54DC"/>
    <w:rsid w:val="00DC5601"/>
    <w:rsid w:val="00DC563F"/>
    <w:rsid w:val="00DC56BC"/>
    <w:rsid w:val="00DC579B"/>
    <w:rsid w:val="00DC58E4"/>
    <w:rsid w:val="00DC5962"/>
    <w:rsid w:val="00DC59A3"/>
    <w:rsid w:val="00DC5A8B"/>
    <w:rsid w:val="00DC5B4E"/>
    <w:rsid w:val="00DC5B61"/>
    <w:rsid w:val="00DC5C5E"/>
    <w:rsid w:val="00DC5DD7"/>
    <w:rsid w:val="00DC5E00"/>
    <w:rsid w:val="00DC5E90"/>
    <w:rsid w:val="00DC5EF7"/>
    <w:rsid w:val="00DC6091"/>
    <w:rsid w:val="00DC6297"/>
    <w:rsid w:val="00DC62B0"/>
    <w:rsid w:val="00DC62C6"/>
    <w:rsid w:val="00DC62F8"/>
    <w:rsid w:val="00DC649F"/>
    <w:rsid w:val="00DC6949"/>
    <w:rsid w:val="00DC6968"/>
    <w:rsid w:val="00DC6AA4"/>
    <w:rsid w:val="00DC6AC4"/>
    <w:rsid w:val="00DC6B87"/>
    <w:rsid w:val="00DC6CF8"/>
    <w:rsid w:val="00DC6DC8"/>
    <w:rsid w:val="00DC6DFC"/>
    <w:rsid w:val="00DC6F46"/>
    <w:rsid w:val="00DC6FD5"/>
    <w:rsid w:val="00DC6FED"/>
    <w:rsid w:val="00DC711A"/>
    <w:rsid w:val="00DC71AB"/>
    <w:rsid w:val="00DC71F6"/>
    <w:rsid w:val="00DC7376"/>
    <w:rsid w:val="00DC742F"/>
    <w:rsid w:val="00DC764A"/>
    <w:rsid w:val="00DC7668"/>
    <w:rsid w:val="00DC7822"/>
    <w:rsid w:val="00DC787F"/>
    <w:rsid w:val="00DC78E9"/>
    <w:rsid w:val="00DC791B"/>
    <w:rsid w:val="00DC79D6"/>
    <w:rsid w:val="00DC7AA3"/>
    <w:rsid w:val="00DC7B45"/>
    <w:rsid w:val="00DC7C2B"/>
    <w:rsid w:val="00DC7CF6"/>
    <w:rsid w:val="00DC7D26"/>
    <w:rsid w:val="00DD0025"/>
    <w:rsid w:val="00DD0035"/>
    <w:rsid w:val="00DD0131"/>
    <w:rsid w:val="00DD0158"/>
    <w:rsid w:val="00DD03D8"/>
    <w:rsid w:val="00DD05D2"/>
    <w:rsid w:val="00DD0635"/>
    <w:rsid w:val="00DD072B"/>
    <w:rsid w:val="00DD07A8"/>
    <w:rsid w:val="00DD07BE"/>
    <w:rsid w:val="00DD093A"/>
    <w:rsid w:val="00DD0A49"/>
    <w:rsid w:val="00DD0B87"/>
    <w:rsid w:val="00DD0C54"/>
    <w:rsid w:val="00DD0DDE"/>
    <w:rsid w:val="00DD0F42"/>
    <w:rsid w:val="00DD0F93"/>
    <w:rsid w:val="00DD0FA0"/>
    <w:rsid w:val="00DD12C0"/>
    <w:rsid w:val="00DD1376"/>
    <w:rsid w:val="00DD13E8"/>
    <w:rsid w:val="00DD15F5"/>
    <w:rsid w:val="00DD17C2"/>
    <w:rsid w:val="00DD1944"/>
    <w:rsid w:val="00DD195E"/>
    <w:rsid w:val="00DD1ADA"/>
    <w:rsid w:val="00DD1C91"/>
    <w:rsid w:val="00DD1CA5"/>
    <w:rsid w:val="00DD1D6E"/>
    <w:rsid w:val="00DD1FC3"/>
    <w:rsid w:val="00DD2121"/>
    <w:rsid w:val="00DD2127"/>
    <w:rsid w:val="00DD228C"/>
    <w:rsid w:val="00DD2296"/>
    <w:rsid w:val="00DD2358"/>
    <w:rsid w:val="00DD2380"/>
    <w:rsid w:val="00DD251F"/>
    <w:rsid w:val="00DD2612"/>
    <w:rsid w:val="00DD27BC"/>
    <w:rsid w:val="00DD2826"/>
    <w:rsid w:val="00DD282F"/>
    <w:rsid w:val="00DD29A2"/>
    <w:rsid w:val="00DD2AA4"/>
    <w:rsid w:val="00DD2B24"/>
    <w:rsid w:val="00DD2B80"/>
    <w:rsid w:val="00DD2CCD"/>
    <w:rsid w:val="00DD2D34"/>
    <w:rsid w:val="00DD2E9A"/>
    <w:rsid w:val="00DD2F12"/>
    <w:rsid w:val="00DD308C"/>
    <w:rsid w:val="00DD310F"/>
    <w:rsid w:val="00DD3183"/>
    <w:rsid w:val="00DD31FD"/>
    <w:rsid w:val="00DD326C"/>
    <w:rsid w:val="00DD32AF"/>
    <w:rsid w:val="00DD32DA"/>
    <w:rsid w:val="00DD347F"/>
    <w:rsid w:val="00DD34C1"/>
    <w:rsid w:val="00DD3516"/>
    <w:rsid w:val="00DD35EC"/>
    <w:rsid w:val="00DD36D2"/>
    <w:rsid w:val="00DD3826"/>
    <w:rsid w:val="00DD39FF"/>
    <w:rsid w:val="00DD3A10"/>
    <w:rsid w:val="00DD3C03"/>
    <w:rsid w:val="00DD3CB8"/>
    <w:rsid w:val="00DD3E97"/>
    <w:rsid w:val="00DD3EC0"/>
    <w:rsid w:val="00DD3F24"/>
    <w:rsid w:val="00DD401F"/>
    <w:rsid w:val="00DD4082"/>
    <w:rsid w:val="00DD40E7"/>
    <w:rsid w:val="00DD4276"/>
    <w:rsid w:val="00DD4452"/>
    <w:rsid w:val="00DD447F"/>
    <w:rsid w:val="00DD453D"/>
    <w:rsid w:val="00DD4550"/>
    <w:rsid w:val="00DD4661"/>
    <w:rsid w:val="00DD467E"/>
    <w:rsid w:val="00DD48B7"/>
    <w:rsid w:val="00DD49DE"/>
    <w:rsid w:val="00DD4A79"/>
    <w:rsid w:val="00DD4A97"/>
    <w:rsid w:val="00DD4B2C"/>
    <w:rsid w:val="00DD4BCE"/>
    <w:rsid w:val="00DD4DAD"/>
    <w:rsid w:val="00DD4DBE"/>
    <w:rsid w:val="00DD4EE6"/>
    <w:rsid w:val="00DD4F2C"/>
    <w:rsid w:val="00DD52B5"/>
    <w:rsid w:val="00DD5439"/>
    <w:rsid w:val="00DD5635"/>
    <w:rsid w:val="00DD56C9"/>
    <w:rsid w:val="00DD5721"/>
    <w:rsid w:val="00DD597E"/>
    <w:rsid w:val="00DD5ACB"/>
    <w:rsid w:val="00DD5ADD"/>
    <w:rsid w:val="00DD5C42"/>
    <w:rsid w:val="00DD5C4C"/>
    <w:rsid w:val="00DD5CF3"/>
    <w:rsid w:val="00DD5E7E"/>
    <w:rsid w:val="00DD5EF8"/>
    <w:rsid w:val="00DD6002"/>
    <w:rsid w:val="00DD6038"/>
    <w:rsid w:val="00DD6187"/>
    <w:rsid w:val="00DD62B2"/>
    <w:rsid w:val="00DD639D"/>
    <w:rsid w:val="00DD64BA"/>
    <w:rsid w:val="00DD64C2"/>
    <w:rsid w:val="00DD6598"/>
    <w:rsid w:val="00DD6750"/>
    <w:rsid w:val="00DD69EC"/>
    <w:rsid w:val="00DD6C68"/>
    <w:rsid w:val="00DD6DA6"/>
    <w:rsid w:val="00DD6E92"/>
    <w:rsid w:val="00DD6EBB"/>
    <w:rsid w:val="00DD6F5B"/>
    <w:rsid w:val="00DD70C4"/>
    <w:rsid w:val="00DD7177"/>
    <w:rsid w:val="00DD73AD"/>
    <w:rsid w:val="00DD7455"/>
    <w:rsid w:val="00DD7625"/>
    <w:rsid w:val="00DD7670"/>
    <w:rsid w:val="00DD7693"/>
    <w:rsid w:val="00DD7781"/>
    <w:rsid w:val="00DD77AA"/>
    <w:rsid w:val="00DD7878"/>
    <w:rsid w:val="00DD7AAB"/>
    <w:rsid w:val="00DD7ABF"/>
    <w:rsid w:val="00DD7AF7"/>
    <w:rsid w:val="00DD7C2B"/>
    <w:rsid w:val="00DD7CC8"/>
    <w:rsid w:val="00DD7F39"/>
    <w:rsid w:val="00DE00B6"/>
    <w:rsid w:val="00DE0297"/>
    <w:rsid w:val="00DE02C8"/>
    <w:rsid w:val="00DE02E7"/>
    <w:rsid w:val="00DE02FD"/>
    <w:rsid w:val="00DE0302"/>
    <w:rsid w:val="00DE032C"/>
    <w:rsid w:val="00DE0359"/>
    <w:rsid w:val="00DE035E"/>
    <w:rsid w:val="00DE042E"/>
    <w:rsid w:val="00DE0448"/>
    <w:rsid w:val="00DE0468"/>
    <w:rsid w:val="00DE04D1"/>
    <w:rsid w:val="00DE0593"/>
    <w:rsid w:val="00DE0901"/>
    <w:rsid w:val="00DE0AA4"/>
    <w:rsid w:val="00DE0B1F"/>
    <w:rsid w:val="00DE0B5D"/>
    <w:rsid w:val="00DE0B8F"/>
    <w:rsid w:val="00DE0BBC"/>
    <w:rsid w:val="00DE0C4D"/>
    <w:rsid w:val="00DE0CE0"/>
    <w:rsid w:val="00DE0E12"/>
    <w:rsid w:val="00DE0F09"/>
    <w:rsid w:val="00DE0FD0"/>
    <w:rsid w:val="00DE103F"/>
    <w:rsid w:val="00DE11B2"/>
    <w:rsid w:val="00DE122F"/>
    <w:rsid w:val="00DE12AD"/>
    <w:rsid w:val="00DE13CD"/>
    <w:rsid w:val="00DE14F7"/>
    <w:rsid w:val="00DE1661"/>
    <w:rsid w:val="00DE16F1"/>
    <w:rsid w:val="00DE1748"/>
    <w:rsid w:val="00DE1794"/>
    <w:rsid w:val="00DE19D6"/>
    <w:rsid w:val="00DE1AA4"/>
    <w:rsid w:val="00DE1B56"/>
    <w:rsid w:val="00DE1BBC"/>
    <w:rsid w:val="00DE1C87"/>
    <w:rsid w:val="00DE1C8B"/>
    <w:rsid w:val="00DE1F2C"/>
    <w:rsid w:val="00DE1F3C"/>
    <w:rsid w:val="00DE2176"/>
    <w:rsid w:val="00DE21E9"/>
    <w:rsid w:val="00DE221E"/>
    <w:rsid w:val="00DE2326"/>
    <w:rsid w:val="00DE2379"/>
    <w:rsid w:val="00DE25DA"/>
    <w:rsid w:val="00DE2633"/>
    <w:rsid w:val="00DE26D1"/>
    <w:rsid w:val="00DE273E"/>
    <w:rsid w:val="00DE281A"/>
    <w:rsid w:val="00DE283E"/>
    <w:rsid w:val="00DE29B0"/>
    <w:rsid w:val="00DE2A96"/>
    <w:rsid w:val="00DE2C8C"/>
    <w:rsid w:val="00DE2C99"/>
    <w:rsid w:val="00DE2D8C"/>
    <w:rsid w:val="00DE2E58"/>
    <w:rsid w:val="00DE2F72"/>
    <w:rsid w:val="00DE318F"/>
    <w:rsid w:val="00DE31A5"/>
    <w:rsid w:val="00DE327C"/>
    <w:rsid w:val="00DE34B1"/>
    <w:rsid w:val="00DE37DF"/>
    <w:rsid w:val="00DE384B"/>
    <w:rsid w:val="00DE38F4"/>
    <w:rsid w:val="00DE3A46"/>
    <w:rsid w:val="00DE3ACF"/>
    <w:rsid w:val="00DE3B9C"/>
    <w:rsid w:val="00DE3BCE"/>
    <w:rsid w:val="00DE3D80"/>
    <w:rsid w:val="00DE3DBB"/>
    <w:rsid w:val="00DE3E3C"/>
    <w:rsid w:val="00DE3E5B"/>
    <w:rsid w:val="00DE3F15"/>
    <w:rsid w:val="00DE40A5"/>
    <w:rsid w:val="00DE4146"/>
    <w:rsid w:val="00DE41DE"/>
    <w:rsid w:val="00DE424C"/>
    <w:rsid w:val="00DE43B8"/>
    <w:rsid w:val="00DE447A"/>
    <w:rsid w:val="00DE4536"/>
    <w:rsid w:val="00DE4774"/>
    <w:rsid w:val="00DE4837"/>
    <w:rsid w:val="00DE4960"/>
    <w:rsid w:val="00DE4A58"/>
    <w:rsid w:val="00DE4AFB"/>
    <w:rsid w:val="00DE4BF8"/>
    <w:rsid w:val="00DE4C11"/>
    <w:rsid w:val="00DE4C79"/>
    <w:rsid w:val="00DE4D15"/>
    <w:rsid w:val="00DE4E8E"/>
    <w:rsid w:val="00DE4FA2"/>
    <w:rsid w:val="00DE50B9"/>
    <w:rsid w:val="00DE50D8"/>
    <w:rsid w:val="00DE5151"/>
    <w:rsid w:val="00DE538E"/>
    <w:rsid w:val="00DE53A6"/>
    <w:rsid w:val="00DE55DE"/>
    <w:rsid w:val="00DE5652"/>
    <w:rsid w:val="00DE56A6"/>
    <w:rsid w:val="00DE576F"/>
    <w:rsid w:val="00DE5856"/>
    <w:rsid w:val="00DE586B"/>
    <w:rsid w:val="00DE59E1"/>
    <w:rsid w:val="00DE5B22"/>
    <w:rsid w:val="00DE5B8C"/>
    <w:rsid w:val="00DE5D8F"/>
    <w:rsid w:val="00DE5FAB"/>
    <w:rsid w:val="00DE6084"/>
    <w:rsid w:val="00DE613A"/>
    <w:rsid w:val="00DE61CD"/>
    <w:rsid w:val="00DE62EA"/>
    <w:rsid w:val="00DE64D4"/>
    <w:rsid w:val="00DE65A3"/>
    <w:rsid w:val="00DE65C3"/>
    <w:rsid w:val="00DE65FF"/>
    <w:rsid w:val="00DE6697"/>
    <w:rsid w:val="00DE66CC"/>
    <w:rsid w:val="00DE6858"/>
    <w:rsid w:val="00DE6870"/>
    <w:rsid w:val="00DE6945"/>
    <w:rsid w:val="00DE69C8"/>
    <w:rsid w:val="00DE6B5C"/>
    <w:rsid w:val="00DE6CD3"/>
    <w:rsid w:val="00DE6E78"/>
    <w:rsid w:val="00DE6EB2"/>
    <w:rsid w:val="00DE6EF8"/>
    <w:rsid w:val="00DE70CF"/>
    <w:rsid w:val="00DE7334"/>
    <w:rsid w:val="00DE762C"/>
    <w:rsid w:val="00DE7749"/>
    <w:rsid w:val="00DE7825"/>
    <w:rsid w:val="00DE7A71"/>
    <w:rsid w:val="00DE7B90"/>
    <w:rsid w:val="00DE7C35"/>
    <w:rsid w:val="00DE7CA9"/>
    <w:rsid w:val="00DE7D05"/>
    <w:rsid w:val="00DE7D44"/>
    <w:rsid w:val="00DE7F3F"/>
    <w:rsid w:val="00DE7F51"/>
    <w:rsid w:val="00DE7F6F"/>
    <w:rsid w:val="00DF00AE"/>
    <w:rsid w:val="00DF025F"/>
    <w:rsid w:val="00DF03FD"/>
    <w:rsid w:val="00DF04DB"/>
    <w:rsid w:val="00DF0533"/>
    <w:rsid w:val="00DF0559"/>
    <w:rsid w:val="00DF068F"/>
    <w:rsid w:val="00DF06A8"/>
    <w:rsid w:val="00DF06EB"/>
    <w:rsid w:val="00DF073A"/>
    <w:rsid w:val="00DF0775"/>
    <w:rsid w:val="00DF0862"/>
    <w:rsid w:val="00DF0A0A"/>
    <w:rsid w:val="00DF0B84"/>
    <w:rsid w:val="00DF0C4D"/>
    <w:rsid w:val="00DF0C75"/>
    <w:rsid w:val="00DF0C82"/>
    <w:rsid w:val="00DF0C94"/>
    <w:rsid w:val="00DF0CDC"/>
    <w:rsid w:val="00DF0D07"/>
    <w:rsid w:val="00DF0F8B"/>
    <w:rsid w:val="00DF12CA"/>
    <w:rsid w:val="00DF1350"/>
    <w:rsid w:val="00DF13F2"/>
    <w:rsid w:val="00DF1496"/>
    <w:rsid w:val="00DF14EE"/>
    <w:rsid w:val="00DF1571"/>
    <w:rsid w:val="00DF167B"/>
    <w:rsid w:val="00DF16E1"/>
    <w:rsid w:val="00DF1730"/>
    <w:rsid w:val="00DF1849"/>
    <w:rsid w:val="00DF186C"/>
    <w:rsid w:val="00DF1A38"/>
    <w:rsid w:val="00DF1AA8"/>
    <w:rsid w:val="00DF1B10"/>
    <w:rsid w:val="00DF1B52"/>
    <w:rsid w:val="00DF1C04"/>
    <w:rsid w:val="00DF1C5B"/>
    <w:rsid w:val="00DF1CB0"/>
    <w:rsid w:val="00DF1DBD"/>
    <w:rsid w:val="00DF1EAD"/>
    <w:rsid w:val="00DF1F74"/>
    <w:rsid w:val="00DF1FF0"/>
    <w:rsid w:val="00DF2028"/>
    <w:rsid w:val="00DF2081"/>
    <w:rsid w:val="00DF2778"/>
    <w:rsid w:val="00DF2874"/>
    <w:rsid w:val="00DF28B6"/>
    <w:rsid w:val="00DF2A4B"/>
    <w:rsid w:val="00DF2D27"/>
    <w:rsid w:val="00DF2E15"/>
    <w:rsid w:val="00DF2EDE"/>
    <w:rsid w:val="00DF2F36"/>
    <w:rsid w:val="00DF2FBD"/>
    <w:rsid w:val="00DF313C"/>
    <w:rsid w:val="00DF31F6"/>
    <w:rsid w:val="00DF320B"/>
    <w:rsid w:val="00DF325F"/>
    <w:rsid w:val="00DF33C9"/>
    <w:rsid w:val="00DF368E"/>
    <w:rsid w:val="00DF3757"/>
    <w:rsid w:val="00DF3945"/>
    <w:rsid w:val="00DF3A52"/>
    <w:rsid w:val="00DF3B3E"/>
    <w:rsid w:val="00DF3CC4"/>
    <w:rsid w:val="00DF3E37"/>
    <w:rsid w:val="00DF3EA4"/>
    <w:rsid w:val="00DF3EE9"/>
    <w:rsid w:val="00DF4106"/>
    <w:rsid w:val="00DF42AC"/>
    <w:rsid w:val="00DF44DE"/>
    <w:rsid w:val="00DF456B"/>
    <w:rsid w:val="00DF4771"/>
    <w:rsid w:val="00DF47C4"/>
    <w:rsid w:val="00DF48E9"/>
    <w:rsid w:val="00DF49CB"/>
    <w:rsid w:val="00DF4AD1"/>
    <w:rsid w:val="00DF4B13"/>
    <w:rsid w:val="00DF4BCC"/>
    <w:rsid w:val="00DF4BF3"/>
    <w:rsid w:val="00DF4C5F"/>
    <w:rsid w:val="00DF4E0A"/>
    <w:rsid w:val="00DF4E0C"/>
    <w:rsid w:val="00DF4F0A"/>
    <w:rsid w:val="00DF4FFC"/>
    <w:rsid w:val="00DF505F"/>
    <w:rsid w:val="00DF50E5"/>
    <w:rsid w:val="00DF5204"/>
    <w:rsid w:val="00DF5258"/>
    <w:rsid w:val="00DF5284"/>
    <w:rsid w:val="00DF52A4"/>
    <w:rsid w:val="00DF5560"/>
    <w:rsid w:val="00DF55BA"/>
    <w:rsid w:val="00DF56C4"/>
    <w:rsid w:val="00DF5926"/>
    <w:rsid w:val="00DF5A10"/>
    <w:rsid w:val="00DF5AD3"/>
    <w:rsid w:val="00DF5AFB"/>
    <w:rsid w:val="00DF5B25"/>
    <w:rsid w:val="00DF5CA9"/>
    <w:rsid w:val="00DF5D0F"/>
    <w:rsid w:val="00DF5E51"/>
    <w:rsid w:val="00DF5EDB"/>
    <w:rsid w:val="00DF60ED"/>
    <w:rsid w:val="00DF60FE"/>
    <w:rsid w:val="00DF6240"/>
    <w:rsid w:val="00DF6402"/>
    <w:rsid w:val="00DF6529"/>
    <w:rsid w:val="00DF65D8"/>
    <w:rsid w:val="00DF6636"/>
    <w:rsid w:val="00DF6750"/>
    <w:rsid w:val="00DF6760"/>
    <w:rsid w:val="00DF67B2"/>
    <w:rsid w:val="00DF67C1"/>
    <w:rsid w:val="00DF689B"/>
    <w:rsid w:val="00DF69E2"/>
    <w:rsid w:val="00DF6B31"/>
    <w:rsid w:val="00DF6B37"/>
    <w:rsid w:val="00DF6BAC"/>
    <w:rsid w:val="00DF6BFE"/>
    <w:rsid w:val="00DF6C87"/>
    <w:rsid w:val="00DF6F1A"/>
    <w:rsid w:val="00DF6F41"/>
    <w:rsid w:val="00DF6F99"/>
    <w:rsid w:val="00DF6FA0"/>
    <w:rsid w:val="00DF702A"/>
    <w:rsid w:val="00DF7074"/>
    <w:rsid w:val="00DF7098"/>
    <w:rsid w:val="00DF70C7"/>
    <w:rsid w:val="00DF7185"/>
    <w:rsid w:val="00DF73EE"/>
    <w:rsid w:val="00DF7442"/>
    <w:rsid w:val="00DF7572"/>
    <w:rsid w:val="00DF7636"/>
    <w:rsid w:val="00DF7830"/>
    <w:rsid w:val="00DF7838"/>
    <w:rsid w:val="00DF78EA"/>
    <w:rsid w:val="00DF790B"/>
    <w:rsid w:val="00DF79AB"/>
    <w:rsid w:val="00DF7A8F"/>
    <w:rsid w:val="00DF7AB4"/>
    <w:rsid w:val="00DF7B96"/>
    <w:rsid w:val="00DF7BA7"/>
    <w:rsid w:val="00DF7BDB"/>
    <w:rsid w:val="00DF7C2F"/>
    <w:rsid w:val="00DF7CC3"/>
    <w:rsid w:val="00DF7E38"/>
    <w:rsid w:val="00E0011B"/>
    <w:rsid w:val="00E001FC"/>
    <w:rsid w:val="00E00326"/>
    <w:rsid w:val="00E00338"/>
    <w:rsid w:val="00E003A0"/>
    <w:rsid w:val="00E0043A"/>
    <w:rsid w:val="00E00565"/>
    <w:rsid w:val="00E005C8"/>
    <w:rsid w:val="00E0062D"/>
    <w:rsid w:val="00E006FE"/>
    <w:rsid w:val="00E00702"/>
    <w:rsid w:val="00E00802"/>
    <w:rsid w:val="00E00945"/>
    <w:rsid w:val="00E00ACD"/>
    <w:rsid w:val="00E00D38"/>
    <w:rsid w:val="00E00F05"/>
    <w:rsid w:val="00E0115D"/>
    <w:rsid w:val="00E01261"/>
    <w:rsid w:val="00E012D5"/>
    <w:rsid w:val="00E01395"/>
    <w:rsid w:val="00E017BC"/>
    <w:rsid w:val="00E0184B"/>
    <w:rsid w:val="00E01884"/>
    <w:rsid w:val="00E019C1"/>
    <w:rsid w:val="00E01ABD"/>
    <w:rsid w:val="00E01AF2"/>
    <w:rsid w:val="00E01B15"/>
    <w:rsid w:val="00E01B51"/>
    <w:rsid w:val="00E01B55"/>
    <w:rsid w:val="00E01BDF"/>
    <w:rsid w:val="00E01D3E"/>
    <w:rsid w:val="00E02047"/>
    <w:rsid w:val="00E0208A"/>
    <w:rsid w:val="00E0217F"/>
    <w:rsid w:val="00E02197"/>
    <w:rsid w:val="00E021CE"/>
    <w:rsid w:val="00E0227A"/>
    <w:rsid w:val="00E02328"/>
    <w:rsid w:val="00E02334"/>
    <w:rsid w:val="00E02446"/>
    <w:rsid w:val="00E0251C"/>
    <w:rsid w:val="00E0260E"/>
    <w:rsid w:val="00E02632"/>
    <w:rsid w:val="00E0264F"/>
    <w:rsid w:val="00E027DC"/>
    <w:rsid w:val="00E027FA"/>
    <w:rsid w:val="00E028DB"/>
    <w:rsid w:val="00E0299C"/>
    <w:rsid w:val="00E02A8B"/>
    <w:rsid w:val="00E02C4A"/>
    <w:rsid w:val="00E02C74"/>
    <w:rsid w:val="00E02D6D"/>
    <w:rsid w:val="00E02D7B"/>
    <w:rsid w:val="00E02DFF"/>
    <w:rsid w:val="00E02E57"/>
    <w:rsid w:val="00E02E85"/>
    <w:rsid w:val="00E030F5"/>
    <w:rsid w:val="00E03151"/>
    <w:rsid w:val="00E03368"/>
    <w:rsid w:val="00E03486"/>
    <w:rsid w:val="00E0355F"/>
    <w:rsid w:val="00E03A93"/>
    <w:rsid w:val="00E03AD8"/>
    <w:rsid w:val="00E03D39"/>
    <w:rsid w:val="00E03ED2"/>
    <w:rsid w:val="00E03FBB"/>
    <w:rsid w:val="00E03FF6"/>
    <w:rsid w:val="00E04103"/>
    <w:rsid w:val="00E0426B"/>
    <w:rsid w:val="00E043AC"/>
    <w:rsid w:val="00E043D2"/>
    <w:rsid w:val="00E043ED"/>
    <w:rsid w:val="00E04412"/>
    <w:rsid w:val="00E045F2"/>
    <w:rsid w:val="00E0460D"/>
    <w:rsid w:val="00E0464C"/>
    <w:rsid w:val="00E04738"/>
    <w:rsid w:val="00E047CE"/>
    <w:rsid w:val="00E04928"/>
    <w:rsid w:val="00E0495A"/>
    <w:rsid w:val="00E04984"/>
    <w:rsid w:val="00E04ABD"/>
    <w:rsid w:val="00E04B66"/>
    <w:rsid w:val="00E04BCC"/>
    <w:rsid w:val="00E04BE5"/>
    <w:rsid w:val="00E04CD4"/>
    <w:rsid w:val="00E04E33"/>
    <w:rsid w:val="00E04EE8"/>
    <w:rsid w:val="00E04F23"/>
    <w:rsid w:val="00E04F86"/>
    <w:rsid w:val="00E04FDE"/>
    <w:rsid w:val="00E0505C"/>
    <w:rsid w:val="00E051CF"/>
    <w:rsid w:val="00E05522"/>
    <w:rsid w:val="00E05590"/>
    <w:rsid w:val="00E0569C"/>
    <w:rsid w:val="00E059DF"/>
    <w:rsid w:val="00E05F09"/>
    <w:rsid w:val="00E05F37"/>
    <w:rsid w:val="00E05F84"/>
    <w:rsid w:val="00E060B1"/>
    <w:rsid w:val="00E060B2"/>
    <w:rsid w:val="00E0610A"/>
    <w:rsid w:val="00E063FE"/>
    <w:rsid w:val="00E06484"/>
    <w:rsid w:val="00E064DA"/>
    <w:rsid w:val="00E06508"/>
    <w:rsid w:val="00E06643"/>
    <w:rsid w:val="00E0666F"/>
    <w:rsid w:val="00E066C4"/>
    <w:rsid w:val="00E066CD"/>
    <w:rsid w:val="00E06726"/>
    <w:rsid w:val="00E06808"/>
    <w:rsid w:val="00E06A8B"/>
    <w:rsid w:val="00E06A9C"/>
    <w:rsid w:val="00E06B10"/>
    <w:rsid w:val="00E06B36"/>
    <w:rsid w:val="00E06CB7"/>
    <w:rsid w:val="00E06D2F"/>
    <w:rsid w:val="00E06D4F"/>
    <w:rsid w:val="00E07066"/>
    <w:rsid w:val="00E07097"/>
    <w:rsid w:val="00E070C3"/>
    <w:rsid w:val="00E071E7"/>
    <w:rsid w:val="00E071EC"/>
    <w:rsid w:val="00E0722B"/>
    <w:rsid w:val="00E073DB"/>
    <w:rsid w:val="00E075EF"/>
    <w:rsid w:val="00E07652"/>
    <w:rsid w:val="00E0782B"/>
    <w:rsid w:val="00E078A0"/>
    <w:rsid w:val="00E078C2"/>
    <w:rsid w:val="00E078D3"/>
    <w:rsid w:val="00E07931"/>
    <w:rsid w:val="00E07995"/>
    <w:rsid w:val="00E07A21"/>
    <w:rsid w:val="00E07A4A"/>
    <w:rsid w:val="00E07A5B"/>
    <w:rsid w:val="00E07A99"/>
    <w:rsid w:val="00E07AA0"/>
    <w:rsid w:val="00E07C52"/>
    <w:rsid w:val="00E07CC2"/>
    <w:rsid w:val="00E07E10"/>
    <w:rsid w:val="00E07EAF"/>
    <w:rsid w:val="00E07EDE"/>
    <w:rsid w:val="00E07EEF"/>
    <w:rsid w:val="00E07F74"/>
    <w:rsid w:val="00E07FBE"/>
    <w:rsid w:val="00E07FFD"/>
    <w:rsid w:val="00E10092"/>
    <w:rsid w:val="00E100CB"/>
    <w:rsid w:val="00E1043F"/>
    <w:rsid w:val="00E1046A"/>
    <w:rsid w:val="00E1051F"/>
    <w:rsid w:val="00E105D0"/>
    <w:rsid w:val="00E107EF"/>
    <w:rsid w:val="00E1088D"/>
    <w:rsid w:val="00E1092B"/>
    <w:rsid w:val="00E109DA"/>
    <w:rsid w:val="00E10C08"/>
    <w:rsid w:val="00E10CCD"/>
    <w:rsid w:val="00E10D51"/>
    <w:rsid w:val="00E10DC7"/>
    <w:rsid w:val="00E10E1A"/>
    <w:rsid w:val="00E10E67"/>
    <w:rsid w:val="00E10EF2"/>
    <w:rsid w:val="00E10F25"/>
    <w:rsid w:val="00E10F94"/>
    <w:rsid w:val="00E1105A"/>
    <w:rsid w:val="00E11064"/>
    <w:rsid w:val="00E115AB"/>
    <w:rsid w:val="00E11660"/>
    <w:rsid w:val="00E116DF"/>
    <w:rsid w:val="00E1172B"/>
    <w:rsid w:val="00E11938"/>
    <w:rsid w:val="00E11B26"/>
    <w:rsid w:val="00E11D2C"/>
    <w:rsid w:val="00E11D66"/>
    <w:rsid w:val="00E11DAC"/>
    <w:rsid w:val="00E11E9E"/>
    <w:rsid w:val="00E11EA3"/>
    <w:rsid w:val="00E11ED6"/>
    <w:rsid w:val="00E120E3"/>
    <w:rsid w:val="00E121BD"/>
    <w:rsid w:val="00E122B0"/>
    <w:rsid w:val="00E122E7"/>
    <w:rsid w:val="00E122EC"/>
    <w:rsid w:val="00E123BB"/>
    <w:rsid w:val="00E12401"/>
    <w:rsid w:val="00E12460"/>
    <w:rsid w:val="00E126B4"/>
    <w:rsid w:val="00E126F8"/>
    <w:rsid w:val="00E12734"/>
    <w:rsid w:val="00E12735"/>
    <w:rsid w:val="00E12745"/>
    <w:rsid w:val="00E1275F"/>
    <w:rsid w:val="00E12761"/>
    <w:rsid w:val="00E12888"/>
    <w:rsid w:val="00E1295C"/>
    <w:rsid w:val="00E1299E"/>
    <w:rsid w:val="00E12AEF"/>
    <w:rsid w:val="00E12B2F"/>
    <w:rsid w:val="00E12CFE"/>
    <w:rsid w:val="00E12D48"/>
    <w:rsid w:val="00E12E1D"/>
    <w:rsid w:val="00E12EF8"/>
    <w:rsid w:val="00E1303C"/>
    <w:rsid w:val="00E1304B"/>
    <w:rsid w:val="00E1305F"/>
    <w:rsid w:val="00E130EB"/>
    <w:rsid w:val="00E1319E"/>
    <w:rsid w:val="00E131E7"/>
    <w:rsid w:val="00E13275"/>
    <w:rsid w:val="00E13511"/>
    <w:rsid w:val="00E1389F"/>
    <w:rsid w:val="00E138B0"/>
    <w:rsid w:val="00E138CE"/>
    <w:rsid w:val="00E13939"/>
    <w:rsid w:val="00E13984"/>
    <w:rsid w:val="00E13B90"/>
    <w:rsid w:val="00E13E21"/>
    <w:rsid w:val="00E13EB9"/>
    <w:rsid w:val="00E13FBF"/>
    <w:rsid w:val="00E14174"/>
    <w:rsid w:val="00E141E6"/>
    <w:rsid w:val="00E14241"/>
    <w:rsid w:val="00E14598"/>
    <w:rsid w:val="00E14642"/>
    <w:rsid w:val="00E14798"/>
    <w:rsid w:val="00E148C2"/>
    <w:rsid w:val="00E14903"/>
    <w:rsid w:val="00E149A4"/>
    <w:rsid w:val="00E14A0F"/>
    <w:rsid w:val="00E14A95"/>
    <w:rsid w:val="00E14AE8"/>
    <w:rsid w:val="00E14B4C"/>
    <w:rsid w:val="00E15025"/>
    <w:rsid w:val="00E1503A"/>
    <w:rsid w:val="00E150B1"/>
    <w:rsid w:val="00E1538A"/>
    <w:rsid w:val="00E15399"/>
    <w:rsid w:val="00E153BE"/>
    <w:rsid w:val="00E15469"/>
    <w:rsid w:val="00E15503"/>
    <w:rsid w:val="00E15518"/>
    <w:rsid w:val="00E15898"/>
    <w:rsid w:val="00E159CD"/>
    <w:rsid w:val="00E15B47"/>
    <w:rsid w:val="00E15B76"/>
    <w:rsid w:val="00E15C25"/>
    <w:rsid w:val="00E15C79"/>
    <w:rsid w:val="00E15CC8"/>
    <w:rsid w:val="00E15E1A"/>
    <w:rsid w:val="00E15EE3"/>
    <w:rsid w:val="00E15F23"/>
    <w:rsid w:val="00E160B7"/>
    <w:rsid w:val="00E160DD"/>
    <w:rsid w:val="00E161CE"/>
    <w:rsid w:val="00E1627F"/>
    <w:rsid w:val="00E16326"/>
    <w:rsid w:val="00E16443"/>
    <w:rsid w:val="00E1647F"/>
    <w:rsid w:val="00E164E0"/>
    <w:rsid w:val="00E164F0"/>
    <w:rsid w:val="00E1655E"/>
    <w:rsid w:val="00E165A2"/>
    <w:rsid w:val="00E16631"/>
    <w:rsid w:val="00E1684F"/>
    <w:rsid w:val="00E168DF"/>
    <w:rsid w:val="00E169A2"/>
    <w:rsid w:val="00E169E0"/>
    <w:rsid w:val="00E16A79"/>
    <w:rsid w:val="00E16A87"/>
    <w:rsid w:val="00E16A89"/>
    <w:rsid w:val="00E16BAB"/>
    <w:rsid w:val="00E16C78"/>
    <w:rsid w:val="00E16ED5"/>
    <w:rsid w:val="00E16F67"/>
    <w:rsid w:val="00E16FAE"/>
    <w:rsid w:val="00E16FDC"/>
    <w:rsid w:val="00E1701C"/>
    <w:rsid w:val="00E170AC"/>
    <w:rsid w:val="00E17132"/>
    <w:rsid w:val="00E171D6"/>
    <w:rsid w:val="00E1740A"/>
    <w:rsid w:val="00E1749B"/>
    <w:rsid w:val="00E174A8"/>
    <w:rsid w:val="00E175BB"/>
    <w:rsid w:val="00E176E8"/>
    <w:rsid w:val="00E1772A"/>
    <w:rsid w:val="00E17818"/>
    <w:rsid w:val="00E1783E"/>
    <w:rsid w:val="00E17904"/>
    <w:rsid w:val="00E179E1"/>
    <w:rsid w:val="00E17A24"/>
    <w:rsid w:val="00E17B09"/>
    <w:rsid w:val="00E17B1D"/>
    <w:rsid w:val="00E17BA4"/>
    <w:rsid w:val="00E17C77"/>
    <w:rsid w:val="00E17D4B"/>
    <w:rsid w:val="00E17E89"/>
    <w:rsid w:val="00E17EC4"/>
    <w:rsid w:val="00E17FE6"/>
    <w:rsid w:val="00E20099"/>
    <w:rsid w:val="00E20109"/>
    <w:rsid w:val="00E2014C"/>
    <w:rsid w:val="00E20231"/>
    <w:rsid w:val="00E2038B"/>
    <w:rsid w:val="00E20413"/>
    <w:rsid w:val="00E2042C"/>
    <w:rsid w:val="00E204C7"/>
    <w:rsid w:val="00E205BB"/>
    <w:rsid w:val="00E207AD"/>
    <w:rsid w:val="00E2096F"/>
    <w:rsid w:val="00E20B1F"/>
    <w:rsid w:val="00E20C45"/>
    <w:rsid w:val="00E20C82"/>
    <w:rsid w:val="00E20CAF"/>
    <w:rsid w:val="00E20CF2"/>
    <w:rsid w:val="00E20D39"/>
    <w:rsid w:val="00E20FB0"/>
    <w:rsid w:val="00E2118F"/>
    <w:rsid w:val="00E21230"/>
    <w:rsid w:val="00E212BA"/>
    <w:rsid w:val="00E21345"/>
    <w:rsid w:val="00E21380"/>
    <w:rsid w:val="00E21385"/>
    <w:rsid w:val="00E214F6"/>
    <w:rsid w:val="00E2150E"/>
    <w:rsid w:val="00E21584"/>
    <w:rsid w:val="00E2160F"/>
    <w:rsid w:val="00E2176F"/>
    <w:rsid w:val="00E21861"/>
    <w:rsid w:val="00E2190D"/>
    <w:rsid w:val="00E219E9"/>
    <w:rsid w:val="00E21C6E"/>
    <w:rsid w:val="00E21C8D"/>
    <w:rsid w:val="00E21C98"/>
    <w:rsid w:val="00E21CCF"/>
    <w:rsid w:val="00E21DF4"/>
    <w:rsid w:val="00E221BF"/>
    <w:rsid w:val="00E22235"/>
    <w:rsid w:val="00E2227A"/>
    <w:rsid w:val="00E2229F"/>
    <w:rsid w:val="00E22357"/>
    <w:rsid w:val="00E223F2"/>
    <w:rsid w:val="00E224E9"/>
    <w:rsid w:val="00E22557"/>
    <w:rsid w:val="00E22839"/>
    <w:rsid w:val="00E22887"/>
    <w:rsid w:val="00E22890"/>
    <w:rsid w:val="00E228C4"/>
    <w:rsid w:val="00E22924"/>
    <w:rsid w:val="00E22BA2"/>
    <w:rsid w:val="00E22C1A"/>
    <w:rsid w:val="00E22E06"/>
    <w:rsid w:val="00E22E5D"/>
    <w:rsid w:val="00E2302F"/>
    <w:rsid w:val="00E23082"/>
    <w:rsid w:val="00E23160"/>
    <w:rsid w:val="00E23162"/>
    <w:rsid w:val="00E23234"/>
    <w:rsid w:val="00E232E5"/>
    <w:rsid w:val="00E233DF"/>
    <w:rsid w:val="00E23460"/>
    <w:rsid w:val="00E236CB"/>
    <w:rsid w:val="00E2371E"/>
    <w:rsid w:val="00E23729"/>
    <w:rsid w:val="00E23791"/>
    <w:rsid w:val="00E2380E"/>
    <w:rsid w:val="00E23865"/>
    <w:rsid w:val="00E23A52"/>
    <w:rsid w:val="00E23E0F"/>
    <w:rsid w:val="00E23E40"/>
    <w:rsid w:val="00E23FDD"/>
    <w:rsid w:val="00E2423C"/>
    <w:rsid w:val="00E24303"/>
    <w:rsid w:val="00E24409"/>
    <w:rsid w:val="00E2452E"/>
    <w:rsid w:val="00E24553"/>
    <w:rsid w:val="00E24627"/>
    <w:rsid w:val="00E24662"/>
    <w:rsid w:val="00E24798"/>
    <w:rsid w:val="00E247BB"/>
    <w:rsid w:val="00E24955"/>
    <w:rsid w:val="00E24A4F"/>
    <w:rsid w:val="00E24A75"/>
    <w:rsid w:val="00E24A8D"/>
    <w:rsid w:val="00E24AE6"/>
    <w:rsid w:val="00E24CB8"/>
    <w:rsid w:val="00E24D07"/>
    <w:rsid w:val="00E24D71"/>
    <w:rsid w:val="00E24DE4"/>
    <w:rsid w:val="00E24F63"/>
    <w:rsid w:val="00E250A9"/>
    <w:rsid w:val="00E25285"/>
    <w:rsid w:val="00E2534D"/>
    <w:rsid w:val="00E25451"/>
    <w:rsid w:val="00E25459"/>
    <w:rsid w:val="00E2561B"/>
    <w:rsid w:val="00E2569B"/>
    <w:rsid w:val="00E2580E"/>
    <w:rsid w:val="00E258F1"/>
    <w:rsid w:val="00E25950"/>
    <w:rsid w:val="00E25966"/>
    <w:rsid w:val="00E2596F"/>
    <w:rsid w:val="00E25A17"/>
    <w:rsid w:val="00E25AC4"/>
    <w:rsid w:val="00E25B1F"/>
    <w:rsid w:val="00E25DF2"/>
    <w:rsid w:val="00E25F43"/>
    <w:rsid w:val="00E25F7A"/>
    <w:rsid w:val="00E260E4"/>
    <w:rsid w:val="00E2611E"/>
    <w:rsid w:val="00E2615A"/>
    <w:rsid w:val="00E26187"/>
    <w:rsid w:val="00E261A7"/>
    <w:rsid w:val="00E263D9"/>
    <w:rsid w:val="00E2645C"/>
    <w:rsid w:val="00E264A9"/>
    <w:rsid w:val="00E265E5"/>
    <w:rsid w:val="00E2674F"/>
    <w:rsid w:val="00E26776"/>
    <w:rsid w:val="00E26891"/>
    <w:rsid w:val="00E26983"/>
    <w:rsid w:val="00E26C66"/>
    <w:rsid w:val="00E26C86"/>
    <w:rsid w:val="00E26CA3"/>
    <w:rsid w:val="00E26D2B"/>
    <w:rsid w:val="00E26D34"/>
    <w:rsid w:val="00E26D5E"/>
    <w:rsid w:val="00E26E25"/>
    <w:rsid w:val="00E26EC8"/>
    <w:rsid w:val="00E26F12"/>
    <w:rsid w:val="00E27591"/>
    <w:rsid w:val="00E27623"/>
    <w:rsid w:val="00E276EF"/>
    <w:rsid w:val="00E2772A"/>
    <w:rsid w:val="00E27828"/>
    <w:rsid w:val="00E2782A"/>
    <w:rsid w:val="00E27831"/>
    <w:rsid w:val="00E27933"/>
    <w:rsid w:val="00E27A26"/>
    <w:rsid w:val="00E27BAC"/>
    <w:rsid w:val="00E27BC7"/>
    <w:rsid w:val="00E27DB1"/>
    <w:rsid w:val="00E27EDA"/>
    <w:rsid w:val="00E27F40"/>
    <w:rsid w:val="00E27FA0"/>
    <w:rsid w:val="00E30028"/>
    <w:rsid w:val="00E300C5"/>
    <w:rsid w:val="00E300E6"/>
    <w:rsid w:val="00E30167"/>
    <w:rsid w:val="00E30224"/>
    <w:rsid w:val="00E3039F"/>
    <w:rsid w:val="00E30550"/>
    <w:rsid w:val="00E3056A"/>
    <w:rsid w:val="00E30577"/>
    <w:rsid w:val="00E305CF"/>
    <w:rsid w:val="00E305EE"/>
    <w:rsid w:val="00E3073B"/>
    <w:rsid w:val="00E30797"/>
    <w:rsid w:val="00E308A9"/>
    <w:rsid w:val="00E30949"/>
    <w:rsid w:val="00E30985"/>
    <w:rsid w:val="00E309F5"/>
    <w:rsid w:val="00E30CFE"/>
    <w:rsid w:val="00E30D06"/>
    <w:rsid w:val="00E30DB5"/>
    <w:rsid w:val="00E30E27"/>
    <w:rsid w:val="00E30E48"/>
    <w:rsid w:val="00E30F1E"/>
    <w:rsid w:val="00E3102B"/>
    <w:rsid w:val="00E31169"/>
    <w:rsid w:val="00E31354"/>
    <w:rsid w:val="00E313C6"/>
    <w:rsid w:val="00E318C1"/>
    <w:rsid w:val="00E318E9"/>
    <w:rsid w:val="00E31915"/>
    <w:rsid w:val="00E31BD2"/>
    <w:rsid w:val="00E31BF3"/>
    <w:rsid w:val="00E31E9A"/>
    <w:rsid w:val="00E31EEA"/>
    <w:rsid w:val="00E31FAA"/>
    <w:rsid w:val="00E31FBA"/>
    <w:rsid w:val="00E32078"/>
    <w:rsid w:val="00E320C9"/>
    <w:rsid w:val="00E320F8"/>
    <w:rsid w:val="00E32264"/>
    <w:rsid w:val="00E322A0"/>
    <w:rsid w:val="00E322D3"/>
    <w:rsid w:val="00E323BC"/>
    <w:rsid w:val="00E3287D"/>
    <w:rsid w:val="00E3297D"/>
    <w:rsid w:val="00E329B6"/>
    <w:rsid w:val="00E329E7"/>
    <w:rsid w:val="00E32AD8"/>
    <w:rsid w:val="00E32B5D"/>
    <w:rsid w:val="00E32DE7"/>
    <w:rsid w:val="00E32F01"/>
    <w:rsid w:val="00E32FE2"/>
    <w:rsid w:val="00E33076"/>
    <w:rsid w:val="00E333A1"/>
    <w:rsid w:val="00E333FD"/>
    <w:rsid w:val="00E33422"/>
    <w:rsid w:val="00E33449"/>
    <w:rsid w:val="00E3345C"/>
    <w:rsid w:val="00E33510"/>
    <w:rsid w:val="00E3371C"/>
    <w:rsid w:val="00E337B3"/>
    <w:rsid w:val="00E33A22"/>
    <w:rsid w:val="00E33B43"/>
    <w:rsid w:val="00E33B62"/>
    <w:rsid w:val="00E33CA0"/>
    <w:rsid w:val="00E33D1D"/>
    <w:rsid w:val="00E33DAF"/>
    <w:rsid w:val="00E33E1A"/>
    <w:rsid w:val="00E34124"/>
    <w:rsid w:val="00E341BB"/>
    <w:rsid w:val="00E342B7"/>
    <w:rsid w:val="00E342CD"/>
    <w:rsid w:val="00E342D7"/>
    <w:rsid w:val="00E3432D"/>
    <w:rsid w:val="00E343AF"/>
    <w:rsid w:val="00E344BD"/>
    <w:rsid w:val="00E34535"/>
    <w:rsid w:val="00E34566"/>
    <w:rsid w:val="00E346C4"/>
    <w:rsid w:val="00E347AE"/>
    <w:rsid w:val="00E348C2"/>
    <w:rsid w:val="00E34AD6"/>
    <w:rsid w:val="00E34AD9"/>
    <w:rsid w:val="00E34C00"/>
    <w:rsid w:val="00E34CD6"/>
    <w:rsid w:val="00E34E10"/>
    <w:rsid w:val="00E34EB9"/>
    <w:rsid w:val="00E350AE"/>
    <w:rsid w:val="00E351AB"/>
    <w:rsid w:val="00E35210"/>
    <w:rsid w:val="00E3529A"/>
    <w:rsid w:val="00E3529B"/>
    <w:rsid w:val="00E352AE"/>
    <w:rsid w:val="00E35429"/>
    <w:rsid w:val="00E3542A"/>
    <w:rsid w:val="00E355B9"/>
    <w:rsid w:val="00E356D1"/>
    <w:rsid w:val="00E356D5"/>
    <w:rsid w:val="00E356FC"/>
    <w:rsid w:val="00E3580A"/>
    <w:rsid w:val="00E35866"/>
    <w:rsid w:val="00E3588E"/>
    <w:rsid w:val="00E35A73"/>
    <w:rsid w:val="00E35D1A"/>
    <w:rsid w:val="00E35FA9"/>
    <w:rsid w:val="00E3637D"/>
    <w:rsid w:val="00E36602"/>
    <w:rsid w:val="00E3670E"/>
    <w:rsid w:val="00E367D1"/>
    <w:rsid w:val="00E3688A"/>
    <w:rsid w:val="00E368A5"/>
    <w:rsid w:val="00E369F2"/>
    <w:rsid w:val="00E36C6C"/>
    <w:rsid w:val="00E36D19"/>
    <w:rsid w:val="00E36EB8"/>
    <w:rsid w:val="00E36EFD"/>
    <w:rsid w:val="00E36F06"/>
    <w:rsid w:val="00E36FCE"/>
    <w:rsid w:val="00E370AD"/>
    <w:rsid w:val="00E370D7"/>
    <w:rsid w:val="00E3716E"/>
    <w:rsid w:val="00E371F8"/>
    <w:rsid w:val="00E37359"/>
    <w:rsid w:val="00E373E3"/>
    <w:rsid w:val="00E37524"/>
    <w:rsid w:val="00E3761B"/>
    <w:rsid w:val="00E3764E"/>
    <w:rsid w:val="00E37658"/>
    <w:rsid w:val="00E37875"/>
    <w:rsid w:val="00E37A07"/>
    <w:rsid w:val="00E37B51"/>
    <w:rsid w:val="00E37BBB"/>
    <w:rsid w:val="00E37C8E"/>
    <w:rsid w:val="00E37E3D"/>
    <w:rsid w:val="00E37EEE"/>
    <w:rsid w:val="00E37FBC"/>
    <w:rsid w:val="00E37FE9"/>
    <w:rsid w:val="00E40044"/>
    <w:rsid w:val="00E40272"/>
    <w:rsid w:val="00E402B6"/>
    <w:rsid w:val="00E40418"/>
    <w:rsid w:val="00E4054B"/>
    <w:rsid w:val="00E407B1"/>
    <w:rsid w:val="00E40868"/>
    <w:rsid w:val="00E408AD"/>
    <w:rsid w:val="00E40AA6"/>
    <w:rsid w:val="00E40ADC"/>
    <w:rsid w:val="00E40B34"/>
    <w:rsid w:val="00E40B3F"/>
    <w:rsid w:val="00E40E85"/>
    <w:rsid w:val="00E40EDB"/>
    <w:rsid w:val="00E40F19"/>
    <w:rsid w:val="00E40F76"/>
    <w:rsid w:val="00E40F80"/>
    <w:rsid w:val="00E41135"/>
    <w:rsid w:val="00E4116D"/>
    <w:rsid w:val="00E4128C"/>
    <w:rsid w:val="00E412B9"/>
    <w:rsid w:val="00E414F3"/>
    <w:rsid w:val="00E415E5"/>
    <w:rsid w:val="00E4176D"/>
    <w:rsid w:val="00E41917"/>
    <w:rsid w:val="00E41AAA"/>
    <w:rsid w:val="00E41ACD"/>
    <w:rsid w:val="00E41B3D"/>
    <w:rsid w:val="00E41B81"/>
    <w:rsid w:val="00E41B9B"/>
    <w:rsid w:val="00E41DCE"/>
    <w:rsid w:val="00E41E08"/>
    <w:rsid w:val="00E41FFC"/>
    <w:rsid w:val="00E42085"/>
    <w:rsid w:val="00E42157"/>
    <w:rsid w:val="00E421C2"/>
    <w:rsid w:val="00E424D0"/>
    <w:rsid w:val="00E424F4"/>
    <w:rsid w:val="00E42514"/>
    <w:rsid w:val="00E426A8"/>
    <w:rsid w:val="00E427A8"/>
    <w:rsid w:val="00E42855"/>
    <w:rsid w:val="00E42866"/>
    <w:rsid w:val="00E4288D"/>
    <w:rsid w:val="00E42A18"/>
    <w:rsid w:val="00E42AC7"/>
    <w:rsid w:val="00E42D9C"/>
    <w:rsid w:val="00E42E03"/>
    <w:rsid w:val="00E42E57"/>
    <w:rsid w:val="00E42F03"/>
    <w:rsid w:val="00E4300E"/>
    <w:rsid w:val="00E4319C"/>
    <w:rsid w:val="00E431CE"/>
    <w:rsid w:val="00E432DB"/>
    <w:rsid w:val="00E435A4"/>
    <w:rsid w:val="00E4361D"/>
    <w:rsid w:val="00E4364C"/>
    <w:rsid w:val="00E4369B"/>
    <w:rsid w:val="00E4374A"/>
    <w:rsid w:val="00E43754"/>
    <w:rsid w:val="00E4384A"/>
    <w:rsid w:val="00E438B5"/>
    <w:rsid w:val="00E43968"/>
    <w:rsid w:val="00E43B2A"/>
    <w:rsid w:val="00E43C55"/>
    <w:rsid w:val="00E43C7A"/>
    <w:rsid w:val="00E43DB4"/>
    <w:rsid w:val="00E43DE0"/>
    <w:rsid w:val="00E43F33"/>
    <w:rsid w:val="00E441EB"/>
    <w:rsid w:val="00E44215"/>
    <w:rsid w:val="00E4424C"/>
    <w:rsid w:val="00E44333"/>
    <w:rsid w:val="00E443E4"/>
    <w:rsid w:val="00E443F4"/>
    <w:rsid w:val="00E445A3"/>
    <w:rsid w:val="00E44660"/>
    <w:rsid w:val="00E4470D"/>
    <w:rsid w:val="00E447E2"/>
    <w:rsid w:val="00E44876"/>
    <w:rsid w:val="00E44A4D"/>
    <w:rsid w:val="00E44BFE"/>
    <w:rsid w:val="00E44E26"/>
    <w:rsid w:val="00E44E7F"/>
    <w:rsid w:val="00E44E8B"/>
    <w:rsid w:val="00E44F54"/>
    <w:rsid w:val="00E44F6E"/>
    <w:rsid w:val="00E44FA9"/>
    <w:rsid w:val="00E44FF9"/>
    <w:rsid w:val="00E45042"/>
    <w:rsid w:val="00E4520B"/>
    <w:rsid w:val="00E454B1"/>
    <w:rsid w:val="00E45600"/>
    <w:rsid w:val="00E4578A"/>
    <w:rsid w:val="00E4579C"/>
    <w:rsid w:val="00E45A3F"/>
    <w:rsid w:val="00E45B30"/>
    <w:rsid w:val="00E45DF0"/>
    <w:rsid w:val="00E45F60"/>
    <w:rsid w:val="00E46073"/>
    <w:rsid w:val="00E460C6"/>
    <w:rsid w:val="00E46293"/>
    <w:rsid w:val="00E46473"/>
    <w:rsid w:val="00E46486"/>
    <w:rsid w:val="00E46489"/>
    <w:rsid w:val="00E464BC"/>
    <w:rsid w:val="00E46507"/>
    <w:rsid w:val="00E46751"/>
    <w:rsid w:val="00E46780"/>
    <w:rsid w:val="00E467C9"/>
    <w:rsid w:val="00E468A1"/>
    <w:rsid w:val="00E468AE"/>
    <w:rsid w:val="00E468BF"/>
    <w:rsid w:val="00E46A43"/>
    <w:rsid w:val="00E46B46"/>
    <w:rsid w:val="00E46BAF"/>
    <w:rsid w:val="00E46C93"/>
    <w:rsid w:val="00E46DCE"/>
    <w:rsid w:val="00E46E5B"/>
    <w:rsid w:val="00E46E70"/>
    <w:rsid w:val="00E46E7B"/>
    <w:rsid w:val="00E4745B"/>
    <w:rsid w:val="00E475FF"/>
    <w:rsid w:val="00E47650"/>
    <w:rsid w:val="00E47724"/>
    <w:rsid w:val="00E47738"/>
    <w:rsid w:val="00E479C2"/>
    <w:rsid w:val="00E47A54"/>
    <w:rsid w:val="00E47B44"/>
    <w:rsid w:val="00E47BD7"/>
    <w:rsid w:val="00E47C97"/>
    <w:rsid w:val="00E47CC4"/>
    <w:rsid w:val="00E47DD5"/>
    <w:rsid w:val="00E47E77"/>
    <w:rsid w:val="00E47EDA"/>
    <w:rsid w:val="00E4F5A3"/>
    <w:rsid w:val="00E500D2"/>
    <w:rsid w:val="00E5021B"/>
    <w:rsid w:val="00E5021D"/>
    <w:rsid w:val="00E50230"/>
    <w:rsid w:val="00E503CE"/>
    <w:rsid w:val="00E50625"/>
    <w:rsid w:val="00E50652"/>
    <w:rsid w:val="00E509A2"/>
    <w:rsid w:val="00E50E5D"/>
    <w:rsid w:val="00E50ECE"/>
    <w:rsid w:val="00E50ECF"/>
    <w:rsid w:val="00E50F2D"/>
    <w:rsid w:val="00E50FCC"/>
    <w:rsid w:val="00E51105"/>
    <w:rsid w:val="00E51126"/>
    <w:rsid w:val="00E51241"/>
    <w:rsid w:val="00E5139F"/>
    <w:rsid w:val="00E513A9"/>
    <w:rsid w:val="00E51688"/>
    <w:rsid w:val="00E51811"/>
    <w:rsid w:val="00E51A3B"/>
    <w:rsid w:val="00E51BD3"/>
    <w:rsid w:val="00E51C7B"/>
    <w:rsid w:val="00E51E41"/>
    <w:rsid w:val="00E51E57"/>
    <w:rsid w:val="00E51FB8"/>
    <w:rsid w:val="00E52285"/>
    <w:rsid w:val="00E523B2"/>
    <w:rsid w:val="00E52491"/>
    <w:rsid w:val="00E5256A"/>
    <w:rsid w:val="00E52616"/>
    <w:rsid w:val="00E5267E"/>
    <w:rsid w:val="00E5268B"/>
    <w:rsid w:val="00E52696"/>
    <w:rsid w:val="00E52938"/>
    <w:rsid w:val="00E52943"/>
    <w:rsid w:val="00E52991"/>
    <w:rsid w:val="00E529B3"/>
    <w:rsid w:val="00E52A26"/>
    <w:rsid w:val="00E52ABC"/>
    <w:rsid w:val="00E52B91"/>
    <w:rsid w:val="00E52C02"/>
    <w:rsid w:val="00E52CD0"/>
    <w:rsid w:val="00E52DA5"/>
    <w:rsid w:val="00E52DCF"/>
    <w:rsid w:val="00E52F68"/>
    <w:rsid w:val="00E52F96"/>
    <w:rsid w:val="00E53090"/>
    <w:rsid w:val="00E5311C"/>
    <w:rsid w:val="00E533D0"/>
    <w:rsid w:val="00E5341A"/>
    <w:rsid w:val="00E5349E"/>
    <w:rsid w:val="00E5350E"/>
    <w:rsid w:val="00E5352A"/>
    <w:rsid w:val="00E5352D"/>
    <w:rsid w:val="00E535A1"/>
    <w:rsid w:val="00E537D3"/>
    <w:rsid w:val="00E538B7"/>
    <w:rsid w:val="00E53E5A"/>
    <w:rsid w:val="00E53E73"/>
    <w:rsid w:val="00E53EF5"/>
    <w:rsid w:val="00E53F46"/>
    <w:rsid w:val="00E53FBF"/>
    <w:rsid w:val="00E53FF4"/>
    <w:rsid w:val="00E54015"/>
    <w:rsid w:val="00E54018"/>
    <w:rsid w:val="00E54048"/>
    <w:rsid w:val="00E54072"/>
    <w:rsid w:val="00E5416B"/>
    <w:rsid w:val="00E54257"/>
    <w:rsid w:val="00E54304"/>
    <w:rsid w:val="00E54314"/>
    <w:rsid w:val="00E54489"/>
    <w:rsid w:val="00E54552"/>
    <w:rsid w:val="00E54735"/>
    <w:rsid w:val="00E54774"/>
    <w:rsid w:val="00E54AB4"/>
    <w:rsid w:val="00E54AEB"/>
    <w:rsid w:val="00E54BB6"/>
    <w:rsid w:val="00E54DC9"/>
    <w:rsid w:val="00E54E52"/>
    <w:rsid w:val="00E54EC0"/>
    <w:rsid w:val="00E55064"/>
    <w:rsid w:val="00E5509B"/>
    <w:rsid w:val="00E551BA"/>
    <w:rsid w:val="00E55261"/>
    <w:rsid w:val="00E55367"/>
    <w:rsid w:val="00E55387"/>
    <w:rsid w:val="00E556C7"/>
    <w:rsid w:val="00E556F4"/>
    <w:rsid w:val="00E55744"/>
    <w:rsid w:val="00E5579F"/>
    <w:rsid w:val="00E55A68"/>
    <w:rsid w:val="00E55A88"/>
    <w:rsid w:val="00E55B67"/>
    <w:rsid w:val="00E55BC3"/>
    <w:rsid w:val="00E55C9B"/>
    <w:rsid w:val="00E55CFE"/>
    <w:rsid w:val="00E55E00"/>
    <w:rsid w:val="00E55E9F"/>
    <w:rsid w:val="00E55F03"/>
    <w:rsid w:val="00E55F26"/>
    <w:rsid w:val="00E56078"/>
    <w:rsid w:val="00E560DD"/>
    <w:rsid w:val="00E560FE"/>
    <w:rsid w:val="00E56109"/>
    <w:rsid w:val="00E561B3"/>
    <w:rsid w:val="00E56325"/>
    <w:rsid w:val="00E56403"/>
    <w:rsid w:val="00E56976"/>
    <w:rsid w:val="00E56B38"/>
    <w:rsid w:val="00E56B43"/>
    <w:rsid w:val="00E56B93"/>
    <w:rsid w:val="00E56C43"/>
    <w:rsid w:val="00E56D89"/>
    <w:rsid w:val="00E56E55"/>
    <w:rsid w:val="00E56F76"/>
    <w:rsid w:val="00E57003"/>
    <w:rsid w:val="00E57195"/>
    <w:rsid w:val="00E571AC"/>
    <w:rsid w:val="00E57337"/>
    <w:rsid w:val="00E57430"/>
    <w:rsid w:val="00E5766F"/>
    <w:rsid w:val="00E576A3"/>
    <w:rsid w:val="00E5784F"/>
    <w:rsid w:val="00E57987"/>
    <w:rsid w:val="00E57C15"/>
    <w:rsid w:val="00E57CA7"/>
    <w:rsid w:val="00E57F89"/>
    <w:rsid w:val="00E57F9A"/>
    <w:rsid w:val="00E6006F"/>
    <w:rsid w:val="00E600E8"/>
    <w:rsid w:val="00E601E9"/>
    <w:rsid w:val="00E60200"/>
    <w:rsid w:val="00E603DE"/>
    <w:rsid w:val="00E604FA"/>
    <w:rsid w:val="00E60654"/>
    <w:rsid w:val="00E6090F"/>
    <w:rsid w:val="00E6091D"/>
    <w:rsid w:val="00E60BCD"/>
    <w:rsid w:val="00E60FA7"/>
    <w:rsid w:val="00E610AE"/>
    <w:rsid w:val="00E61119"/>
    <w:rsid w:val="00E611C1"/>
    <w:rsid w:val="00E61303"/>
    <w:rsid w:val="00E61343"/>
    <w:rsid w:val="00E6145D"/>
    <w:rsid w:val="00E61471"/>
    <w:rsid w:val="00E61497"/>
    <w:rsid w:val="00E614E2"/>
    <w:rsid w:val="00E6155B"/>
    <w:rsid w:val="00E6158E"/>
    <w:rsid w:val="00E61621"/>
    <w:rsid w:val="00E6177A"/>
    <w:rsid w:val="00E61840"/>
    <w:rsid w:val="00E61974"/>
    <w:rsid w:val="00E6198A"/>
    <w:rsid w:val="00E619E0"/>
    <w:rsid w:val="00E61C66"/>
    <w:rsid w:val="00E61DC7"/>
    <w:rsid w:val="00E61E12"/>
    <w:rsid w:val="00E61E9A"/>
    <w:rsid w:val="00E61EC3"/>
    <w:rsid w:val="00E61F7E"/>
    <w:rsid w:val="00E62336"/>
    <w:rsid w:val="00E6255C"/>
    <w:rsid w:val="00E6270A"/>
    <w:rsid w:val="00E62723"/>
    <w:rsid w:val="00E62729"/>
    <w:rsid w:val="00E62916"/>
    <w:rsid w:val="00E62A5B"/>
    <w:rsid w:val="00E62A7F"/>
    <w:rsid w:val="00E62BC7"/>
    <w:rsid w:val="00E62C25"/>
    <w:rsid w:val="00E62C57"/>
    <w:rsid w:val="00E63017"/>
    <w:rsid w:val="00E63039"/>
    <w:rsid w:val="00E63055"/>
    <w:rsid w:val="00E63142"/>
    <w:rsid w:val="00E6314E"/>
    <w:rsid w:val="00E63172"/>
    <w:rsid w:val="00E63305"/>
    <w:rsid w:val="00E63494"/>
    <w:rsid w:val="00E63620"/>
    <w:rsid w:val="00E636E7"/>
    <w:rsid w:val="00E636ED"/>
    <w:rsid w:val="00E63949"/>
    <w:rsid w:val="00E639E1"/>
    <w:rsid w:val="00E63CCF"/>
    <w:rsid w:val="00E63F2B"/>
    <w:rsid w:val="00E63F9D"/>
    <w:rsid w:val="00E64032"/>
    <w:rsid w:val="00E6412E"/>
    <w:rsid w:val="00E643DB"/>
    <w:rsid w:val="00E6444A"/>
    <w:rsid w:val="00E6457D"/>
    <w:rsid w:val="00E6481D"/>
    <w:rsid w:val="00E648A2"/>
    <w:rsid w:val="00E64BA4"/>
    <w:rsid w:val="00E64BB6"/>
    <w:rsid w:val="00E64D48"/>
    <w:rsid w:val="00E64DB3"/>
    <w:rsid w:val="00E64E89"/>
    <w:rsid w:val="00E64FF6"/>
    <w:rsid w:val="00E65279"/>
    <w:rsid w:val="00E6555C"/>
    <w:rsid w:val="00E6556A"/>
    <w:rsid w:val="00E65655"/>
    <w:rsid w:val="00E656F5"/>
    <w:rsid w:val="00E657B4"/>
    <w:rsid w:val="00E65834"/>
    <w:rsid w:val="00E658D1"/>
    <w:rsid w:val="00E659EB"/>
    <w:rsid w:val="00E65A63"/>
    <w:rsid w:val="00E65B36"/>
    <w:rsid w:val="00E65BE6"/>
    <w:rsid w:val="00E65CD4"/>
    <w:rsid w:val="00E65D7D"/>
    <w:rsid w:val="00E65DFD"/>
    <w:rsid w:val="00E65E7F"/>
    <w:rsid w:val="00E65EA5"/>
    <w:rsid w:val="00E65EA9"/>
    <w:rsid w:val="00E65FCB"/>
    <w:rsid w:val="00E66014"/>
    <w:rsid w:val="00E6602B"/>
    <w:rsid w:val="00E6617A"/>
    <w:rsid w:val="00E662EA"/>
    <w:rsid w:val="00E66379"/>
    <w:rsid w:val="00E663CD"/>
    <w:rsid w:val="00E6649D"/>
    <w:rsid w:val="00E664A9"/>
    <w:rsid w:val="00E6677B"/>
    <w:rsid w:val="00E66807"/>
    <w:rsid w:val="00E66835"/>
    <w:rsid w:val="00E66905"/>
    <w:rsid w:val="00E669F9"/>
    <w:rsid w:val="00E66A48"/>
    <w:rsid w:val="00E66AE3"/>
    <w:rsid w:val="00E66B08"/>
    <w:rsid w:val="00E66B69"/>
    <w:rsid w:val="00E66C37"/>
    <w:rsid w:val="00E66CF7"/>
    <w:rsid w:val="00E66D4E"/>
    <w:rsid w:val="00E66D89"/>
    <w:rsid w:val="00E66EA3"/>
    <w:rsid w:val="00E670A1"/>
    <w:rsid w:val="00E671A7"/>
    <w:rsid w:val="00E6721B"/>
    <w:rsid w:val="00E672B1"/>
    <w:rsid w:val="00E67555"/>
    <w:rsid w:val="00E675A6"/>
    <w:rsid w:val="00E67602"/>
    <w:rsid w:val="00E67633"/>
    <w:rsid w:val="00E6785A"/>
    <w:rsid w:val="00E6792D"/>
    <w:rsid w:val="00E67CB3"/>
    <w:rsid w:val="00E67D07"/>
    <w:rsid w:val="00E67F5E"/>
    <w:rsid w:val="00E67FDB"/>
    <w:rsid w:val="00E70199"/>
    <w:rsid w:val="00E7023D"/>
    <w:rsid w:val="00E7027C"/>
    <w:rsid w:val="00E703E9"/>
    <w:rsid w:val="00E704BA"/>
    <w:rsid w:val="00E70597"/>
    <w:rsid w:val="00E70635"/>
    <w:rsid w:val="00E7067A"/>
    <w:rsid w:val="00E706F0"/>
    <w:rsid w:val="00E7073C"/>
    <w:rsid w:val="00E7098B"/>
    <w:rsid w:val="00E70A56"/>
    <w:rsid w:val="00E70B93"/>
    <w:rsid w:val="00E70C8E"/>
    <w:rsid w:val="00E70DAB"/>
    <w:rsid w:val="00E70DBE"/>
    <w:rsid w:val="00E71090"/>
    <w:rsid w:val="00E710CD"/>
    <w:rsid w:val="00E710F2"/>
    <w:rsid w:val="00E71350"/>
    <w:rsid w:val="00E713BD"/>
    <w:rsid w:val="00E7148A"/>
    <w:rsid w:val="00E714CA"/>
    <w:rsid w:val="00E71508"/>
    <w:rsid w:val="00E71931"/>
    <w:rsid w:val="00E71961"/>
    <w:rsid w:val="00E71A1B"/>
    <w:rsid w:val="00E71A9F"/>
    <w:rsid w:val="00E71B6C"/>
    <w:rsid w:val="00E71B9E"/>
    <w:rsid w:val="00E71BA1"/>
    <w:rsid w:val="00E71BFB"/>
    <w:rsid w:val="00E71D5E"/>
    <w:rsid w:val="00E71DD1"/>
    <w:rsid w:val="00E72029"/>
    <w:rsid w:val="00E7225C"/>
    <w:rsid w:val="00E722F3"/>
    <w:rsid w:val="00E723BF"/>
    <w:rsid w:val="00E7250F"/>
    <w:rsid w:val="00E7272F"/>
    <w:rsid w:val="00E727E8"/>
    <w:rsid w:val="00E72855"/>
    <w:rsid w:val="00E7286C"/>
    <w:rsid w:val="00E72AAC"/>
    <w:rsid w:val="00E72B73"/>
    <w:rsid w:val="00E72B98"/>
    <w:rsid w:val="00E72B9B"/>
    <w:rsid w:val="00E72CF7"/>
    <w:rsid w:val="00E73152"/>
    <w:rsid w:val="00E732AA"/>
    <w:rsid w:val="00E73333"/>
    <w:rsid w:val="00E7340E"/>
    <w:rsid w:val="00E7341B"/>
    <w:rsid w:val="00E73498"/>
    <w:rsid w:val="00E73662"/>
    <w:rsid w:val="00E737BB"/>
    <w:rsid w:val="00E737CB"/>
    <w:rsid w:val="00E738FF"/>
    <w:rsid w:val="00E73C6F"/>
    <w:rsid w:val="00E73CA0"/>
    <w:rsid w:val="00E73D57"/>
    <w:rsid w:val="00E73E06"/>
    <w:rsid w:val="00E73E95"/>
    <w:rsid w:val="00E73EC4"/>
    <w:rsid w:val="00E744B3"/>
    <w:rsid w:val="00E7453E"/>
    <w:rsid w:val="00E745EC"/>
    <w:rsid w:val="00E74911"/>
    <w:rsid w:val="00E749F0"/>
    <w:rsid w:val="00E74AC6"/>
    <w:rsid w:val="00E74B83"/>
    <w:rsid w:val="00E74BC1"/>
    <w:rsid w:val="00E74C81"/>
    <w:rsid w:val="00E74D27"/>
    <w:rsid w:val="00E74D2C"/>
    <w:rsid w:val="00E74D5F"/>
    <w:rsid w:val="00E74F75"/>
    <w:rsid w:val="00E7503E"/>
    <w:rsid w:val="00E7522C"/>
    <w:rsid w:val="00E752E8"/>
    <w:rsid w:val="00E753DE"/>
    <w:rsid w:val="00E75543"/>
    <w:rsid w:val="00E75598"/>
    <w:rsid w:val="00E755EB"/>
    <w:rsid w:val="00E7573D"/>
    <w:rsid w:val="00E75842"/>
    <w:rsid w:val="00E75972"/>
    <w:rsid w:val="00E75A37"/>
    <w:rsid w:val="00E75A3C"/>
    <w:rsid w:val="00E75B64"/>
    <w:rsid w:val="00E75BE9"/>
    <w:rsid w:val="00E75CB7"/>
    <w:rsid w:val="00E75DD2"/>
    <w:rsid w:val="00E75FF6"/>
    <w:rsid w:val="00E76162"/>
    <w:rsid w:val="00E7623D"/>
    <w:rsid w:val="00E7633A"/>
    <w:rsid w:val="00E7639A"/>
    <w:rsid w:val="00E763C5"/>
    <w:rsid w:val="00E7646F"/>
    <w:rsid w:val="00E764A3"/>
    <w:rsid w:val="00E76701"/>
    <w:rsid w:val="00E7682C"/>
    <w:rsid w:val="00E76845"/>
    <w:rsid w:val="00E7687A"/>
    <w:rsid w:val="00E769AD"/>
    <w:rsid w:val="00E769D7"/>
    <w:rsid w:val="00E769F5"/>
    <w:rsid w:val="00E76AE5"/>
    <w:rsid w:val="00E76E73"/>
    <w:rsid w:val="00E76E7F"/>
    <w:rsid w:val="00E76EF3"/>
    <w:rsid w:val="00E7702E"/>
    <w:rsid w:val="00E771E6"/>
    <w:rsid w:val="00E7721D"/>
    <w:rsid w:val="00E7726D"/>
    <w:rsid w:val="00E772CC"/>
    <w:rsid w:val="00E7740E"/>
    <w:rsid w:val="00E774ED"/>
    <w:rsid w:val="00E77551"/>
    <w:rsid w:val="00E775BE"/>
    <w:rsid w:val="00E7768A"/>
    <w:rsid w:val="00E77758"/>
    <w:rsid w:val="00E777C5"/>
    <w:rsid w:val="00E77963"/>
    <w:rsid w:val="00E77A6D"/>
    <w:rsid w:val="00E77CCF"/>
    <w:rsid w:val="00E77DA7"/>
    <w:rsid w:val="00E77F19"/>
    <w:rsid w:val="00E77F65"/>
    <w:rsid w:val="00E80000"/>
    <w:rsid w:val="00E80113"/>
    <w:rsid w:val="00E801D8"/>
    <w:rsid w:val="00E801F1"/>
    <w:rsid w:val="00E8028E"/>
    <w:rsid w:val="00E80329"/>
    <w:rsid w:val="00E80451"/>
    <w:rsid w:val="00E805BE"/>
    <w:rsid w:val="00E805E3"/>
    <w:rsid w:val="00E80621"/>
    <w:rsid w:val="00E80639"/>
    <w:rsid w:val="00E806F3"/>
    <w:rsid w:val="00E80825"/>
    <w:rsid w:val="00E808BE"/>
    <w:rsid w:val="00E8092E"/>
    <w:rsid w:val="00E80A3E"/>
    <w:rsid w:val="00E80A4C"/>
    <w:rsid w:val="00E80A55"/>
    <w:rsid w:val="00E80B67"/>
    <w:rsid w:val="00E80C7B"/>
    <w:rsid w:val="00E80CE2"/>
    <w:rsid w:val="00E80E79"/>
    <w:rsid w:val="00E81015"/>
    <w:rsid w:val="00E8122A"/>
    <w:rsid w:val="00E8123E"/>
    <w:rsid w:val="00E8143C"/>
    <w:rsid w:val="00E81739"/>
    <w:rsid w:val="00E818B6"/>
    <w:rsid w:val="00E819DC"/>
    <w:rsid w:val="00E81BA3"/>
    <w:rsid w:val="00E81BAE"/>
    <w:rsid w:val="00E81C9D"/>
    <w:rsid w:val="00E81CE6"/>
    <w:rsid w:val="00E81ECA"/>
    <w:rsid w:val="00E81EDD"/>
    <w:rsid w:val="00E81F9B"/>
    <w:rsid w:val="00E82051"/>
    <w:rsid w:val="00E82091"/>
    <w:rsid w:val="00E821D2"/>
    <w:rsid w:val="00E82244"/>
    <w:rsid w:val="00E822FD"/>
    <w:rsid w:val="00E82335"/>
    <w:rsid w:val="00E8242E"/>
    <w:rsid w:val="00E82465"/>
    <w:rsid w:val="00E825EC"/>
    <w:rsid w:val="00E82A72"/>
    <w:rsid w:val="00E82A82"/>
    <w:rsid w:val="00E82CAC"/>
    <w:rsid w:val="00E82D5C"/>
    <w:rsid w:val="00E82DE7"/>
    <w:rsid w:val="00E82F26"/>
    <w:rsid w:val="00E82FEC"/>
    <w:rsid w:val="00E8322A"/>
    <w:rsid w:val="00E833BE"/>
    <w:rsid w:val="00E834EB"/>
    <w:rsid w:val="00E834F9"/>
    <w:rsid w:val="00E8352C"/>
    <w:rsid w:val="00E8362F"/>
    <w:rsid w:val="00E83678"/>
    <w:rsid w:val="00E83790"/>
    <w:rsid w:val="00E838D5"/>
    <w:rsid w:val="00E83988"/>
    <w:rsid w:val="00E839DE"/>
    <w:rsid w:val="00E83A87"/>
    <w:rsid w:val="00E83E47"/>
    <w:rsid w:val="00E83EDD"/>
    <w:rsid w:val="00E83FCD"/>
    <w:rsid w:val="00E8407A"/>
    <w:rsid w:val="00E841AC"/>
    <w:rsid w:val="00E841DE"/>
    <w:rsid w:val="00E8425F"/>
    <w:rsid w:val="00E8435F"/>
    <w:rsid w:val="00E843DA"/>
    <w:rsid w:val="00E843EE"/>
    <w:rsid w:val="00E8451F"/>
    <w:rsid w:val="00E845EC"/>
    <w:rsid w:val="00E8482B"/>
    <w:rsid w:val="00E8488E"/>
    <w:rsid w:val="00E84A77"/>
    <w:rsid w:val="00E84AC6"/>
    <w:rsid w:val="00E84BD0"/>
    <w:rsid w:val="00E84D3B"/>
    <w:rsid w:val="00E84D9B"/>
    <w:rsid w:val="00E84E84"/>
    <w:rsid w:val="00E84E99"/>
    <w:rsid w:val="00E84EFC"/>
    <w:rsid w:val="00E84F5B"/>
    <w:rsid w:val="00E84FA4"/>
    <w:rsid w:val="00E8543A"/>
    <w:rsid w:val="00E855FC"/>
    <w:rsid w:val="00E85631"/>
    <w:rsid w:val="00E856D5"/>
    <w:rsid w:val="00E856F2"/>
    <w:rsid w:val="00E85702"/>
    <w:rsid w:val="00E8576B"/>
    <w:rsid w:val="00E85834"/>
    <w:rsid w:val="00E8586C"/>
    <w:rsid w:val="00E85879"/>
    <w:rsid w:val="00E859E1"/>
    <w:rsid w:val="00E85A10"/>
    <w:rsid w:val="00E85B4E"/>
    <w:rsid w:val="00E85C7D"/>
    <w:rsid w:val="00E85D16"/>
    <w:rsid w:val="00E85F21"/>
    <w:rsid w:val="00E86096"/>
    <w:rsid w:val="00E861C1"/>
    <w:rsid w:val="00E8630E"/>
    <w:rsid w:val="00E863C8"/>
    <w:rsid w:val="00E86468"/>
    <w:rsid w:val="00E865CF"/>
    <w:rsid w:val="00E866A6"/>
    <w:rsid w:val="00E868E4"/>
    <w:rsid w:val="00E86979"/>
    <w:rsid w:val="00E86B27"/>
    <w:rsid w:val="00E86B9B"/>
    <w:rsid w:val="00E86D19"/>
    <w:rsid w:val="00E86DD1"/>
    <w:rsid w:val="00E87130"/>
    <w:rsid w:val="00E871D0"/>
    <w:rsid w:val="00E877C8"/>
    <w:rsid w:val="00E87902"/>
    <w:rsid w:val="00E8796F"/>
    <w:rsid w:val="00E87A29"/>
    <w:rsid w:val="00E87B36"/>
    <w:rsid w:val="00E87BD2"/>
    <w:rsid w:val="00E87C93"/>
    <w:rsid w:val="00E87D9E"/>
    <w:rsid w:val="00E87DC5"/>
    <w:rsid w:val="00E87EF2"/>
    <w:rsid w:val="00E87F46"/>
    <w:rsid w:val="00E90126"/>
    <w:rsid w:val="00E901AE"/>
    <w:rsid w:val="00E901C8"/>
    <w:rsid w:val="00E90276"/>
    <w:rsid w:val="00E9029E"/>
    <w:rsid w:val="00E902CF"/>
    <w:rsid w:val="00E902D8"/>
    <w:rsid w:val="00E90525"/>
    <w:rsid w:val="00E9053D"/>
    <w:rsid w:val="00E905D7"/>
    <w:rsid w:val="00E905E0"/>
    <w:rsid w:val="00E90640"/>
    <w:rsid w:val="00E90732"/>
    <w:rsid w:val="00E9073A"/>
    <w:rsid w:val="00E9088D"/>
    <w:rsid w:val="00E908F6"/>
    <w:rsid w:val="00E90995"/>
    <w:rsid w:val="00E90999"/>
    <w:rsid w:val="00E9099B"/>
    <w:rsid w:val="00E90AB8"/>
    <w:rsid w:val="00E90D0F"/>
    <w:rsid w:val="00E90ED4"/>
    <w:rsid w:val="00E90F02"/>
    <w:rsid w:val="00E91102"/>
    <w:rsid w:val="00E9110F"/>
    <w:rsid w:val="00E91179"/>
    <w:rsid w:val="00E91202"/>
    <w:rsid w:val="00E912C9"/>
    <w:rsid w:val="00E914B5"/>
    <w:rsid w:val="00E914D4"/>
    <w:rsid w:val="00E91620"/>
    <w:rsid w:val="00E916D8"/>
    <w:rsid w:val="00E91735"/>
    <w:rsid w:val="00E917B0"/>
    <w:rsid w:val="00E917E1"/>
    <w:rsid w:val="00E91942"/>
    <w:rsid w:val="00E91A11"/>
    <w:rsid w:val="00E91A30"/>
    <w:rsid w:val="00E91A32"/>
    <w:rsid w:val="00E91AC3"/>
    <w:rsid w:val="00E91B1F"/>
    <w:rsid w:val="00E91D56"/>
    <w:rsid w:val="00E91E02"/>
    <w:rsid w:val="00E91F63"/>
    <w:rsid w:val="00E91FDA"/>
    <w:rsid w:val="00E92094"/>
    <w:rsid w:val="00E921D0"/>
    <w:rsid w:val="00E921DD"/>
    <w:rsid w:val="00E923E0"/>
    <w:rsid w:val="00E923EB"/>
    <w:rsid w:val="00E92446"/>
    <w:rsid w:val="00E9247F"/>
    <w:rsid w:val="00E9259F"/>
    <w:rsid w:val="00E9277B"/>
    <w:rsid w:val="00E92926"/>
    <w:rsid w:val="00E92995"/>
    <w:rsid w:val="00E92A59"/>
    <w:rsid w:val="00E92BC8"/>
    <w:rsid w:val="00E92D13"/>
    <w:rsid w:val="00E92D22"/>
    <w:rsid w:val="00E92DEA"/>
    <w:rsid w:val="00E92EA6"/>
    <w:rsid w:val="00E92EDD"/>
    <w:rsid w:val="00E92FCA"/>
    <w:rsid w:val="00E930D5"/>
    <w:rsid w:val="00E931BE"/>
    <w:rsid w:val="00E93203"/>
    <w:rsid w:val="00E93303"/>
    <w:rsid w:val="00E93414"/>
    <w:rsid w:val="00E9344C"/>
    <w:rsid w:val="00E93478"/>
    <w:rsid w:val="00E93513"/>
    <w:rsid w:val="00E93537"/>
    <w:rsid w:val="00E9359F"/>
    <w:rsid w:val="00E93695"/>
    <w:rsid w:val="00E936EB"/>
    <w:rsid w:val="00E93716"/>
    <w:rsid w:val="00E937EB"/>
    <w:rsid w:val="00E938A3"/>
    <w:rsid w:val="00E938E9"/>
    <w:rsid w:val="00E93B13"/>
    <w:rsid w:val="00E93BD6"/>
    <w:rsid w:val="00E93DB3"/>
    <w:rsid w:val="00E93DDB"/>
    <w:rsid w:val="00E93E12"/>
    <w:rsid w:val="00E93F78"/>
    <w:rsid w:val="00E93F87"/>
    <w:rsid w:val="00E94020"/>
    <w:rsid w:val="00E94044"/>
    <w:rsid w:val="00E9414A"/>
    <w:rsid w:val="00E941C4"/>
    <w:rsid w:val="00E941F4"/>
    <w:rsid w:val="00E94218"/>
    <w:rsid w:val="00E942AE"/>
    <w:rsid w:val="00E9439C"/>
    <w:rsid w:val="00E943B9"/>
    <w:rsid w:val="00E943F9"/>
    <w:rsid w:val="00E945A7"/>
    <w:rsid w:val="00E945D1"/>
    <w:rsid w:val="00E9467B"/>
    <w:rsid w:val="00E94A8B"/>
    <w:rsid w:val="00E94AE9"/>
    <w:rsid w:val="00E94B6A"/>
    <w:rsid w:val="00E94B88"/>
    <w:rsid w:val="00E94CA2"/>
    <w:rsid w:val="00E94D9F"/>
    <w:rsid w:val="00E94FB9"/>
    <w:rsid w:val="00E94FD0"/>
    <w:rsid w:val="00E9505B"/>
    <w:rsid w:val="00E952D6"/>
    <w:rsid w:val="00E95482"/>
    <w:rsid w:val="00E954B1"/>
    <w:rsid w:val="00E9555F"/>
    <w:rsid w:val="00E955E1"/>
    <w:rsid w:val="00E9573C"/>
    <w:rsid w:val="00E95821"/>
    <w:rsid w:val="00E95CAE"/>
    <w:rsid w:val="00E95F09"/>
    <w:rsid w:val="00E95F65"/>
    <w:rsid w:val="00E96024"/>
    <w:rsid w:val="00E9603B"/>
    <w:rsid w:val="00E96145"/>
    <w:rsid w:val="00E96155"/>
    <w:rsid w:val="00E961CC"/>
    <w:rsid w:val="00E9625E"/>
    <w:rsid w:val="00E96420"/>
    <w:rsid w:val="00E96512"/>
    <w:rsid w:val="00E96598"/>
    <w:rsid w:val="00E967C2"/>
    <w:rsid w:val="00E967DD"/>
    <w:rsid w:val="00E968CF"/>
    <w:rsid w:val="00E96A8F"/>
    <w:rsid w:val="00E96B70"/>
    <w:rsid w:val="00E96B85"/>
    <w:rsid w:val="00E96C17"/>
    <w:rsid w:val="00E96C7E"/>
    <w:rsid w:val="00E96C89"/>
    <w:rsid w:val="00E96E51"/>
    <w:rsid w:val="00E96E9C"/>
    <w:rsid w:val="00E97054"/>
    <w:rsid w:val="00E9748B"/>
    <w:rsid w:val="00E97566"/>
    <w:rsid w:val="00E97591"/>
    <w:rsid w:val="00E975E1"/>
    <w:rsid w:val="00E97794"/>
    <w:rsid w:val="00E9783E"/>
    <w:rsid w:val="00E97863"/>
    <w:rsid w:val="00E978B6"/>
    <w:rsid w:val="00E97909"/>
    <w:rsid w:val="00E97C02"/>
    <w:rsid w:val="00E97D09"/>
    <w:rsid w:val="00E97D7B"/>
    <w:rsid w:val="00E97D88"/>
    <w:rsid w:val="00E97FF7"/>
    <w:rsid w:val="00EA0098"/>
    <w:rsid w:val="00EA00B1"/>
    <w:rsid w:val="00EA011F"/>
    <w:rsid w:val="00EA0272"/>
    <w:rsid w:val="00EA05E2"/>
    <w:rsid w:val="00EA05FF"/>
    <w:rsid w:val="00EA065F"/>
    <w:rsid w:val="00EA0755"/>
    <w:rsid w:val="00EA077A"/>
    <w:rsid w:val="00EA08A9"/>
    <w:rsid w:val="00EA08B5"/>
    <w:rsid w:val="00EA0911"/>
    <w:rsid w:val="00EA0B2B"/>
    <w:rsid w:val="00EA0D87"/>
    <w:rsid w:val="00EA0DBD"/>
    <w:rsid w:val="00EA0DE9"/>
    <w:rsid w:val="00EA0F53"/>
    <w:rsid w:val="00EA0F56"/>
    <w:rsid w:val="00EA1060"/>
    <w:rsid w:val="00EA10AF"/>
    <w:rsid w:val="00EA10E7"/>
    <w:rsid w:val="00EA11CA"/>
    <w:rsid w:val="00EA148E"/>
    <w:rsid w:val="00EA150A"/>
    <w:rsid w:val="00EA1549"/>
    <w:rsid w:val="00EA1654"/>
    <w:rsid w:val="00EA166F"/>
    <w:rsid w:val="00EA1867"/>
    <w:rsid w:val="00EA1A0A"/>
    <w:rsid w:val="00EA1A55"/>
    <w:rsid w:val="00EA1C6E"/>
    <w:rsid w:val="00EA1D88"/>
    <w:rsid w:val="00EA1DBC"/>
    <w:rsid w:val="00EA1E45"/>
    <w:rsid w:val="00EA1E62"/>
    <w:rsid w:val="00EA1E89"/>
    <w:rsid w:val="00EA1F2B"/>
    <w:rsid w:val="00EA1F82"/>
    <w:rsid w:val="00EA1FD6"/>
    <w:rsid w:val="00EA200F"/>
    <w:rsid w:val="00EA224E"/>
    <w:rsid w:val="00EA23EF"/>
    <w:rsid w:val="00EA24FE"/>
    <w:rsid w:val="00EA2535"/>
    <w:rsid w:val="00EA2568"/>
    <w:rsid w:val="00EA2635"/>
    <w:rsid w:val="00EA263A"/>
    <w:rsid w:val="00EA27F2"/>
    <w:rsid w:val="00EA2843"/>
    <w:rsid w:val="00EA2A58"/>
    <w:rsid w:val="00EA2EA5"/>
    <w:rsid w:val="00EA2FAE"/>
    <w:rsid w:val="00EA3056"/>
    <w:rsid w:val="00EA325F"/>
    <w:rsid w:val="00EA334A"/>
    <w:rsid w:val="00EA33B5"/>
    <w:rsid w:val="00EA342F"/>
    <w:rsid w:val="00EA3486"/>
    <w:rsid w:val="00EA3540"/>
    <w:rsid w:val="00EA35C1"/>
    <w:rsid w:val="00EA3665"/>
    <w:rsid w:val="00EA3752"/>
    <w:rsid w:val="00EA37A7"/>
    <w:rsid w:val="00EA3889"/>
    <w:rsid w:val="00EA38B4"/>
    <w:rsid w:val="00EA3A24"/>
    <w:rsid w:val="00EA3A28"/>
    <w:rsid w:val="00EA3B96"/>
    <w:rsid w:val="00EA3C31"/>
    <w:rsid w:val="00EA3C6D"/>
    <w:rsid w:val="00EA3D22"/>
    <w:rsid w:val="00EA3EBD"/>
    <w:rsid w:val="00EA3FDA"/>
    <w:rsid w:val="00EA4011"/>
    <w:rsid w:val="00EA4047"/>
    <w:rsid w:val="00EA40B0"/>
    <w:rsid w:val="00EA412C"/>
    <w:rsid w:val="00EA41DC"/>
    <w:rsid w:val="00EA41FE"/>
    <w:rsid w:val="00EA46AC"/>
    <w:rsid w:val="00EA4C16"/>
    <w:rsid w:val="00EA4D40"/>
    <w:rsid w:val="00EA4DAF"/>
    <w:rsid w:val="00EA4DD7"/>
    <w:rsid w:val="00EA4E5E"/>
    <w:rsid w:val="00EA5034"/>
    <w:rsid w:val="00EA515D"/>
    <w:rsid w:val="00EA51DA"/>
    <w:rsid w:val="00EA5274"/>
    <w:rsid w:val="00EA52F6"/>
    <w:rsid w:val="00EA530C"/>
    <w:rsid w:val="00EA54B2"/>
    <w:rsid w:val="00EA5534"/>
    <w:rsid w:val="00EA559B"/>
    <w:rsid w:val="00EA5785"/>
    <w:rsid w:val="00EA5920"/>
    <w:rsid w:val="00EA5A27"/>
    <w:rsid w:val="00EA5A84"/>
    <w:rsid w:val="00EA5BF1"/>
    <w:rsid w:val="00EA5C31"/>
    <w:rsid w:val="00EA5CB0"/>
    <w:rsid w:val="00EA5D01"/>
    <w:rsid w:val="00EA5E31"/>
    <w:rsid w:val="00EA5F1A"/>
    <w:rsid w:val="00EA5F2C"/>
    <w:rsid w:val="00EA6174"/>
    <w:rsid w:val="00EA6185"/>
    <w:rsid w:val="00EA62F8"/>
    <w:rsid w:val="00EA6310"/>
    <w:rsid w:val="00EA6378"/>
    <w:rsid w:val="00EA6407"/>
    <w:rsid w:val="00EA646A"/>
    <w:rsid w:val="00EA6740"/>
    <w:rsid w:val="00EA6758"/>
    <w:rsid w:val="00EA67CE"/>
    <w:rsid w:val="00EA67F6"/>
    <w:rsid w:val="00EA6A2C"/>
    <w:rsid w:val="00EA6A37"/>
    <w:rsid w:val="00EA6A91"/>
    <w:rsid w:val="00EA6B7E"/>
    <w:rsid w:val="00EA6BC8"/>
    <w:rsid w:val="00EA6C2C"/>
    <w:rsid w:val="00EA6CCA"/>
    <w:rsid w:val="00EA6CF0"/>
    <w:rsid w:val="00EA6DEA"/>
    <w:rsid w:val="00EA6E28"/>
    <w:rsid w:val="00EA6ED0"/>
    <w:rsid w:val="00EA6F24"/>
    <w:rsid w:val="00EA6F8D"/>
    <w:rsid w:val="00EA6FB0"/>
    <w:rsid w:val="00EA706D"/>
    <w:rsid w:val="00EA70FC"/>
    <w:rsid w:val="00EA7138"/>
    <w:rsid w:val="00EA7331"/>
    <w:rsid w:val="00EA73C4"/>
    <w:rsid w:val="00EA7467"/>
    <w:rsid w:val="00EA7544"/>
    <w:rsid w:val="00EA75A8"/>
    <w:rsid w:val="00EA75B1"/>
    <w:rsid w:val="00EA75F8"/>
    <w:rsid w:val="00EA76D1"/>
    <w:rsid w:val="00EA7C15"/>
    <w:rsid w:val="00EA7CB2"/>
    <w:rsid w:val="00EA7D9A"/>
    <w:rsid w:val="00EA7DE1"/>
    <w:rsid w:val="00EA7DE5"/>
    <w:rsid w:val="00EA7F62"/>
    <w:rsid w:val="00EA7F7F"/>
    <w:rsid w:val="00EA7FEF"/>
    <w:rsid w:val="00EB006F"/>
    <w:rsid w:val="00EB00A1"/>
    <w:rsid w:val="00EB0197"/>
    <w:rsid w:val="00EB019D"/>
    <w:rsid w:val="00EB0320"/>
    <w:rsid w:val="00EB0407"/>
    <w:rsid w:val="00EB04BC"/>
    <w:rsid w:val="00EB050B"/>
    <w:rsid w:val="00EB05DC"/>
    <w:rsid w:val="00EB0661"/>
    <w:rsid w:val="00EB0675"/>
    <w:rsid w:val="00EB06B2"/>
    <w:rsid w:val="00EB07A6"/>
    <w:rsid w:val="00EB0915"/>
    <w:rsid w:val="00EB09AB"/>
    <w:rsid w:val="00EB0A3C"/>
    <w:rsid w:val="00EB0C40"/>
    <w:rsid w:val="00EB0C95"/>
    <w:rsid w:val="00EB0D90"/>
    <w:rsid w:val="00EB0EBB"/>
    <w:rsid w:val="00EB0F75"/>
    <w:rsid w:val="00EB0F7B"/>
    <w:rsid w:val="00EB0FBF"/>
    <w:rsid w:val="00EB118A"/>
    <w:rsid w:val="00EB139B"/>
    <w:rsid w:val="00EB1417"/>
    <w:rsid w:val="00EB14CC"/>
    <w:rsid w:val="00EB14D0"/>
    <w:rsid w:val="00EB14EB"/>
    <w:rsid w:val="00EB150A"/>
    <w:rsid w:val="00EB1524"/>
    <w:rsid w:val="00EB155D"/>
    <w:rsid w:val="00EB1A48"/>
    <w:rsid w:val="00EB1A5B"/>
    <w:rsid w:val="00EB1A87"/>
    <w:rsid w:val="00EB1ADE"/>
    <w:rsid w:val="00EB1B91"/>
    <w:rsid w:val="00EB1D4F"/>
    <w:rsid w:val="00EB1E09"/>
    <w:rsid w:val="00EB2036"/>
    <w:rsid w:val="00EB2221"/>
    <w:rsid w:val="00EB24AA"/>
    <w:rsid w:val="00EB24CC"/>
    <w:rsid w:val="00EB2500"/>
    <w:rsid w:val="00EB256D"/>
    <w:rsid w:val="00EB26B7"/>
    <w:rsid w:val="00EB26D2"/>
    <w:rsid w:val="00EB26F9"/>
    <w:rsid w:val="00EB284B"/>
    <w:rsid w:val="00EB28F5"/>
    <w:rsid w:val="00EB290A"/>
    <w:rsid w:val="00EB2A23"/>
    <w:rsid w:val="00EB2B01"/>
    <w:rsid w:val="00EB2BF3"/>
    <w:rsid w:val="00EB2CD6"/>
    <w:rsid w:val="00EB2F3D"/>
    <w:rsid w:val="00EB306C"/>
    <w:rsid w:val="00EB310A"/>
    <w:rsid w:val="00EB3170"/>
    <w:rsid w:val="00EB3266"/>
    <w:rsid w:val="00EB339C"/>
    <w:rsid w:val="00EB3409"/>
    <w:rsid w:val="00EB3667"/>
    <w:rsid w:val="00EB36F8"/>
    <w:rsid w:val="00EB3BB2"/>
    <w:rsid w:val="00EB3CB2"/>
    <w:rsid w:val="00EB3D0C"/>
    <w:rsid w:val="00EB3D76"/>
    <w:rsid w:val="00EB3E2E"/>
    <w:rsid w:val="00EB3E98"/>
    <w:rsid w:val="00EB3F0D"/>
    <w:rsid w:val="00EB40A5"/>
    <w:rsid w:val="00EB40E5"/>
    <w:rsid w:val="00EB41AC"/>
    <w:rsid w:val="00EB4276"/>
    <w:rsid w:val="00EB4768"/>
    <w:rsid w:val="00EB4957"/>
    <w:rsid w:val="00EB49D0"/>
    <w:rsid w:val="00EB4A1A"/>
    <w:rsid w:val="00EB4B38"/>
    <w:rsid w:val="00EB4B4E"/>
    <w:rsid w:val="00EB4BD1"/>
    <w:rsid w:val="00EB4DC4"/>
    <w:rsid w:val="00EB4FF3"/>
    <w:rsid w:val="00EB507F"/>
    <w:rsid w:val="00EB50E6"/>
    <w:rsid w:val="00EB513B"/>
    <w:rsid w:val="00EB514D"/>
    <w:rsid w:val="00EB5200"/>
    <w:rsid w:val="00EB522B"/>
    <w:rsid w:val="00EB5310"/>
    <w:rsid w:val="00EB5324"/>
    <w:rsid w:val="00EB5380"/>
    <w:rsid w:val="00EB543F"/>
    <w:rsid w:val="00EB5487"/>
    <w:rsid w:val="00EB5526"/>
    <w:rsid w:val="00EB55CB"/>
    <w:rsid w:val="00EB56DB"/>
    <w:rsid w:val="00EB5780"/>
    <w:rsid w:val="00EB57E5"/>
    <w:rsid w:val="00EB5834"/>
    <w:rsid w:val="00EB586E"/>
    <w:rsid w:val="00EB58B2"/>
    <w:rsid w:val="00EB5B52"/>
    <w:rsid w:val="00EB5C38"/>
    <w:rsid w:val="00EB5D69"/>
    <w:rsid w:val="00EB5DE0"/>
    <w:rsid w:val="00EB5E25"/>
    <w:rsid w:val="00EB5FEE"/>
    <w:rsid w:val="00EB6078"/>
    <w:rsid w:val="00EB607A"/>
    <w:rsid w:val="00EB6095"/>
    <w:rsid w:val="00EB61E4"/>
    <w:rsid w:val="00EB624A"/>
    <w:rsid w:val="00EB6283"/>
    <w:rsid w:val="00EB62CE"/>
    <w:rsid w:val="00EB6383"/>
    <w:rsid w:val="00EB6401"/>
    <w:rsid w:val="00EB64F0"/>
    <w:rsid w:val="00EB6532"/>
    <w:rsid w:val="00EB6576"/>
    <w:rsid w:val="00EB6698"/>
    <w:rsid w:val="00EB67A0"/>
    <w:rsid w:val="00EB6872"/>
    <w:rsid w:val="00EB6884"/>
    <w:rsid w:val="00EB69C6"/>
    <w:rsid w:val="00EB6A19"/>
    <w:rsid w:val="00EB6ADF"/>
    <w:rsid w:val="00EB6B23"/>
    <w:rsid w:val="00EB6BCB"/>
    <w:rsid w:val="00EB6D76"/>
    <w:rsid w:val="00EB6E7B"/>
    <w:rsid w:val="00EB6E9F"/>
    <w:rsid w:val="00EB6EF8"/>
    <w:rsid w:val="00EB6FEA"/>
    <w:rsid w:val="00EB6FFE"/>
    <w:rsid w:val="00EB718E"/>
    <w:rsid w:val="00EB7290"/>
    <w:rsid w:val="00EB7297"/>
    <w:rsid w:val="00EB72B7"/>
    <w:rsid w:val="00EB74E1"/>
    <w:rsid w:val="00EB76E7"/>
    <w:rsid w:val="00EB77C9"/>
    <w:rsid w:val="00EB7CC9"/>
    <w:rsid w:val="00EB7D45"/>
    <w:rsid w:val="00EB7F88"/>
    <w:rsid w:val="00EC0077"/>
    <w:rsid w:val="00EC00F7"/>
    <w:rsid w:val="00EC0287"/>
    <w:rsid w:val="00EC048A"/>
    <w:rsid w:val="00EC06F0"/>
    <w:rsid w:val="00EC08B8"/>
    <w:rsid w:val="00EC08BB"/>
    <w:rsid w:val="00EC0938"/>
    <w:rsid w:val="00EC0AD0"/>
    <w:rsid w:val="00EC0AE7"/>
    <w:rsid w:val="00EC0B28"/>
    <w:rsid w:val="00EC0B5D"/>
    <w:rsid w:val="00EC0E81"/>
    <w:rsid w:val="00EC0F84"/>
    <w:rsid w:val="00EC1045"/>
    <w:rsid w:val="00EC1139"/>
    <w:rsid w:val="00EC124A"/>
    <w:rsid w:val="00EC1281"/>
    <w:rsid w:val="00EC1450"/>
    <w:rsid w:val="00EC1453"/>
    <w:rsid w:val="00EC1567"/>
    <w:rsid w:val="00EC157D"/>
    <w:rsid w:val="00EC17EB"/>
    <w:rsid w:val="00EC18BF"/>
    <w:rsid w:val="00EC1939"/>
    <w:rsid w:val="00EC1ADC"/>
    <w:rsid w:val="00EC1BBF"/>
    <w:rsid w:val="00EC1BFA"/>
    <w:rsid w:val="00EC1C89"/>
    <w:rsid w:val="00EC1D22"/>
    <w:rsid w:val="00EC1D31"/>
    <w:rsid w:val="00EC1DE1"/>
    <w:rsid w:val="00EC1E1A"/>
    <w:rsid w:val="00EC1EBA"/>
    <w:rsid w:val="00EC1EE6"/>
    <w:rsid w:val="00EC1F6B"/>
    <w:rsid w:val="00EC1FDD"/>
    <w:rsid w:val="00EC20C0"/>
    <w:rsid w:val="00EC2399"/>
    <w:rsid w:val="00EC2406"/>
    <w:rsid w:val="00EC24D9"/>
    <w:rsid w:val="00EC26BA"/>
    <w:rsid w:val="00EC27C7"/>
    <w:rsid w:val="00EC2819"/>
    <w:rsid w:val="00EC281F"/>
    <w:rsid w:val="00EC28BD"/>
    <w:rsid w:val="00EC2A1E"/>
    <w:rsid w:val="00EC2B4D"/>
    <w:rsid w:val="00EC2C18"/>
    <w:rsid w:val="00EC2EA7"/>
    <w:rsid w:val="00EC2FC8"/>
    <w:rsid w:val="00EC2FCD"/>
    <w:rsid w:val="00EC3006"/>
    <w:rsid w:val="00EC323A"/>
    <w:rsid w:val="00EC3345"/>
    <w:rsid w:val="00EC352F"/>
    <w:rsid w:val="00EC356B"/>
    <w:rsid w:val="00EC35B7"/>
    <w:rsid w:val="00EC3759"/>
    <w:rsid w:val="00EC3901"/>
    <w:rsid w:val="00EC3B92"/>
    <w:rsid w:val="00EC3C3A"/>
    <w:rsid w:val="00EC3C8E"/>
    <w:rsid w:val="00EC3D72"/>
    <w:rsid w:val="00EC3FD2"/>
    <w:rsid w:val="00EC43D4"/>
    <w:rsid w:val="00EC43D8"/>
    <w:rsid w:val="00EC4729"/>
    <w:rsid w:val="00EC4820"/>
    <w:rsid w:val="00EC49E4"/>
    <w:rsid w:val="00EC4A5B"/>
    <w:rsid w:val="00EC4A82"/>
    <w:rsid w:val="00EC4E8B"/>
    <w:rsid w:val="00EC5042"/>
    <w:rsid w:val="00EC50CE"/>
    <w:rsid w:val="00EC5124"/>
    <w:rsid w:val="00EC51BA"/>
    <w:rsid w:val="00EC5283"/>
    <w:rsid w:val="00EC5299"/>
    <w:rsid w:val="00EC5373"/>
    <w:rsid w:val="00EC53A2"/>
    <w:rsid w:val="00EC54A5"/>
    <w:rsid w:val="00EC557E"/>
    <w:rsid w:val="00EC5665"/>
    <w:rsid w:val="00EC5683"/>
    <w:rsid w:val="00EC569D"/>
    <w:rsid w:val="00EC5881"/>
    <w:rsid w:val="00EC5B92"/>
    <w:rsid w:val="00EC5E4C"/>
    <w:rsid w:val="00EC5F9D"/>
    <w:rsid w:val="00EC609E"/>
    <w:rsid w:val="00EC611E"/>
    <w:rsid w:val="00EC617C"/>
    <w:rsid w:val="00EC62BF"/>
    <w:rsid w:val="00EC637B"/>
    <w:rsid w:val="00EC6472"/>
    <w:rsid w:val="00EC64BF"/>
    <w:rsid w:val="00EC66A6"/>
    <w:rsid w:val="00EC66D8"/>
    <w:rsid w:val="00EC6779"/>
    <w:rsid w:val="00EC6858"/>
    <w:rsid w:val="00EC6874"/>
    <w:rsid w:val="00EC6931"/>
    <w:rsid w:val="00EC699C"/>
    <w:rsid w:val="00EC6AAB"/>
    <w:rsid w:val="00EC6BF0"/>
    <w:rsid w:val="00EC6D54"/>
    <w:rsid w:val="00EC6D81"/>
    <w:rsid w:val="00EC6D87"/>
    <w:rsid w:val="00EC6DA2"/>
    <w:rsid w:val="00EC6E22"/>
    <w:rsid w:val="00EC6E46"/>
    <w:rsid w:val="00EC6EC6"/>
    <w:rsid w:val="00EC6ED4"/>
    <w:rsid w:val="00EC7009"/>
    <w:rsid w:val="00EC747B"/>
    <w:rsid w:val="00EC7547"/>
    <w:rsid w:val="00EC7586"/>
    <w:rsid w:val="00EC7752"/>
    <w:rsid w:val="00EC7769"/>
    <w:rsid w:val="00EC7AE2"/>
    <w:rsid w:val="00EC7BAB"/>
    <w:rsid w:val="00EC7C88"/>
    <w:rsid w:val="00EC7D40"/>
    <w:rsid w:val="00EC7D72"/>
    <w:rsid w:val="00EC7ED0"/>
    <w:rsid w:val="00EC7F79"/>
    <w:rsid w:val="00EC7F8F"/>
    <w:rsid w:val="00ED0025"/>
    <w:rsid w:val="00ED00B2"/>
    <w:rsid w:val="00ED0240"/>
    <w:rsid w:val="00ED0293"/>
    <w:rsid w:val="00ED033A"/>
    <w:rsid w:val="00ED034D"/>
    <w:rsid w:val="00ED047C"/>
    <w:rsid w:val="00ED0583"/>
    <w:rsid w:val="00ED05B4"/>
    <w:rsid w:val="00ED0903"/>
    <w:rsid w:val="00ED0964"/>
    <w:rsid w:val="00ED09CA"/>
    <w:rsid w:val="00ED0AA8"/>
    <w:rsid w:val="00ED0C00"/>
    <w:rsid w:val="00ED0D1F"/>
    <w:rsid w:val="00ED0D59"/>
    <w:rsid w:val="00ED0E01"/>
    <w:rsid w:val="00ED0F96"/>
    <w:rsid w:val="00ED11DB"/>
    <w:rsid w:val="00ED11E1"/>
    <w:rsid w:val="00ED13B1"/>
    <w:rsid w:val="00ED1444"/>
    <w:rsid w:val="00ED165E"/>
    <w:rsid w:val="00ED175D"/>
    <w:rsid w:val="00ED178A"/>
    <w:rsid w:val="00ED187B"/>
    <w:rsid w:val="00ED1A30"/>
    <w:rsid w:val="00ED1AA4"/>
    <w:rsid w:val="00ED1B93"/>
    <w:rsid w:val="00ED1BEB"/>
    <w:rsid w:val="00ED1D2C"/>
    <w:rsid w:val="00ED21AE"/>
    <w:rsid w:val="00ED2249"/>
    <w:rsid w:val="00ED2455"/>
    <w:rsid w:val="00ED2525"/>
    <w:rsid w:val="00ED2540"/>
    <w:rsid w:val="00ED2667"/>
    <w:rsid w:val="00ED26C0"/>
    <w:rsid w:val="00ED26FB"/>
    <w:rsid w:val="00ED2A02"/>
    <w:rsid w:val="00ED2EFB"/>
    <w:rsid w:val="00ED3050"/>
    <w:rsid w:val="00ED32C4"/>
    <w:rsid w:val="00ED3342"/>
    <w:rsid w:val="00ED3398"/>
    <w:rsid w:val="00ED3444"/>
    <w:rsid w:val="00ED34D6"/>
    <w:rsid w:val="00ED356B"/>
    <w:rsid w:val="00ED387A"/>
    <w:rsid w:val="00ED38A4"/>
    <w:rsid w:val="00ED3A5F"/>
    <w:rsid w:val="00ED3CE1"/>
    <w:rsid w:val="00ED402E"/>
    <w:rsid w:val="00ED4045"/>
    <w:rsid w:val="00ED428B"/>
    <w:rsid w:val="00ED43AB"/>
    <w:rsid w:val="00ED445E"/>
    <w:rsid w:val="00ED448D"/>
    <w:rsid w:val="00ED45BE"/>
    <w:rsid w:val="00ED4608"/>
    <w:rsid w:val="00ED4619"/>
    <w:rsid w:val="00ED4844"/>
    <w:rsid w:val="00ED48A0"/>
    <w:rsid w:val="00ED48A8"/>
    <w:rsid w:val="00ED48C9"/>
    <w:rsid w:val="00ED4972"/>
    <w:rsid w:val="00ED49CD"/>
    <w:rsid w:val="00ED4A88"/>
    <w:rsid w:val="00ED4BE3"/>
    <w:rsid w:val="00ED4C67"/>
    <w:rsid w:val="00ED4CBF"/>
    <w:rsid w:val="00ED4CE0"/>
    <w:rsid w:val="00ED508A"/>
    <w:rsid w:val="00ED509C"/>
    <w:rsid w:val="00ED5137"/>
    <w:rsid w:val="00ED521C"/>
    <w:rsid w:val="00ED52B2"/>
    <w:rsid w:val="00ED52C5"/>
    <w:rsid w:val="00ED543C"/>
    <w:rsid w:val="00ED5503"/>
    <w:rsid w:val="00ED559B"/>
    <w:rsid w:val="00ED57B8"/>
    <w:rsid w:val="00ED5894"/>
    <w:rsid w:val="00ED5A05"/>
    <w:rsid w:val="00ED5A2C"/>
    <w:rsid w:val="00ED5A86"/>
    <w:rsid w:val="00ED5B1D"/>
    <w:rsid w:val="00ED5BF1"/>
    <w:rsid w:val="00ED5D9F"/>
    <w:rsid w:val="00ED5E12"/>
    <w:rsid w:val="00ED5F1C"/>
    <w:rsid w:val="00ED5F90"/>
    <w:rsid w:val="00ED5FD2"/>
    <w:rsid w:val="00ED5FDD"/>
    <w:rsid w:val="00ED6030"/>
    <w:rsid w:val="00ED612E"/>
    <w:rsid w:val="00ED6241"/>
    <w:rsid w:val="00ED62B9"/>
    <w:rsid w:val="00ED62E6"/>
    <w:rsid w:val="00ED636D"/>
    <w:rsid w:val="00ED6472"/>
    <w:rsid w:val="00ED6537"/>
    <w:rsid w:val="00ED6581"/>
    <w:rsid w:val="00ED65AB"/>
    <w:rsid w:val="00ED65BF"/>
    <w:rsid w:val="00ED65F8"/>
    <w:rsid w:val="00ED66D6"/>
    <w:rsid w:val="00ED6A0A"/>
    <w:rsid w:val="00ED6A31"/>
    <w:rsid w:val="00ED6B8D"/>
    <w:rsid w:val="00ED6C5A"/>
    <w:rsid w:val="00ED6EFB"/>
    <w:rsid w:val="00ED7027"/>
    <w:rsid w:val="00ED734A"/>
    <w:rsid w:val="00ED73DE"/>
    <w:rsid w:val="00ED770C"/>
    <w:rsid w:val="00ED77B4"/>
    <w:rsid w:val="00ED77D7"/>
    <w:rsid w:val="00ED78ED"/>
    <w:rsid w:val="00ED78FC"/>
    <w:rsid w:val="00ED799E"/>
    <w:rsid w:val="00ED7BAD"/>
    <w:rsid w:val="00ED7BF9"/>
    <w:rsid w:val="00ED7E51"/>
    <w:rsid w:val="00ED7EC6"/>
    <w:rsid w:val="00ED7EE2"/>
    <w:rsid w:val="00ED7F74"/>
    <w:rsid w:val="00EE00A6"/>
    <w:rsid w:val="00EE012E"/>
    <w:rsid w:val="00EE01DD"/>
    <w:rsid w:val="00EE020C"/>
    <w:rsid w:val="00EE023A"/>
    <w:rsid w:val="00EE029D"/>
    <w:rsid w:val="00EE0340"/>
    <w:rsid w:val="00EE04EA"/>
    <w:rsid w:val="00EE0540"/>
    <w:rsid w:val="00EE0587"/>
    <w:rsid w:val="00EE0597"/>
    <w:rsid w:val="00EE06CE"/>
    <w:rsid w:val="00EE07D5"/>
    <w:rsid w:val="00EE0983"/>
    <w:rsid w:val="00EE0984"/>
    <w:rsid w:val="00EE09F3"/>
    <w:rsid w:val="00EE0AE3"/>
    <w:rsid w:val="00EE0B1A"/>
    <w:rsid w:val="00EE0B3D"/>
    <w:rsid w:val="00EE0C9E"/>
    <w:rsid w:val="00EE0CF8"/>
    <w:rsid w:val="00EE0D35"/>
    <w:rsid w:val="00EE1235"/>
    <w:rsid w:val="00EE12C8"/>
    <w:rsid w:val="00EE12E7"/>
    <w:rsid w:val="00EE12FE"/>
    <w:rsid w:val="00EE132C"/>
    <w:rsid w:val="00EE13AF"/>
    <w:rsid w:val="00EE171E"/>
    <w:rsid w:val="00EE1799"/>
    <w:rsid w:val="00EE17DD"/>
    <w:rsid w:val="00EE18AD"/>
    <w:rsid w:val="00EE190C"/>
    <w:rsid w:val="00EE191E"/>
    <w:rsid w:val="00EE19DB"/>
    <w:rsid w:val="00EE1B19"/>
    <w:rsid w:val="00EE1B59"/>
    <w:rsid w:val="00EE1BF9"/>
    <w:rsid w:val="00EE1C0A"/>
    <w:rsid w:val="00EE2092"/>
    <w:rsid w:val="00EE20FA"/>
    <w:rsid w:val="00EE22C5"/>
    <w:rsid w:val="00EE2409"/>
    <w:rsid w:val="00EE246C"/>
    <w:rsid w:val="00EE24FE"/>
    <w:rsid w:val="00EE253A"/>
    <w:rsid w:val="00EE26E0"/>
    <w:rsid w:val="00EE26F5"/>
    <w:rsid w:val="00EE2712"/>
    <w:rsid w:val="00EE27B2"/>
    <w:rsid w:val="00EE2861"/>
    <w:rsid w:val="00EE289C"/>
    <w:rsid w:val="00EE291B"/>
    <w:rsid w:val="00EE2929"/>
    <w:rsid w:val="00EE2A41"/>
    <w:rsid w:val="00EE2A67"/>
    <w:rsid w:val="00EE2C23"/>
    <w:rsid w:val="00EE2DD9"/>
    <w:rsid w:val="00EE2EE0"/>
    <w:rsid w:val="00EE2F46"/>
    <w:rsid w:val="00EE30F3"/>
    <w:rsid w:val="00EE3111"/>
    <w:rsid w:val="00EE3291"/>
    <w:rsid w:val="00EE381E"/>
    <w:rsid w:val="00EE382A"/>
    <w:rsid w:val="00EE3A8B"/>
    <w:rsid w:val="00EE3B4B"/>
    <w:rsid w:val="00EE3B90"/>
    <w:rsid w:val="00EE3B9F"/>
    <w:rsid w:val="00EE3C03"/>
    <w:rsid w:val="00EE3C0D"/>
    <w:rsid w:val="00EE3C50"/>
    <w:rsid w:val="00EE3C87"/>
    <w:rsid w:val="00EE3CB7"/>
    <w:rsid w:val="00EE3D45"/>
    <w:rsid w:val="00EE439F"/>
    <w:rsid w:val="00EE43C9"/>
    <w:rsid w:val="00EE4476"/>
    <w:rsid w:val="00EE4492"/>
    <w:rsid w:val="00EE45B5"/>
    <w:rsid w:val="00EE46A6"/>
    <w:rsid w:val="00EE4827"/>
    <w:rsid w:val="00EE48BD"/>
    <w:rsid w:val="00EE4944"/>
    <w:rsid w:val="00EE4976"/>
    <w:rsid w:val="00EE4AEA"/>
    <w:rsid w:val="00EE4B57"/>
    <w:rsid w:val="00EE4CBD"/>
    <w:rsid w:val="00EE4CCC"/>
    <w:rsid w:val="00EE4E15"/>
    <w:rsid w:val="00EE4EAE"/>
    <w:rsid w:val="00EE4EE1"/>
    <w:rsid w:val="00EE52AE"/>
    <w:rsid w:val="00EE52FC"/>
    <w:rsid w:val="00EE53B6"/>
    <w:rsid w:val="00EE567C"/>
    <w:rsid w:val="00EE5732"/>
    <w:rsid w:val="00EE57CD"/>
    <w:rsid w:val="00EE5863"/>
    <w:rsid w:val="00EE58BB"/>
    <w:rsid w:val="00EE5901"/>
    <w:rsid w:val="00EE5D21"/>
    <w:rsid w:val="00EE5D92"/>
    <w:rsid w:val="00EE5E0D"/>
    <w:rsid w:val="00EE5ED1"/>
    <w:rsid w:val="00EE5F90"/>
    <w:rsid w:val="00EE605C"/>
    <w:rsid w:val="00EE60DD"/>
    <w:rsid w:val="00EE61A1"/>
    <w:rsid w:val="00EE62B0"/>
    <w:rsid w:val="00EE634A"/>
    <w:rsid w:val="00EE635C"/>
    <w:rsid w:val="00EE63AD"/>
    <w:rsid w:val="00EE6417"/>
    <w:rsid w:val="00EE668B"/>
    <w:rsid w:val="00EE699C"/>
    <w:rsid w:val="00EE69D1"/>
    <w:rsid w:val="00EE6AAE"/>
    <w:rsid w:val="00EE6C69"/>
    <w:rsid w:val="00EE6CA0"/>
    <w:rsid w:val="00EE6CEB"/>
    <w:rsid w:val="00EE6DF0"/>
    <w:rsid w:val="00EE6E10"/>
    <w:rsid w:val="00EE6EE8"/>
    <w:rsid w:val="00EE6F3D"/>
    <w:rsid w:val="00EE7157"/>
    <w:rsid w:val="00EE72CD"/>
    <w:rsid w:val="00EE7372"/>
    <w:rsid w:val="00EE73FA"/>
    <w:rsid w:val="00EE73FE"/>
    <w:rsid w:val="00EE7443"/>
    <w:rsid w:val="00EE75AB"/>
    <w:rsid w:val="00EE7885"/>
    <w:rsid w:val="00EE78B7"/>
    <w:rsid w:val="00EE78E8"/>
    <w:rsid w:val="00EE7A9A"/>
    <w:rsid w:val="00EE7D01"/>
    <w:rsid w:val="00EE7DF7"/>
    <w:rsid w:val="00EF00DC"/>
    <w:rsid w:val="00EF01BD"/>
    <w:rsid w:val="00EF01FA"/>
    <w:rsid w:val="00EF036B"/>
    <w:rsid w:val="00EF03F2"/>
    <w:rsid w:val="00EF04C1"/>
    <w:rsid w:val="00EF04F8"/>
    <w:rsid w:val="00EF062D"/>
    <w:rsid w:val="00EF0649"/>
    <w:rsid w:val="00EF075A"/>
    <w:rsid w:val="00EF082D"/>
    <w:rsid w:val="00EF0B39"/>
    <w:rsid w:val="00EF0BC7"/>
    <w:rsid w:val="00EF0E50"/>
    <w:rsid w:val="00EF0EF3"/>
    <w:rsid w:val="00EF1013"/>
    <w:rsid w:val="00EF1052"/>
    <w:rsid w:val="00EF10E6"/>
    <w:rsid w:val="00EF1277"/>
    <w:rsid w:val="00EF1291"/>
    <w:rsid w:val="00EF12A5"/>
    <w:rsid w:val="00EF1392"/>
    <w:rsid w:val="00EF13AD"/>
    <w:rsid w:val="00EF1446"/>
    <w:rsid w:val="00EF15B5"/>
    <w:rsid w:val="00EF1614"/>
    <w:rsid w:val="00EF1631"/>
    <w:rsid w:val="00EF1669"/>
    <w:rsid w:val="00EF1678"/>
    <w:rsid w:val="00EF17CF"/>
    <w:rsid w:val="00EF1880"/>
    <w:rsid w:val="00EF1887"/>
    <w:rsid w:val="00EF189B"/>
    <w:rsid w:val="00EF191D"/>
    <w:rsid w:val="00EF1AE1"/>
    <w:rsid w:val="00EF1B69"/>
    <w:rsid w:val="00EF1BBD"/>
    <w:rsid w:val="00EF1CB7"/>
    <w:rsid w:val="00EF1CF3"/>
    <w:rsid w:val="00EF1D8E"/>
    <w:rsid w:val="00EF1E3E"/>
    <w:rsid w:val="00EF1E65"/>
    <w:rsid w:val="00EF1EE9"/>
    <w:rsid w:val="00EF1F4B"/>
    <w:rsid w:val="00EF2010"/>
    <w:rsid w:val="00EF2047"/>
    <w:rsid w:val="00EF2127"/>
    <w:rsid w:val="00EF226C"/>
    <w:rsid w:val="00EF229C"/>
    <w:rsid w:val="00EF2382"/>
    <w:rsid w:val="00EF238B"/>
    <w:rsid w:val="00EF24C6"/>
    <w:rsid w:val="00EF2513"/>
    <w:rsid w:val="00EF2612"/>
    <w:rsid w:val="00EF28BE"/>
    <w:rsid w:val="00EF2911"/>
    <w:rsid w:val="00EF2A41"/>
    <w:rsid w:val="00EF2A9F"/>
    <w:rsid w:val="00EF2BBE"/>
    <w:rsid w:val="00EF2D30"/>
    <w:rsid w:val="00EF2E34"/>
    <w:rsid w:val="00EF2EE4"/>
    <w:rsid w:val="00EF2EF9"/>
    <w:rsid w:val="00EF2F4D"/>
    <w:rsid w:val="00EF3162"/>
    <w:rsid w:val="00EF326F"/>
    <w:rsid w:val="00EF32B6"/>
    <w:rsid w:val="00EF3451"/>
    <w:rsid w:val="00EF35AD"/>
    <w:rsid w:val="00EF360E"/>
    <w:rsid w:val="00EF3741"/>
    <w:rsid w:val="00EF37E4"/>
    <w:rsid w:val="00EF3943"/>
    <w:rsid w:val="00EF3B53"/>
    <w:rsid w:val="00EF3C23"/>
    <w:rsid w:val="00EF3D35"/>
    <w:rsid w:val="00EF3E12"/>
    <w:rsid w:val="00EF3F06"/>
    <w:rsid w:val="00EF3F54"/>
    <w:rsid w:val="00EF3F8B"/>
    <w:rsid w:val="00EF4030"/>
    <w:rsid w:val="00EF41D3"/>
    <w:rsid w:val="00EF428E"/>
    <w:rsid w:val="00EF44F6"/>
    <w:rsid w:val="00EF4618"/>
    <w:rsid w:val="00EF46DF"/>
    <w:rsid w:val="00EF4741"/>
    <w:rsid w:val="00EF47BA"/>
    <w:rsid w:val="00EF48BA"/>
    <w:rsid w:val="00EF48ED"/>
    <w:rsid w:val="00EF48F4"/>
    <w:rsid w:val="00EF492C"/>
    <w:rsid w:val="00EF49DB"/>
    <w:rsid w:val="00EF49EF"/>
    <w:rsid w:val="00EF4A33"/>
    <w:rsid w:val="00EF4A73"/>
    <w:rsid w:val="00EF4B4E"/>
    <w:rsid w:val="00EF4C8B"/>
    <w:rsid w:val="00EF4D31"/>
    <w:rsid w:val="00EF4E48"/>
    <w:rsid w:val="00EF4EA0"/>
    <w:rsid w:val="00EF4F07"/>
    <w:rsid w:val="00EF4FE6"/>
    <w:rsid w:val="00EF5091"/>
    <w:rsid w:val="00EF51E4"/>
    <w:rsid w:val="00EF5276"/>
    <w:rsid w:val="00EF53E6"/>
    <w:rsid w:val="00EF540E"/>
    <w:rsid w:val="00EF55A9"/>
    <w:rsid w:val="00EF5639"/>
    <w:rsid w:val="00EF5771"/>
    <w:rsid w:val="00EF5806"/>
    <w:rsid w:val="00EF5949"/>
    <w:rsid w:val="00EF5963"/>
    <w:rsid w:val="00EF5969"/>
    <w:rsid w:val="00EF59AF"/>
    <w:rsid w:val="00EF5A45"/>
    <w:rsid w:val="00EF5B45"/>
    <w:rsid w:val="00EF5BFB"/>
    <w:rsid w:val="00EF5D2D"/>
    <w:rsid w:val="00EF5F0E"/>
    <w:rsid w:val="00EF5F53"/>
    <w:rsid w:val="00EF5FBA"/>
    <w:rsid w:val="00EF602B"/>
    <w:rsid w:val="00EF60F3"/>
    <w:rsid w:val="00EF6185"/>
    <w:rsid w:val="00EF61C1"/>
    <w:rsid w:val="00EF6368"/>
    <w:rsid w:val="00EF63E7"/>
    <w:rsid w:val="00EF63F1"/>
    <w:rsid w:val="00EF643D"/>
    <w:rsid w:val="00EF64CB"/>
    <w:rsid w:val="00EF6538"/>
    <w:rsid w:val="00EF66B6"/>
    <w:rsid w:val="00EF67DB"/>
    <w:rsid w:val="00EF698A"/>
    <w:rsid w:val="00EF6990"/>
    <w:rsid w:val="00EF6ADA"/>
    <w:rsid w:val="00EF6C7E"/>
    <w:rsid w:val="00EF6C94"/>
    <w:rsid w:val="00EF6CCE"/>
    <w:rsid w:val="00EF6D8F"/>
    <w:rsid w:val="00EF6DB6"/>
    <w:rsid w:val="00EF6E2D"/>
    <w:rsid w:val="00EF6E6D"/>
    <w:rsid w:val="00EF6F90"/>
    <w:rsid w:val="00EF6FFC"/>
    <w:rsid w:val="00EF73D4"/>
    <w:rsid w:val="00EF745B"/>
    <w:rsid w:val="00EF74CD"/>
    <w:rsid w:val="00EF7541"/>
    <w:rsid w:val="00EF75DD"/>
    <w:rsid w:val="00EF7670"/>
    <w:rsid w:val="00EF77BC"/>
    <w:rsid w:val="00EF7907"/>
    <w:rsid w:val="00EF791A"/>
    <w:rsid w:val="00EF7B5F"/>
    <w:rsid w:val="00EF7C13"/>
    <w:rsid w:val="00EF7D43"/>
    <w:rsid w:val="00EF7DFF"/>
    <w:rsid w:val="00EF7F6F"/>
    <w:rsid w:val="00F0000D"/>
    <w:rsid w:val="00F00013"/>
    <w:rsid w:val="00F000AB"/>
    <w:rsid w:val="00F00199"/>
    <w:rsid w:val="00F00222"/>
    <w:rsid w:val="00F0029C"/>
    <w:rsid w:val="00F002D1"/>
    <w:rsid w:val="00F0047D"/>
    <w:rsid w:val="00F004C3"/>
    <w:rsid w:val="00F004FE"/>
    <w:rsid w:val="00F0053D"/>
    <w:rsid w:val="00F005B9"/>
    <w:rsid w:val="00F00659"/>
    <w:rsid w:val="00F0066D"/>
    <w:rsid w:val="00F006E4"/>
    <w:rsid w:val="00F00769"/>
    <w:rsid w:val="00F0096E"/>
    <w:rsid w:val="00F00ADF"/>
    <w:rsid w:val="00F00CE6"/>
    <w:rsid w:val="00F0111C"/>
    <w:rsid w:val="00F011B3"/>
    <w:rsid w:val="00F01326"/>
    <w:rsid w:val="00F0142A"/>
    <w:rsid w:val="00F014A4"/>
    <w:rsid w:val="00F0151F"/>
    <w:rsid w:val="00F01635"/>
    <w:rsid w:val="00F016DF"/>
    <w:rsid w:val="00F01751"/>
    <w:rsid w:val="00F0181F"/>
    <w:rsid w:val="00F01963"/>
    <w:rsid w:val="00F01A34"/>
    <w:rsid w:val="00F01ADE"/>
    <w:rsid w:val="00F01B04"/>
    <w:rsid w:val="00F01BEE"/>
    <w:rsid w:val="00F01C80"/>
    <w:rsid w:val="00F01C8F"/>
    <w:rsid w:val="00F01CE0"/>
    <w:rsid w:val="00F01D2F"/>
    <w:rsid w:val="00F01D78"/>
    <w:rsid w:val="00F01EC4"/>
    <w:rsid w:val="00F01F08"/>
    <w:rsid w:val="00F02099"/>
    <w:rsid w:val="00F02171"/>
    <w:rsid w:val="00F02445"/>
    <w:rsid w:val="00F02482"/>
    <w:rsid w:val="00F024F0"/>
    <w:rsid w:val="00F02682"/>
    <w:rsid w:val="00F02688"/>
    <w:rsid w:val="00F02758"/>
    <w:rsid w:val="00F027CA"/>
    <w:rsid w:val="00F0287D"/>
    <w:rsid w:val="00F028C9"/>
    <w:rsid w:val="00F02906"/>
    <w:rsid w:val="00F0297E"/>
    <w:rsid w:val="00F02986"/>
    <w:rsid w:val="00F029C9"/>
    <w:rsid w:val="00F02A11"/>
    <w:rsid w:val="00F02A5C"/>
    <w:rsid w:val="00F02A7B"/>
    <w:rsid w:val="00F02AD0"/>
    <w:rsid w:val="00F02BDF"/>
    <w:rsid w:val="00F02BF2"/>
    <w:rsid w:val="00F02DAB"/>
    <w:rsid w:val="00F02E11"/>
    <w:rsid w:val="00F02F66"/>
    <w:rsid w:val="00F02F9C"/>
    <w:rsid w:val="00F0303B"/>
    <w:rsid w:val="00F030A2"/>
    <w:rsid w:val="00F03188"/>
    <w:rsid w:val="00F03202"/>
    <w:rsid w:val="00F0345D"/>
    <w:rsid w:val="00F035C7"/>
    <w:rsid w:val="00F036A1"/>
    <w:rsid w:val="00F037BB"/>
    <w:rsid w:val="00F037E1"/>
    <w:rsid w:val="00F038B0"/>
    <w:rsid w:val="00F0396A"/>
    <w:rsid w:val="00F03991"/>
    <w:rsid w:val="00F039F3"/>
    <w:rsid w:val="00F03AC5"/>
    <w:rsid w:val="00F03B30"/>
    <w:rsid w:val="00F03C16"/>
    <w:rsid w:val="00F03C23"/>
    <w:rsid w:val="00F03E97"/>
    <w:rsid w:val="00F03FF9"/>
    <w:rsid w:val="00F042D8"/>
    <w:rsid w:val="00F04300"/>
    <w:rsid w:val="00F04335"/>
    <w:rsid w:val="00F0438A"/>
    <w:rsid w:val="00F043E3"/>
    <w:rsid w:val="00F04446"/>
    <w:rsid w:val="00F044A1"/>
    <w:rsid w:val="00F044DB"/>
    <w:rsid w:val="00F0453A"/>
    <w:rsid w:val="00F04707"/>
    <w:rsid w:val="00F04708"/>
    <w:rsid w:val="00F049BC"/>
    <w:rsid w:val="00F04A5B"/>
    <w:rsid w:val="00F04A8D"/>
    <w:rsid w:val="00F04B51"/>
    <w:rsid w:val="00F04C83"/>
    <w:rsid w:val="00F04D55"/>
    <w:rsid w:val="00F04E60"/>
    <w:rsid w:val="00F05068"/>
    <w:rsid w:val="00F050AD"/>
    <w:rsid w:val="00F05209"/>
    <w:rsid w:val="00F053AE"/>
    <w:rsid w:val="00F053EC"/>
    <w:rsid w:val="00F05416"/>
    <w:rsid w:val="00F05437"/>
    <w:rsid w:val="00F05781"/>
    <w:rsid w:val="00F057FF"/>
    <w:rsid w:val="00F0588E"/>
    <w:rsid w:val="00F058EC"/>
    <w:rsid w:val="00F05939"/>
    <w:rsid w:val="00F05987"/>
    <w:rsid w:val="00F059B3"/>
    <w:rsid w:val="00F05B0E"/>
    <w:rsid w:val="00F05BF4"/>
    <w:rsid w:val="00F05DCD"/>
    <w:rsid w:val="00F05DE8"/>
    <w:rsid w:val="00F060C3"/>
    <w:rsid w:val="00F061D1"/>
    <w:rsid w:val="00F06200"/>
    <w:rsid w:val="00F0620C"/>
    <w:rsid w:val="00F06583"/>
    <w:rsid w:val="00F066EE"/>
    <w:rsid w:val="00F06743"/>
    <w:rsid w:val="00F069F5"/>
    <w:rsid w:val="00F06D93"/>
    <w:rsid w:val="00F06EA1"/>
    <w:rsid w:val="00F0715A"/>
    <w:rsid w:val="00F071C2"/>
    <w:rsid w:val="00F07283"/>
    <w:rsid w:val="00F073FE"/>
    <w:rsid w:val="00F0745E"/>
    <w:rsid w:val="00F074BF"/>
    <w:rsid w:val="00F0758B"/>
    <w:rsid w:val="00F0762E"/>
    <w:rsid w:val="00F07691"/>
    <w:rsid w:val="00F0769A"/>
    <w:rsid w:val="00F07737"/>
    <w:rsid w:val="00F0773E"/>
    <w:rsid w:val="00F0778F"/>
    <w:rsid w:val="00F077B3"/>
    <w:rsid w:val="00F07847"/>
    <w:rsid w:val="00F07864"/>
    <w:rsid w:val="00F07872"/>
    <w:rsid w:val="00F078A7"/>
    <w:rsid w:val="00F0791A"/>
    <w:rsid w:val="00F079E3"/>
    <w:rsid w:val="00F079F2"/>
    <w:rsid w:val="00F079FC"/>
    <w:rsid w:val="00F07B80"/>
    <w:rsid w:val="00F10015"/>
    <w:rsid w:val="00F101C0"/>
    <w:rsid w:val="00F101FF"/>
    <w:rsid w:val="00F10288"/>
    <w:rsid w:val="00F102D9"/>
    <w:rsid w:val="00F1036E"/>
    <w:rsid w:val="00F10590"/>
    <w:rsid w:val="00F105C9"/>
    <w:rsid w:val="00F1066F"/>
    <w:rsid w:val="00F10694"/>
    <w:rsid w:val="00F10755"/>
    <w:rsid w:val="00F107A9"/>
    <w:rsid w:val="00F10815"/>
    <w:rsid w:val="00F108B0"/>
    <w:rsid w:val="00F10CE3"/>
    <w:rsid w:val="00F10E1C"/>
    <w:rsid w:val="00F10E46"/>
    <w:rsid w:val="00F10EA1"/>
    <w:rsid w:val="00F10EC8"/>
    <w:rsid w:val="00F10F05"/>
    <w:rsid w:val="00F1114F"/>
    <w:rsid w:val="00F111AA"/>
    <w:rsid w:val="00F111F0"/>
    <w:rsid w:val="00F112B6"/>
    <w:rsid w:val="00F11662"/>
    <w:rsid w:val="00F11761"/>
    <w:rsid w:val="00F119BD"/>
    <w:rsid w:val="00F11AA2"/>
    <w:rsid w:val="00F11B50"/>
    <w:rsid w:val="00F11B56"/>
    <w:rsid w:val="00F11C21"/>
    <w:rsid w:val="00F11CA2"/>
    <w:rsid w:val="00F11E03"/>
    <w:rsid w:val="00F11E98"/>
    <w:rsid w:val="00F11FEA"/>
    <w:rsid w:val="00F11FFB"/>
    <w:rsid w:val="00F12029"/>
    <w:rsid w:val="00F1206E"/>
    <w:rsid w:val="00F12155"/>
    <w:rsid w:val="00F121A8"/>
    <w:rsid w:val="00F12207"/>
    <w:rsid w:val="00F12253"/>
    <w:rsid w:val="00F12390"/>
    <w:rsid w:val="00F12430"/>
    <w:rsid w:val="00F124A0"/>
    <w:rsid w:val="00F125E0"/>
    <w:rsid w:val="00F126CB"/>
    <w:rsid w:val="00F12830"/>
    <w:rsid w:val="00F12883"/>
    <w:rsid w:val="00F12891"/>
    <w:rsid w:val="00F12A18"/>
    <w:rsid w:val="00F12B3D"/>
    <w:rsid w:val="00F12BD1"/>
    <w:rsid w:val="00F12BEB"/>
    <w:rsid w:val="00F12C30"/>
    <w:rsid w:val="00F12C9C"/>
    <w:rsid w:val="00F12CB6"/>
    <w:rsid w:val="00F12D0B"/>
    <w:rsid w:val="00F12EAC"/>
    <w:rsid w:val="00F12F2E"/>
    <w:rsid w:val="00F12FD3"/>
    <w:rsid w:val="00F1315A"/>
    <w:rsid w:val="00F13210"/>
    <w:rsid w:val="00F132ED"/>
    <w:rsid w:val="00F1338B"/>
    <w:rsid w:val="00F13447"/>
    <w:rsid w:val="00F13509"/>
    <w:rsid w:val="00F13558"/>
    <w:rsid w:val="00F13598"/>
    <w:rsid w:val="00F13616"/>
    <w:rsid w:val="00F136F5"/>
    <w:rsid w:val="00F13761"/>
    <w:rsid w:val="00F137F5"/>
    <w:rsid w:val="00F13BAB"/>
    <w:rsid w:val="00F13E23"/>
    <w:rsid w:val="00F13E49"/>
    <w:rsid w:val="00F13E8C"/>
    <w:rsid w:val="00F141EB"/>
    <w:rsid w:val="00F14240"/>
    <w:rsid w:val="00F1426B"/>
    <w:rsid w:val="00F1437A"/>
    <w:rsid w:val="00F14499"/>
    <w:rsid w:val="00F146C0"/>
    <w:rsid w:val="00F147BE"/>
    <w:rsid w:val="00F147DA"/>
    <w:rsid w:val="00F148D3"/>
    <w:rsid w:val="00F149A0"/>
    <w:rsid w:val="00F14A02"/>
    <w:rsid w:val="00F14AB6"/>
    <w:rsid w:val="00F14B4E"/>
    <w:rsid w:val="00F14D62"/>
    <w:rsid w:val="00F14EC7"/>
    <w:rsid w:val="00F15159"/>
    <w:rsid w:val="00F15163"/>
    <w:rsid w:val="00F15239"/>
    <w:rsid w:val="00F1525A"/>
    <w:rsid w:val="00F15325"/>
    <w:rsid w:val="00F1554A"/>
    <w:rsid w:val="00F15596"/>
    <w:rsid w:val="00F156D8"/>
    <w:rsid w:val="00F1570E"/>
    <w:rsid w:val="00F15716"/>
    <w:rsid w:val="00F1578D"/>
    <w:rsid w:val="00F15871"/>
    <w:rsid w:val="00F15A0E"/>
    <w:rsid w:val="00F15C57"/>
    <w:rsid w:val="00F15CD2"/>
    <w:rsid w:val="00F15E82"/>
    <w:rsid w:val="00F15EE9"/>
    <w:rsid w:val="00F15F78"/>
    <w:rsid w:val="00F15FC1"/>
    <w:rsid w:val="00F15FED"/>
    <w:rsid w:val="00F160CC"/>
    <w:rsid w:val="00F1611A"/>
    <w:rsid w:val="00F1620C"/>
    <w:rsid w:val="00F16212"/>
    <w:rsid w:val="00F162E8"/>
    <w:rsid w:val="00F164CB"/>
    <w:rsid w:val="00F165C7"/>
    <w:rsid w:val="00F16699"/>
    <w:rsid w:val="00F1671D"/>
    <w:rsid w:val="00F1680F"/>
    <w:rsid w:val="00F16A8A"/>
    <w:rsid w:val="00F16CC1"/>
    <w:rsid w:val="00F16D42"/>
    <w:rsid w:val="00F16E09"/>
    <w:rsid w:val="00F16F13"/>
    <w:rsid w:val="00F17174"/>
    <w:rsid w:val="00F171CF"/>
    <w:rsid w:val="00F17350"/>
    <w:rsid w:val="00F17352"/>
    <w:rsid w:val="00F1748C"/>
    <w:rsid w:val="00F174B1"/>
    <w:rsid w:val="00F17753"/>
    <w:rsid w:val="00F179CD"/>
    <w:rsid w:val="00F17A3E"/>
    <w:rsid w:val="00F17AC6"/>
    <w:rsid w:val="00F2014D"/>
    <w:rsid w:val="00F201F3"/>
    <w:rsid w:val="00F203C4"/>
    <w:rsid w:val="00F203FB"/>
    <w:rsid w:val="00F2050F"/>
    <w:rsid w:val="00F205FC"/>
    <w:rsid w:val="00F206B2"/>
    <w:rsid w:val="00F206F7"/>
    <w:rsid w:val="00F20A1B"/>
    <w:rsid w:val="00F20AB1"/>
    <w:rsid w:val="00F20BB1"/>
    <w:rsid w:val="00F20D21"/>
    <w:rsid w:val="00F20D30"/>
    <w:rsid w:val="00F20D33"/>
    <w:rsid w:val="00F20DD1"/>
    <w:rsid w:val="00F21151"/>
    <w:rsid w:val="00F21369"/>
    <w:rsid w:val="00F21623"/>
    <w:rsid w:val="00F2162D"/>
    <w:rsid w:val="00F2183A"/>
    <w:rsid w:val="00F219D9"/>
    <w:rsid w:val="00F219FF"/>
    <w:rsid w:val="00F21A85"/>
    <w:rsid w:val="00F21B7F"/>
    <w:rsid w:val="00F21CB4"/>
    <w:rsid w:val="00F21CD2"/>
    <w:rsid w:val="00F21F5F"/>
    <w:rsid w:val="00F21FDD"/>
    <w:rsid w:val="00F22102"/>
    <w:rsid w:val="00F22172"/>
    <w:rsid w:val="00F22180"/>
    <w:rsid w:val="00F22299"/>
    <w:rsid w:val="00F2243A"/>
    <w:rsid w:val="00F2251F"/>
    <w:rsid w:val="00F225CD"/>
    <w:rsid w:val="00F225FB"/>
    <w:rsid w:val="00F2261C"/>
    <w:rsid w:val="00F2279C"/>
    <w:rsid w:val="00F227A6"/>
    <w:rsid w:val="00F22825"/>
    <w:rsid w:val="00F229D7"/>
    <w:rsid w:val="00F229FF"/>
    <w:rsid w:val="00F22A7A"/>
    <w:rsid w:val="00F22C8D"/>
    <w:rsid w:val="00F22E4D"/>
    <w:rsid w:val="00F22E8D"/>
    <w:rsid w:val="00F231C7"/>
    <w:rsid w:val="00F2329F"/>
    <w:rsid w:val="00F23333"/>
    <w:rsid w:val="00F23347"/>
    <w:rsid w:val="00F233CA"/>
    <w:rsid w:val="00F233EF"/>
    <w:rsid w:val="00F234C2"/>
    <w:rsid w:val="00F234E3"/>
    <w:rsid w:val="00F235D9"/>
    <w:rsid w:val="00F2378C"/>
    <w:rsid w:val="00F237E1"/>
    <w:rsid w:val="00F238DC"/>
    <w:rsid w:val="00F23A3B"/>
    <w:rsid w:val="00F23A8B"/>
    <w:rsid w:val="00F23C40"/>
    <w:rsid w:val="00F23D71"/>
    <w:rsid w:val="00F23D75"/>
    <w:rsid w:val="00F23F55"/>
    <w:rsid w:val="00F240E9"/>
    <w:rsid w:val="00F24125"/>
    <w:rsid w:val="00F24216"/>
    <w:rsid w:val="00F242C9"/>
    <w:rsid w:val="00F242F2"/>
    <w:rsid w:val="00F2436E"/>
    <w:rsid w:val="00F243B2"/>
    <w:rsid w:val="00F243DC"/>
    <w:rsid w:val="00F24435"/>
    <w:rsid w:val="00F24462"/>
    <w:rsid w:val="00F2458E"/>
    <w:rsid w:val="00F245A3"/>
    <w:rsid w:val="00F245E3"/>
    <w:rsid w:val="00F2467D"/>
    <w:rsid w:val="00F246E9"/>
    <w:rsid w:val="00F2474C"/>
    <w:rsid w:val="00F2479D"/>
    <w:rsid w:val="00F247A0"/>
    <w:rsid w:val="00F248D5"/>
    <w:rsid w:val="00F248EC"/>
    <w:rsid w:val="00F2495C"/>
    <w:rsid w:val="00F249B6"/>
    <w:rsid w:val="00F24C64"/>
    <w:rsid w:val="00F24D22"/>
    <w:rsid w:val="00F24EBA"/>
    <w:rsid w:val="00F24ECA"/>
    <w:rsid w:val="00F25112"/>
    <w:rsid w:val="00F25162"/>
    <w:rsid w:val="00F251D4"/>
    <w:rsid w:val="00F2523A"/>
    <w:rsid w:val="00F25333"/>
    <w:rsid w:val="00F25379"/>
    <w:rsid w:val="00F253CD"/>
    <w:rsid w:val="00F255E5"/>
    <w:rsid w:val="00F256ED"/>
    <w:rsid w:val="00F257DA"/>
    <w:rsid w:val="00F2585D"/>
    <w:rsid w:val="00F25881"/>
    <w:rsid w:val="00F25978"/>
    <w:rsid w:val="00F259E9"/>
    <w:rsid w:val="00F25D94"/>
    <w:rsid w:val="00F25DBD"/>
    <w:rsid w:val="00F25DE8"/>
    <w:rsid w:val="00F25E16"/>
    <w:rsid w:val="00F25F91"/>
    <w:rsid w:val="00F2602B"/>
    <w:rsid w:val="00F26094"/>
    <w:rsid w:val="00F26232"/>
    <w:rsid w:val="00F2624C"/>
    <w:rsid w:val="00F26303"/>
    <w:rsid w:val="00F2633A"/>
    <w:rsid w:val="00F26458"/>
    <w:rsid w:val="00F26551"/>
    <w:rsid w:val="00F265F5"/>
    <w:rsid w:val="00F2665C"/>
    <w:rsid w:val="00F26663"/>
    <w:rsid w:val="00F266EB"/>
    <w:rsid w:val="00F26839"/>
    <w:rsid w:val="00F269CB"/>
    <w:rsid w:val="00F26A22"/>
    <w:rsid w:val="00F26A4D"/>
    <w:rsid w:val="00F26A5F"/>
    <w:rsid w:val="00F26BDE"/>
    <w:rsid w:val="00F26D6B"/>
    <w:rsid w:val="00F26FF5"/>
    <w:rsid w:val="00F2706E"/>
    <w:rsid w:val="00F2706F"/>
    <w:rsid w:val="00F2716C"/>
    <w:rsid w:val="00F27191"/>
    <w:rsid w:val="00F271CA"/>
    <w:rsid w:val="00F2721C"/>
    <w:rsid w:val="00F2727B"/>
    <w:rsid w:val="00F27390"/>
    <w:rsid w:val="00F27393"/>
    <w:rsid w:val="00F2751A"/>
    <w:rsid w:val="00F27594"/>
    <w:rsid w:val="00F2762A"/>
    <w:rsid w:val="00F276D0"/>
    <w:rsid w:val="00F27849"/>
    <w:rsid w:val="00F27987"/>
    <w:rsid w:val="00F279DD"/>
    <w:rsid w:val="00F27AC8"/>
    <w:rsid w:val="00F27BBD"/>
    <w:rsid w:val="00F27D1B"/>
    <w:rsid w:val="00F27F18"/>
    <w:rsid w:val="00F3015B"/>
    <w:rsid w:val="00F3034F"/>
    <w:rsid w:val="00F30418"/>
    <w:rsid w:val="00F3045B"/>
    <w:rsid w:val="00F305DF"/>
    <w:rsid w:val="00F306E4"/>
    <w:rsid w:val="00F308B4"/>
    <w:rsid w:val="00F30993"/>
    <w:rsid w:val="00F30A52"/>
    <w:rsid w:val="00F30B50"/>
    <w:rsid w:val="00F30B5A"/>
    <w:rsid w:val="00F30C07"/>
    <w:rsid w:val="00F30D36"/>
    <w:rsid w:val="00F30E08"/>
    <w:rsid w:val="00F30E7C"/>
    <w:rsid w:val="00F311D8"/>
    <w:rsid w:val="00F31280"/>
    <w:rsid w:val="00F312D6"/>
    <w:rsid w:val="00F31435"/>
    <w:rsid w:val="00F31457"/>
    <w:rsid w:val="00F31469"/>
    <w:rsid w:val="00F31489"/>
    <w:rsid w:val="00F314AA"/>
    <w:rsid w:val="00F3170C"/>
    <w:rsid w:val="00F3175F"/>
    <w:rsid w:val="00F31B71"/>
    <w:rsid w:val="00F31E72"/>
    <w:rsid w:val="00F31FF5"/>
    <w:rsid w:val="00F3200D"/>
    <w:rsid w:val="00F320B4"/>
    <w:rsid w:val="00F321C3"/>
    <w:rsid w:val="00F32520"/>
    <w:rsid w:val="00F32740"/>
    <w:rsid w:val="00F32771"/>
    <w:rsid w:val="00F327AF"/>
    <w:rsid w:val="00F3290D"/>
    <w:rsid w:val="00F32B06"/>
    <w:rsid w:val="00F32B3A"/>
    <w:rsid w:val="00F32BDE"/>
    <w:rsid w:val="00F32BFF"/>
    <w:rsid w:val="00F32C5C"/>
    <w:rsid w:val="00F32D14"/>
    <w:rsid w:val="00F32D64"/>
    <w:rsid w:val="00F32EB8"/>
    <w:rsid w:val="00F330DD"/>
    <w:rsid w:val="00F33113"/>
    <w:rsid w:val="00F33237"/>
    <w:rsid w:val="00F33284"/>
    <w:rsid w:val="00F332D5"/>
    <w:rsid w:val="00F332F4"/>
    <w:rsid w:val="00F33337"/>
    <w:rsid w:val="00F3339E"/>
    <w:rsid w:val="00F333DE"/>
    <w:rsid w:val="00F33576"/>
    <w:rsid w:val="00F33768"/>
    <w:rsid w:val="00F337B6"/>
    <w:rsid w:val="00F33955"/>
    <w:rsid w:val="00F33B1B"/>
    <w:rsid w:val="00F33CAE"/>
    <w:rsid w:val="00F33CF6"/>
    <w:rsid w:val="00F33EC7"/>
    <w:rsid w:val="00F33F90"/>
    <w:rsid w:val="00F33F98"/>
    <w:rsid w:val="00F340C9"/>
    <w:rsid w:val="00F341D8"/>
    <w:rsid w:val="00F34383"/>
    <w:rsid w:val="00F34596"/>
    <w:rsid w:val="00F345A2"/>
    <w:rsid w:val="00F3491F"/>
    <w:rsid w:val="00F3493D"/>
    <w:rsid w:val="00F34951"/>
    <w:rsid w:val="00F349D1"/>
    <w:rsid w:val="00F34AE0"/>
    <w:rsid w:val="00F34C45"/>
    <w:rsid w:val="00F34C7D"/>
    <w:rsid w:val="00F35105"/>
    <w:rsid w:val="00F351EF"/>
    <w:rsid w:val="00F352AB"/>
    <w:rsid w:val="00F35358"/>
    <w:rsid w:val="00F3536C"/>
    <w:rsid w:val="00F356F7"/>
    <w:rsid w:val="00F357B4"/>
    <w:rsid w:val="00F3588C"/>
    <w:rsid w:val="00F358C7"/>
    <w:rsid w:val="00F35913"/>
    <w:rsid w:val="00F35987"/>
    <w:rsid w:val="00F35B1B"/>
    <w:rsid w:val="00F35BE7"/>
    <w:rsid w:val="00F35DA8"/>
    <w:rsid w:val="00F35F21"/>
    <w:rsid w:val="00F35F4A"/>
    <w:rsid w:val="00F360B1"/>
    <w:rsid w:val="00F36169"/>
    <w:rsid w:val="00F3625D"/>
    <w:rsid w:val="00F3627B"/>
    <w:rsid w:val="00F362EC"/>
    <w:rsid w:val="00F363A1"/>
    <w:rsid w:val="00F363D0"/>
    <w:rsid w:val="00F36566"/>
    <w:rsid w:val="00F36599"/>
    <w:rsid w:val="00F3660C"/>
    <w:rsid w:val="00F366D4"/>
    <w:rsid w:val="00F367D1"/>
    <w:rsid w:val="00F368A0"/>
    <w:rsid w:val="00F36A04"/>
    <w:rsid w:val="00F36A19"/>
    <w:rsid w:val="00F36AB0"/>
    <w:rsid w:val="00F36C4D"/>
    <w:rsid w:val="00F37071"/>
    <w:rsid w:val="00F371BB"/>
    <w:rsid w:val="00F37237"/>
    <w:rsid w:val="00F37342"/>
    <w:rsid w:val="00F3743C"/>
    <w:rsid w:val="00F37515"/>
    <w:rsid w:val="00F375AD"/>
    <w:rsid w:val="00F376AB"/>
    <w:rsid w:val="00F377BC"/>
    <w:rsid w:val="00F37824"/>
    <w:rsid w:val="00F37849"/>
    <w:rsid w:val="00F378B1"/>
    <w:rsid w:val="00F3793E"/>
    <w:rsid w:val="00F379FA"/>
    <w:rsid w:val="00F37A54"/>
    <w:rsid w:val="00F37B51"/>
    <w:rsid w:val="00F37B91"/>
    <w:rsid w:val="00F37CA8"/>
    <w:rsid w:val="00F37D42"/>
    <w:rsid w:val="00F37D50"/>
    <w:rsid w:val="00F37DB2"/>
    <w:rsid w:val="00F400BA"/>
    <w:rsid w:val="00F400ED"/>
    <w:rsid w:val="00F4014A"/>
    <w:rsid w:val="00F4015D"/>
    <w:rsid w:val="00F40229"/>
    <w:rsid w:val="00F40364"/>
    <w:rsid w:val="00F403FD"/>
    <w:rsid w:val="00F404D5"/>
    <w:rsid w:val="00F404E0"/>
    <w:rsid w:val="00F4052B"/>
    <w:rsid w:val="00F40549"/>
    <w:rsid w:val="00F4087E"/>
    <w:rsid w:val="00F40954"/>
    <w:rsid w:val="00F40AB9"/>
    <w:rsid w:val="00F40C93"/>
    <w:rsid w:val="00F40DBF"/>
    <w:rsid w:val="00F40E06"/>
    <w:rsid w:val="00F41274"/>
    <w:rsid w:val="00F41413"/>
    <w:rsid w:val="00F41579"/>
    <w:rsid w:val="00F415B8"/>
    <w:rsid w:val="00F41654"/>
    <w:rsid w:val="00F4186E"/>
    <w:rsid w:val="00F418D4"/>
    <w:rsid w:val="00F418DB"/>
    <w:rsid w:val="00F41996"/>
    <w:rsid w:val="00F41A28"/>
    <w:rsid w:val="00F41C5E"/>
    <w:rsid w:val="00F41C97"/>
    <w:rsid w:val="00F41D10"/>
    <w:rsid w:val="00F41E50"/>
    <w:rsid w:val="00F41E6A"/>
    <w:rsid w:val="00F41F38"/>
    <w:rsid w:val="00F4205B"/>
    <w:rsid w:val="00F4224E"/>
    <w:rsid w:val="00F42491"/>
    <w:rsid w:val="00F4254C"/>
    <w:rsid w:val="00F425CF"/>
    <w:rsid w:val="00F426C4"/>
    <w:rsid w:val="00F42765"/>
    <w:rsid w:val="00F427E5"/>
    <w:rsid w:val="00F427E6"/>
    <w:rsid w:val="00F4283A"/>
    <w:rsid w:val="00F4289E"/>
    <w:rsid w:val="00F42C31"/>
    <w:rsid w:val="00F43052"/>
    <w:rsid w:val="00F43114"/>
    <w:rsid w:val="00F43226"/>
    <w:rsid w:val="00F43252"/>
    <w:rsid w:val="00F43302"/>
    <w:rsid w:val="00F433EE"/>
    <w:rsid w:val="00F43458"/>
    <w:rsid w:val="00F43615"/>
    <w:rsid w:val="00F43637"/>
    <w:rsid w:val="00F4365F"/>
    <w:rsid w:val="00F436C0"/>
    <w:rsid w:val="00F4388F"/>
    <w:rsid w:val="00F43A9D"/>
    <w:rsid w:val="00F43C0A"/>
    <w:rsid w:val="00F43CAD"/>
    <w:rsid w:val="00F43E02"/>
    <w:rsid w:val="00F43E0F"/>
    <w:rsid w:val="00F43E13"/>
    <w:rsid w:val="00F43E5F"/>
    <w:rsid w:val="00F43F74"/>
    <w:rsid w:val="00F43FA0"/>
    <w:rsid w:val="00F43FF9"/>
    <w:rsid w:val="00F44182"/>
    <w:rsid w:val="00F441A8"/>
    <w:rsid w:val="00F441CC"/>
    <w:rsid w:val="00F44234"/>
    <w:rsid w:val="00F442A2"/>
    <w:rsid w:val="00F44393"/>
    <w:rsid w:val="00F4444A"/>
    <w:rsid w:val="00F44492"/>
    <w:rsid w:val="00F4450E"/>
    <w:rsid w:val="00F4459F"/>
    <w:rsid w:val="00F445B7"/>
    <w:rsid w:val="00F44758"/>
    <w:rsid w:val="00F447AE"/>
    <w:rsid w:val="00F4495C"/>
    <w:rsid w:val="00F44ABE"/>
    <w:rsid w:val="00F44C2E"/>
    <w:rsid w:val="00F44FDD"/>
    <w:rsid w:val="00F45025"/>
    <w:rsid w:val="00F45151"/>
    <w:rsid w:val="00F45192"/>
    <w:rsid w:val="00F451D0"/>
    <w:rsid w:val="00F453EE"/>
    <w:rsid w:val="00F45434"/>
    <w:rsid w:val="00F45734"/>
    <w:rsid w:val="00F45828"/>
    <w:rsid w:val="00F458A2"/>
    <w:rsid w:val="00F45C5B"/>
    <w:rsid w:val="00F45D41"/>
    <w:rsid w:val="00F45D70"/>
    <w:rsid w:val="00F45DEB"/>
    <w:rsid w:val="00F45EF4"/>
    <w:rsid w:val="00F45F13"/>
    <w:rsid w:val="00F45F14"/>
    <w:rsid w:val="00F46018"/>
    <w:rsid w:val="00F4607A"/>
    <w:rsid w:val="00F46204"/>
    <w:rsid w:val="00F46290"/>
    <w:rsid w:val="00F462B6"/>
    <w:rsid w:val="00F462DE"/>
    <w:rsid w:val="00F464A2"/>
    <w:rsid w:val="00F465F2"/>
    <w:rsid w:val="00F46657"/>
    <w:rsid w:val="00F4678C"/>
    <w:rsid w:val="00F46797"/>
    <w:rsid w:val="00F468CD"/>
    <w:rsid w:val="00F468F2"/>
    <w:rsid w:val="00F46BC1"/>
    <w:rsid w:val="00F46C99"/>
    <w:rsid w:val="00F46EF9"/>
    <w:rsid w:val="00F46F0A"/>
    <w:rsid w:val="00F46FC7"/>
    <w:rsid w:val="00F47023"/>
    <w:rsid w:val="00F47260"/>
    <w:rsid w:val="00F47362"/>
    <w:rsid w:val="00F4737E"/>
    <w:rsid w:val="00F4746B"/>
    <w:rsid w:val="00F475F7"/>
    <w:rsid w:val="00F4767D"/>
    <w:rsid w:val="00F4774C"/>
    <w:rsid w:val="00F477FA"/>
    <w:rsid w:val="00F47826"/>
    <w:rsid w:val="00F47926"/>
    <w:rsid w:val="00F47A7C"/>
    <w:rsid w:val="00F47B11"/>
    <w:rsid w:val="00F47C1E"/>
    <w:rsid w:val="00F47CB1"/>
    <w:rsid w:val="00F47CDB"/>
    <w:rsid w:val="00F47D2F"/>
    <w:rsid w:val="00F47E15"/>
    <w:rsid w:val="00F47E63"/>
    <w:rsid w:val="00F47F41"/>
    <w:rsid w:val="00F5012C"/>
    <w:rsid w:val="00F50300"/>
    <w:rsid w:val="00F50404"/>
    <w:rsid w:val="00F50527"/>
    <w:rsid w:val="00F50629"/>
    <w:rsid w:val="00F50756"/>
    <w:rsid w:val="00F507EE"/>
    <w:rsid w:val="00F508E3"/>
    <w:rsid w:val="00F509BD"/>
    <w:rsid w:val="00F50F32"/>
    <w:rsid w:val="00F51007"/>
    <w:rsid w:val="00F5124C"/>
    <w:rsid w:val="00F512DD"/>
    <w:rsid w:val="00F5136A"/>
    <w:rsid w:val="00F51418"/>
    <w:rsid w:val="00F515B5"/>
    <w:rsid w:val="00F5173B"/>
    <w:rsid w:val="00F51830"/>
    <w:rsid w:val="00F518AB"/>
    <w:rsid w:val="00F518B4"/>
    <w:rsid w:val="00F5197B"/>
    <w:rsid w:val="00F51A12"/>
    <w:rsid w:val="00F51BAF"/>
    <w:rsid w:val="00F51D74"/>
    <w:rsid w:val="00F51D94"/>
    <w:rsid w:val="00F51EB7"/>
    <w:rsid w:val="00F52046"/>
    <w:rsid w:val="00F5204D"/>
    <w:rsid w:val="00F520EE"/>
    <w:rsid w:val="00F52394"/>
    <w:rsid w:val="00F523E7"/>
    <w:rsid w:val="00F52401"/>
    <w:rsid w:val="00F52563"/>
    <w:rsid w:val="00F525AA"/>
    <w:rsid w:val="00F525BC"/>
    <w:rsid w:val="00F525F0"/>
    <w:rsid w:val="00F527CD"/>
    <w:rsid w:val="00F529B5"/>
    <w:rsid w:val="00F52AC6"/>
    <w:rsid w:val="00F52BD6"/>
    <w:rsid w:val="00F52C23"/>
    <w:rsid w:val="00F52D7C"/>
    <w:rsid w:val="00F52E0F"/>
    <w:rsid w:val="00F53070"/>
    <w:rsid w:val="00F53236"/>
    <w:rsid w:val="00F53254"/>
    <w:rsid w:val="00F532A5"/>
    <w:rsid w:val="00F53373"/>
    <w:rsid w:val="00F53413"/>
    <w:rsid w:val="00F534FA"/>
    <w:rsid w:val="00F5355B"/>
    <w:rsid w:val="00F5359C"/>
    <w:rsid w:val="00F5370D"/>
    <w:rsid w:val="00F53726"/>
    <w:rsid w:val="00F5376B"/>
    <w:rsid w:val="00F537A7"/>
    <w:rsid w:val="00F537E4"/>
    <w:rsid w:val="00F53871"/>
    <w:rsid w:val="00F53A99"/>
    <w:rsid w:val="00F53AB6"/>
    <w:rsid w:val="00F53AD8"/>
    <w:rsid w:val="00F53B27"/>
    <w:rsid w:val="00F53B51"/>
    <w:rsid w:val="00F53BF1"/>
    <w:rsid w:val="00F53DA4"/>
    <w:rsid w:val="00F53F69"/>
    <w:rsid w:val="00F53FFB"/>
    <w:rsid w:val="00F54259"/>
    <w:rsid w:val="00F54282"/>
    <w:rsid w:val="00F5437A"/>
    <w:rsid w:val="00F5440F"/>
    <w:rsid w:val="00F5454E"/>
    <w:rsid w:val="00F5456F"/>
    <w:rsid w:val="00F5458D"/>
    <w:rsid w:val="00F545C4"/>
    <w:rsid w:val="00F5465C"/>
    <w:rsid w:val="00F546C3"/>
    <w:rsid w:val="00F54715"/>
    <w:rsid w:val="00F5476F"/>
    <w:rsid w:val="00F54799"/>
    <w:rsid w:val="00F547C2"/>
    <w:rsid w:val="00F5485F"/>
    <w:rsid w:val="00F548FD"/>
    <w:rsid w:val="00F54912"/>
    <w:rsid w:val="00F54955"/>
    <w:rsid w:val="00F54A56"/>
    <w:rsid w:val="00F54B05"/>
    <w:rsid w:val="00F54B46"/>
    <w:rsid w:val="00F54BF1"/>
    <w:rsid w:val="00F54C19"/>
    <w:rsid w:val="00F54C56"/>
    <w:rsid w:val="00F54E53"/>
    <w:rsid w:val="00F54F53"/>
    <w:rsid w:val="00F54FC1"/>
    <w:rsid w:val="00F55110"/>
    <w:rsid w:val="00F5516B"/>
    <w:rsid w:val="00F554D5"/>
    <w:rsid w:val="00F55754"/>
    <w:rsid w:val="00F5575D"/>
    <w:rsid w:val="00F557DD"/>
    <w:rsid w:val="00F557DE"/>
    <w:rsid w:val="00F55938"/>
    <w:rsid w:val="00F55A14"/>
    <w:rsid w:val="00F55B0D"/>
    <w:rsid w:val="00F55B68"/>
    <w:rsid w:val="00F55D07"/>
    <w:rsid w:val="00F55D12"/>
    <w:rsid w:val="00F55D60"/>
    <w:rsid w:val="00F55E7E"/>
    <w:rsid w:val="00F55E8D"/>
    <w:rsid w:val="00F55EC4"/>
    <w:rsid w:val="00F560CE"/>
    <w:rsid w:val="00F560F6"/>
    <w:rsid w:val="00F56124"/>
    <w:rsid w:val="00F56129"/>
    <w:rsid w:val="00F56179"/>
    <w:rsid w:val="00F562FF"/>
    <w:rsid w:val="00F563EA"/>
    <w:rsid w:val="00F564F1"/>
    <w:rsid w:val="00F56507"/>
    <w:rsid w:val="00F565B2"/>
    <w:rsid w:val="00F56703"/>
    <w:rsid w:val="00F56729"/>
    <w:rsid w:val="00F56828"/>
    <w:rsid w:val="00F568B3"/>
    <w:rsid w:val="00F569A7"/>
    <w:rsid w:val="00F56AB9"/>
    <w:rsid w:val="00F56ACB"/>
    <w:rsid w:val="00F56CF0"/>
    <w:rsid w:val="00F56CF1"/>
    <w:rsid w:val="00F56DD9"/>
    <w:rsid w:val="00F56F6D"/>
    <w:rsid w:val="00F56FE8"/>
    <w:rsid w:val="00F570AD"/>
    <w:rsid w:val="00F57102"/>
    <w:rsid w:val="00F574E2"/>
    <w:rsid w:val="00F57618"/>
    <w:rsid w:val="00F57625"/>
    <w:rsid w:val="00F577C2"/>
    <w:rsid w:val="00F5781C"/>
    <w:rsid w:val="00F57B09"/>
    <w:rsid w:val="00F57B3A"/>
    <w:rsid w:val="00F57B6F"/>
    <w:rsid w:val="00F57B86"/>
    <w:rsid w:val="00F57C96"/>
    <w:rsid w:val="00F57F76"/>
    <w:rsid w:val="00F57FE9"/>
    <w:rsid w:val="00F57FED"/>
    <w:rsid w:val="00F602B9"/>
    <w:rsid w:val="00F602CC"/>
    <w:rsid w:val="00F60410"/>
    <w:rsid w:val="00F6079E"/>
    <w:rsid w:val="00F60816"/>
    <w:rsid w:val="00F608CC"/>
    <w:rsid w:val="00F60954"/>
    <w:rsid w:val="00F60B09"/>
    <w:rsid w:val="00F60CCB"/>
    <w:rsid w:val="00F60D01"/>
    <w:rsid w:val="00F60E16"/>
    <w:rsid w:val="00F60ED0"/>
    <w:rsid w:val="00F60FA1"/>
    <w:rsid w:val="00F61016"/>
    <w:rsid w:val="00F61058"/>
    <w:rsid w:val="00F610BA"/>
    <w:rsid w:val="00F6110D"/>
    <w:rsid w:val="00F6115D"/>
    <w:rsid w:val="00F611D4"/>
    <w:rsid w:val="00F612A0"/>
    <w:rsid w:val="00F612B9"/>
    <w:rsid w:val="00F61396"/>
    <w:rsid w:val="00F613CB"/>
    <w:rsid w:val="00F614B6"/>
    <w:rsid w:val="00F614EA"/>
    <w:rsid w:val="00F6157F"/>
    <w:rsid w:val="00F61638"/>
    <w:rsid w:val="00F61639"/>
    <w:rsid w:val="00F61709"/>
    <w:rsid w:val="00F61810"/>
    <w:rsid w:val="00F61882"/>
    <w:rsid w:val="00F6197F"/>
    <w:rsid w:val="00F6198E"/>
    <w:rsid w:val="00F619A1"/>
    <w:rsid w:val="00F619E0"/>
    <w:rsid w:val="00F61A86"/>
    <w:rsid w:val="00F61AE3"/>
    <w:rsid w:val="00F61BBF"/>
    <w:rsid w:val="00F61BE8"/>
    <w:rsid w:val="00F61C66"/>
    <w:rsid w:val="00F61DC6"/>
    <w:rsid w:val="00F61DEE"/>
    <w:rsid w:val="00F61E63"/>
    <w:rsid w:val="00F61F86"/>
    <w:rsid w:val="00F61F88"/>
    <w:rsid w:val="00F62008"/>
    <w:rsid w:val="00F623A8"/>
    <w:rsid w:val="00F6248A"/>
    <w:rsid w:val="00F625C1"/>
    <w:rsid w:val="00F62687"/>
    <w:rsid w:val="00F627EE"/>
    <w:rsid w:val="00F62917"/>
    <w:rsid w:val="00F62A06"/>
    <w:rsid w:val="00F62A26"/>
    <w:rsid w:val="00F62C28"/>
    <w:rsid w:val="00F62D63"/>
    <w:rsid w:val="00F62DC1"/>
    <w:rsid w:val="00F62DC3"/>
    <w:rsid w:val="00F62E68"/>
    <w:rsid w:val="00F62EB5"/>
    <w:rsid w:val="00F62F16"/>
    <w:rsid w:val="00F62FA6"/>
    <w:rsid w:val="00F6318B"/>
    <w:rsid w:val="00F631DE"/>
    <w:rsid w:val="00F63277"/>
    <w:rsid w:val="00F6330D"/>
    <w:rsid w:val="00F635BD"/>
    <w:rsid w:val="00F63643"/>
    <w:rsid w:val="00F6366D"/>
    <w:rsid w:val="00F636DF"/>
    <w:rsid w:val="00F63803"/>
    <w:rsid w:val="00F63920"/>
    <w:rsid w:val="00F63958"/>
    <w:rsid w:val="00F63AD2"/>
    <w:rsid w:val="00F63B78"/>
    <w:rsid w:val="00F63D3A"/>
    <w:rsid w:val="00F63D7A"/>
    <w:rsid w:val="00F63D99"/>
    <w:rsid w:val="00F6404A"/>
    <w:rsid w:val="00F64057"/>
    <w:rsid w:val="00F64135"/>
    <w:rsid w:val="00F64234"/>
    <w:rsid w:val="00F643DC"/>
    <w:rsid w:val="00F64686"/>
    <w:rsid w:val="00F648A6"/>
    <w:rsid w:val="00F6491E"/>
    <w:rsid w:val="00F649E9"/>
    <w:rsid w:val="00F64BA7"/>
    <w:rsid w:val="00F64BFB"/>
    <w:rsid w:val="00F64C2F"/>
    <w:rsid w:val="00F64C62"/>
    <w:rsid w:val="00F64CFF"/>
    <w:rsid w:val="00F64D60"/>
    <w:rsid w:val="00F64D7C"/>
    <w:rsid w:val="00F64E03"/>
    <w:rsid w:val="00F64E38"/>
    <w:rsid w:val="00F64ED1"/>
    <w:rsid w:val="00F64FEA"/>
    <w:rsid w:val="00F65019"/>
    <w:rsid w:val="00F6501A"/>
    <w:rsid w:val="00F650BE"/>
    <w:rsid w:val="00F65145"/>
    <w:rsid w:val="00F651AD"/>
    <w:rsid w:val="00F65483"/>
    <w:rsid w:val="00F654EF"/>
    <w:rsid w:val="00F6553F"/>
    <w:rsid w:val="00F656D3"/>
    <w:rsid w:val="00F65739"/>
    <w:rsid w:val="00F65790"/>
    <w:rsid w:val="00F657D3"/>
    <w:rsid w:val="00F6583D"/>
    <w:rsid w:val="00F658AC"/>
    <w:rsid w:val="00F659BB"/>
    <w:rsid w:val="00F65ABE"/>
    <w:rsid w:val="00F65AFC"/>
    <w:rsid w:val="00F65C35"/>
    <w:rsid w:val="00F65D07"/>
    <w:rsid w:val="00F65D84"/>
    <w:rsid w:val="00F65D99"/>
    <w:rsid w:val="00F65E90"/>
    <w:rsid w:val="00F65EBC"/>
    <w:rsid w:val="00F66010"/>
    <w:rsid w:val="00F66154"/>
    <w:rsid w:val="00F66428"/>
    <w:rsid w:val="00F6647F"/>
    <w:rsid w:val="00F6649C"/>
    <w:rsid w:val="00F6656C"/>
    <w:rsid w:val="00F66650"/>
    <w:rsid w:val="00F6669E"/>
    <w:rsid w:val="00F6670C"/>
    <w:rsid w:val="00F667B2"/>
    <w:rsid w:val="00F667E2"/>
    <w:rsid w:val="00F66972"/>
    <w:rsid w:val="00F669AC"/>
    <w:rsid w:val="00F669EF"/>
    <w:rsid w:val="00F66A42"/>
    <w:rsid w:val="00F66A5A"/>
    <w:rsid w:val="00F66B20"/>
    <w:rsid w:val="00F66C93"/>
    <w:rsid w:val="00F66D48"/>
    <w:rsid w:val="00F66D91"/>
    <w:rsid w:val="00F66D95"/>
    <w:rsid w:val="00F66FDD"/>
    <w:rsid w:val="00F67001"/>
    <w:rsid w:val="00F6703A"/>
    <w:rsid w:val="00F67052"/>
    <w:rsid w:val="00F671C2"/>
    <w:rsid w:val="00F67232"/>
    <w:rsid w:val="00F6724B"/>
    <w:rsid w:val="00F67270"/>
    <w:rsid w:val="00F67490"/>
    <w:rsid w:val="00F675BA"/>
    <w:rsid w:val="00F6762E"/>
    <w:rsid w:val="00F678E2"/>
    <w:rsid w:val="00F67AD7"/>
    <w:rsid w:val="00F67B1C"/>
    <w:rsid w:val="00F67BD1"/>
    <w:rsid w:val="00F67CCA"/>
    <w:rsid w:val="00F67D2B"/>
    <w:rsid w:val="00F6A6BA"/>
    <w:rsid w:val="00F7044A"/>
    <w:rsid w:val="00F7048F"/>
    <w:rsid w:val="00F704B9"/>
    <w:rsid w:val="00F704DF"/>
    <w:rsid w:val="00F70600"/>
    <w:rsid w:val="00F7065E"/>
    <w:rsid w:val="00F7074B"/>
    <w:rsid w:val="00F70775"/>
    <w:rsid w:val="00F707E0"/>
    <w:rsid w:val="00F70968"/>
    <w:rsid w:val="00F70B69"/>
    <w:rsid w:val="00F70D81"/>
    <w:rsid w:val="00F70FED"/>
    <w:rsid w:val="00F71072"/>
    <w:rsid w:val="00F71212"/>
    <w:rsid w:val="00F71279"/>
    <w:rsid w:val="00F71408"/>
    <w:rsid w:val="00F7146A"/>
    <w:rsid w:val="00F714C6"/>
    <w:rsid w:val="00F714C9"/>
    <w:rsid w:val="00F71540"/>
    <w:rsid w:val="00F715CD"/>
    <w:rsid w:val="00F7162A"/>
    <w:rsid w:val="00F71639"/>
    <w:rsid w:val="00F71642"/>
    <w:rsid w:val="00F7166B"/>
    <w:rsid w:val="00F716AD"/>
    <w:rsid w:val="00F71867"/>
    <w:rsid w:val="00F71889"/>
    <w:rsid w:val="00F71A2C"/>
    <w:rsid w:val="00F71C52"/>
    <w:rsid w:val="00F71C9B"/>
    <w:rsid w:val="00F71D4F"/>
    <w:rsid w:val="00F71E24"/>
    <w:rsid w:val="00F71F2E"/>
    <w:rsid w:val="00F72060"/>
    <w:rsid w:val="00F72113"/>
    <w:rsid w:val="00F72120"/>
    <w:rsid w:val="00F72268"/>
    <w:rsid w:val="00F724E3"/>
    <w:rsid w:val="00F725AB"/>
    <w:rsid w:val="00F725EA"/>
    <w:rsid w:val="00F728E2"/>
    <w:rsid w:val="00F72941"/>
    <w:rsid w:val="00F72A1E"/>
    <w:rsid w:val="00F72B9E"/>
    <w:rsid w:val="00F72C02"/>
    <w:rsid w:val="00F72C13"/>
    <w:rsid w:val="00F72D48"/>
    <w:rsid w:val="00F72DE4"/>
    <w:rsid w:val="00F72DEC"/>
    <w:rsid w:val="00F72DEE"/>
    <w:rsid w:val="00F72F7E"/>
    <w:rsid w:val="00F7306A"/>
    <w:rsid w:val="00F7309E"/>
    <w:rsid w:val="00F73165"/>
    <w:rsid w:val="00F73178"/>
    <w:rsid w:val="00F73254"/>
    <w:rsid w:val="00F732E4"/>
    <w:rsid w:val="00F73372"/>
    <w:rsid w:val="00F734B0"/>
    <w:rsid w:val="00F73576"/>
    <w:rsid w:val="00F737FA"/>
    <w:rsid w:val="00F73808"/>
    <w:rsid w:val="00F7397C"/>
    <w:rsid w:val="00F73A69"/>
    <w:rsid w:val="00F73B4C"/>
    <w:rsid w:val="00F73BD4"/>
    <w:rsid w:val="00F73BFC"/>
    <w:rsid w:val="00F73D18"/>
    <w:rsid w:val="00F73D99"/>
    <w:rsid w:val="00F73F2A"/>
    <w:rsid w:val="00F74742"/>
    <w:rsid w:val="00F74787"/>
    <w:rsid w:val="00F749F3"/>
    <w:rsid w:val="00F74ABB"/>
    <w:rsid w:val="00F74B4D"/>
    <w:rsid w:val="00F74C6E"/>
    <w:rsid w:val="00F74CE8"/>
    <w:rsid w:val="00F74E41"/>
    <w:rsid w:val="00F74F1A"/>
    <w:rsid w:val="00F74F93"/>
    <w:rsid w:val="00F74F95"/>
    <w:rsid w:val="00F7511E"/>
    <w:rsid w:val="00F751D6"/>
    <w:rsid w:val="00F753AC"/>
    <w:rsid w:val="00F75489"/>
    <w:rsid w:val="00F7554D"/>
    <w:rsid w:val="00F75639"/>
    <w:rsid w:val="00F757D3"/>
    <w:rsid w:val="00F75824"/>
    <w:rsid w:val="00F75863"/>
    <w:rsid w:val="00F75885"/>
    <w:rsid w:val="00F75A03"/>
    <w:rsid w:val="00F75AB1"/>
    <w:rsid w:val="00F75C65"/>
    <w:rsid w:val="00F75C9B"/>
    <w:rsid w:val="00F75CDE"/>
    <w:rsid w:val="00F75D1A"/>
    <w:rsid w:val="00F75D74"/>
    <w:rsid w:val="00F75DB1"/>
    <w:rsid w:val="00F75F2C"/>
    <w:rsid w:val="00F75F7A"/>
    <w:rsid w:val="00F75FF4"/>
    <w:rsid w:val="00F760AB"/>
    <w:rsid w:val="00F76102"/>
    <w:rsid w:val="00F7615A"/>
    <w:rsid w:val="00F762C4"/>
    <w:rsid w:val="00F762E3"/>
    <w:rsid w:val="00F76329"/>
    <w:rsid w:val="00F764F2"/>
    <w:rsid w:val="00F7666C"/>
    <w:rsid w:val="00F769D4"/>
    <w:rsid w:val="00F76A1E"/>
    <w:rsid w:val="00F76A4F"/>
    <w:rsid w:val="00F76AA0"/>
    <w:rsid w:val="00F76EAE"/>
    <w:rsid w:val="00F77085"/>
    <w:rsid w:val="00F770FA"/>
    <w:rsid w:val="00F77480"/>
    <w:rsid w:val="00F77492"/>
    <w:rsid w:val="00F7768F"/>
    <w:rsid w:val="00F77709"/>
    <w:rsid w:val="00F778CC"/>
    <w:rsid w:val="00F77A6A"/>
    <w:rsid w:val="00F77BF5"/>
    <w:rsid w:val="00F77CAE"/>
    <w:rsid w:val="00F77D9C"/>
    <w:rsid w:val="00F77E52"/>
    <w:rsid w:val="00F77EC7"/>
    <w:rsid w:val="00F8007D"/>
    <w:rsid w:val="00F80124"/>
    <w:rsid w:val="00F80153"/>
    <w:rsid w:val="00F801A2"/>
    <w:rsid w:val="00F80388"/>
    <w:rsid w:val="00F803B8"/>
    <w:rsid w:val="00F80410"/>
    <w:rsid w:val="00F80574"/>
    <w:rsid w:val="00F8079D"/>
    <w:rsid w:val="00F80B8F"/>
    <w:rsid w:val="00F80C72"/>
    <w:rsid w:val="00F80CEC"/>
    <w:rsid w:val="00F80D10"/>
    <w:rsid w:val="00F80D1C"/>
    <w:rsid w:val="00F80DF6"/>
    <w:rsid w:val="00F8102F"/>
    <w:rsid w:val="00F8104D"/>
    <w:rsid w:val="00F810B1"/>
    <w:rsid w:val="00F8120F"/>
    <w:rsid w:val="00F81330"/>
    <w:rsid w:val="00F8145A"/>
    <w:rsid w:val="00F814F3"/>
    <w:rsid w:val="00F81596"/>
    <w:rsid w:val="00F815C9"/>
    <w:rsid w:val="00F81881"/>
    <w:rsid w:val="00F81A0C"/>
    <w:rsid w:val="00F81B1D"/>
    <w:rsid w:val="00F81B57"/>
    <w:rsid w:val="00F81BBC"/>
    <w:rsid w:val="00F81F8C"/>
    <w:rsid w:val="00F82004"/>
    <w:rsid w:val="00F8216A"/>
    <w:rsid w:val="00F82371"/>
    <w:rsid w:val="00F8261D"/>
    <w:rsid w:val="00F82686"/>
    <w:rsid w:val="00F826D6"/>
    <w:rsid w:val="00F827C0"/>
    <w:rsid w:val="00F82815"/>
    <w:rsid w:val="00F8286B"/>
    <w:rsid w:val="00F82941"/>
    <w:rsid w:val="00F82B51"/>
    <w:rsid w:val="00F82BEA"/>
    <w:rsid w:val="00F82CAE"/>
    <w:rsid w:val="00F82E65"/>
    <w:rsid w:val="00F82E8D"/>
    <w:rsid w:val="00F82E93"/>
    <w:rsid w:val="00F82EA4"/>
    <w:rsid w:val="00F82ED0"/>
    <w:rsid w:val="00F83013"/>
    <w:rsid w:val="00F8316B"/>
    <w:rsid w:val="00F8343E"/>
    <w:rsid w:val="00F83497"/>
    <w:rsid w:val="00F834B7"/>
    <w:rsid w:val="00F8361B"/>
    <w:rsid w:val="00F83696"/>
    <w:rsid w:val="00F836F1"/>
    <w:rsid w:val="00F837FA"/>
    <w:rsid w:val="00F83916"/>
    <w:rsid w:val="00F83966"/>
    <w:rsid w:val="00F83969"/>
    <w:rsid w:val="00F83D89"/>
    <w:rsid w:val="00F83E3C"/>
    <w:rsid w:val="00F83E62"/>
    <w:rsid w:val="00F83F87"/>
    <w:rsid w:val="00F83FBA"/>
    <w:rsid w:val="00F841E3"/>
    <w:rsid w:val="00F843B1"/>
    <w:rsid w:val="00F8457B"/>
    <w:rsid w:val="00F84644"/>
    <w:rsid w:val="00F84997"/>
    <w:rsid w:val="00F84B86"/>
    <w:rsid w:val="00F84BC5"/>
    <w:rsid w:val="00F84BD3"/>
    <w:rsid w:val="00F84C47"/>
    <w:rsid w:val="00F84D92"/>
    <w:rsid w:val="00F84DFD"/>
    <w:rsid w:val="00F84EF1"/>
    <w:rsid w:val="00F84F3B"/>
    <w:rsid w:val="00F84F8D"/>
    <w:rsid w:val="00F85058"/>
    <w:rsid w:val="00F85087"/>
    <w:rsid w:val="00F8524D"/>
    <w:rsid w:val="00F85253"/>
    <w:rsid w:val="00F8527C"/>
    <w:rsid w:val="00F85291"/>
    <w:rsid w:val="00F852CB"/>
    <w:rsid w:val="00F8532D"/>
    <w:rsid w:val="00F855F6"/>
    <w:rsid w:val="00F85C89"/>
    <w:rsid w:val="00F85DCB"/>
    <w:rsid w:val="00F85EEE"/>
    <w:rsid w:val="00F860DF"/>
    <w:rsid w:val="00F8656C"/>
    <w:rsid w:val="00F865E9"/>
    <w:rsid w:val="00F866B6"/>
    <w:rsid w:val="00F8679A"/>
    <w:rsid w:val="00F868D4"/>
    <w:rsid w:val="00F86CE5"/>
    <w:rsid w:val="00F86D90"/>
    <w:rsid w:val="00F86DDE"/>
    <w:rsid w:val="00F87251"/>
    <w:rsid w:val="00F8739C"/>
    <w:rsid w:val="00F87557"/>
    <w:rsid w:val="00F876D1"/>
    <w:rsid w:val="00F87729"/>
    <w:rsid w:val="00F877E2"/>
    <w:rsid w:val="00F878F4"/>
    <w:rsid w:val="00F87BAD"/>
    <w:rsid w:val="00F87C83"/>
    <w:rsid w:val="00F87C9D"/>
    <w:rsid w:val="00F87E1B"/>
    <w:rsid w:val="00F87EF4"/>
    <w:rsid w:val="00F87F6E"/>
    <w:rsid w:val="00F87FA7"/>
    <w:rsid w:val="00F900EA"/>
    <w:rsid w:val="00F90116"/>
    <w:rsid w:val="00F901D8"/>
    <w:rsid w:val="00F903B0"/>
    <w:rsid w:val="00F903C5"/>
    <w:rsid w:val="00F908DF"/>
    <w:rsid w:val="00F90A77"/>
    <w:rsid w:val="00F90B09"/>
    <w:rsid w:val="00F90D3D"/>
    <w:rsid w:val="00F90D8C"/>
    <w:rsid w:val="00F91047"/>
    <w:rsid w:val="00F91048"/>
    <w:rsid w:val="00F910F0"/>
    <w:rsid w:val="00F911C2"/>
    <w:rsid w:val="00F91213"/>
    <w:rsid w:val="00F91294"/>
    <w:rsid w:val="00F91376"/>
    <w:rsid w:val="00F9141C"/>
    <w:rsid w:val="00F914E0"/>
    <w:rsid w:val="00F917B5"/>
    <w:rsid w:val="00F91870"/>
    <w:rsid w:val="00F918E1"/>
    <w:rsid w:val="00F91A26"/>
    <w:rsid w:val="00F91A96"/>
    <w:rsid w:val="00F91B46"/>
    <w:rsid w:val="00F91D40"/>
    <w:rsid w:val="00F91DEC"/>
    <w:rsid w:val="00F91E0C"/>
    <w:rsid w:val="00F91E71"/>
    <w:rsid w:val="00F91E99"/>
    <w:rsid w:val="00F91F35"/>
    <w:rsid w:val="00F91F53"/>
    <w:rsid w:val="00F91F9D"/>
    <w:rsid w:val="00F91FEC"/>
    <w:rsid w:val="00F92046"/>
    <w:rsid w:val="00F92068"/>
    <w:rsid w:val="00F920F4"/>
    <w:rsid w:val="00F9218A"/>
    <w:rsid w:val="00F9218B"/>
    <w:rsid w:val="00F921F1"/>
    <w:rsid w:val="00F9233B"/>
    <w:rsid w:val="00F92411"/>
    <w:rsid w:val="00F92555"/>
    <w:rsid w:val="00F92854"/>
    <w:rsid w:val="00F9297B"/>
    <w:rsid w:val="00F92A0F"/>
    <w:rsid w:val="00F92A6E"/>
    <w:rsid w:val="00F92BDD"/>
    <w:rsid w:val="00F92BE6"/>
    <w:rsid w:val="00F9306C"/>
    <w:rsid w:val="00F93192"/>
    <w:rsid w:val="00F932BD"/>
    <w:rsid w:val="00F93301"/>
    <w:rsid w:val="00F933BF"/>
    <w:rsid w:val="00F933D0"/>
    <w:rsid w:val="00F9348E"/>
    <w:rsid w:val="00F9361D"/>
    <w:rsid w:val="00F936A3"/>
    <w:rsid w:val="00F9370B"/>
    <w:rsid w:val="00F93919"/>
    <w:rsid w:val="00F93952"/>
    <w:rsid w:val="00F93B79"/>
    <w:rsid w:val="00F93B7D"/>
    <w:rsid w:val="00F93BC9"/>
    <w:rsid w:val="00F93D3C"/>
    <w:rsid w:val="00F93DB1"/>
    <w:rsid w:val="00F93DBD"/>
    <w:rsid w:val="00F93DFD"/>
    <w:rsid w:val="00F93E67"/>
    <w:rsid w:val="00F93E8A"/>
    <w:rsid w:val="00F93EB7"/>
    <w:rsid w:val="00F93EF5"/>
    <w:rsid w:val="00F94018"/>
    <w:rsid w:val="00F940DD"/>
    <w:rsid w:val="00F9410F"/>
    <w:rsid w:val="00F94409"/>
    <w:rsid w:val="00F944AC"/>
    <w:rsid w:val="00F9450F"/>
    <w:rsid w:val="00F94665"/>
    <w:rsid w:val="00F94698"/>
    <w:rsid w:val="00F9487C"/>
    <w:rsid w:val="00F948B2"/>
    <w:rsid w:val="00F948FE"/>
    <w:rsid w:val="00F94911"/>
    <w:rsid w:val="00F94C0D"/>
    <w:rsid w:val="00F94CA8"/>
    <w:rsid w:val="00F94E03"/>
    <w:rsid w:val="00F94F9A"/>
    <w:rsid w:val="00F95108"/>
    <w:rsid w:val="00F9528B"/>
    <w:rsid w:val="00F95403"/>
    <w:rsid w:val="00F95529"/>
    <w:rsid w:val="00F955A4"/>
    <w:rsid w:val="00F955C1"/>
    <w:rsid w:val="00F956C0"/>
    <w:rsid w:val="00F9570C"/>
    <w:rsid w:val="00F9579A"/>
    <w:rsid w:val="00F958BC"/>
    <w:rsid w:val="00F959B5"/>
    <w:rsid w:val="00F95B8E"/>
    <w:rsid w:val="00F95BE8"/>
    <w:rsid w:val="00F95D14"/>
    <w:rsid w:val="00F95DB1"/>
    <w:rsid w:val="00F95E23"/>
    <w:rsid w:val="00F95FA5"/>
    <w:rsid w:val="00F95FA9"/>
    <w:rsid w:val="00F96182"/>
    <w:rsid w:val="00F96187"/>
    <w:rsid w:val="00F9619B"/>
    <w:rsid w:val="00F96392"/>
    <w:rsid w:val="00F964F8"/>
    <w:rsid w:val="00F967B2"/>
    <w:rsid w:val="00F96894"/>
    <w:rsid w:val="00F969B3"/>
    <w:rsid w:val="00F96BF3"/>
    <w:rsid w:val="00F96BFB"/>
    <w:rsid w:val="00F96C55"/>
    <w:rsid w:val="00F96E0D"/>
    <w:rsid w:val="00F96FF1"/>
    <w:rsid w:val="00F971B1"/>
    <w:rsid w:val="00F97232"/>
    <w:rsid w:val="00F97301"/>
    <w:rsid w:val="00F9734B"/>
    <w:rsid w:val="00F97384"/>
    <w:rsid w:val="00F97500"/>
    <w:rsid w:val="00F97624"/>
    <w:rsid w:val="00F9763E"/>
    <w:rsid w:val="00F9769D"/>
    <w:rsid w:val="00F976DF"/>
    <w:rsid w:val="00F97753"/>
    <w:rsid w:val="00F9782C"/>
    <w:rsid w:val="00F97971"/>
    <w:rsid w:val="00F97ACC"/>
    <w:rsid w:val="00F97C0F"/>
    <w:rsid w:val="00F97C5C"/>
    <w:rsid w:val="00F97F38"/>
    <w:rsid w:val="00F9B61A"/>
    <w:rsid w:val="00FA0021"/>
    <w:rsid w:val="00FA0049"/>
    <w:rsid w:val="00FA0145"/>
    <w:rsid w:val="00FA0225"/>
    <w:rsid w:val="00FA022F"/>
    <w:rsid w:val="00FA05F1"/>
    <w:rsid w:val="00FA0615"/>
    <w:rsid w:val="00FA06B2"/>
    <w:rsid w:val="00FA0798"/>
    <w:rsid w:val="00FA07A9"/>
    <w:rsid w:val="00FA07B2"/>
    <w:rsid w:val="00FA098A"/>
    <w:rsid w:val="00FA0A38"/>
    <w:rsid w:val="00FA0A7B"/>
    <w:rsid w:val="00FA0A8C"/>
    <w:rsid w:val="00FA0AF4"/>
    <w:rsid w:val="00FA0BC0"/>
    <w:rsid w:val="00FA0C8E"/>
    <w:rsid w:val="00FA0CC2"/>
    <w:rsid w:val="00FA0D63"/>
    <w:rsid w:val="00FA0E9D"/>
    <w:rsid w:val="00FA0EE0"/>
    <w:rsid w:val="00FA100B"/>
    <w:rsid w:val="00FA103C"/>
    <w:rsid w:val="00FA12F2"/>
    <w:rsid w:val="00FA16C7"/>
    <w:rsid w:val="00FA17B8"/>
    <w:rsid w:val="00FA1867"/>
    <w:rsid w:val="00FA190F"/>
    <w:rsid w:val="00FA1918"/>
    <w:rsid w:val="00FA1941"/>
    <w:rsid w:val="00FA1951"/>
    <w:rsid w:val="00FA19E8"/>
    <w:rsid w:val="00FA1B1F"/>
    <w:rsid w:val="00FA1E05"/>
    <w:rsid w:val="00FA1EF3"/>
    <w:rsid w:val="00FA1FCB"/>
    <w:rsid w:val="00FA2036"/>
    <w:rsid w:val="00FA2066"/>
    <w:rsid w:val="00FA20DC"/>
    <w:rsid w:val="00FA2350"/>
    <w:rsid w:val="00FA23EC"/>
    <w:rsid w:val="00FA25FF"/>
    <w:rsid w:val="00FA2606"/>
    <w:rsid w:val="00FA26E7"/>
    <w:rsid w:val="00FA2730"/>
    <w:rsid w:val="00FA2793"/>
    <w:rsid w:val="00FA2835"/>
    <w:rsid w:val="00FA28C0"/>
    <w:rsid w:val="00FA28D1"/>
    <w:rsid w:val="00FA2B89"/>
    <w:rsid w:val="00FA2C72"/>
    <w:rsid w:val="00FA2D51"/>
    <w:rsid w:val="00FA2D7D"/>
    <w:rsid w:val="00FA2DC2"/>
    <w:rsid w:val="00FA2DC6"/>
    <w:rsid w:val="00FA2EC1"/>
    <w:rsid w:val="00FA30BE"/>
    <w:rsid w:val="00FA30FF"/>
    <w:rsid w:val="00FA3328"/>
    <w:rsid w:val="00FA333E"/>
    <w:rsid w:val="00FA3351"/>
    <w:rsid w:val="00FA3365"/>
    <w:rsid w:val="00FA3379"/>
    <w:rsid w:val="00FA349E"/>
    <w:rsid w:val="00FA37DE"/>
    <w:rsid w:val="00FA39BE"/>
    <w:rsid w:val="00FA3A80"/>
    <w:rsid w:val="00FA3AB4"/>
    <w:rsid w:val="00FA3AE2"/>
    <w:rsid w:val="00FA3AFF"/>
    <w:rsid w:val="00FA3BF4"/>
    <w:rsid w:val="00FA3E80"/>
    <w:rsid w:val="00FA3E8B"/>
    <w:rsid w:val="00FA3EED"/>
    <w:rsid w:val="00FA3F77"/>
    <w:rsid w:val="00FA4371"/>
    <w:rsid w:val="00FA441A"/>
    <w:rsid w:val="00FA4503"/>
    <w:rsid w:val="00FA4630"/>
    <w:rsid w:val="00FA46F5"/>
    <w:rsid w:val="00FA4717"/>
    <w:rsid w:val="00FA4766"/>
    <w:rsid w:val="00FA47EF"/>
    <w:rsid w:val="00FA48A8"/>
    <w:rsid w:val="00FA48F3"/>
    <w:rsid w:val="00FA4995"/>
    <w:rsid w:val="00FA4B48"/>
    <w:rsid w:val="00FA4C91"/>
    <w:rsid w:val="00FA4E6F"/>
    <w:rsid w:val="00FA4EA1"/>
    <w:rsid w:val="00FA5013"/>
    <w:rsid w:val="00FA503B"/>
    <w:rsid w:val="00FA50E3"/>
    <w:rsid w:val="00FA5131"/>
    <w:rsid w:val="00FA5232"/>
    <w:rsid w:val="00FA5248"/>
    <w:rsid w:val="00FA540C"/>
    <w:rsid w:val="00FA5491"/>
    <w:rsid w:val="00FA5520"/>
    <w:rsid w:val="00FA5604"/>
    <w:rsid w:val="00FA5988"/>
    <w:rsid w:val="00FA598B"/>
    <w:rsid w:val="00FA5BB5"/>
    <w:rsid w:val="00FA5C7C"/>
    <w:rsid w:val="00FA5C97"/>
    <w:rsid w:val="00FA5CDB"/>
    <w:rsid w:val="00FA5D1A"/>
    <w:rsid w:val="00FA5DEE"/>
    <w:rsid w:val="00FA5E32"/>
    <w:rsid w:val="00FA5F08"/>
    <w:rsid w:val="00FA5F67"/>
    <w:rsid w:val="00FA6105"/>
    <w:rsid w:val="00FA61A8"/>
    <w:rsid w:val="00FA6715"/>
    <w:rsid w:val="00FA69F3"/>
    <w:rsid w:val="00FA6B58"/>
    <w:rsid w:val="00FA6B7B"/>
    <w:rsid w:val="00FA6B9B"/>
    <w:rsid w:val="00FA6C39"/>
    <w:rsid w:val="00FA6CB9"/>
    <w:rsid w:val="00FA6CC8"/>
    <w:rsid w:val="00FA6DE4"/>
    <w:rsid w:val="00FA6DF0"/>
    <w:rsid w:val="00FA6F64"/>
    <w:rsid w:val="00FA6FA8"/>
    <w:rsid w:val="00FA6FE6"/>
    <w:rsid w:val="00FA710A"/>
    <w:rsid w:val="00FA714C"/>
    <w:rsid w:val="00FA7163"/>
    <w:rsid w:val="00FA719C"/>
    <w:rsid w:val="00FA724B"/>
    <w:rsid w:val="00FA730F"/>
    <w:rsid w:val="00FA73D8"/>
    <w:rsid w:val="00FA7464"/>
    <w:rsid w:val="00FA7497"/>
    <w:rsid w:val="00FA7541"/>
    <w:rsid w:val="00FA7733"/>
    <w:rsid w:val="00FA7864"/>
    <w:rsid w:val="00FA7950"/>
    <w:rsid w:val="00FA79B6"/>
    <w:rsid w:val="00FA7A74"/>
    <w:rsid w:val="00FA7A8A"/>
    <w:rsid w:val="00FA7BA5"/>
    <w:rsid w:val="00FA7D49"/>
    <w:rsid w:val="00FA7E98"/>
    <w:rsid w:val="00FA7F91"/>
    <w:rsid w:val="00FB0079"/>
    <w:rsid w:val="00FB00A3"/>
    <w:rsid w:val="00FB03D2"/>
    <w:rsid w:val="00FB080E"/>
    <w:rsid w:val="00FB08F5"/>
    <w:rsid w:val="00FB0913"/>
    <w:rsid w:val="00FB094B"/>
    <w:rsid w:val="00FB095A"/>
    <w:rsid w:val="00FB0A0E"/>
    <w:rsid w:val="00FB0AD2"/>
    <w:rsid w:val="00FB0AEF"/>
    <w:rsid w:val="00FB0BFC"/>
    <w:rsid w:val="00FB0E31"/>
    <w:rsid w:val="00FB0E9F"/>
    <w:rsid w:val="00FB0EBC"/>
    <w:rsid w:val="00FB0F55"/>
    <w:rsid w:val="00FB1122"/>
    <w:rsid w:val="00FB13E3"/>
    <w:rsid w:val="00FB14BC"/>
    <w:rsid w:val="00FB14E3"/>
    <w:rsid w:val="00FB164E"/>
    <w:rsid w:val="00FB170F"/>
    <w:rsid w:val="00FB1936"/>
    <w:rsid w:val="00FB19A2"/>
    <w:rsid w:val="00FB19E7"/>
    <w:rsid w:val="00FB1B48"/>
    <w:rsid w:val="00FB1B90"/>
    <w:rsid w:val="00FB1CD7"/>
    <w:rsid w:val="00FB1E05"/>
    <w:rsid w:val="00FB1EB2"/>
    <w:rsid w:val="00FB1EB4"/>
    <w:rsid w:val="00FB1F79"/>
    <w:rsid w:val="00FB1FCD"/>
    <w:rsid w:val="00FB205E"/>
    <w:rsid w:val="00FB2197"/>
    <w:rsid w:val="00FB21D3"/>
    <w:rsid w:val="00FB2269"/>
    <w:rsid w:val="00FB2345"/>
    <w:rsid w:val="00FB238E"/>
    <w:rsid w:val="00FB23DF"/>
    <w:rsid w:val="00FB2408"/>
    <w:rsid w:val="00FB2473"/>
    <w:rsid w:val="00FB248C"/>
    <w:rsid w:val="00FB249C"/>
    <w:rsid w:val="00FB24FA"/>
    <w:rsid w:val="00FB251A"/>
    <w:rsid w:val="00FB25D2"/>
    <w:rsid w:val="00FB262A"/>
    <w:rsid w:val="00FB2B9B"/>
    <w:rsid w:val="00FB2C08"/>
    <w:rsid w:val="00FB2D72"/>
    <w:rsid w:val="00FB3063"/>
    <w:rsid w:val="00FB3080"/>
    <w:rsid w:val="00FB3364"/>
    <w:rsid w:val="00FB33E8"/>
    <w:rsid w:val="00FB3A76"/>
    <w:rsid w:val="00FB3A97"/>
    <w:rsid w:val="00FB3AA7"/>
    <w:rsid w:val="00FB3C13"/>
    <w:rsid w:val="00FB3C67"/>
    <w:rsid w:val="00FB3D7F"/>
    <w:rsid w:val="00FB3E6E"/>
    <w:rsid w:val="00FB3F1E"/>
    <w:rsid w:val="00FB3F50"/>
    <w:rsid w:val="00FB3FFD"/>
    <w:rsid w:val="00FB407A"/>
    <w:rsid w:val="00FB408F"/>
    <w:rsid w:val="00FB4116"/>
    <w:rsid w:val="00FB41AE"/>
    <w:rsid w:val="00FB4454"/>
    <w:rsid w:val="00FB45A0"/>
    <w:rsid w:val="00FB45F6"/>
    <w:rsid w:val="00FB4674"/>
    <w:rsid w:val="00FB46BF"/>
    <w:rsid w:val="00FB48F4"/>
    <w:rsid w:val="00FB49A8"/>
    <w:rsid w:val="00FB49EE"/>
    <w:rsid w:val="00FB4A5D"/>
    <w:rsid w:val="00FB4BFC"/>
    <w:rsid w:val="00FB4C82"/>
    <w:rsid w:val="00FB4CC0"/>
    <w:rsid w:val="00FB4CFB"/>
    <w:rsid w:val="00FB4DE2"/>
    <w:rsid w:val="00FB4E61"/>
    <w:rsid w:val="00FB4EA5"/>
    <w:rsid w:val="00FB4F03"/>
    <w:rsid w:val="00FB4F82"/>
    <w:rsid w:val="00FB5755"/>
    <w:rsid w:val="00FB57E0"/>
    <w:rsid w:val="00FB5864"/>
    <w:rsid w:val="00FB592A"/>
    <w:rsid w:val="00FB5B80"/>
    <w:rsid w:val="00FB5EB3"/>
    <w:rsid w:val="00FB60A0"/>
    <w:rsid w:val="00FB60FF"/>
    <w:rsid w:val="00FB6223"/>
    <w:rsid w:val="00FB6249"/>
    <w:rsid w:val="00FB62B5"/>
    <w:rsid w:val="00FB639F"/>
    <w:rsid w:val="00FB63B8"/>
    <w:rsid w:val="00FB64D3"/>
    <w:rsid w:val="00FB689F"/>
    <w:rsid w:val="00FB693F"/>
    <w:rsid w:val="00FB69AC"/>
    <w:rsid w:val="00FB69EF"/>
    <w:rsid w:val="00FB6C3C"/>
    <w:rsid w:val="00FB6C3F"/>
    <w:rsid w:val="00FB6CA6"/>
    <w:rsid w:val="00FB6DF2"/>
    <w:rsid w:val="00FB6E19"/>
    <w:rsid w:val="00FB6E72"/>
    <w:rsid w:val="00FB6E7E"/>
    <w:rsid w:val="00FB6FF6"/>
    <w:rsid w:val="00FB7109"/>
    <w:rsid w:val="00FB710F"/>
    <w:rsid w:val="00FB7162"/>
    <w:rsid w:val="00FB727F"/>
    <w:rsid w:val="00FB72FC"/>
    <w:rsid w:val="00FB751F"/>
    <w:rsid w:val="00FB7628"/>
    <w:rsid w:val="00FB797C"/>
    <w:rsid w:val="00FB7B3E"/>
    <w:rsid w:val="00FB7B6A"/>
    <w:rsid w:val="00FB7BD1"/>
    <w:rsid w:val="00FB7BFE"/>
    <w:rsid w:val="00FB7C2C"/>
    <w:rsid w:val="00FB7D2B"/>
    <w:rsid w:val="00FB7D4D"/>
    <w:rsid w:val="00FB7D7B"/>
    <w:rsid w:val="00FB7DA3"/>
    <w:rsid w:val="00FB7DBE"/>
    <w:rsid w:val="00FB7E5B"/>
    <w:rsid w:val="00FB7EAD"/>
    <w:rsid w:val="00FC003A"/>
    <w:rsid w:val="00FC008A"/>
    <w:rsid w:val="00FC0149"/>
    <w:rsid w:val="00FC01B0"/>
    <w:rsid w:val="00FC01C5"/>
    <w:rsid w:val="00FC0261"/>
    <w:rsid w:val="00FC02D8"/>
    <w:rsid w:val="00FC0324"/>
    <w:rsid w:val="00FC0370"/>
    <w:rsid w:val="00FC047D"/>
    <w:rsid w:val="00FC056F"/>
    <w:rsid w:val="00FC0615"/>
    <w:rsid w:val="00FC0654"/>
    <w:rsid w:val="00FC073A"/>
    <w:rsid w:val="00FC0796"/>
    <w:rsid w:val="00FC0897"/>
    <w:rsid w:val="00FC08A1"/>
    <w:rsid w:val="00FC0A2B"/>
    <w:rsid w:val="00FC0A4F"/>
    <w:rsid w:val="00FC0B0D"/>
    <w:rsid w:val="00FC0C67"/>
    <w:rsid w:val="00FC0C87"/>
    <w:rsid w:val="00FC0C8B"/>
    <w:rsid w:val="00FC0C94"/>
    <w:rsid w:val="00FC0CBC"/>
    <w:rsid w:val="00FC0E25"/>
    <w:rsid w:val="00FC0ED4"/>
    <w:rsid w:val="00FC1021"/>
    <w:rsid w:val="00FC118B"/>
    <w:rsid w:val="00FC11F8"/>
    <w:rsid w:val="00FC1260"/>
    <w:rsid w:val="00FC1269"/>
    <w:rsid w:val="00FC13A3"/>
    <w:rsid w:val="00FC1484"/>
    <w:rsid w:val="00FC1565"/>
    <w:rsid w:val="00FC16C9"/>
    <w:rsid w:val="00FC16E7"/>
    <w:rsid w:val="00FC198D"/>
    <w:rsid w:val="00FC199D"/>
    <w:rsid w:val="00FC1AF2"/>
    <w:rsid w:val="00FC1DEF"/>
    <w:rsid w:val="00FC1E22"/>
    <w:rsid w:val="00FC1F87"/>
    <w:rsid w:val="00FC246A"/>
    <w:rsid w:val="00FC25AB"/>
    <w:rsid w:val="00FC26BB"/>
    <w:rsid w:val="00FC2712"/>
    <w:rsid w:val="00FC27F0"/>
    <w:rsid w:val="00FC2975"/>
    <w:rsid w:val="00FC2AFA"/>
    <w:rsid w:val="00FC2C15"/>
    <w:rsid w:val="00FC2D86"/>
    <w:rsid w:val="00FC2DB9"/>
    <w:rsid w:val="00FC2E94"/>
    <w:rsid w:val="00FC32F6"/>
    <w:rsid w:val="00FC3369"/>
    <w:rsid w:val="00FC34D8"/>
    <w:rsid w:val="00FC365C"/>
    <w:rsid w:val="00FC376F"/>
    <w:rsid w:val="00FC37A6"/>
    <w:rsid w:val="00FC3814"/>
    <w:rsid w:val="00FC3866"/>
    <w:rsid w:val="00FC38B2"/>
    <w:rsid w:val="00FC3B3D"/>
    <w:rsid w:val="00FC3BFA"/>
    <w:rsid w:val="00FC3EB6"/>
    <w:rsid w:val="00FC411F"/>
    <w:rsid w:val="00FC412B"/>
    <w:rsid w:val="00FC438F"/>
    <w:rsid w:val="00FC43D8"/>
    <w:rsid w:val="00FC43E3"/>
    <w:rsid w:val="00FC43F0"/>
    <w:rsid w:val="00FC43FE"/>
    <w:rsid w:val="00FC44D1"/>
    <w:rsid w:val="00FC44EF"/>
    <w:rsid w:val="00FC4637"/>
    <w:rsid w:val="00FC46BA"/>
    <w:rsid w:val="00FC4855"/>
    <w:rsid w:val="00FC4967"/>
    <w:rsid w:val="00FC49FD"/>
    <w:rsid w:val="00FC4A31"/>
    <w:rsid w:val="00FC4AC8"/>
    <w:rsid w:val="00FC4B42"/>
    <w:rsid w:val="00FC4C36"/>
    <w:rsid w:val="00FC4C5F"/>
    <w:rsid w:val="00FC4E05"/>
    <w:rsid w:val="00FC4E65"/>
    <w:rsid w:val="00FC4EAB"/>
    <w:rsid w:val="00FC4F27"/>
    <w:rsid w:val="00FC5005"/>
    <w:rsid w:val="00FC5082"/>
    <w:rsid w:val="00FC51D9"/>
    <w:rsid w:val="00FC5529"/>
    <w:rsid w:val="00FC5559"/>
    <w:rsid w:val="00FC555D"/>
    <w:rsid w:val="00FC5677"/>
    <w:rsid w:val="00FC56F9"/>
    <w:rsid w:val="00FC577D"/>
    <w:rsid w:val="00FC5801"/>
    <w:rsid w:val="00FC5A17"/>
    <w:rsid w:val="00FC5A7D"/>
    <w:rsid w:val="00FC5EDF"/>
    <w:rsid w:val="00FC5FC7"/>
    <w:rsid w:val="00FC6195"/>
    <w:rsid w:val="00FC633A"/>
    <w:rsid w:val="00FC63F3"/>
    <w:rsid w:val="00FC65B6"/>
    <w:rsid w:val="00FC66E1"/>
    <w:rsid w:val="00FC66E7"/>
    <w:rsid w:val="00FC6715"/>
    <w:rsid w:val="00FC6A69"/>
    <w:rsid w:val="00FC6B96"/>
    <w:rsid w:val="00FC6C4C"/>
    <w:rsid w:val="00FC6D5F"/>
    <w:rsid w:val="00FC6E60"/>
    <w:rsid w:val="00FC6E71"/>
    <w:rsid w:val="00FC6E93"/>
    <w:rsid w:val="00FC6F43"/>
    <w:rsid w:val="00FC707A"/>
    <w:rsid w:val="00FC7214"/>
    <w:rsid w:val="00FC7248"/>
    <w:rsid w:val="00FC72C9"/>
    <w:rsid w:val="00FC72F1"/>
    <w:rsid w:val="00FC7315"/>
    <w:rsid w:val="00FC7384"/>
    <w:rsid w:val="00FC74B4"/>
    <w:rsid w:val="00FC7560"/>
    <w:rsid w:val="00FC775D"/>
    <w:rsid w:val="00FC787F"/>
    <w:rsid w:val="00FC7C72"/>
    <w:rsid w:val="00FC7EA8"/>
    <w:rsid w:val="00FC7FB9"/>
    <w:rsid w:val="00FCCBB0"/>
    <w:rsid w:val="00FD0143"/>
    <w:rsid w:val="00FD016B"/>
    <w:rsid w:val="00FD02EF"/>
    <w:rsid w:val="00FD04DA"/>
    <w:rsid w:val="00FD0776"/>
    <w:rsid w:val="00FD079F"/>
    <w:rsid w:val="00FD0809"/>
    <w:rsid w:val="00FD08AC"/>
    <w:rsid w:val="00FD08D5"/>
    <w:rsid w:val="00FD0944"/>
    <w:rsid w:val="00FD09A0"/>
    <w:rsid w:val="00FD09B7"/>
    <w:rsid w:val="00FD0A09"/>
    <w:rsid w:val="00FD0A1C"/>
    <w:rsid w:val="00FD0A53"/>
    <w:rsid w:val="00FD0B7E"/>
    <w:rsid w:val="00FD0B84"/>
    <w:rsid w:val="00FD0B89"/>
    <w:rsid w:val="00FD0CD9"/>
    <w:rsid w:val="00FD0D29"/>
    <w:rsid w:val="00FD0E50"/>
    <w:rsid w:val="00FD0E86"/>
    <w:rsid w:val="00FD0F07"/>
    <w:rsid w:val="00FD0F08"/>
    <w:rsid w:val="00FD0F6F"/>
    <w:rsid w:val="00FD1006"/>
    <w:rsid w:val="00FD11EB"/>
    <w:rsid w:val="00FD155B"/>
    <w:rsid w:val="00FD15CE"/>
    <w:rsid w:val="00FD1674"/>
    <w:rsid w:val="00FD1693"/>
    <w:rsid w:val="00FD16E4"/>
    <w:rsid w:val="00FD17AE"/>
    <w:rsid w:val="00FD18CE"/>
    <w:rsid w:val="00FD19B2"/>
    <w:rsid w:val="00FD19F2"/>
    <w:rsid w:val="00FD1AA7"/>
    <w:rsid w:val="00FD1B32"/>
    <w:rsid w:val="00FD1BBF"/>
    <w:rsid w:val="00FD1BE5"/>
    <w:rsid w:val="00FD1C06"/>
    <w:rsid w:val="00FD1F32"/>
    <w:rsid w:val="00FD1F53"/>
    <w:rsid w:val="00FD1FA3"/>
    <w:rsid w:val="00FD1FAD"/>
    <w:rsid w:val="00FD20CB"/>
    <w:rsid w:val="00FD2148"/>
    <w:rsid w:val="00FD217F"/>
    <w:rsid w:val="00FD21F9"/>
    <w:rsid w:val="00FD25A0"/>
    <w:rsid w:val="00FD2844"/>
    <w:rsid w:val="00FD2921"/>
    <w:rsid w:val="00FD2965"/>
    <w:rsid w:val="00FD2A03"/>
    <w:rsid w:val="00FD2A06"/>
    <w:rsid w:val="00FD2AAA"/>
    <w:rsid w:val="00FD2B97"/>
    <w:rsid w:val="00FD2B9B"/>
    <w:rsid w:val="00FD2D9D"/>
    <w:rsid w:val="00FD2E13"/>
    <w:rsid w:val="00FD3447"/>
    <w:rsid w:val="00FD34C9"/>
    <w:rsid w:val="00FD3501"/>
    <w:rsid w:val="00FD355E"/>
    <w:rsid w:val="00FD362E"/>
    <w:rsid w:val="00FD3796"/>
    <w:rsid w:val="00FD37A6"/>
    <w:rsid w:val="00FD37F1"/>
    <w:rsid w:val="00FD3C53"/>
    <w:rsid w:val="00FD3D17"/>
    <w:rsid w:val="00FD3D29"/>
    <w:rsid w:val="00FD3F5F"/>
    <w:rsid w:val="00FD4194"/>
    <w:rsid w:val="00FD436C"/>
    <w:rsid w:val="00FD457D"/>
    <w:rsid w:val="00FD45FF"/>
    <w:rsid w:val="00FD4643"/>
    <w:rsid w:val="00FD474A"/>
    <w:rsid w:val="00FD47BF"/>
    <w:rsid w:val="00FD4912"/>
    <w:rsid w:val="00FD4A4D"/>
    <w:rsid w:val="00FD4B78"/>
    <w:rsid w:val="00FD4B7A"/>
    <w:rsid w:val="00FD4BFB"/>
    <w:rsid w:val="00FD4DA2"/>
    <w:rsid w:val="00FD4DFD"/>
    <w:rsid w:val="00FD4EF5"/>
    <w:rsid w:val="00FD5111"/>
    <w:rsid w:val="00FD513D"/>
    <w:rsid w:val="00FD51E9"/>
    <w:rsid w:val="00FD5417"/>
    <w:rsid w:val="00FD54BB"/>
    <w:rsid w:val="00FD56BA"/>
    <w:rsid w:val="00FD56DF"/>
    <w:rsid w:val="00FD5728"/>
    <w:rsid w:val="00FD574B"/>
    <w:rsid w:val="00FD5901"/>
    <w:rsid w:val="00FD5A1B"/>
    <w:rsid w:val="00FD5B7D"/>
    <w:rsid w:val="00FD5BF9"/>
    <w:rsid w:val="00FD5DB3"/>
    <w:rsid w:val="00FD5DE3"/>
    <w:rsid w:val="00FD5EDF"/>
    <w:rsid w:val="00FD5F8E"/>
    <w:rsid w:val="00FD6228"/>
    <w:rsid w:val="00FD6239"/>
    <w:rsid w:val="00FD6296"/>
    <w:rsid w:val="00FD64FD"/>
    <w:rsid w:val="00FD6535"/>
    <w:rsid w:val="00FD65C5"/>
    <w:rsid w:val="00FD6690"/>
    <w:rsid w:val="00FD6710"/>
    <w:rsid w:val="00FD6744"/>
    <w:rsid w:val="00FD682F"/>
    <w:rsid w:val="00FD69A8"/>
    <w:rsid w:val="00FD69CB"/>
    <w:rsid w:val="00FD6D35"/>
    <w:rsid w:val="00FD6E38"/>
    <w:rsid w:val="00FD6EF4"/>
    <w:rsid w:val="00FD6FD6"/>
    <w:rsid w:val="00FD720F"/>
    <w:rsid w:val="00FD7311"/>
    <w:rsid w:val="00FD761C"/>
    <w:rsid w:val="00FD7674"/>
    <w:rsid w:val="00FD769F"/>
    <w:rsid w:val="00FD770C"/>
    <w:rsid w:val="00FD7717"/>
    <w:rsid w:val="00FD77D4"/>
    <w:rsid w:val="00FD781B"/>
    <w:rsid w:val="00FD782A"/>
    <w:rsid w:val="00FD784F"/>
    <w:rsid w:val="00FD7A59"/>
    <w:rsid w:val="00FD7D22"/>
    <w:rsid w:val="00FD7DC2"/>
    <w:rsid w:val="00FD7DD6"/>
    <w:rsid w:val="00FD7E9B"/>
    <w:rsid w:val="00FD7F08"/>
    <w:rsid w:val="00FE005F"/>
    <w:rsid w:val="00FE0112"/>
    <w:rsid w:val="00FE0128"/>
    <w:rsid w:val="00FE0286"/>
    <w:rsid w:val="00FE067F"/>
    <w:rsid w:val="00FE078C"/>
    <w:rsid w:val="00FE0800"/>
    <w:rsid w:val="00FE08C0"/>
    <w:rsid w:val="00FE0942"/>
    <w:rsid w:val="00FE09C3"/>
    <w:rsid w:val="00FE09E7"/>
    <w:rsid w:val="00FE0A93"/>
    <w:rsid w:val="00FE0AD0"/>
    <w:rsid w:val="00FE0CAC"/>
    <w:rsid w:val="00FE108A"/>
    <w:rsid w:val="00FE11BD"/>
    <w:rsid w:val="00FE11D4"/>
    <w:rsid w:val="00FE123F"/>
    <w:rsid w:val="00FE146D"/>
    <w:rsid w:val="00FE157F"/>
    <w:rsid w:val="00FE1585"/>
    <w:rsid w:val="00FE16A3"/>
    <w:rsid w:val="00FE177A"/>
    <w:rsid w:val="00FE17A6"/>
    <w:rsid w:val="00FE17AD"/>
    <w:rsid w:val="00FE17EE"/>
    <w:rsid w:val="00FE19FB"/>
    <w:rsid w:val="00FE1A2F"/>
    <w:rsid w:val="00FE1A48"/>
    <w:rsid w:val="00FE1ACA"/>
    <w:rsid w:val="00FE1CB6"/>
    <w:rsid w:val="00FE1D90"/>
    <w:rsid w:val="00FE1DA0"/>
    <w:rsid w:val="00FE1DF2"/>
    <w:rsid w:val="00FE1E08"/>
    <w:rsid w:val="00FE1F0B"/>
    <w:rsid w:val="00FE1FFA"/>
    <w:rsid w:val="00FE2017"/>
    <w:rsid w:val="00FE202E"/>
    <w:rsid w:val="00FE21CD"/>
    <w:rsid w:val="00FE21EA"/>
    <w:rsid w:val="00FE21FB"/>
    <w:rsid w:val="00FE2271"/>
    <w:rsid w:val="00FE2316"/>
    <w:rsid w:val="00FE23F1"/>
    <w:rsid w:val="00FE2422"/>
    <w:rsid w:val="00FE2428"/>
    <w:rsid w:val="00FE2925"/>
    <w:rsid w:val="00FE2954"/>
    <w:rsid w:val="00FE29B3"/>
    <w:rsid w:val="00FE2BA3"/>
    <w:rsid w:val="00FE2CBB"/>
    <w:rsid w:val="00FE2CF1"/>
    <w:rsid w:val="00FE2D90"/>
    <w:rsid w:val="00FE2DF4"/>
    <w:rsid w:val="00FE2F80"/>
    <w:rsid w:val="00FE2FDE"/>
    <w:rsid w:val="00FE32C4"/>
    <w:rsid w:val="00FE3443"/>
    <w:rsid w:val="00FE353E"/>
    <w:rsid w:val="00FE359D"/>
    <w:rsid w:val="00FE35C4"/>
    <w:rsid w:val="00FE35ED"/>
    <w:rsid w:val="00FE36F0"/>
    <w:rsid w:val="00FE3706"/>
    <w:rsid w:val="00FE3724"/>
    <w:rsid w:val="00FE375A"/>
    <w:rsid w:val="00FE37CF"/>
    <w:rsid w:val="00FE3880"/>
    <w:rsid w:val="00FE3A3A"/>
    <w:rsid w:val="00FE3ABB"/>
    <w:rsid w:val="00FE3CCC"/>
    <w:rsid w:val="00FE3CE0"/>
    <w:rsid w:val="00FE3DA5"/>
    <w:rsid w:val="00FE3DCD"/>
    <w:rsid w:val="00FE3FDF"/>
    <w:rsid w:val="00FE4233"/>
    <w:rsid w:val="00FE4262"/>
    <w:rsid w:val="00FE4402"/>
    <w:rsid w:val="00FE44E8"/>
    <w:rsid w:val="00FE45CA"/>
    <w:rsid w:val="00FE45FC"/>
    <w:rsid w:val="00FE466E"/>
    <w:rsid w:val="00FE46A6"/>
    <w:rsid w:val="00FE483B"/>
    <w:rsid w:val="00FE4879"/>
    <w:rsid w:val="00FE4901"/>
    <w:rsid w:val="00FE498C"/>
    <w:rsid w:val="00FE4B15"/>
    <w:rsid w:val="00FE4C3F"/>
    <w:rsid w:val="00FE4F70"/>
    <w:rsid w:val="00FE4F7F"/>
    <w:rsid w:val="00FE4FB5"/>
    <w:rsid w:val="00FE502D"/>
    <w:rsid w:val="00FE52F9"/>
    <w:rsid w:val="00FE5396"/>
    <w:rsid w:val="00FE5403"/>
    <w:rsid w:val="00FE57E9"/>
    <w:rsid w:val="00FE58AE"/>
    <w:rsid w:val="00FE58D7"/>
    <w:rsid w:val="00FE5966"/>
    <w:rsid w:val="00FE5A99"/>
    <w:rsid w:val="00FE5B3C"/>
    <w:rsid w:val="00FE5D5E"/>
    <w:rsid w:val="00FE5DDC"/>
    <w:rsid w:val="00FE5F8A"/>
    <w:rsid w:val="00FE6059"/>
    <w:rsid w:val="00FE606F"/>
    <w:rsid w:val="00FE619F"/>
    <w:rsid w:val="00FE62A1"/>
    <w:rsid w:val="00FE62AB"/>
    <w:rsid w:val="00FE633A"/>
    <w:rsid w:val="00FE6399"/>
    <w:rsid w:val="00FE65D5"/>
    <w:rsid w:val="00FE6631"/>
    <w:rsid w:val="00FE66CF"/>
    <w:rsid w:val="00FE67D6"/>
    <w:rsid w:val="00FE6BF5"/>
    <w:rsid w:val="00FE6D6B"/>
    <w:rsid w:val="00FE6E52"/>
    <w:rsid w:val="00FE6EDE"/>
    <w:rsid w:val="00FE6FDE"/>
    <w:rsid w:val="00FE6FFB"/>
    <w:rsid w:val="00FE704E"/>
    <w:rsid w:val="00FE7058"/>
    <w:rsid w:val="00FE7297"/>
    <w:rsid w:val="00FE7331"/>
    <w:rsid w:val="00FE74B5"/>
    <w:rsid w:val="00FE758E"/>
    <w:rsid w:val="00FE75E1"/>
    <w:rsid w:val="00FE76ED"/>
    <w:rsid w:val="00FE7739"/>
    <w:rsid w:val="00FE773E"/>
    <w:rsid w:val="00FE777E"/>
    <w:rsid w:val="00FE779E"/>
    <w:rsid w:val="00FE78C2"/>
    <w:rsid w:val="00FE7B61"/>
    <w:rsid w:val="00FE7CD4"/>
    <w:rsid w:val="00FE7D25"/>
    <w:rsid w:val="00FE7DD9"/>
    <w:rsid w:val="00FE7DE4"/>
    <w:rsid w:val="00FE7E95"/>
    <w:rsid w:val="00FE7EAA"/>
    <w:rsid w:val="00FE7F06"/>
    <w:rsid w:val="00FE7F16"/>
    <w:rsid w:val="00FF000D"/>
    <w:rsid w:val="00FF02F5"/>
    <w:rsid w:val="00FF04A8"/>
    <w:rsid w:val="00FF0668"/>
    <w:rsid w:val="00FF0889"/>
    <w:rsid w:val="00FF08DC"/>
    <w:rsid w:val="00FF0918"/>
    <w:rsid w:val="00FF0964"/>
    <w:rsid w:val="00FF0B62"/>
    <w:rsid w:val="00FF0B77"/>
    <w:rsid w:val="00FF0BB7"/>
    <w:rsid w:val="00FF0CAC"/>
    <w:rsid w:val="00FF0DA6"/>
    <w:rsid w:val="00FF0EC0"/>
    <w:rsid w:val="00FF0F02"/>
    <w:rsid w:val="00FF0F34"/>
    <w:rsid w:val="00FF0F8A"/>
    <w:rsid w:val="00FF1323"/>
    <w:rsid w:val="00FF14E6"/>
    <w:rsid w:val="00FF16DD"/>
    <w:rsid w:val="00FF1720"/>
    <w:rsid w:val="00FF1761"/>
    <w:rsid w:val="00FF17E6"/>
    <w:rsid w:val="00FF198A"/>
    <w:rsid w:val="00FF19D0"/>
    <w:rsid w:val="00FF1AF6"/>
    <w:rsid w:val="00FF1C9D"/>
    <w:rsid w:val="00FF1CBA"/>
    <w:rsid w:val="00FF1E5F"/>
    <w:rsid w:val="00FF2024"/>
    <w:rsid w:val="00FF2509"/>
    <w:rsid w:val="00FF2713"/>
    <w:rsid w:val="00FF2764"/>
    <w:rsid w:val="00FF28D8"/>
    <w:rsid w:val="00FF2988"/>
    <w:rsid w:val="00FF2A51"/>
    <w:rsid w:val="00FF2AD4"/>
    <w:rsid w:val="00FF2EA9"/>
    <w:rsid w:val="00FF2F7E"/>
    <w:rsid w:val="00FF3065"/>
    <w:rsid w:val="00FF31BD"/>
    <w:rsid w:val="00FF32C3"/>
    <w:rsid w:val="00FF33A1"/>
    <w:rsid w:val="00FF372C"/>
    <w:rsid w:val="00FF379E"/>
    <w:rsid w:val="00FF3974"/>
    <w:rsid w:val="00FF3B47"/>
    <w:rsid w:val="00FF3B63"/>
    <w:rsid w:val="00FF3CA9"/>
    <w:rsid w:val="00FF3D4F"/>
    <w:rsid w:val="00FF3D68"/>
    <w:rsid w:val="00FF3DB7"/>
    <w:rsid w:val="00FF3E48"/>
    <w:rsid w:val="00FF3EA4"/>
    <w:rsid w:val="00FF3EEC"/>
    <w:rsid w:val="00FF407F"/>
    <w:rsid w:val="00FF41E9"/>
    <w:rsid w:val="00FF42A2"/>
    <w:rsid w:val="00FF434B"/>
    <w:rsid w:val="00FF443C"/>
    <w:rsid w:val="00FF444D"/>
    <w:rsid w:val="00FF463F"/>
    <w:rsid w:val="00FF47EC"/>
    <w:rsid w:val="00FF4843"/>
    <w:rsid w:val="00FF4936"/>
    <w:rsid w:val="00FF499F"/>
    <w:rsid w:val="00FF49E3"/>
    <w:rsid w:val="00FF4AF9"/>
    <w:rsid w:val="00FF4E86"/>
    <w:rsid w:val="00FF4F19"/>
    <w:rsid w:val="00FF4F28"/>
    <w:rsid w:val="00FF4F53"/>
    <w:rsid w:val="00FF4FF2"/>
    <w:rsid w:val="00FF508B"/>
    <w:rsid w:val="00FF50D9"/>
    <w:rsid w:val="00FF5168"/>
    <w:rsid w:val="00FF51CA"/>
    <w:rsid w:val="00FF5373"/>
    <w:rsid w:val="00FF53C5"/>
    <w:rsid w:val="00FF53D0"/>
    <w:rsid w:val="00FF53F5"/>
    <w:rsid w:val="00FF549A"/>
    <w:rsid w:val="00FF5507"/>
    <w:rsid w:val="00FF5630"/>
    <w:rsid w:val="00FF56DB"/>
    <w:rsid w:val="00FF5712"/>
    <w:rsid w:val="00FF5928"/>
    <w:rsid w:val="00FF596F"/>
    <w:rsid w:val="00FF5A74"/>
    <w:rsid w:val="00FF5BA4"/>
    <w:rsid w:val="00FF5CA3"/>
    <w:rsid w:val="00FF5DB9"/>
    <w:rsid w:val="00FF5DC7"/>
    <w:rsid w:val="00FF5DF1"/>
    <w:rsid w:val="00FF5E25"/>
    <w:rsid w:val="00FF5E6A"/>
    <w:rsid w:val="00FF5F0D"/>
    <w:rsid w:val="00FF5F10"/>
    <w:rsid w:val="00FF5F98"/>
    <w:rsid w:val="00FF600D"/>
    <w:rsid w:val="00FF6104"/>
    <w:rsid w:val="00FF628D"/>
    <w:rsid w:val="00FF62DA"/>
    <w:rsid w:val="00FF6301"/>
    <w:rsid w:val="00FF635B"/>
    <w:rsid w:val="00FF63C3"/>
    <w:rsid w:val="00FF64E6"/>
    <w:rsid w:val="00FF6552"/>
    <w:rsid w:val="00FF6618"/>
    <w:rsid w:val="00FF6735"/>
    <w:rsid w:val="00FF68A4"/>
    <w:rsid w:val="00FF68B1"/>
    <w:rsid w:val="00FF6914"/>
    <w:rsid w:val="00FF6933"/>
    <w:rsid w:val="00FF6A2F"/>
    <w:rsid w:val="00FF6A5B"/>
    <w:rsid w:val="00FF6AAA"/>
    <w:rsid w:val="00FF6CEE"/>
    <w:rsid w:val="00FF6EF0"/>
    <w:rsid w:val="00FF6FAF"/>
    <w:rsid w:val="00FF7025"/>
    <w:rsid w:val="00FF7149"/>
    <w:rsid w:val="00FF71A0"/>
    <w:rsid w:val="00FF71AF"/>
    <w:rsid w:val="00FF7213"/>
    <w:rsid w:val="00FF732C"/>
    <w:rsid w:val="00FF73BA"/>
    <w:rsid w:val="00FF7661"/>
    <w:rsid w:val="00FF766D"/>
    <w:rsid w:val="00FF76F9"/>
    <w:rsid w:val="00FF78B7"/>
    <w:rsid w:val="00FF7997"/>
    <w:rsid w:val="00FF7B1A"/>
    <w:rsid w:val="00FF7B2A"/>
    <w:rsid w:val="00FF7BCF"/>
    <w:rsid w:val="00FF7C65"/>
    <w:rsid w:val="00FF7CA4"/>
    <w:rsid w:val="00FF7CFA"/>
    <w:rsid w:val="00FF7D1F"/>
    <w:rsid w:val="00FF7D63"/>
    <w:rsid w:val="00FF7E81"/>
    <w:rsid w:val="00FF7E82"/>
    <w:rsid w:val="010365A2"/>
    <w:rsid w:val="01042C51"/>
    <w:rsid w:val="0106666C"/>
    <w:rsid w:val="0106F5FD"/>
    <w:rsid w:val="0108722E"/>
    <w:rsid w:val="010D18A8"/>
    <w:rsid w:val="010E7642"/>
    <w:rsid w:val="010FCE9F"/>
    <w:rsid w:val="0111E5B0"/>
    <w:rsid w:val="01131F76"/>
    <w:rsid w:val="011AB8BF"/>
    <w:rsid w:val="01226E46"/>
    <w:rsid w:val="0124C1BF"/>
    <w:rsid w:val="0128F8CA"/>
    <w:rsid w:val="012A8B7B"/>
    <w:rsid w:val="012FF489"/>
    <w:rsid w:val="013700B5"/>
    <w:rsid w:val="0137D2DA"/>
    <w:rsid w:val="01398A38"/>
    <w:rsid w:val="013FE748"/>
    <w:rsid w:val="014286A6"/>
    <w:rsid w:val="01499306"/>
    <w:rsid w:val="01525C90"/>
    <w:rsid w:val="01599956"/>
    <w:rsid w:val="0159C6C9"/>
    <w:rsid w:val="015BE7C9"/>
    <w:rsid w:val="015C66DC"/>
    <w:rsid w:val="015FFF99"/>
    <w:rsid w:val="01621022"/>
    <w:rsid w:val="01652C7D"/>
    <w:rsid w:val="01679158"/>
    <w:rsid w:val="01680A1C"/>
    <w:rsid w:val="016B27C9"/>
    <w:rsid w:val="01728EB0"/>
    <w:rsid w:val="0178397C"/>
    <w:rsid w:val="017B09B3"/>
    <w:rsid w:val="017BFB08"/>
    <w:rsid w:val="017CEBAB"/>
    <w:rsid w:val="017D2E87"/>
    <w:rsid w:val="01852B02"/>
    <w:rsid w:val="018A7B93"/>
    <w:rsid w:val="01930008"/>
    <w:rsid w:val="0195C5BA"/>
    <w:rsid w:val="01960739"/>
    <w:rsid w:val="01971463"/>
    <w:rsid w:val="019C2ADD"/>
    <w:rsid w:val="019E487C"/>
    <w:rsid w:val="01A1CB11"/>
    <w:rsid w:val="01A2BC33"/>
    <w:rsid w:val="01A48B50"/>
    <w:rsid w:val="01A6C2E9"/>
    <w:rsid w:val="01AB5FF5"/>
    <w:rsid w:val="01ABBEC3"/>
    <w:rsid w:val="01B760BE"/>
    <w:rsid w:val="01B85851"/>
    <w:rsid w:val="01BC4064"/>
    <w:rsid w:val="01BD5F86"/>
    <w:rsid w:val="01BF9FD1"/>
    <w:rsid w:val="01C1315F"/>
    <w:rsid w:val="01C273B6"/>
    <w:rsid w:val="01C2D265"/>
    <w:rsid w:val="01C68E0F"/>
    <w:rsid w:val="01C6A390"/>
    <w:rsid w:val="01CE1F55"/>
    <w:rsid w:val="01D25B7C"/>
    <w:rsid w:val="01D29314"/>
    <w:rsid w:val="01D6014C"/>
    <w:rsid w:val="01DA0F8C"/>
    <w:rsid w:val="01DEEC97"/>
    <w:rsid w:val="01E2EF33"/>
    <w:rsid w:val="01E9C541"/>
    <w:rsid w:val="01EB146B"/>
    <w:rsid w:val="01EDC1F0"/>
    <w:rsid w:val="01F0F422"/>
    <w:rsid w:val="01F23C98"/>
    <w:rsid w:val="01F34AE8"/>
    <w:rsid w:val="01F66DC3"/>
    <w:rsid w:val="01FDA222"/>
    <w:rsid w:val="01FFECB6"/>
    <w:rsid w:val="02003869"/>
    <w:rsid w:val="020732BA"/>
    <w:rsid w:val="02076909"/>
    <w:rsid w:val="0209E9AE"/>
    <w:rsid w:val="020B9299"/>
    <w:rsid w:val="02156CBF"/>
    <w:rsid w:val="02189F59"/>
    <w:rsid w:val="021A3D3F"/>
    <w:rsid w:val="021BCAB7"/>
    <w:rsid w:val="021E82FD"/>
    <w:rsid w:val="0223115B"/>
    <w:rsid w:val="0223B626"/>
    <w:rsid w:val="022C9FBE"/>
    <w:rsid w:val="02382C44"/>
    <w:rsid w:val="02398F6F"/>
    <w:rsid w:val="0239D53D"/>
    <w:rsid w:val="023A325E"/>
    <w:rsid w:val="023BAAEE"/>
    <w:rsid w:val="023CD1A9"/>
    <w:rsid w:val="023F5DEB"/>
    <w:rsid w:val="0240D81A"/>
    <w:rsid w:val="02496F2D"/>
    <w:rsid w:val="0249D5F1"/>
    <w:rsid w:val="024AD519"/>
    <w:rsid w:val="0251EBB5"/>
    <w:rsid w:val="025484DA"/>
    <w:rsid w:val="02585ECD"/>
    <w:rsid w:val="025C32D8"/>
    <w:rsid w:val="02621F56"/>
    <w:rsid w:val="026907B2"/>
    <w:rsid w:val="0270028E"/>
    <w:rsid w:val="027669E3"/>
    <w:rsid w:val="027760C4"/>
    <w:rsid w:val="027BDC36"/>
    <w:rsid w:val="027D086C"/>
    <w:rsid w:val="027E3FE4"/>
    <w:rsid w:val="02824BC2"/>
    <w:rsid w:val="028E59F5"/>
    <w:rsid w:val="02920E12"/>
    <w:rsid w:val="0292D993"/>
    <w:rsid w:val="0299270B"/>
    <w:rsid w:val="02A311AE"/>
    <w:rsid w:val="02A6EA21"/>
    <w:rsid w:val="02A7A6D5"/>
    <w:rsid w:val="02A7A6EB"/>
    <w:rsid w:val="02A9F02B"/>
    <w:rsid w:val="02AA2839"/>
    <w:rsid w:val="02AFF91A"/>
    <w:rsid w:val="02B2183F"/>
    <w:rsid w:val="02B26410"/>
    <w:rsid w:val="02BC46FB"/>
    <w:rsid w:val="02BC6479"/>
    <w:rsid w:val="02BDD997"/>
    <w:rsid w:val="02BECDF9"/>
    <w:rsid w:val="02C16E85"/>
    <w:rsid w:val="02C5D60E"/>
    <w:rsid w:val="02C76C90"/>
    <w:rsid w:val="02CA8BC1"/>
    <w:rsid w:val="02CDAD19"/>
    <w:rsid w:val="02CEBD4D"/>
    <w:rsid w:val="02D4B9B9"/>
    <w:rsid w:val="02E093EF"/>
    <w:rsid w:val="02E43D87"/>
    <w:rsid w:val="02E4C4D4"/>
    <w:rsid w:val="02E76737"/>
    <w:rsid w:val="02E7E8EA"/>
    <w:rsid w:val="02E93726"/>
    <w:rsid w:val="02E9C8EE"/>
    <w:rsid w:val="02EB03C7"/>
    <w:rsid w:val="02EF49F7"/>
    <w:rsid w:val="02F359C8"/>
    <w:rsid w:val="02FAC0BE"/>
    <w:rsid w:val="02FADA95"/>
    <w:rsid w:val="02FC74AF"/>
    <w:rsid w:val="02FCE353"/>
    <w:rsid w:val="03030976"/>
    <w:rsid w:val="0304226A"/>
    <w:rsid w:val="0306058C"/>
    <w:rsid w:val="030888A4"/>
    <w:rsid w:val="030B26AF"/>
    <w:rsid w:val="0311BAD3"/>
    <w:rsid w:val="0314B3C0"/>
    <w:rsid w:val="03172E69"/>
    <w:rsid w:val="031B849D"/>
    <w:rsid w:val="031E473D"/>
    <w:rsid w:val="031E9CCB"/>
    <w:rsid w:val="03232A66"/>
    <w:rsid w:val="0326B9D6"/>
    <w:rsid w:val="032836A4"/>
    <w:rsid w:val="032E8C70"/>
    <w:rsid w:val="03354EE0"/>
    <w:rsid w:val="0336FBFE"/>
    <w:rsid w:val="033EDE29"/>
    <w:rsid w:val="0341B1C3"/>
    <w:rsid w:val="034A0B70"/>
    <w:rsid w:val="034F61BC"/>
    <w:rsid w:val="03507911"/>
    <w:rsid w:val="0354AC5E"/>
    <w:rsid w:val="0354F8CF"/>
    <w:rsid w:val="03561EFF"/>
    <w:rsid w:val="0359538B"/>
    <w:rsid w:val="035D6FA4"/>
    <w:rsid w:val="03678526"/>
    <w:rsid w:val="0368AED9"/>
    <w:rsid w:val="036A01BB"/>
    <w:rsid w:val="036E6C46"/>
    <w:rsid w:val="0370DB10"/>
    <w:rsid w:val="0371DDFE"/>
    <w:rsid w:val="037686AE"/>
    <w:rsid w:val="0377652C"/>
    <w:rsid w:val="037A05AC"/>
    <w:rsid w:val="03808F90"/>
    <w:rsid w:val="0382E6BB"/>
    <w:rsid w:val="038384BC"/>
    <w:rsid w:val="03845590"/>
    <w:rsid w:val="0387D419"/>
    <w:rsid w:val="0388D168"/>
    <w:rsid w:val="039218C6"/>
    <w:rsid w:val="03949B67"/>
    <w:rsid w:val="0394AC77"/>
    <w:rsid w:val="03951D6E"/>
    <w:rsid w:val="039781EA"/>
    <w:rsid w:val="039992C9"/>
    <w:rsid w:val="03A443AF"/>
    <w:rsid w:val="03A912E9"/>
    <w:rsid w:val="03AA551A"/>
    <w:rsid w:val="03B820D9"/>
    <w:rsid w:val="03B947B9"/>
    <w:rsid w:val="03BB86EE"/>
    <w:rsid w:val="03BD9584"/>
    <w:rsid w:val="03C8F9DC"/>
    <w:rsid w:val="03C94C87"/>
    <w:rsid w:val="03CD7F74"/>
    <w:rsid w:val="03D29388"/>
    <w:rsid w:val="03D2F7CD"/>
    <w:rsid w:val="03D69618"/>
    <w:rsid w:val="03E4D7F7"/>
    <w:rsid w:val="03EA1876"/>
    <w:rsid w:val="03EA451B"/>
    <w:rsid w:val="03EB1F82"/>
    <w:rsid w:val="03ECC1C1"/>
    <w:rsid w:val="03EE719F"/>
    <w:rsid w:val="03F79765"/>
    <w:rsid w:val="03FFC792"/>
    <w:rsid w:val="040080BF"/>
    <w:rsid w:val="040F838C"/>
    <w:rsid w:val="041155A2"/>
    <w:rsid w:val="041885D8"/>
    <w:rsid w:val="041BC8A3"/>
    <w:rsid w:val="041ED87B"/>
    <w:rsid w:val="041F3014"/>
    <w:rsid w:val="041F9BF9"/>
    <w:rsid w:val="04223236"/>
    <w:rsid w:val="04224F61"/>
    <w:rsid w:val="04258496"/>
    <w:rsid w:val="042A445F"/>
    <w:rsid w:val="04326221"/>
    <w:rsid w:val="0434A329"/>
    <w:rsid w:val="04370179"/>
    <w:rsid w:val="04377534"/>
    <w:rsid w:val="043F43C9"/>
    <w:rsid w:val="04415B39"/>
    <w:rsid w:val="0441C6EE"/>
    <w:rsid w:val="04448448"/>
    <w:rsid w:val="044731F2"/>
    <w:rsid w:val="044B37C7"/>
    <w:rsid w:val="044C73F6"/>
    <w:rsid w:val="044D11E0"/>
    <w:rsid w:val="045064AB"/>
    <w:rsid w:val="04538F60"/>
    <w:rsid w:val="04556010"/>
    <w:rsid w:val="045789C5"/>
    <w:rsid w:val="04620E47"/>
    <w:rsid w:val="0463C78D"/>
    <w:rsid w:val="046FA2DB"/>
    <w:rsid w:val="047073FC"/>
    <w:rsid w:val="047DA3D9"/>
    <w:rsid w:val="0485B275"/>
    <w:rsid w:val="0486BE9B"/>
    <w:rsid w:val="0488790E"/>
    <w:rsid w:val="049039C7"/>
    <w:rsid w:val="0493A607"/>
    <w:rsid w:val="04990504"/>
    <w:rsid w:val="049A10C3"/>
    <w:rsid w:val="04A3DD13"/>
    <w:rsid w:val="04AC0CF8"/>
    <w:rsid w:val="04AD27A4"/>
    <w:rsid w:val="04AD6497"/>
    <w:rsid w:val="04B1F3BA"/>
    <w:rsid w:val="04B2DF2B"/>
    <w:rsid w:val="04B77984"/>
    <w:rsid w:val="04B96BD2"/>
    <w:rsid w:val="04B9C99B"/>
    <w:rsid w:val="04BC07D2"/>
    <w:rsid w:val="04BD919C"/>
    <w:rsid w:val="04C093D8"/>
    <w:rsid w:val="04C13D06"/>
    <w:rsid w:val="04C2D044"/>
    <w:rsid w:val="04C5D0BD"/>
    <w:rsid w:val="04C83661"/>
    <w:rsid w:val="04CA3F1E"/>
    <w:rsid w:val="04CB7970"/>
    <w:rsid w:val="04CC313E"/>
    <w:rsid w:val="04CC6A04"/>
    <w:rsid w:val="04CD316B"/>
    <w:rsid w:val="04CED34A"/>
    <w:rsid w:val="04D468BF"/>
    <w:rsid w:val="04DAA14A"/>
    <w:rsid w:val="04DE3B01"/>
    <w:rsid w:val="04E0EB00"/>
    <w:rsid w:val="04E2A287"/>
    <w:rsid w:val="04E4AA28"/>
    <w:rsid w:val="04E53E20"/>
    <w:rsid w:val="04E8A3B8"/>
    <w:rsid w:val="04EC1775"/>
    <w:rsid w:val="04ED7B26"/>
    <w:rsid w:val="04F16690"/>
    <w:rsid w:val="04F3CE4F"/>
    <w:rsid w:val="04F7BFDF"/>
    <w:rsid w:val="04FB690A"/>
    <w:rsid w:val="04FC31E8"/>
    <w:rsid w:val="05009AFB"/>
    <w:rsid w:val="0502197F"/>
    <w:rsid w:val="050550DC"/>
    <w:rsid w:val="050AE1D9"/>
    <w:rsid w:val="050DC4A8"/>
    <w:rsid w:val="050E8494"/>
    <w:rsid w:val="0510387E"/>
    <w:rsid w:val="051376E9"/>
    <w:rsid w:val="051BD3DE"/>
    <w:rsid w:val="0521D749"/>
    <w:rsid w:val="052354D8"/>
    <w:rsid w:val="052580F3"/>
    <w:rsid w:val="0529AA2C"/>
    <w:rsid w:val="052B4A96"/>
    <w:rsid w:val="052BB000"/>
    <w:rsid w:val="052E878E"/>
    <w:rsid w:val="05323030"/>
    <w:rsid w:val="053767EC"/>
    <w:rsid w:val="05386E28"/>
    <w:rsid w:val="053B3E42"/>
    <w:rsid w:val="0540567F"/>
    <w:rsid w:val="0540741B"/>
    <w:rsid w:val="05418D00"/>
    <w:rsid w:val="0549A1E4"/>
    <w:rsid w:val="054D5307"/>
    <w:rsid w:val="054FED97"/>
    <w:rsid w:val="0550D579"/>
    <w:rsid w:val="0551DE17"/>
    <w:rsid w:val="05541519"/>
    <w:rsid w:val="055F703E"/>
    <w:rsid w:val="0565BAA1"/>
    <w:rsid w:val="05692533"/>
    <w:rsid w:val="056BC1A5"/>
    <w:rsid w:val="056D8D5F"/>
    <w:rsid w:val="056F56C6"/>
    <w:rsid w:val="056F59FD"/>
    <w:rsid w:val="0570281B"/>
    <w:rsid w:val="0572D0C7"/>
    <w:rsid w:val="057DBCBE"/>
    <w:rsid w:val="057DCC32"/>
    <w:rsid w:val="057F1A7C"/>
    <w:rsid w:val="057F5463"/>
    <w:rsid w:val="0588C7D9"/>
    <w:rsid w:val="058B22E0"/>
    <w:rsid w:val="0590F952"/>
    <w:rsid w:val="05947EC9"/>
    <w:rsid w:val="0597BD1F"/>
    <w:rsid w:val="05990E2A"/>
    <w:rsid w:val="0599925B"/>
    <w:rsid w:val="059A40EF"/>
    <w:rsid w:val="05A1FFB6"/>
    <w:rsid w:val="05A6C97E"/>
    <w:rsid w:val="05A7447B"/>
    <w:rsid w:val="05AEF7A0"/>
    <w:rsid w:val="05AF043E"/>
    <w:rsid w:val="05C70159"/>
    <w:rsid w:val="05CB7365"/>
    <w:rsid w:val="05CBB802"/>
    <w:rsid w:val="05D200B1"/>
    <w:rsid w:val="05D4DA96"/>
    <w:rsid w:val="05D7914B"/>
    <w:rsid w:val="05E63952"/>
    <w:rsid w:val="05E7354C"/>
    <w:rsid w:val="05E9262A"/>
    <w:rsid w:val="05EA94F8"/>
    <w:rsid w:val="05F096B9"/>
    <w:rsid w:val="05F18616"/>
    <w:rsid w:val="05F67D92"/>
    <w:rsid w:val="05F7086B"/>
    <w:rsid w:val="05F9FD3D"/>
    <w:rsid w:val="05FA3389"/>
    <w:rsid w:val="05FBC6F3"/>
    <w:rsid w:val="05FD3988"/>
    <w:rsid w:val="05FE696D"/>
    <w:rsid w:val="0600008E"/>
    <w:rsid w:val="06008DDD"/>
    <w:rsid w:val="06068F21"/>
    <w:rsid w:val="060EC281"/>
    <w:rsid w:val="06190AB8"/>
    <w:rsid w:val="0619B44B"/>
    <w:rsid w:val="061A8FA8"/>
    <w:rsid w:val="061F06B4"/>
    <w:rsid w:val="0620380E"/>
    <w:rsid w:val="062CE7D1"/>
    <w:rsid w:val="063B704E"/>
    <w:rsid w:val="064077A3"/>
    <w:rsid w:val="0641D07F"/>
    <w:rsid w:val="0642C820"/>
    <w:rsid w:val="06446FBD"/>
    <w:rsid w:val="065E5EC9"/>
    <w:rsid w:val="066F7A73"/>
    <w:rsid w:val="06751AC9"/>
    <w:rsid w:val="06786AF5"/>
    <w:rsid w:val="067B4BBE"/>
    <w:rsid w:val="067BF673"/>
    <w:rsid w:val="067C1AD7"/>
    <w:rsid w:val="0682368D"/>
    <w:rsid w:val="0687FD0A"/>
    <w:rsid w:val="068E7A0B"/>
    <w:rsid w:val="0696C650"/>
    <w:rsid w:val="069CAD0F"/>
    <w:rsid w:val="069DA3CF"/>
    <w:rsid w:val="069EA71C"/>
    <w:rsid w:val="069F3380"/>
    <w:rsid w:val="06A040D6"/>
    <w:rsid w:val="06A0FA2D"/>
    <w:rsid w:val="06A2254C"/>
    <w:rsid w:val="06A285CF"/>
    <w:rsid w:val="06AA695C"/>
    <w:rsid w:val="06AE38D3"/>
    <w:rsid w:val="06AE3F11"/>
    <w:rsid w:val="06AFDA1D"/>
    <w:rsid w:val="06B016D1"/>
    <w:rsid w:val="06B19C58"/>
    <w:rsid w:val="06B2826E"/>
    <w:rsid w:val="06B9A418"/>
    <w:rsid w:val="06BBA74B"/>
    <w:rsid w:val="06BC376C"/>
    <w:rsid w:val="06BF88ED"/>
    <w:rsid w:val="06BFEB50"/>
    <w:rsid w:val="06C61C48"/>
    <w:rsid w:val="06CFE45D"/>
    <w:rsid w:val="06D0FCAF"/>
    <w:rsid w:val="06DF745F"/>
    <w:rsid w:val="06E52139"/>
    <w:rsid w:val="06F258DE"/>
    <w:rsid w:val="06F39CD3"/>
    <w:rsid w:val="06FED3EB"/>
    <w:rsid w:val="0700F8B0"/>
    <w:rsid w:val="07053A4F"/>
    <w:rsid w:val="07170482"/>
    <w:rsid w:val="071A727E"/>
    <w:rsid w:val="071B7565"/>
    <w:rsid w:val="0726C049"/>
    <w:rsid w:val="0729C567"/>
    <w:rsid w:val="072B541C"/>
    <w:rsid w:val="073A138F"/>
    <w:rsid w:val="0744A2EA"/>
    <w:rsid w:val="074C3C22"/>
    <w:rsid w:val="074D369F"/>
    <w:rsid w:val="07514166"/>
    <w:rsid w:val="075A931A"/>
    <w:rsid w:val="075B1C41"/>
    <w:rsid w:val="0761072A"/>
    <w:rsid w:val="0766BBC0"/>
    <w:rsid w:val="076E1E95"/>
    <w:rsid w:val="076E5369"/>
    <w:rsid w:val="0776D58E"/>
    <w:rsid w:val="07786B59"/>
    <w:rsid w:val="078005EA"/>
    <w:rsid w:val="07838953"/>
    <w:rsid w:val="0786376E"/>
    <w:rsid w:val="0789FBC6"/>
    <w:rsid w:val="078A2E97"/>
    <w:rsid w:val="078C88D5"/>
    <w:rsid w:val="07912747"/>
    <w:rsid w:val="0792B392"/>
    <w:rsid w:val="079984B5"/>
    <w:rsid w:val="079D6F84"/>
    <w:rsid w:val="07A120C1"/>
    <w:rsid w:val="07A2AA54"/>
    <w:rsid w:val="07A33C64"/>
    <w:rsid w:val="07A4FDC6"/>
    <w:rsid w:val="07A53F5B"/>
    <w:rsid w:val="07A5DB5E"/>
    <w:rsid w:val="07A98796"/>
    <w:rsid w:val="07A9AAD9"/>
    <w:rsid w:val="07AB1DED"/>
    <w:rsid w:val="07AD61C0"/>
    <w:rsid w:val="07BCE23A"/>
    <w:rsid w:val="07BD4676"/>
    <w:rsid w:val="07C289E0"/>
    <w:rsid w:val="07C65B62"/>
    <w:rsid w:val="07CA9F79"/>
    <w:rsid w:val="07CFAFCE"/>
    <w:rsid w:val="07D05476"/>
    <w:rsid w:val="07D0862D"/>
    <w:rsid w:val="07D0E977"/>
    <w:rsid w:val="07D128AF"/>
    <w:rsid w:val="07D17D9E"/>
    <w:rsid w:val="07D32DD9"/>
    <w:rsid w:val="07D5BCED"/>
    <w:rsid w:val="07D8087D"/>
    <w:rsid w:val="07DA16B0"/>
    <w:rsid w:val="07DBAA0D"/>
    <w:rsid w:val="07DBDF97"/>
    <w:rsid w:val="07E04982"/>
    <w:rsid w:val="07E60FBC"/>
    <w:rsid w:val="07E73AA4"/>
    <w:rsid w:val="07E88DBB"/>
    <w:rsid w:val="07E8AE48"/>
    <w:rsid w:val="07EE7406"/>
    <w:rsid w:val="07EF7E32"/>
    <w:rsid w:val="07F23BD5"/>
    <w:rsid w:val="07FAABD8"/>
    <w:rsid w:val="07FB1FCF"/>
    <w:rsid w:val="0809B34E"/>
    <w:rsid w:val="080E0917"/>
    <w:rsid w:val="0810BCAE"/>
    <w:rsid w:val="081C75C9"/>
    <w:rsid w:val="0820D937"/>
    <w:rsid w:val="08228169"/>
    <w:rsid w:val="082B2A2B"/>
    <w:rsid w:val="082BDAD6"/>
    <w:rsid w:val="082D86FB"/>
    <w:rsid w:val="08328A46"/>
    <w:rsid w:val="0834CBBB"/>
    <w:rsid w:val="083B6502"/>
    <w:rsid w:val="083DE117"/>
    <w:rsid w:val="083DF283"/>
    <w:rsid w:val="08411320"/>
    <w:rsid w:val="0843E12F"/>
    <w:rsid w:val="08455CB2"/>
    <w:rsid w:val="0845F533"/>
    <w:rsid w:val="084C415D"/>
    <w:rsid w:val="084CC528"/>
    <w:rsid w:val="085101DA"/>
    <w:rsid w:val="08559B1A"/>
    <w:rsid w:val="08579E12"/>
    <w:rsid w:val="085F3541"/>
    <w:rsid w:val="0863573B"/>
    <w:rsid w:val="086C2736"/>
    <w:rsid w:val="0870A04A"/>
    <w:rsid w:val="087F1960"/>
    <w:rsid w:val="087F5867"/>
    <w:rsid w:val="0883257C"/>
    <w:rsid w:val="0885BD56"/>
    <w:rsid w:val="0888F157"/>
    <w:rsid w:val="088AD1E4"/>
    <w:rsid w:val="088C96D3"/>
    <w:rsid w:val="088D9F88"/>
    <w:rsid w:val="088EE7FA"/>
    <w:rsid w:val="0891354F"/>
    <w:rsid w:val="0891BEB4"/>
    <w:rsid w:val="08964D27"/>
    <w:rsid w:val="08965A98"/>
    <w:rsid w:val="0899DEAB"/>
    <w:rsid w:val="089BD827"/>
    <w:rsid w:val="089DD782"/>
    <w:rsid w:val="08A10E04"/>
    <w:rsid w:val="08A1FCF1"/>
    <w:rsid w:val="08A398FE"/>
    <w:rsid w:val="08A59C38"/>
    <w:rsid w:val="08A71DA1"/>
    <w:rsid w:val="08A8C0B6"/>
    <w:rsid w:val="08AE8061"/>
    <w:rsid w:val="08B12943"/>
    <w:rsid w:val="08B6F9A6"/>
    <w:rsid w:val="08BA6131"/>
    <w:rsid w:val="08C5B06C"/>
    <w:rsid w:val="08CEECB4"/>
    <w:rsid w:val="08D00924"/>
    <w:rsid w:val="08D43E8A"/>
    <w:rsid w:val="08D45CE7"/>
    <w:rsid w:val="08D65D7D"/>
    <w:rsid w:val="08D7382D"/>
    <w:rsid w:val="08D85332"/>
    <w:rsid w:val="08E03F92"/>
    <w:rsid w:val="08E27D48"/>
    <w:rsid w:val="08E4296F"/>
    <w:rsid w:val="08E6F850"/>
    <w:rsid w:val="08E850A5"/>
    <w:rsid w:val="08E88FED"/>
    <w:rsid w:val="08EA53EA"/>
    <w:rsid w:val="08EC9938"/>
    <w:rsid w:val="08EDD1EA"/>
    <w:rsid w:val="08F135A1"/>
    <w:rsid w:val="08F1B4AB"/>
    <w:rsid w:val="09016985"/>
    <w:rsid w:val="0905DFEB"/>
    <w:rsid w:val="09118239"/>
    <w:rsid w:val="0912CB54"/>
    <w:rsid w:val="0921B628"/>
    <w:rsid w:val="0921C79E"/>
    <w:rsid w:val="0925A9FC"/>
    <w:rsid w:val="092976A9"/>
    <w:rsid w:val="09309653"/>
    <w:rsid w:val="0932720B"/>
    <w:rsid w:val="09356601"/>
    <w:rsid w:val="093750E5"/>
    <w:rsid w:val="09393B0A"/>
    <w:rsid w:val="093952CB"/>
    <w:rsid w:val="09397557"/>
    <w:rsid w:val="093CC25B"/>
    <w:rsid w:val="093D34DA"/>
    <w:rsid w:val="0943C8FB"/>
    <w:rsid w:val="0945479C"/>
    <w:rsid w:val="09473E08"/>
    <w:rsid w:val="09475103"/>
    <w:rsid w:val="09499F97"/>
    <w:rsid w:val="094FCD0A"/>
    <w:rsid w:val="095282A6"/>
    <w:rsid w:val="0954F405"/>
    <w:rsid w:val="09588579"/>
    <w:rsid w:val="0958987E"/>
    <w:rsid w:val="09590B49"/>
    <w:rsid w:val="095CBDD0"/>
    <w:rsid w:val="095F3763"/>
    <w:rsid w:val="09600CEA"/>
    <w:rsid w:val="096CC30D"/>
    <w:rsid w:val="097240C9"/>
    <w:rsid w:val="0973E075"/>
    <w:rsid w:val="0979D48C"/>
    <w:rsid w:val="097B823F"/>
    <w:rsid w:val="097F1C77"/>
    <w:rsid w:val="098471CC"/>
    <w:rsid w:val="0987BF39"/>
    <w:rsid w:val="09894E12"/>
    <w:rsid w:val="098F311C"/>
    <w:rsid w:val="0990B91A"/>
    <w:rsid w:val="09957F45"/>
    <w:rsid w:val="09988FE2"/>
    <w:rsid w:val="099DF1EA"/>
    <w:rsid w:val="09A60D20"/>
    <w:rsid w:val="09A7D438"/>
    <w:rsid w:val="09AA04F9"/>
    <w:rsid w:val="09ABEC4E"/>
    <w:rsid w:val="09AD9A25"/>
    <w:rsid w:val="09B9E4DE"/>
    <w:rsid w:val="09BA9BE8"/>
    <w:rsid w:val="09C7A40B"/>
    <w:rsid w:val="09C8EA32"/>
    <w:rsid w:val="09CC810F"/>
    <w:rsid w:val="09CCB24F"/>
    <w:rsid w:val="09CD9A18"/>
    <w:rsid w:val="09D353AF"/>
    <w:rsid w:val="09D69871"/>
    <w:rsid w:val="09D94E98"/>
    <w:rsid w:val="09D9EC49"/>
    <w:rsid w:val="09DD02AF"/>
    <w:rsid w:val="09DF7350"/>
    <w:rsid w:val="09E0A739"/>
    <w:rsid w:val="09EC8E3E"/>
    <w:rsid w:val="09F6B39A"/>
    <w:rsid w:val="09FF6A9E"/>
    <w:rsid w:val="0A098F22"/>
    <w:rsid w:val="0A09EF0A"/>
    <w:rsid w:val="0A1380C3"/>
    <w:rsid w:val="0A15BC99"/>
    <w:rsid w:val="0A1CE82D"/>
    <w:rsid w:val="0A1EC836"/>
    <w:rsid w:val="0A26E2D4"/>
    <w:rsid w:val="0A2E9FB8"/>
    <w:rsid w:val="0A2F3165"/>
    <w:rsid w:val="0A3214E9"/>
    <w:rsid w:val="0A38E120"/>
    <w:rsid w:val="0A428B9E"/>
    <w:rsid w:val="0A446011"/>
    <w:rsid w:val="0A458D79"/>
    <w:rsid w:val="0A45FD4D"/>
    <w:rsid w:val="0A4B92DD"/>
    <w:rsid w:val="0A4C4A5F"/>
    <w:rsid w:val="0A4DC3D4"/>
    <w:rsid w:val="0A51F771"/>
    <w:rsid w:val="0A57167C"/>
    <w:rsid w:val="0A57FFB0"/>
    <w:rsid w:val="0A5AA7FF"/>
    <w:rsid w:val="0A5B6AC1"/>
    <w:rsid w:val="0A61A76F"/>
    <w:rsid w:val="0A664F36"/>
    <w:rsid w:val="0A6D12D1"/>
    <w:rsid w:val="0A7A1052"/>
    <w:rsid w:val="0A7BE6FA"/>
    <w:rsid w:val="0A7CA193"/>
    <w:rsid w:val="0A7D97F6"/>
    <w:rsid w:val="0A8134BF"/>
    <w:rsid w:val="0A8E6522"/>
    <w:rsid w:val="0A8EA1DF"/>
    <w:rsid w:val="0A8F5076"/>
    <w:rsid w:val="0A915637"/>
    <w:rsid w:val="0A93C15E"/>
    <w:rsid w:val="0A961ED0"/>
    <w:rsid w:val="0A972A50"/>
    <w:rsid w:val="0A9E3B09"/>
    <w:rsid w:val="0AA1B765"/>
    <w:rsid w:val="0AA9A379"/>
    <w:rsid w:val="0AAE2387"/>
    <w:rsid w:val="0AAF2A6D"/>
    <w:rsid w:val="0AB171E8"/>
    <w:rsid w:val="0ABF081E"/>
    <w:rsid w:val="0AC64337"/>
    <w:rsid w:val="0ACBFEBD"/>
    <w:rsid w:val="0ACD37F5"/>
    <w:rsid w:val="0AD5573C"/>
    <w:rsid w:val="0ADC1F8C"/>
    <w:rsid w:val="0ADF92FC"/>
    <w:rsid w:val="0AE482B8"/>
    <w:rsid w:val="0AEAC57C"/>
    <w:rsid w:val="0AEAD04B"/>
    <w:rsid w:val="0AF0F270"/>
    <w:rsid w:val="0AF750DE"/>
    <w:rsid w:val="0AF7F987"/>
    <w:rsid w:val="0AF868E8"/>
    <w:rsid w:val="0AFA2C17"/>
    <w:rsid w:val="0B07CCB9"/>
    <w:rsid w:val="0B0BAB7A"/>
    <w:rsid w:val="0B0C47E5"/>
    <w:rsid w:val="0B108CFA"/>
    <w:rsid w:val="0B132799"/>
    <w:rsid w:val="0B17524D"/>
    <w:rsid w:val="0B187088"/>
    <w:rsid w:val="0B1969C2"/>
    <w:rsid w:val="0B1B1F67"/>
    <w:rsid w:val="0B24178A"/>
    <w:rsid w:val="0B24F1DB"/>
    <w:rsid w:val="0B30AE32"/>
    <w:rsid w:val="0B399BDB"/>
    <w:rsid w:val="0B3BCBC9"/>
    <w:rsid w:val="0B429AE5"/>
    <w:rsid w:val="0B4A4321"/>
    <w:rsid w:val="0B4B140B"/>
    <w:rsid w:val="0B4D6DB7"/>
    <w:rsid w:val="0B4F650E"/>
    <w:rsid w:val="0B5330E0"/>
    <w:rsid w:val="0B57B3EF"/>
    <w:rsid w:val="0B59A4CD"/>
    <w:rsid w:val="0B655219"/>
    <w:rsid w:val="0B66EF80"/>
    <w:rsid w:val="0B66F557"/>
    <w:rsid w:val="0B67F1E2"/>
    <w:rsid w:val="0B687540"/>
    <w:rsid w:val="0B69C0F7"/>
    <w:rsid w:val="0B7307EE"/>
    <w:rsid w:val="0B757AB1"/>
    <w:rsid w:val="0B81457A"/>
    <w:rsid w:val="0B82CACD"/>
    <w:rsid w:val="0B87E2A6"/>
    <w:rsid w:val="0B89C926"/>
    <w:rsid w:val="0B8B677E"/>
    <w:rsid w:val="0B9581E9"/>
    <w:rsid w:val="0B9EF9A5"/>
    <w:rsid w:val="0BA5FAA3"/>
    <w:rsid w:val="0BA6A49F"/>
    <w:rsid w:val="0BA6D111"/>
    <w:rsid w:val="0BAA6C44"/>
    <w:rsid w:val="0BAFBF20"/>
    <w:rsid w:val="0BB1625E"/>
    <w:rsid w:val="0BB22F2B"/>
    <w:rsid w:val="0BB7C51B"/>
    <w:rsid w:val="0BB83667"/>
    <w:rsid w:val="0BC185E2"/>
    <w:rsid w:val="0BC374A2"/>
    <w:rsid w:val="0BC43783"/>
    <w:rsid w:val="0BC4A7CD"/>
    <w:rsid w:val="0BC946C4"/>
    <w:rsid w:val="0BCA0BF1"/>
    <w:rsid w:val="0BCF225E"/>
    <w:rsid w:val="0BD9A526"/>
    <w:rsid w:val="0BD9DECF"/>
    <w:rsid w:val="0BDEC64C"/>
    <w:rsid w:val="0BE2C18A"/>
    <w:rsid w:val="0BE431DE"/>
    <w:rsid w:val="0BF0529F"/>
    <w:rsid w:val="0BF115F9"/>
    <w:rsid w:val="0BF3BA99"/>
    <w:rsid w:val="0BF3F65C"/>
    <w:rsid w:val="0BFA27D4"/>
    <w:rsid w:val="0BFB53ED"/>
    <w:rsid w:val="0BFE83FD"/>
    <w:rsid w:val="0BFEADE9"/>
    <w:rsid w:val="0C04FC27"/>
    <w:rsid w:val="0C05A5F1"/>
    <w:rsid w:val="0C06D12E"/>
    <w:rsid w:val="0C072990"/>
    <w:rsid w:val="0C089486"/>
    <w:rsid w:val="0C0CD7B1"/>
    <w:rsid w:val="0C0E80D1"/>
    <w:rsid w:val="0C1078FA"/>
    <w:rsid w:val="0C199D21"/>
    <w:rsid w:val="0C19AA56"/>
    <w:rsid w:val="0C1C3C7B"/>
    <w:rsid w:val="0C219BFC"/>
    <w:rsid w:val="0C2512F4"/>
    <w:rsid w:val="0C296E54"/>
    <w:rsid w:val="0C2BC2F9"/>
    <w:rsid w:val="0C32D611"/>
    <w:rsid w:val="0C35240D"/>
    <w:rsid w:val="0C362621"/>
    <w:rsid w:val="0C37A9F9"/>
    <w:rsid w:val="0C3F600A"/>
    <w:rsid w:val="0C42CEFF"/>
    <w:rsid w:val="0C4A4FA3"/>
    <w:rsid w:val="0C4E5096"/>
    <w:rsid w:val="0C57FB1D"/>
    <w:rsid w:val="0C58E1FB"/>
    <w:rsid w:val="0C648879"/>
    <w:rsid w:val="0C64D4FF"/>
    <w:rsid w:val="0C650F5E"/>
    <w:rsid w:val="0C66C621"/>
    <w:rsid w:val="0C6CEA4A"/>
    <w:rsid w:val="0C6DCC49"/>
    <w:rsid w:val="0C763D4F"/>
    <w:rsid w:val="0C80D01C"/>
    <w:rsid w:val="0C8277E1"/>
    <w:rsid w:val="0C88D8C9"/>
    <w:rsid w:val="0C8E3196"/>
    <w:rsid w:val="0C8F9D88"/>
    <w:rsid w:val="0C93C48D"/>
    <w:rsid w:val="0C964336"/>
    <w:rsid w:val="0C9E61AA"/>
    <w:rsid w:val="0CA62B86"/>
    <w:rsid w:val="0CAB2AFE"/>
    <w:rsid w:val="0CB3CF2B"/>
    <w:rsid w:val="0CB85E46"/>
    <w:rsid w:val="0CB95EAF"/>
    <w:rsid w:val="0CB9E9A2"/>
    <w:rsid w:val="0CBD2D60"/>
    <w:rsid w:val="0CBEAE4D"/>
    <w:rsid w:val="0CC09E21"/>
    <w:rsid w:val="0CC917BA"/>
    <w:rsid w:val="0CCAC776"/>
    <w:rsid w:val="0CCDEFB6"/>
    <w:rsid w:val="0CCFF287"/>
    <w:rsid w:val="0CD28946"/>
    <w:rsid w:val="0CD331B4"/>
    <w:rsid w:val="0CD4676D"/>
    <w:rsid w:val="0CD65B3F"/>
    <w:rsid w:val="0CDADE86"/>
    <w:rsid w:val="0CDB7005"/>
    <w:rsid w:val="0CE031AE"/>
    <w:rsid w:val="0CE45C69"/>
    <w:rsid w:val="0CE8D76C"/>
    <w:rsid w:val="0CEABF11"/>
    <w:rsid w:val="0CEEC585"/>
    <w:rsid w:val="0CF02ABF"/>
    <w:rsid w:val="0CF3FF52"/>
    <w:rsid w:val="0CF43914"/>
    <w:rsid w:val="0CF5A0A3"/>
    <w:rsid w:val="0CF6CFBA"/>
    <w:rsid w:val="0CF7C536"/>
    <w:rsid w:val="0CF8951E"/>
    <w:rsid w:val="0CFB0DAD"/>
    <w:rsid w:val="0CFB129D"/>
    <w:rsid w:val="0CFE3054"/>
    <w:rsid w:val="0D0295E2"/>
    <w:rsid w:val="0D03B083"/>
    <w:rsid w:val="0D089BEC"/>
    <w:rsid w:val="0D0A5DF8"/>
    <w:rsid w:val="0D0EFCDA"/>
    <w:rsid w:val="0D111802"/>
    <w:rsid w:val="0D160345"/>
    <w:rsid w:val="0D1EED6C"/>
    <w:rsid w:val="0D1F092D"/>
    <w:rsid w:val="0D215D2E"/>
    <w:rsid w:val="0D2361F2"/>
    <w:rsid w:val="0D28733F"/>
    <w:rsid w:val="0D2C0533"/>
    <w:rsid w:val="0D3086EF"/>
    <w:rsid w:val="0D327B38"/>
    <w:rsid w:val="0D3AA954"/>
    <w:rsid w:val="0D3FBA39"/>
    <w:rsid w:val="0D402DAB"/>
    <w:rsid w:val="0D452871"/>
    <w:rsid w:val="0D475DD4"/>
    <w:rsid w:val="0D4809EA"/>
    <w:rsid w:val="0D484ACF"/>
    <w:rsid w:val="0D48E1BB"/>
    <w:rsid w:val="0D49E3F9"/>
    <w:rsid w:val="0D4A1A5E"/>
    <w:rsid w:val="0D561F76"/>
    <w:rsid w:val="0D5D1652"/>
    <w:rsid w:val="0D5DBBA8"/>
    <w:rsid w:val="0D6823AA"/>
    <w:rsid w:val="0D696E7D"/>
    <w:rsid w:val="0D6ED7B2"/>
    <w:rsid w:val="0D705108"/>
    <w:rsid w:val="0D756ACD"/>
    <w:rsid w:val="0D78E9A9"/>
    <w:rsid w:val="0D7A3E44"/>
    <w:rsid w:val="0D7C441A"/>
    <w:rsid w:val="0D811B9C"/>
    <w:rsid w:val="0D883ED9"/>
    <w:rsid w:val="0D8A955A"/>
    <w:rsid w:val="0D8CC143"/>
    <w:rsid w:val="0D998F7F"/>
    <w:rsid w:val="0D9C360C"/>
    <w:rsid w:val="0D9D3CCD"/>
    <w:rsid w:val="0D9E4627"/>
    <w:rsid w:val="0DA0E075"/>
    <w:rsid w:val="0DA0E168"/>
    <w:rsid w:val="0DAC77B4"/>
    <w:rsid w:val="0DADB687"/>
    <w:rsid w:val="0DADD25C"/>
    <w:rsid w:val="0DB10B98"/>
    <w:rsid w:val="0DB20766"/>
    <w:rsid w:val="0DB9CD25"/>
    <w:rsid w:val="0DC1CFBC"/>
    <w:rsid w:val="0DC4AD56"/>
    <w:rsid w:val="0DC5CD55"/>
    <w:rsid w:val="0DC9BFD6"/>
    <w:rsid w:val="0DCE5330"/>
    <w:rsid w:val="0DD28CDE"/>
    <w:rsid w:val="0DD7B9BD"/>
    <w:rsid w:val="0DE13C75"/>
    <w:rsid w:val="0DE41719"/>
    <w:rsid w:val="0DE501FD"/>
    <w:rsid w:val="0DE5567D"/>
    <w:rsid w:val="0DE7251A"/>
    <w:rsid w:val="0DEBB60F"/>
    <w:rsid w:val="0DEC6D39"/>
    <w:rsid w:val="0DED8067"/>
    <w:rsid w:val="0DEDE537"/>
    <w:rsid w:val="0DEFB16B"/>
    <w:rsid w:val="0DEFF292"/>
    <w:rsid w:val="0DF6CAC0"/>
    <w:rsid w:val="0DF92F3A"/>
    <w:rsid w:val="0DFDB9F5"/>
    <w:rsid w:val="0DFDDEA4"/>
    <w:rsid w:val="0DFE733D"/>
    <w:rsid w:val="0DFF0815"/>
    <w:rsid w:val="0E044884"/>
    <w:rsid w:val="0E0F0DBB"/>
    <w:rsid w:val="0E0F1910"/>
    <w:rsid w:val="0E121B1A"/>
    <w:rsid w:val="0E12422A"/>
    <w:rsid w:val="0E14DE65"/>
    <w:rsid w:val="0E1558F3"/>
    <w:rsid w:val="0E1B3B9A"/>
    <w:rsid w:val="0E1BDA22"/>
    <w:rsid w:val="0E1CCCE1"/>
    <w:rsid w:val="0E1FA9C9"/>
    <w:rsid w:val="0E2040E6"/>
    <w:rsid w:val="0E21A8D2"/>
    <w:rsid w:val="0E270C4B"/>
    <w:rsid w:val="0E286C69"/>
    <w:rsid w:val="0E2E4375"/>
    <w:rsid w:val="0E2FEF25"/>
    <w:rsid w:val="0E388FA6"/>
    <w:rsid w:val="0E3ED569"/>
    <w:rsid w:val="0E3F7CAB"/>
    <w:rsid w:val="0E40D2CB"/>
    <w:rsid w:val="0E41B69B"/>
    <w:rsid w:val="0E447FF3"/>
    <w:rsid w:val="0E477983"/>
    <w:rsid w:val="0E49A110"/>
    <w:rsid w:val="0E4F4F01"/>
    <w:rsid w:val="0E5388B4"/>
    <w:rsid w:val="0E538A2D"/>
    <w:rsid w:val="0E54EDD7"/>
    <w:rsid w:val="0E55081C"/>
    <w:rsid w:val="0E55D6BE"/>
    <w:rsid w:val="0E5837AC"/>
    <w:rsid w:val="0E5A6868"/>
    <w:rsid w:val="0E60BD16"/>
    <w:rsid w:val="0E662BD8"/>
    <w:rsid w:val="0E66A9D7"/>
    <w:rsid w:val="0E672F8D"/>
    <w:rsid w:val="0E685E7D"/>
    <w:rsid w:val="0E6D26BB"/>
    <w:rsid w:val="0E6DA0D6"/>
    <w:rsid w:val="0E70B69E"/>
    <w:rsid w:val="0E718FAF"/>
    <w:rsid w:val="0E72439C"/>
    <w:rsid w:val="0E735117"/>
    <w:rsid w:val="0E74D2F0"/>
    <w:rsid w:val="0E75A34A"/>
    <w:rsid w:val="0E7955A4"/>
    <w:rsid w:val="0E7AD835"/>
    <w:rsid w:val="0E7BA8B0"/>
    <w:rsid w:val="0E7D7A51"/>
    <w:rsid w:val="0E82803C"/>
    <w:rsid w:val="0E84A0FC"/>
    <w:rsid w:val="0E892123"/>
    <w:rsid w:val="0E8A84B4"/>
    <w:rsid w:val="0E8B13D5"/>
    <w:rsid w:val="0E965296"/>
    <w:rsid w:val="0E996D7B"/>
    <w:rsid w:val="0EA2D403"/>
    <w:rsid w:val="0EA4D181"/>
    <w:rsid w:val="0EA79E85"/>
    <w:rsid w:val="0EA8EE80"/>
    <w:rsid w:val="0EA9F2E5"/>
    <w:rsid w:val="0EAA1514"/>
    <w:rsid w:val="0EAE63F0"/>
    <w:rsid w:val="0EB2EB01"/>
    <w:rsid w:val="0EB3E0E8"/>
    <w:rsid w:val="0EB47711"/>
    <w:rsid w:val="0EB53A7A"/>
    <w:rsid w:val="0EB5C605"/>
    <w:rsid w:val="0EBD1C51"/>
    <w:rsid w:val="0EBFE164"/>
    <w:rsid w:val="0EC2979B"/>
    <w:rsid w:val="0EC5E24D"/>
    <w:rsid w:val="0ECBBDAD"/>
    <w:rsid w:val="0ECBCA36"/>
    <w:rsid w:val="0ECDED0C"/>
    <w:rsid w:val="0ED28E22"/>
    <w:rsid w:val="0EDD959E"/>
    <w:rsid w:val="0EE058A7"/>
    <w:rsid w:val="0EE0E8CE"/>
    <w:rsid w:val="0EE48D88"/>
    <w:rsid w:val="0EE774BF"/>
    <w:rsid w:val="0EE9E84F"/>
    <w:rsid w:val="0EEA2E94"/>
    <w:rsid w:val="0EEA9FE8"/>
    <w:rsid w:val="0EEC691F"/>
    <w:rsid w:val="0EEC901D"/>
    <w:rsid w:val="0EEFEE7B"/>
    <w:rsid w:val="0EF0B929"/>
    <w:rsid w:val="0EF1665F"/>
    <w:rsid w:val="0EF64FB7"/>
    <w:rsid w:val="0EF87ADF"/>
    <w:rsid w:val="0EFB3548"/>
    <w:rsid w:val="0EFB3FC3"/>
    <w:rsid w:val="0EFD1F7E"/>
    <w:rsid w:val="0EFF7D96"/>
    <w:rsid w:val="0EFF8344"/>
    <w:rsid w:val="0F04C183"/>
    <w:rsid w:val="0F0859C1"/>
    <w:rsid w:val="0F095077"/>
    <w:rsid w:val="0F0A5732"/>
    <w:rsid w:val="0F0CD2C1"/>
    <w:rsid w:val="0F0E2E77"/>
    <w:rsid w:val="0F154460"/>
    <w:rsid w:val="0F174BCA"/>
    <w:rsid w:val="0F196D0C"/>
    <w:rsid w:val="0F1AC946"/>
    <w:rsid w:val="0F1B8B7A"/>
    <w:rsid w:val="0F1BAC80"/>
    <w:rsid w:val="0F1F307D"/>
    <w:rsid w:val="0F260AE8"/>
    <w:rsid w:val="0F2C7D58"/>
    <w:rsid w:val="0F2F0289"/>
    <w:rsid w:val="0F301BB5"/>
    <w:rsid w:val="0F40DDAB"/>
    <w:rsid w:val="0F418840"/>
    <w:rsid w:val="0F45F95A"/>
    <w:rsid w:val="0F4E01C1"/>
    <w:rsid w:val="0F4EE6B6"/>
    <w:rsid w:val="0F52749C"/>
    <w:rsid w:val="0F53D4D2"/>
    <w:rsid w:val="0F55BDF6"/>
    <w:rsid w:val="0F584F07"/>
    <w:rsid w:val="0F590161"/>
    <w:rsid w:val="0F5ADBB2"/>
    <w:rsid w:val="0F5F0ECD"/>
    <w:rsid w:val="0F5FED45"/>
    <w:rsid w:val="0F6095F8"/>
    <w:rsid w:val="0F6377BA"/>
    <w:rsid w:val="0F63D28F"/>
    <w:rsid w:val="0F66A968"/>
    <w:rsid w:val="0F6B294A"/>
    <w:rsid w:val="0F6BA94A"/>
    <w:rsid w:val="0F71488D"/>
    <w:rsid w:val="0F7486B8"/>
    <w:rsid w:val="0F794D79"/>
    <w:rsid w:val="0F79586B"/>
    <w:rsid w:val="0F7B7E72"/>
    <w:rsid w:val="0F871C01"/>
    <w:rsid w:val="0F8737B4"/>
    <w:rsid w:val="0F8DA21F"/>
    <w:rsid w:val="0F8E8611"/>
    <w:rsid w:val="0F956C33"/>
    <w:rsid w:val="0F982CB7"/>
    <w:rsid w:val="0F9C67E9"/>
    <w:rsid w:val="0FA85256"/>
    <w:rsid w:val="0FAC569C"/>
    <w:rsid w:val="0FAE0EEE"/>
    <w:rsid w:val="0FB034B7"/>
    <w:rsid w:val="0FB2C48D"/>
    <w:rsid w:val="0FB45F52"/>
    <w:rsid w:val="0FB7C385"/>
    <w:rsid w:val="0FB9796D"/>
    <w:rsid w:val="0FB9EBD1"/>
    <w:rsid w:val="0FC366E7"/>
    <w:rsid w:val="0FC3B6A6"/>
    <w:rsid w:val="0FC6FEA2"/>
    <w:rsid w:val="0FD19195"/>
    <w:rsid w:val="0FD20B5E"/>
    <w:rsid w:val="0FD8CEF8"/>
    <w:rsid w:val="0FDDCE8D"/>
    <w:rsid w:val="0FEE07C3"/>
    <w:rsid w:val="0FEE1AA7"/>
    <w:rsid w:val="0FF1F0B2"/>
    <w:rsid w:val="0FF5B5D3"/>
    <w:rsid w:val="0FF81E0B"/>
    <w:rsid w:val="0FF92331"/>
    <w:rsid w:val="0FFD49E9"/>
    <w:rsid w:val="0FFD61E7"/>
    <w:rsid w:val="0FFE6122"/>
    <w:rsid w:val="100139DF"/>
    <w:rsid w:val="10058550"/>
    <w:rsid w:val="10082441"/>
    <w:rsid w:val="100A83B6"/>
    <w:rsid w:val="10166B82"/>
    <w:rsid w:val="1016B3CA"/>
    <w:rsid w:val="1022B4EE"/>
    <w:rsid w:val="10233F2B"/>
    <w:rsid w:val="10251BE6"/>
    <w:rsid w:val="102531CB"/>
    <w:rsid w:val="10287F00"/>
    <w:rsid w:val="102D39F3"/>
    <w:rsid w:val="103499B5"/>
    <w:rsid w:val="103CF3EF"/>
    <w:rsid w:val="103D2F46"/>
    <w:rsid w:val="1044BC68"/>
    <w:rsid w:val="10477E5F"/>
    <w:rsid w:val="104B84A0"/>
    <w:rsid w:val="104D146E"/>
    <w:rsid w:val="1051C758"/>
    <w:rsid w:val="1051F2AE"/>
    <w:rsid w:val="10599BE9"/>
    <w:rsid w:val="105BD358"/>
    <w:rsid w:val="105DB0ED"/>
    <w:rsid w:val="106248E9"/>
    <w:rsid w:val="1064C3AE"/>
    <w:rsid w:val="10658339"/>
    <w:rsid w:val="1066BC2F"/>
    <w:rsid w:val="106DB020"/>
    <w:rsid w:val="10706935"/>
    <w:rsid w:val="107474A3"/>
    <w:rsid w:val="1076BFB7"/>
    <w:rsid w:val="10798096"/>
    <w:rsid w:val="10800D4E"/>
    <w:rsid w:val="10806027"/>
    <w:rsid w:val="1082D46E"/>
    <w:rsid w:val="108B81AA"/>
    <w:rsid w:val="108F9ECB"/>
    <w:rsid w:val="1091075A"/>
    <w:rsid w:val="1091BA43"/>
    <w:rsid w:val="109A22C4"/>
    <w:rsid w:val="109ACFC7"/>
    <w:rsid w:val="109AF719"/>
    <w:rsid w:val="109D724C"/>
    <w:rsid w:val="10A756A2"/>
    <w:rsid w:val="10A76953"/>
    <w:rsid w:val="10A9B468"/>
    <w:rsid w:val="10AE5B72"/>
    <w:rsid w:val="10B0AFF6"/>
    <w:rsid w:val="10B202CA"/>
    <w:rsid w:val="10B542BD"/>
    <w:rsid w:val="10B81CFC"/>
    <w:rsid w:val="10BBDD7B"/>
    <w:rsid w:val="10C081FC"/>
    <w:rsid w:val="10C190DB"/>
    <w:rsid w:val="10C28587"/>
    <w:rsid w:val="10C9EC15"/>
    <w:rsid w:val="10D15FCD"/>
    <w:rsid w:val="10D413E4"/>
    <w:rsid w:val="10D870EB"/>
    <w:rsid w:val="10E2F7B2"/>
    <w:rsid w:val="10E80D5A"/>
    <w:rsid w:val="10E8B65F"/>
    <w:rsid w:val="10E8F842"/>
    <w:rsid w:val="10EA7F96"/>
    <w:rsid w:val="10EF4114"/>
    <w:rsid w:val="10F33B99"/>
    <w:rsid w:val="10F783F8"/>
    <w:rsid w:val="10F812ED"/>
    <w:rsid w:val="1100697A"/>
    <w:rsid w:val="1101E8FF"/>
    <w:rsid w:val="110394BA"/>
    <w:rsid w:val="1103DF0A"/>
    <w:rsid w:val="110826A2"/>
    <w:rsid w:val="1108C749"/>
    <w:rsid w:val="1108D893"/>
    <w:rsid w:val="110CE8A2"/>
    <w:rsid w:val="1117BE1E"/>
    <w:rsid w:val="111BA604"/>
    <w:rsid w:val="111F69F6"/>
    <w:rsid w:val="11264E2C"/>
    <w:rsid w:val="112F65A0"/>
    <w:rsid w:val="1131CF69"/>
    <w:rsid w:val="1131E8F2"/>
    <w:rsid w:val="1137FB2A"/>
    <w:rsid w:val="1138C5F4"/>
    <w:rsid w:val="113DFC54"/>
    <w:rsid w:val="114251D9"/>
    <w:rsid w:val="114469A7"/>
    <w:rsid w:val="11458B95"/>
    <w:rsid w:val="11464858"/>
    <w:rsid w:val="1146A23E"/>
    <w:rsid w:val="1147E6C9"/>
    <w:rsid w:val="114E2281"/>
    <w:rsid w:val="11514A8B"/>
    <w:rsid w:val="11521EAB"/>
    <w:rsid w:val="115461FC"/>
    <w:rsid w:val="115BAC43"/>
    <w:rsid w:val="11608602"/>
    <w:rsid w:val="11633E00"/>
    <w:rsid w:val="11685EA8"/>
    <w:rsid w:val="1168DB53"/>
    <w:rsid w:val="11691622"/>
    <w:rsid w:val="1170CD6C"/>
    <w:rsid w:val="1172D433"/>
    <w:rsid w:val="1177F342"/>
    <w:rsid w:val="11784139"/>
    <w:rsid w:val="117AAF48"/>
    <w:rsid w:val="117CB1F3"/>
    <w:rsid w:val="117CDD53"/>
    <w:rsid w:val="117FC964"/>
    <w:rsid w:val="11807DDC"/>
    <w:rsid w:val="1180A64F"/>
    <w:rsid w:val="11840C43"/>
    <w:rsid w:val="11843BB6"/>
    <w:rsid w:val="118A29E0"/>
    <w:rsid w:val="119105C5"/>
    <w:rsid w:val="11928184"/>
    <w:rsid w:val="11968F23"/>
    <w:rsid w:val="119A4B7F"/>
    <w:rsid w:val="119BEFD0"/>
    <w:rsid w:val="119C402D"/>
    <w:rsid w:val="119F4E78"/>
    <w:rsid w:val="11A571EC"/>
    <w:rsid w:val="11A9E343"/>
    <w:rsid w:val="11ADE325"/>
    <w:rsid w:val="11B1477D"/>
    <w:rsid w:val="11B8CDE4"/>
    <w:rsid w:val="11BB3ED6"/>
    <w:rsid w:val="11BD72AC"/>
    <w:rsid w:val="11C0C6F5"/>
    <w:rsid w:val="11C2CE0C"/>
    <w:rsid w:val="11C4A29E"/>
    <w:rsid w:val="11C7E132"/>
    <w:rsid w:val="11D176F2"/>
    <w:rsid w:val="11D80C55"/>
    <w:rsid w:val="11E298C7"/>
    <w:rsid w:val="11EA8BF3"/>
    <w:rsid w:val="11EAE59E"/>
    <w:rsid w:val="11F75EE6"/>
    <w:rsid w:val="11FD6582"/>
    <w:rsid w:val="120451E4"/>
    <w:rsid w:val="12061C33"/>
    <w:rsid w:val="1206F3AB"/>
    <w:rsid w:val="12087206"/>
    <w:rsid w:val="120AF189"/>
    <w:rsid w:val="120F12D4"/>
    <w:rsid w:val="121259B9"/>
    <w:rsid w:val="12170C7A"/>
    <w:rsid w:val="12185B61"/>
    <w:rsid w:val="1222465F"/>
    <w:rsid w:val="123AF238"/>
    <w:rsid w:val="123C34B9"/>
    <w:rsid w:val="124044A7"/>
    <w:rsid w:val="124706C1"/>
    <w:rsid w:val="1248DEB8"/>
    <w:rsid w:val="124B5D67"/>
    <w:rsid w:val="1252F928"/>
    <w:rsid w:val="1262F2B9"/>
    <w:rsid w:val="126457DA"/>
    <w:rsid w:val="1265A9B3"/>
    <w:rsid w:val="12670270"/>
    <w:rsid w:val="126A8CF3"/>
    <w:rsid w:val="12758966"/>
    <w:rsid w:val="12759FA0"/>
    <w:rsid w:val="127BDEEF"/>
    <w:rsid w:val="127C3FAB"/>
    <w:rsid w:val="127CC635"/>
    <w:rsid w:val="1280B367"/>
    <w:rsid w:val="1289E111"/>
    <w:rsid w:val="128B5F00"/>
    <w:rsid w:val="12900AA0"/>
    <w:rsid w:val="12901669"/>
    <w:rsid w:val="12919EF3"/>
    <w:rsid w:val="1298F404"/>
    <w:rsid w:val="1298F8BC"/>
    <w:rsid w:val="129E3D10"/>
    <w:rsid w:val="12A070A4"/>
    <w:rsid w:val="12A153D6"/>
    <w:rsid w:val="12A4D85C"/>
    <w:rsid w:val="12A62965"/>
    <w:rsid w:val="12A7DF24"/>
    <w:rsid w:val="12B1ACEF"/>
    <w:rsid w:val="12B26B5E"/>
    <w:rsid w:val="12B52904"/>
    <w:rsid w:val="12B559F0"/>
    <w:rsid w:val="12B5BE1E"/>
    <w:rsid w:val="12B5F3EE"/>
    <w:rsid w:val="12C70A0C"/>
    <w:rsid w:val="12C75E63"/>
    <w:rsid w:val="12C814C7"/>
    <w:rsid w:val="12D394FE"/>
    <w:rsid w:val="12D3E9AD"/>
    <w:rsid w:val="12D5175A"/>
    <w:rsid w:val="12D523B0"/>
    <w:rsid w:val="12D7A35B"/>
    <w:rsid w:val="12DC073D"/>
    <w:rsid w:val="12DCD57E"/>
    <w:rsid w:val="12DE1071"/>
    <w:rsid w:val="12EB3DA1"/>
    <w:rsid w:val="12EE5E6B"/>
    <w:rsid w:val="12EF23C6"/>
    <w:rsid w:val="12F5C60B"/>
    <w:rsid w:val="12FC5914"/>
    <w:rsid w:val="12FF09FE"/>
    <w:rsid w:val="130498E5"/>
    <w:rsid w:val="1306C891"/>
    <w:rsid w:val="1307E388"/>
    <w:rsid w:val="130A0B6A"/>
    <w:rsid w:val="1311C6EF"/>
    <w:rsid w:val="131871A6"/>
    <w:rsid w:val="131A59D7"/>
    <w:rsid w:val="131EE4FA"/>
    <w:rsid w:val="1321E1C1"/>
    <w:rsid w:val="1324A1F8"/>
    <w:rsid w:val="132AA7EF"/>
    <w:rsid w:val="132AED63"/>
    <w:rsid w:val="1332B4C8"/>
    <w:rsid w:val="133746B1"/>
    <w:rsid w:val="1338C7B4"/>
    <w:rsid w:val="1339B462"/>
    <w:rsid w:val="133D88B6"/>
    <w:rsid w:val="133ED5AF"/>
    <w:rsid w:val="1340A183"/>
    <w:rsid w:val="1340CE73"/>
    <w:rsid w:val="1341AF0F"/>
    <w:rsid w:val="1342A96B"/>
    <w:rsid w:val="134516FC"/>
    <w:rsid w:val="134865D2"/>
    <w:rsid w:val="134949F5"/>
    <w:rsid w:val="134A9429"/>
    <w:rsid w:val="135018D1"/>
    <w:rsid w:val="1358425C"/>
    <w:rsid w:val="135CCBBD"/>
    <w:rsid w:val="13621372"/>
    <w:rsid w:val="13637D26"/>
    <w:rsid w:val="136E4558"/>
    <w:rsid w:val="1371249A"/>
    <w:rsid w:val="1371E360"/>
    <w:rsid w:val="137769A6"/>
    <w:rsid w:val="1379B2F6"/>
    <w:rsid w:val="137A99DD"/>
    <w:rsid w:val="137B1EFC"/>
    <w:rsid w:val="137BFAF6"/>
    <w:rsid w:val="1380D7FB"/>
    <w:rsid w:val="1381FC7D"/>
    <w:rsid w:val="1386A17C"/>
    <w:rsid w:val="138D69AD"/>
    <w:rsid w:val="1390BC14"/>
    <w:rsid w:val="1399AAE7"/>
    <w:rsid w:val="139E6515"/>
    <w:rsid w:val="139F65D7"/>
    <w:rsid w:val="13A066DF"/>
    <w:rsid w:val="13A11723"/>
    <w:rsid w:val="13A17EDD"/>
    <w:rsid w:val="13A4D0FF"/>
    <w:rsid w:val="13ACB464"/>
    <w:rsid w:val="13ACBFE0"/>
    <w:rsid w:val="13B0FDA4"/>
    <w:rsid w:val="13B2E815"/>
    <w:rsid w:val="13B30BB3"/>
    <w:rsid w:val="13B5EBC0"/>
    <w:rsid w:val="13B9B2CA"/>
    <w:rsid w:val="13BADD26"/>
    <w:rsid w:val="13BC3F33"/>
    <w:rsid w:val="13C1FA52"/>
    <w:rsid w:val="13C687ED"/>
    <w:rsid w:val="13C8F4F4"/>
    <w:rsid w:val="13C9A70A"/>
    <w:rsid w:val="13CA1F45"/>
    <w:rsid w:val="13D7BB91"/>
    <w:rsid w:val="13DC6DF4"/>
    <w:rsid w:val="13DFF4AD"/>
    <w:rsid w:val="13E4A3C4"/>
    <w:rsid w:val="13E9334D"/>
    <w:rsid w:val="13F13EF2"/>
    <w:rsid w:val="13F6E442"/>
    <w:rsid w:val="13F8AFA4"/>
    <w:rsid w:val="13FC441E"/>
    <w:rsid w:val="14001366"/>
    <w:rsid w:val="1404ED57"/>
    <w:rsid w:val="14071599"/>
    <w:rsid w:val="14071E37"/>
    <w:rsid w:val="1407CB9B"/>
    <w:rsid w:val="140F4E25"/>
    <w:rsid w:val="140F6CD1"/>
    <w:rsid w:val="1410B576"/>
    <w:rsid w:val="1413632C"/>
    <w:rsid w:val="1414EA50"/>
    <w:rsid w:val="141B827B"/>
    <w:rsid w:val="141EA375"/>
    <w:rsid w:val="1424C4F0"/>
    <w:rsid w:val="14281ACC"/>
    <w:rsid w:val="14291E43"/>
    <w:rsid w:val="14298823"/>
    <w:rsid w:val="142BB737"/>
    <w:rsid w:val="142F0231"/>
    <w:rsid w:val="1430FB6C"/>
    <w:rsid w:val="143105BE"/>
    <w:rsid w:val="143201DD"/>
    <w:rsid w:val="14322643"/>
    <w:rsid w:val="143273DA"/>
    <w:rsid w:val="14350A0F"/>
    <w:rsid w:val="1439156B"/>
    <w:rsid w:val="143E1ABD"/>
    <w:rsid w:val="143FC63E"/>
    <w:rsid w:val="14408484"/>
    <w:rsid w:val="1443754F"/>
    <w:rsid w:val="1444A32E"/>
    <w:rsid w:val="144B288C"/>
    <w:rsid w:val="144B8E2E"/>
    <w:rsid w:val="144BFE4D"/>
    <w:rsid w:val="144E1B00"/>
    <w:rsid w:val="1459E7D9"/>
    <w:rsid w:val="145DD2D6"/>
    <w:rsid w:val="14620868"/>
    <w:rsid w:val="14687FB6"/>
    <w:rsid w:val="1468C909"/>
    <w:rsid w:val="146B0CDB"/>
    <w:rsid w:val="1474249A"/>
    <w:rsid w:val="14792A0A"/>
    <w:rsid w:val="147A5B0D"/>
    <w:rsid w:val="147D73E5"/>
    <w:rsid w:val="1480F12E"/>
    <w:rsid w:val="14817358"/>
    <w:rsid w:val="1483B8DC"/>
    <w:rsid w:val="14843596"/>
    <w:rsid w:val="14848522"/>
    <w:rsid w:val="1488967D"/>
    <w:rsid w:val="1489B76D"/>
    <w:rsid w:val="14911381"/>
    <w:rsid w:val="1492BB62"/>
    <w:rsid w:val="14978FB8"/>
    <w:rsid w:val="149BCA87"/>
    <w:rsid w:val="149C64DA"/>
    <w:rsid w:val="149C7DBE"/>
    <w:rsid w:val="14A7CB96"/>
    <w:rsid w:val="14AA6614"/>
    <w:rsid w:val="14AC31B0"/>
    <w:rsid w:val="14ADD9C4"/>
    <w:rsid w:val="14AE12A1"/>
    <w:rsid w:val="14B2979D"/>
    <w:rsid w:val="14B3CD7F"/>
    <w:rsid w:val="14B6B47A"/>
    <w:rsid w:val="14BD1F06"/>
    <w:rsid w:val="14C1A3C7"/>
    <w:rsid w:val="14C3C7CA"/>
    <w:rsid w:val="14C5B0E2"/>
    <w:rsid w:val="14C64D51"/>
    <w:rsid w:val="14C6DB3D"/>
    <w:rsid w:val="14CEEDAA"/>
    <w:rsid w:val="14D3E953"/>
    <w:rsid w:val="14D4AE3C"/>
    <w:rsid w:val="14D960E3"/>
    <w:rsid w:val="14DDB8EF"/>
    <w:rsid w:val="14DDDCEF"/>
    <w:rsid w:val="14E6CB32"/>
    <w:rsid w:val="14E72E77"/>
    <w:rsid w:val="14EC6154"/>
    <w:rsid w:val="14EF2B8E"/>
    <w:rsid w:val="14EFE653"/>
    <w:rsid w:val="14F0A1F2"/>
    <w:rsid w:val="14F149B4"/>
    <w:rsid w:val="14F24E8A"/>
    <w:rsid w:val="14F5F232"/>
    <w:rsid w:val="14FA5F4F"/>
    <w:rsid w:val="14FB8706"/>
    <w:rsid w:val="15065FD9"/>
    <w:rsid w:val="1508C818"/>
    <w:rsid w:val="150F528A"/>
    <w:rsid w:val="1510B273"/>
    <w:rsid w:val="151496A3"/>
    <w:rsid w:val="1515E929"/>
    <w:rsid w:val="15168A5D"/>
    <w:rsid w:val="151FA991"/>
    <w:rsid w:val="152E30EF"/>
    <w:rsid w:val="1534FAF9"/>
    <w:rsid w:val="1536D51A"/>
    <w:rsid w:val="153CC25E"/>
    <w:rsid w:val="153E4E2B"/>
    <w:rsid w:val="153FB02A"/>
    <w:rsid w:val="1543E810"/>
    <w:rsid w:val="155918A5"/>
    <w:rsid w:val="155CBB41"/>
    <w:rsid w:val="155F35A6"/>
    <w:rsid w:val="155F7EF2"/>
    <w:rsid w:val="1560C8D6"/>
    <w:rsid w:val="15614F63"/>
    <w:rsid w:val="156204EB"/>
    <w:rsid w:val="1564309E"/>
    <w:rsid w:val="15677256"/>
    <w:rsid w:val="156C46DC"/>
    <w:rsid w:val="156EA423"/>
    <w:rsid w:val="1574CBBD"/>
    <w:rsid w:val="15758B72"/>
    <w:rsid w:val="1578BEA9"/>
    <w:rsid w:val="15793850"/>
    <w:rsid w:val="157F88E1"/>
    <w:rsid w:val="1581DEEE"/>
    <w:rsid w:val="15841BFD"/>
    <w:rsid w:val="15849BF4"/>
    <w:rsid w:val="15874189"/>
    <w:rsid w:val="158742F8"/>
    <w:rsid w:val="158CA2A5"/>
    <w:rsid w:val="15907580"/>
    <w:rsid w:val="1595DD32"/>
    <w:rsid w:val="15A6B0AF"/>
    <w:rsid w:val="15A6FEA7"/>
    <w:rsid w:val="15A82331"/>
    <w:rsid w:val="15AB8EB6"/>
    <w:rsid w:val="15ABF69C"/>
    <w:rsid w:val="15ADAD05"/>
    <w:rsid w:val="15AE8CF8"/>
    <w:rsid w:val="15AF6768"/>
    <w:rsid w:val="15B708C8"/>
    <w:rsid w:val="15B9F432"/>
    <w:rsid w:val="15C508FE"/>
    <w:rsid w:val="15D27EDC"/>
    <w:rsid w:val="15DCA8EA"/>
    <w:rsid w:val="15DD2E69"/>
    <w:rsid w:val="15DF59E6"/>
    <w:rsid w:val="15E18392"/>
    <w:rsid w:val="15E3BDBB"/>
    <w:rsid w:val="15E7642D"/>
    <w:rsid w:val="15E8A2D1"/>
    <w:rsid w:val="15EC6E58"/>
    <w:rsid w:val="15F0F2A5"/>
    <w:rsid w:val="15F1F946"/>
    <w:rsid w:val="15F355AE"/>
    <w:rsid w:val="15FA3080"/>
    <w:rsid w:val="15FD4F3A"/>
    <w:rsid w:val="15FF4B5A"/>
    <w:rsid w:val="1602CBA1"/>
    <w:rsid w:val="16053532"/>
    <w:rsid w:val="160CBE45"/>
    <w:rsid w:val="1610BFB5"/>
    <w:rsid w:val="1616B8D4"/>
    <w:rsid w:val="16170983"/>
    <w:rsid w:val="161B6B66"/>
    <w:rsid w:val="16272D42"/>
    <w:rsid w:val="1629141C"/>
    <w:rsid w:val="162C2DAA"/>
    <w:rsid w:val="162FE6CC"/>
    <w:rsid w:val="16328589"/>
    <w:rsid w:val="1636E51A"/>
    <w:rsid w:val="16377A8D"/>
    <w:rsid w:val="163848F3"/>
    <w:rsid w:val="163EA8CB"/>
    <w:rsid w:val="163F64F9"/>
    <w:rsid w:val="1643E377"/>
    <w:rsid w:val="164526BA"/>
    <w:rsid w:val="1648FBA2"/>
    <w:rsid w:val="165109F8"/>
    <w:rsid w:val="16573000"/>
    <w:rsid w:val="165993E7"/>
    <w:rsid w:val="165AFEEE"/>
    <w:rsid w:val="165B4C8E"/>
    <w:rsid w:val="165C7ADF"/>
    <w:rsid w:val="1661F910"/>
    <w:rsid w:val="16649BB8"/>
    <w:rsid w:val="1664B37D"/>
    <w:rsid w:val="166663B3"/>
    <w:rsid w:val="1666FA5F"/>
    <w:rsid w:val="1667326F"/>
    <w:rsid w:val="166A6A60"/>
    <w:rsid w:val="166FFCBB"/>
    <w:rsid w:val="167175B4"/>
    <w:rsid w:val="1672666E"/>
    <w:rsid w:val="1673C86C"/>
    <w:rsid w:val="16791D9C"/>
    <w:rsid w:val="16798666"/>
    <w:rsid w:val="167E1A0C"/>
    <w:rsid w:val="167EB968"/>
    <w:rsid w:val="167EF455"/>
    <w:rsid w:val="167F8AD2"/>
    <w:rsid w:val="16826E1C"/>
    <w:rsid w:val="1683E65D"/>
    <w:rsid w:val="16863894"/>
    <w:rsid w:val="168C5950"/>
    <w:rsid w:val="168DDF24"/>
    <w:rsid w:val="168DFE0C"/>
    <w:rsid w:val="16927840"/>
    <w:rsid w:val="1693575E"/>
    <w:rsid w:val="169E76DD"/>
    <w:rsid w:val="16A13A60"/>
    <w:rsid w:val="16A63446"/>
    <w:rsid w:val="16B7A80F"/>
    <w:rsid w:val="16B7C02A"/>
    <w:rsid w:val="16BA4390"/>
    <w:rsid w:val="16BA4DBC"/>
    <w:rsid w:val="16BD218A"/>
    <w:rsid w:val="16BDE055"/>
    <w:rsid w:val="16BE0AB6"/>
    <w:rsid w:val="16BE0C81"/>
    <w:rsid w:val="16BF8F88"/>
    <w:rsid w:val="16C2D306"/>
    <w:rsid w:val="16C6C284"/>
    <w:rsid w:val="16CCA2E5"/>
    <w:rsid w:val="16CF1518"/>
    <w:rsid w:val="16D0B89F"/>
    <w:rsid w:val="16D5ED0F"/>
    <w:rsid w:val="16D88BB8"/>
    <w:rsid w:val="16D8DB10"/>
    <w:rsid w:val="16E0F9BB"/>
    <w:rsid w:val="16E3B955"/>
    <w:rsid w:val="16EA0945"/>
    <w:rsid w:val="16EC733A"/>
    <w:rsid w:val="16EEC584"/>
    <w:rsid w:val="16EF7D72"/>
    <w:rsid w:val="16F05ECB"/>
    <w:rsid w:val="16F1BA3F"/>
    <w:rsid w:val="16F43DB6"/>
    <w:rsid w:val="16F5EA3E"/>
    <w:rsid w:val="170091D4"/>
    <w:rsid w:val="1701042B"/>
    <w:rsid w:val="17012B72"/>
    <w:rsid w:val="1701E837"/>
    <w:rsid w:val="17041BB8"/>
    <w:rsid w:val="17062043"/>
    <w:rsid w:val="17091B23"/>
    <w:rsid w:val="170F9F9D"/>
    <w:rsid w:val="1710C9B7"/>
    <w:rsid w:val="17157B6A"/>
    <w:rsid w:val="171A6145"/>
    <w:rsid w:val="172592AE"/>
    <w:rsid w:val="17321FC7"/>
    <w:rsid w:val="17337C74"/>
    <w:rsid w:val="17340BF8"/>
    <w:rsid w:val="1739F780"/>
    <w:rsid w:val="173EF5E8"/>
    <w:rsid w:val="17408E92"/>
    <w:rsid w:val="17413381"/>
    <w:rsid w:val="174943BB"/>
    <w:rsid w:val="174ADB2A"/>
    <w:rsid w:val="174BEE39"/>
    <w:rsid w:val="1750156F"/>
    <w:rsid w:val="175628EB"/>
    <w:rsid w:val="17566BC9"/>
    <w:rsid w:val="1763A7D7"/>
    <w:rsid w:val="1763C30B"/>
    <w:rsid w:val="1765089D"/>
    <w:rsid w:val="1765D194"/>
    <w:rsid w:val="17669A67"/>
    <w:rsid w:val="176830BC"/>
    <w:rsid w:val="1769BD83"/>
    <w:rsid w:val="176FAC2A"/>
    <w:rsid w:val="176FF370"/>
    <w:rsid w:val="178231D6"/>
    <w:rsid w:val="17830ADE"/>
    <w:rsid w:val="1784D991"/>
    <w:rsid w:val="178A85E5"/>
    <w:rsid w:val="178D2E92"/>
    <w:rsid w:val="178D5511"/>
    <w:rsid w:val="17920CC3"/>
    <w:rsid w:val="17957A35"/>
    <w:rsid w:val="1795BAA1"/>
    <w:rsid w:val="179AD654"/>
    <w:rsid w:val="179BCA3B"/>
    <w:rsid w:val="179C6B25"/>
    <w:rsid w:val="179CA55D"/>
    <w:rsid w:val="179FEE2C"/>
    <w:rsid w:val="17A14956"/>
    <w:rsid w:val="17A26C36"/>
    <w:rsid w:val="17A4B622"/>
    <w:rsid w:val="17A7EEFA"/>
    <w:rsid w:val="17A9B274"/>
    <w:rsid w:val="17ACD9BC"/>
    <w:rsid w:val="17AF0447"/>
    <w:rsid w:val="17B5CC1F"/>
    <w:rsid w:val="17BC2114"/>
    <w:rsid w:val="17BD6B64"/>
    <w:rsid w:val="17C30B55"/>
    <w:rsid w:val="17C4DD25"/>
    <w:rsid w:val="17C98675"/>
    <w:rsid w:val="17D0733A"/>
    <w:rsid w:val="17D319E3"/>
    <w:rsid w:val="17D49027"/>
    <w:rsid w:val="17D64768"/>
    <w:rsid w:val="17DE5951"/>
    <w:rsid w:val="17DED6A1"/>
    <w:rsid w:val="17E31CD2"/>
    <w:rsid w:val="17E67126"/>
    <w:rsid w:val="17E6F773"/>
    <w:rsid w:val="17E754D0"/>
    <w:rsid w:val="17E88EDD"/>
    <w:rsid w:val="17EBAB2E"/>
    <w:rsid w:val="17EE39DD"/>
    <w:rsid w:val="17F9F88B"/>
    <w:rsid w:val="17FF5262"/>
    <w:rsid w:val="18018139"/>
    <w:rsid w:val="1807D3D5"/>
    <w:rsid w:val="1808E19D"/>
    <w:rsid w:val="1813E623"/>
    <w:rsid w:val="18140E96"/>
    <w:rsid w:val="181FA26D"/>
    <w:rsid w:val="1835ED7D"/>
    <w:rsid w:val="183B292E"/>
    <w:rsid w:val="18409BE3"/>
    <w:rsid w:val="18420627"/>
    <w:rsid w:val="185034FD"/>
    <w:rsid w:val="18511C02"/>
    <w:rsid w:val="185230CC"/>
    <w:rsid w:val="1852843C"/>
    <w:rsid w:val="185C21D0"/>
    <w:rsid w:val="18612016"/>
    <w:rsid w:val="18636EF2"/>
    <w:rsid w:val="186A2546"/>
    <w:rsid w:val="186A4F04"/>
    <w:rsid w:val="186C8215"/>
    <w:rsid w:val="186CE7F5"/>
    <w:rsid w:val="186EC13B"/>
    <w:rsid w:val="186F52EF"/>
    <w:rsid w:val="187227BD"/>
    <w:rsid w:val="1886BBE1"/>
    <w:rsid w:val="1888E660"/>
    <w:rsid w:val="188933C4"/>
    <w:rsid w:val="18959D0B"/>
    <w:rsid w:val="1895B33D"/>
    <w:rsid w:val="189796B8"/>
    <w:rsid w:val="1899B491"/>
    <w:rsid w:val="189EE547"/>
    <w:rsid w:val="18A14CE8"/>
    <w:rsid w:val="18A42D27"/>
    <w:rsid w:val="18A5FA21"/>
    <w:rsid w:val="18A64634"/>
    <w:rsid w:val="18A94409"/>
    <w:rsid w:val="18AB1CC8"/>
    <w:rsid w:val="18B812F2"/>
    <w:rsid w:val="18BAB76B"/>
    <w:rsid w:val="18BC8A9C"/>
    <w:rsid w:val="18C4CF19"/>
    <w:rsid w:val="18CEDF11"/>
    <w:rsid w:val="18D20A8E"/>
    <w:rsid w:val="18D587C4"/>
    <w:rsid w:val="18DEFE5C"/>
    <w:rsid w:val="18E9884C"/>
    <w:rsid w:val="18E9C16A"/>
    <w:rsid w:val="18EB5E58"/>
    <w:rsid w:val="18ED554A"/>
    <w:rsid w:val="18F30DF2"/>
    <w:rsid w:val="18F5C436"/>
    <w:rsid w:val="18F5EAA1"/>
    <w:rsid w:val="18FFA132"/>
    <w:rsid w:val="1900352E"/>
    <w:rsid w:val="1903EA29"/>
    <w:rsid w:val="1905C9BF"/>
    <w:rsid w:val="19082F05"/>
    <w:rsid w:val="190A86B2"/>
    <w:rsid w:val="1916D7E0"/>
    <w:rsid w:val="1917ABA1"/>
    <w:rsid w:val="1918105D"/>
    <w:rsid w:val="191E8ABB"/>
    <w:rsid w:val="191E99AF"/>
    <w:rsid w:val="191F6C0F"/>
    <w:rsid w:val="19226108"/>
    <w:rsid w:val="1923FAFD"/>
    <w:rsid w:val="19253BAE"/>
    <w:rsid w:val="192A13B3"/>
    <w:rsid w:val="192E9F77"/>
    <w:rsid w:val="1932C38F"/>
    <w:rsid w:val="19334A1F"/>
    <w:rsid w:val="193B59AF"/>
    <w:rsid w:val="193D45F4"/>
    <w:rsid w:val="194038E4"/>
    <w:rsid w:val="194230FD"/>
    <w:rsid w:val="194D4A09"/>
    <w:rsid w:val="195109CF"/>
    <w:rsid w:val="19532010"/>
    <w:rsid w:val="19594633"/>
    <w:rsid w:val="19695693"/>
    <w:rsid w:val="196A073A"/>
    <w:rsid w:val="19715B1C"/>
    <w:rsid w:val="1972164F"/>
    <w:rsid w:val="1973105A"/>
    <w:rsid w:val="19737527"/>
    <w:rsid w:val="1974C299"/>
    <w:rsid w:val="197D0505"/>
    <w:rsid w:val="197ED35E"/>
    <w:rsid w:val="198855BE"/>
    <w:rsid w:val="198D84EE"/>
    <w:rsid w:val="198F34CD"/>
    <w:rsid w:val="199B4978"/>
    <w:rsid w:val="199C20A6"/>
    <w:rsid w:val="19A67967"/>
    <w:rsid w:val="19A6A162"/>
    <w:rsid w:val="19A6B375"/>
    <w:rsid w:val="19AA8986"/>
    <w:rsid w:val="19AC1F1C"/>
    <w:rsid w:val="19AC67D8"/>
    <w:rsid w:val="19AE296B"/>
    <w:rsid w:val="19AF428A"/>
    <w:rsid w:val="19B833B5"/>
    <w:rsid w:val="19BA2473"/>
    <w:rsid w:val="19BCBAFB"/>
    <w:rsid w:val="19BCCDD8"/>
    <w:rsid w:val="19C03ECE"/>
    <w:rsid w:val="19C0EDE4"/>
    <w:rsid w:val="19C333EE"/>
    <w:rsid w:val="19CECE32"/>
    <w:rsid w:val="19D937FA"/>
    <w:rsid w:val="19DE4776"/>
    <w:rsid w:val="19E09A17"/>
    <w:rsid w:val="19E46F71"/>
    <w:rsid w:val="19E670CB"/>
    <w:rsid w:val="19E8A7A0"/>
    <w:rsid w:val="19EBB1F5"/>
    <w:rsid w:val="19EEC1DC"/>
    <w:rsid w:val="19F1EFB1"/>
    <w:rsid w:val="19F290CE"/>
    <w:rsid w:val="19F78D3A"/>
    <w:rsid w:val="19F89E7B"/>
    <w:rsid w:val="19FD7CE7"/>
    <w:rsid w:val="1A00BD22"/>
    <w:rsid w:val="1A00D503"/>
    <w:rsid w:val="1A04F242"/>
    <w:rsid w:val="1A0BBF27"/>
    <w:rsid w:val="1A0E6F60"/>
    <w:rsid w:val="1A144815"/>
    <w:rsid w:val="1A1585F4"/>
    <w:rsid w:val="1A15B57C"/>
    <w:rsid w:val="1A1D9948"/>
    <w:rsid w:val="1A21E729"/>
    <w:rsid w:val="1A22C1E6"/>
    <w:rsid w:val="1A264745"/>
    <w:rsid w:val="1A2B3FC0"/>
    <w:rsid w:val="1A2B683C"/>
    <w:rsid w:val="1A2C0E67"/>
    <w:rsid w:val="1A2ED827"/>
    <w:rsid w:val="1A300FEF"/>
    <w:rsid w:val="1A3D4663"/>
    <w:rsid w:val="1A46DBE9"/>
    <w:rsid w:val="1A496A45"/>
    <w:rsid w:val="1A4F122C"/>
    <w:rsid w:val="1A53DCDA"/>
    <w:rsid w:val="1A5A3BBD"/>
    <w:rsid w:val="1A5E0B0D"/>
    <w:rsid w:val="1A5EA69C"/>
    <w:rsid w:val="1A62601E"/>
    <w:rsid w:val="1A65A45D"/>
    <w:rsid w:val="1A685A1B"/>
    <w:rsid w:val="1A69FAC1"/>
    <w:rsid w:val="1A6C5622"/>
    <w:rsid w:val="1A6E9704"/>
    <w:rsid w:val="1A70C551"/>
    <w:rsid w:val="1A70DCE3"/>
    <w:rsid w:val="1A72115B"/>
    <w:rsid w:val="1A727F77"/>
    <w:rsid w:val="1A75CDCC"/>
    <w:rsid w:val="1A797759"/>
    <w:rsid w:val="1A813211"/>
    <w:rsid w:val="1A8A5CA2"/>
    <w:rsid w:val="1A90EEE9"/>
    <w:rsid w:val="1A913E8C"/>
    <w:rsid w:val="1A96D5E9"/>
    <w:rsid w:val="1A9B8AB1"/>
    <w:rsid w:val="1A9D1B1C"/>
    <w:rsid w:val="1A9EB864"/>
    <w:rsid w:val="1A9FBA97"/>
    <w:rsid w:val="1AAA9CE8"/>
    <w:rsid w:val="1AAD31A9"/>
    <w:rsid w:val="1AB2E1C2"/>
    <w:rsid w:val="1AB394CE"/>
    <w:rsid w:val="1AB3B429"/>
    <w:rsid w:val="1AC51E37"/>
    <w:rsid w:val="1AC57502"/>
    <w:rsid w:val="1AC86BCA"/>
    <w:rsid w:val="1AC8970B"/>
    <w:rsid w:val="1ACDB844"/>
    <w:rsid w:val="1AD30092"/>
    <w:rsid w:val="1AD88671"/>
    <w:rsid w:val="1ADD1A9F"/>
    <w:rsid w:val="1ADDA53F"/>
    <w:rsid w:val="1ADF0F15"/>
    <w:rsid w:val="1ADF3349"/>
    <w:rsid w:val="1AE0CE54"/>
    <w:rsid w:val="1AE9DF1B"/>
    <w:rsid w:val="1AEB4F2E"/>
    <w:rsid w:val="1AF0F09B"/>
    <w:rsid w:val="1AF3AB3A"/>
    <w:rsid w:val="1AF4E490"/>
    <w:rsid w:val="1AF676D9"/>
    <w:rsid w:val="1AFA4246"/>
    <w:rsid w:val="1AFEBBAD"/>
    <w:rsid w:val="1B03AE8E"/>
    <w:rsid w:val="1B054557"/>
    <w:rsid w:val="1B0C6F38"/>
    <w:rsid w:val="1B0E9DED"/>
    <w:rsid w:val="1B0EAB7B"/>
    <w:rsid w:val="1B19DE00"/>
    <w:rsid w:val="1B1C5C3D"/>
    <w:rsid w:val="1B1CFDD7"/>
    <w:rsid w:val="1B1DCA7F"/>
    <w:rsid w:val="1B1F3565"/>
    <w:rsid w:val="1B221F58"/>
    <w:rsid w:val="1B227DAA"/>
    <w:rsid w:val="1B25187F"/>
    <w:rsid w:val="1B27D740"/>
    <w:rsid w:val="1B2BF67D"/>
    <w:rsid w:val="1B2CF685"/>
    <w:rsid w:val="1B31EE27"/>
    <w:rsid w:val="1B35D528"/>
    <w:rsid w:val="1B36FC63"/>
    <w:rsid w:val="1B384805"/>
    <w:rsid w:val="1B3A2B93"/>
    <w:rsid w:val="1B3C3AB9"/>
    <w:rsid w:val="1B403D3F"/>
    <w:rsid w:val="1B472ACD"/>
    <w:rsid w:val="1B530641"/>
    <w:rsid w:val="1B538C0A"/>
    <w:rsid w:val="1B5D6444"/>
    <w:rsid w:val="1B5F61D8"/>
    <w:rsid w:val="1B61074D"/>
    <w:rsid w:val="1B61403C"/>
    <w:rsid w:val="1B64DBC9"/>
    <w:rsid w:val="1B6A83AA"/>
    <w:rsid w:val="1B73EDB9"/>
    <w:rsid w:val="1B764FAB"/>
    <w:rsid w:val="1B76DDC1"/>
    <w:rsid w:val="1B78FEFA"/>
    <w:rsid w:val="1B7970DF"/>
    <w:rsid w:val="1B8093CC"/>
    <w:rsid w:val="1B88B3BD"/>
    <w:rsid w:val="1B8EA5EA"/>
    <w:rsid w:val="1B91912E"/>
    <w:rsid w:val="1B945252"/>
    <w:rsid w:val="1B962D77"/>
    <w:rsid w:val="1B96596A"/>
    <w:rsid w:val="1B973B02"/>
    <w:rsid w:val="1B974ADF"/>
    <w:rsid w:val="1B97A3B6"/>
    <w:rsid w:val="1B9BEF4C"/>
    <w:rsid w:val="1BA1A29C"/>
    <w:rsid w:val="1BA2C3DA"/>
    <w:rsid w:val="1BA5D2F5"/>
    <w:rsid w:val="1BA8B8FA"/>
    <w:rsid w:val="1BAB21FF"/>
    <w:rsid w:val="1BAB8640"/>
    <w:rsid w:val="1BAC313D"/>
    <w:rsid w:val="1BACCFBB"/>
    <w:rsid w:val="1BB018F2"/>
    <w:rsid w:val="1BB33852"/>
    <w:rsid w:val="1BBCE07F"/>
    <w:rsid w:val="1BBCF011"/>
    <w:rsid w:val="1BC06CFD"/>
    <w:rsid w:val="1BC56669"/>
    <w:rsid w:val="1BC8E87B"/>
    <w:rsid w:val="1BCC24AB"/>
    <w:rsid w:val="1BCD7464"/>
    <w:rsid w:val="1BD8F189"/>
    <w:rsid w:val="1BD9554D"/>
    <w:rsid w:val="1BDE3A7C"/>
    <w:rsid w:val="1BDFE001"/>
    <w:rsid w:val="1BE369B7"/>
    <w:rsid w:val="1BE90516"/>
    <w:rsid w:val="1BED0DC8"/>
    <w:rsid w:val="1BEF9A15"/>
    <w:rsid w:val="1BF19AAD"/>
    <w:rsid w:val="1BFF3002"/>
    <w:rsid w:val="1C02C27F"/>
    <w:rsid w:val="1C0472AD"/>
    <w:rsid w:val="1C050910"/>
    <w:rsid w:val="1C050EB1"/>
    <w:rsid w:val="1C068934"/>
    <w:rsid w:val="1C0779A8"/>
    <w:rsid w:val="1C07E94A"/>
    <w:rsid w:val="1C145A71"/>
    <w:rsid w:val="1C1751FF"/>
    <w:rsid w:val="1C19640E"/>
    <w:rsid w:val="1C1E07B2"/>
    <w:rsid w:val="1C233EEC"/>
    <w:rsid w:val="1C2679B9"/>
    <w:rsid w:val="1C297FC4"/>
    <w:rsid w:val="1C2B6408"/>
    <w:rsid w:val="1C334377"/>
    <w:rsid w:val="1C34EBB9"/>
    <w:rsid w:val="1C3949D1"/>
    <w:rsid w:val="1C3970F0"/>
    <w:rsid w:val="1C3976FC"/>
    <w:rsid w:val="1C3D7241"/>
    <w:rsid w:val="1C3EAD64"/>
    <w:rsid w:val="1C3FB244"/>
    <w:rsid w:val="1C415539"/>
    <w:rsid w:val="1C45356F"/>
    <w:rsid w:val="1C45CE0B"/>
    <w:rsid w:val="1C4C76C8"/>
    <w:rsid w:val="1C4CBE1D"/>
    <w:rsid w:val="1C541C97"/>
    <w:rsid w:val="1C559CDA"/>
    <w:rsid w:val="1C572CBB"/>
    <w:rsid w:val="1C58A40E"/>
    <w:rsid w:val="1C59C102"/>
    <w:rsid w:val="1C644C7B"/>
    <w:rsid w:val="1C6BC7E9"/>
    <w:rsid w:val="1C6C6AF1"/>
    <w:rsid w:val="1C6D5B37"/>
    <w:rsid w:val="1C6D881C"/>
    <w:rsid w:val="1C7728C7"/>
    <w:rsid w:val="1C7D8B5D"/>
    <w:rsid w:val="1C7D9E91"/>
    <w:rsid w:val="1C7F95CF"/>
    <w:rsid w:val="1C7FA061"/>
    <w:rsid w:val="1C802FBB"/>
    <w:rsid w:val="1C812CB0"/>
    <w:rsid w:val="1C8508C9"/>
    <w:rsid w:val="1C85C8A4"/>
    <w:rsid w:val="1C88ED0C"/>
    <w:rsid w:val="1C8ECA09"/>
    <w:rsid w:val="1C90E8A3"/>
    <w:rsid w:val="1C91013F"/>
    <w:rsid w:val="1C92F23A"/>
    <w:rsid w:val="1C9349B5"/>
    <w:rsid w:val="1C94C486"/>
    <w:rsid w:val="1C986907"/>
    <w:rsid w:val="1C9D301C"/>
    <w:rsid w:val="1C9E97BC"/>
    <w:rsid w:val="1CA0E1F0"/>
    <w:rsid w:val="1CA4EBC5"/>
    <w:rsid w:val="1CA4F7E1"/>
    <w:rsid w:val="1CA74D1F"/>
    <w:rsid w:val="1CA968E9"/>
    <w:rsid w:val="1CAAD8A0"/>
    <w:rsid w:val="1CAAEFF0"/>
    <w:rsid w:val="1CAF3337"/>
    <w:rsid w:val="1CAFCFCB"/>
    <w:rsid w:val="1CB017F5"/>
    <w:rsid w:val="1CB741AC"/>
    <w:rsid w:val="1CB94AD1"/>
    <w:rsid w:val="1CBC8496"/>
    <w:rsid w:val="1CBEACFF"/>
    <w:rsid w:val="1CBECE69"/>
    <w:rsid w:val="1CCA47F5"/>
    <w:rsid w:val="1CCAE34E"/>
    <w:rsid w:val="1CCB0799"/>
    <w:rsid w:val="1CCCD18B"/>
    <w:rsid w:val="1CCDE1C2"/>
    <w:rsid w:val="1CD5BE46"/>
    <w:rsid w:val="1CDA1A40"/>
    <w:rsid w:val="1CE52A5E"/>
    <w:rsid w:val="1CE6C77C"/>
    <w:rsid w:val="1CE824F0"/>
    <w:rsid w:val="1CEDC679"/>
    <w:rsid w:val="1CEE4686"/>
    <w:rsid w:val="1CF458C7"/>
    <w:rsid w:val="1CF53C70"/>
    <w:rsid w:val="1CF59BA1"/>
    <w:rsid w:val="1CF73CF1"/>
    <w:rsid w:val="1CF8E4EB"/>
    <w:rsid w:val="1CFE14E4"/>
    <w:rsid w:val="1CFE9BFB"/>
    <w:rsid w:val="1D065338"/>
    <w:rsid w:val="1D0D2455"/>
    <w:rsid w:val="1D0EADD6"/>
    <w:rsid w:val="1D0F6823"/>
    <w:rsid w:val="1D0FBA28"/>
    <w:rsid w:val="1D1052B8"/>
    <w:rsid w:val="1D10FF2A"/>
    <w:rsid w:val="1D16E2C5"/>
    <w:rsid w:val="1D1B79F4"/>
    <w:rsid w:val="1D1E5A89"/>
    <w:rsid w:val="1D34C47F"/>
    <w:rsid w:val="1D394C15"/>
    <w:rsid w:val="1D3A6076"/>
    <w:rsid w:val="1D3D8C52"/>
    <w:rsid w:val="1D484B74"/>
    <w:rsid w:val="1D4A52A7"/>
    <w:rsid w:val="1D4C165E"/>
    <w:rsid w:val="1D4D5B24"/>
    <w:rsid w:val="1D4E1E14"/>
    <w:rsid w:val="1D52917C"/>
    <w:rsid w:val="1D52D4FD"/>
    <w:rsid w:val="1D52EB4F"/>
    <w:rsid w:val="1D550E84"/>
    <w:rsid w:val="1D563F3F"/>
    <w:rsid w:val="1D57E075"/>
    <w:rsid w:val="1D5E109F"/>
    <w:rsid w:val="1D5E5EAC"/>
    <w:rsid w:val="1D602A4E"/>
    <w:rsid w:val="1D689CF2"/>
    <w:rsid w:val="1D6FF7DC"/>
    <w:rsid w:val="1D70DF15"/>
    <w:rsid w:val="1D773CF3"/>
    <w:rsid w:val="1D78FFE0"/>
    <w:rsid w:val="1D7B4600"/>
    <w:rsid w:val="1D8114AB"/>
    <w:rsid w:val="1D81384F"/>
    <w:rsid w:val="1D83D3F8"/>
    <w:rsid w:val="1D87EC40"/>
    <w:rsid w:val="1D8826E5"/>
    <w:rsid w:val="1D8CA705"/>
    <w:rsid w:val="1D8F215C"/>
    <w:rsid w:val="1D900834"/>
    <w:rsid w:val="1D9050A5"/>
    <w:rsid w:val="1D92FC8A"/>
    <w:rsid w:val="1D9A7540"/>
    <w:rsid w:val="1D9B29ED"/>
    <w:rsid w:val="1D9E9045"/>
    <w:rsid w:val="1DA1BB86"/>
    <w:rsid w:val="1DA8B663"/>
    <w:rsid w:val="1DABA7B6"/>
    <w:rsid w:val="1DAE555D"/>
    <w:rsid w:val="1DB1288E"/>
    <w:rsid w:val="1DB2BA95"/>
    <w:rsid w:val="1DB6E2D8"/>
    <w:rsid w:val="1DC53D3F"/>
    <w:rsid w:val="1DD9764E"/>
    <w:rsid w:val="1DD9BDC8"/>
    <w:rsid w:val="1DDAAD3D"/>
    <w:rsid w:val="1DDB50A0"/>
    <w:rsid w:val="1DDB67B7"/>
    <w:rsid w:val="1DDDE31B"/>
    <w:rsid w:val="1DDF3D25"/>
    <w:rsid w:val="1DE03883"/>
    <w:rsid w:val="1DE71E15"/>
    <w:rsid w:val="1DE8B77D"/>
    <w:rsid w:val="1DEA82EE"/>
    <w:rsid w:val="1DF09AF0"/>
    <w:rsid w:val="1DF5D6BC"/>
    <w:rsid w:val="1DF831F0"/>
    <w:rsid w:val="1DFE660E"/>
    <w:rsid w:val="1DFFE4C8"/>
    <w:rsid w:val="1E09DBDC"/>
    <w:rsid w:val="1E0A282A"/>
    <w:rsid w:val="1E0A5BF5"/>
    <w:rsid w:val="1E0C2137"/>
    <w:rsid w:val="1E0C68CC"/>
    <w:rsid w:val="1E105B4F"/>
    <w:rsid w:val="1E11B618"/>
    <w:rsid w:val="1E1588ED"/>
    <w:rsid w:val="1E250877"/>
    <w:rsid w:val="1E285466"/>
    <w:rsid w:val="1E29613C"/>
    <w:rsid w:val="1E312C47"/>
    <w:rsid w:val="1E329111"/>
    <w:rsid w:val="1E32999B"/>
    <w:rsid w:val="1E39FA94"/>
    <w:rsid w:val="1E3AD26B"/>
    <w:rsid w:val="1E44BCAC"/>
    <w:rsid w:val="1E45357C"/>
    <w:rsid w:val="1E461942"/>
    <w:rsid w:val="1E4A4BC0"/>
    <w:rsid w:val="1E4EB185"/>
    <w:rsid w:val="1E5183CA"/>
    <w:rsid w:val="1E521822"/>
    <w:rsid w:val="1E56EDCC"/>
    <w:rsid w:val="1E58DAF5"/>
    <w:rsid w:val="1E5A0D3F"/>
    <w:rsid w:val="1E5D2C58"/>
    <w:rsid w:val="1E64BBD4"/>
    <w:rsid w:val="1E64C531"/>
    <w:rsid w:val="1E653A33"/>
    <w:rsid w:val="1E65819C"/>
    <w:rsid w:val="1E67E923"/>
    <w:rsid w:val="1E7367BD"/>
    <w:rsid w:val="1E7AE608"/>
    <w:rsid w:val="1E7B5BD2"/>
    <w:rsid w:val="1E84FB4A"/>
    <w:rsid w:val="1E870385"/>
    <w:rsid w:val="1E8B52F6"/>
    <w:rsid w:val="1E8BD848"/>
    <w:rsid w:val="1E8DBD2A"/>
    <w:rsid w:val="1E944D6F"/>
    <w:rsid w:val="1E96C12F"/>
    <w:rsid w:val="1E97C8B2"/>
    <w:rsid w:val="1E9CB438"/>
    <w:rsid w:val="1E9FC326"/>
    <w:rsid w:val="1EA52F13"/>
    <w:rsid w:val="1EACF8A9"/>
    <w:rsid w:val="1EAEFE85"/>
    <w:rsid w:val="1EB73592"/>
    <w:rsid w:val="1EBE054A"/>
    <w:rsid w:val="1EC0730D"/>
    <w:rsid w:val="1EC84FFF"/>
    <w:rsid w:val="1ECAF0CB"/>
    <w:rsid w:val="1ECAF94D"/>
    <w:rsid w:val="1ED52A66"/>
    <w:rsid w:val="1ED76E8E"/>
    <w:rsid w:val="1EDEB0E9"/>
    <w:rsid w:val="1EE15489"/>
    <w:rsid w:val="1EE1565D"/>
    <w:rsid w:val="1EE17535"/>
    <w:rsid w:val="1EE25AB4"/>
    <w:rsid w:val="1EE36348"/>
    <w:rsid w:val="1EE6D05E"/>
    <w:rsid w:val="1EE875F9"/>
    <w:rsid w:val="1EE8F7D6"/>
    <w:rsid w:val="1EEB6A05"/>
    <w:rsid w:val="1EEC5EF6"/>
    <w:rsid w:val="1EF56825"/>
    <w:rsid w:val="1EF7634F"/>
    <w:rsid w:val="1EFA0CDF"/>
    <w:rsid w:val="1EFAAED4"/>
    <w:rsid w:val="1EFB7E29"/>
    <w:rsid w:val="1EFFE8B2"/>
    <w:rsid w:val="1F0303D3"/>
    <w:rsid w:val="1F081782"/>
    <w:rsid w:val="1F0A53E3"/>
    <w:rsid w:val="1F0EA39A"/>
    <w:rsid w:val="1F16759B"/>
    <w:rsid w:val="1F16FA76"/>
    <w:rsid w:val="1F24116B"/>
    <w:rsid w:val="1F24E1BB"/>
    <w:rsid w:val="1F275B60"/>
    <w:rsid w:val="1F28CE27"/>
    <w:rsid w:val="1F2B12EC"/>
    <w:rsid w:val="1F2E5CCF"/>
    <w:rsid w:val="1F2F0E3A"/>
    <w:rsid w:val="1F308DE9"/>
    <w:rsid w:val="1F396362"/>
    <w:rsid w:val="1F43C5E7"/>
    <w:rsid w:val="1F44ECF1"/>
    <w:rsid w:val="1F462197"/>
    <w:rsid w:val="1F477AF0"/>
    <w:rsid w:val="1F48913E"/>
    <w:rsid w:val="1F56F1CE"/>
    <w:rsid w:val="1F58B9B2"/>
    <w:rsid w:val="1F5AC871"/>
    <w:rsid w:val="1F5BCC91"/>
    <w:rsid w:val="1F5F636C"/>
    <w:rsid w:val="1F62A522"/>
    <w:rsid w:val="1F692E59"/>
    <w:rsid w:val="1F6B54A7"/>
    <w:rsid w:val="1F6F7EC1"/>
    <w:rsid w:val="1F70ED4F"/>
    <w:rsid w:val="1F744869"/>
    <w:rsid w:val="1F76056F"/>
    <w:rsid w:val="1F77A2CE"/>
    <w:rsid w:val="1F7AE8D1"/>
    <w:rsid w:val="1F7BEF82"/>
    <w:rsid w:val="1F850293"/>
    <w:rsid w:val="1F8B6866"/>
    <w:rsid w:val="1F8BB1D2"/>
    <w:rsid w:val="1F8BE40A"/>
    <w:rsid w:val="1F8BFD16"/>
    <w:rsid w:val="1F959182"/>
    <w:rsid w:val="1F9853CA"/>
    <w:rsid w:val="1F98C667"/>
    <w:rsid w:val="1F99447E"/>
    <w:rsid w:val="1F9AE102"/>
    <w:rsid w:val="1F9AED67"/>
    <w:rsid w:val="1F9D7444"/>
    <w:rsid w:val="1F9E8D71"/>
    <w:rsid w:val="1F9F3249"/>
    <w:rsid w:val="1FA5E9B7"/>
    <w:rsid w:val="1FA61D66"/>
    <w:rsid w:val="1FA8F7E5"/>
    <w:rsid w:val="1FADA799"/>
    <w:rsid w:val="1FAE6D8E"/>
    <w:rsid w:val="1FAFC469"/>
    <w:rsid w:val="1FB34733"/>
    <w:rsid w:val="1FB67F02"/>
    <w:rsid w:val="1FBA0F67"/>
    <w:rsid w:val="1FBF0886"/>
    <w:rsid w:val="1FC24AB9"/>
    <w:rsid w:val="1FC345B3"/>
    <w:rsid w:val="1FC94950"/>
    <w:rsid w:val="1FCA7981"/>
    <w:rsid w:val="1FD6A5ED"/>
    <w:rsid w:val="1FDAB88E"/>
    <w:rsid w:val="1FDBA72E"/>
    <w:rsid w:val="1FE80C01"/>
    <w:rsid w:val="1FE984B0"/>
    <w:rsid w:val="1FEA91E8"/>
    <w:rsid w:val="1FEAE605"/>
    <w:rsid w:val="1FF5B80A"/>
    <w:rsid w:val="1FFC86FD"/>
    <w:rsid w:val="1FFD0757"/>
    <w:rsid w:val="20002C94"/>
    <w:rsid w:val="2000BE97"/>
    <w:rsid w:val="20010168"/>
    <w:rsid w:val="20057522"/>
    <w:rsid w:val="200AFBF5"/>
    <w:rsid w:val="201D8934"/>
    <w:rsid w:val="20220125"/>
    <w:rsid w:val="2022F429"/>
    <w:rsid w:val="20247BF4"/>
    <w:rsid w:val="2024F6FD"/>
    <w:rsid w:val="20267C3E"/>
    <w:rsid w:val="202B57C7"/>
    <w:rsid w:val="202C803C"/>
    <w:rsid w:val="202D46D8"/>
    <w:rsid w:val="2031EF95"/>
    <w:rsid w:val="2031FB20"/>
    <w:rsid w:val="2039B8BA"/>
    <w:rsid w:val="203BC548"/>
    <w:rsid w:val="203BE4A7"/>
    <w:rsid w:val="203EE4DC"/>
    <w:rsid w:val="20467E41"/>
    <w:rsid w:val="204839A3"/>
    <w:rsid w:val="204A42D0"/>
    <w:rsid w:val="205CF988"/>
    <w:rsid w:val="2063DDDA"/>
    <w:rsid w:val="206490BB"/>
    <w:rsid w:val="206A27CC"/>
    <w:rsid w:val="20776F78"/>
    <w:rsid w:val="2077AE9B"/>
    <w:rsid w:val="207B4532"/>
    <w:rsid w:val="207CFD06"/>
    <w:rsid w:val="2081FC12"/>
    <w:rsid w:val="208849A1"/>
    <w:rsid w:val="208879A5"/>
    <w:rsid w:val="2096566A"/>
    <w:rsid w:val="2098229F"/>
    <w:rsid w:val="2099AF7E"/>
    <w:rsid w:val="20A80FC9"/>
    <w:rsid w:val="20A86FE7"/>
    <w:rsid w:val="20AA7C1F"/>
    <w:rsid w:val="20B33374"/>
    <w:rsid w:val="20B3642C"/>
    <w:rsid w:val="20B584EA"/>
    <w:rsid w:val="20B70929"/>
    <w:rsid w:val="20B995B8"/>
    <w:rsid w:val="20BF7B33"/>
    <w:rsid w:val="20BFF5CC"/>
    <w:rsid w:val="20C269D5"/>
    <w:rsid w:val="20C5682C"/>
    <w:rsid w:val="20C7490A"/>
    <w:rsid w:val="20C8BD19"/>
    <w:rsid w:val="20C909E9"/>
    <w:rsid w:val="20CBCD3F"/>
    <w:rsid w:val="20D17DBF"/>
    <w:rsid w:val="20D248F5"/>
    <w:rsid w:val="20DCDA6D"/>
    <w:rsid w:val="20DD9589"/>
    <w:rsid w:val="20DE46B8"/>
    <w:rsid w:val="20E3E43D"/>
    <w:rsid w:val="20E72D46"/>
    <w:rsid w:val="20ECE221"/>
    <w:rsid w:val="20EE06B9"/>
    <w:rsid w:val="20EE6179"/>
    <w:rsid w:val="20EFC637"/>
    <w:rsid w:val="20F219B5"/>
    <w:rsid w:val="20FC04DF"/>
    <w:rsid w:val="20FE59B4"/>
    <w:rsid w:val="20FFAE11"/>
    <w:rsid w:val="2101B28B"/>
    <w:rsid w:val="21031768"/>
    <w:rsid w:val="2105B487"/>
    <w:rsid w:val="2107B2CD"/>
    <w:rsid w:val="21099EC3"/>
    <w:rsid w:val="2109E217"/>
    <w:rsid w:val="210EB284"/>
    <w:rsid w:val="2111E6F5"/>
    <w:rsid w:val="21127169"/>
    <w:rsid w:val="21157B0B"/>
    <w:rsid w:val="2115C167"/>
    <w:rsid w:val="21178C11"/>
    <w:rsid w:val="211DFA6D"/>
    <w:rsid w:val="21245FD8"/>
    <w:rsid w:val="212A456F"/>
    <w:rsid w:val="212CBEBB"/>
    <w:rsid w:val="213103FC"/>
    <w:rsid w:val="2136CF3C"/>
    <w:rsid w:val="21379F50"/>
    <w:rsid w:val="21393F57"/>
    <w:rsid w:val="2139479C"/>
    <w:rsid w:val="2143F04E"/>
    <w:rsid w:val="2145CD0A"/>
    <w:rsid w:val="2147A8A2"/>
    <w:rsid w:val="2147B52B"/>
    <w:rsid w:val="2151CC82"/>
    <w:rsid w:val="2157C71F"/>
    <w:rsid w:val="21585F34"/>
    <w:rsid w:val="2158A967"/>
    <w:rsid w:val="215B4977"/>
    <w:rsid w:val="216046E9"/>
    <w:rsid w:val="216541D6"/>
    <w:rsid w:val="21689BB3"/>
    <w:rsid w:val="2169639E"/>
    <w:rsid w:val="216B5B3C"/>
    <w:rsid w:val="216E433A"/>
    <w:rsid w:val="217A4C7F"/>
    <w:rsid w:val="2180906D"/>
    <w:rsid w:val="2181CE53"/>
    <w:rsid w:val="21827F61"/>
    <w:rsid w:val="2183728B"/>
    <w:rsid w:val="2183A095"/>
    <w:rsid w:val="2188FE0D"/>
    <w:rsid w:val="218DBD54"/>
    <w:rsid w:val="219100BC"/>
    <w:rsid w:val="21984812"/>
    <w:rsid w:val="219864DD"/>
    <w:rsid w:val="219AB99D"/>
    <w:rsid w:val="219DBFBC"/>
    <w:rsid w:val="21A11AB6"/>
    <w:rsid w:val="21A69AAD"/>
    <w:rsid w:val="21B3900A"/>
    <w:rsid w:val="21B78872"/>
    <w:rsid w:val="21C673D9"/>
    <w:rsid w:val="21C67986"/>
    <w:rsid w:val="21C9A64E"/>
    <w:rsid w:val="21C9B3DD"/>
    <w:rsid w:val="21CDAE40"/>
    <w:rsid w:val="21D2F3A7"/>
    <w:rsid w:val="21D33DFA"/>
    <w:rsid w:val="21DBDD20"/>
    <w:rsid w:val="21DCD84E"/>
    <w:rsid w:val="21E94B86"/>
    <w:rsid w:val="21E95738"/>
    <w:rsid w:val="21EF41F7"/>
    <w:rsid w:val="21F02037"/>
    <w:rsid w:val="21F17380"/>
    <w:rsid w:val="21F3374D"/>
    <w:rsid w:val="21F9029D"/>
    <w:rsid w:val="2209EFEE"/>
    <w:rsid w:val="220FC9B1"/>
    <w:rsid w:val="220FE59C"/>
    <w:rsid w:val="2210357F"/>
    <w:rsid w:val="22129488"/>
    <w:rsid w:val="22166682"/>
    <w:rsid w:val="2217ECC1"/>
    <w:rsid w:val="222757C9"/>
    <w:rsid w:val="2227A559"/>
    <w:rsid w:val="222A1001"/>
    <w:rsid w:val="222A5CB0"/>
    <w:rsid w:val="222C1C64"/>
    <w:rsid w:val="222C9956"/>
    <w:rsid w:val="222CB02D"/>
    <w:rsid w:val="222E415C"/>
    <w:rsid w:val="22337674"/>
    <w:rsid w:val="2235C9FB"/>
    <w:rsid w:val="22366D7C"/>
    <w:rsid w:val="2238C571"/>
    <w:rsid w:val="22398E81"/>
    <w:rsid w:val="223A99B1"/>
    <w:rsid w:val="223F2006"/>
    <w:rsid w:val="223F6C0F"/>
    <w:rsid w:val="22425000"/>
    <w:rsid w:val="22475DE2"/>
    <w:rsid w:val="225356FA"/>
    <w:rsid w:val="225433F9"/>
    <w:rsid w:val="22544775"/>
    <w:rsid w:val="2256AE88"/>
    <w:rsid w:val="225C407A"/>
    <w:rsid w:val="225FA2EF"/>
    <w:rsid w:val="2260DE4F"/>
    <w:rsid w:val="2261A632"/>
    <w:rsid w:val="22630EB8"/>
    <w:rsid w:val="2263C0C8"/>
    <w:rsid w:val="2264CB4A"/>
    <w:rsid w:val="226674A3"/>
    <w:rsid w:val="2267375C"/>
    <w:rsid w:val="22697E0E"/>
    <w:rsid w:val="2269EA6D"/>
    <w:rsid w:val="226E2AD5"/>
    <w:rsid w:val="226F1F17"/>
    <w:rsid w:val="2270D67D"/>
    <w:rsid w:val="22751E36"/>
    <w:rsid w:val="22796982"/>
    <w:rsid w:val="227C6F22"/>
    <w:rsid w:val="227D7026"/>
    <w:rsid w:val="2283708B"/>
    <w:rsid w:val="22889994"/>
    <w:rsid w:val="22933C74"/>
    <w:rsid w:val="2297C54B"/>
    <w:rsid w:val="22998FF5"/>
    <w:rsid w:val="229CABB8"/>
    <w:rsid w:val="229CCBC4"/>
    <w:rsid w:val="229D938A"/>
    <w:rsid w:val="22A05939"/>
    <w:rsid w:val="22A4D076"/>
    <w:rsid w:val="22A643A9"/>
    <w:rsid w:val="22A7E59B"/>
    <w:rsid w:val="22A8C878"/>
    <w:rsid w:val="22ACBFD0"/>
    <w:rsid w:val="22ACE9C2"/>
    <w:rsid w:val="22B71DB4"/>
    <w:rsid w:val="22BBE219"/>
    <w:rsid w:val="22C5F9EA"/>
    <w:rsid w:val="22C7485B"/>
    <w:rsid w:val="22C87190"/>
    <w:rsid w:val="22CF441E"/>
    <w:rsid w:val="22D1299E"/>
    <w:rsid w:val="22D37969"/>
    <w:rsid w:val="22D94653"/>
    <w:rsid w:val="22DA8BCD"/>
    <w:rsid w:val="22DDFEB1"/>
    <w:rsid w:val="22DF55F9"/>
    <w:rsid w:val="22E450BC"/>
    <w:rsid w:val="22E510C1"/>
    <w:rsid w:val="22E77CEE"/>
    <w:rsid w:val="22E7F8DB"/>
    <w:rsid w:val="22E90B5E"/>
    <w:rsid w:val="22EE155E"/>
    <w:rsid w:val="22EF922D"/>
    <w:rsid w:val="22F0BAB2"/>
    <w:rsid w:val="22F78835"/>
    <w:rsid w:val="22F82E71"/>
    <w:rsid w:val="22F88F6E"/>
    <w:rsid w:val="22FA5B44"/>
    <w:rsid w:val="23066CF0"/>
    <w:rsid w:val="2311925A"/>
    <w:rsid w:val="2314EEB6"/>
    <w:rsid w:val="23170907"/>
    <w:rsid w:val="231B20EA"/>
    <w:rsid w:val="23213F20"/>
    <w:rsid w:val="232171F1"/>
    <w:rsid w:val="2322A300"/>
    <w:rsid w:val="2324BB5D"/>
    <w:rsid w:val="2326DDB9"/>
    <w:rsid w:val="23271CC1"/>
    <w:rsid w:val="232BEAF7"/>
    <w:rsid w:val="232C4804"/>
    <w:rsid w:val="2335374F"/>
    <w:rsid w:val="233651D3"/>
    <w:rsid w:val="2339BB6B"/>
    <w:rsid w:val="233A7109"/>
    <w:rsid w:val="233D9784"/>
    <w:rsid w:val="23432605"/>
    <w:rsid w:val="23445721"/>
    <w:rsid w:val="2348988A"/>
    <w:rsid w:val="23491C2A"/>
    <w:rsid w:val="234A8488"/>
    <w:rsid w:val="234FC245"/>
    <w:rsid w:val="2353D8BE"/>
    <w:rsid w:val="2356D851"/>
    <w:rsid w:val="2357E7B7"/>
    <w:rsid w:val="235D3D0B"/>
    <w:rsid w:val="236793F4"/>
    <w:rsid w:val="236EE5CD"/>
    <w:rsid w:val="23709268"/>
    <w:rsid w:val="2374B482"/>
    <w:rsid w:val="23762E70"/>
    <w:rsid w:val="23791EE6"/>
    <w:rsid w:val="237ACC55"/>
    <w:rsid w:val="237C7355"/>
    <w:rsid w:val="23800F49"/>
    <w:rsid w:val="23842048"/>
    <w:rsid w:val="238569E6"/>
    <w:rsid w:val="238585F9"/>
    <w:rsid w:val="23879A69"/>
    <w:rsid w:val="238FFCB8"/>
    <w:rsid w:val="239108CF"/>
    <w:rsid w:val="23966BDD"/>
    <w:rsid w:val="2396DA1F"/>
    <w:rsid w:val="239AFD12"/>
    <w:rsid w:val="239B92F7"/>
    <w:rsid w:val="23A4E3D7"/>
    <w:rsid w:val="23A80EC8"/>
    <w:rsid w:val="23A97E4D"/>
    <w:rsid w:val="23A9CDF4"/>
    <w:rsid w:val="23B0EE65"/>
    <w:rsid w:val="23B30175"/>
    <w:rsid w:val="23B8E0FF"/>
    <w:rsid w:val="23B9961F"/>
    <w:rsid w:val="23B9DBCC"/>
    <w:rsid w:val="23BD2919"/>
    <w:rsid w:val="23BE1607"/>
    <w:rsid w:val="23BEF450"/>
    <w:rsid w:val="23C3721C"/>
    <w:rsid w:val="23C442FA"/>
    <w:rsid w:val="23CB023F"/>
    <w:rsid w:val="23CC10AA"/>
    <w:rsid w:val="23CF7F34"/>
    <w:rsid w:val="23CFC3AD"/>
    <w:rsid w:val="23D867DB"/>
    <w:rsid w:val="23DA8A1C"/>
    <w:rsid w:val="23DC1318"/>
    <w:rsid w:val="23DD41F5"/>
    <w:rsid w:val="23DD9EE8"/>
    <w:rsid w:val="23E0096A"/>
    <w:rsid w:val="23E6137D"/>
    <w:rsid w:val="23E7D7E7"/>
    <w:rsid w:val="23E98C59"/>
    <w:rsid w:val="23EC650B"/>
    <w:rsid w:val="23ECD6F8"/>
    <w:rsid w:val="23F273B4"/>
    <w:rsid w:val="23F482E4"/>
    <w:rsid w:val="23FA6524"/>
    <w:rsid w:val="23FBE804"/>
    <w:rsid w:val="23FDE71E"/>
    <w:rsid w:val="24031902"/>
    <w:rsid w:val="24065533"/>
    <w:rsid w:val="240B416A"/>
    <w:rsid w:val="240CCB4E"/>
    <w:rsid w:val="240F5EFC"/>
    <w:rsid w:val="240FBB76"/>
    <w:rsid w:val="24169D42"/>
    <w:rsid w:val="2417D937"/>
    <w:rsid w:val="241B7AAA"/>
    <w:rsid w:val="241FD474"/>
    <w:rsid w:val="2420ACA8"/>
    <w:rsid w:val="2420B83E"/>
    <w:rsid w:val="24246C11"/>
    <w:rsid w:val="242496EF"/>
    <w:rsid w:val="2424BE01"/>
    <w:rsid w:val="242526F5"/>
    <w:rsid w:val="24289062"/>
    <w:rsid w:val="2429D871"/>
    <w:rsid w:val="243152AD"/>
    <w:rsid w:val="24323289"/>
    <w:rsid w:val="243306CD"/>
    <w:rsid w:val="243EA2DE"/>
    <w:rsid w:val="24401571"/>
    <w:rsid w:val="244151E8"/>
    <w:rsid w:val="24432433"/>
    <w:rsid w:val="24438DB4"/>
    <w:rsid w:val="2443C9AA"/>
    <w:rsid w:val="2446D3CC"/>
    <w:rsid w:val="24470065"/>
    <w:rsid w:val="244B324F"/>
    <w:rsid w:val="244D12A7"/>
    <w:rsid w:val="2451E6DE"/>
    <w:rsid w:val="245407C6"/>
    <w:rsid w:val="24546743"/>
    <w:rsid w:val="24567DB5"/>
    <w:rsid w:val="245B04DF"/>
    <w:rsid w:val="245E46B2"/>
    <w:rsid w:val="24633B7A"/>
    <w:rsid w:val="246E4052"/>
    <w:rsid w:val="246E6D36"/>
    <w:rsid w:val="246E9AC4"/>
    <w:rsid w:val="247012EC"/>
    <w:rsid w:val="24724520"/>
    <w:rsid w:val="24729595"/>
    <w:rsid w:val="247478F2"/>
    <w:rsid w:val="24753CD4"/>
    <w:rsid w:val="2480E236"/>
    <w:rsid w:val="2482B0A5"/>
    <w:rsid w:val="24840A98"/>
    <w:rsid w:val="2486211B"/>
    <w:rsid w:val="2486C088"/>
    <w:rsid w:val="24891C1B"/>
    <w:rsid w:val="248B3492"/>
    <w:rsid w:val="248D25DB"/>
    <w:rsid w:val="248F72A9"/>
    <w:rsid w:val="2493B01B"/>
    <w:rsid w:val="2494239A"/>
    <w:rsid w:val="2496D6A6"/>
    <w:rsid w:val="24976744"/>
    <w:rsid w:val="2499F982"/>
    <w:rsid w:val="249ABD70"/>
    <w:rsid w:val="249C0C63"/>
    <w:rsid w:val="24AB071B"/>
    <w:rsid w:val="24AD8E03"/>
    <w:rsid w:val="24B770C0"/>
    <w:rsid w:val="24BE3C35"/>
    <w:rsid w:val="24C0CC1A"/>
    <w:rsid w:val="24C501FE"/>
    <w:rsid w:val="24CB1092"/>
    <w:rsid w:val="24D8014F"/>
    <w:rsid w:val="24DE6BBD"/>
    <w:rsid w:val="24DF7D94"/>
    <w:rsid w:val="24E02338"/>
    <w:rsid w:val="24E4F04E"/>
    <w:rsid w:val="24E8821B"/>
    <w:rsid w:val="24EB76BD"/>
    <w:rsid w:val="24EC2D3B"/>
    <w:rsid w:val="24ED9ED7"/>
    <w:rsid w:val="24F107BE"/>
    <w:rsid w:val="24F15A38"/>
    <w:rsid w:val="24F5DB26"/>
    <w:rsid w:val="24F7A6AB"/>
    <w:rsid w:val="24F9E0E3"/>
    <w:rsid w:val="24FBB08C"/>
    <w:rsid w:val="2500275B"/>
    <w:rsid w:val="2501407A"/>
    <w:rsid w:val="25049175"/>
    <w:rsid w:val="250581D3"/>
    <w:rsid w:val="25078D3D"/>
    <w:rsid w:val="250887E3"/>
    <w:rsid w:val="2508D6E7"/>
    <w:rsid w:val="25090A2A"/>
    <w:rsid w:val="25195902"/>
    <w:rsid w:val="251A703F"/>
    <w:rsid w:val="251C5FD5"/>
    <w:rsid w:val="251C69BE"/>
    <w:rsid w:val="251F4236"/>
    <w:rsid w:val="2528E381"/>
    <w:rsid w:val="252CE390"/>
    <w:rsid w:val="252CFE38"/>
    <w:rsid w:val="252DA82B"/>
    <w:rsid w:val="25351695"/>
    <w:rsid w:val="25383F6F"/>
    <w:rsid w:val="253C547C"/>
    <w:rsid w:val="253D2A72"/>
    <w:rsid w:val="253EA4D0"/>
    <w:rsid w:val="25403D5D"/>
    <w:rsid w:val="25408D10"/>
    <w:rsid w:val="2540BCDB"/>
    <w:rsid w:val="25438FDA"/>
    <w:rsid w:val="2546C63E"/>
    <w:rsid w:val="254AA5C0"/>
    <w:rsid w:val="254C6807"/>
    <w:rsid w:val="254C6E95"/>
    <w:rsid w:val="254C7C79"/>
    <w:rsid w:val="254DC074"/>
    <w:rsid w:val="254EA536"/>
    <w:rsid w:val="25613152"/>
    <w:rsid w:val="2568D145"/>
    <w:rsid w:val="256EF3DE"/>
    <w:rsid w:val="2572AEA5"/>
    <w:rsid w:val="2574B50B"/>
    <w:rsid w:val="2576E874"/>
    <w:rsid w:val="257746BB"/>
    <w:rsid w:val="257CC30A"/>
    <w:rsid w:val="257FB986"/>
    <w:rsid w:val="2580FD0E"/>
    <w:rsid w:val="258288B2"/>
    <w:rsid w:val="258D264F"/>
    <w:rsid w:val="258E50FB"/>
    <w:rsid w:val="258F9E61"/>
    <w:rsid w:val="25951B84"/>
    <w:rsid w:val="25964BF2"/>
    <w:rsid w:val="2596E870"/>
    <w:rsid w:val="2599CF12"/>
    <w:rsid w:val="259C96FF"/>
    <w:rsid w:val="259FEEE1"/>
    <w:rsid w:val="25A46D3B"/>
    <w:rsid w:val="25A6A531"/>
    <w:rsid w:val="25A9B3FE"/>
    <w:rsid w:val="25ABAF18"/>
    <w:rsid w:val="25B54ABD"/>
    <w:rsid w:val="25B6276B"/>
    <w:rsid w:val="25B8C88D"/>
    <w:rsid w:val="25C125E3"/>
    <w:rsid w:val="25CB0D2E"/>
    <w:rsid w:val="25CE53FE"/>
    <w:rsid w:val="25CF165D"/>
    <w:rsid w:val="25D97849"/>
    <w:rsid w:val="25DC0A80"/>
    <w:rsid w:val="25DF9F6A"/>
    <w:rsid w:val="25E25683"/>
    <w:rsid w:val="25EB041D"/>
    <w:rsid w:val="25EE007D"/>
    <w:rsid w:val="25F0095E"/>
    <w:rsid w:val="25F120CB"/>
    <w:rsid w:val="25F27497"/>
    <w:rsid w:val="25F2BA22"/>
    <w:rsid w:val="25F4E86E"/>
    <w:rsid w:val="25FC386F"/>
    <w:rsid w:val="25FC6CF1"/>
    <w:rsid w:val="2605ED5A"/>
    <w:rsid w:val="260A8625"/>
    <w:rsid w:val="2614E388"/>
    <w:rsid w:val="26171DD9"/>
    <w:rsid w:val="2622AFA2"/>
    <w:rsid w:val="2623CC95"/>
    <w:rsid w:val="26246215"/>
    <w:rsid w:val="2628C031"/>
    <w:rsid w:val="262DC59E"/>
    <w:rsid w:val="2630EBB6"/>
    <w:rsid w:val="26417A95"/>
    <w:rsid w:val="2643154A"/>
    <w:rsid w:val="26444FB4"/>
    <w:rsid w:val="2646787E"/>
    <w:rsid w:val="2647477C"/>
    <w:rsid w:val="2649676E"/>
    <w:rsid w:val="264DCFF4"/>
    <w:rsid w:val="26528DDF"/>
    <w:rsid w:val="2652E5CC"/>
    <w:rsid w:val="26557EFE"/>
    <w:rsid w:val="265A72C6"/>
    <w:rsid w:val="2664AD83"/>
    <w:rsid w:val="26659BE1"/>
    <w:rsid w:val="26667CD9"/>
    <w:rsid w:val="266B14EF"/>
    <w:rsid w:val="26706C86"/>
    <w:rsid w:val="26749B76"/>
    <w:rsid w:val="26785BFE"/>
    <w:rsid w:val="26793508"/>
    <w:rsid w:val="26798938"/>
    <w:rsid w:val="267B6622"/>
    <w:rsid w:val="267C9512"/>
    <w:rsid w:val="267DB643"/>
    <w:rsid w:val="267DE3DB"/>
    <w:rsid w:val="267E1C23"/>
    <w:rsid w:val="26815CC9"/>
    <w:rsid w:val="268334C8"/>
    <w:rsid w:val="2687303A"/>
    <w:rsid w:val="269180C4"/>
    <w:rsid w:val="269276EE"/>
    <w:rsid w:val="2693E9A0"/>
    <w:rsid w:val="26965AB9"/>
    <w:rsid w:val="2697293D"/>
    <w:rsid w:val="26974EFB"/>
    <w:rsid w:val="2698BD40"/>
    <w:rsid w:val="2699A456"/>
    <w:rsid w:val="269F9077"/>
    <w:rsid w:val="26A457FB"/>
    <w:rsid w:val="26A520B5"/>
    <w:rsid w:val="26A992EB"/>
    <w:rsid w:val="26A9E963"/>
    <w:rsid w:val="26AD7633"/>
    <w:rsid w:val="26ADD344"/>
    <w:rsid w:val="26AE18C9"/>
    <w:rsid w:val="26AE6712"/>
    <w:rsid w:val="26AFB619"/>
    <w:rsid w:val="26B17E6E"/>
    <w:rsid w:val="26B4669F"/>
    <w:rsid w:val="26B50E93"/>
    <w:rsid w:val="26B8DD80"/>
    <w:rsid w:val="26B912D5"/>
    <w:rsid w:val="26BD1DB1"/>
    <w:rsid w:val="26BF8D0D"/>
    <w:rsid w:val="26C3A452"/>
    <w:rsid w:val="26C8B34D"/>
    <w:rsid w:val="26D15199"/>
    <w:rsid w:val="26D92E0D"/>
    <w:rsid w:val="26D98191"/>
    <w:rsid w:val="26DE4BB8"/>
    <w:rsid w:val="26E0A85A"/>
    <w:rsid w:val="26E60106"/>
    <w:rsid w:val="26E6ADDF"/>
    <w:rsid w:val="26E9C75C"/>
    <w:rsid w:val="26EAFFF7"/>
    <w:rsid w:val="26F1CACE"/>
    <w:rsid w:val="26F4DB5B"/>
    <w:rsid w:val="26F59532"/>
    <w:rsid w:val="26F6C887"/>
    <w:rsid w:val="26F710FB"/>
    <w:rsid w:val="26F7EC3F"/>
    <w:rsid w:val="26FAE96E"/>
    <w:rsid w:val="26FE8644"/>
    <w:rsid w:val="270053D0"/>
    <w:rsid w:val="27006628"/>
    <w:rsid w:val="2708F3AE"/>
    <w:rsid w:val="27097117"/>
    <w:rsid w:val="270C5BD8"/>
    <w:rsid w:val="270CF33A"/>
    <w:rsid w:val="270F231E"/>
    <w:rsid w:val="27195A53"/>
    <w:rsid w:val="27213847"/>
    <w:rsid w:val="272A9807"/>
    <w:rsid w:val="27314EA5"/>
    <w:rsid w:val="27366538"/>
    <w:rsid w:val="27383941"/>
    <w:rsid w:val="273D5E7D"/>
    <w:rsid w:val="274085D5"/>
    <w:rsid w:val="27423394"/>
    <w:rsid w:val="2742DBFD"/>
    <w:rsid w:val="2747F729"/>
    <w:rsid w:val="274ACDB8"/>
    <w:rsid w:val="274DB4A9"/>
    <w:rsid w:val="274F5736"/>
    <w:rsid w:val="2754F1A6"/>
    <w:rsid w:val="27592E96"/>
    <w:rsid w:val="275A0E9B"/>
    <w:rsid w:val="275FCC14"/>
    <w:rsid w:val="2760E342"/>
    <w:rsid w:val="276331B0"/>
    <w:rsid w:val="276378CC"/>
    <w:rsid w:val="2764F383"/>
    <w:rsid w:val="2765E96A"/>
    <w:rsid w:val="2766819E"/>
    <w:rsid w:val="27682A2F"/>
    <w:rsid w:val="2769AF9A"/>
    <w:rsid w:val="276F53C2"/>
    <w:rsid w:val="2770D031"/>
    <w:rsid w:val="2778C8F6"/>
    <w:rsid w:val="277938D6"/>
    <w:rsid w:val="277BF04D"/>
    <w:rsid w:val="2784D4A0"/>
    <w:rsid w:val="278A391B"/>
    <w:rsid w:val="278E8F04"/>
    <w:rsid w:val="2791C8A4"/>
    <w:rsid w:val="2793A6AA"/>
    <w:rsid w:val="2793AAB9"/>
    <w:rsid w:val="2795451B"/>
    <w:rsid w:val="279B65F0"/>
    <w:rsid w:val="27A5A7AB"/>
    <w:rsid w:val="27A5AB85"/>
    <w:rsid w:val="27A794E2"/>
    <w:rsid w:val="27A8E110"/>
    <w:rsid w:val="27AC4E69"/>
    <w:rsid w:val="27B04F14"/>
    <w:rsid w:val="27B40E41"/>
    <w:rsid w:val="27B64DE0"/>
    <w:rsid w:val="27B8CF37"/>
    <w:rsid w:val="27BAA24E"/>
    <w:rsid w:val="27BB3423"/>
    <w:rsid w:val="27C3DD43"/>
    <w:rsid w:val="27C3EDBE"/>
    <w:rsid w:val="27C466A9"/>
    <w:rsid w:val="27C53E25"/>
    <w:rsid w:val="27C6A5C2"/>
    <w:rsid w:val="27C7E111"/>
    <w:rsid w:val="27C97B41"/>
    <w:rsid w:val="27C9CF3C"/>
    <w:rsid w:val="27CF0E15"/>
    <w:rsid w:val="27D10420"/>
    <w:rsid w:val="27D13C76"/>
    <w:rsid w:val="27D4F6EC"/>
    <w:rsid w:val="27D7818A"/>
    <w:rsid w:val="27D8EF03"/>
    <w:rsid w:val="27DC9947"/>
    <w:rsid w:val="27E3355B"/>
    <w:rsid w:val="27E5E17E"/>
    <w:rsid w:val="27EA1A71"/>
    <w:rsid w:val="27EED0A2"/>
    <w:rsid w:val="27EF8841"/>
    <w:rsid w:val="27EFF4A0"/>
    <w:rsid w:val="27FDA19B"/>
    <w:rsid w:val="27FEAC75"/>
    <w:rsid w:val="27FF3AA4"/>
    <w:rsid w:val="2802AB5D"/>
    <w:rsid w:val="2804882B"/>
    <w:rsid w:val="280A0094"/>
    <w:rsid w:val="280F4C98"/>
    <w:rsid w:val="2814B621"/>
    <w:rsid w:val="281563F2"/>
    <w:rsid w:val="28165F06"/>
    <w:rsid w:val="281A623D"/>
    <w:rsid w:val="281C9BAB"/>
    <w:rsid w:val="281E962A"/>
    <w:rsid w:val="281F0E2E"/>
    <w:rsid w:val="28217A30"/>
    <w:rsid w:val="28221866"/>
    <w:rsid w:val="28228B40"/>
    <w:rsid w:val="282B0AD3"/>
    <w:rsid w:val="282C3415"/>
    <w:rsid w:val="282E8A66"/>
    <w:rsid w:val="2833CD5D"/>
    <w:rsid w:val="28366E5C"/>
    <w:rsid w:val="2841F8D2"/>
    <w:rsid w:val="28468677"/>
    <w:rsid w:val="2849A4BB"/>
    <w:rsid w:val="284CE55A"/>
    <w:rsid w:val="284F9A00"/>
    <w:rsid w:val="28552F2E"/>
    <w:rsid w:val="2859BA06"/>
    <w:rsid w:val="285B5E19"/>
    <w:rsid w:val="285EAB04"/>
    <w:rsid w:val="286342D7"/>
    <w:rsid w:val="28642441"/>
    <w:rsid w:val="286B06E6"/>
    <w:rsid w:val="286B909A"/>
    <w:rsid w:val="286C4FC8"/>
    <w:rsid w:val="286CD1F4"/>
    <w:rsid w:val="28712D34"/>
    <w:rsid w:val="2875CA16"/>
    <w:rsid w:val="2875D8D3"/>
    <w:rsid w:val="2878ACD5"/>
    <w:rsid w:val="287BA0A9"/>
    <w:rsid w:val="2884C705"/>
    <w:rsid w:val="288538F1"/>
    <w:rsid w:val="2885AF1F"/>
    <w:rsid w:val="288735AC"/>
    <w:rsid w:val="2887D370"/>
    <w:rsid w:val="28951130"/>
    <w:rsid w:val="2895C55C"/>
    <w:rsid w:val="28960DEE"/>
    <w:rsid w:val="2899FAA7"/>
    <w:rsid w:val="289E02CF"/>
    <w:rsid w:val="28A18D3D"/>
    <w:rsid w:val="28A1C80B"/>
    <w:rsid w:val="28A76F7D"/>
    <w:rsid w:val="28A88E9C"/>
    <w:rsid w:val="28AAB4FA"/>
    <w:rsid w:val="28AAC391"/>
    <w:rsid w:val="28ADFB89"/>
    <w:rsid w:val="28AE7831"/>
    <w:rsid w:val="28B015C4"/>
    <w:rsid w:val="28B0BD61"/>
    <w:rsid w:val="28B339B1"/>
    <w:rsid w:val="28B52AC2"/>
    <w:rsid w:val="28B638BA"/>
    <w:rsid w:val="28B98DB0"/>
    <w:rsid w:val="28C10C9C"/>
    <w:rsid w:val="28D574B5"/>
    <w:rsid w:val="28DB95A2"/>
    <w:rsid w:val="28DDD0AD"/>
    <w:rsid w:val="28DF17FB"/>
    <w:rsid w:val="28E64F1E"/>
    <w:rsid w:val="28E7571D"/>
    <w:rsid w:val="28EB6E14"/>
    <w:rsid w:val="28F0023A"/>
    <w:rsid w:val="28F0D79B"/>
    <w:rsid w:val="28F2A916"/>
    <w:rsid w:val="28F493A0"/>
    <w:rsid w:val="28F4F699"/>
    <w:rsid w:val="28FCCD50"/>
    <w:rsid w:val="28FCE54E"/>
    <w:rsid w:val="29002677"/>
    <w:rsid w:val="290146E8"/>
    <w:rsid w:val="2906E2F3"/>
    <w:rsid w:val="290CB15E"/>
    <w:rsid w:val="29112137"/>
    <w:rsid w:val="2911FEDD"/>
    <w:rsid w:val="29193A25"/>
    <w:rsid w:val="291B5859"/>
    <w:rsid w:val="291B6B58"/>
    <w:rsid w:val="291FB83F"/>
    <w:rsid w:val="2921354E"/>
    <w:rsid w:val="292207CE"/>
    <w:rsid w:val="29239DB5"/>
    <w:rsid w:val="292469D4"/>
    <w:rsid w:val="2924B738"/>
    <w:rsid w:val="2926BEB9"/>
    <w:rsid w:val="292DF249"/>
    <w:rsid w:val="292EB1B7"/>
    <w:rsid w:val="292F5C1A"/>
    <w:rsid w:val="2932BCB2"/>
    <w:rsid w:val="29372B22"/>
    <w:rsid w:val="293B6943"/>
    <w:rsid w:val="293C0457"/>
    <w:rsid w:val="293DF601"/>
    <w:rsid w:val="293FDBC2"/>
    <w:rsid w:val="2941FC4A"/>
    <w:rsid w:val="29471A31"/>
    <w:rsid w:val="294732D3"/>
    <w:rsid w:val="294B36D0"/>
    <w:rsid w:val="294CDF96"/>
    <w:rsid w:val="294F0A4E"/>
    <w:rsid w:val="2963AA28"/>
    <w:rsid w:val="2965D18B"/>
    <w:rsid w:val="29694163"/>
    <w:rsid w:val="296A3EF5"/>
    <w:rsid w:val="296B3574"/>
    <w:rsid w:val="2977D64F"/>
    <w:rsid w:val="29788974"/>
    <w:rsid w:val="297F8200"/>
    <w:rsid w:val="29809887"/>
    <w:rsid w:val="29832834"/>
    <w:rsid w:val="29862928"/>
    <w:rsid w:val="298ECDDC"/>
    <w:rsid w:val="29948496"/>
    <w:rsid w:val="299763F8"/>
    <w:rsid w:val="29977016"/>
    <w:rsid w:val="299877E5"/>
    <w:rsid w:val="299A6880"/>
    <w:rsid w:val="29A0EC4D"/>
    <w:rsid w:val="29A307E7"/>
    <w:rsid w:val="29A4FC4C"/>
    <w:rsid w:val="29A7B2B0"/>
    <w:rsid w:val="29A7CA6B"/>
    <w:rsid w:val="29B34256"/>
    <w:rsid w:val="29B64ED5"/>
    <w:rsid w:val="29B7376C"/>
    <w:rsid w:val="29B7B42A"/>
    <w:rsid w:val="29BD6A6D"/>
    <w:rsid w:val="29D06544"/>
    <w:rsid w:val="29D1946F"/>
    <w:rsid w:val="29D41573"/>
    <w:rsid w:val="29D5D1D2"/>
    <w:rsid w:val="29D5F8B6"/>
    <w:rsid w:val="29D6A39F"/>
    <w:rsid w:val="29D78499"/>
    <w:rsid w:val="29DA5453"/>
    <w:rsid w:val="29DAEDD3"/>
    <w:rsid w:val="29E17B57"/>
    <w:rsid w:val="29E1CE9D"/>
    <w:rsid w:val="29E80FF5"/>
    <w:rsid w:val="29E94BDB"/>
    <w:rsid w:val="29E9C398"/>
    <w:rsid w:val="29E9CC92"/>
    <w:rsid w:val="29EB4A32"/>
    <w:rsid w:val="29EBA311"/>
    <w:rsid w:val="29EEE076"/>
    <w:rsid w:val="29FAEF22"/>
    <w:rsid w:val="29FCAF63"/>
    <w:rsid w:val="2A00A9D3"/>
    <w:rsid w:val="2A020550"/>
    <w:rsid w:val="2A0323DD"/>
    <w:rsid w:val="2A079298"/>
    <w:rsid w:val="2A0932C4"/>
    <w:rsid w:val="2A122960"/>
    <w:rsid w:val="2A12C1B7"/>
    <w:rsid w:val="2A13D39B"/>
    <w:rsid w:val="2A13DC54"/>
    <w:rsid w:val="2A20229B"/>
    <w:rsid w:val="2A25D10A"/>
    <w:rsid w:val="2A316FF0"/>
    <w:rsid w:val="2A363FBE"/>
    <w:rsid w:val="2A376F60"/>
    <w:rsid w:val="2A416B1E"/>
    <w:rsid w:val="2A469EEA"/>
    <w:rsid w:val="2A4F9CE5"/>
    <w:rsid w:val="2A4F9F05"/>
    <w:rsid w:val="2A5309F3"/>
    <w:rsid w:val="2A543B1D"/>
    <w:rsid w:val="2A554C18"/>
    <w:rsid w:val="2A599032"/>
    <w:rsid w:val="2A5F1AE4"/>
    <w:rsid w:val="2A5F9BEF"/>
    <w:rsid w:val="2A6411B7"/>
    <w:rsid w:val="2A6429BD"/>
    <w:rsid w:val="2A6B7803"/>
    <w:rsid w:val="2A6E89FC"/>
    <w:rsid w:val="2A7001E0"/>
    <w:rsid w:val="2A762AC3"/>
    <w:rsid w:val="2A76973A"/>
    <w:rsid w:val="2A79945F"/>
    <w:rsid w:val="2A7DAF41"/>
    <w:rsid w:val="2A7E10F2"/>
    <w:rsid w:val="2A8A2C18"/>
    <w:rsid w:val="2A8D6095"/>
    <w:rsid w:val="2A940442"/>
    <w:rsid w:val="2A94C5A6"/>
    <w:rsid w:val="2A98F4E7"/>
    <w:rsid w:val="2A9DBF6C"/>
    <w:rsid w:val="2AA60A0F"/>
    <w:rsid w:val="2AA743D6"/>
    <w:rsid w:val="2AAC22D6"/>
    <w:rsid w:val="2AAC3688"/>
    <w:rsid w:val="2AAC553A"/>
    <w:rsid w:val="2AAD3A59"/>
    <w:rsid w:val="2AADDB16"/>
    <w:rsid w:val="2AB615B9"/>
    <w:rsid w:val="2AB785A2"/>
    <w:rsid w:val="2ABA2DC4"/>
    <w:rsid w:val="2ABC759B"/>
    <w:rsid w:val="2ABD3A17"/>
    <w:rsid w:val="2ABE2658"/>
    <w:rsid w:val="2ABE926C"/>
    <w:rsid w:val="2ACF8C34"/>
    <w:rsid w:val="2AD142CA"/>
    <w:rsid w:val="2AD4F91B"/>
    <w:rsid w:val="2AD82E9C"/>
    <w:rsid w:val="2AE18B95"/>
    <w:rsid w:val="2AE6EC65"/>
    <w:rsid w:val="2AE77A53"/>
    <w:rsid w:val="2AED9592"/>
    <w:rsid w:val="2AF214C8"/>
    <w:rsid w:val="2AF4B2F3"/>
    <w:rsid w:val="2AF7A077"/>
    <w:rsid w:val="2AF8D908"/>
    <w:rsid w:val="2AF968F3"/>
    <w:rsid w:val="2AF987BD"/>
    <w:rsid w:val="2AF9997F"/>
    <w:rsid w:val="2AF9B2E2"/>
    <w:rsid w:val="2AFE2E21"/>
    <w:rsid w:val="2B0161DB"/>
    <w:rsid w:val="2B05E51D"/>
    <w:rsid w:val="2B073EF3"/>
    <w:rsid w:val="2B075A48"/>
    <w:rsid w:val="2B07893D"/>
    <w:rsid w:val="2B07AAC1"/>
    <w:rsid w:val="2B085461"/>
    <w:rsid w:val="2B10D0C2"/>
    <w:rsid w:val="2B15310A"/>
    <w:rsid w:val="2B1604A5"/>
    <w:rsid w:val="2B1714F4"/>
    <w:rsid w:val="2B1B422B"/>
    <w:rsid w:val="2B1D4E15"/>
    <w:rsid w:val="2B229908"/>
    <w:rsid w:val="2B237512"/>
    <w:rsid w:val="2B240571"/>
    <w:rsid w:val="2B250A37"/>
    <w:rsid w:val="2B25DD78"/>
    <w:rsid w:val="2B2A2DEC"/>
    <w:rsid w:val="2B34E33D"/>
    <w:rsid w:val="2B350B89"/>
    <w:rsid w:val="2B359BC4"/>
    <w:rsid w:val="2B3CA730"/>
    <w:rsid w:val="2B3D0BA2"/>
    <w:rsid w:val="2B402E1E"/>
    <w:rsid w:val="2B44ED56"/>
    <w:rsid w:val="2B4F3AC5"/>
    <w:rsid w:val="2B523068"/>
    <w:rsid w:val="2B539B50"/>
    <w:rsid w:val="2B557079"/>
    <w:rsid w:val="2B5DC545"/>
    <w:rsid w:val="2B6242A6"/>
    <w:rsid w:val="2B6A8E37"/>
    <w:rsid w:val="2B6A9167"/>
    <w:rsid w:val="2B71876A"/>
    <w:rsid w:val="2B72E45E"/>
    <w:rsid w:val="2B74C51B"/>
    <w:rsid w:val="2B7DF414"/>
    <w:rsid w:val="2B8035EC"/>
    <w:rsid w:val="2B8EC204"/>
    <w:rsid w:val="2B930ABC"/>
    <w:rsid w:val="2B97AC24"/>
    <w:rsid w:val="2B98812A"/>
    <w:rsid w:val="2B9A9FED"/>
    <w:rsid w:val="2B9F8E25"/>
    <w:rsid w:val="2BA5FAF5"/>
    <w:rsid w:val="2BA8F730"/>
    <w:rsid w:val="2BAB244B"/>
    <w:rsid w:val="2BAE1224"/>
    <w:rsid w:val="2BAF168C"/>
    <w:rsid w:val="2BB78008"/>
    <w:rsid w:val="2BBAD769"/>
    <w:rsid w:val="2BBEEA0A"/>
    <w:rsid w:val="2BC34F4C"/>
    <w:rsid w:val="2BC4EDB0"/>
    <w:rsid w:val="2BC7361A"/>
    <w:rsid w:val="2BC9DBFD"/>
    <w:rsid w:val="2BCF12F9"/>
    <w:rsid w:val="2BCF2B8B"/>
    <w:rsid w:val="2BD23029"/>
    <w:rsid w:val="2BD53593"/>
    <w:rsid w:val="2BDBCC91"/>
    <w:rsid w:val="2BDD6072"/>
    <w:rsid w:val="2BDD84D3"/>
    <w:rsid w:val="2BE04524"/>
    <w:rsid w:val="2BE1476F"/>
    <w:rsid w:val="2BE1EA6F"/>
    <w:rsid w:val="2BE3233F"/>
    <w:rsid w:val="2BE3DDD0"/>
    <w:rsid w:val="2BEA899A"/>
    <w:rsid w:val="2BEEF73F"/>
    <w:rsid w:val="2BF14801"/>
    <w:rsid w:val="2BF73CEB"/>
    <w:rsid w:val="2BF7B058"/>
    <w:rsid w:val="2BF998CF"/>
    <w:rsid w:val="2BFF6B50"/>
    <w:rsid w:val="2C069F1F"/>
    <w:rsid w:val="2C0EC30F"/>
    <w:rsid w:val="2C0F8909"/>
    <w:rsid w:val="2C126D4C"/>
    <w:rsid w:val="2C16E8D4"/>
    <w:rsid w:val="2C21F2D0"/>
    <w:rsid w:val="2C246202"/>
    <w:rsid w:val="2C2792C2"/>
    <w:rsid w:val="2C299C16"/>
    <w:rsid w:val="2C2A6CEA"/>
    <w:rsid w:val="2C2AC5A2"/>
    <w:rsid w:val="2C352C16"/>
    <w:rsid w:val="2C3C2922"/>
    <w:rsid w:val="2C3E1F0A"/>
    <w:rsid w:val="2C3F49AD"/>
    <w:rsid w:val="2C40F7AE"/>
    <w:rsid w:val="2C43E62B"/>
    <w:rsid w:val="2C4499C7"/>
    <w:rsid w:val="2C468581"/>
    <w:rsid w:val="2C4F5004"/>
    <w:rsid w:val="2C503B6D"/>
    <w:rsid w:val="2C5267D9"/>
    <w:rsid w:val="2C53FE91"/>
    <w:rsid w:val="2C54202D"/>
    <w:rsid w:val="2C545C38"/>
    <w:rsid w:val="2C55F843"/>
    <w:rsid w:val="2C62368D"/>
    <w:rsid w:val="2C628A3D"/>
    <w:rsid w:val="2C630E73"/>
    <w:rsid w:val="2C673C9A"/>
    <w:rsid w:val="2C756673"/>
    <w:rsid w:val="2C778C17"/>
    <w:rsid w:val="2C80128C"/>
    <w:rsid w:val="2C8505CE"/>
    <w:rsid w:val="2C85FF45"/>
    <w:rsid w:val="2C861A3D"/>
    <w:rsid w:val="2C8655A2"/>
    <w:rsid w:val="2C878ADD"/>
    <w:rsid w:val="2C879513"/>
    <w:rsid w:val="2C87FD4C"/>
    <w:rsid w:val="2C8CF7BD"/>
    <w:rsid w:val="2C8D5B34"/>
    <w:rsid w:val="2C904CFC"/>
    <w:rsid w:val="2C9C05F3"/>
    <w:rsid w:val="2CA206EA"/>
    <w:rsid w:val="2CA26936"/>
    <w:rsid w:val="2CA3A636"/>
    <w:rsid w:val="2CA43C13"/>
    <w:rsid w:val="2CA6084C"/>
    <w:rsid w:val="2CA7AC1F"/>
    <w:rsid w:val="2CA82F2F"/>
    <w:rsid w:val="2CB33472"/>
    <w:rsid w:val="2CB39022"/>
    <w:rsid w:val="2CB85EAC"/>
    <w:rsid w:val="2CBA502A"/>
    <w:rsid w:val="2CC7BB00"/>
    <w:rsid w:val="2CC7E55E"/>
    <w:rsid w:val="2CC905CF"/>
    <w:rsid w:val="2CCAC38E"/>
    <w:rsid w:val="2CCF6823"/>
    <w:rsid w:val="2CD3CF51"/>
    <w:rsid w:val="2CD7A036"/>
    <w:rsid w:val="2CDBC00E"/>
    <w:rsid w:val="2CDCDDBB"/>
    <w:rsid w:val="2CDCFF3F"/>
    <w:rsid w:val="2CE7BCB6"/>
    <w:rsid w:val="2CE80CF2"/>
    <w:rsid w:val="2CEC2AA0"/>
    <w:rsid w:val="2CEE486B"/>
    <w:rsid w:val="2CF522BF"/>
    <w:rsid w:val="2CFC46CD"/>
    <w:rsid w:val="2CFEAD3A"/>
    <w:rsid w:val="2D00D033"/>
    <w:rsid w:val="2D0294B7"/>
    <w:rsid w:val="2D0829CE"/>
    <w:rsid w:val="2D086904"/>
    <w:rsid w:val="2D09C110"/>
    <w:rsid w:val="2D0C9E78"/>
    <w:rsid w:val="2D0EC7CE"/>
    <w:rsid w:val="2D12F6E8"/>
    <w:rsid w:val="2D192CDF"/>
    <w:rsid w:val="2D1CAC39"/>
    <w:rsid w:val="2D28F745"/>
    <w:rsid w:val="2D32278D"/>
    <w:rsid w:val="2D33A27D"/>
    <w:rsid w:val="2D36B453"/>
    <w:rsid w:val="2D396508"/>
    <w:rsid w:val="2D410484"/>
    <w:rsid w:val="2D4239DE"/>
    <w:rsid w:val="2D4F5812"/>
    <w:rsid w:val="2D52CE38"/>
    <w:rsid w:val="2D5321DA"/>
    <w:rsid w:val="2D533104"/>
    <w:rsid w:val="2D63C82D"/>
    <w:rsid w:val="2D65DF75"/>
    <w:rsid w:val="2D689357"/>
    <w:rsid w:val="2D6CEB83"/>
    <w:rsid w:val="2D7570BB"/>
    <w:rsid w:val="2D75AA31"/>
    <w:rsid w:val="2D7A8927"/>
    <w:rsid w:val="2D7BD46A"/>
    <w:rsid w:val="2D83003F"/>
    <w:rsid w:val="2D877299"/>
    <w:rsid w:val="2D877A2B"/>
    <w:rsid w:val="2D8BEDAA"/>
    <w:rsid w:val="2D90B050"/>
    <w:rsid w:val="2D9D5C6C"/>
    <w:rsid w:val="2D9FDE85"/>
    <w:rsid w:val="2DA7E2AC"/>
    <w:rsid w:val="2DA9B4AD"/>
    <w:rsid w:val="2DAB2D92"/>
    <w:rsid w:val="2DB39F8B"/>
    <w:rsid w:val="2DB419DB"/>
    <w:rsid w:val="2DB97D10"/>
    <w:rsid w:val="2DB9B72C"/>
    <w:rsid w:val="2DBD35F9"/>
    <w:rsid w:val="2DBDCD8A"/>
    <w:rsid w:val="2DC0A7F7"/>
    <w:rsid w:val="2DCD7671"/>
    <w:rsid w:val="2DCE2EEE"/>
    <w:rsid w:val="2DCF63B5"/>
    <w:rsid w:val="2DD23EC8"/>
    <w:rsid w:val="2DD3DEDA"/>
    <w:rsid w:val="2DDB7EB2"/>
    <w:rsid w:val="2DDCF65D"/>
    <w:rsid w:val="2DDD9222"/>
    <w:rsid w:val="2DE04095"/>
    <w:rsid w:val="2DE18CBD"/>
    <w:rsid w:val="2DE5D435"/>
    <w:rsid w:val="2DE90C10"/>
    <w:rsid w:val="2DF4A677"/>
    <w:rsid w:val="2DF4AA32"/>
    <w:rsid w:val="2DF7ECE3"/>
    <w:rsid w:val="2DFD9E05"/>
    <w:rsid w:val="2E033AE7"/>
    <w:rsid w:val="2E0A65AC"/>
    <w:rsid w:val="2E0CBD8E"/>
    <w:rsid w:val="2E13AC6D"/>
    <w:rsid w:val="2E1E1F6A"/>
    <w:rsid w:val="2E22D4DD"/>
    <w:rsid w:val="2E2F9C2B"/>
    <w:rsid w:val="2E385F92"/>
    <w:rsid w:val="2E407AF0"/>
    <w:rsid w:val="2E40B730"/>
    <w:rsid w:val="2E4207D1"/>
    <w:rsid w:val="2E473956"/>
    <w:rsid w:val="2E48C46B"/>
    <w:rsid w:val="2E4DD97A"/>
    <w:rsid w:val="2E5678DD"/>
    <w:rsid w:val="2E578AE3"/>
    <w:rsid w:val="2E57FF3D"/>
    <w:rsid w:val="2E582DC4"/>
    <w:rsid w:val="2E58B910"/>
    <w:rsid w:val="2E5961E9"/>
    <w:rsid w:val="2E5DB1CD"/>
    <w:rsid w:val="2E5E22C7"/>
    <w:rsid w:val="2E653206"/>
    <w:rsid w:val="2E65B150"/>
    <w:rsid w:val="2E6B4EFB"/>
    <w:rsid w:val="2E6C8AC5"/>
    <w:rsid w:val="2E75E7AC"/>
    <w:rsid w:val="2E75E9D8"/>
    <w:rsid w:val="2E77689F"/>
    <w:rsid w:val="2E7D69B5"/>
    <w:rsid w:val="2E7EDA20"/>
    <w:rsid w:val="2E83D002"/>
    <w:rsid w:val="2E85818F"/>
    <w:rsid w:val="2E85ADBE"/>
    <w:rsid w:val="2E8B7DB5"/>
    <w:rsid w:val="2E8BCCBD"/>
    <w:rsid w:val="2E8E32BC"/>
    <w:rsid w:val="2E8F8D64"/>
    <w:rsid w:val="2E90ED8A"/>
    <w:rsid w:val="2E91B085"/>
    <w:rsid w:val="2E9203F6"/>
    <w:rsid w:val="2E962954"/>
    <w:rsid w:val="2E9696E7"/>
    <w:rsid w:val="2E9BABA9"/>
    <w:rsid w:val="2E9CD05E"/>
    <w:rsid w:val="2EA1603A"/>
    <w:rsid w:val="2EA44AEE"/>
    <w:rsid w:val="2EA5647D"/>
    <w:rsid w:val="2EA6D049"/>
    <w:rsid w:val="2EA70DA3"/>
    <w:rsid w:val="2EAA611F"/>
    <w:rsid w:val="2EAB6B7C"/>
    <w:rsid w:val="2EAC2B72"/>
    <w:rsid w:val="2EACBA0E"/>
    <w:rsid w:val="2EBBFDC9"/>
    <w:rsid w:val="2EBF597D"/>
    <w:rsid w:val="2EBFFEE4"/>
    <w:rsid w:val="2EC16D73"/>
    <w:rsid w:val="2EC9A32C"/>
    <w:rsid w:val="2ED67CAB"/>
    <w:rsid w:val="2ED6CE02"/>
    <w:rsid w:val="2EDDCD93"/>
    <w:rsid w:val="2EE1C846"/>
    <w:rsid w:val="2EE7B8CF"/>
    <w:rsid w:val="2EEE1204"/>
    <w:rsid w:val="2EF08BB0"/>
    <w:rsid w:val="2EF1EF55"/>
    <w:rsid w:val="2EF395D4"/>
    <w:rsid w:val="2EF3D852"/>
    <w:rsid w:val="2EF5F641"/>
    <w:rsid w:val="2EF67073"/>
    <w:rsid w:val="2EFFAA91"/>
    <w:rsid w:val="2F011AC6"/>
    <w:rsid w:val="2F02FDB6"/>
    <w:rsid w:val="2F04C59D"/>
    <w:rsid w:val="2F0584DD"/>
    <w:rsid w:val="2F05F182"/>
    <w:rsid w:val="2F06CB50"/>
    <w:rsid w:val="2F075509"/>
    <w:rsid w:val="2F0882A3"/>
    <w:rsid w:val="2F0A0344"/>
    <w:rsid w:val="2F0BCE48"/>
    <w:rsid w:val="2F0DE7D8"/>
    <w:rsid w:val="2F13B20C"/>
    <w:rsid w:val="2F158066"/>
    <w:rsid w:val="2F19720A"/>
    <w:rsid w:val="2F1CE94D"/>
    <w:rsid w:val="2F1F5025"/>
    <w:rsid w:val="2F31DBDF"/>
    <w:rsid w:val="2F3313D7"/>
    <w:rsid w:val="2F3AE059"/>
    <w:rsid w:val="2F41174B"/>
    <w:rsid w:val="2F44953A"/>
    <w:rsid w:val="2F44CA30"/>
    <w:rsid w:val="2F4821BA"/>
    <w:rsid w:val="2F55C6CF"/>
    <w:rsid w:val="2F56B979"/>
    <w:rsid w:val="2F56BD84"/>
    <w:rsid w:val="2F5A00E9"/>
    <w:rsid w:val="2F5C551A"/>
    <w:rsid w:val="2F5CA903"/>
    <w:rsid w:val="2F5E90AF"/>
    <w:rsid w:val="2F68CACC"/>
    <w:rsid w:val="2F6AE541"/>
    <w:rsid w:val="2F6DDAC5"/>
    <w:rsid w:val="2F716AB7"/>
    <w:rsid w:val="2F7456B4"/>
    <w:rsid w:val="2F772240"/>
    <w:rsid w:val="2F77A639"/>
    <w:rsid w:val="2F7A19BD"/>
    <w:rsid w:val="2F7C959A"/>
    <w:rsid w:val="2F7CE4E9"/>
    <w:rsid w:val="2F7D87CF"/>
    <w:rsid w:val="2F853F19"/>
    <w:rsid w:val="2F8880DC"/>
    <w:rsid w:val="2F88E3C0"/>
    <w:rsid w:val="2F8EB247"/>
    <w:rsid w:val="2F95A23B"/>
    <w:rsid w:val="2F9662AC"/>
    <w:rsid w:val="2F969651"/>
    <w:rsid w:val="2F998206"/>
    <w:rsid w:val="2F9F6538"/>
    <w:rsid w:val="2FA0867F"/>
    <w:rsid w:val="2FA62C43"/>
    <w:rsid w:val="2FA7F487"/>
    <w:rsid w:val="2FAA6880"/>
    <w:rsid w:val="2FAEC7A9"/>
    <w:rsid w:val="2FB63BB7"/>
    <w:rsid w:val="2FB7F6B3"/>
    <w:rsid w:val="2FB9921A"/>
    <w:rsid w:val="2FB9F2B0"/>
    <w:rsid w:val="2FBCDCF3"/>
    <w:rsid w:val="2FC225AD"/>
    <w:rsid w:val="2FC455E2"/>
    <w:rsid w:val="2FC7A28F"/>
    <w:rsid w:val="2FC8C55C"/>
    <w:rsid w:val="2FCC33EC"/>
    <w:rsid w:val="2FCFAEA9"/>
    <w:rsid w:val="2FD0A5CB"/>
    <w:rsid w:val="2FD0DD1B"/>
    <w:rsid w:val="2FD32356"/>
    <w:rsid w:val="2FD5AF63"/>
    <w:rsid w:val="2FD71384"/>
    <w:rsid w:val="2FD731E5"/>
    <w:rsid w:val="2FD947D2"/>
    <w:rsid w:val="2FDAB307"/>
    <w:rsid w:val="2FDBECBC"/>
    <w:rsid w:val="2FDD0FA7"/>
    <w:rsid w:val="2FE050D2"/>
    <w:rsid w:val="2FE26408"/>
    <w:rsid w:val="2FE3CA85"/>
    <w:rsid w:val="2FE6A1FD"/>
    <w:rsid w:val="2FE92F7B"/>
    <w:rsid w:val="2FED944D"/>
    <w:rsid w:val="2FEFDF4C"/>
    <w:rsid w:val="2FF0530C"/>
    <w:rsid w:val="2FF3C936"/>
    <w:rsid w:val="2FF47417"/>
    <w:rsid w:val="2FF5B423"/>
    <w:rsid w:val="2FF6561E"/>
    <w:rsid w:val="2FF70E16"/>
    <w:rsid w:val="2FFB0752"/>
    <w:rsid w:val="2FFBC08C"/>
    <w:rsid w:val="2FFF7244"/>
    <w:rsid w:val="3003AE62"/>
    <w:rsid w:val="30053E4B"/>
    <w:rsid w:val="300C734C"/>
    <w:rsid w:val="300ECC52"/>
    <w:rsid w:val="30125A8B"/>
    <w:rsid w:val="3014D64A"/>
    <w:rsid w:val="30172C6B"/>
    <w:rsid w:val="3017C3F8"/>
    <w:rsid w:val="30182345"/>
    <w:rsid w:val="301F0687"/>
    <w:rsid w:val="301F14FE"/>
    <w:rsid w:val="3020A336"/>
    <w:rsid w:val="302139CE"/>
    <w:rsid w:val="302CE2F3"/>
    <w:rsid w:val="30328381"/>
    <w:rsid w:val="3034BB4B"/>
    <w:rsid w:val="303B3710"/>
    <w:rsid w:val="303C574B"/>
    <w:rsid w:val="303CB91C"/>
    <w:rsid w:val="303F2D59"/>
    <w:rsid w:val="303F4265"/>
    <w:rsid w:val="303FCE38"/>
    <w:rsid w:val="30442C25"/>
    <w:rsid w:val="304544D4"/>
    <w:rsid w:val="3045BEDC"/>
    <w:rsid w:val="304BCAC2"/>
    <w:rsid w:val="304C3183"/>
    <w:rsid w:val="3051748D"/>
    <w:rsid w:val="3056ADF3"/>
    <w:rsid w:val="30589529"/>
    <w:rsid w:val="3058FC87"/>
    <w:rsid w:val="305B37AA"/>
    <w:rsid w:val="305BC119"/>
    <w:rsid w:val="30604113"/>
    <w:rsid w:val="3061A5B7"/>
    <w:rsid w:val="306B7615"/>
    <w:rsid w:val="3074968A"/>
    <w:rsid w:val="30795C6A"/>
    <w:rsid w:val="307A1AFD"/>
    <w:rsid w:val="307C61AD"/>
    <w:rsid w:val="3082937A"/>
    <w:rsid w:val="3087A149"/>
    <w:rsid w:val="308883D0"/>
    <w:rsid w:val="308DDBFF"/>
    <w:rsid w:val="30945D2F"/>
    <w:rsid w:val="3094D451"/>
    <w:rsid w:val="309C0656"/>
    <w:rsid w:val="30A06457"/>
    <w:rsid w:val="30A165AE"/>
    <w:rsid w:val="30A4E753"/>
    <w:rsid w:val="30AFD58C"/>
    <w:rsid w:val="30B472FB"/>
    <w:rsid w:val="30B84FC7"/>
    <w:rsid w:val="30BA68D8"/>
    <w:rsid w:val="30BDED01"/>
    <w:rsid w:val="30BE47A1"/>
    <w:rsid w:val="30C1D1D3"/>
    <w:rsid w:val="30C7546A"/>
    <w:rsid w:val="30C9357F"/>
    <w:rsid w:val="30CA1F36"/>
    <w:rsid w:val="30CCCDB3"/>
    <w:rsid w:val="30CDE5D9"/>
    <w:rsid w:val="30DA486D"/>
    <w:rsid w:val="30DE05A7"/>
    <w:rsid w:val="30E2CDA1"/>
    <w:rsid w:val="30E474FB"/>
    <w:rsid w:val="30E6FE86"/>
    <w:rsid w:val="30EAA3A1"/>
    <w:rsid w:val="30ED0102"/>
    <w:rsid w:val="30EDC5FA"/>
    <w:rsid w:val="30F0A8B8"/>
    <w:rsid w:val="30F17E7F"/>
    <w:rsid w:val="30F83DB5"/>
    <w:rsid w:val="30F9937D"/>
    <w:rsid w:val="30FC378B"/>
    <w:rsid w:val="31005C01"/>
    <w:rsid w:val="3101CF17"/>
    <w:rsid w:val="3102E777"/>
    <w:rsid w:val="3106B024"/>
    <w:rsid w:val="3106E861"/>
    <w:rsid w:val="310B2D4B"/>
    <w:rsid w:val="310B97B4"/>
    <w:rsid w:val="31192D6C"/>
    <w:rsid w:val="3119E972"/>
    <w:rsid w:val="311F2265"/>
    <w:rsid w:val="3122111E"/>
    <w:rsid w:val="312253C7"/>
    <w:rsid w:val="31270FCA"/>
    <w:rsid w:val="31273450"/>
    <w:rsid w:val="312A4F3B"/>
    <w:rsid w:val="312A6D73"/>
    <w:rsid w:val="312A934C"/>
    <w:rsid w:val="312CA642"/>
    <w:rsid w:val="3135673A"/>
    <w:rsid w:val="3136ADC4"/>
    <w:rsid w:val="313920D4"/>
    <w:rsid w:val="31405C81"/>
    <w:rsid w:val="31425F19"/>
    <w:rsid w:val="314539CF"/>
    <w:rsid w:val="3145DF2B"/>
    <w:rsid w:val="31486391"/>
    <w:rsid w:val="314C84AB"/>
    <w:rsid w:val="31589273"/>
    <w:rsid w:val="315902E7"/>
    <w:rsid w:val="31598E22"/>
    <w:rsid w:val="31669D6C"/>
    <w:rsid w:val="3166B0F4"/>
    <w:rsid w:val="316AE5B6"/>
    <w:rsid w:val="316BF694"/>
    <w:rsid w:val="316F3C5B"/>
    <w:rsid w:val="31712694"/>
    <w:rsid w:val="317297CC"/>
    <w:rsid w:val="3177EB80"/>
    <w:rsid w:val="317ADECD"/>
    <w:rsid w:val="317C6873"/>
    <w:rsid w:val="317D915E"/>
    <w:rsid w:val="317FA00A"/>
    <w:rsid w:val="3183313A"/>
    <w:rsid w:val="31860A4A"/>
    <w:rsid w:val="318F212C"/>
    <w:rsid w:val="31921766"/>
    <w:rsid w:val="319745E4"/>
    <w:rsid w:val="3198E336"/>
    <w:rsid w:val="319C0336"/>
    <w:rsid w:val="31A0FA40"/>
    <w:rsid w:val="31A8843D"/>
    <w:rsid w:val="31AAA8FE"/>
    <w:rsid w:val="31BB7DA2"/>
    <w:rsid w:val="31C784C7"/>
    <w:rsid w:val="31CE591A"/>
    <w:rsid w:val="31CF2798"/>
    <w:rsid w:val="31D2C9B3"/>
    <w:rsid w:val="31D50F3F"/>
    <w:rsid w:val="31D659A5"/>
    <w:rsid w:val="31D7D4DA"/>
    <w:rsid w:val="31D878AD"/>
    <w:rsid w:val="31D9A5B7"/>
    <w:rsid w:val="31DC15CD"/>
    <w:rsid w:val="31DC45B3"/>
    <w:rsid w:val="31E07E53"/>
    <w:rsid w:val="31E22796"/>
    <w:rsid w:val="31E5EC5B"/>
    <w:rsid w:val="31E9F281"/>
    <w:rsid w:val="31F29C20"/>
    <w:rsid w:val="31F3BF47"/>
    <w:rsid w:val="31F64A73"/>
    <w:rsid w:val="31FEBDFC"/>
    <w:rsid w:val="32069A1D"/>
    <w:rsid w:val="3209F966"/>
    <w:rsid w:val="320B7EFC"/>
    <w:rsid w:val="320F552F"/>
    <w:rsid w:val="321B6318"/>
    <w:rsid w:val="321BD475"/>
    <w:rsid w:val="3220FA32"/>
    <w:rsid w:val="3222EA09"/>
    <w:rsid w:val="322948DF"/>
    <w:rsid w:val="322E0E3E"/>
    <w:rsid w:val="3232BE7D"/>
    <w:rsid w:val="3237BA70"/>
    <w:rsid w:val="3238AEE6"/>
    <w:rsid w:val="323920A6"/>
    <w:rsid w:val="3239C2CE"/>
    <w:rsid w:val="323B621C"/>
    <w:rsid w:val="323B9F89"/>
    <w:rsid w:val="3242812F"/>
    <w:rsid w:val="3242DF52"/>
    <w:rsid w:val="32438FF9"/>
    <w:rsid w:val="3244BB76"/>
    <w:rsid w:val="32467B77"/>
    <w:rsid w:val="324AB3EE"/>
    <w:rsid w:val="324D35AE"/>
    <w:rsid w:val="324DB36F"/>
    <w:rsid w:val="324F0204"/>
    <w:rsid w:val="32500DD6"/>
    <w:rsid w:val="3255C29C"/>
    <w:rsid w:val="325AABE6"/>
    <w:rsid w:val="32601B5F"/>
    <w:rsid w:val="32615C02"/>
    <w:rsid w:val="32655F39"/>
    <w:rsid w:val="32661C78"/>
    <w:rsid w:val="326F892F"/>
    <w:rsid w:val="32755065"/>
    <w:rsid w:val="32795260"/>
    <w:rsid w:val="327A094B"/>
    <w:rsid w:val="327F8E56"/>
    <w:rsid w:val="3281C7F8"/>
    <w:rsid w:val="3284A234"/>
    <w:rsid w:val="3284AEFD"/>
    <w:rsid w:val="32855291"/>
    <w:rsid w:val="32858A7B"/>
    <w:rsid w:val="32866B3A"/>
    <w:rsid w:val="328C661E"/>
    <w:rsid w:val="328D9955"/>
    <w:rsid w:val="3291D4E4"/>
    <w:rsid w:val="3291F12F"/>
    <w:rsid w:val="32922A0E"/>
    <w:rsid w:val="32944C88"/>
    <w:rsid w:val="329B6D7A"/>
    <w:rsid w:val="329DF40B"/>
    <w:rsid w:val="32B89670"/>
    <w:rsid w:val="32BAE984"/>
    <w:rsid w:val="32BD0D41"/>
    <w:rsid w:val="32BED54E"/>
    <w:rsid w:val="32BF9516"/>
    <w:rsid w:val="32C0FA41"/>
    <w:rsid w:val="32C1D3D6"/>
    <w:rsid w:val="32CA0CA1"/>
    <w:rsid w:val="32CA3312"/>
    <w:rsid w:val="32D10BC9"/>
    <w:rsid w:val="32D23F6D"/>
    <w:rsid w:val="32D37C53"/>
    <w:rsid w:val="32D7C1DD"/>
    <w:rsid w:val="32DD06EB"/>
    <w:rsid w:val="32EDD920"/>
    <w:rsid w:val="32F2FEF6"/>
    <w:rsid w:val="32F3F344"/>
    <w:rsid w:val="32F5EB28"/>
    <w:rsid w:val="32FE4377"/>
    <w:rsid w:val="3303ABCF"/>
    <w:rsid w:val="33081AA2"/>
    <w:rsid w:val="330C42F1"/>
    <w:rsid w:val="33132BD3"/>
    <w:rsid w:val="33196A43"/>
    <w:rsid w:val="331A9C4F"/>
    <w:rsid w:val="331E8897"/>
    <w:rsid w:val="3322EFE0"/>
    <w:rsid w:val="33301577"/>
    <w:rsid w:val="333690C3"/>
    <w:rsid w:val="3338487F"/>
    <w:rsid w:val="33386D19"/>
    <w:rsid w:val="33401BB3"/>
    <w:rsid w:val="33474C69"/>
    <w:rsid w:val="334E58B1"/>
    <w:rsid w:val="334EFB9E"/>
    <w:rsid w:val="334F2D7D"/>
    <w:rsid w:val="334F2FBC"/>
    <w:rsid w:val="33510738"/>
    <w:rsid w:val="3351F826"/>
    <w:rsid w:val="33533161"/>
    <w:rsid w:val="3354012B"/>
    <w:rsid w:val="335972E9"/>
    <w:rsid w:val="335B8311"/>
    <w:rsid w:val="3362DA27"/>
    <w:rsid w:val="33630244"/>
    <w:rsid w:val="3366EFAA"/>
    <w:rsid w:val="33680A77"/>
    <w:rsid w:val="33683D0E"/>
    <w:rsid w:val="336881D0"/>
    <w:rsid w:val="33723FFB"/>
    <w:rsid w:val="33747CEC"/>
    <w:rsid w:val="3384B180"/>
    <w:rsid w:val="3385F366"/>
    <w:rsid w:val="33914DC2"/>
    <w:rsid w:val="3393FE5C"/>
    <w:rsid w:val="339AC883"/>
    <w:rsid w:val="339D779A"/>
    <w:rsid w:val="33A17915"/>
    <w:rsid w:val="33B57238"/>
    <w:rsid w:val="33B5C7D5"/>
    <w:rsid w:val="33B80FCE"/>
    <w:rsid w:val="33B8911A"/>
    <w:rsid w:val="33BAB2B0"/>
    <w:rsid w:val="33BF8F0A"/>
    <w:rsid w:val="33C169D5"/>
    <w:rsid w:val="33C429E7"/>
    <w:rsid w:val="33C558F0"/>
    <w:rsid w:val="33CDE4B0"/>
    <w:rsid w:val="33CE5B45"/>
    <w:rsid w:val="33D14F17"/>
    <w:rsid w:val="33D60C2B"/>
    <w:rsid w:val="33D7112E"/>
    <w:rsid w:val="33DAB9CB"/>
    <w:rsid w:val="33DBE4D2"/>
    <w:rsid w:val="33DC708E"/>
    <w:rsid w:val="33E5A1B7"/>
    <w:rsid w:val="33E6131D"/>
    <w:rsid w:val="33E86994"/>
    <w:rsid w:val="33E8D5C2"/>
    <w:rsid w:val="33E9D547"/>
    <w:rsid w:val="33EC2E0E"/>
    <w:rsid w:val="33EFD24F"/>
    <w:rsid w:val="33F1A73D"/>
    <w:rsid w:val="33F2B32B"/>
    <w:rsid w:val="33F730A2"/>
    <w:rsid w:val="33FE18C5"/>
    <w:rsid w:val="33FE8818"/>
    <w:rsid w:val="340115CD"/>
    <w:rsid w:val="34011DD0"/>
    <w:rsid w:val="3404CF23"/>
    <w:rsid w:val="3406CE1A"/>
    <w:rsid w:val="340BFBCD"/>
    <w:rsid w:val="340FED9B"/>
    <w:rsid w:val="34119A41"/>
    <w:rsid w:val="341353E1"/>
    <w:rsid w:val="341563F9"/>
    <w:rsid w:val="34166C69"/>
    <w:rsid w:val="341C5CDF"/>
    <w:rsid w:val="341EA963"/>
    <w:rsid w:val="34204166"/>
    <w:rsid w:val="3421C7EE"/>
    <w:rsid w:val="3423352B"/>
    <w:rsid w:val="3426F693"/>
    <w:rsid w:val="343002E9"/>
    <w:rsid w:val="3430AA3E"/>
    <w:rsid w:val="3433D79C"/>
    <w:rsid w:val="34366A3F"/>
    <w:rsid w:val="3438795D"/>
    <w:rsid w:val="343B9C51"/>
    <w:rsid w:val="343D59BB"/>
    <w:rsid w:val="3440D64C"/>
    <w:rsid w:val="3442F506"/>
    <w:rsid w:val="344466C9"/>
    <w:rsid w:val="344583E8"/>
    <w:rsid w:val="344A222A"/>
    <w:rsid w:val="345109B0"/>
    <w:rsid w:val="3453458E"/>
    <w:rsid w:val="3456AE96"/>
    <w:rsid w:val="34571E86"/>
    <w:rsid w:val="3457E6DE"/>
    <w:rsid w:val="345BB7E3"/>
    <w:rsid w:val="345C568F"/>
    <w:rsid w:val="345CB402"/>
    <w:rsid w:val="345DEB06"/>
    <w:rsid w:val="346055D5"/>
    <w:rsid w:val="34606439"/>
    <w:rsid w:val="3460B0F0"/>
    <w:rsid w:val="3465F054"/>
    <w:rsid w:val="3466FE58"/>
    <w:rsid w:val="3467EC1D"/>
    <w:rsid w:val="346EAA1B"/>
    <w:rsid w:val="3473283C"/>
    <w:rsid w:val="347437D9"/>
    <w:rsid w:val="34766850"/>
    <w:rsid w:val="3478F461"/>
    <w:rsid w:val="3480D5A3"/>
    <w:rsid w:val="34852BC1"/>
    <w:rsid w:val="3486E7B4"/>
    <w:rsid w:val="3492AA24"/>
    <w:rsid w:val="3493CD89"/>
    <w:rsid w:val="3496EA2E"/>
    <w:rsid w:val="349B08AA"/>
    <w:rsid w:val="349CA05C"/>
    <w:rsid w:val="34A23253"/>
    <w:rsid w:val="34A5B0E1"/>
    <w:rsid w:val="34A6DCD8"/>
    <w:rsid w:val="34AA6C4C"/>
    <w:rsid w:val="34ADDD93"/>
    <w:rsid w:val="34B1390C"/>
    <w:rsid w:val="34B21F6A"/>
    <w:rsid w:val="34B43D5E"/>
    <w:rsid w:val="34BACA8F"/>
    <w:rsid w:val="34BAE6D7"/>
    <w:rsid w:val="34BD7321"/>
    <w:rsid w:val="34CAB22D"/>
    <w:rsid w:val="34CB323F"/>
    <w:rsid w:val="34D08C99"/>
    <w:rsid w:val="34D4157E"/>
    <w:rsid w:val="34DE4631"/>
    <w:rsid w:val="34E34F2F"/>
    <w:rsid w:val="34E72AC5"/>
    <w:rsid w:val="34FB2EA2"/>
    <w:rsid w:val="34FC0BC1"/>
    <w:rsid w:val="34FDF93D"/>
    <w:rsid w:val="3503A017"/>
    <w:rsid w:val="35048B74"/>
    <w:rsid w:val="350786EB"/>
    <w:rsid w:val="35087FBF"/>
    <w:rsid w:val="350B8221"/>
    <w:rsid w:val="350C057F"/>
    <w:rsid w:val="350E6749"/>
    <w:rsid w:val="350ED58C"/>
    <w:rsid w:val="351111B0"/>
    <w:rsid w:val="35136D3D"/>
    <w:rsid w:val="351A0FD1"/>
    <w:rsid w:val="351AD1B0"/>
    <w:rsid w:val="351B09D8"/>
    <w:rsid w:val="351DEF64"/>
    <w:rsid w:val="3523A218"/>
    <w:rsid w:val="35274187"/>
    <w:rsid w:val="3528D27C"/>
    <w:rsid w:val="352DC2B6"/>
    <w:rsid w:val="3533D802"/>
    <w:rsid w:val="35348CF0"/>
    <w:rsid w:val="3535E942"/>
    <w:rsid w:val="3537F3E1"/>
    <w:rsid w:val="353ED53B"/>
    <w:rsid w:val="353F0111"/>
    <w:rsid w:val="353FC4A5"/>
    <w:rsid w:val="35430BC1"/>
    <w:rsid w:val="3543347D"/>
    <w:rsid w:val="3544293C"/>
    <w:rsid w:val="35461EFB"/>
    <w:rsid w:val="3546F48F"/>
    <w:rsid w:val="35471288"/>
    <w:rsid w:val="35477CFB"/>
    <w:rsid w:val="354C0B74"/>
    <w:rsid w:val="354CF749"/>
    <w:rsid w:val="35536B96"/>
    <w:rsid w:val="35543ABA"/>
    <w:rsid w:val="35571376"/>
    <w:rsid w:val="355BA9EC"/>
    <w:rsid w:val="355C7D9D"/>
    <w:rsid w:val="355D435C"/>
    <w:rsid w:val="355E4845"/>
    <w:rsid w:val="35787E37"/>
    <w:rsid w:val="3579D999"/>
    <w:rsid w:val="357A83D9"/>
    <w:rsid w:val="357A9F0E"/>
    <w:rsid w:val="357C4154"/>
    <w:rsid w:val="3582DF8F"/>
    <w:rsid w:val="35831AAA"/>
    <w:rsid w:val="3589F741"/>
    <w:rsid w:val="3589FC59"/>
    <w:rsid w:val="358A5A63"/>
    <w:rsid w:val="358B7D88"/>
    <w:rsid w:val="35910BD9"/>
    <w:rsid w:val="3594F1F5"/>
    <w:rsid w:val="35954F57"/>
    <w:rsid w:val="3596C8B5"/>
    <w:rsid w:val="359A6E8F"/>
    <w:rsid w:val="359B5A2F"/>
    <w:rsid w:val="359EFE8B"/>
    <w:rsid w:val="359F1931"/>
    <w:rsid w:val="35A01306"/>
    <w:rsid w:val="35A3EE17"/>
    <w:rsid w:val="35A6A2C6"/>
    <w:rsid w:val="35A810EB"/>
    <w:rsid w:val="35AEB165"/>
    <w:rsid w:val="35AF676B"/>
    <w:rsid w:val="35B2DEBD"/>
    <w:rsid w:val="35B35EAC"/>
    <w:rsid w:val="35B47117"/>
    <w:rsid w:val="35B600D8"/>
    <w:rsid w:val="35BA8092"/>
    <w:rsid w:val="35C406E0"/>
    <w:rsid w:val="35C5D2FD"/>
    <w:rsid w:val="35CF2E32"/>
    <w:rsid w:val="35D4E447"/>
    <w:rsid w:val="35D6557C"/>
    <w:rsid w:val="35D8A945"/>
    <w:rsid w:val="35E207A2"/>
    <w:rsid w:val="35E211C7"/>
    <w:rsid w:val="35E27E3A"/>
    <w:rsid w:val="35E54B9C"/>
    <w:rsid w:val="35E84096"/>
    <w:rsid w:val="35EB1015"/>
    <w:rsid w:val="35EE5E7A"/>
    <w:rsid w:val="35EE65B5"/>
    <w:rsid w:val="35F97529"/>
    <w:rsid w:val="35F99CBD"/>
    <w:rsid w:val="35FB92F2"/>
    <w:rsid w:val="35FD4271"/>
    <w:rsid w:val="3600CBF8"/>
    <w:rsid w:val="360C7FC6"/>
    <w:rsid w:val="36125470"/>
    <w:rsid w:val="3614D1D7"/>
    <w:rsid w:val="361519AA"/>
    <w:rsid w:val="36169F3C"/>
    <w:rsid w:val="362E39DE"/>
    <w:rsid w:val="36302678"/>
    <w:rsid w:val="3633C267"/>
    <w:rsid w:val="363B7873"/>
    <w:rsid w:val="363C4573"/>
    <w:rsid w:val="363C9701"/>
    <w:rsid w:val="36410268"/>
    <w:rsid w:val="36422F7B"/>
    <w:rsid w:val="3642F2BB"/>
    <w:rsid w:val="36464E7E"/>
    <w:rsid w:val="364E3BC7"/>
    <w:rsid w:val="364F923F"/>
    <w:rsid w:val="36550262"/>
    <w:rsid w:val="36555BDF"/>
    <w:rsid w:val="3656345D"/>
    <w:rsid w:val="365A58A9"/>
    <w:rsid w:val="365BC285"/>
    <w:rsid w:val="365C2374"/>
    <w:rsid w:val="3660004A"/>
    <w:rsid w:val="366D2EE9"/>
    <w:rsid w:val="3673884F"/>
    <w:rsid w:val="367BF26A"/>
    <w:rsid w:val="367F774D"/>
    <w:rsid w:val="3685031C"/>
    <w:rsid w:val="3685073E"/>
    <w:rsid w:val="36869404"/>
    <w:rsid w:val="36880FE9"/>
    <w:rsid w:val="3689FA0C"/>
    <w:rsid w:val="368E40DE"/>
    <w:rsid w:val="368E9A9A"/>
    <w:rsid w:val="368F039A"/>
    <w:rsid w:val="3692AD03"/>
    <w:rsid w:val="369AB5E7"/>
    <w:rsid w:val="369B55EC"/>
    <w:rsid w:val="369B7344"/>
    <w:rsid w:val="369CC04F"/>
    <w:rsid w:val="36A0CB7B"/>
    <w:rsid w:val="36A47F3E"/>
    <w:rsid w:val="36AC47FB"/>
    <w:rsid w:val="36AF056A"/>
    <w:rsid w:val="36AF3E17"/>
    <w:rsid w:val="36B1B626"/>
    <w:rsid w:val="36B36C4D"/>
    <w:rsid w:val="36B88989"/>
    <w:rsid w:val="36B92AC4"/>
    <w:rsid w:val="36B95C0F"/>
    <w:rsid w:val="36BE2E19"/>
    <w:rsid w:val="36C2D898"/>
    <w:rsid w:val="36C5F62F"/>
    <w:rsid w:val="36C644F0"/>
    <w:rsid w:val="36C764B7"/>
    <w:rsid w:val="36C8BEB5"/>
    <w:rsid w:val="36D6584E"/>
    <w:rsid w:val="36D8E401"/>
    <w:rsid w:val="36DB9E77"/>
    <w:rsid w:val="36DD0CA0"/>
    <w:rsid w:val="36DD0EF0"/>
    <w:rsid w:val="36E7D3FE"/>
    <w:rsid w:val="36FDE5A7"/>
    <w:rsid w:val="36FF0814"/>
    <w:rsid w:val="37026EE2"/>
    <w:rsid w:val="370587C8"/>
    <w:rsid w:val="370AC722"/>
    <w:rsid w:val="370C2E73"/>
    <w:rsid w:val="370CD587"/>
    <w:rsid w:val="37146BEF"/>
    <w:rsid w:val="371A2704"/>
    <w:rsid w:val="3722011D"/>
    <w:rsid w:val="37247536"/>
    <w:rsid w:val="3724802B"/>
    <w:rsid w:val="3725A938"/>
    <w:rsid w:val="372CB8D4"/>
    <w:rsid w:val="372DB09B"/>
    <w:rsid w:val="372FB901"/>
    <w:rsid w:val="3731873E"/>
    <w:rsid w:val="37342DFF"/>
    <w:rsid w:val="373BED48"/>
    <w:rsid w:val="374085C1"/>
    <w:rsid w:val="37413D99"/>
    <w:rsid w:val="37425C88"/>
    <w:rsid w:val="3745F579"/>
    <w:rsid w:val="374A9BB5"/>
    <w:rsid w:val="374E2ABC"/>
    <w:rsid w:val="374E3ADE"/>
    <w:rsid w:val="374FEF58"/>
    <w:rsid w:val="3750D4EB"/>
    <w:rsid w:val="3753DEED"/>
    <w:rsid w:val="375F63F5"/>
    <w:rsid w:val="37654A96"/>
    <w:rsid w:val="376E21D8"/>
    <w:rsid w:val="3773F86F"/>
    <w:rsid w:val="37752FED"/>
    <w:rsid w:val="3776F701"/>
    <w:rsid w:val="377F5740"/>
    <w:rsid w:val="37821AF6"/>
    <w:rsid w:val="37840B74"/>
    <w:rsid w:val="37864F6D"/>
    <w:rsid w:val="378C167A"/>
    <w:rsid w:val="378ED452"/>
    <w:rsid w:val="378FCCFA"/>
    <w:rsid w:val="379D2688"/>
    <w:rsid w:val="37A0EE69"/>
    <w:rsid w:val="37A55C73"/>
    <w:rsid w:val="37A610EB"/>
    <w:rsid w:val="37A6D482"/>
    <w:rsid w:val="37AA05BE"/>
    <w:rsid w:val="37AA7D31"/>
    <w:rsid w:val="37AC3978"/>
    <w:rsid w:val="37B0FE70"/>
    <w:rsid w:val="37B5BC8F"/>
    <w:rsid w:val="37B6B2CB"/>
    <w:rsid w:val="37B7014A"/>
    <w:rsid w:val="37B76C2B"/>
    <w:rsid w:val="37BDCECD"/>
    <w:rsid w:val="37C074C8"/>
    <w:rsid w:val="37C18CFA"/>
    <w:rsid w:val="37C26DE2"/>
    <w:rsid w:val="37C63FD4"/>
    <w:rsid w:val="37C93E2B"/>
    <w:rsid w:val="37D61BEA"/>
    <w:rsid w:val="37DB0C26"/>
    <w:rsid w:val="37DB0EAB"/>
    <w:rsid w:val="37E03187"/>
    <w:rsid w:val="37E8AA69"/>
    <w:rsid w:val="37E93D83"/>
    <w:rsid w:val="37F56895"/>
    <w:rsid w:val="38044C54"/>
    <w:rsid w:val="3807384F"/>
    <w:rsid w:val="380BE2E2"/>
    <w:rsid w:val="380D3EF0"/>
    <w:rsid w:val="3810DF31"/>
    <w:rsid w:val="38150CAB"/>
    <w:rsid w:val="381994FA"/>
    <w:rsid w:val="381EB9FD"/>
    <w:rsid w:val="38230031"/>
    <w:rsid w:val="3829EA5B"/>
    <w:rsid w:val="382BF4DE"/>
    <w:rsid w:val="382EA289"/>
    <w:rsid w:val="382F4C19"/>
    <w:rsid w:val="38300C5C"/>
    <w:rsid w:val="3831ADE6"/>
    <w:rsid w:val="38363C39"/>
    <w:rsid w:val="384973C7"/>
    <w:rsid w:val="384A54C1"/>
    <w:rsid w:val="384B1D85"/>
    <w:rsid w:val="384E9580"/>
    <w:rsid w:val="3851D831"/>
    <w:rsid w:val="385729E3"/>
    <w:rsid w:val="38595BB0"/>
    <w:rsid w:val="386167D3"/>
    <w:rsid w:val="3861D4B6"/>
    <w:rsid w:val="38623F4A"/>
    <w:rsid w:val="3865E5DC"/>
    <w:rsid w:val="386A09D8"/>
    <w:rsid w:val="386A9C39"/>
    <w:rsid w:val="386FBCE3"/>
    <w:rsid w:val="3873802C"/>
    <w:rsid w:val="387D946A"/>
    <w:rsid w:val="38826166"/>
    <w:rsid w:val="388FAED8"/>
    <w:rsid w:val="388FFAC0"/>
    <w:rsid w:val="38944E04"/>
    <w:rsid w:val="38946746"/>
    <w:rsid w:val="38982782"/>
    <w:rsid w:val="389CCED1"/>
    <w:rsid w:val="38A9C0C2"/>
    <w:rsid w:val="38AB77AF"/>
    <w:rsid w:val="38B38EEA"/>
    <w:rsid w:val="38BB131A"/>
    <w:rsid w:val="38BDCDE0"/>
    <w:rsid w:val="38BE6CE0"/>
    <w:rsid w:val="38C24A15"/>
    <w:rsid w:val="38CA654E"/>
    <w:rsid w:val="38CB1340"/>
    <w:rsid w:val="38D1FDCC"/>
    <w:rsid w:val="38DE6F6F"/>
    <w:rsid w:val="38DEE33B"/>
    <w:rsid w:val="38E28C03"/>
    <w:rsid w:val="38E85123"/>
    <w:rsid w:val="38E926BD"/>
    <w:rsid w:val="38E9470E"/>
    <w:rsid w:val="38EBA68F"/>
    <w:rsid w:val="38F04ED0"/>
    <w:rsid w:val="38F2F0CE"/>
    <w:rsid w:val="38F9CE10"/>
    <w:rsid w:val="38F9F4AB"/>
    <w:rsid w:val="38FA96C8"/>
    <w:rsid w:val="39006C7C"/>
    <w:rsid w:val="39050763"/>
    <w:rsid w:val="39077ACF"/>
    <w:rsid w:val="390A55B5"/>
    <w:rsid w:val="390B163A"/>
    <w:rsid w:val="390B410A"/>
    <w:rsid w:val="390BA338"/>
    <w:rsid w:val="390DCAF7"/>
    <w:rsid w:val="391509EF"/>
    <w:rsid w:val="3916F82B"/>
    <w:rsid w:val="39206F8E"/>
    <w:rsid w:val="39214373"/>
    <w:rsid w:val="3921558B"/>
    <w:rsid w:val="3921A862"/>
    <w:rsid w:val="392372CA"/>
    <w:rsid w:val="3927BE35"/>
    <w:rsid w:val="39294AA0"/>
    <w:rsid w:val="392A1B12"/>
    <w:rsid w:val="3930206D"/>
    <w:rsid w:val="39332A3D"/>
    <w:rsid w:val="39354347"/>
    <w:rsid w:val="3936441B"/>
    <w:rsid w:val="393B8A65"/>
    <w:rsid w:val="393DA3C3"/>
    <w:rsid w:val="3945C895"/>
    <w:rsid w:val="394C8F29"/>
    <w:rsid w:val="394E85BB"/>
    <w:rsid w:val="394EDCEE"/>
    <w:rsid w:val="39540653"/>
    <w:rsid w:val="39552029"/>
    <w:rsid w:val="395720E3"/>
    <w:rsid w:val="3958D103"/>
    <w:rsid w:val="3960C12A"/>
    <w:rsid w:val="3961AA44"/>
    <w:rsid w:val="3961E717"/>
    <w:rsid w:val="3967253E"/>
    <w:rsid w:val="3967F10D"/>
    <w:rsid w:val="396B9123"/>
    <w:rsid w:val="396C1155"/>
    <w:rsid w:val="39737833"/>
    <w:rsid w:val="39742A0A"/>
    <w:rsid w:val="39746140"/>
    <w:rsid w:val="3979503F"/>
    <w:rsid w:val="397AF7C4"/>
    <w:rsid w:val="397C6727"/>
    <w:rsid w:val="397F94E4"/>
    <w:rsid w:val="3980B5CB"/>
    <w:rsid w:val="39842739"/>
    <w:rsid w:val="3987739B"/>
    <w:rsid w:val="398CCC42"/>
    <w:rsid w:val="3993C232"/>
    <w:rsid w:val="3999CD68"/>
    <w:rsid w:val="399A726C"/>
    <w:rsid w:val="39A2A676"/>
    <w:rsid w:val="39A58DE8"/>
    <w:rsid w:val="39A67E29"/>
    <w:rsid w:val="39A9240B"/>
    <w:rsid w:val="39BAECFF"/>
    <w:rsid w:val="39BB1078"/>
    <w:rsid w:val="39BE9259"/>
    <w:rsid w:val="39BFE3EC"/>
    <w:rsid w:val="39C4895B"/>
    <w:rsid w:val="39C6405F"/>
    <w:rsid w:val="39C6442A"/>
    <w:rsid w:val="39C693B7"/>
    <w:rsid w:val="39C79C7F"/>
    <w:rsid w:val="39CB6480"/>
    <w:rsid w:val="39CCEC57"/>
    <w:rsid w:val="39D43D9C"/>
    <w:rsid w:val="39D6A23B"/>
    <w:rsid w:val="39DF25D2"/>
    <w:rsid w:val="39DF5C04"/>
    <w:rsid w:val="39DFDCA5"/>
    <w:rsid w:val="39E0C6A0"/>
    <w:rsid w:val="39E3520B"/>
    <w:rsid w:val="39E5FAD7"/>
    <w:rsid w:val="39E666BE"/>
    <w:rsid w:val="39E6A4F0"/>
    <w:rsid w:val="39EA79DB"/>
    <w:rsid w:val="39EDEAF1"/>
    <w:rsid w:val="39F4EB49"/>
    <w:rsid w:val="39FD9DFF"/>
    <w:rsid w:val="3A084E61"/>
    <w:rsid w:val="3A086EB3"/>
    <w:rsid w:val="3A08EE64"/>
    <w:rsid w:val="3A0C65D7"/>
    <w:rsid w:val="3A0D34AB"/>
    <w:rsid w:val="3A1104E7"/>
    <w:rsid w:val="3A13ACD2"/>
    <w:rsid w:val="3A14D29E"/>
    <w:rsid w:val="3A1770FB"/>
    <w:rsid w:val="3A1B2CDA"/>
    <w:rsid w:val="3A1FB957"/>
    <w:rsid w:val="3A228E3A"/>
    <w:rsid w:val="3A22BE5C"/>
    <w:rsid w:val="3A22E295"/>
    <w:rsid w:val="3A245BA3"/>
    <w:rsid w:val="3A3059B0"/>
    <w:rsid w:val="3A323169"/>
    <w:rsid w:val="3A34B853"/>
    <w:rsid w:val="3A38B8BF"/>
    <w:rsid w:val="3A3FA530"/>
    <w:rsid w:val="3A406E5F"/>
    <w:rsid w:val="3A41CB66"/>
    <w:rsid w:val="3A4B7E5D"/>
    <w:rsid w:val="3A50E4E8"/>
    <w:rsid w:val="3A52DC4B"/>
    <w:rsid w:val="3A58284F"/>
    <w:rsid w:val="3A5A7CE1"/>
    <w:rsid w:val="3A601045"/>
    <w:rsid w:val="3A63400B"/>
    <w:rsid w:val="3A6A35A2"/>
    <w:rsid w:val="3A6B2ACA"/>
    <w:rsid w:val="3A6E5429"/>
    <w:rsid w:val="3A7116F4"/>
    <w:rsid w:val="3A75B530"/>
    <w:rsid w:val="3A7A8EBB"/>
    <w:rsid w:val="3A8090E0"/>
    <w:rsid w:val="3A8095B6"/>
    <w:rsid w:val="3A815B7A"/>
    <w:rsid w:val="3A81DC6C"/>
    <w:rsid w:val="3A8455F5"/>
    <w:rsid w:val="3A85AE8D"/>
    <w:rsid w:val="3A8A86EE"/>
    <w:rsid w:val="3A91464C"/>
    <w:rsid w:val="3A92F185"/>
    <w:rsid w:val="3A961241"/>
    <w:rsid w:val="3AA0FF97"/>
    <w:rsid w:val="3AA1268A"/>
    <w:rsid w:val="3AA336E4"/>
    <w:rsid w:val="3AA6C0DE"/>
    <w:rsid w:val="3AA7AFFD"/>
    <w:rsid w:val="3AAC4D15"/>
    <w:rsid w:val="3AAF4F59"/>
    <w:rsid w:val="3AAFE1BC"/>
    <w:rsid w:val="3AB15DDD"/>
    <w:rsid w:val="3AB3B566"/>
    <w:rsid w:val="3AB4AAE2"/>
    <w:rsid w:val="3AB7AA37"/>
    <w:rsid w:val="3AB92334"/>
    <w:rsid w:val="3ABA543A"/>
    <w:rsid w:val="3AC1388C"/>
    <w:rsid w:val="3AC3E525"/>
    <w:rsid w:val="3AC44D7D"/>
    <w:rsid w:val="3AC6F8B5"/>
    <w:rsid w:val="3AC7E392"/>
    <w:rsid w:val="3AD0FD5F"/>
    <w:rsid w:val="3AD2E18D"/>
    <w:rsid w:val="3AD37FA8"/>
    <w:rsid w:val="3AD678FC"/>
    <w:rsid w:val="3ADB5F06"/>
    <w:rsid w:val="3ADD2BD3"/>
    <w:rsid w:val="3ADF7F41"/>
    <w:rsid w:val="3AE0B5B2"/>
    <w:rsid w:val="3AE1B7A8"/>
    <w:rsid w:val="3AE428D3"/>
    <w:rsid w:val="3AE58759"/>
    <w:rsid w:val="3AEACD99"/>
    <w:rsid w:val="3AEBD60F"/>
    <w:rsid w:val="3AED5842"/>
    <w:rsid w:val="3AEF4B72"/>
    <w:rsid w:val="3AF06213"/>
    <w:rsid w:val="3AF950F5"/>
    <w:rsid w:val="3AF9D016"/>
    <w:rsid w:val="3AFC1A24"/>
    <w:rsid w:val="3AFF2AE2"/>
    <w:rsid w:val="3B01266B"/>
    <w:rsid w:val="3B02352C"/>
    <w:rsid w:val="3B058E28"/>
    <w:rsid w:val="3B084F1D"/>
    <w:rsid w:val="3B088492"/>
    <w:rsid w:val="3B0A322B"/>
    <w:rsid w:val="3B0A3972"/>
    <w:rsid w:val="3B0BE974"/>
    <w:rsid w:val="3B10A59B"/>
    <w:rsid w:val="3B10BFA4"/>
    <w:rsid w:val="3B10E680"/>
    <w:rsid w:val="3B113C61"/>
    <w:rsid w:val="3B168CD7"/>
    <w:rsid w:val="3B170A5B"/>
    <w:rsid w:val="3B19119B"/>
    <w:rsid w:val="3B193783"/>
    <w:rsid w:val="3B24591E"/>
    <w:rsid w:val="3B24EFC8"/>
    <w:rsid w:val="3B29526C"/>
    <w:rsid w:val="3B2EFF96"/>
    <w:rsid w:val="3B30DB4D"/>
    <w:rsid w:val="3B3682C3"/>
    <w:rsid w:val="3B3947B6"/>
    <w:rsid w:val="3B3F1011"/>
    <w:rsid w:val="3B442BE6"/>
    <w:rsid w:val="3B44DC95"/>
    <w:rsid w:val="3B4C248E"/>
    <w:rsid w:val="3B4CA8BE"/>
    <w:rsid w:val="3B54A38A"/>
    <w:rsid w:val="3B5C9EE0"/>
    <w:rsid w:val="3B610222"/>
    <w:rsid w:val="3B637A6B"/>
    <w:rsid w:val="3B649A4C"/>
    <w:rsid w:val="3B717F78"/>
    <w:rsid w:val="3B71A144"/>
    <w:rsid w:val="3B73D861"/>
    <w:rsid w:val="3B741EBA"/>
    <w:rsid w:val="3B761DD7"/>
    <w:rsid w:val="3B788ABC"/>
    <w:rsid w:val="3B7DB70C"/>
    <w:rsid w:val="3B7E1A37"/>
    <w:rsid w:val="3B83116F"/>
    <w:rsid w:val="3B860EDE"/>
    <w:rsid w:val="3B874C15"/>
    <w:rsid w:val="3B87D973"/>
    <w:rsid w:val="3B8FC0FC"/>
    <w:rsid w:val="3B90D1B7"/>
    <w:rsid w:val="3B93EF7D"/>
    <w:rsid w:val="3B9489FD"/>
    <w:rsid w:val="3B990953"/>
    <w:rsid w:val="3BA66628"/>
    <w:rsid w:val="3BB3969D"/>
    <w:rsid w:val="3BB5A472"/>
    <w:rsid w:val="3BB9EBE1"/>
    <w:rsid w:val="3BBEDD7D"/>
    <w:rsid w:val="3BC32B2E"/>
    <w:rsid w:val="3BC5E67F"/>
    <w:rsid w:val="3BC6D6B8"/>
    <w:rsid w:val="3BD8A27D"/>
    <w:rsid w:val="3BE009BF"/>
    <w:rsid w:val="3BE149EF"/>
    <w:rsid w:val="3BE18D57"/>
    <w:rsid w:val="3BE213E6"/>
    <w:rsid w:val="3BEE4DA3"/>
    <w:rsid w:val="3BF82961"/>
    <w:rsid w:val="3C04389C"/>
    <w:rsid w:val="3C06307F"/>
    <w:rsid w:val="3C07FA4F"/>
    <w:rsid w:val="3C0836B5"/>
    <w:rsid w:val="3C11A02C"/>
    <w:rsid w:val="3C125F57"/>
    <w:rsid w:val="3C126B86"/>
    <w:rsid w:val="3C147021"/>
    <w:rsid w:val="3C159842"/>
    <w:rsid w:val="3C19D465"/>
    <w:rsid w:val="3C31F686"/>
    <w:rsid w:val="3C3796AA"/>
    <w:rsid w:val="3C3B2869"/>
    <w:rsid w:val="3C403D63"/>
    <w:rsid w:val="3C410F9A"/>
    <w:rsid w:val="3C4890E3"/>
    <w:rsid w:val="3C4EF5A1"/>
    <w:rsid w:val="3C55445F"/>
    <w:rsid w:val="3C5E0DA2"/>
    <w:rsid w:val="3C6032FD"/>
    <w:rsid w:val="3C60B76A"/>
    <w:rsid w:val="3C641B0B"/>
    <w:rsid w:val="3C6D63B9"/>
    <w:rsid w:val="3C726A7A"/>
    <w:rsid w:val="3C761C6A"/>
    <w:rsid w:val="3C7D5C1B"/>
    <w:rsid w:val="3C7D7E19"/>
    <w:rsid w:val="3C7F6526"/>
    <w:rsid w:val="3C83C89D"/>
    <w:rsid w:val="3C97D1E4"/>
    <w:rsid w:val="3C9CC78E"/>
    <w:rsid w:val="3CA209B2"/>
    <w:rsid w:val="3CA2AF13"/>
    <w:rsid w:val="3CA5CC3A"/>
    <w:rsid w:val="3CAB5C3A"/>
    <w:rsid w:val="3CACA813"/>
    <w:rsid w:val="3CB5A6A5"/>
    <w:rsid w:val="3CBA5418"/>
    <w:rsid w:val="3CBFFAF3"/>
    <w:rsid w:val="3CC11038"/>
    <w:rsid w:val="3CC3B8B3"/>
    <w:rsid w:val="3CC42168"/>
    <w:rsid w:val="3CD53C2F"/>
    <w:rsid w:val="3CD8464D"/>
    <w:rsid w:val="3CDA690A"/>
    <w:rsid w:val="3CDB2B06"/>
    <w:rsid w:val="3CDB4ABC"/>
    <w:rsid w:val="3CDD6F21"/>
    <w:rsid w:val="3CE19C0C"/>
    <w:rsid w:val="3CE1A4C4"/>
    <w:rsid w:val="3CE3E0B2"/>
    <w:rsid w:val="3CE7BDB7"/>
    <w:rsid w:val="3CEBFD78"/>
    <w:rsid w:val="3CEF3315"/>
    <w:rsid w:val="3CF6571E"/>
    <w:rsid w:val="3CF65AFC"/>
    <w:rsid w:val="3CF86BA4"/>
    <w:rsid w:val="3CF9BE5E"/>
    <w:rsid w:val="3CFED8C4"/>
    <w:rsid w:val="3D00FD46"/>
    <w:rsid w:val="3D0270D3"/>
    <w:rsid w:val="3D04224A"/>
    <w:rsid w:val="3D0CC114"/>
    <w:rsid w:val="3D10777A"/>
    <w:rsid w:val="3D11F507"/>
    <w:rsid w:val="3D1654DE"/>
    <w:rsid w:val="3D178947"/>
    <w:rsid w:val="3D1B949C"/>
    <w:rsid w:val="3D20FF49"/>
    <w:rsid w:val="3D221B43"/>
    <w:rsid w:val="3D259BBE"/>
    <w:rsid w:val="3D2850DD"/>
    <w:rsid w:val="3D28B2A2"/>
    <w:rsid w:val="3D2A1A4F"/>
    <w:rsid w:val="3D2B375D"/>
    <w:rsid w:val="3D311519"/>
    <w:rsid w:val="3D3446DF"/>
    <w:rsid w:val="3D3704E2"/>
    <w:rsid w:val="3D3989F9"/>
    <w:rsid w:val="3D40F504"/>
    <w:rsid w:val="3D42D023"/>
    <w:rsid w:val="3D4A72F3"/>
    <w:rsid w:val="3D4D0A28"/>
    <w:rsid w:val="3D4DB001"/>
    <w:rsid w:val="3D4F3E74"/>
    <w:rsid w:val="3D510106"/>
    <w:rsid w:val="3D5406FA"/>
    <w:rsid w:val="3D54453F"/>
    <w:rsid w:val="3D5953F0"/>
    <w:rsid w:val="3D624948"/>
    <w:rsid w:val="3D63A3B1"/>
    <w:rsid w:val="3D698826"/>
    <w:rsid w:val="3D6CCB94"/>
    <w:rsid w:val="3D7B2395"/>
    <w:rsid w:val="3D7B3595"/>
    <w:rsid w:val="3D83F873"/>
    <w:rsid w:val="3D867D16"/>
    <w:rsid w:val="3D890E32"/>
    <w:rsid w:val="3D896DB8"/>
    <w:rsid w:val="3D8D6A32"/>
    <w:rsid w:val="3D8D7D99"/>
    <w:rsid w:val="3D900BBB"/>
    <w:rsid w:val="3D9195B0"/>
    <w:rsid w:val="3D920E04"/>
    <w:rsid w:val="3D93DBCA"/>
    <w:rsid w:val="3D95E304"/>
    <w:rsid w:val="3D975870"/>
    <w:rsid w:val="3D97F5CE"/>
    <w:rsid w:val="3D98171A"/>
    <w:rsid w:val="3D9DA572"/>
    <w:rsid w:val="3D9EA4E3"/>
    <w:rsid w:val="3DA41315"/>
    <w:rsid w:val="3DA7AFE7"/>
    <w:rsid w:val="3DB0A3EE"/>
    <w:rsid w:val="3DB15BFE"/>
    <w:rsid w:val="3DB34195"/>
    <w:rsid w:val="3DB3DADC"/>
    <w:rsid w:val="3DB687E0"/>
    <w:rsid w:val="3DB96F60"/>
    <w:rsid w:val="3DBB3CFC"/>
    <w:rsid w:val="3DBE3B5B"/>
    <w:rsid w:val="3DC5F83A"/>
    <w:rsid w:val="3DCFA2EB"/>
    <w:rsid w:val="3DD2DE71"/>
    <w:rsid w:val="3DD3AA84"/>
    <w:rsid w:val="3DDC9820"/>
    <w:rsid w:val="3DE5C308"/>
    <w:rsid w:val="3DE98550"/>
    <w:rsid w:val="3DED901F"/>
    <w:rsid w:val="3DEFCEF8"/>
    <w:rsid w:val="3DF02389"/>
    <w:rsid w:val="3DF5E42F"/>
    <w:rsid w:val="3DF5F2BD"/>
    <w:rsid w:val="3DF78701"/>
    <w:rsid w:val="3DFC086F"/>
    <w:rsid w:val="3DFE094E"/>
    <w:rsid w:val="3E01B41E"/>
    <w:rsid w:val="3E05465E"/>
    <w:rsid w:val="3E0A35F6"/>
    <w:rsid w:val="3E12A047"/>
    <w:rsid w:val="3E146A8F"/>
    <w:rsid w:val="3E15117F"/>
    <w:rsid w:val="3E1B7200"/>
    <w:rsid w:val="3E26346E"/>
    <w:rsid w:val="3E27CFEC"/>
    <w:rsid w:val="3E2AE646"/>
    <w:rsid w:val="3E300118"/>
    <w:rsid w:val="3E304504"/>
    <w:rsid w:val="3E39D5F6"/>
    <w:rsid w:val="3E3C0C46"/>
    <w:rsid w:val="3E4067E6"/>
    <w:rsid w:val="3E43EA12"/>
    <w:rsid w:val="3E462ACA"/>
    <w:rsid w:val="3E495B2D"/>
    <w:rsid w:val="3E4D345A"/>
    <w:rsid w:val="3E4DE0C2"/>
    <w:rsid w:val="3E4E6E1C"/>
    <w:rsid w:val="3E513E16"/>
    <w:rsid w:val="3E554363"/>
    <w:rsid w:val="3E55FA2D"/>
    <w:rsid w:val="3E5C22E9"/>
    <w:rsid w:val="3E651246"/>
    <w:rsid w:val="3E6FF61A"/>
    <w:rsid w:val="3E71D697"/>
    <w:rsid w:val="3E72BA19"/>
    <w:rsid w:val="3E776597"/>
    <w:rsid w:val="3E79DDED"/>
    <w:rsid w:val="3E7E89E0"/>
    <w:rsid w:val="3E82393F"/>
    <w:rsid w:val="3E82E3C1"/>
    <w:rsid w:val="3E866764"/>
    <w:rsid w:val="3E8F020E"/>
    <w:rsid w:val="3E93DC3A"/>
    <w:rsid w:val="3E97CBCD"/>
    <w:rsid w:val="3E97DC81"/>
    <w:rsid w:val="3E98EF8A"/>
    <w:rsid w:val="3E995BA2"/>
    <w:rsid w:val="3E99CFB0"/>
    <w:rsid w:val="3E9B817F"/>
    <w:rsid w:val="3EA72104"/>
    <w:rsid w:val="3EAA61F6"/>
    <w:rsid w:val="3EAAFE34"/>
    <w:rsid w:val="3EAF0EF2"/>
    <w:rsid w:val="3EAF35FE"/>
    <w:rsid w:val="3EB2234B"/>
    <w:rsid w:val="3EB3A05E"/>
    <w:rsid w:val="3EB6F0DB"/>
    <w:rsid w:val="3EBA88F6"/>
    <w:rsid w:val="3EBCA236"/>
    <w:rsid w:val="3EBF89D2"/>
    <w:rsid w:val="3EC19ECE"/>
    <w:rsid w:val="3EC22241"/>
    <w:rsid w:val="3EC7E333"/>
    <w:rsid w:val="3EC8AA6D"/>
    <w:rsid w:val="3ED2868C"/>
    <w:rsid w:val="3ED36D55"/>
    <w:rsid w:val="3ED4379B"/>
    <w:rsid w:val="3ED768C2"/>
    <w:rsid w:val="3EDB8621"/>
    <w:rsid w:val="3EE1BDD8"/>
    <w:rsid w:val="3EE73796"/>
    <w:rsid w:val="3EE9185C"/>
    <w:rsid w:val="3EED6396"/>
    <w:rsid w:val="3EEEABF5"/>
    <w:rsid w:val="3EEFC410"/>
    <w:rsid w:val="3EF094B0"/>
    <w:rsid w:val="3EF0C4EB"/>
    <w:rsid w:val="3EF3AEE0"/>
    <w:rsid w:val="3EFDBFE1"/>
    <w:rsid w:val="3EFF535B"/>
    <w:rsid w:val="3F04C9C3"/>
    <w:rsid w:val="3F0641E3"/>
    <w:rsid w:val="3F07D0C8"/>
    <w:rsid w:val="3F12C6DD"/>
    <w:rsid w:val="3F1FBCEA"/>
    <w:rsid w:val="3F2043CD"/>
    <w:rsid w:val="3F24B22D"/>
    <w:rsid w:val="3F252DE0"/>
    <w:rsid w:val="3F264A6E"/>
    <w:rsid w:val="3F2E7AA0"/>
    <w:rsid w:val="3F2F74D6"/>
    <w:rsid w:val="3F31895B"/>
    <w:rsid w:val="3F3496B5"/>
    <w:rsid w:val="3F39A18A"/>
    <w:rsid w:val="3F3D72B0"/>
    <w:rsid w:val="3F3DF6C2"/>
    <w:rsid w:val="3F4668E9"/>
    <w:rsid w:val="3F46E783"/>
    <w:rsid w:val="3F54D584"/>
    <w:rsid w:val="3F55688D"/>
    <w:rsid w:val="3F557482"/>
    <w:rsid w:val="3F5D45C6"/>
    <w:rsid w:val="3F5E8A43"/>
    <w:rsid w:val="3F60CB81"/>
    <w:rsid w:val="3F63383D"/>
    <w:rsid w:val="3F6A6CB0"/>
    <w:rsid w:val="3F6D4A9A"/>
    <w:rsid w:val="3F6DB2DA"/>
    <w:rsid w:val="3F7F23B6"/>
    <w:rsid w:val="3F8071E5"/>
    <w:rsid w:val="3F808382"/>
    <w:rsid w:val="3F80B8E5"/>
    <w:rsid w:val="3F852DDF"/>
    <w:rsid w:val="3F886A80"/>
    <w:rsid w:val="3F8C1EB5"/>
    <w:rsid w:val="3F8C9577"/>
    <w:rsid w:val="3F8DC570"/>
    <w:rsid w:val="3F8E8141"/>
    <w:rsid w:val="3F9158C3"/>
    <w:rsid w:val="3F94586B"/>
    <w:rsid w:val="3F95B1A0"/>
    <w:rsid w:val="3F974872"/>
    <w:rsid w:val="3F995BDA"/>
    <w:rsid w:val="3FA3C252"/>
    <w:rsid w:val="3FA5410A"/>
    <w:rsid w:val="3FA6691E"/>
    <w:rsid w:val="3FA854E0"/>
    <w:rsid w:val="3FA8AF41"/>
    <w:rsid w:val="3FAB82BA"/>
    <w:rsid w:val="3FAB90CF"/>
    <w:rsid w:val="3FAC2FD1"/>
    <w:rsid w:val="3FAC9E04"/>
    <w:rsid w:val="3FB5A4B9"/>
    <w:rsid w:val="3FB6D415"/>
    <w:rsid w:val="3FB6F5FC"/>
    <w:rsid w:val="3FB9A128"/>
    <w:rsid w:val="3FB9F0F1"/>
    <w:rsid w:val="3FBBD7CD"/>
    <w:rsid w:val="3FBDAE72"/>
    <w:rsid w:val="3FC41FBA"/>
    <w:rsid w:val="3FC56C6F"/>
    <w:rsid w:val="3FC57F25"/>
    <w:rsid w:val="3FC7A86C"/>
    <w:rsid w:val="3FC9A24F"/>
    <w:rsid w:val="3FCAF8CD"/>
    <w:rsid w:val="3FCCE435"/>
    <w:rsid w:val="3FCDEE41"/>
    <w:rsid w:val="3FCF49BC"/>
    <w:rsid w:val="3FE9A0C8"/>
    <w:rsid w:val="3FEC2FF0"/>
    <w:rsid w:val="3FF7475A"/>
    <w:rsid w:val="3FFB5593"/>
    <w:rsid w:val="3FFBACDB"/>
    <w:rsid w:val="3FFF259A"/>
    <w:rsid w:val="4004D0C4"/>
    <w:rsid w:val="4007B59C"/>
    <w:rsid w:val="4009ADD7"/>
    <w:rsid w:val="400BFF15"/>
    <w:rsid w:val="400E740C"/>
    <w:rsid w:val="401693FD"/>
    <w:rsid w:val="4019785B"/>
    <w:rsid w:val="401BCAB9"/>
    <w:rsid w:val="40237E7A"/>
    <w:rsid w:val="40255D5E"/>
    <w:rsid w:val="402E932B"/>
    <w:rsid w:val="4036D998"/>
    <w:rsid w:val="40391C05"/>
    <w:rsid w:val="4042DCF0"/>
    <w:rsid w:val="4047BC50"/>
    <w:rsid w:val="4048E3BA"/>
    <w:rsid w:val="404B28C2"/>
    <w:rsid w:val="404D143D"/>
    <w:rsid w:val="4052BDA9"/>
    <w:rsid w:val="4055BE65"/>
    <w:rsid w:val="405BE427"/>
    <w:rsid w:val="405F27C0"/>
    <w:rsid w:val="405F4C2D"/>
    <w:rsid w:val="406376A5"/>
    <w:rsid w:val="406638C0"/>
    <w:rsid w:val="40672244"/>
    <w:rsid w:val="4067F743"/>
    <w:rsid w:val="4067FD1A"/>
    <w:rsid w:val="4068E680"/>
    <w:rsid w:val="406BE2FE"/>
    <w:rsid w:val="406E7729"/>
    <w:rsid w:val="406ED459"/>
    <w:rsid w:val="40732284"/>
    <w:rsid w:val="4073D321"/>
    <w:rsid w:val="40798192"/>
    <w:rsid w:val="407C0081"/>
    <w:rsid w:val="40817C32"/>
    <w:rsid w:val="4082EEED"/>
    <w:rsid w:val="408815F1"/>
    <w:rsid w:val="408B68F2"/>
    <w:rsid w:val="408C72E9"/>
    <w:rsid w:val="40920540"/>
    <w:rsid w:val="40A297FD"/>
    <w:rsid w:val="40A3D4DE"/>
    <w:rsid w:val="40A60F06"/>
    <w:rsid w:val="40A84E17"/>
    <w:rsid w:val="40AA224B"/>
    <w:rsid w:val="40AABC4C"/>
    <w:rsid w:val="40AABD58"/>
    <w:rsid w:val="40AB3412"/>
    <w:rsid w:val="40B110AE"/>
    <w:rsid w:val="40B83339"/>
    <w:rsid w:val="40BF1559"/>
    <w:rsid w:val="40C58FEC"/>
    <w:rsid w:val="40C634F6"/>
    <w:rsid w:val="40C70CBE"/>
    <w:rsid w:val="40C93B74"/>
    <w:rsid w:val="40CB024F"/>
    <w:rsid w:val="40D354A2"/>
    <w:rsid w:val="40D63AFE"/>
    <w:rsid w:val="40D6EAB4"/>
    <w:rsid w:val="40DC371E"/>
    <w:rsid w:val="40E0537C"/>
    <w:rsid w:val="40E32917"/>
    <w:rsid w:val="40E60288"/>
    <w:rsid w:val="40E7199D"/>
    <w:rsid w:val="40F0BBC0"/>
    <w:rsid w:val="40F25D5E"/>
    <w:rsid w:val="40F4E429"/>
    <w:rsid w:val="40F5687C"/>
    <w:rsid w:val="40F7E4FE"/>
    <w:rsid w:val="40F96C34"/>
    <w:rsid w:val="40F9FFD9"/>
    <w:rsid w:val="40FD3F3C"/>
    <w:rsid w:val="4105A3E7"/>
    <w:rsid w:val="4105B5D7"/>
    <w:rsid w:val="4109A04F"/>
    <w:rsid w:val="410E5C80"/>
    <w:rsid w:val="41124FD2"/>
    <w:rsid w:val="4117ADA4"/>
    <w:rsid w:val="4118EE1D"/>
    <w:rsid w:val="411C2E3E"/>
    <w:rsid w:val="411E1B7C"/>
    <w:rsid w:val="41235BAB"/>
    <w:rsid w:val="4123E0AA"/>
    <w:rsid w:val="412C0206"/>
    <w:rsid w:val="41374B91"/>
    <w:rsid w:val="413B3A61"/>
    <w:rsid w:val="4149778F"/>
    <w:rsid w:val="414C2484"/>
    <w:rsid w:val="414E4B9B"/>
    <w:rsid w:val="415192BA"/>
    <w:rsid w:val="415A0219"/>
    <w:rsid w:val="4161F9FB"/>
    <w:rsid w:val="41696EF3"/>
    <w:rsid w:val="4169A89C"/>
    <w:rsid w:val="4169CAE9"/>
    <w:rsid w:val="416E8C74"/>
    <w:rsid w:val="4174AE89"/>
    <w:rsid w:val="4174B676"/>
    <w:rsid w:val="4175128A"/>
    <w:rsid w:val="4178EB05"/>
    <w:rsid w:val="41796A19"/>
    <w:rsid w:val="417CC151"/>
    <w:rsid w:val="4180E225"/>
    <w:rsid w:val="41852BC5"/>
    <w:rsid w:val="418CA3CE"/>
    <w:rsid w:val="419036F3"/>
    <w:rsid w:val="4195FC99"/>
    <w:rsid w:val="4199F554"/>
    <w:rsid w:val="419ED228"/>
    <w:rsid w:val="41A21F04"/>
    <w:rsid w:val="41A37DD4"/>
    <w:rsid w:val="41AF1F16"/>
    <w:rsid w:val="41AFA4AF"/>
    <w:rsid w:val="41B299F7"/>
    <w:rsid w:val="41B45657"/>
    <w:rsid w:val="41B55A0D"/>
    <w:rsid w:val="41B81BDA"/>
    <w:rsid w:val="41BB675D"/>
    <w:rsid w:val="41C35F85"/>
    <w:rsid w:val="41C6B744"/>
    <w:rsid w:val="41CB23DD"/>
    <w:rsid w:val="41D17615"/>
    <w:rsid w:val="41DA2AAA"/>
    <w:rsid w:val="41DFC426"/>
    <w:rsid w:val="41E4A044"/>
    <w:rsid w:val="41E786BF"/>
    <w:rsid w:val="41E8C838"/>
    <w:rsid w:val="41EBAA55"/>
    <w:rsid w:val="41F0C4C4"/>
    <w:rsid w:val="41F7C62E"/>
    <w:rsid w:val="41F88D45"/>
    <w:rsid w:val="41FAFE44"/>
    <w:rsid w:val="41FD4CA0"/>
    <w:rsid w:val="42032489"/>
    <w:rsid w:val="420939EF"/>
    <w:rsid w:val="420A6ECF"/>
    <w:rsid w:val="420B1DF1"/>
    <w:rsid w:val="420BB403"/>
    <w:rsid w:val="42118B94"/>
    <w:rsid w:val="42119DC6"/>
    <w:rsid w:val="4214CAE9"/>
    <w:rsid w:val="42175131"/>
    <w:rsid w:val="4217D1C1"/>
    <w:rsid w:val="4218C722"/>
    <w:rsid w:val="421A158A"/>
    <w:rsid w:val="421F0436"/>
    <w:rsid w:val="422054DF"/>
    <w:rsid w:val="4220E032"/>
    <w:rsid w:val="42221171"/>
    <w:rsid w:val="422454EC"/>
    <w:rsid w:val="4224BD88"/>
    <w:rsid w:val="422580C3"/>
    <w:rsid w:val="42261D65"/>
    <w:rsid w:val="422685FE"/>
    <w:rsid w:val="4226A1E9"/>
    <w:rsid w:val="4227406D"/>
    <w:rsid w:val="422BB6E3"/>
    <w:rsid w:val="423C2350"/>
    <w:rsid w:val="423EC4BE"/>
    <w:rsid w:val="424345D9"/>
    <w:rsid w:val="42457000"/>
    <w:rsid w:val="4251DFA4"/>
    <w:rsid w:val="4255DBD8"/>
    <w:rsid w:val="42566FD8"/>
    <w:rsid w:val="425BBC82"/>
    <w:rsid w:val="425CC2F8"/>
    <w:rsid w:val="4260F736"/>
    <w:rsid w:val="4272266F"/>
    <w:rsid w:val="427B869B"/>
    <w:rsid w:val="427DA792"/>
    <w:rsid w:val="427ED3B9"/>
    <w:rsid w:val="4280D102"/>
    <w:rsid w:val="42813945"/>
    <w:rsid w:val="4282CE89"/>
    <w:rsid w:val="42833E1D"/>
    <w:rsid w:val="42950DAF"/>
    <w:rsid w:val="42966F3B"/>
    <w:rsid w:val="42984252"/>
    <w:rsid w:val="429C17F9"/>
    <w:rsid w:val="429DDA6E"/>
    <w:rsid w:val="429EB41E"/>
    <w:rsid w:val="42A5FADF"/>
    <w:rsid w:val="42A6E47D"/>
    <w:rsid w:val="42B37606"/>
    <w:rsid w:val="42B3B840"/>
    <w:rsid w:val="42B67500"/>
    <w:rsid w:val="42B76963"/>
    <w:rsid w:val="42B98887"/>
    <w:rsid w:val="42BD56D1"/>
    <w:rsid w:val="42C2B6C8"/>
    <w:rsid w:val="42C4603B"/>
    <w:rsid w:val="42C5AB12"/>
    <w:rsid w:val="42CDBAEB"/>
    <w:rsid w:val="42CFD221"/>
    <w:rsid w:val="42D51EC3"/>
    <w:rsid w:val="42D658B5"/>
    <w:rsid w:val="42DE8FB0"/>
    <w:rsid w:val="42DFCBE3"/>
    <w:rsid w:val="42E5EE23"/>
    <w:rsid w:val="42E7B3BC"/>
    <w:rsid w:val="42E90B39"/>
    <w:rsid w:val="42EE8556"/>
    <w:rsid w:val="42F4B6B9"/>
    <w:rsid w:val="42F764A4"/>
    <w:rsid w:val="42FA24FB"/>
    <w:rsid w:val="42FC27DF"/>
    <w:rsid w:val="4308DC41"/>
    <w:rsid w:val="430E6C18"/>
    <w:rsid w:val="430E962D"/>
    <w:rsid w:val="43118901"/>
    <w:rsid w:val="4315E8B7"/>
    <w:rsid w:val="4317CA80"/>
    <w:rsid w:val="4318620C"/>
    <w:rsid w:val="431E53DB"/>
    <w:rsid w:val="431FC0E4"/>
    <w:rsid w:val="43274E58"/>
    <w:rsid w:val="4335A3CD"/>
    <w:rsid w:val="43377EF1"/>
    <w:rsid w:val="4342B555"/>
    <w:rsid w:val="4345D61F"/>
    <w:rsid w:val="434A2609"/>
    <w:rsid w:val="434A3B77"/>
    <w:rsid w:val="434B1D38"/>
    <w:rsid w:val="434C6654"/>
    <w:rsid w:val="434CD8A6"/>
    <w:rsid w:val="434F6251"/>
    <w:rsid w:val="434FFB37"/>
    <w:rsid w:val="4350CAC1"/>
    <w:rsid w:val="435210BC"/>
    <w:rsid w:val="435B3E8F"/>
    <w:rsid w:val="435BDEED"/>
    <w:rsid w:val="435F5F0D"/>
    <w:rsid w:val="4361D88A"/>
    <w:rsid w:val="436A677F"/>
    <w:rsid w:val="4375E6C7"/>
    <w:rsid w:val="43760B08"/>
    <w:rsid w:val="43768884"/>
    <w:rsid w:val="437691FB"/>
    <w:rsid w:val="437C7939"/>
    <w:rsid w:val="437CFC16"/>
    <w:rsid w:val="43848046"/>
    <w:rsid w:val="4385E98D"/>
    <w:rsid w:val="4388D6D1"/>
    <w:rsid w:val="438A6B4A"/>
    <w:rsid w:val="438C9B3A"/>
    <w:rsid w:val="438E4119"/>
    <w:rsid w:val="4391F512"/>
    <w:rsid w:val="4392AD9F"/>
    <w:rsid w:val="4396527C"/>
    <w:rsid w:val="43981A52"/>
    <w:rsid w:val="439AF145"/>
    <w:rsid w:val="439CBE84"/>
    <w:rsid w:val="439E4041"/>
    <w:rsid w:val="43A2CA69"/>
    <w:rsid w:val="43B18A65"/>
    <w:rsid w:val="43B19775"/>
    <w:rsid w:val="43B3B53D"/>
    <w:rsid w:val="43BB9BFA"/>
    <w:rsid w:val="43BF299F"/>
    <w:rsid w:val="43C72AB6"/>
    <w:rsid w:val="43C7D000"/>
    <w:rsid w:val="43C83839"/>
    <w:rsid w:val="43CD5B39"/>
    <w:rsid w:val="43D2F1AD"/>
    <w:rsid w:val="43D358B0"/>
    <w:rsid w:val="43DAC363"/>
    <w:rsid w:val="43DB1391"/>
    <w:rsid w:val="43DBABC0"/>
    <w:rsid w:val="43E6E341"/>
    <w:rsid w:val="43EB9264"/>
    <w:rsid w:val="43ED128E"/>
    <w:rsid w:val="43F0BCFF"/>
    <w:rsid w:val="43F2A136"/>
    <w:rsid w:val="43F37954"/>
    <w:rsid w:val="43F3DD9E"/>
    <w:rsid w:val="43F4B721"/>
    <w:rsid w:val="43F91A94"/>
    <w:rsid w:val="43FE62E8"/>
    <w:rsid w:val="43FECFE9"/>
    <w:rsid w:val="440045EE"/>
    <w:rsid w:val="44044F6F"/>
    <w:rsid w:val="44089A42"/>
    <w:rsid w:val="4409D944"/>
    <w:rsid w:val="440CF7A9"/>
    <w:rsid w:val="440DA502"/>
    <w:rsid w:val="440F638E"/>
    <w:rsid w:val="44113F4B"/>
    <w:rsid w:val="44182270"/>
    <w:rsid w:val="441C8189"/>
    <w:rsid w:val="44218ABE"/>
    <w:rsid w:val="4423725B"/>
    <w:rsid w:val="4426178C"/>
    <w:rsid w:val="4429627A"/>
    <w:rsid w:val="442C1661"/>
    <w:rsid w:val="442E65D2"/>
    <w:rsid w:val="442F29F0"/>
    <w:rsid w:val="44320043"/>
    <w:rsid w:val="4432109C"/>
    <w:rsid w:val="443252D2"/>
    <w:rsid w:val="4435FA44"/>
    <w:rsid w:val="4439592B"/>
    <w:rsid w:val="443E0203"/>
    <w:rsid w:val="444184C3"/>
    <w:rsid w:val="444620C1"/>
    <w:rsid w:val="4446B5E2"/>
    <w:rsid w:val="4453A0C3"/>
    <w:rsid w:val="4454566D"/>
    <w:rsid w:val="4457FF22"/>
    <w:rsid w:val="445C0DC8"/>
    <w:rsid w:val="445C3632"/>
    <w:rsid w:val="445D51B0"/>
    <w:rsid w:val="4462358F"/>
    <w:rsid w:val="44656C52"/>
    <w:rsid w:val="446E8710"/>
    <w:rsid w:val="4474790D"/>
    <w:rsid w:val="4474995F"/>
    <w:rsid w:val="4478EE54"/>
    <w:rsid w:val="447BB35F"/>
    <w:rsid w:val="447F1BEE"/>
    <w:rsid w:val="4480FAB5"/>
    <w:rsid w:val="4482FB30"/>
    <w:rsid w:val="4489EBC7"/>
    <w:rsid w:val="448F882C"/>
    <w:rsid w:val="44908090"/>
    <w:rsid w:val="449478F5"/>
    <w:rsid w:val="449D7A41"/>
    <w:rsid w:val="449DA4A3"/>
    <w:rsid w:val="44A36D95"/>
    <w:rsid w:val="44A9D6E4"/>
    <w:rsid w:val="44AD1511"/>
    <w:rsid w:val="44B021FA"/>
    <w:rsid w:val="44B31267"/>
    <w:rsid w:val="44B7944B"/>
    <w:rsid w:val="44BA67BC"/>
    <w:rsid w:val="44BC27C2"/>
    <w:rsid w:val="44BF9EEE"/>
    <w:rsid w:val="44C8CA32"/>
    <w:rsid w:val="44CAE697"/>
    <w:rsid w:val="44CC365B"/>
    <w:rsid w:val="44CCF3C3"/>
    <w:rsid w:val="44CD9DFC"/>
    <w:rsid w:val="44CF1C24"/>
    <w:rsid w:val="44D0125F"/>
    <w:rsid w:val="44D3C849"/>
    <w:rsid w:val="44E7A32D"/>
    <w:rsid w:val="44E7CD84"/>
    <w:rsid w:val="44E9E127"/>
    <w:rsid w:val="44F1B2E3"/>
    <w:rsid w:val="44F36E80"/>
    <w:rsid w:val="44F5BA33"/>
    <w:rsid w:val="44FAD18C"/>
    <w:rsid w:val="44FFEE19"/>
    <w:rsid w:val="45002DBA"/>
    <w:rsid w:val="4505EEB3"/>
    <w:rsid w:val="4508E622"/>
    <w:rsid w:val="450F2C3F"/>
    <w:rsid w:val="45248802"/>
    <w:rsid w:val="4529CBB0"/>
    <w:rsid w:val="452B950B"/>
    <w:rsid w:val="452DE3C3"/>
    <w:rsid w:val="453168EF"/>
    <w:rsid w:val="4531CF71"/>
    <w:rsid w:val="4533B18C"/>
    <w:rsid w:val="4533B505"/>
    <w:rsid w:val="4533D047"/>
    <w:rsid w:val="4545CB71"/>
    <w:rsid w:val="4546CE43"/>
    <w:rsid w:val="454D93D3"/>
    <w:rsid w:val="4556FB62"/>
    <w:rsid w:val="4558108D"/>
    <w:rsid w:val="45638DF1"/>
    <w:rsid w:val="456CC207"/>
    <w:rsid w:val="4571820E"/>
    <w:rsid w:val="4577641E"/>
    <w:rsid w:val="457DF10A"/>
    <w:rsid w:val="457E8D56"/>
    <w:rsid w:val="4582CDFD"/>
    <w:rsid w:val="4584CE89"/>
    <w:rsid w:val="45852A89"/>
    <w:rsid w:val="4585C663"/>
    <w:rsid w:val="4585E89A"/>
    <w:rsid w:val="4585FFFD"/>
    <w:rsid w:val="458920F2"/>
    <w:rsid w:val="458BF43A"/>
    <w:rsid w:val="459032D3"/>
    <w:rsid w:val="459F82B3"/>
    <w:rsid w:val="45A5B0C7"/>
    <w:rsid w:val="45A7D29E"/>
    <w:rsid w:val="45AC52E4"/>
    <w:rsid w:val="45ADE419"/>
    <w:rsid w:val="45B0BA00"/>
    <w:rsid w:val="45B22DA9"/>
    <w:rsid w:val="45B51E8D"/>
    <w:rsid w:val="45B999A8"/>
    <w:rsid w:val="45BF5995"/>
    <w:rsid w:val="45C0F410"/>
    <w:rsid w:val="45C22089"/>
    <w:rsid w:val="45C2661B"/>
    <w:rsid w:val="45C275A2"/>
    <w:rsid w:val="45C2EDAE"/>
    <w:rsid w:val="45C4F7D6"/>
    <w:rsid w:val="45C79AC5"/>
    <w:rsid w:val="45C919D7"/>
    <w:rsid w:val="45C99BBE"/>
    <w:rsid w:val="45CA150F"/>
    <w:rsid w:val="45CBCDC3"/>
    <w:rsid w:val="45D75FA8"/>
    <w:rsid w:val="45DA1D2B"/>
    <w:rsid w:val="45DFB91C"/>
    <w:rsid w:val="45E1C681"/>
    <w:rsid w:val="45E857B9"/>
    <w:rsid w:val="45EC77CF"/>
    <w:rsid w:val="45EE52A3"/>
    <w:rsid w:val="45F13D72"/>
    <w:rsid w:val="45F553AC"/>
    <w:rsid w:val="45F7F935"/>
    <w:rsid w:val="45F9E896"/>
    <w:rsid w:val="45FB574D"/>
    <w:rsid w:val="45FD2EBB"/>
    <w:rsid w:val="460B586F"/>
    <w:rsid w:val="4611CB35"/>
    <w:rsid w:val="46171592"/>
    <w:rsid w:val="4617E131"/>
    <w:rsid w:val="46193924"/>
    <w:rsid w:val="461F31E3"/>
    <w:rsid w:val="461F5D12"/>
    <w:rsid w:val="4620C0EB"/>
    <w:rsid w:val="4621021F"/>
    <w:rsid w:val="46235E37"/>
    <w:rsid w:val="4623941E"/>
    <w:rsid w:val="4623C7EF"/>
    <w:rsid w:val="4623F56A"/>
    <w:rsid w:val="46258DC9"/>
    <w:rsid w:val="462914D5"/>
    <w:rsid w:val="4630D49D"/>
    <w:rsid w:val="46315729"/>
    <w:rsid w:val="46316631"/>
    <w:rsid w:val="4631A018"/>
    <w:rsid w:val="46346418"/>
    <w:rsid w:val="46355832"/>
    <w:rsid w:val="463691C3"/>
    <w:rsid w:val="46388F3D"/>
    <w:rsid w:val="463C450A"/>
    <w:rsid w:val="463DD826"/>
    <w:rsid w:val="46410A67"/>
    <w:rsid w:val="46477FB4"/>
    <w:rsid w:val="464FDA81"/>
    <w:rsid w:val="46503929"/>
    <w:rsid w:val="465AE1CA"/>
    <w:rsid w:val="465BEFF7"/>
    <w:rsid w:val="46617601"/>
    <w:rsid w:val="4663EEDD"/>
    <w:rsid w:val="46660001"/>
    <w:rsid w:val="466737D3"/>
    <w:rsid w:val="466BC841"/>
    <w:rsid w:val="4670CC33"/>
    <w:rsid w:val="467148A5"/>
    <w:rsid w:val="46740E9F"/>
    <w:rsid w:val="4675C7CE"/>
    <w:rsid w:val="4676C274"/>
    <w:rsid w:val="46783F08"/>
    <w:rsid w:val="467B58F4"/>
    <w:rsid w:val="467D8EB7"/>
    <w:rsid w:val="467E5583"/>
    <w:rsid w:val="4680CE1D"/>
    <w:rsid w:val="4681F1C6"/>
    <w:rsid w:val="4683A372"/>
    <w:rsid w:val="4685E929"/>
    <w:rsid w:val="46897180"/>
    <w:rsid w:val="468BFE08"/>
    <w:rsid w:val="468FA8F4"/>
    <w:rsid w:val="4695BB2B"/>
    <w:rsid w:val="46983167"/>
    <w:rsid w:val="4698FAB2"/>
    <w:rsid w:val="46A0EBEB"/>
    <w:rsid w:val="46A24F82"/>
    <w:rsid w:val="46A2C89C"/>
    <w:rsid w:val="46A61FC8"/>
    <w:rsid w:val="46A97292"/>
    <w:rsid w:val="46B00595"/>
    <w:rsid w:val="46B04B22"/>
    <w:rsid w:val="46B086CE"/>
    <w:rsid w:val="46B15B72"/>
    <w:rsid w:val="46B1AA74"/>
    <w:rsid w:val="46B75A4A"/>
    <w:rsid w:val="46BF4D20"/>
    <w:rsid w:val="46C6EE5E"/>
    <w:rsid w:val="46C7982B"/>
    <w:rsid w:val="46C82533"/>
    <w:rsid w:val="46C92169"/>
    <w:rsid w:val="46C9E6CC"/>
    <w:rsid w:val="46D1F7F5"/>
    <w:rsid w:val="46D20DED"/>
    <w:rsid w:val="46D9A0EC"/>
    <w:rsid w:val="46D9EDDB"/>
    <w:rsid w:val="46DE6020"/>
    <w:rsid w:val="46E474B5"/>
    <w:rsid w:val="46E5B232"/>
    <w:rsid w:val="46E827FF"/>
    <w:rsid w:val="46EC6B16"/>
    <w:rsid w:val="46EE48D2"/>
    <w:rsid w:val="46F09C6D"/>
    <w:rsid w:val="46F0EC0D"/>
    <w:rsid w:val="46F9BC2F"/>
    <w:rsid w:val="46FA78E3"/>
    <w:rsid w:val="46FEF95C"/>
    <w:rsid w:val="470062CC"/>
    <w:rsid w:val="470155AC"/>
    <w:rsid w:val="4702725A"/>
    <w:rsid w:val="470A375F"/>
    <w:rsid w:val="470A4E85"/>
    <w:rsid w:val="470AC1B4"/>
    <w:rsid w:val="470B1514"/>
    <w:rsid w:val="470BF6CF"/>
    <w:rsid w:val="4711EBB7"/>
    <w:rsid w:val="47174E8B"/>
    <w:rsid w:val="471B8ACB"/>
    <w:rsid w:val="471CEFA0"/>
    <w:rsid w:val="471E3E99"/>
    <w:rsid w:val="471E824B"/>
    <w:rsid w:val="4721A146"/>
    <w:rsid w:val="4725AB17"/>
    <w:rsid w:val="47268022"/>
    <w:rsid w:val="4729B101"/>
    <w:rsid w:val="4729D84F"/>
    <w:rsid w:val="472BBE80"/>
    <w:rsid w:val="472D9C45"/>
    <w:rsid w:val="472E4195"/>
    <w:rsid w:val="472E8ABA"/>
    <w:rsid w:val="473110DF"/>
    <w:rsid w:val="4732D4ED"/>
    <w:rsid w:val="4732F59C"/>
    <w:rsid w:val="473A339D"/>
    <w:rsid w:val="473D2860"/>
    <w:rsid w:val="473E93BE"/>
    <w:rsid w:val="4744671B"/>
    <w:rsid w:val="4745A4D0"/>
    <w:rsid w:val="47467F57"/>
    <w:rsid w:val="474799E2"/>
    <w:rsid w:val="474A601A"/>
    <w:rsid w:val="474B3A32"/>
    <w:rsid w:val="4758E451"/>
    <w:rsid w:val="475BC7EF"/>
    <w:rsid w:val="475E7EBC"/>
    <w:rsid w:val="4764A7BA"/>
    <w:rsid w:val="47661D7D"/>
    <w:rsid w:val="4766FB04"/>
    <w:rsid w:val="4767A21D"/>
    <w:rsid w:val="476B1B93"/>
    <w:rsid w:val="476B1DB1"/>
    <w:rsid w:val="476E9D70"/>
    <w:rsid w:val="477653F2"/>
    <w:rsid w:val="477BFB83"/>
    <w:rsid w:val="477CA0F2"/>
    <w:rsid w:val="478FEA85"/>
    <w:rsid w:val="4793326C"/>
    <w:rsid w:val="479E4BD4"/>
    <w:rsid w:val="47A7EBD1"/>
    <w:rsid w:val="47A944FB"/>
    <w:rsid w:val="47A9A047"/>
    <w:rsid w:val="47AC49C2"/>
    <w:rsid w:val="47AF7835"/>
    <w:rsid w:val="47B0D0E2"/>
    <w:rsid w:val="47B1F537"/>
    <w:rsid w:val="47BC7796"/>
    <w:rsid w:val="47C11B34"/>
    <w:rsid w:val="47C370AA"/>
    <w:rsid w:val="47C3B24D"/>
    <w:rsid w:val="47C6F337"/>
    <w:rsid w:val="47CC8248"/>
    <w:rsid w:val="47CC8F21"/>
    <w:rsid w:val="47CE27B7"/>
    <w:rsid w:val="47D075DB"/>
    <w:rsid w:val="47D14873"/>
    <w:rsid w:val="47D1BE44"/>
    <w:rsid w:val="47D37514"/>
    <w:rsid w:val="47D47132"/>
    <w:rsid w:val="47D67643"/>
    <w:rsid w:val="47DDE514"/>
    <w:rsid w:val="47E25135"/>
    <w:rsid w:val="47E5AE40"/>
    <w:rsid w:val="47E84AF3"/>
    <w:rsid w:val="47E91FFF"/>
    <w:rsid w:val="47EA89F5"/>
    <w:rsid w:val="47ECC439"/>
    <w:rsid w:val="47EFD549"/>
    <w:rsid w:val="47F22AEE"/>
    <w:rsid w:val="47F79C4A"/>
    <w:rsid w:val="480219BC"/>
    <w:rsid w:val="4805EC2C"/>
    <w:rsid w:val="48070A42"/>
    <w:rsid w:val="48123EBB"/>
    <w:rsid w:val="48128748"/>
    <w:rsid w:val="48153DD8"/>
    <w:rsid w:val="4817B5BC"/>
    <w:rsid w:val="4823ABB3"/>
    <w:rsid w:val="48252E41"/>
    <w:rsid w:val="4825B120"/>
    <w:rsid w:val="482CED6C"/>
    <w:rsid w:val="48300582"/>
    <w:rsid w:val="483076CF"/>
    <w:rsid w:val="48313DD5"/>
    <w:rsid w:val="48327DF6"/>
    <w:rsid w:val="48363CDC"/>
    <w:rsid w:val="4836D4DD"/>
    <w:rsid w:val="483BC58B"/>
    <w:rsid w:val="484D0F0A"/>
    <w:rsid w:val="484D457E"/>
    <w:rsid w:val="48522A8E"/>
    <w:rsid w:val="48562048"/>
    <w:rsid w:val="48642080"/>
    <w:rsid w:val="4867E51B"/>
    <w:rsid w:val="486E0994"/>
    <w:rsid w:val="487318C6"/>
    <w:rsid w:val="48771BD9"/>
    <w:rsid w:val="4878BA69"/>
    <w:rsid w:val="4879F01B"/>
    <w:rsid w:val="48827FFC"/>
    <w:rsid w:val="4883CBD2"/>
    <w:rsid w:val="4886BEF2"/>
    <w:rsid w:val="4886C95C"/>
    <w:rsid w:val="4888F10A"/>
    <w:rsid w:val="488B42C0"/>
    <w:rsid w:val="488B933E"/>
    <w:rsid w:val="488C3D8F"/>
    <w:rsid w:val="488D6914"/>
    <w:rsid w:val="488E5222"/>
    <w:rsid w:val="4890C141"/>
    <w:rsid w:val="4894BDC4"/>
    <w:rsid w:val="48955766"/>
    <w:rsid w:val="4896A2F3"/>
    <w:rsid w:val="48984F17"/>
    <w:rsid w:val="489944D9"/>
    <w:rsid w:val="489B48CB"/>
    <w:rsid w:val="489C909E"/>
    <w:rsid w:val="48A0CC5C"/>
    <w:rsid w:val="48A36858"/>
    <w:rsid w:val="48A4DEB6"/>
    <w:rsid w:val="48A5EA07"/>
    <w:rsid w:val="48A85B72"/>
    <w:rsid w:val="48A9DD2E"/>
    <w:rsid w:val="48AF052F"/>
    <w:rsid w:val="48B2D057"/>
    <w:rsid w:val="48B594F8"/>
    <w:rsid w:val="48B5ED2C"/>
    <w:rsid w:val="48BBB683"/>
    <w:rsid w:val="48BFB8FA"/>
    <w:rsid w:val="48C649E8"/>
    <w:rsid w:val="48C76C2E"/>
    <w:rsid w:val="48CB344F"/>
    <w:rsid w:val="48CE4891"/>
    <w:rsid w:val="48CEE71A"/>
    <w:rsid w:val="48D109EC"/>
    <w:rsid w:val="48D2373A"/>
    <w:rsid w:val="48D2C2BD"/>
    <w:rsid w:val="48E1FBC8"/>
    <w:rsid w:val="48E21A9C"/>
    <w:rsid w:val="48E2739E"/>
    <w:rsid w:val="48E987FD"/>
    <w:rsid w:val="48EAB0EA"/>
    <w:rsid w:val="48EFB683"/>
    <w:rsid w:val="48F0B66B"/>
    <w:rsid w:val="48F0F1C2"/>
    <w:rsid w:val="48F30CBB"/>
    <w:rsid w:val="48F34091"/>
    <w:rsid w:val="48F3D5B4"/>
    <w:rsid w:val="4903C000"/>
    <w:rsid w:val="49041762"/>
    <w:rsid w:val="490B871E"/>
    <w:rsid w:val="490C445C"/>
    <w:rsid w:val="490C4820"/>
    <w:rsid w:val="490E11C2"/>
    <w:rsid w:val="490E20D9"/>
    <w:rsid w:val="4910274C"/>
    <w:rsid w:val="4912D4B8"/>
    <w:rsid w:val="492077A4"/>
    <w:rsid w:val="49221907"/>
    <w:rsid w:val="49271815"/>
    <w:rsid w:val="4931FE57"/>
    <w:rsid w:val="49334577"/>
    <w:rsid w:val="4938134A"/>
    <w:rsid w:val="493A4705"/>
    <w:rsid w:val="493B3D23"/>
    <w:rsid w:val="493BAD7B"/>
    <w:rsid w:val="493E3024"/>
    <w:rsid w:val="4941694C"/>
    <w:rsid w:val="49464E3B"/>
    <w:rsid w:val="49522BED"/>
    <w:rsid w:val="495245B1"/>
    <w:rsid w:val="495C3DAE"/>
    <w:rsid w:val="495E1B02"/>
    <w:rsid w:val="4973FDFF"/>
    <w:rsid w:val="4975A93D"/>
    <w:rsid w:val="497AC089"/>
    <w:rsid w:val="497B241F"/>
    <w:rsid w:val="49856BDC"/>
    <w:rsid w:val="49886BCB"/>
    <w:rsid w:val="4989BE42"/>
    <w:rsid w:val="498B8E03"/>
    <w:rsid w:val="498D0051"/>
    <w:rsid w:val="498DF58F"/>
    <w:rsid w:val="499404DD"/>
    <w:rsid w:val="499878AF"/>
    <w:rsid w:val="499C84DD"/>
    <w:rsid w:val="49A25BB1"/>
    <w:rsid w:val="49A37793"/>
    <w:rsid w:val="49A40E56"/>
    <w:rsid w:val="49A92438"/>
    <w:rsid w:val="49ACC396"/>
    <w:rsid w:val="49ACD75F"/>
    <w:rsid w:val="49ACEBFA"/>
    <w:rsid w:val="49B64FBA"/>
    <w:rsid w:val="49B71F5F"/>
    <w:rsid w:val="49B72D7D"/>
    <w:rsid w:val="49BAEF4F"/>
    <w:rsid w:val="49BC7C92"/>
    <w:rsid w:val="49C3F95D"/>
    <w:rsid w:val="49C45894"/>
    <w:rsid w:val="49C57741"/>
    <w:rsid w:val="49D01615"/>
    <w:rsid w:val="49D1E74C"/>
    <w:rsid w:val="49D45B28"/>
    <w:rsid w:val="49D5F6E6"/>
    <w:rsid w:val="49DA15B3"/>
    <w:rsid w:val="49DC0CA6"/>
    <w:rsid w:val="49DEB042"/>
    <w:rsid w:val="49E192EC"/>
    <w:rsid w:val="49E23D37"/>
    <w:rsid w:val="49E68C22"/>
    <w:rsid w:val="49E84A4F"/>
    <w:rsid w:val="49EB2C1F"/>
    <w:rsid w:val="49ED9939"/>
    <w:rsid w:val="49F93E97"/>
    <w:rsid w:val="4A00E465"/>
    <w:rsid w:val="4A0132F3"/>
    <w:rsid w:val="4A02D1C6"/>
    <w:rsid w:val="4A05035A"/>
    <w:rsid w:val="4A09A17A"/>
    <w:rsid w:val="4A0FBAAC"/>
    <w:rsid w:val="4A0FD51B"/>
    <w:rsid w:val="4A11C542"/>
    <w:rsid w:val="4A1359BE"/>
    <w:rsid w:val="4A17BD72"/>
    <w:rsid w:val="4A184305"/>
    <w:rsid w:val="4A1B1C14"/>
    <w:rsid w:val="4A1F89C5"/>
    <w:rsid w:val="4A23124B"/>
    <w:rsid w:val="4A2444DF"/>
    <w:rsid w:val="4A28CC23"/>
    <w:rsid w:val="4A2B17FF"/>
    <w:rsid w:val="4A30B20E"/>
    <w:rsid w:val="4A3615C8"/>
    <w:rsid w:val="4A385F00"/>
    <w:rsid w:val="4A3D5CBA"/>
    <w:rsid w:val="4A428987"/>
    <w:rsid w:val="4A45526C"/>
    <w:rsid w:val="4A4AD08A"/>
    <w:rsid w:val="4A4E3462"/>
    <w:rsid w:val="4A507459"/>
    <w:rsid w:val="4A5832FD"/>
    <w:rsid w:val="4A597D97"/>
    <w:rsid w:val="4A5B9EB2"/>
    <w:rsid w:val="4A5E109F"/>
    <w:rsid w:val="4A685B00"/>
    <w:rsid w:val="4A688602"/>
    <w:rsid w:val="4A695B8B"/>
    <w:rsid w:val="4A6DF01B"/>
    <w:rsid w:val="4A708120"/>
    <w:rsid w:val="4A70F96C"/>
    <w:rsid w:val="4A7896E9"/>
    <w:rsid w:val="4A8485C8"/>
    <w:rsid w:val="4A8C26EA"/>
    <w:rsid w:val="4A8F21B4"/>
    <w:rsid w:val="4A912E4A"/>
    <w:rsid w:val="4A91BC14"/>
    <w:rsid w:val="4A97C0B1"/>
    <w:rsid w:val="4A9A82FB"/>
    <w:rsid w:val="4A9CF0B5"/>
    <w:rsid w:val="4A9D3905"/>
    <w:rsid w:val="4AA7A415"/>
    <w:rsid w:val="4AA8F2A1"/>
    <w:rsid w:val="4AA9DBFC"/>
    <w:rsid w:val="4AAB141D"/>
    <w:rsid w:val="4AAF429C"/>
    <w:rsid w:val="4AB3752C"/>
    <w:rsid w:val="4AB47759"/>
    <w:rsid w:val="4AB4EA22"/>
    <w:rsid w:val="4AB874F6"/>
    <w:rsid w:val="4ABB791D"/>
    <w:rsid w:val="4ABB8155"/>
    <w:rsid w:val="4ABEDD2E"/>
    <w:rsid w:val="4ABFA492"/>
    <w:rsid w:val="4AC1C8FF"/>
    <w:rsid w:val="4AC30A33"/>
    <w:rsid w:val="4AC8AF06"/>
    <w:rsid w:val="4AC91DCF"/>
    <w:rsid w:val="4ACB8C9B"/>
    <w:rsid w:val="4ACD3DE1"/>
    <w:rsid w:val="4AD03E3E"/>
    <w:rsid w:val="4AD0CB85"/>
    <w:rsid w:val="4AD55D47"/>
    <w:rsid w:val="4AE078DF"/>
    <w:rsid w:val="4AE53ADB"/>
    <w:rsid w:val="4AEDB0EA"/>
    <w:rsid w:val="4AEF60E8"/>
    <w:rsid w:val="4AF5BA9C"/>
    <w:rsid w:val="4AF979F3"/>
    <w:rsid w:val="4AF9E111"/>
    <w:rsid w:val="4AFA69CE"/>
    <w:rsid w:val="4AFE05D7"/>
    <w:rsid w:val="4AFF543E"/>
    <w:rsid w:val="4B0077B3"/>
    <w:rsid w:val="4B00F157"/>
    <w:rsid w:val="4B02FB10"/>
    <w:rsid w:val="4B0F0EBE"/>
    <w:rsid w:val="4B0F17F7"/>
    <w:rsid w:val="4B178597"/>
    <w:rsid w:val="4B179E93"/>
    <w:rsid w:val="4B1A88C7"/>
    <w:rsid w:val="4B1D4190"/>
    <w:rsid w:val="4B1DCF7E"/>
    <w:rsid w:val="4B1E9E80"/>
    <w:rsid w:val="4B22CDDB"/>
    <w:rsid w:val="4B2A7D80"/>
    <w:rsid w:val="4B2D77A8"/>
    <w:rsid w:val="4B2D8F2F"/>
    <w:rsid w:val="4B2D96F6"/>
    <w:rsid w:val="4B31C010"/>
    <w:rsid w:val="4B3708F3"/>
    <w:rsid w:val="4B376B47"/>
    <w:rsid w:val="4B3DDEC8"/>
    <w:rsid w:val="4B47B682"/>
    <w:rsid w:val="4B4CD724"/>
    <w:rsid w:val="4B514C28"/>
    <w:rsid w:val="4B58DB01"/>
    <w:rsid w:val="4B5CDDC8"/>
    <w:rsid w:val="4B5FFEDF"/>
    <w:rsid w:val="4B65D788"/>
    <w:rsid w:val="4B676D91"/>
    <w:rsid w:val="4B6875C4"/>
    <w:rsid w:val="4B69936C"/>
    <w:rsid w:val="4B70B0DF"/>
    <w:rsid w:val="4B7DC4EC"/>
    <w:rsid w:val="4B89E9E1"/>
    <w:rsid w:val="4B8E3F89"/>
    <w:rsid w:val="4B8EF158"/>
    <w:rsid w:val="4B95B3FF"/>
    <w:rsid w:val="4B981AD0"/>
    <w:rsid w:val="4B99A187"/>
    <w:rsid w:val="4B9ACCC2"/>
    <w:rsid w:val="4B9B3192"/>
    <w:rsid w:val="4B9B91D5"/>
    <w:rsid w:val="4B9FE5EA"/>
    <w:rsid w:val="4BA14DE3"/>
    <w:rsid w:val="4BA2B5FF"/>
    <w:rsid w:val="4BA424DB"/>
    <w:rsid w:val="4BA5D001"/>
    <w:rsid w:val="4BA661D8"/>
    <w:rsid w:val="4BABAB17"/>
    <w:rsid w:val="4BAFF696"/>
    <w:rsid w:val="4BB49257"/>
    <w:rsid w:val="4BB6C3F1"/>
    <w:rsid w:val="4BB6C62A"/>
    <w:rsid w:val="4BBB3D96"/>
    <w:rsid w:val="4BBB9878"/>
    <w:rsid w:val="4BBD25C0"/>
    <w:rsid w:val="4BCA9235"/>
    <w:rsid w:val="4BCCB180"/>
    <w:rsid w:val="4BCFBECF"/>
    <w:rsid w:val="4BD0518D"/>
    <w:rsid w:val="4BD2B0FB"/>
    <w:rsid w:val="4BD48817"/>
    <w:rsid w:val="4BDD6D44"/>
    <w:rsid w:val="4BDD6F9E"/>
    <w:rsid w:val="4BE1FF4E"/>
    <w:rsid w:val="4BE5D7AE"/>
    <w:rsid w:val="4BE9470F"/>
    <w:rsid w:val="4BF6ADB5"/>
    <w:rsid w:val="4BF8F8B0"/>
    <w:rsid w:val="4C02E475"/>
    <w:rsid w:val="4C0C9C92"/>
    <w:rsid w:val="4C0DBC9C"/>
    <w:rsid w:val="4C11E398"/>
    <w:rsid w:val="4C1735B0"/>
    <w:rsid w:val="4C173B87"/>
    <w:rsid w:val="4C194087"/>
    <w:rsid w:val="4C209A0A"/>
    <w:rsid w:val="4C246226"/>
    <w:rsid w:val="4C26EDD3"/>
    <w:rsid w:val="4C29A0FE"/>
    <w:rsid w:val="4C2F7998"/>
    <w:rsid w:val="4C31C2D2"/>
    <w:rsid w:val="4C35A2D5"/>
    <w:rsid w:val="4C374E86"/>
    <w:rsid w:val="4C388F9E"/>
    <w:rsid w:val="4C3944A2"/>
    <w:rsid w:val="4C3F153D"/>
    <w:rsid w:val="4C3FDAE6"/>
    <w:rsid w:val="4C40B9F7"/>
    <w:rsid w:val="4C440694"/>
    <w:rsid w:val="4C45EE6E"/>
    <w:rsid w:val="4C47E06D"/>
    <w:rsid w:val="4C49ECC2"/>
    <w:rsid w:val="4C4BD551"/>
    <w:rsid w:val="4C4D9D23"/>
    <w:rsid w:val="4C4EF6DE"/>
    <w:rsid w:val="4C511EB8"/>
    <w:rsid w:val="4C561758"/>
    <w:rsid w:val="4C590F65"/>
    <w:rsid w:val="4C59E9FB"/>
    <w:rsid w:val="4C5FC42C"/>
    <w:rsid w:val="4C5FEAF5"/>
    <w:rsid w:val="4C66B275"/>
    <w:rsid w:val="4C674DBE"/>
    <w:rsid w:val="4C6AB709"/>
    <w:rsid w:val="4C6D9636"/>
    <w:rsid w:val="4C6E9E42"/>
    <w:rsid w:val="4C6F02CD"/>
    <w:rsid w:val="4C7094D4"/>
    <w:rsid w:val="4C79148E"/>
    <w:rsid w:val="4C7C97CF"/>
    <w:rsid w:val="4C7E890C"/>
    <w:rsid w:val="4C7E8CE8"/>
    <w:rsid w:val="4C815020"/>
    <w:rsid w:val="4C823A19"/>
    <w:rsid w:val="4C87BC6C"/>
    <w:rsid w:val="4C898A60"/>
    <w:rsid w:val="4C89E12F"/>
    <w:rsid w:val="4C8A61B4"/>
    <w:rsid w:val="4C8ABE20"/>
    <w:rsid w:val="4C8CF384"/>
    <w:rsid w:val="4C8F0365"/>
    <w:rsid w:val="4C91487A"/>
    <w:rsid w:val="4C94675B"/>
    <w:rsid w:val="4C94C677"/>
    <w:rsid w:val="4C95543E"/>
    <w:rsid w:val="4C9CB10B"/>
    <w:rsid w:val="4C9EAD30"/>
    <w:rsid w:val="4C9FF23A"/>
    <w:rsid w:val="4CA0D22F"/>
    <w:rsid w:val="4CA22078"/>
    <w:rsid w:val="4CA48908"/>
    <w:rsid w:val="4CA8D9A2"/>
    <w:rsid w:val="4CAE7B20"/>
    <w:rsid w:val="4CAE9505"/>
    <w:rsid w:val="4CAFD6AD"/>
    <w:rsid w:val="4CB54E94"/>
    <w:rsid w:val="4CB643E6"/>
    <w:rsid w:val="4CBBCD99"/>
    <w:rsid w:val="4CBBEFA2"/>
    <w:rsid w:val="4CC6465C"/>
    <w:rsid w:val="4CC8E157"/>
    <w:rsid w:val="4CD0F2F7"/>
    <w:rsid w:val="4CDD7067"/>
    <w:rsid w:val="4CE3AA04"/>
    <w:rsid w:val="4CE65EDD"/>
    <w:rsid w:val="4CE76E88"/>
    <w:rsid w:val="4CE977F5"/>
    <w:rsid w:val="4CF19F1B"/>
    <w:rsid w:val="4CF9B558"/>
    <w:rsid w:val="4CF9D2DD"/>
    <w:rsid w:val="4CFA53C5"/>
    <w:rsid w:val="4CFFA43D"/>
    <w:rsid w:val="4D017F33"/>
    <w:rsid w:val="4D034CFA"/>
    <w:rsid w:val="4D03E713"/>
    <w:rsid w:val="4D0781CC"/>
    <w:rsid w:val="4D08A6E0"/>
    <w:rsid w:val="4D10C6B1"/>
    <w:rsid w:val="4D14F0BC"/>
    <w:rsid w:val="4D16E923"/>
    <w:rsid w:val="4D1709DA"/>
    <w:rsid w:val="4D1857BE"/>
    <w:rsid w:val="4D1E9C17"/>
    <w:rsid w:val="4D226D82"/>
    <w:rsid w:val="4D26E25D"/>
    <w:rsid w:val="4D2C29FB"/>
    <w:rsid w:val="4D2E4EA1"/>
    <w:rsid w:val="4D30229F"/>
    <w:rsid w:val="4D343881"/>
    <w:rsid w:val="4D350050"/>
    <w:rsid w:val="4D39BCF5"/>
    <w:rsid w:val="4D39CF1A"/>
    <w:rsid w:val="4D3B8DF5"/>
    <w:rsid w:val="4D4650FC"/>
    <w:rsid w:val="4D477F2A"/>
    <w:rsid w:val="4D47B6A0"/>
    <w:rsid w:val="4D481591"/>
    <w:rsid w:val="4D4A0D97"/>
    <w:rsid w:val="4D4A81D8"/>
    <w:rsid w:val="4D4C1F03"/>
    <w:rsid w:val="4D4D5AFA"/>
    <w:rsid w:val="4D4F9889"/>
    <w:rsid w:val="4D54602A"/>
    <w:rsid w:val="4D56BCD8"/>
    <w:rsid w:val="4D5A5054"/>
    <w:rsid w:val="4D5ABB94"/>
    <w:rsid w:val="4D5B84A0"/>
    <w:rsid w:val="4D5C561C"/>
    <w:rsid w:val="4D5E04B2"/>
    <w:rsid w:val="4D616F01"/>
    <w:rsid w:val="4D6345F3"/>
    <w:rsid w:val="4D649FF0"/>
    <w:rsid w:val="4D66724A"/>
    <w:rsid w:val="4D683F72"/>
    <w:rsid w:val="4D736D17"/>
    <w:rsid w:val="4D7F51C9"/>
    <w:rsid w:val="4D888AC9"/>
    <w:rsid w:val="4D8A3B74"/>
    <w:rsid w:val="4D8CE903"/>
    <w:rsid w:val="4D9535F0"/>
    <w:rsid w:val="4D975D83"/>
    <w:rsid w:val="4D998F5D"/>
    <w:rsid w:val="4D9B2133"/>
    <w:rsid w:val="4D9F367D"/>
    <w:rsid w:val="4D9FCC80"/>
    <w:rsid w:val="4DA14837"/>
    <w:rsid w:val="4DA288B5"/>
    <w:rsid w:val="4DA2F88D"/>
    <w:rsid w:val="4DA34BAA"/>
    <w:rsid w:val="4DA58A48"/>
    <w:rsid w:val="4DA81341"/>
    <w:rsid w:val="4DA8F8B6"/>
    <w:rsid w:val="4DADFAD8"/>
    <w:rsid w:val="4DB5AEC8"/>
    <w:rsid w:val="4DBCDBDD"/>
    <w:rsid w:val="4DBEF090"/>
    <w:rsid w:val="4DBFD8B5"/>
    <w:rsid w:val="4DC74562"/>
    <w:rsid w:val="4DC93241"/>
    <w:rsid w:val="4DCBEE88"/>
    <w:rsid w:val="4DCC2699"/>
    <w:rsid w:val="4DCD540A"/>
    <w:rsid w:val="4DD0E9DE"/>
    <w:rsid w:val="4DD0FE77"/>
    <w:rsid w:val="4DD1A662"/>
    <w:rsid w:val="4DD72BF9"/>
    <w:rsid w:val="4DD8481B"/>
    <w:rsid w:val="4DD99E4D"/>
    <w:rsid w:val="4DD9ED53"/>
    <w:rsid w:val="4DE1379B"/>
    <w:rsid w:val="4DE1792D"/>
    <w:rsid w:val="4DE2F6EC"/>
    <w:rsid w:val="4DE9F83A"/>
    <w:rsid w:val="4DF0DFDD"/>
    <w:rsid w:val="4DF24821"/>
    <w:rsid w:val="4DF27D3C"/>
    <w:rsid w:val="4DF37B50"/>
    <w:rsid w:val="4DF4CB81"/>
    <w:rsid w:val="4DF79C98"/>
    <w:rsid w:val="4DFC0004"/>
    <w:rsid w:val="4DFC4005"/>
    <w:rsid w:val="4E02C6E1"/>
    <w:rsid w:val="4E0465EC"/>
    <w:rsid w:val="4E078ED2"/>
    <w:rsid w:val="4E08CF1F"/>
    <w:rsid w:val="4E0E10B9"/>
    <w:rsid w:val="4E12733E"/>
    <w:rsid w:val="4E18D912"/>
    <w:rsid w:val="4E1D4791"/>
    <w:rsid w:val="4E1E892D"/>
    <w:rsid w:val="4E22550F"/>
    <w:rsid w:val="4E2895E0"/>
    <w:rsid w:val="4E295A3A"/>
    <w:rsid w:val="4E2A31D6"/>
    <w:rsid w:val="4E314FCC"/>
    <w:rsid w:val="4E3C2FAC"/>
    <w:rsid w:val="4E3D2B46"/>
    <w:rsid w:val="4E3E3F7D"/>
    <w:rsid w:val="4E43AC9C"/>
    <w:rsid w:val="4E49577D"/>
    <w:rsid w:val="4E498B55"/>
    <w:rsid w:val="4E4AA75C"/>
    <w:rsid w:val="4E5458FB"/>
    <w:rsid w:val="4E589D3A"/>
    <w:rsid w:val="4E5D0C53"/>
    <w:rsid w:val="4E5D92CB"/>
    <w:rsid w:val="4E5F68BE"/>
    <w:rsid w:val="4E63D830"/>
    <w:rsid w:val="4E644F8B"/>
    <w:rsid w:val="4E6473A2"/>
    <w:rsid w:val="4E67B849"/>
    <w:rsid w:val="4E690F6E"/>
    <w:rsid w:val="4E750972"/>
    <w:rsid w:val="4E80F781"/>
    <w:rsid w:val="4E8154A5"/>
    <w:rsid w:val="4E8207F7"/>
    <w:rsid w:val="4E848551"/>
    <w:rsid w:val="4E848F97"/>
    <w:rsid w:val="4E854CA6"/>
    <w:rsid w:val="4E8570D3"/>
    <w:rsid w:val="4E857E1C"/>
    <w:rsid w:val="4E86BC0A"/>
    <w:rsid w:val="4E882391"/>
    <w:rsid w:val="4E8BAE49"/>
    <w:rsid w:val="4E8D0AA6"/>
    <w:rsid w:val="4E8DCA66"/>
    <w:rsid w:val="4E9271F7"/>
    <w:rsid w:val="4E933091"/>
    <w:rsid w:val="4E933E4A"/>
    <w:rsid w:val="4E93C18B"/>
    <w:rsid w:val="4E99BE32"/>
    <w:rsid w:val="4E9AD233"/>
    <w:rsid w:val="4E9BE10B"/>
    <w:rsid w:val="4E9EAA96"/>
    <w:rsid w:val="4EA244DB"/>
    <w:rsid w:val="4EA55185"/>
    <w:rsid w:val="4EA788D3"/>
    <w:rsid w:val="4EB34F30"/>
    <w:rsid w:val="4EB8747D"/>
    <w:rsid w:val="4EBA4A21"/>
    <w:rsid w:val="4EBB4751"/>
    <w:rsid w:val="4EBBA60E"/>
    <w:rsid w:val="4EBC7182"/>
    <w:rsid w:val="4EBD1200"/>
    <w:rsid w:val="4EC9AF11"/>
    <w:rsid w:val="4ECCFC69"/>
    <w:rsid w:val="4ECEB543"/>
    <w:rsid w:val="4ECFB143"/>
    <w:rsid w:val="4ED5832F"/>
    <w:rsid w:val="4ED68F27"/>
    <w:rsid w:val="4ED74168"/>
    <w:rsid w:val="4EDBF09F"/>
    <w:rsid w:val="4EDCBB39"/>
    <w:rsid w:val="4EDD0324"/>
    <w:rsid w:val="4EDECB70"/>
    <w:rsid w:val="4EE23713"/>
    <w:rsid w:val="4EE4597D"/>
    <w:rsid w:val="4EE6B28C"/>
    <w:rsid w:val="4EE6FFCE"/>
    <w:rsid w:val="4EE71B44"/>
    <w:rsid w:val="4EEAD948"/>
    <w:rsid w:val="4EEAFB13"/>
    <w:rsid w:val="4EEC1F6E"/>
    <w:rsid w:val="4EF57DA3"/>
    <w:rsid w:val="4EF624F2"/>
    <w:rsid w:val="4EF65F27"/>
    <w:rsid w:val="4EFBBA27"/>
    <w:rsid w:val="4EFD4DBA"/>
    <w:rsid w:val="4EFF13A6"/>
    <w:rsid w:val="4F056CBD"/>
    <w:rsid w:val="4F05E9F5"/>
    <w:rsid w:val="4F078BB1"/>
    <w:rsid w:val="4F11F7A8"/>
    <w:rsid w:val="4F14C59D"/>
    <w:rsid w:val="4F1BF18E"/>
    <w:rsid w:val="4F1C565A"/>
    <w:rsid w:val="4F1D77B5"/>
    <w:rsid w:val="4F286F71"/>
    <w:rsid w:val="4F299E65"/>
    <w:rsid w:val="4F318392"/>
    <w:rsid w:val="4F32278E"/>
    <w:rsid w:val="4F3384D4"/>
    <w:rsid w:val="4F39EEAF"/>
    <w:rsid w:val="4F3BA408"/>
    <w:rsid w:val="4F3C8470"/>
    <w:rsid w:val="4F4085DB"/>
    <w:rsid w:val="4F41D251"/>
    <w:rsid w:val="4F45C84E"/>
    <w:rsid w:val="4F4F8FD1"/>
    <w:rsid w:val="4F5A8D5B"/>
    <w:rsid w:val="4F5B93B7"/>
    <w:rsid w:val="4F5E324D"/>
    <w:rsid w:val="4F607B57"/>
    <w:rsid w:val="4F610828"/>
    <w:rsid w:val="4F614E4B"/>
    <w:rsid w:val="4F62CED8"/>
    <w:rsid w:val="4F64594C"/>
    <w:rsid w:val="4F68CE49"/>
    <w:rsid w:val="4F6B7454"/>
    <w:rsid w:val="4F6B9DD6"/>
    <w:rsid w:val="4F6F03FB"/>
    <w:rsid w:val="4F6FBF9E"/>
    <w:rsid w:val="4F6FFF11"/>
    <w:rsid w:val="4F700303"/>
    <w:rsid w:val="4F7138D8"/>
    <w:rsid w:val="4F715714"/>
    <w:rsid w:val="4F7B454D"/>
    <w:rsid w:val="4F7B77E4"/>
    <w:rsid w:val="4F7EAC61"/>
    <w:rsid w:val="4F80C750"/>
    <w:rsid w:val="4F875C85"/>
    <w:rsid w:val="4F8B5B35"/>
    <w:rsid w:val="4F91D4D9"/>
    <w:rsid w:val="4F925EF8"/>
    <w:rsid w:val="4F9B5763"/>
    <w:rsid w:val="4F9F0D19"/>
    <w:rsid w:val="4FA03B03"/>
    <w:rsid w:val="4FA73E53"/>
    <w:rsid w:val="4FA860BA"/>
    <w:rsid w:val="4FAA61F6"/>
    <w:rsid w:val="4FB2DFB0"/>
    <w:rsid w:val="4FB6EAE2"/>
    <w:rsid w:val="4FBAC172"/>
    <w:rsid w:val="4FBE003A"/>
    <w:rsid w:val="4FC0C946"/>
    <w:rsid w:val="4FC174E5"/>
    <w:rsid w:val="4FC2AA6C"/>
    <w:rsid w:val="4FC2B2AF"/>
    <w:rsid w:val="4FC30076"/>
    <w:rsid w:val="4FC5BE2D"/>
    <w:rsid w:val="4FCFB300"/>
    <w:rsid w:val="4FD21382"/>
    <w:rsid w:val="4FD35F4C"/>
    <w:rsid w:val="4FD75F48"/>
    <w:rsid w:val="4FD82E6D"/>
    <w:rsid w:val="4FD9ABB0"/>
    <w:rsid w:val="4FE9413A"/>
    <w:rsid w:val="4FEA72A5"/>
    <w:rsid w:val="4FED303B"/>
    <w:rsid w:val="4FF4EE3E"/>
    <w:rsid w:val="4FF6EFDA"/>
    <w:rsid w:val="4FF7BDCD"/>
    <w:rsid w:val="4FF93FEA"/>
    <w:rsid w:val="4FF943EC"/>
    <w:rsid w:val="4FFDB22D"/>
    <w:rsid w:val="4FFFE60E"/>
    <w:rsid w:val="50050A45"/>
    <w:rsid w:val="500D6EE5"/>
    <w:rsid w:val="500D8B35"/>
    <w:rsid w:val="5014FAE8"/>
    <w:rsid w:val="501684BA"/>
    <w:rsid w:val="5016984D"/>
    <w:rsid w:val="50183909"/>
    <w:rsid w:val="501B71E2"/>
    <w:rsid w:val="50205128"/>
    <w:rsid w:val="50210E01"/>
    <w:rsid w:val="50213E7D"/>
    <w:rsid w:val="50240500"/>
    <w:rsid w:val="50288DB1"/>
    <w:rsid w:val="502BE555"/>
    <w:rsid w:val="5034BE88"/>
    <w:rsid w:val="50362410"/>
    <w:rsid w:val="5037DFE3"/>
    <w:rsid w:val="5037F1BC"/>
    <w:rsid w:val="50397E0F"/>
    <w:rsid w:val="503A5AA0"/>
    <w:rsid w:val="503CF3C5"/>
    <w:rsid w:val="503DB4DD"/>
    <w:rsid w:val="503FE8A1"/>
    <w:rsid w:val="5041011D"/>
    <w:rsid w:val="50411ACC"/>
    <w:rsid w:val="5041DA12"/>
    <w:rsid w:val="5048E17F"/>
    <w:rsid w:val="504A5A34"/>
    <w:rsid w:val="504AD955"/>
    <w:rsid w:val="50548B47"/>
    <w:rsid w:val="505801B8"/>
    <w:rsid w:val="50595643"/>
    <w:rsid w:val="50599B6B"/>
    <w:rsid w:val="505C8C5D"/>
    <w:rsid w:val="505F95E8"/>
    <w:rsid w:val="5062D225"/>
    <w:rsid w:val="5064ED70"/>
    <w:rsid w:val="5067FC76"/>
    <w:rsid w:val="506DFDFE"/>
    <w:rsid w:val="506FE057"/>
    <w:rsid w:val="5070391C"/>
    <w:rsid w:val="5070CE59"/>
    <w:rsid w:val="507BC337"/>
    <w:rsid w:val="508595DE"/>
    <w:rsid w:val="5087FEFB"/>
    <w:rsid w:val="50916129"/>
    <w:rsid w:val="509369D7"/>
    <w:rsid w:val="5093A051"/>
    <w:rsid w:val="50A56834"/>
    <w:rsid w:val="50A60F96"/>
    <w:rsid w:val="50AA720A"/>
    <w:rsid w:val="50AEA98F"/>
    <w:rsid w:val="50B366DF"/>
    <w:rsid w:val="50B377B9"/>
    <w:rsid w:val="50B79B7D"/>
    <w:rsid w:val="50BDB49E"/>
    <w:rsid w:val="50BDDEDE"/>
    <w:rsid w:val="50C0609E"/>
    <w:rsid w:val="50C1AE66"/>
    <w:rsid w:val="50C53265"/>
    <w:rsid w:val="50C847EF"/>
    <w:rsid w:val="50CC7543"/>
    <w:rsid w:val="50CE4DA3"/>
    <w:rsid w:val="50D3EBF0"/>
    <w:rsid w:val="50D9C6B6"/>
    <w:rsid w:val="50DC7582"/>
    <w:rsid w:val="50DD61DE"/>
    <w:rsid w:val="50E12514"/>
    <w:rsid w:val="50E48F7B"/>
    <w:rsid w:val="50E50E75"/>
    <w:rsid w:val="50E87645"/>
    <w:rsid w:val="50E8EBF2"/>
    <w:rsid w:val="50F73C51"/>
    <w:rsid w:val="50F87D89"/>
    <w:rsid w:val="50FB3FE4"/>
    <w:rsid w:val="50FCEAFD"/>
    <w:rsid w:val="50FFD48C"/>
    <w:rsid w:val="51021924"/>
    <w:rsid w:val="5106E67D"/>
    <w:rsid w:val="510A117D"/>
    <w:rsid w:val="511487D3"/>
    <w:rsid w:val="51165D03"/>
    <w:rsid w:val="512A6160"/>
    <w:rsid w:val="512B3E59"/>
    <w:rsid w:val="512F7CDB"/>
    <w:rsid w:val="5136AD9A"/>
    <w:rsid w:val="5138339C"/>
    <w:rsid w:val="51389FFC"/>
    <w:rsid w:val="513B27CF"/>
    <w:rsid w:val="513F2256"/>
    <w:rsid w:val="514278CE"/>
    <w:rsid w:val="51439F8F"/>
    <w:rsid w:val="514D20D1"/>
    <w:rsid w:val="514E465C"/>
    <w:rsid w:val="514FB6C7"/>
    <w:rsid w:val="51505FDA"/>
    <w:rsid w:val="5151FB0D"/>
    <w:rsid w:val="515473C3"/>
    <w:rsid w:val="515759B0"/>
    <w:rsid w:val="515AA7A7"/>
    <w:rsid w:val="515BD19C"/>
    <w:rsid w:val="5161B64E"/>
    <w:rsid w:val="5162442D"/>
    <w:rsid w:val="5168590B"/>
    <w:rsid w:val="516C7D9A"/>
    <w:rsid w:val="5178F94C"/>
    <w:rsid w:val="517C970F"/>
    <w:rsid w:val="5182DDBD"/>
    <w:rsid w:val="51837B9E"/>
    <w:rsid w:val="5183F11D"/>
    <w:rsid w:val="5194C5A5"/>
    <w:rsid w:val="5197F8B3"/>
    <w:rsid w:val="519927AB"/>
    <w:rsid w:val="519D2E77"/>
    <w:rsid w:val="519DC470"/>
    <w:rsid w:val="51A5B613"/>
    <w:rsid w:val="51A654B9"/>
    <w:rsid w:val="51A82A6E"/>
    <w:rsid w:val="51A897F8"/>
    <w:rsid w:val="51AA4D79"/>
    <w:rsid w:val="51AAC22B"/>
    <w:rsid w:val="51AAD981"/>
    <w:rsid w:val="51C0EBCD"/>
    <w:rsid w:val="51C0EFDD"/>
    <w:rsid w:val="51C135B7"/>
    <w:rsid w:val="51C59BA1"/>
    <w:rsid w:val="51C98AF9"/>
    <w:rsid w:val="51CBF28A"/>
    <w:rsid w:val="51CC8E6C"/>
    <w:rsid w:val="51CDB016"/>
    <w:rsid w:val="51CE95CF"/>
    <w:rsid w:val="51D06EB2"/>
    <w:rsid w:val="51D13FAA"/>
    <w:rsid w:val="51D4B328"/>
    <w:rsid w:val="51D7DA63"/>
    <w:rsid w:val="51DDCE61"/>
    <w:rsid w:val="51ED4089"/>
    <w:rsid w:val="51EF7120"/>
    <w:rsid w:val="51F13CD7"/>
    <w:rsid w:val="51F742E1"/>
    <w:rsid w:val="51F74BC7"/>
    <w:rsid w:val="51F77542"/>
    <w:rsid w:val="51F99F84"/>
    <w:rsid w:val="51FAE661"/>
    <w:rsid w:val="51FC0738"/>
    <w:rsid w:val="51FFBDD6"/>
    <w:rsid w:val="52195261"/>
    <w:rsid w:val="521C40AD"/>
    <w:rsid w:val="521CAB2E"/>
    <w:rsid w:val="522496F0"/>
    <w:rsid w:val="52265F0D"/>
    <w:rsid w:val="522F6315"/>
    <w:rsid w:val="5230AB69"/>
    <w:rsid w:val="5233FE44"/>
    <w:rsid w:val="523B64DF"/>
    <w:rsid w:val="523DB954"/>
    <w:rsid w:val="5242B61B"/>
    <w:rsid w:val="524BE866"/>
    <w:rsid w:val="524E2489"/>
    <w:rsid w:val="52500C5F"/>
    <w:rsid w:val="5258D242"/>
    <w:rsid w:val="525C46F6"/>
    <w:rsid w:val="525E2389"/>
    <w:rsid w:val="526349BD"/>
    <w:rsid w:val="5264E21F"/>
    <w:rsid w:val="5269F4FA"/>
    <w:rsid w:val="52721E3B"/>
    <w:rsid w:val="5274B623"/>
    <w:rsid w:val="5276AF99"/>
    <w:rsid w:val="52774672"/>
    <w:rsid w:val="5284AF9F"/>
    <w:rsid w:val="528B248A"/>
    <w:rsid w:val="528BCBCD"/>
    <w:rsid w:val="528C636F"/>
    <w:rsid w:val="528EF355"/>
    <w:rsid w:val="5293D7D7"/>
    <w:rsid w:val="52952711"/>
    <w:rsid w:val="529755EF"/>
    <w:rsid w:val="529BC4D5"/>
    <w:rsid w:val="529C1658"/>
    <w:rsid w:val="529D425B"/>
    <w:rsid w:val="52A0F0B1"/>
    <w:rsid w:val="52A11612"/>
    <w:rsid w:val="52A7298E"/>
    <w:rsid w:val="52A95DC7"/>
    <w:rsid w:val="52A9FE7E"/>
    <w:rsid w:val="52AB4A10"/>
    <w:rsid w:val="52AC8A64"/>
    <w:rsid w:val="52AE02FE"/>
    <w:rsid w:val="52B50411"/>
    <w:rsid w:val="52BA2B73"/>
    <w:rsid w:val="52BB3A28"/>
    <w:rsid w:val="52BD22FF"/>
    <w:rsid w:val="52BE81C2"/>
    <w:rsid w:val="52BF33AB"/>
    <w:rsid w:val="52C0DA6C"/>
    <w:rsid w:val="52C73B39"/>
    <w:rsid w:val="52C77DA2"/>
    <w:rsid w:val="52CA9E4D"/>
    <w:rsid w:val="52CB262E"/>
    <w:rsid w:val="52CEA74A"/>
    <w:rsid w:val="52CF38D8"/>
    <w:rsid w:val="52D033FE"/>
    <w:rsid w:val="52D4705D"/>
    <w:rsid w:val="52D53015"/>
    <w:rsid w:val="52D6ED31"/>
    <w:rsid w:val="52D9A719"/>
    <w:rsid w:val="52DB60C9"/>
    <w:rsid w:val="52DB66AC"/>
    <w:rsid w:val="52E41819"/>
    <w:rsid w:val="52E63AC8"/>
    <w:rsid w:val="52E71D9D"/>
    <w:rsid w:val="52E88C22"/>
    <w:rsid w:val="52EB8332"/>
    <w:rsid w:val="52EB9F81"/>
    <w:rsid w:val="52F33407"/>
    <w:rsid w:val="52F43613"/>
    <w:rsid w:val="52F58272"/>
    <w:rsid w:val="52FAF025"/>
    <w:rsid w:val="52FBD8F4"/>
    <w:rsid w:val="52FC149E"/>
    <w:rsid w:val="53038442"/>
    <w:rsid w:val="5309C2F3"/>
    <w:rsid w:val="530A36A7"/>
    <w:rsid w:val="530A6B41"/>
    <w:rsid w:val="530AC588"/>
    <w:rsid w:val="530CB7FD"/>
    <w:rsid w:val="530EC173"/>
    <w:rsid w:val="5312938B"/>
    <w:rsid w:val="53134C71"/>
    <w:rsid w:val="5316F954"/>
    <w:rsid w:val="53212106"/>
    <w:rsid w:val="532F1451"/>
    <w:rsid w:val="53308BAE"/>
    <w:rsid w:val="5333E5CE"/>
    <w:rsid w:val="53354084"/>
    <w:rsid w:val="5335E5C6"/>
    <w:rsid w:val="53415383"/>
    <w:rsid w:val="53467769"/>
    <w:rsid w:val="534D055E"/>
    <w:rsid w:val="53505039"/>
    <w:rsid w:val="53516B89"/>
    <w:rsid w:val="5356D464"/>
    <w:rsid w:val="53594FDE"/>
    <w:rsid w:val="535990CF"/>
    <w:rsid w:val="53599BCA"/>
    <w:rsid w:val="535A21DC"/>
    <w:rsid w:val="535EAECF"/>
    <w:rsid w:val="5360412A"/>
    <w:rsid w:val="5370DE05"/>
    <w:rsid w:val="5373373B"/>
    <w:rsid w:val="5373D3ED"/>
    <w:rsid w:val="53761754"/>
    <w:rsid w:val="537A7177"/>
    <w:rsid w:val="537B1186"/>
    <w:rsid w:val="537B9E11"/>
    <w:rsid w:val="53823F47"/>
    <w:rsid w:val="5387A36B"/>
    <w:rsid w:val="538AA9FB"/>
    <w:rsid w:val="538B90FB"/>
    <w:rsid w:val="538E39FB"/>
    <w:rsid w:val="538EF49B"/>
    <w:rsid w:val="5392B243"/>
    <w:rsid w:val="5393D576"/>
    <w:rsid w:val="5394F040"/>
    <w:rsid w:val="5397AD34"/>
    <w:rsid w:val="53A53012"/>
    <w:rsid w:val="53A61196"/>
    <w:rsid w:val="53A62EFA"/>
    <w:rsid w:val="53AE7D66"/>
    <w:rsid w:val="53B86E6F"/>
    <w:rsid w:val="53B90F97"/>
    <w:rsid w:val="53BB4B69"/>
    <w:rsid w:val="53BD9536"/>
    <w:rsid w:val="53BD9633"/>
    <w:rsid w:val="53C30193"/>
    <w:rsid w:val="53C86526"/>
    <w:rsid w:val="53C95971"/>
    <w:rsid w:val="53CBBAB0"/>
    <w:rsid w:val="53CFE535"/>
    <w:rsid w:val="53D74743"/>
    <w:rsid w:val="53D86F6B"/>
    <w:rsid w:val="53DAD019"/>
    <w:rsid w:val="53DE3732"/>
    <w:rsid w:val="53E1493A"/>
    <w:rsid w:val="53E5C4B0"/>
    <w:rsid w:val="53EAB0AB"/>
    <w:rsid w:val="53EF5538"/>
    <w:rsid w:val="53F582FE"/>
    <w:rsid w:val="53F8E643"/>
    <w:rsid w:val="53FD3755"/>
    <w:rsid w:val="53FEDC92"/>
    <w:rsid w:val="54026200"/>
    <w:rsid w:val="5403F53B"/>
    <w:rsid w:val="540BA269"/>
    <w:rsid w:val="540CA47D"/>
    <w:rsid w:val="540E2493"/>
    <w:rsid w:val="541B4B35"/>
    <w:rsid w:val="541CC704"/>
    <w:rsid w:val="541D5B1F"/>
    <w:rsid w:val="5422CB57"/>
    <w:rsid w:val="54279B91"/>
    <w:rsid w:val="542865FE"/>
    <w:rsid w:val="54300F7B"/>
    <w:rsid w:val="54348582"/>
    <w:rsid w:val="54377A41"/>
    <w:rsid w:val="543A26C6"/>
    <w:rsid w:val="54413D96"/>
    <w:rsid w:val="54427235"/>
    <w:rsid w:val="5442A8D7"/>
    <w:rsid w:val="5447EE7D"/>
    <w:rsid w:val="544A6169"/>
    <w:rsid w:val="544D1588"/>
    <w:rsid w:val="54520F49"/>
    <w:rsid w:val="5452BF5B"/>
    <w:rsid w:val="5457B262"/>
    <w:rsid w:val="5457F61B"/>
    <w:rsid w:val="545B1BBB"/>
    <w:rsid w:val="545BA2A7"/>
    <w:rsid w:val="545BC1BC"/>
    <w:rsid w:val="545D93C6"/>
    <w:rsid w:val="545DF44D"/>
    <w:rsid w:val="5460FCAF"/>
    <w:rsid w:val="54612E4E"/>
    <w:rsid w:val="5469152F"/>
    <w:rsid w:val="546B74FA"/>
    <w:rsid w:val="54743C5C"/>
    <w:rsid w:val="547A16E7"/>
    <w:rsid w:val="547D2B33"/>
    <w:rsid w:val="547DEC8D"/>
    <w:rsid w:val="54831B30"/>
    <w:rsid w:val="54854DF7"/>
    <w:rsid w:val="5486D86A"/>
    <w:rsid w:val="54888177"/>
    <w:rsid w:val="548E2034"/>
    <w:rsid w:val="54966722"/>
    <w:rsid w:val="549B89D4"/>
    <w:rsid w:val="549FED99"/>
    <w:rsid w:val="54A3B3CA"/>
    <w:rsid w:val="54AEB7E1"/>
    <w:rsid w:val="54AEC2BE"/>
    <w:rsid w:val="54B41FA2"/>
    <w:rsid w:val="54B445D6"/>
    <w:rsid w:val="54B74F59"/>
    <w:rsid w:val="54BB4FF4"/>
    <w:rsid w:val="54BDAA37"/>
    <w:rsid w:val="54BDACAD"/>
    <w:rsid w:val="54BE3285"/>
    <w:rsid w:val="54BF416F"/>
    <w:rsid w:val="54C07C8A"/>
    <w:rsid w:val="54C47D1D"/>
    <w:rsid w:val="54C81969"/>
    <w:rsid w:val="54C9FCEF"/>
    <w:rsid w:val="54CB60AF"/>
    <w:rsid w:val="54CD6813"/>
    <w:rsid w:val="54CDC436"/>
    <w:rsid w:val="54CF70FB"/>
    <w:rsid w:val="54D21FAB"/>
    <w:rsid w:val="54D35C9E"/>
    <w:rsid w:val="54D6263A"/>
    <w:rsid w:val="54D76139"/>
    <w:rsid w:val="54D85140"/>
    <w:rsid w:val="54DD1808"/>
    <w:rsid w:val="54E13C3B"/>
    <w:rsid w:val="54E13EC0"/>
    <w:rsid w:val="54E3FC08"/>
    <w:rsid w:val="54FDBE4B"/>
    <w:rsid w:val="54FE17D6"/>
    <w:rsid w:val="550037AF"/>
    <w:rsid w:val="55065B44"/>
    <w:rsid w:val="5506AE33"/>
    <w:rsid w:val="55092FE1"/>
    <w:rsid w:val="550D3708"/>
    <w:rsid w:val="550EC35F"/>
    <w:rsid w:val="55105EDB"/>
    <w:rsid w:val="55157713"/>
    <w:rsid w:val="551602AF"/>
    <w:rsid w:val="551A1A46"/>
    <w:rsid w:val="551F062E"/>
    <w:rsid w:val="551FA68C"/>
    <w:rsid w:val="5520D505"/>
    <w:rsid w:val="55231262"/>
    <w:rsid w:val="55237D8E"/>
    <w:rsid w:val="5523E9DB"/>
    <w:rsid w:val="55244E6A"/>
    <w:rsid w:val="552719A3"/>
    <w:rsid w:val="552B1A69"/>
    <w:rsid w:val="5536B7C3"/>
    <w:rsid w:val="55378ED4"/>
    <w:rsid w:val="553C7C6B"/>
    <w:rsid w:val="553F7CC5"/>
    <w:rsid w:val="5541A9AE"/>
    <w:rsid w:val="55450D52"/>
    <w:rsid w:val="55472059"/>
    <w:rsid w:val="554C5BD5"/>
    <w:rsid w:val="5556B70E"/>
    <w:rsid w:val="555762D0"/>
    <w:rsid w:val="555E92A1"/>
    <w:rsid w:val="5564E76A"/>
    <w:rsid w:val="5567B5C0"/>
    <w:rsid w:val="556CE4D2"/>
    <w:rsid w:val="556D5C7C"/>
    <w:rsid w:val="556E67DB"/>
    <w:rsid w:val="557120B2"/>
    <w:rsid w:val="55722DF4"/>
    <w:rsid w:val="5576C591"/>
    <w:rsid w:val="5589EAAA"/>
    <w:rsid w:val="558A6513"/>
    <w:rsid w:val="559205A1"/>
    <w:rsid w:val="55938A2B"/>
    <w:rsid w:val="5594B8F3"/>
    <w:rsid w:val="55951DC2"/>
    <w:rsid w:val="55955444"/>
    <w:rsid w:val="5596C1AA"/>
    <w:rsid w:val="55972756"/>
    <w:rsid w:val="559AA1AB"/>
    <w:rsid w:val="559D1545"/>
    <w:rsid w:val="559EFF2B"/>
    <w:rsid w:val="55A12A77"/>
    <w:rsid w:val="55A1F435"/>
    <w:rsid w:val="55A75C43"/>
    <w:rsid w:val="55A84032"/>
    <w:rsid w:val="55A8DC7D"/>
    <w:rsid w:val="55AF45FF"/>
    <w:rsid w:val="55B06D43"/>
    <w:rsid w:val="55B127E4"/>
    <w:rsid w:val="55B53C28"/>
    <w:rsid w:val="55B8089F"/>
    <w:rsid w:val="55B8ADA6"/>
    <w:rsid w:val="55BAE2B1"/>
    <w:rsid w:val="55BBD826"/>
    <w:rsid w:val="55BC4A26"/>
    <w:rsid w:val="55C10D4C"/>
    <w:rsid w:val="55C22596"/>
    <w:rsid w:val="55C39A77"/>
    <w:rsid w:val="55C99338"/>
    <w:rsid w:val="55CB2795"/>
    <w:rsid w:val="55CFB726"/>
    <w:rsid w:val="55D39BBB"/>
    <w:rsid w:val="55D6B997"/>
    <w:rsid w:val="55D7522A"/>
    <w:rsid w:val="55D88D8A"/>
    <w:rsid w:val="55DAF7B5"/>
    <w:rsid w:val="55DDD266"/>
    <w:rsid w:val="55F0F41E"/>
    <w:rsid w:val="55F2246F"/>
    <w:rsid w:val="55F9B13F"/>
    <w:rsid w:val="5602D459"/>
    <w:rsid w:val="560A0603"/>
    <w:rsid w:val="560C707E"/>
    <w:rsid w:val="561315E7"/>
    <w:rsid w:val="56136400"/>
    <w:rsid w:val="5613D889"/>
    <w:rsid w:val="5615C0F5"/>
    <w:rsid w:val="561921EB"/>
    <w:rsid w:val="561AEB68"/>
    <w:rsid w:val="561C4919"/>
    <w:rsid w:val="561F5819"/>
    <w:rsid w:val="5627A33E"/>
    <w:rsid w:val="56280007"/>
    <w:rsid w:val="562A3AFA"/>
    <w:rsid w:val="5633F7EC"/>
    <w:rsid w:val="5636E8BF"/>
    <w:rsid w:val="56379DFF"/>
    <w:rsid w:val="563EB196"/>
    <w:rsid w:val="56464586"/>
    <w:rsid w:val="564A0300"/>
    <w:rsid w:val="564AFF6C"/>
    <w:rsid w:val="564BBEA8"/>
    <w:rsid w:val="564C9E51"/>
    <w:rsid w:val="5658F499"/>
    <w:rsid w:val="565A7BBF"/>
    <w:rsid w:val="565E516E"/>
    <w:rsid w:val="565F5739"/>
    <w:rsid w:val="565FA557"/>
    <w:rsid w:val="5660CE99"/>
    <w:rsid w:val="56630D8D"/>
    <w:rsid w:val="566371C8"/>
    <w:rsid w:val="5663B7C3"/>
    <w:rsid w:val="566EDD03"/>
    <w:rsid w:val="56724D6A"/>
    <w:rsid w:val="56739E9C"/>
    <w:rsid w:val="567587D8"/>
    <w:rsid w:val="5677D5C0"/>
    <w:rsid w:val="567D4BDA"/>
    <w:rsid w:val="567F97D5"/>
    <w:rsid w:val="567FC5A6"/>
    <w:rsid w:val="56819510"/>
    <w:rsid w:val="5682A446"/>
    <w:rsid w:val="568736B6"/>
    <w:rsid w:val="568B77E5"/>
    <w:rsid w:val="569333D1"/>
    <w:rsid w:val="56960C60"/>
    <w:rsid w:val="569D18D0"/>
    <w:rsid w:val="569DD7BB"/>
    <w:rsid w:val="569FC1DC"/>
    <w:rsid w:val="56A0AB86"/>
    <w:rsid w:val="56A13FF8"/>
    <w:rsid w:val="56AA1575"/>
    <w:rsid w:val="56B70C02"/>
    <w:rsid w:val="56BB2F4F"/>
    <w:rsid w:val="56BDB11F"/>
    <w:rsid w:val="56C2A2D1"/>
    <w:rsid w:val="56C634E8"/>
    <w:rsid w:val="56CA2434"/>
    <w:rsid w:val="56D0D048"/>
    <w:rsid w:val="56D423CC"/>
    <w:rsid w:val="56D4D3F4"/>
    <w:rsid w:val="56D64F05"/>
    <w:rsid w:val="56D652CB"/>
    <w:rsid w:val="56DE52A0"/>
    <w:rsid w:val="56E58492"/>
    <w:rsid w:val="56EC552F"/>
    <w:rsid w:val="56FBE514"/>
    <w:rsid w:val="56FD9B10"/>
    <w:rsid w:val="56FEE8EE"/>
    <w:rsid w:val="5707AA22"/>
    <w:rsid w:val="5709E3DA"/>
    <w:rsid w:val="570F2873"/>
    <w:rsid w:val="570FF21F"/>
    <w:rsid w:val="571DEE73"/>
    <w:rsid w:val="571E8EB1"/>
    <w:rsid w:val="57241A9A"/>
    <w:rsid w:val="57258801"/>
    <w:rsid w:val="57268DD0"/>
    <w:rsid w:val="5727085F"/>
    <w:rsid w:val="572DC229"/>
    <w:rsid w:val="572DE676"/>
    <w:rsid w:val="5734BE1F"/>
    <w:rsid w:val="5734FB4C"/>
    <w:rsid w:val="5735B241"/>
    <w:rsid w:val="5735C8F7"/>
    <w:rsid w:val="5739F5F6"/>
    <w:rsid w:val="573AF328"/>
    <w:rsid w:val="573C0C74"/>
    <w:rsid w:val="57423A9E"/>
    <w:rsid w:val="5742A28B"/>
    <w:rsid w:val="5743107F"/>
    <w:rsid w:val="5745029B"/>
    <w:rsid w:val="5747B46B"/>
    <w:rsid w:val="574DE398"/>
    <w:rsid w:val="57593556"/>
    <w:rsid w:val="575D2147"/>
    <w:rsid w:val="575EFA87"/>
    <w:rsid w:val="57616419"/>
    <w:rsid w:val="57645034"/>
    <w:rsid w:val="576E9E22"/>
    <w:rsid w:val="577BB75D"/>
    <w:rsid w:val="577E866F"/>
    <w:rsid w:val="57845E09"/>
    <w:rsid w:val="57847F20"/>
    <w:rsid w:val="5786A2A0"/>
    <w:rsid w:val="5793C151"/>
    <w:rsid w:val="57A1AA9E"/>
    <w:rsid w:val="57A7B5B0"/>
    <w:rsid w:val="57AA1401"/>
    <w:rsid w:val="57AB658F"/>
    <w:rsid w:val="57AFFA65"/>
    <w:rsid w:val="57BE9206"/>
    <w:rsid w:val="57C228B8"/>
    <w:rsid w:val="57C6E6CA"/>
    <w:rsid w:val="57CB8430"/>
    <w:rsid w:val="57D078CD"/>
    <w:rsid w:val="57D14D9F"/>
    <w:rsid w:val="57D347B5"/>
    <w:rsid w:val="57D436BB"/>
    <w:rsid w:val="57DBEA12"/>
    <w:rsid w:val="57DE97D3"/>
    <w:rsid w:val="57DF5A51"/>
    <w:rsid w:val="57E8E691"/>
    <w:rsid w:val="57EC182C"/>
    <w:rsid w:val="57F63511"/>
    <w:rsid w:val="57F6F94F"/>
    <w:rsid w:val="57FAA6FB"/>
    <w:rsid w:val="57FFA678"/>
    <w:rsid w:val="580CAE1B"/>
    <w:rsid w:val="580CDABD"/>
    <w:rsid w:val="58176685"/>
    <w:rsid w:val="581BE32D"/>
    <w:rsid w:val="581C8E4C"/>
    <w:rsid w:val="5829FC1F"/>
    <w:rsid w:val="582F25F8"/>
    <w:rsid w:val="582FABF0"/>
    <w:rsid w:val="5831E958"/>
    <w:rsid w:val="58358F43"/>
    <w:rsid w:val="5836843B"/>
    <w:rsid w:val="58383828"/>
    <w:rsid w:val="583C4FF5"/>
    <w:rsid w:val="583CAD5F"/>
    <w:rsid w:val="58448A30"/>
    <w:rsid w:val="584676BD"/>
    <w:rsid w:val="58486565"/>
    <w:rsid w:val="584B532D"/>
    <w:rsid w:val="58507468"/>
    <w:rsid w:val="585DCAB6"/>
    <w:rsid w:val="5860821B"/>
    <w:rsid w:val="586F5E49"/>
    <w:rsid w:val="5872FAE5"/>
    <w:rsid w:val="58739A41"/>
    <w:rsid w:val="58793130"/>
    <w:rsid w:val="587FA8EA"/>
    <w:rsid w:val="5880DD47"/>
    <w:rsid w:val="58811A92"/>
    <w:rsid w:val="5886726A"/>
    <w:rsid w:val="5888F32E"/>
    <w:rsid w:val="588E0D70"/>
    <w:rsid w:val="588E9441"/>
    <w:rsid w:val="588FA71E"/>
    <w:rsid w:val="589180AA"/>
    <w:rsid w:val="589379C4"/>
    <w:rsid w:val="58960FE3"/>
    <w:rsid w:val="589949C0"/>
    <w:rsid w:val="589A8637"/>
    <w:rsid w:val="589AA3B8"/>
    <w:rsid w:val="589C6DC1"/>
    <w:rsid w:val="58A67DED"/>
    <w:rsid w:val="58AA13F1"/>
    <w:rsid w:val="58AD6CAA"/>
    <w:rsid w:val="58AE1A56"/>
    <w:rsid w:val="58B21E97"/>
    <w:rsid w:val="58B31BF6"/>
    <w:rsid w:val="58B38A1C"/>
    <w:rsid w:val="58B80DA9"/>
    <w:rsid w:val="58C1F681"/>
    <w:rsid w:val="58C25C72"/>
    <w:rsid w:val="58CCDB20"/>
    <w:rsid w:val="58D2DFDA"/>
    <w:rsid w:val="58D422D3"/>
    <w:rsid w:val="58D70DBC"/>
    <w:rsid w:val="58DA5CC3"/>
    <w:rsid w:val="58E19036"/>
    <w:rsid w:val="58E85D0C"/>
    <w:rsid w:val="58E87A15"/>
    <w:rsid w:val="58E87FB0"/>
    <w:rsid w:val="58E9E3CB"/>
    <w:rsid w:val="58EC107E"/>
    <w:rsid w:val="58EDEC4C"/>
    <w:rsid w:val="58F0C38B"/>
    <w:rsid w:val="58F7948B"/>
    <w:rsid w:val="58F93643"/>
    <w:rsid w:val="58FD6084"/>
    <w:rsid w:val="58FD9255"/>
    <w:rsid w:val="58FFFCA4"/>
    <w:rsid w:val="59019832"/>
    <w:rsid w:val="59029E1B"/>
    <w:rsid w:val="590403AD"/>
    <w:rsid w:val="5912E30D"/>
    <w:rsid w:val="5915E358"/>
    <w:rsid w:val="5918E3F6"/>
    <w:rsid w:val="591AEAB9"/>
    <w:rsid w:val="591FF9B2"/>
    <w:rsid w:val="5921F916"/>
    <w:rsid w:val="5927E1EF"/>
    <w:rsid w:val="5928D043"/>
    <w:rsid w:val="592CB341"/>
    <w:rsid w:val="592E327A"/>
    <w:rsid w:val="5938B50B"/>
    <w:rsid w:val="5939599E"/>
    <w:rsid w:val="593BCA09"/>
    <w:rsid w:val="594BE457"/>
    <w:rsid w:val="594C4C0F"/>
    <w:rsid w:val="59597925"/>
    <w:rsid w:val="595BB153"/>
    <w:rsid w:val="5962EFDD"/>
    <w:rsid w:val="59648239"/>
    <w:rsid w:val="5966016A"/>
    <w:rsid w:val="5966B577"/>
    <w:rsid w:val="596E2C93"/>
    <w:rsid w:val="597156D0"/>
    <w:rsid w:val="5971F408"/>
    <w:rsid w:val="5972619F"/>
    <w:rsid w:val="597B7E02"/>
    <w:rsid w:val="597E8006"/>
    <w:rsid w:val="5980A4AD"/>
    <w:rsid w:val="59823C7F"/>
    <w:rsid w:val="598265EF"/>
    <w:rsid w:val="5987CF80"/>
    <w:rsid w:val="5989DC5E"/>
    <w:rsid w:val="598D4D50"/>
    <w:rsid w:val="598EF22A"/>
    <w:rsid w:val="599274FA"/>
    <w:rsid w:val="599A0B34"/>
    <w:rsid w:val="599ACF96"/>
    <w:rsid w:val="599BF738"/>
    <w:rsid w:val="599D8458"/>
    <w:rsid w:val="59A5618F"/>
    <w:rsid w:val="59A9FF5A"/>
    <w:rsid w:val="59AA42C8"/>
    <w:rsid w:val="59AC1367"/>
    <w:rsid w:val="59AC1AD4"/>
    <w:rsid w:val="59ACC650"/>
    <w:rsid w:val="59B26BBA"/>
    <w:rsid w:val="59B567B2"/>
    <w:rsid w:val="59BBC09B"/>
    <w:rsid w:val="59BDD6A3"/>
    <w:rsid w:val="59BEA0EB"/>
    <w:rsid w:val="59C03433"/>
    <w:rsid w:val="59C066FD"/>
    <w:rsid w:val="59C6B178"/>
    <w:rsid w:val="59C85077"/>
    <w:rsid w:val="59CA2BD4"/>
    <w:rsid w:val="59CCF7F5"/>
    <w:rsid w:val="59D1BB94"/>
    <w:rsid w:val="59D4636D"/>
    <w:rsid w:val="59D46DC8"/>
    <w:rsid w:val="59D5BEC9"/>
    <w:rsid w:val="59D646B8"/>
    <w:rsid w:val="59D7915E"/>
    <w:rsid w:val="59DF3F18"/>
    <w:rsid w:val="59E55CB4"/>
    <w:rsid w:val="59E6D16A"/>
    <w:rsid w:val="59E8EFC5"/>
    <w:rsid w:val="59EC1D38"/>
    <w:rsid w:val="59ED8434"/>
    <w:rsid w:val="59ED9823"/>
    <w:rsid w:val="59F0C916"/>
    <w:rsid w:val="59F345BE"/>
    <w:rsid w:val="59F43F03"/>
    <w:rsid w:val="59F8B7EF"/>
    <w:rsid w:val="59FEAC98"/>
    <w:rsid w:val="5A01643D"/>
    <w:rsid w:val="5A04DFAF"/>
    <w:rsid w:val="5A100B69"/>
    <w:rsid w:val="5A14905D"/>
    <w:rsid w:val="5A1536FD"/>
    <w:rsid w:val="5A178E15"/>
    <w:rsid w:val="5A18B64A"/>
    <w:rsid w:val="5A1AD997"/>
    <w:rsid w:val="5A20A177"/>
    <w:rsid w:val="5A236C08"/>
    <w:rsid w:val="5A2A9377"/>
    <w:rsid w:val="5A2C156F"/>
    <w:rsid w:val="5A31F2AE"/>
    <w:rsid w:val="5A339B01"/>
    <w:rsid w:val="5A341EEA"/>
    <w:rsid w:val="5A416A65"/>
    <w:rsid w:val="5A41EE39"/>
    <w:rsid w:val="5A453802"/>
    <w:rsid w:val="5A46E3E4"/>
    <w:rsid w:val="5A49A909"/>
    <w:rsid w:val="5A4A62B3"/>
    <w:rsid w:val="5A4AFCED"/>
    <w:rsid w:val="5A4E6408"/>
    <w:rsid w:val="5A53FAC2"/>
    <w:rsid w:val="5A54E524"/>
    <w:rsid w:val="5A54F6EB"/>
    <w:rsid w:val="5A5581EA"/>
    <w:rsid w:val="5A5801DA"/>
    <w:rsid w:val="5A5DEC8C"/>
    <w:rsid w:val="5A5E913C"/>
    <w:rsid w:val="5A5EE934"/>
    <w:rsid w:val="5A6362C1"/>
    <w:rsid w:val="5A661292"/>
    <w:rsid w:val="5A677A64"/>
    <w:rsid w:val="5A6A9879"/>
    <w:rsid w:val="5A6E01BE"/>
    <w:rsid w:val="5A708932"/>
    <w:rsid w:val="5A72A0A6"/>
    <w:rsid w:val="5A731D53"/>
    <w:rsid w:val="5A73A3D6"/>
    <w:rsid w:val="5A74280B"/>
    <w:rsid w:val="5A7A66B2"/>
    <w:rsid w:val="5A7D38A5"/>
    <w:rsid w:val="5A833987"/>
    <w:rsid w:val="5A866AE3"/>
    <w:rsid w:val="5A8BFD4A"/>
    <w:rsid w:val="5A8C8254"/>
    <w:rsid w:val="5A8CF152"/>
    <w:rsid w:val="5A8E3442"/>
    <w:rsid w:val="5A8FF3E5"/>
    <w:rsid w:val="5A916352"/>
    <w:rsid w:val="5A9284B7"/>
    <w:rsid w:val="5A969D68"/>
    <w:rsid w:val="5A9A091C"/>
    <w:rsid w:val="5AA33B69"/>
    <w:rsid w:val="5AA476C9"/>
    <w:rsid w:val="5AA98D06"/>
    <w:rsid w:val="5AA9BA24"/>
    <w:rsid w:val="5AACA2FA"/>
    <w:rsid w:val="5AAFBA56"/>
    <w:rsid w:val="5AB26E0F"/>
    <w:rsid w:val="5AB91F7D"/>
    <w:rsid w:val="5AB95B89"/>
    <w:rsid w:val="5ABF9E15"/>
    <w:rsid w:val="5AC0B383"/>
    <w:rsid w:val="5AC2B408"/>
    <w:rsid w:val="5ACA9075"/>
    <w:rsid w:val="5ACBC55E"/>
    <w:rsid w:val="5ACDE1C9"/>
    <w:rsid w:val="5AD0531A"/>
    <w:rsid w:val="5AD05EEB"/>
    <w:rsid w:val="5AD13D15"/>
    <w:rsid w:val="5AD49B01"/>
    <w:rsid w:val="5AE5E968"/>
    <w:rsid w:val="5AEA0312"/>
    <w:rsid w:val="5AEACD59"/>
    <w:rsid w:val="5AEF0029"/>
    <w:rsid w:val="5AF243A0"/>
    <w:rsid w:val="5AF6C4D7"/>
    <w:rsid w:val="5AF84E55"/>
    <w:rsid w:val="5AF9B5D5"/>
    <w:rsid w:val="5AF9DC6E"/>
    <w:rsid w:val="5B02115B"/>
    <w:rsid w:val="5B03C9FA"/>
    <w:rsid w:val="5B097771"/>
    <w:rsid w:val="5B09CCB5"/>
    <w:rsid w:val="5B0BD468"/>
    <w:rsid w:val="5B0C7943"/>
    <w:rsid w:val="5B13C9A2"/>
    <w:rsid w:val="5B15D40A"/>
    <w:rsid w:val="5B16D44C"/>
    <w:rsid w:val="5B181257"/>
    <w:rsid w:val="5B1AEE6A"/>
    <w:rsid w:val="5B236F7D"/>
    <w:rsid w:val="5B245DBD"/>
    <w:rsid w:val="5B2FDF89"/>
    <w:rsid w:val="5B371559"/>
    <w:rsid w:val="5B3AD172"/>
    <w:rsid w:val="5B3D6D6B"/>
    <w:rsid w:val="5B3F7C63"/>
    <w:rsid w:val="5B444BAA"/>
    <w:rsid w:val="5B46E039"/>
    <w:rsid w:val="5B476298"/>
    <w:rsid w:val="5B4BDB24"/>
    <w:rsid w:val="5B4D9490"/>
    <w:rsid w:val="5B4F29CC"/>
    <w:rsid w:val="5B50C507"/>
    <w:rsid w:val="5B51069E"/>
    <w:rsid w:val="5B531C32"/>
    <w:rsid w:val="5B53D2A6"/>
    <w:rsid w:val="5B5815E9"/>
    <w:rsid w:val="5B58E5C2"/>
    <w:rsid w:val="5B5AD683"/>
    <w:rsid w:val="5B5C5737"/>
    <w:rsid w:val="5B5D4E70"/>
    <w:rsid w:val="5B5D8E95"/>
    <w:rsid w:val="5B6289F5"/>
    <w:rsid w:val="5B68A1BA"/>
    <w:rsid w:val="5B6F05E9"/>
    <w:rsid w:val="5B6F9F2B"/>
    <w:rsid w:val="5B706EFF"/>
    <w:rsid w:val="5B710340"/>
    <w:rsid w:val="5B73F78B"/>
    <w:rsid w:val="5B73F84B"/>
    <w:rsid w:val="5B83CA4C"/>
    <w:rsid w:val="5B8A34E4"/>
    <w:rsid w:val="5B909EA5"/>
    <w:rsid w:val="5B918F51"/>
    <w:rsid w:val="5B944B6C"/>
    <w:rsid w:val="5B95A960"/>
    <w:rsid w:val="5B96AE0E"/>
    <w:rsid w:val="5B9A7405"/>
    <w:rsid w:val="5B9F7B45"/>
    <w:rsid w:val="5BA34C61"/>
    <w:rsid w:val="5BA3FE0E"/>
    <w:rsid w:val="5BA73495"/>
    <w:rsid w:val="5BA7839B"/>
    <w:rsid w:val="5BABC27B"/>
    <w:rsid w:val="5BACCD0C"/>
    <w:rsid w:val="5BB0BCC0"/>
    <w:rsid w:val="5BB1E01E"/>
    <w:rsid w:val="5BB36B27"/>
    <w:rsid w:val="5BB45A61"/>
    <w:rsid w:val="5BB4FC1D"/>
    <w:rsid w:val="5BB87F95"/>
    <w:rsid w:val="5BC1B178"/>
    <w:rsid w:val="5BC73355"/>
    <w:rsid w:val="5BD22180"/>
    <w:rsid w:val="5BDE4E73"/>
    <w:rsid w:val="5BE0FB6A"/>
    <w:rsid w:val="5BE1A1B5"/>
    <w:rsid w:val="5BE4B364"/>
    <w:rsid w:val="5BEF8E39"/>
    <w:rsid w:val="5BF4B821"/>
    <w:rsid w:val="5C00FC04"/>
    <w:rsid w:val="5C04049B"/>
    <w:rsid w:val="5C0540C1"/>
    <w:rsid w:val="5C0C0843"/>
    <w:rsid w:val="5C0E1610"/>
    <w:rsid w:val="5C0FBD6F"/>
    <w:rsid w:val="5C133366"/>
    <w:rsid w:val="5C1B05BD"/>
    <w:rsid w:val="5C1F6F25"/>
    <w:rsid w:val="5C221303"/>
    <w:rsid w:val="5C260258"/>
    <w:rsid w:val="5C2955E6"/>
    <w:rsid w:val="5C2B5BD9"/>
    <w:rsid w:val="5C303021"/>
    <w:rsid w:val="5C355CEA"/>
    <w:rsid w:val="5C376D47"/>
    <w:rsid w:val="5C3A0E76"/>
    <w:rsid w:val="5C3CCD82"/>
    <w:rsid w:val="5C439A0C"/>
    <w:rsid w:val="5C447BBE"/>
    <w:rsid w:val="5C45D776"/>
    <w:rsid w:val="5C4864A1"/>
    <w:rsid w:val="5C4F507C"/>
    <w:rsid w:val="5C5863C3"/>
    <w:rsid w:val="5C636171"/>
    <w:rsid w:val="5C63B571"/>
    <w:rsid w:val="5C665DBA"/>
    <w:rsid w:val="5C681090"/>
    <w:rsid w:val="5C682DBC"/>
    <w:rsid w:val="5C689331"/>
    <w:rsid w:val="5C7A3C9D"/>
    <w:rsid w:val="5C8106BC"/>
    <w:rsid w:val="5C85F52F"/>
    <w:rsid w:val="5C8A050F"/>
    <w:rsid w:val="5C8A953C"/>
    <w:rsid w:val="5C8B5F3F"/>
    <w:rsid w:val="5CA602EA"/>
    <w:rsid w:val="5CA90C0B"/>
    <w:rsid w:val="5CB023B0"/>
    <w:rsid w:val="5CB5070C"/>
    <w:rsid w:val="5CBD431A"/>
    <w:rsid w:val="5CBF9388"/>
    <w:rsid w:val="5CC736F9"/>
    <w:rsid w:val="5CCD5EBD"/>
    <w:rsid w:val="5CD6BBC3"/>
    <w:rsid w:val="5CDAD73C"/>
    <w:rsid w:val="5CDF0578"/>
    <w:rsid w:val="5CDFADAD"/>
    <w:rsid w:val="5CE046D0"/>
    <w:rsid w:val="5CE74ABF"/>
    <w:rsid w:val="5CE94F92"/>
    <w:rsid w:val="5CEC6E23"/>
    <w:rsid w:val="5CEEDE04"/>
    <w:rsid w:val="5CF2A862"/>
    <w:rsid w:val="5CF345AC"/>
    <w:rsid w:val="5CF6311B"/>
    <w:rsid w:val="5CF9DE9B"/>
    <w:rsid w:val="5CFA7CDE"/>
    <w:rsid w:val="5CFB0B46"/>
    <w:rsid w:val="5CFF74D8"/>
    <w:rsid w:val="5D0911FA"/>
    <w:rsid w:val="5D0CCF3F"/>
    <w:rsid w:val="5D0FFA12"/>
    <w:rsid w:val="5D1A2395"/>
    <w:rsid w:val="5D1E49E4"/>
    <w:rsid w:val="5D22E0E7"/>
    <w:rsid w:val="5D25E909"/>
    <w:rsid w:val="5D288505"/>
    <w:rsid w:val="5D3168C3"/>
    <w:rsid w:val="5D3446BA"/>
    <w:rsid w:val="5D38C581"/>
    <w:rsid w:val="5D39C6CE"/>
    <w:rsid w:val="5D3E4AB2"/>
    <w:rsid w:val="5D44C2DD"/>
    <w:rsid w:val="5D45E44D"/>
    <w:rsid w:val="5D461589"/>
    <w:rsid w:val="5D469582"/>
    <w:rsid w:val="5D47BE63"/>
    <w:rsid w:val="5D49380E"/>
    <w:rsid w:val="5D4B45FE"/>
    <w:rsid w:val="5D4B4770"/>
    <w:rsid w:val="5D53C29A"/>
    <w:rsid w:val="5D65007C"/>
    <w:rsid w:val="5D6761E2"/>
    <w:rsid w:val="5D6AD070"/>
    <w:rsid w:val="5D6ED4ED"/>
    <w:rsid w:val="5D7244B8"/>
    <w:rsid w:val="5D727D88"/>
    <w:rsid w:val="5D7ACF6A"/>
    <w:rsid w:val="5D7D94A0"/>
    <w:rsid w:val="5D840A09"/>
    <w:rsid w:val="5D85729C"/>
    <w:rsid w:val="5D88B196"/>
    <w:rsid w:val="5D8AB6D5"/>
    <w:rsid w:val="5D8BC649"/>
    <w:rsid w:val="5D8D28D1"/>
    <w:rsid w:val="5D981436"/>
    <w:rsid w:val="5D9A2F83"/>
    <w:rsid w:val="5D9F59DF"/>
    <w:rsid w:val="5D9FA9B6"/>
    <w:rsid w:val="5DA600D3"/>
    <w:rsid w:val="5DA6E2ED"/>
    <w:rsid w:val="5DA77C3B"/>
    <w:rsid w:val="5DA8AC66"/>
    <w:rsid w:val="5DAE0505"/>
    <w:rsid w:val="5DB436BB"/>
    <w:rsid w:val="5DB5EE30"/>
    <w:rsid w:val="5DB71661"/>
    <w:rsid w:val="5DB86B2B"/>
    <w:rsid w:val="5DC5446E"/>
    <w:rsid w:val="5DC8DFE0"/>
    <w:rsid w:val="5DCA2C76"/>
    <w:rsid w:val="5DCBF915"/>
    <w:rsid w:val="5DD59EAF"/>
    <w:rsid w:val="5DDB5A91"/>
    <w:rsid w:val="5DDC34EE"/>
    <w:rsid w:val="5DE0C087"/>
    <w:rsid w:val="5DE1F84E"/>
    <w:rsid w:val="5DE2BE79"/>
    <w:rsid w:val="5DE4363F"/>
    <w:rsid w:val="5DE71970"/>
    <w:rsid w:val="5DECB79E"/>
    <w:rsid w:val="5DEF98C7"/>
    <w:rsid w:val="5DF4CC0E"/>
    <w:rsid w:val="5DF51CCA"/>
    <w:rsid w:val="5DFE5F4E"/>
    <w:rsid w:val="5DFE7FBD"/>
    <w:rsid w:val="5DFE9597"/>
    <w:rsid w:val="5DFF473D"/>
    <w:rsid w:val="5E01D0DB"/>
    <w:rsid w:val="5E020849"/>
    <w:rsid w:val="5E05FC8B"/>
    <w:rsid w:val="5E067964"/>
    <w:rsid w:val="5E0EE7CE"/>
    <w:rsid w:val="5E14F688"/>
    <w:rsid w:val="5E18F016"/>
    <w:rsid w:val="5E1A0416"/>
    <w:rsid w:val="5E1ACD57"/>
    <w:rsid w:val="5E1B3C3C"/>
    <w:rsid w:val="5E1B633C"/>
    <w:rsid w:val="5E25B0BB"/>
    <w:rsid w:val="5E29D010"/>
    <w:rsid w:val="5E2E7721"/>
    <w:rsid w:val="5E2FDDE1"/>
    <w:rsid w:val="5E387710"/>
    <w:rsid w:val="5E3E8B0C"/>
    <w:rsid w:val="5E44D620"/>
    <w:rsid w:val="5E496C76"/>
    <w:rsid w:val="5E4D77C4"/>
    <w:rsid w:val="5E4E833C"/>
    <w:rsid w:val="5E592E4D"/>
    <w:rsid w:val="5E5ABC5C"/>
    <w:rsid w:val="5E5B161B"/>
    <w:rsid w:val="5E5C0F7C"/>
    <w:rsid w:val="5E5C5025"/>
    <w:rsid w:val="5E5F0B5B"/>
    <w:rsid w:val="5E672FD7"/>
    <w:rsid w:val="5E6900AE"/>
    <w:rsid w:val="5E6A4CB4"/>
    <w:rsid w:val="5E6E7F0D"/>
    <w:rsid w:val="5E702B87"/>
    <w:rsid w:val="5E70E627"/>
    <w:rsid w:val="5E753125"/>
    <w:rsid w:val="5E76D3B7"/>
    <w:rsid w:val="5E798703"/>
    <w:rsid w:val="5E7C248E"/>
    <w:rsid w:val="5E7EAB12"/>
    <w:rsid w:val="5E81CDCD"/>
    <w:rsid w:val="5E88CBD0"/>
    <w:rsid w:val="5E8B2B66"/>
    <w:rsid w:val="5E93FCEC"/>
    <w:rsid w:val="5E98ED28"/>
    <w:rsid w:val="5E9EC691"/>
    <w:rsid w:val="5EA0949C"/>
    <w:rsid w:val="5EA2B082"/>
    <w:rsid w:val="5EA51D27"/>
    <w:rsid w:val="5EAF6A6C"/>
    <w:rsid w:val="5EB2094E"/>
    <w:rsid w:val="5EB39C4D"/>
    <w:rsid w:val="5EB4DFFC"/>
    <w:rsid w:val="5EB5CFB9"/>
    <w:rsid w:val="5EB896D5"/>
    <w:rsid w:val="5EB9DFF0"/>
    <w:rsid w:val="5EBB6123"/>
    <w:rsid w:val="5EBBDE22"/>
    <w:rsid w:val="5EBD576F"/>
    <w:rsid w:val="5EBD7364"/>
    <w:rsid w:val="5EBD7E46"/>
    <w:rsid w:val="5EC0BDB5"/>
    <w:rsid w:val="5EC0E99C"/>
    <w:rsid w:val="5ECA2366"/>
    <w:rsid w:val="5ECCAE7A"/>
    <w:rsid w:val="5ECE7A9E"/>
    <w:rsid w:val="5ED62BBF"/>
    <w:rsid w:val="5EE2A4DD"/>
    <w:rsid w:val="5EE4DEE7"/>
    <w:rsid w:val="5EE63FD3"/>
    <w:rsid w:val="5EEB5711"/>
    <w:rsid w:val="5EF1FBCC"/>
    <w:rsid w:val="5EFBD534"/>
    <w:rsid w:val="5EFC1D3E"/>
    <w:rsid w:val="5EFED2C6"/>
    <w:rsid w:val="5EFFB2A3"/>
    <w:rsid w:val="5F004B7D"/>
    <w:rsid w:val="5F006493"/>
    <w:rsid w:val="5F036B19"/>
    <w:rsid w:val="5F03BF7A"/>
    <w:rsid w:val="5F063220"/>
    <w:rsid w:val="5F063B61"/>
    <w:rsid w:val="5F06CFF4"/>
    <w:rsid w:val="5F08ECBE"/>
    <w:rsid w:val="5F0BFC97"/>
    <w:rsid w:val="5F11EA09"/>
    <w:rsid w:val="5F15A699"/>
    <w:rsid w:val="5F168A6A"/>
    <w:rsid w:val="5F1EA520"/>
    <w:rsid w:val="5F1F7F5B"/>
    <w:rsid w:val="5F219744"/>
    <w:rsid w:val="5F22D091"/>
    <w:rsid w:val="5F25E52B"/>
    <w:rsid w:val="5F2A0EAF"/>
    <w:rsid w:val="5F2F2965"/>
    <w:rsid w:val="5F363677"/>
    <w:rsid w:val="5F36E65F"/>
    <w:rsid w:val="5F3A76C3"/>
    <w:rsid w:val="5F40A3F4"/>
    <w:rsid w:val="5F47146B"/>
    <w:rsid w:val="5F4D89AC"/>
    <w:rsid w:val="5F4E4F55"/>
    <w:rsid w:val="5F54BCEF"/>
    <w:rsid w:val="5F54DCD7"/>
    <w:rsid w:val="5F55161A"/>
    <w:rsid w:val="5F566C1C"/>
    <w:rsid w:val="5F56C0CC"/>
    <w:rsid w:val="5F58C91A"/>
    <w:rsid w:val="5F5A725A"/>
    <w:rsid w:val="5F5E1070"/>
    <w:rsid w:val="5F60FC17"/>
    <w:rsid w:val="5F63B9D2"/>
    <w:rsid w:val="5F664A77"/>
    <w:rsid w:val="5F66AE84"/>
    <w:rsid w:val="5F762A3A"/>
    <w:rsid w:val="5F7B918B"/>
    <w:rsid w:val="5F7E59EC"/>
    <w:rsid w:val="5F7EE3E4"/>
    <w:rsid w:val="5F7FF618"/>
    <w:rsid w:val="5F817740"/>
    <w:rsid w:val="5F86D819"/>
    <w:rsid w:val="5F8E9F37"/>
    <w:rsid w:val="5F9014B4"/>
    <w:rsid w:val="5F910DC5"/>
    <w:rsid w:val="5F94D49E"/>
    <w:rsid w:val="5F96E78B"/>
    <w:rsid w:val="5FA2FCAE"/>
    <w:rsid w:val="5FA916CB"/>
    <w:rsid w:val="5FA91FF2"/>
    <w:rsid w:val="5FB7D5C9"/>
    <w:rsid w:val="5FB88AA2"/>
    <w:rsid w:val="5FBE1347"/>
    <w:rsid w:val="5FC084DE"/>
    <w:rsid w:val="5FC52A1C"/>
    <w:rsid w:val="5FCA3A2D"/>
    <w:rsid w:val="5FCD2378"/>
    <w:rsid w:val="5FCFB090"/>
    <w:rsid w:val="5FD0F79E"/>
    <w:rsid w:val="5FD4BF36"/>
    <w:rsid w:val="5FD620B0"/>
    <w:rsid w:val="5FD743A7"/>
    <w:rsid w:val="5FD7762D"/>
    <w:rsid w:val="5FDB5553"/>
    <w:rsid w:val="5FDF0F99"/>
    <w:rsid w:val="5FE227DC"/>
    <w:rsid w:val="5FE9E710"/>
    <w:rsid w:val="5FEF3DF7"/>
    <w:rsid w:val="5FF0A704"/>
    <w:rsid w:val="5FF37162"/>
    <w:rsid w:val="5FF3C477"/>
    <w:rsid w:val="5FF5EA5D"/>
    <w:rsid w:val="5FF6972B"/>
    <w:rsid w:val="5FF756DD"/>
    <w:rsid w:val="5FF7B0C5"/>
    <w:rsid w:val="5FFB9E7D"/>
    <w:rsid w:val="5FFD5245"/>
    <w:rsid w:val="5FFF91D5"/>
    <w:rsid w:val="60059D23"/>
    <w:rsid w:val="6005CD66"/>
    <w:rsid w:val="6007DBDC"/>
    <w:rsid w:val="600908ED"/>
    <w:rsid w:val="6009D4E8"/>
    <w:rsid w:val="6009FBB7"/>
    <w:rsid w:val="60139E6B"/>
    <w:rsid w:val="6013BCB2"/>
    <w:rsid w:val="6016CAF8"/>
    <w:rsid w:val="601E3BF5"/>
    <w:rsid w:val="601FC023"/>
    <w:rsid w:val="60259889"/>
    <w:rsid w:val="6025DA41"/>
    <w:rsid w:val="60264D7D"/>
    <w:rsid w:val="602C9D6C"/>
    <w:rsid w:val="60309664"/>
    <w:rsid w:val="6033E612"/>
    <w:rsid w:val="60378146"/>
    <w:rsid w:val="603B58D7"/>
    <w:rsid w:val="603D7A61"/>
    <w:rsid w:val="6043ECF7"/>
    <w:rsid w:val="6053E19F"/>
    <w:rsid w:val="60572FB2"/>
    <w:rsid w:val="605D164C"/>
    <w:rsid w:val="605D522D"/>
    <w:rsid w:val="605D6F27"/>
    <w:rsid w:val="605F3D9A"/>
    <w:rsid w:val="60612276"/>
    <w:rsid w:val="6062B471"/>
    <w:rsid w:val="60684FFD"/>
    <w:rsid w:val="60701DE2"/>
    <w:rsid w:val="60766833"/>
    <w:rsid w:val="60784C22"/>
    <w:rsid w:val="60797D43"/>
    <w:rsid w:val="607F35E2"/>
    <w:rsid w:val="6080BAC4"/>
    <w:rsid w:val="60832B20"/>
    <w:rsid w:val="608DA2CE"/>
    <w:rsid w:val="608DDBCB"/>
    <w:rsid w:val="608DF407"/>
    <w:rsid w:val="60916B49"/>
    <w:rsid w:val="6091DE88"/>
    <w:rsid w:val="609E9F57"/>
    <w:rsid w:val="609F6D13"/>
    <w:rsid w:val="60A04F17"/>
    <w:rsid w:val="60A0E4F0"/>
    <w:rsid w:val="60A38A3F"/>
    <w:rsid w:val="60A6AE9F"/>
    <w:rsid w:val="60AC27B0"/>
    <w:rsid w:val="60B4517A"/>
    <w:rsid w:val="60B92224"/>
    <w:rsid w:val="60BAFF35"/>
    <w:rsid w:val="60C164AC"/>
    <w:rsid w:val="60C52F92"/>
    <w:rsid w:val="60C6DC78"/>
    <w:rsid w:val="60C8BDD1"/>
    <w:rsid w:val="60C8E2A4"/>
    <w:rsid w:val="60C92FE0"/>
    <w:rsid w:val="60CA1E6E"/>
    <w:rsid w:val="60CA90A6"/>
    <w:rsid w:val="60D3C622"/>
    <w:rsid w:val="60D452ED"/>
    <w:rsid w:val="60D494E2"/>
    <w:rsid w:val="60D56030"/>
    <w:rsid w:val="60D7CAC7"/>
    <w:rsid w:val="60E18180"/>
    <w:rsid w:val="60E673A4"/>
    <w:rsid w:val="60E69AD5"/>
    <w:rsid w:val="60EAD526"/>
    <w:rsid w:val="60EE2F25"/>
    <w:rsid w:val="60F12977"/>
    <w:rsid w:val="60F62302"/>
    <w:rsid w:val="60FC13DC"/>
    <w:rsid w:val="60FEE097"/>
    <w:rsid w:val="61010A07"/>
    <w:rsid w:val="61042429"/>
    <w:rsid w:val="610448A6"/>
    <w:rsid w:val="61097558"/>
    <w:rsid w:val="610A7825"/>
    <w:rsid w:val="6112D7B0"/>
    <w:rsid w:val="6113A70F"/>
    <w:rsid w:val="6116923F"/>
    <w:rsid w:val="6116F5DD"/>
    <w:rsid w:val="6117C800"/>
    <w:rsid w:val="611878B8"/>
    <w:rsid w:val="611DA32B"/>
    <w:rsid w:val="6123FAEE"/>
    <w:rsid w:val="61261DCC"/>
    <w:rsid w:val="612D3A98"/>
    <w:rsid w:val="6130C139"/>
    <w:rsid w:val="6137C50A"/>
    <w:rsid w:val="6139C90B"/>
    <w:rsid w:val="6139F945"/>
    <w:rsid w:val="613EE79B"/>
    <w:rsid w:val="61484430"/>
    <w:rsid w:val="61570296"/>
    <w:rsid w:val="61573627"/>
    <w:rsid w:val="6158A305"/>
    <w:rsid w:val="61632692"/>
    <w:rsid w:val="61653BE0"/>
    <w:rsid w:val="616A91A3"/>
    <w:rsid w:val="6170DA3E"/>
    <w:rsid w:val="61716286"/>
    <w:rsid w:val="61746373"/>
    <w:rsid w:val="617A7E8B"/>
    <w:rsid w:val="617D47EE"/>
    <w:rsid w:val="617E70D6"/>
    <w:rsid w:val="6180E479"/>
    <w:rsid w:val="618A20A8"/>
    <w:rsid w:val="618AC338"/>
    <w:rsid w:val="618BC710"/>
    <w:rsid w:val="618D588C"/>
    <w:rsid w:val="618E1754"/>
    <w:rsid w:val="6190A33F"/>
    <w:rsid w:val="619DA222"/>
    <w:rsid w:val="61A75AE7"/>
    <w:rsid w:val="61AC81EC"/>
    <w:rsid w:val="61B090C8"/>
    <w:rsid w:val="61B0B063"/>
    <w:rsid w:val="61B1BBE0"/>
    <w:rsid w:val="61B37F38"/>
    <w:rsid w:val="61B52DD9"/>
    <w:rsid w:val="61B64385"/>
    <w:rsid w:val="61B770EC"/>
    <w:rsid w:val="61BB0B9D"/>
    <w:rsid w:val="61BD6EBC"/>
    <w:rsid w:val="61C01730"/>
    <w:rsid w:val="61C01831"/>
    <w:rsid w:val="61C364D8"/>
    <w:rsid w:val="61C3A8F1"/>
    <w:rsid w:val="61C66785"/>
    <w:rsid w:val="61C6CF7C"/>
    <w:rsid w:val="61C79735"/>
    <w:rsid w:val="61CF3442"/>
    <w:rsid w:val="61D18A8D"/>
    <w:rsid w:val="61D24DCF"/>
    <w:rsid w:val="61D37A68"/>
    <w:rsid w:val="61D55EA6"/>
    <w:rsid w:val="61D74925"/>
    <w:rsid w:val="61DBF3F8"/>
    <w:rsid w:val="61DC7142"/>
    <w:rsid w:val="61E0AE0C"/>
    <w:rsid w:val="61E54C49"/>
    <w:rsid w:val="61E60D9F"/>
    <w:rsid w:val="61E68643"/>
    <w:rsid w:val="61E70B29"/>
    <w:rsid w:val="61E8DF2B"/>
    <w:rsid w:val="61F03117"/>
    <w:rsid w:val="61F0F72F"/>
    <w:rsid w:val="61F17DBF"/>
    <w:rsid w:val="61F37121"/>
    <w:rsid w:val="61F663FE"/>
    <w:rsid w:val="61F841EB"/>
    <w:rsid w:val="61FA1C67"/>
    <w:rsid w:val="61FA1F0F"/>
    <w:rsid w:val="61FAE128"/>
    <w:rsid w:val="61FDF805"/>
    <w:rsid w:val="6200F98D"/>
    <w:rsid w:val="6203578D"/>
    <w:rsid w:val="620517AE"/>
    <w:rsid w:val="620B1D13"/>
    <w:rsid w:val="620B64AE"/>
    <w:rsid w:val="620C2D4B"/>
    <w:rsid w:val="6216BC6E"/>
    <w:rsid w:val="62239527"/>
    <w:rsid w:val="6224B2DB"/>
    <w:rsid w:val="6226474F"/>
    <w:rsid w:val="622835D3"/>
    <w:rsid w:val="6228984F"/>
    <w:rsid w:val="6232BE88"/>
    <w:rsid w:val="6236C38F"/>
    <w:rsid w:val="623902C4"/>
    <w:rsid w:val="6239B085"/>
    <w:rsid w:val="62466BD3"/>
    <w:rsid w:val="6249A078"/>
    <w:rsid w:val="624F21FB"/>
    <w:rsid w:val="624FF273"/>
    <w:rsid w:val="62507CD3"/>
    <w:rsid w:val="6250E4F6"/>
    <w:rsid w:val="62539DD2"/>
    <w:rsid w:val="6256260D"/>
    <w:rsid w:val="625684EF"/>
    <w:rsid w:val="626224CF"/>
    <w:rsid w:val="62627EF3"/>
    <w:rsid w:val="6267EA58"/>
    <w:rsid w:val="626BC449"/>
    <w:rsid w:val="626C9DF4"/>
    <w:rsid w:val="627169EB"/>
    <w:rsid w:val="62720191"/>
    <w:rsid w:val="6272547A"/>
    <w:rsid w:val="62780C62"/>
    <w:rsid w:val="627D9C6A"/>
    <w:rsid w:val="627E0E24"/>
    <w:rsid w:val="627E77FC"/>
    <w:rsid w:val="6280A3DD"/>
    <w:rsid w:val="6280FB8C"/>
    <w:rsid w:val="62820F1B"/>
    <w:rsid w:val="6283E13E"/>
    <w:rsid w:val="62851A6E"/>
    <w:rsid w:val="628CEDD5"/>
    <w:rsid w:val="628D7373"/>
    <w:rsid w:val="628FE3F6"/>
    <w:rsid w:val="62961F51"/>
    <w:rsid w:val="62963540"/>
    <w:rsid w:val="629E4265"/>
    <w:rsid w:val="629FC9AB"/>
    <w:rsid w:val="62A97EA2"/>
    <w:rsid w:val="62ABB67E"/>
    <w:rsid w:val="62ABD986"/>
    <w:rsid w:val="62AD13DE"/>
    <w:rsid w:val="62B16869"/>
    <w:rsid w:val="62C3B5C8"/>
    <w:rsid w:val="62CAA64C"/>
    <w:rsid w:val="62CAB1E4"/>
    <w:rsid w:val="62CE0814"/>
    <w:rsid w:val="62D25302"/>
    <w:rsid w:val="62D918A7"/>
    <w:rsid w:val="62D95345"/>
    <w:rsid w:val="62DABA2D"/>
    <w:rsid w:val="62DACE84"/>
    <w:rsid w:val="62DB86E5"/>
    <w:rsid w:val="62DD495D"/>
    <w:rsid w:val="62DD9E81"/>
    <w:rsid w:val="62E3A74F"/>
    <w:rsid w:val="62E6374B"/>
    <w:rsid w:val="62E83647"/>
    <w:rsid w:val="62E9E43F"/>
    <w:rsid w:val="62EBC675"/>
    <w:rsid w:val="62F11FEC"/>
    <w:rsid w:val="62F30A52"/>
    <w:rsid w:val="62F65BE8"/>
    <w:rsid w:val="62F701BE"/>
    <w:rsid w:val="62F8E342"/>
    <w:rsid w:val="62FE8E45"/>
    <w:rsid w:val="62FF6B36"/>
    <w:rsid w:val="63016AB2"/>
    <w:rsid w:val="63038D47"/>
    <w:rsid w:val="63052478"/>
    <w:rsid w:val="630680B7"/>
    <w:rsid w:val="630E43B8"/>
    <w:rsid w:val="631085EF"/>
    <w:rsid w:val="631810C3"/>
    <w:rsid w:val="63195E5B"/>
    <w:rsid w:val="631C1B8E"/>
    <w:rsid w:val="631C21F0"/>
    <w:rsid w:val="631C5049"/>
    <w:rsid w:val="631CC494"/>
    <w:rsid w:val="6325CC3F"/>
    <w:rsid w:val="632EFAE2"/>
    <w:rsid w:val="63365EDC"/>
    <w:rsid w:val="6337E3E5"/>
    <w:rsid w:val="63414A05"/>
    <w:rsid w:val="6343F7B3"/>
    <w:rsid w:val="634D2959"/>
    <w:rsid w:val="634DA42C"/>
    <w:rsid w:val="635A577E"/>
    <w:rsid w:val="635E3DAF"/>
    <w:rsid w:val="635F74FE"/>
    <w:rsid w:val="63682BE6"/>
    <w:rsid w:val="636A9DA3"/>
    <w:rsid w:val="636B40CF"/>
    <w:rsid w:val="636D3C74"/>
    <w:rsid w:val="636E8129"/>
    <w:rsid w:val="636EE181"/>
    <w:rsid w:val="63737570"/>
    <w:rsid w:val="6374F8F5"/>
    <w:rsid w:val="6376584E"/>
    <w:rsid w:val="637A4420"/>
    <w:rsid w:val="637A7652"/>
    <w:rsid w:val="637AF489"/>
    <w:rsid w:val="637BFAFC"/>
    <w:rsid w:val="6381F9A3"/>
    <w:rsid w:val="63823799"/>
    <w:rsid w:val="638531FE"/>
    <w:rsid w:val="638882A5"/>
    <w:rsid w:val="63899273"/>
    <w:rsid w:val="638E778A"/>
    <w:rsid w:val="638F6C5A"/>
    <w:rsid w:val="6394531E"/>
    <w:rsid w:val="639722A1"/>
    <w:rsid w:val="6397F54F"/>
    <w:rsid w:val="6398673B"/>
    <w:rsid w:val="639AA147"/>
    <w:rsid w:val="639D814B"/>
    <w:rsid w:val="63A0E960"/>
    <w:rsid w:val="63A1DD70"/>
    <w:rsid w:val="63A8B976"/>
    <w:rsid w:val="63A8C71B"/>
    <w:rsid w:val="63A93A6F"/>
    <w:rsid w:val="63AA5897"/>
    <w:rsid w:val="63AA6FFB"/>
    <w:rsid w:val="63AF6DF1"/>
    <w:rsid w:val="63B96597"/>
    <w:rsid w:val="63BA7F94"/>
    <w:rsid w:val="63BC8DB3"/>
    <w:rsid w:val="63C0F532"/>
    <w:rsid w:val="63C1E843"/>
    <w:rsid w:val="63C3FE32"/>
    <w:rsid w:val="63C789A0"/>
    <w:rsid w:val="63C89C7D"/>
    <w:rsid w:val="63D26A9E"/>
    <w:rsid w:val="63D650D0"/>
    <w:rsid w:val="63D7F629"/>
    <w:rsid w:val="63DB092D"/>
    <w:rsid w:val="63E1B018"/>
    <w:rsid w:val="63E2BAF5"/>
    <w:rsid w:val="63EE4374"/>
    <w:rsid w:val="63F3DDFA"/>
    <w:rsid w:val="63F73ECE"/>
    <w:rsid w:val="63FCD06E"/>
    <w:rsid w:val="640582E5"/>
    <w:rsid w:val="6408BC34"/>
    <w:rsid w:val="640B1F10"/>
    <w:rsid w:val="640E6F32"/>
    <w:rsid w:val="640FB400"/>
    <w:rsid w:val="6411CE3E"/>
    <w:rsid w:val="6413F124"/>
    <w:rsid w:val="6416664C"/>
    <w:rsid w:val="641AE568"/>
    <w:rsid w:val="641B610C"/>
    <w:rsid w:val="641EE90D"/>
    <w:rsid w:val="641F52E8"/>
    <w:rsid w:val="64202E0E"/>
    <w:rsid w:val="64212098"/>
    <w:rsid w:val="64237207"/>
    <w:rsid w:val="642741F3"/>
    <w:rsid w:val="6427BD2A"/>
    <w:rsid w:val="6429EEFE"/>
    <w:rsid w:val="642E092C"/>
    <w:rsid w:val="642F410E"/>
    <w:rsid w:val="64381D90"/>
    <w:rsid w:val="643897F9"/>
    <w:rsid w:val="64400B6E"/>
    <w:rsid w:val="644365EB"/>
    <w:rsid w:val="644372CB"/>
    <w:rsid w:val="6443CDCC"/>
    <w:rsid w:val="644C6890"/>
    <w:rsid w:val="644E5F00"/>
    <w:rsid w:val="6454D4E6"/>
    <w:rsid w:val="6457BA04"/>
    <w:rsid w:val="6458BA28"/>
    <w:rsid w:val="645CD9F8"/>
    <w:rsid w:val="645DBD57"/>
    <w:rsid w:val="645FF48D"/>
    <w:rsid w:val="6465930F"/>
    <w:rsid w:val="646AB4A4"/>
    <w:rsid w:val="646C0CE4"/>
    <w:rsid w:val="646F36D4"/>
    <w:rsid w:val="646F607C"/>
    <w:rsid w:val="646F7081"/>
    <w:rsid w:val="6472BDBE"/>
    <w:rsid w:val="6479717F"/>
    <w:rsid w:val="647CDCAD"/>
    <w:rsid w:val="647E7BB5"/>
    <w:rsid w:val="6488912F"/>
    <w:rsid w:val="6494CFB7"/>
    <w:rsid w:val="649F7C64"/>
    <w:rsid w:val="64A6B301"/>
    <w:rsid w:val="64AA2325"/>
    <w:rsid w:val="64ABD141"/>
    <w:rsid w:val="64B13159"/>
    <w:rsid w:val="64B1CE73"/>
    <w:rsid w:val="64B4B477"/>
    <w:rsid w:val="64B53204"/>
    <w:rsid w:val="64B641EC"/>
    <w:rsid w:val="64B7C6F6"/>
    <w:rsid w:val="64BF1254"/>
    <w:rsid w:val="64C268D2"/>
    <w:rsid w:val="64C3A060"/>
    <w:rsid w:val="64C7EAD0"/>
    <w:rsid w:val="64C9BA9F"/>
    <w:rsid w:val="64CA3B37"/>
    <w:rsid w:val="64D19534"/>
    <w:rsid w:val="64D79139"/>
    <w:rsid w:val="64D97395"/>
    <w:rsid w:val="64E12769"/>
    <w:rsid w:val="64E7560D"/>
    <w:rsid w:val="64FBCA01"/>
    <w:rsid w:val="64FC8FB7"/>
    <w:rsid w:val="65023F56"/>
    <w:rsid w:val="65033DD4"/>
    <w:rsid w:val="6505EBE4"/>
    <w:rsid w:val="650A00BC"/>
    <w:rsid w:val="650BB61A"/>
    <w:rsid w:val="650C583D"/>
    <w:rsid w:val="6517DDDE"/>
    <w:rsid w:val="651DD63F"/>
    <w:rsid w:val="652481D3"/>
    <w:rsid w:val="6526408C"/>
    <w:rsid w:val="65267793"/>
    <w:rsid w:val="65291F7D"/>
    <w:rsid w:val="652FB671"/>
    <w:rsid w:val="65307EA0"/>
    <w:rsid w:val="653277D9"/>
    <w:rsid w:val="653534D3"/>
    <w:rsid w:val="65353D69"/>
    <w:rsid w:val="6538A901"/>
    <w:rsid w:val="653F7AA1"/>
    <w:rsid w:val="65411327"/>
    <w:rsid w:val="65414C67"/>
    <w:rsid w:val="6543D37C"/>
    <w:rsid w:val="65444088"/>
    <w:rsid w:val="654846A7"/>
    <w:rsid w:val="65484BD7"/>
    <w:rsid w:val="6549B45F"/>
    <w:rsid w:val="654AE50C"/>
    <w:rsid w:val="654C2DC2"/>
    <w:rsid w:val="65580E27"/>
    <w:rsid w:val="655CCCC0"/>
    <w:rsid w:val="655EA0D4"/>
    <w:rsid w:val="6562AFBF"/>
    <w:rsid w:val="65639CA9"/>
    <w:rsid w:val="6566ED60"/>
    <w:rsid w:val="65698321"/>
    <w:rsid w:val="656ACAC3"/>
    <w:rsid w:val="656B10CB"/>
    <w:rsid w:val="656B3BB1"/>
    <w:rsid w:val="656EFDFF"/>
    <w:rsid w:val="6575E84D"/>
    <w:rsid w:val="6578EC05"/>
    <w:rsid w:val="657B7A69"/>
    <w:rsid w:val="657D7D4A"/>
    <w:rsid w:val="658284CC"/>
    <w:rsid w:val="65837555"/>
    <w:rsid w:val="658621F2"/>
    <w:rsid w:val="6595191F"/>
    <w:rsid w:val="659679E5"/>
    <w:rsid w:val="6597115D"/>
    <w:rsid w:val="65989F01"/>
    <w:rsid w:val="659A0C21"/>
    <w:rsid w:val="659B6D36"/>
    <w:rsid w:val="659FABC7"/>
    <w:rsid w:val="65A22887"/>
    <w:rsid w:val="65A23FBB"/>
    <w:rsid w:val="65A30D0B"/>
    <w:rsid w:val="65A37DFB"/>
    <w:rsid w:val="65A8DA28"/>
    <w:rsid w:val="65AA8290"/>
    <w:rsid w:val="65B1C745"/>
    <w:rsid w:val="65B95D68"/>
    <w:rsid w:val="65BC9D86"/>
    <w:rsid w:val="65BDB576"/>
    <w:rsid w:val="65C5F230"/>
    <w:rsid w:val="65C68AEC"/>
    <w:rsid w:val="65C72248"/>
    <w:rsid w:val="65C7F9B5"/>
    <w:rsid w:val="65C87559"/>
    <w:rsid w:val="65CAD8AE"/>
    <w:rsid w:val="65CBB279"/>
    <w:rsid w:val="65CDC5A8"/>
    <w:rsid w:val="65D3F1F1"/>
    <w:rsid w:val="65D6B5C9"/>
    <w:rsid w:val="65DBE67D"/>
    <w:rsid w:val="65DC6D6F"/>
    <w:rsid w:val="65E14C64"/>
    <w:rsid w:val="65E31C15"/>
    <w:rsid w:val="65E3EEB8"/>
    <w:rsid w:val="65E4884F"/>
    <w:rsid w:val="65E71EE9"/>
    <w:rsid w:val="65E8F02D"/>
    <w:rsid w:val="65ED119B"/>
    <w:rsid w:val="65F01E2E"/>
    <w:rsid w:val="65F39666"/>
    <w:rsid w:val="65F47351"/>
    <w:rsid w:val="65F6C5FE"/>
    <w:rsid w:val="65F6F53D"/>
    <w:rsid w:val="65FB2519"/>
    <w:rsid w:val="65FE1953"/>
    <w:rsid w:val="6601264D"/>
    <w:rsid w:val="6602C8A8"/>
    <w:rsid w:val="660964D1"/>
    <w:rsid w:val="660C4BDD"/>
    <w:rsid w:val="66121B2A"/>
    <w:rsid w:val="661568C3"/>
    <w:rsid w:val="661A8844"/>
    <w:rsid w:val="661B45B7"/>
    <w:rsid w:val="661DE685"/>
    <w:rsid w:val="661EAC77"/>
    <w:rsid w:val="661ECD6B"/>
    <w:rsid w:val="6624E86E"/>
    <w:rsid w:val="6625FDAC"/>
    <w:rsid w:val="66266E25"/>
    <w:rsid w:val="662ACA11"/>
    <w:rsid w:val="662D8E29"/>
    <w:rsid w:val="662E7434"/>
    <w:rsid w:val="6633A625"/>
    <w:rsid w:val="663443BF"/>
    <w:rsid w:val="6639C997"/>
    <w:rsid w:val="663A6F56"/>
    <w:rsid w:val="66453A2C"/>
    <w:rsid w:val="66493760"/>
    <w:rsid w:val="664FEC42"/>
    <w:rsid w:val="66593E11"/>
    <w:rsid w:val="665B9B5D"/>
    <w:rsid w:val="665FB6EB"/>
    <w:rsid w:val="6663D9F8"/>
    <w:rsid w:val="66658287"/>
    <w:rsid w:val="6668530F"/>
    <w:rsid w:val="666898BE"/>
    <w:rsid w:val="666D3ABD"/>
    <w:rsid w:val="666D456C"/>
    <w:rsid w:val="667F0C05"/>
    <w:rsid w:val="66801CDF"/>
    <w:rsid w:val="66826BE4"/>
    <w:rsid w:val="6688BA17"/>
    <w:rsid w:val="66919118"/>
    <w:rsid w:val="6691933F"/>
    <w:rsid w:val="669337D6"/>
    <w:rsid w:val="6694649C"/>
    <w:rsid w:val="669C2270"/>
    <w:rsid w:val="66A400CB"/>
    <w:rsid w:val="66B2636E"/>
    <w:rsid w:val="66B32790"/>
    <w:rsid w:val="66B6D7C2"/>
    <w:rsid w:val="66BB8235"/>
    <w:rsid w:val="66BC9A4B"/>
    <w:rsid w:val="66BCCE60"/>
    <w:rsid w:val="66C423CF"/>
    <w:rsid w:val="66CB259D"/>
    <w:rsid w:val="66D52425"/>
    <w:rsid w:val="66D8D5F3"/>
    <w:rsid w:val="66EB18FC"/>
    <w:rsid w:val="66ED798B"/>
    <w:rsid w:val="66F01B28"/>
    <w:rsid w:val="66F42693"/>
    <w:rsid w:val="66F609F0"/>
    <w:rsid w:val="66FAB3FF"/>
    <w:rsid w:val="66FD1FFA"/>
    <w:rsid w:val="66FD619E"/>
    <w:rsid w:val="6704D002"/>
    <w:rsid w:val="67075585"/>
    <w:rsid w:val="670CEF38"/>
    <w:rsid w:val="67120E15"/>
    <w:rsid w:val="6712D4FB"/>
    <w:rsid w:val="671660C8"/>
    <w:rsid w:val="67181329"/>
    <w:rsid w:val="67192850"/>
    <w:rsid w:val="671C62F2"/>
    <w:rsid w:val="671ED860"/>
    <w:rsid w:val="671EDCAA"/>
    <w:rsid w:val="67209CF0"/>
    <w:rsid w:val="6726A4CF"/>
    <w:rsid w:val="6728B4D1"/>
    <w:rsid w:val="67295BD4"/>
    <w:rsid w:val="672B59DA"/>
    <w:rsid w:val="673AA1BB"/>
    <w:rsid w:val="673AB456"/>
    <w:rsid w:val="673E6085"/>
    <w:rsid w:val="673E7901"/>
    <w:rsid w:val="6740959E"/>
    <w:rsid w:val="674A66C6"/>
    <w:rsid w:val="674A69BE"/>
    <w:rsid w:val="674FB733"/>
    <w:rsid w:val="6750BF3F"/>
    <w:rsid w:val="6751597C"/>
    <w:rsid w:val="67537CD3"/>
    <w:rsid w:val="6759F1E9"/>
    <w:rsid w:val="675AD0F7"/>
    <w:rsid w:val="675D4291"/>
    <w:rsid w:val="675DD36E"/>
    <w:rsid w:val="6761F70E"/>
    <w:rsid w:val="6764A0E3"/>
    <w:rsid w:val="676B500E"/>
    <w:rsid w:val="67705F84"/>
    <w:rsid w:val="67789739"/>
    <w:rsid w:val="677A53FF"/>
    <w:rsid w:val="67811A83"/>
    <w:rsid w:val="67844A84"/>
    <w:rsid w:val="678B608E"/>
    <w:rsid w:val="678D943D"/>
    <w:rsid w:val="6793FB73"/>
    <w:rsid w:val="679535AD"/>
    <w:rsid w:val="679B4E88"/>
    <w:rsid w:val="679CDDE7"/>
    <w:rsid w:val="67A61D80"/>
    <w:rsid w:val="67A62C00"/>
    <w:rsid w:val="67A6F791"/>
    <w:rsid w:val="67AAC3BB"/>
    <w:rsid w:val="67AB6D76"/>
    <w:rsid w:val="67AE2B39"/>
    <w:rsid w:val="67AE84D2"/>
    <w:rsid w:val="67AE95CB"/>
    <w:rsid w:val="67B1C312"/>
    <w:rsid w:val="67B47126"/>
    <w:rsid w:val="67B8F01D"/>
    <w:rsid w:val="67BB5239"/>
    <w:rsid w:val="67BC310A"/>
    <w:rsid w:val="67BE2396"/>
    <w:rsid w:val="67C17091"/>
    <w:rsid w:val="67C2080B"/>
    <w:rsid w:val="67C23520"/>
    <w:rsid w:val="67C59CA5"/>
    <w:rsid w:val="67C7B8E7"/>
    <w:rsid w:val="67CF44AE"/>
    <w:rsid w:val="67D82101"/>
    <w:rsid w:val="67EE556B"/>
    <w:rsid w:val="67F8688D"/>
    <w:rsid w:val="67FD65D5"/>
    <w:rsid w:val="67FDC2C6"/>
    <w:rsid w:val="6803A722"/>
    <w:rsid w:val="6812DACA"/>
    <w:rsid w:val="6813AF1B"/>
    <w:rsid w:val="68171026"/>
    <w:rsid w:val="681F27A0"/>
    <w:rsid w:val="681F5F01"/>
    <w:rsid w:val="6821F38F"/>
    <w:rsid w:val="68244889"/>
    <w:rsid w:val="682BFBBE"/>
    <w:rsid w:val="68305DAF"/>
    <w:rsid w:val="6832BFD6"/>
    <w:rsid w:val="683675AD"/>
    <w:rsid w:val="683C27C4"/>
    <w:rsid w:val="683C80CE"/>
    <w:rsid w:val="685331CF"/>
    <w:rsid w:val="6858CB96"/>
    <w:rsid w:val="6865FFCD"/>
    <w:rsid w:val="686945FB"/>
    <w:rsid w:val="68718FDE"/>
    <w:rsid w:val="68766A14"/>
    <w:rsid w:val="68785641"/>
    <w:rsid w:val="6879031B"/>
    <w:rsid w:val="68834DA3"/>
    <w:rsid w:val="6883D13E"/>
    <w:rsid w:val="6885979D"/>
    <w:rsid w:val="6886544E"/>
    <w:rsid w:val="6887B2AA"/>
    <w:rsid w:val="6888E510"/>
    <w:rsid w:val="688AB006"/>
    <w:rsid w:val="6893123E"/>
    <w:rsid w:val="6897681A"/>
    <w:rsid w:val="68984822"/>
    <w:rsid w:val="689BCAA2"/>
    <w:rsid w:val="689EF4D3"/>
    <w:rsid w:val="68A12723"/>
    <w:rsid w:val="68A49EA5"/>
    <w:rsid w:val="68A4D736"/>
    <w:rsid w:val="68A620E4"/>
    <w:rsid w:val="68A808AB"/>
    <w:rsid w:val="68A95E1B"/>
    <w:rsid w:val="68A9866E"/>
    <w:rsid w:val="68B1ACEA"/>
    <w:rsid w:val="68B1BB7C"/>
    <w:rsid w:val="68B43329"/>
    <w:rsid w:val="68B79326"/>
    <w:rsid w:val="68B7D9B2"/>
    <w:rsid w:val="68BBE73A"/>
    <w:rsid w:val="68BF93CC"/>
    <w:rsid w:val="68C0975C"/>
    <w:rsid w:val="68C12197"/>
    <w:rsid w:val="68C2F82F"/>
    <w:rsid w:val="68C4B8E7"/>
    <w:rsid w:val="68C6E933"/>
    <w:rsid w:val="68CB1A1D"/>
    <w:rsid w:val="68CDFB68"/>
    <w:rsid w:val="68D1A1E0"/>
    <w:rsid w:val="68D37260"/>
    <w:rsid w:val="68E84975"/>
    <w:rsid w:val="68E906F9"/>
    <w:rsid w:val="68EEB394"/>
    <w:rsid w:val="68F0CC54"/>
    <w:rsid w:val="68F2FF34"/>
    <w:rsid w:val="68F2FF8B"/>
    <w:rsid w:val="68F46863"/>
    <w:rsid w:val="68F52EBA"/>
    <w:rsid w:val="68F652CC"/>
    <w:rsid w:val="68FD40B3"/>
    <w:rsid w:val="68FDE823"/>
    <w:rsid w:val="6905CEF4"/>
    <w:rsid w:val="69072748"/>
    <w:rsid w:val="6907BB9D"/>
    <w:rsid w:val="690802AA"/>
    <w:rsid w:val="6910606E"/>
    <w:rsid w:val="691EC385"/>
    <w:rsid w:val="6920D13B"/>
    <w:rsid w:val="69292EFB"/>
    <w:rsid w:val="692A0587"/>
    <w:rsid w:val="692A810E"/>
    <w:rsid w:val="692A9C7C"/>
    <w:rsid w:val="692AC3B6"/>
    <w:rsid w:val="69355D41"/>
    <w:rsid w:val="6936BDD5"/>
    <w:rsid w:val="693B49BB"/>
    <w:rsid w:val="69429810"/>
    <w:rsid w:val="6945785A"/>
    <w:rsid w:val="6949CED5"/>
    <w:rsid w:val="69515912"/>
    <w:rsid w:val="6954397F"/>
    <w:rsid w:val="69547D24"/>
    <w:rsid w:val="69551952"/>
    <w:rsid w:val="695640A7"/>
    <w:rsid w:val="6957EC8F"/>
    <w:rsid w:val="6959EDA9"/>
    <w:rsid w:val="6963ECD4"/>
    <w:rsid w:val="6968473D"/>
    <w:rsid w:val="6969BB6D"/>
    <w:rsid w:val="696DEA76"/>
    <w:rsid w:val="69755655"/>
    <w:rsid w:val="6977057C"/>
    <w:rsid w:val="697A0B48"/>
    <w:rsid w:val="697B8110"/>
    <w:rsid w:val="69831146"/>
    <w:rsid w:val="698AA9D5"/>
    <w:rsid w:val="698B3628"/>
    <w:rsid w:val="698FFAA9"/>
    <w:rsid w:val="69922778"/>
    <w:rsid w:val="699413AC"/>
    <w:rsid w:val="699496C8"/>
    <w:rsid w:val="699931D7"/>
    <w:rsid w:val="699A5275"/>
    <w:rsid w:val="699D17CB"/>
    <w:rsid w:val="699DF5CB"/>
    <w:rsid w:val="699FEA68"/>
    <w:rsid w:val="69A062CA"/>
    <w:rsid w:val="69A19191"/>
    <w:rsid w:val="69A27CD1"/>
    <w:rsid w:val="69A3D88C"/>
    <w:rsid w:val="69A532EB"/>
    <w:rsid w:val="69A67E1A"/>
    <w:rsid w:val="69A6DE1E"/>
    <w:rsid w:val="69AB0293"/>
    <w:rsid w:val="69B3A70E"/>
    <w:rsid w:val="69BD2D3A"/>
    <w:rsid w:val="69BEB75F"/>
    <w:rsid w:val="69C744FF"/>
    <w:rsid w:val="69C76C6C"/>
    <w:rsid w:val="69C8EBB0"/>
    <w:rsid w:val="69D518CF"/>
    <w:rsid w:val="69D6B4CE"/>
    <w:rsid w:val="69DCA1A4"/>
    <w:rsid w:val="69DFC5C1"/>
    <w:rsid w:val="69E0432F"/>
    <w:rsid w:val="69E4F8A3"/>
    <w:rsid w:val="69E700DB"/>
    <w:rsid w:val="69F06CF4"/>
    <w:rsid w:val="69F40468"/>
    <w:rsid w:val="69F5B00E"/>
    <w:rsid w:val="69FB81AA"/>
    <w:rsid w:val="69FDF1A2"/>
    <w:rsid w:val="6A003A9E"/>
    <w:rsid w:val="6A09CB15"/>
    <w:rsid w:val="6A0B9585"/>
    <w:rsid w:val="6A0D21C0"/>
    <w:rsid w:val="6A0ECDED"/>
    <w:rsid w:val="6A131FE1"/>
    <w:rsid w:val="6A135AF7"/>
    <w:rsid w:val="6A16086D"/>
    <w:rsid w:val="6A19C172"/>
    <w:rsid w:val="6A1A1AB2"/>
    <w:rsid w:val="6A25AB95"/>
    <w:rsid w:val="6A2A9883"/>
    <w:rsid w:val="6A2E7B65"/>
    <w:rsid w:val="6A2FA86D"/>
    <w:rsid w:val="6A3060BB"/>
    <w:rsid w:val="6A31FE13"/>
    <w:rsid w:val="6A321CAA"/>
    <w:rsid w:val="6A3E811D"/>
    <w:rsid w:val="6A4844C0"/>
    <w:rsid w:val="6A492E16"/>
    <w:rsid w:val="6A4BD034"/>
    <w:rsid w:val="6A4CB756"/>
    <w:rsid w:val="6A54738C"/>
    <w:rsid w:val="6A5622C0"/>
    <w:rsid w:val="6A575351"/>
    <w:rsid w:val="6A5EABC2"/>
    <w:rsid w:val="6A636FD1"/>
    <w:rsid w:val="6A638CA5"/>
    <w:rsid w:val="6A649570"/>
    <w:rsid w:val="6A64FE27"/>
    <w:rsid w:val="6A6BD4A8"/>
    <w:rsid w:val="6A6C89C3"/>
    <w:rsid w:val="6A70584B"/>
    <w:rsid w:val="6A726289"/>
    <w:rsid w:val="6A7744FA"/>
    <w:rsid w:val="6A776739"/>
    <w:rsid w:val="6A7785F6"/>
    <w:rsid w:val="6A7816F3"/>
    <w:rsid w:val="6A78F4F4"/>
    <w:rsid w:val="6A7BE93E"/>
    <w:rsid w:val="6A7D3129"/>
    <w:rsid w:val="6A8BAB37"/>
    <w:rsid w:val="6A8EF99B"/>
    <w:rsid w:val="6A8F5B81"/>
    <w:rsid w:val="6A919121"/>
    <w:rsid w:val="6A97B991"/>
    <w:rsid w:val="6A9B3D2C"/>
    <w:rsid w:val="6A9CA4CA"/>
    <w:rsid w:val="6A9DDCA9"/>
    <w:rsid w:val="6A9F6DDF"/>
    <w:rsid w:val="6AA08227"/>
    <w:rsid w:val="6AA47410"/>
    <w:rsid w:val="6AB03E67"/>
    <w:rsid w:val="6AB152C3"/>
    <w:rsid w:val="6AB9596B"/>
    <w:rsid w:val="6ABC3D61"/>
    <w:rsid w:val="6AC67C8B"/>
    <w:rsid w:val="6ACB065E"/>
    <w:rsid w:val="6AD512DC"/>
    <w:rsid w:val="6AD55F4D"/>
    <w:rsid w:val="6AD7D14C"/>
    <w:rsid w:val="6ADE2B7C"/>
    <w:rsid w:val="6ADFF0AB"/>
    <w:rsid w:val="6AE08E69"/>
    <w:rsid w:val="6AE163FB"/>
    <w:rsid w:val="6AEF62B7"/>
    <w:rsid w:val="6AF5B286"/>
    <w:rsid w:val="6AFDEDFF"/>
    <w:rsid w:val="6B02FC8F"/>
    <w:rsid w:val="6B051DCF"/>
    <w:rsid w:val="6B0CD199"/>
    <w:rsid w:val="6B0D979F"/>
    <w:rsid w:val="6B0EB75F"/>
    <w:rsid w:val="6B102E02"/>
    <w:rsid w:val="6B1739DE"/>
    <w:rsid w:val="6B19D95D"/>
    <w:rsid w:val="6B1AA8F4"/>
    <w:rsid w:val="6B1EFBB9"/>
    <w:rsid w:val="6B1FD6BF"/>
    <w:rsid w:val="6B24478A"/>
    <w:rsid w:val="6B2A51E7"/>
    <w:rsid w:val="6B321D98"/>
    <w:rsid w:val="6B323ED3"/>
    <w:rsid w:val="6B346F1F"/>
    <w:rsid w:val="6B34DAB5"/>
    <w:rsid w:val="6B34F160"/>
    <w:rsid w:val="6B3C8225"/>
    <w:rsid w:val="6B46B1EC"/>
    <w:rsid w:val="6B50190B"/>
    <w:rsid w:val="6B57C810"/>
    <w:rsid w:val="6B59AC5A"/>
    <w:rsid w:val="6B5B6133"/>
    <w:rsid w:val="6B5DC5D4"/>
    <w:rsid w:val="6B60F52A"/>
    <w:rsid w:val="6B65BE85"/>
    <w:rsid w:val="6B6D1C48"/>
    <w:rsid w:val="6B6E13C7"/>
    <w:rsid w:val="6B740F51"/>
    <w:rsid w:val="6B765F76"/>
    <w:rsid w:val="6B768864"/>
    <w:rsid w:val="6B7741BD"/>
    <w:rsid w:val="6B814608"/>
    <w:rsid w:val="6B844877"/>
    <w:rsid w:val="6B857E32"/>
    <w:rsid w:val="6B95B922"/>
    <w:rsid w:val="6B980D4D"/>
    <w:rsid w:val="6BA19037"/>
    <w:rsid w:val="6BA37E00"/>
    <w:rsid w:val="6BA615EB"/>
    <w:rsid w:val="6BAB1C25"/>
    <w:rsid w:val="6BAE3790"/>
    <w:rsid w:val="6BB2AC19"/>
    <w:rsid w:val="6BB2F054"/>
    <w:rsid w:val="6BB4F4D5"/>
    <w:rsid w:val="6BBA1FC1"/>
    <w:rsid w:val="6BBBB5BA"/>
    <w:rsid w:val="6BC99837"/>
    <w:rsid w:val="6BCF9B52"/>
    <w:rsid w:val="6BD39E35"/>
    <w:rsid w:val="6BD628E9"/>
    <w:rsid w:val="6BDEA447"/>
    <w:rsid w:val="6BE059F7"/>
    <w:rsid w:val="6BE362B0"/>
    <w:rsid w:val="6BF523A4"/>
    <w:rsid w:val="6BF85718"/>
    <w:rsid w:val="6BFC1B13"/>
    <w:rsid w:val="6C043C0D"/>
    <w:rsid w:val="6C0619F1"/>
    <w:rsid w:val="6C065CDF"/>
    <w:rsid w:val="6C065F6A"/>
    <w:rsid w:val="6C072A4A"/>
    <w:rsid w:val="6C0A163C"/>
    <w:rsid w:val="6C120171"/>
    <w:rsid w:val="6C16F4C4"/>
    <w:rsid w:val="6C171EA3"/>
    <w:rsid w:val="6C180020"/>
    <w:rsid w:val="6C18307D"/>
    <w:rsid w:val="6C203000"/>
    <w:rsid w:val="6C21AB43"/>
    <w:rsid w:val="6C22DFD5"/>
    <w:rsid w:val="6C24E1CE"/>
    <w:rsid w:val="6C2C12D5"/>
    <w:rsid w:val="6C2C5FF7"/>
    <w:rsid w:val="6C2EF88C"/>
    <w:rsid w:val="6C32172F"/>
    <w:rsid w:val="6C367430"/>
    <w:rsid w:val="6C36EF1C"/>
    <w:rsid w:val="6C374E7E"/>
    <w:rsid w:val="6C398BE3"/>
    <w:rsid w:val="6C3995FB"/>
    <w:rsid w:val="6C3CD662"/>
    <w:rsid w:val="6C3F61B0"/>
    <w:rsid w:val="6C41D5B8"/>
    <w:rsid w:val="6C44A5CB"/>
    <w:rsid w:val="6C4BB4FF"/>
    <w:rsid w:val="6C4E065A"/>
    <w:rsid w:val="6C4E7646"/>
    <w:rsid w:val="6C4F7B12"/>
    <w:rsid w:val="6C5047D1"/>
    <w:rsid w:val="6C5432E5"/>
    <w:rsid w:val="6C57F611"/>
    <w:rsid w:val="6C5EFD2B"/>
    <w:rsid w:val="6C62BDA0"/>
    <w:rsid w:val="6C664052"/>
    <w:rsid w:val="6C6783D8"/>
    <w:rsid w:val="6C6801D9"/>
    <w:rsid w:val="6C695C12"/>
    <w:rsid w:val="6C6C70BF"/>
    <w:rsid w:val="6C6C9AF0"/>
    <w:rsid w:val="6C6D5634"/>
    <w:rsid w:val="6C6EB647"/>
    <w:rsid w:val="6C70D22E"/>
    <w:rsid w:val="6C70D447"/>
    <w:rsid w:val="6C756121"/>
    <w:rsid w:val="6C76A94D"/>
    <w:rsid w:val="6C773D8E"/>
    <w:rsid w:val="6C78B8BF"/>
    <w:rsid w:val="6C80D375"/>
    <w:rsid w:val="6C863AFF"/>
    <w:rsid w:val="6C8927D4"/>
    <w:rsid w:val="6C897428"/>
    <w:rsid w:val="6C8A19A1"/>
    <w:rsid w:val="6C8EA760"/>
    <w:rsid w:val="6C960820"/>
    <w:rsid w:val="6C9B41F1"/>
    <w:rsid w:val="6C9C00FA"/>
    <w:rsid w:val="6C9D0DAD"/>
    <w:rsid w:val="6C9D2F55"/>
    <w:rsid w:val="6CA07408"/>
    <w:rsid w:val="6CA151FD"/>
    <w:rsid w:val="6CA2972A"/>
    <w:rsid w:val="6CABC4FF"/>
    <w:rsid w:val="6CAD4DF1"/>
    <w:rsid w:val="6CB10C5C"/>
    <w:rsid w:val="6CB5896E"/>
    <w:rsid w:val="6CCC5EB4"/>
    <w:rsid w:val="6CD48CEE"/>
    <w:rsid w:val="6CD61B93"/>
    <w:rsid w:val="6CDE9B14"/>
    <w:rsid w:val="6CE154E8"/>
    <w:rsid w:val="6CE5B891"/>
    <w:rsid w:val="6CE5E7C6"/>
    <w:rsid w:val="6CE6B02C"/>
    <w:rsid w:val="6CE709FD"/>
    <w:rsid w:val="6CE79B8D"/>
    <w:rsid w:val="6CEAD0B6"/>
    <w:rsid w:val="6CEDFB5F"/>
    <w:rsid w:val="6CEE497C"/>
    <w:rsid w:val="6CEF7362"/>
    <w:rsid w:val="6CF18AFA"/>
    <w:rsid w:val="6D0819E9"/>
    <w:rsid w:val="6D0A7E5D"/>
    <w:rsid w:val="6D0E7FA0"/>
    <w:rsid w:val="6D1156C0"/>
    <w:rsid w:val="6D14642D"/>
    <w:rsid w:val="6D177AE1"/>
    <w:rsid w:val="6D19F86D"/>
    <w:rsid w:val="6D1F997C"/>
    <w:rsid w:val="6D2293F3"/>
    <w:rsid w:val="6D2D6066"/>
    <w:rsid w:val="6D2E35DC"/>
    <w:rsid w:val="6D327000"/>
    <w:rsid w:val="6D35C4CD"/>
    <w:rsid w:val="6D367C99"/>
    <w:rsid w:val="6D42A7A9"/>
    <w:rsid w:val="6D47C580"/>
    <w:rsid w:val="6D54D671"/>
    <w:rsid w:val="6D55EFB0"/>
    <w:rsid w:val="6D564AC7"/>
    <w:rsid w:val="6D5E9FB5"/>
    <w:rsid w:val="6D605B95"/>
    <w:rsid w:val="6D61B2E9"/>
    <w:rsid w:val="6D64D05C"/>
    <w:rsid w:val="6D65E240"/>
    <w:rsid w:val="6D693658"/>
    <w:rsid w:val="6D72F400"/>
    <w:rsid w:val="6D78CCFF"/>
    <w:rsid w:val="6D7951B0"/>
    <w:rsid w:val="6D7A7D69"/>
    <w:rsid w:val="6D8466D7"/>
    <w:rsid w:val="6D86F078"/>
    <w:rsid w:val="6D8C84E8"/>
    <w:rsid w:val="6D8EBA12"/>
    <w:rsid w:val="6D9105E9"/>
    <w:rsid w:val="6D93E97B"/>
    <w:rsid w:val="6D94DE89"/>
    <w:rsid w:val="6D9E1075"/>
    <w:rsid w:val="6D9FCD98"/>
    <w:rsid w:val="6D9FEB08"/>
    <w:rsid w:val="6DA163D2"/>
    <w:rsid w:val="6DA1A039"/>
    <w:rsid w:val="6DA1EBDD"/>
    <w:rsid w:val="6DA9A9A1"/>
    <w:rsid w:val="6DAC9C2B"/>
    <w:rsid w:val="6DAEBBDE"/>
    <w:rsid w:val="6DAFC840"/>
    <w:rsid w:val="6DB2290A"/>
    <w:rsid w:val="6DB4A695"/>
    <w:rsid w:val="6DB5EDFF"/>
    <w:rsid w:val="6DB637A7"/>
    <w:rsid w:val="6DB6BF60"/>
    <w:rsid w:val="6DB741E9"/>
    <w:rsid w:val="6DBA6B63"/>
    <w:rsid w:val="6DBC192A"/>
    <w:rsid w:val="6DCDDDC1"/>
    <w:rsid w:val="6DCE47F7"/>
    <w:rsid w:val="6DCE6AFC"/>
    <w:rsid w:val="6DD03136"/>
    <w:rsid w:val="6DD0E4AA"/>
    <w:rsid w:val="6DDF9C9F"/>
    <w:rsid w:val="6DE0DCB2"/>
    <w:rsid w:val="6DEAC527"/>
    <w:rsid w:val="6DECEC3F"/>
    <w:rsid w:val="6DF23FFA"/>
    <w:rsid w:val="6DF4D200"/>
    <w:rsid w:val="6DFC65BD"/>
    <w:rsid w:val="6DFCD097"/>
    <w:rsid w:val="6DFDE414"/>
    <w:rsid w:val="6E013B8B"/>
    <w:rsid w:val="6E0248C9"/>
    <w:rsid w:val="6E03EAFF"/>
    <w:rsid w:val="6E070029"/>
    <w:rsid w:val="6E093991"/>
    <w:rsid w:val="6E0A4688"/>
    <w:rsid w:val="6E10105F"/>
    <w:rsid w:val="6E10F1EE"/>
    <w:rsid w:val="6E12FA61"/>
    <w:rsid w:val="6E137477"/>
    <w:rsid w:val="6E1401CB"/>
    <w:rsid w:val="6E14E9ED"/>
    <w:rsid w:val="6E16BC1F"/>
    <w:rsid w:val="6E188F21"/>
    <w:rsid w:val="6E1C370F"/>
    <w:rsid w:val="6E1FC168"/>
    <w:rsid w:val="6E209A8C"/>
    <w:rsid w:val="6E214881"/>
    <w:rsid w:val="6E2615B9"/>
    <w:rsid w:val="6E2659F6"/>
    <w:rsid w:val="6E2C636D"/>
    <w:rsid w:val="6E2D0197"/>
    <w:rsid w:val="6E2E095E"/>
    <w:rsid w:val="6E2E0DDC"/>
    <w:rsid w:val="6E305164"/>
    <w:rsid w:val="6E30884D"/>
    <w:rsid w:val="6E388A5B"/>
    <w:rsid w:val="6E4233C9"/>
    <w:rsid w:val="6E425023"/>
    <w:rsid w:val="6E45096D"/>
    <w:rsid w:val="6E4C72A4"/>
    <w:rsid w:val="6E4D50EA"/>
    <w:rsid w:val="6E599F00"/>
    <w:rsid w:val="6E5E1459"/>
    <w:rsid w:val="6E60C621"/>
    <w:rsid w:val="6E675152"/>
    <w:rsid w:val="6E681A94"/>
    <w:rsid w:val="6E6E1975"/>
    <w:rsid w:val="6E73ED6F"/>
    <w:rsid w:val="6E765A5D"/>
    <w:rsid w:val="6E8C4889"/>
    <w:rsid w:val="6E8EC9B6"/>
    <w:rsid w:val="6E913F27"/>
    <w:rsid w:val="6E93AFDE"/>
    <w:rsid w:val="6E97958E"/>
    <w:rsid w:val="6E992DB8"/>
    <w:rsid w:val="6EA17988"/>
    <w:rsid w:val="6EA41B79"/>
    <w:rsid w:val="6EA89C45"/>
    <w:rsid w:val="6EAC3395"/>
    <w:rsid w:val="6EAE314A"/>
    <w:rsid w:val="6EAF4AC3"/>
    <w:rsid w:val="6EB0F082"/>
    <w:rsid w:val="6EB1238F"/>
    <w:rsid w:val="6EB3B746"/>
    <w:rsid w:val="6EB3F06C"/>
    <w:rsid w:val="6EB5A8B0"/>
    <w:rsid w:val="6EB7B5F7"/>
    <w:rsid w:val="6EB927CC"/>
    <w:rsid w:val="6EB9300D"/>
    <w:rsid w:val="6EC21B1C"/>
    <w:rsid w:val="6EC3BBBF"/>
    <w:rsid w:val="6EC54380"/>
    <w:rsid w:val="6EC55004"/>
    <w:rsid w:val="6EC75443"/>
    <w:rsid w:val="6ECB321A"/>
    <w:rsid w:val="6ECCC3F7"/>
    <w:rsid w:val="6ECDC7C6"/>
    <w:rsid w:val="6ED1D37A"/>
    <w:rsid w:val="6ED263FC"/>
    <w:rsid w:val="6ED34C93"/>
    <w:rsid w:val="6ED6B205"/>
    <w:rsid w:val="6ED7B218"/>
    <w:rsid w:val="6EDBE03A"/>
    <w:rsid w:val="6EDEF4CA"/>
    <w:rsid w:val="6EE0E130"/>
    <w:rsid w:val="6EE25088"/>
    <w:rsid w:val="6EE317FA"/>
    <w:rsid w:val="6EE54F10"/>
    <w:rsid w:val="6EE6FDFB"/>
    <w:rsid w:val="6EF2CB94"/>
    <w:rsid w:val="6EFBE2D5"/>
    <w:rsid w:val="6EFEABBD"/>
    <w:rsid w:val="6EFF7BAE"/>
    <w:rsid w:val="6F00E320"/>
    <w:rsid w:val="6F070D82"/>
    <w:rsid w:val="6F0B47D5"/>
    <w:rsid w:val="6F12ACEC"/>
    <w:rsid w:val="6F1FA142"/>
    <w:rsid w:val="6F21B673"/>
    <w:rsid w:val="6F356A92"/>
    <w:rsid w:val="6F38177E"/>
    <w:rsid w:val="6F3969BD"/>
    <w:rsid w:val="6F39F8D7"/>
    <w:rsid w:val="6F419E90"/>
    <w:rsid w:val="6F4AD853"/>
    <w:rsid w:val="6F5BB9BB"/>
    <w:rsid w:val="6F617A60"/>
    <w:rsid w:val="6F62A785"/>
    <w:rsid w:val="6F660975"/>
    <w:rsid w:val="6F71E557"/>
    <w:rsid w:val="6F772E63"/>
    <w:rsid w:val="6F785717"/>
    <w:rsid w:val="6F7C0696"/>
    <w:rsid w:val="6F7C111D"/>
    <w:rsid w:val="6F7F23C7"/>
    <w:rsid w:val="6F816BC2"/>
    <w:rsid w:val="6F859986"/>
    <w:rsid w:val="6F8A48CD"/>
    <w:rsid w:val="6F8BFA69"/>
    <w:rsid w:val="6F8CA918"/>
    <w:rsid w:val="6F90B14B"/>
    <w:rsid w:val="6F90E84F"/>
    <w:rsid w:val="6F939C55"/>
    <w:rsid w:val="6F96919C"/>
    <w:rsid w:val="6F969965"/>
    <w:rsid w:val="6F99EFAB"/>
    <w:rsid w:val="6F9A319E"/>
    <w:rsid w:val="6F9D2CC3"/>
    <w:rsid w:val="6F9FD6F8"/>
    <w:rsid w:val="6FA10972"/>
    <w:rsid w:val="6FA2DEC8"/>
    <w:rsid w:val="6FA42636"/>
    <w:rsid w:val="6FA6219F"/>
    <w:rsid w:val="6FB03DCB"/>
    <w:rsid w:val="6FB0EC5C"/>
    <w:rsid w:val="6FB30911"/>
    <w:rsid w:val="6FBB5D10"/>
    <w:rsid w:val="6FC26615"/>
    <w:rsid w:val="6FC803D1"/>
    <w:rsid w:val="6FC8C690"/>
    <w:rsid w:val="6FCB93CF"/>
    <w:rsid w:val="6FD19419"/>
    <w:rsid w:val="6FD61365"/>
    <w:rsid w:val="6FD9E9DE"/>
    <w:rsid w:val="6FDDEBB3"/>
    <w:rsid w:val="6FE000BA"/>
    <w:rsid w:val="6FE37819"/>
    <w:rsid w:val="6FE95A00"/>
    <w:rsid w:val="6FE9B08C"/>
    <w:rsid w:val="6FECECB0"/>
    <w:rsid w:val="6FF40FED"/>
    <w:rsid w:val="6FF41B67"/>
    <w:rsid w:val="6FFAFAA3"/>
    <w:rsid w:val="6FFC35C4"/>
    <w:rsid w:val="7001ED07"/>
    <w:rsid w:val="7004D64F"/>
    <w:rsid w:val="700C9137"/>
    <w:rsid w:val="700E336E"/>
    <w:rsid w:val="7011CAD6"/>
    <w:rsid w:val="70137CB3"/>
    <w:rsid w:val="7014A95E"/>
    <w:rsid w:val="7015A4EA"/>
    <w:rsid w:val="70185C63"/>
    <w:rsid w:val="701CA8A5"/>
    <w:rsid w:val="701E825A"/>
    <w:rsid w:val="702580FB"/>
    <w:rsid w:val="702656C2"/>
    <w:rsid w:val="70296D2F"/>
    <w:rsid w:val="702B9345"/>
    <w:rsid w:val="702D8197"/>
    <w:rsid w:val="702E863E"/>
    <w:rsid w:val="703339FB"/>
    <w:rsid w:val="7035F95E"/>
    <w:rsid w:val="703A7208"/>
    <w:rsid w:val="703C4C79"/>
    <w:rsid w:val="703F59DB"/>
    <w:rsid w:val="7045704F"/>
    <w:rsid w:val="7046D531"/>
    <w:rsid w:val="70470DF6"/>
    <w:rsid w:val="7047263B"/>
    <w:rsid w:val="704884E3"/>
    <w:rsid w:val="704B98BA"/>
    <w:rsid w:val="7051568B"/>
    <w:rsid w:val="7051A520"/>
    <w:rsid w:val="7063B43D"/>
    <w:rsid w:val="70660AD9"/>
    <w:rsid w:val="7067A7DD"/>
    <w:rsid w:val="70715E7A"/>
    <w:rsid w:val="7073B18F"/>
    <w:rsid w:val="707EBD89"/>
    <w:rsid w:val="7080A4B7"/>
    <w:rsid w:val="708321D7"/>
    <w:rsid w:val="7084FDB8"/>
    <w:rsid w:val="7085A2D4"/>
    <w:rsid w:val="7088AB8B"/>
    <w:rsid w:val="708EBFEB"/>
    <w:rsid w:val="7091EE6F"/>
    <w:rsid w:val="70941504"/>
    <w:rsid w:val="709A55BA"/>
    <w:rsid w:val="709B8A91"/>
    <w:rsid w:val="709CDDEE"/>
    <w:rsid w:val="709E3FF0"/>
    <w:rsid w:val="70A0247A"/>
    <w:rsid w:val="70A06278"/>
    <w:rsid w:val="70A29BA9"/>
    <w:rsid w:val="70A80357"/>
    <w:rsid w:val="70AF2E66"/>
    <w:rsid w:val="70B01BA2"/>
    <w:rsid w:val="70B0497B"/>
    <w:rsid w:val="70B2A3D8"/>
    <w:rsid w:val="70B56B7E"/>
    <w:rsid w:val="70B735C9"/>
    <w:rsid w:val="70BA529C"/>
    <w:rsid w:val="70BD254D"/>
    <w:rsid w:val="70C320CB"/>
    <w:rsid w:val="70C5831E"/>
    <w:rsid w:val="70C67F3D"/>
    <w:rsid w:val="70CB9BD5"/>
    <w:rsid w:val="70CC3709"/>
    <w:rsid w:val="70D07CDB"/>
    <w:rsid w:val="70D5B67F"/>
    <w:rsid w:val="70D813B7"/>
    <w:rsid w:val="70DCDD86"/>
    <w:rsid w:val="70DED7E8"/>
    <w:rsid w:val="70DF2B26"/>
    <w:rsid w:val="70E084D5"/>
    <w:rsid w:val="70E107DF"/>
    <w:rsid w:val="70E142CA"/>
    <w:rsid w:val="70E25CA9"/>
    <w:rsid w:val="70EBD846"/>
    <w:rsid w:val="70ED937A"/>
    <w:rsid w:val="70EE3708"/>
    <w:rsid w:val="70F6170D"/>
    <w:rsid w:val="70FB31FF"/>
    <w:rsid w:val="70FE7ED1"/>
    <w:rsid w:val="70FFEAB3"/>
    <w:rsid w:val="7109A2EF"/>
    <w:rsid w:val="71100579"/>
    <w:rsid w:val="71183856"/>
    <w:rsid w:val="7119417A"/>
    <w:rsid w:val="7126709C"/>
    <w:rsid w:val="712CE738"/>
    <w:rsid w:val="712D4E6D"/>
    <w:rsid w:val="7133B573"/>
    <w:rsid w:val="713906F0"/>
    <w:rsid w:val="713B0D76"/>
    <w:rsid w:val="713D17E2"/>
    <w:rsid w:val="713F72BE"/>
    <w:rsid w:val="71406FBD"/>
    <w:rsid w:val="71432C2A"/>
    <w:rsid w:val="7147D7ED"/>
    <w:rsid w:val="71486B5A"/>
    <w:rsid w:val="714CC3A5"/>
    <w:rsid w:val="714CDE02"/>
    <w:rsid w:val="714E1ACB"/>
    <w:rsid w:val="71510C20"/>
    <w:rsid w:val="7152DEE9"/>
    <w:rsid w:val="71530599"/>
    <w:rsid w:val="7153665C"/>
    <w:rsid w:val="715732B6"/>
    <w:rsid w:val="715C2E7C"/>
    <w:rsid w:val="716034D5"/>
    <w:rsid w:val="7165F5F6"/>
    <w:rsid w:val="716756AB"/>
    <w:rsid w:val="716BE154"/>
    <w:rsid w:val="71722F9E"/>
    <w:rsid w:val="71783B46"/>
    <w:rsid w:val="717B6457"/>
    <w:rsid w:val="7183A2AC"/>
    <w:rsid w:val="718712F0"/>
    <w:rsid w:val="718C148A"/>
    <w:rsid w:val="718F2962"/>
    <w:rsid w:val="718F8C1F"/>
    <w:rsid w:val="71940DF4"/>
    <w:rsid w:val="7195F886"/>
    <w:rsid w:val="7197CEC7"/>
    <w:rsid w:val="719862FF"/>
    <w:rsid w:val="719AF6FE"/>
    <w:rsid w:val="719E3253"/>
    <w:rsid w:val="71AC2696"/>
    <w:rsid w:val="71AF604D"/>
    <w:rsid w:val="71B05C6C"/>
    <w:rsid w:val="71B06A44"/>
    <w:rsid w:val="71B7B899"/>
    <w:rsid w:val="71B81BC4"/>
    <w:rsid w:val="71B94236"/>
    <w:rsid w:val="71C0A7AA"/>
    <w:rsid w:val="71C3F2F4"/>
    <w:rsid w:val="71C8C36F"/>
    <w:rsid w:val="71C924B5"/>
    <w:rsid w:val="71CB8AE7"/>
    <w:rsid w:val="71CBEBA7"/>
    <w:rsid w:val="71D44AC9"/>
    <w:rsid w:val="71D8BD79"/>
    <w:rsid w:val="71DA22A0"/>
    <w:rsid w:val="71DCF7AC"/>
    <w:rsid w:val="71E7AA24"/>
    <w:rsid w:val="71E8497D"/>
    <w:rsid w:val="71EC133E"/>
    <w:rsid w:val="71EF51B1"/>
    <w:rsid w:val="71F19690"/>
    <w:rsid w:val="71F1D3FE"/>
    <w:rsid w:val="71F236ED"/>
    <w:rsid w:val="71F4F9F2"/>
    <w:rsid w:val="7201336B"/>
    <w:rsid w:val="7204115E"/>
    <w:rsid w:val="7206229B"/>
    <w:rsid w:val="720A52CD"/>
    <w:rsid w:val="720AAA6E"/>
    <w:rsid w:val="720AB97D"/>
    <w:rsid w:val="720EF4EE"/>
    <w:rsid w:val="7212C71A"/>
    <w:rsid w:val="72143D34"/>
    <w:rsid w:val="7217E3E1"/>
    <w:rsid w:val="72196794"/>
    <w:rsid w:val="7220E262"/>
    <w:rsid w:val="7221FC39"/>
    <w:rsid w:val="72223E58"/>
    <w:rsid w:val="7222A785"/>
    <w:rsid w:val="7222EF79"/>
    <w:rsid w:val="72256ABA"/>
    <w:rsid w:val="7226EED8"/>
    <w:rsid w:val="722A49B8"/>
    <w:rsid w:val="723006B5"/>
    <w:rsid w:val="72369C2F"/>
    <w:rsid w:val="723BDDE1"/>
    <w:rsid w:val="723D493F"/>
    <w:rsid w:val="723EA2AD"/>
    <w:rsid w:val="723F09AB"/>
    <w:rsid w:val="72406D64"/>
    <w:rsid w:val="724803E9"/>
    <w:rsid w:val="7249EDBE"/>
    <w:rsid w:val="724F5818"/>
    <w:rsid w:val="72511813"/>
    <w:rsid w:val="72551BA8"/>
    <w:rsid w:val="725C335B"/>
    <w:rsid w:val="725E5E27"/>
    <w:rsid w:val="725EB069"/>
    <w:rsid w:val="7260D255"/>
    <w:rsid w:val="72638931"/>
    <w:rsid w:val="72661BB7"/>
    <w:rsid w:val="72693968"/>
    <w:rsid w:val="7269D5EB"/>
    <w:rsid w:val="726B3FBA"/>
    <w:rsid w:val="726EE69E"/>
    <w:rsid w:val="727224DB"/>
    <w:rsid w:val="72726377"/>
    <w:rsid w:val="7275359F"/>
    <w:rsid w:val="72786582"/>
    <w:rsid w:val="727A2E47"/>
    <w:rsid w:val="727CB03C"/>
    <w:rsid w:val="72820575"/>
    <w:rsid w:val="7282A4D5"/>
    <w:rsid w:val="72864C61"/>
    <w:rsid w:val="72883A98"/>
    <w:rsid w:val="728D4A9B"/>
    <w:rsid w:val="7291DB0A"/>
    <w:rsid w:val="7292C676"/>
    <w:rsid w:val="7293C94D"/>
    <w:rsid w:val="72950947"/>
    <w:rsid w:val="7296E670"/>
    <w:rsid w:val="7298FFD0"/>
    <w:rsid w:val="729CCF7C"/>
    <w:rsid w:val="729FCFDA"/>
    <w:rsid w:val="72A10BA9"/>
    <w:rsid w:val="72A66D36"/>
    <w:rsid w:val="72A6C38B"/>
    <w:rsid w:val="72A9C601"/>
    <w:rsid w:val="72AC0001"/>
    <w:rsid w:val="72AD3942"/>
    <w:rsid w:val="72B09F4B"/>
    <w:rsid w:val="72B0CD96"/>
    <w:rsid w:val="72B2B7C5"/>
    <w:rsid w:val="72B32859"/>
    <w:rsid w:val="72B4CEBC"/>
    <w:rsid w:val="72BB86F2"/>
    <w:rsid w:val="72C2BF89"/>
    <w:rsid w:val="72C5D98B"/>
    <w:rsid w:val="72DC7F40"/>
    <w:rsid w:val="72DCD8C7"/>
    <w:rsid w:val="72DF0239"/>
    <w:rsid w:val="72DF30CD"/>
    <w:rsid w:val="72E096F7"/>
    <w:rsid w:val="72E69977"/>
    <w:rsid w:val="72E6C77A"/>
    <w:rsid w:val="72EC6125"/>
    <w:rsid w:val="72FAD500"/>
    <w:rsid w:val="730046C4"/>
    <w:rsid w:val="730532D1"/>
    <w:rsid w:val="73059E3F"/>
    <w:rsid w:val="7305A247"/>
    <w:rsid w:val="730703A1"/>
    <w:rsid w:val="7308A787"/>
    <w:rsid w:val="73090E94"/>
    <w:rsid w:val="730AA99F"/>
    <w:rsid w:val="730E8AF1"/>
    <w:rsid w:val="7315205B"/>
    <w:rsid w:val="73168F09"/>
    <w:rsid w:val="7318C772"/>
    <w:rsid w:val="73243C08"/>
    <w:rsid w:val="7325AB3A"/>
    <w:rsid w:val="73268B78"/>
    <w:rsid w:val="73286E59"/>
    <w:rsid w:val="732CA069"/>
    <w:rsid w:val="732E11DA"/>
    <w:rsid w:val="732E9971"/>
    <w:rsid w:val="73306326"/>
    <w:rsid w:val="7331EBEC"/>
    <w:rsid w:val="733500C7"/>
    <w:rsid w:val="73369E13"/>
    <w:rsid w:val="7338A3CD"/>
    <w:rsid w:val="733C91B9"/>
    <w:rsid w:val="734254E1"/>
    <w:rsid w:val="7346128E"/>
    <w:rsid w:val="73493022"/>
    <w:rsid w:val="7351EFC7"/>
    <w:rsid w:val="7357CD0F"/>
    <w:rsid w:val="735D9851"/>
    <w:rsid w:val="7366790D"/>
    <w:rsid w:val="736A56B1"/>
    <w:rsid w:val="736C71F0"/>
    <w:rsid w:val="7379D134"/>
    <w:rsid w:val="737ABD90"/>
    <w:rsid w:val="737CB51A"/>
    <w:rsid w:val="738400E1"/>
    <w:rsid w:val="73857E53"/>
    <w:rsid w:val="73900FB7"/>
    <w:rsid w:val="73918F7D"/>
    <w:rsid w:val="73923C1F"/>
    <w:rsid w:val="7395B32B"/>
    <w:rsid w:val="73994CD6"/>
    <w:rsid w:val="739AF279"/>
    <w:rsid w:val="739B2927"/>
    <w:rsid w:val="739B95EB"/>
    <w:rsid w:val="739C03A7"/>
    <w:rsid w:val="739D25F4"/>
    <w:rsid w:val="73A55333"/>
    <w:rsid w:val="73A6F61F"/>
    <w:rsid w:val="73A8BD0B"/>
    <w:rsid w:val="73B042D9"/>
    <w:rsid w:val="73B24ECC"/>
    <w:rsid w:val="73B7051B"/>
    <w:rsid w:val="73B8B79C"/>
    <w:rsid w:val="73B92C21"/>
    <w:rsid w:val="73BAC29C"/>
    <w:rsid w:val="73BC1952"/>
    <w:rsid w:val="73BC4FEF"/>
    <w:rsid w:val="73C2C1A2"/>
    <w:rsid w:val="73C34B42"/>
    <w:rsid w:val="73C38806"/>
    <w:rsid w:val="73C4A615"/>
    <w:rsid w:val="73CB67D1"/>
    <w:rsid w:val="73CC10BE"/>
    <w:rsid w:val="73D2D716"/>
    <w:rsid w:val="73D2EB9A"/>
    <w:rsid w:val="73D3C8F7"/>
    <w:rsid w:val="73D57465"/>
    <w:rsid w:val="73D83D40"/>
    <w:rsid w:val="73DE7E64"/>
    <w:rsid w:val="73E3276C"/>
    <w:rsid w:val="73E4C5CC"/>
    <w:rsid w:val="73E4F999"/>
    <w:rsid w:val="73E52A73"/>
    <w:rsid w:val="73E973D4"/>
    <w:rsid w:val="73ECA5E9"/>
    <w:rsid w:val="73F07FF4"/>
    <w:rsid w:val="73F172E4"/>
    <w:rsid w:val="73F7376D"/>
    <w:rsid w:val="7406A475"/>
    <w:rsid w:val="74077704"/>
    <w:rsid w:val="740D0662"/>
    <w:rsid w:val="740FEBB2"/>
    <w:rsid w:val="7417E730"/>
    <w:rsid w:val="74244C38"/>
    <w:rsid w:val="742DDB65"/>
    <w:rsid w:val="743B8C38"/>
    <w:rsid w:val="743C7A11"/>
    <w:rsid w:val="74457F63"/>
    <w:rsid w:val="74489B33"/>
    <w:rsid w:val="74493E0D"/>
    <w:rsid w:val="74496D30"/>
    <w:rsid w:val="744B3DC6"/>
    <w:rsid w:val="744BD027"/>
    <w:rsid w:val="744FA86C"/>
    <w:rsid w:val="74532113"/>
    <w:rsid w:val="74542397"/>
    <w:rsid w:val="7454E187"/>
    <w:rsid w:val="745CAE8A"/>
    <w:rsid w:val="745DA2E4"/>
    <w:rsid w:val="7462718F"/>
    <w:rsid w:val="7463FA7F"/>
    <w:rsid w:val="74650832"/>
    <w:rsid w:val="74690D57"/>
    <w:rsid w:val="746EA700"/>
    <w:rsid w:val="746EBAE4"/>
    <w:rsid w:val="74748FC8"/>
    <w:rsid w:val="74757F1D"/>
    <w:rsid w:val="74776454"/>
    <w:rsid w:val="747E18F7"/>
    <w:rsid w:val="74844F37"/>
    <w:rsid w:val="74860C5C"/>
    <w:rsid w:val="748736D6"/>
    <w:rsid w:val="749434A1"/>
    <w:rsid w:val="74948DEF"/>
    <w:rsid w:val="7499794C"/>
    <w:rsid w:val="7499B476"/>
    <w:rsid w:val="749F3E16"/>
    <w:rsid w:val="74A4B5F2"/>
    <w:rsid w:val="74A891C0"/>
    <w:rsid w:val="74A9A10B"/>
    <w:rsid w:val="74B33444"/>
    <w:rsid w:val="74B34295"/>
    <w:rsid w:val="74B4BF77"/>
    <w:rsid w:val="74BC6A18"/>
    <w:rsid w:val="74C41BAE"/>
    <w:rsid w:val="74C9F623"/>
    <w:rsid w:val="74CD87ED"/>
    <w:rsid w:val="74CDACFB"/>
    <w:rsid w:val="74CDDC8F"/>
    <w:rsid w:val="74D260FF"/>
    <w:rsid w:val="74D27A31"/>
    <w:rsid w:val="74D561C7"/>
    <w:rsid w:val="74D9AFEC"/>
    <w:rsid w:val="74DA7A97"/>
    <w:rsid w:val="74E453F9"/>
    <w:rsid w:val="74EABCEA"/>
    <w:rsid w:val="74ED8D17"/>
    <w:rsid w:val="74EDBD12"/>
    <w:rsid w:val="74EDCA72"/>
    <w:rsid w:val="74EF41B4"/>
    <w:rsid w:val="74F3EDFD"/>
    <w:rsid w:val="74FA90FE"/>
    <w:rsid w:val="74FC69E3"/>
    <w:rsid w:val="74FFF009"/>
    <w:rsid w:val="7500F6FA"/>
    <w:rsid w:val="75012FE6"/>
    <w:rsid w:val="7506153C"/>
    <w:rsid w:val="7506C870"/>
    <w:rsid w:val="750A6067"/>
    <w:rsid w:val="750D409A"/>
    <w:rsid w:val="750D5E47"/>
    <w:rsid w:val="750DCB3D"/>
    <w:rsid w:val="75110A67"/>
    <w:rsid w:val="751152C2"/>
    <w:rsid w:val="75124536"/>
    <w:rsid w:val="751A58EA"/>
    <w:rsid w:val="751B194A"/>
    <w:rsid w:val="751F057F"/>
    <w:rsid w:val="7520ED85"/>
    <w:rsid w:val="7525FF04"/>
    <w:rsid w:val="75264B65"/>
    <w:rsid w:val="752FBD05"/>
    <w:rsid w:val="75350A66"/>
    <w:rsid w:val="7535EBD9"/>
    <w:rsid w:val="7536DE5C"/>
    <w:rsid w:val="75382746"/>
    <w:rsid w:val="75382FB5"/>
    <w:rsid w:val="753AE493"/>
    <w:rsid w:val="7554F0AE"/>
    <w:rsid w:val="755786ED"/>
    <w:rsid w:val="75595A30"/>
    <w:rsid w:val="755F6EBC"/>
    <w:rsid w:val="7560E20B"/>
    <w:rsid w:val="756C1D21"/>
    <w:rsid w:val="756D5CE4"/>
    <w:rsid w:val="756DE6A2"/>
    <w:rsid w:val="756EE31E"/>
    <w:rsid w:val="75723B74"/>
    <w:rsid w:val="7579F65B"/>
    <w:rsid w:val="757A45F7"/>
    <w:rsid w:val="758612A9"/>
    <w:rsid w:val="7588FD61"/>
    <w:rsid w:val="758C542F"/>
    <w:rsid w:val="75912402"/>
    <w:rsid w:val="75953BBA"/>
    <w:rsid w:val="75978BC7"/>
    <w:rsid w:val="75978D57"/>
    <w:rsid w:val="759866A1"/>
    <w:rsid w:val="75A050B1"/>
    <w:rsid w:val="75A507EB"/>
    <w:rsid w:val="75A9D862"/>
    <w:rsid w:val="75AC179B"/>
    <w:rsid w:val="75B2A643"/>
    <w:rsid w:val="75B6CB21"/>
    <w:rsid w:val="75BBA117"/>
    <w:rsid w:val="75BBA7EC"/>
    <w:rsid w:val="75BF266C"/>
    <w:rsid w:val="75C0E195"/>
    <w:rsid w:val="75C5B921"/>
    <w:rsid w:val="75C85CD0"/>
    <w:rsid w:val="75CC462F"/>
    <w:rsid w:val="75D63D93"/>
    <w:rsid w:val="75D75B8B"/>
    <w:rsid w:val="75DB1B54"/>
    <w:rsid w:val="75DE3C85"/>
    <w:rsid w:val="75EA4261"/>
    <w:rsid w:val="75EC4C6F"/>
    <w:rsid w:val="75F2FE81"/>
    <w:rsid w:val="75F41766"/>
    <w:rsid w:val="75FA4A9C"/>
    <w:rsid w:val="76076707"/>
    <w:rsid w:val="76094423"/>
    <w:rsid w:val="760DE96B"/>
    <w:rsid w:val="760FDBEE"/>
    <w:rsid w:val="7610535F"/>
    <w:rsid w:val="76138F74"/>
    <w:rsid w:val="76197219"/>
    <w:rsid w:val="761B41EC"/>
    <w:rsid w:val="761D9894"/>
    <w:rsid w:val="76270F8D"/>
    <w:rsid w:val="762BDD65"/>
    <w:rsid w:val="762CA68C"/>
    <w:rsid w:val="762CF435"/>
    <w:rsid w:val="763CDE62"/>
    <w:rsid w:val="763D7817"/>
    <w:rsid w:val="763E8B94"/>
    <w:rsid w:val="76470C73"/>
    <w:rsid w:val="7648E7D8"/>
    <w:rsid w:val="7649BAAB"/>
    <w:rsid w:val="764DB1B8"/>
    <w:rsid w:val="7650F671"/>
    <w:rsid w:val="765605C4"/>
    <w:rsid w:val="765644D3"/>
    <w:rsid w:val="765E69BD"/>
    <w:rsid w:val="766169C5"/>
    <w:rsid w:val="7661CB4D"/>
    <w:rsid w:val="767150B5"/>
    <w:rsid w:val="7672523B"/>
    <w:rsid w:val="767593B4"/>
    <w:rsid w:val="767E980F"/>
    <w:rsid w:val="76821FE7"/>
    <w:rsid w:val="768974A1"/>
    <w:rsid w:val="768B4AA4"/>
    <w:rsid w:val="768CE62D"/>
    <w:rsid w:val="768E48CB"/>
    <w:rsid w:val="768E5B01"/>
    <w:rsid w:val="76907052"/>
    <w:rsid w:val="7694A3BF"/>
    <w:rsid w:val="7696C74A"/>
    <w:rsid w:val="7699C4C3"/>
    <w:rsid w:val="769D8CAC"/>
    <w:rsid w:val="769DCF9A"/>
    <w:rsid w:val="769E9332"/>
    <w:rsid w:val="76A0A600"/>
    <w:rsid w:val="76A64DD5"/>
    <w:rsid w:val="76AC287E"/>
    <w:rsid w:val="76B3CB12"/>
    <w:rsid w:val="76B4D8DD"/>
    <w:rsid w:val="76BC19C0"/>
    <w:rsid w:val="76C3170E"/>
    <w:rsid w:val="76C32E2B"/>
    <w:rsid w:val="76C52AA3"/>
    <w:rsid w:val="76C6FECF"/>
    <w:rsid w:val="76C80BA1"/>
    <w:rsid w:val="76CCAE65"/>
    <w:rsid w:val="76CFDB8D"/>
    <w:rsid w:val="76D50BC2"/>
    <w:rsid w:val="76D5B510"/>
    <w:rsid w:val="76D5DC08"/>
    <w:rsid w:val="76D75705"/>
    <w:rsid w:val="76E2894D"/>
    <w:rsid w:val="76E2AA80"/>
    <w:rsid w:val="76E325AB"/>
    <w:rsid w:val="76ED7BE3"/>
    <w:rsid w:val="76F35E2B"/>
    <w:rsid w:val="76F4E664"/>
    <w:rsid w:val="76F81EC7"/>
    <w:rsid w:val="76FB126C"/>
    <w:rsid w:val="770032C4"/>
    <w:rsid w:val="77053D87"/>
    <w:rsid w:val="770623C3"/>
    <w:rsid w:val="770713F5"/>
    <w:rsid w:val="77094EBD"/>
    <w:rsid w:val="770B567A"/>
    <w:rsid w:val="770E8A05"/>
    <w:rsid w:val="77116485"/>
    <w:rsid w:val="77148A74"/>
    <w:rsid w:val="77170FAB"/>
    <w:rsid w:val="77190870"/>
    <w:rsid w:val="7719A470"/>
    <w:rsid w:val="771C6311"/>
    <w:rsid w:val="771E6F7B"/>
    <w:rsid w:val="772C6182"/>
    <w:rsid w:val="772E6141"/>
    <w:rsid w:val="772F81AE"/>
    <w:rsid w:val="7730486B"/>
    <w:rsid w:val="7737749C"/>
    <w:rsid w:val="7737EC13"/>
    <w:rsid w:val="774620D2"/>
    <w:rsid w:val="77479AC8"/>
    <w:rsid w:val="7747A27C"/>
    <w:rsid w:val="774835EA"/>
    <w:rsid w:val="7748A861"/>
    <w:rsid w:val="774AAA38"/>
    <w:rsid w:val="774AE65F"/>
    <w:rsid w:val="774CBB19"/>
    <w:rsid w:val="7751B0B8"/>
    <w:rsid w:val="7754CFCF"/>
    <w:rsid w:val="7754CFE7"/>
    <w:rsid w:val="77563E3A"/>
    <w:rsid w:val="7757018A"/>
    <w:rsid w:val="7758E9EB"/>
    <w:rsid w:val="775C9BC1"/>
    <w:rsid w:val="775CC74A"/>
    <w:rsid w:val="775F9943"/>
    <w:rsid w:val="7760A628"/>
    <w:rsid w:val="776332B0"/>
    <w:rsid w:val="77633D84"/>
    <w:rsid w:val="776347D6"/>
    <w:rsid w:val="7770B166"/>
    <w:rsid w:val="77786E7D"/>
    <w:rsid w:val="777AF46D"/>
    <w:rsid w:val="77800E14"/>
    <w:rsid w:val="7781359C"/>
    <w:rsid w:val="77845042"/>
    <w:rsid w:val="77876C98"/>
    <w:rsid w:val="7794E707"/>
    <w:rsid w:val="77958167"/>
    <w:rsid w:val="779A88B4"/>
    <w:rsid w:val="779FC471"/>
    <w:rsid w:val="77A0806D"/>
    <w:rsid w:val="77A26E95"/>
    <w:rsid w:val="77A3901C"/>
    <w:rsid w:val="77B31771"/>
    <w:rsid w:val="77B3AFF0"/>
    <w:rsid w:val="77B3D821"/>
    <w:rsid w:val="77B879DA"/>
    <w:rsid w:val="77B9F0CB"/>
    <w:rsid w:val="77BFBA76"/>
    <w:rsid w:val="77C23A9F"/>
    <w:rsid w:val="77C3981C"/>
    <w:rsid w:val="77C6399A"/>
    <w:rsid w:val="77C7A624"/>
    <w:rsid w:val="77CB0999"/>
    <w:rsid w:val="77D74CDD"/>
    <w:rsid w:val="77DB1C20"/>
    <w:rsid w:val="77DC83F1"/>
    <w:rsid w:val="77E0D43E"/>
    <w:rsid w:val="77E6826D"/>
    <w:rsid w:val="77E82ED0"/>
    <w:rsid w:val="77ECEDF8"/>
    <w:rsid w:val="77EE77A0"/>
    <w:rsid w:val="77F17AC4"/>
    <w:rsid w:val="77F211F9"/>
    <w:rsid w:val="77F37F8B"/>
    <w:rsid w:val="77F81397"/>
    <w:rsid w:val="77F88E9E"/>
    <w:rsid w:val="77F9D587"/>
    <w:rsid w:val="77FD5344"/>
    <w:rsid w:val="77FDD039"/>
    <w:rsid w:val="7801B32B"/>
    <w:rsid w:val="7808A425"/>
    <w:rsid w:val="780B2B18"/>
    <w:rsid w:val="780C298F"/>
    <w:rsid w:val="780E0F64"/>
    <w:rsid w:val="780EECCF"/>
    <w:rsid w:val="78133FC7"/>
    <w:rsid w:val="7815C604"/>
    <w:rsid w:val="7824D3ED"/>
    <w:rsid w:val="782A4B40"/>
    <w:rsid w:val="782C419C"/>
    <w:rsid w:val="782C9861"/>
    <w:rsid w:val="782E56E9"/>
    <w:rsid w:val="7830A2BB"/>
    <w:rsid w:val="78314B71"/>
    <w:rsid w:val="78349712"/>
    <w:rsid w:val="783925D5"/>
    <w:rsid w:val="78418043"/>
    <w:rsid w:val="78422569"/>
    <w:rsid w:val="7844B4C8"/>
    <w:rsid w:val="7847615C"/>
    <w:rsid w:val="784A63D7"/>
    <w:rsid w:val="7860A368"/>
    <w:rsid w:val="7861F904"/>
    <w:rsid w:val="78633AF3"/>
    <w:rsid w:val="78685E1D"/>
    <w:rsid w:val="7868C31D"/>
    <w:rsid w:val="786E7F8F"/>
    <w:rsid w:val="787231CD"/>
    <w:rsid w:val="7874F00B"/>
    <w:rsid w:val="7877110B"/>
    <w:rsid w:val="787B8C55"/>
    <w:rsid w:val="7882E91A"/>
    <w:rsid w:val="78874419"/>
    <w:rsid w:val="788C817A"/>
    <w:rsid w:val="788F02AB"/>
    <w:rsid w:val="789173FC"/>
    <w:rsid w:val="789594E0"/>
    <w:rsid w:val="78985DD4"/>
    <w:rsid w:val="789926CB"/>
    <w:rsid w:val="789B2310"/>
    <w:rsid w:val="78A2D9DA"/>
    <w:rsid w:val="78A52D59"/>
    <w:rsid w:val="78A5B893"/>
    <w:rsid w:val="78A965FE"/>
    <w:rsid w:val="78AA2837"/>
    <w:rsid w:val="78B2C214"/>
    <w:rsid w:val="78B2C80F"/>
    <w:rsid w:val="78B7D14D"/>
    <w:rsid w:val="78B95C75"/>
    <w:rsid w:val="78BB9EB3"/>
    <w:rsid w:val="78C15ABE"/>
    <w:rsid w:val="78C5CDCE"/>
    <w:rsid w:val="78C72552"/>
    <w:rsid w:val="78D2B605"/>
    <w:rsid w:val="78D67DEC"/>
    <w:rsid w:val="78D8EE2F"/>
    <w:rsid w:val="78DA0BE5"/>
    <w:rsid w:val="78DBE182"/>
    <w:rsid w:val="78DC5B10"/>
    <w:rsid w:val="78EA6C4D"/>
    <w:rsid w:val="78EE6AE4"/>
    <w:rsid w:val="78F462DD"/>
    <w:rsid w:val="78F6E654"/>
    <w:rsid w:val="78FA5A29"/>
    <w:rsid w:val="78FCB76A"/>
    <w:rsid w:val="79030851"/>
    <w:rsid w:val="7907616B"/>
    <w:rsid w:val="7907FE20"/>
    <w:rsid w:val="790DC5DB"/>
    <w:rsid w:val="79107FDF"/>
    <w:rsid w:val="79189232"/>
    <w:rsid w:val="79256751"/>
    <w:rsid w:val="7928F93B"/>
    <w:rsid w:val="792CA908"/>
    <w:rsid w:val="792DB34B"/>
    <w:rsid w:val="79308D62"/>
    <w:rsid w:val="793217EB"/>
    <w:rsid w:val="7932F577"/>
    <w:rsid w:val="793329E2"/>
    <w:rsid w:val="7933B29C"/>
    <w:rsid w:val="793779EA"/>
    <w:rsid w:val="793979FA"/>
    <w:rsid w:val="793C60EC"/>
    <w:rsid w:val="793FAE43"/>
    <w:rsid w:val="794886A5"/>
    <w:rsid w:val="7948F901"/>
    <w:rsid w:val="794B3837"/>
    <w:rsid w:val="794D8738"/>
    <w:rsid w:val="79521628"/>
    <w:rsid w:val="7956E8B0"/>
    <w:rsid w:val="795A270B"/>
    <w:rsid w:val="795BFF2A"/>
    <w:rsid w:val="79633C63"/>
    <w:rsid w:val="7967DA19"/>
    <w:rsid w:val="796AF4E5"/>
    <w:rsid w:val="796C2827"/>
    <w:rsid w:val="796CA444"/>
    <w:rsid w:val="796DCE48"/>
    <w:rsid w:val="796ECC7B"/>
    <w:rsid w:val="796F1901"/>
    <w:rsid w:val="79712E18"/>
    <w:rsid w:val="7975F789"/>
    <w:rsid w:val="7978117F"/>
    <w:rsid w:val="7979C062"/>
    <w:rsid w:val="797C5BD4"/>
    <w:rsid w:val="798AB848"/>
    <w:rsid w:val="798E7D55"/>
    <w:rsid w:val="7991D75E"/>
    <w:rsid w:val="7993327C"/>
    <w:rsid w:val="799C637B"/>
    <w:rsid w:val="79A8420E"/>
    <w:rsid w:val="79A9C525"/>
    <w:rsid w:val="79AD4C05"/>
    <w:rsid w:val="79ADE82F"/>
    <w:rsid w:val="79AF2B06"/>
    <w:rsid w:val="79B41B26"/>
    <w:rsid w:val="79BA0C90"/>
    <w:rsid w:val="79BBA958"/>
    <w:rsid w:val="79BF1CAA"/>
    <w:rsid w:val="79C25972"/>
    <w:rsid w:val="79C4642D"/>
    <w:rsid w:val="79C52DCA"/>
    <w:rsid w:val="79C59B7F"/>
    <w:rsid w:val="79C697B3"/>
    <w:rsid w:val="79C7AE13"/>
    <w:rsid w:val="79C99453"/>
    <w:rsid w:val="79CEB295"/>
    <w:rsid w:val="79CFAF37"/>
    <w:rsid w:val="79D1839E"/>
    <w:rsid w:val="79D40732"/>
    <w:rsid w:val="79D903C8"/>
    <w:rsid w:val="79DA9DC2"/>
    <w:rsid w:val="79DB8EDA"/>
    <w:rsid w:val="79E49C1A"/>
    <w:rsid w:val="79E8DDCF"/>
    <w:rsid w:val="79EA14BE"/>
    <w:rsid w:val="79F24DDB"/>
    <w:rsid w:val="79F3D2C8"/>
    <w:rsid w:val="79FF0239"/>
    <w:rsid w:val="7A04183E"/>
    <w:rsid w:val="7A086573"/>
    <w:rsid w:val="7A0A3A80"/>
    <w:rsid w:val="7A0B981F"/>
    <w:rsid w:val="7A0F7508"/>
    <w:rsid w:val="7A1069C2"/>
    <w:rsid w:val="7A160563"/>
    <w:rsid w:val="7A17F1B9"/>
    <w:rsid w:val="7A18EFE2"/>
    <w:rsid w:val="7A1AA870"/>
    <w:rsid w:val="7A22A6A2"/>
    <w:rsid w:val="7A29E3CA"/>
    <w:rsid w:val="7A30FEDE"/>
    <w:rsid w:val="7A34B0E1"/>
    <w:rsid w:val="7A35E1B0"/>
    <w:rsid w:val="7A3DE12A"/>
    <w:rsid w:val="7A4642DC"/>
    <w:rsid w:val="7A46541C"/>
    <w:rsid w:val="7A47F643"/>
    <w:rsid w:val="7A4B3181"/>
    <w:rsid w:val="7A4DB470"/>
    <w:rsid w:val="7A4DDABD"/>
    <w:rsid w:val="7A4DF905"/>
    <w:rsid w:val="7A4F89A8"/>
    <w:rsid w:val="7A567A1E"/>
    <w:rsid w:val="7A57EE62"/>
    <w:rsid w:val="7A5FF880"/>
    <w:rsid w:val="7A61DFE2"/>
    <w:rsid w:val="7A6487BA"/>
    <w:rsid w:val="7A66BABC"/>
    <w:rsid w:val="7A698B4B"/>
    <w:rsid w:val="7A6A7C84"/>
    <w:rsid w:val="7A6CFB63"/>
    <w:rsid w:val="7A6DF43B"/>
    <w:rsid w:val="7A75CACE"/>
    <w:rsid w:val="7A7728E0"/>
    <w:rsid w:val="7A786AF7"/>
    <w:rsid w:val="7A791E66"/>
    <w:rsid w:val="7A7A54DA"/>
    <w:rsid w:val="7A7ED4C3"/>
    <w:rsid w:val="7A817AE5"/>
    <w:rsid w:val="7A828D32"/>
    <w:rsid w:val="7A86F91F"/>
    <w:rsid w:val="7A8AE8BA"/>
    <w:rsid w:val="7A8E227B"/>
    <w:rsid w:val="7A907899"/>
    <w:rsid w:val="7A91D456"/>
    <w:rsid w:val="7A9D4F2C"/>
    <w:rsid w:val="7AA020D6"/>
    <w:rsid w:val="7AA26813"/>
    <w:rsid w:val="7AA363A0"/>
    <w:rsid w:val="7AA57835"/>
    <w:rsid w:val="7AA9F3F9"/>
    <w:rsid w:val="7ABFB166"/>
    <w:rsid w:val="7AC424A7"/>
    <w:rsid w:val="7AC42F97"/>
    <w:rsid w:val="7AC69EC4"/>
    <w:rsid w:val="7ACB0FD8"/>
    <w:rsid w:val="7ACC1B8D"/>
    <w:rsid w:val="7ACF34D7"/>
    <w:rsid w:val="7AD5E530"/>
    <w:rsid w:val="7AD6B2A7"/>
    <w:rsid w:val="7ADABE66"/>
    <w:rsid w:val="7ADD695D"/>
    <w:rsid w:val="7AE0C152"/>
    <w:rsid w:val="7AE20782"/>
    <w:rsid w:val="7AE96CAC"/>
    <w:rsid w:val="7AED2F77"/>
    <w:rsid w:val="7AEFB8A7"/>
    <w:rsid w:val="7AF52F57"/>
    <w:rsid w:val="7AF6BF80"/>
    <w:rsid w:val="7AF93C2C"/>
    <w:rsid w:val="7B07908D"/>
    <w:rsid w:val="7B09BDF0"/>
    <w:rsid w:val="7B0BAED3"/>
    <w:rsid w:val="7B0C76A4"/>
    <w:rsid w:val="7B0D3C0F"/>
    <w:rsid w:val="7B0DCC2C"/>
    <w:rsid w:val="7B0F71D1"/>
    <w:rsid w:val="7B127ECE"/>
    <w:rsid w:val="7B14BB66"/>
    <w:rsid w:val="7B233146"/>
    <w:rsid w:val="7B265771"/>
    <w:rsid w:val="7B26C3E4"/>
    <w:rsid w:val="7B288507"/>
    <w:rsid w:val="7B29567D"/>
    <w:rsid w:val="7B32F798"/>
    <w:rsid w:val="7B3442F2"/>
    <w:rsid w:val="7B371CCC"/>
    <w:rsid w:val="7B38BAB9"/>
    <w:rsid w:val="7B38CA21"/>
    <w:rsid w:val="7B3AA3B6"/>
    <w:rsid w:val="7B3CFC00"/>
    <w:rsid w:val="7B408C70"/>
    <w:rsid w:val="7B43385B"/>
    <w:rsid w:val="7B47636E"/>
    <w:rsid w:val="7B4A9855"/>
    <w:rsid w:val="7B4B50A9"/>
    <w:rsid w:val="7B506854"/>
    <w:rsid w:val="7B5A53D2"/>
    <w:rsid w:val="7B5A91C1"/>
    <w:rsid w:val="7B5C7448"/>
    <w:rsid w:val="7B5CCE9B"/>
    <w:rsid w:val="7B675EE9"/>
    <w:rsid w:val="7B687905"/>
    <w:rsid w:val="7B731159"/>
    <w:rsid w:val="7B732412"/>
    <w:rsid w:val="7B772535"/>
    <w:rsid w:val="7B7C4453"/>
    <w:rsid w:val="7B7F2B4F"/>
    <w:rsid w:val="7B8D0C5A"/>
    <w:rsid w:val="7B8D6D49"/>
    <w:rsid w:val="7B9135B0"/>
    <w:rsid w:val="7B9250EF"/>
    <w:rsid w:val="7B9467AF"/>
    <w:rsid w:val="7B971097"/>
    <w:rsid w:val="7B9E9A1A"/>
    <w:rsid w:val="7BA2AFDE"/>
    <w:rsid w:val="7BA5E37B"/>
    <w:rsid w:val="7BAED498"/>
    <w:rsid w:val="7BB1A49A"/>
    <w:rsid w:val="7BB80019"/>
    <w:rsid w:val="7BBBB778"/>
    <w:rsid w:val="7BBC32B7"/>
    <w:rsid w:val="7BC287A7"/>
    <w:rsid w:val="7BC2BD23"/>
    <w:rsid w:val="7BCE4D50"/>
    <w:rsid w:val="7BD0F6CC"/>
    <w:rsid w:val="7BD11B78"/>
    <w:rsid w:val="7BD1E8FF"/>
    <w:rsid w:val="7BD736A8"/>
    <w:rsid w:val="7BD8C1A1"/>
    <w:rsid w:val="7BDA4F1A"/>
    <w:rsid w:val="7BEACDFB"/>
    <w:rsid w:val="7BF29497"/>
    <w:rsid w:val="7BF40EDC"/>
    <w:rsid w:val="7BFA2223"/>
    <w:rsid w:val="7BFD1C0A"/>
    <w:rsid w:val="7BFE7579"/>
    <w:rsid w:val="7C0259D1"/>
    <w:rsid w:val="7C04DAB3"/>
    <w:rsid w:val="7C0997FF"/>
    <w:rsid w:val="7C09A67F"/>
    <w:rsid w:val="7C09D823"/>
    <w:rsid w:val="7C18AE89"/>
    <w:rsid w:val="7C1D649B"/>
    <w:rsid w:val="7C1E4E18"/>
    <w:rsid w:val="7C2324FE"/>
    <w:rsid w:val="7C23CFCD"/>
    <w:rsid w:val="7C267CD6"/>
    <w:rsid w:val="7C2B5424"/>
    <w:rsid w:val="7C2F29F8"/>
    <w:rsid w:val="7C30849B"/>
    <w:rsid w:val="7C316087"/>
    <w:rsid w:val="7C3176D9"/>
    <w:rsid w:val="7C32B06E"/>
    <w:rsid w:val="7C3334DC"/>
    <w:rsid w:val="7C3497C7"/>
    <w:rsid w:val="7C379621"/>
    <w:rsid w:val="7C44E2F2"/>
    <w:rsid w:val="7C4761BE"/>
    <w:rsid w:val="7C479AB0"/>
    <w:rsid w:val="7C49755A"/>
    <w:rsid w:val="7C4BE335"/>
    <w:rsid w:val="7C4D9356"/>
    <w:rsid w:val="7C4E2A56"/>
    <w:rsid w:val="7C5B4CFD"/>
    <w:rsid w:val="7C5C388C"/>
    <w:rsid w:val="7C6AE17D"/>
    <w:rsid w:val="7C73E522"/>
    <w:rsid w:val="7C7764F5"/>
    <w:rsid w:val="7C798AD5"/>
    <w:rsid w:val="7C82435E"/>
    <w:rsid w:val="7C84F942"/>
    <w:rsid w:val="7C873C3B"/>
    <w:rsid w:val="7C88E5F0"/>
    <w:rsid w:val="7C8C4EEB"/>
    <w:rsid w:val="7C8F5679"/>
    <w:rsid w:val="7C921E1B"/>
    <w:rsid w:val="7C92289D"/>
    <w:rsid w:val="7C947939"/>
    <w:rsid w:val="7C950C61"/>
    <w:rsid w:val="7C976BA6"/>
    <w:rsid w:val="7C99E5A1"/>
    <w:rsid w:val="7CA5AC99"/>
    <w:rsid w:val="7CA8A35A"/>
    <w:rsid w:val="7CAC53AC"/>
    <w:rsid w:val="7CACBF2B"/>
    <w:rsid w:val="7CAD8FCA"/>
    <w:rsid w:val="7CB445E0"/>
    <w:rsid w:val="7CB5FB8B"/>
    <w:rsid w:val="7CB708F5"/>
    <w:rsid w:val="7CB8CD2B"/>
    <w:rsid w:val="7CBBAD5A"/>
    <w:rsid w:val="7CBC848F"/>
    <w:rsid w:val="7CC0F183"/>
    <w:rsid w:val="7CC15CEB"/>
    <w:rsid w:val="7CC1E7E2"/>
    <w:rsid w:val="7CC3A426"/>
    <w:rsid w:val="7CCA5E38"/>
    <w:rsid w:val="7CCBA200"/>
    <w:rsid w:val="7CCD4DD9"/>
    <w:rsid w:val="7CD58A11"/>
    <w:rsid w:val="7CD98FE7"/>
    <w:rsid w:val="7CDDC6A5"/>
    <w:rsid w:val="7CDE635D"/>
    <w:rsid w:val="7CE0BF05"/>
    <w:rsid w:val="7CE1299E"/>
    <w:rsid w:val="7CE1AECA"/>
    <w:rsid w:val="7CE21BB0"/>
    <w:rsid w:val="7CE5CAAD"/>
    <w:rsid w:val="7CE7C054"/>
    <w:rsid w:val="7CEBD982"/>
    <w:rsid w:val="7CED8AFE"/>
    <w:rsid w:val="7CEE4471"/>
    <w:rsid w:val="7CF0BDEE"/>
    <w:rsid w:val="7CF74541"/>
    <w:rsid w:val="7CF97973"/>
    <w:rsid w:val="7CF99460"/>
    <w:rsid w:val="7CFA2DF4"/>
    <w:rsid w:val="7CFA884E"/>
    <w:rsid w:val="7CFF103F"/>
    <w:rsid w:val="7CFF1C3A"/>
    <w:rsid w:val="7D02060E"/>
    <w:rsid w:val="7D02D6DD"/>
    <w:rsid w:val="7D0B88BB"/>
    <w:rsid w:val="7D14813F"/>
    <w:rsid w:val="7D1A4FBC"/>
    <w:rsid w:val="7D284097"/>
    <w:rsid w:val="7D2DEDDD"/>
    <w:rsid w:val="7D31472A"/>
    <w:rsid w:val="7D363609"/>
    <w:rsid w:val="7D3BEB44"/>
    <w:rsid w:val="7D3D50EC"/>
    <w:rsid w:val="7D3E333F"/>
    <w:rsid w:val="7D437116"/>
    <w:rsid w:val="7D476C0B"/>
    <w:rsid w:val="7D492E0D"/>
    <w:rsid w:val="7D4C8279"/>
    <w:rsid w:val="7D5C8641"/>
    <w:rsid w:val="7D5E5808"/>
    <w:rsid w:val="7D614CAB"/>
    <w:rsid w:val="7D6C767A"/>
    <w:rsid w:val="7D7004AD"/>
    <w:rsid w:val="7D7010AC"/>
    <w:rsid w:val="7D708BFB"/>
    <w:rsid w:val="7D70EF5B"/>
    <w:rsid w:val="7D727FB5"/>
    <w:rsid w:val="7D7585C4"/>
    <w:rsid w:val="7D7B17F8"/>
    <w:rsid w:val="7D7E0F09"/>
    <w:rsid w:val="7D84495C"/>
    <w:rsid w:val="7D877B6B"/>
    <w:rsid w:val="7D90B281"/>
    <w:rsid w:val="7D9AD3AD"/>
    <w:rsid w:val="7D9C993C"/>
    <w:rsid w:val="7D9E573E"/>
    <w:rsid w:val="7DA0872E"/>
    <w:rsid w:val="7DA2D736"/>
    <w:rsid w:val="7DA7222B"/>
    <w:rsid w:val="7DA9F88D"/>
    <w:rsid w:val="7DAF6FA9"/>
    <w:rsid w:val="7DB1337F"/>
    <w:rsid w:val="7DB2E8F2"/>
    <w:rsid w:val="7DB318D2"/>
    <w:rsid w:val="7DB78FE8"/>
    <w:rsid w:val="7DBB0E67"/>
    <w:rsid w:val="7DC2A23B"/>
    <w:rsid w:val="7DCEB6B6"/>
    <w:rsid w:val="7DCFD862"/>
    <w:rsid w:val="7DDF2529"/>
    <w:rsid w:val="7DE11F01"/>
    <w:rsid w:val="7DE22BAE"/>
    <w:rsid w:val="7DE359BE"/>
    <w:rsid w:val="7DEA959A"/>
    <w:rsid w:val="7DED35B5"/>
    <w:rsid w:val="7DEF47D7"/>
    <w:rsid w:val="7DEFCE4E"/>
    <w:rsid w:val="7DF5847E"/>
    <w:rsid w:val="7DF86940"/>
    <w:rsid w:val="7DF8DFA5"/>
    <w:rsid w:val="7DFC9765"/>
    <w:rsid w:val="7DFCF142"/>
    <w:rsid w:val="7DFFA657"/>
    <w:rsid w:val="7E0624F3"/>
    <w:rsid w:val="7E070549"/>
    <w:rsid w:val="7E090BD8"/>
    <w:rsid w:val="7E09D935"/>
    <w:rsid w:val="7E0AB890"/>
    <w:rsid w:val="7E0BF8E7"/>
    <w:rsid w:val="7E136F4F"/>
    <w:rsid w:val="7E1692CE"/>
    <w:rsid w:val="7E1A5144"/>
    <w:rsid w:val="7E1AB6CB"/>
    <w:rsid w:val="7E1ABFF4"/>
    <w:rsid w:val="7E1DEC75"/>
    <w:rsid w:val="7E1E2B5F"/>
    <w:rsid w:val="7E1FFACD"/>
    <w:rsid w:val="7E2184D0"/>
    <w:rsid w:val="7E24D68F"/>
    <w:rsid w:val="7E2BC13C"/>
    <w:rsid w:val="7E36A062"/>
    <w:rsid w:val="7E3CC2E7"/>
    <w:rsid w:val="7E416AA1"/>
    <w:rsid w:val="7E41D043"/>
    <w:rsid w:val="7E420526"/>
    <w:rsid w:val="7E427B95"/>
    <w:rsid w:val="7E43F2DC"/>
    <w:rsid w:val="7E46876E"/>
    <w:rsid w:val="7E472CF7"/>
    <w:rsid w:val="7E4BF275"/>
    <w:rsid w:val="7E4E0BAE"/>
    <w:rsid w:val="7E5148AD"/>
    <w:rsid w:val="7E5619ED"/>
    <w:rsid w:val="7E58807A"/>
    <w:rsid w:val="7E594934"/>
    <w:rsid w:val="7E5FA589"/>
    <w:rsid w:val="7E67104E"/>
    <w:rsid w:val="7E6A848E"/>
    <w:rsid w:val="7E6AB998"/>
    <w:rsid w:val="7E6F8554"/>
    <w:rsid w:val="7E70FB96"/>
    <w:rsid w:val="7E72F6CA"/>
    <w:rsid w:val="7E76FCFB"/>
    <w:rsid w:val="7E783009"/>
    <w:rsid w:val="7E7B732A"/>
    <w:rsid w:val="7E7E1465"/>
    <w:rsid w:val="7E80E897"/>
    <w:rsid w:val="7E8139E2"/>
    <w:rsid w:val="7E8C507F"/>
    <w:rsid w:val="7E8CE25A"/>
    <w:rsid w:val="7E8D28CE"/>
    <w:rsid w:val="7E8F22FC"/>
    <w:rsid w:val="7E9F0075"/>
    <w:rsid w:val="7E9F0A0F"/>
    <w:rsid w:val="7EA7C378"/>
    <w:rsid w:val="7EAF575C"/>
    <w:rsid w:val="7EAFDBCC"/>
    <w:rsid w:val="7EBE3619"/>
    <w:rsid w:val="7EBEA9EE"/>
    <w:rsid w:val="7EBFCC75"/>
    <w:rsid w:val="7EC02BFA"/>
    <w:rsid w:val="7EC0878D"/>
    <w:rsid w:val="7EC0C50F"/>
    <w:rsid w:val="7EC0E349"/>
    <w:rsid w:val="7EC43515"/>
    <w:rsid w:val="7EC4A536"/>
    <w:rsid w:val="7EC73506"/>
    <w:rsid w:val="7EC74EC2"/>
    <w:rsid w:val="7ECED9C8"/>
    <w:rsid w:val="7ECFBAE3"/>
    <w:rsid w:val="7ED481CC"/>
    <w:rsid w:val="7ED94C77"/>
    <w:rsid w:val="7EDAB670"/>
    <w:rsid w:val="7EDE8B6A"/>
    <w:rsid w:val="7EDED76B"/>
    <w:rsid w:val="7EDFFEB0"/>
    <w:rsid w:val="7EE88A25"/>
    <w:rsid w:val="7EF0A305"/>
    <w:rsid w:val="7EF3582D"/>
    <w:rsid w:val="7EFA5B1D"/>
    <w:rsid w:val="7EFBC147"/>
    <w:rsid w:val="7F014B6E"/>
    <w:rsid w:val="7F03A564"/>
    <w:rsid w:val="7F05FD28"/>
    <w:rsid w:val="7F06D64D"/>
    <w:rsid w:val="7F09EF60"/>
    <w:rsid w:val="7F117744"/>
    <w:rsid w:val="7F11940D"/>
    <w:rsid w:val="7F1510E1"/>
    <w:rsid w:val="7F163E39"/>
    <w:rsid w:val="7F1C4FE0"/>
    <w:rsid w:val="7F21A8D9"/>
    <w:rsid w:val="7F2681E5"/>
    <w:rsid w:val="7F353511"/>
    <w:rsid w:val="7F366BAD"/>
    <w:rsid w:val="7F3B06F8"/>
    <w:rsid w:val="7F40AA6D"/>
    <w:rsid w:val="7F44046C"/>
    <w:rsid w:val="7F4EFDF7"/>
    <w:rsid w:val="7F508604"/>
    <w:rsid w:val="7F550F32"/>
    <w:rsid w:val="7F5697DE"/>
    <w:rsid w:val="7F5BCAAF"/>
    <w:rsid w:val="7F5CCCE3"/>
    <w:rsid w:val="7F5D3519"/>
    <w:rsid w:val="7F5FB10E"/>
    <w:rsid w:val="7F647C6F"/>
    <w:rsid w:val="7F6C5142"/>
    <w:rsid w:val="7F70C650"/>
    <w:rsid w:val="7F70FA65"/>
    <w:rsid w:val="7F7A2B88"/>
    <w:rsid w:val="7F80C070"/>
    <w:rsid w:val="7F80F8BA"/>
    <w:rsid w:val="7F853EFA"/>
    <w:rsid w:val="7F862E24"/>
    <w:rsid w:val="7F87031D"/>
    <w:rsid w:val="7F87FC24"/>
    <w:rsid w:val="7F8AEBA8"/>
    <w:rsid w:val="7F8BEC7F"/>
    <w:rsid w:val="7F8E4BC7"/>
    <w:rsid w:val="7F902EEB"/>
    <w:rsid w:val="7F923441"/>
    <w:rsid w:val="7F9307CF"/>
    <w:rsid w:val="7F95C9A0"/>
    <w:rsid w:val="7F963F56"/>
    <w:rsid w:val="7F97B0A4"/>
    <w:rsid w:val="7F9A03AF"/>
    <w:rsid w:val="7F9C1CED"/>
    <w:rsid w:val="7F9CA538"/>
    <w:rsid w:val="7F9CAB4A"/>
    <w:rsid w:val="7FA22C65"/>
    <w:rsid w:val="7FA4D920"/>
    <w:rsid w:val="7FB116C1"/>
    <w:rsid w:val="7FB6661B"/>
    <w:rsid w:val="7FB825A1"/>
    <w:rsid w:val="7FBC6BAA"/>
    <w:rsid w:val="7FC6E079"/>
    <w:rsid w:val="7FCF3A9B"/>
    <w:rsid w:val="7FD045A2"/>
    <w:rsid w:val="7FD332A9"/>
    <w:rsid w:val="7FD33D72"/>
    <w:rsid w:val="7FD3F601"/>
    <w:rsid w:val="7FD74ABB"/>
    <w:rsid w:val="7FD8B3C1"/>
    <w:rsid w:val="7FDCCDE3"/>
    <w:rsid w:val="7FE39223"/>
    <w:rsid w:val="7FE3C407"/>
    <w:rsid w:val="7FE7CBA5"/>
    <w:rsid w:val="7FEF0732"/>
    <w:rsid w:val="7FF033EB"/>
    <w:rsid w:val="7FF2D98D"/>
    <w:rsid w:val="7FF75095"/>
    <w:rsid w:val="7FFB85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A16C06"/>
  <w15:docId w15:val="{C6F40710-1407-45ED-A2B0-B33A6231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87"/>
  </w:style>
  <w:style w:type="paragraph" w:styleId="Heading1">
    <w:name w:val="heading 1"/>
    <w:basedOn w:val="Normal"/>
    <w:next w:val="Normal"/>
    <w:link w:val="Heading1Char"/>
    <w:uiPriority w:val="9"/>
    <w:qFormat/>
    <w:rsid w:val="00501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41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CC1EA4"/>
    <w:pPr>
      <w:keepNext/>
      <w:suppressAutoHyphens/>
      <w:spacing w:before="240" w:after="60" w:line="240" w:lineRule="exact"/>
      <w:outlineLvl w:val="2"/>
    </w:pPr>
    <w:rPr>
      <w:rFonts w:ascii="DengXian" w:eastAsia="@DengXian Light" w:hAnsi="DengXian" w:cs="@DengXian Light"/>
      <w:b/>
      <w:bCs/>
      <w:spacing w:val="4"/>
      <w:w w:val="103"/>
      <w:kern w:val="14"/>
      <w:sz w:val="2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Lapis Bulleted List,Dot pt,F5 List Paragraph,List Paragraph1,No Spacing1,List Paragraph Char Char Char,Indicator Text,Numbered Para 1,Bullet 1,List Paragraph12,Bullet Points,MAIN CONTENT,List 100s,WB Para,L,3"/>
    <w:basedOn w:val="Normal"/>
    <w:link w:val="ListParagraphChar"/>
    <w:uiPriority w:val="34"/>
    <w:qFormat/>
    <w:rsid w:val="0057060F"/>
    <w:pPr>
      <w:ind w:left="720"/>
      <w:contextualSpacing/>
    </w:pPr>
  </w:style>
  <w:style w:type="paragraph" w:styleId="Header">
    <w:name w:val="header"/>
    <w:basedOn w:val="Normal"/>
    <w:link w:val="HeaderChar"/>
    <w:uiPriority w:val="99"/>
    <w:unhideWhenUsed/>
    <w:rsid w:val="00885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A3D"/>
  </w:style>
  <w:style w:type="paragraph" w:styleId="Footer">
    <w:name w:val="footer"/>
    <w:basedOn w:val="Normal"/>
    <w:link w:val="FooterChar"/>
    <w:uiPriority w:val="99"/>
    <w:unhideWhenUsed/>
    <w:rsid w:val="00885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A3D"/>
  </w:style>
  <w:style w:type="character" w:styleId="CommentReference">
    <w:name w:val="annotation reference"/>
    <w:basedOn w:val="DefaultParagraphFont"/>
    <w:uiPriority w:val="99"/>
    <w:semiHidden/>
    <w:unhideWhenUsed/>
    <w:rsid w:val="00F518B4"/>
    <w:rPr>
      <w:sz w:val="16"/>
      <w:szCs w:val="16"/>
    </w:rPr>
  </w:style>
  <w:style w:type="paragraph" w:styleId="CommentText">
    <w:name w:val="annotation text"/>
    <w:basedOn w:val="Normal"/>
    <w:link w:val="CommentTextChar"/>
    <w:uiPriority w:val="99"/>
    <w:unhideWhenUsed/>
    <w:qFormat/>
    <w:rsid w:val="00F518B4"/>
    <w:pPr>
      <w:spacing w:line="240" w:lineRule="auto"/>
    </w:pPr>
    <w:rPr>
      <w:sz w:val="20"/>
      <w:szCs w:val="20"/>
    </w:rPr>
  </w:style>
  <w:style w:type="character" w:customStyle="1" w:styleId="CommentTextChar">
    <w:name w:val="Comment Text Char"/>
    <w:basedOn w:val="DefaultParagraphFont"/>
    <w:link w:val="CommentText"/>
    <w:uiPriority w:val="99"/>
    <w:rsid w:val="00F518B4"/>
    <w:rPr>
      <w:sz w:val="20"/>
      <w:szCs w:val="20"/>
    </w:rPr>
  </w:style>
  <w:style w:type="paragraph" w:styleId="CommentSubject">
    <w:name w:val="annotation subject"/>
    <w:basedOn w:val="CommentText"/>
    <w:next w:val="CommentText"/>
    <w:link w:val="CommentSubjectChar"/>
    <w:uiPriority w:val="99"/>
    <w:semiHidden/>
    <w:unhideWhenUsed/>
    <w:rsid w:val="00F518B4"/>
    <w:rPr>
      <w:b/>
      <w:bCs/>
    </w:rPr>
  </w:style>
  <w:style w:type="character" w:customStyle="1" w:styleId="CommentSubjectChar">
    <w:name w:val="Comment Subject Char"/>
    <w:basedOn w:val="CommentTextChar"/>
    <w:link w:val="CommentSubject"/>
    <w:uiPriority w:val="99"/>
    <w:semiHidden/>
    <w:rsid w:val="00F518B4"/>
    <w:rPr>
      <w:b/>
      <w:bCs/>
      <w:sz w:val="20"/>
      <w:szCs w:val="20"/>
    </w:rPr>
  </w:style>
  <w:style w:type="paragraph" w:styleId="BalloonText">
    <w:name w:val="Balloon Text"/>
    <w:basedOn w:val="Normal"/>
    <w:link w:val="BalloonTextChar"/>
    <w:uiPriority w:val="99"/>
    <w:semiHidden/>
    <w:unhideWhenUsed/>
    <w:rsid w:val="00F518B4"/>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F518B4"/>
    <w:rPr>
      <w:rFonts w:ascii="Arial" w:hAnsi="Arial" w:cs="Arial"/>
      <w:sz w:val="18"/>
      <w:szCs w:val="18"/>
    </w:rPr>
  </w:style>
  <w:style w:type="table" w:styleId="TableGrid">
    <w:name w:val="Table Grid"/>
    <w:basedOn w:val="TableNormal"/>
    <w:rsid w:val="00FD5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11AD0"/>
    <w:pPr>
      <w:spacing w:after="0" w:line="240" w:lineRule="auto"/>
    </w:pPr>
  </w:style>
  <w:style w:type="character" w:customStyle="1" w:styleId="ListParagraphChar">
    <w:name w:val="List Paragraph Char"/>
    <w:aliases w:val="List Paragraph (numbered (a)) Char,Lapis Bulleted List Char,Dot pt Char,F5 List Paragraph Char,List Paragraph1 Char,No Spacing1 Char,List Paragraph Char Char Char Char,Indicator Text Char,Numbered Para 1 Char,Bullet 1 Char,L Char"/>
    <w:basedOn w:val="DefaultParagraphFont"/>
    <w:link w:val="ListParagraph"/>
    <w:uiPriority w:val="34"/>
    <w:qFormat/>
    <w:locked/>
    <w:rsid w:val="00D842E7"/>
  </w:style>
  <w:style w:type="paragraph" w:styleId="NormalWeb">
    <w:name w:val="Normal (Web)"/>
    <w:basedOn w:val="Normal"/>
    <w:uiPriority w:val="99"/>
    <w:unhideWhenUsed/>
    <w:rsid w:val="00AD7336"/>
    <w:pPr>
      <w:spacing w:after="0" w:line="240" w:lineRule="auto"/>
    </w:pPr>
    <w:rPr>
      <w:rFonts w:ascii="Arial Unicode MS" w:eastAsiaTheme="minorEastAsia" w:hAnsi="Arial Unicode MS" w:cs="@DengXian Light"/>
      <w:lang w:eastAsia="zh-CN"/>
    </w:rPr>
  </w:style>
  <w:style w:type="paragraph" w:customStyle="1" w:styleId="paragraph">
    <w:name w:val="paragraph"/>
    <w:basedOn w:val="Normal"/>
    <w:rsid w:val="00AA4C48"/>
    <w:pPr>
      <w:spacing w:before="100" w:beforeAutospacing="1" w:after="100" w:afterAutospacing="1" w:line="240" w:lineRule="auto"/>
    </w:pPr>
    <w:rPr>
      <w:rFonts w:ascii="Roboto-Regular" w:eastAsiaTheme="minorEastAsia" w:hAnsi="Roboto-Regular"/>
      <w:sz w:val="20"/>
      <w:szCs w:val="20"/>
    </w:rPr>
  </w:style>
  <w:style w:type="character" w:customStyle="1" w:styleId="normaltextrun">
    <w:name w:val="normaltextrun"/>
    <w:basedOn w:val="DefaultParagraphFont"/>
    <w:rsid w:val="00AA4C48"/>
  </w:style>
  <w:style w:type="paragraph" w:styleId="FootnoteText">
    <w:name w:val="footnote text"/>
    <w:basedOn w:val="Normal"/>
    <w:link w:val="FootnoteTextChar"/>
    <w:uiPriority w:val="99"/>
    <w:unhideWhenUsed/>
    <w:rsid w:val="00333719"/>
    <w:pPr>
      <w:spacing w:after="0" w:line="240" w:lineRule="auto"/>
      <w:jc w:val="both"/>
    </w:pPr>
    <w:rPr>
      <w:sz w:val="20"/>
      <w:szCs w:val="20"/>
    </w:rPr>
  </w:style>
  <w:style w:type="character" w:customStyle="1" w:styleId="FootnoteTextChar">
    <w:name w:val="Footnote Text Char"/>
    <w:basedOn w:val="DefaultParagraphFont"/>
    <w:link w:val="FootnoteText"/>
    <w:uiPriority w:val="99"/>
    <w:rsid w:val="00333719"/>
    <w:rPr>
      <w:sz w:val="20"/>
      <w:szCs w:val="20"/>
    </w:rPr>
  </w:style>
  <w:style w:type="character" w:styleId="FootnoteReference">
    <w:name w:val="footnote reference"/>
    <w:basedOn w:val="DefaultParagraphFont"/>
    <w:uiPriority w:val="99"/>
    <w:unhideWhenUsed/>
    <w:rsid w:val="00333719"/>
    <w:rPr>
      <w:vertAlign w:val="superscript"/>
    </w:rPr>
  </w:style>
  <w:style w:type="paragraph" w:customStyle="1" w:styleId="BodyA">
    <w:name w:val="Body A"/>
    <w:rsid w:val="00953D87"/>
    <w:pPr>
      <w:pBdr>
        <w:top w:val="nil"/>
        <w:left w:val="nil"/>
        <w:bottom w:val="nil"/>
        <w:right w:val="nil"/>
        <w:between w:val="nil"/>
        <w:bar w:val="nil"/>
      </w:pBdr>
      <w:spacing w:after="0" w:line="240" w:lineRule="auto"/>
    </w:pPr>
    <w:rPr>
      <w:rFonts w:ascii="Roboto" w:eastAsia="MS PGothic" w:hAnsi="Roboto" w:cs="MS PGothic"/>
      <w:color w:val="000000"/>
      <w:u w:color="000000"/>
      <w:bdr w:val="nil"/>
      <w:lang w:eastAsia="zh-CN"/>
    </w:rPr>
  </w:style>
  <w:style w:type="character" w:styleId="Hyperlink">
    <w:name w:val="Hyperlink"/>
    <w:basedOn w:val="DefaultParagraphFont"/>
    <w:uiPriority w:val="99"/>
    <w:unhideWhenUsed/>
    <w:rsid w:val="00BE5B00"/>
    <w:rPr>
      <w:color w:val="0563C1" w:themeColor="hyperlink"/>
      <w:u w:val="single"/>
    </w:rPr>
  </w:style>
  <w:style w:type="character" w:customStyle="1" w:styleId="st">
    <w:name w:val="st"/>
    <w:basedOn w:val="DefaultParagraphFont"/>
    <w:rsid w:val="00695E65"/>
  </w:style>
  <w:style w:type="character" w:styleId="Emphasis">
    <w:name w:val="Emphasis"/>
    <w:basedOn w:val="DefaultParagraphFont"/>
    <w:uiPriority w:val="20"/>
    <w:qFormat/>
    <w:rsid w:val="00695E65"/>
    <w:rPr>
      <w:i/>
      <w:iCs/>
    </w:rPr>
  </w:style>
  <w:style w:type="character" w:customStyle="1" w:styleId="Heading3Char">
    <w:name w:val="Heading 3 Char"/>
    <w:basedOn w:val="DefaultParagraphFont"/>
    <w:link w:val="Heading3"/>
    <w:uiPriority w:val="9"/>
    <w:rsid w:val="00CC1EA4"/>
    <w:rPr>
      <w:rFonts w:ascii="DengXian" w:eastAsia="@DengXian Light" w:hAnsi="DengXian" w:cs="@DengXian Light"/>
      <w:b/>
      <w:bCs/>
      <w:spacing w:val="4"/>
      <w:w w:val="103"/>
      <w:kern w:val="14"/>
      <w:sz w:val="26"/>
      <w:szCs w:val="20"/>
      <w:lang w:val="en-GB"/>
    </w:rPr>
  </w:style>
  <w:style w:type="character" w:styleId="EndnoteReference">
    <w:name w:val="endnote reference"/>
    <w:uiPriority w:val="99"/>
    <w:semiHidden/>
    <w:rsid w:val="00CC1EA4"/>
    <w:rPr>
      <w:color w:val="auto"/>
      <w:spacing w:val="5"/>
      <w:w w:val="103"/>
      <w:kern w:val="14"/>
      <w:position w:val="0"/>
      <w:vertAlign w:val="superscript"/>
      <w14:ligatures w14:val="none"/>
      <w14:numForm w14:val="default"/>
      <w14:numSpacing w14:val="default"/>
      <w14:stylisticSets/>
      <w14:cntxtAlts w14:val="0"/>
    </w:rPr>
  </w:style>
  <w:style w:type="paragraph" w:styleId="EndnoteText">
    <w:name w:val="endnote text"/>
    <w:basedOn w:val="FootnoteText"/>
    <w:link w:val="EndnoteTextChar"/>
    <w:uiPriority w:val="99"/>
    <w:semiHidden/>
    <w:rsid w:val="00CC1EA4"/>
    <w:pPr>
      <w:widowControl w:val="0"/>
      <w:tabs>
        <w:tab w:val="right" w:pos="418"/>
      </w:tabs>
      <w:suppressAutoHyphens/>
      <w:spacing w:line="210" w:lineRule="exact"/>
      <w:ind w:left="475" w:hanging="475"/>
      <w:jc w:val="left"/>
    </w:pPr>
    <w:rPr>
      <w:rFonts w:ascii="@DengXian Light" w:hAnsi="@DengXian Light" w:cs="@DengXian Light"/>
      <w:spacing w:val="5"/>
      <w:w w:val="103"/>
      <w:kern w:val="14"/>
      <w:sz w:val="17"/>
      <w:lang w:val="en-GB"/>
    </w:rPr>
  </w:style>
  <w:style w:type="character" w:customStyle="1" w:styleId="EndnoteTextChar">
    <w:name w:val="Endnote Text Char"/>
    <w:basedOn w:val="DefaultParagraphFont"/>
    <w:link w:val="EndnoteText"/>
    <w:uiPriority w:val="99"/>
    <w:semiHidden/>
    <w:rsid w:val="00CC1EA4"/>
    <w:rPr>
      <w:rFonts w:ascii="@DengXian Light" w:hAnsi="@DengXian Light" w:cs="@DengXian Light"/>
      <w:spacing w:val="5"/>
      <w:w w:val="103"/>
      <w:kern w:val="14"/>
      <w:sz w:val="17"/>
      <w:szCs w:val="20"/>
      <w:lang w:val="en-GB"/>
    </w:rPr>
  </w:style>
  <w:style w:type="character" w:styleId="UnresolvedMention">
    <w:name w:val="Unresolved Mention"/>
    <w:basedOn w:val="DefaultParagraphFont"/>
    <w:uiPriority w:val="99"/>
    <w:unhideWhenUsed/>
    <w:rsid w:val="00C221AC"/>
    <w:rPr>
      <w:color w:val="605E5C"/>
      <w:shd w:val="clear" w:color="auto" w:fill="E1DFDD"/>
    </w:rPr>
  </w:style>
  <w:style w:type="character" w:styleId="Mention">
    <w:name w:val="Mention"/>
    <w:basedOn w:val="DefaultParagraphFont"/>
    <w:uiPriority w:val="99"/>
    <w:unhideWhenUsed/>
    <w:rsid w:val="00C221AC"/>
    <w:rPr>
      <w:color w:val="2B579A"/>
      <w:shd w:val="clear" w:color="auto" w:fill="E1DFDD"/>
    </w:rPr>
  </w:style>
  <w:style w:type="character" w:customStyle="1" w:styleId="eop">
    <w:name w:val="eop"/>
    <w:basedOn w:val="DefaultParagraphFont"/>
    <w:rsid w:val="00C221AC"/>
  </w:style>
  <w:style w:type="character" w:customStyle="1" w:styleId="findhit">
    <w:name w:val="findhit"/>
    <w:basedOn w:val="DefaultParagraphFont"/>
    <w:rsid w:val="00202EE2"/>
  </w:style>
  <w:style w:type="paragraph" w:customStyle="1" w:styleId="xmsonormal">
    <w:name w:val="x_msonormal"/>
    <w:basedOn w:val="Normal"/>
    <w:rsid w:val="00214E08"/>
    <w:pPr>
      <w:spacing w:after="0" w:line="240" w:lineRule="auto"/>
    </w:pPr>
    <w:rPr>
      <w:rFonts w:ascii="Segoe UI" w:eastAsia="Segoe UI" w:hAnsi="Segoe UI" w:cs="Segoe UI"/>
      <w:sz w:val="24"/>
      <w:szCs w:val="24"/>
      <w:lang w:eastAsia="ja-JP"/>
    </w:rPr>
  </w:style>
  <w:style w:type="character" w:customStyle="1" w:styleId="spellingerror">
    <w:name w:val="spellingerror"/>
    <w:basedOn w:val="DefaultParagraphFont"/>
    <w:rsid w:val="00875C2C"/>
  </w:style>
  <w:style w:type="character" w:customStyle="1" w:styleId="contextualspellingandgrammarerror">
    <w:name w:val="contextualspellingandgrammarerror"/>
    <w:basedOn w:val="DefaultParagraphFont"/>
    <w:rsid w:val="00894528"/>
  </w:style>
  <w:style w:type="paragraph" w:customStyle="1" w:styleId="SingleTxt">
    <w:name w:val="__Single Txt"/>
    <w:basedOn w:val="Normal"/>
    <w:link w:val="SingleTxtChar"/>
    <w:qFormat/>
    <w:rsid w:val="0089609C"/>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atLeast"/>
      <w:ind w:left="1267" w:right="1267"/>
      <w:jc w:val="both"/>
    </w:pPr>
    <w:rPr>
      <w:rFonts w:ascii="@DengXian Light" w:hAnsi="@DengXian Light" w:cs="@DengXian Light"/>
      <w:spacing w:val="4"/>
      <w:w w:val="103"/>
      <w:kern w:val="14"/>
      <w:sz w:val="20"/>
      <w:szCs w:val="20"/>
      <w:lang w:val="en-GB"/>
    </w:rPr>
  </w:style>
  <w:style w:type="paragraph" w:customStyle="1" w:styleId="TitleH1">
    <w:name w:val="Title_H1"/>
    <w:basedOn w:val="Normal"/>
    <w:next w:val="SingleTxt"/>
    <w:qFormat/>
    <w:rsid w:val="0089609C"/>
    <w:pPr>
      <w:keepNext/>
      <w:keepLines/>
      <w:suppressAutoHyphens/>
      <w:spacing w:after="0" w:line="270" w:lineRule="exact"/>
      <w:ind w:left="1267" w:right="1267" w:hanging="1267"/>
      <w:outlineLvl w:val="0"/>
    </w:pPr>
    <w:rPr>
      <w:rFonts w:ascii="@DengXian Light" w:hAnsi="@DengXian Light" w:cs="@DengXian Light"/>
      <w:b/>
      <w:spacing w:val="4"/>
      <w:w w:val="103"/>
      <w:kern w:val="14"/>
      <w:sz w:val="24"/>
      <w:szCs w:val="20"/>
      <w:lang w:val="en-GB"/>
    </w:rPr>
  </w:style>
  <w:style w:type="paragraph" w:customStyle="1" w:styleId="TitleHCH">
    <w:name w:val="Title_H_CH"/>
    <w:basedOn w:val="Normal"/>
    <w:next w:val="Normal"/>
    <w:qFormat/>
    <w:rsid w:val="0089609C"/>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0" w:line="300" w:lineRule="exact"/>
      <w:outlineLvl w:val="0"/>
    </w:pPr>
    <w:rPr>
      <w:rFonts w:ascii="@DengXian Light" w:hAnsi="@DengXian Light" w:cs="@DengXian Light"/>
      <w:b/>
      <w:spacing w:val="-2"/>
      <w:w w:val="103"/>
      <w:kern w:val="14"/>
      <w:sz w:val="28"/>
      <w:szCs w:val="20"/>
      <w:lang w:val="en-GB"/>
    </w:rPr>
  </w:style>
  <w:style w:type="character" w:customStyle="1" w:styleId="SingleTxtChar">
    <w:name w:val="__Single Txt Char"/>
    <w:link w:val="SingleTxt"/>
    <w:qFormat/>
    <w:locked/>
    <w:rsid w:val="0089609C"/>
    <w:rPr>
      <w:rFonts w:ascii="@DengXian Light" w:hAnsi="@DengXian Light" w:cs="@DengXian Light"/>
      <w:spacing w:val="4"/>
      <w:w w:val="103"/>
      <w:kern w:val="14"/>
      <w:sz w:val="20"/>
      <w:szCs w:val="20"/>
      <w:lang w:val="en-GB"/>
    </w:rPr>
  </w:style>
  <w:style w:type="character" w:styleId="FollowedHyperlink">
    <w:name w:val="FollowedHyperlink"/>
    <w:basedOn w:val="DefaultParagraphFont"/>
    <w:uiPriority w:val="99"/>
    <w:semiHidden/>
    <w:unhideWhenUsed/>
    <w:rsid w:val="00DE13CD"/>
    <w:rPr>
      <w:color w:val="954F72" w:themeColor="followedHyperlink"/>
      <w:u w:val="single"/>
    </w:rPr>
  </w:style>
  <w:style w:type="paragraph" w:customStyle="1" w:styleId="Default">
    <w:name w:val="Default"/>
    <w:basedOn w:val="Normal"/>
    <w:rsid w:val="000C0B7F"/>
    <w:pPr>
      <w:autoSpaceDE w:val="0"/>
      <w:autoSpaceDN w:val="0"/>
      <w:spacing w:after="0" w:line="240" w:lineRule="auto"/>
    </w:pPr>
    <w:rPr>
      <w:rFonts w:ascii="Arial Unicode MS" w:eastAsiaTheme="minorEastAsia" w:hAnsi="Arial Unicode MS" w:cs="Arial Unicode MS"/>
      <w:color w:val="000000"/>
      <w:sz w:val="24"/>
      <w:szCs w:val="24"/>
    </w:rPr>
  </w:style>
  <w:style w:type="character" w:customStyle="1" w:styleId="apple-converted-space">
    <w:name w:val="apple-converted-space"/>
    <w:basedOn w:val="DefaultParagraphFont"/>
    <w:rsid w:val="007C1584"/>
  </w:style>
  <w:style w:type="paragraph" w:customStyle="1" w:styleId="xmsolistparagraph">
    <w:name w:val="x_msolistparagraph"/>
    <w:basedOn w:val="Normal"/>
    <w:rsid w:val="0040300A"/>
    <w:pPr>
      <w:spacing w:line="252" w:lineRule="auto"/>
      <w:ind w:left="720"/>
    </w:pPr>
    <w:rPr>
      <w:rFonts w:ascii="@DengXian Light" w:eastAsiaTheme="minorEastAsia" w:hAnsi="@DengXian Light" w:cs="@DengXian Light"/>
      <w:sz w:val="20"/>
      <w:szCs w:val="20"/>
      <w:lang w:eastAsia="zh-CN"/>
    </w:rPr>
  </w:style>
  <w:style w:type="paragraph" w:customStyle="1" w:styleId="bulets">
    <w:name w:val="bulets"/>
    <w:qFormat/>
    <w:rsid w:val="0041486E"/>
    <w:pPr>
      <w:numPr>
        <w:numId w:val="3"/>
      </w:numPr>
      <w:spacing w:after="0" w:line="340" w:lineRule="exact"/>
    </w:pPr>
    <w:rPr>
      <w:rFonts w:ascii="Arial Unicode MS" w:eastAsiaTheme="minorEastAsia" w:hAnsi="Arial Unicode MS"/>
      <w:sz w:val="24"/>
      <w:szCs w:val="24"/>
    </w:rPr>
  </w:style>
  <w:style w:type="paragraph" w:customStyle="1" w:styleId="text12">
    <w:name w:val="text12"/>
    <w:qFormat/>
    <w:rsid w:val="00BD090E"/>
    <w:pPr>
      <w:spacing w:after="0" w:line="340" w:lineRule="exact"/>
    </w:pPr>
    <w:rPr>
      <w:rFonts w:ascii="Arial Unicode MS" w:eastAsiaTheme="minorEastAsia" w:hAnsi="Arial Unicode MS"/>
      <w:sz w:val="24"/>
      <w:szCs w:val="24"/>
    </w:rPr>
  </w:style>
  <w:style w:type="table" w:styleId="GridTable4-Accent5">
    <w:name w:val="Grid Table 4 Accent 5"/>
    <w:basedOn w:val="TableNormal"/>
    <w:uiPriority w:val="49"/>
    <w:rsid w:val="003A7E7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H1">
    <w:name w:val="_ H_1"/>
    <w:basedOn w:val="Normal"/>
    <w:next w:val="Normal"/>
    <w:rsid w:val="002D3009"/>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0" w:line="270" w:lineRule="exact"/>
      <w:ind w:left="1267" w:right="1267" w:hanging="1267"/>
      <w:outlineLvl w:val="0"/>
    </w:pPr>
    <w:rPr>
      <w:rFonts w:ascii="@DengXian Light" w:hAnsi="@DengXian Light" w:cs="@DengXian Light"/>
      <w:b/>
      <w:spacing w:val="4"/>
      <w:w w:val="103"/>
      <w:kern w:val="14"/>
      <w:sz w:val="24"/>
      <w:szCs w:val="20"/>
      <w:lang w:val="en-GB"/>
    </w:rPr>
  </w:style>
  <w:style w:type="paragraph" w:styleId="PlainText">
    <w:name w:val="Plain Text"/>
    <w:basedOn w:val="Normal"/>
    <w:link w:val="PlainTextChar"/>
    <w:uiPriority w:val="99"/>
    <w:unhideWhenUsed/>
    <w:rsid w:val="004B2CD9"/>
    <w:pPr>
      <w:spacing w:after="0" w:line="240" w:lineRule="auto"/>
    </w:pPr>
    <w:rPr>
      <w:rFonts w:ascii="Arial Unicode MS" w:eastAsiaTheme="minorEastAsia" w:hAnsi="Arial Unicode MS" w:cs="@DengXian Light"/>
      <w:lang w:eastAsia="zh-CN"/>
    </w:rPr>
  </w:style>
  <w:style w:type="character" w:customStyle="1" w:styleId="PlainTextChar">
    <w:name w:val="Plain Text Char"/>
    <w:basedOn w:val="DefaultParagraphFont"/>
    <w:link w:val="PlainText"/>
    <w:uiPriority w:val="99"/>
    <w:rsid w:val="004B2CD9"/>
    <w:rPr>
      <w:rFonts w:ascii="Arial Unicode MS" w:eastAsiaTheme="minorEastAsia" w:hAnsi="Arial Unicode MS" w:cs="@DengXian Light"/>
      <w:lang w:eastAsia="zh-CN"/>
    </w:rPr>
  </w:style>
  <w:style w:type="character" w:styleId="Strong">
    <w:name w:val="Strong"/>
    <w:basedOn w:val="DefaultParagraphFont"/>
    <w:uiPriority w:val="22"/>
    <w:qFormat/>
    <w:rsid w:val="00A307B6"/>
    <w:rPr>
      <w:b/>
      <w:bCs/>
    </w:rPr>
  </w:style>
  <w:style w:type="paragraph" w:customStyle="1" w:styleId="H23">
    <w:name w:val="_ H_2/3"/>
    <w:basedOn w:val="Normal"/>
    <w:next w:val="Normal"/>
    <w:rsid w:val="00892BD4"/>
    <w:pPr>
      <w:suppressAutoHyphens/>
      <w:spacing w:after="0" w:line="240" w:lineRule="exact"/>
      <w:outlineLvl w:val="1"/>
    </w:pPr>
    <w:rPr>
      <w:rFonts w:ascii="@DengXian Light" w:hAnsi="@DengXian Light" w:cs="@DengXian Light"/>
      <w:b/>
      <w:spacing w:val="4"/>
      <w:w w:val="103"/>
      <w:kern w:val="14"/>
      <w:sz w:val="20"/>
      <w:szCs w:val="20"/>
    </w:rPr>
  </w:style>
  <w:style w:type="character" w:customStyle="1" w:styleId="Heading2Char">
    <w:name w:val="Heading 2 Char"/>
    <w:basedOn w:val="DefaultParagraphFont"/>
    <w:link w:val="Heading2"/>
    <w:uiPriority w:val="9"/>
    <w:rsid w:val="006C41C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1644"/>
    <w:rPr>
      <w:rFonts w:asciiTheme="majorHAnsi" w:eastAsiaTheme="majorEastAsia" w:hAnsiTheme="majorHAnsi" w:cstheme="majorBidi"/>
      <w:color w:val="2F5496" w:themeColor="accent1" w:themeShade="BF"/>
      <w:sz w:val="32"/>
      <w:szCs w:val="32"/>
    </w:rPr>
  </w:style>
  <w:style w:type="character" w:customStyle="1" w:styleId="field">
    <w:name w:val="field"/>
    <w:basedOn w:val="DefaultParagraphFont"/>
    <w:rsid w:val="00501644"/>
  </w:style>
  <w:style w:type="paragraph" w:customStyle="1" w:styleId="xmsonormal0">
    <w:name w:val="xmsonormal"/>
    <w:basedOn w:val="Normal"/>
    <w:uiPriority w:val="1"/>
    <w:rsid w:val="0074785F"/>
    <w:pPr>
      <w:spacing w:before="100" w:beforeAutospacing="1" w:after="100" w:afterAutospacing="1" w:line="240" w:lineRule="auto"/>
    </w:pPr>
    <w:rPr>
      <w:rFonts w:ascii="Arial Unicode MS" w:hAnsi="Arial Unicode MS" w:cs="Arial Unicode MS"/>
    </w:rPr>
  </w:style>
  <w:style w:type="character" w:customStyle="1" w:styleId="fontstyle21">
    <w:name w:val="fontstyle21"/>
    <w:basedOn w:val="DefaultParagraphFont"/>
    <w:rsid w:val="00F73BD4"/>
    <w:rPr>
      <w:rFonts w:ascii="@DengXian Light" w:hAnsi="@DengXian Light" w:hint="default"/>
      <w:b w:val="0"/>
      <w:bCs w:val="0"/>
      <w:i w:val="0"/>
      <w:iCs w:val="0"/>
      <w:color w:val="009EDB"/>
      <w:sz w:val="22"/>
      <w:szCs w:val="22"/>
    </w:rPr>
  </w:style>
  <w:style w:type="character" w:customStyle="1" w:styleId="ui-provider">
    <w:name w:val="ui-provider"/>
    <w:basedOn w:val="DefaultParagraphFont"/>
    <w:rsid w:val="00C83473"/>
  </w:style>
  <w:style w:type="paragraph" w:customStyle="1" w:styleId="HCh">
    <w:name w:val="_ H _Ch"/>
    <w:basedOn w:val="Normal"/>
    <w:next w:val="SingleTxt"/>
    <w:rsid w:val="00935CB3"/>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0" w:line="300" w:lineRule="exact"/>
      <w:outlineLvl w:val="0"/>
    </w:pPr>
    <w:rPr>
      <w:rFonts w:ascii="DengXian Light" w:hAnsi="DengXian Light" w:cs="DengXian Light"/>
      <w:b/>
      <w:spacing w:val="-2"/>
      <w:w w:val="103"/>
      <w:kern w:val="14"/>
      <w:sz w:val="28"/>
      <w:szCs w:val="20"/>
      <w:lang w:val="en-GB"/>
    </w:rPr>
  </w:style>
  <w:style w:type="character" w:customStyle="1" w:styleId="fui-primitive">
    <w:name w:val="fui-primitive"/>
    <w:basedOn w:val="DefaultParagraphFont"/>
    <w:rsid w:val="00030E36"/>
  </w:style>
  <w:style w:type="character" w:customStyle="1" w:styleId="ui-chatmessagecontent">
    <w:name w:val="ui-chat__messagecontent"/>
    <w:basedOn w:val="DefaultParagraphFont"/>
    <w:rsid w:val="00030E36"/>
  </w:style>
  <w:style w:type="character" w:customStyle="1" w:styleId="ui-chatmessageheader">
    <w:name w:val="ui-chat__messageheader"/>
    <w:basedOn w:val="DefaultParagraphFont"/>
    <w:rsid w:val="00030E36"/>
  </w:style>
  <w:style w:type="character" w:customStyle="1" w:styleId="fui-styledtext">
    <w:name w:val="fui-styledtext"/>
    <w:basedOn w:val="DefaultParagraphFont"/>
    <w:rsid w:val="00030E36"/>
  </w:style>
  <w:style w:type="character" w:customStyle="1" w:styleId="fui-flex">
    <w:name w:val="fui-flex"/>
    <w:basedOn w:val="DefaultParagraphFont"/>
    <w:rsid w:val="00030E36"/>
  </w:style>
  <w:style w:type="paragraph" w:customStyle="1" w:styleId="ui-menuitemwrapper">
    <w:name w:val="ui-menu__itemwrapper"/>
    <w:basedOn w:val="Normal"/>
    <w:rsid w:val="00030E3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ui-menudivider">
    <w:name w:val="ui-menu__divider"/>
    <w:basedOn w:val="Normal"/>
    <w:rsid w:val="00030E3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ontentpasted0">
    <w:name w:val="contentpasted0"/>
    <w:basedOn w:val="DefaultParagraphFont"/>
    <w:rsid w:val="00DF4E0C"/>
  </w:style>
  <w:style w:type="table" w:customStyle="1" w:styleId="TableGrid2">
    <w:name w:val="Table Grid2"/>
    <w:basedOn w:val="TableNormal"/>
    <w:next w:val="TableGrid"/>
    <w:uiPriority w:val="39"/>
    <w:rsid w:val="00C5324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0">
    <w:name w:val="default"/>
    <w:basedOn w:val="Normal"/>
    <w:rsid w:val="00C53243"/>
    <w:pPr>
      <w:spacing w:before="100" w:beforeAutospacing="1" w:after="100" w:afterAutospacing="1" w:line="240" w:lineRule="auto"/>
    </w:pPr>
    <w:rPr>
      <w:rFonts w:ascii="Calibri" w:eastAsiaTheme="minorEastAsia" w:hAnsi="Calibri" w:cs="Calibri"/>
      <w:lang w:eastAsia="zh-CN"/>
    </w:rPr>
  </w:style>
  <w:style w:type="character" w:customStyle="1" w:styleId="xnormaltextrun">
    <w:name w:val="x_normaltextrun"/>
    <w:basedOn w:val="DefaultParagraphFont"/>
    <w:rsid w:val="00C53243"/>
  </w:style>
  <w:style w:type="character" w:customStyle="1" w:styleId="xeop">
    <w:name w:val="x_eop"/>
    <w:basedOn w:val="DefaultParagraphFont"/>
    <w:rsid w:val="00C53243"/>
  </w:style>
  <w:style w:type="paragraph" w:styleId="BodyText">
    <w:name w:val="Body Text"/>
    <w:basedOn w:val="Normal"/>
    <w:link w:val="BodyTextChar"/>
    <w:uiPriority w:val="1"/>
    <w:qFormat/>
    <w:rsid w:val="00054891"/>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054891"/>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320B2D"/>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8190">
      <w:bodyDiv w:val="1"/>
      <w:marLeft w:val="0"/>
      <w:marRight w:val="0"/>
      <w:marTop w:val="0"/>
      <w:marBottom w:val="0"/>
      <w:divBdr>
        <w:top w:val="none" w:sz="0" w:space="0" w:color="auto"/>
        <w:left w:val="none" w:sz="0" w:space="0" w:color="auto"/>
        <w:bottom w:val="none" w:sz="0" w:space="0" w:color="auto"/>
        <w:right w:val="none" w:sz="0" w:space="0" w:color="auto"/>
      </w:divBdr>
    </w:div>
    <w:div w:id="23406095">
      <w:bodyDiv w:val="1"/>
      <w:marLeft w:val="0"/>
      <w:marRight w:val="0"/>
      <w:marTop w:val="0"/>
      <w:marBottom w:val="0"/>
      <w:divBdr>
        <w:top w:val="none" w:sz="0" w:space="0" w:color="auto"/>
        <w:left w:val="none" w:sz="0" w:space="0" w:color="auto"/>
        <w:bottom w:val="none" w:sz="0" w:space="0" w:color="auto"/>
        <w:right w:val="none" w:sz="0" w:space="0" w:color="auto"/>
      </w:divBdr>
    </w:div>
    <w:div w:id="26955517">
      <w:bodyDiv w:val="1"/>
      <w:marLeft w:val="0"/>
      <w:marRight w:val="0"/>
      <w:marTop w:val="0"/>
      <w:marBottom w:val="0"/>
      <w:divBdr>
        <w:top w:val="none" w:sz="0" w:space="0" w:color="auto"/>
        <w:left w:val="none" w:sz="0" w:space="0" w:color="auto"/>
        <w:bottom w:val="none" w:sz="0" w:space="0" w:color="auto"/>
        <w:right w:val="none" w:sz="0" w:space="0" w:color="auto"/>
      </w:divBdr>
    </w:div>
    <w:div w:id="27726643">
      <w:bodyDiv w:val="1"/>
      <w:marLeft w:val="0"/>
      <w:marRight w:val="0"/>
      <w:marTop w:val="0"/>
      <w:marBottom w:val="0"/>
      <w:divBdr>
        <w:top w:val="none" w:sz="0" w:space="0" w:color="auto"/>
        <w:left w:val="none" w:sz="0" w:space="0" w:color="auto"/>
        <w:bottom w:val="none" w:sz="0" w:space="0" w:color="auto"/>
        <w:right w:val="none" w:sz="0" w:space="0" w:color="auto"/>
      </w:divBdr>
    </w:div>
    <w:div w:id="42292334">
      <w:bodyDiv w:val="1"/>
      <w:marLeft w:val="0"/>
      <w:marRight w:val="0"/>
      <w:marTop w:val="0"/>
      <w:marBottom w:val="0"/>
      <w:divBdr>
        <w:top w:val="none" w:sz="0" w:space="0" w:color="auto"/>
        <w:left w:val="none" w:sz="0" w:space="0" w:color="auto"/>
        <w:bottom w:val="none" w:sz="0" w:space="0" w:color="auto"/>
        <w:right w:val="none" w:sz="0" w:space="0" w:color="auto"/>
      </w:divBdr>
    </w:div>
    <w:div w:id="118884812">
      <w:bodyDiv w:val="1"/>
      <w:marLeft w:val="0"/>
      <w:marRight w:val="0"/>
      <w:marTop w:val="0"/>
      <w:marBottom w:val="0"/>
      <w:divBdr>
        <w:top w:val="none" w:sz="0" w:space="0" w:color="auto"/>
        <w:left w:val="none" w:sz="0" w:space="0" w:color="auto"/>
        <w:bottom w:val="none" w:sz="0" w:space="0" w:color="auto"/>
        <w:right w:val="none" w:sz="0" w:space="0" w:color="auto"/>
      </w:divBdr>
    </w:div>
    <w:div w:id="128942010">
      <w:bodyDiv w:val="1"/>
      <w:marLeft w:val="0"/>
      <w:marRight w:val="0"/>
      <w:marTop w:val="0"/>
      <w:marBottom w:val="0"/>
      <w:divBdr>
        <w:top w:val="none" w:sz="0" w:space="0" w:color="auto"/>
        <w:left w:val="none" w:sz="0" w:space="0" w:color="auto"/>
        <w:bottom w:val="none" w:sz="0" w:space="0" w:color="auto"/>
        <w:right w:val="none" w:sz="0" w:space="0" w:color="auto"/>
      </w:divBdr>
    </w:div>
    <w:div w:id="144972739">
      <w:bodyDiv w:val="1"/>
      <w:marLeft w:val="0"/>
      <w:marRight w:val="0"/>
      <w:marTop w:val="0"/>
      <w:marBottom w:val="0"/>
      <w:divBdr>
        <w:top w:val="none" w:sz="0" w:space="0" w:color="auto"/>
        <w:left w:val="none" w:sz="0" w:space="0" w:color="auto"/>
        <w:bottom w:val="none" w:sz="0" w:space="0" w:color="auto"/>
        <w:right w:val="none" w:sz="0" w:space="0" w:color="auto"/>
      </w:divBdr>
    </w:div>
    <w:div w:id="196545899">
      <w:bodyDiv w:val="1"/>
      <w:marLeft w:val="0"/>
      <w:marRight w:val="0"/>
      <w:marTop w:val="0"/>
      <w:marBottom w:val="0"/>
      <w:divBdr>
        <w:top w:val="none" w:sz="0" w:space="0" w:color="auto"/>
        <w:left w:val="none" w:sz="0" w:space="0" w:color="auto"/>
        <w:bottom w:val="none" w:sz="0" w:space="0" w:color="auto"/>
        <w:right w:val="none" w:sz="0" w:space="0" w:color="auto"/>
      </w:divBdr>
    </w:div>
    <w:div w:id="197939915">
      <w:bodyDiv w:val="1"/>
      <w:marLeft w:val="0"/>
      <w:marRight w:val="0"/>
      <w:marTop w:val="0"/>
      <w:marBottom w:val="0"/>
      <w:divBdr>
        <w:top w:val="none" w:sz="0" w:space="0" w:color="auto"/>
        <w:left w:val="none" w:sz="0" w:space="0" w:color="auto"/>
        <w:bottom w:val="none" w:sz="0" w:space="0" w:color="auto"/>
        <w:right w:val="none" w:sz="0" w:space="0" w:color="auto"/>
      </w:divBdr>
    </w:div>
    <w:div w:id="230578169">
      <w:bodyDiv w:val="1"/>
      <w:marLeft w:val="0"/>
      <w:marRight w:val="0"/>
      <w:marTop w:val="0"/>
      <w:marBottom w:val="0"/>
      <w:divBdr>
        <w:top w:val="none" w:sz="0" w:space="0" w:color="auto"/>
        <w:left w:val="none" w:sz="0" w:space="0" w:color="auto"/>
        <w:bottom w:val="none" w:sz="0" w:space="0" w:color="auto"/>
        <w:right w:val="none" w:sz="0" w:space="0" w:color="auto"/>
      </w:divBdr>
    </w:div>
    <w:div w:id="231936466">
      <w:bodyDiv w:val="1"/>
      <w:marLeft w:val="0"/>
      <w:marRight w:val="0"/>
      <w:marTop w:val="0"/>
      <w:marBottom w:val="0"/>
      <w:divBdr>
        <w:top w:val="none" w:sz="0" w:space="0" w:color="auto"/>
        <w:left w:val="none" w:sz="0" w:space="0" w:color="auto"/>
        <w:bottom w:val="none" w:sz="0" w:space="0" w:color="auto"/>
        <w:right w:val="none" w:sz="0" w:space="0" w:color="auto"/>
      </w:divBdr>
    </w:div>
    <w:div w:id="234170927">
      <w:bodyDiv w:val="1"/>
      <w:marLeft w:val="0"/>
      <w:marRight w:val="0"/>
      <w:marTop w:val="0"/>
      <w:marBottom w:val="0"/>
      <w:divBdr>
        <w:top w:val="none" w:sz="0" w:space="0" w:color="auto"/>
        <w:left w:val="none" w:sz="0" w:space="0" w:color="auto"/>
        <w:bottom w:val="none" w:sz="0" w:space="0" w:color="auto"/>
        <w:right w:val="none" w:sz="0" w:space="0" w:color="auto"/>
      </w:divBdr>
    </w:div>
    <w:div w:id="240877188">
      <w:bodyDiv w:val="1"/>
      <w:marLeft w:val="0"/>
      <w:marRight w:val="0"/>
      <w:marTop w:val="0"/>
      <w:marBottom w:val="0"/>
      <w:divBdr>
        <w:top w:val="none" w:sz="0" w:space="0" w:color="auto"/>
        <w:left w:val="none" w:sz="0" w:space="0" w:color="auto"/>
        <w:bottom w:val="none" w:sz="0" w:space="0" w:color="auto"/>
        <w:right w:val="none" w:sz="0" w:space="0" w:color="auto"/>
      </w:divBdr>
    </w:div>
    <w:div w:id="251164379">
      <w:bodyDiv w:val="1"/>
      <w:marLeft w:val="0"/>
      <w:marRight w:val="0"/>
      <w:marTop w:val="0"/>
      <w:marBottom w:val="0"/>
      <w:divBdr>
        <w:top w:val="none" w:sz="0" w:space="0" w:color="auto"/>
        <w:left w:val="none" w:sz="0" w:space="0" w:color="auto"/>
        <w:bottom w:val="none" w:sz="0" w:space="0" w:color="auto"/>
        <w:right w:val="none" w:sz="0" w:space="0" w:color="auto"/>
      </w:divBdr>
    </w:div>
    <w:div w:id="253824089">
      <w:bodyDiv w:val="1"/>
      <w:marLeft w:val="0"/>
      <w:marRight w:val="0"/>
      <w:marTop w:val="0"/>
      <w:marBottom w:val="0"/>
      <w:divBdr>
        <w:top w:val="none" w:sz="0" w:space="0" w:color="auto"/>
        <w:left w:val="none" w:sz="0" w:space="0" w:color="auto"/>
        <w:bottom w:val="none" w:sz="0" w:space="0" w:color="auto"/>
        <w:right w:val="none" w:sz="0" w:space="0" w:color="auto"/>
      </w:divBdr>
    </w:div>
    <w:div w:id="268242008">
      <w:bodyDiv w:val="1"/>
      <w:marLeft w:val="0"/>
      <w:marRight w:val="0"/>
      <w:marTop w:val="0"/>
      <w:marBottom w:val="0"/>
      <w:divBdr>
        <w:top w:val="none" w:sz="0" w:space="0" w:color="auto"/>
        <w:left w:val="none" w:sz="0" w:space="0" w:color="auto"/>
        <w:bottom w:val="none" w:sz="0" w:space="0" w:color="auto"/>
        <w:right w:val="none" w:sz="0" w:space="0" w:color="auto"/>
      </w:divBdr>
    </w:div>
    <w:div w:id="274362778">
      <w:bodyDiv w:val="1"/>
      <w:marLeft w:val="0"/>
      <w:marRight w:val="0"/>
      <w:marTop w:val="0"/>
      <w:marBottom w:val="0"/>
      <w:divBdr>
        <w:top w:val="none" w:sz="0" w:space="0" w:color="auto"/>
        <w:left w:val="none" w:sz="0" w:space="0" w:color="auto"/>
        <w:bottom w:val="none" w:sz="0" w:space="0" w:color="auto"/>
        <w:right w:val="none" w:sz="0" w:space="0" w:color="auto"/>
      </w:divBdr>
    </w:div>
    <w:div w:id="291061829">
      <w:bodyDiv w:val="1"/>
      <w:marLeft w:val="0"/>
      <w:marRight w:val="0"/>
      <w:marTop w:val="0"/>
      <w:marBottom w:val="0"/>
      <w:divBdr>
        <w:top w:val="none" w:sz="0" w:space="0" w:color="auto"/>
        <w:left w:val="none" w:sz="0" w:space="0" w:color="auto"/>
        <w:bottom w:val="none" w:sz="0" w:space="0" w:color="auto"/>
        <w:right w:val="none" w:sz="0" w:space="0" w:color="auto"/>
      </w:divBdr>
      <w:divsChild>
        <w:div w:id="1744331767">
          <w:marLeft w:val="446"/>
          <w:marRight w:val="14"/>
          <w:marTop w:val="21"/>
          <w:marBottom w:val="0"/>
          <w:divBdr>
            <w:top w:val="none" w:sz="0" w:space="0" w:color="auto"/>
            <w:left w:val="none" w:sz="0" w:space="0" w:color="auto"/>
            <w:bottom w:val="none" w:sz="0" w:space="0" w:color="auto"/>
            <w:right w:val="none" w:sz="0" w:space="0" w:color="auto"/>
          </w:divBdr>
        </w:div>
      </w:divsChild>
    </w:div>
    <w:div w:id="297304025">
      <w:bodyDiv w:val="1"/>
      <w:marLeft w:val="0"/>
      <w:marRight w:val="0"/>
      <w:marTop w:val="0"/>
      <w:marBottom w:val="0"/>
      <w:divBdr>
        <w:top w:val="none" w:sz="0" w:space="0" w:color="auto"/>
        <w:left w:val="none" w:sz="0" w:space="0" w:color="auto"/>
        <w:bottom w:val="none" w:sz="0" w:space="0" w:color="auto"/>
        <w:right w:val="none" w:sz="0" w:space="0" w:color="auto"/>
      </w:divBdr>
    </w:div>
    <w:div w:id="307900549">
      <w:bodyDiv w:val="1"/>
      <w:marLeft w:val="0"/>
      <w:marRight w:val="0"/>
      <w:marTop w:val="0"/>
      <w:marBottom w:val="0"/>
      <w:divBdr>
        <w:top w:val="none" w:sz="0" w:space="0" w:color="auto"/>
        <w:left w:val="none" w:sz="0" w:space="0" w:color="auto"/>
        <w:bottom w:val="none" w:sz="0" w:space="0" w:color="auto"/>
        <w:right w:val="none" w:sz="0" w:space="0" w:color="auto"/>
      </w:divBdr>
      <w:divsChild>
        <w:div w:id="871306328">
          <w:marLeft w:val="0"/>
          <w:marRight w:val="0"/>
          <w:marTop w:val="0"/>
          <w:marBottom w:val="0"/>
          <w:divBdr>
            <w:top w:val="none" w:sz="0" w:space="0" w:color="auto"/>
            <w:left w:val="none" w:sz="0" w:space="0" w:color="auto"/>
            <w:bottom w:val="none" w:sz="0" w:space="0" w:color="auto"/>
            <w:right w:val="none" w:sz="0" w:space="0" w:color="auto"/>
          </w:divBdr>
        </w:div>
      </w:divsChild>
    </w:div>
    <w:div w:id="309872810">
      <w:bodyDiv w:val="1"/>
      <w:marLeft w:val="0"/>
      <w:marRight w:val="0"/>
      <w:marTop w:val="0"/>
      <w:marBottom w:val="0"/>
      <w:divBdr>
        <w:top w:val="none" w:sz="0" w:space="0" w:color="auto"/>
        <w:left w:val="none" w:sz="0" w:space="0" w:color="auto"/>
        <w:bottom w:val="none" w:sz="0" w:space="0" w:color="auto"/>
        <w:right w:val="none" w:sz="0" w:space="0" w:color="auto"/>
      </w:divBdr>
    </w:div>
    <w:div w:id="322859458">
      <w:bodyDiv w:val="1"/>
      <w:marLeft w:val="0"/>
      <w:marRight w:val="0"/>
      <w:marTop w:val="0"/>
      <w:marBottom w:val="0"/>
      <w:divBdr>
        <w:top w:val="none" w:sz="0" w:space="0" w:color="auto"/>
        <w:left w:val="none" w:sz="0" w:space="0" w:color="auto"/>
        <w:bottom w:val="none" w:sz="0" w:space="0" w:color="auto"/>
        <w:right w:val="none" w:sz="0" w:space="0" w:color="auto"/>
      </w:divBdr>
    </w:div>
    <w:div w:id="326597758">
      <w:bodyDiv w:val="1"/>
      <w:marLeft w:val="0"/>
      <w:marRight w:val="0"/>
      <w:marTop w:val="0"/>
      <w:marBottom w:val="0"/>
      <w:divBdr>
        <w:top w:val="none" w:sz="0" w:space="0" w:color="auto"/>
        <w:left w:val="none" w:sz="0" w:space="0" w:color="auto"/>
        <w:bottom w:val="none" w:sz="0" w:space="0" w:color="auto"/>
        <w:right w:val="none" w:sz="0" w:space="0" w:color="auto"/>
      </w:divBdr>
    </w:div>
    <w:div w:id="329605667">
      <w:bodyDiv w:val="1"/>
      <w:marLeft w:val="0"/>
      <w:marRight w:val="0"/>
      <w:marTop w:val="0"/>
      <w:marBottom w:val="0"/>
      <w:divBdr>
        <w:top w:val="none" w:sz="0" w:space="0" w:color="auto"/>
        <w:left w:val="none" w:sz="0" w:space="0" w:color="auto"/>
        <w:bottom w:val="none" w:sz="0" w:space="0" w:color="auto"/>
        <w:right w:val="none" w:sz="0" w:space="0" w:color="auto"/>
      </w:divBdr>
    </w:div>
    <w:div w:id="341862849">
      <w:bodyDiv w:val="1"/>
      <w:marLeft w:val="0"/>
      <w:marRight w:val="0"/>
      <w:marTop w:val="0"/>
      <w:marBottom w:val="0"/>
      <w:divBdr>
        <w:top w:val="none" w:sz="0" w:space="0" w:color="auto"/>
        <w:left w:val="none" w:sz="0" w:space="0" w:color="auto"/>
        <w:bottom w:val="none" w:sz="0" w:space="0" w:color="auto"/>
        <w:right w:val="none" w:sz="0" w:space="0" w:color="auto"/>
      </w:divBdr>
    </w:div>
    <w:div w:id="374277931">
      <w:bodyDiv w:val="1"/>
      <w:marLeft w:val="0"/>
      <w:marRight w:val="0"/>
      <w:marTop w:val="0"/>
      <w:marBottom w:val="0"/>
      <w:divBdr>
        <w:top w:val="none" w:sz="0" w:space="0" w:color="auto"/>
        <w:left w:val="none" w:sz="0" w:space="0" w:color="auto"/>
        <w:bottom w:val="none" w:sz="0" w:space="0" w:color="auto"/>
        <w:right w:val="none" w:sz="0" w:space="0" w:color="auto"/>
      </w:divBdr>
    </w:div>
    <w:div w:id="382948647">
      <w:bodyDiv w:val="1"/>
      <w:marLeft w:val="0"/>
      <w:marRight w:val="0"/>
      <w:marTop w:val="0"/>
      <w:marBottom w:val="0"/>
      <w:divBdr>
        <w:top w:val="none" w:sz="0" w:space="0" w:color="auto"/>
        <w:left w:val="none" w:sz="0" w:space="0" w:color="auto"/>
        <w:bottom w:val="none" w:sz="0" w:space="0" w:color="auto"/>
        <w:right w:val="none" w:sz="0" w:space="0" w:color="auto"/>
      </w:divBdr>
    </w:div>
    <w:div w:id="409621450">
      <w:bodyDiv w:val="1"/>
      <w:marLeft w:val="0"/>
      <w:marRight w:val="0"/>
      <w:marTop w:val="0"/>
      <w:marBottom w:val="0"/>
      <w:divBdr>
        <w:top w:val="none" w:sz="0" w:space="0" w:color="auto"/>
        <w:left w:val="none" w:sz="0" w:space="0" w:color="auto"/>
        <w:bottom w:val="none" w:sz="0" w:space="0" w:color="auto"/>
        <w:right w:val="none" w:sz="0" w:space="0" w:color="auto"/>
      </w:divBdr>
    </w:div>
    <w:div w:id="418060672">
      <w:bodyDiv w:val="1"/>
      <w:marLeft w:val="0"/>
      <w:marRight w:val="0"/>
      <w:marTop w:val="0"/>
      <w:marBottom w:val="0"/>
      <w:divBdr>
        <w:top w:val="none" w:sz="0" w:space="0" w:color="auto"/>
        <w:left w:val="none" w:sz="0" w:space="0" w:color="auto"/>
        <w:bottom w:val="none" w:sz="0" w:space="0" w:color="auto"/>
        <w:right w:val="none" w:sz="0" w:space="0" w:color="auto"/>
      </w:divBdr>
    </w:div>
    <w:div w:id="433406442">
      <w:bodyDiv w:val="1"/>
      <w:marLeft w:val="0"/>
      <w:marRight w:val="0"/>
      <w:marTop w:val="0"/>
      <w:marBottom w:val="0"/>
      <w:divBdr>
        <w:top w:val="none" w:sz="0" w:space="0" w:color="auto"/>
        <w:left w:val="none" w:sz="0" w:space="0" w:color="auto"/>
        <w:bottom w:val="none" w:sz="0" w:space="0" w:color="auto"/>
        <w:right w:val="none" w:sz="0" w:space="0" w:color="auto"/>
      </w:divBdr>
    </w:div>
    <w:div w:id="442463781">
      <w:bodyDiv w:val="1"/>
      <w:marLeft w:val="0"/>
      <w:marRight w:val="0"/>
      <w:marTop w:val="0"/>
      <w:marBottom w:val="0"/>
      <w:divBdr>
        <w:top w:val="none" w:sz="0" w:space="0" w:color="auto"/>
        <w:left w:val="none" w:sz="0" w:space="0" w:color="auto"/>
        <w:bottom w:val="none" w:sz="0" w:space="0" w:color="auto"/>
        <w:right w:val="none" w:sz="0" w:space="0" w:color="auto"/>
      </w:divBdr>
      <w:divsChild>
        <w:div w:id="801076947">
          <w:marLeft w:val="0"/>
          <w:marRight w:val="0"/>
          <w:marTop w:val="0"/>
          <w:marBottom w:val="0"/>
          <w:divBdr>
            <w:top w:val="none" w:sz="0" w:space="0" w:color="auto"/>
            <w:left w:val="none" w:sz="0" w:space="0" w:color="auto"/>
            <w:bottom w:val="none" w:sz="0" w:space="0" w:color="auto"/>
            <w:right w:val="none" w:sz="0" w:space="0" w:color="auto"/>
          </w:divBdr>
          <w:divsChild>
            <w:div w:id="882180771">
              <w:marLeft w:val="0"/>
              <w:marRight w:val="0"/>
              <w:marTop w:val="0"/>
              <w:marBottom w:val="0"/>
              <w:divBdr>
                <w:top w:val="none" w:sz="0" w:space="0" w:color="auto"/>
                <w:left w:val="none" w:sz="0" w:space="0" w:color="auto"/>
                <w:bottom w:val="none" w:sz="0" w:space="0" w:color="auto"/>
                <w:right w:val="none" w:sz="0" w:space="0" w:color="auto"/>
              </w:divBdr>
              <w:divsChild>
                <w:div w:id="9365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3264">
      <w:bodyDiv w:val="1"/>
      <w:marLeft w:val="0"/>
      <w:marRight w:val="0"/>
      <w:marTop w:val="0"/>
      <w:marBottom w:val="0"/>
      <w:divBdr>
        <w:top w:val="none" w:sz="0" w:space="0" w:color="auto"/>
        <w:left w:val="none" w:sz="0" w:space="0" w:color="auto"/>
        <w:bottom w:val="none" w:sz="0" w:space="0" w:color="auto"/>
        <w:right w:val="none" w:sz="0" w:space="0" w:color="auto"/>
      </w:divBdr>
    </w:div>
    <w:div w:id="452866035">
      <w:bodyDiv w:val="1"/>
      <w:marLeft w:val="0"/>
      <w:marRight w:val="0"/>
      <w:marTop w:val="0"/>
      <w:marBottom w:val="0"/>
      <w:divBdr>
        <w:top w:val="none" w:sz="0" w:space="0" w:color="auto"/>
        <w:left w:val="none" w:sz="0" w:space="0" w:color="auto"/>
        <w:bottom w:val="none" w:sz="0" w:space="0" w:color="auto"/>
        <w:right w:val="none" w:sz="0" w:space="0" w:color="auto"/>
      </w:divBdr>
    </w:div>
    <w:div w:id="454908206">
      <w:bodyDiv w:val="1"/>
      <w:marLeft w:val="0"/>
      <w:marRight w:val="0"/>
      <w:marTop w:val="0"/>
      <w:marBottom w:val="0"/>
      <w:divBdr>
        <w:top w:val="none" w:sz="0" w:space="0" w:color="auto"/>
        <w:left w:val="none" w:sz="0" w:space="0" w:color="auto"/>
        <w:bottom w:val="none" w:sz="0" w:space="0" w:color="auto"/>
        <w:right w:val="none" w:sz="0" w:space="0" w:color="auto"/>
      </w:divBdr>
    </w:div>
    <w:div w:id="468478313">
      <w:bodyDiv w:val="1"/>
      <w:marLeft w:val="0"/>
      <w:marRight w:val="0"/>
      <w:marTop w:val="0"/>
      <w:marBottom w:val="0"/>
      <w:divBdr>
        <w:top w:val="none" w:sz="0" w:space="0" w:color="auto"/>
        <w:left w:val="none" w:sz="0" w:space="0" w:color="auto"/>
        <w:bottom w:val="none" w:sz="0" w:space="0" w:color="auto"/>
        <w:right w:val="none" w:sz="0" w:space="0" w:color="auto"/>
      </w:divBdr>
    </w:div>
    <w:div w:id="480583457">
      <w:bodyDiv w:val="1"/>
      <w:marLeft w:val="0"/>
      <w:marRight w:val="0"/>
      <w:marTop w:val="0"/>
      <w:marBottom w:val="0"/>
      <w:divBdr>
        <w:top w:val="none" w:sz="0" w:space="0" w:color="auto"/>
        <w:left w:val="none" w:sz="0" w:space="0" w:color="auto"/>
        <w:bottom w:val="none" w:sz="0" w:space="0" w:color="auto"/>
        <w:right w:val="none" w:sz="0" w:space="0" w:color="auto"/>
      </w:divBdr>
    </w:div>
    <w:div w:id="500044522">
      <w:bodyDiv w:val="1"/>
      <w:marLeft w:val="0"/>
      <w:marRight w:val="0"/>
      <w:marTop w:val="0"/>
      <w:marBottom w:val="0"/>
      <w:divBdr>
        <w:top w:val="none" w:sz="0" w:space="0" w:color="auto"/>
        <w:left w:val="none" w:sz="0" w:space="0" w:color="auto"/>
        <w:bottom w:val="none" w:sz="0" w:space="0" w:color="auto"/>
        <w:right w:val="none" w:sz="0" w:space="0" w:color="auto"/>
      </w:divBdr>
    </w:div>
    <w:div w:id="508526485">
      <w:bodyDiv w:val="1"/>
      <w:marLeft w:val="0"/>
      <w:marRight w:val="0"/>
      <w:marTop w:val="0"/>
      <w:marBottom w:val="0"/>
      <w:divBdr>
        <w:top w:val="none" w:sz="0" w:space="0" w:color="auto"/>
        <w:left w:val="none" w:sz="0" w:space="0" w:color="auto"/>
        <w:bottom w:val="none" w:sz="0" w:space="0" w:color="auto"/>
        <w:right w:val="none" w:sz="0" w:space="0" w:color="auto"/>
      </w:divBdr>
    </w:div>
    <w:div w:id="510027111">
      <w:bodyDiv w:val="1"/>
      <w:marLeft w:val="0"/>
      <w:marRight w:val="0"/>
      <w:marTop w:val="0"/>
      <w:marBottom w:val="0"/>
      <w:divBdr>
        <w:top w:val="none" w:sz="0" w:space="0" w:color="auto"/>
        <w:left w:val="none" w:sz="0" w:space="0" w:color="auto"/>
        <w:bottom w:val="none" w:sz="0" w:space="0" w:color="auto"/>
        <w:right w:val="none" w:sz="0" w:space="0" w:color="auto"/>
      </w:divBdr>
    </w:div>
    <w:div w:id="520509338">
      <w:bodyDiv w:val="1"/>
      <w:marLeft w:val="0"/>
      <w:marRight w:val="0"/>
      <w:marTop w:val="0"/>
      <w:marBottom w:val="0"/>
      <w:divBdr>
        <w:top w:val="none" w:sz="0" w:space="0" w:color="auto"/>
        <w:left w:val="none" w:sz="0" w:space="0" w:color="auto"/>
        <w:bottom w:val="none" w:sz="0" w:space="0" w:color="auto"/>
        <w:right w:val="none" w:sz="0" w:space="0" w:color="auto"/>
      </w:divBdr>
    </w:div>
    <w:div w:id="525487368">
      <w:bodyDiv w:val="1"/>
      <w:marLeft w:val="0"/>
      <w:marRight w:val="0"/>
      <w:marTop w:val="0"/>
      <w:marBottom w:val="0"/>
      <w:divBdr>
        <w:top w:val="none" w:sz="0" w:space="0" w:color="auto"/>
        <w:left w:val="none" w:sz="0" w:space="0" w:color="auto"/>
        <w:bottom w:val="none" w:sz="0" w:space="0" w:color="auto"/>
        <w:right w:val="none" w:sz="0" w:space="0" w:color="auto"/>
      </w:divBdr>
    </w:div>
    <w:div w:id="538474806">
      <w:bodyDiv w:val="1"/>
      <w:marLeft w:val="0"/>
      <w:marRight w:val="0"/>
      <w:marTop w:val="0"/>
      <w:marBottom w:val="0"/>
      <w:divBdr>
        <w:top w:val="none" w:sz="0" w:space="0" w:color="auto"/>
        <w:left w:val="none" w:sz="0" w:space="0" w:color="auto"/>
        <w:bottom w:val="none" w:sz="0" w:space="0" w:color="auto"/>
        <w:right w:val="none" w:sz="0" w:space="0" w:color="auto"/>
      </w:divBdr>
      <w:divsChild>
        <w:div w:id="1444764352">
          <w:marLeft w:val="0"/>
          <w:marRight w:val="0"/>
          <w:marTop w:val="0"/>
          <w:marBottom w:val="0"/>
          <w:divBdr>
            <w:top w:val="none" w:sz="0" w:space="0" w:color="auto"/>
            <w:left w:val="none" w:sz="0" w:space="0" w:color="auto"/>
            <w:bottom w:val="none" w:sz="0" w:space="0" w:color="auto"/>
            <w:right w:val="none" w:sz="0" w:space="0" w:color="auto"/>
          </w:divBdr>
        </w:div>
      </w:divsChild>
    </w:div>
    <w:div w:id="558595624">
      <w:bodyDiv w:val="1"/>
      <w:marLeft w:val="0"/>
      <w:marRight w:val="0"/>
      <w:marTop w:val="0"/>
      <w:marBottom w:val="0"/>
      <w:divBdr>
        <w:top w:val="none" w:sz="0" w:space="0" w:color="auto"/>
        <w:left w:val="none" w:sz="0" w:space="0" w:color="auto"/>
        <w:bottom w:val="none" w:sz="0" w:space="0" w:color="auto"/>
        <w:right w:val="none" w:sz="0" w:space="0" w:color="auto"/>
      </w:divBdr>
    </w:div>
    <w:div w:id="571697209">
      <w:bodyDiv w:val="1"/>
      <w:marLeft w:val="0"/>
      <w:marRight w:val="0"/>
      <w:marTop w:val="0"/>
      <w:marBottom w:val="0"/>
      <w:divBdr>
        <w:top w:val="none" w:sz="0" w:space="0" w:color="auto"/>
        <w:left w:val="none" w:sz="0" w:space="0" w:color="auto"/>
        <w:bottom w:val="none" w:sz="0" w:space="0" w:color="auto"/>
        <w:right w:val="none" w:sz="0" w:space="0" w:color="auto"/>
      </w:divBdr>
    </w:div>
    <w:div w:id="582960432">
      <w:bodyDiv w:val="1"/>
      <w:marLeft w:val="0"/>
      <w:marRight w:val="0"/>
      <w:marTop w:val="0"/>
      <w:marBottom w:val="0"/>
      <w:divBdr>
        <w:top w:val="none" w:sz="0" w:space="0" w:color="auto"/>
        <w:left w:val="none" w:sz="0" w:space="0" w:color="auto"/>
        <w:bottom w:val="none" w:sz="0" w:space="0" w:color="auto"/>
        <w:right w:val="none" w:sz="0" w:space="0" w:color="auto"/>
      </w:divBdr>
    </w:div>
    <w:div w:id="584189669">
      <w:bodyDiv w:val="1"/>
      <w:marLeft w:val="0"/>
      <w:marRight w:val="0"/>
      <w:marTop w:val="0"/>
      <w:marBottom w:val="0"/>
      <w:divBdr>
        <w:top w:val="none" w:sz="0" w:space="0" w:color="auto"/>
        <w:left w:val="none" w:sz="0" w:space="0" w:color="auto"/>
        <w:bottom w:val="none" w:sz="0" w:space="0" w:color="auto"/>
        <w:right w:val="none" w:sz="0" w:space="0" w:color="auto"/>
      </w:divBdr>
    </w:div>
    <w:div w:id="624232752">
      <w:bodyDiv w:val="1"/>
      <w:marLeft w:val="0"/>
      <w:marRight w:val="0"/>
      <w:marTop w:val="0"/>
      <w:marBottom w:val="0"/>
      <w:divBdr>
        <w:top w:val="none" w:sz="0" w:space="0" w:color="auto"/>
        <w:left w:val="none" w:sz="0" w:space="0" w:color="auto"/>
        <w:bottom w:val="none" w:sz="0" w:space="0" w:color="auto"/>
        <w:right w:val="none" w:sz="0" w:space="0" w:color="auto"/>
      </w:divBdr>
    </w:div>
    <w:div w:id="666398190">
      <w:bodyDiv w:val="1"/>
      <w:marLeft w:val="0"/>
      <w:marRight w:val="0"/>
      <w:marTop w:val="0"/>
      <w:marBottom w:val="0"/>
      <w:divBdr>
        <w:top w:val="none" w:sz="0" w:space="0" w:color="auto"/>
        <w:left w:val="none" w:sz="0" w:space="0" w:color="auto"/>
        <w:bottom w:val="none" w:sz="0" w:space="0" w:color="auto"/>
        <w:right w:val="none" w:sz="0" w:space="0" w:color="auto"/>
      </w:divBdr>
    </w:div>
    <w:div w:id="689335599">
      <w:bodyDiv w:val="1"/>
      <w:marLeft w:val="0"/>
      <w:marRight w:val="0"/>
      <w:marTop w:val="0"/>
      <w:marBottom w:val="0"/>
      <w:divBdr>
        <w:top w:val="none" w:sz="0" w:space="0" w:color="auto"/>
        <w:left w:val="none" w:sz="0" w:space="0" w:color="auto"/>
        <w:bottom w:val="none" w:sz="0" w:space="0" w:color="auto"/>
        <w:right w:val="none" w:sz="0" w:space="0" w:color="auto"/>
      </w:divBdr>
    </w:div>
    <w:div w:id="689838857">
      <w:bodyDiv w:val="1"/>
      <w:marLeft w:val="0"/>
      <w:marRight w:val="0"/>
      <w:marTop w:val="0"/>
      <w:marBottom w:val="0"/>
      <w:divBdr>
        <w:top w:val="none" w:sz="0" w:space="0" w:color="auto"/>
        <w:left w:val="none" w:sz="0" w:space="0" w:color="auto"/>
        <w:bottom w:val="none" w:sz="0" w:space="0" w:color="auto"/>
        <w:right w:val="none" w:sz="0" w:space="0" w:color="auto"/>
      </w:divBdr>
    </w:div>
    <w:div w:id="723867696">
      <w:bodyDiv w:val="1"/>
      <w:marLeft w:val="0"/>
      <w:marRight w:val="0"/>
      <w:marTop w:val="0"/>
      <w:marBottom w:val="0"/>
      <w:divBdr>
        <w:top w:val="none" w:sz="0" w:space="0" w:color="auto"/>
        <w:left w:val="none" w:sz="0" w:space="0" w:color="auto"/>
        <w:bottom w:val="none" w:sz="0" w:space="0" w:color="auto"/>
        <w:right w:val="none" w:sz="0" w:space="0" w:color="auto"/>
      </w:divBdr>
    </w:div>
    <w:div w:id="744300797">
      <w:bodyDiv w:val="1"/>
      <w:marLeft w:val="0"/>
      <w:marRight w:val="0"/>
      <w:marTop w:val="0"/>
      <w:marBottom w:val="0"/>
      <w:divBdr>
        <w:top w:val="none" w:sz="0" w:space="0" w:color="auto"/>
        <w:left w:val="none" w:sz="0" w:space="0" w:color="auto"/>
        <w:bottom w:val="none" w:sz="0" w:space="0" w:color="auto"/>
        <w:right w:val="none" w:sz="0" w:space="0" w:color="auto"/>
      </w:divBdr>
    </w:div>
    <w:div w:id="754208510">
      <w:bodyDiv w:val="1"/>
      <w:marLeft w:val="0"/>
      <w:marRight w:val="0"/>
      <w:marTop w:val="0"/>
      <w:marBottom w:val="0"/>
      <w:divBdr>
        <w:top w:val="none" w:sz="0" w:space="0" w:color="auto"/>
        <w:left w:val="none" w:sz="0" w:space="0" w:color="auto"/>
        <w:bottom w:val="none" w:sz="0" w:space="0" w:color="auto"/>
        <w:right w:val="none" w:sz="0" w:space="0" w:color="auto"/>
      </w:divBdr>
    </w:div>
    <w:div w:id="775253481">
      <w:bodyDiv w:val="1"/>
      <w:marLeft w:val="0"/>
      <w:marRight w:val="0"/>
      <w:marTop w:val="0"/>
      <w:marBottom w:val="0"/>
      <w:divBdr>
        <w:top w:val="none" w:sz="0" w:space="0" w:color="auto"/>
        <w:left w:val="none" w:sz="0" w:space="0" w:color="auto"/>
        <w:bottom w:val="none" w:sz="0" w:space="0" w:color="auto"/>
        <w:right w:val="none" w:sz="0" w:space="0" w:color="auto"/>
      </w:divBdr>
    </w:div>
    <w:div w:id="806557411">
      <w:bodyDiv w:val="1"/>
      <w:marLeft w:val="0"/>
      <w:marRight w:val="0"/>
      <w:marTop w:val="0"/>
      <w:marBottom w:val="0"/>
      <w:divBdr>
        <w:top w:val="none" w:sz="0" w:space="0" w:color="auto"/>
        <w:left w:val="none" w:sz="0" w:space="0" w:color="auto"/>
        <w:bottom w:val="none" w:sz="0" w:space="0" w:color="auto"/>
        <w:right w:val="none" w:sz="0" w:space="0" w:color="auto"/>
      </w:divBdr>
    </w:div>
    <w:div w:id="811017394">
      <w:bodyDiv w:val="1"/>
      <w:marLeft w:val="0"/>
      <w:marRight w:val="0"/>
      <w:marTop w:val="0"/>
      <w:marBottom w:val="0"/>
      <w:divBdr>
        <w:top w:val="none" w:sz="0" w:space="0" w:color="auto"/>
        <w:left w:val="none" w:sz="0" w:space="0" w:color="auto"/>
        <w:bottom w:val="none" w:sz="0" w:space="0" w:color="auto"/>
        <w:right w:val="none" w:sz="0" w:space="0" w:color="auto"/>
      </w:divBdr>
    </w:div>
    <w:div w:id="811286307">
      <w:bodyDiv w:val="1"/>
      <w:marLeft w:val="0"/>
      <w:marRight w:val="0"/>
      <w:marTop w:val="0"/>
      <w:marBottom w:val="0"/>
      <w:divBdr>
        <w:top w:val="none" w:sz="0" w:space="0" w:color="auto"/>
        <w:left w:val="none" w:sz="0" w:space="0" w:color="auto"/>
        <w:bottom w:val="none" w:sz="0" w:space="0" w:color="auto"/>
        <w:right w:val="none" w:sz="0" w:space="0" w:color="auto"/>
      </w:divBdr>
    </w:div>
    <w:div w:id="857431051">
      <w:bodyDiv w:val="1"/>
      <w:marLeft w:val="0"/>
      <w:marRight w:val="0"/>
      <w:marTop w:val="0"/>
      <w:marBottom w:val="0"/>
      <w:divBdr>
        <w:top w:val="none" w:sz="0" w:space="0" w:color="auto"/>
        <w:left w:val="none" w:sz="0" w:space="0" w:color="auto"/>
        <w:bottom w:val="none" w:sz="0" w:space="0" w:color="auto"/>
        <w:right w:val="none" w:sz="0" w:space="0" w:color="auto"/>
      </w:divBdr>
    </w:div>
    <w:div w:id="878513664">
      <w:bodyDiv w:val="1"/>
      <w:marLeft w:val="0"/>
      <w:marRight w:val="0"/>
      <w:marTop w:val="0"/>
      <w:marBottom w:val="0"/>
      <w:divBdr>
        <w:top w:val="none" w:sz="0" w:space="0" w:color="auto"/>
        <w:left w:val="none" w:sz="0" w:space="0" w:color="auto"/>
        <w:bottom w:val="none" w:sz="0" w:space="0" w:color="auto"/>
        <w:right w:val="none" w:sz="0" w:space="0" w:color="auto"/>
      </w:divBdr>
    </w:div>
    <w:div w:id="903872526">
      <w:bodyDiv w:val="1"/>
      <w:marLeft w:val="0"/>
      <w:marRight w:val="0"/>
      <w:marTop w:val="0"/>
      <w:marBottom w:val="0"/>
      <w:divBdr>
        <w:top w:val="none" w:sz="0" w:space="0" w:color="auto"/>
        <w:left w:val="none" w:sz="0" w:space="0" w:color="auto"/>
        <w:bottom w:val="none" w:sz="0" w:space="0" w:color="auto"/>
        <w:right w:val="none" w:sz="0" w:space="0" w:color="auto"/>
      </w:divBdr>
    </w:div>
    <w:div w:id="913322064">
      <w:bodyDiv w:val="1"/>
      <w:marLeft w:val="0"/>
      <w:marRight w:val="0"/>
      <w:marTop w:val="0"/>
      <w:marBottom w:val="0"/>
      <w:divBdr>
        <w:top w:val="none" w:sz="0" w:space="0" w:color="auto"/>
        <w:left w:val="none" w:sz="0" w:space="0" w:color="auto"/>
        <w:bottom w:val="none" w:sz="0" w:space="0" w:color="auto"/>
        <w:right w:val="none" w:sz="0" w:space="0" w:color="auto"/>
      </w:divBdr>
    </w:div>
    <w:div w:id="917137762">
      <w:bodyDiv w:val="1"/>
      <w:marLeft w:val="0"/>
      <w:marRight w:val="0"/>
      <w:marTop w:val="0"/>
      <w:marBottom w:val="0"/>
      <w:divBdr>
        <w:top w:val="none" w:sz="0" w:space="0" w:color="auto"/>
        <w:left w:val="none" w:sz="0" w:space="0" w:color="auto"/>
        <w:bottom w:val="none" w:sz="0" w:space="0" w:color="auto"/>
        <w:right w:val="none" w:sz="0" w:space="0" w:color="auto"/>
      </w:divBdr>
    </w:div>
    <w:div w:id="934753566">
      <w:bodyDiv w:val="1"/>
      <w:marLeft w:val="0"/>
      <w:marRight w:val="0"/>
      <w:marTop w:val="0"/>
      <w:marBottom w:val="0"/>
      <w:divBdr>
        <w:top w:val="none" w:sz="0" w:space="0" w:color="auto"/>
        <w:left w:val="none" w:sz="0" w:space="0" w:color="auto"/>
        <w:bottom w:val="none" w:sz="0" w:space="0" w:color="auto"/>
        <w:right w:val="none" w:sz="0" w:space="0" w:color="auto"/>
      </w:divBdr>
    </w:div>
    <w:div w:id="940450038">
      <w:bodyDiv w:val="1"/>
      <w:marLeft w:val="0"/>
      <w:marRight w:val="0"/>
      <w:marTop w:val="0"/>
      <w:marBottom w:val="0"/>
      <w:divBdr>
        <w:top w:val="none" w:sz="0" w:space="0" w:color="auto"/>
        <w:left w:val="none" w:sz="0" w:space="0" w:color="auto"/>
        <w:bottom w:val="none" w:sz="0" w:space="0" w:color="auto"/>
        <w:right w:val="none" w:sz="0" w:space="0" w:color="auto"/>
      </w:divBdr>
    </w:div>
    <w:div w:id="967588701">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1031612677">
      <w:bodyDiv w:val="1"/>
      <w:marLeft w:val="0"/>
      <w:marRight w:val="0"/>
      <w:marTop w:val="0"/>
      <w:marBottom w:val="0"/>
      <w:divBdr>
        <w:top w:val="none" w:sz="0" w:space="0" w:color="auto"/>
        <w:left w:val="none" w:sz="0" w:space="0" w:color="auto"/>
        <w:bottom w:val="none" w:sz="0" w:space="0" w:color="auto"/>
        <w:right w:val="none" w:sz="0" w:space="0" w:color="auto"/>
      </w:divBdr>
    </w:div>
    <w:div w:id="1056583098">
      <w:bodyDiv w:val="1"/>
      <w:marLeft w:val="0"/>
      <w:marRight w:val="0"/>
      <w:marTop w:val="0"/>
      <w:marBottom w:val="0"/>
      <w:divBdr>
        <w:top w:val="none" w:sz="0" w:space="0" w:color="auto"/>
        <w:left w:val="none" w:sz="0" w:space="0" w:color="auto"/>
        <w:bottom w:val="none" w:sz="0" w:space="0" w:color="auto"/>
        <w:right w:val="none" w:sz="0" w:space="0" w:color="auto"/>
      </w:divBdr>
    </w:div>
    <w:div w:id="1078867563">
      <w:bodyDiv w:val="1"/>
      <w:marLeft w:val="0"/>
      <w:marRight w:val="0"/>
      <w:marTop w:val="0"/>
      <w:marBottom w:val="0"/>
      <w:divBdr>
        <w:top w:val="none" w:sz="0" w:space="0" w:color="auto"/>
        <w:left w:val="none" w:sz="0" w:space="0" w:color="auto"/>
        <w:bottom w:val="none" w:sz="0" w:space="0" w:color="auto"/>
        <w:right w:val="none" w:sz="0" w:space="0" w:color="auto"/>
      </w:divBdr>
    </w:div>
    <w:div w:id="1084688930">
      <w:bodyDiv w:val="1"/>
      <w:marLeft w:val="0"/>
      <w:marRight w:val="0"/>
      <w:marTop w:val="0"/>
      <w:marBottom w:val="0"/>
      <w:divBdr>
        <w:top w:val="none" w:sz="0" w:space="0" w:color="auto"/>
        <w:left w:val="none" w:sz="0" w:space="0" w:color="auto"/>
        <w:bottom w:val="none" w:sz="0" w:space="0" w:color="auto"/>
        <w:right w:val="none" w:sz="0" w:space="0" w:color="auto"/>
      </w:divBdr>
    </w:div>
    <w:div w:id="1092235696">
      <w:bodyDiv w:val="1"/>
      <w:marLeft w:val="0"/>
      <w:marRight w:val="0"/>
      <w:marTop w:val="0"/>
      <w:marBottom w:val="0"/>
      <w:divBdr>
        <w:top w:val="none" w:sz="0" w:space="0" w:color="auto"/>
        <w:left w:val="none" w:sz="0" w:space="0" w:color="auto"/>
        <w:bottom w:val="none" w:sz="0" w:space="0" w:color="auto"/>
        <w:right w:val="none" w:sz="0" w:space="0" w:color="auto"/>
      </w:divBdr>
    </w:div>
    <w:div w:id="1119184430">
      <w:bodyDiv w:val="1"/>
      <w:marLeft w:val="0"/>
      <w:marRight w:val="0"/>
      <w:marTop w:val="0"/>
      <w:marBottom w:val="0"/>
      <w:divBdr>
        <w:top w:val="none" w:sz="0" w:space="0" w:color="auto"/>
        <w:left w:val="none" w:sz="0" w:space="0" w:color="auto"/>
        <w:bottom w:val="none" w:sz="0" w:space="0" w:color="auto"/>
        <w:right w:val="none" w:sz="0" w:space="0" w:color="auto"/>
      </w:divBdr>
    </w:div>
    <w:div w:id="1120487689">
      <w:bodyDiv w:val="1"/>
      <w:marLeft w:val="0"/>
      <w:marRight w:val="0"/>
      <w:marTop w:val="0"/>
      <w:marBottom w:val="0"/>
      <w:divBdr>
        <w:top w:val="none" w:sz="0" w:space="0" w:color="auto"/>
        <w:left w:val="none" w:sz="0" w:space="0" w:color="auto"/>
        <w:bottom w:val="none" w:sz="0" w:space="0" w:color="auto"/>
        <w:right w:val="none" w:sz="0" w:space="0" w:color="auto"/>
      </w:divBdr>
    </w:div>
    <w:div w:id="1153527885">
      <w:bodyDiv w:val="1"/>
      <w:marLeft w:val="0"/>
      <w:marRight w:val="0"/>
      <w:marTop w:val="0"/>
      <w:marBottom w:val="0"/>
      <w:divBdr>
        <w:top w:val="none" w:sz="0" w:space="0" w:color="auto"/>
        <w:left w:val="none" w:sz="0" w:space="0" w:color="auto"/>
        <w:bottom w:val="none" w:sz="0" w:space="0" w:color="auto"/>
        <w:right w:val="none" w:sz="0" w:space="0" w:color="auto"/>
      </w:divBdr>
    </w:div>
    <w:div w:id="1175343721">
      <w:bodyDiv w:val="1"/>
      <w:marLeft w:val="0"/>
      <w:marRight w:val="0"/>
      <w:marTop w:val="0"/>
      <w:marBottom w:val="0"/>
      <w:divBdr>
        <w:top w:val="none" w:sz="0" w:space="0" w:color="auto"/>
        <w:left w:val="none" w:sz="0" w:space="0" w:color="auto"/>
        <w:bottom w:val="none" w:sz="0" w:space="0" w:color="auto"/>
        <w:right w:val="none" w:sz="0" w:space="0" w:color="auto"/>
      </w:divBdr>
    </w:div>
    <w:div w:id="1180661540">
      <w:bodyDiv w:val="1"/>
      <w:marLeft w:val="0"/>
      <w:marRight w:val="0"/>
      <w:marTop w:val="0"/>
      <w:marBottom w:val="0"/>
      <w:divBdr>
        <w:top w:val="none" w:sz="0" w:space="0" w:color="auto"/>
        <w:left w:val="none" w:sz="0" w:space="0" w:color="auto"/>
        <w:bottom w:val="none" w:sz="0" w:space="0" w:color="auto"/>
        <w:right w:val="none" w:sz="0" w:space="0" w:color="auto"/>
      </w:divBdr>
    </w:div>
    <w:div w:id="1184057812">
      <w:bodyDiv w:val="1"/>
      <w:marLeft w:val="0"/>
      <w:marRight w:val="0"/>
      <w:marTop w:val="0"/>
      <w:marBottom w:val="0"/>
      <w:divBdr>
        <w:top w:val="none" w:sz="0" w:space="0" w:color="auto"/>
        <w:left w:val="none" w:sz="0" w:space="0" w:color="auto"/>
        <w:bottom w:val="none" w:sz="0" w:space="0" w:color="auto"/>
        <w:right w:val="none" w:sz="0" w:space="0" w:color="auto"/>
      </w:divBdr>
    </w:div>
    <w:div w:id="1184706120">
      <w:bodyDiv w:val="1"/>
      <w:marLeft w:val="0"/>
      <w:marRight w:val="0"/>
      <w:marTop w:val="0"/>
      <w:marBottom w:val="0"/>
      <w:divBdr>
        <w:top w:val="none" w:sz="0" w:space="0" w:color="auto"/>
        <w:left w:val="none" w:sz="0" w:space="0" w:color="auto"/>
        <w:bottom w:val="none" w:sz="0" w:space="0" w:color="auto"/>
        <w:right w:val="none" w:sz="0" w:space="0" w:color="auto"/>
      </w:divBdr>
    </w:div>
    <w:div w:id="1207640207">
      <w:bodyDiv w:val="1"/>
      <w:marLeft w:val="0"/>
      <w:marRight w:val="0"/>
      <w:marTop w:val="0"/>
      <w:marBottom w:val="0"/>
      <w:divBdr>
        <w:top w:val="none" w:sz="0" w:space="0" w:color="auto"/>
        <w:left w:val="none" w:sz="0" w:space="0" w:color="auto"/>
        <w:bottom w:val="none" w:sz="0" w:space="0" w:color="auto"/>
        <w:right w:val="none" w:sz="0" w:space="0" w:color="auto"/>
      </w:divBdr>
    </w:div>
    <w:div w:id="1247687266">
      <w:bodyDiv w:val="1"/>
      <w:marLeft w:val="0"/>
      <w:marRight w:val="0"/>
      <w:marTop w:val="0"/>
      <w:marBottom w:val="0"/>
      <w:divBdr>
        <w:top w:val="none" w:sz="0" w:space="0" w:color="auto"/>
        <w:left w:val="none" w:sz="0" w:space="0" w:color="auto"/>
        <w:bottom w:val="none" w:sz="0" w:space="0" w:color="auto"/>
        <w:right w:val="none" w:sz="0" w:space="0" w:color="auto"/>
      </w:divBdr>
    </w:div>
    <w:div w:id="1261454953">
      <w:bodyDiv w:val="1"/>
      <w:marLeft w:val="0"/>
      <w:marRight w:val="0"/>
      <w:marTop w:val="0"/>
      <w:marBottom w:val="0"/>
      <w:divBdr>
        <w:top w:val="none" w:sz="0" w:space="0" w:color="auto"/>
        <w:left w:val="none" w:sz="0" w:space="0" w:color="auto"/>
        <w:bottom w:val="none" w:sz="0" w:space="0" w:color="auto"/>
        <w:right w:val="none" w:sz="0" w:space="0" w:color="auto"/>
      </w:divBdr>
    </w:div>
    <w:div w:id="1267887195">
      <w:bodyDiv w:val="1"/>
      <w:marLeft w:val="0"/>
      <w:marRight w:val="0"/>
      <w:marTop w:val="0"/>
      <w:marBottom w:val="0"/>
      <w:divBdr>
        <w:top w:val="none" w:sz="0" w:space="0" w:color="auto"/>
        <w:left w:val="none" w:sz="0" w:space="0" w:color="auto"/>
        <w:bottom w:val="none" w:sz="0" w:space="0" w:color="auto"/>
        <w:right w:val="none" w:sz="0" w:space="0" w:color="auto"/>
      </w:divBdr>
    </w:div>
    <w:div w:id="1269895786">
      <w:bodyDiv w:val="1"/>
      <w:marLeft w:val="0"/>
      <w:marRight w:val="0"/>
      <w:marTop w:val="0"/>
      <w:marBottom w:val="0"/>
      <w:divBdr>
        <w:top w:val="none" w:sz="0" w:space="0" w:color="auto"/>
        <w:left w:val="none" w:sz="0" w:space="0" w:color="auto"/>
        <w:bottom w:val="none" w:sz="0" w:space="0" w:color="auto"/>
        <w:right w:val="none" w:sz="0" w:space="0" w:color="auto"/>
      </w:divBdr>
    </w:div>
    <w:div w:id="1296641313">
      <w:bodyDiv w:val="1"/>
      <w:marLeft w:val="0"/>
      <w:marRight w:val="0"/>
      <w:marTop w:val="0"/>
      <w:marBottom w:val="0"/>
      <w:divBdr>
        <w:top w:val="none" w:sz="0" w:space="0" w:color="auto"/>
        <w:left w:val="none" w:sz="0" w:space="0" w:color="auto"/>
        <w:bottom w:val="none" w:sz="0" w:space="0" w:color="auto"/>
        <w:right w:val="none" w:sz="0" w:space="0" w:color="auto"/>
      </w:divBdr>
    </w:div>
    <w:div w:id="1309478847">
      <w:bodyDiv w:val="1"/>
      <w:marLeft w:val="0"/>
      <w:marRight w:val="0"/>
      <w:marTop w:val="0"/>
      <w:marBottom w:val="0"/>
      <w:divBdr>
        <w:top w:val="none" w:sz="0" w:space="0" w:color="auto"/>
        <w:left w:val="none" w:sz="0" w:space="0" w:color="auto"/>
        <w:bottom w:val="none" w:sz="0" w:space="0" w:color="auto"/>
        <w:right w:val="none" w:sz="0" w:space="0" w:color="auto"/>
      </w:divBdr>
    </w:div>
    <w:div w:id="1316648641">
      <w:bodyDiv w:val="1"/>
      <w:marLeft w:val="0"/>
      <w:marRight w:val="0"/>
      <w:marTop w:val="0"/>
      <w:marBottom w:val="0"/>
      <w:divBdr>
        <w:top w:val="none" w:sz="0" w:space="0" w:color="auto"/>
        <w:left w:val="none" w:sz="0" w:space="0" w:color="auto"/>
        <w:bottom w:val="none" w:sz="0" w:space="0" w:color="auto"/>
        <w:right w:val="none" w:sz="0" w:space="0" w:color="auto"/>
      </w:divBdr>
    </w:div>
    <w:div w:id="1320113929">
      <w:bodyDiv w:val="1"/>
      <w:marLeft w:val="0"/>
      <w:marRight w:val="0"/>
      <w:marTop w:val="0"/>
      <w:marBottom w:val="0"/>
      <w:divBdr>
        <w:top w:val="none" w:sz="0" w:space="0" w:color="auto"/>
        <w:left w:val="none" w:sz="0" w:space="0" w:color="auto"/>
        <w:bottom w:val="none" w:sz="0" w:space="0" w:color="auto"/>
        <w:right w:val="none" w:sz="0" w:space="0" w:color="auto"/>
      </w:divBdr>
    </w:div>
    <w:div w:id="1333608432">
      <w:bodyDiv w:val="1"/>
      <w:marLeft w:val="0"/>
      <w:marRight w:val="0"/>
      <w:marTop w:val="0"/>
      <w:marBottom w:val="0"/>
      <w:divBdr>
        <w:top w:val="none" w:sz="0" w:space="0" w:color="auto"/>
        <w:left w:val="none" w:sz="0" w:space="0" w:color="auto"/>
        <w:bottom w:val="none" w:sz="0" w:space="0" w:color="auto"/>
        <w:right w:val="none" w:sz="0" w:space="0" w:color="auto"/>
      </w:divBdr>
    </w:div>
    <w:div w:id="1341928377">
      <w:bodyDiv w:val="1"/>
      <w:marLeft w:val="0"/>
      <w:marRight w:val="0"/>
      <w:marTop w:val="0"/>
      <w:marBottom w:val="0"/>
      <w:divBdr>
        <w:top w:val="none" w:sz="0" w:space="0" w:color="auto"/>
        <w:left w:val="none" w:sz="0" w:space="0" w:color="auto"/>
        <w:bottom w:val="none" w:sz="0" w:space="0" w:color="auto"/>
        <w:right w:val="none" w:sz="0" w:space="0" w:color="auto"/>
      </w:divBdr>
    </w:div>
    <w:div w:id="1343512877">
      <w:bodyDiv w:val="1"/>
      <w:marLeft w:val="0"/>
      <w:marRight w:val="0"/>
      <w:marTop w:val="0"/>
      <w:marBottom w:val="0"/>
      <w:divBdr>
        <w:top w:val="none" w:sz="0" w:space="0" w:color="auto"/>
        <w:left w:val="none" w:sz="0" w:space="0" w:color="auto"/>
        <w:bottom w:val="none" w:sz="0" w:space="0" w:color="auto"/>
        <w:right w:val="none" w:sz="0" w:space="0" w:color="auto"/>
      </w:divBdr>
    </w:div>
    <w:div w:id="1347710523">
      <w:bodyDiv w:val="1"/>
      <w:marLeft w:val="0"/>
      <w:marRight w:val="0"/>
      <w:marTop w:val="0"/>
      <w:marBottom w:val="0"/>
      <w:divBdr>
        <w:top w:val="none" w:sz="0" w:space="0" w:color="auto"/>
        <w:left w:val="none" w:sz="0" w:space="0" w:color="auto"/>
        <w:bottom w:val="none" w:sz="0" w:space="0" w:color="auto"/>
        <w:right w:val="none" w:sz="0" w:space="0" w:color="auto"/>
      </w:divBdr>
    </w:div>
    <w:div w:id="1366246586">
      <w:bodyDiv w:val="1"/>
      <w:marLeft w:val="0"/>
      <w:marRight w:val="0"/>
      <w:marTop w:val="0"/>
      <w:marBottom w:val="0"/>
      <w:divBdr>
        <w:top w:val="none" w:sz="0" w:space="0" w:color="auto"/>
        <w:left w:val="none" w:sz="0" w:space="0" w:color="auto"/>
        <w:bottom w:val="none" w:sz="0" w:space="0" w:color="auto"/>
        <w:right w:val="none" w:sz="0" w:space="0" w:color="auto"/>
      </w:divBdr>
    </w:div>
    <w:div w:id="1389525931">
      <w:bodyDiv w:val="1"/>
      <w:marLeft w:val="0"/>
      <w:marRight w:val="0"/>
      <w:marTop w:val="0"/>
      <w:marBottom w:val="0"/>
      <w:divBdr>
        <w:top w:val="none" w:sz="0" w:space="0" w:color="auto"/>
        <w:left w:val="none" w:sz="0" w:space="0" w:color="auto"/>
        <w:bottom w:val="none" w:sz="0" w:space="0" w:color="auto"/>
        <w:right w:val="none" w:sz="0" w:space="0" w:color="auto"/>
      </w:divBdr>
    </w:div>
    <w:div w:id="1440754559">
      <w:bodyDiv w:val="1"/>
      <w:marLeft w:val="0"/>
      <w:marRight w:val="0"/>
      <w:marTop w:val="0"/>
      <w:marBottom w:val="0"/>
      <w:divBdr>
        <w:top w:val="none" w:sz="0" w:space="0" w:color="auto"/>
        <w:left w:val="none" w:sz="0" w:space="0" w:color="auto"/>
        <w:bottom w:val="none" w:sz="0" w:space="0" w:color="auto"/>
        <w:right w:val="none" w:sz="0" w:space="0" w:color="auto"/>
      </w:divBdr>
    </w:div>
    <w:div w:id="1443914493">
      <w:bodyDiv w:val="1"/>
      <w:marLeft w:val="0"/>
      <w:marRight w:val="0"/>
      <w:marTop w:val="0"/>
      <w:marBottom w:val="0"/>
      <w:divBdr>
        <w:top w:val="none" w:sz="0" w:space="0" w:color="auto"/>
        <w:left w:val="none" w:sz="0" w:space="0" w:color="auto"/>
        <w:bottom w:val="none" w:sz="0" w:space="0" w:color="auto"/>
        <w:right w:val="none" w:sz="0" w:space="0" w:color="auto"/>
      </w:divBdr>
    </w:div>
    <w:div w:id="1469589948">
      <w:bodyDiv w:val="1"/>
      <w:marLeft w:val="0"/>
      <w:marRight w:val="0"/>
      <w:marTop w:val="0"/>
      <w:marBottom w:val="0"/>
      <w:divBdr>
        <w:top w:val="none" w:sz="0" w:space="0" w:color="auto"/>
        <w:left w:val="none" w:sz="0" w:space="0" w:color="auto"/>
        <w:bottom w:val="none" w:sz="0" w:space="0" w:color="auto"/>
        <w:right w:val="none" w:sz="0" w:space="0" w:color="auto"/>
      </w:divBdr>
    </w:div>
    <w:div w:id="1504079504">
      <w:bodyDiv w:val="1"/>
      <w:marLeft w:val="0"/>
      <w:marRight w:val="0"/>
      <w:marTop w:val="0"/>
      <w:marBottom w:val="0"/>
      <w:divBdr>
        <w:top w:val="none" w:sz="0" w:space="0" w:color="auto"/>
        <w:left w:val="none" w:sz="0" w:space="0" w:color="auto"/>
        <w:bottom w:val="none" w:sz="0" w:space="0" w:color="auto"/>
        <w:right w:val="none" w:sz="0" w:space="0" w:color="auto"/>
      </w:divBdr>
    </w:div>
    <w:div w:id="1517577497">
      <w:bodyDiv w:val="1"/>
      <w:marLeft w:val="0"/>
      <w:marRight w:val="0"/>
      <w:marTop w:val="0"/>
      <w:marBottom w:val="0"/>
      <w:divBdr>
        <w:top w:val="none" w:sz="0" w:space="0" w:color="auto"/>
        <w:left w:val="none" w:sz="0" w:space="0" w:color="auto"/>
        <w:bottom w:val="none" w:sz="0" w:space="0" w:color="auto"/>
        <w:right w:val="none" w:sz="0" w:space="0" w:color="auto"/>
      </w:divBdr>
    </w:div>
    <w:div w:id="1525241570">
      <w:bodyDiv w:val="1"/>
      <w:marLeft w:val="0"/>
      <w:marRight w:val="0"/>
      <w:marTop w:val="0"/>
      <w:marBottom w:val="0"/>
      <w:divBdr>
        <w:top w:val="none" w:sz="0" w:space="0" w:color="auto"/>
        <w:left w:val="none" w:sz="0" w:space="0" w:color="auto"/>
        <w:bottom w:val="none" w:sz="0" w:space="0" w:color="auto"/>
        <w:right w:val="none" w:sz="0" w:space="0" w:color="auto"/>
      </w:divBdr>
    </w:div>
    <w:div w:id="1526405220">
      <w:bodyDiv w:val="1"/>
      <w:marLeft w:val="0"/>
      <w:marRight w:val="0"/>
      <w:marTop w:val="0"/>
      <w:marBottom w:val="0"/>
      <w:divBdr>
        <w:top w:val="none" w:sz="0" w:space="0" w:color="auto"/>
        <w:left w:val="none" w:sz="0" w:space="0" w:color="auto"/>
        <w:bottom w:val="none" w:sz="0" w:space="0" w:color="auto"/>
        <w:right w:val="none" w:sz="0" w:space="0" w:color="auto"/>
      </w:divBdr>
    </w:div>
    <w:div w:id="1535071445">
      <w:bodyDiv w:val="1"/>
      <w:marLeft w:val="0"/>
      <w:marRight w:val="0"/>
      <w:marTop w:val="0"/>
      <w:marBottom w:val="0"/>
      <w:divBdr>
        <w:top w:val="none" w:sz="0" w:space="0" w:color="auto"/>
        <w:left w:val="none" w:sz="0" w:space="0" w:color="auto"/>
        <w:bottom w:val="none" w:sz="0" w:space="0" w:color="auto"/>
        <w:right w:val="none" w:sz="0" w:space="0" w:color="auto"/>
      </w:divBdr>
    </w:div>
    <w:div w:id="1546216830">
      <w:bodyDiv w:val="1"/>
      <w:marLeft w:val="0"/>
      <w:marRight w:val="0"/>
      <w:marTop w:val="0"/>
      <w:marBottom w:val="0"/>
      <w:divBdr>
        <w:top w:val="none" w:sz="0" w:space="0" w:color="auto"/>
        <w:left w:val="none" w:sz="0" w:space="0" w:color="auto"/>
        <w:bottom w:val="none" w:sz="0" w:space="0" w:color="auto"/>
        <w:right w:val="none" w:sz="0" w:space="0" w:color="auto"/>
      </w:divBdr>
    </w:div>
    <w:div w:id="1557666095">
      <w:bodyDiv w:val="1"/>
      <w:marLeft w:val="0"/>
      <w:marRight w:val="0"/>
      <w:marTop w:val="0"/>
      <w:marBottom w:val="0"/>
      <w:divBdr>
        <w:top w:val="none" w:sz="0" w:space="0" w:color="auto"/>
        <w:left w:val="none" w:sz="0" w:space="0" w:color="auto"/>
        <w:bottom w:val="none" w:sz="0" w:space="0" w:color="auto"/>
        <w:right w:val="none" w:sz="0" w:space="0" w:color="auto"/>
      </w:divBdr>
    </w:div>
    <w:div w:id="1584025177">
      <w:bodyDiv w:val="1"/>
      <w:marLeft w:val="0"/>
      <w:marRight w:val="0"/>
      <w:marTop w:val="0"/>
      <w:marBottom w:val="0"/>
      <w:divBdr>
        <w:top w:val="none" w:sz="0" w:space="0" w:color="auto"/>
        <w:left w:val="none" w:sz="0" w:space="0" w:color="auto"/>
        <w:bottom w:val="none" w:sz="0" w:space="0" w:color="auto"/>
        <w:right w:val="none" w:sz="0" w:space="0" w:color="auto"/>
      </w:divBdr>
    </w:div>
    <w:div w:id="1591431372">
      <w:bodyDiv w:val="1"/>
      <w:marLeft w:val="0"/>
      <w:marRight w:val="0"/>
      <w:marTop w:val="0"/>
      <w:marBottom w:val="0"/>
      <w:divBdr>
        <w:top w:val="none" w:sz="0" w:space="0" w:color="auto"/>
        <w:left w:val="none" w:sz="0" w:space="0" w:color="auto"/>
        <w:bottom w:val="none" w:sz="0" w:space="0" w:color="auto"/>
        <w:right w:val="none" w:sz="0" w:space="0" w:color="auto"/>
      </w:divBdr>
    </w:div>
    <w:div w:id="1615942338">
      <w:bodyDiv w:val="1"/>
      <w:marLeft w:val="0"/>
      <w:marRight w:val="0"/>
      <w:marTop w:val="0"/>
      <w:marBottom w:val="0"/>
      <w:divBdr>
        <w:top w:val="none" w:sz="0" w:space="0" w:color="auto"/>
        <w:left w:val="none" w:sz="0" w:space="0" w:color="auto"/>
        <w:bottom w:val="none" w:sz="0" w:space="0" w:color="auto"/>
        <w:right w:val="none" w:sz="0" w:space="0" w:color="auto"/>
      </w:divBdr>
    </w:div>
    <w:div w:id="1659335731">
      <w:bodyDiv w:val="1"/>
      <w:marLeft w:val="0"/>
      <w:marRight w:val="0"/>
      <w:marTop w:val="0"/>
      <w:marBottom w:val="0"/>
      <w:divBdr>
        <w:top w:val="none" w:sz="0" w:space="0" w:color="auto"/>
        <w:left w:val="none" w:sz="0" w:space="0" w:color="auto"/>
        <w:bottom w:val="none" w:sz="0" w:space="0" w:color="auto"/>
        <w:right w:val="none" w:sz="0" w:space="0" w:color="auto"/>
      </w:divBdr>
    </w:div>
    <w:div w:id="1675372869">
      <w:bodyDiv w:val="1"/>
      <w:marLeft w:val="0"/>
      <w:marRight w:val="0"/>
      <w:marTop w:val="0"/>
      <w:marBottom w:val="0"/>
      <w:divBdr>
        <w:top w:val="none" w:sz="0" w:space="0" w:color="auto"/>
        <w:left w:val="none" w:sz="0" w:space="0" w:color="auto"/>
        <w:bottom w:val="none" w:sz="0" w:space="0" w:color="auto"/>
        <w:right w:val="none" w:sz="0" w:space="0" w:color="auto"/>
      </w:divBdr>
    </w:div>
    <w:div w:id="1682968923">
      <w:bodyDiv w:val="1"/>
      <w:marLeft w:val="0"/>
      <w:marRight w:val="0"/>
      <w:marTop w:val="0"/>
      <w:marBottom w:val="0"/>
      <w:divBdr>
        <w:top w:val="none" w:sz="0" w:space="0" w:color="auto"/>
        <w:left w:val="none" w:sz="0" w:space="0" w:color="auto"/>
        <w:bottom w:val="none" w:sz="0" w:space="0" w:color="auto"/>
        <w:right w:val="none" w:sz="0" w:space="0" w:color="auto"/>
      </w:divBdr>
    </w:div>
    <w:div w:id="1693333478">
      <w:bodyDiv w:val="1"/>
      <w:marLeft w:val="0"/>
      <w:marRight w:val="0"/>
      <w:marTop w:val="0"/>
      <w:marBottom w:val="0"/>
      <w:divBdr>
        <w:top w:val="none" w:sz="0" w:space="0" w:color="auto"/>
        <w:left w:val="none" w:sz="0" w:space="0" w:color="auto"/>
        <w:bottom w:val="none" w:sz="0" w:space="0" w:color="auto"/>
        <w:right w:val="none" w:sz="0" w:space="0" w:color="auto"/>
      </w:divBdr>
    </w:div>
    <w:div w:id="1705784814">
      <w:bodyDiv w:val="1"/>
      <w:marLeft w:val="0"/>
      <w:marRight w:val="0"/>
      <w:marTop w:val="0"/>
      <w:marBottom w:val="0"/>
      <w:divBdr>
        <w:top w:val="none" w:sz="0" w:space="0" w:color="auto"/>
        <w:left w:val="none" w:sz="0" w:space="0" w:color="auto"/>
        <w:bottom w:val="none" w:sz="0" w:space="0" w:color="auto"/>
        <w:right w:val="none" w:sz="0" w:space="0" w:color="auto"/>
      </w:divBdr>
    </w:div>
    <w:div w:id="1707287467">
      <w:bodyDiv w:val="1"/>
      <w:marLeft w:val="0"/>
      <w:marRight w:val="0"/>
      <w:marTop w:val="0"/>
      <w:marBottom w:val="0"/>
      <w:divBdr>
        <w:top w:val="none" w:sz="0" w:space="0" w:color="auto"/>
        <w:left w:val="none" w:sz="0" w:space="0" w:color="auto"/>
        <w:bottom w:val="none" w:sz="0" w:space="0" w:color="auto"/>
        <w:right w:val="none" w:sz="0" w:space="0" w:color="auto"/>
      </w:divBdr>
    </w:div>
    <w:div w:id="1737704990">
      <w:bodyDiv w:val="1"/>
      <w:marLeft w:val="0"/>
      <w:marRight w:val="0"/>
      <w:marTop w:val="0"/>
      <w:marBottom w:val="0"/>
      <w:divBdr>
        <w:top w:val="none" w:sz="0" w:space="0" w:color="auto"/>
        <w:left w:val="none" w:sz="0" w:space="0" w:color="auto"/>
        <w:bottom w:val="none" w:sz="0" w:space="0" w:color="auto"/>
        <w:right w:val="none" w:sz="0" w:space="0" w:color="auto"/>
      </w:divBdr>
    </w:div>
    <w:div w:id="1739329735">
      <w:bodyDiv w:val="1"/>
      <w:marLeft w:val="0"/>
      <w:marRight w:val="0"/>
      <w:marTop w:val="0"/>
      <w:marBottom w:val="0"/>
      <w:divBdr>
        <w:top w:val="none" w:sz="0" w:space="0" w:color="auto"/>
        <w:left w:val="none" w:sz="0" w:space="0" w:color="auto"/>
        <w:bottom w:val="none" w:sz="0" w:space="0" w:color="auto"/>
        <w:right w:val="none" w:sz="0" w:space="0" w:color="auto"/>
      </w:divBdr>
    </w:div>
    <w:div w:id="1753164905">
      <w:bodyDiv w:val="1"/>
      <w:marLeft w:val="0"/>
      <w:marRight w:val="0"/>
      <w:marTop w:val="0"/>
      <w:marBottom w:val="0"/>
      <w:divBdr>
        <w:top w:val="none" w:sz="0" w:space="0" w:color="auto"/>
        <w:left w:val="none" w:sz="0" w:space="0" w:color="auto"/>
        <w:bottom w:val="none" w:sz="0" w:space="0" w:color="auto"/>
        <w:right w:val="none" w:sz="0" w:space="0" w:color="auto"/>
      </w:divBdr>
    </w:div>
    <w:div w:id="1756442322">
      <w:bodyDiv w:val="1"/>
      <w:marLeft w:val="0"/>
      <w:marRight w:val="0"/>
      <w:marTop w:val="0"/>
      <w:marBottom w:val="0"/>
      <w:divBdr>
        <w:top w:val="none" w:sz="0" w:space="0" w:color="auto"/>
        <w:left w:val="none" w:sz="0" w:space="0" w:color="auto"/>
        <w:bottom w:val="none" w:sz="0" w:space="0" w:color="auto"/>
        <w:right w:val="none" w:sz="0" w:space="0" w:color="auto"/>
      </w:divBdr>
    </w:div>
    <w:div w:id="1802456783">
      <w:bodyDiv w:val="1"/>
      <w:marLeft w:val="0"/>
      <w:marRight w:val="0"/>
      <w:marTop w:val="0"/>
      <w:marBottom w:val="0"/>
      <w:divBdr>
        <w:top w:val="none" w:sz="0" w:space="0" w:color="auto"/>
        <w:left w:val="none" w:sz="0" w:space="0" w:color="auto"/>
        <w:bottom w:val="none" w:sz="0" w:space="0" w:color="auto"/>
        <w:right w:val="none" w:sz="0" w:space="0" w:color="auto"/>
      </w:divBdr>
    </w:div>
    <w:div w:id="1817914375">
      <w:bodyDiv w:val="1"/>
      <w:marLeft w:val="0"/>
      <w:marRight w:val="0"/>
      <w:marTop w:val="0"/>
      <w:marBottom w:val="0"/>
      <w:divBdr>
        <w:top w:val="none" w:sz="0" w:space="0" w:color="auto"/>
        <w:left w:val="none" w:sz="0" w:space="0" w:color="auto"/>
        <w:bottom w:val="none" w:sz="0" w:space="0" w:color="auto"/>
        <w:right w:val="none" w:sz="0" w:space="0" w:color="auto"/>
      </w:divBdr>
    </w:div>
    <w:div w:id="1835953781">
      <w:bodyDiv w:val="1"/>
      <w:marLeft w:val="0"/>
      <w:marRight w:val="0"/>
      <w:marTop w:val="0"/>
      <w:marBottom w:val="0"/>
      <w:divBdr>
        <w:top w:val="none" w:sz="0" w:space="0" w:color="auto"/>
        <w:left w:val="none" w:sz="0" w:space="0" w:color="auto"/>
        <w:bottom w:val="none" w:sz="0" w:space="0" w:color="auto"/>
        <w:right w:val="none" w:sz="0" w:space="0" w:color="auto"/>
      </w:divBdr>
    </w:div>
    <w:div w:id="1836339980">
      <w:bodyDiv w:val="1"/>
      <w:marLeft w:val="0"/>
      <w:marRight w:val="0"/>
      <w:marTop w:val="0"/>
      <w:marBottom w:val="0"/>
      <w:divBdr>
        <w:top w:val="none" w:sz="0" w:space="0" w:color="auto"/>
        <w:left w:val="none" w:sz="0" w:space="0" w:color="auto"/>
        <w:bottom w:val="none" w:sz="0" w:space="0" w:color="auto"/>
        <w:right w:val="none" w:sz="0" w:space="0" w:color="auto"/>
      </w:divBdr>
    </w:div>
    <w:div w:id="1839420502">
      <w:bodyDiv w:val="1"/>
      <w:marLeft w:val="0"/>
      <w:marRight w:val="0"/>
      <w:marTop w:val="0"/>
      <w:marBottom w:val="0"/>
      <w:divBdr>
        <w:top w:val="none" w:sz="0" w:space="0" w:color="auto"/>
        <w:left w:val="none" w:sz="0" w:space="0" w:color="auto"/>
        <w:bottom w:val="none" w:sz="0" w:space="0" w:color="auto"/>
        <w:right w:val="none" w:sz="0" w:space="0" w:color="auto"/>
      </w:divBdr>
    </w:div>
    <w:div w:id="1840728964">
      <w:bodyDiv w:val="1"/>
      <w:marLeft w:val="0"/>
      <w:marRight w:val="0"/>
      <w:marTop w:val="0"/>
      <w:marBottom w:val="0"/>
      <w:divBdr>
        <w:top w:val="none" w:sz="0" w:space="0" w:color="auto"/>
        <w:left w:val="none" w:sz="0" w:space="0" w:color="auto"/>
        <w:bottom w:val="none" w:sz="0" w:space="0" w:color="auto"/>
        <w:right w:val="none" w:sz="0" w:space="0" w:color="auto"/>
      </w:divBdr>
    </w:div>
    <w:div w:id="1848985233">
      <w:bodyDiv w:val="1"/>
      <w:marLeft w:val="0"/>
      <w:marRight w:val="0"/>
      <w:marTop w:val="0"/>
      <w:marBottom w:val="0"/>
      <w:divBdr>
        <w:top w:val="none" w:sz="0" w:space="0" w:color="auto"/>
        <w:left w:val="none" w:sz="0" w:space="0" w:color="auto"/>
        <w:bottom w:val="none" w:sz="0" w:space="0" w:color="auto"/>
        <w:right w:val="none" w:sz="0" w:space="0" w:color="auto"/>
      </w:divBdr>
    </w:div>
    <w:div w:id="1850675884">
      <w:bodyDiv w:val="1"/>
      <w:marLeft w:val="0"/>
      <w:marRight w:val="0"/>
      <w:marTop w:val="0"/>
      <w:marBottom w:val="0"/>
      <w:divBdr>
        <w:top w:val="none" w:sz="0" w:space="0" w:color="auto"/>
        <w:left w:val="none" w:sz="0" w:space="0" w:color="auto"/>
        <w:bottom w:val="none" w:sz="0" w:space="0" w:color="auto"/>
        <w:right w:val="none" w:sz="0" w:space="0" w:color="auto"/>
      </w:divBdr>
    </w:div>
    <w:div w:id="1864858258">
      <w:bodyDiv w:val="1"/>
      <w:marLeft w:val="0"/>
      <w:marRight w:val="0"/>
      <w:marTop w:val="0"/>
      <w:marBottom w:val="0"/>
      <w:divBdr>
        <w:top w:val="none" w:sz="0" w:space="0" w:color="auto"/>
        <w:left w:val="none" w:sz="0" w:space="0" w:color="auto"/>
        <w:bottom w:val="none" w:sz="0" w:space="0" w:color="auto"/>
        <w:right w:val="none" w:sz="0" w:space="0" w:color="auto"/>
      </w:divBdr>
    </w:div>
    <w:div w:id="1870295644">
      <w:bodyDiv w:val="1"/>
      <w:marLeft w:val="0"/>
      <w:marRight w:val="0"/>
      <w:marTop w:val="0"/>
      <w:marBottom w:val="0"/>
      <w:divBdr>
        <w:top w:val="none" w:sz="0" w:space="0" w:color="auto"/>
        <w:left w:val="none" w:sz="0" w:space="0" w:color="auto"/>
        <w:bottom w:val="none" w:sz="0" w:space="0" w:color="auto"/>
        <w:right w:val="none" w:sz="0" w:space="0" w:color="auto"/>
      </w:divBdr>
    </w:div>
    <w:div w:id="1899629814">
      <w:bodyDiv w:val="1"/>
      <w:marLeft w:val="0"/>
      <w:marRight w:val="0"/>
      <w:marTop w:val="0"/>
      <w:marBottom w:val="0"/>
      <w:divBdr>
        <w:top w:val="none" w:sz="0" w:space="0" w:color="auto"/>
        <w:left w:val="none" w:sz="0" w:space="0" w:color="auto"/>
        <w:bottom w:val="none" w:sz="0" w:space="0" w:color="auto"/>
        <w:right w:val="none" w:sz="0" w:space="0" w:color="auto"/>
      </w:divBdr>
    </w:div>
    <w:div w:id="1925263317">
      <w:bodyDiv w:val="1"/>
      <w:marLeft w:val="0"/>
      <w:marRight w:val="0"/>
      <w:marTop w:val="0"/>
      <w:marBottom w:val="0"/>
      <w:divBdr>
        <w:top w:val="none" w:sz="0" w:space="0" w:color="auto"/>
        <w:left w:val="none" w:sz="0" w:space="0" w:color="auto"/>
        <w:bottom w:val="none" w:sz="0" w:space="0" w:color="auto"/>
        <w:right w:val="none" w:sz="0" w:space="0" w:color="auto"/>
      </w:divBdr>
      <w:divsChild>
        <w:div w:id="2117360109">
          <w:marLeft w:val="0"/>
          <w:marRight w:val="0"/>
          <w:marTop w:val="0"/>
          <w:marBottom w:val="0"/>
          <w:divBdr>
            <w:top w:val="none" w:sz="0" w:space="0" w:color="auto"/>
            <w:left w:val="none" w:sz="0" w:space="0" w:color="auto"/>
            <w:bottom w:val="none" w:sz="0" w:space="0" w:color="auto"/>
            <w:right w:val="none" w:sz="0" w:space="0" w:color="auto"/>
          </w:divBdr>
          <w:divsChild>
            <w:div w:id="13507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4692">
      <w:bodyDiv w:val="1"/>
      <w:marLeft w:val="0"/>
      <w:marRight w:val="0"/>
      <w:marTop w:val="0"/>
      <w:marBottom w:val="0"/>
      <w:divBdr>
        <w:top w:val="none" w:sz="0" w:space="0" w:color="auto"/>
        <w:left w:val="none" w:sz="0" w:space="0" w:color="auto"/>
        <w:bottom w:val="none" w:sz="0" w:space="0" w:color="auto"/>
        <w:right w:val="none" w:sz="0" w:space="0" w:color="auto"/>
      </w:divBdr>
    </w:div>
    <w:div w:id="1949116311">
      <w:bodyDiv w:val="1"/>
      <w:marLeft w:val="0"/>
      <w:marRight w:val="0"/>
      <w:marTop w:val="0"/>
      <w:marBottom w:val="0"/>
      <w:divBdr>
        <w:top w:val="none" w:sz="0" w:space="0" w:color="auto"/>
        <w:left w:val="none" w:sz="0" w:space="0" w:color="auto"/>
        <w:bottom w:val="none" w:sz="0" w:space="0" w:color="auto"/>
        <w:right w:val="none" w:sz="0" w:space="0" w:color="auto"/>
      </w:divBdr>
    </w:div>
    <w:div w:id="1952929500">
      <w:bodyDiv w:val="1"/>
      <w:marLeft w:val="0"/>
      <w:marRight w:val="0"/>
      <w:marTop w:val="0"/>
      <w:marBottom w:val="0"/>
      <w:divBdr>
        <w:top w:val="none" w:sz="0" w:space="0" w:color="auto"/>
        <w:left w:val="none" w:sz="0" w:space="0" w:color="auto"/>
        <w:bottom w:val="none" w:sz="0" w:space="0" w:color="auto"/>
        <w:right w:val="none" w:sz="0" w:space="0" w:color="auto"/>
      </w:divBdr>
      <w:divsChild>
        <w:div w:id="1861703022">
          <w:marLeft w:val="274"/>
          <w:marRight w:val="0"/>
          <w:marTop w:val="0"/>
          <w:marBottom w:val="0"/>
          <w:divBdr>
            <w:top w:val="none" w:sz="0" w:space="0" w:color="auto"/>
            <w:left w:val="none" w:sz="0" w:space="0" w:color="auto"/>
            <w:bottom w:val="none" w:sz="0" w:space="0" w:color="auto"/>
            <w:right w:val="none" w:sz="0" w:space="0" w:color="auto"/>
          </w:divBdr>
        </w:div>
      </w:divsChild>
    </w:div>
    <w:div w:id="1960063243">
      <w:bodyDiv w:val="1"/>
      <w:marLeft w:val="0"/>
      <w:marRight w:val="0"/>
      <w:marTop w:val="0"/>
      <w:marBottom w:val="0"/>
      <w:divBdr>
        <w:top w:val="none" w:sz="0" w:space="0" w:color="auto"/>
        <w:left w:val="none" w:sz="0" w:space="0" w:color="auto"/>
        <w:bottom w:val="none" w:sz="0" w:space="0" w:color="auto"/>
        <w:right w:val="none" w:sz="0" w:space="0" w:color="auto"/>
      </w:divBdr>
    </w:div>
    <w:div w:id="1962296732">
      <w:bodyDiv w:val="1"/>
      <w:marLeft w:val="0"/>
      <w:marRight w:val="0"/>
      <w:marTop w:val="0"/>
      <w:marBottom w:val="0"/>
      <w:divBdr>
        <w:top w:val="none" w:sz="0" w:space="0" w:color="auto"/>
        <w:left w:val="none" w:sz="0" w:space="0" w:color="auto"/>
        <w:bottom w:val="none" w:sz="0" w:space="0" w:color="auto"/>
        <w:right w:val="none" w:sz="0" w:space="0" w:color="auto"/>
      </w:divBdr>
    </w:div>
    <w:div w:id="1976058571">
      <w:bodyDiv w:val="1"/>
      <w:marLeft w:val="0"/>
      <w:marRight w:val="0"/>
      <w:marTop w:val="0"/>
      <w:marBottom w:val="0"/>
      <w:divBdr>
        <w:top w:val="none" w:sz="0" w:space="0" w:color="auto"/>
        <w:left w:val="none" w:sz="0" w:space="0" w:color="auto"/>
        <w:bottom w:val="none" w:sz="0" w:space="0" w:color="auto"/>
        <w:right w:val="none" w:sz="0" w:space="0" w:color="auto"/>
      </w:divBdr>
    </w:div>
    <w:div w:id="1998805527">
      <w:bodyDiv w:val="1"/>
      <w:marLeft w:val="0"/>
      <w:marRight w:val="0"/>
      <w:marTop w:val="0"/>
      <w:marBottom w:val="0"/>
      <w:divBdr>
        <w:top w:val="none" w:sz="0" w:space="0" w:color="auto"/>
        <w:left w:val="none" w:sz="0" w:space="0" w:color="auto"/>
        <w:bottom w:val="none" w:sz="0" w:space="0" w:color="auto"/>
        <w:right w:val="none" w:sz="0" w:space="0" w:color="auto"/>
      </w:divBdr>
    </w:div>
    <w:div w:id="2000228463">
      <w:bodyDiv w:val="1"/>
      <w:marLeft w:val="0"/>
      <w:marRight w:val="0"/>
      <w:marTop w:val="0"/>
      <w:marBottom w:val="0"/>
      <w:divBdr>
        <w:top w:val="none" w:sz="0" w:space="0" w:color="auto"/>
        <w:left w:val="none" w:sz="0" w:space="0" w:color="auto"/>
        <w:bottom w:val="none" w:sz="0" w:space="0" w:color="auto"/>
        <w:right w:val="none" w:sz="0" w:space="0" w:color="auto"/>
      </w:divBdr>
    </w:div>
    <w:div w:id="2016108133">
      <w:bodyDiv w:val="1"/>
      <w:marLeft w:val="0"/>
      <w:marRight w:val="0"/>
      <w:marTop w:val="0"/>
      <w:marBottom w:val="0"/>
      <w:divBdr>
        <w:top w:val="none" w:sz="0" w:space="0" w:color="auto"/>
        <w:left w:val="none" w:sz="0" w:space="0" w:color="auto"/>
        <w:bottom w:val="none" w:sz="0" w:space="0" w:color="auto"/>
        <w:right w:val="none" w:sz="0" w:space="0" w:color="auto"/>
      </w:divBdr>
    </w:div>
    <w:div w:id="2033065063">
      <w:bodyDiv w:val="1"/>
      <w:marLeft w:val="0"/>
      <w:marRight w:val="0"/>
      <w:marTop w:val="0"/>
      <w:marBottom w:val="0"/>
      <w:divBdr>
        <w:top w:val="none" w:sz="0" w:space="0" w:color="auto"/>
        <w:left w:val="none" w:sz="0" w:space="0" w:color="auto"/>
        <w:bottom w:val="none" w:sz="0" w:space="0" w:color="auto"/>
        <w:right w:val="none" w:sz="0" w:space="0" w:color="auto"/>
      </w:divBdr>
    </w:div>
    <w:div w:id="2043282701">
      <w:bodyDiv w:val="1"/>
      <w:marLeft w:val="0"/>
      <w:marRight w:val="0"/>
      <w:marTop w:val="0"/>
      <w:marBottom w:val="0"/>
      <w:divBdr>
        <w:top w:val="none" w:sz="0" w:space="0" w:color="auto"/>
        <w:left w:val="none" w:sz="0" w:space="0" w:color="auto"/>
        <w:bottom w:val="none" w:sz="0" w:space="0" w:color="auto"/>
        <w:right w:val="none" w:sz="0" w:space="0" w:color="auto"/>
      </w:divBdr>
    </w:div>
    <w:div w:id="2051296131">
      <w:bodyDiv w:val="1"/>
      <w:marLeft w:val="0"/>
      <w:marRight w:val="0"/>
      <w:marTop w:val="0"/>
      <w:marBottom w:val="0"/>
      <w:divBdr>
        <w:top w:val="none" w:sz="0" w:space="0" w:color="auto"/>
        <w:left w:val="none" w:sz="0" w:space="0" w:color="auto"/>
        <w:bottom w:val="none" w:sz="0" w:space="0" w:color="auto"/>
        <w:right w:val="none" w:sz="0" w:space="0" w:color="auto"/>
      </w:divBdr>
    </w:div>
    <w:div w:id="2060666767">
      <w:bodyDiv w:val="1"/>
      <w:marLeft w:val="0"/>
      <w:marRight w:val="0"/>
      <w:marTop w:val="0"/>
      <w:marBottom w:val="0"/>
      <w:divBdr>
        <w:top w:val="none" w:sz="0" w:space="0" w:color="auto"/>
        <w:left w:val="none" w:sz="0" w:space="0" w:color="auto"/>
        <w:bottom w:val="none" w:sz="0" w:space="0" w:color="auto"/>
        <w:right w:val="none" w:sz="0" w:space="0" w:color="auto"/>
      </w:divBdr>
    </w:div>
    <w:div w:id="2066440730">
      <w:bodyDiv w:val="1"/>
      <w:marLeft w:val="0"/>
      <w:marRight w:val="0"/>
      <w:marTop w:val="0"/>
      <w:marBottom w:val="0"/>
      <w:divBdr>
        <w:top w:val="none" w:sz="0" w:space="0" w:color="auto"/>
        <w:left w:val="none" w:sz="0" w:space="0" w:color="auto"/>
        <w:bottom w:val="none" w:sz="0" w:space="0" w:color="auto"/>
        <w:right w:val="none" w:sz="0" w:space="0" w:color="auto"/>
      </w:divBdr>
    </w:div>
    <w:div w:id="2068989887">
      <w:bodyDiv w:val="1"/>
      <w:marLeft w:val="0"/>
      <w:marRight w:val="0"/>
      <w:marTop w:val="0"/>
      <w:marBottom w:val="0"/>
      <w:divBdr>
        <w:top w:val="none" w:sz="0" w:space="0" w:color="auto"/>
        <w:left w:val="none" w:sz="0" w:space="0" w:color="auto"/>
        <w:bottom w:val="none" w:sz="0" w:space="0" w:color="auto"/>
        <w:right w:val="none" w:sz="0" w:space="0" w:color="auto"/>
      </w:divBdr>
    </w:div>
    <w:div w:id="2089618834">
      <w:bodyDiv w:val="1"/>
      <w:marLeft w:val="0"/>
      <w:marRight w:val="0"/>
      <w:marTop w:val="0"/>
      <w:marBottom w:val="0"/>
      <w:divBdr>
        <w:top w:val="none" w:sz="0" w:space="0" w:color="auto"/>
        <w:left w:val="none" w:sz="0" w:space="0" w:color="auto"/>
        <w:bottom w:val="none" w:sz="0" w:space="0" w:color="auto"/>
        <w:right w:val="none" w:sz="0" w:space="0" w:color="auto"/>
      </w:divBdr>
    </w:div>
    <w:div w:id="2108111249">
      <w:bodyDiv w:val="1"/>
      <w:marLeft w:val="0"/>
      <w:marRight w:val="0"/>
      <w:marTop w:val="0"/>
      <w:marBottom w:val="0"/>
      <w:divBdr>
        <w:top w:val="none" w:sz="0" w:space="0" w:color="auto"/>
        <w:left w:val="none" w:sz="0" w:space="0" w:color="auto"/>
        <w:bottom w:val="none" w:sz="0" w:space="0" w:color="auto"/>
        <w:right w:val="none" w:sz="0" w:space="0" w:color="auto"/>
      </w:divBdr>
    </w:div>
    <w:div w:id="2124884017">
      <w:bodyDiv w:val="1"/>
      <w:marLeft w:val="0"/>
      <w:marRight w:val="0"/>
      <w:marTop w:val="0"/>
      <w:marBottom w:val="0"/>
      <w:divBdr>
        <w:top w:val="none" w:sz="0" w:space="0" w:color="auto"/>
        <w:left w:val="none" w:sz="0" w:space="0" w:color="auto"/>
        <w:bottom w:val="none" w:sz="0" w:space="0" w:color="auto"/>
        <w:right w:val="none" w:sz="0" w:space="0" w:color="auto"/>
      </w:divBdr>
    </w:div>
    <w:div w:id="212804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unsdg.un.org/sites/default/files/2022-11/Final%20-%20UNSDG%20Guidance%20Note%20on%20a%20New%20Generation%20of%20Joint%20Programmes.pdf" TargetMode="External"/><Relationship Id="rId2" Type="http://schemas.openxmlformats.org/officeDocument/2006/relationships/hyperlink" Target="https://conferences.unite.un.org/unterm/display/record/unhq/na/76c65133-95a7-4cdf-88c5-d2b6598029ea" TargetMode="External"/><Relationship Id="rId1" Type="http://schemas.openxmlformats.org/officeDocument/2006/relationships/hyperlink" Target="mailto:kelly1@un.org" TargetMode="External"/><Relationship Id="rId4" Type="http://schemas.openxmlformats.org/officeDocument/2006/relationships/hyperlink" Target="https://undp-ric.medium.com/working-on-the-engine-using-portfolio-sensemaking-to-accelerate-learning-b7275accf419"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documenttasks/documenttasks1.xml><?xml version="1.0" encoding="utf-8"?>
<t:Tasks xmlns:t="http://schemas.microsoft.com/office/tasks/2019/documenttasks" xmlns:oel="http://schemas.microsoft.com/office/2019/extlst">
  <t:Task id="{DB9785B1-08FF-400D-8F60-65E9B75D55EE}">
    <t:Anchor>
      <t:Comment id="667601739"/>
    </t:Anchor>
    <t:History>
      <t:Event id="{A68D727A-4CB8-40B1-824F-1C9A051CF24B}" time="2023-03-27T13:11:58.848Z">
        <t:Attribution userId="S::jepsen@un.org::daaba39b-11f2-455e-ad73-03d033dbc2e4" userProvider="AD" userName="Signe Jepsen"/>
        <t:Anchor>
          <t:Comment id="1836848739"/>
        </t:Anchor>
        <t:Create/>
      </t:Event>
      <t:Event id="{842ACA30-AC04-48B3-A491-3C43C8495B50}" time="2023-03-27T13:11:58.848Z">
        <t:Attribution userId="S::jepsen@un.org::daaba39b-11f2-455e-ad73-03d033dbc2e4" userProvider="AD" userName="Signe Jepsen"/>
        <t:Anchor>
          <t:Comment id="1836848739"/>
        </t:Anchor>
        <t:Assign userId="S::kadirova@un.org::76a05ec1-48d0-499b-a3ca-cd1f200a5c1b" userProvider="AD" userName="Diloro Kadirova"/>
      </t:Event>
      <t:Event id="{B7FF200D-05D1-4662-A0D4-7F0669A080CD}" time="2023-03-27T13:11:58.848Z">
        <t:Attribution userId="S::jepsen@un.org::daaba39b-11f2-455e-ad73-03d033dbc2e4" userProvider="AD" userName="Signe Jepsen"/>
        <t:Anchor>
          <t:Comment id="1836848739"/>
        </t:Anchor>
        <t:SetTitle title="Thanks Rosemary - I defer to @Diloro Kadirova as the focal point for PBF"/>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lcf76f155ced4ddcb4097134ff3c332f xmlns="0f2d0753-a7b5-4bc8-82bb-610a6d1254d5">
      <Terms xmlns="http://schemas.microsoft.com/office/infopath/2007/PartnerControls"/>
    </lcf76f155ced4ddcb4097134ff3c332f>
    <SharedWithUsers xmlns="9ffd4e89-14e9-431d-986c-dcaaeb1533f3">
      <UserInfo>
        <DisplayName>Brianna Harrison</DisplayName>
        <AccountId>156</AccountId>
        <AccountType/>
      </UserInfo>
      <UserInfo>
        <DisplayName>Rodolpho Valente</DisplayName>
        <AccountId>843</AccountId>
        <AccountType/>
      </UserInfo>
      <UserInfo>
        <DisplayName>Marta Cali</DisplayName>
        <AccountId>336</AccountId>
        <AccountType/>
      </UserInfo>
      <UserInfo>
        <DisplayName>Signe Jepsen</DisplayName>
        <AccountId>1723</AccountId>
        <AccountType/>
      </UserInfo>
      <UserInfo>
        <DisplayName>Kirit Patel</DisplayName>
        <AccountId>72</AccountId>
        <AccountType/>
      </UserInfo>
      <UserInfo>
        <DisplayName>Claire Messina</DisplayName>
        <AccountId>610</AccountId>
        <AccountType/>
      </UserInfo>
      <UserInfo>
        <DisplayName>Heewoong Kim</DisplayName>
        <AccountId>1110</AccountId>
        <AccountType/>
      </UserInfo>
      <UserInfo>
        <DisplayName>Natia Cherkezishvili</DisplayName>
        <AccountId>1627</AccountId>
        <AccountType/>
      </UserInfo>
      <UserInfo>
        <DisplayName>Helena Fraser</DisplayName>
        <AccountId>644</AccountId>
        <AccountType/>
      </UserInfo>
      <UserInfo>
        <DisplayName>Rafael Beleboni</DisplayName>
        <AccountId>1508</AccountId>
        <AccountType/>
      </UserInfo>
      <UserInfo>
        <DisplayName>Rodolfo SMIDTH BUSCHLE</DisplayName>
        <AccountId>142</AccountId>
        <AccountType/>
      </UserInfo>
      <UserInfo>
        <DisplayName>Lars Tushuizen</DisplayName>
        <AccountId>35</AccountId>
        <AccountType/>
      </UserInfo>
      <UserInfo>
        <DisplayName>Diloro Kadirova</DisplayName>
        <AccountId>1111</AccountId>
        <AccountType/>
      </UserInfo>
      <UserInfo>
        <DisplayName>Zoubir Benarbia</DisplayName>
        <AccountId>1323</AccountId>
        <AccountType/>
      </UserInfo>
      <UserInfo>
        <DisplayName>Kushal Ramyad</DisplayName>
        <AccountId>81</AccountId>
        <AccountType/>
      </UserInfo>
      <UserInfo>
        <DisplayName>Liliana Nieves Paez</DisplayName>
        <AccountId>1288</AccountId>
        <AccountType/>
      </UserInfo>
      <UserInfo>
        <DisplayName>Yolanda Durant Mc Klmon</DisplayName>
        <AccountId>754</AccountId>
        <AccountType/>
      </UserInfo>
      <UserInfo>
        <DisplayName>Larai Musa</DisplayName>
        <AccountId>225</AccountId>
        <AccountType/>
      </UserInfo>
      <UserInfo>
        <DisplayName>Nadia Hadi</DisplayName>
        <AccountId>639</AccountId>
        <AccountType/>
      </UserInfo>
      <UserInfo>
        <DisplayName>Bianca Jinete</DisplayName>
        <AccountId>529</AccountId>
        <AccountType/>
      </UserInfo>
      <UserInfo>
        <DisplayName>Janine Theresa Chase</DisplayName>
        <AccountId>137</AccountId>
        <AccountType/>
      </UserInfo>
      <UserInfo>
        <DisplayName>Joerg Schimmel</DisplayName>
        <AccountId>159</AccountId>
        <AccountType/>
      </UserInfo>
      <UserInfo>
        <DisplayName>Poorti Sapatnekar</DisplayName>
        <AccountId>1456</AccountId>
        <AccountType/>
      </UserInfo>
      <UserInfo>
        <DisplayName>Georgia Dominik</DisplayName>
        <AccountId>1773</AccountId>
        <AccountType/>
      </UserInfo>
      <UserInfo>
        <DisplayName>Marie-Sophie Reck</DisplayName>
        <AccountId>87</AccountId>
        <AccountType/>
      </UserInfo>
      <UserInfo>
        <DisplayName>Rosemary Kalapurakal</DisplayName>
        <AccountId>171</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F118C683854614E8494ABD5FE04CE5F" ma:contentTypeVersion="18" ma:contentTypeDescription="Create a new document." ma:contentTypeScope="" ma:versionID="9261189c7d6401fe55af07818b2d50ce">
  <xsd:schema xmlns:xsd="http://www.w3.org/2001/XMLSchema" xmlns:xs="http://www.w3.org/2001/XMLSchema" xmlns:p="http://schemas.microsoft.com/office/2006/metadata/properties" xmlns:ns2="0f2d0753-a7b5-4bc8-82bb-610a6d1254d5" xmlns:ns3="9ffd4e89-14e9-431d-986c-dcaaeb1533f3" xmlns:ns4="985ec44e-1bab-4c0b-9df0-6ba128686fc9" targetNamespace="http://schemas.microsoft.com/office/2006/metadata/properties" ma:root="true" ma:fieldsID="ea78196f9df172d28598c3542d4a9c32" ns2:_="" ns3:_="" ns4:_="">
    <xsd:import namespace="0f2d0753-a7b5-4bc8-82bb-610a6d1254d5"/>
    <xsd:import namespace="9ffd4e89-14e9-431d-986c-dcaaeb1533f3"/>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2d0753-a7b5-4bc8-82bb-610a6d1254d5" elementFormDefault="qualified">
    <xsd:import namespace="http://schemas.microsoft.com/office/2006/documentManagement/types"/>
    <xsd:import namespace="http://schemas.microsoft.com/office/infopath/2007/PartnerControls"/>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DateTaken" ma:index="9" nillable="true" ma:displayName="MediaServiceDateTaken" ma:hidden="true" ma:internalName="MediaServiceDateTaken" ma:readOnly="true">
      <xsd:simpleType>
        <xsd:restriction base="dms:Text"/>
      </xsd:simpleType>
    </xsd:element>
    <xsd:element name="MediaServiceAutoTags" ma:index="10" nillable="true" ma:displayName="Tags" ma:hidden="true"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hidden="true" ma:internalName="MediaServiceOCR"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Location" ma:index="18" nillable="true" ma:displayName="Location" ma:hidden="true" ma:internalName="MediaServiceLocation" ma:readOnly="true">
      <xsd:simpleType>
        <xsd:restriction base="dms:Text"/>
      </xsd:simpleType>
    </xsd:element>
    <xsd:element name="MediaLengthInSeconds" ma:index="19" nillable="true" ma:displayName="Length (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fd4e89-14e9-431d-986c-dcaaeb1533f3"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db1e1451-2cbd-422c-b29e-11a2595ca951}" ma:internalName="TaxCatchAll" ma:readOnly="false" ma:showField="CatchAllData" ma:web="9ffd4e89-14e9-431d-986c-dcaaeb1533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B523B-3229-41D3-BA26-CF4EEB3F4535}">
  <ds:schemaRefs>
    <ds:schemaRef ds:uri="http://schemas.openxmlformats.org/officeDocument/2006/bibliography"/>
  </ds:schemaRefs>
</ds:datastoreItem>
</file>

<file path=customXml/itemProps2.xml><?xml version="1.0" encoding="utf-8"?>
<ds:datastoreItem xmlns:ds="http://schemas.openxmlformats.org/officeDocument/2006/customXml" ds:itemID="{DB315E2C-67AA-4AAF-81A4-DB3B5DFE5C99}">
  <ds:schemaRefs>
    <ds:schemaRef ds:uri="http://schemas.microsoft.com/sharepoint/v3/contenttype/forms"/>
  </ds:schemaRefs>
</ds:datastoreItem>
</file>

<file path=customXml/itemProps3.xml><?xml version="1.0" encoding="utf-8"?>
<ds:datastoreItem xmlns:ds="http://schemas.openxmlformats.org/officeDocument/2006/customXml" ds:itemID="{5B38890D-E1C4-465B-A006-F1EFE419A6B3}">
  <ds:schemaRefs>
    <ds:schemaRef ds:uri="http://schemas.microsoft.com/office/2006/metadata/properties"/>
    <ds:schemaRef ds:uri="http://schemas.microsoft.com/office/infopath/2007/PartnerControls"/>
    <ds:schemaRef ds:uri="985ec44e-1bab-4c0b-9df0-6ba128686fc9"/>
    <ds:schemaRef ds:uri="0f2d0753-a7b5-4bc8-82bb-610a6d1254d5"/>
    <ds:schemaRef ds:uri="9ffd4e89-14e9-431d-986c-dcaaeb1533f3"/>
  </ds:schemaRefs>
</ds:datastoreItem>
</file>

<file path=customXml/itemProps4.xml><?xml version="1.0" encoding="utf-8"?>
<ds:datastoreItem xmlns:ds="http://schemas.openxmlformats.org/officeDocument/2006/customXml" ds:itemID="{B1C8EF6E-E5E6-40C8-8A87-D5A899221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2d0753-a7b5-4bc8-82bb-610a6d1254d5"/>
    <ds:schemaRef ds:uri="9ffd4e89-14e9-431d-986c-dcaaeb1533f3"/>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3874</Words>
  <Characters>22085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25908</CharactersWithSpaces>
  <SharedDoc>false</SharedDoc>
  <HLinks>
    <vt:vector size="924" baseType="variant">
      <vt:variant>
        <vt:i4>4587595</vt:i4>
      </vt:variant>
      <vt:variant>
        <vt:i4>375</vt:i4>
      </vt:variant>
      <vt:variant>
        <vt:i4>0</vt:i4>
      </vt:variant>
      <vt:variant>
        <vt:i4>5</vt:i4>
      </vt:variant>
      <vt:variant>
        <vt:lpwstr>https://www.un.org/en/content/disabilitystrategy/</vt:lpwstr>
      </vt:variant>
      <vt:variant>
        <vt:lpwstr/>
      </vt:variant>
      <vt:variant>
        <vt:i4>6488142</vt:i4>
      </vt:variant>
      <vt:variant>
        <vt:i4>372</vt:i4>
      </vt:variant>
      <vt:variant>
        <vt:i4>0</vt:i4>
      </vt:variant>
      <vt:variant>
        <vt:i4>5</vt:i4>
      </vt:variant>
      <vt:variant>
        <vt:lpwstr>https://unsceb.org/sites/default/files/2021-01/SWAP_0.pdf</vt:lpwstr>
      </vt:variant>
      <vt:variant>
        <vt:lpwstr/>
      </vt:variant>
      <vt:variant>
        <vt:i4>5505111</vt:i4>
      </vt:variant>
      <vt:variant>
        <vt:i4>369</vt:i4>
      </vt:variant>
      <vt:variant>
        <vt:i4>0</vt:i4>
      </vt:variant>
      <vt:variant>
        <vt:i4>5</vt:i4>
      </vt:variant>
      <vt:variant>
        <vt:lpwstr>https://unsdg.un.org/SPTF</vt:lpwstr>
      </vt:variant>
      <vt:variant>
        <vt:lpwstr/>
      </vt:variant>
      <vt:variant>
        <vt:i4>5177369</vt:i4>
      </vt:variant>
      <vt:variant>
        <vt:i4>366</vt:i4>
      </vt:variant>
      <vt:variant>
        <vt:i4>0</vt:i4>
      </vt:variant>
      <vt:variant>
        <vt:i4>5</vt:i4>
      </vt:variant>
      <vt:variant>
        <vt:lpwstr>https://unsdg.un.org/resources/unct-key-documents</vt:lpwstr>
      </vt:variant>
      <vt:variant>
        <vt:lpwstr/>
      </vt:variant>
      <vt:variant>
        <vt:i4>7536750</vt:i4>
      </vt:variant>
      <vt:variant>
        <vt:i4>363</vt:i4>
      </vt:variant>
      <vt:variant>
        <vt:i4>0</vt:i4>
      </vt:variant>
      <vt:variant>
        <vt:i4>5</vt:i4>
      </vt:variant>
      <vt:variant>
        <vt:lpwstr>https://unsdg.un.org/resources/annual-UNCT-results-reports</vt:lpwstr>
      </vt:variant>
      <vt:variant>
        <vt:lpwstr/>
      </vt:variant>
      <vt:variant>
        <vt:i4>8257577</vt:i4>
      </vt:variant>
      <vt:variant>
        <vt:i4>360</vt:i4>
      </vt:variant>
      <vt:variant>
        <vt:i4>0</vt:i4>
      </vt:variant>
      <vt:variant>
        <vt:i4>5</vt:i4>
      </vt:variant>
      <vt:variant>
        <vt:lpwstr>https://unsdg.un.org/2030-agenda/cooperation-framework</vt:lpwstr>
      </vt:variant>
      <vt:variant>
        <vt:lpwstr/>
      </vt:variant>
      <vt:variant>
        <vt:i4>2687102</vt:i4>
      </vt:variant>
      <vt:variant>
        <vt:i4>357</vt:i4>
      </vt:variant>
      <vt:variant>
        <vt:i4>0</vt:i4>
      </vt:variant>
      <vt:variant>
        <vt:i4>5</vt:i4>
      </vt:variant>
      <vt:variant>
        <vt:lpwstr>https://un-dco.org/resident-coordinators-their-offices</vt:lpwstr>
      </vt:variant>
      <vt:variant>
        <vt:lpwstr/>
      </vt:variant>
      <vt:variant>
        <vt:i4>2687102</vt:i4>
      </vt:variant>
      <vt:variant>
        <vt:i4>354</vt:i4>
      </vt:variant>
      <vt:variant>
        <vt:i4>0</vt:i4>
      </vt:variant>
      <vt:variant>
        <vt:i4>5</vt:i4>
      </vt:variant>
      <vt:variant>
        <vt:lpwstr>https://un-dco.org/resident-coordinators-their-offices</vt:lpwstr>
      </vt:variant>
      <vt:variant>
        <vt:lpwstr/>
      </vt:variant>
      <vt:variant>
        <vt:i4>2687102</vt:i4>
      </vt:variant>
      <vt:variant>
        <vt:i4>351</vt:i4>
      </vt:variant>
      <vt:variant>
        <vt:i4>0</vt:i4>
      </vt:variant>
      <vt:variant>
        <vt:i4>5</vt:i4>
      </vt:variant>
      <vt:variant>
        <vt:lpwstr>https://un-dco.org/resident-coordinators-their-offices</vt:lpwstr>
      </vt:variant>
      <vt:variant>
        <vt:lpwstr/>
      </vt:variant>
      <vt:variant>
        <vt:i4>851975</vt:i4>
      </vt:variant>
      <vt:variant>
        <vt:i4>348</vt:i4>
      </vt:variant>
      <vt:variant>
        <vt:i4>0</vt:i4>
      </vt:variant>
      <vt:variant>
        <vt:i4>5</vt:i4>
      </vt:variant>
      <vt:variant>
        <vt:lpwstr>https://unsdg.un.org/2030-agenda/resident-coordinator-leadership</vt:lpwstr>
      </vt:variant>
      <vt:variant>
        <vt:lpwstr/>
      </vt:variant>
      <vt:variant>
        <vt:i4>2424894</vt:i4>
      </vt:variant>
      <vt:variant>
        <vt:i4>345</vt:i4>
      </vt:variant>
      <vt:variant>
        <vt:i4>0</vt:i4>
      </vt:variant>
      <vt:variant>
        <vt:i4>5</vt:i4>
      </vt:variant>
      <vt:variant>
        <vt:lpwstr>https://un-dco.org/stories/solar-powered-un-house-lights-way-greener-and-more-efficient-timor-leste</vt:lpwstr>
      </vt:variant>
      <vt:variant>
        <vt:lpwstr/>
      </vt:variant>
      <vt:variant>
        <vt:i4>7864417</vt:i4>
      </vt:variant>
      <vt:variant>
        <vt:i4>342</vt:i4>
      </vt:variant>
      <vt:variant>
        <vt:i4>0</vt:i4>
      </vt:variant>
      <vt:variant>
        <vt:i4>5</vt:i4>
      </vt:variant>
      <vt:variant>
        <vt:lpwstr>https://un-dco.org/coordination-results/Efficient-Support-Fiji</vt:lpwstr>
      </vt:variant>
      <vt:variant>
        <vt:lpwstr/>
      </vt:variant>
      <vt:variant>
        <vt:i4>5308491</vt:i4>
      </vt:variant>
      <vt:variant>
        <vt:i4>339</vt:i4>
      </vt:variant>
      <vt:variant>
        <vt:i4>0</vt:i4>
      </vt:variant>
      <vt:variant>
        <vt:i4>5</vt:i4>
      </vt:variant>
      <vt:variant>
        <vt:lpwstr>https://un-dco.org/coordination-results/Resilience-Building-Barbados</vt:lpwstr>
      </vt:variant>
      <vt:variant>
        <vt:lpwstr/>
      </vt:variant>
      <vt:variant>
        <vt:i4>7209056</vt:i4>
      </vt:variant>
      <vt:variant>
        <vt:i4>336</vt:i4>
      </vt:variant>
      <vt:variant>
        <vt:i4>0</vt:i4>
      </vt:variant>
      <vt:variant>
        <vt:i4>5</vt:i4>
      </vt:variant>
      <vt:variant>
        <vt:lpwstr>https://un-dco.org/coordination-results/Leveraging-science-Thailand</vt:lpwstr>
      </vt:variant>
      <vt:variant>
        <vt:lpwstr/>
      </vt:variant>
      <vt:variant>
        <vt:i4>5111863</vt:i4>
      </vt:variant>
      <vt:variant>
        <vt:i4>333</vt:i4>
      </vt:variant>
      <vt:variant>
        <vt:i4>0</vt:i4>
      </vt:variant>
      <vt:variant>
        <vt:i4>5</vt:i4>
      </vt:variant>
      <vt:variant>
        <vt:lpwstr>https://data.uninfo.org/home/_CPstatus</vt:lpwstr>
      </vt:variant>
      <vt:variant>
        <vt:lpwstr/>
      </vt:variant>
      <vt:variant>
        <vt:i4>4980784</vt:i4>
      </vt:variant>
      <vt:variant>
        <vt:i4>330</vt:i4>
      </vt:variant>
      <vt:variant>
        <vt:i4>0</vt:i4>
      </vt:variant>
      <vt:variant>
        <vt:i4>5</vt:i4>
      </vt:variant>
      <vt:variant>
        <vt:lpwstr>https://data.uninfo.org/home/_Effstatus</vt:lpwstr>
      </vt:variant>
      <vt:variant>
        <vt:lpwstr/>
      </vt:variant>
      <vt:variant>
        <vt:i4>7733350</vt:i4>
      </vt:variant>
      <vt:variant>
        <vt:i4>327</vt:i4>
      </vt:variant>
      <vt:variant>
        <vt:i4>0</vt:i4>
      </vt:variant>
      <vt:variant>
        <vt:i4>5</vt:i4>
      </vt:variant>
      <vt:variant>
        <vt:lpwstr>https://uninfo.org/</vt:lpwstr>
      </vt:variant>
      <vt:variant>
        <vt:lpwstr/>
      </vt:variant>
      <vt:variant>
        <vt:i4>7733350</vt:i4>
      </vt:variant>
      <vt:variant>
        <vt:i4>324</vt:i4>
      </vt:variant>
      <vt:variant>
        <vt:i4>0</vt:i4>
      </vt:variant>
      <vt:variant>
        <vt:i4>5</vt:i4>
      </vt:variant>
      <vt:variant>
        <vt:lpwstr>https://uninfo.org/</vt:lpwstr>
      </vt:variant>
      <vt:variant>
        <vt:lpwstr/>
      </vt:variant>
      <vt:variant>
        <vt:i4>7733350</vt:i4>
      </vt:variant>
      <vt:variant>
        <vt:i4>321</vt:i4>
      </vt:variant>
      <vt:variant>
        <vt:i4>0</vt:i4>
      </vt:variant>
      <vt:variant>
        <vt:i4>5</vt:i4>
      </vt:variant>
      <vt:variant>
        <vt:lpwstr>https://uninfo.org/</vt:lpwstr>
      </vt:variant>
      <vt:variant>
        <vt:lpwstr/>
      </vt:variant>
      <vt:variant>
        <vt:i4>3080303</vt:i4>
      </vt:variant>
      <vt:variant>
        <vt:i4>318</vt:i4>
      </vt:variant>
      <vt:variant>
        <vt:i4>0</vt:i4>
      </vt:variant>
      <vt:variant>
        <vt:i4>5</vt:i4>
      </vt:variant>
      <vt:variant>
        <vt:lpwstr>https://unsdg.un.org/latest/blog/without-indigenous-people-there-no-peace-or-prosperity</vt:lpwstr>
      </vt:variant>
      <vt:variant>
        <vt:lpwstr/>
      </vt:variant>
      <vt:variant>
        <vt:i4>4522012</vt:i4>
      </vt:variant>
      <vt:variant>
        <vt:i4>315</vt:i4>
      </vt:variant>
      <vt:variant>
        <vt:i4>0</vt:i4>
      </vt:variant>
      <vt:variant>
        <vt:i4>5</vt:i4>
      </vt:variant>
      <vt:variant>
        <vt:lpwstr>https://unsdg.un.org/un-in-action/country-level?tab=countries-listing</vt:lpwstr>
      </vt:variant>
      <vt:variant>
        <vt:lpwstr/>
      </vt:variant>
      <vt:variant>
        <vt:i4>7536750</vt:i4>
      </vt:variant>
      <vt:variant>
        <vt:i4>312</vt:i4>
      </vt:variant>
      <vt:variant>
        <vt:i4>0</vt:i4>
      </vt:variant>
      <vt:variant>
        <vt:i4>5</vt:i4>
      </vt:variant>
      <vt:variant>
        <vt:lpwstr>https://unsdg.un.org/resources/annual-UNCT-results-reports</vt:lpwstr>
      </vt:variant>
      <vt:variant>
        <vt:lpwstr/>
      </vt:variant>
      <vt:variant>
        <vt:i4>7733350</vt:i4>
      </vt:variant>
      <vt:variant>
        <vt:i4>309</vt:i4>
      </vt:variant>
      <vt:variant>
        <vt:i4>0</vt:i4>
      </vt:variant>
      <vt:variant>
        <vt:i4>5</vt:i4>
      </vt:variant>
      <vt:variant>
        <vt:lpwstr>https://uninfo.org/</vt:lpwstr>
      </vt:variant>
      <vt:variant>
        <vt:lpwstr/>
      </vt:variant>
      <vt:variant>
        <vt:i4>4980784</vt:i4>
      </vt:variant>
      <vt:variant>
        <vt:i4>306</vt:i4>
      </vt:variant>
      <vt:variant>
        <vt:i4>0</vt:i4>
      </vt:variant>
      <vt:variant>
        <vt:i4>5</vt:i4>
      </vt:variant>
      <vt:variant>
        <vt:lpwstr>https://data.uninfo.org/home/_Effstatus</vt:lpwstr>
      </vt:variant>
      <vt:variant>
        <vt:lpwstr/>
      </vt:variant>
      <vt:variant>
        <vt:i4>5111863</vt:i4>
      </vt:variant>
      <vt:variant>
        <vt:i4>303</vt:i4>
      </vt:variant>
      <vt:variant>
        <vt:i4>0</vt:i4>
      </vt:variant>
      <vt:variant>
        <vt:i4>5</vt:i4>
      </vt:variant>
      <vt:variant>
        <vt:lpwstr>https://data.uninfo.org/home/_CPstatus</vt:lpwstr>
      </vt:variant>
      <vt:variant>
        <vt:lpwstr/>
      </vt:variant>
      <vt:variant>
        <vt:i4>4653057</vt:i4>
      </vt:variant>
      <vt:variant>
        <vt:i4>300</vt:i4>
      </vt:variant>
      <vt:variant>
        <vt:i4>0</vt:i4>
      </vt:variant>
      <vt:variant>
        <vt:i4>5</vt:i4>
      </vt:variant>
      <vt:variant>
        <vt:lpwstr>https://un-dco.org/stories/istanbul-doha-nepals-long-road-graduating-least-developed-country</vt:lpwstr>
      </vt:variant>
      <vt:variant>
        <vt:lpwstr/>
      </vt:variant>
      <vt:variant>
        <vt:i4>7602302</vt:i4>
      </vt:variant>
      <vt:variant>
        <vt:i4>297</vt:i4>
      </vt:variant>
      <vt:variant>
        <vt:i4>0</vt:i4>
      </vt:variant>
      <vt:variant>
        <vt:i4>5</vt:i4>
      </vt:variant>
      <vt:variant>
        <vt:lpwstr>https://un-dco.org/coordination-results/communications-officer-albania</vt:lpwstr>
      </vt:variant>
      <vt:variant>
        <vt:lpwstr/>
      </vt:variant>
      <vt:variant>
        <vt:i4>5701656</vt:i4>
      </vt:variant>
      <vt:variant>
        <vt:i4>294</vt:i4>
      </vt:variant>
      <vt:variant>
        <vt:i4>0</vt:i4>
      </vt:variant>
      <vt:variant>
        <vt:i4>5</vt:i4>
      </vt:variant>
      <vt:variant>
        <vt:lpwstr>https://un-dco.org/coordination-results-roadmap-sustainable-development-kenya</vt:lpwstr>
      </vt:variant>
      <vt:variant>
        <vt:lpwstr/>
      </vt:variant>
      <vt:variant>
        <vt:i4>5570590</vt:i4>
      </vt:variant>
      <vt:variant>
        <vt:i4>291</vt:i4>
      </vt:variant>
      <vt:variant>
        <vt:i4>0</vt:i4>
      </vt:variant>
      <vt:variant>
        <vt:i4>5</vt:i4>
      </vt:variant>
      <vt:variant>
        <vt:lpwstr>https://amecorg.com/awards/2022-awards/</vt:lpwstr>
      </vt:variant>
      <vt:variant>
        <vt:lpwstr>:~:text=The%20AMEC%20Awards%20is%20a,%2C%20measurement%2C%20insights%20and%20analytics.</vt:lpwstr>
      </vt:variant>
      <vt:variant>
        <vt:i4>1835098</vt:i4>
      </vt:variant>
      <vt:variant>
        <vt:i4>288</vt:i4>
      </vt:variant>
      <vt:variant>
        <vt:i4>0</vt:i4>
      </vt:variant>
      <vt:variant>
        <vt:i4>5</vt:i4>
      </vt:variant>
      <vt:variant>
        <vt:lpwstr>https://un-dco.org/coordination-results/stronger-partnerships-costa-rica</vt:lpwstr>
      </vt:variant>
      <vt:variant>
        <vt:lpwstr/>
      </vt:variant>
      <vt:variant>
        <vt:i4>6094919</vt:i4>
      </vt:variant>
      <vt:variant>
        <vt:i4>285</vt:i4>
      </vt:variant>
      <vt:variant>
        <vt:i4>0</vt:i4>
      </vt:variant>
      <vt:variant>
        <vt:i4>5</vt:i4>
      </vt:variant>
      <vt:variant>
        <vt:lpwstr>https://jointsdgfund.org/fr/node/784</vt:lpwstr>
      </vt:variant>
      <vt:variant>
        <vt:lpwstr/>
      </vt:variant>
      <vt:variant>
        <vt:i4>1114113</vt:i4>
      </vt:variant>
      <vt:variant>
        <vt:i4>282</vt:i4>
      </vt:variant>
      <vt:variant>
        <vt:i4>0</vt:i4>
      </vt:variant>
      <vt:variant>
        <vt:i4>5</vt:i4>
      </vt:variant>
      <vt:variant>
        <vt:lpwstr>https://un-dco.org/coordination-results/One_Voice_Uruguay</vt:lpwstr>
      </vt:variant>
      <vt:variant>
        <vt:lpwstr/>
      </vt:variant>
      <vt:variant>
        <vt:i4>6946929</vt:i4>
      </vt:variant>
      <vt:variant>
        <vt:i4>279</vt:i4>
      </vt:variant>
      <vt:variant>
        <vt:i4>0</vt:i4>
      </vt:variant>
      <vt:variant>
        <vt:i4>5</vt:i4>
      </vt:variant>
      <vt:variant>
        <vt:lpwstr>https://un-dco.org/coordination-results/Economist_Burkina_Faso</vt:lpwstr>
      </vt:variant>
      <vt:variant>
        <vt:lpwstr/>
      </vt:variant>
      <vt:variant>
        <vt:i4>3014679</vt:i4>
      </vt:variant>
      <vt:variant>
        <vt:i4>276</vt:i4>
      </vt:variant>
      <vt:variant>
        <vt:i4>0</vt:i4>
      </vt:variant>
      <vt:variant>
        <vt:i4>5</vt:i4>
      </vt:variant>
      <vt:variant>
        <vt:lpwstr>https://un-dco.org/coordination-results/Responding_multidimensional_crises_Haiti</vt:lpwstr>
      </vt:variant>
      <vt:variant>
        <vt:lpwstr/>
      </vt:variant>
      <vt:variant>
        <vt:i4>3997748</vt:i4>
      </vt:variant>
      <vt:variant>
        <vt:i4>270</vt:i4>
      </vt:variant>
      <vt:variant>
        <vt:i4>0</vt:i4>
      </vt:variant>
      <vt:variant>
        <vt:i4>5</vt:i4>
      </vt:variant>
      <vt:variant>
        <vt:lpwstr>https://unsdg.un.org/sites/default/files/2022-10/System Wide Evaluation of the Joint SDG Fund FINAL.pdf</vt:lpwstr>
      </vt:variant>
      <vt:variant>
        <vt:lpwstr/>
      </vt:variant>
      <vt:variant>
        <vt:i4>8323187</vt:i4>
      </vt:variant>
      <vt:variant>
        <vt:i4>267</vt:i4>
      </vt:variant>
      <vt:variant>
        <vt:i4>0</vt:i4>
      </vt:variant>
      <vt:variant>
        <vt:i4>5</vt:i4>
      </vt:variant>
      <vt:variant>
        <vt:lpwstr>https://un-dco.org/coordination-results/Strengthening-partnership-Zimbabwe</vt:lpwstr>
      </vt:variant>
      <vt:variant>
        <vt:lpwstr/>
      </vt:variant>
      <vt:variant>
        <vt:i4>2162732</vt:i4>
      </vt:variant>
      <vt:variant>
        <vt:i4>261</vt:i4>
      </vt:variant>
      <vt:variant>
        <vt:i4>0</vt:i4>
      </vt:variant>
      <vt:variant>
        <vt:i4>5</vt:i4>
      </vt:variant>
      <vt:variant>
        <vt:lpwstr>https://eur02.safelinks.protection.outlook.com/?url=https%3A%2F%2Fsdginvest.jointsdgfund.org%2Fproposals%2Fgreen-financing-facility-improve-air-quality-combat-climate-change-north-macedonia&amp;data=05%7C01%7Cmona.folkesson%40un.org%7Cf420b077721a4208cbec08db15cc17f6%7C0f9e35db544f4f60bdcc5ea416e6dc70%7C0%7C0%7C638127738530987768%7CUnknown%7CTWFpbGZsb3d8eyJWIjoiMC4wLjAwMDAiLCJQIjoiV2luMzIiLCJBTiI6Ik1haWwiLCJXVCI6Mn0%3D%7C3000%7C%7C%7C&amp;sdata=oc4mqxZFVXp%2BjI0qIRe1EichJ9IsvQ5HgYGeNKhmzw0%3D&amp;reserved=0</vt:lpwstr>
      </vt:variant>
      <vt:variant>
        <vt:lpwstr/>
      </vt:variant>
      <vt:variant>
        <vt:i4>2490482</vt:i4>
      </vt:variant>
      <vt:variant>
        <vt:i4>255</vt:i4>
      </vt:variant>
      <vt:variant>
        <vt:i4>0</vt:i4>
      </vt:variant>
      <vt:variant>
        <vt:i4>5</vt:i4>
      </vt:variant>
      <vt:variant>
        <vt:lpwstr>https://sdginvest.jointsdgfund.org/proposals/green-financing-facility-improve-air-quality-combat-climate-change-north-macedonia</vt:lpwstr>
      </vt:variant>
      <vt:variant>
        <vt:lpwstr/>
      </vt:variant>
      <vt:variant>
        <vt:i4>6225941</vt:i4>
      </vt:variant>
      <vt:variant>
        <vt:i4>252</vt:i4>
      </vt:variant>
      <vt:variant>
        <vt:i4>0</vt:i4>
      </vt:variant>
      <vt:variant>
        <vt:i4>5</vt:i4>
      </vt:variant>
      <vt:variant>
        <vt:lpwstr>https://unsdg.un.org/resources/system-wide-evaluation-unds-socio-economic-response-covid-19-final-report</vt:lpwstr>
      </vt:variant>
      <vt:variant>
        <vt:lpwstr/>
      </vt:variant>
      <vt:variant>
        <vt:i4>4718592</vt:i4>
      </vt:variant>
      <vt:variant>
        <vt:i4>246</vt:i4>
      </vt:variant>
      <vt:variant>
        <vt:i4>0</vt:i4>
      </vt:variant>
      <vt:variant>
        <vt:i4>5</vt:i4>
      </vt:variant>
      <vt:variant>
        <vt:lpwstr>https://jointsdgfund.org/publication/catalysing-un-action-rescue-sdgs-final-report-social-protection-and-leave-no-one-behind</vt:lpwstr>
      </vt:variant>
      <vt:variant>
        <vt:lpwstr/>
      </vt:variant>
      <vt:variant>
        <vt:i4>1900551</vt:i4>
      </vt:variant>
      <vt:variant>
        <vt:i4>243</vt:i4>
      </vt:variant>
      <vt:variant>
        <vt:i4>0</vt:i4>
      </vt:variant>
      <vt:variant>
        <vt:i4>5</vt:i4>
      </vt:variant>
      <vt:variant>
        <vt:lpwstr>https://jointsdgfund.org/</vt:lpwstr>
      </vt:variant>
      <vt:variant>
        <vt:lpwstr/>
      </vt:variant>
      <vt:variant>
        <vt:i4>3670069</vt:i4>
      </vt:variant>
      <vt:variant>
        <vt:i4>240</vt:i4>
      </vt:variant>
      <vt:variant>
        <vt:i4>0</vt:i4>
      </vt:variant>
      <vt:variant>
        <vt:i4>5</vt:i4>
      </vt:variant>
      <vt:variant>
        <vt:lpwstr>https://unsdg.un.org/latest/blog/water-life-how-un-samoa-responding-triple-planetary-crisis</vt:lpwstr>
      </vt:variant>
      <vt:variant>
        <vt:lpwstr/>
      </vt:variant>
      <vt:variant>
        <vt:i4>3604586</vt:i4>
      </vt:variant>
      <vt:variant>
        <vt:i4>237</vt:i4>
      </vt:variant>
      <vt:variant>
        <vt:i4>0</vt:i4>
      </vt:variant>
      <vt:variant>
        <vt:i4>5</vt:i4>
      </vt:variant>
      <vt:variant>
        <vt:lpwstr>https://www.unepfi.org/</vt:lpwstr>
      </vt:variant>
      <vt:variant>
        <vt:lpwstr/>
      </vt:variant>
      <vt:variant>
        <vt:i4>6553720</vt:i4>
      </vt:variant>
      <vt:variant>
        <vt:i4>231</vt:i4>
      </vt:variant>
      <vt:variant>
        <vt:i4>0</vt:i4>
      </vt:variant>
      <vt:variant>
        <vt:i4>5</vt:i4>
      </vt:variant>
      <vt:variant>
        <vt:lpwstr>https://kenya.unfpa.org/en/news/unveiling-worlds-first-adolescent-sexual-reproductive-health-development-impact-bond-kenya</vt:lpwstr>
      </vt:variant>
      <vt:variant>
        <vt:lpwstr/>
      </vt:variant>
      <vt:variant>
        <vt:i4>5701656</vt:i4>
      </vt:variant>
      <vt:variant>
        <vt:i4>228</vt:i4>
      </vt:variant>
      <vt:variant>
        <vt:i4>0</vt:i4>
      </vt:variant>
      <vt:variant>
        <vt:i4>5</vt:i4>
      </vt:variant>
      <vt:variant>
        <vt:lpwstr>https://un-dco.org/coordination-results-roadmap-sustainable-development-kenya</vt:lpwstr>
      </vt:variant>
      <vt:variant>
        <vt:lpwstr/>
      </vt:variant>
      <vt:variant>
        <vt:i4>7733368</vt:i4>
      </vt:variant>
      <vt:variant>
        <vt:i4>225</vt:i4>
      </vt:variant>
      <vt:variant>
        <vt:i4>0</vt:i4>
      </vt:variant>
      <vt:variant>
        <vt:i4>5</vt:i4>
      </vt:variant>
      <vt:variant>
        <vt:lpwstr>https://ec.europa.eu/commission/presscorner/detail/cs/ip_21_5768</vt:lpwstr>
      </vt:variant>
      <vt:variant>
        <vt:lpwstr/>
      </vt:variant>
      <vt:variant>
        <vt:i4>1572899</vt:i4>
      </vt:variant>
      <vt:variant>
        <vt:i4>222</vt:i4>
      </vt:variant>
      <vt:variant>
        <vt:i4>0</vt:i4>
      </vt:variant>
      <vt:variant>
        <vt:i4>5</vt:i4>
      </vt:variant>
      <vt:variant>
        <vt:lpwstr>https://un-dco.org/coordination-results/Partnerships_Officer_South_Africa</vt:lpwstr>
      </vt:variant>
      <vt:variant>
        <vt:lpwstr/>
      </vt:variant>
      <vt:variant>
        <vt:i4>7340157</vt:i4>
      </vt:variant>
      <vt:variant>
        <vt:i4>219</vt:i4>
      </vt:variant>
      <vt:variant>
        <vt:i4>0</vt:i4>
      </vt:variant>
      <vt:variant>
        <vt:i4>5</vt:i4>
      </vt:variant>
      <vt:variant>
        <vt:lpwstr>https://un-dco.org/coordination-results/Resident_Coordinator_Brazil</vt:lpwstr>
      </vt:variant>
      <vt:variant>
        <vt:lpwstr/>
      </vt:variant>
      <vt:variant>
        <vt:i4>7340074</vt:i4>
      </vt:variant>
      <vt:variant>
        <vt:i4>216</vt:i4>
      </vt:variant>
      <vt:variant>
        <vt:i4>0</vt:i4>
      </vt:variant>
      <vt:variant>
        <vt:i4>5</vt:i4>
      </vt:variant>
      <vt:variant>
        <vt:lpwstr>http://c//Users/silva.bonacito/Downloads/Final Report of the SWE UNDS Socioeconomic Response- 24 October 2022%5b87%5d-2.pdf</vt:lpwstr>
      </vt:variant>
      <vt:variant>
        <vt:lpwstr/>
      </vt:variant>
      <vt:variant>
        <vt:i4>7274542</vt:i4>
      </vt:variant>
      <vt:variant>
        <vt:i4>213</vt:i4>
      </vt:variant>
      <vt:variant>
        <vt:i4>0</vt:i4>
      </vt:variant>
      <vt:variant>
        <vt:i4>5</vt:i4>
      </vt:variant>
      <vt:variant>
        <vt:lpwstr>https://unsdg.un.org/latest/stories/caribbean-sees-first-regional-launch-global-plan-early-warning-systems</vt:lpwstr>
      </vt:variant>
      <vt:variant>
        <vt:lpwstr/>
      </vt:variant>
      <vt:variant>
        <vt:i4>7274542</vt:i4>
      </vt:variant>
      <vt:variant>
        <vt:i4>210</vt:i4>
      </vt:variant>
      <vt:variant>
        <vt:i4>0</vt:i4>
      </vt:variant>
      <vt:variant>
        <vt:i4>5</vt:i4>
      </vt:variant>
      <vt:variant>
        <vt:lpwstr>https://unsdg.un.org/latest/stories/caribbean-sees-first-regional-launch-global-plan-early-warning-systems</vt:lpwstr>
      </vt:variant>
      <vt:variant>
        <vt:lpwstr/>
      </vt:variant>
      <vt:variant>
        <vt:i4>5242964</vt:i4>
      </vt:variant>
      <vt:variant>
        <vt:i4>207</vt:i4>
      </vt:variant>
      <vt:variant>
        <vt:i4>0</vt:i4>
      </vt:variant>
      <vt:variant>
        <vt:i4>5</vt:i4>
      </vt:variant>
      <vt:variant>
        <vt:lpwstr>https://cuba.un.org/es/204009-plan-action-response-hurricane-ian</vt:lpwstr>
      </vt:variant>
      <vt:variant>
        <vt:lpwstr/>
      </vt:variant>
      <vt:variant>
        <vt:i4>2687093</vt:i4>
      </vt:variant>
      <vt:variant>
        <vt:i4>204</vt:i4>
      </vt:variant>
      <vt:variant>
        <vt:i4>0</vt:i4>
      </vt:variant>
      <vt:variant>
        <vt:i4>5</vt:i4>
      </vt:variant>
      <vt:variant>
        <vt:lpwstr>https://unitednations.sharepoint.com/sites/CommsResultsReportingTeam/Shared Documents/Results Reporting/DCO Report to ECOSOC 2023/. I as UN RC co-chair the HCT along with the Chief of National Emergency Management Agency (NEMA)</vt:lpwstr>
      </vt:variant>
      <vt:variant>
        <vt:lpwstr/>
      </vt:variant>
      <vt:variant>
        <vt:i4>2621555</vt:i4>
      </vt:variant>
      <vt:variant>
        <vt:i4>201</vt:i4>
      </vt:variant>
      <vt:variant>
        <vt:i4>0</vt:i4>
      </vt:variant>
      <vt:variant>
        <vt:i4>5</vt:i4>
      </vt:variant>
      <vt:variant>
        <vt:lpwstr>https://un-dco.org/stories/chile-takes-leading-role-championing-universal-declaration-human-rights</vt:lpwstr>
      </vt:variant>
      <vt:variant>
        <vt:lpwstr/>
      </vt:variant>
      <vt:variant>
        <vt:i4>1507382</vt:i4>
      </vt:variant>
      <vt:variant>
        <vt:i4>198</vt:i4>
      </vt:variant>
      <vt:variant>
        <vt:i4>0</vt:i4>
      </vt:variant>
      <vt:variant>
        <vt:i4>5</vt:i4>
      </vt:variant>
      <vt:variant>
        <vt:lpwstr>https://un-dco.org/coordination-results/Aligning_Agencies_Fundraising_Bahrain</vt:lpwstr>
      </vt:variant>
      <vt:variant>
        <vt:lpwstr/>
      </vt:variant>
      <vt:variant>
        <vt:i4>6946848</vt:i4>
      </vt:variant>
      <vt:variant>
        <vt:i4>195</vt:i4>
      </vt:variant>
      <vt:variant>
        <vt:i4>0</vt:i4>
      </vt:variant>
      <vt:variant>
        <vt:i4>5</vt:i4>
      </vt:variant>
      <vt:variant>
        <vt:lpwstr>https://serbia.un.org/sites/default/files/2022-09/the-tool-for-the-introduction-of-the-lnob-principle-sprds.pdf</vt:lpwstr>
      </vt:variant>
      <vt:variant>
        <vt:lpwstr/>
      </vt:variant>
      <vt:variant>
        <vt:i4>5046374</vt:i4>
      </vt:variant>
      <vt:variant>
        <vt:i4>192</vt:i4>
      </vt:variant>
      <vt:variant>
        <vt:i4>0</vt:i4>
      </vt:variant>
      <vt:variant>
        <vt:i4>5</vt:i4>
      </vt:variant>
      <vt:variant>
        <vt:lpwstr>https://un-dco.org/coordination-results/Pathways_Sustainable_Future_Serbia</vt:lpwstr>
      </vt:variant>
      <vt:variant>
        <vt:lpwstr/>
      </vt:variant>
      <vt:variant>
        <vt:i4>3473528</vt:i4>
      </vt:variant>
      <vt:variant>
        <vt:i4>189</vt:i4>
      </vt:variant>
      <vt:variant>
        <vt:i4>0</vt:i4>
      </vt:variant>
      <vt:variant>
        <vt:i4>5</vt:i4>
      </vt:variant>
      <vt:variant>
        <vt:lpwstr>https://un-dco.org/coordination-results/Economist-Paraguay</vt:lpwstr>
      </vt:variant>
      <vt:variant>
        <vt:lpwstr/>
      </vt:variant>
      <vt:variant>
        <vt:i4>3080303</vt:i4>
      </vt:variant>
      <vt:variant>
        <vt:i4>186</vt:i4>
      </vt:variant>
      <vt:variant>
        <vt:i4>0</vt:i4>
      </vt:variant>
      <vt:variant>
        <vt:i4>5</vt:i4>
      </vt:variant>
      <vt:variant>
        <vt:lpwstr>https://unsdg.un.org/latest/blog/without-indigenous-people-there-no-peace-or-prosperity</vt:lpwstr>
      </vt:variant>
      <vt:variant>
        <vt:lpwstr/>
      </vt:variant>
      <vt:variant>
        <vt:i4>1376268</vt:i4>
      </vt:variant>
      <vt:variant>
        <vt:i4>183</vt:i4>
      </vt:variant>
      <vt:variant>
        <vt:i4>0</vt:i4>
      </vt:variant>
      <vt:variant>
        <vt:i4>5</vt:i4>
      </vt:variant>
      <vt:variant>
        <vt:lpwstr>https://un-dco.org/Ecuador_strategic_partner</vt:lpwstr>
      </vt:variant>
      <vt:variant>
        <vt:lpwstr/>
      </vt:variant>
      <vt:variant>
        <vt:i4>7602280</vt:i4>
      </vt:variant>
      <vt:variant>
        <vt:i4>180</vt:i4>
      </vt:variant>
      <vt:variant>
        <vt:i4>0</vt:i4>
      </vt:variant>
      <vt:variant>
        <vt:i4>5</vt:i4>
      </vt:variant>
      <vt:variant>
        <vt:lpwstr>https://un-dco.org/coordination-results/Strategic_Planner_Indonesia</vt:lpwstr>
      </vt:variant>
      <vt:variant>
        <vt:lpwstr/>
      </vt:variant>
      <vt:variant>
        <vt:i4>983130</vt:i4>
      </vt:variant>
      <vt:variant>
        <vt:i4>177</vt:i4>
      </vt:variant>
      <vt:variant>
        <vt:i4>0</vt:i4>
      </vt:variant>
      <vt:variant>
        <vt:i4>5</vt:i4>
      </vt:variant>
      <vt:variant>
        <vt:lpwstr>https://un-dco.org/coordination-results/Head_Resident_Coordinator%27s_Office_Namibia</vt:lpwstr>
      </vt:variant>
      <vt:variant>
        <vt:lpwstr/>
      </vt:variant>
      <vt:variant>
        <vt:i4>6357117</vt:i4>
      </vt:variant>
      <vt:variant>
        <vt:i4>174</vt:i4>
      </vt:variant>
      <vt:variant>
        <vt:i4>0</vt:i4>
      </vt:variant>
      <vt:variant>
        <vt:i4>5</vt:i4>
      </vt:variant>
      <vt:variant>
        <vt:lpwstr>https://un-dco.org/coordination-results/Partnerships-Officer-Tajikistan</vt:lpwstr>
      </vt:variant>
      <vt:variant>
        <vt:lpwstr/>
      </vt:variant>
      <vt:variant>
        <vt:i4>7798887</vt:i4>
      </vt:variant>
      <vt:variant>
        <vt:i4>171</vt:i4>
      </vt:variant>
      <vt:variant>
        <vt:i4>0</vt:i4>
      </vt:variant>
      <vt:variant>
        <vt:i4>5</vt:i4>
      </vt:variant>
      <vt:variant>
        <vt:lpwstr>https://un-dco.org/coordination-results/communications-officer-moldova</vt:lpwstr>
      </vt:variant>
      <vt:variant>
        <vt:lpwstr/>
      </vt:variant>
      <vt:variant>
        <vt:i4>5374047</vt:i4>
      </vt:variant>
      <vt:variant>
        <vt:i4>168</vt:i4>
      </vt:variant>
      <vt:variant>
        <vt:i4>0</vt:i4>
      </vt:variant>
      <vt:variant>
        <vt:i4>5</vt:i4>
      </vt:variant>
      <vt:variant>
        <vt:lpwstr>https://www.unyouth2030.com/</vt:lpwstr>
      </vt:variant>
      <vt:variant>
        <vt:lpwstr/>
      </vt:variant>
      <vt:variant>
        <vt:i4>7667831</vt:i4>
      </vt:variant>
      <vt:variant>
        <vt:i4>165</vt:i4>
      </vt:variant>
      <vt:variant>
        <vt:i4>0</vt:i4>
      </vt:variant>
      <vt:variant>
        <vt:i4>5</vt:i4>
      </vt:variant>
      <vt:variant>
        <vt:lpwstr>https://un-dco.org/stories/fostering-power-young-maldivians</vt:lpwstr>
      </vt:variant>
      <vt:variant>
        <vt:lpwstr/>
      </vt:variant>
      <vt:variant>
        <vt:i4>786510</vt:i4>
      </vt:variant>
      <vt:variant>
        <vt:i4>162</vt:i4>
      </vt:variant>
      <vt:variant>
        <vt:i4>0</vt:i4>
      </vt:variant>
      <vt:variant>
        <vt:i4>5</vt:i4>
      </vt:variant>
      <vt:variant>
        <vt:lpwstr>https://un-dco.org/coordination-results/youth-voices-Sierra-Leone</vt:lpwstr>
      </vt:variant>
      <vt:variant>
        <vt:lpwstr/>
      </vt:variant>
      <vt:variant>
        <vt:i4>7209056</vt:i4>
      </vt:variant>
      <vt:variant>
        <vt:i4>159</vt:i4>
      </vt:variant>
      <vt:variant>
        <vt:i4>0</vt:i4>
      </vt:variant>
      <vt:variant>
        <vt:i4>5</vt:i4>
      </vt:variant>
      <vt:variant>
        <vt:lpwstr>https://un-dco.org/coordination-results/Leveraging-science-Thailand</vt:lpwstr>
      </vt:variant>
      <vt:variant>
        <vt:lpwstr/>
      </vt:variant>
      <vt:variant>
        <vt:i4>7602215</vt:i4>
      </vt:variant>
      <vt:variant>
        <vt:i4>156</vt:i4>
      </vt:variant>
      <vt:variant>
        <vt:i4>0</vt:i4>
      </vt:variant>
      <vt:variant>
        <vt:i4>5</vt:i4>
      </vt:variant>
      <vt:variant>
        <vt:lpwstr>https://reliefweb.int/report/zimbabwe/zimbabwe-wins-global-award-efforts-end-violence-against-women</vt:lpwstr>
      </vt:variant>
      <vt:variant>
        <vt:lpwstr/>
      </vt:variant>
      <vt:variant>
        <vt:i4>8323187</vt:i4>
      </vt:variant>
      <vt:variant>
        <vt:i4>153</vt:i4>
      </vt:variant>
      <vt:variant>
        <vt:i4>0</vt:i4>
      </vt:variant>
      <vt:variant>
        <vt:i4>5</vt:i4>
      </vt:variant>
      <vt:variant>
        <vt:lpwstr>https://un-dco.org/coordination-results/Strengthening-partnership-Zimbabwe</vt:lpwstr>
      </vt:variant>
      <vt:variant>
        <vt:lpwstr/>
      </vt:variant>
      <vt:variant>
        <vt:i4>3539046</vt:i4>
      </vt:variant>
      <vt:variant>
        <vt:i4>150</vt:i4>
      </vt:variant>
      <vt:variant>
        <vt:i4>0</vt:i4>
      </vt:variant>
      <vt:variant>
        <vt:i4>5</vt:i4>
      </vt:variant>
      <vt:variant>
        <vt:lpwstr>https://unsdg.un.org/resources/unct-swap-gender-equality-scorecard</vt:lpwstr>
      </vt:variant>
      <vt:variant>
        <vt:lpwstr/>
      </vt:variant>
      <vt:variant>
        <vt:i4>4390917</vt:i4>
      </vt:variant>
      <vt:variant>
        <vt:i4>147</vt:i4>
      </vt:variant>
      <vt:variant>
        <vt:i4>0</vt:i4>
      </vt:variant>
      <vt:variant>
        <vt:i4>5</vt:i4>
      </vt:variant>
      <vt:variant>
        <vt:lpwstr>https://unsdg.un.org/latest/blog/un-agencies-jointly-support-indonesia-sustainable-ocean-development</vt:lpwstr>
      </vt:variant>
      <vt:variant>
        <vt:lpwstr/>
      </vt:variant>
      <vt:variant>
        <vt:i4>8060994</vt:i4>
      </vt:variant>
      <vt:variant>
        <vt:i4>144</vt:i4>
      </vt:variant>
      <vt:variant>
        <vt:i4>0</vt:i4>
      </vt:variant>
      <vt:variant>
        <vt:i4>5</vt:i4>
      </vt:variant>
      <vt:variant>
        <vt:lpwstr>https://un-dco.org/coordination-results/Maintaining_Strategic_Partnerships_Honduras</vt:lpwstr>
      </vt:variant>
      <vt:variant>
        <vt:lpwstr/>
      </vt:variant>
      <vt:variant>
        <vt:i4>2359356</vt:i4>
      </vt:variant>
      <vt:variant>
        <vt:i4>141</vt:i4>
      </vt:variant>
      <vt:variant>
        <vt:i4>0</vt:i4>
      </vt:variant>
      <vt:variant>
        <vt:i4>5</vt:i4>
      </vt:variant>
      <vt:variant>
        <vt:lpwstr>https://un-dco.org/coordination-results/Moving_Mongolia_Forward_Through_Coordination</vt:lpwstr>
      </vt:variant>
      <vt:variant>
        <vt:lpwstr/>
      </vt:variant>
      <vt:variant>
        <vt:i4>4194318</vt:i4>
      </vt:variant>
      <vt:variant>
        <vt:i4>138</vt:i4>
      </vt:variant>
      <vt:variant>
        <vt:i4>0</vt:i4>
      </vt:variant>
      <vt:variant>
        <vt:i4>5</vt:i4>
      </vt:variant>
      <vt:variant>
        <vt:lpwstr>https://un-dco.org/coordination-results/tackling-education-challenges-Bosnia-and-Herzegovina</vt:lpwstr>
      </vt:variant>
      <vt:variant>
        <vt:lpwstr/>
      </vt:variant>
      <vt:variant>
        <vt:i4>7405668</vt:i4>
      </vt:variant>
      <vt:variant>
        <vt:i4>135</vt:i4>
      </vt:variant>
      <vt:variant>
        <vt:i4>0</vt:i4>
      </vt:variant>
      <vt:variant>
        <vt:i4>5</vt:i4>
      </vt:variant>
      <vt:variant>
        <vt:lpwstr>https://un-dco.org/coordination-results/sdg-financing-Egypt</vt:lpwstr>
      </vt:variant>
      <vt:variant>
        <vt:lpwstr/>
      </vt:variant>
      <vt:variant>
        <vt:i4>7077984</vt:i4>
      </vt:variant>
      <vt:variant>
        <vt:i4>132</vt:i4>
      </vt:variant>
      <vt:variant>
        <vt:i4>0</vt:i4>
      </vt:variant>
      <vt:variant>
        <vt:i4>5</vt:i4>
      </vt:variant>
      <vt:variant>
        <vt:lpwstr>https://un-dco.org/coordination-results/Nurturing_spaces_Cambodia_Viet_Nam</vt:lpwstr>
      </vt:variant>
      <vt:variant>
        <vt:lpwstr/>
      </vt:variant>
      <vt:variant>
        <vt:i4>4325390</vt:i4>
      </vt:variant>
      <vt:variant>
        <vt:i4>129</vt:i4>
      </vt:variant>
      <vt:variant>
        <vt:i4>0</vt:i4>
      </vt:variant>
      <vt:variant>
        <vt:i4>5</vt:i4>
      </vt:variant>
      <vt:variant>
        <vt:lpwstr>https://un-dco.org/coordination-results/Climate-change-solutions-Pakistan</vt:lpwstr>
      </vt:variant>
      <vt:variant>
        <vt:lpwstr/>
      </vt:variant>
      <vt:variant>
        <vt:i4>5242899</vt:i4>
      </vt:variant>
      <vt:variant>
        <vt:i4>123</vt:i4>
      </vt:variant>
      <vt:variant>
        <vt:i4>0</vt:i4>
      </vt:variant>
      <vt:variant>
        <vt:i4>5</vt:i4>
      </vt:variant>
      <vt:variant>
        <vt:lpwstr>https://laopdr.un.org/en/213111-joint-programme-high-frequency-data-bulletin-2-food-security-and-livelihoods</vt:lpwstr>
      </vt:variant>
      <vt:variant>
        <vt:lpwstr/>
      </vt:variant>
      <vt:variant>
        <vt:i4>786511</vt:i4>
      </vt:variant>
      <vt:variant>
        <vt:i4>120</vt:i4>
      </vt:variant>
      <vt:variant>
        <vt:i4>0</vt:i4>
      </vt:variant>
      <vt:variant>
        <vt:i4>5</vt:i4>
      </vt:variant>
      <vt:variant>
        <vt:lpwstr>https://un-dco.org/coordination-results/digital-strategies-Cabo-Verde</vt:lpwstr>
      </vt:variant>
      <vt:variant>
        <vt:lpwstr/>
      </vt:variant>
      <vt:variant>
        <vt:i4>4849683</vt:i4>
      </vt:variant>
      <vt:variant>
        <vt:i4>117</vt:i4>
      </vt:variant>
      <vt:variant>
        <vt:i4>0</vt:i4>
      </vt:variant>
      <vt:variant>
        <vt:i4>5</vt:i4>
      </vt:variant>
      <vt:variant>
        <vt:lpwstr>https://un-dco.org/coordination-results/New-Tool-Saudi-Arabia</vt:lpwstr>
      </vt:variant>
      <vt:variant>
        <vt:lpwstr/>
      </vt:variant>
      <vt:variant>
        <vt:i4>2162803</vt:i4>
      </vt:variant>
      <vt:variant>
        <vt:i4>114</vt:i4>
      </vt:variant>
      <vt:variant>
        <vt:i4>0</vt:i4>
      </vt:variant>
      <vt:variant>
        <vt:i4>5</vt:i4>
      </vt:variant>
      <vt:variant>
        <vt:lpwstr>https://jointsdgfund.org/article/building-resilience-food-systems-mauritius-and-seychelles-leveraging-sustainable-0</vt:lpwstr>
      </vt:variant>
      <vt:variant>
        <vt:lpwstr/>
      </vt:variant>
      <vt:variant>
        <vt:i4>786511</vt:i4>
      </vt:variant>
      <vt:variant>
        <vt:i4>111</vt:i4>
      </vt:variant>
      <vt:variant>
        <vt:i4>0</vt:i4>
      </vt:variant>
      <vt:variant>
        <vt:i4>5</vt:i4>
      </vt:variant>
      <vt:variant>
        <vt:lpwstr>https://un-dco.org/coordination-results/digital-strategies-Cabo-Verde</vt:lpwstr>
      </vt:variant>
      <vt:variant>
        <vt:lpwstr/>
      </vt:variant>
      <vt:variant>
        <vt:i4>8126504</vt:i4>
      </vt:variant>
      <vt:variant>
        <vt:i4>108</vt:i4>
      </vt:variant>
      <vt:variant>
        <vt:i4>0</vt:i4>
      </vt:variant>
      <vt:variant>
        <vt:i4>5</vt:i4>
      </vt:variant>
      <vt:variant>
        <vt:lpwstr>https://unsdg.un.org/resources/multicountry-sustainable-development-framework-english-and-dutch-speaking-caribbean-2022</vt:lpwstr>
      </vt:variant>
      <vt:variant>
        <vt:lpwstr/>
      </vt:variant>
      <vt:variant>
        <vt:i4>7733277</vt:i4>
      </vt:variant>
      <vt:variant>
        <vt:i4>105</vt:i4>
      </vt:variant>
      <vt:variant>
        <vt:i4>0</vt:i4>
      </vt:variant>
      <vt:variant>
        <vt:i4>5</vt:i4>
      </vt:variant>
      <vt:variant>
        <vt:lpwstr>file://C:\\Users\silva.bonacito\Downloads\Final Report of the SWE UNDS Socioeconomic Response- 24 October 2022%5b87%5d-2.pdf</vt:lpwstr>
      </vt:variant>
      <vt:variant>
        <vt:lpwstr/>
      </vt:variant>
      <vt:variant>
        <vt:i4>3211302</vt:i4>
      </vt:variant>
      <vt:variant>
        <vt:i4>102</vt:i4>
      </vt:variant>
      <vt:variant>
        <vt:i4>0</vt:i4>
      </vt:variant>
      <vt:variant>
        <vt:i4>5</vt:i4>
      </vt:variant>
      <vt:variant>
        <vt:lpwstr>https://un-dco.org/coordination-results/impactful-coordination-Lesotho</vt:lpwstr>
      </vt:variant>
      <vt:variant>
        <vt:lpwstr/>
      </vt:variant>
      <vt:variant>
        <vt:i4>5373974</vt:i4>
      </vt:variant>
      <vt:variant>
        <vt:i4>99</vt:i4>
      </vt:variant>
      <vt:variant>
        <vt:i4>0</vt:i4>
      </vt:variant>
      <vt:variant>
        <vt:i4>5</vt:i4>
      </vt:variant>
      <vt:variant>
        <vt:lpwstr>https://un-dco.org/stories/leading-conviction-international-womens-day-resident-coordinators</vt:lpwstr>
      </vt:variant>
      <vt:variant>
        <vt:lpwstr/>
      </vt:variant>
      <vt:variant>
        <vt:i4>5373974</vt:i4>
      </vt:variant>
      <vt:variant>
        <vt:i4>96</vt:i4>
      </vt:variant>
      <vt:variant>
        <vt:i4>0</vt:i4>
      </vt:variant>
      <vt:variant>
        <vt:i4>5</vt:i4>
      </vt:variant>
      <vt:variant>
        <vt:lpwstr>https://un-dco.org/stories/leading-conviction-international-womens-day-resident-coordinators</vt:lpwstr>
      </vt:variant>
      <vt:variant>
        <vt:lpwstr/>
      </vt:variant>
      <vt:variant>
        <vt:i4>5439496</vt:i4>
      </vt:variant>
      <vt:variant>
        <vt:i4>93</vt:i4>
      </vt:variant>
      <vt:variant>
        <vt:i4>0</vt:i4>
      </vt:variant>
      <vt:variant>
        <vt:i4>5</vt:i4>
      </vt:variant>
      <vt:variant>
        <vt:lpwstr>https://unsdg.un.org/download/5324/74190</vt:lpwstr>
      </vt:variant>
      <vt:variant>
        <vt:lpwstr/>
      </vt:variant>
      <vt:variant>
        <vt:i4>4521986</vt:i4>
      </vt:variant>
      <vt:variant>
        <vt:i4>90</vt:i4>
      </vt:variant>
      <vt:variant>
        <vt:i4>0</vt:i4>
      </vt:variant>
      <vt:variant>
        <vt:i4>5</vt:i4>
      </vt:variant>
      <vt:variant>
        <vt:lpwstr>https://unsdg.un.org/resources/guidelines-communications-and-advocacy-strategy-cooperation-framework</vt:lpwstr>
      </vt:variant>
      <vt:variant>
        <vt:lpwstr/>
      </vt:variant>
      <vt:variant>
        <vt:i4>4915211</vt:i4>
      </vt:variant>
      <vt:variant>
        <vt:i4>87</vt:i4>
      </vt:variant>
      <vt:variant>
        <vt:i4>0</vt:i4>
      </vt:variant>
      <vt:variant>
        <vt:i4>5</vt:i4>
      </vt:variant>
      <vt:variant>
        <vt:lpwstr>https://unsdg.un.org/resources/guidance-un-country-level-strategic-planning-development-exceptional-circumstances</vt:lpwstr>
      </vt:variant>
      <vt:variant>
        <vt:lpwstr/>
      </vt:variant>
      <vt:variant>
        <vt:i4>917508</vt:i4>
      </vt:variant>
      <vt:variant>
        <vt:i4>84</vt:i4>
      </vt:variant>
      <vt:variant>
        <vt:i4>0</vt:i4>
      </vt:variant>
      <vt:variant>
        <vt:i4>5</vt:i4>
      </vt:variant>
      <vt:variant>
        <vt:lpwstr>https://unsdg.un.org/resources/guidance-note-new-generation-joint-programmes</vt:lpwstr>
      </vt:variant>
      <vt:variant>
        <vt:lpwstr/>
      </vt:variant>
      <vt:variant>
        <vt:i4>3997741</vt:i4>
      </vt:variant>
      <vt:variant>
        <vt:i4>78</vt:i4>
      </vt:variant>
      <vt:variant>
        <vt:i4>0</vt:i4>
      </vt:variant>
      <vt:variant>
        <vt:i4>5</vt:i4>
      </vt:variant>
      <vt:variant>
        <vt:lpwstr>https://un-dco.org/coordination-results/Cross_Border_Coordination</vt:lpwstr>
      </vt:variant>
      <vt:variant>
        <vt:lpwstr/>
      </vt:variant>
      <vt:variant>
        <vt:i4>5570565</vt:i4>
      </vt:variant>
      <vt:variant>
        <vt:i4>75</vt:i4>
      </vt:variant>
      <vt:variant>
        <vt:i4>0</vt:i4>
      </vt:variant>
      <vt:variant>
        <vt:i4>5</vt:i4>
      </vt:variant>
      <vt:variant>
        <vt:lpwstr>https://documents-dds-ny.un.org/doc/UNDOC/GEN/N23/018/58/pdf/N2301858.pdf?OpenElement</vt:lpwstr>
      </vt:variant>
      <vt:variant>
        <vt:lpwstr/>
      </vt:variant>
      <vt:variant>
        <vt:i4>5636169</vt:i4>
      </vt:variant>
      <vt:variant>
        <vt:i4>72</vt:i4>
      </vt:variant>
      <vt:variant>
        <vt:i4>0</vt:i4>
      </vt:variant>
      <vt:variant>
        <vt:i4>5</vt:i4>
      </vt:variant>
      <vt:variant>
        <vt:lpwstr>https://un-dco.org/coordination-results/Data_Management_Malawi</vt:lpwstr>
      </vt:variant>
      <vt:variant>
        <vt:lpwstr/>
      </vt:variant>
      <vt:variant>
        <vt:i4>7864443</vt:i4>
      </vt:variant>
      <vt:variant>
        <vt:i4>66</vt:i4>
      </vt:variant>
      <vt:variant>
        <vt:i4>0</vt:i4>
      </vt:variant>
      <vt:variant>
        <vt:i4>5</vt:i4>
      </vt:variant>
      <vt:variant>
        <vt:lpwstr>https://un-dco.org/coordination-results/Communications_Officer_Namibia</vt:lpwstr>
      </vt:variant>
      <vt:variant>
        <vt:lpwstr/>
      </vt:variant>
      <vt:variant>
        <vt:i4>1048602</vt:i4>
      </vt:variant>
      <vt:variant>
        <vt:i4>63</vt:i4>
      </vt:variant>
      <vt:variant>
        <vt:i4>0</vt:i4>
      </vt:variant>
      <vt:variant>
        <vt:i4>5</vt:i4>
      </vt:variant>
      <vt:variant>
        <vt:lpwstr>https://un-dco.org/partnerships-officer-togo</vt:lpwstr>
      </vt:variant>
      <vt:variant>
        <vt:lpwstr/>
      </vt:variant>
      <vt:variant>
        <vt:i4>6160501</vt:i4>
      </vt:variant>
      <vt:variant>
        <vt:i4>60</vt:i4>
      </vt:variant>
      <vt:variant>
        <vt:i4>0</vt:i4>
      </vt:variant>
      <vt:variant>
        <vt:i4>5</vt:i4>
      </vt:variant>
      <vt:variant>
        <vt:lpwstr>https://www.youtube.com/watch?v=ih8TnrA0d_U</vt:lpwstr>
      </vt:variant>
      <vt:variant>
        <vt:lpwstr/>
      </vt:variant>
      <vt:variant>
        <vt:i4>589835</vt:i4>
      </vt:variant>
      <vt:variant>
        <vt:i4>57</vt:i4>
      </vt:variant>
      <vt:variant>
        <vt:i4>0</vt:i4>
      </vt:variant>
      <vt:variant>
        <vt:i4>5</vt:i4>
      </vt:variant>
      <vt:variant>
        <vt:lpwstr>https://un-dco.org/coordination-results/Partnerships_Officer_Jamaica</vt:lpwstr>
      </vt:variant>
      <vt:variant>
        <vt:lpwstr/>
      </vt:variant>
      <vt:variant>
        <vt:i4>4522059</vt:i4>
      </vt:variant>
      <vt:variant>
        <vt:i4>54</vt:i4>
      </vt:variant>
      <vt:variant>
        <vt:i4>0</vt:i4>
      </vt:variant>
      <vt:variant>
        <vt:i4>5</vt:i4>
      </vt:variant>
      <vt:variant>
        <vt:lpwstr>https://uzbekistan.un.org/en/201062-forum-championing-business-sustainability-uzbekistan</vt:lpwstr>
      </vt:variant>
      <vt:variant>
        <vt:lpwstr/>
      </vt:variant>
      <vt:variant>
        <vt:i4>6815850</vt:i4>
      </vt:variant>
      <vt:variant>
        <vt:i4>51</vt:i4>
      </vt:variant>
      <vt:variant>
        <vt:i4>0</vt:i4>
      </vt:variant>
      <vt:variant>
        <vt:i4>5</vt:i4>
      </vt:variant>
      <vt:variant>
        <vt:lpwstr>https://un-dco.org/coordination-results/partnerships-officer-uzbekistan</vt:lpwstr>
      </vt:variant>
      <vt:variant>
        <vt:lpwstr/>
      </vt:variant>
      <vt:variant>
        <vt:i4>4653057</vt:i4>
      </vt:variant>
      <vt:variant>
        <vt:i4>48</vt:i4>
      </vt:variant>
      <vt:variant>
        <vt:i4>0</vt:i4>
      </vt:variant>
      <vt:variant>
        <vt:i4>5</vt:i4>
      </vt:variant>
      <vt:variant>
        <vt:lpwstr>https://un-dco.org/stories/istanbul-doha-nepals-long-road-graduating-least-developed-country</vt:lpwstr>
      </vt:variant>
      <vt:variant>
        <vt:lpwstr/>
      </vt:variant>
      <vt:variant>
        <vt:i4>6291572</vt:i4>
      </vt:variant>
      <vt:variant>
        <vt:i4>45</vt:i4>
      </vt:variant>
      <vt:variant>
        <vt:i4>0</vt:i4>
      </vt:variant>
      <vt:variant>
        <vt:i4>5</vt:i4>
      </vt:variant>
      <vt:variant>
        <vt:lpwstr>https://news.un.org/pages/global-crisis-response-group/</vt:lpwstr>
      </vt:variant>
      <vt:variant>
        <vt:lpwstr/>
      </vt:variant>
      <vt:variant>
        <vt:i4>7471208</vt:i4>
      </vt:variant>
      <vt:variant>
        <vt:i4>42</vt:i4>
      </vt:variant>
      <vt:variant>
        <vt:i4>0</vt:i4>
      </vt:variant>
      <vt:variant>
        <vt:i4>5</vt:i4>
      </vt:variant>
      <vt:variant>
        <vt:lpwstr>https://un-dco.org/head-resident-coordinators-office-uganda</vt:lpwstr>
      </vt:variant>
      <vt:variant>
        <vt:lpwstr/>
      </vt:variant>
      <vt:variant>
        <vt:i4>2621559</vt:i4>
      </vt:variant>
      <vt:variant>
        <vt:i4>39</vt:i4>
      </vt:variant>
      <vt:variant>
        <vt:i4>0</vt:i4>
      </vt:variant>
      <vt:variant>
        <vt:i4>5</vt:i4>
      </vt:variant>
      <vt:variant>
        <vt:lpwstr>https://un-dco.org/coordination-results</vt:lpwstr>
      </vt:variant>
      <vt:variant>
        <vt:lpwstr/>
      </vt:variant>
      <vt:variant>
        <vt:i4>5505028</vt:i4>
      </vt:variant>
      <vt:variant>
        <vt:i4>36</vt:i4>
      </vt:variant>
      <vt:variant>
        <vt:i4>0</vt:i4>
      </vt:variant>
      <vt:variant>
        <vt:i4>5</vt:i4>
      </vt:variant>
      <vt:variant>
        <vt:lpwstr>https://documents-dds-ny.un.org/doc/UNDOC/GEN/N21/143/97/PDF/N2114397.pdf?OpenElement</vt:lpwstr>
      </vt:variant>
      <vt:variant>
        <vt:lpwstr/>
      </vt:variant>
      <vt:variant>
        <vt:i4>5832775</vt:i4>
      </vt:variant>
      <vt:variant>
        <vt:i4>33</vt:i4>
      </vt:variant>
      <vt:variant>
        <vt:i4>0</vt:i4>
      </vt:variant>
      <vt:variant>
        <vt:i4>5</vt:i4>
      </vt:variant>
      <vt:variant>
        <vt:lpwstr>https://www.u-school.org/news/sdg-leadership-labs-taking-theory-u-into-the-unitednations</vt:lpwstr>
      </vt:variant>
      <vt:variant>
        <vt:lpwstr/>
      </vt:variant>
      <vt:variant>
        <vt:i4>4587581</vt:i4>
      </vt:variant>
      <vt:variant>
        <vt:i4>30</vt:i4>
      </vt:variant>
      <vt:variant>
        <vt:i4>0</vt:i4>
      </vt:variant>
      <vt:variant>
        <vt:i4>5</vt:i4>
      </vt:variant>
      <vt:variant>
        <vt:lpwstr>https://data.uninfo.org/Home/_LBRCStatistics/ReportSection38b0a8e4f05001b17707</vt:lpwstr>
      </vt:variant>
      <vt:variant>
        <vt:lpwstr/>
      </vt:variant>
      <vt:variant>
        <vt:i4>1179734</vt:i4>
      </vt:variant>
      <vt:variant>
        <vt:i4>27</vt:i4>
      </vt:variant>
      <vt:variant>
        <vt:i4>0</vt:i4>
      </vt:variant>
      <vt:variant>
        <vt:i4>5</vt:i4>
      </vt:variant>
      <vt:variant>
        <vt:lpwstr>https://un-dco.org/coordination-results/Improving-vulnerabilities-Small-Island-Developing-States</vt:lpwstr>
      </vt:variant>
      <vt:variant>
        <vt:lpwstr/>
      </vt:variant>
      <vt:variant>
        <vt:i4>5701656</vt:i4>
      </vt:variant>
      <vt:variant>
        <vt:i4>24</vt:i4>
      </vt:variant>
      <vt:variant>
        <vt:i4>0</vt:i4>
      </vt:variant>
      <vt:variant>
        <vt:i4>5</vt:i4>
      </vt:variant>
      <vt:variant>
        <vt:lpwstr>https://un-dco.org/coordination-results-roadmap-sustainable-development-kenya</vt:lpwstr>
      </vt:variant>
      <vt:variant>
        <vt:lpwstr/>
      </vt:variant>
      <vt:variant>
        <vt:i4>4390917</vt:i4>
      </vt:variant>
      <vt:variant>
        <vt:i4>21</vt:i4>
      </vt:variant>
      <vt:variant>
        <vt:i4>0</vt:i4>
      </vt:variant>
      <vt:variant>
        <vt:i4>5</vt:i4>
      </vt:variant>
      <vt:variant>
        <vt:lpwstr>https://unsdg.un.org/latest/blog/un-agencies-jointly-support-indonesia-sustainable-ocean-development</vt:lpwstr>
      </vt:variant>
      <vt:variant>
        <vt:lpwstr/>
      </vt:variant>
      <vt:variant>
        <vt:i4>3538944</vt:i4>
      </vt:variant>
      <vt:variant>
        <vt:i4>18</vt:i4>
      </vt:variant>
      <vt:variant>
        <vt:i4>0</vt:i4>
      </vt:variant>
      <vt:variant>
        <vt:i4>5</vt:i4>
      </vt:variant>
      <vt:variant>
        <vt:lpwstr>https://un-dco.org/coordination-results/Connecting_People_Ideas_Post_Conflict_Azerbaijan</vt:lpwstr>
      </vt:variant>
      <vt:variant>
        <vt:lpwstr/>
      </vt:variant>
      <vt:variant>
        <vt:i4>5832773</vt:i4>
      </vt:variant>
      <vt:variant>
        <vt:i4>15</vt:i4>
      </vt:variant>
      <vt:variant>
        <vt:i4>0</vt:i4>
      </vt:variant>
      <vt:variant>
        <vt:i4>5</vt:i4>
      </vt:variant>
      <vt:variant>
        <vt:lpwstr>https://un-dco.org/coordination-results/Joint-Action-Senegal</vt:lpwstr>
      </vt:variant>
      <vt:variant>
        <vt:lpwstr/>
      </vt:variant>
      <vt:variant>
        <vt:i4>3211302</vt:i4>
      </vt:variant>
      <vt:variant>
        <vt:i4>12</vt:i4>
      </vt:variant>
      <vt:variant>
        <vt:i4>0</vt:i4>
      </vt:variant>
      <vt:variant>
        <vt:i4>5</vt:i4>
      </vt:variant>
      <vt:variant>
        <vt:lpwstr>https://un-dco.org/coordination-results/impactful-coordination-Lesotho</vt:lpwstr>
      </vt:variant>
      <vt:variant>
        <vt:lpwstr/>
      </vt:variant>
      <vt:variant>
        <vt:i4>5308417</vt:i4>
      </vt:variant>
      <vt:variant>
        <vt:i4>9</vt:i4>
      </vt:variant>
      <vt:variant>
        <vt:i4>0</vt:i4>
      </vt:variant>
      <vt:variant>
        <vt:i4>5</vt:i4>
      </vt:variant>
      <vt:variant>
        <vt:lpwstr>https://documents-dds-ny.un.org/doc/UNDOC/GEN/N22/398/91/pdf/N2239891.pdf?OpenElement</vt:lpwstr>
      </vt:variant>
      <vt:variant>
        <vt:lpwstr/>
      </vt:variant>
      <vt:variant>
        <vt:i4>3997748</vt:i4>
      </vt:variant>
      <vt:variant>
        <vt:i4>6</vt:i4>
      </vt:variant>
      <vt:variant>
        <vt:i4>0</vt:i4>
      </vt:variant>
      <vt:variant>
        <vt:i4>5</vt:i4>
      </vt:variant>
      <vt:variant>
        <vt:lpwstr>https://unsdg.un.org/sites/default/files/2022-10/System Wide Evaluation of the Joint SDG Fund FINAL.pdf</vt:lpwstr>
      </vt:variant>
      <vt:variant>
        <vt:lpwstr/>
      </vt:variant>
      <vt:variant>
        <vt:i4>5570565</vt:i4>
      </vt:variant>
      <vt:variant>
        <vt:i4>3</vt:i4>
      </vt:variant>
      <vt:variant>
        <vt:i4>0</vt:i4>
      </vt:variant>
      <vt:variant>
        <vt:i4>5</vt:i4>
      </vt:variant>
      <vt:variant>
        <vt:lpwstr>https://documents-dds-ny.un.org/doc/UNDOC/GEN/N23/018/58/pdf/N2301858.pdf?OpenElement</vt:lpwstr>
      </vt:variant>
      <vt:variant>
        <vt:lpwstr/>
      </vt:variant>
      <vt:variant>
        <vt:i4>6225941</vt:i4>
      </vt:variant>
      <vt:variant>
        <vt:i4>0</vt:i4>
      </vt:variant>
      <vt:variant>
        <vt:i4>0</vt:i4>
      </vt:variant>
      <vt:variant>
        <vt:i4>5</vt:i4>
      </vt:variant>
      <vt:variant>
        <vt:lpwstr>https://unsdg.un.org/resources/system-wide-evaluation-unds-socio-economic-response-covid-19-final-report</vt:lpwstr>
      </vt:variant>
      <vt:variant>
        <vt:lpwstr/>
      </vt:variant>
      <vt:variant>
        <vt:i4>1114134</vt:i4>
      </vt:variant>
      <vt:variant>
        <vt:i4>3</vt:i4>
      </vt:variant>
      <vt:variant>
        <vt:i4>0</vt:i4>
      </vt:variant>
      <vt:variant>
        <vt:i4>5</vt:i4>
      </vt:variant>
      <vt:variant>
        <vt:lpwstr>https://unsdg.un.org/sites/default/files/2022-11/Final - UNSDG Guidance Note on a New Generation of Joint Programmes.pdf</vt:lpwstr>
      </vt:variant>
      <vt:variant>
        <vt:lpwstr/>
      </vt:variant>
      <vt:variant>
        <vt:i4>5046304</vt:i4>
      </vt:variant>
      <vt:variant>
        <vt:i4>0</vt:i4>
      </vt:variant>
      <vt:variant>
        <vt:i4>0</vt:i4>
      </vt:variant>
      <vt:variant>
        <vt:i4>5</vt:i4>
      </vt:variant>
      <vt:variant>
        <vt:lpwstr>https://unsdg.un.org/sites/default/files/2023-01/RC Leadership Profile_0.pdf</vt:lpwstr>
      </vt:variant>
      <vt:variant>
        <vt:lpwstr/>
      </vt:variant>
      <vt:variant>
        <vt:i4>8323083</vt:i4>
      </vt:variant>
      <vt:variant>
        <vt:i4>93</vt:i4>
      </vt:variant>
      <vt:variant>
        <vt:i4>0</vt:i4>
      </vt:variant>
      <vt:variant>
        <vt:i4>5</vt:i4>
      </vt:variant>
      <vt:variant>
        <vt:lpwstr>mailto:sangah.kim@un.org</vt:lpwstr>
      </vt:variant>
      <vt:variant>
        <vt:lpwstr/>
      </vt:variant>
      <vt:variant>
        <vt:i4>4325433</vt:i4>
      </vt:variant>
      <vt:variant>
        <vt:i4>90</vt:i4>
      </vt:variant>
      <vt:variant>
        <vt:i4>0</vt:i4>
      </vt:variant>
      <vt:variant>
        <vt:i4>5</vt:i4>
      </vt:variant>
      <vt:variant>
        <vt:lpwstr>mailto:rodolfo.buschle@un.org</vt:lpwstr>
      </vt:variant>
      <vt:variant>
        <vt:lpwstr/>
      </vt:variant>
      <vt:variant>
        <vt:i4>2949209</vt:i4>
      </vt:variant>
      <vt:variant>
        <vt:i4>87</vt:i4>
      </vt:variant>
      <vt:variant>
        <vt:i4>0</vt:i4>
      </vt:variant>
      <vt:variant>
        <vt:i4>5</vt:i4>
      </vt:variant>
      <vt:variant>
        <vt:lpwstr>mailto:larai.musa@un.org</vt:lpwstr>
      </vt:variant>
      <vt:variant>
        <vt:lpwstr/>
      </vt:variant>
      <vt:variant>
        <vt:i4>6291460</vt:i4>
      </vt:variant>
      <vt:variant>
        <vt:i4>84</vt:i4>
      </vt:variant>
      <vt:variant>
        <vt:i4>0</vt:i4>
      </vt:variant>
      <vt:variant>
        <vt:i4>5</vt:i4>
      </vt:variant>
      <vt:variant>
        <vt:lpwstr>mailto:kushal.ramyad@un.org</vt:lpwstr>
      </vt:variant>
      <vt:variant>
        <vt:lpwstr/>
      </vt:variant>
      <vt:variant>
        <vt:i4>2949209</vt:i4>
      </vt:variant>
      <vt:variant>
        <vt:i4>81</vt:i4>
      </vt:variant>
      <vt:variant>
        <vt:i4>0</vt:i4>
      </vt:variant>
      <vt:variant>
        <vt:i4>5</vt:i4>
      </vt:variant>
      <vt:variant>
        <vt:lpwstr>mailto:larai.musa@un.org</vt:lpwstr>
      </vt:variant>
      <vt:variant>
        <vt:lpwstr/>
      </vt:variant>
      <vt:variant>
        <vt:i4>2949209</vt:i4>
      </vt:variant>
      <vt:variant>
        <vt:i4>78</vt:i4>
      </vt:variant>
      <vt:variant>
        <vt:i4>0</vt:i4>
      </vt:variant>
      <vt:variant>
        <vt:i4>5</vt:i4>
      </vt:variant>
      <vt:variant>
        <vt:lpwstr>mailto:larai.musa@un.org</vt:lpwstr>
      </vt:variant>
      <vt:variant>
        <vt:lpwstr/>
      </vt:variant>
      <vt:variant>
        <vt:i4>2949209</vt:i4>
      </vt:variant>
      <vt:variant>
        <vt:i4>75</vt:i4>
      </vt:variant>
      <vt:variant>
        <vt:i4>0</vt:i4>
      </vt:variant>
      <vt:variant>
        <vt:i4>5</vt:i4>
      </vt:variant>
      <vt:variant>
        <vt:lpwstr>mailto:larai.musa@un.org</vt:lpwstr>
      </vt:variant>
      <vt:variant>
        <vt:lpwstr/>
      </vt:variant>
      <vt:variant>
        <vt:i4>5570669</vt:i4>
      </vt:variant>
      <vt:variant>
        <vt:i4>72</vt:i4>
      </vt:variant>
      <vt:variant>
        <vt:i4>0</vt:i4>
      </vt:variant>
      <vt:variant>
        <vt:i4>5</vt:i4>
      </vt:variant>
      <vt:variant>
        <vt:lpwstr>mailto:reck@un.org</vt:lpwstr>
      </vt:variant>
      <vt:variant>
        <vt:lpwstr/>
      </vt:variant>
      <vt:variant>
        <vt:i4>6226027</vt:i4>
      </vt:variant>
      <vt:variant>
        <vt:i4>69</vt:i4>
      </vt:variant>
      <vt:variant>
        <vt:i4>0</vt:i4>
      </vt:variant>
      <vt:variant>
        <vt:i4>5</vt:i4>
      </vt:variant>
      <vt:variant>
        <vt:lpwstr>mailto:bonacito@un.org</vt:lpwstr>
      </vt:variant>
      <vt:variant>
        <vt:lpwstr/>
      </vt:variant>
      <vt:variant>
        <vt:i4>4325433</vt:i4>
      </vt:variant>
      <vt:variant>
        <vt:i4>66</vt:i4>
      </vt:variant>
      <vt:variant>
        <vt:i4>0</vt:i4>
      </vt:variant>
      <vt:variant>
        <vt:i4>5</vt:i4>
      </vt:variant>
      <vt:variant>
        <vt:lpwstr>mailto:rodolfo.buschle@un.org</vt:lpwstr>
      </vt:variant>
      <vt:variant>
        <vt:lpwstr/>
      </vt:variant>
      <vt:variant>
        <vt:i4>4325433</vt:i4>
      </vt:variant>
      <vt:variant>
        <vt:i4>63</vt:i4>
      </vt:variant>
      <vt:variant>
        <vt:i4>0</vt:i4>
      </vt:variant>
      <vt:variant>
        <vt:i4>5</vt:i4>
      </vt:variant>
      <vt:variant>
        <vt:lpwstr>mailto:rodolfo.buschle@un.org</vt:lpwstr>
      </vt:variant>
      <vt:variant>
        <vt:lpwstr/>
      </vt:variant>
      <vt:variant>
        <vt:i4>4325433</vt:i4>
      </vt:variant>
      <vt:variant>
        <vt:i4>60</vt:i4>
      </vt:variant>
      <vt:variant>
        <vt:i4>0</vt:i4>
      </vt:variant>
      <vt:variant>
        <vt:i4>5</vt:i4>
      </vt:variant>
      <vt:variant>
        <vt:lpwstr>mailto:rodolfo.buschle@un.org</vt:lpwstr>
      </vt:variant>
      <vt:variant>
        <vt:lpwstr/>
      </vt:variant>
      <vt:variant>
        <vt:i4>65651</vt:i4>
      </vt:variant>
      <vt:variant>
        <vt:i4>57</vt:i4>
      </vt:variant>
      <vt:variant>
        <vt:i4>0</vt:i4>
      </vt:variant>
      <vt:variant>
        <vt:i4>5</vt:i4>
      </vt:variant>
      <vt:variant>
        <vt:lpwstr>mailto:rosemary.kalapurakal@un.org</vt:lpwstr>
      </vt:variant>
      <vt:variant>
        <vt:lpwstr/>
      </vt:variant>
      <vt:variant>
        <vt:i4>4325433</vt:i4>
      </vt:variant>
      <vt:variant>
        <vt:i4>54</vt:i4>
      </vt:variant>
      <vt:variant>
        <vt:i4>0</vt:i4>
      </vt:variant>
      <vt:variant>
        <vt:i4>5</vt:i4>
      </vt:variant>
      <vt:variant>
        <vt:lpwstr>mailto:rodolfo.buschle@un.org</vt:lpwstr>
      </vt:variant>
      <vt:variant>
        <vt:lpwstr/>
      </vt:variant>
      <vt:variant>
        <vt:i4>4325433</vt:i4>
      </vt:variant>
      <vt:variant>
        <vt:i4>51</vt:i4>
      </vt:variant>
      <vt:variant>
        <vt:i4>0</vt:i4>
      </vt:variant>
      <vt:variant>
        <vt:i4>5</vt:i4>
      </vt:variant>
      <vt:variant>
        <vt:lpwstr>mailto:rodolfo.buschle@un.org</vt:lpwstr>
      </vt:variant>
      <vt:variant>
        <vt:lpwstr/>
      </vt:variant>
      <vt:variant>
        <vt:i4>4325433</vt:i4>
      </vt:variant>
      <vt:variant>
        <vt:i4>48</vt:i4>
      </vt:variant>
      <vt:variant>
        <vt:i4>0</vt:i4>
      </vt:variant>
      <vt:variant>
        <vt:i4>5</vt:i4>
      </vt:variant>
      <vt:variant>
        <vt:lpwstr>mailto:rodolfo.buschle@un.org</vt:lpwstr>
      </vt:variant>
      <vt:variant>
        <vt:lpwstr/>
      </vt:variant>
      <vt:variant>
        <vt:i4>6619159</vt:i4>
      </vt:variant>
      <vt:variant>
        <vt:i4>45</vt:i4>
      </vt:variant>
      <vt:variant>
        <vt:i4>0</vt:i4>
      </vt:variant>
      <vt:variant>
        <vt:i4>5</vt:i4>
      </vt:variant>
      <vt:variant>
        <vt:lpwstr>mailto:lars.tushuizen@un.org</vt:lpwstr>
      </vt:variant>
      <vt:variant>
        <vt:lpwstr/>
      </vt:variant>
      <vt:variant>
        <vt:i4>4325433</vt:i4>
      </vt:variant>
      <vt:variant>
        <vt:i4>42</vt:i4>
      </vt:variant>
      <vt:variant>
        <vt:i4>0</vt:i4>
      </vt:variant>
      <vt:variant>
        <vt:i4>5</vt:i4>
      </vt:variant>
      <vt:variant>
        <vt:lpwstr>mailto:rodolfo.buschle@un.org</vt:lpwstr>
      </vt:variant>
      <vt:variant>
        <vt:lpwstr/>
      </vt:variant>
      <vt:variant>
        <vt:i4>3735642</vt:i4>
      </vt:variant>
      <vt:variant>
        <vt:i4>39</vt:i4>
      </vt:variant>
      <vt:variant>
        <vt:i4>0</vt:i4>
      </vt:variant>
      <vt:variant>
        <vt:i4>5</vt:i4>
      </vt:variant>
      <vt:variant>
        <vt:lpwstr>mailto:julie.morizet@un.org</vt:lpwstr>
      </vt:variant>
      <vt:variant>
        <vt:lpwstr/>
      </vt:variant>
      <vt:variant>
        <vt:i4>4325433</vt:i4>
      </vt:variant>
      <vt:variant>
        <vt:i4>36</vt:i4>
      </vt:variant>
      <vt:variant>
        <vt:i4>0</vt:i4>
      </vt:variant>
      <vt:variant>
        <vt:i4>5</vt:i4>
      </vt:variant>
      <vt:variant>
        <vt:lpwstr>mailto:rodolfo.buschle@un.org</vt:lpwstr>
      </vt:variant>
      <vt:variant>
        <vt:lpwstr/>
      </vt:variant>
      <vt:variant>
        <vt:i4>6226027</vt:i4>
      </vt:variant>
      <vt:variant>
        <vt:i4>33</vt:i4>
      </vt:variant>
      <vt:variant>
        <vt:i4>0</vt:i4>
      </vt:variant>
      <vt:variant>
        <vt:i4>5</vt:i4>
      </vt:variant>
      <vt:variant>
        <vt:lpwstr>mailto:bonacito@un.org</vt:lpwstr>
      </vt:variant>
      <vt:variant>
        <vt:lpwstr/>
      </vt:variant>
      <vt:variant>
        <vt:i4>1179749</vt:i4>
      </vt:variant>
      <vt:variant>
        <vt:i4>30</vt:i4>
      </vt:variant>
      <vt:variant>
        <vt:i4>0</vt:i4>
      </vt:variant>
      <vt:variant>
        <vt:i4>5</vt:i4>
      </vt:variant>
      <vt:variant>
        <vt:lpwstr>mailto:rafael.beleboni@un.org</vt:lpwstr>
      </vt:variant>
      <vt:variant>
        <vt:lpwstr/>
      </vt:variant>
      <vt:variant>
        <vt:i4>4784180</vt:i4>
      </vt:variant>
      <vt:variant>
        <vt:i4>27</vt:i4>
      </vt:variant>
      <vt:variant>
        <vt:i4>0</vt:i4>
      </vt:variant>
      <vt:variant>
        <vt:i4>5</vt:i4>
      </vt:variant>
      <vt:variant>
        <vt:lpwstr>mailto:georgia.dominik@un.org</vt:lpwstr>
      </vt:variant>
      <vt:variant>
        <vt:lpwstr/>
      </vt:variant>
      <vt:variant>
        <vt:i4>3735620</vt:i4>
      </vt:variant>
      <vt:variant>
        <vt:i4>24</vt:i4>
      </vt:variant>
      <vt:variant>
        <vt:i4>0</vt:i4>
      </vt:variant>
      <vt:variant>
        <vt:i4>5</vt:i4>
      </vt:variant>
      <vt:variant>
        <vt:lpwstr>mailto:laura.pereira@un.org</vt:lpwstr>
      </vt:variant>
      <vt:variant>
        <vt:lpwstr/>
      </vt:variant>
      <vt:variant>
        <vt:i4>6226027</vt:i4>
      </vt:variant>
      <vt:variant>
        <vt:i4>21</vt:i4>
      </vt:variant>
      <vt:variant>
        <vt:i4>0</vt:i4>
      </vt:variant>
      <vt:variant>
        <vt:i4>5</vt:i4>
      </vt:variant>
      <vt:variant>
        <vt:lpwstr>mailto:bonacito@un.org</vt:lpwstr>
      </vt:variant>
      <vt:variant>
        <vt:lpwstr/>
      </vt:variant>
      <vt:variant>
        <vt:i4>2949209</vt:i4>
      </vt:variant>
      <vt:variant>
        <vt:i4>18</vt:i4>
      </vt:variant>
      <vt:variant>
        <vt:i4>0</vt:i4>
      </vt:variant>
      <vt:variant>
        <vt:i4>5</vt:i4>
      </vt:variant>
      <vt:variant>
        <vt:lpwstr>mailto:larai.musa@un.org</vt:lpwstr>
      </vt:variant>
      <vt:variant>
        <vt:lpwstr/>
      </vt:variant>
      <vt:variant>
        <vt:i4>4784180</vt:i4>
      </vt:variant>
      <vt:variant>
        <vt:i4>15</vt:i4>
      </vt:variant>
      <vt:variant>
        <vt:i4>0</vt:i4>
      </vt:variant>
      <vt:variant>
        <vt:i4>5</vt:i4>
      </vt:variant>
      <vt:variant>
        <vt:lpwstr>mailto:georgia.dominik@un.org</vt:lpwstr>
      </vt:variant>
      <vt:variant>
        <vt:lpwstr/>
      </vt:variant>
      <vt:variant>
        <vt:i4>4128788</vt:i4>
      </vt:variant>
      <vt:variant>
        <vt:i4>12</vt:i4>
      </vt:variant>
      <vt:variant>
        <vt:i4>0</vt:i4>
      </vt:variant>
      <vt:variant>
        <vt:i4>5</vt:i4>
      </vt:variant>
      <vt:variant>
        <vt:lpwstr>mailto:nievespaez@un.org</vt:lpwstr>
      </vt:variant>
      <vt:variant>
        <vt:lpwstr/>
      </vt:variant>
      <vt:variant>
        <vt:i4>6029374</vt:i4>
      </vt:variant>
      <vt:variant>
        <vt:i4>9</vt:i4>
      </vt:variant>
      <vt:variant>
        <vt:i4>0</vt:i4>
      </vt:variant>
      <vt:variant>
        <vt:i4>5</vt:i4>
      </vt:variant>
      <vt:variant>
        <vt:lpwstr>mailto:brianna.harrison@un.org</vt:lpwstr>
      </vt:variant>
      <vt:variant>
        <vt:lpwstr/>
      </vt:variant>
      <vt:variant>
        <vt:i4>6226027</vt:i4>
      </vt:variant>
      <vt:variant>
        <vt:i4>6</vt:i4>
      </vt:variant>
      <vt:variant>
        <vt:i4>0</vt:i4>
      </vt:variant>
      <vt:variant>
        <vt:i4>5</vt:i4>
      </vt:variant>
      <vt:variant>
        <vt:lpwstr>mailto:bonacito@un.org</vt:lpwstr>
      </vt:variant>
      <vt:variant>
        <vt:lpwstr/>
      </vt:variant>
      <vt:variant>
        <vt:i4>6226027</vt:i4>
      </vt:variant>
      <vt:variant>
        <vt:i4>3</vt:i4>
      </vt:variant>
      <vt:variant>
        <vt:i4>0</vt:i4>
      </vt:variant>
      <vt:variant>
        <vt:i4>5</vt:i4>
      </vt:variant>
      <vt:variant>
        <vt:lpwstr>mailto:bonacito@un.org</vt:lpwstr>
      </vt:variant>
      <vt:variant>
        <vt:lpwstr/>
      </vt:variant>
      <vt:variant>
        <vt:i4>2949209</vt:i4>
      </vt:variant>
      <vt:variant>
        <vt:i4>0</vt:i4>
      </vt:variant>
      <vt:variant>
        <vt:i4>0</vt:i4>
      </vt:variant>
      <vt:variant>
        <vt:i4>5</vt:i4>
      </vt:variant>
      <vt:variant>
        <vt:lpwstr>mailto:larai.musa@un.org</vt:lpwstr>
      </vt:variant>
      <vt:variant>
        <vt:lpwstr/>
      </vt:variant>
      <vt:variant>
        <vt:i4>7733350</vt:i4>
      </vt:variant>
      <vt:variant>
        <vt:i4>3</vt:i4>
      </vt:variant>
      <vt:variant>
        <vt:i4>0</vt:i4>
      </vt:variant>
      <vt:variant>
        <vt:i4>5</vt:i4>
      </vt:variant>
      <vt:variant>
        <vt:lpwstr>https://uninfo.org/</vt:lpwstr>
      </vt:variant>
      <vt:variant>
        <vt:lpwstr/>
      </vt:variant>
      <vt:variant>
        <vt:i4>786511</vt:i4>
      </vt:variant>
      <vt:variant>
        <vt:i4>0</vt:i4>
      </vt:variant>
      <vt:variant>
        <vt:i4>0</vt:i4>
      </vt:variant>
      <vt:variant>
        <vt:i4>5</vt:i4>
      </vt:variant>
      <vt:variant>
        <vt:lpwstr>https://un-dco.org/coordination-results/digital-strategies-Cabo-Verde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Azevedo</dc:creator>
  <cp:keywords/>
  <dc:description/>
  <cp:lastModifiedBy>Author</cp:lastModifiedBy>
  <cp:revision>5</cp:revision>
  <cp:lastPrinted>2020-03-17T01:40:00Z</cp:lastPrinted>
  <dcterms:created xsi:type="dcterms:W3CDTF">2023-04-28T03:17:00Z</dcterms:created>
  <dcterms:modified xsi:type="dcterms:W3CDTF">2023-04-28T21:57:00Z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0x0101008F118C683854614E8494ABD5FE04CE5F</vt:lpwstr>
  </property>
  <property fmtid="{D5CDD505-2E9C-101B-9397-08002B2CF9AE}" pid="3" name="GrammarlyDocumentId">
    <vt:lpwstr>2df07a92dceae73064d0f8827ac38392b53adb00f3d8d0ec77643da74c08aa4c</vt:lpwstr>
  </property>
  <property fmtid="{D5CDD505-2E9C-101B-9397-08002B2CF9AE}" pid="4" name="MediaServiceImageTags">
    <vt:lpwstr/>
  </property>
</Properties>
</file>
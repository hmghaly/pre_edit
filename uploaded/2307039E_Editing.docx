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D1E6F" w14:textId="35BDC975" w:rsidR="001F4DDC" w:rsidRDefault="001F4DDC">
      <w:del w:id="0" w:author="Luke Croll" w:date="2023-04-15T15:28:00Z">
        <w:r w:rsidDel="00305225">
          <w:rPr>
            <w:b/>
            <w:bCs/>
          </w:rPr>
          <w:delText xml:space="preserve">  </w:delText>
        </w:r>
        <w:r w:rsidR="00225777" w:rsidDel="00305225">
          <w:rPr>
            <w:b/>
            <w:bCs/>
          </w:rPr>
          <w:delText xml:space="preserve"> </w:delText>
        </w:r>
        <w:r w:rsidRPr="0014692C" w:rsidDel="00305225">
          <w:rPr>
            <w:b/>
            <w:bCs/>
          </w:rPr>
          <w:delText>General Assembly</w:delText>
        </w:r>
      </w:del>
    </w:p>
    <w:tbl>
      <w:tblPr>
        <w:tblW w:w="0" w:type="auto"/>
        <w:tblInd w:w="108" w:type="dxa"/>
        <w:tblLayout w:type="fixed"/>
        <w:tblLook w:val="0000" w:firstRow="0" w:lastRow="0" w:firstColumn="0" w:lastColumn="0" w:noHBand="0" w:noVBand="0"/>
      </w:tblPr>
      <w:tblGrid>
        <w:gridCol w:w="6480"/>
        <w:gridCol w:w="270"/>
        <w:gridCol w:w="3150"/>
      </w:tblGrid>
      <w:tr w:rsidR="0039322E" w14:paraId="24CEFFD1" w14:textId="77777777" w:rsidTr="0039322E">
        <w:tc>
          <w:tcPr>
            <w:tcW w:w="6480" w:type="dxa"/>
          </w:tcPr>
          <w:p w14:paraId="7D454071" w14:textId="47AA758B" w:rsidR="0039322E" w:rsidRPr="001B1DD8" w:rsidRDefault="00994B75" w:rsidP="0039322E">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right="1260"/>
            </w:pPr>
            <w:r w:rsidRPr="001B1DD8">
              <w:t>Seventy-</w:t>
            </w:r>
            <w:r w:rsidR="000F689D">
              <w:t>s</w:t>
            </w:r>
            <w:r w:rsidR="00926594">
              <w:t>eventh</w:t>
            </w:r>
            <w:r w:rsidR="004D6D4C" w:rsidRPr="001B1DD8">
              <w:t xml:space="preserve"> </w:t>
            </w:r>
            <w:r w:rsidR="0039322E" w:rsidRPr="001B1DD8">
              <w:t>session</w:t>
            </w:r>
          </w:p>
          <w:p w14:paraId="64C63120" w14:textId="0D23C452" w:rsidR="001F4DDC" w:rsidRDefault="00557B23" w:rsidP="001F4DDC">
            <w:pPr>
              <w:rPr>
                <w:bCs/>
              </w:rPr>
            </w:pPr>
            <w:r>
              <w:rPr>
                <w:bCs/>
              </w:rPr>
              <w:t>Agenda i</w:t>
            </w:r>
            <w:r w:rsidR="001B1DD8" w:rsidRPr="001F4DDC">
              <w:rPr>
                <w:bCs/>
              </w:rPr>
              <w:t>tem</w:t>
            </w:r>
            <w:r w:rsidR="000D2C71">
              <w:rPr>
                <w:bCs/>
              </w:rPr>
              <w:t>s 59 and 6</w:t>
            </w:r>
            <w:r w:rsidR="008C6864">
              <w:rPr>
                <w:bCs/>
              </w:rPr>
              <w:t>5 (a)</w:t>
            </w:r>
          </w:p>
          <w:p w14:paraId="22577F0E" w14:textId="77777777" w:rsidR="000F689D" w:rsidRDefault="000F689D" w:rsidP="001F4DDC">
            <w:pPr>
              <w:rPr>
                <w:bCs/>
              </w:rPr>
            </w:pPr>
          </w:p>
          <w:p w14:paraId="51A6E8C8" w14:textId="1FEAD945" w:rsidR="00CB4DE0" w:rsidRDefault="000D2C71" w:rsidP="00D512A5">
            <w:pPr>
              <w:rPr>
                <w:b/>
                <w:bCs/>
              </w:rPr>
            </w:pPr>
            <w:r w:rsidRPr="000D2C71">
              <w:rPr>
                <w:b/>
                <w:bCs/>
              </w:rPr>
              <w:t>The situation in the temporarily occupied territories of Ukraine</w:t>
            </w:r>
          </w:p>
          <w:p w14:paraId="0F9DE025" w14:textId="36ACA822" w:rsidR="000D2C71" w:rsidRDefault="000D2C71" w:rsidP="00D512A5">
            <w:pPr>
              <w:rPr>
                <w:b/>
                <w:bCs/>
              </w:rPr>
            </w:pPr>
          </w:p>
          <w:p w14:paraId="44089678" w14:textId="5155522F" w:rsidR="000D2C71" w:rsidRPr="0025792E" w:rsidRDefault="0025792E" w:rsidP="00D512A5">
            <w:pPr>
              <w:rPr>
                <w:b/>
                <w:bCs/>
              </w:rPr>
            </w:pPr>
            <w:r w:rsidRPr="0025792E">
              <w:rPr>
                <w:b/>
                <w:bCs/>
              </w:rPr>
              <w:t xml:space="preserve">Rights of </w:t>
            </w:r>
            <w:commentRangeStart w:id="1"/>
            <w:r w:rsidRPr="0025792E">
              <w:rPr>
                <w:b/>
                <w:bCs/>
              </w:rPr>
              <w:t>indigenous peoples</w:t>
            </w:r>
            <w:ins w:id="2" w:author="Luke Croll" w:date="2023-04-15T07:36:00Z">
              <w:r w:rsidR="00F401BA">
                <w:rPr>
                  <w:b/>
                  <w:bCs/>
                </w:rPr>
                <w:t>: r</w:t>
              </w:r>
              <w:r w:rsidR="00F401BA" w:rsidRPr="00F401BA">
                <w:rPr>
                  <w:b/>
                  <w:bCs/>
                </w:rPr>
                <w:t>ights of indigenous peoples</w:t>
              </w:r>
            </w:ins>
            <w:commentRangeEnd w:id="1"/>
            <w:ins w:id="3" w:author="Luke Croll" w:date="2023-04-15T15:27:00Z">
              <w:r w:rsidR="00855BF7">
                <w:rPr>
                  <w:rStyle w:val="CommentReference"/>
                  <w:rFonts w:eastAsia="Times New Roman"/>
                  <w:spacing w:val="0"/>
                  <w:w w:val="100"/>
                  <w:kern w:val="0"/>
                  <w:lang w:val="en-US" w:eastAsia="en-US"/>
                </w:rPr>
                <w:commentReference w:id="1"/>
              </w:r>
            </w:ins>
          </w:p>
          <w:p w14:paraId="697911FD" w14:textId="0B3D26DD" w:rsidR="000D2C71" w:rsidRPr="000D2C71" w:rsidRDefault="000D2C71" w:rsidP="00D512A5">
            <w:pPr>
              <w:rPr>
                <w:b/>
                <w:bCs/>
              </w:rPr>
            </w:pPr>
          </w:p>
        </w:tc>
        <w:tc>
          <w:tcPr>
            <w:tcW w:w="270" w:type="dxa"/>
          </w:tcPr>
          <w:p w14:paraId="64B3F8D7" w14:textId="77777777" w:rsidR="0039322E" w:rsidRPr="000426C9" w:rsidRDefault="0039322E" w:rsidP="0039322E">
            <w:pPr>
              <w:pStyle w:val="H23"/>
              <w:rPr>
                <w:highlight w:val="yellow"/>
              </w:rPr>
            </w:pPr>
          </w:p>
        </w:tc>
        <w:tc>
          <w:tcPr>
            <w:tcW w:w="3150" w:type="dxa"/>
          </w:tcPr>
          <w:p w14:paraId="675E3974" w14:textId="77777777" w:rsidR="0039322E" w:rsidRPr="000426C9" w:rsidRDefault="0039322E" w:rsidP="0039322E">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right="1260"/>
              <w:rPr>
                <w:highlight w:val="yellow"/>
              </w:rPr>
            </w:pPr>
          </w:p>
        </w:tc>
      </w:tr>
      <w:tr w:rsidR="0039322E" w14:paraId="6E9B2C5A" w14:textId="77777777" w:rsidTr="0039322E">
        <w:tc>
          <w:tcPr>
            <w:tcW w:w="6480" w:type="dxa"/>
          </w:tcPr>
          <w:p w14:paraId="3438C540" w14:textId="77777777" w:rsidR="003A5914" w:rsidRPr="001B1DD8" w:rsidRDefault="003A5914" w:rsidP="001B1DD8">
            <w:pPr>
              <w:pStyle w:val="H23"/>
              <w:rPr>
                <w:b w:val="0"/>
              </w:rPr>
            </w:pPr>
          </w:p>
          <w:p w14:paraId="00F3F74E" w14:textId="77777777" w:rsidR="00700C42" w:rsidRPr="001B1DD8" w:rsidRDefault="00700C42" w:rsidP="001B1DD8"/>
        </w:tc>
        <w:tc>
          <w:tcPr>
            <w:tcW w:w="270" w:type="dxa"/>
          </w:tcPr>
          <w:p w14:paraId="2A6310A7" w14:textId="77777777" w:rsidR="0039322E" w:rsidRPr="000426C9" w:rsidRDefault="0039322E" w:rsidP="0039322E">
            <w:pPr>
              <w:pStyle w:val="H23"/>
              <w:rPr>
                <w:highlight w:val="yellow"/>
              </w:rPr>
            </w:pPr>
          </w:p>
        </w:tc>
        <w:tc>
          <w:tcPr>
            <w:tcW w:w="3150" w:type="dxa"/>
          </w:tcPr>
          <w:p w14:paraId="35829BAE" w14:textId="77777777" w:rsidR="0039322E" w:rsidRPr="000426C9" w:rsidRDefault="0039322E" w:rsidP="0039322E">
            <w:pPr>
              <w:pStyle w:val="H23"/>
              <w:rPr>
                <w:highlight w:val="yellow"/>
              </w:rPr>
            </w:pPr>
          </w:p>
        </w:tc>
      </w:tr>
    </w:tbl>
    <w:p w14:paraId="52015B73" w14:textId="77777777" w:rsidR="0039322E" w:rsidRDefault="0039322E" w:rsidP="0039322E">
      <w:pPr>
        <w:spacing w:line="240" w:lineRule="auto"/>
        <w:rPr>
          <w:sz w:val="6"/>
        </w:rPr>
        <w:sectPr w:rsidR="0039322E" w:rsidSect="0039322E">
          <w:footerReference w:type="even" r:id="rId12"/>
          <w:footerReference w:type="default" r:id="rId13"/>
          <w:headerReference w:type="first" r:id="rId14"/>
          <w:pgSz w:w="12240" w:h="15840" w:code="1"/>
          <w:pgMar w:top="1742" w:right="1195" w:bottom="1898" w:left="1195" w:header="576" w:footer="1030" w:gutter="0"/>
          <w:pgNumType w:start="1"/>
          <w:cols w:space="720"/>
          <w:titlePg/>
        </w:sectPr>
      </w:pPr>
    </w:p>
    <w:p w14:paraId="191E3434" w14:textId="77777777" w:rsidR="0039322E" w:rsidRDefault="0039322E" w:rsidP="0039322E">
      <w:pPr>
        <w:pStyle w:val="SingleTxt"/>
        <w:spacing w:after="0" w:line="120" w:lineRule="exact"/>
        <w:rPr>
          <w:sz w:val="10"/>
        </w:rPr>
      </w:pPr>
    </w:p>
    <w:p w14:paraId="36C5782C" w14:textId="77777777" w:rsidR="0039322E" w:rsidRDefault="00470A7C" w:rsidP="00470A7C">
      <w:pPr>
        <w:pStyle w:val="SingleTxt"/>
        <w:tabs>
          <w:tab w:val="clear" w:pos="1742"/>
          <w:tab w:val="clear" w:pos="2218"/>
          <w:tab w:val="clear" w:pos="2693"/>
          <w:tab w:val="clear" w:pos="3182"/>
          <w:tab w:val="clear" w:pos="3658"/>
          <w:tab w:val="clear" w:pos="4133"/>
          <w:tab w:val="clear" w:pos="4622"/>
          <w:tab w:val="clear" w:pos="5098"/>
          <w:tab w:val="clear" w:pos="5573"/>
          <w:tab w:val="clear" w:pos="6048"/>
          <w:tab w:val="left" w:pos="1440"/>
          <w:tab w:val="left" w:pos="2160"/>
        </w:tabs>
        <w:spacing w:after="0" w:line="120" w:lineRule="exact"/>
        <w:rPr>
          <w:sz w:val="10"/>
        </w:rPr>
      </w:pPr>
      <w:r>
        <w:rPr>
          <w:sz w:val="10"/>
        </w:rPr>
        <w:tab/>
      </w:r>
      <w:r>
        <w:rPr>
          <w:sz w:val="10"/>
        </w:rPr>
        <w:tab/>
      </w:r>
      <w:r>
        <w:rPr>
          <w:sz w:val="10"/>
        </w:rPr>
        <w:tab/>
      </w:r>
    </w:p>
    <w:p w14:paraId="581AC271" w14:textId="3142F9AB" w:rsidR="002105EF" w:rsidRDefault="002105EF" w:rsidP="000D2C71">
      <w:pPr>
        <w:pStyle w:val="SingleTxt"/>
        <w:tabs>
          <w:tab w:val="clear" w:pos="1742"/>
          <w:tab w:val="clear" w:pos="2218"/>
          <w:tab w:val="clear" w:pos="2693"/>
          <w:tab w:val="clear" w:pos="3182"/>
          <w:tab w:val="clear" w:pos="3658"/>
          <w:tab w:val="clear" w:pos="4133"/>
          <w:tab w:val="clear" w:pos="4622"/>
          <w:tab w:val="clear" w:pos="5098"/>
          <w:tab w:val="clear" w:pos="5573"/>
          <w:tab w:val="clear" w:pos="6048"/>
          <w:tab w:val="left" w:pos="1440"/>
          <w:tab w:val="left" w:pos="2160"/>
        </w:tabs>
        <w:spacing w:after="0" w:line="120" w:lineRule="exact"/>
        <w:ind w:left="0"/>
        <w:rPr>
          <w:sz w:val="10"/>
        </w:rPr>
      </w:pPr>
    </w:p>
    <w:p w14:paraId="15A23FD2" w14:textId="77777777" w:rsidR="002105EF" w:rsidRDefault="002105EF" w:rsidP="002105EF">
      <w:pPr>
        <w:pStyle w:val="SingleTxt"/>
        <w:spacing w:after="0" w:line="120" w:lineRule="exact"/>
        <w:rPr>
          <w:sz w:val="10"/>
        </w:rPr>
      </w:pPr>
    </w:p>
    <w:p w14:paraId="0C771BCE" w14:textId="77777777" w:rsidR="002105EF" w:rsidRDefault="002105EF" w:rsidP="002105EF">
      <w:pPr>
        <w:pStyle w:val="H1"/>
        <w:tabs>
          <w:tab w:val="left" w:pos="450"/>
          <w:tab w:val="right" w:pos="1022"/>
          <w:tab w:val="left" w:pos="1267"/>
        </w:tabs>
        <w:ind w:left="1350" w:right="-2150" w:hanging="1267"/>
      </w:pPr>
    </w:p>
    <w:p w14:paraId="5072705F" w14:textId="7E36DF1F" w:rsidR="002105EF" w:rsidRDefault="002105EF" w:rsidP="002105EF">
      <w:pPr>
        <w:pStyle w:val="H1"/>
        <w:tabs>
          <w:tab w:val="left" w:pos="450"/>
          <w:tab w:val="right" w:pos="1022"/>
          <w:tab w:val="left" w:pos="1267"/>
        </w:tabs>
        <w:ind w:left="1350" w:right="-2150" w:hanging="1267"/>
      </w:pPr>
      <w:r>
        <w:t xml:space="preserve">      </w:t>
      </w:r>
      <w:commentRangeStart w:id="4"/>
      <w:r>
        <w:t xml:space="preserve">Letter </w:t>
      </w:r>
      <w:commentRangeEnd w:id="4"/>
      <w:r w:rsidR="00F401BA">
        <w:rPr>
          <w:rStyle w:val="CommentReference"/>
          <w:rFonts w:eastAsia="Times New Roman"/>
          <w:b w:val="0"/>
          <w:bCs w:val="0"/>
          <w:spacing w:val="0"/>
          <w:w w:val="100"/>
          <w:kern w:val="0"/>
          <w:lang w:val="en-US" w:eastAsia="en-US"/>
        </w:rPr>
        <w:commentReference w:id="4"/>
      </w:r>
      <w:r>
        <w:t xml:space="preserve">dated </w:t>
      </w:r>
      <w:r w:rsidR="008C6864">
        <w:t>13</w:t>
      </w:r>
      <w:r w:rsidR="00CB4DE0">
        <w:t xml:space="preserve"> </w:t>
      </w:r>
      <w:r w:rsidR="000D2C71">
        <w:t>April</w:t>
      </w:r>
      <w:r w:rsidR="00CB4DE0">
        <w:t xml:space="preserve"> </w:t>
      </w:r>
      <w:r>
        <w:t>20</w:t>
      </w:r>
      <w:r w:rsidR="00B47D0C">
        <w:t>2</w:t>
      </w:r>
      <w:r w:rsidR="00BE6B52">
        <w:t>3</w:t>
      </w:r>
      <w:r>
        <w:t xml:space="preserve"> from the </w:t>
      </w:r>
      <w:commentRangeStart w:id="5"/>
      <w:r>
        <w:t xml:space="preserve">Permanent Representative </w:t>
      </w:r>
      <w:commentRangeEnd w:id="5"/>
      <w:r w:rsidR="00F401BA">
        <w:rPr>
          <w:rStyle w:val="CommentReference"/>
          <w:rFonts w:eastAsia="Times New Roman"/>
          <w:b w:val="0"/>
          <w:bCs w:val="0"/>
          <w:spacing w:val="0"/>
          <w:w w:val="100"/>
          <w:kern w:val="0"/>
          <w:lang w:val="en-US" w:eastAsia="en-US"/>
        </w:rPr>
        <w:commentReference w:id="5"/>
      </w:r>
      <w:r>
        <w:t xml:space="preserve">of </w:t>
      </w:r>
    </w:p>
    <w:p w14:paraId="514DD1BD" w14:textId="3794A5AA" w:rsidR="002105EF" w:rsidRDefault="002105EF" w:rsidP="002105EF">
      <w:pPr>
        <w:pStyle w:val="H1"/>
        <w:tabs>
          <w:tab w:val="left" w:pos="450"/>
          <w:tab w:val="right" w:pos="1022"/>
          <w:tab w:val="left" w:pos="1267"/>
        </w:tabs>
        <w:ind w:left="1350" w:right="-2150" w:hanging="1267"/>
      </w:pPr>
      <w:r>
        <w:t xml:space="preserve">     </w:t>
      </w:r>
      <w:r w:rsidR="00B930FA">
        <w:t xml:space="preserve"> </w:t>
      </w:r>
      <w:r w:rsidR="000D2C71">
        <w:t>Ukraine</w:t>
      </w:r>
      <w:r w:rsidR="00557B23">
        <w:t xml:space="preserve"> </w:t>
      </w:r>
      <w:r>
        <w:t xml:space="preserve">to the United Nations addressed to the Secretary-General  </w:t>
      </w:r>
    </w:p>
    <w:p w14:paraId="58FA9C11" w14:textId="21422A98" w:rsidR="00BE6B52" w:rsidRDefault="00BE6B52" w:rsidP="00BE6B52">
      <w:pPr>
        <w:pStyle w:val="SingleTxt"/>
      </w:pPr>
    </w:p>
    <w:p w14:paraId="0268CAB6" w14:textId="09355228" w:rsidR="00BE6B52" w:rsidRDefault="00BE6B52" w:rsidP="00BE6B52">
      <w:pPr>
        <w:pStyle w:val="SingleTxt"/>
      </w:pPr>
    </w:p>
    <w:p w14:paraId="5D9D7830" w14:textId="7D18A7FC" w:rsidR="00BE6B52" w:rsidRDefault="00BE6B52" w:rsidP="00BE6B52">
      <w:pPr>
        <w:pStyle w:val="SingleTxt"/>
      </w:pPr>
    </w:p>
    <w:p w14:paraId="35F1684E" w14:textId="093B589F" w:rsidR="00BE6B52" w:rsidRDefault="00BE6B52" w:rsidP="00BE6B52">
      <w:pPr>
        <w:pStyle w:val="SingleTxt"/>
      </w:pPr>
    </w:p>
    <w:p w14:paraId="44C38EE6" w14:textId="1D4DDDCE" w:rsidR="00BE6B52" w:rsidRDefault="00BE6B52" w:rsidP="00BE6B52">
      <w:pPr>
        <w:pStyle w:val="SingleTxt"/>
      </w:pPr>
    </w:p>
    <w:p w14:paraId="4F42EFEB" w14:textId="55FADA2B" w:rsidR="00BE6B52" w:rsidRDefault="00BE6B52" w:rsidP="00BE6B52">
      <w:pPr>
        <w:pStyle w:val="SingleTxt"/>
      </w:pPr>
    </w:p>
    <w:p w14:paraId="13908E9F" w14:textId="2BBC2BED" w:rsidR="00BE6B52" w:rsidRDefault="00BE6B52" w:rsidP="00BE6B52">
      <w:pPr>
        <w:pStyle w:val="SingleTxt"/>
      </w:pPr>
    </w:p>
    <w:p w14:paraId="6CEDE57B" w14:textId="7D899D56" w:rsidR="00BE6B52" w:rsidRDefault="00BE6B52" w:rsidP="00BE6B52">
      <w:pPr>
        <w:pStyle w:val="SingleTxt"/>
      </w:pPr>
    </w:p>
    <w:p w14:paraId="2365DD9C" w14:textId="01B22877" w:rsidR="00BE6B52" w:rsidRDefault="00BE6B52" w:rsidP="00BE6B52">
      <w:pPr>
        <w:pStyle w:val="SingleTxt"/>
      </w:pPr>
    </w:p>
    <w:p w14:paraId="2AC7155A" w14:textId="328AF969" w:rsidR="000D2C71" w:rsidRDefault="000D2C71" w:rsidP="00BE6B52">
      <w:pPr>
        <w:pStyle w:val="SingleTxt"/>
      </w:pPr>
    </w:p>
    <w:p w14:paraId="188F0837" w14:textId="423ADC01" w:rsidR="000D2C71" w:rsidRDefault="000D2C71" w:rsidP="00BE6B52">
      <w:pPr>
        <w:pStyle w:val="SingleTxt"/>
      </w:pPr>
    </w:p>
    <w:p w14:paraId="6716EAC7" w14:textId="7539BB04" w:rsidR="000D2C71" w:rsidRDefault="000D2C71" w:rsidP="00BE6B52">
      <w:pPr>
        <w:pStyle w:val="SingleTxt"/>
      </w:pPr>
    </w:p>
    <w:p w14:paraId="42C889C8" w14:textId="225A84EA" w:rsidR="000D2C71" w:rsidRDefault="000D2C71" w:rsidP="00BE6B52">
      <w:pPr>
        <w:pStyle w:val="SingleTxt"/>
      </w:pPr>
    </w:p>
    <w:p w14:paraId="05A9D4E3" w14:textId="5F58ADB4" w:rsidR="000D2C71" w:rsidRDefault="000D2C71" w:rsidP="00BE6B52">
      <w:pPr>
        <w:pStyle w:val="SingleTxt"/>
      </w:pPr>
    </w:p>
    <w:p w14:paraId="680CB6CB" w14:textId="4ACD72DF" w:rsidR="000D2C71" w:rsidRDefault="000D2C71" w:rsidP="00BE6B52">
      <w:pPr>
        <w:pStyle w:val="SingleTxt"/>
      </w:pPr>
    </w:p>
    <w:p w14:paraId="46BCA8C8" w14:textId="4EA3DD58" w:rsidR="000D2C71" w:rsidRDefault="000D2C71" w:rsidP="00BE6B52">
      <w:pPr>
        <w:pStyle w:val="SingleTxt"/>
      </w:pPr>
    </w:p>
    <w:p w14:paraId="7F6F46E4" w14:textId="6AFF956E" w:rsidR="000D2C71" w:rsidRDefault="000D2C71" w:rsidP="00BE6B52">
      <w:pPr>
        <w:pStyle w:val="SingleTxt"/>
      </w:pPr>
    </w:p>
    <w:p w14:paraId="6A149FDC" w14:textId="3445A15A" w:rsidR="000D2C71" w:rsidRDefault="000D2C71" w:rsidP="00BE6B52">
      <w:pPr>
        <w:pStyle w:val="SingleTxt"/>
      </w:pPr>
    </w:p>
    <w:p w14:paraId="4DDA9E95" w14:textId="77777777" w:rsidR="008C6864" w:rsidRPr="008C6864" w:rsidRDefault="008C6864" w:rsidP="001F3EC1">
      <w:pPr>
        <w:snapToGrid w:val="0"/>
        <w:spacing w:before="120" w:after="120"/>
        <w:jc w:val="both"/>
        <w:rPr>
          <w:rFonts w:asciiTheme="majorBidi" w:hAnsiTheme="majorBidi" w:cstheme="majorBidi"/>
          <w:sz w:val="24"/>
          <w:szCs w:val="24"/>
        </w:rPr>
      </w:pPr>
      <w:r w:rsidRPr="008C6864">
        <w:rPr>
          <w:rFonts w:asciiTheme="majorBidi" w:hAnsiTheme="majorBidi" w:cstheme="majorBidi"/>
          <w:sz w:val="24"/>
          <w:szCs w:val="24"/>
        </w:rPr>
        <w:tab/>
      </w:r>
      <w:r w:rsidRPr="008C6864">
        <w:rPr>
          <w:rFonts w:asciiTheme="majorBidi" w:hAnsiTheme="majorBidi" w:cstheme="majorBidi"/>
          <w:sz w:val="24"/>
          <w:szCs w:val="24"/>
        </w:rPr>
        <w:tab/>
      </w:r>
      <w:r w:rsidRPr="008C6864">
        <w:rPr>
          <w:rFonts w:asciiTheme="majorBidi" w:hAnsiTheme="majorBidi" w:cstheme="majorBidi"/>
          <w:sz w:val="24"/>
          <w:szCs w:val="24"/>
        </w:rPr>
        <w:tab/>
      </w:r>
    </w:p>
    <w:p w14:paraId="57029AC9" w14:textId="16B1FE6C" w:rsidR="008C6864" w:rsidRPr="008C6864" w:rsidDel="00F401BA" w:rsidRDefault="008C6864" w:rsidP="00C70729">
      <w:pPr>
        <w:snapToGrid w:val="0"/>
        <w:spacing w:line="240" w:lineRule="auto"/>
        <w:rPr>
          <w:del w:id="6" w:author="Luke Croll" w:date="2023-04-15T07:37:00Z"/>
          <w:rFonts w:asciiTheme="majorBidi" w:hAnsiTheme="majorBidi" w:cstheme="majorBidi"/>
          <w:sz w:val="24"/>
          <w:szCs w:val="24"/>
        </w:rPr>
      </w:pPr>
      <w:del w:id="7" w:author="Luke Croll" w:date="2023-04-15T07:37:00Z">
        <w:r w:rsidRPr="008C6864" w:rsidDel="00F401BA">
          <w:rPr>
            <w:rFonts w:asciiTheme="majorBidi" w:hAnsiTheme="majorBidi" w:cstheme="majorBidi"/>
            <w:sz w:val="24"/>
            <w:szCs w:val="24"/>
          </w:rPr>
          <w:lastRenderedPageBreak/>
          <w:delText>4132/28-194</w:delText>
        </w:r>
        <w:r w:rsidRPr="008C6864" w:rsidDel="00F401BA">
          <w:rPr>
            <w:rFonts w:asciiTheme="majorBidi" w:hAnsiTheme="majorBidi" w:cstheme="majorBidi"/>
            <w:sz w:val="24"/>
            <w:szCs w:val="24"/>
            <w:lang w:val="uk-UA"/>
          </w:rPr>
          <w:delText>/</w:delText>
        </w:r>
        <w:r w:rsidRPr="008C6864" w:rsidDel="00F401BA">
          <w:rPr>
            <w:rFonts w:asciiTheme="majorBidi" w:hAnsiTheme="majorBidi" w:cstheme="majorBidi"/>
            <w:sz w:val="24"/>
            <w:szCs w:val="24"/>
          </w:rPr>
          <w:delText>501-42114</w:delText>
        </w:r>
        <w:r w:rsidRPr="008C6864" w:rsidDel="00F401BA">
          <w:rPr>
            <w:rFonts w:asciiTheme="majorBidi" w:hAnsiTheme="majorBidi" w:cstheme="majorBidi"/>
            <w:sz w:val="24"/>
            <w:szCs w:val="24"/>
          </w:rPr>
          <w:tab/>
        </w:r>
        <w:r w:rsidRPr="008C6864" w:rsidDel="00F401BA">
          <w:rPr>
            <w:rFonts w:asciiTheme="majorBidi" w:hAnsiTheme="majorBidi" w:cstheme="majorBidi"/>
            <w:sz w:val="24"/>
            <w:szCs w:val="24"/>
          </w:rPr>
          <w:tab/>
        </w:r>
        <w:r w:rsidRPr="008C6864" w:rsidDel="00F401BA">
          <w:rPr>
            <w:rFonts w:asciiTheme="majorBidi" w:hAnsiTheme="majorBidi" w:cstheme="majorBidi"/>
            <w:sz w:val="24"/>
            <w:szCs w:val="24"/>
          </w:rPr>
          <w:tab/>
        </w:r>
        <w:r w:rsidRPr="008C6864" w:rsidDel="00F401BA">
          <w:rPr>
            <w:rFonts w:asciiTheme="majorBidi" w:hAnsiTheme="majorBidi" w:cstheme="majorBidi"/>
            <w:sz w:val="24"/>
            <w:szCs w:val="24"/>
          </w:rPr>
          <w:tab/>
          <w:delText xml:space="preserve">        </w:delText>
        </w:r>
        <w:r w:rsidRPr="008C6864" w:rsidDel="00F401BA">
          <w:rPr>
            <w:rFonts w:asciiTheme="majorBidi" w:hAnsiTheme="majorBidi" w:cstheme="majorBidi"/>
            <w:sz w:val="24"/>
            <w:szCs w:val="24"/>
          </w:rPr>
          <w:tab/>
        </w:r>
        <w:r w:rsidRPr="008C6864" w:rsidDel="00F401BA">
          <w:rPr>
            <w:rFonts w:asciiTheme="majorBidi" w:hAnsiTheme="majorBidi" w:cstheme="majorBidi"/>
            <w:sz w:val="24"/>
            <w:szCs w:val="24"/>
          </w:rPr>
          <w:tab/>
          <w:delText xml:space="preserve">     13 April 2023</w:delText>
        </w:r>
      </w:del>
    </w:p>
    <w:p w14:paraId="19F8F700" w14:textId="457A3E4A" w:rsidR="008C6864" w:rsidRPr="008C6864" w:rsidDel="00F401BA" w:rsidRDefault="008C6864" w:rsidP="00C70729">
      <w:pPr>
        <w:snapToGrid w:val="0"/>
        <w:spacing w:line="240" w:lineRule="auto"/>
        <w:rPr>
          <w:del w:id="8" w:author="Luke Croll" w:date="2023-04-15T07:37:00Z"/>
          <w:rFonts w:asciiTheme="majorBidi" w:hAnsiTheme="majorBidi" w:cstheme="majorBidi"/>
          <w:sz w:val="24"/>
          <w:szCs w:val="24"/>
        </w:rPr>
      </w:pPr>
    </w:p>
    <w:p w14:paraId="7F2876A4" w14:textId="7DB47A8A" w:rsidR="008C6864" w:rsidRPr="008C6864" w:rsidDel="00F401BA" w:rsidRDefault="008C6864" w:rsidP="00C70729">
      <w:pPr>
        <w:spacing w:line="240" w:lineRule="auto"/>
        <w:ind w:firstLine="720"/>
        <w:jc w:val="both"/>
        <w:rPr>
          <w:del w:id="9" w:author="Luke Croll" w:date="2023-04-15T07:37:00Z"/>
          <w:rFonts w:asciiTheme="majorBidi" w:hAnsiTheme="majorBidi" w:cstheme="majorBidi"/>
          <w:sz w:val="24"/>
          <w:szCs w:val="24"/>
        </w:rPr>
      </w:pPr>
      <w:bookmarkStart w:id="10" w:name="_Hlk50970844"/>
    </w:p>
    <w:p w14:paraId="4E5C61E5" w14:textId="6D3A71A0" w:rsidR="008C6864" w:rsidRPr="008C6864" w:rsidDel="00F401BA" w:rsidRDefault="008C6864" w:rsidP="004F2A95">
      <w:pPr>
        <w:pStyle w:val="BodyText2"/>
        <w:spacing w:after="240" w:line="276" w:lineRule="auto"/>
        <w:ind w:firstLine="708"/>
        <w:jc w:val="both"/>
        <w:rPr>
          <w:del w:id="11" w:author="Luke Croll" w:date="2023-04-15T07:37:00Z"/>
          <w:rFonts w:asciiTheme="majorBidi" w:hAnsiTheme="majorBidi" w:cstheme="majorBidi"/>
          <w:b/>
          <w:bCs/>
          <w:sz w:val="24"/>
          <w:szCs w:val="24"/>
        </w:rPr>
      </w:pPr>
      <w:del w:id="12" w:author="Luke Croll" w:date="2023-04-15T07:37:00Z">
        <w:r w:rsidRPr="008C6864" w:rsidDel="00F401BA">
          <w:rPr>
            <w:rFonts w:asciiTheme="majorBidi" w:hAnsiTheme="majorBidi" w:cstheme="majorBidi"/>
            <w:b/>
            <w:bCs/>
            <w:sz w:val="24"/>
            <w:szCs w:val="24"/>
          </w:rPr>
          <w:delText>Excellency,</w:delText>
        </w:r>
      </w:del>
    </w:p>
    <w:p w14:paraId="492472D2" w14:textId="1F671564" w:rsidR="008C6864" w:rsidRPr="008C6864" w:rsidRDefault="008C6864" w:rsidP="003E6A23">
      <w:pPr>
        <w:spacing w:line="240" w:lineRule="auto"/>
        <w:ind w:firstLine="720"/>
        <w:jc w:val="both"/>
        <w:rPr>
          <w:rFonts w:asciiTheme="majorBidi" w:hAnsiTheme="majorBidi" w:cstheme="majorBidi"/>
          <w:sz w:val="24"/>
          <w:szCs w:val="24"/>
        </w:rPr>
      </w:pPr>
      <w:r w:rsidRPr="008C6864">
        <w:rPr>
          <w:rFonts w:asciiTheme="majorBidi" w:hAnsiTheme="majorBidi" w:cstheme="majorBidi"/>
          <w:sz w:val="24"/>
          <w:szCs w:val="24"/>
        </w:rPr>
        <w:t>I have the hono</w:t>
      </w:r>
      <w:ins w:id="13" w:author="Luke Croll" w:date="2023-04-15T07:37:00Z">
        <w:r w:rsidR="00781586">
          <w:rPr>
            <w:rFonts w:asciiTheme="majorBidi" w:hAnsiTheme="majorBidi" w:cstheme="majorBidi"/>
            <w:sz w:val="24"/>
            <w:szCs w:val="24"/>
          </w:rPr>
          <w:t>u</w:t>
        </w:r>
      </w:ins>
      <w:r w:rsidRPr="008C6864">
        <w:rPr>
          <w:rFonts w:asciiTheme="majorBidi" w:hAnsiTheme="majorBidi" w:cstheme="majorBidi"/>
          <w:sz w:val="24"/>
          <w:szCs w:val="24"/>
        </w:rPr>
        <w:t xml:space="preserve">r to enclose herewith </w:t>
      </w:r>
      <w:bookmarkStart w:id="14" w:name="_Hlk94206546"/>
      <w:r w:rsidRPr="008C6864">
        <w:rPr>
          <w:rFonts w:asciiTheme="majorBidi" w:hAnsiTheme="majorBidi" w:cstheme="majorBidi"/>
          <w:sz w:val="24"/>
          <w:szCs w:val="24"/>
        </w:rPr>
        <w:t xml:space="preserve">the </w:t>
      </w:r>
      <w:ins w:id="15" w:author="Luke Croll" w:date="2023-04-15T07:37:00Z">
        <w:r w:rsidR="00781586">
          <w:rPr>
            <w:rFonts w:asciiTheme="majorBidi" w:hAnsiTheme="majorBidi" w:cstheme="majorBidi"/>
            <w:sz w:val="24"/>
            <w:szCs w:val="24"/>
          </w:rPr>
          <w:t>c</w:t>
        </w:r>
      </w:ins>
      <w:del w:id="16" w:author="Luke Croll" w:date="2023-04-15T07:37:00Z">
        <w:r w:rsidRPr="008C6864" w:rsidDel="00781586">
          <w:rPr>
            <w:rFonts w:asciiTheme="majorBidi" w:hAnsiTheme="majorBidi" w:cstheme="majorBidi"/>
            <w:sz w:val="24"/>
            <w:szCs w:val="24"/>
          </w:rPr>
          <w:delText>C</w:delText>
        </w:r>
      </w:del>
      <w:r w:rsidRPr="008C6864">
        <w:rPr>
          <w:rFonts w:asciiTheme="majorBidi" w:hAnsiTheme="majorBidi" w:cstheme="majorBidi"/>
          <w:sz w:val="24"/>
          <w:szCs w:val="24"/>
        </w:rPr>
        <w:t xml:space="preserve">omment of the Permanent Mission of Ukraine to the United Nations </w:t>
      </w:r>
      <w:proofErr w:type="gramStart"/>
      <w:r w:rsidRPr="008C6864">
        <w:rPr>
          <w:rFonts w:asciiTheme="majorBidi" w:hAnsiTheme="majorBidi" w:cstheme="majorBidi"/>
          <w:sz w:val="24"/>
          <w:szCs w:val="24"/>
        </w:rPr>
        <w:t>with regard to</w:t>
      </w:r>
      <w:proofErr w:type="gramEnd"/>
      <w:r w:rsidRPr="008C6864">
        <w:rPr>
          <w:rFonts w:asciiTheme="majorBidi" w:hAnsiTheme="majorBidi" w:cstheme="majorBidi"/>
          <w:sz w:val="24"/>
          <w:szCs w:val="24"/>
        </w:rPr>
        <w:t xml:space="preserve"> the release as a </w:t>
      </w:r>
      <w:del w:id="17" w:author="Luke Croll" w:date="2023-04-15T07:38:00Z">
        <w:r w:rsidRPr="008C6864" w:rsidDel="00781586">
          <w:rPr>
            <w:rFonts w:asciiTheme="majorBidi" w:hAnsiTheme="majorBidi" w:cstheme="majorBidi"/>
            <w:sz w:val="24"/>
            <w:szCs w:val="24"/>
          </w:rPr>
          <w:delText xml:space="preserve">UNGA </w:delText>
        </w:r>
      </w:del>
      <w:r w:rsidRPr="008C6864">
        <w:rPr>
          <w:rFonts w:asciiTheme="majorBidi" w:hAnsiTheme="majorBidi" w:cstheme="majorBidi"/>
          <w:sz w:val="24"/>
          <w:szCs w:val="24"/>
        </w:rPr>
        <w:t xml:space="preserve">document </w:t>
      </w:r>
      <w:ins w:id="18" w:author="Luke Croll" w:date="2023-04-15T07:38:00Z">
        <w:r w:rsidR="00781586">
          <w:rPr>
            <w:rFonts w:asciiTheme="majorBidi" w:hAnsiTheme="majorBidi" w:cstheme="majorBidi"/>
            <w:sz w:val="24"/>
            <w:szCs w:val="24"/>
          </w:rPr>
          <w:t xml:space="preserve">of the General Assembly, under the symbol </w:t>
        </w:r>
      </w:ins>
      <w:r w:rsidRPr="008C6864">
        <w:rPr>
          <w:rFonts w:asciiTheme="majorBidi" w:hAnsiTheme="majorBidi" w:cstheme="majorBidi"/>
          <w:sz w:val="24"/>
          <w:szCs w:val="24"/>
        </w:rPr>
        <w:t>A/77/812</w:t>
      </w:r>
      <w:ins w:id="19" w:author="Luke Croll" w:date="2023-04-15T15:23:00Z">
        <w:r w:rsidR="00DC3EC5">
          <w:rPr>
            <w:rFonts w:asciiTheme="majorBidi" w:hAnsiTheme="majorBidi" w:cstheme="majorBidi"/>
            <w:sz w:val="24"/>
            <w:szCs w:val="24"/>
          </w:rPr>
          <w:t xml:space="preserve">, </w:t>
        </w:r>
      </w:ins>
      <w:ins w:id="20" w:author="Luke Croll" w:date="2023-04-15T07:38:00Z">
        <w:r w:rsidR="00781586">
          <w:rPr>
            <w:rFonts w:asciiTheme="majorBidi" w:hAnsiTheme="majorBidi" w:cstheme="majorBidi"/>
            <w:sz w:val="24"/>
            <w:szCs w:val="24"/>
          </w:rPr>
          <w:t>dated</w:t>
        </w:r>
      </w:ins>
      <w:del w:id="21" w:author="Luke Croll" w:date="2023-04-15T07:38:00Z">
        <w:r w:rsidRPr="008C6864" w:rsidDel="00781586">
          <w:rPr>
            <w:rFonts w:asciiTheme="majorBidi" w:hAnsiTheme="majorBidi" w:cstheme="majorBidi"/>
            <w:sz w:val="24"/>
            <w:szCs w:val="24"/>
          </w:rPr>
          <w:delText xml:space="preserve"> of</w:delText>
        </w:r>
      </w:del>
      <w:r w:rsidRPr="008C6864">
        <w:rPr>
          <w:rFonts w:asciiTheme="majorBidi" w:hAnsiTheme="majorBidi" w:cstheme="majorBidi"/>
          <w:sz w:val="24"/>
          <w:szCs w:val="24"/>
        </w:rPr>
        <w:t xml:space="preserve"> 24 March 2023</w:t>
      </w:r>
      <w:ins w:id="22" w:author="Luke Croll" w:date="2023-04-15T07:38:00Z">
        <w:r w:rsidR="00781586">
          <w:rPr>
            <w:rFonts w:asciiTheme="majorBidi" w:hAnsiTheme="majorBidi" w:cstheme="majorBidi"/>
            <w:sz w:val="24"/>
            <w:szCs w:val="24"/>
          </w:rPr>
          <w:t>,</w:t>
        </w:r>
      </w:ins>
      <w:r w:rsidRPr="008C6864">
        <w:rPr>
          <w:rFonts w:asciiTheme="majorBidi" w:hAnsiTheme="majorBidi" w:cstheme="majorBidi"/>
          <w:sz w:val="24"/>
          <w:szCs w:val="24"/>
        </w:rPr>
        <w:t xml:space="preserve"> </w:t>
      </w:r>
      <w:del w:id="23" w:author="Luke Croll" w:date="2023-04-15T07:38:00Z">
        <w:r w:rsidRPr="008C6864" w:rsidDel="00781586">
          <w:rPr>
            <w:rFonts w:asciiTheme="majorBidi" w:hAnsiTheme="majorBidi" w:cstheme="majorBidi"/>
            <w:sz w:val="24"/>
            <w:szCs w:val="24"/>
          </w:rPr>
          <w:delText xml:space="preserve">of </w:delText>
        </w:r>
      </w:del>
      <w:r w:rsidRPr="008C6864">
        <w:rPr>
          <w:rFonts w:asciiTheme="majorBidi" w:hAnsiTheme="majorBidi" w:cstheme="majorBidi"/>
          <w:sz w:val="24"/>
          <w:szCs w:val="24"/>
        </w:rPr>
        <w:t>the statement of the so-called “</w:t>
      </w:r>
      <w:commentRangeStart w:id="24"/>
      <w:r w:rsidRPr="008C6864">
        <w:rPr>
          <w:rFonts w:asciiTheme="majorBidi" w:hAnsiTheme="majorBidi" w:cstheme="majorBidi"/>
          <w:sz w:val="24"/>
          <w:szCs w:val="24"/>
        </w:rPr>
        <w:t>council of Crimean Tatars under the head of the republic of Crimea</w:t>
      </w:r>
      <w:commentRangeEnd w:id="24"/>
      <w:r w:rsidR="00DC3EC5">
        <w:rPr>
          <w:rStyle w:val="CommentReference"/>
          <w:rFonts w:eastAsia="Times New Roman"/>
          <w:spacing w:val="0"/>
          <w:w w:val="100"/>
          <w:kern w:val="0"/>
          <w:lang w:val="en-US" w:eastAsia="en-US"/>
        </w:rPr>
        <w:commentReference w:id="24"/>
      </w:r>
      <w:del w:id="25" w:author="Luke Croll" w:date="2023-04-15T07:38:00Z">
        <w:r w:rsidRPr="008C6864" w:rsidDel="00781586">
          <w:rPr>
            <w:rFonts w:asciiTheme="majorBidi" w:hAnsiTheme="majorBidi" w:cstheme="majorBidi"/>
            <w:sz w:val="24"/>
            <w:szCs w:val="24"/>
          </w:rPr>
          <w:delText>.</w:delText>
        </w:r>
      </w:del>
      <w:r w:rsidRPr="008C6864">
        <w:rPr>
          <w:rFonts w:asciiTheme="majorBidi" w:hAnsiTheme="majorBidi" w:cstheme="majorBidi"/>
          <w:sz w:val="24"/>
          <w:szCs w:val="24"/>
        </w:rPr>
        <w:t>”</w:t>
      </w:r>
      <w:ins w:id="26" w:author="Luke Croll" w:date="2023-04-15T07:38:00Z">
        <w:r w:rsidR="00781586">
          <w:rPr>
            <w:rFonts w:asciiTheme="majorBidi" w:hAnsiTheme="majorBidi" w:cstheme="majorBidi"/>
            <w:sz w:val="24"/>
            <w:szCs w:val="24"/>
          </w:rPr>
          <w:t xml:space="preserve"> (see annex). </w:t>
        </w:r>
      </w:ins>
    </w:p>
    <w:bookmarkEnd w:id="14"/>
    <w:p w14:paraId="1655B9F5" w14:textId="69BC400E" w:rsidR="008C6864" w:rsidRPr="008C6864" w:rsidRDefault="008C6864" w:rsidP="00A725CA">
      <w:pPr>
        <w:spacing w:line="240" w:lineRule="auto"/>
        <w:ind w:firstLine="720"/>
        <w:jc w:val="both"/>
        <w:rPr>
          <w:rFonts w:asciiTheme="majorBidi" w:hAnsiTheme="majorBidi" w:cstheme="majorBidi"/>
          <w:sz w:val="24"/>
          <w:szCs w:val="24"/>
        </w:rPr>
      </w:pPr>
      <w:r w:rsidRPr="008C6864">
        <w:rPr>
          <w:rFonts w:asciiTheme="majorBidi" w:hAnsiTheme="majorBidi" w:cstheme="majorBidi"/>
          <w:sz w:val="24"/>
          <w:szCs w:val="24"/>
        </w:rPr>
        <w:t xml:space="preserve">I would appreciate your kind assistance in having </w:t>
      </w:r>
      <w:del w:id="27" w:author="Luke Croll" w:date="2023-04-15T07:38:00Z">
        <w:r w:rsidRPr="008C6864" w:rsidDel="00781586">
          <w:rPr>
            <w:rFonts w:asciiTheme="majorBidi" w:hAnsiTheme="majorBidi" w:cstheme="majorBidi"/>
            <w:sz w:val="24"/>
            <w:szCs w:val="24"/>
          </w:rPr>
          <w:delText xml:space="preserve">this </w:delText>
        </w:r>
      </w:del>
      <w:ins w:id="28" w:author="Luke Croll" w:date="2023-04-15T07:38:00Z">
        <w:r w:rsidR="00781586">
          <w:rPr>
            <w:rFonts w:asciiTheme="majorBidi" w:hAnsiTheme="majorBidi" w:cstheme="majorBidi"/>
            <w:sz w:val="24"/>
            <w:szCs w:val="24"/>
          </w:rPr>
          <w:t>the present</w:t>
        </w:r>
        <w:r w:rsidR="00781586" w:rsidRPr="008C6864">
          <w:rPr>
            <w:rFonts w:asciiTheme="majorBidi" w:hAnsiTheme="majorBidi" w:cstheme="majorBidi"/>
            <w:sz w:val="24"/>
            <w:szCs w:val="24"/>
          </w:rPr>
          <w:t xml:space="preserve"> </w:t>
        </w:r>
      </w:ins>
      <w:r w:rsidRPr="008C6864">
        <w:rPr>
          <w:rFonts w:asciiTheme="majorBidi" w:hAnsiTheme="majorBidi" w:cstheme="majorBidi"/>
          <w:sz w:val="24"/>
          <w:szCs w:val="24"/>
        </w:rPr>
        <w:t xml:space="preserve">letter and its </w:t>
      </w:r>
      <w:del w:id="29" w:author="Luke Croll" w:date="2023-04-15T07:38:00Z">
        <w:r w:rsidRPr="008C6864" w:rsidDel="00781586">
          <w:rPr>
            <w:rFonts w:asciiTheme="majorBidi" w:hAnsiTheme="majorBidi" w:cstheme="majorBidi"/>
            <w:sz w:val="24"/>
            <w:szCs w:val="24"/>
          </w:rPr>
          <w:delText xml:space="preserve">enclosure </w:delText>
        </w:r>
      </w:del>
      <w:ins w:id="30" w:author="Luke Croll" w:date="2023-04-15T07:38:00Z">
        <w:r w:rsidR="00781586">
          <w:rPr>
            <w:rFonts w:asciiTheme="majorBidi" w:hAnsiTheme="majorBidi" w:cstheme="majorBidi"/>
            <w:sz w:val="24"/>
            <w:szCs w:val="24"/>
          </w:rPr>
          <w:t>annex</w:t>
        </w:r>
        <w:r w:rsidR="00781586" w:rsidRPr="008C6864">
          <w:rPr>
            <w:rFonts w:asciiTheme="majorBidi" w:hAnsiTheme="majorBidi" w:cstheme="majorBidi"/>
            <w:sz w:val="24"/>
            <w:szCs w:val="24"/>
          </w:rPr>
          <w:t xml:space="preserve"> </w:t>
        </w:r>
      </w:ins>
      <w:r w:rsidRPr="008C6864">
        <w:rPr>
          <w:rFonts w:asciiTheme="majorBidi" w:hAnsiTheme="majorBidi" w:cstheme="majorBidi"/>
          <w:sz w:val="24"/>
          <w:szCs w:val="24"/>
        </w:rPr>
        <w:t>distributed as a document of the General Assembly</w:t>
      </w:r>
      <w:ins w:id="31" w:author="Luke Croll" w:date="2023-04-15T07:38:00Z">
        <w:r w:rsidR="00781586">
          <w:rPr>
            <w:rFonts w:asciiTheme="majorBidi" w:hAnsiTheme="majorBidi" w:cstheme="majorBidi"/>
            <w:sz w:val="24"/>
            <w:szCs w:val="24"/>
          </w:rPr>
          <w:t>,</w:t>
        </w:r>
      </w:ins>
      <w:r w:rsidRPr="008C6864">
        <w:rPr>
          <w:rFonts w:asciiTheme="majorBidi" w:hAnsiTheme="majorBidi" w:cstheme="majorBidi"/>
          <w:sz w:val="24"/>
          <w:szCs w:val="24"/>
        </w:rPr>
        <w:t xml:space="preserve"> under agenda item</w:t>
      </w:r>
      <w:ins w:id="32" w:author="Luke Croll" w:date="2023-04-15T07:38:00Z">
        <w:r w:rsidR="00781586">
          <w:rPr>
            <w:rFonts w:asciiTheme="majorBidi" w:hAnsiTheme="majorBidi" w:cstheme="majorBidi"/>
            <w:sz w:val="24"/>
            <w:szCs w:val="24"/>
          </w:rPr>
          <w:t>s</w:t>
        </w:r>
      </w:ins>
      <w:r w:rsidRPr="008C6864">
        <w:rPr>
          <w:rFonts w:asciiTheme="majorBidi" w:hAnsiTheme="majorBidi" w:cstheme="majorBidi"/>
          <w:sz w:val="24"/>
          <w:szCs w:val="24"/>
        </w:rPr>
        <w:t xml:space="preserve"> 59 </w:t>
      </w:r>
      <w:del w:id="33" w:author="Luke Croll" w:date="2023-04-15T07:38:00Z">
        <w:r w:rsidRPr="008C6864" w:rsidDel="00781586">
          <w:rPr>
            <w:rFonts w:asciiTheme="majorBidi" w:hAnsiTheme="majorBidi" w:cstheme="majorBidi"/>
            <w:sz w:val="24"/>
            <w:szCs w:val="24"/>
          </w:rPr>
          <w:delText>“The situation in the temporarily occupied territories of Ukraine”, agenda item</w:delText>
        </w:r>
      </w:del>
      <w:ins w:id="34" w:author="Luke Croll" w:date="2023-04-15T07:38:00Z">
        <w:r w:rsidR="00781586">
          <w:rPr>
            <w:rFonts w:asciiTheme="majorBidi" w:hAnsiTheme="majorBidi" w:cstheme="majorBidi"/>
            <w:sz w:val="24"/>
            <w:szCs w:val="24"/>
          </w:rPr>
          <w:t>and</w:t>
        </w:r>
      </w:ins>
      <w:r w:rsidRPr="008C6864">
        <w:rPr>
          <w:rFonts w:asciiTheme="majorBidi" w:hAnsiTheme="majorBidi" w:cstheme="majorBidi"/>
          <w:sz w:val="24"/>
          <w:szCs w:val="24"/>
        </w:rPr>
        <w:t xml:space="preserve"> 65 </w:t>
      </w:r>
      <w:ins w:id="35" w:author="Luke Croll" w:date="2023-04-15T07:38:00Z">
        <w:r w:rsidR="00781586">
          <w:rPr>
            <w:rFonts w:asciiTheme="majorBidi" w:hAnsiTheme="majorBidi" w:cstheme="majorBidi"/>
            <w:sz w:val="24"/>
            <w:szCs w:val="24"/>
          </w:rPr>
          <w:t>(</w:t>
        </w:r>
      </w:ins>
      <w:r w:rsidRPr="008C6864">
        <w:rPr>
          <w:rFonts w:asciiTheme="majorBidi" w:hAnsiTheme="majorBidi" w:cstheme="majorBidi"/>
          <w:sz w:val="24"/>
          <w:szCs w:val="24"/>
        </w:rPr>
        <w:t>a)</w:t>
      </w:r>
      <w:del w:id="36" w:author="Luke Croll" w:date="2023-04-15T07:38:00Z">
        <w:r w:rsidRPr="008C6864" w:rsidDel="00781586">
          <w:rPr>
            <w:rFonts w:asciiTheme="majorBidi" w:hAnsiTheme="majorBidi" w:cstheme="majorBidi"/>
            <w:sz w:val="24"/>
            <w:szCs w:val="24"/>
          </w:rPr>
          <w:delText xml:space="preserve"> “Rights of indigenous peoples” of its 77th session, and the General Assembly Eleventh Emergency Special Session</w:delText>
        </w:r>
      </w:del>
      <w:r w:rsidRPr="008C6864">
        <w:rPr>
          <w:rFonts w:asciiTheme="majorBidi" w:hAnsiTheme="majorBidi" w:cstheme="majorBidi"/>
          <w:sz w:val="24"/>
          <w:szCs w:val="24"/>
        </w:rPr>
        <w:t>.</w:t>
      </w:r>
    </w:p>
    <w:p w14:paraId="71CBB368" w14:textId="77777777" w:rsidR="008C6864" w:rsidRPr="008C6864" w:rsidRDefault="008C6864" w:rsidP="006F37FF">
      <w:pPr>
        <w:spacing w:line="240" w:lineRule="auto"/>
        <w:ind w:firstLine="720"/>
        <w:jc w:val="both"/>
        <w:rPr>
          <w:rFonts w:asciiTheme="majorBidi" w:hAnsiTheme="majorBidi" w:cstheme="majorBidi"/>
          <w:sz w:val="24"/>
          <w:szCs w:val="24"/>
        </w:rPr>
      </w:pPr>
    </w:p>
    <w:p w14:paraId="2EAEA0F5" w14:textId="05A34160" w:rsidR="008C6864" w:rsidRPr="008C6864" w:rsidDel="00F401BA" w:rsidRDefault="008C6864" w:rsidP="00B6082E">
      <w:pPr>
        <w:spacing w:line="240" w:lineRule="auto"/>
        <w:ind w:firstLine="720"/>
        <w:jc w:val="both"/>
        <w:rPr>
          <w:del w:id="37" w:author="Luke Croll" w:date="2023-04-15T07:37:00Z"/>
          <w:rFonts w:asciiTheme="majorBidi" w:hAnsiTheme="majorBidi" w:cstheme="majorBidi"/>
          <w:sz w:val="24"/>
          <w:szCs w:val="24"/>
        </w:rPr>
      </w:pPr>
      <w:del w:id="38" w:author="Luke Croll" w:date="2023-04-15T07:37:00Z">
        <w:r w:rsidRPr="008C6864" w:rsidDel="00F401BA">
          <w:rPr>
            <w:rFonts w:asciiTheme="majorBidi" w:hAnsiTheme="majorBidi" w:cstheme="majorBidi"/>
            <w:sz w:val="24"/>
            <w:szCs w:val="24"/>
          </w:rPr>
          <w:delText>Please accept, Excellency, the assurances of my highest consideration.</w:delText>
        </w:r>
      </w:del>
    </w:p>
    <w:p w14:paraId="7C619A5C" w14:textId="77777777" w:rsidR="008C6864" w:rsidRPr="008C6864" w:rsidRDefault="008C6864" w:rsidP="00134711">
      <w:pPr>
        <w:spacing w:line="240" w:lineRule="auto"/>
        <w:ind w:firstLine="720"/>
        <w:rPr>
          <w:rFonts w:asciiTheme="majorBidi" w:hAnsiTheme="majorBidi" w:cstheme="majorBidi"/>
          <w:b/>
          <w:sz w:val="24"/>
          <w:szCs w:val="24"/>
        </w:rPr>
      </w:pPr>
    </w:p>
    <w:p w14:paraId="476BC6F0" w14:textId="77777777" w:rsidR="008C6864" w:rsidRPr="008C6864" w:rsidRDefault="008C6864" w:rsidP="00134711">
      <w:pPr>
        <w:spacing w:line="240" w:lineRule="auto"/>
        <w:ind w:firstLine="720"/>
        <w:rPr>
          <w:rFonts w:asciiTheme="majorBidi" w:hAnsiTheme="majorBidi" w:cstheme="majorBidi"/>
          <w:b/>
          <w:sz w:val="24"/>
          <w:szCs w:val="24"/>
        </w:rPr>
      </w:pPr>
    </w:p>
    <w:p w14:paraId="0CBBC76C" w14:textId="5FAEA710" w:rsidR="008C6864" w:rsidRPr="008C6864" w:rsidDel="00F401BA" w:rsidRDefault="008C6864" w:rsidP="00134711">
      <w:pPr>
        <w:spacing w:line="240" w:lineRule="auto"/>
        <w:ind w:firstLine="720"/>
        <w:rPr>
          <w:del w:id="39" w:author="Luke Croll" w:date="2023-04-15T07:37:00Z"/>
          <w:rFonts w:asciiTheme="majorBidi" w:hAnsiTheme="majorBidi" w:cstheme="majorBidi"/>
          <w:b/>
          <w:sz w:val="24"/>
          <w:szCs w:val="24"/>
        </w:rPr>
      </w:pPr>
      <w:del w:id="40" w:author="Luke Croll" w:date="2023-04-15T07:37:00Z">
        <w:r w:rsidRPr="008C6864" w:rsidDel="00F401BA">
          <w:rPr>
            <w:rFonts w:asciiTheme="majorBidi" w:hAnsiTheme="majorBidi" w:cstheme="majorBidi"/>
            <w:b/>
            <w:sz w:val="24"/>
            <w:szCs w:val="24"/>
          </w:rPr>
          <w:delText>Sincerely,</w:delText>
        </w:r>
      </w:del>
    </w:p>
    <w:p w14:paraId="1ADE32BC" w14:textId="77777777" w:rsidR="008C6864" w:rsidRPr="008C6864" w:rsidRDefault="008C6864" w:rsidP="00134711">
      <w:pPr>
        <w:spacing w:line="240" w:lineRule="auto"/>
        <w:rPr>
          <w:rFonts w:asciiTheme="majorBidi" w:hAnsiTheme="majorBidi" w:cstheme="majorBidi"/>
          <w:b/>
          <w:sz w:val="24"/>
          <w:szCs w:val="24"/>
        </w:rPr>
      </w:pPr>
    </w:p>
    <w:p w14:paraId="594D081F" w14:textId="77777777" w:rsidR="008C6864" w:rsidRPr="008C6864" w:rsidRDefault="008C6864" w:rsidP="00134711">
      <w:pPr>
        <w:spacing w:line="240" w:lineRule="auto"/>
        <w:ind w:left="5400"/>
        <w:jc w:val="center"/>
        <w:rPr>
          <w:rFonts w:asciiTheme="majorBidi" w:hAnsiTheme="majorBidi" w:cstheme="majorBidi"/>
          <w:b/>
          <w:sz w:val="24"/>
          <w:szCs w:val="24"/>
        </w:rPr>
      </w:pPr>
    </w:p>
    <w:p w14:paraId="7B3D8572" w14:textId="15A63B29" w:rsidR="008C6864" w:rsidRPr="00F401BA" w:rsidRDefault="00F401BA" w:rsidP="00134711">
      <w:pPr>
        <w:spacing w:line="240" w:lineRule="auto"/>
        <w:ind w:left="5400"/>
        <w:jc w:val="center"/>
        <w:rPr>
          <w:rFonts w:asciiTheme="majorBidi" w:hAnsiTheme="majorBidi" w:cstheme="majorBidi"/>
          <w:bCs/>
          <w:sz w:val="24"/>
          <w:szCs w:val="24"/>
          <w:rPrChange w:id="41" w:author="Luke Croll" w:date="2023-04-15T07:37:00Z">
            <w:rPr>
              <w:rFonts w:asciiTheme="majorBidi" w:hAnsiTheme="majorBidi" w:cstheme="majorBidi"/>
              <w:b/>
              <w:sz w:val="24"/>
              <w:szCs w:val="24"/>
            </w:rPr>
          </w:rPrChange>
        </w:rPr>
      </w:pPr>
      <w:ins w:id="42" w:author="Luke Croll" w:date="2023-04-15T07:37:00Z">
        <w:r>
          <w:rPr>
            <w:rFonts w:asciiTheme="majorBidi" w:hAnsiTheme="majorBidi" w:cstheme="majorBidi"/>
            <w:bCs/>
            <w:sz w:val="24"/>
            <w:szCs w:val="24"/>
          </w:rPr>
          <w:t>(</w:t>
        </w:r>
        <w:r w:rsidRPr="00F401BA">
          <w:rPr>
            <w:rFonts w:asciiTheme="majorBidi" w:hAnsiTheme="majorBidi" w:cstheme="majorBidi"/>
            <w:bCs/>
            <w:i/>
            <w:iCs/>
            <w:sz w:val="24"/>
            <w:szCs w:val="24"/>
            <w:rPrChange w:id="43" w:author="Luke Croll" w:date="2023-04-15T07:37:00Z">
              <w:rPr>
                <w:rFonts w:asciiTheme="majorBidi" w:hAnsiTheme="majorBidi" w:cstheme="majorBidi"/>
                <w:bCs/>
                <w:sz w:val="24"/>
                <w:szCs w:val="24"/>
              </w:rPr>
            </w:rPrChange>
          </w:rPr>
          <w:t>Signed</w:t>
        </w:r>
        <w:r>
          <w:rPr>
            <w:rFonts w:asciiTheme="majorBidi" w:hAnsiTheme="majorBidi" w:cstheme="majorBidi"/>
            <w:bCs/>
            <w:sz w:val="24"/>
            <w:szCs w:val="24"/>
          </w:rPr>
          <w:t xml:space="preserve">) </w:t>
        </w:r>
      </w:ins>
      <w:proofErr w:type="spellStart"/>
      <w:r w:rsidR="008C6864" w:rsidRPr="00F401BA">
        <w:rPr>
          <w:rFonts w:asciiTheme="majorBidi" w:hAnsiTheme="majorBidi" w:cstheme="majorBidi"/>
          <w:bCs/>
          <w:sz w:val="24"/>
          <w:szCs w:val="24"/>
          <w:rPrChange w:id="44" w:author="Luke Croll" w:date="2023-04-15T07:37:00Z">
            <w:rPr>
              <w:rFonts w:asciiTheme="majorBidi" w:hAnsiTheme="majorBidi" w:cstheme="majorBidi"/>
              <w:b/>
              <w:sz w:val="24"/>
              <w:szCs w:val="24"/>
            </w:rPr>
          </w:rPrChange>
        </w:rPr>
        <w:t>Sergiy</w:t>
      </w:r>
      <w:proofErr w:type="spellEnd"/>
      <w:r w:rsidR="008C6864" w:rsidRPr="00F401BA">
        <w:rPr>
          <w:rFonts w:asciiTheme="majorBidi" w:hAnsiTheme="majorBidi" w:cstheme="majorBidi"/>
          <w:bCs/>
          <w:sz w:val="24"/>
          <w:szCs w:val="24"/>
          <w:rPrChange w:id="45" w:author="Luke Croll" w:date="2023-04-15T07:37:00Z">
            <w:rPr>
              <w:rFonts w:asciiTheme="majorBidi" w:hAnsiTheme="majorBidi" w:cstheme="majorBidi"/>
              <w:b/>
              <w:sz w:val="24"/>
              <w:szCs w:val="24"/>
            </w:rPr>
          </w:rPrChange>
        </w:rPr>
        <w:t xml:space="preserve"> </w:t>
      </w:r>
      <w:proofErr w:type="spellStart"/>
      <w:r w:rsidR="008C6864" w:rsidRPr="00F401BA">
        <w:rPr>
          <w:rFonts w:asciiTheme="majorBidi" w:hAnsiTheme="majorBidi" w:cstheme="majorBidi"/>
          <w:b/>
          <w:sz w:val="24"/>
          <w:szCs w:val="24"/>
        </w:rPr>
        <w:t>Kyslytsya</w:t>
      </w:r>
      <w:proofErr w:type="spellEnd"/>
    </w:p>
    <w:p w14:paraId="02354DBF" w14:textId="77777777" w:rsidR="008C6864" w:rsidRPr="00F401BA" w:rsidRDefault="008C6864" w:rsidP="00134711">
      <w:pPr>
        <w:spacing w:line="240" w:lineRule="auto"/>
        <w:ind w:left="5400"/>
        <w:jc w:val="center"/>
        <w:rPr>
          <w:rFonts w:asciiTheme="majorBidi" w:hAnsiTheme="majorBidi" w:cstheme="majorBidi"/>
          <w:bCs/>
          <w:sz w:val="24"/>
          <w:szCs w:val="24"/>
          <w:rPrChange w:id="46" w:author="Luke Croll" w:date="2023-04-15T07:37:00Z">
            <w:rPr>
              <w:rFonts w:asciiTheme="majorBidi" w:hAnsiTheme="majorBidi" w:cstheme="majorBidi"/>
              <w:b/>
              <w:sz w:val="24"/>
              <w:szCs w:val="24"/>
            </w:rPr>
          </w:rPrChange>
        </w:rPr>
      </w:pPr>
      <w:r w:rsidRPr="00F401BA">
        <w:rPr>
          <w:rFonts w:asciiTheme="majorBidi" w:hAnsiTheme="majorBidi" w:cstheme="majorBidi"/>
          <w:bCs/>
          <w:sz w:val="24"/>
          <w:szCs w:val="24"/>
          <w:rPrChange w:id="47" w:author="Luke Croll" w:date="2023-04-15T07:37:00Z">
            <w:rPr>
              <w:rFonts w:asciiTheme="majorBidi" w:hAnsiTheme="majorBidi" w:cstheme="majorBidi"/>
              <w:b/>
              <w:sz w:val="24"/>
              <w:szCs w:val="24"/>
            </w:rPr>
          </w:rPrChange>
        </w:rPr>
        <w:t>Ambassador</w:t>
      </w:r>
      <w:del w:id="48" w:author="Luke Croll" w:date="2023-04-15T07:37:00Z">
        <w:r w:rsidRPr="00F401BA" w:rsidDel="00F401BA">
          <w:rPr>
            <w:rFonts w:asciiTheme="majorBidi" w:hAnsiTheme="majorBidi" w:cstheme="majorBidi"/>
            <w:bCs/>
            <w:sz w:val="24"/>
            <w:szCs w:val="24"/>
            <w:rPrChange w:id="49" w:author="Luke Croll" w:date="2023-04-15T07:37:00Z">
              <w:rPr>
                <w:rFonts w:asciiTheme="majorBidi" w:hAnsiTheme="majorBidi" w:cstheme="majorBidi"/>
                <w:b/>
                <w:sz w:val="24"/>
                <w:szCs w:val="24"/>
              </w:rPr>
            </w:rPrChange>
          </w:rPr>
          <w:delText>,</w:delText>
        </w:r>
      </w:del>
    </w:p>
    <w:p w14:paraId="51F43815" w14:textId="77777777" w:rsidR="008C6864" w:rsidRPr="00F401BA" w:rsidRDefault="008C6864" w:rsidP="00134711">
      <w:pPr>
        <w:spacing w:line="240" w:lineRule="auto"/>
        <w:ind w:left="5400"/>
        <w:jc w:val="center"/>
        <w:rPr>
          <w:rFonts w:asciiTheme="majorBidi" w:hAnsiTheme="majorBidi" w:cstheme="majorBidi"/>
          <w:bCs/>
          <w:sz w:val="24"/>
          <w:szCs w:val="24"/>
          <w:rPrChange w:id="50" w:author="Luke Croll" w:date="2023-04-15T07:37:00Z">
            <w:rPr>
              <w:rFonts w:asciiTheme="majorBidi" w:hAnsiTheme="majorBidi" w:cstheme="majorBidi"/>
              <w:b/>
              <w:sz w:val="24"/>
              <w:szCs w:val="24"/>
            </w:rPr>
          </w:rPrChange>
        </w:rPr>
      </w:pPr>
      <w:r w:rsidRPr="00F401BA">
        <w:rPr>
          <w:rFonts w:asciiTheme="majorBidi" w:hAnsiTheme="majorBidi" w:cstheme="majorBidi"/>
          <w:bCs/>
          <w:sz w:val="24"/>
          <w:szCs w:val="24"/>
          <w:rPrChange w:id="51" w:author="Luke Croll" w:date="2023-04-15T07:37:00Z">
            <w:rPr>
              <w:rFonts w:asciiTheme="majorBidi" w:hAnsiTheme="majorBidi" w:cstheme="majorBidi"/>
              <w:b/>
              <w:sz w:val="24"/>
              <w:szCs w:val="24"/>
            </w:rPr>
          </w:rPrChange>
        </w:rPr>
        <w:t>Permanent Representative</w:t>
      </w:r>
    </w:p>
    <w:p w14:paraId="2118511B" w14:textId="77777777" w:rsidR="008C6864" w:rsidRPr="008C6864" w:rsidRDefault="008C6864" w:rsidP="00344194">
      <w:pPr>
        <w:spacing w:line="240" w:lineRule="auto"/>
        <w:jc w:val="both"/>
        <w:rPr>
          <w:rFonts w:asciiTheme="majorBidi" w:hAnsiTheme="majorBidi" w:cstheme="majorBidi"/>
          <w:b/>
          <w:bCs/>
          <w:sz w:val="24"/>
          <w:szCs w:val="24"/>
        </w:rPr>
      </w:pPr>
    </w:p>
    <w:p w14:paraId="3CEC2A43" w14:textId="5142BD65" w:rsidR="008C6864" w:rsidRPr="008C6864" w:rsidDel="00F401BA" w:rsidRDefault="008C6864" w:rsidP="00344194">
      <w:pPr>
        <w:spacing w:line="240" w:lineRule="auto"/>
        <w:jc w:val="both"/>
        <w:rPr>
          <w:del w:id="52" w:author="Luke Croll" w:date="2023-04-15T07:37:00Z"/>
          <w:rFonts w:asciiTheme="majorBidi" w:hAnsiTheme="majorBidi" w:cstheme="majorBidi"/>
          <w:b/>
          <w:bCs/>
          <w:sz w:val="24"/>
          <w:szCs w:val="24"/>
        </w:rPr>
      </w:pPr>
      <w:del w:id="53" w:author="Luke Croll" w:date="2023-04-15T07:37:00Z">
        <w:r w:rsidRPr="008C6864" w:rsidDel="00F401BA">
          <w:rPr>
            <w:rFonts w:asciiTheme="majorBidi" w:hAnsiTheme="majorBidi" w:cstheme="majorBidi"/>
            <w:b/>
            <w:bCs/>
            <w:sz w:val="24"/>
            <w:szCs w:val="24"/>
          </w:rPr>
          <w:delText xml:space="preserve">H.E. Mr. António Guterres </w:delText>
        </w:r>
      </w:del>
    </w:p>
    <w:p w14:paraId="4B1E21AF" w14:textId="328ED979" w:rsidR="008C6864" w:rsidRPr="008C6864" w:rsidDel="00F401BA" w:rsidRDefault="008C6864" w:rsidP="00C70729">
      <w:pPr>
        <w:suppressAutoHyphens w:val="0"/>
        <w:spacing w:line="240" w:lineRule="auto"/>
        <w:ind w:right="355"/>
        <w:jc w:val="both"/>
        <w:rPr>
          <w:del w:id="54" w:author="Luke Croll" w:date="2023-04-15T07:37:00Z"/>
          <w:rFonts w:asciiTheme="majorBidi" w:hAnsiTheme="majorBidi" w:cstheme="majorBidi"/>
          <w:b/>
          <w:bCs/>
          <w:sz w:val="24"/>
          <w:szCs w:val="24"/>
        </w:rPr>
      </w:pPr>
      <w:del w:id="55" w:author="Luke Croll" w:date="2023-04-15T07:37:00Z">
        <w:r w:rsidRPr="008C6864" w:rsidDel="00F401BA">
          <w:rPr>
            <w:rFonts w:asciiTheme="majorBidi" w:hAnsiTheme="majorBidi" w:cstheme="majorBidi"/>
            <w:b/>
            <w:bCs/>
            <w:sz w:val="24"/>
            <w:szCs w:val="24"/>
          </w:rPr>
          <w:delText xml:space="preserve">Secretary-General </w:delText>
        </w:r>
      </w:del>
    </w:p>
    <w:p w14:paraId="5DFF0C24" w14:textId="1F1467E3" w:rsidR="008C6864" w:rsidRPr="008C6864" w:rsidDel="00F401BA" w:rsidRDefault="008C6864" w:rsidP="00C70729">
      <w:pPr>
        <w:suppressAutoHyphens w:val="0"/>
        <w:spacing w:line="240" w:lineRule="auto"/>
        <w:ind w:right="355"/>
        <w:jc w:val="both"/>
        <w:rPr>
          <w:del w:id="56" w:author="Luke Croll" w:date="2023-04-15T07:37:00Z"/>
          <w:rFonts w:asciiTheme="majorBidi" w:hAnsiTheme="majorBidi" w:cstheme="majorBidi"/>
          <w:b/>
          <w:sz w:val="24"/>
          <w:szCs w:val="24"/>
        </w:rPr>
      </w:pPr>
      <w:del w:id="57" w:author="Luke Croll" w:date="2023-04-15T07:37:00Z">
        <w:r w:rsidRPr="008C6864" w:rsidDel="00F401BA">
          <w:rPr>
            <w:rFonts w:asciiTheme="majorBidi" w:hAnsiTheme="majorBidi" w:cstheme="majorBidi"/>
            <w:b/>
            <w:sz w:val="24"/>
            <w:szCs w:val="24"/>
          </w:rPr>
          <w:delText>of the United Nations</w:delText>
        </w:r>
      </w:del>
    </w:p>
    <w:p w14:paraId="1C81AB8E" w14:textId="6CE226FC" w:rsidR="008C6864" w:rsidRPr="008C6864" w:rsidDel="00F401BA" w:rsidRDefault="008C6864" w:rsidP="00C70729">
      <w:pPr>
        <w:suppressAutoHyphens w:val="0"/>
        <w:spacing w:line="240" w:lineRule="auto"/>
        <w:ind w:right="355"/>
        <w:jc w:val="both"/>
        <w:rPr>
          <w:del w:id="58" w:author="Luke Croll" w:date="2023-04-15T07:37:00Z"/>
          <w:rFonts w:asciiTheme="majorBidi" w:hAnsiTheme="majorBidi" w:cstheme="majorBidi"/>
          <w:b/>
          <w:sz w:val="24"/>
          <w:szCs w:val="24"/>
        </w:rPr>
      </w:pPr>
    </w:p>
    <w:p w14:paraId="359F1E55" w14:textId="50D73F31" w:rsidR="008C6864" w:rsidRPr="008C6864" w:rsidDel="00F401BA" w:rsidRDefault="008C6864" w:rsidP="00C70729">
      <w:pPr>
        <w:suppressAutoHyphens w:val="0"/>
        <w:spacing w:line="240" w:lineRule="auto"/>
        <w:ind w:right="355"/>
        <w:jc w:val="both"/>
        <w:rPr>
          <w:del w:id="59" w:author="Luke Croll" w:date="2023-04-15T07:37:00Z"/>
          <w:rFonts w:asciiTheme="majorBidi" w:hAnsiTheme="majorBidi" w:cstheme="majorBidi"/>
          <w:b/>
          <w:sz w:val="24"/>
          <w:szCs w:val="24"/>
        </w:rPr>
      </w:pPr>
      <w:bookmarkStart w:id="60" w:name="_Hlk94208676"/>
      <w:del w:id="61" w:author="Luke Croll" w:date="2023-04-15T07:37:00Z">
        <w:r w:rsidRPr="008C6864" w:rsidDel="00F401BA">
          <w:rPr>
            <w:rFonts w:asciiTheme="majorBidi" w:hAnsiTheme="majorBidi" w:cstheme="majorBidi"/>
            <w:b/>
            <w:sz w:val="24"/>
            <w:szCs w:val="24"/>
          </w:rPr>
          <w:delText xml:space="preserve">New York </w:delText>
        </w:r>
      </w:del>
    </w:p>
    <w:bookmarkEnd w:id="60"/>
    <w:p w14:paraId="345B821D" w14:textId="72BF6723" w:rsidR="008C6864" w:rsidRPr="008C6864" w:rsidDel="00F401BA" w:rsidRDefault="008C6864" w:rsidP="00C70729">
      <w:pPr>
        <w:suppressAutoHyphens w:val="0"/>
        <w:spacing w:line="240" w:lineRule="auto"/>
        <w:ind w:right="355"/>
        <w:jc w:val="both"/>
        <w:rPr>
          <w:del w:id="62" w:author="Luke Croll" w:date="2023-04-15T07:37:00Z"/>
          <w:rFonts w:asciiTheme="majorBidi" w:hAnsiTheme="majorBidi" w:cstheme="majorBidi"/>
          <w:b/>
          <w:sz w:val="24"/>
          <w:szCs w:val="24"/>
        </w:rPr>
      </w:pPr>
    </w:p>
    <w:p w14:paraId="359B6735" w14:textId="316BDF47" w:rsidR="008C6864" w:rsidRPr="008C6864" w:rsidDel="00F401BA" w:rsidRDefault="008C6864" w:rsidP="00C70729">
      <w:pPr>
        <w:suppressAutoHyphens w:val="0"/>
        <w:spacing w:line="240" w:lineRule="auto"/>
        <w:ind w:right="355"/>
        <w:jc w:val="both"/>
        <w:rPr>
          <w:del w:id="63" w:author="Luke Croll" w:date="2023-04-15T07:37:00Z"/>
          <w:rFonts w:asciiTheme="majorBidi" w:hAnsiTheme="majorBidi" w:cstheme="majorBidi"/>
          <w:b/>
          <w:sz w:val="24"/>
          <w:szCs w:val="24"/>
        </w:rPr>
      </w:pPr>
    </w:p>
    <w:bookmarkEnd w:id="10"/>
    <w:p w14:paraId="25D31979" w14:textId="0D62505A" w:rsidR="008C6864" w:rsidRPr="008C6864" w:rsidDel="00F401BA" w:rsidRDefault="008C6864" w:rsidP="00F06F62">
      <w:pPr>
        <w:suppressAutoHyphens w:val="0"/>
        <w:spacing w:line="240" w:lineRule="auto"/>
        <w:ind w:right="355"/>
        <w:jc w:val="both"/>
        <w:rPr>
          <w:del w:id="64" w:author="Luke Croll" w:date="2023-04-15T07:37:00Z"/>
          <w:rFonts w:asciiTheme="majorBidi" w:hAnsiTheme="majorBidi" w:cstheme="majorBidi"/>
          <w:b/>
          <w:sz w:val="24"/>
          <w:szCs w:val="24"/>
        </w:rPr>
      </w:pPr>
      <w:del w:id="65" w:author="Luke Croll" w:date="2023-04-15T07:37:00Z">
        <w:r w:rsidRPr="008C6864" w:rsidDel="00F401BA">
          <w:rPr>
            <w:rFonts w:asciiTheme="majorBidi" w:hAnsiTheme="majorBidi" w:cstheme="majorBidi"/>
            <w:b/>
            <w:sz w:val="24"/>
            <w:szCs w:val="24"/>
          </w:rPr>
          <w:delText>CC:</w:delText>
        </w:r>
      </w:del>
    </w:p>
    <w:p w14:paraId="2E84F9CB" w14:textId="2047CF04" w:rsidR="008C6864" w:rsidRPr="008C6864" w:rsidDel="00F401BA" w:rsidRDefault="008C6864" w:rsidP="00D90EC4">
      <w:pPr>
        <w:suppressAutoHyphens w:val="0"/>
        <w:spacing w:line="240" w:lineRule="auto"/>
        <w:ind w:right="355"/>
        <w:jc w:val="both"/>
        <w:rPr>
          <w:del w:id="66" w:author="Luke Croll" w:date="2023-04-15T07:37:00Z"/>
          <w:rFonts w:asciiTheme="majorBidi" w:hAnsiTheme="majorBidi" w:cstheme="majorBidi"/>
          <w:b/>
          <w:sz w:val="24"/>
          <w:szCs w:val="24"/>
        </w:rPr>
      </w:pPr>
      <w:del w:id="67" w:author="Luke Croll" w:date="2023-04-15T07:37:00Z">
        <w:r w:rsidRPr="008C6864" w:rsidDel="00F401BA">
          <w:rPr>
            <w:rFonts w:asciiTheme="majorBidi" w:hAnsiTheme="majorBidi" w:cstheme="majorBidi"/>
            <w:b/>
            <w:sz w:val="24"/>
            <w:szCs w:val="24"/>
          </w:rPr>
          <w:delText>H.E. Mr. Csaba Kőrösi</w:delText>
        </w:r>
      </w:del>
    </w:p>
    <w:p w14:paraId="3E6FBB7C" w14:textId="3A72663B" w:rsidR="008C6864" w:rsidRPr="008C6864" w:rsidDel="00F401BA" w:rsidRDefault="008C6864" w:rsidP="00D90EC4">
      <w:pPr>
        <w:suppressAutoHyphens w:val="0"/>
        <w:spacing w:line="240" w:lineRule="auto"/>
        <w:ind w:right="355"/>
        <w:jc w:val="both"/>
        <w:rPr>
          <w:del w:id="68" w:author="Luke Croll" w:date="2023-04-15T07:37:00Z"/>
          <w:rFonts w:asciiTheme="majorBidi" w:hAnsiTheme="majorBidi" w:cstheme="majorBidi"/>
          <w:b/>
          <w:sz w:val="24"/>
          <w:szCs w:val="24"/>
        </w:rPr>
      </w:pPr>
      <w:del w:id="69" w:author="Luke Croll" w:date="2023-04-15T07:37:00Z">
        <w:r w:rsidRPr="008C6864" w:rsidDel="00F401BA">
          <w:rPr>
            <w:rFonts w:asciiTheme="majorBidi" w:hAnsiTheme="majorBidi" w:cstheme="majorBidi"/>
            <w:b/>
            <w:sz w:val="24"/>
            <w:szCs w:val="24"/>
          </w:rPr>
          <w:delText xml:space="preserve">President of the 77th session </w:delText>
        </w:r>
      </w:del>
    </w:p>
    <w:p w14:paraId="5F785C9C" w14:textId="1BCC4436" w:rsidR="008C6864" w:rsidRPr="008C6864" w:rsidDel="00F401BA" w:rsidRDefault="008C6864" w:rsidP="00D90EC4">
      <w:pPr>
        <w:suppressAutoHyphens w:val="0"/>
        <w:spacing w:line="240" w:lineRule="auto"/>
        <w:ind w:right="355"/>
        <w:jc w:val="both"/>
        <w:rPr>
          <w:del w:id="70" w:author="Luke Croll" w:date="2023-04-15T07:37:00Z"/>
          <w:rFonts w:asciiTheme="majorBidi" w:hAnsiTheme="majorBidi" w:cstheme="majorBidi"/>
          <w:b/>
          <w:sz w:val="24"/>
          <w:szCs w:val="24"/>
        </w:rPr>
      </w:pPr>
      <w:del w:id="71" w:author="Luke Croll" w:date="2023-04-15T07:37:00Z">
        <w:r w:rsidRPr="008C6864" w:rsidDel="00F401BA">
          <w:rPr>
            <w:rFonts w:asciiTheme="majorBidi" w:hAnsiTheme="majorBidi" w:cstheme="majorBidi"/>
            <w:b/>
            <w:sz w:val="24"/>
            <w:szCs w:val="24"/>
          </w:rPr>
          <w:delText>of the United Nations General Assembly</w:delText>
        </w:r>
      </w:del>
    </w:p>
    <w:p w14:paraId="2785C156" w14:textId="06618025" w:rsidR="008C6864" w:rsidRPr="008C6864" w:rsidDel="00F401BA" w:rsidRDefault="008C6864" w:rsidP="008C5492">
      <w:pPr>
        <w:suppressAutoHyphens w:val="0"/>
        <w:spacing w:line="240" w:lineRule="auto"/>
        <w:ind w:right="355"/>
        <w:jc w:val="both"/>
        <w:rPr>
          <w:del w:id="72" w:author="Luke Croll" w:date="2023-04-15T07:37:00Z"/>
          <w:rFonts w:asciiTheme="majorBidi" w:hAnsiTheme="majorBidi" w:cstheme="majorBidi"/>
          <w:b/>
          <w:sz w:val="24"/>
          <w:szCs w:val="24"/>
        </w:rPr>
      </w:pPr>
    </w:p>
    <w:p w14:paraId="5156D2F6" w14:textId="25F7D930" w:rsidR="008C6864" w:rsidDel="00F401BA" w:rsidRDefault="008C6864" w:rsidP="008C5492">
      <w:pPr>
        <w:suppressAutoHyphens w:val="0"/>
        <w:spacing w:line="240" w:lineRule="auto"/>
        <w:ind w:right="355"/>
        <w:jc w:val="both"/>
        <w:rPr>
          <w:del w:id="73" w:author="Luke Croll" w:date="2023-04-15T07:37:00Z"/>
          <w:rFonts w:asciiTheme="majorBidi" w:hAnsiTheme="majorBidi" w:cstheme="majorBidi"/>
          <w:b/>
          <w:sz w:val="24"/>
          <w:szCs w:val="24"/>
        </w:rPr>
      </w:pPr>
      <w:del w:id="74" w:author="Luke Croll" w:date="2023-04-15T07:37:00Z">
        <w:r w:rsidRPr="008C6864" w:rsidDel="00F401BA">
          <w:rPr>
            <w:rFonts w:asciiTheme="majorBidi" w:hAnsiTheme="majorBidi" w:cstheme="majorBidi"/>
            <w:b/>
            <w:sz w:val="24"/>
            <w:szCs w:val="24"/>
          </w:rPr>
          <w:delText>New York</w:delText>
        </w:r>
      </w:del>
    </w:p>
    <w:p w14:paraId="20B50A85" w14:textId="5C61521A" w:rsidR="008C6864" w:rsidRDefault="008C6864" w:rsidP="008C5492">
      <w:pPr>
        <w:suppressAutoHyphens w:val="0"/>
        <w:spacing w:line="240" w:lineRule="auto"/>
        <w:ind w:right="355"/>
        <w:jc w:val="both"/>
        <w:rPr>
          <w:rFonts w:asciiTheme="majorBidi" w:hAnsiTheme="majorBidi" w:cstheme="majorBidi"/>
          <w:b/>
          <w:sz w:val="24"/>
          <w:szCs w:val="24"/>
        </w:rPr>
      </w:pPr>
    </w:p>
    <w:p w14:paraId="1C979BB8" w14:textId="7F3DA760" w:rsidR="008C6864" w:rsidRDefault="008C6864" w:rsidP="008C5492">
      <w:pPr>
        <w:suppressAutoHyphens w:val="0"/>
        <w:spacing w:line="240" w:lineRule="auto"/>
        <w:ind w:right="355"/>
        <w:jc w:val="both"/>
        <w:rPr>
          <w:rFonts w:asciiTheme="majorBidi" w:hAnsiTheme="majorBidi" w:cstheme="majorBidi"/>
          <w:b/>
          <w:sz w:val="24"/>
          <w:szCs w:val="24"/>
        </w:rPr>
      </w:pPr>
    </w:p>
    <w:p w14:paraId="7B4AFD4A" w14:textId="06E403FC" w:rsidR="008C6864" w:rsidRDefault="008C6864" w:rsidP="008C5492">
      <w:pPr>
        <w:suppressAutoHyphens w:val="0"/>
        <w:spacing w:line="240" w:lineRule="auto"/>
        <w:ind w:right="355"/>
        <w:jc w:val="both"/>
        <w:rPr>
          <w:rFonts w:asciiTheme="majorBidi" w:hAnsiTheme="majorBidi" w:cstheme="majorBidi"/>
          <w:b/>
          <w:sz w:val="24"/>
          <w:szCs w:val="24"/>
        </w:rPr>
      </w:pPr>
    </w:p>
    <w:p w14:paraId="74799703" w14:textId="77A33E54" w:rsidR="008C6864" w:rsidRDefault="008C6864" w:rsidP="008C5492">
      <w:pPr>
        <w:suppressAutoHyphens w:val="0"/>
        <w:spacing w:line="240" w:lineRule="auto"/>
        <w:ind w:right="355"/>
        <w:jc w:val="both"/>
        <w:rPr>
          <w:rFonts w:asciiTheme="majorBidi" w:hAnsiTheme="majorBidi" w:cstheme="majorBidi"/>
          <w:b/>
          <w:sz w:val="24"/>
          <w:szCs w:val="24"/>
        </w:rPr>
      </w:pPr>
    </w:p>
    <w:p w14:paraId="4C9B209D" w14:textId="763F09DD" w:rsidR="008C6864" w:rsidRDefault="008C6864" w:rsidP="008C5492">
      <w:pPr>
        <w:suppressAutoHyphens w:val="0"/>
        <w:spacing w:line="240" w:lineRule="auto"/>
        <w:ind w:right="355"/>
        <w:jc w:val="both"/>
        <w:rPr>
          <w:rFonts w:asciiTheme="majorBidi" w:hAnsiTheme="majorBidi" w:cstheme="majorBidi"/>
          <w:b/>
          <w:sz w:val="24"/>
          <w:szCs w:val="24"/>
        </w:rPr>
      </w:pPr>
    </w:p>
    <w:p w14:paraId="6B6A5387" w14:textId="69133FC7" w:rsidR="008C6864" w:rsidRDefault="008C6864" w:rsidP="008C5492">
      <w:pPr>
        <w:suppressAutoHyphens w:val="0"/>
        <w:spacing w:line="240" w:lineRule="auto"/>
        <w:ind w:right="355"/>
        <w:jc w:val="both"/>
        <w:rPr>
          <w:rFonts w:asciiTheme="majorBidi" w:hAnsiTheme="majorBidi" w:cstheme="majorBidi"/>
          <w:b/>
          <w:sz w:val="24"/>
          <w:szCs w:val="24"/>
        </w:rPr>
      </w:pPr>
    </w:p>
    <w:p w14:paraId="22829820" w14:textId="467B1542" w:rsidR="008C6864" w:rsidRDefault="008C6864" w:rsidP="008C5492">
      <w:pPr>
        <w:suppressAutoHyphens w:val="0"/>
        <w:spacing w:line="240" w:lineRule="auto"/>
        <w:ind w:right="355"/>
        <w:jc w:val="both"/>
        <w:rPr>
          <w:rFonts w:asciiTheme="majorBidi" w:hAnsiTheme="majorBidi" w:cstheme="majorBidi"/>
          <w:b/>
          <w:sz w:val="24"/>
          <w:szCs w:val="24"/>
        </w:rPr>
      </w:pPr>
    </w:p>
    <w:p w14:paraId="2D9852AB" w14:textId="75007F7D" w:rsidR="00F401BA" w:rsidRPr="00F401BA" w:rsidRDefault="00F401BA" w:rsidP="00F401BA">
      <w:pPr>
        <w:suppressAutoHyphens w:val="0"/>
        <w:spacing w:line="240" w:lineRule="auto"/>
        <w:ind w:right="355"/>
        <w:jc w:val="both"/>
        <w:rPr>
          <w:ins w:id="75" w:author="Luke Croll" w:date="2023-04-15T07:37:00Z"/>
          <w:rFonts w:asciiTheme="majorBidi" w:hAnsiTheme="majorBidi" w:cstheme="majorBidi"/>
          <w:b/>
          <w:sz w:val="24"/>
          <w:szCs w:val="24"/>
        </w:rPr>
      </w:pPr>
      <w:ins w:id="76" w:author="Luke Croll" w:date="2023-04-15T07:37:00Z">
        <w:r w:rsidRPr="00F401BA">
          <w:rPr>
            <w:rFonts w:asciiTheme="majorBidi" w:hAnsiTheme="majorBidi" w:cstheme="majorBidi"/>
            <w:b/>
            <w:sz w:val="24"/>
            <w:szCs w:val="24"/>
          </w:rPr>
          <w:t xml:space="preserve">      </w:t>
        </w:r>
        <w:r>
          <w:rPr>
            <w:rFonts w:asciiTheme="majorBidi" w:hAnsiTheme="majorBidi" w:cstheme="majorBidi"/>
            <w:b/>
            <w:sz w:val="24"/>
            <w:szCs w:val="24"/>
          </w:rPr>
          <w:t xml:space="preserve">Annex to the </w:t>
        </w:r>
        <w:proofErr w:type="gramStart"/>
        <w:r>
          <w:rPr>
            <w:rFonts w:asciiTheme="majorBidi" w:hAnsiTheme="majorBidi" w:cstheme="majorBidi"/>
            <w:b/>
            <w:sz w:val="24"/>
            <w:szCs w:val="24"/>
          </w:rPr>
          <w:t>l</w:t>
        </w:r>
        <w:r w:rsidRPr="00F401BA">
          <w:rPr>
            <w:rFonts w:asciiTheme="majorBidi" w:hAnsiTheme="majorBidi" w:cstheme="majorBidi"/>
            <w:b/>
            <w:sz w:val="24"/>
            <w:szCs w:val="24"/>
          </w:rPr>
          <w:t>etter  dated</w:t>
        </w:r>
        <w:proofErr w:type="gramEnd"/>
        <w:r w:rsidRPr="00F401BA">
          <w:rPr>
            <w:rFonts w:asciiTheme="majorBidi" w:hAnsiTheme="majorBidi" w:cstheme="majorBidi"/>
            <w:b/>
            <w:sz w:val="24"/>
            <w:szCs w:val="24"/>
          </w:rPr>
          <w:t xml:space="preserve"> 13 April 2023 from the Permanent Representative  of </w:t>
        </w:r>
      </w:ins>
    </w:p>
    <w:p w14:paraId="7AEB542C" w14:textId="47A82457" w:rsidR="0025792E" w:rsidRDefault="00F401BA" w:rsidP="00F401BA">
      <w:pPr>
        <w:suppressAutoHyphens w:val="0"/>
        <w:spacing w:line="240" w:lineRule="auto"/>
        <w:ind w:right="355"/>
        <w:jc w:val="both"/>
        <w:rPr>
          <w:rFonts w:asciiTheme="majorBidi" w:hAnsiTheme="majorBidi" w:cstheme="majorBidi"/>
          <w:b/>
          <w:sz w:val="24"/>
          <w:szCs w:val="24"/>
        </w:rPr>
      </w:pPr>
      <w:ins w:id="77" w:author="Luke Croll" w:date="2023-04-15T07:37:00Z">
        <w:r w:rsidRPr="00F401BA">
          <w:rPr>
            <w:rFonts w:asciiTheme="majorBidi" w:hAnsiTheme="majorBidi" w:cstheme="majorBidi"/>
            <w:b/>
            <w:sz w:val="24"/>
            <w:szCs w:val="24"/>
          </w:rPr>
          <w:t xml:space="preserve">      Ukraine to the United Nations addressed to the </w:t>
        </w:r>
        <w:proofErr w:type="gramStart"/>
        <w:r w:rsidRPr="00F401BA">
          <w:rPr>
            <w:rFonts w:asciiTheme="majorBidi" w:hAnsiTheme="majorBidi" w:cstheme="majorBidi"/>
            <w:b/>
            <w:sz w:val="24"/>
            <w:szCs w:val="24"/>
          </w:rPr>
          <w:t>Secretary-General</w:t>
        </w:r>
        <w:proofErr w:type="gramEnd"/>
        <w:r w:rsidRPr="00F401BA">
          <w:rPr>
            <w:rFonts w:asciiTheme="majorBidi" w:hAnsiTheme="majorBidi" w:cstheme="majorBidi"/>
            <w:b/>
            <w:sz w:val="24"/>
            <w:szCs w:val="24"/>
          </w:rPr>
          <w:t xml:space="preserve">  </w:t>
        </w:r>
      </w:ins>
    </w:p>
    <w:p w14:paraId="7762AB72" w14:textId="1F582F99" w:rsidR="008C6864" w:rsidRDefault="008C6864" w:rsidP="008C5492">
      <w:pPr>
        <w:suppressAutoHyphens w:val="0"/>
        <w:spacing w:line="240" w:lineRule="auto"/>
        <w:ind w:right="355"/>
        <w:jc w:val="both"/>
        <w:rPr>
          <w:rFonts w:asciiTheme="majorBidi" w:hAnsiTheme="majorBidi" w:cstheme="majorBidi"/>
          <w:b/>
          <w:sz w:val="24"/>
          <w:szCs w:val="24"/>
        </w:rPr>
      </w:pPr>
    </w:p>
    <w:p w14:paraId="1526CBBD" w14:textId="0C62CC42" w:rsidR="008C6864" w:rsidRDefault="008C6864" w:rsidP="008C5492">
      <w:pPr>
        <w:suppressAutoHyphens w:val="0"/>
        <w:spacing w:line="240" w:lineRule="auto"/>
        <w:ind w:right="355"/>
        <w:jc w:val="both"/>
        <w:rPr>
          <w:rFonts w:asciiTheme="majorBidi" w:hAnsiTheme="majorBidi" w:cstheme="majorBidi"/>
          <w:b/>
          <w:sz w:val="24"/>
          <w:szCs w:val="24"/>
        </w:rPr>
      </w:pPr>
    </w:p>
    <w:p w14:paraId="4542B51A" w14:textId="2B2A77F8" w:rsidR="008C6864" w:rsidRDefault="008C6864" w:rsidP="008C5492">
      <w:pPr>
        <w:suppressAutoHyphens w:val="0"/>
        <w:spacing w:line="240" w:lineRule="auto"/>
        <w:ind w:right="355"/>
        <w:jc w:val="both"/>
        <w:rPr>
          <w:rFonts w:asciiTheme="majorBidi" w:hAnsiTheme="majorBidi" w:cstheme="majorBidi"/>
          <w:b/>
          <w:sz w:val="24"/>
          <w:szCs w:val="24"/>
        </w:rPr>
      </w:pPr>
    </w:p>
    <w:p w14:paraId="4D68F81F" w14:textId="77777777" w:rsidR="008C6864" w:rsidRPr="008C6864" w:rsidRDefault="008C6864" w:rsidP="007B5412">
      <w:pPr>
        <w:spacing w:line="240" w:lineRule="auto"/>
        <w:jc w:val="center"/>
        <w:rPr>
          <w:rFonts w:asciiTheme="majorBidi" w:hAnsiTheme="majorBidi" w:cstheme="majorBidi"/>
          <w:b/>
          <w:bCs/>
          <w:sz w:val="24"/>
          <w:szCs w:val="24"/>
        </w:rPr>
      </w:pPr>
      <w:bookmarkStart w:id="78" w:name="_Hlk132192048"/>
      <w:commentRangeStart w:id="79"/>
      <w:r w:rsidRPr="008C6864">
        <w:rPr>
          <w:rFonts w:asciiTheme="majorBidi" w:hAnsiTheme="majorBidi" w:cstheme="majorBidi"/>
          <w:b/>
          <w:bCs/>
          <w:sz w:val="24"/>
          <w:szCs w:val="24"/>
        </w:rPr>
        <w:t xml:space="preserve">Comment </w:t>
      </w:r>
      <w:commentRangeEnd w:id="79"/>
      <w:r w:rsidR="00461150">
        <w:rPr>
          <w:rStyle w:val="CommentReference"/>
          <w:rFonts w:eastAsia="Times New Roman"/>
          <w:spacing w:val="0"/>
          <w:w w:val="100"/>
          <w:kern w:val="0"/>
          <w:lang w:val="en-US" w:eastAsia="en-US"/>
        </w:rPr>
        <w:commentReference w:id="79"/>
      </w:r>
      <w:r w:rsidRPr="008C6864">
        <w:rPr>
          <w:rFonts w:asciiTheme="majorBidi" w:hAnsiTheme="majorBidi" w:cstheme="majorBidi"/>
          <w:b/>
          <w:bCs/>
          <w:sz w:val="24"/>
          <w:szCs w:val="24"/>
        </w:rPr>
        <w:t>of the Permanent Mission of Ukraine to the United Nations</w:t>
      </w:r>
    </w:p>
    <w:p w14:paraId="4F039022" w14:textId="1FDE3C48" w:rsidR="008C6864" w:rsidRPr="008C6864" w:rsidRDefault="008C6864" w:rsidP="007B5412">
      <w:pPr>
        <w:spacing w:line="240" w:lineRule="auto"/>
        <w:jc w:val="center"/>
        <w:rPr>
          <w:rFonts w:asciiTheme="majorBidi" w:hAnsiTheme="majorBidi" w:cstheme="majorBidi"/>
          <w:b/>
          <w:bCs/>
          <w:sz w:val="24"/>
          <w:szCs w:val="24"/>
        </w:rPr>
      </w:pPr>
      <w:proofErr w:type="gramStart"/>
      <w:r w:rsidRPr="008C6864">
        <w:rPr>
          <w:rFonts w:asciiTheme="majorBidi" w:hAnsiTheme="majorBidi" w:cstheme="majorBidi"/>
          <w:b/>
          <w:bCs/>
          <w:sz w:val="24"/>
          <w:szCs w:val="24"/>
        </w:rPr>
        <w:t>with regard to</w:t>
      </w:r>
      <w:proofErr w:type="gramEnd"/>
      <w:r w:rsidRPr="008C6864">
        <w:rPr>
          <w:rFonts w:asciiTheme="majorBidi" w:hAnsiTheme="majorBidi" w:cstheme="majorBidi"/>
          <w:b/>
          <w:bCs/>
          <w:sz w:val="24"/>
          <w:szCs w:val="24"/>
        </w:rPr>
        <w:t xml:space="preserve"> the release as a </w:t>
      </w:r>
      <w:del w:id="80" w:author="Luke Croll" w:date="2023-04-15T07:39:00Z">
        <w:r w:rsidRPr="008C6864" w:rsidDel="00781586">
          <w:rPr>
            <w:rFonts w:asciiTheme="majorBidi" w:hAnsiTheme="majorBidi" w:cstheme="majorBidi"/>
            <w:b/>
            <w:bCs/>
            <w:sz w:val="24"/>
            <w:szCs w:val="24"/>
          </w:rPr>
          <w:delText xml:space="preserve">UNGA </w:delText>
        </w:r>
      </w:del>
      <w:r w:rsidRPr="008C6864">
        <w:rPr>
          <w:rFonts w:asciiTheme="majorBidi" w:hAnsiTheme="majorBidi" w:cstheme="majorBidi"/>
          <w:b/>
          <w:bCs/>
          <w:sz w:val="24"/>
          <w:szCs w:val="24"/>
        </w:rPr>
        <w:t xml:space="preserve">document </w:t>
      </w:r>
      <w:ins w:id="81" w:author="Luke Croll" w:date="2023-04-15T07:39:00Z">
        <w:r w:rsidR="00781586">
          <w:rPr>
            <w:rFonts w:asciiTheme="majorBidi" w:hAnsiTheme="majorBidi" w:cstheme="majorBidi"/>
            <w:b/>
            <w:bCs/>
            <w:sz w:val="24"/>
            <w:szCs w:val="24"/>
          </w:rPr>
          <w:t xml:space="preserve">of the General Assembly, under the symbol </w:t>
        </w:r>
      </w:ins>
      <w:r w:rsidRPr="008C6864">
        <w:rPr>
          <w:rFonts w:asciiTheme="majorBidi" w:hAnsiTheme="majorBidi" w:cstheme="majorBidi"/>
          <w:b/>
          <w:bCs/>
          <w:sz w:val="24"/>
          <w:szCs w:val="24"/>
        </w:rPr>
        <w:t>A/77/812</w:t>
      </w:r>
      <w:ins w:id="82" w:author="Luke Croll" w:date="2023-04-15T15:29:00Z">
        <w:r w:rsidR="004F506F">
          <w:rPr>
            <w:rFonts w:asciiTheme="majorBidi" w:hAnsiTheme="majorBidi" w:cstheme="majorBidi"/>
            <w:b/>
            <w:bCs/>
            <w:sz w:val="24"/>
            <w:szCs w:val="24"/>
          </w:rPr>
          <w:t>,</w:t>
        </w:r>
      </w:ins>
      <w:r w:rsidRPr="008C6864">
        <w:rPr>
          <w:rFonts w:asciiTheme="majorBidi" w:hAnsiTheme="majorBidi" w:cstheme="majorBidi"/>
          <w:b/>
          <w:bCs/>
          <w:sz w:val="24"/>
          <w:szCs w:val="24"/>
        </w:rPr>
        <w:t xml:space="preserve"> </w:t>
      </w:r>
      <w:del w:id="83" w:author="Luke Croll" w:date="2023-04-15T07:39:00Z">
        <w:r w:rsidRPr="008C6864" w:rsidDel="00781586">
          <w:rPr>
            <w:rFonts w:asciiTheme="majorBidi" w:hAnsiTheme="majorBidi" w:cstheme="majorBidi"/>
            <w:b/>
            <w:bCs/>
            <w:sz w:val="24"/>
            <w:szCs w:val="24"/>
          </w:rPr>
          <w:delText xml:space="preserve">of </w:delText>
        </w:r>
      </w:del>
      <w:ins w:id="84" w:author="Luke Croll" w:date="2023-04-15T07:39:00Z">
        <w:r w:rsidR="00781586">
          <w:rPr>
            <w:rFonts w:asciiTheme="majorBidi" w:hAnsiTheme="majorBidi" w:cstheme="majorBidi"/>
            <w:b/>
            <w:bCs/>
            <w:sz w:val="24"/>
            <w:szCs w:val="24"/>
          </w:rPr>
          <w:t>dated</w:t>
        </w:r>
        <w:r w:rsidR="00781586" w:rsidRPr="008C6864">
          <w:rPr>
            <w:rFonts w:asciiTheme="majorBidi" w:hAnsiTheme="majorBidi" w:cstheme="majorBidi"/>
            <w:b/>
            <w:bCs/>
            <w:sz w:val="24"/>
            <w:szCs w:val="24"/>
          </w:rPr>
          <w:t xml:space="preserve"> </w:t>
        </w:r>
      </w:ins>
      <w:r w:rsidRPr="008C6864">
        <w:rPr>
          <w:rFonts w:asciiTheme="majorBidi" w:hAnsiTheme="majorBidi" w:cstheme="majorBidi"/>
          <w:b/>
          <w:bCs/>
          <w:sz w:val="24"/>
          <w:szCs w:val="24"/>
        </w:rPr>
        <w:t>24 March 2023</w:t>
      </w:r>
      <w:ins w:id="85" w:author="Luke Croll" w:date="2023-04-15T07:39:00Z">
        <w:r w:rsidR="00781586">
          <w:rPr>
            <w:rFonts w:asciiTheme="majorBidi" w:hAnsiTheme="majorBidi" w:cstheme="majorBidi"/>
            <w:b/>
            <w:bCs/>
            <w:sz w:val="24"/>
            <w:szCs w:val="24"/>
          </w:rPr>
          <w:t>,</w:t>
        </w:r>
      </w:ins>
    </w:p>
    <w:p w14:paraId="56BD3E25" w14:textId="09D44C26" w:rsidR="008C6864" w:rsidRPr="008C6864" w:rsidRDefault="008C6864" w:rsidP="007B5412">
      <w:pPr>
        <w:spacing w:line="240" w:lineRule="auto"/>
        <w:jc w:val="center"/>
        <w:rPr>
          <w:rFonts w:asciiTheme="majorBidi" w:hAnsiTheme="majorBidi" w:cstheme="majorBidi"/>
          <w:b/>
          <w:bCs/>
          <w:sz w:val="24"/>
          <w:szCs w:val="24"/>
        </w:rPr>
      </w:pPr>
      <w:r w:rsidRPr="008C6864">
        <w:rPr>
          <w:rFonts w:asciiTheme="majorBidi" w:hAnsiTheme="majorBidi" w:cstheme="majorBidi"/>
          <w:b/>
          <w:bCs/>
          <w:sz w:val="24"/>
          <w:szCs w:val="24"/>
        </w:rPr>
        <w:t xml:space="preserve"> </w:t>
      </w:r>
      <w:del w:id="86" w:author="Luke Croll" w:date="2023-04-15T15:29:00Z">
        <w:r w:rsidRPr="008C6864" w:rsidDel="004F506F">
          <w:rPr>
            <w:rFonts w:asciiTheme="majorBidi" w:hAnsiTheme="majorBidi" w:cstheme="majorBidi"/>
            <w:b/>
            <w:bCs/>
            <w:sz w:val="24"/>
            <w:szCs w:val="24"/>
          </w:rPr>
          <w:delText xml:space="preserve">of </w:delText>
        </w:r>
      </w:del>
      <w:r w:rsidRPr="008C6864">
        <w:rPr>
          <w:rFonts w:asciiTheme="majorBidi" w:hAnsiTheme="majorBidi" w:cstheme="majorBidi"/>
          <w:b/>
          <w:bCs/>
          <w:sz w:val="24"/>
          <w:szCs w:val="24"/>
        </w:rPr>
        <w:t xml:space="preserve">the statement of the so-called “council of Crimean Tatars under the head of the republic of Crimea” </w:t>
      </w:r>
    </w:p>
    <w:bookmarkEnd w:id="78"/>
    <w:p w14:paraId="3505EA75" w14:textId="77777777" w:rsidR="008C6864" w:rsidRPr="008C6864" w:rsidRDefault="008C6864" w:rsidP="007B5412">
      <w:pPr>
        <w:spacing w:line="240" w:lineRule="auto"/>
        <w:jc w:val="center"/>
        <w:rPr>
          <w:rFonts w:asciiTheme="majorBidi" w:hAnsiTheme="majorBidi" w:cstheme="majorBidi"/>
          <w:b/>
          <w:bCs/>
          <w:sz w:val="24"/>
          <w:szCs w:val="24"/>
        </w:rPr>
      </w:pPr>
    </w:p>
    <w:p w14:paraId="3F005C40" w14:textId="6DE7BE04" w:rsidR="008C6864" w:rsidRPr="008C6864" w:rsidRDefault="008C6864" w:rsidP="007B5412">
      <w:pPr>
        <w:pStyle w:val="NormalWeb"/>
        <w:shd w:val="clear" w:color="auto" w:fill="FFFFFF"/>
        <w:spacing w:before="0" w:beforeAutospacing="0" w:after="120" w:afterAutospacing="0"/>
        <w:ind w:firstLine="720"/>
        <w:jc w:val="both"/>
        <w:textAlignment w:val="baseline"/>
        <w:rPr>
          <w:rFonts w:asciiTheme="majorBidi" w:hAnsiTheme="majorBidi" w:cstheme="majorBidi"/>
          <w:color w:val="1D1D1B"/>
        </w:rPr>
      </w:pPr>
      <w:r w:rsidRPr="008C6864">
        <w:rPr>
          <w:rFonts w:asciiTheme="majorBidi" w:hAnsiTheme="majorBidi" w:cstheme="majorBidi"/>
          <w:color w:val="1D1D1B"/>
        </w:rPr>
        <w:t>The Permanent Mission of Ukraine to the U</w:t>
      </w:r>
      <w:r w:rsidR="00781586" w:rsidRPr="008C6864">
        <w:rPr>
          <w:rFonts w:asciiTheme="majorBidi" w:hAnsiTheme="majorBidi" w:cstheme="majorBidi"/>
          <w:color w:val="1D1D1B"/>
        </w:rPr>
        <w:t>n</w:t>
      </w:r>
      <w:ins w:id="87" w:author="Luke Croll" w:date="2023-04-15T07:39:00Z">
        <w:r w:rsidR="00781586">
          <w:rPr>
            <w:rFonts w:asciiTheme="majorBidi" w:hAnsiTheme="majorBidi" w:cstheme="majorBidi"/>
            <w:color w:val="1D1D1B"/>
          </w:rPr>
          <w:t>ited Nations</w:t>
        </w:r>
      </w:ins>
      <w:r w:rsidRPr="008C6864">
        <w:rPr>
          <w:rFonts w:asciiTheme="majorBidi" w:hAnsiTheme="majorBidi" w:cstheme="majorBidi"/>
          <w:color w:val="1D1D1B"/>
        </w:rPr>
        <w:t xml:space="preserve"> condemns in the strongest terms another </w:t>
      </w:r>
      <w:proofErr w:type="gramStart"/>
      <w:r w:rsidRPr="008C6864">
        <w:rPr>
          <w:rFonts w:asciiTheme="majorBidi" w:hAnsiTheme="majorBidi" w:cstheme="majorBidi"/>
          <w:color w:val="1D1D1B"/>
        </w:rPr>
        <w:t>attempt</w:t>
      </w:r>
      <w:proofErr w:type="gramEnd"/>
      <w:del w:id="88" w:author="Luke Croll" w:date="2023-04-15T07:39:00Z">
        <w:r w:rsidRPr="008C6864" w:rsidDel="00781586">
          <w:rPr>
            <w:rFonts w:asciiTheme="majorBidi" w:hAnsiTheme="majorBidi" w:cstheme="majorBidi"/>
            <w:color w:val="1D1D1B"/>
          </w:rPr>
          <w:delText>s</w:delText>
        </w:r>
      </w:del>
      <w:r w:rsidRPr="008C6864">
        <w:rPr>
          <w:rFonts w:asciiTheme="majorBidi" w:hAnsiTheme="majorBidi" w:cstheme="majorBidi"/>
          <w:color w:val="1D1D1B"/>
        </w:rPr>
        <w:t xml:space="preserve"> by the Russian Federation to misuse the U</w:t>
      </w:r>
      <w:r w:rsidR="00781586" w:rsidRPr="008C6864">
        <w:rPr>
          <w:rFonts w:asciiTheme="majorBidi" w:hAnsiTheme="majorBidi" w:cstheme="majorBidi"/>
          <w:color w:val="1D1D1B"/>
        </w:rPr>
        <w:t>n</w:t>
      </w:r>
      <w:ins w:id="89" w:author="Luke Croll" w:date="2023-04-15T07:39:00Z">
        <w:r w:rsidR="00781586">
          <w:rPr>
            <w:rFonts w:asciiTheme="majorBidi" w:hAnsiTheme="majorBidi" w:cstheme="majorBidi"/>
            <w:color w:val="1D1D1B"/>
          </w:rPr>
          <w:t>ited Nations</w:t>
        </w:r>
      </w:ins>
      <w:r w:rsidRPr="008C6864">
        <w:rPr>
          <w:rFonts w:asciiTheme="majorBidi" w:hAnsiTheme="majorBidi" w:cstheme="majorBidi"/>
          <w:color w:val="1D1D1B"/>
        </w:rPr>
        <w:t xml:space="preserve"> platform </w:t>
      </w:r>
      <w:del w:id="90" w:author="Luke Croll" w:date="2023-04-15T15:29:00Z">
        <w:r w:rsidRPr="008C6864" w:rsidDel="00D707EB">
          <w:rPr>
            <w:rFonts w:asciiTheme="majorBidi" w:hAnsiTheme="majorBidi" w:cstheme="majorBidi"/>
            <w:color w:val="1D1D1B"/>
          </w:rPr>
          <w:delText xml:space="preserve">for </w:delText>
        </w:r>
      </w:del>
      <w:ins w:id="91" w:author="Luke Croll" w:date="2023-04-15T15:29:00Z">
        <w:r w:rsidR="00D707EB">
          <w:rPr>
            <w:rFonts w:asciiTheme="majorBidi" w:hAnsiTheme="majorBidi" w:cstheme="majorBidi"/>
            <w:color w:val="1D1D1B"/>
          </w:rPr>
          <w:t>to</w:t>
        </w:r>
        <w:r w:rsidR="00D707EB" w:rsidRPr="008C6864">
          <w:rPr>
            <w:rFonts w:asciiTheme="majorBidi" w:hAnsiTheme="majorBidi" w:cstheme="majorBidi"/>
            <w:color w:val="1D1D1B"/>
          </w:rPr>
          <w:t xml:space="preserve"> </w:t>
        </w:r>
      </w:ins>
      <w:r w:rsidRPr="008C6864">
        <w:rPr>
          <w:rFonts w:asciiTheme="majorBidi" w:hAnsiTheme="majorBidi" w:cstheme="majorBidi"/>
          <w:color w:val="1D1D1B"/>
        </w:rPr>
        <w:t>spread</w:t>
      </w:r>
      <w:del w:id="92" w:author="Luke Croll" w:date="2023-04-15T15:29:00Z">
        <w:r w:rsidRPr="008C6864" w:rsidDel="00D707EB">
          <w:rPr>
            <w:rFonts w:asciiTheme="majorBidi" w:hAnsiTheme="majorBidi" w:cstheme="majorBidi"/>
            <w:color w:val="1D1D1B"/>
          </w:rPr>
          <w:delText>ing</w:delText>
        </w:r>
      </w:del>
      <w:r w:rsidRPr="008C6864">
        <w:rPr>
          <w:rFonts w:asciiTheme="majorBidi" w:hAnsiTheme="majorBidi" w:cstheme="majorBidi"/>
          <w:color w:val="1D1D1B"/>
        </w:rPr>
        <w:t xml:space="preserve"> outright lies and legitimiz</w:t>
      </w:r>
      <w:ins w:id="93" w:author="Luke Croll" w:date="2023-04-15T15:29:00Z">
        <w:r w:rsidR="00D707EB">
          <w:rPr>
            <w:rFonts w:asciiTheme="majorBidi" w:hAnsiTheme="majorBidi" w:cstheme="majorBidi"/>
            <w:color w:val="1D1D1B"/>
          </w:rPr>
          <w:t>e</w:t>
        </w:r>
      </w:ins>
      <w:del w:id="94" w:author="Luke Croll" w:date="2023-04-15T15:29:00Z">
        <w:r w:rsidRPr="008C6864" w:rsidDel="00D707EB">
          <w:rPr>
            <w:rFonts w:asciiTheme="majorBidi" w:hAnsiTheme="majorBidi" w:cstheme="majorBidi"/>
            <w:color w:val="1D1D1B"/>
          </w:rPr>
          <w:delText>ing</w:delText>
        </w:r>
      </w:del>
      <w:r w:rsidRPr="008C6864">
        <w:rPr>
          <w:rFonts w:asciiTheme="majorBidi" w:hAnsiTheme="majorBidi" w:cstheme="majorBidi"/>
          <w:color w:val="1D1D1B"/>
        </w:rPr>
        <w:t xml:space="preserve"> the outcomes of its aggression against Ukraine.</w:t>
      </w:r>
    </w:p>
    <w:p w14:paraId="0BDFE39C" w14:textId="0FFB9646" w:rsidR="008C6864" w:rsidRPr="008C6864" w:rsidRDefault="008C6864" w:rsidP="007B5412">
      <w:pPr>
        <w:pStyle w:val="NormalWeb"/>
        <w:shd w:val="clear" w:color="auto" w:fill="FFFFFF"/>
        <w:spacing w:before="0" w:beforeAutospacing="0" w:after="120" w:afterAutospacing="0"/>
        <w:ind w:firstLine="720"/>
        <w:jc w:val="both"/>
        <w:textAlignment w:val="baseline"/>
        <w:rPr>
          <w:rFonts w:asciiTheme="majorBidi" w:hAnsiTheme="majorBidi" w:cstheme="majorBidi"/>
          <w:color w:val="1D1D1B"/>
        </w:rPr>
      </w:pPr>
      <w:r w:rsidRPr="008C6864">
        <w:rPr>
          <w:rFonts w:asciiTheme="majorBidi" w:hAnsiTheme="majorBidi" w:cstheme="majorBidi"/>
          <w:color w:val="1D1D1B"/>
        </w:rPr>
        <w:t>The release of the statement of the so-called “council of Crimean Tatars under the head of the republic of Crimea” as a</w:t>
      </w:r>
      <w:del w:id="95" w:author="Luke Croll" w:date="2023-04-15T15:29:00Z">
        <w:r w:rsidRPr="008C6864" w:rsidDel="00D707EB">
          <w:rPr>
            <w:rFonts w:asciiTheme="majorBidi" w:hAnsiTheme="majorBidi" w:cstheme="majorBidi"/>
            <w:color w:val="1D1D1B"/>
          </w:rPr>
          <w:delText>n</w:delText>
        </w:r>
      </w:del>
      <w:r w:rsidRPr="008C6864">
        <w:rPr>
          <w:rFonts w:asciiTheme="majorBidi" w:hAnsiTheme="majorBidi" w:cstheme="majorBidi"/>
          <w:color w:val="1D1D1B"/>
        </w:rPr>
        <w:t xml:space="preserve"> </w:t>
      </w:r>
      <w:del w:id="96" w:author="Luke Croll" w:date="2023-04-15T07:39:00Z">
        <w:r w:rsidRPr="008C6864" w:rsidDel="00781586">
          <w:rPr>
            <w:rFonts w:asciiTheme="majorBidi" w:hAnsiTheme="majorBidi" w:cstheme="majorBidi"/>
            <w:color w:val="1D1D1B"/>
          </w:rPr>
          <w:delText xml:space="preserve">UNGA </w:delText>
        </w:r>
      </w:del>
      <w:r w:rsidRPr="008C6864">
        <w:rPr>
          <w:rFonts w:asciiTheme="majorBidi" w:hAnsiTheme="majorBidi" w:cstheme="majorBidi"/>
          <w:color w:val="1D1D1B"/>
        </w:rPr>
        <w:t>document</w:t>
      </w:r>
      <w:ins w:id="97" w:author="Luke Croll" w:date="2023-04-15T07:39:00Z">
        <w:r w:rsidR="00781586">
          <w:rPr>
            <w:rFonts w:asciiTheme="majorBidi" w:hAnsiTheme="majorBidi" w:cstheme="majorBidi"/>
            <w:color w:val="1D1D1B"/>
          </w:rPr>
          <w:t xml:space="preserve"> of the General Assembly, under the symbol</w:t>
        </w:r>
      </w:ins>
      <w:r w:rsidRPr="008C6864">
        <w:rPr>
          <w:rFonts w:asciiTheme="majorBidi" w:hAnsiTheme="majorBidi" w:cstheme="majorBidi"/>
          <w:color w:val="1D1D1B"/>
        </w:rPr>
        <w:t xml:space="preserve"> A/77/812</w:t>
      </w:r>
      <w:ins w:id="98" w:author="Luke Croll" w:date="2023-04-15T15:29:00Z">
        <w:r w:rsidR="00D707EB">
          <w:rPr>
            <w:rFonts w:asciiTheme="majorBidi" w:hAnsiTheme="majorBidi" w:cstheme="majorBidi"/>
            <w:color w:val="1D1D1B"/>
          </w:rPr>
          <w:t>,</w:t>
        </w:r>
      </w:ins>
      <w:r w:rsidRPr="008C6864">
        <w:rPr>
          <w:rFonts w:asciiTheme="majorBidi" w:hAnsiTheme="majorBidi" w:cstheme="majorBidi"/>
          <w:color w:val="1D1D1B"/>
        </w:rPr>
        <w:t xml:space="preserve"> </w:t>
      </w:r>
      <w:del w:id="99" w:author="Luke Croll" w:date="2023-04-15T07:39:00Z">
        <w:r w:rsidRPr="008C6864" w:rsidDel="00781586">
          <w:rPr>
            <w:rFonts w:asciiTheme="majorBidi" w:hAnsiTheme="majorBidi" w:cstheme="majorBidi"/>
            <w:color w:val="1D1D1B"/>
          </w:rPr>
          <w:delText xml:space="preserve">of </w:delText>
        </w:r>
      </w:del>
      <w:ins w:id="100" w:author="Luke Croll" w:date="2023-04-15T07:39:00Z">
        <w:r w:rsidR="00781586">
          <w:rPr>
            <w:rFonts w:asciiTheme="majorBidi" w:hAnsiTheme="majorBidi" w:cstheme="majorBidi"/>
            <w:color w:val="1D1D1B"/>
          </w:rPr>
          <w:t>dated</w:t>
        </w:r>
        <w:r w:rsidR="00781586" w:rsidRPr="008C6864">
          <w:rPr>
            <w:rFonts w:asciiTheme="majorBidi" w:hAnsiTheme="majorBidi" w:cstheme="majorBidi"/>
            <w:color w:val="1D1D1B"/>
          </w:rPr>
          <w:t xml:space="preserve"> </w:t>
        </w:r>
      </w:ins>
      <w:r w:rsidRPr="008C6864">
        <w:rPr>
          <w:rFonts w:asciiTheme="majorBidi" w:hAnsiTheme="majorBidi" w:cstheme="majorBidi"/>
          <w:color w:val="1D1D1B"/>
        </w:rPr>
        <w:t>24 March 2023</w:t>
      </w:r>
      <w:ins w:id="101" w:author="Luke Croll" w:date="2023-04-15T07:39:00Z">
        <w:r w:rsidR="00781586">
          <w:rPr>
            <w:rFonts w:asciiTheme="majorBidi" w:hAnsiTheme="majorBidi" w:cstheme="majorBidi"/>
            <w:color w:val="1D1D1B"/>
          </w:rPr>
          <w:t>,</w:t>
        </w:r>
      </w:ins>
      <w:r w:rsidRPr="008C6864">
        <w:rPr>
          <w:rFonts w:asciiTheme="majorBidi" w:hAnsiTheme="majorBidi" w:cstheme="majorBidi"/>
          <w:color w:val="1D1D1B"/>
        </w:rPr>
        <w:t xml:space="preserve"> serves the purpose of creating a smokescreen to hide the dire human rights situation in the temporar</w:t>
      </w:r>
      <w:ins w:id="102" w:author="Luke Croll" w:date="2023-04-15T15:29:00Z">
        <w:r w:rsidR="00D707EB">
          <w:rPr>
            <w:rFonts w:asciiTheme="majorBidi" w:hAnsiTheme="majorBidi" w:cstheme="majorBidi"/>
            <w:color w:val="1D1D1B"/>
          </w:rPr>
          <w:t>il</w:t>
        </w:r>
      </w:ins>
      <w:r w:rsidRPr="008C6864">
        <w:rPr>
          <w:rFonts w:asciiTheme="majorBidi" w:hAnsiTheme="majorBidi" w:cstheme="majorBidi"/>
          <w:color w:val="1D1D1B"/>
        </w:rPr>
        <w:t xml:space="preserve">y occupied Crimean Peninsula, marked in particular </w:t>
      </w:r>
      <w:del w:id="103" w:author="Luke Croll" w:date="2023-04-15T07:40:00Z">
        <w:r w:rsidRPr="008C6864" w:rsidDel="00781586">
          <w:rPr>
            <w:rFonts w:asciiTheme="majorBidi" w:hAnsiTheme="majorBidi" w:cstheme="majorBidi"/>
            <w:color w:val="1D1D1B"/>
          </w:rPr>
          <w:delText xml:space="preserve">with </w:delText>
        </w:r>
      </w:del>
      <w:ins w:id="104" w:author="Luke Croll" w:date="2023-04-15T07:40:00Z">
        <w:r w:rsidR="00781586">
          <w:rPr>
            <w:rFonts w:asciiTheme="majorBidi" w:hAnsiTheme="majorBidi" w:cstheme="majorBidi"/>
            <w:color w:val="1D1D1B"/>
          </w:rPr>
          <w:t>by</w:t>
        </w:r>
        <w:r w:rsidR="00781586" w:rsidRPr="008C6864">
          <w:rPr>
            <w:rFonts w:asciiTheme="majorBidi" w:hAnsiTheme="majorBidi" w:cstheme="majorBidi"/>
            <w:color w:val="1D1D1B"/>
          </w:rPr>
          <w:t xml:space="preserve"> </w:t>
        </w:r>
      </w:ins>
      <w:r w:rsidRPr="008C6864">
        <w:rPr>
          <w:rFonts w:asciiTheme="majorBidi" w:hAnsiTheme="majorBidi" w:cstheme="majorBidi"/>
          <w:color w:val="1D1D1B"/>
        </w:rPr>
        <w:t xml:space="preserve">unabated repressions against the Crimean Tatar </w:t>
      </w:r>
      <w:commentRangeStart w:id="105"/>
      <w:r w:rsidRPr="008C6864">
        <w:rPr>
          <w:rFonts w:asciiTheme="majorBidi" w:hAnsiTheme="majorBidi" w:cstheme="majorBidi"/>
          <w:color w:val="1D1D1B"/>
        </w:rPr>
        <w:t>indigenous people</w:t>
      </w:r>
      <w:commentRangeEnd w:id="105"/>
      <w:r w:rsidR="00E57E18">
        <w:rPr>
          <w:rStyle w:val="CommentReference"/>
          <w:lang w:eastAsia="en-US"/>
        </w:rPr>
        <w:commentReference w:id="105"/>
      </w:r>
      <w:r w:rsidRPr="008C6864">
        <w:rPr>
          <w:rFonts w:asciiTheme="majorBidi" w:hAnsiTheme="majorBidi" w:cstheme="majorBidi"/>
          <w:color w:val="1D1D1B"/>
        </w:rPr>
        <w:t>.</w:t>
      </w:r>
    </w:p>
    <w:p w14:paraId="272BA1C7" w14:textId="466C7800" w:rsidR="008C6864" w:rsidRPr="008C6864" w:rsidRDefault="008C6864" w:rsidP="007C369F">
      <w:pPr>
        <w:pStyle w:val="NormalWeb"/>
        <w:shd w:val="clear" w:color="auto" w:fill="FFFFFF"/>
        <w:spacing w:before="0" w:beforeAutospacing="0" w:after="120" w:afterAutospacing="0"/>
        <w:ind w:firstLine="720"/>
        <w:jc w:val="both"/>
        <w:textAlignment w:val="baseline"/>
        <w:rPr>
          <w:rFonts w:asciiTheme="majorBidi" w:hAnsiTheme="majorBidi" w:cstheme="majorBidi"/>
          <w:color w:val="1D1D1B"/>
        </w:rPr>
      </w:pPr>
      <w:del w:id="106" w:author="Luke Croll" w:date="2023-04-15T07:40:00Z">
        <w:r w:rsidRPr="008C6864" w:rsidDel="00781586">
          <w:rPr>
            <w:rFonts w:asciiTheme="majorBidi" w:hAnsiTheme="majorBidi" w:cstheme="majorBidi"/>
            <w:color w:val="1D1D1B"/>
          </w:rPr>
          <w:delText xml:space="preserve">To </w:delText>
        </w:r>
      </w:del>
      <w:ins w:id="107" w:author="Luke Croll" w:date="2023-04-15T07:40:00Z">
        <w:r w:rsidR="00781586">
          <w:rPr>
            <w:rFonts w:asciiTheme="majorBidi" w:hAnsiTheme="majorBidi" w:cstheme="majorBidi"/>
            <w:color w:val="1D1D1B"/>
          </w:rPr>
          <w:t>With</w:t>
        </w:r>
        <w:r w:rsidR="00781586" w:rsidRPr="008C6864">
          <w:rPr>
            <w:rFonts w:asciiTheme="majorBidi" w:hAnsiTheme="majorBidi" w:cstheme="majorBidi"/>
            <w:color w:val="1D1D1B"/>
          </w:rPr>
          <w:t xml:space="preserve"> </w:t>
        </w:r>
      </w:ins>
      <w:r w:rsidRPr="008C6864">
        <w:rPr>
          <w:rFonts w:asciiTheme="majorBidi" w:hAnsiTheme="majorBidi" w:cstheme="majorBidi"/>
          <w:color w:val="1D1D1B"/>
        </w:rPr>
        <w:t>this aim</w:t>
      </w:r>
      <w:ins w:id="108" w:author="Luke Croll" w:date="2023-04-15T07:40:00Z">
        <w:r w:rsidR="00781586">
          <w:rPr>
            <w:rFonts w:asciiTheme="majorBidi" w:hAnsiTheme="majorBidi" w:cstheme="majorBidi"/>
            <w:color w:val="1D1D1B"/>
          </w:rPr>
          <w:t>,</w:t>
        </w:r>
      </w:ins>
      <w:r w:rsidRPr="008C6864">
        <w:rPr>
          <w:rFonts w:asciiTheme="majorBidi" w:hAnsiTheme="majorBidi" w:cstheme="majorBidi"/>
          <w:color w:val="1D1D1B"/>
        </w:rPr>
        <w:t xml:space="preserve"> Russia </w:t>
      </w:r>
      <w:ins w:id="109" w:author="Luke Croll" w:date="2023-04-15T15:36:00Z">
        <w:r w:rsidR="004C6A76">
          <w:rPr>
            <w:rFonts w:asciiTheme="majorBidi" w:hAnsiTheme="majorBidi" w:cstheme="majorBidi"/>
            <w:color w:val="1D1D1B"/>
          </w:rPr>
          <w:t xml:space="preserve">is </w:t>
        </w:r>
      </w:ins>
      <w:r w:rsidRPr="008C6864">
        <w:rPr>
          <w:rFonts w:asciiTheme="majorBidi" w:hAnsiTheme="majorBidi" w:cstheme="majorBidi"/>
          <w:color w:val="1D1D1B"/>
        </w:rPr>
        <w:t>attempt</w:t>
      </w:r>
      <w:ins w:id="110" w:author="Luke Croll" w:date="2023-04-15T15:36:00Z">
        <w:r w:rsidR="004C6A76">
          <w:rPr>
            <w:rFonts w:asciiTheme="majorBidi" w:hAnsiTheme="majorBidi" w:cstheme="majorBidi"/>
            <w:color w:val="1D1D1B"/>
          </w:rPr>
          <w:t>ing</w:t>
        </w:r>
      </w:ins>
      <w:del w:id="111" w:author="Luke Croll" w:date="2023-04-15T15:36:00Z">
        <w:r w:rsidRPr="008C6864" w:rsidDel="004C6A76">
          <w:rPr>
            <w:rFonts w:asciiTheme="majorBidi" w:hAnsiTheme="majorBidi" w:cstheme="majorBidi"/>
            <w:color w:val="1D1D1B"/>
          </w:rPr>
          <w:delText>s</w:delText>
        </w:r>
      </w:del>
      <w:r w:rsidRPr="008C6864">
        <w:rPr>
          <w:rFonts w:asciiTheme="majorBidi" w:hAnsiTheme="majorBidi" w:cstheme="majorBidi"/>
          <w:color w:val="1D1D1B"/>
        </w:rPr>
        <w:t xml:space="preserve"> to silence the only representative organ of the Crimean Tatar people – the Mejlis, elected by the Crimean Tatar people </w:t>
      </w:r>
      <w:del w:id="112" w:author="Luke Croll" w:date="2023-04-15T07:40:00Z">
        <w:r w:rsidRPr="008C6864" w:rsidDel="00781586">
          <w:rPr>
            <w:rFonts w:asciiTheme="majorBidi" w:hAnsiTheme="majorBidi" w:cstheme="majorBidi"/>
            <w:color w:val="1D1D1B"/>
          </w:rPr>
          <w:delText>according to</w:delText>
        </w:r>
      </w:del>
      <w:ins w:id="113" w:author="Luke Croll" w:date="2023-04-15T07:40:00Z">
        <w:r w:rsidR="00781586">
          <w:rPr>
            <w:rFonts w:asciiTheme="majorBidi" w:hAnsiTheme="majorBidi" w:cstheme="majorBidi"/>
            <w:color w:val="1D1D1B"/>
          </w:rPr>
          <w:t>in accordance with</w:t>
        </w:r>
      </w:ins>
      <w:r w:rsidRPr="008C6864">
        <w:rPr>
          <w:rFonts w:asciiTheme="majorBidi" w:hAnsiTheme="majorBidi" w:cstheme="majorBidi"/>
          <w:color w:val="1D1D1B"/>
        </w:rPr>
        <w:t xml:space="preserve"> its own procedures and in full compliance with the U</w:t>
      </w:r>
      <w:r w:rsidR="00781586" w:rsidRPr="008C6864">
        <w:rPr>
          <w:rFonts w:asciiTheme="majorBidi" w:hAnsiTheme="majorBidi" w:cstheme="majorBidi"/>
          <w:color w:val="1D1D1B"/>
        </w:rPr>
        <w:t>n</w:t>
      </w:r>
      <w:ins w:id="114" w:author="Luke Croll" w:date="2023-04-15T07:40:00Z">
        <w:r w:rsidR="00781586">
          <w:rPr>
            <w:rFonts w:asciiTheme="majorBidi" w:hAnsiTheme="majorBidi" w:cstheme="majorBidi"/>
            <w:color w:val="1D1D1B"/>
          </w:rPr>
          <w:t>ited Nations</w:t>
        </w:r>
      </w:ins>
      <w:r w:rsidRPr="008C6864">
        <w:rPr>
          <w:rFonts w:asciiTheme="majorBidi" w:hAnsiTheme="majorBidi" w:cstheme="majorBidi"/>
          <w:color w:val="1D1D1B"/>
        </w:rPr>
        <w:t xml:space="preserve"> Declaration on the Rights of Indigenous Peoples – creating instead puppet structures, which, as follows from the</w:t>
      </w:r>
      <w:ins w:id="115" w:author="Luke Croll" w:date="2023-04-15T15:32:00Z">
        <w:r w:rsidR="00D01923">
          <w:rPr>
            <w:rFonts w:asciiTheme="majorBidi" w:hAnsiTheme="majorBidi" w:cstheme="majorBidi"/>
            <w:color w:val="1D1D1B"/>
          </w:rPr>
          <w:t>ir</w:t>
        </w:r>
      </w:ins>
      <w:r w:rsidRPr="008C6864">
        <w:rPr>
          <w:rFonts w:asciiTheme="majorBidi" w:hAnsiTheme="majorBidi" w:cstheme="majorBidi"/>
          <w:color w:val="1D1D1B"/>
        </w:rPr>
        <w:t xml:space="preserve"> very titles, are controlled and orchestrated by the Russian occupation administration in Crimea.</w:t>
      </w:r>
    </w:p>
    <w:p w14:paraId="4FEA1B6B" w14:textId="321F1D5C" w:rsidR="008C6864" w:rsidRPr="008C6864" w:rsidRDefault="008C6864" w:rsidP="007B5412">
      <w:pPr>
        <w:pStyle w:val="NormalWeb"/>
        <w:shd w:val="clear" w:color="auto" w:fill="FFFFFF"/>
        <w:spacing w:before="0" w:beforeAutospacing="0" w:after="120" w:afterAutospacing="0"/>
        <w:ind w:firstLine="720"/>
        <w:jc w:val="both"/>
        <w:textAlignment w:val="baseline"/>
        <w:rPr>
          <w:rFonts w:asciiTheme="majorBidi" w:hAnsiTheme="majorBidi" w:cstheme="majorBidi"/>
          <w:color w:val="1D1D1B"/>
        </w:rPr>
      </w:pPr>
      <w:r w:rsidRPr="008C6864">
        <w:rPr>
          <w:rFonts w:asciiTheme="majorBidi" w:hAnsiTheme="majorBidi" w:cstheme="majorBidi"/>
          <w:color w:val="1D1D1B"/>
        </w:rPr>
        <w:lastRenderedPageBreak/>
        <w:t xml:space="preserve">It is outrageous that the Russian Federation continues to disregard numerous resolutions of the </w:t>
      </w:r>
      <w:del w:id="116" w:author="Luke Croll" w:date="2023-04-15T07:40:00Z">
        <w:r w:rsidRPr="008C6864" w:rsidDel="00781586">
          <w:rPr>
            <w:rFonts w:asciiTheme="majorBidi" w:hAnsiTheme="majorBidi" w:cstheme="majorBidi"/>
            <w:color w:val="1D1D1B"/>
          </w:rPr>
          <w:delText xml:space="preserve">UN </w:delText>
        </w:r>
      </w:del>
      <w:r w:rsidRPr="008C6864">
        <w:rPr>
          <w:rFonts w:asciiTheme="majorBidi" w:hAnsiTheme="majorBidi" w:cstheme="majorBidi"/>
          <w:color w:val="1D1D1B"/>
        </w:rPr>
        <w:t>General Assembly</w:t>
      </w:r>
      <w:del w:id="117" w:author="Luke Croll" w:date="2023-04-15T07:40:00Z">
        <w:r w:rsidRPr="008C6864" w:rsidDel="00781586">
          <w:rPr>
            <w:rFonts w:asciiTheme="majorBidi" w:hAnsiTheme="majorBidi" w:cstheme="majorBidi"/>
            <w:color w:val="1D1D1B"/>
          </w:rPr>
          <w:delText>,</w:delText>
        </w:r>
      </w:del>
      <w:r w:rsidRPr="008C6864">
        <w:rPr>
          <w:rFonts w:asciiTheme="majorBidi" w:hAnsiTheme="majorBidi" w:cstheme="majorBidi"/>
          <w:color w:val="1D1D1B"/>
        </w:rPr>
        <w:t xml:space="preserve"> adopted in response to its illegal occupation of the Autonomous Republic of Crimea and the city of Sevastopol, Ukraine.      </w:t>
      </w:r>
    </w:p>
    <w:p w14:paraId="632AC6B0" w14:textId="5AF680A6" w:rsidR="008C6864" w:rsidRPr="008C6864" w:rsidRDefault="008C6864" w:rsidP="007B5412">
      <w:pPr>
        <w:pStyle w:val="NormalWeb"/>
        <w:shd w:val="clear" w:color="auto" w:fill="FFFFFF"/>
        <w:spacing w:before="0" w:beforeAutospacing="0" w:after="120" w:afterAutospacing="0"/>
        <w:ind w:firstLine="720"/>
        <w:jc w:val="both"/>
        <w:textAlignment w:val="baseline"/>
        <w:rPr>
          <w:rFonts w:asciiTheme="majorBidi" w:hAnsiTheme="majorBidi" w:cstheme="majorBidi"/>
          <w:color w:val="1D1D1B"/>
        </w:rPr>
      </w:pPr>
      <w:r w:rsidRPr="008C6864">
        <w:rPr>
          <w:rFonts w:asciiTheme="majorBidi" w:hAnsiTheme="majorBidi" w:cstheme="majorBidi"/>
          <w:color w:val="1D1D1B"/>
        </w:rPr>
        <w:t xml:space="preserve">On 27 March 2014, the </w:t>
      </w:r>
      <w:del w:id="118" w:author="Luke Croll" w:date="2023-04-15T07:40:00Z">
        <w:r w:rsidRPr="008C6864" w:rsidDel="00781586">
          <w:rPr>
            <w:rFonts w:asciiTheme="majorBidi" w:hAnsiTheme="majorBidi" w:cstheme="majorBidi"/>
            <w:color w:val="1D1D1B"/>
          </w:rPr>
          <w:delText xml:space="preserve">United Nations </w:delText>
        </w:r>
      </w:del>
      <w:r w:rsidRPr="008C6864">
        <w:rPr>
          <w:rFonts w:asciiTheme="majorBidi" w:hAnsiTheme="majorBidi" w:cstheme="majorBidi"/>
          <w:color w:val="1D1D1B"/>
        </w:rPr>
        <w:t>General Assembly adopted resolution 68/262</w:t>
      </w:r>
      <w:ins w:id="119" w:author="Luke Croll" w:date="2023-04-15T07:40:00Z">
        <w:r w:rsidR="00781586">
          <w:rPr>
            <w:rFonts w:asciiTheme="majorBidi" w:hAnsiTheme="majorBidi" w:cstheme="majorBidi"/>
            <w:color w:val="1D1D1B"/>
          </w:rPr>
          <w:t>, entitled</w:t>
        </w:r>
      </w:ins>
      <w:r w:rsidRPr="008C6864">
        <w:rPr>
          <w:rFonts w:asciiTheme="majorBidi" w:hAnsiTheme="majorBidi" w:cstheme="majorBidi"/>
          <w:color w:val="1D1D1B"/>
        </w:rPr>
        <w:t xml:space="preserve"> “Territorial </w:t>
      </w:r>
      <w:ins w:id="120" w:author="Luke Croll" w:date="2023-04-15T07:40:00Z">
        <w:r w:rsidR="00781586">
          <w:rPr>
            <w:rFonts w:asciiTheme="majorBidi" w:hAnsiTheme="majorBidi" w:cstheme="majorBidi"/>
            <w:color w:val="1D1D1B"/>
          </w:rPr>
          <w:t>i</w:t>
        </w:r>
      </w:ins>
      <w:del w:id="121" w:author="Luke Croll" w:date="2023-04-15T07:40:00Z">
        <w:r w:rsidRPr="008C6864" w:rsidDel="00781586">
          <w:rPr>
            <w:rFonts w:asciiTheme="majorBidi" w:hAnsiTheme="majorBidi" w:cstheme="majorBidi"/>
            <w:color w:val="1D1D1B"/>
          </w:rPr>
          <w:delText>I</w:delText>
        </w:r>
      </w:del>
      <w:r w:rsidRPr="008C6864">
        <w:rPr>
          <w:rFonts w:asciiTheme="majorBidi" w:hAnsiTheme="majorBidi" w:cstheme="majorBidi"/>
          <w:color w:val="1D1D1B"/>
        </w:rPr>
        <w:t xml:space="preserve">ntegrity of Ukraine”, affirming its full commitment to the sovereignty, political independence, </w:t>
      </w:r>
      <w:proofErr w:type="gramStart"/>
      <w:r w:rsidRPr="008C6864">
        <w:rPr>
          <w:rFonts w:asciiTheme="majorBidi" w:hAnsiTheme="majorBidi" w:cstheme="majorBidi"/>
          <w:color w:val="1D1D1B"/>
        </w:rPr>
        <w:t>unity</w:t>
      </w:r>
      <w:proofErr w:type="gramEnd"/>
      <w:r w:rsidRPr="008C6864">
        <w:rPr>
          <w:rFonts w:asciiTheme="majorBidi" w:hAnsiTheme="majorBidi" w:cstheme="majorBidi"/>
          <w:color w:val="1D1D1B"/>
        </w:rPr>
        <w:t xml:space="preserve"> and territorial integrity of Ukraine within its internationally recognized borders. The General Assembly also called upon all States, international </w:t>
      </w:r>
      <w:proofErr w:type="gramStart"/>
      <w:r w:rsidRPr="008C6864">
        <w:rPr>
          <w:rFonts w:asciiTheme="majorBidi" w:hAnsiTheme="majorBidi" w:cstheme="majorBidi"/>
          <w:color w:val="1D1D1B"/>
        </w:rPr>
        <w:t>organizations</w:t>
      </w:r>
      <w:proofErr w:type="gramEnd"/>
      <w:r w:rsidRPr="008C6864">
        <w:rPr>
          <w:rFonts w:asciiTheme="majorBidi" w:hAnsiTheme="majorBidi" w:cstheme="majorBidi"/>
          <w:color w:val="1D1D1B"/>
        </w:rPr>
        <w:t xml:space="preserve"> and specialized agencies not to recognize any alteration of the status of the Autonomous Republic of Crimea and the city of Sevastopol on the basis of the so-called “referendum”.</w:t>
      </w:r>
    </w:p>
    <w:p w14:paraId="7B154093" w14:textId="77777777" w:rsidR="008C6864" w:rsidRPr="008C6864" w:rsidRDefault="008C6864" w:rsidP="007B5412">
      <w:pPr>
        <w:pStyle w:val="NormalWeb"/>
        <w:shd w:val="clear" w:color="auto" w:fill="FFFFFF"/>
        <w:spacing w:before="0" w:beforeAutospacing="0" w:after="120" w:afterAutospacing="0"/>
        <w:ind w:firstLine="720"/>
        <w:jc w:val="both"/>
        <w:textAlignment w:val="baseline"/>
        <w:rPr>
          <w:rFonts w:asciiTheme="majorBidi" w:hAnsiTheme="majorBidi" w:cstheme="majorBidi"/>
          <w:color w:val="1D1D1B"/>
        </w:rPr>
      </w:pPr>
      <w:r w:rsidRPr="008C6864">
        <w:rPr>
          <w:rFonts w:asciiTheme="majorBidi" w:hAnsiTheme="majorBidi" w:cstheme="majorBidi"/>
          <w:color w:val="1D1D1B"/>
        </w:rPr>
        <w:t xml:space="preserve">Despite the sanctions imposed in response to Russian actions and the clear demands of the international community, the Russian Federation has not abandoned its occupation of Crimea. On the contrary, continuing blatant violations of human rights in Crimea, including indigenous Crimean Tatar people’s rights, have become the tip of an iceberg of Russia’s ongoing all-out aggression against Ukraine, which has taken a terrible human toll, leaving tens of thousands of civilians killed, </w:t>
      </w:r>
      <w:proofErr w:type="gramStart"/>
      <w:r w:rsidRPr="008C6864">
        <w:rPr>
          <w:rFonts w:asciiTheme="majorBidi" w:hAnsiTheme="majorBidi" w:cstheme="majorBidi"/>
          <w:color w:val="1D1D1B"/>
        </w:rPr>
        <w:t>injured</w:t>
      </w:r>
      <w:proofErr w:type="gramEnd"/>
      <w:r w:rsidRPr="008C6864">
        <w:rPr>
          <w:rFonts w:asciiTheme="majorBidi" w:hAnsiTheme="majorBidi" w:cstheme="majorBidi"/>
          <w:color w:val="1D1D1B"/>
        </w:rPr>
        <w:t xml:space="preserve"> or maimed.</w:t>
      </w:r>
    </w:p>
    <w:p w14:paraId="795B4428" w14:textId="6B630F4B" w:rsidR="008C6864" w:rsidRPr="008C6864" w:rsidRDefault="008C6864" w:rsidP="007B5412">
      <w:pPr>
        <w:shd w:val="clear" w:color="auto" w:fill="FFFFFF"/>
        <w:spacing w:after="120" w:line="240" w:lineRule="auto"/>
        <w:ind w:firstLine="720"/>
        <w:jc w:val="both"/>
        <w:textAlignment w:val="baseline"/>
        <w:rPr>
          <w:rFonts w:asciiTheme="majorBidi" w:eastAsia="Times New Roman" w:hAnsiTheme="majorBidi" w:cstheme="majorBidi"/>
          <w:color w:val="1D1D1B"/>
          <w:sz w:val="24"/>
          <w:szCs w:val="24"/>
        </w:rPr>
      </w:pPr>
      <w:r w:rsidRPr="008C6864">
        <w:rPr>
          <w:rFonts w:asciiTheme="majorBidi" w:eastAsia="Times New Roman" w:hAnsiTheme="majorBidi" w:cstheme="majorBidi"/>
          <w:color w:val="1D1D1B"/>
          <w:sz w:val="24"/>
          <w:szCs w:val="24"/>
        </w:rPr>
        <w:t xml:space="preserve">Moreover, for more than six years, the aggressor </w:t>
      </w:r>
      <w:ins w:id="122" w:author="Luke Croll" w:date="2023-04-15T15:34:00Z">
        <w:r w:rsidR="003D619E">
          <w:rPr>
            <w:rFonts w:asciiTheme="majorBidi" w:eastAsia="Times New Roman" w:hAnsiTheme="majorBidi" w:cstheme="majorBidi"/>
            <w:color w:val="1D1D1B"/>
            <w:sz w:val="24"/>
            <w:szCs w:val="24"/>
          </w:rPr>
          <w:t>S</w:t>
        </w:r>
      </w:ins>
      <w:del w:id="123" w:author="Luke Croll" w:date="2023-04-15T15:34:00Z">
        <w:r w:rsidRPr="008C6864" w:rsidDel="003D619E">
          <w:rPr>
            <w:rFonts w:asciiTheme="majorBidi" w:eastAsia="Times New Roman" w:hAnsiTheme="majorBidi" w:cstheme="majorBidi"/>
            <w:color w:val="1D1D1B"/>
            <w:sz w:val="24"/>
            <w:szCs w:val="24"/>
          </w:rPr>
          <w:delText>s</w:delText>
        </w:r>
      </w:del>
      <w:r w:rsidRPr="008C6864">
        <w:rPr>
          <w:rFonts w:asciiTheme="majorBidi" w:eastAsia="Times New Roman" w:hAnsiTheme="majorBidi" w:cstheme="majorBidi"/>
          <w:color w:val="1D1D1B"/>
          <w:sz w:val="24"/>
          <w:szCs w:val="24"/>
        </w:rPr>
        <w:t xml:space="preserve">tate has been shamelessly ignoring the decision of the </w:t>
      </w:r>
      <w:del w:id="124" w:author="Luke Croll" w:date="2023-04-15T07:41:00Z">
        <w:r w:rsidRPr="008C6864" w:rsidDel="00781586">
          <w:rPr>
            <w:rFonts w:asciiTheme="majorBidi" w:eastAsia="Times New Roman" w:hAnsiTheme="majorBidi" w:cstheme="majorBidi"/>
            <w:color w:val="1D1D1B"/>
            <w:sz w:val="24"/>
            <w:szCs w:val="24"/>
          </w:rPr>
          <w:delText xml:space="preserve">UN </w:delText>
        </w:r>
      </w:del>
      <w:r w:rsidRPr="008C6864">
        <w:rPr>
          <w:rFonts w:asciiTheme="majorBidi" w:eastAsia="Times New Roman" w:hAnsiTheme="majorBidi" w:cstheme="majorBidi"/>
          <w:color w:val="1D1D1B"/>
          <w:sz w:val="24"/>
          <w:szCs w:val="24"/>
        </w:rPr>
        <w:t xml:space="preserve">International Court of Justice on the immediate restoration of rights of the Mejlis of the Crimean Tatar People. Despite the decision mentioned, Russian </w:t>
      </w:r>
      <w:del w:id="125" w:author="Luke Croll" w:date="2023-04-15T07:41:00Z">
        <w:r w:rsidRPr="008C6864" w:rsidDel="00781586">
          <w:rPr>
            <w:rFonts w:asciiTheme="majorBidi" w:eastAsia="Times New Roman" w:hAnsiTheme="majorBidi" w:cstheme="majorBidi"/>
            <w:color w:val="1D1D1B"/>
            <w:sz w:val="24"/>
            <w:szCs w:val="24"/>
          </w:rPr>
          <w:delText xml:space="preserve">occupants </w:delText>
        </w:r>
      </w:del>
      <w:ins w:id="126" w:author="Luke Croll" w:date="2023-04-15T07:41:00Z">
        <w:r w:rsidR="00781586">
          <w:rPr>
            <w:rFonts w:asciiTheme="majorBidi" w:eastAsia="Times New Roman" w:hAnsiTheme="majorBidi" w:cstheme="majorBidi"/>
            <w:color w:val="1D1D1B"/>
            <w:sz w:val="24"/>
            <w:szCs w:val="24"/>
          </w:rPr>
          <w:t>occupiers</w:t>
        </w:r>
        <w:r w:rsidR="00781586" w:rsidRPr="008C6864">
          <w:rPr>
            <w:rFonts w:asciiTheme="majorBidi" w:eastAsia="Times New Roman" w:hAnsiTheme="majorBidi" w:cstheme="majorBidi"/>
            <w:color w:val="1D1D1B"/>
            <w:sz w:val="24"/>
            <w:szCs w:val="24"/>
          </w:rPr>
          <w:t xml:space="preserve"> </w:t>
        </w:r>
      </w:ins>
      <w:r w:rsidRPr="008C6864">
        <w:rPr>
          <w:rFonts w:asciiTheme="majorBidi" w:eastAsia="Times New Roman" w:hAnsiTheme="majorBidi" w:cstheme="majorBidi"/>
          <w:color w:val="1D1D1B"/>
          <w:sz w:val="24"/>
          <w:szCs w:val="24"/>
        </w:rPr>
        <w:t xml:space="preserve">continue to prohibit the entry of the </w:t>
      </w:r>
      <w:commentRangeStart w:id="127"/>
      <w:r w:rsidRPr="008C6864">
        <w:rPr>
          <w:rFonts w:asciiTheme="majorBidi" w:eastAsia="Times New Roman" w:hAnsiTheme="majorBidi" w:cstheme="majorBidi"/>
          <w:color w:val="1D1D1B"/>
          <w:sz w:val="24"/>
          <w:szCs w:val="24"/>
        </w:rPr>
        <w:t xml:space="preserve">leaders </w:t>
      </w:r>
      <w:commentRangeEnd w:id="127"/>
      <w:r w:rsidR="0053428F">
        <w:rPr>
          <w:rStyle w:val="CommentReference"/>
          <w:rFonts w:eastAsia="Times New Roman"/>
          <w:spacing w:val="0"/>
          <w:w w:val="100"/>
          <w:kern w:val="0"/>
          <w:lang w:val="en-US" w:eastAsia="en-US"/>
        </w:rPr>
        <w:commentReference w:id="127"/>
      </w:r>
      <w:r w:rsidRPr="008C6864">
        <w:rPr>
          <w:rFonts w:asciiTheme="majorBidi" w:eastAsia="Times New Roman" w:hAnsiTheme="majorBidi" w:cstheme="majorBidi"/>
          <w:color w:val="1D1D1B"/>
          <w:sz w:val="24"/>
          <w:szCs w:val="24"/>
        </w:rPr>
        <w:t xml:space="preserve">of the Crimean Tatar </w:t>
      </w:r>
      <w:ins w:id="128" w:author="Luke Croll" w:date="2023-04-15T15:34:00Z">
        <w:r w:rsidR="00FC13BD">
          <w:rPr>
            <w:rFonts w:asciiTheme="majorBidi" w:eastAsia="Times New Roman" w:hAnsiTheme="majorBidi" w:cstheme="majorBidi"/>
            <w:color w:val="1D1D1B"/>
            <w:sz w:val="24"/>
            <w:szCs w:val="24"/>
          </w:rPr>
          <w:t>p</w:t>
        </w:r>
      </w:ins>
      <w:del w:id="129" w:author="Luke Croll" w:date="2023-04-15T15:34:00Z">
        <w:r w:rsidRPr="008C6864" w:rsidDel="00FC13BD">
          <w:rPr>
            <w:rFonts w:asciiTheme="majorBidi" w:eastAsia="Times New Roman" w:hAnsiTheme="majorBidi" w:cstheme="majorBidi"/>
            <w:color w:val="1D1D1B"/>
            <w:sz w:val="24"/>
            <w:szCs w:val="24"/>
          </w:rPr>
          <w:delText>P</w:delText>
        </w:r>
      </w:del>
      <w:r w:rsidRPr="008C6864">
        <w:rPr>
          <w:rFonts w:asciiTheme="majorBidi" w:eastAsia="Times New Roman" w:hAnsiTheme="majorBidi" w:cstheme="majorBidi"/>
          <w:color w:val="1D1D1B"/>
          <w:sz w:val="24"/>
          <w:szCs w:val="24"/>
        </w:rPr>
        <w:t xml:space="preserve">eople, Mustafa </w:t>
      </w:r>
      <w:proofErr w:type="spellStart"/>
      <w:r w:rsidRPr="008C6864">
        <w:rPr>
          <w:rFonts w:asciiTheme="majorBidi" w:eastAsia="Times New Roman" w:hAnsiTheme="majorBidi" w:cstheme="majorBidi"/>
          <w:color w:val="1D1D1B"/>
          <w:sz w:val="24"/>
          <w:szCs w:val="24"/>
        </w:rPr>
        <w:t>Dzhemilev</w:t>
      </w:r>
      <w:proofErr w:type="spellEnd"/>
      <w:r w:rsidRPr="008C6864">
        <w:rPr>
          <w:rFonts w:asciiTheme="majorBidi" w:eastAsia="Times New Roman" w:hAnsiTheme="majorBidi" w:cstheme="majorBidi"/>
          <w:color w:val="1D1D1B"/>
          <w:sz w:val="24"/>
          <w:szCs w:val="24"/>
        </w:rPr>
        <w:t xml:space="preserve"> and </w:t>
      </w:r>
      <w:proofErr w:type="spellStart"/>
      <w:r w:rsidRPr="008C6864">
        <w:rPr>
          <w:rFonts w:asciiTheme="majorBidi" w:eastAsia="Times New Roman" w:hAnsiTheme="majorBidi" w:cstheme="majorBidi"/>
          <w:color w:val="1D1D1B"/>
          <w:sz w:val="24"/>
          <w:szCs w:val="24"/>
        </w:rPr>
        <w:t>Refat</w:t>
      </w:r>
      <w:proofErr w:type="spellEnd"/>
      <w:r w:rsidRPr="008C6864">
        <w:rPr>
          <w:rFonts w:asciiTheme="majorBidi" w:eastAsia="Times New Roman" w:hAnsiTheme="majorBidi" w:cstheme="majorBidi"/>
          <w:color w:val="1D1D1B"/>
          <w:sz w:val="24"/>
          <w:szCs w:val="24"/>
        </w:rPr>
        <w:t xml:space="preserve"> </w:t>
      </w:r>
      <w:proofErr w:type="spellStart"/>
      <w:r w:rsidRPr="008C6864">
        <w:rPr>
          <w:rFonts w:asciiTheme="majorBidi" w:eastAsia="Times New Roman" w:hAnsiTheme="majorBidi" w:cstheme="majorBidi"/>
          <w:color w:val="1D1D1B"/>
          <w:sz w:val="24"/>
          <w:szCs w:val="24"/>
        </w:rPr>
        <w:t>Chubarov</w:t>
      </w:r>
      <w:proofErr w:type="spellEnd"/>
      <w:ins w:id="130" w:author="Luke Croll" w:date="2023-04-15T07:41:00Z">
        <w:r w:rsidR="00781586">
          <w:rPr>
            <w:rFonts w:asciiTheme="majorBidi" w:eastAsia="Times New Roman" w:hAnsiTheme="majorBidi" w:cstheme="majorBidi"/>
            <w:color w:val="1D1D1B"/>
            <w:sz w:val="24"/>
            <w:szCs w:val="24"/>
          </w:rPr>
          <w:t>,</w:t>
        </w:r>
      </w:ins>
      <w:r w:rsidRPr="008C6864">
        <w:rPr>
          <w:rFonts w:asciiTheme="majorBidi" w:eastAsia="Times New Roman" w:hAnsiTheme="majorBidi" w:cstheme="majorBidi"/>
          <w:color w:val="1D1D1B"/>
          <w:sz w:val="24"/>
          <w:szCs w:val="24"/>
        </w:rPr>
        <w:t xml:space="preserve"> to the occupied peninsula, keeping in illegal detention more than 180 Ukrainian citizens from Crimea</w:t>
      </w:r>
      <w:ins w:id="131" w:author="Luke Croll" w:date="2023-04-15T15:49:00Z">
        <w:r w:rsidR="00D113DE">
          <w:rPr>
            <w:rFonts w:asciiTheme="majorBidi" w:eastAsia="Times New Roman" w:hAnsiTheme="majorBidi" w:cstheme="majorBidi"/>
            <w:color w:val="1D1D1B"/>
            <w:sz w:val="24"/>
            <w:szCs w:val="24"/>
          </w:rPr>
          <w:t>,</w:t>
        </w:r>
      </w:ins>
      <w:del w:id="132" w:author="Luke Croll" w:date="2023-04-15T07:41:00Z">
        <w:r w:rsidRPr="008C6864" w:rsidDel="00781586">
          <w:rPr>
            <w:rFonts w:asciiTheme="majorBidi" w:eastAsia="Times New Roman" w:hAnsiTheme="majorBidi" w:cstheme="majorBidi"/>
            <w:color w:val="1D1D1B"/>
            <w:sz w:val="24"/>
            <w:szCs w:val="24"/>
          </w:rPr>
          <w:delText>,</w:delText>
        </w:r>
      </w:del>
      <w:ins w:id="133" w:author="Luke Croll" w:date="2023-04-15T15:49:00Z">
        <w:r w:rsidR="00D113DE" w:rsidRPr="008C6864" w:rsidDel="00D113DE">
          <w:rPr>
            <w:rFonts w:asciiTheme="majorBidi" w:eastAsia="Times New Roman" w:hAnsiTheme="majorBidi" w:cstheme="majorBidi"/>
            <w:color w:val="1D1D1B"/>
            <w:sz w:val="24"/>
            <w:szCs w:val="24"/>
          </w:rPr>
          <w:t xml:space="preserve"> </w:t>
        </w:r>
      </w:ins>
      <w:del w:id="134" w:author="Luke Croll" w:date="2023-04-15T15:49:00Z">
        <w:r w:rsidRPr="008C6864" w:rsidDel="00D113DE">
          <w:rPr>
            <w:rFonts w:asciiTheme="majorBidi" w:eastAsia="Times New Roman" w:hAnsiTheme="majorBidi" w:cstheme="majorBidi"/>
            <w:color w:val="1D1D1B"/>
            <w:sz w:val="24"/>
            <w:szCs w:val="24"/>
          </w:rPr>
          <w:delText xml:space="preserve"> –</w:delText>
        </w:r>
      </w:del>
      <w:r w:rsidRPr="008C6864">
        <w:rPr>
          <w:rFonts w:asciiTheme="majorBidi" w:eastAsia="Times New Roman" w:hAnsiTheme="majorBidi" w:cstheme="majorBidi"/>
          <w:color w:val="1D1D1B"/>
          <w:sz w:val="24"/>
          <w:szCs w:val="24"/>
        </w:rPr>
        <w:t xml:space="preserve">including 116 Crimean Tatars, among others the First Deputy Chairman of the Mejlis of the Crimean Tatar People, </w:t>
      </w:r>
      <w:commentRangeStart w:id="135"/>
      <w:r w:rsidRPr="008C6864">
        <w:rPr>
          <w:rFonts w:asciiTheme="majorBidi" w:eastAsia="Times New Roman" w:hAnsiTheme="majorBidi" w:cstheme="majorBidi"/>
          <w:color w:val="1D1D1B"/>
          <w:sz w:val="24"/>
          <w:szCs w:val="24"/>
        </w:rPr>
        <w:t xml:space="preserve">Nariman </w:t>
      </w:r>
      <w:proofErr w:type="spellStart"/>
      <w:r w:rsidRPr="008C6864">
        <w:rPr>
          <w:rFonts w:asciiTheme="majorBidi" w:eastAsia="Times New Roman" w:hAnsiTheme="majorBidi" w:cstheme="majorBidi"/>
          <w:color w:val="1D1D1B"/>
          <w:sz w:val="24"/>
          <w:szCs w:val="24"/>
        </w:rPr>
        <w:t>Dzhelyal</w:t>
      </w:r>
      <w:commentRangeEnd w:id="135"/>
      <w:proofErr w:type="spellEnd"/>
      <w:r w:rsidR="0053428F">
        <w:rPr>
          <w:rStyle w:val="CommentReference"/>
          <w:rFonts w:eastAsia="Times New Roman"/>
          <w:spacing w:val="0"/>
          <w:w w:val="100"/>
          <w:kern w:val="0"/>
          <w:lang w:val="en-US" w:eastAsia="en-US"/>
        </w:rPr>
        <w:commentReference w:id="135"/>
      </w:r>
      <w:r w:rsidRPr="008C6864">
        <w:rPr>
          <w:rFonts w:asciiTheme="majorBidi" w:eastAsia="Times New Roman" w:hAnsiTheme="majorBidi" w:cstheme="majorBidi"/>
          <w:color w:val="1D1D1B"/>
          <w:sz w:val="24"/>
          <w:szCs w:val="24"/>
        </w:rPr>
        <w:t>, who are being prosecuted on trumped-up and politically motivated charges.</w:t>
      </w:r>
    </w:p>
    <w:p w14:paraId="3D529D01" w14:textId="65E28BC4" w:rsidR="008C6864" w:rsidRPr="008C6864" w:rsidRDefault="008C6864" w:rsidP="007B5412">
      <w:pPr>
        <w:shd w:val="clear" w:color="auto" w:fill="FFFFFF"/>
        <w:spacing w:after="120" w:line="240" w:lineRule="auto"/>
        <w:ind w:firstLine="720"/>
        <w:jc w:val="both"/>
        <w:textAlignment w:val="baseline"/>
        <w:rPr>
          <w:rFonts w:asciiTheme="majorBidi" w:eastAsia="Times New Roman" w:hAnsiTheme="majorBidi" w:cstheme="majorBidi"/>
          <w:color w:val="1D1D1B"/>
          <w:sz w:val="24"/>
          <w:szCs w:val="24"/>
        </w:rPr>
      </w:pPr>
      <w:r w:rsidRPr="008C6864">
        <w:rPr>
          <w:rFonts w:asciiTheme="majorBidi" w:eastAsia="Times New Roman" w:hAnsiTheme="majorBidi" w:cstheme="majorBidi"/>
          <w:color w:val="1D1D1B"/>
          <w:sz w:val="24"/>
          <w:szCs w:val="24"/>
        </w:rPr>
        <w:t xml:space="preserve">In this regard, we reiterate that all “statements” shared by the aggressor </w:t>
      </w:r>
      <w:ins w:id="136" w:author="Luke Croll" w:date="2023-04-15T15:34:00Z">
        <w:r w:rsidR="00CF3040">
          <w:rPr>
            <w:rFonts w:asciiTheme="majorBidi" w:eastAsia="Times New Roman" w:hAnsiTheme="majorBidi" w:cstheme="majorBidi"/>
            <w:color w:val="1D1D1B"/>
            <w:sz w:val="24"/>
            <w:szCs w:val="24"/>
          </w:rPr>
          <w:t>S</w:t>
        </w:r>
      </w:ins>
      <w:del w:id="137" w:author="Luke Croll" w:date="2023-04-15T15:34:00Z">
        <w:r w:rsidRPr="008C6864" w:rsidDel="00CF3040">
          <w:rPr>
            <w:rFonts w:asciiTheme="majorBidi" w:eastAsia="Times New Roman" w:hAnsiTheme="majorBidi" w:cstheme="majorBidi"/>
            <w:color w:val="1D1D1B"/>
            <w:sz w:val="24"/>
            <w:szCs w:val="24"/>
          </w:rPr>
          <w:delText>s</w:delText>
        </w:r>
      </w:del>
      <w:r w:rsidRPr="008C6864">
        <w:rPr>
          <w:rFonts w:asciiTheme="majorBidi" w:eastAsia="Times New Roman" w:hAnsiTheme="majorBidi" w:cstheme="majorBidi"/>
          <w:color w:val="1D1D1B"/>
          <w:sz w:val="24"/>
          <w:szCs w:val="24"/>
        </w:rPr>
        <w:t xml:space="preserve">tate allegedly on behalf of Crimean Tatars are null and void, </w:t>
      </w:r>
      <w:del w:id="138" w:author="Luke Croll" w:date="2023-04-15T07:42:00Z">
        <w:r w:rsidRPr="008C6864" w:rsidDel="00781586">
          <w:rPr>
            <w:rFonts w:asciiTheme="majorBidi" w:eastAsia="Times New Roman" w:hAnsiTheme="majorBidi" w:cstheme="majorBidi"/>
            <w:color w:val="1D1D1B"/>
            <w:sz w:val="24"/>
            <w:szCs w:val="24"/>
          </w:rPr>
          <w:delText xml:space="preserve">they </w:delText>
        </w:r>
      </w:del>
      <w:r w:rsidRPr="008C6864">
        <w:rPr>
          <w:rFonts w:asciiTheme="majorBidi" w:eastAsia="Times New Roman" w:hAnsiTheme="majorBidi" w:cstheme="majorBidi"/>
          <w:color w:val="1D1D1B"/>
          <w:sz w:val="24"/>
          <w:szCs w:val="24"/>
        </w:rPr>
        <w:t>do not reflect the real situation of indigenous Crimean Tatar people under Russia’s temporar</w:t>
      </w:r>
      <w:del w:id="139" w:author="Luke Croll" w:date="2023-04-15T15:36:00Z">
        <w:r w:rsidRPr="008C6864" w:rsidDel="003E3661">
          <w:rPr>
            <w:rFonts w:asciiTheme="majorBidi" w:eastAsia="Times New Roman" w:hAnsiTheme="majorBidi" w:cstheme="majorBidi"/>
            <w:color w:val="1D1D1B"/>
            <w:sz w:val="24"/>
            <w:szCs w:val="24"/>
          </w:rPr>
          <w:delText>il</w:delText>
        </w:r>
      </w:del>
      <w:r w:rsidRPr="008C6864">
        <w:rPr>
          <w:rFonts w:asciiTheme="majorBidi" w:eastAsia="Times New Roman" w:hAnsiTheme="majorBidi" w:cstheme="majorBidi"/>
          <w:color w:val="1D1D1B"/>
          <w:sz w:val="24"/>
          <w:szCs w:val="24"/>
        </w:rPr>
        <w:t xml:space="preserve">y occupation of Crimea and </w:t>
      </w:r>
      <w:del w:id="140" w:author="Luke Croll" w:date="2023-04-15T07:42:00Z">
        <w:r w:rsidRPr="008C6864" w:rsidDel="00781586">
          <w:rPr>
            <w:rFonts w:asciiTheme="majorBidi" w:eastAsia="Times New Roman" w:hAnsiTheme="majorBidi" w:cstheme="majorBidi"/>
            <w:color w:val="1D1D1B"/>
            <w:sz w:val="24"/>
            <w:szCs w:val="24"/>
          </w:rPr>
          <w:delText xml:space="preserve">they </w:delText>
        </w:r>
      </w:del>
      <w:r w:rsidRPr="008C6864">
        <w:rPr>
          <w:rFonts w:asciiTheme="majorBidi" w:eastAsia="Times New Roman" w:hAnsiTheme="majorBidi" w:cstheme="majorBidi"/>
          <w:color w:val="1D1D1B"/>
          <w:sz w:val="24"/>
          <w:szCs w:val="24"/>
        </w:rPr>
        <w:t xml:space="preserve">will be used against Russia in future international trials as evidence of deliberate attempts to conceal the truth about Russia’s crimes and repressions. </w:t>
      </w:r>
    </w:p>
    <w:p w14:paraId="1749308D" w14:textId="77777777" w:rsidR="008C6864" w:rsidRPr="008C6864" w:rsidRDefault="008C6864" w:rsidP="008C5492">
      <w:pPr>
        <w:suppressAutoHyphens w:val="0"/>
        <w:spacing w:line="240" w:lineRule="auto"/>
        <w:ind w:right="355"/>
        <w:jc w:val="both"/>
        <w:rPr>
          <w:rFonts w:asciiTheme="majorBidi" w:hAnsiTheme="majorBidi" w:cstheme="majorBidi"/>
          <w:b/>
          <w:sz w:val="24"/>
          <w:szCs w:val="24"/>
        </w:rPr>
      </w:pPr>
    </w:p>
    <w:p w14:paraId="6E4BB8C8" w14:textId="69FCCE9C" w:rsidR="000D2C71" w:rsidRDefault="000D2C71" w:rsidP="00BE6B52">
      <w:pPr>
        <w:pStyle w:val="SingleTxt"/>
      </w:pPr>
    </w:p>
    <w:p w14:paraId="60B7BC34" w14:textId="77777777" w:rsidR="00892420" w:rsidRPr="000D2C71" w:rsidRDefault="00892420" w:rsidP="00B00BD0">
      <w:pPr>
        <w:shd w:val="clear" w:color="auto" w:fill="FFFFFF"/>
        <w:spacing w:line="240" w:lineRule="auto"/>
        <w:jc w:val="right"/>
        <w:rPr>
          <w:bCs/>
          <w:color w:val="222222"/>
          <w:sz w:val="24"/>
          <w:szCs w:val="24"/>
          <w:lang w:val="en-US"/>
        </w:rPr>
      </w:pPr>
    </w:p>
    <w:sectPr w:rsidR="00892420" w:rsidRPr="000D2C71" w:rsidSect="00EB1748">
      <w:headerReference w:type="default" r:id="rId15"/>
      <w:footerReference w:type="default" r:id="rId16"/>
      <w:type w:val="continuous"/>
      <w:pgSz w:w="12240" w:h="15840"/>
      <w:pgMar w:top="1428" w:right="1620" w:bottom="950" w:left="1154"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uke Croll" w:date="2023-04-15T15:27:00Z" w:initials="LC">
    <w:p w14:paraId="24586A1A" w14:textId="77777777" w:rsidR="00855BF7" w:rsidRDefault="00855BF7" w:rsidP="0087432C">
      <w:r>
        <w:rPr>
          <w:rStyle w:val="CommentReference"/>
        </w:rPr>
        <w:annotationRef/>
      </w:r>
      <w:r>
        <w:rPr>
          <w:rFonts w:eastAsia="Times New Roman"/>
          <w:color w:val="000000"/>
          <w:spacing w:val="0"/>
          <w:w w:val="100"/>
          <w:kern w:val="0"/>
          <w:sz w:val="24"/>
          <w:szCs w:val="24"/>
          <w:lang w:val="en-US" w:eastAsia="en-US"/>
        </w:rPr>
        <w:t xml:space="preserve">Trans: Until the new GA agenda is published, “indigenous peoples” remains in lower case for the agenda item, as adopted. </w:t>
      </w:r>
    </w:p>
  </w:comment>
  <w:comment w:id="4" w:author="Luke Croll" w:date="2023-04-15T07:37:00Z" w:initials="LC">
    <w:p w14:paraId="20B4C534" w14:textId="5239CB08" w:rsidR="00F401BA" w:rsidRDefault="00F401BA" w:rsidP="00CE7957">
      <w:r>
        <w:rPr>
          <w:rStyle w:val="CommentReference"/>
        </w:rPr>
        <w:annotationRef/>
      </w:r>
      <w:r>
        <w:rPr>
          <w:rFonts w:eastAsia="Times New Roman"/>
          <w:color w:val="000000"/>
          <w:spacing w:val="0"/>
          <w:w w:val="100"/>
          <w:kern w:val="0"/>
          <w:sz w:val="24"/>
          <w:szCs w:val="24"/>
          <w:lang w:val="en-US" w:eastAsia="en-US"/>
        </w:rPr>
        <w:t xml:space="preserve">Croll, </w:t>
      </w:r>
      <w:hyperlink r:id="rId1" w:history="1">
        <w:r w:rsidRPr="00CE7957">
          <w:rPr>
            <w:rStyle w:val="Hyperlink"/>
            <w:rFonts w:eastAsia="Times New Roman"/>
            <w:spacing w:val="0"/>
            <w:w w:val="100"/>
            <w:kern w:val="0"/>
            <w:sz w:val="24"/>
            <w:szCs w:val="24"/>
            <w:lang w:val="en-US" w:eastAsia="en-US"/>
          </w:rPr>
          <w:t>crolll@un.org</w:t>
        </w:r>
      </w:hyperlink>
      <w:r>
        <w:rPr>
          <w:rFonts w:eastAsia="Times New Roman"/>
          <w:color w:val="000000"/>
          <w:spacing w:val="0"/>
          <w:w w:val="100"/>
          <w:kern w:val="0"/>
          <w:sz w:val="24"/>
          <w:szCs w:val="24"/>
          <w:lang w:val="en-US" w:eastAsia="en-US"/>
        </w:rPr>
        <w:t xml:space="preserve"> </w:t>
      </w:r>
    </w:p>
  </w:comment>
  <w:comment w:id="5" w:author="Luke Croll" w:date="2023-04-15T07:37:00Z" w:initials="LC">
    <w:p w14:paraId="3D827647" w14:textId="77777777" w:rsidR="00F401BA" w:rsidRDefault="00F401BA" w:rsidP="00F50B04">
      <w:r>
        <w:rPr>
          <w:rStyle w:val="CommentReference"/>
        </w:rPr>
        <w:annotationRef/>
      </w:r>
      <w:r>
        <w:rPr>
          <w:rFonts w:eastAsia="Times New Roman"/>
          <w:color w:val="000000"/>
          <w:spacing w:val="0"/>
          <w:w w:val="100"/>
          <w:kern w:val="0"/>
          <w:sz w:val="24"/>
          <w:szCs w:val="24"/>
          <w:lang w:val="en-US" w:eastAsia="en-US"/>
        </w:rPr>
        <w:t>Man</w:t>
      </w:r>
    </w:p>
  </w:comment>
  <w:comment w:id="24" w:author="Luke Croll" w:date="2023-04-15T15:25:00Z" w:initials="LC">
    <w:p w14:paraId="1CF9AF25" w14:textId="77777777" w:rsidR="00DC3EC5" w:rsidRDefault="00DC3EC5" w:rsidP="002C44DE">
      <w:r>
        <w:rPr>
          <w:rStyle w:val="CommentReference"/>
        </w:rPr>
        <w:annotationRef/>
      </w:r>
      <w:r>
        <w:rPr>
          <w:rFonts w:eastAsia="Times New Roman"/>
          <w:spacing w:val="0"/>
          <w:w w:val="100"/>
          <w:kern w:val="0"/>
          <w:sz w:val="24"/>
          <w:szCs w:val="24"/>
          <w:lang w:val="en-US" w:eastAsia="en-US"/>
        </w:rPr>
        <w:t xml:space="preserve">Translators: in the E version of A/77/812, the title is capped. However, this Member State did not use caps, presumably to indicate, in its opinion, the illegitimacy of the body. Accordingly, caps are not being used here. </w:t>
      </w:r>
    </w:p>
  </w:comment>
  <w:comment w:id="79" w:author="Luke Croll" w:date="2023-04-15T15:36:00Z" w:initials="LC">
    <w:p w14:paraId="353EB9C5" w14:textId="77777777" w:rsidR="00461150" w:rsidRDefault="00461150" w:rsidP="00285196">
      <w:r>
        <w:rPr>
          <w:rStyle w:val="CommentReference"/>
        </w:rPr>
        <w:annotationRef/>
      </w:r>
      <w:r>
        <w:rPr>
          <w:rFonts w:eastAsia="Times New Roman"/>
          <w:color w:val="000000"/>
          <w:spacing w:val="0"/>
          <w:w w:val="100"/>
          <w:kern w:val="0"/>
          <w:sz w:val="24"/>
          <w:szCs w:val="24"/>
          <w:lang w:val="en-US" w:eastAsia="en-US"/>
        </w:rPr>
        <w:t>Trans/TPU: annex has been lightly edited</w:t>
      </w:r>
    </w:p>
  </w:comment>
  <w:comment w:id="105" w:author="Luke Croll" w:date="2023-04-15T15:30:00Z" w:initials="LC">
    <w:p w14:paraId="7CB27FD4" w14:textId="5988782F" w:rsidR="00E57E18" w:rsidRDefault="00E57E18" w:rsidP="009644A8">
      <w:r>
        <w:rPr>
          <w:rStyle w:val="CommentReference"/>
        </w:rPr>
        <w:annotationRef/>
      </w:r>
      <w:r>
        <w:rPr>
          <w:rFonts w:eastAsia="Times New Roman"/>
          <w:color w:val="000000"/>
          <w:spacing w:val="0"/>
          <w:w w:val="100"/>
          <w:kern w:val="0"/>
          <w:sz w:val="24"/>
          <w:szCs w:val="24"/>
          <w:lang w:val="en-US" w:eastAsia="en-US"/>
        </w:rPr>
        <w:t xml:space="preserve">Trans: as the Member State itself has not capitalized “indigenous peoples” and this is not a document of the Secretariat, lower case will be retained. </w:t>
      </w:r>
    </w:p>
  </w:comment>
  <w:comment w:id="127" w:author="Luke Croll" w:date="2023-04-15T15:35:00Z" w:initials="LC">
    <w:p w14:paraId="42ACDFA9" w14:textId="77777777" w:rsidR="0053428F" w:rsidRDefault="0053428F" w:rsidP="008B625B">
      <w:r>
        <w:rPr>
          <w:rStyle w:val="CommentReference"/>
        </w:rPr>
        <w:annotationRef/>
      </w:r>
      <w:r>
        <w:rPr>
          <w:rFonts w:eastAsia="Times New Roman"/>
          <w:color w:val="000000"/>
          <w:spacing w:val="0"/>
          <w:w w:val="100"/>
          <w:kern w:val="0"/>
          <w:sz w:val="24"/>
          <w:szCs w:val="24"/>
          <w:lang w:val="en-US" w:eastAsia="en-US"/>
        </w:rPr>
        <w:t>Both men</w:t>
      </w:r>
    </w:p>
  </w:comment>
  <w:comment w:id="135" w:author="Luke Croll" w:date="2023-04-15T15:35:00Z" w:initials="LC">
    <w:p w14:paraId="5DFE0B9C" w14:textId="77777777" w:rsidR="0053428F" w:rsidRDefault="0053428F" w:rsidP="003005C9">
      <w:r>
        <w:rPr>
          <w:rStyle w:val="CommentReference"/>
        </w:rPr>
        <w:annotationRef/>
      </w:r>
      <w:r>
        <w:rPr>
          <w:rFonts w:eastAsia="Times New Roman"/>
          <w:color w:val="000000"/>
          <w:spacing w:val="0"/>
          <w:w w:val="100"/>
          <w:kern w:val="0"/>
          <w:sz w:val="24"/>
          <w:szCs w:val="24"/>
          <w:lang w:val="en-US" w:eastAsia="en-US"/>
        </w:rPr>
        <w:t>Man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586A1A" w15:done="0"/>
  <w15:commentEx w15:paraId="20B4C534" w15:done="0"/>
  <w15:commentEx w15:paraId="3D827647" w15:done="0"/>
  <w15:commentEx w15:paraId="1CF9AF25" w15:done="0"/>
  <w15:commentEx w15:paraId="353EB9C5" w15:done="0"/>
  <w15:commentEx w15:paraId="7CB27FD4" w15:done="0"/>
  <w15:commentEx w15:paraId="42ACDFA9" w15:done="0"/>
  <w15:commentEx w15:paraId="5DFE0B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540F3" w16cex:dateUtc="2023-04-15T19:27:00Z"/>
  <w16cex:commentExtensible w16cex:durableId="27E4D2A5" w16cex:dateUtc="2023-04-15T11:37:00Z"/>
  <w16cex:commentExtensible w16cex:durableId="27E4D2AA" w16cex:dateUtc="2023-04-15T11:37:00Z"/>
  <w16cex:commentExtensible w16cex:durableId="27E5407A" w16cex:dateUtc="2023-04-15T19:25:00Z"/>
  <w16cex:commentExtensible w16cex:durableId="27E54300" w16cex:dateUtc="2023-04-15T19:36:00Z"/>
  <w16cex:commentExtensible w16cex:durableId="27E5419D" w16cex:dateUtc="2023-04-15T19:30:00Z"/>
  <w16cex:commentExtensible w16cex:durableId="27E542C1" w16cex:dateUtc="2023-04-15T19:35:00Z"/>
  <w16cex:commentExtensible w16cex:durableId="27E542CE" w16cex:dateUtc="2023-04-15T19: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586A1A" w16cid:durableId="27E540F3"/>
  <w16cid:commentId w16cid:paraId="20B4C534" w16cid:durableId="27E4D2A5"/>
  <w16cid:commentId w16cid:paraId="3D827647" w16cid:durableId="27E4D2AA"/>
  <w16cid:commentId w16cid:paraId="1CF9AF25" w16cid:durableId="27E5407A"/>
  <w16cid:commentId w16cid:paraId="353EB9C5" w16cid:durableId="27E54300"/>
  <w16cid:commentId w16cid:paraId="7CB27FD4" w16cid:durableId="27E5419D"/>
  <w16cid:commentId w16cid:paraId="42ACDFA9" w16cid:durableId="27E542C1"/>
  <w16cid:commentId w16cid:paraId="5DFE0B9C" w16cid:durableId="27E542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DF40C" w14:textId="77777777" w:rsidR="00D42B09" w:rsidRDefault="00D42B09">
      <w:r>
        <w:separator/>
      </w:r>
    </w:p>
  </w:endnote>
  <w:endnote w:type="continuationSeparator" w:id="0">
    <w:p w14:paraId="3F070B78" w14:textId="77777777" w:rsidR="00D42B09" w:rsidRDefault="00D42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外交粗仿宋">
    <w:altName w:val="Arial Unicode MS"/>
    <w:panose1 w:val="020B0604020202020204"/>
    <w:charset w:val="86"/>
    <w:family w:val="auto"/>
    <w:pitch w:val="default"/>
    <w:sig w:usb0="00000001" w:usb1="080E0000" w:usb2="0000000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D9615" w14:textId="77777777" w:rsidR="002007E7" w:rsidRDefault="002007E7"/>
  <w:p w14:paraId="2F9393B9" w14:textId="77777777" w:rsidR="002007E7" w:rsidRDefault="002007E7"/>
  <w:p w14:paraId="4B96EFDB" w14:textId="77777777" w:rsidR="002007E7" w:rsidRDefault="002007E7"/>
  <w:p w14:paraId="787C819E" w14:textId="77777777" w:rsidR="002007E7" w:rsidRDefault="002007E7"/>
  <w:tbl>
    <w:tblPr>
      <w:tblW w:w="10066" w:type="dxa"/>
      <w:tblBorders>
        <w:insideH w:val="single" w:sz="4" w:space="0" w:color="auto"/>
      </w:tblBorders>
      <w:tblLayout w:type="fixed"/>
      <w:tblLook w:val="0000" w:firstRow="0" w:lastRow="0" w:firstColumn="0" w:lastColumn="0" w:noHBand="0" w:noVBand="0"/>
    </w:tblPr>
    <w:tblGrid>
      <w:gridCol w:w="5033"/>
      <w:gridCol w:w="5033"/>
    </w:tblGrid>
    <w:tr w:rsidR="002007E7" w14:paraId="7741BC2E" w14:textId="77777777">
      <w:tc>
        <w:tcPr>
          <w:tcW w:w="5033" w:type="dxa"/>
          <w:vAlign w:val="bottom"/>
        </w:tcPr>
        <w:p w14:paraId="5B857B2A" w14:textId="77777777" w:rsidR="002007E7" w:rsidRDefault="002007E7">
          <w:pPr>
            <w:pStyle w:val="Footer"/>
          </w:pPr>
          <w:r>
            <w:fldChar w:fldCharType="begin"/>
          </w:r>
          <w:r>
            <w:instrText xml:space="preserve"> PAGE  \* MERGEFORMAT </w:instrText>
          </w:r>
          <w:r>
            <w:fldChar w:fldCharType="separate"/>
          </w:r>
          <w:r>
            <w:t>2</w:t>
          </w:r>
          <w:r>
            <w:fldChar w:fldCharType="end"/>
          </w:r>
        </w:p>
      </w:tc>
      <w:tc>
        <w:tcPr>
          <w:tcW w:w="5033" w:type="dxa"/>
          <w:vAlign w:val="bottom"/>
        </w:tcPr>
        <w:p w14:paraId="2AD2E256" w14:textId="77777777" w:rsidR="002007E7" w:rsidRDefault="002007E7">
          <w:pPr>
            <w:pStyle w:val="Footer"/>
            <w:jc w:val="right"/>
          </w:pPr>
        </w:p>
      </w:tc>
    </w:tr>
  </w:tbl>
  <w:p w14:paraId="2FDD20BB" w14:textId="77777777" w:rsidR="002007E7" w:rsidRDefault="002007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insideH w:val="single" w:sz="4" w:space="0" w:color="auto"/>
      </w:tblBorders>
      <w:tblLayout w:type="fixed"/>
      <w:tblLook w:val="0000" w:firstRow="0" w:lastRow="0" w:firstColumn="0" w:lastColumn="0" w:noHBand="0" w:noVBand="0"/>
    </w:tblPr>
    <w:tblGrid>
      <w:gridCol w:w="5033"/>
      <w:gridCol w:w="5033"/>
    </w:tblGrid>
    <w:tr w:rsidR="002007E7" w14:paraId="206DFC3D" w14:textId="77777777">
      <w:tc>
        <w:tcPr>
          <w:tcW w:w="5033" w:type="dxa"/>
          <w:vAlign w:val="bottom"/>
        </w:tcPr>
        <w:p w14:paraId="3CCC3E17" w14:textId="77777777" w:rsidR="002007E7" w:rsidRDefault="002007E7">
          <w:pPr>
            <w:pStyle w:val="Footer"/>
          </w:pPr>
        </w:p>
      </w:tc>
      <w:tc>
        <w:tcPr>
          <w:tcW w:w="5033" w:type="dxa"/>
          <w:vAlign w:val="bottom"/>
        </w:tcPr>
        <w:p w14:paraId="0276BE45" w14:textId="77777777" w:rsidR="002007E7" w:rsidRDefault="002007E7">
          <w:pPr>
            <w:pStyle w:val="Footer"/>
            <w:jc w:val="right"/>
          </w:pPr>
          <w:r>
            <w:fldChar w:fldCharType="begin"/>
          </w:r>
          <w:r>
            <w:instrText xml:space="preserve"> PAGE  \* MERGEFORMAT </w:instrText>
          </w:r>
          <w:r>
            <w:fldChar w:fldCharType="separate"/>
          </w:r>
          <w:r w:rsidR="0030353D">
            <w:t>9</w:t>
          </w:r>
          <w:r>
            <w:fldChar w:fldCharType="end"/>
          </w:r>
        </w:p>
      </w:tc>
    </w:tr>
  </w:tbl>
  <w:p w14:paraId="36727938" w14:textId="77777777" w:rsidR="002007E7" w:rsidRDefault="002007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9B6DE" w14:textId="7CC3B071" w:rsidR="007F1E48" w:rsidRDefault="00B921FB">
    <w:pPr>
      <w:pStyle w:val="Footer"/>
    </w:pPr>
    <w:r>
      <mc:AlternateContent>
        <mc:Choice Requires="wps">
          <w:drawing>
            <wp:anchor distT="0" distB="0" distL="114300" distR="114300" simplePos="0" relativeHeight="251657728" behindDoc="0" locked="0" layoutInCell="1" allowOverlap="1" wp14:anchorId="694FE650" wp14:editId="3009A31F">
              <wp:simplePos x="0" y="0"/>
              <wp:positionH relativeFrom="margin">
                <wp:align>center</wp:align>
              </wp:positionH>
              <wp:positionV relativeFrom="paragraph">
                <wp:posOffset>0</wp:posOffset>
              </wp:positionV>
              <wp:extent cx="61595" cy="152400"/>
              <wp:effectExtent l="0" t="0" r="0" b="0"/>
              <wp:wrapNone/>
              <wp:docPr id="2"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4388B8" w14:textId="77777777" w:rsidR="007F1E48" w:rsidRDefault="007F1E48">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94FE650" id="_x0000_t202" coordsize="21600,21600" o:spt="202" path="m,l,21600r21600,l21600,xe">
              <v:stroke joinstyle="miter"/>
              <v:path gradientshapeok="t" o:connecttype="rect"/>
            </v:shapetype>
            <v:shape id="文本框 1" o:spid="_x0000_s1026" type="#_x0000_t202" style="position:absolute;margin-left:0;margin-top:0;width:4.85pt;height:12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" filled="f" stroked="f">
              <v:textbox style="mso-fit-shape-to-text:t" inset="0,0,0,0">
                <w:txbxContent>
                  <w:p w14:paraId="394388B8" w14:textId="77777777" w:rsidR="007F1E48" w:rsidRDefault="007F1E48">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70ABF" w14:textId="77777777" w:rsidR="00D42B09" w:rsidRDefault="00D42B09">
      <w:r>
        <w:separator/>
      </w:r>
    </w:p>
  </w:footnote>
  <w:footnote w:type="continuationSeparator" w:id="0">
    <w:p w14:paraId="0C9BA492" w14:textId="77777777" w:rsidR="00D42B09" w:rsidRDefault="00D42B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67"/>
      <w:gridCol w:w="1872"/>
      <w:gridCol w:w="245"/>
      <w:gridCol w:w="3110"/>
      <w:gridCol w:w="245"/>
      <w:gridCol w:w="3140"/>
      <w:gridCol w:w="28"/>
    </w:tblGrid>
    <w:tr w:rsidR="002007E7" w14:paraId="5FA25BAA" w14:textId="77777777">
      <w:trPr>
        <w:trHeight w:hRule="exact" w:val="864"/>
      </w:trPr>
      <w:tc>
        <w:tcPr>
          <w:tcW w:w="1267" w:type="dxa"/>
          <w:tcBorders>
            <w:top w:val="nil"/>
            <w:left w:val="nil"/>
            <w:bottom w:val="nil"/>
            <w:right w:val="nil"/>
          </w:tcBorders>
          <w:vAlign w:val="bottom"/>
        </w:tcPr>
        <w:p w14:paraId="217AB7AA" w14:textId="77777777" w:rsidR="002007E7" w:rsidRDefault="002007E7">
          <w:pPr>
            <w:pStyle w:val="Header"/>
            <w:spacing w:after="120"/>
          </w:pPr>
        </w:p>
      </w:tc>
      <w:tc>
        <w:tcPr>
          <w:tcW w:w="1872" w:type="dxa"/>
          <w:tcBorders>
            <w:top w:val="nil"/>
            <w:left w:val="nil"/>
            <w:bottom w:val="nil"/>
            <w:right w:val="nil"/>
          </w:tcBorders>
          <w:vAlign w:val="bottom"/>
        </w:tcPr>
        <w:p w14:paraId="7BE4BC9C" w14:textId="77777777" w:rsidR="002007E7" w:rsidRDefault="002007E7">
          <w:pPr>
            <w:pStyle w:val="HCh"/>
            <w:spacing w:after="80"/>
            <w:rPr>
              <w:b w:val="0"/>
              <w:spacing w:val="2"/>
              <w:w w:val="96"/>
            </w:rPr>
          </w:pPr>
          <w:r>
            <w:rPr>
              <w:b w:val="0"/>
              <w:spacing w:val="2"/>
              <w:w w:val="96"/>
            </w:rPr>
            <w:t>United Nations</w:t>
          </w:r>
        </w:p>
      </w:tc>
      <w:tc>
        <w:tcPr>
          <w:tcW w:w="245" w:type="dxa"/>
          <w:tcBorders>
            <w:top w:val="nil"/>
            <w:left w:val="nil"/>
            <w:bottom w:val="nil"/>
            <w:right w:val="nil"/>
          </w:tcBorders>
          <w:vAlign w:val="bottom"/>
        </w:tcPr>
        <w:p w14:paraId="1124B44C" w14:textId="77777777" w:rsidR="002007E7" w:rsidRDefault="002007E7">
          <w:pPr>
            <w:pStyle w:val="Header"/>
            <w:spacing w:after="120"/>
          </w:pPr>
        </w:p>
      </w:tc>
      <w:tc>
        <w:tcPr>
          <w:tcW w:w="6523" w:type="dxa"/>
          <w:gridSpan w:val="4"/>
          <w:tcBorders>
            <w:top w:val="nil"/>
            <w:left w:val="nil"/>
            <w:bottom w:val="nil"/>
            <w:right w:val="nil"/>
          </w:tcBorders>
          <w:vAlign w:val="bottom"/>
        </w:tcPr>
        <w:p w14:paraId="48257265" w14:textId="63B571A7" w:rsidR="002007E7" w:rsidRPr="00BA35D6" w:rsidRDefault="002007E7" w:rsidP="001B1DD8">
          <w:pPr>
            <w:spacing w:after="80" w:line="240" w:lineRule="auto"/>
            <w:ind w:right="824"/>
            <w:jc w:val="center"/>
            <w:rPr>
              <w:position w:val="-4"/>
              <w:lang w:val="en-US"/>
            </w:rPr>
          </w:pPr>
          <w:r>
            <w:rPr>
              <w:position w:val="-4"/>
              <w:sz w:val="40"/>
            </w:rPr>
            <w:t xml:space="preserve">                             </w:t>
          </w:r>
          <w:r w:rsidRPr="000426C9">
            <w:rPr>
              <w:position w:val="-4"/>
              <w:sz w:val="40"/>
            </w:rPr>
            <w:t>A</w:t>
          </w:r>
          <w:r w:rsidR="0085631A">
            <w:rPr>
              <w:position w:val="-4"/>
            </w:rPr>
            <w:t>/</w:t>
          </w:r>
          <w:r w:rsidR="003239B3">
            <w:rPr>
              <w:position w:val="-4"/>
            </w:rPr>
            <w:t>7</w:t>
          </w:r>
          <w:r w:rsidR="00926594">
            <w:rPr>
              <w:position w:val="-4"/>
            </w:rPr>
            <w:t>7</w:t>
          </w:r>
          <w:r w:rsidR="003239B3">
            <w:rPr>
              <w:position w:val="-4"/>
            </w:rPr>
            <w:t>/</w:t>
          </w:r>
          <w:r w:rsidR="00CB4DE0">
            <w:rPr>
              <w:position w:val="-4"/>
            </w:rPr>
            <w:t>8</w:t>
          </w:r>
          <w:r w:rsidR="0062470C">
            <w:rPr>
              <w:position w:val="-4"/>
            </w:rPr>
            <w:t>51</w:t>
          </w:r>
        </w:p>
      </w:tc>
    </w:tr>
    <w:tr w:rsidR="002007E7" w14:paraId="1A37EE01" w14:textId="77777777">
      <w:trPr>
        <w:gridAfter w:val="1"/>
        <w:wAfter w:w="28" w:type="dxa"/>
        <w:trHeight w:hRule="exact" w:val="1753"/>
      </w:trPr>
      <w:tc>
        <w:tcPr>
          <w:tcW w:w="1267" w:type="dxa"/>
          <w:tcBorders>
            <w:left w:val="nil"/>
            <w:bottom w:val="single" w:sz="12" w:space="0" w:color="auto"/>
            <w:right w:val="nil"/>
          </w:tcBorders>
        </w:tcPr>
        <w:p w14:paraId="72A373D4" w14:textId="315E1289" w:rsidR="002007E7" w:rsidRDefault="002007E7">
          <w:pPr>
            <w:pStyle w:val="Header"/>
            <w:spacing w:before="109"/>
          </w:pPr>
          <w:r>
            <w:t xml:space="preserve"> </w:t>
          </w:r>
          <w:r w:rsidR="00B921FB">
            <w:drawing>
              <wp:inline distT="0" distB="0" distL="0" distR="0" wp14:anchorId="38135A08" wp14:editId="4EC9DE32">
                <wp:extent cx="711200" cy="59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1200" cy="596900"/>
                        </a:xfrm>
                        <a:prstGeom prst="rect">
                          <a:avLst/>
                        </a:prstGeom>
                        <a:noFill/>
                        <a:ln>
                          <a:noFill/>
                        </a:ln>
                      </pic:spPr>
                    </pic:pic>
                  </a:graphicData>
                </a:graphic>
              </wp:inline>
            </w:drawing>
          </w:r>
        </w:p>
        <w:p w14:paraId="039F7B83" w14:textId="77777777" w:rsidR="002007E7" w:rsidRDefault="002007E7">
          <w:pPr>
            <w:pStyle w:val="Header"/>
            <w:spacing w:before="109"/>
          </w:pPr>
        </w:p>
      </w:tc>
      <w:tc>
        <w:tcPr>
          <w:tcW w:w="5227" w:type="dxa"/>
          <w:gridSpan w:val="3"/>
          <w:tcBorders>
            <w:left w:val="nil"/>
            <w:bottom w:val="single" w:sz="12" w:space="0" w:color="auto"/>
            <w:right w:val="nil"/>
          </w:tcBorders>
        </w:tcPr>
        <w:p w14:paraId="18520EDC" w14:textId="77777777" w:rsidR="002007E7" w:rsidRDefault="002007E7">
          <w:pPr>
            <w:pStyle w:val="XLarge"/>
            <w:spacing w:before="109"/>
          </w:pPr>
          <w:r>
            <w:t>General Assembly</w:t>
          </w:r>
        </w:p>
        <w:p w14:paraId="1F10BF3A" w14:textId="77777777" w:rsidR="002007E7" w:rsidRDefault="002007E7">
          <w:pPr>
            <w:pStyle w:val="XLarge"/>
          </w:pPr>
        </w:p>
      </w:tc>
      <w:tc>
        <w:tcPr>
          <w:tcW w:w="245" w:type="dxa"/>
          <w:tcBorders>
            <w:left w:val="nil"/>
            <w:bottom w:val="single" w:sz="12" w:space="0" w:color="auto"/>
            <w:right w:val="nil"/>
          </w:tcBorders>
        </w:tcPr>
        <w:p w14:paraId="6084DB7A" w14:textId="77777777" w:rsidR="002007E7" w:rsidRDefault="002007E7">
          <w:pPr>
            <w:pStyle w:val="Header"/>
            <w:spacing w:before="109"/>
          </w:pPr>
        </w:p>
      </w:tc>
      <w:tc>
        <w:tcPr>
          <w:tcW w:w="3140" w:type="dxa"/>
          <w:tcBorders>
            <w:left w:val="nil"/>
            <w:bottom w:val="single" w:sz="12" w:space="0" w:color="auto"/>
            <w:right w:val="nil"/>
          </w:tcBorders>
        </w:tcPr>
        <w:p w14:paraId="63E4B521" w14:textId="77777777" w:rsidR="002007E7" w:rsidRDefault="002007E7">
          <w:pPr>
            <w:spacing w:before="240"/>
          </w:pPr>
          <w:r>
            <w:t>Distr.: General</w:t>
          </w:r>
        </w:p>
        <w:p w14:paraId="58059CB6" w14:textId="77777777" w:rsidR="002007E7" w:rsidRDefault="002007E7" w:rsidP="0039322E"/>
        <w:p w14:paraId="6A59D745" w14:textId="02AC00E0" w:rsidR="002007E7" w:rsidRDefault="008C6864" w:rsidP="0039322E">
          <w:r>
            <w:t>13</w:t>
          </w:r>
          <w:r w:rsidR="00CB4DE0">
            <w:t xml:space="preserve"> </w:t>
          </w:r>
          <w:r w:rsidR="000D2C71">
            <w:t>April</w:t>
          </w:r>
          <w:r w:rsidR="007F1E48">
            <w:t xml:space="preserve"> </w:t>
          </w:r>
          <w:r w:rsidR="00A43DF5">
            <w:t>20</w:t>
          </w:r>
          <w:r w:rsidR="00B47D0C">
            <w:t>2</w:t>
          </w:r>
          <w:r w:rsidR="00BE6B52">
            <w:t>3</w:t>
          </w:r>
        </w:p>
        <w:p w14:paraId="13A45427" w14:textId="77777777" w:rsidR="002007E7" w:rsidRDefault="002007E7"/>
        <w:p w14:paraId="223D06BB" w14:textId="5F580DF0" w:rsidR="002007E7" w:rsidRDefault="002007E7" w:rsidP="001B1DD8">
          <w:r>
            <w:t xml:space="preserve">Original: </w:t>
          </w:r>
          <w:r w:rsidR="00B47D0C">
            <w:t>English</w:t>
          </w:r>
          <w:r w:rsidR="000F689D">
            <w:t xml:space="preserve"> </w:t>
          </w:r>
        </w:p>
      </w:tc>
    </w:tr>
  </w:tbl>
  <w:p w14:paraId="6EB26D6F" w14:textId="77777777" w:rsidR="002007E7" w:rsidRDefault="002007E7">
    <w:pPr>
      <w:pStyle w:val="Header"/>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55A92" w14:textId="77777777" w:rsidR="007F1E48" w:rsidRDefault="007F1E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456C5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3325BA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4AADD1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FE2417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6C0D0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3909A4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A841BC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3AA67D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DCADB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50621E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78467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6E1DC1"/>
    <w:multiLevelType w:val="hybridMultilevel"/>
    <w:tmpl w:val="33E061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3696A41"/>
    <w:multiLevelType w:val="hybridMultilevel"/>
    <w:tmpl w:val="28887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F975A7"/>
    <w:multiLevelType w:val="hybridMultilevel"/>
    <w:tmpl w:val="4C3C30CA"/>
    <w:lvl w:ilvl="0" w:tplc="43604D52">
      <w:start w:val="1"/>
      <w:numFmt w:val="decimal"/>
      <w:lvlText w:val="%1."/>
      <w:lvlJc w:val="left"/>
      <w:pPr>
        <w:tabs>
          <w:tab w:val="num" w:pos="720"/>
        </w:tabs>
        <w:ind w:left="720" w:hanging="360"/>
      </w:pPr>
      <w:rPr>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3524269"/>
    <w:multiLevelType w:val="hybridMultilevel"/>
    <w:tmpl w:val="FF3C4D8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5" w15:restartNumberingAfterBreak="0">
    <w:nsid w:val="27C20614"/>
    <w:multiLevelType w:val="hybridMultilevel"/>
    <w:tmpl w:val="B3FE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C91073"/>
    <w:multiLevelType w:val="hybridMultilevel"/>
    <w:tmpl w:val="87368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0662D1"/>
    <w:multiLevelType w:val="hybridMultilevel"/>
    <w:tmpl w:val="8A5ED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5D5CD2"/>
    <w:multiLevelType w:val="multilevel"/>
    <w:tmpl w:val="445D5CD2"/>
    <w:lvl w:ilvl="0">
      <w:start w:val="2"/>
      <w:numFmt w:val="bullet"/>
      <w:lvlText w:val="-"/>
      <w:lvlJc w:val="left"/>
      <w:pPr>
        <w:tabs>
          <w:tab w:val="num" w:pos="1571"/>
        </w:tabs>
        <w:ind w:left="1571" w:hanging="720"/>
      </w:pPr>
      <w:rPr>
        <w:rFonts w:ascii="Times New Roman" w:eastAsia="外交粗仿宋" w:hAnsi="Times New Roman" w:cs="Times New Roman" w:hint="default"/>
      </w:rPr>
    </w:lvl>
    <w:lvl w:ilvl="1">
      <w:start w:val="1"/>
      <w:numFmt w:val="bullet"/>
      <w:lvlText w:val="o"/>
      <w:lvlJc w:val="left"/>
      <w:pPr>
        <w:tabs>
          <w:tab w:val="num" w:pos="1640"/>
        </w:tabs>
        <w:ind w:left="1640" w:hanging="360"/>
      </w:pPr>
      <w:rPr>
        <w:rFonts w:ascii="Courier New" w:hAnsi="Courier New" w:cs="Courier New" w:hint="default"/>
      </w:rPr>
    </w:lvl>
    <w:lvl w:ilvl="2">
      <w:start w:val="1"/>
      <w:numFmt w:val="bullet"/>
      <w:lvlText w:val=""/>
      <w:lvlJc w:val="left"/>
      <w:pPr>
        <w:tabs>
          <w:tab w:val="num" w:pos="2360"/>
        </w:tabs>
        <w:ind w:left="2360" w:hanging="360"/>
      </w:pPr>
      <w:rPr>
        <w:rFonts w:ascii="Wingdings" w:hAnsi="Wingdings" w:hint="default"/>
      </w:rPr>
    </w:lvl>
    <w:lvl w:ilvl="3">
      <w:start w:val="1"/>
      <w:numFmt w:val="bullet"/>
      <w:lvlText w:val=""/>
      <w:lvlJc w:val="left"/>
      <w:pPr>
        <w:tabs>
          <w:tab w:val="num" w:pos="3080"/>
        </w:tabs>
        <w:ind w:left="3080" w:hanging="360"/>
      </w:pPr>
      <w:rPr>
        <w:rFonts w:ascii="Symbol" w:hAnsi="Symbol" w:hint="default"/>
      </w:rPr>
    </w:lvl>
    <w:lvl w:ilvl="4">
      <w:start w:val="1"/>
      <w:numFmt w:val="bullet"/>
      <w:lvlText w:val="o"/>
      <w:lvlJc w:val="left"/>
      <w:pPr>
        <w:tabs>
          <w:tab w:val="num" w:pos="3800"/>
        </w:tabs>
        <w:ind w:left="3800" w:hanging="360"/>
      </w:pPr>
      <w:rPr>
        <w:rFonts w:ascii="Courier New" w:hAnsi="Courier New" w:cs="Courier New" w:hint="default"/>
      </w:rPr>
    </w:lvl>
    <w:lvl w:ilvl="5">
      <w:start w:val="1"/>
      <w:numFmt w:val="bullet"/>
      <w:lvlText w:val=""/>
      <w:lvlJc w:val="left"/>
      <w:pPr>
        <w:tabs>
          <w:tab w:val="num" w:pos="4520"/>
        </w:tabs>
        <w:ind w:left="4520" w:hanging="360"/>
      </w:pPr>
      <w:rPr>
        <w:rFonts w:ascii="Wingdings" w:hAnsi="Wingdings" w:hint="default"/>
      </w:rPr>
    </w:lvl>
    <w:lvl w:ilvl="6">
      <w:start w:val="1"/>
      <w:numFmt w:val="bullet"/>
      <w:lvlText w:val=""/>
      <w:lvlJc w:val="left"/>
      <w:pPr>
        <w:tabs>
          <w:tab w:val="num" w:pos="5240"/>
        </w:tabs>
        <w:ind w:left="5240" w:hanging="360"/>
      </w:pPr>
      <w:rPr>
        <w:rFonts w:ascii="Symbol" w:hAnsi="Symbol" w:hint="default"/>
      </w:rPr>
    </w:lvl>
    <w:lvl w:ilvl="7">
      <w:start w:val="1"/>
      <w:numFmt w:val="bullet"/>
      <w:lvlText w:val="o"/>
      <w:lvlJc w:val="left"/>
      <w:pPr>
        <w:tabs>
          <w:tab w:val="num" w:pos="5960"/>
        </w:tabs>
        <w:ind w:left="5960" w:hanging="360"/>
      </w:pPr>
      <w:rPr>
        <w:rFonts w:ascii="Courier New" w:hAnsi="Courier New" w:cs="Courier New" w:hint="default"/>
      </w:rPr>
    </w:lvl>
    <w:lvl w:ilvl="8">
      <w:start w:val="1"/>
      <w:numFmt w:val="bullet"/>
      <w:lvlText w:val=""/>
      <w:lvlJc w:val="left"/>
      <w:pPr>
        <w:tabs>
          <w:tab w:val="num" w:pos="6680"/>
        </w:tabs>
        <w:ind w:left="6680" w:hanging="360"/>
      </w:pPr>
      <w:rPr>
        <w:rFonts w:ascii="Wingdings" w:hAnsi="Wingdings" w:hint="default"/>
      </w:rPr>
    </w:lvl>
  </w:abstractNum>
  <w:abstractNum w:abstractNumId="19" w15:restartNumberingAfterBreak="0">
    <w:nsid w:val="445E1079"/>
    <w:multiLevelType w:val="hybridMultilevel"/>
    <w:tmpl w:val="08422FAE"/>
    <w:lvl w:ilvl="0" w:tplc="80687566">
      <w:start w:val="1"/>
      <w:numFmt w:val="decimal"/>
      <w:lvlText w:val="%1."/>
      <w:lvlJc w:val="left"/>
      <w:pPr>
        <w:ind w:left="928" w:hanging="360"/>
      </w:pPr>
      <w:rPr>
        <w:b/>
        <w:color w:val="auto"/>
        <w:lang w:val="en-GB"/>
      </w:rPr>
    </w:lvl>
    <w:lvl w:ilvl="1" w:tplc="1EAAC6B2">
      <w:start w:val="1"/>
      <w:numFmt w:val="lowerLetter"/>
      <w:lvlText w:val="%2."/>
      <w:lvlJc w:val="left"/>
      <w:pPr>
        <w:ind w:left="1789" w:hanging="360"/>
      </w:pPr>
    </w:lvl>
    <w:lvl w:ilvl="2" w:tplc="4C502660">
      <w:start w:val="1"/>
      <w:numFmt w:val="lowerRoman"/>
      <w:lvlText w:val="%3."/>
      <w:lvlJc w:val="right"/>
      <w:pPr>
        <w:ind w:left="2509" w:hanging="180"/>
      </w:pPr>
    </w:lvl>
    <w:lvl w:ilvl="3" w:tplc="AAF28C6A">
      <w:start w:val="1"/>
      <w:numFmt w:val="decimal"/>
      <w:lvlText w:val="%4."/>
      <w:lvlJc w:val="left"/>
      <w:pPr>
        <w:ind w:left="3229" w:hanging="360"/>
      </w:pPr>
    </w:lvl>
    <w:lvl w:ilvl="4" w:tplc="6936ADF0">
      <w:start w:val="1"/>
      <w:numFmt w:val="lowerLetter"/>
      <w:lvlText w:val="%5."/>
      <w:lvlJc w:val="left"/>
      <w:pPr>
        <w:ind w:left="3949" w:hanging="360"/>
      </w:pPr>
    </w:lvl>
    <w:lvl w:ilvl="5" w:tplc="73A61F3E">
      <w:start w:val="1"/>
      <w:numFmt w:val="lowerRoman"/>
      <w:lvlText w:val="%6."/>
      <w:lvlJc w:val="right"/>
      <w:pPr>
        <w:ind w:left="4669" w:hanging="180"/>
      </w:pPr>
    </w:lvl>
    <w:lvl w:ilvl="6" w:tplc="1236F50E">
      <w:start w:val="1"/>
      <w:numFmt w:val="decimal"/>
      <w:lvlText w:val="%7."/>
      <w:lvlJc w:val="left"/>
      <w:pPr>
        <w:ind w:left="5389" w:hanging="360"/>
      </w:pPr>
    </w:lvl>
    <w:lvl w:ilvl="7" w:tplc="B3381642">
      <w:start w:val="1"/>
      <w:numFmt w:val="lowerLetter"/>
      <w:lvlText w:val="%8."/>
      <w:lvlJc w:val="left"/>
      <w:pPr>
        <w:ind w:left="6109" w:hanging="360"/>
      </w:pPr>
    </w:lvl>
    <w:lvl w:ilvl="8" w:tplc="23164ED2">
      <w:start w:val="1"/>
      <w:numFmt w:val="lowerRoman"/>
      <w:lvlText w:val="%9."/>
      <w:lvlJc w:val="right"/>
      <w:pPr>
        <w:ind w:left="6829" w:hanging="180"/>
      </w:pPr>
    </w:lvl>
  </w:abstractNum>
  <w:abstractNum w:abstractNumId="20" w15:restartNumberingAfterBreak="0">
    <w:nsid w:val="4D3D3BF2"/>
    <w:multiLevelType w:val="hybridMultilevel"/>
    <w:tmpl w:val="FFFFFFFF"/>
    <w:lvl w:ilvl="0" w:tplc="5D8ACB24">
      <w:start w:val="1"/>
      <w:numFmt w:val="bullet"/>
      <w:lvlText w:val=""/>
      <w:lvlJc w:val="left"/>
      <w:pPr>
        <w:ind w:left="360" w:hanging="360"/>
      </w:pPr>
      <w:rPr>
        <w:rFonts w:ascii="Symbol" w:hAnsi="Symbol" w:hint="default"/>
      </w:rPr>
    </w:lvl>
    <w:lvl w:ilvl="1" w:tplc="9F983878">
      <w:start w:val="1"/>
      <w:numFmt w:val="bullet"/>
      <w:lvlText w:val="o"/>
      <w:lvlJc w:val="left"/>
      <w:pPr>
        <w:ind w:left="1080" w:hanging="360"/>
      </w:pPr>
      <w:rPr>
        <w:rFonts w:ascii="Courier New" w:hAnsi="Courier New" w:hint="default"/>
      </w:rPr>
    </w:lvl>
    <w:lvl w:ilvl="2" w:tplc="E51ADA6E">
      <w:start w:val="1"/>
      <w:numFmt w:val="bullet"/>
      <w:lvlText w:val=""/>
      <w:lvlJc w:val="left"/>
      <w:pPr>
        <w:ind w:left="1800" w:hanging="360"/>
      </w:pPr>
      <w:rPr>
        <w:rFonts w:ascii="Wingdings" w:hAnsi="Wingdings" w:hint="default"/>
      </w:rPr>
    </w:lvl>
    <w:lvl w:ilvl="3" w:tplc="6C4C18AC">
      <w:start w:val="1"/>
      <w:numFmt w:val="bullet"/>
      <w:lvlText w:val=""/>
      <w:lvlJc w:val="left"/>
      <w:pPr>
        <w:ind w:left="2520" w:hanging="360"/>
      </w:pPr>
      <w:rPr>
        <w:rFonts w:ascii="Symbol" w:hAnsi="Symbol" w:hint="default"/>
      </w:rPr>
    </w:lvl>
    <w:lvl w:ilvl="4" w:tplc="C3F64B36">
      <w:start w:val="1"/>
      <w:numFmt w:val="bullet"/>
      <w:lvlText w:val="o"/>
      <w:lvlJc w:val="left"/>
      <w:pPr>
        <w:ind w:left="3240" w:hanging="360"/>
      </w:pPr>
      <w:rPr>
        <w:rFonts w:ascii="Courier New" w:hAnsi="Courier New" w:hint="default"/>
      </w:rPr>
    </w:lvl>
    <w:lvl w:ilvl="5" w:tplc="CA4C6D10">
      <w:start w:val="1"/>
      <w:numFmt w:val="bullet"/>
      <w:lvlText w:val=""/>
      <w:lvlJc w:val="left"/>
      <w:pPr>
        <w:ind w:left="3960" w:hanging="360"/>
      </w:pPr>
      <w:rPr>
        <w:rFonts w:ascii="Wingdings" w:hAnsi="Wingdings" w:hint="default"/>
      </w:rPr>
    </w:lvl>
    <w:lvl w:ilvl="6" w:tplc="663A44C2">
      <w:start w:val="1"/>
      <w:numFmt w:val="bullet"/>
      <w:lvlText w:val=""/>
      <w:lvlJc w:val="left"/>
      <w:pPr>
        <w:ind w:left="4680" w:hanging="360"/>
      </w:pPr>
      <w:rPr>
        <w:rFonts w:ascii="Symbol" w:hAnsi="Symbol" w:hint="default"/>
      </w:rPr>
    </w:lvl>
    <w:lvl w:ilvl="7" w:tplc="469C5032">
      <w:start w:val="1"/>
      <w:numFmt w:val="bullet"/>
      <w:lvlText w:val="o"/>
      <w:lvlJc w:val="left"/>
      <w:pPr>
        <w:ind w:left="5400" w:hanging="360"/>
      </w:pPr>
      <w:rPr>
        <w:rFonts w:ascii="Courier New" w:hAnsi="Courier New" w:hint="default"/>
      </w:rPr>
    </w:lvl>
    <w:lvl w:ilvl="8" w:tplc="FE882D8C">
      <w:start w:val="1"/>
      <w:numFmt w:val="bullet"/>
      <w:lvlText w:val=""/>
      <w:lvlJc w:val="left"/>
      <w:pPr>
        <w:ind w:left="6120" w:hanging="360"/>
      </w:pPr>
      <w:rPr>
        <w:rFonts w:ascii="Wingdings" w:hAnsi="Wingdings" w:hint="default"/>
      </w:rPr>
    </w:lvl>
  </w:abstractNum>
  <w:abstractNum w:abstractNumId="21" w15:restartNumberingAfterBreak="0">
    <w:nsid w:val="5671D1BB"/>
    <w:multiLevelType w:val="hybridMultilevel"/>
    <w:tmpl w:val="FFFFFFFF"/>
    <w:lvl w:ilvl="0" w:tplc="A6FA56F8">
      <w:start w:val="1"/>
      <w:numFmt w:val="bullet"/>
      <w:lvlText w:val=""/>
      <w:lvlJc w:val="left"/>
      <w:pPr>
        <w:ind w:left="720" w:hanging="360"/>
      </w:pPr>
      <w:rPr>
        <w:rFonts w:ascii="Symbol" w:hAnsi="Symbol" w:hint="default"/>
      </w:rPr>
    </w:lvl>
    <w:lvl w:ilvl="1" w:tplc="C4D81A64">
      <w:start w:val="1"/>
      <w:numFmt w:val="bullet"/>
      <w:lvlText w:val="o"/>
      <w:lvlJc w:val="left"/>
      <w:pPr>
        <w:ind w:left="1440" w:hanging="360"/>
      </w:pPr>
      <w:rPr>
        <w:rFonts w:ascii="Courier New" w:hAnsi="Courier New" w:hint="default"/>
      </w:rPr>
    </w:lvl>
    <w:lvl w:ilvl="2" w:tplc="E9587B58">
      <w:start w:val="1"/>
      <w:numFmt w:val="bullet"/>
      <w:lvlText w:val=""/>
      <w:lvlJc w:val="left"/>
      <w:pPr>
        <w:ind w:left="2160" w:hanging="360"/>
      </w:pPr>
      <w:rPr>
        <w:rFonts w:ascii="Wingdings" w:hAnsi="Wingdings" w:hint="default"/>
      </w:rPr>
    </w:lvl>
    <w:lvl w:ilvl="3" w:tplc="84E020B0">
      <w:start w:val="1"/>
      <w:numFmt w:val="bullet"/>
      <w:lvlText w:val=""/>
      <w:lvlJc w:val="left"/>
      <w:pPr>
        <w:ind w:left="2880" w:hanging="360"/>
      </w:pPr>
      <w:rPr>
        <w:rFonts w:ascii="Symbol" w:hAnsi="Symbol" w:hint="default"/>
      </w:rPr>
    </w:lvl>
    <w:lvl w:ilvl="4" w:tplc="65608F4C">
      <w:start w:val="1"/>
      <w:numFmt w:val="bullet"/>
      <w:lvlText w:val="o"/>
      <w:lvlJc w:val="left"/>
      <w:pPr>
        <w:ind w:left="3600" w:hanging="360"/>
      </w:pPr>
      <w:rPr>
        <w:rFonts w:ascii="Courier New" w:hAnsi="Courier New" w:hint="default"/>
      </w:rPr>
    </w:lvl>
    <w:lvl w:ilvl="5" w:tplc="D9401628">
      <w:start w:val="1"/>
      <w:numFmt w:val="bullet"/>
      <w:lvlText w:val=""/>
      <w:lvlJc w:val="left"/>
      <w:pPr>
        <w:ind w:left="4320" w:hanging="360"/>
      </w:pPr>
      <w:rPr>
        <w:rFonts w:ascii="Wingdings" w:hAnsi="Wingdings" w:hint="default"/>
      </w:rPr>
    </w:lvl>
    <w:lvl w:ilvl="6" w:tplc="7A1AA368">
      <w:start w:val="1"/>
      <w:numFmt w:val="bullet"/>
      <w:lvlText w:val=""/>
      <w:lvlJc w:val="left"/>
      <w:pPr>
        <w:ind w:left="5040" w:hanging="360"/>
      </w:pPr>
      <w:rPr>
        <w:rFonts w:ascii="Symbol" w:hAnsi="Symbol" w:hint="default"/>
      </w:rPr>
    </w:lvl>
    <w:lvl w:ilvl="7" w:tplc="4F4C739E">
      <w:start w:val="1"/>
      <w:numFmt w:val="bullet"/>
      <w:lvlText w:val="o"/>
      <w:lvlJc w:val="left"/>
      <w:pPr>
        <w:ind w:left="5760" w:hanging="360"/>
      </w:pPr>
      <w:rPr>
        <w:rFonts w:ascii="Courier New" w:hAnsi="Courier New" w:hint="default"/>
      </w:rPr>
    </w:lvl>
    <w:lvl w:ilvl="8" w:tplc="D2F48D1A">
      <w:start w:val="1"/>
      <w:numFmt w:val="bullet"/>
      <w:lvlText w:val=""/>
      <w:lvlJc w:val="left"/>
      <w:pPr>
        <w:ind w:left="6480" w:hanging="360"/>
      </w:pPr>
      <w:rPr>
        <w:rFonts w:ascii="Wingdings" w:hAnsi="Wingdings" w:hint="default"/>
      </w:rPr>
    </w:lvl>
  </w:abstractNum>
  <w:abstractNum w:abstractNumId="22" w15:restartNumberingAfterBreak="0">
    <w:nsid w:val="5EE42111"/>
    <w:multiLevelType w:val="multilevel"/>
    <w:tmpl w:val="5EE42111"/>
    <w:lvl w:ilvl="0">
      <w:start w:val="2"/>
      <w:numFmt w:val="bullet"/>
      <w:lvlText w:val="-"/>
      <w:lvlJc w:val="left"/>
      <w:pPr>
        <w:tabs>
          <w:tab w:val="num" w:pos="720"/>
        </w:tabs>
        <w:ind w:left="720" w:hanging="360"/>
      </w:pPr>
      <w:rPr>
        <w:rFonts w:ascii="Times New Roman" w:eastAsia="Times New Roman" w:hAnsi="Times New Roman" w:cs="Times New Roman"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5F7A2B"/>
    <w:multiLevelType w:val="singleLevel"/>
    <w:tmpl w:val="5F5F7A2B"/>
    <w:lvl w:ilvl="0">
      <w:start w:val="5"/>
      <w:numFmt w:val="chineseCounting"/>
      <w:suff w:val="nothing"/>
      <w:lvlText w:val="（%1）"/>
      <w:lvlJc w:val="left"/>
    </w:lvl>
  </w:abstractNum>
  <w:num w:numId="1" w16cid:durableId="1879586329">
    <w:abstractNumId w:val="13"/>
  </w:num>
  <w:num w:numId="2" w16cid:durableId="344209356">
    <w:abstractNumId w:val="10"/>
  </w:num>
  <w:num w:numId="3" w16cid:durableId="243344423">
    <w:abstractNumId w:val="8"/>
  </w:num>
  <w:num w:numId="4" w16cid:durableId="938371060">
    <w:abstractNumId w:val="7"/>
  </w:num>
  <w:num w:numId="5" w16cid:durableId="1923374783">
    <w:abstractNumId w:val="6"/>
  </w:num>
  <w:num w:numId="6" w16cid:durableId="1705326014">
    <w:abstractNumId w:val="5"/>
  </w:num>
  <w:num w:numId="7" w16cid:durableId="304631616">
    <w:abstractNumId w:val="9"/>
  </w:num>
  <w:num w:numId="8" w16cid:durableId="1032808260">
    <w:abstractNumId w:val="4"/>
  </w:num>
  <w:num w:numId="9" w16cid:durableId="120149241">
    <w:abstractNumId w:val="3"/>
  </w:num>
  <w:num w:numId="10" w16cid:durableId="2080445494">
    <w:abstractNumId w:val="2"/>
  </w:num>
  <w:num w:numId="11" w16cid:durableId="1140273187">
    <w:abstractNumId w:val="1"/>
  </w:num>
  <w:num w:numId="12" w16cid:durableId="1824814567">
    <w:abstractNumId w:val="17"/>
  </w:num>
  <w:num w:numId="13" w16cid:durableId="1484932456">
    <w:abstractNumId w:val="0"/>
  </w:num>
  <w:num w:numId="14" w16cid:durableId="1412703634">
    <w:abstractNumId w:val="18"/>
  </w:num>
  <w:num w:numId="15" w16cid:durableId="281887826">
    <w:abstractNumId w:val="22"/>
  </w:num>
  <w:num w:numId="16" w16cid:durableId="1798058800">
    <w:abstractNumId w:val="23"/>
  </w:num>
  <w:num w:numId="17" w16cid:durableId="1582760931">
    <w:abstractNumId w:val="21"/>
  </w:num>
  <w:num w:numId="18" w16cid:durableId="742877938">
    <w:abstractNumId w:val="20"/>
  </w:num>
  <w:num w:numId="19" w16cid:durableId="665941400">
    <w:abstractNumId w:val="15"/>
  </w:num>
  <w:num w:numId="20" w16cid:durableId="1078287716">
    <w:abstractNumId w:val="16"/>
  </w:num>
  <w:num w:numId="21" w16cid:durableId="1984966142">
    <w:abstractNumId w:val="12"/>
  </w:num>
  <w:num w:numId="22" w16cid:durableId="1101875345">
    <w:abstractNumId w:val="14"/>
  </w:num>
  <w:num w:numId="23" w16cid:durableId="1108232709">
    <w:abstractNumId w:val="11"/>
  </w:num>
  <w:num w:numId="24" w16cid:durableId="115533898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ke Croll">
    <w15:presenceInfo w15:providerId="AD" w15:userId="S::crolll@un.org::82f6372e-e66a-4e75-b16e-b3bd643056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22E"/>
    <w:rsid w:val="00025E7D"/>
    <w:rsid w:val="00027304"/>
    <w:rsid w:val="000377D9"/>
    <w:rsid w:val="0004028F"/>
    <w:rsid w:val="00040760"/>
    <w:rsid w:val="000426C9"/>
    <w:rsid w:val="00043BF9"/>
    <w:rsid w:val="000440BE"/>
    <w:rsid w:val="00045565"/>
    <w:rsid w:val="00047F3E"/>
    <w:rsid w:val="0006556B"/>
    <w:rsid w:val="00065768"/>
    <w:rsid w:val="00065B02"/>
    <w:rsid w:val="00085527"/>
    <w:rsid w:val="000940EF"/>
    <w:rsid w:val="00094578"/>
    <w:rsid w:val="000A2878"/>
    <w:rsid w:val="000A3902"/>
    <w:rsid w:val="000B785E"/>
    <w:rsid w:val="000C48C0"/>
    <w:rsid w:val="000C7093"/>
    <w:rsid w:val="000D2C71"/>
    <w:rsid w:val="000E1E70"/>
    <w:rsid w:val="000F689D"/>
    <w:rsid w:val="00111732"/>
    <w:rsid w:val="001312E0"/>
    <w:rsid w:val="00133EB8"/>
    <w:rsid w:val="00135D4B"/>
    <w:rsid w:val="0014128A"/>
    <w:rsid w:val="00146710"/>
    <w:rsid w:val="00174F83"/>
    <w:rsid w:val="00183F57"/>
    <w:rsid w:val="00186296"/>
    <w:rsid w:val="001975EE"/>
    <w:rsid w:val="001B1DD8"/>
    <w:rsid w:val="001C17C1"/>
    <w:rsid w:val="001E5373"/>
    <w:rsid w:val="001F4DDC"/>
    <w:rsid w:val="002007E7"/>
    <w:rsid w:val="0020532A"/>
    <w:rsid w:val="00207BEC"/>
    <w:rsid w:val="002105EF"/>
    <w:rsid w:val="00217CCC"/>
    <w:rsid w:val="00220128"/>
    <w:rsid w:val="00225777"/>
    <w:rsid w:val="00225D7E"/>
    <w:rsid w:val="00235118"/>
    <w:rsid w:val="0025174C"/>
    <w:rsid w:val="002520FE"/>
    <w:rsid w:val="00253320"/>
    <w:rsid w:val="00255920"/>
    <w:rsid w:val="0025792E"/>
    <w:rsid w:val="00271EEE"/>
    <w:rsid w:val="002752A3"/>
    <w:rsid w:val="002817AD"/>
    <w:rsid w:val="00283038"/>
    <w:rsid w:val="002907CE"/>
    <w:rsid w:val="002A0103"/>
    <w:rsid w:val="002A32A7"/>
    <w:rsid w:val="002C3CD1"/>
    <w:rsid w:val="0030353D"/>
    <w:rsid w:val="00305225"/>
    <w:rsid w:val="003101C4"/>
    <w:rsid w:val="003239B3"/>
    <w:rsid w:val="003320AB"/>
    <w:rsid w:val="00343AAB"/>
    <w:rsid w:val="00364776"/>
    <w:rsid w:val="00384668"/>
    <w:rsid w:val="003860EB"/>
    <w:rsid w:val="00387800"/>
    <w:rsid w:val="0039322E"/>
    <w:rsid w:val="00397AA6"/>
    <w:rsid w:val="003A0280"/>
    <w:rsid w:val="003A5914"/>
    <w:rsid w:val="003B1849"/>
    <w:rsid w:val="003B480B"/>
    <w:rsid w:val="003B7F59"/>
    <w:rsid w:val="003C2D98"/>
    <w:rsid w:val="003D619E"/>
    <w:rsid w:val="003E3661"/>
    <w:rsid w:val="003E70AA"/>
    <w:rsid w:val="003F36A1"/>
    <w:rsid w:val="00443145"/>
    <w:rsid w:val="004540DB"/>
    <w:rsid w:val="00455BC2"/>
    <w:rsid w:val="00461150"/>
    <w:rsid w:val="00470A7C"/>
    <w:rsid w:val="004730DD"/>
    <w:rsid w:val="00480E68"/>
    <w:rsid w:val="00482C7F"/>
    <w:rsid w:val="0049386C"/>
    <w:rsid w:val="00494F35"/>
    <w:rsid w:val="004A1364"/>
    <w:rsid w:val="004A2649"/>
    <w:rsid w:val="004A601E"/>
    <w:rsid w:val="004B28B2"/>
    <w:rsid w:val="004B5561"/>
    <w:rsid w:val="004C6A76"/>
    <w:rsid w:val="004D3978"/>
    <w:rsid w:val="004D6D4C"/>
    <w:rsid w:val="004E317D"/>
    <w:rsid w:val="004E3CE4"/>
    <w:rsid w:val="004E7F7F"/>
    <w:rsid w:val="004F0DF1"/>
    <w:rsid w:val="004F506F"/>
    <w:rsid w:val="005027BF"/>
    <w:rsid w:val="00513685"/>
    <w:rsid w:val="00515E8C"/>
    <w:rsid w:val="00520901"/>
    <w:rsid w:val="00523B3B"/>
    <w:rsid w:val="00523EF1"/>
    <w:rsid w:val="00527554"/>
    <w:rsid w:val="0053428F"/>
    <w:rsid w:val="005373AB"/>
    <w:rsid w:val="005431D6"/>
    <w:rsid w:val="0054731D"/>
    <w:rsid w:val="00557B23"/>
    <w:rsid w:val="00581056"/>
    <w:rsid w:val="00581361"/>
    <w:rsid w:val="00583677"/>
    <w:rsid w:val="005A257E"/>
    <w:rsid w:val="005B4CCF"/>
    <w:rsid w:val="005C23E9"/>
    <w:rsid w:val="005C48D3"/>
    <w:rsid w:val="005C5204"/>
    <w:rsid w:val="005D3ABD"/>
    <w:rsid w:val="005E0F74"/>
    <w:rsid w:val="005E73FF"/>
    <w:rsid w:val="006071F1"/>
    <w:rsid w:val="00615C55"/>
    <w:rsid w:val="0062470C"/>
    <w:rsid w:val="00651371"/>
    <w:rsid w:val="006525BE"/>
    <w:rsid w:val="00671CC9"/>
    <w:rsid w:val="00677E4B"/>
    <w:rsid w:val="006A2454"/>
    <w:rsid w:val="006B18CC"/>
    <w:rsid w:val="006C41C2"/>
    <w:rsid w:val="006D3C8A"/>
    <w:rsid w:val="006D4701"/>
    <w:rsid w:val="006D4FFA"/>
    <w:rsid w:val="006D65E5"/>
    <w:rsid w:val="006D78EC"/>
    <w:rsid w:val="006E16C4"/>
    <w:rsid w:val="00700B3B"/>
    <w:rsid w:val="00700C42"/>
    <w:rsid w:val="007031BB"/>
    <w:rsid w:val="007057CF"/>
    <w:rsid w:val="00715D18"/>
    <w:rsid w:val="00716AAE"/>
    <w:rsid w:val="00716F5F"/>
    <w:rsid w:val="0071721F"/>
    <w:rsid w:val="00721E98"/>
    <w:rsid w:val="00726D8F"/>
    <w:rsid w:val="00740094"/>
    <w:rsid w:val="00745CB4"/>
    <w:rsid w:val="00753EAC"/>
    <w:rsid w:val="00762B5D"/>
    <w:rsid w:val="00765EC3"/>
    <w:rsid w:val="00772121"/>
    <w:rsid w:val="00781586"/>
    <w:rsid w:val="0079067D"/>
    <w:rsid w:val="007925DE"/>
    <w:rsid w:val="007A25DA"/>
    <w:rsid w:val="007A4580"/>
    <w:rsid w:val="007C3486"/>
    <w:rsid w:val="007F1706"/>
    <w:rsid w:val="007F1E48"/>
    <w:rsid w:val="00855BF7"/>
    <w:rsid w:val="0085631A"/>
    <w:rsid w:val="00871E98"/>
    <w:rsid w:val="00873FBB"/>
    <w:rsid w:val="0087426D"/>
    <w:rsid w:val="00874501"/>
    <w:rsid w:val="00886BA8"/>
    <w:rsid w:val="00892420"/>
    <w:rsid w:val="0089259A"/>
    <w:rsid w:val="00892967"/>
    <w:rsid w:val="008931AC"/>
    <w:rsid w:val="008A064C"/>
    <w:rsid w:val="008A2142"/>
    <w:rsid w:val="008A69AF"/>
    <w:rsid w:val="008B49EB"/>
    <w:rsid w:val="008C6864"/>
    <w:rsid w:val="008D0992"/>
    <w:rsid w:val="008D1C92"/>
    <w:rsid w:val="008D22F1"/>
    <w:rsid w:val="008E4810"/>
    <w:rsid w:val="008E76EB"/>
    <w:rsid w:val="008F6BAA"/>
    <w:rsid w:val="009061EE"/>
    <w:rsid w:val="009079CF"/>
    <w:rsid w:val="00926594"/>
    <w:rsid w:val="00931C5B"/>
    <w:rsid w:val="00945674"/>
    <w:rsid w:val="00961954"/>
    <w:rsid w:val="009836EA"/>
    <w:rsid w:val="00994B75"/>
    <w:rsid w:val="009C0B6F"/>
    <w:rsid w:val="009C47BD"/>
    <w:rsid w:val="009D1CC6"/>
    <w:rsid w:val="009D64FB"/>
    <w:rsid w:val="00A020E1"/>
    <w:rsid w:val="00A1584A"/>
    <w:rsid w:val="00A271D8"/>
    <w:rsid w:val="00A36116"/>
    <w:rsid w:val="00A43C42"/>
    <w:rsid w:val="00A43DF5"/>
    <w:rsid w:val="00A50973"/>
    <w:rsid w:val="00A81892"/>
    <w:rsid w:val="00A83535"/>
    <w:rsid w:val="00A94929"/>
    <w:rsid w:val="00AA07D7"/>
    <w:rsid w:val="00AC094E"/>
    <w:rsid w:val="00AC6185"/>
    <w:rsid w:val="00AD437B"/>
    <w:rsid w:val="00AF3A56"/>
    <w:rsid w:val="00B03514"/>
    <w:rsid w:val="00B12854"/>
    <w:rsid w:val="00B168B9"/>
    <w:rsid w:val="00B47D0C"/>
    <w:rsid w:val="00B51B1D"/>
    <w:rsid w:val="00B54585"/>
    <w:rsid w:val="00B569F0"/>
    <w:rsid w:val="00B5701F"/>
    <w:rsid w:val="00B63044"/>
    <w:rsid w:val="00B65F2E"/>
    <w:rsid w:val="00B90EB3"/>
    <w:rsid w:val="00B91D45"/>
    <w:rsid w:val="00B921FB"/>
    <w:rsid w:val="00B930FA"/>
    <w:rsid w:val="00B97839"/>
    <w:rsid w:val="00BE6B52"/>
    <w:rsid w:val="00BF2E3E"/>
    <w:rsid w:val="00C0543B"/>
    <w:rsid w:val="00C05617"/>
    <w:rsid w:val="00C22B93"/>
    <w:rsid w:val="00C340AF"/>
    <w:rsid w:val="00C341C8"/>
    <w:rsid w:val="00C504C3"/>
    <w:rsid w:val="00C52363"/>
    <w:rsid w:val="00C67EE8"/>
    <w:rsid w:val="00C722AA"/>
    <w:rsid w:val="00C73769"/>
    <w:rsid w:val="00C73DDC"/>
    <w:rsid w:val="00C81EC6"/>
    <w:rsid w:val="00C8313C"/>
    <w:rsid w:val="00C90E41"/>
    <w:rsid w:val="00CA0983"/>
    <w:rsid w:val="00CA27C4"/>
    <w:rsid w:val="00CB0E4F"/>
    <w:rsid w:val="00CB4531"/>
    <w:rsid w:val="00CB4DE0"/>
    <w:rsid w:val="00CB779D"/>
    <w:rsid w:val="00CC0596"/>
    <w:rsid w:val="00CC35E3"/>
    <w:rsid w:val="00CD66B9"/>
    <w:rsid w:val="00CF2FCA"/>
    <w:rsid w:val="00CF3040"/>
    <w:rsid w:val="00D01923"/>
    <w:rsid w:val="00D065B4"/>
    <w:rsid w:val="00D1057D"/>
    <w:rsid w:val="00D113DE"/>
    <w:rsid w:val="00D115F7"/>
    <w:rsid w:val="00D23D3D"/>
    <w:rsid w:val="00D25167"/>
    <w:rsid w:val="00D31B39"/>
    <w:rsid w:val="00D42B09"/>
    <w:rsid w:val="00D43116"/>
    <w:rsid w:val="00D457B1"/>
    <w:rsid w:val="00D512A5"/>
    <w:rsid w:val="00D6460E"/>
    <w:rsid w:val="00D707EB"/>
    <w:rsid w:val="00D73F4C"/>
    <w:rsid w:val="00D965B8"/>
    <w:rsid w:val="00DA2A18"/>
    <w:rsid w:val="00DB3246"/>
    <w:rsid w:val="00DB7E7F"/>
    <w:rsid w:val="00DC3EC5"/>
    <w:rsid w:val="00DE228B"/>
    <w:rsid w:val="00E012A1"/>
    <w:rsid w:val="00E12EC2"/>
    <w:rsid w:val="00E4514E"/>
    <w:rsid w:val="00E47D6D"/>
    <w:rsid w:val="00E57E18"/>
    <w:rsid w:val="00E74977"/>
    <w:rsid w:val="00E80334"/>
    <w:rsid w:val="00E84933"/>
    <w:rsid w:val="00E87BB6"/>
    <w:rsid w:val="00E97F8A"/>
    <w:rsid w:val="00EB1748"/>
    <w:rsid w:val="00EB4C34"/>
    <w:rsid w:val="00EC2E20"/>
    <w:rsid w:val="00EF3F56"/>
    <w:rsid w:val="00EF77B6"/>
    <w:rsid w:val="00F127D4"/>
    <w:rsid w:val="00F401BA"/>
    <w:rsid w:val="00F40E75"/>
    <w:rsid w:val="00F41442"/>
    <w:rsid w:val="00F44CB7"/>
    <w:rsid w:val="00F50E13"/>
    <w:rsid w:val="00F62947"/>
    <w:rsid w:val="00F66920"/>
    <w:rsid w:val="00F720DF"/>
    <w:rsid w:val="00F930C6"/>
    <w:rsid w:val="00FA3877"/>
    <w:rsid w:val="00FC13BD"/>
    <w:rsid w:val="00FC6770"/>
    <w:rsid w:val="00FE6F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A7A28B"/>
  <w15:chartTrackingRefBased/>
  <w15:docId w15:val="{EC30C49C-40F4-4E78-8FD6-2945EE682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caption" w:semiHidden="1" w:unhideWhenUsed="1" w:qFormat="1"/>
    <w:lsdException w:name="envelope return" w:uiPriority="99"/>
    <w:lsdException w:name="footnote reference" w:uiPriority="99"/>
    <w:lsdException w:name="Title" w:qFormat="1"/>
    <w:lsdException w:name="Subtitle" w:qFormat="1"/>
    <w:lsdException w:name="Body Text 2" w:uiPriority="99"/>
    <w:lsdException w:name="Hyperlink" w:uiPriority="99"/>
    <w:lsdException w:name="Strong" w:uiPriority="22" w:qFormat="1"/>
    <w:lsdException w:name="Emphasis" w:uiPriority="20" w:qFormat="1"/>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322E"/>
    <w:pPr>
      <w:suppressAutoHyphens/>
      <w:spacing w:line="240" w:lineRule="exact"/>
    </w:pPr>
    <w:rPr>
      <w:rFonts w:eastAsia="SimSun"/>
      <w:spacing w:val="4"/>
      <w:w w:val="103"/>
      <w:kern w:val="14"/>
      <w:lang w:val="en-GB"/>
    </w:rPr>
  </w:style>
  <w:style w:type="paragraph" w:styleId="Heading1">
    <w:name w:val="heading 1"/>
    <w:basedOn w:val="Normal"/>
    <w:next w:val="Normal"/>
    <w:link w:val="Heading1Char"/>
    <w:qFormat/>
    <w:rsid w:val="00892420"/>
    <w:pPr>
      <w:keepNext/>
      <w:suppressAutoHyphens w:val="0"/>
      <w:autoSpaceDE w:val="0"/>
      <w:autoSpaceDN w:val="0"/>
      <w:spacing w:line="240" w:lineRule="auto"/>
      <w:jc w:val="center"/>
      <w:outlineLvl w:val="0"/>
    </w:pPr>
    <w:rPr>
      <w:rFonts w:eastAsia="Times New Roman"/>
      <w:b/>
      <w:bCs/>
      <w:spacing w:val="0"/>
      <w:w w:val="100"/>
      <w:kern w:val="0"/>
      <w:sz w:val="22"/>
      <w:szCs w:val="22"/>
      <w:lang w:eastAsia="ru-RU"/>
    </w:rPr>
  </w:style>
  <w:style w:type="paragraph" w:styleId="Heading2">
    <w:name w:val="heading 2"/>
    <w:basedOn w:val="Normal"/>
    <w:next w:val="Normal"/>
    <w:link w:val="Heading2Char"/>
    <w:uiPriority w:val="9"/>
    <w:qFormat/>
    <w:rsid w:val="007F1E48"/>
    <w:pPr>
      <w:widowControl w:val="0"/>
      <w:suppressAutoHyphens w:val="0"/>
      <w:spacing w:before="100" w:beforeAutospacing="1" w:after="100" w:afterAutospacing="1" w:line="240" w:lineRule="auto"/>
      <w:outlineLvl w:val="1"/>
    </w:pPr>
    <w:rPr>
      <w:rFonts w:ascii="SimSun" w:hAnsi="SimSun" w:cs="SimSun" w:hint="eastAsia"/>
      <w:b/>
      <w:spacing w:val="0"/>
      <w:w w:val="100"/>
      <w:kern w:val="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_ H_1"/>
    <w:basedOn w:val="Normal"/>
    <w:next w:val="SingleTxt"/>
    <w:rsid w:val="0039322E"/>
    <w:pPr>
      <w:keepNext/>
      <w:keepLines/>
      <w:spacing w:line="270" w:lineRule="exact"/>
      <w:outlineLvl w:val="0"/>
    </w:pPr>
    <w:rPr>
      <w:b/>
      <w:bCs/>
      <w:sz w:val="24"/>
      <w:szCs w:val="24"/>
    </w:rPr>
  </w:style>
  <w:style w:type="paragraph" w:customStyle="1" w:styleId="HCh">
    <w:name w:val="_ H _Ch"/>
    <w:basedOn w:val="H1"/>
    <w:next w:val="Normal"/>
    <w:rsid w:val="0039322E"/>
    <w:pPr>
      <w:spacing w:line="300" w:lineRule="exact"/>
    </w:pPr>
    <w:rPr>
      <w:spacing w:val="-2"/>
      <w:sz w:val="28"/>
      <w:szCs w:val="28"/>
    </w:rPr>
  </w:style>
  <w:style w:type="paragraph" w:customStyle="1" w:styleId="H23">
    <w:name w:val="_ H_2/3"/>
    <w:basedOn w:val="H1"/>
    <w:next w:val="Normal"/>
    <w:rsid w:val="0039322E"/>
    <w:pPr>
      <w:spacing w:line="240" w:lineRule="exact"/>
      <w:outlineLvl w:val="1"/>
    </w:pPr>
    <w:rPr>
      <w:spacing w:val="2"/>
      <w:sz w:val="20"/>
      <w:szCs w:val="20"/>
    </w:rPr>
  </w:style>
  <w:style w:type="paragraph" w:customStyle="1" w:styleId="SingleTxt">
    <w:name w:val="__Single Txt"/>
    <w:basedOn w:val="Normal"/>
    <w:rsid w:val="0039322E"/>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ind w:left="1267" w:right="1267"/>
      <w:jc w:val="both"/>
    </w:pPr>
  </w:style>
  <w:style w:type="paragraph" w:styleId="Footer">
    <w:name w:val="footer"/>
    <w:link w:val="FooterChar"/>
    <w:rsid w:val="0039322E"/>
    <w:pPr>
      <w:tabs>
        <w:tab w:val="center" w:pos="4320"/>
        <w:tab w:val="right" w:pos="8640"/>
      </w:tabs>
    </w:pPr>
    <w:rPr>
      <w:rFonts w:eastAsia="SimSun"/>
      <w:b/>
      <w:bCs/>
      <w:noProof/>
      <w:sz w:val="17"/>
      <w:szCs w:val="17"/>
    </w:rPr>
  </w:style>
  <w:style w:type="paragraph" w:styleId="Header">
    <w:name w:val="header"/>
    <w:link w:val="HeaderChar"/>
    <w:rsid w:val="0039322E"/>
    <w:pPr>
      <w:tabs>
        <w:tab w:val="center" w:pos="4320"/>
        <w:tab w:val="right" w:pos="8640"/>
      </w:tabs>
    </w:pPr>
    <w:rPr>
      <w:rFonts w:eastAsia="SimSun"/>
      <w:noProof/>
      <w:sz w:val="17"/>
      <w:szCs w:val="17"/>
    </w:rPr>
  </w:style>
  <w:style w:type="paragraph" w:customStyle="1" w:styleId="XLarge">
    <w:name w:val="XLarge"/>
    <w:basedOn w:val="Normal"/>
    <w:rsid w:val="0039322E"/>
    <w:pPr>
      <w:keepNext/>
      <w:keepLines/>
      <w:tabs>
        <w:tab w:val="right" w:leader="dot" w:pos="360"/>
      </w:tabs>
      <w:spacing w:line="390" w:lineRule="exact"/>
      <w:outlineLvl w:val="0"/>
    </w:pPr>
    <w:rPr>
      <w:b/>
      <w:bCs/>
      <w:spacing w:val="-4"/>
      <w:w w:val="98"/>
      <w:sz w:val="40"/>
      <w:szCs w:val="40"/>
    </w:rPr>
  </w:style>
  <w:style w:type="character" w:customStyle="1" w:styleId="HeaderChar">
    <w:name w:val="Header Char"/>
    <w:link w:val="Header"/>
    <w:locked/>
    <w:rsid w:val="0039322E"/>
    <w:rPr>
      <w:rFonts w:eastAsia="SimSun"/>
      <w:noProof/>
      <w:sz w:val="17"/>
      <w:szCs w:val="17"/>
      <w:lang w:val="en-US" w:eastAsia="zh-CN" w:bidi="ar-SA"/>
    </w:rPr>
  </w:style>
  <w:style w:type="paragraph" w:styleId="FootnoteText">
    <w:name w:val="footnote text"/>
    <w:basedOn w:val="Normal"/>
    <w:link w:val="FootnoteTextChar"/>
    <w:uiPriority w:val="99"/>
    <w:rsid w:val="00E47D6D"/>
    <w:pPr>
      <w:widowControl w:val="0"/>
      <w:tabs>
        <w:tab w:val="right" w:pos="418"/>
      </w:tabs>
      <w:spacing w:line="210" w:lineRule="exact"/>
      <w:ind w:left="475" w:hanging="475"/>
    </w:pPr>
    <w:rPr>
      <w:rFonts w:eastAsia="Times New Roman"/>
      <w:spacing w:val="5"/>
      <w:w w:val="104"/>
      <w:sz w:val="17"/>
      <w:lang w:eastAsia="en-US"/>
    </w:rPr>
  </w:style>
  <w:style w:type="character" w:customStyle="1" w:styleId="FootnoteTextChar">
    <w:name w:val="Footnote Text Char"/>
    <w:link w:val="FootnoteText"/>
    <w:uiPriority w:val="99"/>
    <w:rsid w:val="00E47D6D"/>
    <w:rPr>
      <w:spacing w:val="5"/>
      <w:w w:val="104"/>
      <w:kern w:val="14"/>
      <w:sz w:val="17"/>
      <w:lang w:eastAsia="en-US"/>
    </w:rPr>
  </w:style>
  <w:style w:type="character" w:customStyle="1" w:styleId="apple-converted-space">
    <w:name w:val="apple-converted-space"/>
    <w:rsid w:val="00E47D6D"/>
  </w:style>
  <w:style w:type="character" w:styleId="FootnoteReference">
    <w:name w:val="footnote reference"/>
    <w:uiPriority w:val="99"/>
    <w:rsid w:val="00E47D6D"/>
    <w:rPr>
      <w:vertAlign w:val="superscript"/>
    </w:rPr>
  </w:style>
  <w:style w:type="paragraph" w:styleId="BalloonText">
    <w:name w:val="Balloon Text"/>
    <w:basedOn w:val="Normal"/>
    <w:link w:val="BalloonTextChar"/>
    <w:uiPriority w:val="99"/>
    <w:rsid w:val="00E84933"/>
    <w:pPr>
      <w:spacing w:line="240" w:lineRule="auto"/>
    </w:pPr>
    <w:rPr>
      <w:rFonts w:ascii="Tahoma" w:hAnsi="Tahoma" w:cs="Tahoma"/>
      <w:sz w:val="16"/>
      <w:szCs w:val="16"/>
    </w:rPr>
  </w:style>
  <w:style w:type="character" w:customStyle="1" w:styleId="BalloonTextChar">
    <w:name w:val="Balloon Text Char"/>
    <w:link w:val="BalloonText"/>
    <w:uiPriority w:val="99"/>
    <w:rsid w:val="00E84933"/>
    <w:rPr>
      <w:rFonts w:ascii="Tahoma" w:eastAsia="SimSun" w:hAnsi="Tahoma" w:cs="Tahoma"/>
      <w:spacing w:val="4"/>
      <w:w w:val="103"/>
      <w:kern w:val="14"/>
      <w:sz w:val="16"/>
      <w:szCs w:val="16"/>
      <w:lang w:eastAsia="zh-CN"/>
    </w:rPr>
  </w:style>
  <w:style w:type="paragraph" w:customStyle="1" w:styleId="HM">
    <w:name w:val="_ H __M"/>
    <w:basedOn w:val="HCh"/>
    <w:next w:val="Normal"/>
    <w:rsid w:val="00DB3246"/>
    <w:pPr>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360" w:lineRule="exact"/>
    </w:pPr>
    <w:rPr>
      <w:rFonts w:eastAsia="Times New Roman"/>
      <w:bCs w:val="0"/>
      <w:spacing w:val="-3"/>
      <w:w w:val="99"/>
      <w:sz w:val="34"/>
      <w:szCs w:val="20"/>
      <w:lang w:eastAsia="en-US"/>
    </w:rPr>
  </w:style>
  <w:style w:type="character" w:styleId="Hyperlink">
    <w:name w:val="Hyperlink"/>
    <w:uiPriority w:val="99"/>
    <w:rsid w:val="00DB3246"/>
    <w:rPr>
      <w:color w:val="0000FF"/>
      <w:u w:val="single"/>
    </w:rPr>
  </w:style>
  <w:style w:type="paragraph" w:customStyle="1" w:styleId="CharCharChar">
    <w:name w:val="Char Char Char"/>
    <w:basedOn w:val="Normal"/>
    <w:rsid w:val="00DB3246"/>
    <w:pPr>
      <w:suppressAutoHyphens w:val="0"/>
      <w:spacing w:after="160"/>
    </w:pPr>
    <w:rPr>
      <w:rFonts w:ascii="Arial" w:eastAsia="Times New Roman" w:hAnsi="Arial" w:cs="Arial"/>
      <w:spacing w:val="0"/>
      <w:w w:val="100"/>
      <w:kern w:val="0"/>
      <w:lang w:val="en-US" w:eastAsia="en-US"/>
    </w:rPr>
  </w:style>
  <w:style w:type="paragraph" w:customStyle="1" w:styleId="Default">
    <w:name w:val="Default"/>
    <w:rsid w:val="00DB3246"/>
    <w:pPr>
      <w:autoSpaceDE w:val="0"/>
      <w:autoSpaceDN w:val="0"/>
      <w:adjustRightInd w:val="0"/>
    </w:pPr>
    <w:rPr>
      <w:color w:val="000000"/>
      <w:sz w:val="24"/>
      <w:szCs w:val="24"/>
      <w:lang w:eastAsia="en-US"/>
    </w:rPr>
  </w:style>
  <w:style w:type="table" w:styleId="TableGrid">
    <w:name w:val="Table Grid"/>
    <w:basedOn w:val="TableNormal"/>
    <w:rsid w:val="006E16C4"/>
    <w:pPr>
      <w:ind w:firstLine="720"/>
      <w:jc w:val="both"/>
    </w:pPr>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
    <w:name w:val="en"/>
    <w:rsid w:val="00F40E75"/>
  </w:style>
  <w:style w:type="paragraph" w:styleId="EnvelopeReturn">
    <w:name w:val="envelope return"/>
    <w:basedOn w:val="Normal"/>
    <w:uiPriority w:val="99"/>
    <w:unhideWhenUsed/>
    <w:rsid w:val="00D23D3D"/>
    <w:pPr>
      <w:suppressAutoHyphens w:val="0"/>
      <w:spacing w:line="240" w:lineRule="auto"/>
    </w:pPr>
    <w:rPr>
      <w:rFonts w:ascii="Calibri Light" w:eastAsia="Times New Roman" w:hAnsi="Calibri Light"/>
      <w:spacing w:val="0"/>
      <w:w w:val="100"/>
      <w:kern w:val="0"/>
      <w:lang w:val="en-US" w:eastAsia="en-US"/>
    </w:rPr>
  </w:style>
  <w:style w:type="character" w:customStyle="1" w:styleId="FooterChar">
    <w:name w:val="Footer Char"/>
    <w:link w:val="Footer"/>
    <w:rsid w:val="00D23D3D"/>
    <w:rPr>
      <w:rFonts w:eastAsia="SimSun"/>
      <w:b/>
      <w:bCs/>
      <w:noProof/>
      <w:sz w:val="17"/>
      <w:szCs w:val="17"/>
      <w:lang w:eastAsia="zh-CN"/>
    </w:rPr>
  </w:style>
  <w:style w:type="character" w:styleId="Emphasis">
    <w:name w:val="Emphasis"/>
    <w:uiPriority w:val="20"/>
    <w:qFormat/>
    <w:rsid w:val="00D23D3D"/>
    <w:rPr>
      <w:i/>
      <w:iCs/>
    </w:rPr>
  </w:style>
  <w:style w:type="character" w:styleId="CommentReference">
    <w:name w:val="annotation reference"/>
    <w:unhideWhenUsed/>
    <w:rsid w:val="00D23D3D"/>
    <w:rPr>
      <w:sz w:val="18"/>
      <w:szCs w:val="18"/>
    </w:rPr>
  </w:style>
  <w:style w:type="paragraph" w:styleId="CommentText">
    <w:name w:val="annotation text"/>
    <w:basedOn w:val="Normal"/>
    <w:link w:val="CommentTextChar"/>
    <w:uiPriority w:val="99"/>
    <w:unhideWhenUsed/>
    <w:rsid w:val="00D23D3D"/>
    <w:pPr>
      <w:suppressAutoHyphens w:val="0"/>
      <w:spacing w:line="240" w:lineRule="auto"/>
    </w:pPr>
    <w:rPr>
      <w:rFonts w:eastAsia="Times New Roman"/>
      <w:spacing w:val="0"/>
      <w:w w:val="100"/>
      <w:kern w:val="0"/>
      <w:sz w:val="24"/>
      <w:szCs w:val="24"/>
      <w:lang w:val="en-US" w:eastAsia="en-US"/>
    </w:rPr>
  </w:style>
  <w:style w:type="character" w:customStyle="1" w:styleId="CommentTextChar">
    <w:name w:val="Comment Text Char"/>
    <w:link w:val="CommentText"/>
    <w:uiPriority w:val="99"/>
    <w:rsid w:val="00D23D3D"/>
    <w:rPr>
      <w:sz w:val="24"/>
      <w:szCs w:val="24"/>
    </w:rPr>
  </w:style>
  <w:style w:type="paragraph" w:styleId="CommentSubject">
    <w:name w:val="annotation subject"/>
    <w:basedOn w:val="CommentText"/>
    <w:next w:val="CommentText"/>
    <w:link w:val="CommentSubjectChar"/>
    <w:uiPriority w:val="99"/>
    <w:unhideWhenUsed/>
    <w:rsid w:val="00D23D3D"/>
    <w:rPr>
      <w:b/>
      <w:bCs/>
      <w:sz w:val="20"/>
      <w:szCs w:val="20"/>
    </w:rPr>
  </w:style>
  <w:style w:type="character" w:customStyle="1" w:styleId="CommentSubjectChar">
    <w:name w:val="Comment Subject Char"/>
    <w:link w:val="CommentSubject"/>
    <w:uiPriority w:val="99"/>
    <w:rsid w:val="00D23D3D"/>
    <w:rPr>
      <w:b/>
      <w:bCs/>
      <w:sz w:val="24"/>
      <w:szCs w:val="24"/>
    </w:rPr>
  </w:style>
  <w:style w:type="paragraph" w:customStyle="1" w:styleId="yiv3994681832msonormal">
    <w:name w:val="yiv3994681832msonormal"/>
    <w:basedOn w:val="Normal"/>
    <w:rsid w:val="00D23D3D"/>
    <w:pPr>
      <w:suppressAutoHyphens w:val="0"/>
      <w:spacing w:before="100" w:beforeAutospacing="1" w:after="100" w:afterAutospacing="1" w:line="240" w:lineRule="auto"/>
    </w:pPr>
    <w:rPr>
      <w:rFonts w:eastAsia="Times New Roman"/>
      <w:spacing w:val="0"/>
      <w:w w:val="100"/>
      <w:kern w:val="0"/>
      <w:sz w:val="24"/>
      <w:szCs w:val="24"/>
      <w:lang w:val="en-US" w:eastAsia="en-US"/>
    </w:rPr>
  </w:style>
  <w:style w:type="paragraph" w:styleId="BodyTextIndent">
    <w:name w:val="Body Text Indent"/>
    <w:basedOn w:val="Normal"/>
    <w:link w:val="BodyTextIndentChar"/>
    <w:rsid w:val="00AC094E"/>
    <w:pPr>
      <w:suppressAutoHyphens w:val="0"/>
      <w:spacing w:line="360" w:lineRule="auto"/>
      <w:ind w:left="1120" w:firstLine="709"/>
      <w:jc w:val="both"/>
    </w:pPr>
    <w:rPr>
      <w:rFonts w:eastAsia="Times New Roman"/>
      <w:spacing w:val="0"/>
      <w:w w:val="100"/>
      <w:kern w:val="0"/>
      <w:sz w:val="28"/>
      <w:szCs w:val="24"/>
      <w:lang w:val="en-US" w:eastAsia="ru-RU"/>
    </w:rPr>
  </w:style>
  <w:style w:type="character" w:customStyle="1" w:styleId="BodyTextIndentChar">
    <w:name w:val="Body Text Indent Char"/>
    <w:link w:val="BodyTextIndent"/>
    <w:rsid w:val="00AC094E"/>
    <w:rPr>
      <w:sz w:val="28"/>
      <w:szCs w:val="24"/>
      <w:lang w:eastAsia="ru-RU"/>
    </w:rPr>
  </w:style>
  <w:style w:type="character" w:customStyle="1" w:styleId="1">
    <w:name w:val="Заголовок №1_"/>
    <w:link w:val="10"/>
    <w:rsid w:val="00AC094E"/>
    <w:rPr>
      <w:b/>
      <w:bCs/>
      <w:sz w:val="26"/>
      <w:szCs w:val="26"/>
      <w:shd w:val="clear" w:color="auto" w:fill="FFFFFF"/>
    </w:rPr>
  </w:style>
  <w:style w:type="character" w:customStyle="1" w:styleId="3">
    <w:name w:val="Основной текст (3)_"/>
    <w:link w:val="30"/>
    <w:rsid w:val="00AC094E"/>
    <w:rPr>
      <w:b/>
      <w:bCs/>
      <w:sz w:val="26"/>
      <w:szCs w:val="26"/>
      <w:shd w:val="clear" w:color="auto" w:fill="FFFFFF"/>
    </w:rPr>
  </w:style>
  <w:style w:type="character" w:customStyle="1" w:styleId="31">
    <w:name w:val="Основной текст (3) + Не полужирный"/>
    <w:rsid w:val="00AC094E"/>
    <w:rPr>
      <w:rFonts w:eastAsia="Times New Roman"/>
      <w:b/>
      <w:bCs/>
      <w:color w:val="000000"/>
      <w:spacing w:val="0"/>
      <w:w w:val="100"/>
      <w:position w:val="0"/>
      <w:sz w:val="26"/>
      <w:szCs w:val="26"/>
      <w:shd w:val="clear" w:color="auto" w:fill="FFFFFF"/>
      <w:lang w:val="ru-RU" w:eastAsia="ru-RU" w:bidi="ru-RU"/>
    </w:rPr>
  </w:style>
  <w:style w:type="character" w:customStyle="1" w:styleId="32">
    <w:name w:val="Основной текст (3) + Не полужирный;Курсив"/>
    <w:rsid w:val="00AC094E"/>
    <w:rPr>
      <w:rFonts w:eastAsia="Times New Roman"/>
      <w:b/>
      <w:bCs/>
      <w:i/>
      <w:iCs/>
      <w:color w:val="000000"/>
      <w:spacing w:val="0"/>
      <w:w w:val="100"/>
      <w:position w:val="0"/>
      <w:sz w:val="26"/>
      <w:szCs w:val="26"/>
      <w:shd w:val="clear" w:color="auto" w:fill="FFFFFF"/>
      <w:lang w:val="ru-RU" w:eastAsia="ru-RU" w:bidi="ru-RU"/>
    </w:rPr>
  </w:style>
  <w:style w:type="paragraph" w:customStyle="1" w:styleId="10">
    <w:name w:val="Заголовок №1"/>
    <w:basedOn w:val="Normal"/>
    <w:link w:val="1"/>
    <w:rsid w:val="00AC094E"/>
    <w:pPr>
      <w:widowControl w:val="0"/>
      <w:shd w:val="clear" w:color="auto" w:fill="FFFFFF"/>
      <w:suppressAutoHyphens w:val="0"/>
      <w:spacing w:before="360" w:line="302" w:lineRule="exact"/>
      <w:jc w:val="center"/>
      <w:outlineLvl w:val="0"/>
    </w:pPr>
    <w:rPr>
      <w:rFonts w:eastAsia="Times New Roman"/>
      <w:b/>
      <w:bCs/>
      <w:spacing w:val="0"/>
      <w:w w:val="100"/>
      <w:kern w:val="0"/>
      <w:sz w:val="26"/>
      <w:szCs w:val="26"/>
      <w:lang w:val="en-US"/>
    </w:rPr>
  </w:style>
  <w:style w:type="paragraph" w:customStyle="1" w:styleId="30">
    <w:name w:val="Основной текст (3)"/>
    <w:basedOn w:val="Normal"/>
    <w:link w:val="3"/>
    <w:rsid w:val="00AC094E"/>
    <w:pPr>
      <w:widowControl w:val="0"/>
      <w:shd w:val="clear" w:color="auto" w:fill="FFFFFF"/>
      <w:suppressAutoHyphens w:val="0"/>
      <w:spacing w:after="300" w:line="302" w:lineRule="exact"/>
      <w:jc w:val="center"/>
    </w:pPr>
    <w:rPr>
      <w:rFonts w:eastAsia="Times New Roman"/>
      <w:b/>
      <w:bCs/>
      <w:spacing w:val="0"/>
      <w:w w:val="100"/>
      <w:kern w:val="0"/>
      <w:sz w:val="26"/>
      <w:szCs w:val="26"/>
      <w:lang w:val="en-US"/>
    </w:rPr>
  </w:style>
  <w:style w:type="paragraph" w:customStyle="1" w:styleId="Publication">
    <w:name w:val="Publication"/>
    <w:next w:val="Normal"/>
    <w:rsid w:val="002105EF"/>
    <w:rPr>
      <w:rFonts w:eastAsia="Calibri"/>
      <w:spacing w:val="4"/>
      <w:w w:val="103"/>
      <w:kern w:val="14"/>
      <w:lang w:val="en-GB" w:eastAsia="en-US"/>
    </w:rPr>
  </w:style>
  <w:style w:type="paragraph" w:customStyle="1" w:styleId="ReleaseDate">
    <w:name w:val="Release Date"/>
    <w:next w:val="Footer"/>
    <w:rsid w:val="002105EF"/>
    <w:rPr>
      <w:rFonts w:eastAsia="Calibri"/>
      <w:spacing w:val="4"/>
      <w:w w:val="103"/>
      <w:kern w:val="14"/>
      <w:lang w:val="en-GB" w:eastAsia="en-US"/>
    </w:rPr>
  </w:style>
  <w:style w:type="paragraph" w:styleId="NormalWeb">
    <w:name w:val="Normal (Web)"/>
    <w:basedOn w:val="Normal"/>
    <w:link w:val="NormalWebChar"/>
    <w:uiPriority w:val="99"/>
    <w:unhideWhenUsed/>
    <w:rsid w:val="002105EF"/>
    <w:pPr>
      <w:suppressAutoHyphens w:val="0"/>
      <w:spacing w:before="100" w:beforeAutospacing="1" w:after="100" w:afterAutospacing="1" w:line="240" w:lineRule="auto"/>
    </w:pPr>
    <w:rPr>
      <w:rFonts w:eastAsia="Times New Roman"/>
      <w:spacing w:val="0"/>
      <w:w w:val="100"/>
      <w:kern w:val="0"/>
      <w:sz w:val="24"/>
      <w:szCs w:val="24"/>
      <w:lang w:val="en-US"/>
    </w:rPr>
  </w:style>
  <w:style w:type="paragraph" w:customStyle="1" w:styleId="LETTEREDSUPBARA">
    <w:name w:val="LETTERED SUPBARA"/>
    <w:basedOn w:val="NormalWeb"/>
    <w:link w:val="LETTEREDSUPBARAChar"/>
    <w:qFormat/>
    <w:rsid w:val="002105EF"/>
    <w:pPr>
      <w:ind w:left="1440" w:hanging="720"/>
    </w:pPr>
    <w:rPr>
      <w:color w:val="000000"/>
      <w:sz w:val="27"/>
      <w:szCs w:val="27"/>
    </w:rPr>
  </w:style>
  <w:style w:type="paragraph" w:customStyle="1" w:styleId="ulfollowingnumber">
    <w:name w:val="ul following number"/>
    <w:basedOn w:val="NormalWeb"/>
    <w:link w:val="ulfollowingnumberChar"/>
    <w:qFormat/>
    <w:rsid w:val="002105EF"/>
    <w:rPr>
      <w:color w:val="000000"/>
      <w:sz w:val="27"/>
      <w:szCs w:val="27"/>
      <w:u w:val="single"/>
    </w:rPr>
  </w:style>
  <w:style w:type="character" w:customStyle="1" w:styleId="NormalWebChar">
    <w:name w:val="Normal (Web) Char"/>
    <w:link w:val="NormalWeb"/>
    <w:uiPriority w:val="99"/>
    <w:rsid w:val="002105EF"/>
    <w:rPr>
      <w:sz w:val="24"/>
      <w:szCs w:val="24"/>
    </w:rPr>
  </w:style>
  <w:style w:type="character" w:customStyle="1" w:styleId="LETTEREDSUPBARAChar">
    <w:name w:val="LETTERED SUPBARA Char"/>
    <w:link w:val="LETTEREDSUPBARA"/>
    <w:rsid w:val="002105EF"/>
    <w:rPr>
      <w:color w:val="000000"/>
      <w:sz w:val="27"/>
      <w:szCs w:val="27"/>
    </w:rPr>
  </w:style>
  <w:style w:type="paragraph" w:customStyle="1" w:styleId="numbertabheading">
    <w:name w:val="number tab heading"/>
    <w:basedOn w:val="NormalWeb"/>
    <w:link w:val="numbertabheadingChar"/>
    <w:qFormat/>
    <w:rsid w:val="002105EF"/>
    <w:rPr>
      <w:color w:val="000000"/>
      <w:sz w:val="27"/>
      <w:szCs w:val="27"/>
    </w:rPr>
  </w:style>
  <w:style w:type="character" w:customStyle="1" w:styleId="ulfollowingnumberChar">
    <w:name w:val="ul following number Char"/>
    <w:link w:val="ulfollowingnumber"/>
    <w:rsid w:val="002105EF"/>
    <w:rPr>
      <w:color w:val="000000"/>
      <w:sz w:val="27"/>
      <w:szCs w:val="27"/>
      <w:u w:val="single"/>
    </w:rPr>
  </w:style>
  <w:style w:type="paragraph" w:customStyle="1" w:styleId="Romanette">
    <w:name w:val="Romanette"/>
    <w:basedOn w:val="NormalWeb"/>
    <w:link w:val="RomanetteChar"/>
    <w:qFormat/>
    <w:rsid w:val="002105EF"/>
    <w:pPr>
      <w:ind w:left="2160" w:hanging="720"/>
    </w:pPr>
    <w:rPr>
      <w:color w:val="000000"/>
      <w:sz w:val="27"/>
      <w:szCs w:val="27"/>
    </w:rPr>
  </w:style>
  <w:style w:type="character" w:customStyle="1" w:styleId="numbertabheadingChar">
    <w:name w:val="number tab heading Char"/>
    <w:link w:val="numbertabheading"/>
    <w:rsid w:val="002105EF"/>
    <w:rPr>
      <w:color w:val="000000"/>
      <w:sz w:val="27"/>
      <w:szCs w:val="27"/>
    </w:rPr>
  </w:style>
  <w:style w:type="paragraph" w:customStyle="1" w:styleId="Para">
    <w:name w:val="Para"/>
    <w:basedOn w:val="NormalWeb"/>
    <w:link w:val="ParaChar"/>
    <w:qFormat/>
    <w:rsid w:val="002105EF"/>
    <w:pPr>
      <w:ind w:firstLine="720"/>
    </w:pPr>
    <w:rPr>
      <w:color w:val="000000"/>
      <w:sz w:val="27"/>
      <w:szCs w:val="27"/>
    </w:rPr>
  </w:style>
  <w:style w:type="character" w:customStyle="1" w:styleId="RomanetteChar">
    <w:name w:val="Romanette Char"/>
    <w:link w:val="Romanette"/>
    <w:rsid w:val="002105EF"/>
    <w:rPr>
      <w:color w:val="000000"/>
      <w:sz w:val="27"/>
      <w:szCs w:val="27"/>
    </w:rPr>
  </w:style>
  <w:style w:type="paragraph" w:customStyle="1" w:styleId="parablocked">
    <w:name w:val="para blocked"/>
    <w:basedOn w:val="NormalWeb"/>
    <w:link w:val="parablockedChar"/>
    <w:qFormat/>
    <w:rsid w:val="002105EF"/>
    <w:pPr>
      <w:ind w:left="1440"/>
    </w:pPr>
    <w:rPr>
      <w:color w:val="000000"/>
      <w:sz w:val="27"/>
      <w:szCs w:val="27"/>
    </w:rPr>
  </w:style>
  <w:style w:type="character" w:customStyle="1" w:styleId="ParaChar">
    <w:name w:val="Para Char"/>
    <w:link w:val="Para"/>
    <w:rsid w:val="002105EF"/>
    <w:rPr>
      <w:color w:val="000000"/>
      <w:sz w:val="27"/>
      <w:szCs w:val="27"/>
    </w:rPr>
  </w:style>
  <w:style w:type="paragraph" w:customStyle="1" w:styleId="sectionhedletter">
    <w:name w:val="section hed letter"/>
    <w:basedOn w:val="NormalWeb"/>
    <w:link w:val="sectionhedletterChar"/>
    <w:qFormat/>
    <w:rsid w:val="002105EF"/>
    <w:pPr>
      <w:jc w:val="center"/>
    </w:pPr>
    <w:rPr>
      <w:color w:val="000000"/>
      <w:sz w:val="27"/>
      <w:szCs w:val="27"/>
    </w:rPr>
  </w:style>
  <w:style w:type="character" w:customStyle="1" w:styleId="parablockedChar">
    <w:name w:val="para blocked Char"/>
    <w:link w:val="parablocked"/>
    <w:rsid w:val="002105EF"/>
    <w:rPr>
      <w:color w:val="000000"/>
      <w:sz w:val="27"/>
      <w:szCs w:val="27"/>
    </w:rPr>
  </w:style>
  <w:style w:type="character" w:customStyle="1" w:styleId="sectionhedletterChar">
    <w:name w:val="section hed letter Char"/>
    <w:link w:val="sectionhedletter"/>
    <w:rsid w:val="002105EF"/>
    <w:rPr>
      <w:color w:val="000000"/>
      <w:sz w:val="27"/>
      <w:szCs w:val="27"/>
    </w:rPr>
  </w:style>
  <w:style w:type="paragraph" w:customStyle="1" w:styleId="N">
    <w:name w:val="N"/>
    <w:basedOn w:val="Normal"/>
    <w:rsid w:val="002105EF"/>
    <w:pPr>
      <w:spacing w:after="1320" w:line="240" w:lineRule="auto"/>
      <w:jc w:val="both"/>
    </w:pPr>
    <w:rPr>
      <w:rFonts w:ascii="Verdana" w:eastAsia="Times New Roman" w:hAnsi="Verdana"/>
      <w:spacing w:val="0"/>
      <w:w w:val="100"/>
      <w:kern w:val="0"/>
      <w:sz w:val="22"/>
      <w:lang w:val="en-US" w:eastAsia="ar-SA"/>
    </w:rPr>
  </w:style>
  <w:style w:type="character" w:customStyle="1" w:styleId="a">
    <w:name w:val="Основной текст_"/>
    <w:link w:val="2"/>
    <w:locked/>
    <w:rsid w:val="0054731D"/>
    <w:rPr>
      <w:spacing w:val="3"/>
      <w:sz w:val="25"/>
      <w:shd w:val="clear" w:color="auto" w:fill="FFFFFF"/>
    </w:rPr>
  </w:style>
  <w:style w:type="paragraph" w:styleId="NoSpacing">
    <w:name w:val="No Spacing"/>
    <w:qFormat/>
    <w:rsid w:val="0054731D"/>
    <w:rPr>
      <w:rFonts w:ascii="Calibri" w:hAnsi="Calibri"/>
      <w:sz w:val="22"/>
      <w:szCs w:val="22"/>
      <w:lang w:val="ru-RU" w:eastAsia="en-US"/>
    </w:rPr>
  </w:style>
  <w:style w:type="paragraph" w:customStyle="1" w:styleId="2">
    <w:name w:val="Основной текст2"/>
    <w:basedOn w:val="Normal"/>
    <w:link w:val="a"/>
    <w:rsid w:val="0054731D"/>
    <w:pPr>
      <w:widowControl w:val="0"/>
      <w:shd w:val="clear" w:color="auto" w:fill="FFFFFF"/>
      <w:suppressAutoHyphens w:val="0"/>
      <w:spacing w:after="180" w:line="322" w:lineRule="exact"/>
      <w:jc w:val="both"/>
    </w:pPr>
    <w:rPr>
      <w:rFonts w:eastAsia="Times New Roman"/>
      <w:spacing w:val="3"/>
      <w:w w:val="100"/>
      <w:kern w:val="0"/>
      <w:sz w:val="25"/>
      <w:shd w:val="clear" w:color="auto" w:fill="FFFFFF"/>
      <w:lang w:val="en-US"/>
    </w:rPr>
  </w:style>
  <w:style w:type="character" w:customStyle="1" w:styleId="Heading2Char">
    <w:name w:val="Heading 2 Char"/>
    <w:link w:val="Heading2"/>
    <w:uiPriority w:val="9"/>
    <w:rsid w:val="007F1E48"/>
    <w:rPr>
      <w:rFonts w:ascii="SimSun" w:eastAsia="SimSun" w:hAnsi="SimSun" w:cs="SimSun"/>
      <w:b/>
      <w:sz w:val="36"/>
      <w:szCs w:val="36"/>
    </w:rPr>
  </w:style>
  <w:style w:type="character" w:styleId="Strong">
    <w:name w:val="Strong"/>
    <w:uiPriority w:val="22"/>
    <w:qFormat/>
    <w:rsid w:val="007F1E48"/>
    <w:rPr>
      <w:b/>
    </w:rPr>
  </w:style>
  <w:style w:type="character" w:customStyle="1" w:styleId="4">
    <w:name w:val="Основной текст (4)_"/>
    <w:link w:val="40"/>
    <w:rsid w:val="00557B23"/>
    <w:rPr>
      <w:b/>
      <w:bCs/>
      <w:spacing w:val="10"/>
      <w:sz w:val="22"/>
      <w:szCs w:val="22"/>
      <w:shd w:val="clear" w:color="auto" w:fill="FFFFFF"/>
    </w:rPr>
  </w:style>
  <w:style w:type="character" w:customStyle="1" w:styleId="20">
    <w:name w:val="Заголовок №2_"/>
    <w:link w:val="21"/>
    <w:rsid w:val="00557B23"/>
    <w:rPr>
      <w:sz w:val="38"/>
      <w:szCs w:val="38"/>
      <w:shd w:val="clear" w:color="auto" w:fill="FFFFFF"/>
    </w:rPr>
  </w:style>
  <w:style w:type="character" w:customStyle="1" w:styleId="5">
    <w:name w:val="Основной текст (5)_"/>
    <w:link w:val="50"/>
    <w:rsid w:val="00557B23"/>
    <w:rPr>
      <w:b/>
      <w:bCs/>
      <w:sz w:val="28"/>
      <w:szCs w:val="28"/>
      <w:shd w:val="clear" w:color="auto" w:fill="FFFFFF"/>
    </w:rPr>
  </w:style>
  <w:style w:type="character" w:customStyle="1" w:styleId="22">
    <w:name w:val="Основной текст (2)_"/>
    <w:link w:val="23"/>
    <w:rsid w:val="00557B23"/>
    <w:rPr>
      <w:sz w:val="28"/>
      <w:szCs w:val="28"/>
      <w:shd w:val="clear" w:color="auto" w:fill="FFFFFF"/>
    </w:rPr>
  </w:style>
  <w:style w:type="paragraph" w:customStyle="1" w:styleId="40">
    <w:name w:val="Основной текст (4)"/>
    <w:basedOn w:val="Normal"/>
    <w:link w:val="4"/>
    <w:rsid w:val="00557B23"/>
    <w:pPr>
      <w:widowControl w:val="0"/>
      <w:shd w:val="clear" w:color="auto" w:fill="FFFFFF"/>
      <w:suppressAutoHyphens w:val="0"/>
      <w:spacing w:before="120" w:after="360" w:line="0" w:lineRule="atLeast"/>
      <w:jc w:val="center"/>
    </w:pPr>
    <w:rPr>
      <w:rFonts w:eastAsia="Times New Roman"/>
      <w:b/>
      <w:bCs/>
      <w:spacing w:val="10"/>
      <w:w w:val="100"/>
      <w:kern w:val="0"/>
      <w:sz w:val="22"/>
      <w:szCs w:val="22"/>
      <w:lang w:val="en-US"/>
    </w:rPr>
  </w:style>
  <w:style w:type="paragraph" w:customStyle="1" w:styleId="21">
    <w:name w:val="Заголовок №2"/>
    <w:basedOn w:val="Normal"/>
    <w:link w:val="20"/>
    <w:rsid w:val="00557B23"/>
    <w:pPr>
      <w:widowControl w:val="0"/>
      <w:shd w:val="clear" w:color="auto" w:fill="FFFFFF"/>
      <w:suppressAutoHyphens w:val="0"/>
      <w:spacing w:before="120" w:after="960" w:line="0" w:lineRule="atLeast"/>
      <w:jc w:val="center"/>
      <w:outlineLvl w:val="1"/>
    </w:pPr>
    <w:rPr>
      <w:rFonts w:eastAsia="Times New Roman"/>
      <w:spacing w:val="0"/>
      <w:w w:val="100"/>
      <w:kern w:val="0"/>
      <w:sz w:val="38"/>
      <w:szCs w:val="38"/>
      <w:lang w:val="en-US"/>
    </w:rPr>
  </w:style>
  <w:style w:type="paragraph" w:customStyle="1" w:styleId="50">
    <w:name w:val="Основной текст (5)"/>
    <w:basedOn w:val="Normal"/>
    <w:link w:val="5"/>
    <w:rsid w:val="00557B23"/>
    <w:pPr>
      <w:widowControl w:val="0"/>
      <w:shd w:val="clear" w:color="auto" w:fill="FFFFFF"/>
      <w:suppressAutoHyphens w:val="0"/>
      <w:spacing w:before="960" w:after="960" w:line="326" w:lineRule="exact"/>
    </w:pPr>
    <w:rPr>
      <w:rFonts w:eastAsia="Times New Roman"/>
      <w:b/>
      <w:bCs/>
      <w:spacing w:val="0"/>
      <w:w w:val="100"/>
      <w:kern w:val="0"/>
      <w:sz w:val="28"/>
      <w:szCs w:val="28"/>
      <w:lang w:val="en-US"/>
    </w:rPr>
  </w:style>
  <w:style w:type="paragraph" w:customStyle="1" w:styleId="23">
    <w:name w:val="Основной текст (2)"/>
    <w:basedOn w:val="Normal"/>
    <w:link w:val="22"/>
    <w:rsid w:val="00557B23"/>
    <w:pPr>
      <w:widowControl w:val="0"/>
      <w:shd w:val="clear" w:color="auto" w:fill="FFFFFF"/>
      <w:suppressAutoHyphens w:val="0"/>
      <w:spacing w:before="960" w:line="638" w:lineRule="exact"/>
      <w:jc w:val="both"/>
    </w:pPr>
    <w:rPr>
      <w:rFonts w:eastAsia="Times New Roman"/>
      <w:spacing w:val="0"/>
      <w:w w:val="100"/>
      <w:kern w:val="0"/>
      <w:sz w:val="28"/>
      <w:szCs w:val="28"/>
      <w:lang w:val="en-US"/>
    </w:rPr>
  </w:style>
  <w:style w:type="character" w:styleId="UnresolvedMention">
    <w:name w:val="Unresolved Mention"/>
    <w:basedOn w:val="DefaultParagraphFont"/>
    <w:uiPriority w:val="99"/>
    <w:semiHidden/>
    <w:unhideWhenUsed/>
    <w:rsid w:val="00926594"/>
    <w:rPr>
      <w:color w:val="605E5C"/>
      <w:shd w:val="clear" w:color="auto" w:fill="E1DFDD"/>
    </w:rPr>
  </w:style>
  <w:style w:type="paragraph" w:customStyle="1" w:styleId="paragraph">
    <w:name w:val="paragraph"/>
    <w:basedOn w:val="Normal"/>
    <w:rsid w:val="00926594"/>
    <w:pPr>
      <w:suppressAutoHyphens w:val="0"/>
      <w:spacing w:before="100" w:beforeAutospacing="1" w:after="100" w:afterAutospacing="1" w:line="240" w:lineRule="auto"/>
    </w:pPr>
    <w:rPr>
      <w:rFonts w:eastAsia="Times New Roman"/>
      <w:spacing w:val="0"/>
      <w:w w:val="100"/>
      <w:kern w:val="0"/>
      <w:sz w:val="24"/>
      <w:szCs w:val="24"/>
      <w:lang w:val="en-US" w:eastAsia="en-US"/>
    </w:rPr>
  </w:style>
  <w:style w:type="character" w:customStyle="1" w:styleId="normaltextrun">
    <w:name w:val="normaltextrun"/>
    <w:basedOn w:val="DefaultParagraphFont"/>
    <w:rsid w:val="00926594"/>
  </w:style>
  <w:style w:type="character" w:customStyle="1" w:styleId="eop">
    <w:name w:val="eop"/>
    <w:basedOn w:val="DefaultParagraphFont"/>
    <w:rsid w:val="00926594"/>
  </w:style>
  <w:style w:type="paragraph" w:styleId="ListParagraph">
    <w:name w:val="List Paragraph"/>
    <w:basedOn w:val="Normal"/>
    <w:uiPriority w:val="34"/>
    <w:qFormat/>
    <w:rsid w:val="00926594"/>
    <w:pPr>
      <w:suppressAutoHyphens w:val="0"/>
      <w:spacing w:after="120" w:line="264" w:lineRule="auto"/>
      <w:ind w:left="720"/>
      <w:contextualSpacing/>
    </w:pPr>
    <w:rPr>
      <w:rFonts w:ascii="Calibri" w:eastAsia="DengXian" w:hAnsi="Calibri" w:cs="Arial"/>
      <w:spacing w:val="0"/>
      <w:w w:val="100"/>
      <w:kern w:val="0"/>
      <w:sz w:val="21"/>
      <w:szCs w:val="21"/>
      <w:lang w:val="en-US"/>
    </w:rPr>
  </w:style>
  <w:style w:type="paragraph" w:styleId="BodyText">
    <w:name w:val="Body Text"/>
    <w:basedOn w:val="Normal"/>
    <w:link w:val="BodyTextChar"/>
    <w:rsid w:val="00BE6B52"/>
    <w:pPr>
      <w:suppressAutoHyphens w:val="0"/>
      <w:autoSpaceDE w:val="0"/>
      <w:autoSpaceDN w:val="0"/>
      <w:spacing w:line="240" w:lineRule="auto"/>
      <w:jc w:val="both"/>
    </w:pPr>
    <w:rPr>
      <w:rFonts w:eastAsia="Times New Roman"/>
      <w:spacing w:val="0"/>
      <w:w w:val="100"/>
      <w:kern w:val="0"/>
      <w:sz w:val="28"/>
      <w:szCs w:val="28"/>
      <w:lang w:val="en-US" w:eastAsia="ru-RU"/>
    </w:rPr>
  </w:style>
  <w:style w:type="character" w:customStyle="1" w:styleId="BodyTextChar">
    <w:name w:val="Body Text Char"/>
    <w:basedOn w:val="DefaultParagraphFont"/>
    <w:link w:val="BodyText"/>
    <w:rsid w:val="00BE6B52"/>
    <w:rPr>
      <w:sz w:val="28"/>
      <w:szCs w:val="28"/>
      <w:lang w:eastAsia="ru-RU"/>
    </w:rPr>
  </w:style>
  <w:style w:type="character" w:customStyle="1" w:styleId="contextualextensionhighlight">
    <w:name w:val="contextualextensionhighlight"/>
    <w:basedOn w:val="DefaultParagraphFont"/>
    <w:rsid w:val="00CB4DE0"/>
  </w:style>
  <w:style w:type="character" w:customStyle="1" w:styleId="Heading1Char">
    <w:name w:val="Heading 1 Char"/>
    <w:basedOn w:val="DefaultParagraphFont"/>
    <w:link w:val="Heading1"/>
    <w:rsid w:val="00892420"/>
    <w:rPr>
      <w:b/>
      <w:bCs/>
      <w:sz w:val="22"/>
      <w:szCs w:val="22"/>
      <w:lang w:val="en-GB" w:eastAsia="ru-RU"/>
    </w:rPr>
  </w:style>
  <w:style w:type="paragraph" w:styleId="BodyText2">
    <w:name w:val="Body Text 2"/>
    <w:basedOn w:val="Normal"/>
    <w:link w:val="BodyText2Char"/>
    <w:uiPriority w:val="99"/>
    <w:unhideWhenUsed/>
    <w:rsid w:val="000D2C71"/>
    <w:pPr>
      <w:widowControl w:val="0"/>
      <w:spacing w:after="120" w:line="480" w:lineRule="auto"/>
    </w:pPr>
    <w:rPr>
      <w:rFonts w:asciiTheme="minorHAnsi" w:eastAsia="Times New Roman" w:hAnsiTheme="minorHAnsi"/>
      <w:spacing w:val="0"/>
      <w:w w:val="100"/>
      <w:kern w:val="0"/>
      <w:sz w:val="22"/>
      <w:szCs w:val="22"/>
      <w:lang w:val="en-US" w:eastAsia="en-US"/>
    </w:rPr>
  </w:style>
  <w:style w:type="character" w:customStyle="1" w:styleId="BodyText2Char">
    <w:name w:val="Body Text 2 Char"/>
    <w:basedOn w:val="DefaultParagraphFont"/>
    <w:link w:val="BodyText2"/>
    <w:uiPriority w:val="99"/>
    <w:rsid w:val="000D2C71"/>
    <w:rPr>
      <w:rFonts w:asciiTheme="minorHAnsi" w:hAnsiTheme="minorHAnsi"/>
      <w:sz w:val="22"/>
      <w:szCs w:val="22"/>
      <w:lang w:eastAsia="en-US"/>
    </w:rPr>
  </w:style>
  <w:style w:type="paragraph" w:styleId="Revision">
    <w:name w:val="Revision"/>
    <w:hidden/>
    <w:uiPriority w:val="99"/>
    <w:semiHidden/>
    <w:rsid w:val="00F401BA"/>
    <w:rPr>
      <w:rFonts w:eastAsia="SimSun"/>
      <w:spacing w:val="4"/>
      <w:w w:val="103"/>
      <w:kern w:val="1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867138">
      <w:bodyDiv w:val="1"/>
      <w:marLeft w:val="0"/>
      <w:marRight w:val="0"/>
      <w:marTop w:val="0"/>
      <w:marBottom w:val="0"/>
      <w:divBdr>
        <w:top w:val="none" w:sz="0" w:space="0" w:color="auto"/>
        <w:left w:val="none" w:sz="0" w:space="0" w:color="auto"/>
        <w:bottom w:val="none" w:sz="0" w:space="0" w:color="auto"/>
        <w:right w:val="none" w:sz="0" w:space="0" w:color="auto"/>
      </w:divBdr>
    </w:div>
    <w:div w:id="1582907211">
      <w:bodyDiv w:val="1"/>
      <w:marLeft w:val="0"/>
      <w:marRight w:val="0"/>
      <w:marTop w:val="0"/>
      <w:marBottom w:val="0"/>
      <w:divBdr>
        <w:top w:val="none" w:sz="0" w:space="0" w:color="auto"/>
        <w:left w:val="none" w:sz="0" w:space="0" w:color="auto"/>
        <w:bottom w:val="none" w:sz="0" w:space="0" w:color="auto"/>
        <w:right w:val="none" w:sz="0" w:space="0" w:color="auto"/>
      </w:divBdr>
    </w:div>
    <w:div w:id="192271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mailto:crolll@un.or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E3F38-D523-4455-91C6-F948D9872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General Assembly</vt:lpstr>
    </vt:vector>
  </TitlesOfParts>
  <Company>United Nations</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Assembly</dc:title>
  <dc:subject/>
  <dc:creator>United Nations</dc:creator>
  <cp:keywords/>
  <cp:lastModifiedBy>Luke Croll</cp:lastModifiedBy>
  <cp:revision>28</cp:revision>
  <cp:lastPrinted>2018-05-07T19:49:00Z</cp:lastPrinted>
  <dcterms:created xsi:type="dcterms:W3CDTF">2023-04-14T17:45:00Z</dcterms:created>
  <dcterms:modified xsi:type="dcterms:W3CDTF">2023-04-15T19:49:00Z</dcterms:modified>
</cp:coreProperties>
</file>
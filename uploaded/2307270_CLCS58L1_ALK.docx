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D35D" w14:textId="77777777" w:rsidR="00B97746" w:rsidRPr="00AD2667" w:rsidRDefault="00B97746" w:rsidP="00B97746">
      <w:pPr>
        <w:spacing w:line="240" w:lineRule="auto"/>
        <w:rPr>
          <w:sz w:val="2"/>
        </w:rPr>
        <w:sectPr w:rsidR="00B97746" w:rsidRPr="00AD2667" w:rsidSect="005A0F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200" w:bottom="1728" w:left="1200" w:header="432" w:footer="504" w:gutter="0"/>
          <w:cols w:space="720"/>
          <w:titlePg/>
          <w:docGrid w:linePitch="360"/>
        </w:sectPr>
      </w:pPr>
    </w:p>
    <w:p w14:paraId="47FBCEF3" w14:textId="2FA93BC8" w:rsidR="005A0FC9" w:rsidRPr="002D4AC3" w:rsidRDefault="005A0FC9" w:rsidP="005A0FC9">
      <w:pPr>
        <w:pStyle w:val="Session"/>
        <w:rPr>
          <w:lang w:val="en-GB"/>
        </w:rPr>
      </w:pPr>
      <w:r w:rsidRPr="002D4AC3">
        <w:rPr>
          <w:lang w:val="en-GB"/>
        </w:rPr>
        <w:t>Fifty-</w:t>
      </w:r>
      <w:r w:rsidR="003E0014">
        <w:rPr>
          <w:lang w:val="en-GB"/>
        </w:rPr>
        <w:t>eighth</w:t>
      </w:r>
      <w:r w:rsidRPr="002D4AC3">
        <w:rPr>
          <w:lang w:val="en-GB"/>
        </w:rPr>
        <w:t xml:space="preserve"> session</w:t>
      </w:r>
    </w:p>
    <w:p w14:paraId="223F1240" w14:textId="414D4468" w:rsidR="005A0FC9" w:rsidRPr="002D4AC3" w:rsidRDefault="005A0FC9" w:rsidP="005A0FC9">
      <w:r w:rsidRPr="002D4AC3">
        <w:t xml:space="preserve">New York, </w:t>
      </w:r>
      <w:commentRangeStart w:id="0"/>
      <w:r w:rsidR="003E0014">
        <w:t>5 July</w:t>
      </w:r>
      <w:del w:id="1" w:author="Author" w:date="2023-04-19T12:02:00Z">
        <w:r w:rsidR="003E0014" w:rsidDel="0026766B">
          <w:delText xml:space="preserve"> </w:delText>
        </w:r>
      </w:del>
      <w:r w:rsidR="003E0014">
        <w:t>–</w:t>
      </w:r>
      <w:del w:id="2" w:author="Author" w:date="2023-04-19T12:02:00Z">
        <w:r w:rsidR="003E0014" w:rsidDel="0026766B">
          <w:delText xml:space="preserve"> </w:delText>
        </w:r>
      </w:del>
      <w:r w:rsidR="003E0014">
        <w:t>22 August</w:t>
      </w:r>
      <w:r w:rsidRPr="002D4AC3">
        <w:t xml:space="preserve"> 202</w:t>
      </w:r>
      <w:r w:rsidR="00386A66">
        <w:t>3</w:t>
      </w:r>
      <w:commentRangeEnd w:id="0"/>
      <w:r w:rsidR="00F217F5">
        <w:rPr>
          <w:rStyle w:val="CommentReference"/>
        </w:rPr>
        <w:commentReference w:id="0"/>
      </w:r>
    </w:p>
    <w:p w14:paraId="68ABF026" w14:textId="77777777" w:rsidR="005A0FC9" w:rsidRPr="002D4AC3" w:rsidRDefault="005A0FC9" w:rsidP="005A0FC9">
      <w:pPr>
        <w:pStyle w:val="SingleTxt"/>
        <w:spacing w:after="0" w:line="120" w:lineRule="exact"/>
        <w:rPr>
          <w:sz w:val="10"/>
        </w:rPr>
      </w:pPr>
    </w:p>
    <w:p w14:paraId="2728C5E9" w14:textId="77777777" w:rsidR="005A0FC9" w:rsidRPr="002D4AC3" w:rsidRDefault="005A0FC9" w:rsidP="005A0FC9">
      <w:pPr>
        <w:pStyle w:val="SingleTxt"/>
        <w:spacing w:after="0" w:line="120" w:lineRule="exact"/>
        <w:rPr>
          <w:sz w:val="10"/>
        </w:rPr>
      </w:pPr>
    </w:p>
    <w:p w14:paraId="623D48E5" w14:textId="77777777" w:rsidR="005A0FC9" w:rsidRPr="002D4AC3" w:rsidRDefault="005A0FC9" w:rsidP="005A0FC9">
      <w:pPr>
        <w:pStyle w:val="SingleTxt"/>
        <w:spacing w:after="0" w:line="120" w:lineRule="exact"/>
        <w:rPr>
          <w:sz w:val="10"/>
        </w:rPr>
      </w:pPr>
    </w:p>
    <w:p w14:paraId="64225D72" w14:textId="46970D22" w:rsidR="005A0FC9" w:rsidRPr="002D4AC3" w:rsidRDefault="005A0FC9" w:rsidP="005A0FC9">
      <w:pPr>
        <w:pStyle w:val="Title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right="1260"/>
      </w:pPr>
      <w:r>
        <w:tab/>
      </w:r>
      <w:r>
        <w:tab/>
      </w:r>
      <w:commentRangeStart w:id="3"/>
      <w:r w:rsidR="00386A66">
        <w:t>Provisional a</w:t>
      </w:r>
      <w:r w:rsidRPr="002D4AC3">
        <w:t>genda</w:t>
      </w:r>
      <w:commentRangeEnd w:id="3"/>
      <w:r w:rsidR="00F47816">
        <w:rPr>
          <w:rStyle w:val="CommentReference"/>
          <w:b w:val="0"/>
        </w:rPr>
        <w:commentReference w:id="3"/>
      </w:r>
    </w:p>
    <w:p w14:paraId="1567B99B" w14:textId="77777777" w:rsidR="005A0FC9" w:rsidRPr="002D4AC3" w:rsidRDefault="005A0FC9" w:rsidP="005A0FC9">
      <w:pPr>
        <w:pStyle w:val="SingleTxt"/>
        <w:spacing w:after="0" w:line="120" w:lineRule="exact"/>
        <w:rPr>
          <w:sz w:val="10"/>
        </w:rPr>
      </w:pPr>
    </w:p>
    <w:p w14:paraId="474824F5" w14:textId="77777777" w:rsidR="005A0FC9" w:rsidRPr="002D4AC3" w:rsidRDefault="005A0FC9" w:rsidP="005A0FC9">
      <w:pPr>
        <w:pStyle w:val="SingleTxt"/>
        <w:spacing w:after="0" w:line="120" w:lineRule="exact"/>
        <w:rPr>
          <w:sz w:val="10"/>
        </w:rPr>
      </w:pPr>
    </w:p>
    <w:p w14:paraId="35BEA6F1" w14:textId="4459DCFD" w:rsidR="005A0FC9" w:rsidRPr="002D4AC3" w:rsidRDefault="005A0FC9" w:rsidP="005A0FC9">
      <w:pPr>
        <w:pStyle w:val="SingleTxt"/>
        <w:ind w:left="1742" w:hanging="475"/>
        <w:jc w:val="left"/>
      </w:pPr>
      <w:r w:rsidRPr="002D4AC3">
        <w:t>1.</w:t>
      </w:r>
      <w:r w:rsidRPr="002D4AC3">
        <w:tab/>
        <w:t>Opening of the fifty-</w:t>
      </w:r>
      <w:r w:rsidR="003E0014">
        <w:t>eighth</w:t>
      </w:r>
      <w:r w:rsidRPr="002D4AC3">
        <w:t xml:space="preserve"> session.</w:t>
      </w:r>
    </w:p>
    <w:p w14:paraId="166DE25C" w14:textId="77777777" w:rsidR="008E2219" w:rsidRDefault="005A0FC9" w:rsidP="005A0FC9">
      <w:pPr>
        <w:pStyle w:val="SingleTxt"/>
        <w:ind w:left="1742" w:hanging="475"/>
        <w:jc w:val="left"/>
      </w:pPr>
      <w:r w:rsidRPr="002D4AC3">
        <w:t>2.</w:t>
      </w:r>
      <w:r w:rsidRPr="002D4AC3">
        <w:tab/>
      </w:r>
      <w:r w:rsidR="008E2219">
        <w:t xml:space="preserve">Solemn declaration by </w:t>
      </w:r>
      <w:commentRangeStart w:id="4"/>
      <w:r w:rsidR="008E2219">
        <w:t xml:space="preserve">the members </w:t>
      </w:r>
      <w:commentRangeEnd w:id="4"/>
      <w:r w:rsidR="00F217F5">
        <w:rPr>
          <w:rStyle w:val="CommentReference"/>
        </w:rPr>
        <w:commentReference w:id="4"/>
      </w:r>
      <w:r w:rsidR="008E2219">
        <w:t>of the Commission.</w:t>
      </w:r>
    </w:p>
    <w:p w14:paraId="434FEC80" w14:textId="6FF754B5" w:rsidR="0052089B" w:rsidRDefault="0052089B" w:rsidP="0052089B">
      <w:pPr>
        <w:pStyle w:val="SingleTxt"/>
        <w:ind w:left="1742" w:hanging="475"/>
        <w:jc w:val="left"/>
      </w:pPr>
      <w:r>
        <w:t>3.</w:t>
      </w:r>
      <w:r>
        <w:tab/>
        <w:t>Election of the Chair of the Commission.</w:t>
      </w:r>
    </w:p>
    <w:p w14:paraId="6E174084" w14:textId="2635F3B0" w:rsidR="005A0FC9" w:rsidRPr="002D4AC3" w:rsidRDefault="0052089B" w:rsidP="005A0FC9">
      <w:pPr>
        <w:pStyle w:val="SingleTxt"/>
        <w:ind w:left="1742" w:hanging="475"/>
        <w:jc w:val="left"/>
      </w:pPr>
      <w:r>
        <w:t>4.</w:t>
      </w:r>
      <w:r>
        <w:tab/>
      </w:r>
      <w:r w:rsidR="005A0FC9" w:rsidRPr="002D4AC3">
        <w:t>Adoption of the agenda.</w:t>
      </w:r>
    </w:p>
    <w:p w14:paraId="5BA6FC98" w14:textId="41EE3871" w:rsidR="00CC0F26" w:rsidRDefault="00CC0F26" w:rsidP="005A0FC9">
      <w:pPr>
        <w:pStyle w:val="SingleTxt"/>
        <w:ind w:left="1742" w:hanging="475"/>
        <w:jc w:val="left"/>
      </w:pPr>
      <w:r>
        <w:t>5</w:t>
      </w:r>
      <w:r w:rsidR="005A0FC9" w:rsidRPr="002D4AC3">
        <w:t>.</w:t>
      </w:r>
      <w:r w:rsidR="005A0FC9" w:rsidRPr="002D4AC3">
        <w:tab/>
      </w:r>
      <w:r>
        <w:t>Election of the Vice-Chairs.</w:t>
      </w:r>
    </w:p>
    <w:p w14:paraId="1F3EB87D" w14:textId="6AF81460" w:rsidR="00476356" w:rsidRDefault="00CC0F26" w:rsidP="005A0FC9">
      <w:pPr>
        <w:pStyle w:val="SingleTxt"/>
        <w:ind w:left="1742" w:hanging="475"/>
        <w:jc w:val="left"/>
      </w:pPr>
      <w:r>
        <w:t>6.</w:t>
      </w:r>
      <w:r>
        <w:tab/>
      </w:r>
      <w:r w:rsidR="00476356">
        <w:t xml:space="preserve">Appointment of the </w:t>
      </w:r>
      <w:commentRangeStart w:id="5"/>
      <w:r w:rsidR="00476356">
        <w:t xml:space="preserve">members of </w:t>
      </w:r>
      <w:proofErr w:type="spellStart"/>
      <w:r w:rsidR="00476356">
        <w:t>subcommissions</w:t>
      </w:r>
      <w:proofErr w:type="spellEnd"/>
      <w:r w:rsidR="00476356">
        <w:t xml:space="preserve"> and other subsidiary bodies</w:t>
      </w:r>
      <w:commentRangeEnd w:id="5"/>
      <w:r w:rsidR="00F217F5">
        <w:rPr>
          <w:rStyle w:val="CommentReference"/>
        </w:rPr>
        <w:commentReference w:id="5"/>
      </w:r>
      <w:r w:rsidR="00476356">
        <w:t>.</w:t>
      </w:r>
    </w:p>
    <w:p w14:paraId="0D130769" w14:textId="55874D59" w:rsidR="005A0FC9" w:rsidRPr="002D4AC3" w:rsidRDefault="00476356" w:rsidP="005A0FC9">
      <w:pPr>
        <w:pStyle w:val="SingleTxt"/>
        <w:ind w:left="1742" w:hanging="475"/>
        <w:jc w:val="left"/>
      </w:pPr>
      <w:r>
        <w:t>7.</w:t>
      </w:r>
      <w:r>
        <w:tab/>
      </w:r>
      <w:r w:rsidR="005A0FC9" w:rsidRPr="002D4AC3">
        <w:t>Organization of work.</w:t>
      </w:r>
    </w:p>
    <w:p w14:paraId="2E0FF993" w14:textId="4A329219" w:rsidR="005A0FC9" w:rsidRPr="002D4AC3" w:rsidRDefault="000E1D7F" w:rsidP="005A0FC9">
      <w:pPr>
        <w:pStyle w:val="SingleTxt"/>
        <w:ind w:left="1742" w:hanging="475"/>
        <w:jc w:val="left"/>
      </w:pPr>
      <w:r>
        <w:t>8</w:t>
      </w:r>
      <w:r w:rsidR="005A0FC9" w:rsidRPr="002D4AC3">
        <w:t>.</w:t>
      </w:r>
      <w:r w:rsidR="005A0FC9" w:rsidRPr="002D4AC3">
        <w:tab/>
        <w:t>Workload of the Commission and working conditions of its members.</w:t>
      </w:r>
    </w:p>
    <w:p w14:paraId="5C2EEC3E" w14:textId="17C17FCA" w:rsidR="005A0FC9" w:rsidRDefault="000E1D7F" w:rsidP="000B3372">
      <w:pPr>
        <w:pStyle w:val="SingleTxt"/>
        <w:ind w:left="1742" w:hanging="475"/>
        <w:jc w:val="left"/>
      </w:pPr>
      <w:r>
        <w:t>9</w:t>
      </w:r>
      <w:r w:rsidR="005A0FC9" w:rsidRPr="002D4AC3">
        <w:t>.</w:t>
      </w:r>
      <w:r w:rsidR="005A0FC9" w:rsidRPr="002D4AC3">
        <w:tab/>
        <w:t>Consideration of the partial revised submission made by Brazil in respect of the Brazilian Equatorial Margin.</w:t>
      </w:r>
    </w:p>
    <w:p w14:paraId="703CBBEC" w14:textId="4F7C859C" w:rsidR="000B3372" w:rsidRPr="002D4AC3" w:rsidRDefault="000B3372" w:rsidP="000B3372">
      <w:pPr>
        <w:pStyle w:val="SingleTxt"/>
        <w:ind w:left="1742" w:hanging="475"/>
        <w:jc w:val="left"/>
      </w:pPr>
      <w:r>
        <w:t>10</w:t>
      </w:r>
      <w:r w:rsidRPr="002D4AC3">
        <w:t>.</w:t>
      </w:r>
      <w:r w:rsidRPr="002D4AC3">
        <w:tab/>
      </w:r>
      <w:r>
        <w:t xml:space="preserve">Presentation and consideration of the </w:t>
      </w:r>
      <w:r w:rsidRPr="00CA6C21">
        <w:t xml:space="preserve">revised submission </w:t>
      </w:r>
      <w:r>
        <w:t xml:space="preserve">made by the Cook </w:t>
      </w:r>
      <w:commentRangeStart w:id="6"/>
      <w:r>
        <w:t xml:space="preserve">Islands </w:t>
      </w:r>
      <w:r w:rsidRPr="00CA6C21">
        <w:t>concerning the Manihiki Plateau</w:t>
      </w:r>
      <w:ins w:id="7" w:author="Author" w:date="2023-04-19T12:54:00Z">
        <w:r w:rsidR="00F217F5">
          <w:t>.</w:t>
        </w:r>
      </w:ins>
      <w:del w:id="8" w:author="Author" w:date="2023-04-19T12:54:00Z">
        <w:r w:rsidRPr="00CA6C21" w:rsidDel="00F217F5">
          <w:delText>;</w:delText>
        </w:r>
      </w:del>
      <w:commentRangeEnd w:id="6"/>
      <w:r w:rsidR="00F217F5">
        <w:rPr>
          <w:rStyle w:val="CommentReference"/>
        </w:rPr>
        <w:commentReference w:id="6"/>
      </w:r>
    </w:p>
    <w:p w14:paraId="449FC823" w14:textId="6F68D4C8" w:rsidR="009C0D96" w:rsidRPr="002D4AC3" w:rsidRDefault="000E1D7F" w:rsidP="009C0D96">
      <w:pPr>
        <w:pStyle w:val="SingleTxt"/>
        <w:ind w:left="1742" w:hanging="475"/>
        <w:jc w:val="left"/>
      </w:pPr>
      <w:r>
        <w:t>1</w:t>
      </w:r>
      <w:r w:rsidR="00077FFA">
        <w:t>1</w:t>
      </w:r>
      <w:r w:rsidR="009C0D96">
        <w:t>.</w:t>
      </w:r>
      <w:r w:rsidR="009C0D96">
        <w:tab/>
        <w:t>Consideration of the partial s</w:t>
      </w:r>
      <w:r w:rsidR="009C0D96" w:rsidRPr="009C0D96">
        <w:t>ubmission made by Mauritius in respect of the region of Rodrigues Island</w:t>
      </w:r>
      <w:r w:rsidR="009C0D96">
        <w:t>.</w:t>
      </w:r>
    </w:p>
    <w:p w14:paraId="7FAE1583" w14:textId="63D9BC30" w:rsidR="005A0FC9" w:rsidRPr="002D4AC3" w:rsidRDefault="009C0D96" w:rsidP="005A0FC9">
      <w:pPr>
        <w:pStyle w:val="SingleTxt"/>
        <w:ind w:left="1742" w:hanging="475"/>
        <w:jc w:val="left"/>
      </w:pPr>
      <w:r w:rsidRPr="00077FFA">
        <w:t>1</w:t>
      </w:r>
      <w:r w:rsidR="00077FFA">
        <w:t>2</w:t>
      </w:r>
      <w:r w:rsidR="005A0FC9" w:rsidRPr="00077FFA">
        <w:t>.</w:t>
      </w:r>
      <w:r w:rsidR="005A0FC9" w:rsidRPr="00077FFA">
        <w:tab/>
        <w:t>Consideration of the submission made by Nigeria.</w:t>
      </w:r>
    </w:p>
    <w:p w14:paraId="547C2F9C" w14:textId="5771118E" w:rsidR="005A0FC9" w:rsidRPr="002D4AC3" w:rsidRDefault="005A0FC9" w:rsidP="005A0FC9">
      <w:pPr>
        <w:pStyle w:val="SingleTxt"/>
        <w:ind w:left="1742" w:hanging="475"/>
        <w:jc w:val="left"/>
      </w:pPr>
      <w:r w:rsidRPr="002D4AC3">
        <w:t>1</w:t>
      </w:r>
      <w:r w:rsidR="00077FFA">
        <w:t>3</w:t>
      </w:r>
      <w:r w:rsidRPr="002D4AC3">
        <w:t>.</w:t>
      </w:r>
      <w:r w:rsidRPr="002D4AC3">
        <w:tab/>
        <w:t>Consideration of the partial amended submission made by Palau in respect of the North Area.</w:t>
      </w:r>
    </w:p>
    <w:p w14:paraId="6EC2D91E" w14:textId="043D50C5" w:rsidR="005A0FC9" w:rsidRPr="002D4AC3" w:rsidRDefault="005A0FC9" w:rsidP="005A0FC9">
      <w:pPr>
        <w:pStyle w:val="SingleTxt"/>
        <w:ind w:left="1742" w:hanging="475"/>
        <w:jc w:val="left"/>
      </w:pPr>
      <w:r w:rsidRPr="002D4AC3">
        <w:t>1</w:t>
      </w:r>
      <w:r w:rsidR="00077FFA">
        <w:t>4</w:t>
      </w:r>
      <w:r w:rsidRPr="002D4AC3">
        <w:t>.</w:t>
      </w:r>
      <w:r w:rsidRPr="002D4AC3">
        <w:tab/>
        <w:t>Consideration of the submission made by Portugal.</w:t>
      </w:r>
    </w:p>
    <w:p w14:paraId="4410578C" w14:textId="08ACBE8A" w:rsidR="005A0FC9" w:rsidRPr="002D4AC3" w:rsidRDefault="005A0FC9" w:rsidP="005A0FC9">
      <w:pPr>
        <w:pStyle w:val="SingleTxt"/>
        <w:ind w:left="1742" w:hanging="475"/>
        <w:jc w:val="left"/>
      </w:pPr>
      <w:r w:rsidRPr="002D4AC3">
        <w:t>1</w:t>
      </w:r>
      <w:r w:rsidR="00077FFA">
        <w:t>5</w:t>
      </w:r>
      <w:r w:rsidRPr="002D4AC3">
        <w:t>.</w:t>
      </w:r>
      <w:r w:rsidRPr="002D4AC3">
        <w:tab/>
        <w:t>Consideration of the partial submission made by Spain in respect of the area of Galicia.</w:t>
      </w:r>
    </w:p>
    <w:p w14:paraId="41FB753E" w14:textId="558762A7" w:rsidR="005A0FC9" w:rsidRDefault="005A0FC9" w:rsidP="005A0FC9">
      <w:pPr>
        <w:pStyle w:val="SingleTxt"/>
        <w:ind w:left="1742" w:hanging="475"/>
        <w:jc w:val="left"/>
      </w:pPr>
      <w:r w:rsidRPr="002D4AC3">
        <w:t>1</w:t>
      </w:r>
      <w:r w:rsidR="00077FFA">
        <w:t>6</w:t>
      </w:r>
      <w:r w:rsidRPr="002D4AC3">
        <w:t>.</w:t>
      </w:r>
      <w:r w:rsidRPr="002D4AC3">
        <w:tab/>
        <w:t xml:space="preserve">Consideration of the </w:t>
      </w:r>
      <w:commentRangeStart w:id="9"/>
      <w:r w:rsidRPr="002D4AC3">
        <w:t xml:space="preserve">submission made by </w:t>
      </w:r>
      <w:r w:rsidR="00077FFA">
        <w:t>Trinidad and Tobago</w:t>
      </w:r>
      <w:commentRangeEnd w:id="9"/>
      <w:r w:rsidR="00F217F5">
        <w:rPr>
          <w:rStyle w:val="CommentReference"/>
        </w:rPr>
        <w:commentReference w:id="9"/>
      </w:r>
      <w:r w:rsidRPr="002D4AC3">
        <w:t>.</w:t>
      </w:r>
    </w:p>
    <w:p w14:paraId="5CAEBBF9" w14:textId="784D67EB" w:rsidR="0023645D" w:rsidRDefault="0023645D" w:rsidP="0023645D">
      <w:pPr>
        <w:pStyle w:val="SingleTxt"/>
        <w:ind w:left="1742" w:hanging="475"/>
        <w:jc w:val="left"/>
      </w:pPr>
      <w:r w:rsidRPr="002D4AC3">
        <w:t>1</w:t>
      </w:r>
      <w:r>
        <w:t>7</w:t>
      </w:r>
      <w:r w:rsidRPr="002D4AC3">
        <w:t>.</w:t>
      </w:r>
      <w:r w:rsidRPr="002D4AC3">
        <w:tab/>
        <w:t xml:space="preserve">Consideration of the </w:t>
      </w:r>
      <w:commentRangeStart w:id="10"/>
      <w:r w:rsidRPr="002D4AC3">
        <w:t xml:space="preserve">submission made by </w:t>
      </w:r>
      <w:r>
        <w:t>Namibia</w:t>
      </w:r>
      <w:commentRangeEnd w:id="10"/>
      <w:r w:rsidR="00F217F5">
        <w:rPr>
          <w:rStyle w:val="CommentReference"/>
        </w:rPr>
        <w:commentReference w:id="10"/>
      </w:r>
      <w:r w:rsidRPr="002D4AC3">
        <w:t>.</w:t>
      </w:r>
    </w:p>
    <w:p w14:paraId="66CDAE21" w14:textId="529CFE4F" w:rsidR="005A0FC9" w:rsidRPr="002D4AC3" w:rsidRDefault="005A0FC9" w:rsidP="005A0FC9">
      <w:pPr>
        <w:pStyle w:val="SingleTxt"/>
        <w:ind w:left="1742" w:hanging="475"/>
        <w:jc w:val="left"/>
      </w:pPr>
      <w:r w:rsidRPr="002D4AC3">
        <w:t>1</w:t>
      </w:r>
      <w:r w:rsidR="00077FFA">
        <w:t>8</w:t>
      </w:r>
      <w:r w:rsidRPr="002D4AC3">
        <w:t>.</w:t>
      </w:r>
      <w:r w:rsidRPr="002D4AC3">
        <w:tab/>
        <w:t xml:space="preserve">Consideration of other submissions made pursuant to article 76, paragraph 8, of the Convention: </w:t>
      </w:r>
    </w:p>
    <w:p w14:paraId="07F39B3B" w14:textId="51231AB7" w:rsidR="008C6596" w:rsidRDefault="005A0FC9" w:rsidP="008C6596">
      <w:pPr>
        <w:pStyle w:val="SingleTxt"/>
        <w:ind w:left="2217" w:hanging="475"/>
        <w:jc w:val="left"/>
      </w:pPr>
      <w:r w:rsidRPr="002D4AC3">
        <w:t>(</w:t>
      </w:r>
      <w:r>
        <w:t>a</w:t>
      </w:r>
      <w:r w:rsidRPr="002D4AC3">
        <w:t>)</w:t>
      </w:r>
      <w:r w:rsidRPr="002D4AC3">
        <w:tab/>
      </w:r>
      <w:bookmarkStart w:id="11" w:name="_Hlk132802643"/>
      <w:commentRangeStart w:id="12"/>
      <w:r w:rsidR="008C6596">
        <w:t>Russian Federation</w:t>
      </w:r>
      <w:commentRangeEnd w:id="12"/>
      <w:r w:rsidR="006C4CD0">
        <w:rPr>
          <w:rStyle w:val="CommentReference"/>
        </w:rPr>
        <w:commentReference w:id="12"/>
      </w:r>
      <w:r w:rsidR="008C6596">
        <w:t xml:space="preserve">: </w:t>
      </w:r>
      <w:r w:rsidR="008C6596" w:rsidRPr="008C6596">
        <w:t xml:space="preserve">partial revised </w:t>
      </w:r>
      <w:del w:id="14" w:author="Author" w:date="2023-04-19T13:00:00Z">
        <w:r w:rsidR="008C6596" w:rsidRPr="008C6596" w:rsidDel="00F217F5">
          <w:delText>S</w:delText>
        </w:r>
      </w:del>
      <w:ins w:id="15" w:author="Author" w:date="2023-04-19T13:00:00Z">
        <w:r w:rsidR="00F217F5">
          <w:t>s</w:t>
        </w:r>
      </w:ins>
      <w:r w:rsidR="008C6596" w:rsidRPr="008C6596">
        <w:t>ubmission in respect of the south</w:t>
      </w:r>
      <w:ins w:id="16" w:author="Author" w:date="2023-04-19T13:00:00Z">
        <w:r w:rsidR="00F217F5">
          <w:t>-</w:t>
        </w:r>
      </w:ins>
      <w:r w:rsidR="008C6596" w:rsidRPr="008C6596">
        <w:t xml:space="preserve">eastern part of the </w:t>
      </w:r>
      <w:commentRangeStart w:id="17"/>
      <w:r w:rsidR="008C6596" w:rsidRPr="008C6596">
        <w:t xml:space="preserve">Eurasian </w:t>
      </w:r>
      <w:del w:id="18" w:author="Author" w:date="2023-04-19T17:46:00Z">
        <w:r w:rsidR="008C6596" w:rsidRPr="008C6596" w:rsidDel="00375B1C">
          <w:delText>B</w:delText>
        </w:r>
      </w:del>
      <w:ins w:id="19" w:author="Author" w:date="2023-04-19T17:46:00Z">
        <w:r w:rsidR="00375B1C">
          <w:t>b</w:t>
        </w:r>
      </w:ins>
      <w:r w:rsidR="008C6596" w:rsidRPr="008C6596">
        <w:t>asin in the Arctic Ocean</w:t>
      </w:r>
      <w:r w:rsidR="008C6596">
        <w:t>;</w:t>
      </w:r>
      <w:commentRangeEnd w:id="17"/>
      <w:r w:rsidR="00F32CEE">
        <w:rPr>
          <w:rStyle w:val="CommentReference"/>
        </w:rPr>
        <w:commentReference w:id="17"/>
      </w:r>
      <w:bookmarkEnd w:id="11"/>
    </w:p>
    <w:p w14:paraId="1B08CAAA" w14:textId="4F2772CD" w:rsidR="008C6596" w:rsidRPr="002D4AC3" w:rsidRDefault="008C6596" w:rsidP="008C6596">
      <w:pPr>
        <w:pStyle w:val="SingleTxt"/>
        <w:tabs>
          <w:tab w:val="clear" w:pos="1267"/>
        </w:tabs>
        <w:ind w:left="2217" w:hanging="475"/>
        <w:jc w:val="left"/>
      </w:pPr>
      <w:r>
        <w:lastRenderedPageBreak/>
        <w:t xml:space="preserve">(b) </w:t>
      </w:r>
      <w:r>
        <w:tab/>
      </w:r>
      <w:r w:rsidRPr="001837FB">
        <w:t>Brazil</w:t>
      </w:r>
      <w:r>
        <w:t xml:space="preserve">: </w:t>
      </w:r>
      <w:r w:rsidRPr="001837FB">
        <w:t xml:space="preserve">partial revised submission in respect of the Brazilian </w:t>
      </w:r>
      <w:del w:id="20" w:author="Author" w:date="2023-04-19T13:13:00Z">
        <w:r w:rsidRPr="001837FB" w:rsidDel="00F32CEE">
          <w:delText>O</w:delText>
        </w:r>
      </w:del>
      <w:ins w:id="21" w:author="Author" w:date="2023-04-19T13:13:00Z">
        <w:r w:rsidR="00F32CEE">
          <w:t>o</w:t>
        </w:r>
      </w:ins>
      <w:r w:rsidRPr="001837FB">
        <w:t xml:space="preserve">riental and </w:t>
      </w:r>
      <w:del w:id="22" w:author="Author" w:date="2023-04-19T13:13:00Z">
        <w:r w:rsidRPr="001837FB" w:rsidDel="00F32CEE">
          <w:delText>M</w:delText>
        </w:r>
      </w:del>
      <w:ins w:id="23" w:author="Author" w:date="2023-04-19T13:13:00Z">
        <w:r w:rsidR="00F32CEE">
          <w:t>m</w:t>
        </w:r>
      </w:ins>
      <w:r w:rsidRPr="001837FB">
        <w:t xml:space="preserve">eridional </w:t>
      </w:r>
      <w:del w:id="24" w:author="Author" w:date="2023-04-19T13:13:00Z">
        <w:r w:rsidRPr="001837FB" w:rsidDel="00F32CEE">
          <w:delText>M</w:delText>
        </w:r>
      </w:del>
      <w:proofErr w:type="gramStart"/>
      <w:ins w:id="25" w:author="Author" w:date="2023-04-19T13:13:00Z">
        <w:r w:rsidR="00F32CEE">
          <w:t>m</w:t>
        </w:r>
      </w:ins>
      <w:r w:rsidRPr="001837FB">
        <w:t>argin</w:t>
      </w:r>
      <w:r w:rsidRPr="002D4AC3">
        <w:t>;</w:t>
      </w:r>
      <w:proofErr w:type="gramEnd"/>
      <w:r w:rsidRPr="002D4AC3">
        <w:t xml:space="preserve"> </w:t>
      </w:r>
    </w:p>
    <w:p w14:paraId="2AE9C64B" w14:textId="24F24EFB" w:rsidR="005A0FC9" w:rsidRPr="002D4AC3" w:rsidRDefault="005A0FC9" w:rsidP="005A0FC9">
      <w:pPr>
        <w:pStyle w:val="SingleTxt"/>
        <w:ind w:left="2217" w:hanging="475"/>
        <w:jc w:val="left"/>
      </w:pPr>
      <w:r w:rsidRPr="00077FFA">
        <w:t>(c)</w:t>
      </w:r>
      <w:r w:rsidRPr="00077FFA">
        <w:tab/>
      </w:r>
      <w:r w:rsidR="001837FB" w:rsidRPr="00274A28">
        <w:t xml:space="preserve">Iceland: partial revised </w:t>
      </w:r>
      <w:del w:id="26" w:author="Author" w:date="2023-04-19T13:13:00Z">
        <w:r w:rsidR="001837FB" w:rsidRPr="00274A28" w:rsidDel="00F32CEE">
          <w:delText>S</w:delText>
        </w:r>
      </w:del>
      <w:ins w:id="27" w:author="Author" w:date="2023-04-19T13:13:00Z">
        <w:r w:rsidR="00F32CEE">
          <w:t>s</w:t>
        </w:r>
      </w:ins>
      <w:r w:rsidR="001837FB" w:rsidRPr="00274A28">
        <w:t xml:space="preserve">ubmission in respect of the western, southern and south-eastern parts of the Reykjanes </w:t>
      </w:r>
      <w:proofErr w:type="gramStart"/>
      <w:r w:rsidR="001837FB" w:rsidRPr="00274A28">
        <w:t>Ridge</w:t>
      </w:r>
      <w:r w:rsidRPr="00274A28">
        <w:t>;</w:t>
      </w:r>
      <w:proofErr w:type="gramEnd"/>
    </w:p>
    <w:p w14:paraId="6568E89C" w14:textId="760BFB22" w:rsidR="005A0FC9" w:rsidRPr="002D4AC3" w:rsidRDefault="005A0FC9" w:rsidP="005A0FC9">
      <w:pPr>
        <w:pStyle w:val="SingleTxt"/>
        <w:ind w:left="2217" w:hanging="475"/>
        <w:jc w:val="left"/>
      </w:pPr>
      <w:r w:rsidRPr="002D4AC3">
        <w:t>(</w:t>
      </w:r>
      <w:r>
        <w:t>d)</w:t>
      </w:r>
      <w:r w:rsidRPr="002D4AC3">
        <w:tab/>
      </w:r>
      <w:r w:rsidR="001837FB" w:rsidRPr="001837FB">
        <w:t>Canada</w:t>
      </w:r>
      <w:r w:rsidR="001837FB">
        <w:t>:</w:t>
      </w:r>
      <w:r w:rsidR="001837FB" w:rsidRPr="001837FB">
        <w:t xml:space="preserve"> in respect of the Arctic </w:t>
      </w:r>
      <w:proofErr w:type="gramStart"/>
      <w:r w:rsidR="001837FB" w:rsidRPr="001837FB">
        <w:t>Ocean</w:t>
      </w:r>
      <w:r w:rsidRPr="002D4AC3">
        <w:t>;</w:t>
      </w:r>
      <w:proofErr w:type="gramEnd"/>
    </w:p>
    <w:p w14:paraId="37DB3783" w14:textId="1DDF5F56" w:rsidR="001837FB" w:rsidRDefault="005A0FC9" w:rsidP="005A0FC9">
      <w:pPr>
        <w:pStyle w:val="SingleTxt"/>
        <w:ind w:left="2217" w:hanging="475"/>
        <w:jc w:val="left"/>
      </w:pPr>
      <w:r w:rsidRPr="002D4AC3">
        <w:t>(</w:t>
      </w:r>
      <w:r>
        <w:t>e</w:t>
      </w:r>
      <w:r w:rsidRPr="002D4AC3">
        <w:t>)</w:t>
      </w:r>
      <w:r w:rsidRPr="002D4AC3">
        <w:tab/>
      </w:r>
      <w:r w:rsidR="001837FB" w:rsidRPr="001837FB">
        <w:t>Mauritius</w:t>
      </w:r>
      <w:r w:rsidR="001837FB">
        <w:t xml:space="preserve">: </w:t>
      </w:r>
      <w:r w:rsidR="001837FB" w:rsidRPr="001837FB">
        <w:t xml:space="preserve">concerning the </w:t>
      </w:r>
      <w:del w:id="28" w:author="Author" w:date="2023-04-19T13:14:00Z">
        <w:r w:rsidR="001837FB" w:rsidRPr="001837FB" w:rsidDel="00F32CEE">
          <w:delText>N</w:delText>
        </w:r>
      </w:del>
      <w:ins w:id="29" w:author="Author" w:date="2023-04-19T13:14:00Z">
        <w:r w:rsidR="00F32CEE">
          <w:t>n</w:t>
        </w:r>
      </w:ins>
      <w:r w:rsidR="001837FB" w:rsidRPr="001837FB">
        <w:t xml:space="preserve">orthern </w:t>
      </w:r>
      <w:proofErr w:type="spellStart"/>
      <w:r w:rsidR="001837FB" w:rsidRPr="001837FB">
        <w:t>Chagos</w:t>
      </w:r>
      <w:proofErr w:type="spellEnd"/>
      <w:r w:rsidR="001837FB" w:rsidRPr="001837FB">
        <w:t xml:space="preserve"> Archipelago </w:t>
      </w:r>
      <w:proofErr w:type="gramStart"/>
      <w:r w:rsidR="001837FB" w:rsidRPr="001837FB">
        <w:t>region</w:t>
      </w:r>
      <w:r w:rsidR="001837FB">
        <w:t>;</w:t>
      </w:r>
      <w:proofErr w:type="gramEnd"/>
    </w:p>
    <w:p w14:paraId="263D6461" w14:textId="4FEB1B6D" w:rsidR="001837FB" w:rsidRDefault="001837FB" w:rsidP="005A0FC9">
      <w:pPr>
        <w:pStyle w:val="SingleTxt"/>
        <w:ind w:left="2217" w:hanging="475"/>
        <w:jc w:val="left"/>
      </w:pPr>
      <w:r>
        <w:t>(f)</w:t>
      </w:r>
      <w:r>
        <w:tab/>
      </w:r>
      <w:r w:rsidRPr="001837FB">
        <w:t>Federated States of Micronesia</w:t>
      </w:r>
      <w:r>
        <w:t xml:space="preserve">: </w:t>
      </w:r>
      <w:r w:rsidR="00B56C55">
        <w:t>in</w:t>
      </w:r>
      <w:r w:rsidR="00B56C55" w:rsidRPr="001837FB">
        <w:t xml:space="preserve"> </w:t>
      </w:r>
      <w:r w:rsidRPr="001837FB">
        <w:t xml:space="preserve">respect of the </w:t>
      </w:r>
      <w:del w:id="30" w:author="Author" w:date="2023-04-19T13:14:00Z">
        <w:r w:rsidR="00B56C55" w:rsidRPr="001837FB" w:rsidDel="00F32CEE">
          <w:delText>A</w:delText>
        </w:r>
      </w:del>
      <w:ins w:id="31" w:author="Author" w:date="2023-04-19T13:14:00Z">
        <w:r w:rsidR="00F32CEE">
          <w:t>a</w:t>
        </w:r>
      </w:ins>
      <w:r w:rsidR="00B56C55" w:rsidRPr="001837FB">
        <w:t xml:space="preserve">rea </w:t>
      </w:r>
      <w:del w:id="32" w:author="Author" w:date="2023-04-19T13:14:00Z">
        <w:r w:rsidRPr="001837FB" w:rsidDel="00F32CEE">
          <w:delText>N</w:delText>
        </w:r>
      </w:del>
      <w:ins w:id="33" w:author="Author" w:date="2023-04-19T13:14:00Z">
        <w:r w:rsidR="00F32CEE">
          <w:t>n</w:t>
        </w:r>
      </w:ins>
      <w:r w:rsidRPr="001837FB">
        <w:t>orth of Yap</w:t>
      </w:r>
      <w:r>
        <w:t>;</w:t>
      </w:r>
      <w:del w:id="34" w:author="Author" w:date="2023-04-19T13:14:00Z">
        <w:r w:rsidDel="00F32CEE">
          <w:delText xml:space="preserve"> and</w:delText>
        </w:r>
      </w:del>
      <w:r>
        <w:t xml:space="preserve"> </w:t>
      </w:r>
    </w:p>
    <w:p w14:paraId="55FFA046" w14:textId="693759B0" w:rsidR="001837FB" w:rsidRDefault="001837FB" w:rsidP="001837FB">
      <w:pPr>
        <w:pStyle w:val="SingleTxt"/>
        <w:ind w:left="2217" w:hanging="475"/>
        <w:jc w:val="left"/>
      </w:pPr>
      <w:r>
        <w:t>(g)</w:t>
      </w:r>
      <w:r>
        <w:tab/>
      </w:r>
      <w:r w:rsidRPr="001837FB">
        <w:t>Indonesia</w:t>
      </w:r>
      <w:r>
        <w:t xml:space="preserve">: </w:t>
      </w:r>
      <w:r w:rsidRPr="001837FB">
        <w:t xml:space="preserve">in respect of the </w:t>
      </w:r>
      <w:del w:id="35" w:author="Author" w:date="2023-04-19T13:14:00Z">
        <w:r w:rsidRPr="001837FB" w:rsidDel="00F32CEE">
          <w:delText>A</w:delText>
        </w:r>
      </w:del>
      <w:ins w:id="36" w:author="Author" w:date="2023-04-19T13:14:00Z">
        <w:r w:rsidR="00F32CEE">
          <w:t>a</w:t>
        </w:r>
      </w:ins>
      <w:r w:rsidRPr="001837FB">
        <w:t xml:space="preserve">rea of </w:t>
      </w:r>
      <w:del w:id="37" w:author="Author" w:date="2023-04-19T13:14:00Z">
        <w:r w:rsidRPr="001837FB" w:rsidDel="00F32CEE">
          <w:delText>S</w:delText>
        </w:r>
      </w:del>
      <w:ins w:id="38" w:author="Author" w:date="2023-04-19T13:14:00Z">
        <w:r w:rsidR="00F32CEE">
          <w:t>s</w:t>
        </w:r>
      </w:ins>
      <w:r w:rsidRPr="001837FB">
        <w:t xml:space="preserve">outh of Java and </w:t>
      </w:r>
      <w:del w:id="39" w:author="Author" w:date="2023-04-19T13:14:00Z">
        <w:r w:rsidRPr="001837FB" w:rsidDel="00F32CEE">
          <w:delText>S</w:delText>
        </w:r>
      </w:del>
      <w:ins w:id="40" w:author="Author" w:date="2023-04-19T13:14:00Z">
        <w:r w:rsidR="00F32CEE">
          <w:t>s</w:t>
        </w:r>
      </w:ins>
      <w:r w:rsidRPr="001837FB">
        <w:t>outh of Nusa Tenggara</w:t>
      </w:r>
      <w:r w:rsidR="005A0FC9" w:rsidRPr="002D4AC3">
        <w:t>.</w:t>
      </w:r>
    </w:p>
    <w:p w14:paraId="53155130" w14:textId="183C951C" w:rsidR="007A22E1" w:rsidRDefault="00077FFA" w:rsidP="00386A66">
      <w:pPr>
        <w:pStyle w:val="SingleTxt"/>
        <w:ind w:left="1742" w:hanging="475"/>
        <w:jc w:val="left"/>
      </w:pPr>
      <w:r>
        <w:t>19</w:t>
      </w:r>
      <w:r w:rsidR="005A0FC9" w:rsidRPr="002D4AC3">
        <w:t>.</w:t>
      </w:r>
      <w:r w:rsidR="005A0FC9" w:rsidRPr="002D4AC3">
        <w:tab/>
      </w:r>
      <w:r w:rsidR="007A22E1">
        <w:t>Report on the thirty-third Meeting of States Parties to the United Nations Convention on the Law of the Sea.</w:t>
      </w:r>
    </w:p>
    <w:p w14:paraId="310E77FB" w14:textId="673107D8" w:rsidR="005A0FC9" w:rsidRPr="002D4AC3" w:rsidRDefault="007A22E1" w:rsidP="00386A66">
      <w:pPr>
        <w:pStyle w:val="SingleTxt"/>
        <w:ind w:left="1742" w:hanging="475"/>
        <w:jc w:val="left"/>
      </w:pPr>
      <w:r>
        <w:t>2</w:t>
      </w:r>
      <w:r w:rsidR="00077FFA">
        <w:t>0</w:t>
      </w:r>
      <w:r>
        <w:t>.</w:t>
      </w:r>
      <w:r>
        <w:tab/>
      </w:r>
      <w:r w:rsidR="005A0FC9" w:rsidRPr="002D4AC3">
        <w:t>Report of the Chair of the Committee on Confidentiality.</w:t>
      </w:r>
    </w:p>
    <w:p w14:paraId="131D9F72" w14:textId="1EEB1017" w:rsidR="005A0FC9" w:rsidRPr="002D4AC3" w:rsidRDefault="000E1D7F" w:rsidP="005A0FC9">
      <w:pPr>
        <w:pStyle w:val="SingleTxt"/>
        <w:ind w:left="1742" w:hanging="475"/>
        <w:jc w:val="left"/>
      </w:pPr>
      <w:r>
        <w:t>2</w:t>
      </w:r>
      <w:r w:rsidR="00077FFA">
        <w:t>1</w:t>
      </w:r>
      <w:r w:rsidR="005A0FC9" w:rsidRPr="002D4AC3">
        <w:t>.</w:t>
      </w:r>
      <w:r w:rsidR="005A0FC9" w:rsidRPr="002D4AC3">
        <w:tab/>
        <w:t>Report of the Chair of the Scientific and Technical Advice Committee.</w:t>
      </w:r>
    </w:p>
    <w:p w14:paraId="16079ED2" w14:textId="028D90EF" w:rsidR="00B97746" w:rsidRDefault="000E1D7F" w:rsidP="005A0FC9">
      <w:pPr>
        <w:pStyle w:val="SingleTxt"/>
      </w:pPr>
      <w:r>
        <w:t>2</w:t>
      </w:r>
      <w:r w:rsidR="00077FFA">
        <w:t>2</w:t>
      </w:r>
      <w:r w:rsidR="005A0FC9" w:rsidRPr="002D4AC3">
        <w:t>.</w:t>
      </w:r>
      <w:r w:rsidR="005A0FC9" w:rsidRPr="002D4AC3">
        <w:tab/>
        <w:t>Other matters.</w:t>
      </w:r>
    </w:p>
    <w:p w14:paraId="1BD82886" w14:textId="1DE52077" w:rsidR="005A0FC9" w:rsidRPr="005A0FC9" w:rsidRDefault="005A0FC9" w:rsidP="005A0FC9">
      <w:pPr>
        <w:pStyle w:val="SingleTxt"/>
      </w:pP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307F" wp14:editId="1FA14C14">
                <wp:simplePos x="0" y="0"/>
                <wp:positionH relativeFrom="column">
                  <wp:posOffset>2669540</wp:posOffset>
                </wp:positionH>
                <wp:positionV relativeFrom="paragraph">
                  <wp:posOffset>304800</wp:posOffset>
                </wp:positionV>
                <wp:extent cx="914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1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EFF3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24pt" to="282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" strokecolor="#010000" strokeweight=".25pt"/>
            </w:pict>
          </mc:Fallback>
        </mc:AlternateContent>
      </w:r>
    </w:p>
    <w:sectPr w:rsidR="005A0FC9" w:rsidRPr="005A0FC9" w:rsidSect="005A0FC9">
      <w:endnotePr>
        <w:numFmt w:val="decimal"/>
      </w:endnotePr>
      <w:type w:val="continuous"/>
      <w:pgSz w:w="12240" w:h="15840"/>
      <w:pgMar w:top="1440" w:right="1200" w:bottom="1152" w:left="1200" w:header="432" w:footer="504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date="2023-04-19T12:50:00Z" w:initials="ALK">
    <w:p w14:paraId="0AB073B0" w14:textId="496073AC" w:rsidR="00F217F5" w:rsidRDefault="00F217F5">
      <w:pPr>
        <w:pStyle w:val="CommentText"/>
      </w:pPr>
      <w:r>
        <w:rPr>
          <w:rStyle w:val="CommentReference"/>
        </w:rPr>
        <w:annotationRef/>
      </w:r>
      <w:r>
        <w:t>Per CLCS/55/2, para. 95</w:t>
      </w:r>
    </w:p>
  </w:comment>
  <w:comment w:id="3" w:author="Author" w:date="2023-04-19T13:21:00Z" w:initials="ALK">
    <w:p w14:paraId="3275497D" w14:textId="77777777" w:rsidR="00F47816" w:rsidRDefault="00F47816">
      <w:pPr>
        <w:pStyle w:val="CommentText"/>
      </w:pPr>
      <w:r>
        <w:rPr>
          <w:rStyle w:val="CommentReference"/>
        </w:rPr>
        <w:annotationRef/>
      </w:r>
      <w:r>
        <w:t xml:space="preserve">Edited text/2: Anne-Laure Kelly/ </w:t>
      </w:r>
      <w:hyperlink r:id="rId1" w:history="1">
        <w:r w:rsidRPr="00E20269">
          <w:rPr>
            <w:rStyle w:val="Hyperlink"/>
          </w:rPr>
          <w:t>kelly1@un.org</w:t>
        </w:r>
      </w:hyperlink>
      <w:r>
        <w:t xml:space="preserve"> </w:t>
      </w:r>
    </w:p>
    <w:p w14:paraId="43DC528B" w14:textId="77777777" w:rsidR="00375B1C" w:rsidRDefault="00375B1C">
      <w:pPr>
        <w:pStyle w:val="CommentText"/>
      </w:pPr>
    </w:p>
    <w:p w14:paraId="2618F16C" w14:textId="093A8C22" w:rsidR="00375B1C" w:rsidRDefault="00375B1C">
      <w:pPr>
        <w:pStyle w:val="CommentText"/>
      </w:pPr>
      <w:r>
        <w:t>CO: Luigi Santosuosso</w:t>
      </w:r>
    </w:p>
  </w:comment>
  <w:comment w:id="4" w:author="Author" w:date="2023-04-19T12:52:00Z" w:initials="ALK">
    <w:p w14:paraId="5702B6A1" w14:textId="62FE9E6F" w:rsidR="00F217F5" w:rsidRDefault="00F217F5">
      <w:pPr>
        <w:pStyle w:val="CommentText"/>
      </w:pPr>
      <w:r>
        <w:rPr>
          <w:rStyle w:val="CommentReference"/>
        </w:rPr>
        <w:annotationRef/>
      </w:r>
      <w:r w:rsidR="00375B1C">
        <w:t>Leave as is per CO</w:t>
      </w:r>
    </w:p>
  </w:comment>
  <w:comment w:id="5" w:author="Author" w:date="2023-04-19T12:53:00Z" w:initials="ALK">
    <w:p w14:paraId="277DA108" w14:textId="3C808091" w:rsidR="00F217F5" w:rsidRDefault="00F217F5">
      <w:pPr>
        <w:pStyle w:val="CommentText"/>
      </w:pPr>
      <w:r>
        <w:rPr>
          <w:rStyle w:val="CommentReference"/>
        </w:rPr>
        <w:annotationRef/>
      </w:r>
      <w:r>
        <w:t>CLCS/85</w:t>
      </w:r>
    </w:p>
  </w:comment>
  <w:comment w:id="6" w:author="Author" w:date="2023-04-19T12:55:00Z" w:initials="ALK">
    <w:p w14:paraId="6578FEF9" w14:textId="7EB65092" w:rsidR="00F217F5" w:rsidRDefault="00F217F5">
      <w:pPr>
        <w:pStyle w:val="CommentText"/>
      </w:pPr>
      <w:r>
        <w:rPr>
          <w:rStyle w:val="CommentReference"/>
        </w:rPr>
        <w:annotationRef/>
      </w:r>
      <w:r>
        <w:t>SPLOS/32/7</w:t>
      </w:r>
    </w:p>
  </w:comment>
  <w:comment w:id="9" w:author="Author" w:date="2023-04-19T12:56:00Z" w:initials="ALK">
    <w:p w14:paraId="0F7899C6" w14:textId="317E59E8" w:rsidR="00F217F5" w:rsidRDefault="00F217F5">
      <w:pPr>
        <w:pStyle w:val="CommentText"/>
      </w:pPr>
      <w:r>
        <w:rPr>
          <w:rStyle w:val="CommentReference"/>
        </w:rPr>
        <w:annotationRef/>
      </w:r>
      <w:r>
        <w:t>CLCS/66</w:t>
      </w:r>
    </w:p>
  </w:comment>
  <w:comment w:id="10" w:author="Author" w:date="2023-04-19T12:58:00Z" w:initials="ALK">
    <w:p w14:paraId="07571F47" w14:textId="52766C57" w:rsidR="00F217F5" w:rsidRDefault="00F217F5">
      <w:pPr>
        <w:pStyle w:val="CommentText"/>
      </w:pPr>
      <w:r>
        <w:rPr>
          <w:rStyle w:val="CommentReference"/>
        </w:rPr>
        <w:annotationRef/>
      </w:r>
      <w:r>
        <w:t>CLCS/66</w:t>
      </w:r>
    </w:p>
  </w:comment>
  <w:comment w:id="12" w:author="Author" w:date="2023-04-19T13:05:00Z" w:initials="ALK">
    <w:p w14:paraId="2F88CB35" w14:textId="73F9CF2A" w:rsidR="006C4CD0" w:rsidRDefault="006C4CD0">
      <w:pPr>
        <w:pStyle w:val="CommentText"/>
      </w:pPr>
      <w:r>
        <w:rPr>
          <w:rStyle w:val="CommentReference"/>
        </w:rPr>
        <w:annotationRef/>
      </w:r>
      <w:bookmarkStart w:id="13" w:name="_Hlk132802673"/>
      <w:r>
        <w:fldChar w:fldCharType="begin"/>
      </w:r>
      <w:r>
        <w:instrText xml:space="preserve"> HYPERLINK "</w:instrText>
      </w:r>
      <w:r w:rsidRPr="006C4CD0">
        <w:instrText>https://www.un.org/depts/los/clcs_new/submissions_files/submission_rus_rev2.htm</w:instrText>
      </w:r>
      <w:r>
        <w:instrText xml:space="preserve">" </w:instrText>
      </w:r>
      <w:r>
        <w:fldChar w:fldCharType="separate"/>
      </w:r>
      <w:r w:rsidRPr="00E20269">
        <w:rPr>
          <w:rStyle w:val="Hyperlink"/>
        </w:rPr>
        <w:t>https://www.un.org/depts/los/clcs_new/submissions_files/submission_rus_rev2.htm</w:t>
      </w:r>
      <w:r>
        <w:fldChar w:fldCharType="end"/>
      </w:r>
      <w:r>
        <w:t xml:space="preserve"> </w:t>
      </w:r>
      <w:bookmarkEnd w:id="13"/>
    </w:p>
  </w:comment>
  <w:comment w:id="17" w:author="Author" w:date="2023-04-19T13:11:00Z" w:initials="ALK">
    <w:p w14:paraId="02B649DD" w14:textId="0273601E" w:rsidR="00F32CEE" w:rsidRDefault="00F32CEE">
      <w:pPr>
        <w:pStyle w:val="CommentText"/>
      </w:pPr>
      <w:r>
        <w:rPr>
          <w:rStyle w:val="CommentReference"/>
        </w:rPr>
        <w:annotationRef/>
      </w:r>
      <w:r w:rsidR="00375B1C">
        <w:t xml:space="preserve">see CLCS/57/2 in </w:t>
      </w:r>
      <w:proofErr w:type="gramStart"/>
      <w:r w:rsidR="00375B1C">
        <w:t>gDoc</w:t>
      </w:r>
      <w:proofErr w:type="gramEnd"/>
    </w:p>
    <w:p w14:paraId="08AB79EC" w14:textId="77777777" w:rsidR="00375B1C" w:rsidRDefault="00375B1C">
      <w:pPr>
        <w:pStyle w:val="CommentText"/>
      </w:pPr>
    </w:p>
    <w:p w14:paraId="2DD5384E" w14:textId="6312DA93" w:rsidR="00375B1C" w:rsidRDefault="00375B1C">
      <w:pPr>
        <w:pStyle w:val="CommentText"/>
      </w:pPr>
      <w:r>
        <w:t xml:space="preserve">CO advised to keep Eurasia rather than </w:t>
      </w:r>
      <w:proofErr w:type="gramStart"/>
      <w:r>
        <w:t>Eurasia</w:t>
      </w:r>
      <w:proofErr w:type="gramEnd"/>
    </w:p>
    <w:p w14:paraId="6EB0C82E" w14:textId="77777777" w:rsidR="00375B1C" w:rsidRDefault="00375B1C">
      <w:pPr>
        <w:pStyle w:val="CommentText"/>
      </w:pPr>
    </w:p>
    <w:p w14:paraId="614EF0DB" w14:textId="6D1E123E" w:rsidR="00F32CEE" w:rsidRDefault="00F32CEE">
      <w:pPr>
        <w:pStyle w:val="CommentText"/>
      </w:pPr>
      <w:r>
        <w:t xml:space="preserve">Eurasian </w:t>
      </w:r>
      <w:r w:rsidR="00375B1C">
        <w:t>b</w:t>
      </w:r>
      <w:r>
        <w:t>asin per Marineregions.org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B073B0" w15:done="0"/>
  <w15:commentEx w15:paraId="2618F16C" w15:done="0"/>
  <w15:commentEx w15:paraId="5702B6A1" w15:done="0"/>
  <w15:commentEx w15:paraId="277DA108" w15:done="0"/>
  <w15:commentEx w15:paraId="6578FEF9" w15:done="0"/>
  <w15:commentEx w15:paraId="0F7899C6" w15:done="0"/>
  <w15:commentEx w15:paraId="07571F47" w15:done="0"/>
  <w15:commentEx w15:paraId="2F88CB35" w15:done="0"/>
  <w15:commentEx w15:paraId="614EF0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A6204" w16cex:dateUtc="2023-04-19T16:50:00Z"/>
  <w16cex:commentExtensible w16cex:durableId="27EA6943" w16cex:dateUtc="2023-04-19T17:21:00Z"/>
  <w16cex:commentExtensible w16cex:durableId="27EA6279" w16cex:dateUtc="2023-04-19T16:52:00Z"/>
  <w16cex:commentExtensible w16cex:durableId="27EA62E4" w16cex:dateUtc="2023-04-19T16:53:00Z"/>
  <w16cex:commentExtensible w16cex:durableId="27EA6327" w16cex:dateUtc="2023-04-19T16:55:00Z"/>
  <w16cex:commentExtensible w16cex:durableId="27EA6397" w16cex:dateUtc="2023-04-19T16:56:00Z"/>
  <w16cex:commentExtensible w16cex:durableId="27EA63EC" w16cex:dateUtc="2023-04-19T16:58:00Z"/>
  <w16cex:commentExtensible w16cex:durableId="27EA6587" w16cex:dateUtc="2023-04-19T17:05:00Z"/>
  <w16cex:commentExtensible w16cex:durableId="27EA66EE" w16cex:dateUtc="2023-04-19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B073B0" w16cid:durableId="27EA6204"/>
  <w16cid:commentId w16cid:paraId="2618F16C" w16cid:durableId="27EA6943"/>
  <w16cid:commentId w16cid:paraId="5702B6A1" w16cid:durableId="27EA6279"/>
  <w16cid:commentId w16cid:paraId="277DA108" w16cid:durableId="27EA62E4"/>
  <w16cid:commentId w16cid:paraId="6578FEF9" w16cid:durableId="27EA6327"/>
  <w16cid:commentId w16cid:paraId="0F7899C6" w16cid:durableId="27EA6397"/>
  <w16cid:commentId w16cid:paraId="07571F47" w16cid:durableId="27EA63EC"/>
  <w16cid:commentId w16cid:paraId="2F88CB35" w16cid:durableId="27EA6587"/>
  <w16cid:commentId w16cid:paraId="614EF0DB" w16cid:durableId="27EA66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734F" w14:textId="77777777" w:rsidR="000F5FA5" w:rsidRDefault="000F5FA5" w:rsidP="00556720">
      <w:r>
        <w:separator/>
      </w:r>
    </w:p>
  </w:endnote>
  <w:endnote w:type="continuationSeparator" w:id="0">
    <w:p w14:paraId="5ED580F1" w14:textId="77777777" w:rsidR="000F5FA5" w:rsidRDefault="000F5FA5" w:rsidP="0055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ode 3 of 9 by request">
    <w:altName w:val="Britannic 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B97746" w14:paraId="1407DD4E" w14:textId="77777777" w:rsidTr="00B97746">
      <w:tc>
        <w:tcPr>
          <w:tcW w:w="4920" w:type="dxa"/>
          <w:shd w:val="clear" w:color="auto" w:fill="auto"/>
        </w:tcPr>
        <w:p w14:paraId="10AF7BED" w14:textId="04509123" w:rsidR="00B97746" w:rsidRPr="00B97746" w:rsidRDefault="00B97746" w:rsidP="00B97746">
          <w:pPr>
            <w:pStyle w:val="Footer"/>
            <w:jc w:val="right"/>
            <w:rPr>
              <w:b w:val="0"/>
              <w:w w:val="103"/>
              <w:sz w:val="14"/>
            </w:rPr>
          </w:pPr>
        </w:p>
      </w:tc>
      <w:tc>
        <w:tcPr>
          <w:tcW w:w="4920" w:type="dxa"/>
          <w:shd w:val="clear" w:color="auto" w:fill="auto"/>
        </w:tcPr>
        <w:p w14:paraId="3731FEC7" w14:textId="77777777" w:rsidR="00B97746" w:rsidRPr="00B97746" w:rsidRDefault="00B97746" w:rsidP="00B97746">
          <w:pPr>
            <w:pStyle w:val="Footer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3</w:t>
          </w:r>
          <w:r>
            <w:rPr>
              <w:w w:val="103"/>
            </w:rPr>
            <w:fldChar w:fldCharType="end"/>
          </w:r>
          <w:r>
            <w:rPr>
              <w:w w:val="103"/>
            </w:rPr>
            <w:t>/</w:t>
          </w: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NUMPAGES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4</w:t>
          </w:r>
          <w:r>
            <w:rPr>
              <w:w w:val="103"/>
            </w:rPr>
            <w:fldChar w:fldCharType="end"/>
          </w:r>
        </w:p>
      </w:tc>
    </w:tr>
  </w:tbl>
  <w:p w14:paraId="0CC1B7FB" w14:textId="77777777" w:rsidR="00B97746" w:rsidRPr="00B97746" w:rsidRDefault="00B97746" w:rsidP="00B97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B97746" w14:paraId="549D2E3B" w14:textId="77777777" w:rsidTr="00B97746">
      <w:tc>
        <w:tcPr>
          <w:tcW w:w="4920" w:type="dxa"/>
          <w:shd w:val="clear" w:color="auto" w:fill="auto"/>
        </w:tcPr>
        <w:p w14:paraId="04A66DE6" w14:textId="77777777" w:rsidR="00B97746" w:rsidRPr="00B97746" w:rsidRDefault="00B97746" w:rsidP="00B97746">
          <w:pPr>
            <w:pStyle w:val="Footer"/>
            <w:jc w:val="right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2</w:t>
          </w:r>
          <w:r>
            <w:rPr>
              <w:w w:val="103"/>
            </w:rPr>
            <w:fldChar w:fldCharType="end"/>
          </w:r>
          <w:r>
            <w:rPr>
              <w:w w:val="103"/>
            </w:rPr>
            <w:t>/</w:t>
          </w: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NUMPAGES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4</w:t>
          </w:r>
          <w:r>
            <w:rPr>
              <w:w w:val="103"/>
            </w:rPr>
            <w:fldChar w:fldCharType="end"/>
          </w:r>
        </w:p>
      </w:tc>
      <w:tc>
        <w:tcPr>
          <w:tcW w:w="4920" w:type="dxa"/>
          <w:shd w:val="clear" w:color="auto" w:fill="auto"/>
        </w:tcPr>
        <w:p w14:paraId="7FD2CA05" w14:textId="0A7DB8B7" w:rsidR="00B97746" w:rsidRPr="00B97746" w:rsidRDefault="00B97746" w:rsidP="00B97746">
          <w:pPr>
            <w:pStyle w:val="Footer"/>
            <w:rPr>
              <w:b w:val="0"/>
              <w:w w:val="103"/>
              <w:sz w:val="14"/>
            </w:rPr>
          </w:pPr>
          <w:r>
            <w:rPr>
              <w:b w:val="0"/>
              <w:w w:val="103"/>
              <w:sz w:val="14"/>
            </w:rPr>
            <w:fldChar w:fldCharType="begin"/>
          </w:r>
          <w:r>
            <w:rPr>
              <w:b w:val="0"/>
              <w:w w:val="103"/>
              <w:sz w:val="14"/>
            </w:rPr>
            <w:instrText xml:space="preserve"> DOCVARIABLE "FooterJN" \* MERGEFORMAT </w:instrText>
          </w:r>
          <w:r>
            <w:rPr>
              <w:b w:val="0"/>
              <w:w w:val="103"/>
              <w:sz w:val="14"/>
            </w:rPr>
            <w:fldChar w:fldCharType="separate"/>
          </w:r>
          <w:r w:rsidR="00A54DB0">
            <w:rPr>
              <w:b w:val="0"/>
              <w:w w:val="103"/>
              <w:sz w:val="14"/>
            </w:rPr>
            <w:t>22-11645</w:t>
          </w:r>
          <w:r>
            <w:rPr>
              <w:b w:val="0"/>
              <w:w w:val="103"/>
              <w:sz w:val="14"/>
            </w:rPr>
            <w:fldChar w:fldCharType="end"/>
          </w:r>
        </w:p>
      </w:tc>
    </w:tr>
  </w:tbl>
  <w:p w14:paraId="2D03768F" w14:textId="77777777" w:rsidR="00B97746" w:rsidRPr="00B97746" w:rsidRDefault="00B97746" w:rsidP="00B977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801"/>
      <w:gridCol w:w="4920"/>
    </w:tblGrid>
    <w:tr w:rsidR="00B97746" w14:paraId="52D688AB" w14:textId="77777777" w:rsidTr="00B97746">
      <w:tc>
        <w:tcPr>
          <w:tcW w:w="3801" w:type="dxa"/>
        </w:tcPr>
        <w:p w14:paraId="6973C6B1" w14:textId="1157BE13" w:rsidR="00B97746" w:rsidRPr="00B97746" w:rsidRDefault="00B97746" w:rsidP="00B97746">
          <w:pPr>
            <w:pStyle w:val="Footer"/>
            <w:spacing w:before="80" w:line="210" w:lineRule="exact"/>
            <w:rPr>
              <w:rFonts w:ascii="Barcode 3 of 9 by request" w:hAnsi="Barcode 3 of 9 by request"/>
              <w:b w:val="0"/>
              <w:sz w:val="24"/>
              <w:lang w:val="en-GB"/>
            </w:rPr>
          </w:pPr>
        </w:p>
      </w:tc>
      <w:tc>
        <w:tcPr>
          <w:tcW w:w="4920" w:type="dxa"/>
        </w:tcPr>
        <w:p w14:paraId="199A630C" w14:textId="65A54BBF" w:rsidR="00B97746" w:rsidRDefault="00B97746" w:rsidP="00B97746">
          <w:pPr>
            <w:pStyle w:val="Footer"/>
            <w:jc w:val="right"/>
            <w:rPr>
              <w:b w:val="0"/>
              <w:sz w:val="20"/>
            </w:rPr>
          </w:pPr>
        </w:p>
      </w:tc>
    </w:tr>
  </w:tbl>
  <w:p w14:paraId="0B45E2A3" w14:textId="77777777" w:rsidR="00B97746" w:rsidRPr="00B97746" w:rsidRDefault="00B97746" w:rsidP="00B97746">
    <w:pPr>
      <w:pStyle w:val="Footer"/>
      <w:spacing w:line="56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C9E1" w14:textId="77777777" w:rsidR="000F5FA5" w:rsidRDefault="000F5FA5" w:rsidP="00556720">
      <w:r>
        <w:separator/>
      </w:r>
    </w:p>
  </w:footnote>
  <w:footnote w:type="continuationSeparator" w:id="0">
    <w:p w14:paraId="000EE1E9" w14:textId="77777777" w:rsidR="000F5FA5" w:rsidRDefault="000F5FA5" w:rsidP="00556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B97746" w14:paraId="49C15B69" w14:textId="77777777" w:rsidTr="00B97746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50211F41" w14:textId="0679A478" w:rsidR="00B97746" w:rsidRPr="00B97746" w:rsidRDefault="00B97746" w:rsidP="00B97746">
          <w:pPr>
            <w:pStyle w:val="Header"/>
            <w:spacing w:after="8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A54DB0">
            <w:rPr>
              <w:b/>
            </w:rPr>
            <w:t>CLCS/5</w:t>
          </w:r>
          <w:r w:rsidR="00B637B6">
            <w:rPr>
              <w:b/>
            </w:rPr>
            <w:t>8</w:t>
          </w:r>
          <w:r w:rsidR="00A54DB0">
            <w:rPr>
              <w:b/>
            </w:rPr>
            <w:t>/</w:t>
          </w:r>
          <w:r w:rsidR="00B637B6">
            <w:rPr>
              <w:b/>
            </w:rPr>
            <w:t>L.</w:t>
          </w:r>
          <w:r w:rsidR="00A54DB0">
            <w:rPr>
              <w:b/>
            </w:rPr>
            <w:t>1</w:t>
          </w:r>
          <w:r>
            <w:rPr>
              <w:b/>
            </w:rPr>
            <w:fldChar w:fldCharType="end"/>
          </w:r>
        </w:p>
      </w:tc>
      <w:tc>
        <w:tcPr>
          <w:tcW w:w="4920" w:type="dxa"/>
          <w:shd w:val="clear" w:color="auto" w:fill="auto"/>
          <w:vAlign w:val="bottom"/>
        </w:tcPr>
        <w:p w14:paraId="21B8CDF1" w14:textId="77777777" w:rsidR="00B97746" w:rsidRDefault="00B97746" w:rsidP="00B97746">
          <w:pPr>
            <w:pStyle w:val="Header"/>
          </w:pPr>
        </w:p>
      </w:tc>
    </w:tr>
  </w:tbl>
  <w:p w14:paraId="19DCA237" w14:textId="77777777" w:rsidR="00B97746" w:rsidRPr="00B97746" w:rsidRDefault="00B97746" w:rsidP="00B97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B97746" w14:paraId="4C1943C7" w14:textId="77777777" w:rsidTr="00B97746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1DB6D4C8" w14:textId="77777777" w:rsidR="00B97746" w:rsidRDefault="00B97746" w:rsidP="00B97746">
          <w:pPr>
            <w:pStyle w:val="Header"/>
          </w:pPr>
        </w:p>
      </w:tc>
      <w:tc>
        <w:tcPr>
          <w:tcW w:w="4920" w:type="dxa"/>
          <w:shd w:val="clear" w:color="auto" w:fill="auto"/>
          <w:vAlign w:val="bottom"/>
        </w:tcPr>
        <w:p w14:paraId="0A0DBD06" w14:textId="1644BFDE" w:rsidR="00B97746" w:rsidRPr="00B97746" w:rsidRDefault="00B97746" w:rsidP="00B97746">
          <w:pPr>
            <w:pStyle w:val="Header"/>
            <w:spacing w:after="80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A54DB0">
            <w:rPr>
              <w:b/>
            </w:rPr>
            <w:t>CLCS/55/1</w:t>
          </w:r>
          <w:r>
            <w:rPr>
              <w:b/>
            </w:rPr>
            <w:fldChar w:fldCharType="end"/>
          </w:r>
        </w:p>
      </w:tc>
    </w:tr>
  </w:tbl>
  <w:p w14:paraId="004A16C4" w14:textId="77777777" w:rsidR="00B97746" w:rsidRPr="00B97746" w:rsidRDefault="00B97746" w:rsidP="00B977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3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5227"/>
      <w:gridCol w:w="245"/>
      <w:gridCol w:w="245"/>
      <w:gridCol w:w="2851"/>
    </w:tblGrid>
    <w:tr w:rsidR="00B97746" w14:paraId="4A8AD7AF" w14:textId="77777777" w:rsidTr="00B97746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7C15B287" w14:textId="77777777" w:rsidR="00B97746" w:rsidRDefault="00B97746" w:rsidP="00B97746">
          <w:pPr>
            <w:pStyle w:val="Header"/>
            <w:spacing w:after="120"/>
          </w:pPr>
        </w:p>
      </w:tc>
      <w:tc>
        <w:tcPr>
          <w:tcW w:w="5472" w:type="dxa"/>
          <w:gridSpan w:val="2"/>
          <w:tcBorders>
            <w:bottom w:val="single" w:sz="4" w:space="0" w:color="auto"/>
          </w:tcBorders>
          <w:shd w:val="clear" w:color="auto" w:fill="auto"/>
          <w:vAlign w:val="bottom"/>
        </w:tcPr>
        <w:p w14:paraId="676ED968" w14:textId="77777777" w:rsidR="00B97746" w:rsidRPr="00B97746" w:rsidRDefault="00B97746" w:rsidP="00B97746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United Nations Convention on the Law of the Sea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974812" w14:textId="77777777" w:rsidR="00B97746" w:rsidRDefault="00B97746" w:rsidP="00B97746">
          <w:pPr>
            <w:pStyle w:val="Header"/>
            <w:spacing w:after="120"/>
          </w:pPr>
        </w:p>
      </w:tc>
      <w:tc>
        <w:tcPr>
          <w:tcW w:w="2851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0B4937D" w14:textId="1006E38A" w:rsidR="00B97746" w:rsidRPr="00B97746" w:rsidRDefault="00B97746" w:rsidP="00B97746">
          <w:pPr>
            <w:spacing w:after="80" w:line="240" w:lineRule="auto"/>
            <w:jc w:val="right"/>
            <w:rPr>
              <w:position w:val="-4"/>
            </w:rPr>
          </w:pPr>
          <w:r>
            <w:rPr>
              <w:position w:val="-4"/>
              <w:sz w:val="40"/>
            </w:rPr>
            <w:t>CLCS</w:t>
          </w:r>
          <w:r>
            <w:rPr>
              <w:position w:val="-4"/>
            </w:rPr>
            <w:t>/5</w:t>
          </w:r>
          <w:r w:rsidR="003E0014">
            <w:rPr>
              <w:position w:val="-4"/>
            </w:rPr>
            <w:t>8</w:t>
          </w:r>
          <w:r>
            <w:rPr>
              <w:position w:val="-4"/>
            </w:rPr>
            <w:t>/</w:t>
          </w:r>
          <w:r w:rsidR="003C20F3">
            <w:rPr>
              <w:position w:val="-4"/>
            </w:rPr>
            <w:t>L.</w:t>
          </w:r>
          <w:r>
            <w:rPr>
              <w:position w:val="-4"/>
            </w:rPr>
            <w:t>1</w:t>
          </w:r>
        </w:p>
      </w:tc>
    </w:tr>
    <w:tr w:rsidR="00B97746" w:rsidRPr="00B97746" w14:paraId="0706156E" w14:textId="77777777" w:rsidTr="00B97746">
      <w:trPr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4B813408" w14:textId="77777777" w:rsidR="00B97746" w:rsidRPr="00B97746" w:rsidRDefault="00B97746" w:rsidP="00B97746">
          <w:pPr>
            <w:pStyle w:val="Header"/>
            <w:spacing w:before="109"/>
            <w:ind w:left="-43"/>
          </w:pPr>
          <w:r>
            <w:t xml:space="preserve"> </w:t>
          </w:r>
          <w:r>
            <w:drawing>
              <wp:inline distT="0" distB="0" distL="0" distR="0" wp14:anchorId="79651085" wp14:editId="3537BC1F">
                <wp:extent cx="667512" cy="850392"/>
                <wp:effectExtent l="0" t="0" r="0" b="698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512" cy="850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36B6007B" w14:textId="77777777" w:rsidR="00B97746" w:rsidRPr="00B97746" w:rsidRDefault="00B97746" w:rsidP="00B97746">
          <w:pPr>
            <w:pStyle w:val="XLarge"/>
            <w:spacing w:before="109" w:line="330" w:lineRule="exact"/>
            <w:rPr>
              <w:sz w:val="34"/>
            </w:rPr>
          </w:pPr>
          <w:r>
            <w:rPr>
              <w:sz w:val="34"/>
            </w:rPr>
            <w:t>Commission on the Limits of the Continental Shelf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7F3D45E6" w14:textId="77777777" w:rsidR="00B97746" w:rsidRPr="00B97746" w:rsidRDefault="00B97746" w:rsidP="00B97746">
          <w:pPr>
            <w:pStyle w:val="Header"/>
            <w:spacing w:before="109"/>
          </w:pPr>
        </w:p>
      </w:tc>
      <w:tc>
        <w:tcPr>
          <w:tcW w:w="3096" w:type="dxa"/>
          <w:gridSpan w:val="2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6CAF72E0" w14:textId="215035F5" w:rsidR="00B97746" w:rsidRDefault="00B97746" w:rsidP="00B97746">
          <w:pPr>
            <w:pStyle w:val="Publication"/>
            <w:spacing w:before="240"/>
            <w:rPr>
              <w:color w:val="010000"/>
            </w:rPr>
          </w:pPr>
          <w:r>
            <w:rPr>
              <w:color w:val="010000"/>
            </w:rPr>
            <w:t xml:space="preserve">Distr.: </w:t>
          </w:r>
          <w:r w:rsidR="003C20F3">
            <w:rPr>
              <w:color w:val="010000"/>
            </w:rPr>
            <w:t>Limited</w:t>
          </w:r>
        </w:p>
        <w:p w14:paraId="21D6F1FD" w14:textId="5C22BE26" w:rsidR="00B97746" w:rsidRDefault="00905BD9" w:rsidP="00B97746">
          <w:r>
            <w:t>18 April</w:t>
          </w:r>
          <w:r w:rsidR="003E0014">
            <w:t xml:space="preserve"> </w:t>
          </w:r>
          <w:r w:rsidR="003C20F3">
            <w:t>202</w:t>
          </w:r>
          <w:r w:rsidR="003E0014">
            <w:t>3</w:t>
          </w:r>
        </w:p>
        <w:p w14:paraId="4E0E3F11" w14:textId="107238A8" w:rsidR="00B97746" w:rsidRDefault="00B97746" w:rsidP="00B97746"/>
        <w:p w14:paraId="139645F2" w14:textId="77777777" w:rsidR="00B97746" w:rsidRPr="00B97746" w:rsidRDefault="00B97746" w:rsidP="00B97746">
          <w:r>
            <w:t>Original: English</w:t>
          </w:r>
        </w:p>
      </w:tc>
    </w:tr>
  </w:tbl>
  <w:p w14:paraId="0F70DF80" w14:textId="77777777" w:rsidR="00B97746" w:rsidRPr="00B97746" w:rsidRDefault="00B97746" w:rsidP="00B97746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4BD"/>
    <w:multiLevelType w:val="hybridMultilevel"/>
    <w:tmpl w:val="70FA9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330AD0"/>
    <w:multiLevelType w:val="hybridMultilevel"/>
    <w:tmpl w:val="B13E15D6"/>
    <w:lvl w:ilvl="0" w:tplc="7E46B9FA">
      <w:start w:val="1"/>
      <w:numFmt w:val="bullet"/>
      <w:pStyle w:val="Bullet2"/>
      <w:lvlText w:val=""/>
      <w:lvlJc w:val="left"/>
      <w:pPr>
        <w:ind w:left="2807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2" w15:restartNumberingAfterBreak="0">
    <w:nsid w:val="3C456276"/>
    <w:multiLevelType w:val="hybridMultilevel"/>
    <w:tmpl w:val="19149710"/>
    <w:lvl w:ilvl="0" w:tplc="F4AAAF66">
      <w:start w:val="1"/>
      <w:numFmt w:val="bullet"/>
      <w:pStyle w:val="Bullet3"/>
      <w:lvlText w:val=""/>
      <w:lvlJc w:val="left"/>
      <w:pPr>
        <w:ind w:left="3283" w:hanging="360"/>
      </w:pPr>
      <w:rPr>
        <w:rFonts w:ascii="Symbol" w:hAnsi="Symbol" w:cs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3" w15:restartNumberingAfterBreak="0">
    <w:nsid w:val="4CE669A5"/>
    <w:multiLevelType w:val="multilevel"/>
    <w:tmpl w:val="2B7A5FDC"/>
    <w:lvl w:ilvl="0">
      <w:start w:val="1"/>
      <w:numFmt w:val="bullet"/>
      <w:pStyle w:val="NormalBullet"/>
      <w:lvlText w:val=""/>
      <w:lvlJc w:val="left"/>
      <w:pPr>
        <w:tabs>
          <w:tab w:val="num" w:pos="2376"/>
        </w:tabs>
        <w:ind w:left="2218" w:hanging="20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16"/>
        </w:tabs>
        <w:ind w:left="38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176"/>
        </w:tabs>
        <w:ind w:left="41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6"/>
        </w:tabs>
        <w:ind w:left="48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56"/>
        </w:tabs>
        <w:ind w:left="5256" w:hanging="360"/>
      </w:pPr>
      <w:rPr>
        <w:rFonts w:hint="default"/>
      </w:rPr>
    </w:lvl>
  </w:abstractNum>
  <w:abstractNum w:abstractNumId="4" w15:restartNumberingAfterBreak="0">
    <w:nsid w:val="64F14A04"/>
    <w:multiLevelType w:val="hybridMultilevel"/>
    <w:tmpl w:val="0F8E0BF2"/>
    <w:lvl w:ilvl="0" w:tplc="F404D8B4">
      <w:start w:val="1"/>
      <w:numFmt w:val="bullet"/>
      <w:pStyle w:val="Bullet1"/>
      <w:lvlText w:val=""/>
      <w:lvlJc w:val="left"/>
      <w:pPr>
        <w:ind w:left="1976" w:hanging="360"/>
      </w:pPr>
      <w:rPr>
        <w:rFonts w:ascii="Symbol" w:hAnsi="Symbol" w:cs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num w:numId="1" w16cid:durableId="206915045">
    <w:abstractNumId w:val="1"/>
  </w:num>
  <w:num w:numId="2" w16cid:durableId="1886211527">
    <w:abstractNumId w:val="3"/>
  </w:num>
  <w:num w:numId="3" w16cid:durableId="1215968999">
    <w:abstractNumId w:val="4"/>
  </w:num>
  <w:num w:numId="4" w16cid:durableId="1232690348">
    <w:abstractNumId w:val="2"/>
  </w:num>
  <w:num w:numId="5" w16cid:durableId="736822781">
    <w:abstractNumId w:val="4"/>
  </w:num>
  <w:num w:numId="6" w16cid:durableId="1399329504">
    <w:abstractNumId w:val="2"/>
  </w:num>
  <w:num w:numId="7" w16cid:durableId="1266425027">
    <w:abstractNumId w:val="4"/>
  </w:num>
  <w:num w:numId="8" w16cid:durableId="45302614">
    <w:abstractNumId w:val="2"/>
  </w:num>
  <w:num w:numId="9" w16cid:durableId="1439255324">
    <w:abstractNumId w:val="4"/>
  </w:num>
  <w:num w:numId="10" w16cid:durableId="539705079">
    <w:abstractNumId w:val="2"/>
  </w:num>
  <w:num w:numId="11" w16cid:durableId="1942562258">
    <w:abstractNumId w:val="4"/>
  </w:num>
  <w:num w:numId="12" w16cid:durableId="152457030">
    <w:abstractNumId w:val="1"/>
  </w:num>
  <w:num w:numId="13" w16cid:durableId="1762405580">
    <w:abstractNumId w:val="2"/>
  </w:num>
  <w:num w:numId="14" w16cid:durableId="1108348895">
    <w:abstractNumId w:val="3"/>
  </w:num>
  <w:num w:numId="15" w16cid:durableId="436219572">
    <w:abstractNumId w:val="4"/>
  </w:num>
  <w:num w:numId="16" w16cid:durableId="426999698">
    <w:abstractNumId w:val="1"/>
  </w:num>
  <w:num w:numId="17" w16cid:durableId="345329708">
    <w:abstractNumId w:val="2"/>
  </w:num>
  <w:num w:numId="18" w16cid:durableId="986322651">
    <w:abstractNumId w:val="3"/>
  </w:num>
  <w:num w:numId="19" w16cid:durableId="85730022">
    <w:abstractNumId w:val="4"/>
  </w:num>
  <w:num w:numId="20" w16cid:durableId="118885042">
    <w:abstractNumId w:val="2"/>
  </w:num>
  <w:num w:numId="21" w16cid:durableId="1049304275">
    <w:abstractNumId w:val="4"/>
  </w:num>
  <w:num w:numId="22" w16cid:durableId="1386179070">
    <w:abstractNumId w:val="2"/>
  </w:num>
  <w:num w:numId="23" w16cid:durableId="1464079592">
    <w:abstractNumId w:val="4"/>
  </w:num>
  <w:num w:numId="24" w16cid:durableId="1828545526">
    <w:abstractNumId w:val="2"/>
  </w:num>
  <w:num w:numId="25" w16cid:durableId="1790589706">
    <w:abstractNumId w:val="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475"/>
  <w:hyphenationZone w:val="20"/>
  <w:doNotHyphenateCaps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uppressBottomSpacing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arcode" w:val="*2211645*"/>
    <w:docVar w:name="CreationDt" w:val="26/07/2022 3:24: PM"/>
    <w:docVar w:name="DocCategory" w:val="Doc"/>
    <w:docVar w:name="DocType" w:val="Final"/>
    <w:docVar w:name="DutyStation" w:val="New York"/>
    <w:docVar w:name="FooterJN" w:val="22-11645"/>
    <w:docVar w:name="jobn" w:val="22-11645 (E)"/>
    <w:docVar w:name="jobnDT" w:val="22-11645 (E)   260722"/>
    <w:docVar w:name="jobnDTDT" w:val="22-11645 (E)   260722   260722"/>
    <w:docVar w:name="JobNo" w:val="2211645E"/>
    <w:docVar w:name="JobNo2" w:val="2243755E"/>
    <w:docVar w:name="LocalDrive" w:val="0"/>
    <w:docVar w:name="OandT" w:val=" "/>
    <w:docVar w:name="Session1" w:val="Fifty-fifth session_x000d_"/>
    <w:docVar w:name="sss1" w:val="CLCS/55/1"/>
    <w:docVar w:name="sss2" w:val="-"/>
    <w:docVar w:name="Symbol1" w:val="CLCS/55/1"/>
    <w:docVar w:name="Symbol2" w:val="-"/>
    <w:docVar w:name="Title1" w:val="_x0009__x0009_Agenda_x000d_"/>
  </w:docVars>
  <w:rsids>
    <w:rsidRoot w:val="00B85669"/>
    <w:rsid w:val="00012805"/>
    <w:rsid w:val="0001325F"/>
    <w:rsid w:val="00017FCF"/>
    <w:rsid w:val="00024D1E"/>
    <w:rsid w:val="00027F84"/>
    <w:rsid w:val="000408AB"/>
    <w:rsid w:val="00077FFA"/>
    <w:rsid w:val="00086DF5"/>
    <w:rsid w:val="00093186"/>
    <w:rsid w:val="000B3288"/>
    <w:rsid w:val="000B3372"/>
    <w:rsid w:val="000B5AFB"/>
    <w:rsid w:val="000C4C9C"/>
    <w:rsid w:val="000E1D7F"/>
    <w:rsid w:val="000F5FA5"/>
    <w:rsid w:val="00111DF0"/>
    <w:rsid w:val="0011766D"/>
    <w:rsid w:val="001837FB"/>
    <w:rsid w:val="001A207A"/>
    <w:rsid w:val="001A5452"/>
    <w:rsid w:val="001C22A4"/>
    <w:rsid w:val="001C66B8"/>
    <w:rsid w:val="001D79B0"/>
    <w:rsid w:val="002007C7"/>
    <w:rsid w:val="00200F9C"/>
    <w:rsid w:val="00201732"/>
    <w:rsid w:val="00214645"/>
    <w:rsid w:val="0021771B"/>
    <w:rsid w:val="0023645D"/>
    <w:rsid w:val="0026766B"/>
    <w:rsid w:val="002706A2"/>
    <w:rsid w:val="00274A28"/>
    <w:rsid w:val="00295CB9"/>
    <w:rsid w:val="002C633D"/>
    <w:rsid w:val="002D5AB8"/>
    <w:rsid w:val="002E09A8"/>
    <w:rsid w:val="00300B6A"/>
    <w:rsid w:val="0034665F"/>
    <w:rsid w:val="00346E64"/>
    <w:rsid w:val="00360998"/>
    <w:rsid w:val="003676D7"/>
    <w:rsid w:val="00371A3B"/>
    <w:rsid w:val="00375B1C"/>
    <w:rsid w:val="00386A66"/>
    <w:rsid w:val="003A0A16"/>
    <w:rsid w:val="003C20F3"/>
    <w:rsid w:val="003C6023"/>
    <w:rsid w:val="003D159A"/>
    <w:rsid w:val="003E0014"/>
    <w:rsid w:val="003E3B08"/>
    <w:rsid w:val="003E4860"/>
    <w:rsid w:val="003E723B"/>
    <w:rsid w:val="003F25BA"/>
    <w:rsid w:val="0044179B"/>
    <w:rsid w:val="00476356"/>
    <w:rsid w:val="004856CD"/>
    <w:rsid w:val="004900C9"/>
    <w:rsid w:val="00492ED8"/>
    <w:rsid w:val="004A199E"/>
    <w:rsid w:val="004A6554"/>
    <w:rsid w:val="004B0B18"/>
    <w:rsid w:val="004B4C46"/>
    <w:rsid w:val="004D17DB"/>
    <w:rsid w:val="0052089B"/>
    <w:rsid w:val="00525648"/>
    <w:rsid w:val="0054091E"/>
    <w:rsid w:val="00556720"/>
    <w:rsid w:val="00564E7E"/>
    <w:rsid w:val="005A0FC9"/>
    <w:rsid w:val="005C49C8"/>
    <w:rsid w:val="005F2F1C"/>
    <w:rsid w:val="00612565"/>
    <w:rsid w:val="006137E4"/>
    <w:rsid w:val="00621E34"/>
    <w:rsid w:val="00636929"/>
    <w:rsid w:val="0064252E"/>
    <w:rsid w:val="00650827"/>
    <w:rsid w:val="00651750"/>
    <w:rsid w:val="00674235"/>
    <w:rsid w:val="0069799F"/>
    <w:rsid w:val="006C4CD0"/>
    <w:rsid w:val="006D6278"/>
    <w:rsid w:val="006E19F3"/>
    <w:rsid w:val="006E2FA3"/>
    <w:rsid w:val="00707CAD"/>
    <w:rsid w:val="00732B2D"/>
    <w:rsid w:val="00735C21"/>
    <w:rsid w:val="00746186"/>
    <w:rsid w:val="00747697"/>
    <w:rsid w:val="00764DD9"/>
    <w:rsid w:val="00777887"/>
    <w:rsid w:val="007A22E1"/>
    <w:rsid w:val="007A4C14"/>
    <w:rsid w:val="007A620C"/>
    <w:rsid w:val="007D3115"/>
    <w:rsid w:val="007F1EE6"/>
    <w:rsid w:val="00800136"/>
    <w:rsid w:val="00811400"/>
    <w:rsid w:val="00814B39"/>
    <w:rsid w:val="0081511A"/>
    <w:rsid w:val="00846D29"/>
    <w:rsid w:val="00855FFA"/>
    <w:rsid w:val="00857548"/>
    <w:rsid w:val="008723C3"/>
    <w:rsid w:val="00886C98"/>
    <w:rsid w:val="00890662"/>
    <w:rsid w:val="0089085F"/>
    <w:rsid w:val="008A156F"/>
    <w:rsid w:val="008C6596"/>
    <w:rsid w:val="008E2219"/>
    <w:rsid w:val="008F1C5D"/>
    <w:rsid w:val="00905BD9"/>
    <w:rsid w:val="009331C5"/>
    <w:rsid w:val="00947922"/>
    <w:rsid w:val="009517EC"/>
    <w:rsid w:val="009C0D96"/>
    <w:rsid w:val="009E1969"/>
    <w:rsid w:val="00A20AC0"/>
    <w:rsid w:val="00A30DCB"/>
    <w:rsid w:val="00A54DB0"/>
    <w:rsid w:val="00A55504"/>
    <w:rsid w:val="00A64E65"/>
    <w:rsid w:val="00A67B69"/>
    <w:rsid w:val="00A73452"/>
    <w:rsid w:val="00A81678"/>
    <w:rsid w:val="00A93A73"/>
    <w:rsid w:val="00AA2E74"/>
    <w:rsid w:val="00AA31F4"/>
    <w:rsid w:val="00AB2BAB"/>
    <w:rsid w:val="00AC617F"/>
    <w:rsid w:val="00AD2667"/>
    <w:rsid w:val="00AE72A3"/>
    <w:rsid w:val="00B22B47"/>
    <w:rsid w:val="00B27E2C"/>
    <w:rsid w:val="00B40842"/>
    <w:rsid w:val="00B56C55"/>
    <w:rsid w:val="00B606C7"/>
    <w:rsid w:val="00B637B6"/>
    <w:rsid w:val="00B85669"/>
    <w:rsid w:val="00B97746"/>
    <w:rsid w:val="00BA666B"/>
    <w:rsid w:val="00BB5C7D"/>
    <w:rsid w:val="00BE196B"/>
    <w:rsid w:val="00BF5B27"/>
    <w:rsid w:val="00BF6BE0"/>
    <w:rsid w:val="00C37CC0"/>
    <w:rsid w:val="00C62637"/>
    <w:rsid w:val="00C779E4"/>
    <w:rsid w:val="00CC0F26"/>
    <w:rsid w:val="00CC28D6"/>
    <w:rsid w:val="00CD4AC4"/>
    <w:rsid w:val="00D41217"/>
    <w:rsid w:val="00D526E8"/>
    <w:rsid w:val="00D94A42"/>
    <w:rsid w:val="00DB0CD1"/>
    <w:rsid w:val="00DC7B16"/>
    <w:rsid w:val="00DD42F7"/>
    <w:rsid w:val="00E029E2"/>
    <w:rsid w:val="00E870C2"/>
    <w:rsid w:val="00ED42F5"/>
    <w:rsid w:val="00ED5AA7"/>
    <w:rsid w:val="00F2027B"/>
    <w:rsid w:val="00F217F5"/>
    <w:rsid w:val="00F27BF6"/>
    <w:rsid w:val="00F30184"/>
    <w:rsid w:val="00F32CEE"/>
    <w:rsid w:val="00F47608"/>
    <w:rsid w:val="00F47816"/>
    <w:rsid w:val="00F5593E"/>
    <w:rsid w:val="00F7600D"/>
    <w:rsid w:val="00F8600E"/>
    <w:rsid w:val="00F94BC6"/>
    <w:rsid w:val="00FC49F5"/>
    <w:rsid w:val="00F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1F7C7F"/>
  <w15:chartTrackingRefBased/>
  <w15:docId w15:val="{43A414A3-55CA-41E2-9096-51B40198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 w:qFormat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60"/>
    <w:pPr>
      <w:suppressAutoHyphens/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A16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0A16"/>
    <w:pPr>
      <w:keepNext/>
      <w:spacing w:before="240" w:after="60"/>
      <w:outlineLvl w:val="1"/>
    </w:pPr>
    <w:rPr>
      <w:rFonts w:ascii="Arial" w:eastAsia="Times New Roman" w:hAnsi="Arial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0A16"/>
    <w:pPr>
      <w:keepNext/>
      <w:spacing w:before="240" w:after="60"/>
      <w:outlineLvl w:val="2"/>
    </w:pPr>
    <w:rPr>
      <w:rFonts w:ascii="Arial" w:eastAsia="Times New Roman" w:hAnsi="Arial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A16"/>
    <w:p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A16"/>
    <w:pPr>
      <w:spacing w:before="20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16"/>
    <w:pPr>
      <w:spacing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16"/>
    <w:pPr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16"/>
    <w:pPr>
      <w:outlineLvl w:val="7"/>
    </w:pPr>
    <w:rPr>
      <w:rFonts w:ascii="Cambria" w:eastAsia="Times New Roman" w:hAnsi="Cambri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16"/>
    <w:pPr>
      <w:outlineLvl w:val="8"/>
    </w:pPr>
    <w:rPr>
      <w:rFonts w:ascii="Cambria" w:eastAsia="Times New Roman" w:hAnsi="Cambria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P">
    <w:name w:val="_ 7_ P"/>
    <w:basedOn w:val="Normal"/>
    <w:next w:val="Normal"/>
    <w:qFormat/>
    <w:rsid w:val="003A0A16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00" w:lineRule="exact"/>
      <w:ind w:left="1267" w:right="1267" w:hanging="1267"/>
      <w:outlineLvl w:val="3"/>
    </w:pPr>
    <w:rPr>
      <w:rFonts w:eastAsia="Times New Roman"/>
      <w:iCs/>
      <w:spacing w:val="3"/>
      <w:sz w:val="14"/>
      <w:szCs w:val="24"/>
    </w:rPr>
  </w:style>
  <w:style w:type="paragraph" w:customStyle="1" w:styleId="H1">
    <w:name w:val="_ H_1"/>
    <w:basedOn w:val="Normal"/>
    <w:next w:val="Normal"/>
    <w:rsid w:val="003E486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HCh">
    <w:name w:val="_ H _Ch"/>
    <w:basedOn w:val="H1"/>
    <w:next w:val="Normal"/>
    <w:rsid w:val="003E4860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HM">
    <w:name w:val="_ H __M"/>
    <w:basedOn w:val="HCh"/>
    <w:next w:val="Normal"/>
    <w:rsid w:val="003E4860"/>
    <w:pPr>
      <w:spacing w:line="360" w:lineRule="exact"/>
    </w:pPr>
    <w:rPr>
      <w:spacing w:val="-3"/>
      <w:w w:val="99"/>
      <w:sz w:val="34"/>
    </w:rPr>
  </w:style>
  <w:style w:type="paragraph" w:customStyle="1" w:styleId="H23">
    <w:name w:val="_ H_2/3"/>
    <w:basedOn w:val="Normal"/>
    <w:next w:val="Normal"/>
    <w:rsid w:val="003E4860"/>
    <w:pPr>
      <w:outlineLvl w:val="1"/>
    </w:pPr>
    <w:rPr>
      <w:b/>
      <w:lang w:val="en-US"/>
    </w:rPr>
  </w:style>
  <w:style w:type="paragraph" w:customStyle="1" w:styleId="H4">
    <w:name w:val="_ H_4"/>
    <w:basedOn w:val="Normal"/>
    <w:next w:val="Normal"/>
    <w:rsid w:val="003E486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3"/>
    </w:pPr>
    <w:rPr>
      <w:i/>
      <w:spacing w:val="3"/>
    </w:rPr>
  </w:style>
  <w:style w:type="paragraph" w:customStyle="1" w:styleId="H56">
    <w:name w:val="_ H_5/6"/>
    <w:basedOn w:val="Normal"/>
    <w:next w:val="Normal"/>
    <w:rsid w:val="003E486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4"/>
    </w:pPr>
  </w:style>
  <w:style w:type="paragraph" w:customStyle="1" w:styleId="DualTxt">
    <w:name w:val="__Dual Txt"/>
    <w:basedOn w:val="Normal"/>
    <w:rsid w:val="003E4860"/>
    <w:pPr>
      <w:tabs>
        <w:tab w:val="left" w:pos="480"/>
        <w:tab w:val="left" w:pos="960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</w:style>
  <w:style w:type="paragraph" w:customStyle="1" w:styleId="SM">
    <w:name w:val="__S_M"/>
    <w:basedOn w:val="Normal"/>
    <w:next w:val="Normal"/>
    <w:rsid w:val="003E4860"/>
    <w:pPr>
      <w:keepNext/>
      <w:keepLines/>
      <w:tabs>
        <w:tab w:val="right" w:leader="dot" w:pos="360"/>
      </w:tabs>
      <w:spacing w:line="390" w:lineRule="exact"/>
      <w:ind w:left="1267" w:right="1267"/>
      <w:outlineLvl w:val="0"/>
    </w:pPr>
    <w:rPr>
      <w:b/>
      <w:spacing w:val="-4"/>
      <w:w w:val="98"/>
      <w:sz w:val="40"/>
    </w:rPr>
  </w:style>
  <w:style w:type="paragraph" w:customStyle="1" w:styleId="SL">
    <w:name w:val="__S_L"/>
    <w:basedOn w:val="SM"/>
    <w:next w:val="Normal"/>
    <w:rsid w:val="003E4860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rsid w:val="003E4860"/>
    <w:pPr>
      <w:ind w:left="1267" w:right="1267"/>
    </w:pPr>
  </w:style>
  <w:style w:type="paragraph" w:customStyle="1" w:styleId="SingleTxt">
    <w:name w:val="__Single Txt"/>
    <w:basedOn w:val="Normal"/>
    <w:rsid w:val="003E4860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  <w:jc w:val="both"/>
    </w:pPr>
  </w:style>
  <w:style w:type="paragraph" w:customStyle="1" w:styleId="AgendaItemNormal">
    <w:name w:val="Agenda_Item_Normal"/>
    <w:next w:val="Normal"/>
    <w:qFormat/>
    <w:rsid w:val="003E4860"/>
    <w:pPr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TitleH1">
    <w:name w:val="Title_H1"/>
    <w:basedOn w:val="Normal"/>
    <w:next w:val="SingleTxt"/>
    <w:qFormat/>
    <w:rsid w:val="003E4860"/>
    <w:pPr>
      <w:keepNext/>
      <w:keepLines/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AgendaTitleH2">
    <w:name w:val="Agenda_Title_H2"/>
    <w:basedOn w:val="TitleH1"/>
    <w:next w:val="Normal"/>
    <w:qFormat/>
    <w:rsid w:val="003E4860"/>
    <w:pPr>
      <w:spacing w:line="240" w:lineRule="exact"/>
      <w:ind w:left="0" w:right="5040" w:firstLine="0"/>
      <w:outlineLvl w:val="1"/>
    </w:pPr>
    <w:rPr>
      <w:sz w:val="20"/>
    </w:rPr>
  </w:style>
  <w:style w:type="paragraph" w:styleId="BalloonText">
    <w:name w:val="Balloon Text"/>
    <w:basedOn w:val="Normal"/>
    <w:link w:val="BalloonTextChar"/>
    <w:semiHidden/>
    <w:rsid w:val="003E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4860"/>
    <w:rPr>
      <w:rFonts w:ascii="Tahoma" w:eastAsiaTheme="minorHAnsi" w:hAnsi="Tahoma" w:cs="Tahoma"/>
      <w:spacing w:val="4"/>
      <w:w w:val="103"/>
      <w:kern w:val="14"/>
      <w:sz w:val="16"/>
      <w:szCs w:val="16"/>
      <w:lang w:eastAsia="en-US"/>
    </w:rPr>
  </w:style>
  <w:style w:type="paragraph" w:customStyle="1" w:styleId="Bullet1">
    <w:name w:val="Bullet 1"/>
    <w:basedOn w:val="Normal"/>
    <w:qFormat/>
    <w:rsid w:val="003E4860"/>
    <w:pPr>
      <w:numPr>
        <w:numId w:val="23"/>
      </w:numPr>
      <w:spacing w:after="120" w:line="240" w:lineRule="atLeast"/>
      <w:ind w:right="1267"/>
      <w:jc w:val="both"/>
    </w:pPr>
  </w:style>
  <w:style w:type="paragraph" w:customStyle="1" w:styleId="Bullet2">
    <w:name w:val="Bullet 2"/>
    <w:basedOn w:val="Normal"/>
    <w:qFormat/>
    <w:rsid w:val="003A0A16"/>
    <w:pPr>
      <w:numPr>
        <w:numId w:val="16"/>
      </w:numPr>
      <w:spacing w:after="120"/>
      <w:ind w:right="1264"/>
      <w:jc w:val="both"/>
    </w:pPr>
  </w:style>
  <w:style w:type="paragraph" w:customStyle="1" w:styleId="Bullet3">
    <w:name w:val="Bullet 3"/>
    <w:basedOn w:val="SingleTxt"/>
    <w:qFormat/>
    <w:rsid w:val="003E4860"/>
    <w:pPr>
      <w:numPr>
        <w:numId w:val="24"/>
      </w:numPr>
      <w:tabs>
        <w:tab w:val="clear" w:pos="1267"/>
        <w:tab w:val="clear" w:pos="1742"/>
        <w:tab w:val="clear" w:pos="2218"/>
        <w:tab w:val="clear" w:pos="2693"/>
        <w:tab w:val="clear" w:pos="3182"/>
        <w:tab w:val="clear" w:pos="3658"/>
        <w:tab w:val="clear" w:pos="4133"/>
        <w:tab w:val="clear" w:pos="4622"/>
        <w:tab w:val="clear" w:pos="5098"/>
        <w:tab w:val="clear" w:pos="5573"/>
        <w:tab w:val="clear" w:pos="6048"/>
      </w:tabs>
    </w:pPr>
  </w:style>
  <w:style w:type="paragraph" w:styleId="Caption">
    <w:name w:val="caption"/>
    <w:basedOn w:val="Normal"/>
    <w:next w:val="Normal"/>
    <w:uiPriority w:val="35"/>
    <w:semiHidden/>
    <w:unhideWhenUsed/>
    <w:rsid w:val="003A0A16"/>
    <w:pPr>
      <w:spacing w:line="240" w:lineRule="auto"/>
    </w:pPr>
    <w:rPr>
      <w:b/>
      <w:bCs/>
      <w:color w:val="4F81BD"/>
      <w:sz w:val="18"/>
      <w:szCs w:val="18"/>
    </w:rPr>
  </w:style>
  <w:style w:type="character" w:styleId="CommentReference">
    <w:name w:val="annotation reference"/>
    <w:semiHidden/>
    <w:rsid w:val="003E4860"/>
    <w:rPr>
      <w:sz w:val="6"/>
    </w:rPr>
  </w:style>
  <w:style w:type="paragraph" w:customStyle="1" w:styleId="Distribution">
    <w:name w:val="Distribution"/>
    <w:next w:val="Normal"/>
    <w:rsid w:val="003E4860"/>
    <w:pPr>
      <w:spacing w:before="240"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character" w:styleId="EndnoteReference">
    <w:name w:val="endnote reference"/>
    <w:semiHidden/>
    <w:rsid w:val="003E4860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styleId="FootnoteText">
    <w:name w:val="footnote text"/>
    <w:basedOn w:val="Normal"/>
    <w:link w:val="FootnoteTextChar"/>
    <w:rsid w:val="003E4860"/>
    <w:pPr>
      <w:widowControl w:val="0"/>
      <w:tabs>
        <w:tab w:val="right" w:pos="418"/>
      </w:tabs>
      <w:spacing w:line="210" w:lineRule="exact"/>
      <w:ind w:left="475" w:hanging="475"/>
    </w:pPr>
    <w:rPr>
      <w:spacing w:val="5"/>
      <w:sz w:val="17"/>
    </w:rPr>
  </w:style>
  <w:style w:type="character" w:customStyle="1" w:styleId="FootnoteTextChar">
    <w:name w:val="Footnote Text Char"/>
    <w:basedOn w:val="DefaultParagraphFont"/>
    <w:link w:val="FootnoteText"/>
    <w:rsid w:val="003E4860"/>
    <w:rPr>
      <w:rFonts w:ascii="Times New Roman" w:eastAsiaTheme="minorHAns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EndnoteText">
    <w:name w:val="endnote text"/>
    <w:basedOn w:val="FootnoteText"/>
    <w:link w:val="EndnoteTextChar"/>
    <w:semiHidden/>
    <w:rsid w:val="003E4860"/>
  </w:style>
  <w:style w:type="character" w:customStyle="1" w:styleId="EndnoteTextChar">
    <w:name w:val="Endnote Text Char"/>
    <w:basedOn w:val="DefaultParagraphFont"/>
    <w:link w:val="EndnoteText"/>
    <w:semiHidden/>
    <w:rsid w:val="003E4860"/>
    <w:rPr>
      <w:rFonts w:ascii="Times New Roman" w:eastAsiaTheme="minorHAns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Footer">
    <w:name w:val="footer"/>
    <w:link w:val="FooterChar"/>
    <w:rsid w:val="003E4860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b/>
      <w:noProof/>
      <w:sz w:val="17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E4860"/>
    <w:rPr>
      <w:rFonts w:ascii="Times New Roman" w:eastAsiaTheme="minorHAnsi" w:hAnsi="Times New Roman" w:cs="Times New Roman"/>
      <w:b/>
      <w:noProof/>
      <w:sz w:val="17"/>
      <w:szCs w:val="20"/>
      <w:lang w:val="en-US" w:eastAsia="en-US"/>
    </w:rPr>
  </w:style>
  <w:style w:type="character" w:styleId="FootnoteReference">
    <w:name w:val="footnote reference"/>
    <w:semiHidden/>
    <w:rsid w:val="003E4860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customStyle="1" w:styleId="HdBanner">
    <w:name w:val="Hd Banner"/>
    <w:basedOn w:val="Normal"/>
    <w:next w:val="Normal"/>
    <w:qFormat/>
    <w:rsid w:val="003A0A16"/>
    <w:pPr>
      <w:keepLines/>
      <w:shd w:val="pct10" w:color="auto" w:fill="FFFFFF"/>
      <w:tabs>
        <w:tab w:val="left" w:pos="2218"/>
      </w:tabs>
      <w:spacing w:line="360" w:lineRule="exact"/>
    </w:pPr>
    <w:rPr>
      <w:b/>
      <w:spacing w:val="1"/>
      <w:position w:val="6"/>
      <w:sz w:val="24"/>
      <w:szCs w:val="24"/>
    </w:rPr>
  </w:style>
  <w:style w:type="paragraph" w:customStyle="1" w:styleId="HdChapterLt">
    <w:name w:val="Hd Chapter Lt"/>
    <w:basedOn w:val="Normal"/>
    <w:next w:val="Normal"/>
    <w:qFormat/>
    <w:rsid w:val="003A0A16"/>
    <w:pPr>
      <w:keepNext/>
      <w:keepLines/>
      <w:tabs>
        <w:tab w:val="left" w:pos="2218"/>
      </w:tabs>
      <w:spacing w:before="300" w:line="300" w:lineRule="exact"/>
    </w:pPr>
    <w:rPr>
      <w:spacing w:val="2"/>
      <w:w w:val="96"/>
      <w:kern w:val="34"/>
      <w:sz w:val="28"/>
      <w:szCs w:val="28"/>
    </w:rPr>
  </w:style>
  <w:style w:type="paragraph" w:customStyle="1" w:styleId="HdChapterBD">
    <w:name w:val="Hd Chapter BD"/>
    <w:basedOn w:val="HdChapterLt"/>
    <w:next w:val="Normal"/>
    <w:qFormat/>
    <w:rsid w:val="003A0A16"/>
    <w:pPr>
      <w:spacing w:before="240"/>
    </w:pPr>
    <w:rPr>
      <w:b/>
      <w:spacing w:val="-2"/>
      <w:w w:val="100"/>
    </w:rPr>
  </w:style>
  <w:style w:type="paragraph" w:customStyle="1" w:styleId="HdChapterBdLg">
    <w:name w:val="Hd Chapter Bd Lg"/>
    <w:basedOn w:val="HdChapterBD"/>
    <w:next w:val="Normal"/>
    <w:qFormat/>
    <w:rsid w:val="003A0A16"/>
    <w:rPr>
      <w:spacing w:val="-3"/>
      <w:w w:val="99"/>
      <w:kern w:val="14"/>
      <w:sz w:val="34"/>
      <w:szCs w:val="34"/>
    </w:rPr>
  </w:style>
  <w:style w:type="paragraph" w:styleId="Header">
    <w:name w:val="header"/>
    <w:link w:val="HeaderChar"/>
    <w:rsid w:val="003E4860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noProof/>
      <w:sz w:val="17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E4860"/>
    <w:rPr>
      <w:rFonts w:ascii="Times New Roman" w:eastAsiaTheme="minorHAnsi" w:hAnsi="Times New Roman" w:cs="Times New Roman"/>
      <w:noProof/>
      <w:sz w:val="17"/>
      <w:szCs w:val="20"/>
      <w:lang w:val="en-US" w:eastAsia="en-US"/>
    </w:rPr>
  </w:style>
  <w:style w:type="character" w:customStyle="1" w:styleId="Heading1Char">
    <w:name w:val="Heading 1 Char"/>
    <w:link w:val="Heading1"/>
    <w:uiPriority w:val="9"/>
    <w:rsid w:val="003A0A16"/>
    <w:rPr>
      <w:rFonts w:ascii="Arial" w:eastAsia="Times New Roman" w:hAnsi="Arial" w:cs="Times New Roman"/>
      <w:b/>
      <w:bCs/>
      <w:spacing w:val="4"/>
      <w:w w:val="103"/>
      <w:kern w:val="32"/>
      <w:sz w:val="3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3A0A16"/>
    <w:rPr>
      <w:rFonts w:ascii="Arial" w:eastAsia="Times New Roman" w:hAnsi="Arial" w:cs="Times New Roman"/>
      <w:b/>
      <w:bCs/>
      <w:i/>
      <w:spacing w:val="4"/>
      <w:w w:val="103"/>
      <w:kern w:val="1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3A0A16"/>
    <w:rPr>
      <w:rFonts w:ascii="Arial" w:eastAsia="Times New Roman" w:hAnsi="Arial" w:cs="Times New Roman"/>
      <w:b/>
      <w:bCs/>
      <w:spacing w:val="4"/>
      <w:w w:val="103"/>
      <w:kern w:val="14"/>
      <w:sz w:val="26"/>
      <w:szCs w:val="20"/>
      <w:lang w:eastAsia="en-US"/>
    </w:rPr>
  </w:style>
  <w:style w:type="character" w:customStyle="1" w:styleId="Heading4Char">
    <w:name w:val="Heading 4 Char"/>
    <w:link w:val="Heading4"/>
    <w:uiPriority w:val="9"/>
    <w:semiHidden/>
    <w:rsid w:val="003A0A16"/>
    <w:rPr>
      <w:rFonts w:ascii="Cambria" w:eastAsia="Times New Roman" w:hAnsi="Cambria" w:cs="Times New Roman"/>
      <w:b/>
      <w:bCs/>
      <w:i/>
      <w:iCs/>
      <w:spacing w:val="4"/>
      <w:w w:val="103"/>
      <w:kern w:val="14"/>
      <w:sz w:val="20"/>
      <w:szCs w:val="20"/>
      <w:lang w:eastAsia="en-US"/>
    </w:rPr>
  </w:style>
  <w:style w:type="character" w:customStyle="1" w:styleId="Heading5Char">
    <w:name w:val="Heading 5 Char"/>
    <w:link w:val="Heading5"/>
    <w:uiPriority w:val="9"/>
    <w:semiHidden/>
    <w:rsid w:val="003A0A16"/>
    <w:rPr>
      <w:rFonts w:ascii="Cambria" w:eastAsia="Times New Roman" w:hAnsi="Cambria" w:cs="Times New Roman"/>
      <w:b/>
      <w:bCs/>
      <w:color w:val="7F7F7F"/>
      <w:spacing w:val="4"/>
      <w:w w:val="103"/>
      <w:kern w:val="14"/>
      <w:sz w:val="20"/>
      <w:szCs w:val="20"/>
      <w:lang w:eastAsia="en-US"/>
    </w:rPr>
  </w:style>
  <w:style w:type="character" w:customStyle="1" w:styleId="Heading6Char">
    <w:name w:val="Heading 6 Char"/>
    <w:link w:val="Heading6"/>
    <w:uiPriority w:val="9"/>
    <w:semiHidden/>
    <w:rsid w:val="003A0A16"/>
    <w:rPr>
      <w:rFonts w:ascii="Cambria" w:eastAsia="Times New Roman" w:hAnsi="Cambria" w:cs="Times New Roman"/>
      <w:b/>
      <w:bCs/>
      <w:i/>
      <w:iCs/>
      <w:color w:val="7F7F7F"/>
      <w:spacing w:val="4"/>
      <w:w w:val="103"/>
      <w:kern w:val="14"/>
      <w:sz w:val="20"/>
      <w:szCs w:val="20"/>
      <w:lang w:eastAsia="en-US"/>
    </w:rPr>
  </w:style>
  <w:style w:type="character" w:customStyle="1" w:styleId="Heading7Char">
    <w:name w:val="Heading 7 Char"/>
    <w:link w:val="Heading7"/>
    <w:uiPriority w:val="9"/>
    <w:semiHidden/>
    <w:rsid w:val="003A0A16"/>
    <w:rPr>
      <w:rFonts w:ascii="Cambria" w:eastAsia="Times New Roman" w:hAnsi="Cambria" w:cs="Times New Roman"/>
      <w:i/>
      <w:iCs/>
      <w:spacing w:val="4"/>
      <w:w w:val="103"/>
      <w:kern w:val="14"/>
      <w:sz w:val="20"/>
      <w:szCs w:val="20"/>
      <w:lang w:eastAsia="en-US"/>
    </w:rPr>
  </w:style>
  <w:style w:type="character" w:customStyle="1" w:styleId="Heading8Char">
    <w:name w:val="Heading 8 Char"/>
    <w:link w:val="Heading8"/>
    <w:uiPriority w:val="9"/>
    <w:semiHidden/>
    <w:rsid w:val="003A0A16"/>
    <w:rPr>
      <w:rFonts w:ascii="Cambria" w:eastAsia="Times New Roman" w:hAnsi="Cambria" w:cs="Times New Roman"/>
      <w:spacing w:val="4"/>
      <w:w w:val="103"/>
      <w:kern w:val="14"/>
      <w:sz w:val="20"/>
      <w:szCs w:val="20"/>
      <w:lang w:eastAsia="en-US"/>
    </w:rPr>
  </w:style>
  <w:style w:type="character" w:customStyle="1" w:styleId="Heading9Char">
    <w:name w:val="Heading 9 Char"/>
    <w:link w:val="Heading9"/>
    <w:uiPriority w:val="9"/>
    <w:semiHidden/>
    <w:rsid w:val="003A0A16"/>
    <w:rPr>
      <w:rFonts w:ascii="Cambria" w:eastAsia="Times New Roman" w:hAnsi="Cambria" w:cs="Times New Roman"/>
      <w:i/>
      <w:iCs/>
      <w:spacing w:val="5"/>
      <w:w w:val="103"/>
      <w:kern w:val="14"/>
      <w:sz w:val="20"/>
      <w:szCs w:val="20"/>
      <w:lang w:eastAsia="en-US"/>
    </w:rPr>
  </w:style>
  <w:style w:type="paragraph" w:customStyle="1" w:styleId="JournalHeading1">
    <w:name w:val="Journal_Heading1"/>
    <w:basedOn w:val="Normal"/>
    <w:next w:val="Normal"/>
    <w:qFormat/>
    <w:rsid w:val="003A0A16"/>
    <w:pPr>
      <w:keepNext/>
      <w:spacing w:before="190" w:line="270" w:lineRule="exact"/>
    </w:pPr>
    <w:rPr>
      <w:b/>
      <w:sz w:val="24"/>
    </w:rPr>
  </w:style>
  <w:style w:type="paragraph" w:customStyle="1" w:styleId="JournalHeading2">
    <w:name w:val="Journal_Heading2"/>
    <w:basedOn w:val="Normal"/>
    <w:next w:val="Normal"/>
    <w:qFormat/>
    <w:rsid w:val="003A0A16"/>
    <w:pPr>
      <w:keepNext/>
      <w:keepLines/>
      <w:spacing w:before="240"/>
      <w:outlineLvl w:val="1"/>
    </w:pPr>
    <w:rPr>
      <w:b/>
      <w:spacing w:val="2"/>
    </w:rPr>
  </w:style>
  <w:style w:type="paragraph" w:customStyle="1" w:styleId="JournalHeading4">
    <w:name w:val="Journal_Heading4"/>
    <w:basedOn w:val="Normal"/>
    <w:next w:val="Normal"/>
    <w:qFormat/>
    <w:rsid w:val="003A0A16"/>
    <w:pPr>
      <w:keepNext/>
      <w:keepLines/>
      <w:spacing w:before="240"/>
      <w:outlineLvl w:val="3"/>
    </w:pPr>
    <w:rPr>
      <w:i/>
    </w:rPr>
  </w:style>
  <w:style w:type="character" w:styleId="LineNumber">
    <w:name w:val="line number"/>
    <w:rsid w:val="003E4860"/>
    <w:rPr>
      <w:sz w:val="14"/>
    </w:rPr>
  </w:style>
  <w:style w:type="paragraph" w:styleId="NoSpacing">
    <w:name w:val="No Spacing"/>
    <w:basedOn w:val="Normal"/>
    <w:uiPriority w:val="1"/>
    <w:rsid w:val="003A0A16"/>
    <w:pPr>
      <w:spacing w:line="240" w:lineRule="auto"/>
    </w:pPr>
  </w:style>
  <w:style w:type="paragraph" w:customStyle="1" w:styleId="NormalBullet">
    <w:name w:val="Normal Bullet"/>
    <w:basedOn w:val="Normal"/>
    <w:next w:val="Normal"/>
    <w:qFormat/>
    <w:rsid w:val="003A0A16"/>
    <w:pPr>
      <w:keepLines/>
      <w:numPr>
        <w:numId w:val="18"/>
      </w:numPr>
      <w:tabs>
        <w:tab w:val="left" w:pos="2218"/>
      </w:tabs>
      <w:spacing w:before="40" w:after="80"/>
      <w:ind w:right="302"/>
    </w:pPr>
  </w:style>
  <w:style w:type="paragraph" w:customStyle="1" w:styleId="NormalSchedule">
    <w:name w:val="Normal Schedule"/>
    <w:basedOn w:val="Normal"/>
    <w:next w:val="Normal"/>
    <w:qFormat/>
    <w:rsid w:val="003A0A16"/>
    <w:pPr>
      <w:tabs>
        <w:tab w:val="left" w:leader="dot" w:pos="2218"/>
        <w:tab w:val="left" w:pos="2707"/>
        <w:tab w:val="right" w:leader="dot" w:pos="9835"/>
      </w:tabs>
    </w:pPr>
  </w:style>
  <w:style w:type="paragraph" w:customStyle="1" w:styleId="Original">
    <w:name w:val="Original"/>
    <w:next w:val="Normal"/>
    <w:rsid w:val="003E4860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Publication">
    <w:name w:val="Publication"/>
    <w:next w:val="Normal"/>
    <w:rsid w:val="003E4860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ReleaseDate">
    <w:name w:val="ReleaseDate"/>
    <w:next w:val="Footer"/>
    <w:autoRedefine/>
    <w:qFormat/>
    <w:rsid w:val="003A0A16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  <w:style w:type="paragraph" w:customStyle="1" w:styleId="Small">
    <w:name w:val="Small"/>
    <w:basedOn w:val="Normal"/>
    <w:next w:val="Normal"/>
    <w:rsid w:val="003E4860"/>
    <w:pPr>
      <w:tabs>
        <w:tab w:val="right" w:pos="9965"/>
      </w:tabs>
      <w:spacing w:line="210" w:lineRule="exact"/>
    </w:pPr>
    <w:rPr>
      <w:spacing w:val="5"/>
      <w:w w:val="104"/>
      <w:sz w:val="17"/>
    </w:rPr>
  </w:style>
  <w:style w:type="paragraph" w:customStyle="1" w:styleId="SmallX">
    <w:name w:val="SmallX"/>
    <w:basedOn w:val="Small"/>
    <w:next w:val="Normal"/>
    <w:rsid w:val="003E4860"/>
    <w:pPr>
      <w:spacing w:line="180" w:lineRule="exact"/>
      <w:jc w:val="right"/>
    </w:pPr>
    <w:rPr>
      <w:spacing w:val="6"/>
      <w:w w:val="106"/>
      <w:sz w:val="14"/>
    </w:rPr>
  </w:style>
  <w:style w:type="paragraph" w:customStyle="1" w:styleId="TitleHCH">
    <w:name w:val="Title_H_CH"/>
    <w:basedOn w:val="H1"/>
    <w:next w:val="Normal"/>
    <w:qFormat/>
    <w:rsid w:val="003E4860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TitleH2">
    <w:name w:val="Title_H2"/>
    <w:basedOn w:val="Normal"/>
    <w:next w:val="Normal"/>
    <w:qFormat/>
    <w:rsid w:val="003E4860"/>
    <w:pPr>
      <w:outlineLvl w:val="1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A16"/>
    <w:pPr>
      <w:outlineLvl w:val="9"/>
    </w:pPr>
    <w:rPr>
      <w:rFonts w:eastAsiaTheme="majorEastAsia" w:cstheme="majorBidi"/>
      <w:lang w:bidi="en-US"/>
    </w:rPr>
  </w:style>
  <w:style w:type="paragraph" w:customStyle="1" w:styleId="XLarge">
    <w:name w:val="XLarge"/>
    <w:basedOn w:val="HM"/>
    <w:rsid w:val="003E4860"/>
    <w:pPr>
      <w:spacing w:line="390" w:lineRule="exact"/>
    </w:pPr>
    <w:rPr>
      <w:spacing w:val="-4"/>
      <w:w w:val="98"/>
      <w:sz w:val="40"/>
    </w:rPr>
  </w:style>
  <w:style w:type="character" w:styleId="Hyperlink">
    <w:name w:val="Hyperlink"/>
    <w:basedOn w:val="DefaultParagraphFont"/>
    <w:rsid w:val="003E4860"/>
    <w:rPr>
      <w:color w:val="0000FF"/>
      <w:u w:val="none"/>
    </w:rPr>
  </w:style>
  <w:style w:type="paragraph" w:styleId="PlainText">
    <w:name w:val="Plain Text"/>
    <w:basedOn w:val="Normal"/>
    <w:link w:val="PlainTextChar"/>
    <w:rsid w:val="003E4860"/>
    <w:pPr>
      <w:suppressAutoHyphens w:val="0"/>
      <w:spacing w:line="240" w:lineRule="auto"/>
    </w:pPr>
    <w:rPr>
      <w:rFonts w:ascii="Courier New" w:eastAsia="Times New Roman" w:hAnsi="Courier New"/>
      <w:spacing w:val="0"/>
      <w:w w:val="100"/>
      <w:kern w:val="0"/>
      <w:lang w:val="en-US" w:eastAsia="en-GB"/>
    </w:rPr>
  </w:style>
  <w:style w:type="character" w:customStyle="1" w:styleId="PlainTextChar">
    <w:name w:val="Plain Text Char"/>
    <w:basedOn w:val="DefaultParagraphFont"/>
    <w:link w:val="PlainText"/>
    <w:rsid w:val="003E4860"/>
    <w:rPr>
      <w:rFonts w:ascii="Courier New" w:eastAsia="Times New Roman" w:hAnsi="Courier New" w:cs="Times New Roman"/>
      <w:sz w:val="20"/>
      <w:szCs w:val="20"/>
      <w:lang w:val="en-US" w:eastAsia="en-GB"/>
    </w:rPr>
  </w:style>
  <w:style w:type="paragraph" w:customStyle="1" w:styleId="ReleaseDate0">
    <w:name w:val="Release Date"/>
    <w:next w:val="Footer"/>
    <w:rsid w:val="003E4860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Session">
    <w:name w:val="Session"/>
    <w:basedOn w:val="H23"/>
    <w:rsid w:val="003E4860"/>
  </w:style>
  <w:style w:type="table" w:styleId="TableGrid">
    <w:name w:val="Table Grid"/>
    <w:basedOn w:val="TableNormal"/>
    <w:rsid w:val="003E4860"/>
    <w:pPr>
      <w:suppressAutoHyphens/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onsors">
    <w:name w:val="Sponsors"/>
    <w:basedOn w:val="Normal"/>
    <w:next w:val="Normal"/>
    <w:qFormat/>
    <w:rsid w:val="006E2FA3"/>
    <w:pPr>
      <w:ind w:left="1267" w:right="1267" w:hanging="1267"/>
      <w:outlineLvl w:val="1"/>
    </w:pPr>
    <w:rPr>
      <w:b/>
    </w:rPr>
  </w:style>
  <w:style w:type="paragraph" w:customStyle="1" w:styleId="STitleM">
    <w:name w:val="S_Title_M"/>
    <w:basedOn w:val="Normal"/>
    <w:next w:val="Normal"/>
    <w:qFormat/>
    <w:rsid w:val="003A0A16"/>
    <w:pPr>
      <w:keepNext/>
      <w:keepLines/>
      <w:tabs>
        <w:tab w:val="right" w:leader="dot" w:pos="357"/>
      </w:tabs>
      <w:spacing w:line="390" w:lineRule="exact"/>
      <w:ind w:left="1264" w:right="1264"/>
      <w:outlineLvl w:val="0"/>
    </w:pPr>
    <w:rPr>
      <w:b/>
      <w:spacing w:val="-4"/>
      <w:w w:val="98"/>
      <w:sz w:val="40"/>
    </w:rPr>
  </w:style>
  <w:style w:type="paragraph" w:customStyle="1" w:styleId="STitleS">
    <w:name w:val="S_Title_S"/>
    <w:basedOn w:val="HCh"/>
    <w:next w:val="Normal"/>
    <w:qFormat/>
    <w:rsid w:val="003A0A16"/>
    <w:pPr>
      <w:ind w:left="1264" w:right="1264"/>
    </w:pPr>
  </w:style>
  <w:style w:type="paragraph" w:customStyle="1" w:styleId="STitleL">
    <w:name w:val="S_Title_L"/>
    <w:basedOn w:val="SM"/>
    <w:next w:val="Normal"/>
    <w:qFormat/>
    <w:rsid w:val="003A0A16"/>
    <w:pPr>
      <w:spacing w:line="540" w:lineRule="exact"/>
    </w:pPr>
    <w:rPr>
      <w:rFonts w:eastAsiaTheme="minorEastAsia"/>
      <w:spacing w:val="-8"/>
      <w:w w:val="96"/>
      <w:sz w:val="57"/>
      <w:lang w:eastAsia="zh-CN"/>
    </w:rPr>
  </w:style>
  <w:style w:type="paragraph" w:customStyle="1" w:styleId="SummaryRecord">
    <w:name w:val="SummaryRecord"/>
    <w:basedOn w:val="H23"/>
    <w:next w:val="Session"/>
    <w:qFormat/>
    <w:rsid w:val="003A0A16"/>
  </w:style>
  <w:style w:type="paragraph" w:customStyle="1" w:styleId="SRMeetingInfo">
    <w:name w:val="SR_Meeting_Info"/>
    <w:next w:val="Normal"/>
    <w:qFormat/>
    <w:rsid w:val="003A0A16"/>
    <w:pPr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A0A16"/>
    <w:rPr>
      <w:color w:val="0000FF"/>
      <w:u w:val="none"/>
    </w:rPr>
  </w:style>
  <w:style w:type="paragraph" w:styleId="NormalWeb">
    <w:name w:val="Normal (Web)"/>
    <w:basedOn w:val="Normal"/>
    <w:uiPriority w:val="99"/>
    <w:semiHidden/>
    <w:unhideWhenUsed/>
    <w:rsid w:val="003A0A16"/>
    <w:rPr>
      <w:sz w:val="24"/>
      <w:szCs w:val="24"/>
    </w:rPr>
  </w:style>
  <w:style w:type="paragraph" w:customStyle="1" w:styleId="SRContents">
    <w:name w:val="SR_Contents"/>
    <w:basedOn w:val="Normal"/>
    <w:qFormat/>
    <w:rsid w:val="003A0A16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</w:pPr>
  </w:style>
  <w:style w:type="paragraph" w:customStyle="1" w:styleId="AgendaItemNumber">
    <w:name w:val="Agenda_Item_Number"/>
    <w:next w:val="Normal"/>
    <w:qFormat/>
    <w:rsid w:val="003A0A16"/>
    <w:pPr>
      <w:spacing w:after="0" w:line="240" w:lineRule="exact"/>
    </w:pPr>
    <w:rPr>
      <w:rFonts w:ascii="Times New Roman" w:eastAsiaTheme="minorHAnsi" w:hAnsi="Times New Roman" w:cs="Times New Roman"/>
      <w:spacing w:val="2"/>
      <w:w w:val="103"/>
      <w:kern w:val="14"/>
      <w:sz w:val="20"/>
      <w:szCs w:val="20"/>
      <w:lang w:eastAsia="en-US"/>
    </w:rPr>
  </w:style>
  <w:style w:type="paragraph" w:customStyle="1" w:styleId="AgendaItemTitle">
    <w:name w:val="Agenda_Item_Title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customStyle="1" w:styleId="DecisionNumber">
    <w:name w:val="DecisionNumber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customStyle="1" w:styleId="DecisionTitle">
    <w:name w:val="DecisionTitle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customStyle="1" w:styleId="MeetingNumber">
    <w:name w:val="MeetingNumber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B9774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97746"/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746"/>
    <w:rPr>
      <w:rFonts w:ascii="Times New Roman" w:eastAsiaTheme="minorHAnsi" w:hAnsi="Times New Roman" w:cs="Times New Roman"/>
      <w:b/>
      <w:bCs/>
      <w:spacing w:val="4"/>
      <w:w w:val="103"/>
      <w:kern w:val="14"/>
      <w:sz w:val="20"/>
      <w:szCs w:val="20"/>
      <w:lang w:eastAsia="en-US"/>
    </w:rPr>
  </w:style>
  <w:style w:type="paragraph" w:customStyle="1" w:styleId="xmsonormal">
    <w:name w:val="x_msonormal"/>
    <w:basedOn w:val="Normal"/>
    <w:rsid w:val="001837FB"/>
    <w:pPr>
      <w:suppressAutoHyphens w:val="0"/>
      <w:spacing w:before="100" w:beforeAutospacing="1" w:after="100" w:afterAutospacing="1" w:line="240" w:lineRule="auto"/>
    </w:pPr>
    <w:rPr>
      <w:rFonts w:eastAsia="Times New Roman"/>
      <w:spacing w:val="0"/>
      <w:w w:val="100"/>
      <w:kern w:val="0"/>
      <w:sz w:val="24"/>
      <w:szCs w:val="24"/>
      <w:lang w:val="en-US" w:eastAsia="zh-CN"/>
    </w:rPr>
  </w:style>
  <w:style w:type="paragraph" w:styleId="Revision">
    <w:name w:val="Revision"/>
    <w:hidden/>
    <w:uiPriority w:val="99"/>
    <w:semiHidden/>
    <w:rsid w:val="00A64E65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4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kelly1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Samuels</dc:creator>
  <cp:keywords/>
  <dc:description/>
  <cp:lastModifiedBy>Author</cp:lastModifiedBy>
  <cp:revision>4</cp:revision>
  <cp:lastPrinted>2022-12-07T15:27:00Z</cp:lastPrinted>
  <dcterms:created xsi:type="dcterms:W3CDTF">2023-04-19T16:01:00Z</dcterms:created>
  <dcterms:modified xsi:type="dcterms:W3CDTF">2023-04-19T21:47:00Z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o">
    <vt:lpwstr>2211645</vt:lpwstr>
  </property>
  <property fmtid="{D5CDD505-2E9C-101B-9397-08002B2CF9AE}" pid="3" name="ODSRefJobNo">
    <vt:lpwstr>2243755E</vt:lpwstr>
  </property>
  <property fmtid="{D5CDD505-2E9C-101B-9397-08002B2CF9AE}" pid="4" name="Symbol1">
    <vt:lpwstr>CLCS/55/1</vt:lpwstr>
  </property>
  <property fmtid="{D5CDD505-2E9C-101B-9397-08002B2CF9AE}" pid="5" name="Symbol2">
    <vt:lpwstr/>
  </property>
  <property fmtid="{D5CDD505-2E9C-101B-9397-08002B2CF9AE}" pid="6" name="Translator">
    <vt:lpwstr/>
  </property>
  <property fmtid="{D5CDD505-2E9C-101B-9397-08002B2CF9AE}" pid="7" name="Operator">
    <vt:lpwstr/>
  </property>
  <property fmtid="{D5CDD505-2E9C-101B-9397-08002B2CF9AE}" pid="8" name="DraftPages">
    <vt:lpwstr> </vt:lpwstr>
  </property>
  <property fmtid="{D5CDD505-2E9C-101B-9397-08002B2CF9AE}" pid="9" name="Comment">
    <vt:lpwstr/>
  </property>
  <property fmtid="{D5CDD505-2E9C-101B-9397-08002B2CF9AE}" pid="10" name="DocType">
    <vt:lpwstr>F</vt:lpwstr>
  </property>
  <property fmtid="{D5CDD505-2E9C-101B-9397-08002B2CF9AE}" pid="11" name="Category">
    <vt:lpwstr>Document</vt:lpwstr>
  </property>
  <property fmtid="{D5CDD505-2E9C-101B-9397-08002B2CF9AE}" pid="12" name="Language">
    <vt:lpwstr>English</vt:lpwstr>
  </property>
  <property fmtid="{D5CDD505-2E9C-101B-9397-08002B2CF9AE}" pid="13" name="Publication Date">
    <vt:lpwstr>Distr.: General</vt:lpwstr>
  </property>
  <property fmtid="{D5CDD505-2E9C-101B-9397-08002B2CF9AE}" pid="14" name="Release Date">
    <vt:lpwstr>260722</vt:lpwstr>
  </property>
  <property fmtid="{D5CDD505-2E9C-101B-9397-08002B2CF9AE}" pid="15" name="Session1">
    <vt:lpwstr>Fifty-fifth session_x000d_</vt:lpwstr>
  </property>
  <property fmtid="{D5CDD505-2E9C-101B-9397-08002B2CF9AE}" pid="16" name="Title1">
    <vt:lpwstr>		Agenda_x000d_</vt:lpwstr>
  </property>
  <property fmtid="{D5CDD505-2E9C-101B-9397-08002B2CF9AE}" pid="17" name="GrammarlyDocumentId">
    <vt:lpwstr>adaab0f3a7520b4097951f24960cd80564f37aae967e623b10455c8b7b002389</vt:lpwstr>
  </property>
</Properties>
</file>
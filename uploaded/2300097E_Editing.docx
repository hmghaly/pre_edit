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2A776C" w:rsidRPr="002A776C" w14:paraId="7E45429D" w14:textId="77777777" w:rsidTr="007F2084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906861" w14:textId="77777777" w:rsidR="002A776C" w:rsidRPr="002A776C" w:rsidRDefault="002A776C" w:rsidP="002A776C">
            <w:pPr>
              <w:spacing w:after="0" w:line="240" w:lineRule="auto"/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  <w:bookmarkStart w:id="0" w:name="_Hlk503362885"/>
            <w:bookmarkStart w:id="1" w:name="_Hlk503437078"/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0150B0" w14:textId="77777777" w:rsidR="002A776C" w:rsidRPr="002A776C" w:rsidRDefault="002A776C" w:rsidP="002A776C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after="80" w:line="300" w:lineRule="exact"/>
              <w:outlineLvl w:val="0"/>
              <w:rPr>
                <w:rFonts w:ascii="Times New Roman" w:eastAsia="Times New Roman" w:hAnsi="Times New Roman" w:cs="Times New Roman"/>
                <w:spacing w:val="2"/>
                <w:w w:val="96"/>
                <w:kern w:val="14"/>
                <w:sz w:val="24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spacing w:val="2"/>
                <w:w w:val="96"/>
                <w:kern w:val="14"/>
                <w:sz w:val="24"/>
                <w:szCs w:val="20"/>
                <w:lang w:val="en-GB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816F16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after="12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8FA8A4" w14:textId="77777777" w:rsidR="002A776C" w:rsidRPr="002A776C" w:rsidRDefault="002A776C" w:rsidP="002A776C">
            <w:pPr>
              <w:suppressAutoHyphens/>
              <w:spacing w:after="80" w:line="240" w:lineRule="auto"/>
              <w:jc w:val="righ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40"/>
                <w:szCs w:val="20"/>
                <w:lang w:val="en-GB"/>
              </w:rPr>
              <w:t>S</w:t>
            </w: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  <w:t>/2023/11</w:t>
            </w:r>
          </w:p>
        </w:tc>
      </w:tr>
      <w:tr w:rsidR="002A776C" w:rsidRPr="002A776C" w14:paraId="0C3173CF" w14:textId="77777777" w:rsidTr="007F2084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219733A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  <w:drawing>
                <wp:inline distT="0" distB="0" distL="0" distR="0" wp14:anchorId="603493D4" wp14:editId="5C181EBB">
                  <wp:extent cx="707390" cy="594995"/>
                  <wp:effectExtent l="0" t="0" r="0" b="0"/>
                  <wp:docPr id="1" name="Pictur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4B04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058B537" w14:textId="77777777" w:rsidR="002A776C" w:rsidRPr="002A776C" w:rsidRDefault="002A776C" w:rsidP="002A776C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before="109" w:after="0" w:line="390" w:lineRule="exact"/>
              <w:outlineLvl w:val="0"/>
              <w:rPr>
                <w:rFonts w:ascii="Times New Roman" w:eastAsia="Times New Roman" w:hAnsi="Times New Roman" w:cs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</w:pPr>
            <w:r w:rsidRPr="002A776C">
              <w:rPr>
                <w:rFonts w:ascii="Times New Roman" w:eastAsia="Times New Roman" w:hAnsi="Times New Roman" w:cs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  <w:t>Security Council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62CD3E1" w14:textId="77777777" w:rsidR="002A776C" w:rsidRPr="002A776C" w:rsidRDefault="002A776C" w:rsidP="002A776C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 w:cs="Times New Roman"/>
                <w:noProof/>
                <w:sz w:val="17"/>
                <w:szCs w:val="20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0C90A80" w14:textId="77777777" w:rsidR="002A776C" w:rsidRPr="002A776C" w:rsidRDefault="002A776C" w:rsidP="002A776C">
            <w:pPr>
              <w:suppressAutoHyphens/>
              <w:spacing w:before="240"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Distr.: General</w:t>
            </w:r>
          </w:p>
          <w:p w14:paraId="3BA486F9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3 January 2023</w:t>
            </w:r>
          </w:p>
          <w:p w14:paraId="31DADA52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</w:p>
          <w:p w14:paraId="33F65541" w14:textId="77777777" w:rsidR="002A776C" w:rsidRPr="002A776C" w:rsidRDefault="002A776C" w:rsidP="002A776C">
            <w:pPr>
              <w:suppressAutoHyphens/>
              <w:spacing w:after="0" w:line="240" w:lineRule="exact"/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</w:pPr>
            <w:r w:rsidRPr="002A776C">
              <w:rPr>
                <w:rFonts w:ascii="Times New Roman" w:eastAsia="Times New Roman" w:hAnsi="Times New Roman" w:cs="Times New Roman"/>
                <w:spacing w:val="4"/>
                <w:w w:val="103"/>
                <w:kern w:val="14"/>
                <w:sz w:val="20"/>
                <w:szCs w:val="20"/>
              </w:rPr>
              <w:t>Original: English</w:t>
            </w:r>
          </w:p>
        </w:tc>
      </w:tr>
    </w:tbl>
    <w:p w14:paraId="12344C31" w14:textId="77777777" w:rsidR="009645AC" w:rsidRDefault="009645AC" w:rsidP="009645AC">
      <w:pPr>
        <w:pStyle w:val="Default"/>
        <w:rPr>
          <w:b/>
          <w:bCs/>
        </w:rPr>
      </w:pPr>
      <w:bookmarkStart w:id="2" w:name="_Hlk103934214"/>
      <w:bookmarkEnd w:id="0"/>
      <w:bookmarkEnd w:id="1"/>
      <w:commentRangeStart w:id="3"/>
      <w:r>
        <w:rPr>
          <w:b/>
          <w:bCs/>
        </w:rPr>
        <w:t>L</w:t>
      </w:r>
      <w:r w:rsidRPr="00C40FB0">
        <w:rPr>
          <w:b/>
          <w:bCs/>
        </w:rPr>
        <w:t xml:space="preserve">etter </w:t>
      </w:r>
      <w:commentRangeEnd w:id="3"/>
      <w:r w:rsidR="00984B26">
        <w:rPr>
          <w:rStyle w:val="CommentReference"/>
          <w:rFonts w:asciiTheme="minorHAnsi" w:eastAsiaTheme="minorHAnsi" w:hAnsiTheme="minorHAnsi" w:cstheme="minorBidi"/>
          <w:color w:val="auto"/>
          <w:lang w:bidi="ar-SA"/>
        </w:rPr>
        <w:commentReference w:id="3"/>
      </w:r>
      <w:r w:rsidRPr="00C40FB0">
        <w:rPr>
          <w:b/>
          <w:bCs/>
        </w:rPr>
        <w:t xml:space="preserve">dated </w:t>
      </w:r>
      <w:r>
        <w:rPr>
          <w:b/>
          <w:bCs/>
        </w:rPr>
        <w:t>3 January 2023</w:t>
      </w:r>
      <w:r w:rsidRPr="00C40FB0">
        <w:rPr>
          <w:b/>
          <w:bCs/>
        </w:rPr>
        <w:t xml:space="preserve"> from the </w:t>
      </w:r>
      <w:commentRangeStart w:id="4"/>
      <w:r w:rsidRPr="00C40FB0">
        <w:rPr>
          <w:b/>
          <w:bCs/>
        </w:rPr>
        <w:t>Permanent</w:t>
      </w:r>
      <w:r>
        <w:rPr>
          <w:b/>
          <w:bCs/>
        </w:rPr>
        <w:t xml:space="preserve"> </w:t>
      </w:r>
      <w:r w:rsidRPr="00C40FB0">
        <w:rPr>
          <w:b/>
          <w:bCs/>
        </w:rPr>
        <w:t xml:space="preserve">Representative </w:t>
      </w:r>
      <w:commentRangeEnd w:id="4"/>
      <w:r w:rsidR="00984B26">
        <w:rPr>
          <w:rStyle w:val="CommentReference"/>
          <w:rFonts w:asciiTheme="minorHAnsi" w:eastAsiaTheme="minorHAnsi" w:hAnsiTheme="minorHAnsi" w:cstheme="minorBidi"/>
          <w:color w:val="auto"/>
          <w:lang w:bidi="ar-SA"/>
        </w:rPr>
        <w:commentReference w:id="4"/>
      </w:r>
      <w:r w:rsidRPr="00C40FB0">
        <w:rPr>
          <w:b/>
          <w:bCs/>
        </w:rPr>
        <w:t>of Georgia to the United Nations addressed</w:t>
      </w:r>
      <w:r>
        <w:rPr>
          <w:b/>
          <w:bCs/>
        </w:rPr>
        <w:t xml:space="preserve"> </w:t>
      </w:r>
      <w:r w:rsidRPr="00C40FB0">
        <w:rPr>
          <w:b/>
          <w:bCs/>
        </w:rPr>
        <w:t>to the President of the Security Council</w:t>
      </w:r>
    </w:p>
    <w:bookmarkEnd w:id="2"/>
    <w:p w14:paraId="5B2E16FA" w14:textId="77777777" w:rsidR="009645AC" w:rsidRDefault="009645AC" w:rsidP="00C4039F">
      <w:pPr>
        <w:spacing w:after="0" w:line="240" w:lineRule="auto"/>
        <w:rPr>
          <w:rFonts w:ascii="Sylfaen" w:hAnsi="Sylfaen"/>
          <w:sz w:val="21"/>
          <w:szCs w:val="21"/>
        </w:rPr>
      </w:pPr>
    </w:p>
    <w:p w14:paraId="3D7A4CC5" w14:textId="77777777" w:rsidR="00C4039F" w:rsidRPr="003334EA" w:rsidRDefault="00C4039F" w:rsidP="00C4039F">
      <w:pPr>
        <w:spacing w:after="0" w:line="240" w:lineRule="auto"/>
        <w:rPr>
          <w:rFonts w:ascii="Sylfaen" w:hAnsi="Sylfaen"/>
          <w:sz w:val="21"/>
          <w:szCs w:val="21"/>
        </w:rPr>
      </w:pPr>
    </w:p>
    <w:p w14:paraId="17DFF351" w14:textId="48541673" w:rsidR="00C4039F" w:rsidRPr="003334EA" w:rsidRDefault="00C4039F" w:rsidP="00984B26">
      <w:pPr>
        <w:spacing w:after="0" w:line="240" w:lineRule="auto"/>
        <w:ind w:firstLine="720"/>
        <w:jc w:val="both"/>
        <w:rPr>
          <w:rFonts w:ascii="Sylfaen" w:hAnsi="Sylfaen"/>
          <w:sz w:val="21"/>
          <w:szCs w:val="21"/>
        </w:rPr>
        <w:pPrChange w:id="5" w:author="Luke Croll" w:date="2023-01-03T17:19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 xml:space="preserve">I have the </w:t>
      </w:r>
      <w:proofErr w:type="spellStart"/>
      <w:r w:rsidRPr="003334EA">
        <w:rPr>
          <w:rFonts w:ascii="Sylfaen" w:hAnsi="Sylfaen"/>
          <w:sz w:val="21"/>
          <w:szCs w:val="21"/>
        </w:rPr>
        <w:t>hono</w:t>
      </w:r>
      <w:ins w:id="6" w:author="Luke Croll" w:date="2023-01-03T17:19:00Z">
        <w:r w:rsidR="00984B26">
          <w:rPr>
            <w:rFonts w:ascii="Sylfaen" w:hAnsi="Sylfaen"/>
            <w:sz w:val="21"/>
            <w:szCs w:val="21"/>
          </w:rPr>
          <w:t>u</w:t>
        </w:r>
      </w:ins>
      <w:r w:rsidRPr="003334EA">
        <w:rPr>
          <w:rFonts w:ascii="Sylfaen" w:hAnsi="Sylfaen"/>
          <w:sz w:val="21"/>
          <w:szCs w:val="21"/>
        </w:rPr>
        <w:t>r</w:t>
      </w:r>
      <w:proofErr w:type="spellEnd"/>
      <w:r w:rsidRPr="003334EA">
        <w:rPr>
          <w:rFonts w:ascii="Sylfaen" w:hAnsi="Sylfaen"/>
          <w:sz w:val="21"/>
          <w:szCs w:val="21"/>
        </w:rPr>
        <w:t xml:space="preserve"> to refer to the </w:t>
      </w:r>
      <w:ins w:id="7" w:author="Luke Croll" w:date="2023-01-03T17:19:00Z">
        <w:r w:rsidR="00984B26">
          <w:rPr>
            <w:rFonts w:ascii="Sylfaen" w:hAnsi="Sylfaen"/>
            <w:sz w:val="21"/>
            <w:szCs w:val="21"/>
          </w:rPr>
          <w:t>s</w:t>
        </w:r>
      </w:ins>
      <w:del w:id="8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>S</w:delText>
        </w:r>
      </w:del>
      <w:r w:rsidRPr="003334EA">
        <w:rPr>
          <w:rFonts w:ascii="Sylfaen" w:hAnsi="Sylfaen"/>
          <w:sz w:val="21"/>
          <w:szCs w:val="21"/>
        </w:rPr>
        <w:t xml:space="preserve">ummary </w:t>
      </w:r>
      <w:ins w:id="9" w:author="Luke Croll" w:date="2023-01-03T17:19:00Z">
        <w:r w:rsidR="00984B26">
          <w:rPr>
            <w:rFonts w:ascii="Sylfaen" w:hAnsi="Sylfaen"/>
            <w:sz w:val="21"/>
            <w:szCs w:val="21"/>
          </w:rPr>
          <w:t>s</w:t>
        </w:r>
      </w:ins>
      <w:del w:id="10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>S</w:delText>
        </w:r>
      </w:del>
      <w:r w:rsidRPr="003334EA">
        <w:rPr>
          <w:rFonts w:ascii="Sylfaen" w:hAnsi="Sylfaen"/>
          <w:sz w:val="21"/>
          <w:szCs w:val="21"/>
        </w:rPr>
        <w:t xml:space="preserve">tatement by the Secretary-General of matters of which the Security Council is seized and </w:t>
      </w:r>
      <w:r w:rsidR="006260EE" w:rsidRPr="003334EA">
        <w:rPr>
          <w:rFonts w:ascii="Sylfaen" w:hAnsi="Sylfaen"/>
          <w:sz w:val="21"/>
          <w:szCs w:val="21"/>
        </w:rPr>
        <w:t>of the stage reached in their consideration (S/202</w:t>
      </w:r>
      <w:r w:rsidR="00186EEA" w:rsidRPr="003334EA">
        <w:rPr>
          <w:rFonts w:ascii="Sylfaen" w:hAnsi="Sylfaen"/>
          <w:sz w:val="21"/>
          <w:szCs w:val="21"/>
        </w:rPr>
        <w:t>2</w:t>
      </w:r>
      <w:r w:rsidR="006260EE" w:rsidRPr="003334EA">
        <w:rPr>
          <w:rFonts w:ascii="Sylfaen" w:hAnsi="Sylfaen"/>
          <w:sz w:val="21"/>
          <w:szCs w:val="21"/>
        </w:rPr>
        <w:t xml:space="preserve">/10/Add.49, dated </w:t>
      </w:r>
      <w:r w:rsidR="00734634" w:rsidRPr="003334EA">
        <w:rPr>
          <w:rFonts w:ascii="Sylfaen" w:hAnsi="Sylfaen"/>
          <w:sz w:val="21"/>
          <w:szCs w:val="21"/>
        </w:rPr>
        <w:t>5</w:t>
      </w:r>
      <w:r w:rsidR="006260EE" w:rsidRPr="003334EA">
        <w:rPr>
          <w:rFonts w:ascii="Sylfaen" w:hAnsi="Sylfaen"/>
          <w:sz w:val="21"/>
          <w:szCs w:val="21"/>
        </w:rPr>
        <w:t xml:space="preserve"> December 202</w:t>
      </w:r>
      <w:r w:rsidR="00734634" w:rsidRPr="003334EA">
        <w:rPr>
          <w:rFonts w:ascii="Sylfaen" w:hAnsi="Sylfaen"/>
          <w:sz w:val="21"/>
          <w:szCs w:val="21"/>
        </w:rPr>
        <w:t>2</w:t>
      </w:r>
      <w:r w:rsidR="006260EE" w:rsidRPr="003334EA">
        <w:rPr>
          <w:rFonts w:ascii="Sylfaen" w:hAnsi="Sylfaen"/>
          <w:sz w:val="21"/>
          <w:szCs w:val="21"/>
        </w:rPr>
        <w:t>)</w:t>
      </w:r>
      <w:r w:rsidR="00174DBE" w:rsidRPr="003334EA">
        <w:rPr>
          <w:rFonts w:ascii="Sylfaen" w:hAnsi="Sylfaen"/>
          <w:sz w:val="21"/>
          <w:szCs w:val="21"/>
        </w:rPr>
        <w:t>.</w:t>
      </w:r>
    </w:p>
    <w:p w14:paraId="0586246D" w14:textId="77777777" w:rsidR="00186EEA" w:rsidRPr="003334EA" w:rsidRDefault="00186EEA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06300D58" w14:textId="315ADAF3" w:rsidR="00174DBE" w:rsidRPr="003334EA" w:rsidDel="001165DD" w:rsidRDefault="00174DBE" w:rsidP="00984B26">
      <w:pPr>
        <w:spacing w:after="0" w:line="240" w:lineRule="auto"/>
        <w:ind w:firstLine="720"/>
        <w:jc w:val="both"/>
        <w:rPr>
          <w:del w:id="11" w:author="Luke Croll" w:date="2023-01-03T17:20:00Z"/>
          <w:rFonts w:ascii="Sylfaen" w:hAnsi="Sylfaen"/>
          <w:sz w:val="21"/>
          <w:szCs w:val="21"/>
        </w:rPr>
        <w:pPrChange w:id="12" w:author="Luke Croll" w:date="2023-01-03T17:19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 xml:space="preserve">I should like to notify </w:t>
      </w:r>
      <w:del w:id="13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>Your Excellency</w:delText>
        </w:r>
      </w:del>
      <w:ins w:id="14" w:author="Luke Croll" w:date="2023-01-03T17:19:00Z">
        <w:r w:rsidR="00984B26">
          <w:rPr>
            <w:rFonts w:ascii="Sylfaen" w:hAnsi="Sylfaen"/>
            <w:sz w:val="21"/>
            <w:szCs w:val="21"/>
          </w:rPr>
          <w:t>you</w:t>
        </w:r>
      </w:ins>
      <w:r w:rsidRPr="003334EA">
        <w:rPr>
          <w:rFonts w:ascii="Sylfaen" w:hAnsi="Sylfaen"/>
          <w:sz w:val="21"/>
          <w:szCs w:val="21"/>
        </w:rPr>
        <w:t xml:space="preserve"> that the Government of Georgia wishes to see the following item, listed in </w:t>
      </w:r>
      <w:ins w:id="15" w:author="Luke Croll" w:date="2023-01-03T17:19:00Z">
        <w:r w:rsidR="00984B26">
          <w:rPr>
            <w:rFonts w:ascii="Sylfaen" w:hAnsi="Sylfaen"/>
            <w:sz w:val="21"/>
            <w:szCs w:val="21"/>
          </w:rPr>
          <w:t>p</w:t>
        </w:r>
      </w:ins>
      <w:del w:id="16" w:author="Luke Croll" w:date="2023-01-03T17:19:00Z">
        <w:r w:rsidRPr="003334EA" w:rsidDel="00984B26">
          <w:rPr>
            <w:rFonts w:ascii="Sylfaen" w:hAnsi="Sylfaen"/>
            <w:sz w:val="21"/>
            <w:szCs w:val="21"/>
          </w:rPr>
          <w:delText>P</w:delText>
        </w:r>
      </w:del>
      <w:r w:rsidRPr="003334EA">
        <w:rPr>
          <w:rFonts w:ascii="Sylfaen" w:hAnsi="Sylfaen"/>
          <w:sz w:val="21"/>
          <w:szCs w:val="21"/>
        </w:rPr>
        <w:t>aragraph 3 of the above</w:t>
      </w:r>
      <w:ins w:id="17" w:author="Luke Croll" w:date="2023-01-03T17:19:00Z">
        <w:r w:rsidR="00984B26">
          <w:rPr>
            <w:rFonts w:ascii="Sylfaen" w:hAnsi="Sylfaen"/>
            <w:sz w:val="21"/>
            <w:szCs w:val="21"/>
          </w:rPr>
          <w:t>-</w:t>
        </w:r>
      </w:ins>
      <w:r w:rsidRPr="003334EA">
        <w:rPr>
          <w:rFonts w:ascii="Sylfaen" w:hAnsi="Sylfaen"/>
          <w:sz w:val="21"/>
          <w:szCs w:val="21"/>
        </w:rPr>
        <w:t>mentioned document, retained in the list of matters of which the Security Council</w:t>
      </w:r>
      <w:r w:rsidR="00874F5D" w:rsidRPr="003334EA">
        <w:rPr>
          <w:rFonts w:ascii="Sylfaen" w:hAnsi="Sylfaen"/>
          <w:sz w:val="21"/>
          <w:szCs w:val="21"/>
        </w:rPr>
        <w:t xml:space="preserve"> is</w:t>
      </w:r>
      <w:r w:rsidRPr="003334EA">
        <w:rPr>
          <w:rFonts w:ascii="Sylfaen" w:hAnsi="Sylfaen"/>
          <w:sz w:val="21"/>
          <w:szCs w:val="21"/>
        </w:rPr>
        <w:t xml:space="preserve"> seized:</w:t>
      </w:r>
    </w:p>
    <w:p w14:paraId="7C7C8EBB" w14:textId="24C225B9" w:rsidR="00174DBE" w:rsidRPr="001165DD" w:rsidDel="001165DD" w:rsidRDefault="001165DD" w:rsidP="001165DD">
      <w:pPr>
        <w:spacing w:after="0" w:line="240" w:lineRule="auto"/>
        <w:ind w:firstLine="720"/>
        <w:jc w:val="both"/>
        <w:rPr>
          <w:del w:id="18" w:author="Luke Croll" w:date="2023-01-03T17:20:00Z"/>
          <w:rFonts w:ascii="Sylfaen" w:hAnsi="Sylfaen"/>
          <w:bCs/>
          <w:iCs/>
          <w:sz w:val="21"/>
          <w:szCs w:val="21"/>
        </w:rPr>
        <w:pPrChange w:id="19" w:author="Luke Croll" w:date="2023-01-03T17:20:00Z">
          <w:pPr>
            <w:spacing w:after="0" w:line="240" w:lineRule="auto"/>
            <w:jc w:val="both"/>
          </w:pPr>
        </w:pPrChange>
      </w:pPr>
      <w:ins w:id="20" w:author="Luke Croll" w:date="2023-01-03T17:20:00Z">
        <w:r>
          <w:rPr>
            <w:rFonts w:ascii="Sylfaen" w:hAnsi="Sylfaen"/>
            <w:sz w:val="21"/>
            <w:szCs w:val="21"/>
          </w:rPr>
          <w:t xml:space="preserve"> </w:t>
        </w:r>
      </w:ins>
    </w:p>
    <w:p w14:paraId="517C8AC0" w14:textId="79B523BD" w:rsidR="00174DBE" w:rsidRPr="001165DD" w:rsidRDefault="00174DBE" w:rsidP="001165DD">
      <w:pPr>
        <w:spacing w:after="0" w:line="240" w:lineRule="auto"/>
        <w:ind w:firstLine="720"/>
        <w:jc w:val="both"/>
        <w:rPr>
          <w:rFonts w:ascii="Sylfaen" w:hAnsi="Sylfaen"/>
          <w:bCs/>
          <w:iCs/>
          <w:sz w:val="21"/>
          <w:szCs w:val="21"/>
          <w:rPrChange w:id="21" w:author="Luke Croll" w:date="2023-01-03T17:20:00Z">
            <w:rPr>
              <w:rFonts w:ascii="Sylfaen" w:hAnsi="Sylfaen"/>
              <w:b/>
              <w:i/>
              <w:sz w:val="21"/>
              <w:szCs w:val="21"/>
            </w:rPr>
          </w:rPrChange>
        </w:rPr>
        <w:pPrChange w:id="22" w:author="Luke Croll" w:date="2023-01-03T17:20:00Z">
          <w:pPr>
            <w:spacing w:after="0" w:line="240" w:lineRule="auto"/>
            <w:jc w:val="center"/>
          </w:pPr>
        </w:pPrChange>
      </w:pPr>
      <w:r w:rsidRPr="001165DD">
        <w:rPr>
          <w:rFonts w:ascii="Sylfaen" w:hAnsi="Sylfaen"/>
          <w:bCs/>
          <w:iCs/>
          <w:sz w:val="21"/>
          <w:szCs w:val="21"/>
          <w:rPrChange w:id="23" w:author="Luke Croll" w:date="2023-01-03T17:20:00Z">
            <w:rPr>
              <w:rFonts w:ascii="Sylfaen" w:hAnsi="Sylfaen"/>
              <w:b/>
              <w:i/>
              <w:sz w:val="21"/>
              <w:szCs w:val="21"/>
            </w:rPr>
          </w:rPrChange>
        </w:rPr>
        <w:t>“The situation in Georgia”</w:t>
      </w:r>
      <w:ins w:id="24" w:author="Luke Croll" w:date="2023-01-03T17:20:00Z">
        <w:r w:rsidR="001165DD">
          <w:rPr>
            <w:rFonts w:ascii="Sylfaen" w:hAnsi="Sylfaen"/>
            <w:bCs/>
            <w:iCs/>
            <w:sz w:val="21"/>
            <w:szCs w:val="21"/>
          </w:rPr>
          <w:t>.</w:t>
        </w:r>
      </w:ins>
    </w:p>
    <w:p w14:paraId="31E3DA77" w14:textId="77777777" w:rsidR="003334EA" w:rsidDel="001165DD" w:rsidRDefault="003334EA" w:rsidP="003334EA">
      <w:pPr>
        <w:spacing w:after="0" w:line="240" w:lineRule="auto"/>
        <w:jc w:val="center"/>
        <w:rPr>
          <w:del w:id="25" w:author="Luke Croll" w:date="2023-01-03T17:20:00Z"/>
          <w:rFonts w:ascii="Sylfaen" w:hAnsi="Sylfaen"/>
          <w:sz w:val="21"/>
          <w:szCs w:val="21"/>
        </w:rPr>
      </w:pPr>
    </w:p>
    <w:p w14:paraId="0D40E498" w14:textId="2D5C897D" w:rsidR="00C4039F" w:rsidRPr="003334EA" w:rsidDel="001165DD" w:rsidRDefault="00174DBE" w:rsidP="003334EA">
      <w:pPr>
        <w:spacing w:after="0" w:line="240" w:lineRule="auto"/>
        <w:jc w:val="center"/>
        <w:rPr>
          <w:del w:id="26" w:author="Luke Croll" w:date="2023-01-03T17:20:00Z"/>
          <w:rFonts w:ascii="Sylfaen" w:hAnsi="Sylfaen"/>
          <w:sz w:val="21"/>
          <w:szCs w:val="21"/>
        </w:rPr>
      </w:pPr>
      <w:del w:id="27" w:author="Luke Croll" w:date="2023-01-03T17:20:00Z">
        <w:r w:rsidRPr="003334EA" w:rsidDel="001165DD">
          <w:rPr>
            <w:rFonts w:ascii="Sylfaen" w:hAnsi="Sylfaen"/>
            <w:sz w:val="21"/>
            <w:szCs w:val="21"/>
          </w:rPr>
          <w:delText>[6</w:delText>
        </w:r>
        <w:r w:rsidR="00C41288" w:rsidRPr="003334EA" w:rsidDel="001165DD">
          <w:rPr>
            <w:rFonts w:ascii="Sylfaen" w:hAnsi="Sylfaen"/>
            <w:sz w:val="21"/>
            <w:szCs w:val="21"/>
          </w:rPr>
          <w:delText>6</w:delText>
        </w:r>
        <w:r w:rsidRPr="003334EA" w:rsidDel="001165DD">
          <w:rPr>
            <w:rFonts w:ascii="Sylfaen" w:hAnsi="Sylfaen"/>
            <w:sz w:val="21"/>
            <w:szCs w:val="21"/>
          </w:rPr>
          <w:delText>. The situation in Georgia (8 October 1992; 15 June 2009)]</w:delText>
        </w:r>
      </w:del>
    </w:p>
    <w:p w14:paraId="0D8E5B23" w14:textId="77777777" w:rsidR="00174DBE" w:rsidRPr="003334EA" w:rsidRDefault="00174DBE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294AFEDF" w14:textId="77777777" w:rsidR="00174DBE" w:rsidRPr="003334EA" w:rsidRDefault="00174DBE" w:rsidP="001165DD">
      <w:pPr>
        <w:spacing w:after="0" w:line="240" w:lineRule="auto"/>
        <w:ind w:firstLine="720"/>
        <w:jc w:val="both"/>
        <w:rPr>
          <w:rFonts w:ascii="Sylfaen" w:hAnsi="Sylfaen"/>
          <w:sz w:val="21"/>
          <w:szCs w:val="21"/>
        </w:rPr>
        <w:pPrChange w:id="28" w:author="Luke Croll" w:date="2023-01-03T17:20:00Z">
          <w:pPr>
            <w:spacing w:after="0" w:line="240" w:lineRule="auto"/>
            <w:jc w:val="both"/>
          </w:pPr>
        </w:pPrChange>
      </w:pPr>
      <w:r w:rsidRPr="003334EA">
        <w:rPr>
          <w:rFonts w:ascii="Sylfaen" w:hAnsi="Sylfaen"/>
          <w:sz w:val="21"/>
          <w:szCs w:val="21"/>
        </w:rPr>
        <w:t>I should be grateful if you would have the present letter circulated as a document of the Security Council.</w:t>
      </w:r>
    </w:p>
    <w:p w14:paraId="3D206A7B" w14:textId="77777777" w:rsidR="00174DBE" w:rsidRPr="003334EA" w:rsidRDefault="00174DBE" w:rsidP="00874F5D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p w14:paraId="2897F145" w14:textId="45B17432" w:rsidR="00016AB6" w:rsidRDefault="002735C7" w:rsidP="00420578">
      <w:pPr>
        <w:spacing w:after="0" w:line="240" w:lineRule="auto"/>
        <w:ind w:left="4320" w:firstLine="720"/>
        <w:rPr>
          <w:rFonts w:ascii="Sylfaen" w:hAnsi="Sylfaen"/>
          <w:noProof/>
          <w:sz w:val="21"/>
          <w:szCs w:val="21"/>
        </w:rPr>
      </w:pPr>
      <w:r w:rsidRPr="003334EA">
        <w:rPr>
          <w:rFonts w:ascii="Sylfaen" w:hAnsi="Sylfaen"/>
          <w:sz w:val="21"/>
          <w:szCs w:val="21"/>
        </w:rPr>
        <w:t xml:space="preserve">  </w:t>
      </w:r>
    </w:p>
    <w:p w14:paraId="15010883" w14:textId="6D1F52B5" w:rsidR="00AA5B8C" w:rsidRPr="003334EA" w:rsidRDefault="00984B26" w:rsidP="00420578">
      <w:pPr>
        <w:spacing w:after="0" w:line="240" w:lineRule="auto"/>
        <w:ind w:left="5040" w:firstLine="720"/>
        <w:rPr>
          <w:rFonts w:ascii="Sylfaen" w:hAnsi="Sylfaen"/>
          <w:sz w:val="21"/>
          <w:szCs w:val="21"/>
        </w:rPr>
      </w:pPr>
      <w:ins w:id="29" w:author="Luke Croll" w:date="2023-01-03T17:20:00Z">
        <w:r w:rsidRPr="00984B26">
          <w:rPr>
            <w:rFonts w:ascii="Sylfaen" w:hAnsi="Sylfaen"/>
            <w:bCs/>
            <w:sz w:val="21"/>
            <w:szCs w:val="21"/>
            <w:rPrChange w:id="30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>(</w:t>
        </w:r>
        <w:r w:rsidRPr="00984B26">
          <w:rPr>
            <w:rFonts w:ascii="Sylfaen" w:hAnsi="Sylfaen"/>
            <w:bCs/>
            <w:i/>
            <w:iCs/>
            <w:sz w:val="21"/>
            <w:szCs w:val="21"/>
            <w:rPrChange w:id="31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>Signed</w:t>
        </w:r>
        <w:r w:rsidRPr="00984B26">
          <w:rPr>
            <w:rFonts w:ascii="Sylfaen" w:hAnsi="Sylfaen"/>
            <w:bCs/>
            <w:sz w:val="21"/>
            <w:szCs w:val="21"/>
            <w:rPrChange w:id="32" w:author="Luke Croll" w:date="2023-01-03T17:20:00Z">
              <w:rPr>
                <w:rFonts w:ascii="Sylfaen" w:hAnsi="Sylfaen"/>
                <w:b/>
                <w:sz w:val="21"/>
                <w:szCs w:val="21"/>
              </w:rPr>
            </w:rPrChange>
          </w:rPr>
          <w:t xml:space="preserve">) </w:t>
        </w:r>
      </w:ins>
      <w:r w:rsidR="005D0F0F" w:rsidRPr="00984B26">
        <w:rPr>
          <w:rFonts w:ascii="Sylfaen" w:hAnsi="Sylfaen"/>
          <w:bCs/>
          <w:sz w:val="21"/>
          <w:szCs w:val="21"/>
          <w:rPrChange w:id="33" w:author="Luke Croll" w:date="2023-01-03T17:20:00Z">
            <w:rPr>
              <w:rFonts w:ascii="Sylfaen" w:hAnsi="Sylfaen"/>
              <w:b/>
              <w:sz w:val="21"/>
              <w:szCs w:val="21"/>
            </w:rPr>
          </w:rPrChange>
        </w:rPr>
        <w:t>David</w:t>
      </w:r>
      <w:r w:rsidR="005D0F0F" w:rsidRPr="003334EA">
        <w:rPr>
          <w:rFonts w:ascii="Sylfaen" w:hAnsi="Sylfaen"/>
          <w:b/>
          <w:sz w:val="21"/>
          <w:szCs w:val="21"/>
        </w:rPr>
        <w:t xml:space="preserve"> Bakradze</w:t>
      </w:r>
    </w:p>
    <w:p w14:paraId="63B03EDD" w14:textId="77777777" w:rsidR="00AA5B8C" w:rsidRDefault="00AA5B8C" w:rsidP="00420578">
      <w:pPr>
        <w:spacing w:after="0" w:line="240" w:lineRule="auto"/>
        <w:ind w:left="5040" w:firstLine="720"/>
        <w:jc w:val="both"/>
        <w:rPr>
          <w:rFonts w:ascii="Sylfaen" w:hAnsi="Sylfaen"/>
          <w:sz w:val="21"/>
          <w:szCs w:val="21"/>
          <w:lang w:val="ka-GE"/>
        </w:rPr>
      </w:pPr>
      <w:r w:rsidRPr="003334EA">
        <w:rPr>
          <w:rFonts w:ascii="Sylfaen" w:hAnsi="Sylfaen"/>
          <w:sz w:val="21"/>
          <w:szCs w:val="21"/>
        </w:rPr>
        <w:t>Permanent Representative of Georgia</w:t>
      </w:r>
    </w:p>
    <w:p w14:paraId="7B6883BE" w14:textId="25B07D63" w:rsidR="00AA5B8C" w:rsidRPr="003334EA" w:rsidRDefault="00984B26" w:rsidP="00420578">
      <w:pPr>
        <w:spacing w:after="0" w:line="240" w:lineRule="auto"/>
        <w:ind w:left="5040" w:firstLine="720"/>
        <w:jc w:val="both"/>
        <w:rPr>
          <w:rFonts w:ascii="Sylfaen" w:hAnsi="Sylfaen"/>
          <w:sz w:val="21"/>
          <w:szCs w:val="21"/>
        </w:rPr>
      </w:pPr>
      <w:ins w:id="34" w:author="Luke Croll" w:date="2023-01-03T17:20:00Z">
        <w:r>
          <w:rPr>
            <w:rFonts w:ascii="Sylfaen" w:hAnsi="Sylfaen"/>
            <w:sz w:val="21"/>
            <w:szCs w:val="21"/>
          </w:rPr>
          <w:t>t</w:t>
        </w:r>
      </w:ins>
      <w:del w:id="35" w:author="Luke Croll" w:date="2023-01-03T17:20:00Z">
        <w:r w:rsidR="007445DB" w:rsidRPr="003334EA" w:rsidDel="00984B26">
          <w:rPr>
            <w:rFonts w:ascii="Sylfaen" w:hAnsi="Sylfaen"/>
            <w:sz w:val="21"/>
            <w:szCs w:val="21"/>
          </w:rPr>
          <w:delText>T</w:delText>
        </w:r>
      </w:del>
      <w:r w:rsidR="007445DB" w:rsidRPr="003334EA">
        <w:rPr>
          <w:rFonts w:ascii="Sylfaen" w:hAnsi="Sylfaen"/>
          <w:sz w:val="21"/>
          <w:szCs w:val="21"/>
        </w:rPr>
        <w:t xml:space="preserve">o </w:t>
      </w:r>
      <w:r w:rsidR="00AA5B8C" w:rsidRPr="003334EA">
        <w:rPr>
          <w:rFonts w:ascii="Sylfaen" w:hAnsi="Sylfaen"/>
          <w:sz w:val="21"/>
          <w:szCs w:val="21"/>
        </w:rPr>
        <w:t>the United Nations</w:t>
      </w:r>
    </w:p>
    <w:p w14:paraId="7392F998" w14:textId="77777777" w:rsidR="00832071" w:rsidRPr="003334EA" w:rsidRDefault="00832071" w:rsidP="007445DB">
      <w:pPr>
        <w:spacing w:after="0" w:line="240" w:lineRule="auto"/>
        <w:jc w:val="both"/>
        <w:rPr>
          <w:rFonts w:ascii="Sylfaen" w:hAnsi="Sylfaen"/>
          <w:b/>
          <w:sz w:val="21"/>
          <w:szCs w:val="21"/>
          <w:highlight w:val="yellow"/>
        </w:rPr>
      </w:pPr>
    </w:p>
    <w:p w14:paraId="4CAF0C25" w14:textId="28014135" w:rsidR="00F94BBE" w:rsidRPr="003334EA" w:rsidRDefault="00F94BBE" w:rsidP="00AA5B8C">
      <w:pPr>
        <w:spacing w:after="0" w:line="240" w:lineRule="auto"/>
        <w:jc w:val="both"/>
        <w:rPr>
          <w:rFonts w:ascii="Sylfaen" w:hAnsi="Sylfaen"/>
          <w:sz w:val="21"/>
          <w:szCs w:val="21"/>
        </w:rPr>
      </w:pPr>
    </w:p>
    <w:sectPr w:rsidR="00F94BBE" w:rsidRPr="003334EA" w:rsidSect="00016AB6">
      <w:pgSz w:w="12240" w:h="15840"/>
      <w:pgMar w:top="1170" w:right="1170" w:bottom="126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ke Croll" w:date="2023-01-03T17:19:00Z" w:initials="LC">
    <w:p w14:paraId="5B324F7B" w14:textId="77777777" w:rsidR="00984B26" w:rsidRDefault="00984B26" w:rsidP="0077077A">
      <w:r>
        <w:rPr>
          <w:rStyle w:val="CommentReference"/>
        </w:rPr>
        <w:annotationRef/>
      </w:r>
      <w:r>
        <w:rPr>
          <w:sz w:val="20"/>
          <w:szCs w:val="20"/>
        </w:rPr>
        <w:t xml:space="preserve">Croll, </w:t>
      </w:r>
      <w:hyperlink r:id="rId1" w:history="1">
        <w:r w:rsidRPr="0077077A">
          <w:rPr>
            <w:rStyle w:val="Hyperlink"/>
            <w:sz w:val="20"/>
            <w:szCs w:val="20"/>
          </w:rPr>
          <w:t>crolll@un.org</w:t>
        </w:r>
      </w:hyperlink>
      <w:r>
        <w:rPr>
          <w:sz w:val="20"/>
          <w:szCs w:val="20"/>
        </w:rPr>
        <w:t xml:space="preserve"> </w:t>
      </w:r>
    </w:p>
  </w:comment>
  <w:comment w:id="4" w:author="Luke Croll" w:date="2023-01-03T17:19:00Z" w:initials="LC">
    <w:p w14:paraId="7375125B" w14:textId="77777777" w:rsidR="00984B26" w:rsidRDefault="00984B26" w:rsidP="00A15395">
      <w:r>
        <w:rPr>
          <w:rStyle w:val="CommentReference"/>
        </w:rPr>
        <w:annotationRef/>
      </w:r>
      <w:r>
        <w:rPr>
          <w:sz w:val="20"/>
          <w:szCs w:val="20"/>
        </w:rP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24F7B" w15:done="0"/>
  <w15:commentEx w15:paraId="73751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E206" w16cex:dateUtc="2023-01-03T22:19:00Z"/>
  <w16cex:commentExtensible w16cex:durableId="275EE20F" w16cex:dateUtc="2023-01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24F7B" w16cid:durableId="275EE206"/>
  <w16cid:commentId w16cid:paraId="7375125B" w16cid:durableId="275EE2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D0"/>
    <w:rsid w:val="00016AB6"/>
    <w:rsid w:val="00020081"/>
    <w:rsid w:val="001165DD"/>
    <w:rsid w:val="00116759"/>
    <w:rsid w:val="00125ECF"/>
    <w:rsid w:val="00140C43"/>
    <w:rsid w:val="00174DBE"/>
    <w:rsid w:val="00186EEA"/>
    <w:rsid w:val="002735C7"/>
    <w:rsid w:val="002A776C"/>
    <w:rsid w:val="002D7336"/>
    <w:rsid w:val="002E6994"/>
    <w:rsid w:val="003334EA"/>
    <w:rsid w:val="00420578"/>
    <w:rsid w:val="005D0F0F"/>
    <w:rsid w:val="00610492"/>
    <w:rsid w:val="006260EE"/>
    <w:rsid w:val="007054CE"/>
    <w:rsid w:val="00734634"/>
    <w:rsid w:val="007445DB"/>
    <w:rsid w:val="00756336"/>
    <w:rsid w:val="00761F46"/>
    <w:rsid w:val="00785F4A"/>
    <w:rsid w:val="00832071"/>
    <w:rsid w:val="00861DC1"/>
    <w:rsid w:val="00866805"/>
    <w:rsid w:val="00874F5D"/>
    <w:rsid w:val="00875E52"/>
    <w:rsid w:val="008B6ED5"/>
    <w:rsid w:val="009137E7"/>
    <w:rsid w:val="009616FE"/>
    <w:rsid w:val="009645AC"/>
    <w:rsid w:val="00971D56"/>
    <w:rsid w:val="00984B26"/>
    <w:rsid w:val="0098667C"/>
    <w:rsid w:val="00990DC4"/>
    <w:rsid w:val="009E1F17"/>
    <w:rsid w:val="00A4139D"/>
    <w:rsid w:val="00A562A7"/>
    <w:rsid w:val="00AA5B8C"/>
    <w:rsid w:val="00B27751"/>
    <w:rsid w:val="00C4039F"/>
    <w:rsid w:val="00C41288"/>
    <w:rsid w:val="00D711C2"/>
    <w:rsid w:val="00D7670A"/>
    <w:rsid w:val="00E62BFB"/>
    <w:rsid w:val="00F50B09"/>
    <w:rsid w:val="00F71535"/>
    <w:rsid w:val="00F94BBE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9167"/>
  <w15:chartTrackingRefBased/>
  <w15:docId w15:val="{58AF1E9D-6C1A-4A63-BCE6-4B174E19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45A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984B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8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B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4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Akaki Dvali</dc:creator>
  <cp:keywords/>
  <dc:description/>
  <cp:lastModifiedBy>Luke Croll</cp:lastModifiedBy>
  <cp:revision>6</cp:revision>
  <dcterms:created xsi:type="dcterms:W3CDTF">2023-01-03T20:47:00Z</dcterms:created>
  <dcterms:modified xsi:type="dcterms:W3CDTF">2023-01-03T22:20:00Z</dcterms:modified>
</cp:coreProperties>
</file>
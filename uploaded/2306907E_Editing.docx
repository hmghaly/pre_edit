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545"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71"/>
      </w:tblGrid>
      <w:tr w:rsidR="00580238" w:rsidRPr="006A24D8" w14:paraId="06CDBBB9" w14:textId="77777777" w:rsidTr="00580238">
        <w:trPr>
          <w:trHeight w:hRule="exact" w:val="864"/>
        </w:trPr>
        <w:tc>
          <w:tcPr>
            <w:tcW w:w="1267" w:type="dxa"/>
            <w:tcBorders>
              <w:bottom w:val="single" w:sz="4" w:space="0" w:color="auto"/>
            </w:tcBorders>
            <w:shd w:val="clear" w:color="auto" w:fill="auto"/>
            <w:vAlign w:val="bottom"/>
          </w:tcPr>
          <w:p w14:paraId="175F5743" w14:textId="77777777" w:rsidR="00580238" w:rsidRPr="009B0EB4" w:rsidRDefault="00580238" w:rsidP="00AB2E1B">
            <w:pPr>
              <w:rPr>
                <w:rFonts w:eastAsia="Malgun Gothic"/>
                <w:lang w:eastAsia="ko-KR"/>
              </w:rPr>
            </w:pPr>
            <w:bookmarkStart w:id="0" w:name="_Hlk503362885"/>
            <w:bookmarkStart w:id="1" w:name="_Hlk503437078"/>
          </w:p>
        </w:tc>
        <w:tc>
          <w:tcPr>
            <w:tcW w:w="1872" w:type="dxa"/>
            <w:tcBorders>
              <w:bottom w:val="single" w:sz="4" w:space="0" w:color="auto"/>
            </w:tcBorders>
            <w:shd w:val="clear" w:color="auto" w:fill="auto"/>
            <w:vAlign w:val="bottom"/>
          </w:tcPr>
          <w:p w14:paraId="3FA374EA" w14:textId="77777777" w:rsidR="00580238" w:rsidRPr="006A24D8" w:rsidRDefault="00580238" w:rsidP="00AB2E1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80" w:line="300" w:lineRule="exact"/>
              <w:outlineLvl w:val="0"/>
              <w:rPr>
                <w:spacing w:val="2"/>
                <w:w w:val="96"/>
                <w:kern w:val="14"/>
                <w:lang w:val="en-GB"/>
              </w:rPr>
            </w:pPr>
            <w:r w:rsidRPr="006A24D8">
              <w:rPr>
                <w:spacing w:val="2"/>
                <w:w w:val="96"/>
                <w:kern w:val="14"/>
                <w:lang w:val="en-GB"/>
              </w:rPr>
              <w:t>United Nations</w:t>
            </w:r>
          </w:p>
        </w:tc>
        <w:tc>
          <w:tcPr>
            <w:tcW w:w="245" w:type="dxa"/>
            <w:tcBorders>
              <w:bottom w:val="single" w:sz="4" w:space="0" w:color="auto"/>
            </w:tcBorders>
            <w:shd w:val="clear" w:color="auto" w:fill="auto"/>
            <w:vAlign w:val="bottom"/>
          </w:tcPr>
          <w:p w14:paraId="7CC90B19" w14:textId="77777777" w:rsidR="00580238" w:rsidRPr="006A24D8" w:rsidRDefault="00580238" w:rsidP="00AB2E1B">
            <w:pPr>
              <w:tabs>
                <w:tab w:val="center" w:pos="4320"/>
                <w:tab w:val="right" w:pos="8640"/>
              </w:tabs>
              <w:spacing w:after="120"/>
              <w:rPr>
                <w:noProof/>
                <w:sz w:val="17"/>
              </w:rPr>
            </w:pPr>
          </w:p>
        </w:tc>
        <w:tc>
          <w:tcPr>
            <w:tcW w:w="6426" w:type="dxa"/>
            <w:gridSpan w:val="3"/>
            <w:tcBorders>
              <w:bottom w:val="single" w:sz="4" w:space="0" w:color="auto"/>
            </w:tcBorders>
            <w:shd w:val="clear" w:color="auto" w:fill="auto"/>
            <w:vAlign w:val="bottom"/>
          </w:tcPr>
          <w:p w14:paraId="47BBB2F8" w14:textId="77777777" w:rsidR="00580238" w:rsidRPr="006A24D8" w:rsidRDefault="00580238" w:rsidP="00AB2E1B">
            <w:pPr>
              <w:suppressAutoHyphens/>
              <w:spacing w:after="80"/>
              <w:jc w:val="right"/>
              <w:rPr>
                <w:spacing w:val="4"/>
                <w:w w:val="103"/>
                <w:kern w:val="14"/>
                <w:position w:val="-4"/>
                <w:lang w:val="en-GB"/>
              </w:rPr>
            </w:pPr>
            <w:r w:rsidRPr="006A24D8">
              <w:rPr>
                <w:spacing w:val="4"/>
                <w:w w:val="103"/>
                <w:kern w:val="14"/>
                <w:position w:val="-4"/>
                <w:sz w:val="40"/>
                <w:lang w:val="en-GB"/>
              </w:rPr>
              <w:t>S</w:t>
            </w:r>
            <w:r w:rsidRPr="006A24D8">
              <w:rPr>
                <w:spacing w:val="4"/>
                <w:w w:val="103"/>
                <w:kern w:val="14"/>
                <w:position w:val="-4"/>
                <w:lang w:val="en-GB"/>
              </w:rPr>
              <w:t>/20</w:t>
            </w:r>
            <w:r>
              <w:rPr>
                <w:spacing w:val="4"/>
                <w:w w:val="103"/>
                <w:kern w:val="14"/>
                <w:position w:val="-4"/>
                <w:lang w:val="en-GB"/>
              </w:rPr>
              <w:t>23/270</w:t>
            </w:r>
          </w:p>
        </w:tc>
      </w:tr>
      <w:tr w:rsidR="00580238" w:rsidRPr="006E1909" w14:paraId="095221DB" w14:textId="77777777" w:rsidTr="00580238">
        <w:trPr>
          <w:trHeight w:hRule="exact" w:val="2880"/>
        </w:trPr>
        <w:tc>
          <w:tcPr>
            <w:tcW w:w="1267" w:type="dxa"/>
            <w:tcBorders>
              <w:top w:val="single" w:sz="4" w:space="0" w:color="auto"/>
              <w:bottom w:val="single" w:sz="12" w:space="0" w:color="auto"/>
            </w:tcBorders>
            <w:shd w:val="clear" w:color="auto" w:fill="auto"/>
          </w:tcPr>
          <w:p w14:paraId="1DA763B4" w14:textId="77777777" w:rsidR="00580238" w:rsidRPr="006A24D8" w:rsidRDefault="00580238" w:rsidP="00AB2E1B">
            <w:pPr>
              <w:tabs>
                <w:tab w:val="center" w:pos="4320"/>
                <w:tab w:val="right" w:pos="8640"/>
              </w:tabs>
              <w:spacing w:before="109"/>
              <w:rPr>
                <w:noProof/>
                <w:sz w:val="17"/>
              </w:rPr>
            </w:pPr>
            <w:r w:rsidRPr="006A24D8">
              <w:rPr>
                <w:noProof/>
                <w:sz w:val="17"/>
              </w:rPr>
              <w:drawing>
                <wp:inline distT="0" distB="0" distL="0" distR="0" wp14:anchorId="2EE977FF" wp14:editId="4DAD3645">
                  <wp:extent cx="707390" cy="594995"/>
                  <wp:effectExtent l="0" t="0" r="0"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390" cy="594995"/>
                          </a:xfrm>
                          <a:prstGeom prst="rect">
                            <a:avLst/>
                          </a:prstGeom>
                          <a:noFill/>
                          <a:ln>
                            <a:noFill/>
                          </a:ln>
                        </pic:spPr>
                      </pic:pic>
                    </a:graphicData>
                  </a:graphic>
                </wp:inline>
              </w:drawing>
            </w:r>
          </w:p>
          <w:p w14:paraId="39A8AC69" w14:textId="77777777" w:rsidR="00580238" w:rsidRPr="006A24D8" w:rsidRDefault="00580238" w:rsidP="00AB2E1B">
            <w:pPr>
              <w:tabs>
                <w:tab w:val="center" w:pos="4320"/>
                <w:tab w:val="right" w:pos="8640"/>
              </w:tabs>
              <w:spacing w:before="109"/>
              <w:rPr>
                <w:noProof/>
                <w:sz w:val="17"/>
              </w:rPr>
            </w:pPr>
          </w:p>
        </w:tc>
        <w:tc>
          <w:tcPr>
            <w:tcW w:w="5227" w:type="dxa"/>
            <w:gridSpan w:val="3"/>
            <w:tcBorders>
              <w:top w:val="single" w:sz="4" w:space="0" w:color="auto"/>
              <w:bottom w:val="single" w:sz="12" w:space="0" w:color="auto"/>
            </w:tcBorders>
            <w:shd w:val="clear" w:color="auto" w:fill="auto"/>
          </w:tcPr>
          <w:p w14:paraId="16EAFE94" w14:textId="77777777" w:rsidR="00580238" w:rsidRPr="006A24D8" w:rsidRDefault="00580238" w:rsidP="00AB2E1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09" w:line="390" w:lineRule="exact"/>
              <w:outlineLvl w:val="0"/>
              <w:rPr>
                <w:b/>
                <w:spacing w:val="-4"/>
                <w:w w:val="98"/>
                <w:kern w:val="14"/>
                <w:sz w:val="40"/>
                <w:lang w:val="en-GB"/>
              </w:rPr>
            </w:pPr>
            <w:r w:rsidRPr="006A24D8">
              <w:rPr>
                <w:b/>
                <w:spacing w:val="-4"/>
                <w:w w:val="98"/>
                <w:kern w:val="14"/>
                <w:sz w:val="40"/>
                <w:lang w:val="en-GB"/>
              </w:rPr>
              <w:t>Security Council</w:t>
            </w:r>
          </w:p>
        </w:tc>
        <w:tc>
          <w:tcPr>
            <w:tcW w:w="245" w:type="dxa"/>
            <w:tcBorders>
              <w:top w:val="single" w:sz="4" w:space="0" w:color="auto"/>
              <w:bottom w:val="single" w:sz="12" w:space="0" w:color="auto"/>
            </w:tcBorders>
            <w:shd w:val="clear" w:color="auto" w:fill="auto"/>
          </w:tcPr>
          <w:p w14:paraId="503543B7" w14:textId="77777777" w:rsidR="00580238" w:rsidRPr="006A24D8" w:rsidRDefault="00580238" w:rsidP="00AB2E1B">
            <w:pPr>
              <w:tabs>
                <w:tab w:val="center" w:pos="4320"/>
                <w:tab w:val="right" w:pos="8640"/>
              </w:tabs>
              <w:spacing w:before="109"/>
              <w:rPr>
                <w:noProof/>
                <w:sz w:val="17"/>
              </w:rPr>
            </w:pPr>
          </w:p>
        </w:tc>
        <w:tc>
          <w:tcPr>
            <w:tcW w:w="3071" w:type="dxa"/>
            <w:tcBorders>
              <w:top w:val="single" w:sz="4" w:space="0" w:color="auto"/>
              <w:bottom w:val="single" w:sz="12" w:space="0" w:color="auto"/>
            </w:tcBorders>
            <w:shd w:val="clear" w:color="auto" w:fill="auto"/>
          </w:tcPr>
          <w:p w14:paraId="2673960E" w14:textId="77777777" w:rsidR="00580238" w:rsidRPr="00147713" w:rsidRDefault="00580238" w:rsidP="00AB2E1B">
            <w:pPr>
              <w:suppressAutoHyphens/>
              <w:spacing w:before="240" w:line="240" w:lineRule="exact"/>
              <w:rPr>
                <w:spacing w:val="4"/>
                <w:w w:val="103"/>
                <w:kern w:val="14"/>
              </w:rPr>
            </w:pPr>
            <w:r w:rsidRPr="00147713">
              <w:rPr>
                <w:spacing w:val="4"/>
                <w:w w:val="103"/>
                <w:kern w:val="14"/>
              </w:rPr>
              <w:t>Distr.: General</w:t>
            </w:r>
          </w:p>
          <w:p w14:paraId="3B505102" w14:textId="77777777" w:rsidR="00580238" w:rsidRPr="00147713" w:rsidRDefault="00580238" w:rsidP="00AB2E1B">
            <w:pPr>
              <w:suppressAutoHyphens/>
              <w:spacing w:line="240" w:lineRule="exact"/>
              <w:rPr>
                <w:spacing w:val="4"/>
                <w:w w:val="103"/>
                <w:kern w:val="14"/>
              </w:rPr>
            </w:pPr>
            <w:r>
              <w:rPr>
                <w:spacing w:val="4"/>
                <w:w w:val="103"/>
                <w:kern w:val="14"/>
              </w:rPr>
              <w:t>13 April 2023</w:t>
            </w:r>
          </w:p>
          <w:p w14:paraId="13407CDE" w14:textId="77777777" w:rsidR="00580238" w:rsidRPr="00147713" w:rsidRDefault="00580238" w:rsidP="00AB2E1B">
            <w:pPr>
              <w:suppressAutoHyphens/>
              <w:spacing w:line="240" w:lineRule="exact"/>
              <w:rPr>
                <w:spacing w:val="4"/>
                <w:w w:val="103"/>
                <w:kern w:val="14"/>
              </w:rPr>
            </w:pPr>
          </w:p>
          <w:p w14:paraId="2C02FA89" w14:textId="77777777" w:rsidR="00580238" w:rsidRPr="00147713" w:rsidRDefault="00580238" w:rsidP="00AB2E1B">
            <w:pPr>
              <w:suppressAutoHyphens/>
              <w:spacing w:line="240" w:lineRule="exact"/>
              <w:rPr>
                <w:spacing w:val="4"/>
                <w:w w:val="103"/>
                <w:kern w:val="14"/>
              </w:rPr>
            </w:pPr>
            <w:r w:rsidRPr="00147713">
              <w:rPr>
                <w:spacing w:val="4"/>
                <w:w w:val="103"/>
                <w:kern w:val="14"/>
              </w:rPr>
              <w:t>Original:</w:t>
            </w:r>
            <w:r>
              <w:rPr>
                <w:spacing w:val="4"/>
                <w:w w:val="103"/>
                <w:kern w:val="14"/>
              </w:rPr>
              <w:t xml:space="preserve"> English</w:t>
            </w:r>
          </w:p>
        </w:tc>
      </w:tr>
    </w:tbl>
    <w:p w14:paraId="74F5FB33" w14:textId="1EC7918F" w:rsidR="00D86896" w:rsidRDefault="00D86896" w:rsidP="00D86896">
      <w:pPr>
        <w:pStyle w:val="Default"/>
        <w:rPr>
          <w:b/>
          <w:bCs/>
        </w:rPr>
      </w:pPr>
      <w:bookmarkStart w:id="2" w:name="_Hlk61358220"/>
      <w:bookmarkEnd w:id="0"/>
      <w:bookmarkEnd w:id="1"/>
      <w:commentRangeStart w:id="3"/>
      <w:r w:rsidRPr="00735D5A">
        <w:rPr>
          <w:b/>
          <w:bCs/>
        </w:rPr>
        <w:t xml:space="preserve">Letter </w:t>
      </w:r>
      <w:commentRangeEnd w:id="3"/>
      <w:r w:rsidR="009350EC">
        <w:rPr>
          <w:rStyle w:val="CommentReference"/>
          <w:color w:val="auto"/>
          <w:lang w:bidi="ar-SA"/>
        </w:rPr>
        <w:commentReference w:id="3"/>
      </w:r>
      <w:r w:rsidRPr="00735D5A">
        <w:rPr>
          <w:b/>
          <w:bCs/>
        </w:rPr>
        <w:t xml:space="preserve">dated </w:t>
      </w:r>
      <w:r>
        <w:rPr>
          <w:b/>
          <w:bCs/>
        </w:rPr>
        <w:t xml:space="preserve">12 April 2023 </w:t>
      </w:r>
      <w:r w:rsidRPr="00735D5A">
        <w:rPr>
          <w:b/>
          <w:bCs/>
        </w:rPr>
        <w:t>from the President of the Security Council addressed to the Secretary-General</w:t>
      </w:r>
      <w:bookmarkEnd w:id="2"/>
    </w:p>
    <w:p w14:paraId="6B147923" w14:textId="77777777" w:rsidR="00D86896" w:rsidRPr="00D86896" w:rsidRDefault="00D86896" w:rsidP="006E00B6">
      <w:pPr>
        <w:tabs>
          <w:tab w:val="left" w:pos="1080"/>
          <w:tab w:val="center" w:pos="6480"/>
        </w:tabs>
        <w:ind w:right="765"/>
      </w:pPr>
    </w:p>
    <w:p w14:paraId="01DFD6D8" w14:textId="77777777" w:rsidR="00AF2F76" w:rsidRPr="00AD7E9B" w:rsidRDefault="00AF2F76" w:rsidP="00AF2F76">
      <w:pPr>
        <w:rPr>
          <w:sz w:val="26"/>
          <w:szCs w:val="26"/>
        </w:rPr>
      </w:pPr>
    </w:p>
    <w:p w14:paraId="310B7283" w14:textId="5601F15E" w:rsidR="00E16348" w:rsidRPr="00E16348" w:rsidRDefault="00E16348" w:rsidP="00E16348">
      <w:pPr>
        <w:ind w:firstLine="720"/>
        <w:rPr>
          <w:sz w:val="26"/>
          <w:szCs w:val="26"/>
        </w:rPr>
      </w:pPr>
      <w:r w:rsidRPr="00E16348">
        <w:rPr>
          <w:sz w:val="26"/>
          <w:szCs w:val="26"/>
        </w:rPr>
        <w:t xml:space="preserve">The Security Council took note of the letter from the </w:t>
      </w:r>
      <w:ins w:id="4" w:author="Luke Croll" w:date="2023-04-13T13:50:00Z">
        <w:r w:rsidR="009350EC" w:rsidRPr="009350EC">
          <w:rPr>
            <w:sz w:val="26"/>
            <w:szCs w:val="26"/>
          </w:rPr>
          <w:t xml:space="preserve">Minister for Foreign Affairs </w:t>
        </w:r>
      </w:ins>
      <w:del w:id="5" w:author="Luke Croll" w:date="2023-04-13T13:50:00Z">
        <w:r w:rsidRPr="00E16348" w:rsidDel="009350EC">
          <w:rPr>
            <w:sz w:val="26"/>
            <w:szCs w:val="26"/>
          </w:rPr>
          <w:delText xml:space="preserve">Foreign Minister </w:delText>
        </w:r>
      </w:del>
      <w:r w:rsidRPr="00E16348">
        <w:rPr>
          <w:sz w:val="26"/>
          <w:szCs w:val="26"/>
        </w:rPr>
        <w:t>of Colombia dated 14 February 2023 (S/2023/112</w:t>
      </w:r>
      <w:ins w:id="6" w:author="Luke Croll" w:date="2023-04-13T13:50:00Z">
        <w:r w:rsidR="009350EC">
          <w:rPr>
            <w:sz w:val="26"/>
            <w:szCs w:val="26"/>
          </w:rPr>
          <w:t>, annex</w:t>
        </w:r>
      </w:ins>
      <w:r w:rsidRPr="00E16348">
        <w:rPr>
          <w:sz w:val="26"/>
          <w:szCs w:val="26"/>
        </w:rPr>
        <w:t xml:space="preserve">) in which he updated the Council on the progress made by the Government of Colombia in its talks with various groups and in which he requested the expansion of the mandate of the United Nations Verification Mission </w:t>
      </w:r>
      <w:ins w:id="7" w:author="Luke Croll" w:date="2023-04-13T13:54:00Z">
        <w:r w:rsidR="0004740C">
          <w:rPr>
            <w:sz w:val="26"/>
            <w:szCs w:val="26"/>
          </w:rPr>
          <w:t xml:space="preserve">in Colombia </w:t>
        </w:r>
      </w:ins>
      <w:r w:rsidRPr="00E16348">
        <w:rPr>
          <w:sz w:val="26"/>
          <w:szCs w:val="26"/>
        </w:rPr>
        <w:t>to support th</w:t>
      </w:r>
      <w:del w:id="8" w:author="Luke Croll" w:date="2023-04-13T13:51:00Z">
        <w:r w:rsidRPr="00E16348" w:rsidDel="009350EC">
          <w:rPr>
            <w:sz w:val="26"/>
            <w:szCs w:val="26"/>
          </w:rPr>
          <w:delText>e</w:delText>
        </w:r>
      </w:del>
      <w:del w:id="9" w:author="Luke Croll" w:date="2023-04-13T13:56:00Z">
        <w:r w:rsidRPr="00E16348" w:rsidDel="008055A3">
          <w:rPr>
            <w:sz w:val="26"/>
            <w:szCs w:val="26"/>
          </w:rPr>
          <w:delText>s</w:delText>
        </w:r>
      </w:del>
      <w:r w:rsidRPr="00E16348">
        <w:rPr>
          <w:sz w:val="26"/>
          <w:szCs w:val="26"/>
        </w:rPr>
        <w:t xml:space="preserve">e efforts, in particular in the verification of ceasefires. </w:t>
      </w:r>
    </w:p>
    <w:p w14:paraId="49AF9DCF" w14:textId="77777777" w:rsidR="00E16348" w:rsidRPr="00E16348" w:rsidRDefault="00E16348" w:rsidP="00E16348">
      <w:pPr>
        <w:ind w:firstLine="720"/>
        <w:rPr>
          <w:sz w:val="26"/>
          <w:szCs w:val="26"/>
        </w:rPr>
      </w:pPr>
    </w:p>
    <w:p w14:paraId="627C0A22" w14:textId="00F16B7B" w:rsidR="00AF2F76" w:rsidRPr="00E16348" w:rsidRDefault="00E16348" w:rsidP="00E16348">
      <w:pPr>
        <w:ind w:firstLine="720"/>
        <w:rPr>
          <w:sz w:val="26"/>
          <w:szCs w:val="26"/>
        </w:rPr>
      </w:pPr>
      <w:r w:rsidRPr="00E16348">
        <w:rPr>
          <w:sz w:val="26"/>
          <w:szCs w:val="26"/>
        </w:rPr>
        <w:t xml:space="preserve">The members of the Security Council request </w:t>
      </w:r>
      <w:ins w:id="10" w:author="Luke Croll" w:date="2023-04-13T13:51:00Z">
        <w:r w:rsidR="009350EC">
          <w:rPr>
            <w:sz w:val="26"/>
            <w:szCs w:val="26"/>
          </w:rPr>
          <w:t xml:space="preserve">that </w:t>
        </w:r>
      </w:ins>
      <w:r w:rsidRPr="00E16348">
        <w:rPr>
          <w:sz w:val="26"/>
          <w:szCs w:val="26"/>
        </w:rPr>
        <w:t xml:space="preserve">you </w:t>
      </w:r>
      <w:del w:id="11" w:author="Luke Croll" w:date="2023-04-13T13:51:00Z">
        <w:r w:rsidRPr="00E16348" w:rsidDel="009350EC">
          <w:rPr>
            <w:sz w:val="26"/>
            <w:szCs w:val="26"/>
          </w:rPr>
          <w:delText xml:space="preserve">to </w:delText>
        </w:r>
      </w:del>
      <w:r w:rsidRPr="00E16348">
        <w:rPr>
          <w:sz w:val="26"/>
          <w:szCs w:val="26"/>
        </w:rPr>
        <w:t>provide for their consideration, within the next 60 days, detailed recommendations and options</w:t>
      </w:r>
      <w:ins w:id="12" w:author="Luke Croll" w:date="2023-04-13T13:51:00Z">
        <w:r w:rsidR="009350EC">
          <w:rPr>
            <w:sz w:val="26"/>
            <w:szCs w:val="26"/>
          </w:rPr>
          <w:t>,</w:t>
        </w:r>
      </w:ins>
      <w:del w:id="13" w:author="Luke Croll" w:date="2023-04-13T13:51:00Z">
        <w:r w:rsidRPr="00E16348" w:rsidDel="009350EC">
          <w:rPr>
            <w:sz w:val="26"/>
            <w:szCs w:val="26"/>
          </w:rPr>
          <w:delText xml:space="preserve"> –</w:delText>
        </w:r>
      </w:del>
      <w:r w:rsidRPr="00E16348">
        <w:rPr>
          <w:sz w:val="26"/>
          <w:szCs w:val="26"/>
        </w:rPr>
        <w:t xml:space="preserve"> including implications for the configuration of the </w:t>
      </w:r>
      <w:del w:id="14" w:author="Luke Croll" w:date="2023-04-13T13:56:00Z">
        <w:r w:rsidRPr="00E16348" w:rsidDel="00281966">
          <w:rPr>
            <w:sz w:val="26"/>
            <w:szCs w:val="26"/>
          </w:rPr>
          <w:delText xml:space="preserve">United Nations Verification </w:delText>
        </w:r>
      </w:del>
      <w:r w:rsidRPr="00E16348">
        <w:rPr>
          <w:sz w:val="26"/>
          <w:szCs w:val="26"/>
        </w:rPr>
        <w:t>Mission</w:t>
      </w:r>
      <w:ins w:id="15" w:author="Luke Croll" w:date="2023-04-13T13:51:00Z">
        <w:r w:rsidR="009350EC">
          <w:rPr>
            <w:sz w:val="26"/>
            <w:szCs w:val="26"/>
          </w:rPr>
          <w:t>,</w:t>
        </w:r>
      </w:ins>
      <w:del w:id="16" w:author="Luke Croll" w:date="2023-04-13T13:51:00Z">
        <w:r w:rsidRPr="00E16348" w:rsidDel="009350EC">
          <w:rPr>
            <w:sz w:val="26"/>
            <w:szCs w:val="26"/>
          </w:rPr>
          <w:delText xml:space="preserve"> –</w:delText>
        </w:r>
      </w:del>
      <w:r w:rsidRPr="00E16348">
        <w:rPr>
          <w:sz w:val="26"/>
          <w:szCs w:val="26"/>
        </w:rPr>
        <w:t xml:space="preserve"> taking into account the opinions of all relevant Colombian stakeholders and of </w:t>
      </w:r>
      <w:del w:id="17" w:author="Luke Croll" w:date="2023-04-13T13:52:00Z">
        <w:r w:rsidRPr="00E16348" w:rsidDel="009350EC">
          <w:rPr>
            <w:sz w:val="26"/>
            <w:szCs w:val="26"/>
          </w:rPr>
          <w:delText xml:space="preserve">Security </w:delText>
        </w:r>
      </w:del>
      <w:r w:rsidRPr="00E16348">
        <w:rPr>
          <w:sz w:val="26"/>
          <w:szCs w:val="26"/>
        </w:rPr>
        <w:t xml:space="preserve">Council members, for the possible role </w:t>
      </w:r>
      <w:ins w:id="18" w:author="Luke Croll" w:date="2023-04-13T13:52:00Z">
        <w:r w:rsidR="009350EC">
          <w:rPr>
            <w:sz w:val="26"/>
            <w:szCs w:val="26"/>
          </w:rPr>
          <w:t xml:space="preserve">that </w:t>
        </w:r>
      </w:ins>
      <w:r w:rsidRPr="00E16348">
        <w:rPr>
          <w:sz w:val="26"/>
          <w:szCs w:val="26"/>
        </w:rPr>
        <w:t>the United Nations could play in this regard.</w:t>
      </w:r>
    </w:p>
    <w:p w14:paraId="3085E013" w14:textId="77777777" w:rsidR="00E16348" w:rsidRDefault="00E16348" w:rsidP="00E16348">
      <w:pPr>
        <w:ind w:firstLine="720"/>
        <w:rPr>
          <w:sz w:val="26"/>
          <w:szCs w:val="26"/>
        </w:rPr>
      </w:pPr>
    </w:p>
    <w:p w14:paraId="79955316" w14:textId="77777777" w:rsidR="00AF2F76" w:rsidRPr="00AD7E9B" w:rsidRDefault="00AF2F76" w:rsidP="00AF2F76">
      <w:pPr>
        <w:ind w:left="720"/>
        <w:rPr>
          <w:spacing w:val="-3"/>
          <w:sz w:val="26"/>
          <w:szCs w:val="26"/>
          <w:lang w:val="en-GB"/>
        </w:rPr>
      </w:pPr>
    </w:p>
    <w:p w14:paraId="416880EC" w14:textId="71F1803F" w:rsidR="00AF2F76" w:rsidRPr="00285E7D" w:rsidRDefault="00AF2F76" w:rsidP="00AF2F76">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t xml:space="preserve"> </w:t>
      </w:r>
      <w:ins w:id="19" w:author="Luke Croll" w:date="2023-04-13T13:52:00Z">
        <w:r w:rsidR="009350EC">
          <w:rPr>
            <w:sz w:val="26"/>
            <w:szCs w:val="26"/>
          </w:rPr>
          <w:t>(</w:t>
        </w:r>
        <w:r w:rsidR="009350EC" w:rsidRPr="009350EC">
          <w:rPr>
            <w:i/>
            <w:iCs/>
            <w:sz w:val="26"/>
            <w:szCs w:val="26"/>
            <w:rPrChange w:id="20" w:author="Luke Croll" w:date="2023-04-13T13:52:00Z">
              <w:rPr>
                <w:sz w:val="26"/>
                <w:szCs w:val="26"/>
              </w:rPr>
            </w:rPrChange>
          </w:rPr>
          <w:t>Signed</w:t>
        </w:r>
        <w:r w:rsidR="009350EC">
          <w:rPr>
            <w:sz w:val="26"/>
            <w:szCs w:val="26"/>
          </w:rPr>
          <w:t xml:space="preserve">) </w:t>
        </w:r>
      </w:ins>
      <w:proofErr w:type="spellStart"/>
      <w:r w:rsidRPr="00B81D81">
        <w:rPr>
          <w:spacing w:val="-3"/>
          <w:sz w:val="26"/>
          <w:szCs w:val="26"/>
        </w:rPr>
        <w:t>Vassily</w:t>
      </w:r>
      <w:proofErr w:type="spellEnd"/>
      <w:r w:rsidRPr="00B81D81">
        <w:rPr>
          <w:spacing w:val="-3"/>
          <w:sz w:val="26"/>
          <w:szCs w:val="26"/>
        </w:rPr>
        <w:t xml:space="preserve"> </w:t>
      </w:r>
      <w:proofErr w:type="spellStart"/>
      <w:r w:rsidRPr="009350EC">
        <w:rPr>
          <w:b/>
          <w:bCs/>
          <w:spacing w:val="-3"/>
          <w:sz w:val="26"/>
          <w:szCs w:val="26"/>
          <w:rPrChange w:id="21" w:author="Luke Croll" w:date="2023-04-13T13:52:00Z">
            <w:rPr>
              <w:spacing w:val="-3"/>
              <w:sz w:val="26"/>
              <w:szCs w:val="26"/>
            </w:rPr>
          </w:rPrChange>
        </w:rPr>
        <w:t>Nebenzia</w:t>
      </w:r>
      <w:proofErr w:type="spellEnd"/>
    </w:p>
    <w:p w14:paraId="6126BD1E" w14:textId="77777777" w:rsidR="00AF2F76" w:rsidRPr="00285E7D" w:rsidRDefault="00AF2F76" w:rsidP="00AF2F76">
      <w:pPr>
        <w:rPr>
          <w:sz w:val="26"/>
          <w:szCs w:val="26"/>
        </w:rPr>
      </w:pPr>
      <w:r w:rsidRPr="00285E7D">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285E7D">
        <w:rPr>
          <w:sz w:val="26"/>
          <w:szCs w:val="26"/>
        </w:rPr>
        <w:t>President of the Security Council</w:t>
      </w:r>
    </w:p>
    <w:p w14:paraId="26320A82" w14:textId="77777777" w:rsidR="00AF2F76" w:rsidRPr="00285E7D" w:rsidRDefault="00AF2F76" w:rsidP="00AF2F76">
      <w:pPr>
        <w:rPr>
          <w:sz w:val="26"/>
          <w:szCs w:val="26"/>
        </w:rPr>
      </w:pPr>
    </w:p>
    <w:p w14:paraId="4BCB95C6" w14:textId="77777777" w:rsidR="00AF2F76" w:rsidRDefault="00AF2F76" w:rsidP="00AF2F76">
      <w:pPr>
        <w:rPr>
          <w:iCs/>
          <w:sz w:val="26"/>
          <w:szCs w:val="26"/>
          <w:lang w:val="en-GB" w:eastAsia="fr-FR"/>
        </w:rPr>
      </w:pPr>
    </w:p>
    <w:p w14:paraId="5258112A" w14:textId="0E22E5AF" w:rsidR="00F070A4" w:rsidRPr="00AF2F76" w:rsidRDefault="00F070A4" w:rsidP="00AF2F76">
      <w:pPr>
        <w:rPr>
          <w:rFonts w:asciiTheme="majorBidi" w:hAnsiTheme="majorBidi" w:cstheme="majorBidi"/>
          <w:sz w:val="26"/>
          <w:szCs w:val="26"/>
        </w:rPr>
      </w:pPr>
    </w:p>
    <w:sectPr w:rsidR="00F070A4" w:rsidRPr="00AF2F76" w:rsidSect="00F070A4">
      <w:pgSz w:w="12240" w:h="15840"/>
      <w:pgMar w:top="1440" w:right="1440" w:bottom="1080" w:left="239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uke Croll" w:date="2023-04-13T13:53:00Z" w:initials="LC">
    <w:p w14:paraId="386B7867" w14:textId="77777777" w:rsidR="009350EC" w:rsidRDefault="009350EC" w:rsidP="00C1039A">
      <w:r>
        <w:rPr>
          <w:rStyle w:val="CommentReference"/>
        </w:rPr>
        <w:annotationRef/>
      </w:r>
      <w:r>
        <w:t xml:space="preserve">Croll, </w:t>
      </w:r>
      <w:hyperlink r:id="rId1" w:history="1">
        <w:r w:rsidRPr="00C1039A">
          <w:rPr>
            <w:rStyle w:val="Hyperlink"/>
          </w:rPr>
          <w:t>crolll@un.org</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B78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87D3" w16cex:dateUtc="2023-04-13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B7867" w16cid:durableId="27E28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39BB" w14:textId="77777777" w:rsidR="002638AF" w:rsidRDefault="002638AF" w:rsidP="00DA08E8">
      <w:r>
        <w:separator/>
      </w:r>
    </w:p>
  </w:endnote>
  <w:endnote w:type="continuationSeparator" w:id="0">
    <w:p w14:paraId="0E8B40C2" w14:textId="77777777" w:rsidR="002638AF" w:rsidRDefault="002638AF" w:rsidP="00DA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5D0C" w14:textId="77777777" w:rsidR="002638AF" w:rsidRDefault="002638AF" w:rsidP="00DA08E8">
      <w:r>
        <w:separator/>
      </w:r>
    </w:p>
  </w:footnote>
  <w:footnote w:type="continuationSeparator" w:id="0">
    <w:p w14:paraId="44F3A3F4" w14:textId="77777777" w:rsidR="002638AF" w:rsidRDefault="002638AF" w:rsidP="00DA08E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Croll">
    <w15:presenceInfo w15:providerId="AD" w15:userId="S::crolll@un.org::82f6372e-e66a-4e75-b16e-b3bd64305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B0"/>
    <w:rsid w:val="000375CB"/>
    <w:rsid w:val="0004740C"/>
    <w:rsid w:val="00070C23"/>
    <w:rsid w:val="000739E4"/>
    <w:rsid w:val="000D1E06"/>
    <w:rsid w:val="000D65A9"/>
    <w:rsid w:val="000F6078"/>
    <w:rsid w:val="001076C6"/>
    <w:rsid w:val="00131DE3"/>
    <w:rsid w:val="001450B7"/>
    <w:rsid w:val="00171BE9"/>
    <w:rsid w:val="0019413F"/>
    <w:rsid w:val="001B6A18"/>
    <w:rsid w:val="001F7EFA"/>
    <w:rsid w:val="00227400"/>
    <w:rsid w:val="00257BA8"/>
    <w:rsid w:val="002638AF"/>
    <w:rsid w:val="00281966"/>
    <w:rsid w:val="00334B6B"/>
    <w:rsid w:val="003448DF"/>
    <w:rsid w:val="00360A8E"/>
    <w:rsid w:val="00383D8F"/>
    <w:rsid w:val="003B1856"/>
    <w:rsid w:val="003C450D"/>
    <w:rsid w:val="00441F4B"/>
    <w:rsid w:val="004535B0"/>
    <w:rsid w:val="00457FAA"/>
    <w:rsid w:val="004B53F8"/>
    <w:rsid w:val="004D5459"/>
    <w:rsid w:val="004E3915"/>
    <w:rsid w:val="004E67FD"/>
    <w:rsid w:val="004F06D7"/>
    <w:rsid w:val="005036D2"/>
    <w:rsid w:val="005065EC"/>
    <w:rsid w:val="00580238"/>
    <w:rsid w:val="0059601A"/>
    <w:rsid w:val="005F6135"/>
    <w:rsid w:val="006264BC"/>
    <w:rsid w:val="006374BC"/>
    <w:rsid w:val="00637EF5"/>
    <w:rsid w:val="006679F4"/>
    <w:rsid w:val="006B419E"/>
    <w:rsid w:val="006B5647"/>
    <w:rsid w:val="006C7E8C"/>
    <w:rsid w:val="006D1DB5"/>
    <w:rsid w:val="006E00B6"/>
    <w:rsid w:val="00701554"/>
    <w:rsid w:val="0071397F"/>
    <w:rsid w:val="00774AF4"/>
    <w:rsid w:val="00782871"/>
    <w:rsid w:val="007A67F4"/>
    <w:rsid w:val="007B45EB"/>
    <w:rsid w:val="007D1B1C"/>
    <w:rsid w:val="007F0C74"/>
    <w:rsid w:val="00804BA9"/>
    <w:rsid w:val="008055A3"/>
    <w:rsid w:val="008071DC"/>
    <w:rsid w:val="00816F23"/>
    <w:rsid w:val="00854232"/>
    <w:rsid w:val="00896702"/>
    <w:rsid w:val="008B4EA9"/>
    <w:rsid w:val="008B560C"/>
    <w:rsid w:val="0090013C"/>
    <w:rsid w:val="009350EC"/>
    <w:rsid w:val="00936F96"/>
    <w:rsid w:val="00950EC3"/>
    <w:rsid w:val="009B095E"/>
    <w:rsid w:val="009B3E99"/>
    <w:rsid w:val="009C75D6"/>
    <w:rsid w:val="00A010BA"/>
    <w:rsid w:val="00A33027"/>
    <w:rsid w:val="00A47307"/>
    <w:rsid w:val="00A5008C"/>
    <w:rsid w:val="00A5012A"/>
    <w:rsid w:val="00A6671B"/>
    <w:rsid w:val="00A771C2"/>
    <w:rsid w:val="00A879AE"/>
    <w:rsid w:val="00A93E27"/>
    <w:rsid w:val="00AB6333"/>
    <w:rsid w:val="00AE3D53"/>
    <w:rsid w:val="00AF2F76"/>
    <w:rsid w:val="00B046B0"/>
    <w:rsid w:val="00B40DB7"/>
    <w:rsid w:val="00B66383"/>
    <w:rsid w:val="00B871C2"/>
    <w:rsid w:val="00BA4AF1"/>
    <w:rsid w:val="00BB5F9C"/>
    <w:rsid w:val="00BC5234"/>
    <w:rsid w:val="00BF6D43"/>
    <w:rsid w:val="00C02B57"/>
    <w:rsid w:val="00C10262"/>
    <w:rsid w:val="00C13CE0"/>
    <w:rsid w:val="00C81F78"/>
    <w:rsid w:val="00CD1BA2"/>
    <w:rsid w:val="00CD4C6B"/>
    <w:rsid w:val="00CF46AB"/>
    <w:rsid w:val="00CF7F57"/>
    <w:rsid w:val="00D27A0F"/>
    <w:rsid w:val="00D44251"/>
    <w:rsid w:val="00D46462"/>
    <w:rsid w:val="00D56694"/>
    <w:rsid w:val="00D62716"/>
    <w:rsid w:val="00D86896"/>
    <w:rsid w:val="00D92ED0"/>
    <w:rsid w:val="00DA08E8"/>
    <w:rsid w:val="00DC1983"/>
    <w:rsid w:val="00DC1CCF"/>
    <w:rsid w:val="00DC4475"/>
    <w:rsid w:val="00DC6ED0"/>
    <w:rsid w:val="00DD08C8"/>
    <w:rsid w:val="00DF42A5"/>
    <w:rsid w:val="00DF6579"/>
    <w:rsid w:val="00E16348"/>
    <w:rsid w:val="00E52286"/>
    <w:rsid w:val="00E5431F"/>
    <w:rsid w:val="00E63935"/>
    <w:rsid w:val="00E737A1"/>
    <w:rsid w:val="00E9735C"/>
    <w:rsid w:val="00EC1299"/>
    <w:rsid w:val="00F06721"/>
    <w:rsid w:val="00F06ADA"/>
    <w:rsid w:val="00F070A4"/>
    <w:rsid w:val="00F35B0E"/>
    <w:rsid w:val="00F42706"/>
    <w:rsid w:val="00F94329"/>
    <w:rsid w:val="00FA05D8"/>
    <w:rsid w:val="00FA3422"/>
    <w:rsid w:val="00FB3397"/>
    <w:rsid w:val="00FF61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F0A981"/>
  <w15:chartTrackingRefBased/>
  <w15:docId w15:val="{97EFE851-7967-4C43-8552-88943945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7"/>
    </w:rPr>
  </w:style>
  <w:style w:type="paragraph" w:styleId="Heading2">
    <w:name w:val="heading 2"/>
    <w:basedOn w:val="Normal"/>
    <w:next w:val="Normal"/>
    <w:qFormat/>
    <w:pPr>
      <w:keepNext/>
      <w:ind w:left="4320" w:firstLine="720"/>
      <w:outlineLvl w:val="1"/>
    </w:pPr>
    <w:rPr>
      <w:sz w:val="24"/>
    </w:rPr>
  </w:style>
  <w:style w:type="paragraph" w:styleId="Heading3">
    <w:name w:val="heading 3"/>
    <w:basedOn w:val="Normal"/>
    <w:next w:val="Normal"/>
    <w:qFormat/>
    <w:pPr>
      <w:keepNext/>
      <w:ind w:right="720"/>
      <w:outlineLvl w:val="2"/>
    </w:pPr>
    <w:rPr>
      <w:sz w:val="24"/>
    </w:rPr>
  </w:style>
  <w:style w:type="paragraph" w:styleId="Heading4">
    <w:name w:val="heading 4"/>
    <w:basedOn w:val="Normal"/>
    <w:next w:val="Normal"/>
    <w:qFormat/>
    <w:pPr>
      <w:keepNext/>
      <w:ind w:left="864" w:right="720" w:hanging="864"/>
      <w:outlineLvl w:val="3"/>
    </w:pPr>
    <w:rPr>
      <w:sz w:val="24"/>
    </w:rPr>
  </w:style>
  <w:style w:type="paragraph" w:styleId="Heading5">
    <w:name w:val="heading 5"/>
    <w:basedOn w:val="Normal"/>
    <w:next w:val="Normal"/>
    <w:qFormat/>
    <w:pPr>
      <w:keepNext/>
      <w:tabs>
        <w:tab w:val="left" w:pos="0"/>
        <w:tab w:val="left" w:pos="720"/>
        <w:tab w:val="left" w:pos="1440"/>
        <w:tab w:val="left" w:pos="2160"/>
        <w:tab w:val="left" w:pos="5760"/>
        <w:tab w:val="left" w:pos="7920"/>
        <w:tab w:val="left" w:pos="8640"/>
        <w:tab w:val="left" w:pos="9630"/>
      </w:tabs>
      <w:suppressAutoHyphens/>
      <w:ind w:right="540"/>
      <w:jc w:val="right"/>
      <w:outlineLvl w:val="4"/>
    </w:pPr>
    <w:rPr>
      <w:spacing w:val="-3"/>
      <w:sz w:val="26"/>
      <w:lang w:val="en-GB"/>
    </w:rPr>
  </w:style>
  <w:style w:type="paragraph" w:styleId="Heading6">
    <w:name w:val="heading 6"/>
    <w:basedOn w:val="Normal"/>
    <w:next w:val="Normal"/>
    <w:qFormat/>
    <w:pPr>
      <w:keepNext/>
      <w:outlineLvl w:val="5"/>
    </w:pPr>
    <w:rPr>
      <w:sz w:val="24"/>
    </w:rPr>
  </w:style>
  <w:style w:type="paragraph" w:styleId="Heading7">
    <w:name w:val="heading 7"/>
    <w:basedOn w:val="Normal"/>
    <w:next w:val="Normal"/>
    <w:qFormat/>
    <w:pPr>
      <w:keepNext/>
      <w:ind w:left="5760" w:firstLine="720"/>
      <w:outlineLvl w:val="6"/>
    </w:pPr>
    <w:rPr>
      <w:sz w:val="24"/>
    </w:rPr>
  </w:style>
  <w:style w:type="paragraph" w:styleId="Heading8">
    <w:name w:val="heading 8"/>
    <w:basedOn w:val="Normal"/>
    <w:next w:val="Normal"/>
    <w:qFormat/>
    <w:pPr>
      <w:keepNext/>
      <w:ind w:left="720" w:right="360"/>
      <w:jc w:val="right"/>
      <w:outlineLvl w:val="7"/>
    </w:pPr>
    <w:rPr>
      <w:spacing w:val="-3"/>
      <w:sz w:val="26"/>
      <w:lang w:val="en-GB"/>
    </w:rPr>
  </w:style>
  <w:style w:type="paragraph" w:styleId="Heading9">
    <w:name w:val="heading 9"/>
    <w:basedOn w:val="Normal"/>
    <w:next w:val="Normal"/>
    <w:qFormat/>
    <w:pPr>
      <w:keepNext/>
      <w:ind w:left="720" w:right="1440"/>
      <w:jc w:val="right"/>
      <w:outlineLvl w:val="8"/>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styleId="DocumentMap">
    <w:name w:val="Document Map"/>
    <w:basedOn w:val="Normal"/>
    <w:semiHidden/>
    <w:pPr>
      <w:shd w:val="clear" w:color="auto" w:fill="000080"/>
    </w:pPr>
    <w:rPr>
      <w:rFonts w:ascii="Tahoma" w:hAnsi="Tahoma"/>
    </w:rPr>
  </w:style>
  <w:style w:type="paragraph" w:styleId="Salutation">
    <w:name w:val="Salutation"/>
    <w:basedOn w:val="Normal"/>
    <w:next w:val="Normal"/>
    <w:rPr>
      <w:sz w:val="24"/>
    </w:rPr>
  </w:style>
  <w:style w:type="character" w:customStyle="1" w:styleId="SGLHHeading">
    <w:name w:val="SG LH Heading"/>
    <w:basedOn w:val="DefaultParagraphFont"/>
    <w:rPr>
      <w:rFonts w:ascii="Arial" w:hAnsi="Arial"/>
      <w:smallCaps/>
      <w:sz w:val="16"/>
    </w:rPr>
  </w:style>
  <w:style w:type="paragraph" w:styleId="BodyTextIndent">
    <w:name w:val="Body Text Indent"/>
    <w:basedOn w:val="Normal"/>
    <w:pPr>
      <w:spacing w:line="360" w:lineRule="auto"/>
      <w:ind w:firstLine="720"/>
    </w:pPr>
    <w:rPr>
      <w:rFonts w:ascii="Courier" w:hAnsi="Courier"/>
    </w:rPr>
  </w:style>
  <w:style w:type="paragraph" w:styleId="BlockText">
    <w:name w:val="Block Text"/>
    <w:basedOn w:val="Normal"/>
    <w:pPr>
      <w:tabs>
        <w:tab w:val="left" w:pos="5760"/>
      </w:tabs>
      <w:spacing w:line="360" w:lineRule="auto"/>
      <w:ind w:left="720" w:right="720"/>
      <w:outlineLvl w:val="0"/>
    </w:pPr>
    <w:rPr>
      <w:sz w:val="26"/>
    </w:rPr>
  </w:style>
  <w:style w:type="paragraph" w:styleId="BodyText">
    <w:name w:val="Body Text"/>
    <w:basedOn w:val="Normal"/>
    <w:pPr>
      <w:tabs>
        <w:tab w:val="left" w:pos="0"/>
        <w:tab w:val="left" w:pos="720"/>
      </w:tabs>
      <w:spacing w:line="360" w:lineRule="auto"/>
      <w:ind w:right="720"/>
      <w:outlineLvl w:val="0"/>
    </w:pPr>
    <w:rPr>
      <w:sz w:val="26"/>
    </w:rPr>
  </w:style>
  <w:style w:type="paragraph" w:styleId="EndnoteText">
    <w:name w:val="endnote text"/>
    <w:basedOn w:val="Normal"/>
    <w:semiHidden/>
    <w:pPr>
      <w:widowControl w:val="0"/>
    </w:pPr>
    <w:rPr>
      <w:snapToGrid w:val="0"/>
      <w:sz w:val="24"/>
    </w:rPr>
  </w:style>
  <w:style w:type="paragraph" w:styleId="BodyText2">
    <w:name w:val="Body Text 2"/>
    <w:basedOn w:val="Normal"/>
    <w:pPr>
      <w:widowControl w:val="0"/>
      <w:tabs>
        <w:tab w:val="left" w:pos="0"/>
        <w:tab w:val="left" w:pos="720"/>
        <w:tab w:val="left" w:pos="2160"/>
        <w:tab w:val="left" w:pos="5760"/>
      </w:tabs>
      <w:suppressAutoHyphens/>
      <w:spacing w:line="480" w:lineRule="auto"/>
      <w:jc w:val="center"/>
    </w:pPr>
    <w:rPr>
      <w:rFonts w:ascii="Courier New" w:hAnsi="Courier New"/>
      <w:snapToGrid w:val="0"/>
      <w:spacing w:val="-3"/>
      <w:sz w:val="24"/>
      <w:lang w:val="en-GB"/>
    </w:rPr>
  </w:style>
  <w:style w:type="paragraph" w:customStyle="1" w:styleId="SingleTxt">
    <w:name w:val="__Single Txt"/>
    <w:basedOn w:val="Normal"/>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lang w:val="en-GB"/>
    </w:rPr>
  </w:style>
  <w:style w:type="paragraph" w:styleId="BodyText3">
    <w:name w:val="Body Text 3"/>
    <w:basedOn w:val="Normal"/>
    <w:pPr>
      <w:ind w:right="-630"/>
    </w:pPr>
    <w:rPr>
      <w:sz w:val="26"/>
    </w:rPr>
  </w:style>
  <w:style w:type="paragraph" w:styleId="BodyTextIndent2">
    <w:name w:val="Body Text Indent 2"/>
    <w:basedOn w:val="Normal"/>
    <w:pPr>
      <w:tabs>
        <w:tab w:val="left" w:pos="0"/>
      </w:tabs>
      <w:ind w:firstLine="720"/>
    </w:pPr>
    <w:rPr>
      <w:sz w:val="26"/>
    </w:rPr>
  </w:style>
  <w:style w:type="paragraph" w:styleId="BodyTextIndent3">
    <w:name w:val="Body Text Indent 3"/>
    <w:basedOn w:val="Normal"/>
    <w:pPr>
      <w:spacing w:line="360" w:lineRule="auto"/>
      <w:ind w:left="720"/>
    </w:pPr>
    <w:rPr>
      <w:sz w:val="2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eader">
    <w:name w:val="header"/>
    <w:basedOn w:val="Normal"/>
    <w:rsid w:val="003B1856"/>
    <w:pPr>
      <w:tabs>
        <w:tab w:val="center" w:pos="4677"/>
        <w:tab w:val="right" w:pos="9355"/>
      </w:tabs>
      <w:spacing w:line="360" w:lineRule="auto"/>
      <w:ind w:firstLine="709"/>
      <w:jc w:val="both"/>
    </w:pPr>
    <w:rPr>
      <w:sz w:val="28"/>
      <w:szCs w:val="24"/>
      <w:lang w:val="ru-RU" w:eastAsia="ru-RU"/>
    </w:rPr>
  </w:style>
  <w:style w:type="paragraph" w:styleId="Footer">
    <w:name w:val="footer"/>
    <w:basedOn w:val="Normal"/>
    <w:link w:val="FooterChar"/>
    <w:rsid w:val="00DA08E8"/>
    <w:pPr>
      <w:tabs>
        <w:tab w:val="center" w:pos="4680"/>
        <w:tab w:val="right" w:pos="9360"/>
      </w:tabs>
    </w:pPr>
  </w:style>
  <w:style w:type="character" w:customStyle="1" w:styleId="FooterChar">
    <w:name w:val="Footer Char"/>
    <w:basedOn w:val="DefaultParagraphFont"/>
    <w:link w:val="Footer"/>
    <w:rsid w:val="00DA08E8"/>
    <w:rPr>
      <w:lang w:eastAsia="en-US"/>
    </w:rPr>
  </w:style>
  <w:style w:type="paragraph" w:styleId="Revision">
    <w:name w:val="Revision"/>
    <w:hidden/>
    <w:uiPriority w:val="99"/>
    <w:semiHidden/>
    <w:rsid w:val="00D86896"/>
    <w:rPr>
      <w:lang w:eastAsia="en-US"/>
    </w:rPr>
  </w:style>
  <w:style w:type="paragraph" w:customStyle="1" w:styleId="Default">
    <w:name w:val="Default"/>
    <w:rsid w:val="00D86896"/>
    <w:pPr>
      <w:autoSpaceDE w:val="0"/>
      <w:autoSpaceDN w:val="0"/>
      <w:adjustRightInd w:val="0"/>
    </w:pPr>
    <w:rPr>
      <w:color w:val="000000"/>
      <w:sz w:val="24"/>
      <w:szCs w:val="24"/>
      <w:lang w:eastAsia="en-US" w:bidi="he-IL"/>
    </w:rPr>
  </w:style>
  <w:style w:type="character" w:styleId="Hyperlink">
    <w:name w:val="Hyperlink"/>
    <w:basedOn w:val="DefaultParagraphFont"/>
    <w:rsid w:val="009350EC"/>
    <w:rPr>
      <w:color w:val="0563C1" w:themeColor="hyperlink"/>
      <w:u w:val="single"/>
    </w:rPr>
  </w:style>
  <w:style w:type="character" w:styleId="UnresolvedMention">
    <w:name w:val="Unresolved Mention"/>
    <w:basedOn w:val="DefaultParagraphFont"/>
    <w:uiPriority w:val="99"/>
    <w:semiHidden/>
    <w:unhideWhenUsed/>
    <w:rsid w:val="00935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mailto:crolll@un.org"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pa\Security%20Council%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6" ma:contentTypeDescription="Create a new document." ma:contentTypeScope="" ma:versionID="dfdb676f7382fc4f41cb4688c27415dc">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5fec70b71140ba078f816a2dcb201078"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bf0096c-6304-439c-afd6-40b8855e9c24}"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231732-7164-4AF1-993F-F82905B0A0A6}">
  <ds:schemaRefs>
    <ds:schemaRef ds:uri="http://schemas.microsoft.com/office/2006/metadata/longProperties"/>
  </ds:schemaRefs>
</ds:datastoreItem>
</file>

<file path=customXml/itemProps2.xml><?xml version="1.0" encoding="utf-8"?>
<ds:datastoreItem xmlns:ds="http://schemas.openxmlformats.org/officeDocument/2006/customXml" ds:itemID="{AEB9766F-2917-4489-A1E4-F1356F51D9EA}">
  <ds:schemaRefs>
    <ds:schemaRef ds:uri="http://schemas.microsoft.com/sharepoint/v3/contenttype/forms"/>
  </ds:schemaRefs>
</ds:datastoreItem>
</file>

<file path=customXml/itemProps3.xml><?xml version="1.0" encoding="utf-8"?>
<ds:datastoreItem xmlns:ds="http://schemas.openxmlformats.org/officeDocument/2006/customXml" ds:itemID="{8D91B2AA-5138-4D55-B47E-6E1F0973684E}">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4.xml><?xml version="1.0" encoding="utf-8"?>
<ds:datastoreItem xmlns:ds="http://schemas.openxmlformats.org/officeDocument/2006/customXml" ds:itemID="{4052AB21-2497-4A2C-B080-8529C48E0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Office\Templates\dpa\Security Council Letterhead.dot</Template>
  <TotalTime>7</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UNITED NATIONS</vt:lpstr>
    </vt:vector>
  </TitlesOfParts>
  <Company>UNITED NATIONS</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dc:title>
  <dc:subject/>
  <dc:creator>DPA</dc:creator>
  <cp:keywords/>
  <cp:lastModifiedBy>Luke Croll</cp:lastModifiedBy>
  <cp:revision>11</cp:revision>
  <cp:lastPrinted>2012-07-03T16:57:00Z</cp:lastPrinted>
  <dcterms:created xsi:type="dcterms:W3CDTF">2023-04-13T14:52:00Z</dcterms:created>
  <dcterms:modified xsi:type="dcterms:W3CDTF">2023-04-13T17:56:00Z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1137600.00000000</vt:lpwstr>
  </property>
  <property fmtid="{D5CDD505-2E9C-101B-9397-08002B2CF9AE}" pid="3" name="ContentTypeId">
    <vt:lpwstr>0x0101000719F519AFC9644FB8D3D4B9DB76C27E</vt:lpwstr>
  </property>
  <property fmtid="{D5CDD505-2E9C-101B-9397-08002B2CF9AE}" pid="4" name="MediaServiceImageTags">
    <vt:lpwstr/>
  </property>
</Properties>
</file>
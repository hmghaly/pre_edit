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A91B4" w14:textId="77777777" w:rsidR="005F4079" w:rsidRPr="009A4BD3" w:rsidRDefault="005F4079" w:rsidP="005F4079">
      <w:pPr>
        <w:spacing w:line="240" w:lineRule="auto"/>
        <w:rPr>
          <w:sz w:val="2"/>
        </w:rPr>
        <w:sectPr w:rsidR="005F4079" w:rsidRPr="009A4BD3" w:rsidSect="00590CDC">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200" w:bottom="1728" w:left="1200" w:header="432" w:footer="504" w:gutter="0"/>
          <w:cols w:space="720"/>
          <w:titlePg/>
          <w:docGrid w:linePitch="360"/>
        </w:sectPr>
      </w:pPr>
    </w:p>
    <w:tbl>
      <w:tblPr>
        <w:tblW w:w="9850" w:type="dxa"/>
        <w:tblLayout w:type="fixed"/>
        <w:tblCellMar>
          <w:left w:w="0" w:type="dxa"/>
          <w:right w:w="0" w:type="dxa"/>
        </w:tblCellMar>
        <w:tblLook w:val="0000" w:firstRow="0" w:lastRow="0" w:firstColumn="0" w:lastColumn="0" w:noHBand="0" w:noVBand="0"/>
      </w:tblPr>
      <w:tblGrid>
        <w:gridCol w:w="5472"/>
        <w:gridCol w:w="288"/>
        <w:gridCol w:w="4090"/>
      </w:tblGrid>
      <w:tr w:rsidR="005F4079" w:rsidRPr="009A4BD3" w14:paraId="1C4543BE" w14:textId="77777777" w:rsidTr="005F4079">
        <w:tc>
          <w:tcPr>
            <w:tcW w:w="5472" w:type="dxa"/>
            <w:shd w:val="clear" w:color="auto" w:fill="auto"/>
          </w:tcPr>
          <w:p w14:paraId="45F47FDB" w14:textId="73EC7EDE" w:rsidR="005F4079" w:rsidRPr="009A4BD3" w:rsidRDefault="00590CDC" w:rsidP="005F4079">
            <w:pPr>
              <w:pStyle w:val="Session"/>
              <w:rPr>
                <w:lang w:val="en-GB"/>
              </w:rPr>
            </w:pPr>
            <w:r>
              <w:rPr>
                <w:lang w:val="en-GB"/>
              </w:rPr>
              <w:t>Seventy-</w:t>
            </w:r>
            <w:r w:rsidR="005B40E6">
              <w:rPr>
                <w:lang w:val="en-GB"/>
              </w:rPr>
              <w:t>s</w:t>
            </w:r>
            <w:r w:rsidR="00F343C1">
              <w:rPr>
                <w:lang w:val="en-GB"/>
              </w:rPr>
              <w:t>even</w:t>
            </w:r>
            <w:r>
              <w:rPr>
                <w:lang w:val="en-GB"/>
              </w:rPr>
              <w:t>th session</w:t>
            </w:r>
          </w:p>
        </w:tc>
        <w:tc>
          <w:tcPr>
            <w:tcW w:w="288" w:type="dxa"/>
            <w:shd w:val="clear" w:color="auto" w:fill="auto"/>
          </w:tcPr>
          <w:p w14:paraId="4FD9C9C0" w14:textId="77777777" w:rsidR="005F4079" w:rsidRPr="009A4BD3" w:rsidRDefault="005F4079" w:rsidP="005F4079">
            <w:pPr>
              <w:pStyle w:val="H23"/>
              <w:rPr>
                <w:lang w:val="en-GB"/>
              </w:rPr>
            </w:pPr>
          </w:p>
        </w:tc>
        <w:tc>
          <w:tcPr>
            <w:tcW w:w="4090" w:type="dxa"/>
            <w:shd w:val="clear" w:color="auto" w:fill="auto"/>
          </w:tcPr>
          <w:p w14:paraId="711DB8BE" w14:textId="77777777" w:rsidR="005F4079" w:rsidRPr="009A4BD3" w:rsidRDefault="005F4079" w:rsidP="005F4079">
            <w:pPr>
              <w:pStyle w:val="H23"/>
              <w:rPr>
                <w:lang w:val="en-GB"/>
              </w:rPr>
            </w:pPr>
          </w:p>
        </w:tc>
      </w:tr>
      <w:tr w:rsidR="005F4079" w:rsidRPr="009A4BD3" w14:paraId="270ED6D6" w14:textId="77777777" w:rsidTr="005F4079">
        <w:tc>
          <w:tcPr>
            <w:tcW w:w="5472" w:type="dxa"/>
            <w:shd w:val="clear" w:color="auto" w:fill="auto"/>
          </w:tcPr>
          <w:p w14:paraId="28448719" w14:textId="45C6329B" w:rsidR="005F4079" w:rsidRPr="009A4BD3" w:rsidRDefault="005F4079" w:rsidP="005F4079">
            <w:pPr>
              <w:pStyle w:val="AgendaItemNormal"/>
            </w:pPr>
            <w:r w:rsidRPr="009A4BD3">
              <w:t xml:space="preserve">Agenda item </w:t>
            </w:r>
            <w:r w:rsidR="00D620E9">
              <w:t>138</w:t>
            </w:r>
          </w:p>
        </w:tc>
        <w:tc>
          <w:tcPr>
            <w:tcW w:w="288" w:type="dxa"/>
            <w:shd w:val="clear" w:color="auto" w:fill="auto"/>
          </w:tcPr>
          <w:p w14:paraId="67FF90F6" w14:textId="77777777" w:rsidR="005F4079" w:rsidRPr="009A4BD3" w:rsidRDefault="005F4079" w:rsidP="005F4079">
            <w:pPr>
              <w:pStyle w:val="H23"/>
              <w:rPr>
                <w:lang w:val="en-GB"/>
              </w:rPr>
            </w:pPr>
          </w:p>
        </w:tc>
        <w:tc>
          <w:tcPr>
            <w:tcW w:w="4090" w:type="dxa"/>
            <w:shd w:val="clear" w:color="auto" w:fill="auto"/>
          </w:tcPr>
          <w:p w14:paraId="52692720" w14:textId="77777777" w:rsidR="005F4079" w:rsidRPr="009A4BD3" w:rsidRDefault="005F4079" w:rsidP="005F4079">
            <w:pPr>
              <w:pStyle w:val="H23"/>
              <w:rPr>
                <w:lang w:val="en-GB"/>
              </w:rPr>
            </w:pPr>
          </w:p>
        </w:tc>
      </w:tr>
      <w:tr w:rsidR="005F4079" w:rsidRPr="009A4BD3" w14:paraId="0BF58168" w14:textId="77777777" w:rsidTr="005F4079">
        <w:tc>
          <w:tcPr>
            <w:tcW w:w="5472" w:type="dxa"/>
            <w:shd w:val="clear" w:color="auto" w:fill="auto"/>
          </w:tcPr>
          <w:p w14:paraId="69883E03" w14:textId="273C16AE" w:rsidR="005F4079" w:rsidRPr="009A4BD3" w:rsidRDefault="00D620E9" w:rsidP="00D71CAC">
            <w:pPr>
              <w:pStyle w:val="AgendaTitleH2"/>
              <w:ind w:right="0"/>
            </w:pPr>
            <w:r w:rsidRPr="0060550E">
              <w:t>Proposed programme budget for 2023</w:t>
            </w:r>
          </w:p>
          <w:p w14:paraId="2ABFE750" w14:textId="77777777" w:rsidR="005F4079" w:rsidRPr="009A4BD3" w:rsidRDefault="005F4079" w:rsidP="005F4079">
            <w:pPr>
              <w:spacing w:line="240" w:lineRule="auto"/>
              <w:rPr>
                <w:sz w:val="2"/>
              </w:rPr>
            </w:pPr>
          </w:p>
        </w:tc>
        <w:tc>
          <w:tcPr>
            <w:tcW w:w="288" w:type="dxa"/>
            <w:shd w:val="clear" w:color="auto" w:fill="auto"/>
          </w:tcPr>
          <w:p w14:paraId="1F19A2F5" w14:textId="77777777" w:rsidR="005F4079" w:rsidRPr="009A4BD3" w:rsidRDefault="005F4079" w:rsidP="005F4079">
            <w:pPr>
              <w:pStyle w:val="H23"/>
              <w:rPr>
                <w:lang w:val="en-GB"/>
              </w:rPr>
            </w:pPr>
          </w:p>
        </w:tc>
        <w:tc>
          <w:tcPr>
            <w:tcW w:w="4090" w:type="dxa"/>
            <w:shd w:val="clear" w:color="auto" w:fill="auto"/>
          </w:tcPr>
          <w:p w14:paraId="358D6201" w14:textId="77777777" w:rsidR="005F4079" w:rsidRPr="009A4BD3" w:rsidRDefault="005F4079" w:rsidP="005F4079">
            <w:pPr>
              <w:pStyle w:val="H23"/>
              <w:rPr>
                <w:lang w:val="en-GB"/>
              </w:rPr>
            </w:pPr>
          </w:p>
        </w:tc>
      </w:tr>
    </w:tbl>
    <w:p w14:paraId="2CB9C635" w14:textId="7ECB6042" w:rsidR="005F4079" w:rsidRPr="00590CDC" w:rsidRDefault="005F4079" w:rsidP="00590CDC">
      <w:pPr>
        <w:pStyle w:val="SingleTxt"/>
        <w:spacing w:after="0" w:line="120" w:lineRule="atLeast"/>
        <w:rPr>
          <w:sz w:val="10"/>
        </w:rPr>
      </w:pPr>
    </w:p>
    <w:p w14:paraId="5B38AEC0" w14:textId="2894CF72" w:rsidR="00590CDC" w:rsidRPr="00590CDC" w:rsidRDefault="00590CDC" w:rsidP="00590CDC">
      <w:pPr>
        <w:pStyle w:val="SingleTxt"/>
        <w:spacing w:after="0" w:line="120" w:lineRule="atLeast"/>
        <w:rPr>
          <w:sz w:val="10"/>
        </w:rPr>
      </w:pPr>
    </w:p>
    <w:p w14:paraId="6FE71E21" w14:textId="107BD067" w:rsidR="00590CDC" w:rsidRPr="00590CDC" w:rsidRDefault="00590CDC" w:rsidP="00590CDC">
      <w:pPr>
        <w:pStyle w:val="SingleTxt"/>
        <w:spacing w:after="0" w:line="120" w:lineRule="atLeast"/>
        <w:rPr>
          <w:sz w:val="10"/>
        </w:rPr>
      </w:pPr>
    </w:p>
    <w:p w14:paraId="78F6AEFF" w14:textId="12E1FA68" w:rsidR="00590CDC" w:rsidRDefault="00590CDC" w:rsidP="00D71CAC">
      <w:pPr>
        <w:pStyle w:val="TitleHCH"/>
        <w:ind w:left="1267" w:right="3090" w:hanging="1267"/>
      </w:pPr>
      <w:r>
        <w:tab/>
      </w:r>
      <w:r>
        <w:tab/>
        <w:t>Resolution adopted by the General Assembly on</w:t>
      </w:r>
      <w:r w:rsidR="00195224">
        <w:t xml:space="preserve"> </w:t>
      </w:r>
      <w:r w:rsidR="00D04A10">
        <w:t>30 December</w:t>
      </w:r>
      <w:r w:rsidR="005B1D76" w:rsidRPr="00410514">
        <w:t xml:space="preserve"> </w:t>
      </w:r>
      <w:r>
        <w:t>20</w:t>
      </w:r>
      <w:r w:rsidR="00C5452E">
        <w:t>2</w:t>
      </w:r>
      <w:r w:rsidR="00125D7B">
        <w:t>2</w:t>
      </w:r>
    </w:p>
    <w:p w14:paraId="7D279182" w14:textId="72061744" w:rsidR="00590CDC" w:rsidRPr="00590CDC" w:rsidRDefault="00590CDC" w:rsidP="00590CDC">
      <w:pPr>
        <w:pStyle w:val="SingleTxt"/>
        <w:spacing w:after="0" w:line="120" w:lineRule="atLeast"/>
        <w:rPr>
          <w:sz w:val="10"/>
        </w:rPr>
      </w:pPr>
    </w:p>
    <w:p w14:paraId="6EB79365" w14:textId="139E8819" w:rsidR="00590CDC" w:rsidRPr="00590CDC" w:rsidRDefault="00590CDC" w:rsidP="00590CDC">
      <w:pPr>
        <w:pStyle w:val="SingleTxt"/>
        <w:spacing w:after="0" w:line="120" w:lineRule="atLeast"/>
        <w:rPr>
          <w:sz w:val="10"/>
        </w:rPr>
      </w:pPr>
    </w:p>
    <w:p w14:paraId="43D7EB0B" w14:textId="40EF211C" w:rsidR="00590CDC" w:rsidRDefault="00590CDC" w:rsidP="00590CDC">
      <w:pPr>
        <w:pStyle w:val="H4"/>
        <w:ind w:right="1260"/>
      </w:pPr>
      <w:r>
        <w:tab/>
      </w:r>
      <w:r>
        <w:tab/>
      </w:r>
      <w:r w:rsidRPr="00590CDC">
        <w:rPr>
          <w:i w:val="0"/>
        </w:rPr>
        <w:t>[</w:t>
      </w:r>
      <w:r w:rsidR="003223E8">
        <w:t>o</w:t>
      </w:r>
      <w:r w:rsidR="00064AEB">
        <w:t>n the report of the</w:t>
      </w:r>
      <w:r w:rsidR="005B1D76">
        <w:t xml:space="preserve"> Fifth</w:t>
      </w:r>
      <w:r w:rsidR="00AA4E92" w:rsidRPr="00EF685D">
        <w:t xml:space="preserve"> Committee </w:t>
      </w:r>
      <w:r>
        <w:t>(</w:t>
      </w:r>
      <w:hyperlink r:id="rId13" w:history="1">
        <w:r w:rsidR="00D620E9">
          <w:rPr>
            <w:rStyle w:val="Hyperlink"/>
          </w:rPr>
          <w:t>A/77/672</w:t>
        </w:r>
      </w:hyperlink>
      <w:r w:rsidR="00910BAC" w:rsidRPr="00910BAC">
        <w:rPr>
          <w:rStyle w:val="Hyperlink"/>
          <w:color w:val="auto"/>
        </w:rPr>
        <w:t>, para.</w:t>
      </w:r>
      <w:r w:rsidR="006479FC">
        <w:rPr>
          <w:rStyle w:val="Hyperlink"/>
          <w:color w:val="auto"/>
        </w:rPr>
        <w:t xml:space="preserve"> </w:t>
      </w:r>
      <w:r w:rsidR="00701C99">
        <w:rPr>
          <w:rStyle w:val="Hyperlink"/>
          <w:color w:val="auto"/>
        </w:rPr>
        <w:t>68</w:t>
      </w:r>
      <w:r>
        <w:t>)</w:t>
      </w:r>
      <w:r w:rsidRPr="00590CDC">
        <w:rPr>
          <w:i w:val="0"/>
        </w:rPr>
        <w:t>]</w:t>
      </w:r>
    </w:p>
    <w:p w14:paraId="16DEBA1A" w14:textId="79962500" w:rsidR="00590CDC" w:rsidRPr="00590CDC" w:rsidRDefault="00590CDC" w:rsidP="00590CDC">
      <w:pPr>
        <w:pStyle w:val="SingleTxt"/>
        <w:spacing w:after="0" w:line="120" w:lineRule="atLeast"/>
        <w:rPr>
          <w:sz w:val="10"/>
        </w:rPr>
      </w:pPr>
    </w:p>
    <w:p w14:paraId="10165BA0" w14:textId="44C5CEE2" w:rsidR="00590CDC" w:rsidRPr="00590CDC" w:rsidRDefault="00590CDC" w:rsidP="00590CDC">
      <w:pPr>
        <w:pStyle w:val="SingleTxt"/>
        <w:spacing w:after="0" w:line="120" w:lineRule="atLeast"/>
        <w:rPr>
          <w:sz w:val="10"/>
        </w:rPr>
      </w:pPr>
    </w:p>
    <w:p w14:paraId="165EDBA3" w14:textId="6B8D5C54" w:rsidR="00F866CD" w:rsidRPr="00E81E8B" w:rsidRDefault="00590CDC" w:rsidP="00F866CD">
      <w:pPr>
        <w:pStyle w:val="TitleH1"/>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right="1260"/>
        <w:rPr>
          <w:lang w:val="en-TT"/>
        </w:rPr>
      </w:pPr>
      <w:r>
        <w:tab/>
      </w:r>
      <w:commentRangeStart w:id="0"/>
      <w:r w:rsidRPr="00D71CAC">
        <w:t>7</w:t>
      </w:r>
      <w:r w:rsidR="00F343C1">
        <w:t>7</w:t>
      </w:r>
      <w:r w:rsidRPr="00D71CAC">
        <w:t>/</w:t>
      </w:r>
      <w:r w:rsidR="00D04A10">
        <w:t>2</w:t>
      </w:r>
      <w:r w:rsidR="00C5688A">
        <w:t>66</w:t>
      </w:r>
      <w:r w:rsidR="000B7F40">
        <w:t>.</w:t>
      </w:r>
      <w:commentRangeEnd w:id="0"/>
      <w:r w:rsidR="00D04A10">
        <w:rPr>
          <w:rStyle w:val="CommentReference"/>
          <w:b w:val="0"/>
        </w:rPr>
        <w:commentReference w:id="0"/>
      </w:r>
      <w:r>
        <w:tab/>
      </w:r>
      <w:r w:rsidR="00D620E9" w:rsidRPr="0060550E">
        <w:t>Working Capital Fund for 2023</w:t>
      </w:r>
    </w:p>
    <w:p w14:paraId="501CC006" w14:textId="77777777" w:rsidR="00F866CD" w:rsidRPr="00E81E8B" w:rsidRDefault="00F866CD" w:rsidP="00F866CD">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sz w:val="10"/>
          <w:lang w:val="en-TT"/>
        </w:rPr>
      </w:pPr>
    </w:p>
    <w:p w14:paraId="79FF8EC7" w14:textId="77777777" w:rsidR="00F866CD" w:rsidRPr="00E81E8B" w:rsidRDefault="00F866CD" w:rsidP="00F866CD">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sz w:val="10"/>
          <w:lang w:val="en-TT"/>
        </w:rPr>
      </w:pPr>
    </w:p>
    <w:p w14:paraId="340146F5" w14:textId="77777777" w:rsidR="00D620E9" w:rsidRPr="0060550E" w:rsidRDefault="00D620E9" w:rsidP="00D620E9">
      <w:pPr>
        <w:pStyle w:val="SingleTxt"/>
        <w:rPr>
          <w:i/>
          <w:iCs/>
        </w:rPr>
      </w:pPr>
      <w:r w:rsidRPr="0060550E">
        <w:tab/>
      </w:r>
      <w:r w:rsidRPr="0060550E">
        <w:rPr>
          <w:i/>
          <w:iCs/>
        </w:rPr>
        <w:t>The General Assembly</w:t>
      </w:r>
    </w:p>
    <w:p w14:paraId="300BF64D" w14:textId="77777777" w:rsidR="00D620E9" w:rsidRPr="0060550E" w:rsidRDefault="00D620E9" w:rsidP="00D620E9">
      <w:pPr>
        <w:pStyle w:val="SingleTxt"/>
      </w:pPr>
      <w:r w:rsidRPr="0060550E">
        <w:tab/>
      </w:r>
      <w:r w:rsidRPr="0060550E">
        <w:rPr>
          <w:i/>
          <w:iCs/>
        </w:rPr>
        <w:t>Resolves</w:t>
      </w:r>
      <w:r w:rsidRPr="0060550E">
        <w:t xml:space="preserve"> that:</w:t>
      </w:r>
      <w:r w:rsidRPr="0060550E">
        <w:rPr>
          <w:noProof/>
        </w:rPr>
        <w:t xml:space="preserve"> </w:t>
      </w:r>
    </w:p>
    <w:p w14:paraId="55F4C4E2" w14:textId="77777777" w:rsidR="00D620E9" w:rsidRPr="0060550E" w:rsidRDefault="00D620E9" w:rsidP="00D620E9">
      <w:pPr>
        <w:pStyle w:val="SingleTxt"/>
      </w:pPr>
      <w:r w:rsidRPr="0060550E">
        <w:tab/>
        <w:t>1.</w:t>
      </w:r>
      <w:r w:rsidRPr="0060550E">
        <w:tab/>
        <w:t xml:space="preserve">The Working Capital Fund shall be established for 2023 in the amount of 250 million United States </w:t>
      </w:r>
      <w:proofErr w:type="gramStart"/>
      <w:r w:rsidRPr="0060550E">
        <w:t>dollars;</w:t>
      </w:r>
      <w:proofErr w:type="gramEnd"/>
    </w:p>
    <w:p w14:paraId="2A31F4EF" w14:textId="77777777" w:rsidR="00D620E9" w:rsidRPr="0060550E" w:rsidRDefault="00D620E9" w:rsidP="00D620E9">
      <w:pPr>
        <w:pStyle w:val="SingleTxt"/>
      </w:pPr>
      <w:r w:rsidRPr="0060550E">
        <w:tab/>
        <w:t>2.</w:t>
      </w:r>
      <w:r w:rsidRPr="0060550E">
        <w:tab/>
        <w:t xml:space="preserve">Member States shall make advances to the Working Capital Fund amounting to 150 million dollars in accordance with the scale of assessments adopted by the General Assembly for contributions of Member States to the budget for 2023, and the remaining 100 million dollars shall be financed from the unspent funds of the 2021 regular budget, on an exceptional basis and without setting a precedent, in accordance with General Assembly resolution </w:t>
      </w:r>
      <w:hyperlink r:id="rId18" w:history="1">
        <w:r w:rsidRPr="0060550E">
          <w:rPr>
            <w:rStyle w:val="Hyperlink"/>
          </w:rPr>
          <w:t>76/272</w:t>
        </w:r>
      </w:hyperlink>
      <w:r w:rsidRPr="0060550E">
        <w:t xml:space="preserve"> of 29 June 2022;</w:t>
      </w:r>
    </w:p>
    <w:p w14:paraId="598E3EB4" w14:textId="77777777" w:rsidR="00D620E9" w:rsidRPr="0060550E" w:rsidRDefault="00D620E9" w:rsidP="00D620E9">
      <w:pPr>
        <w:pStyle w:val="SingleTxt"/>
      </w:pPr>
      <w:r w:rsidRPr="0060550E">
        <w:tab/>
        <w:t>3.</w:t>
      </w:r>
      <w:r w:rsidRPr="0060550E">
        <w:tab/>
        <w:t>There shall be set off against this allocation of advances:</w:t>
      </w:r>
    </w:p>
    <w:p w14:paraId="41085CFA" w14:textId="77777777" w:rsidR="00D620E9" w:rsidRPr="0060550E" w:rsidRDefault="00D620E9" w:rsidP="00D620E9">
      <w:pPr>
        <w:pStyle w:val="SingleTxt"/>
      </w:pPr>
      <w:r w:rsidRPr="0060550E">
        <w:tab/>
        <w:t>(a)</w:t>
      </w:r>
      <w:r w:rsidRPr="0060550E">
        <w:tab/>
        <w:t xml:space="preserve">Credits to Member States resulting from transfers made in 1959 and 1960 from the surplus account to the Working Capital Fund in an adjusted amount of 1,025,092 </w:t>
      </w:r>
      <w:proofErr w:type="gramStart"/>
      <w:r w:rsidRPr="0060550E">
        <w:t>dollars;</w:t>
      </w:r>
      <w:proofErr w:type="gramEnd"/>
    </w:p>
    <w:p w14:paraId="78E3B7A3" w14:textId="77777777" w:rsidR="00D620E9" w:rsidRPr="0060550E" w:rsidRDefault="00D620E9" w:rsidP="00D620E9">
      <w:pPr>
        <w:pStyle w:val="SingleTxt"/>
      </w:pPr>
      <w:r w:rsidRPr="0060550E">
        <w:tab/>
        <w:t>(b)</w:t>
      </w:r>
      <w:r w:rsidRPr="0060550E">
        <w:tab/>
        <w:t xml:space="preserve">Cash advances paid by Member States to the Working Capital Fund for 2022 in accordance with General Assembly resolution </w:t>
      </w:r>
      <w:hyperlink r:id="rId19" w:history="1">
        <w:r w:rsidRPr="0060550E">
          <w:rPr>
            <w:rStyle w:val="Hyperlink"/>
          </w:rPr>
          <w:t>76/249</w:t>
        </w:r>
      </w:hyperlink>
      <w:r w:rsidRPr="0060550E">
        <w:t xml:space="preserve"> of 24 December </w:t>
      </w:r>
      <w:proofErr w:type="gramStart"/>
      <w:r w:rsidRPr="0060550E">
        <w:t>2021;</w:t>
      </w:r>
      <w:proofErr w:type="gramEnd"/>
    </w:p>
    <w:p w14:paraId="5308D9BB" w14:textId="77777777" w:rsidR="00D620E9" w:rsidRPr="0060550E" w:rsidRDefault="00D620E9" w:rsidP="00D620E9">
      <w:pPr>
        <w:pStyle w:val="SingleTxt"/>
      </w:pPr>
      <w:r w:rsidRPr="0060550E">
        <w:tab/>
        <w:t>4.</w:t>
      </w:r>
      <w:r w:rsidRPr="0060550E">
        <w:tab/>
        <w:t xml:space="preserve">Should the credits and advances paid by any Member State to the Working Capital Fund for 2022 exceed the amount of that Member State’s advance under the provisions of paragraph 2 above, the excess shall be set off against the amount of the contributions payable by the Member State in respect of </w:t>
      </w:r>
      <w:proofErr w:type="gramStart"/>
      <w:r w:rsidRPr="0060550E">
        <w:t>2023;</w:t>
      </w:r>
      <w:proofErr w:type="gramEnd"/>
    </w:p>
    <w:p w14:paraId="1595BBF8" w14:textId="77777777" w:rsidR="00D620E9" w:rsidRPr="00B8640D" w:rsidRDefault="00D620E9" w:rsidP="00D620E9">
      <w:pPr>
        <w:pStyle w:val="SingleTxt"/>
      </w:pPr>
      <w:commentRangeStart w:id="3"/>
      <w:r w:rsidRPr="00B8640D">
        <w:tab/>
        <w:t>5.</w:t>
      </w:r>
      <w:r w:rsidRPr="00B8640D">
        <w:tab/>
        <w:t>The Secretary-General is authorized to advance from the Working Capital Fund:</w:t>
      </w:r>
      <w:commentRangeEnd w:id="3"/>
      <w:r w:rsidR="0096547E">
        <w:rPr>
          <w:rStyle w:val="CommentReference"/>
        </w:rPr>
        <w:commentReference w:id="3"/>
      </w:r>
    </w:p>
    <w:p w14:paraId="2C58D530" w14:textId="77777777" w:rsidR="00D620E9" w:rsidRPr="0060550E" w:rsidRDefault="00D620E9" w:rsidP="00D620E9">
      <w:pPr>
        <w:pStyle w:val="SingleTxt"/>
      </w:pPr>
      <w:r w:rsidRPr="0060550E">
        <w:lastRenderedPageBreak/>
        <w:tab/>
        <w:t>(a)</w:t>
      </w:r>
      <w:r w:rsidRPr="0060550E">
        <w:tab/>
        <w:t xml:space="preserve">Such sums as may be necessary to finance budgetary appropriations pending the receipt of contributions; sums so advanced shall be reimbursed as soon as receipts from contributions are available for that </w:t>
      </w:r>
      <w:proofErr w:type="gramStart"/>
      <w:r w:rsidRPr="0060550E">
        <w:t>purpose;</w:t>
      </w:r>
      <w:proofErr w:type="gramEnd"/>
    </w:p>
    <w:p w14:paraId="66F75FD6" w14:textId="4E19AB2A" w:rsidR="00D620E9" w:rsidRPr="0060550E" w:rsidRDefault="00D620E9" w:rsidP="00D620E9">
      <w:pPr>
        <w:pStyle w:val="SingleTxt"/>
      </w:pPr>
      <w:r w:rsidRPr="0060550E">
        <w:tab/>
        <w:t>(b)</w:t>
      </w:r>
      <w:r w:rsidRPr="0060550E">
        <w:tab/>
        <w:t xml:space="preserve">Such sums as may be necessary to finance commitments that may be duly authorized under the provisions of the resolutions adopted by the General Assembly, in particular resolution </w:t>
      </w:r>
      <w:r w:rsidRPr="00701C99">
        <w:rPr>
          <w:highlight w:val="yellow"/>
          <w:rPrChange w:id="4" w:author="heather jarvis" w:date="2023-01-05T11:49:00Z">
            <w:rPr/>
          </w:rPrChange>
        </w:rPr>
        <w:t>77/</w:t>
      </w:r>
      <w:ins w:id="5" w:author="heather jarvis" w:date="2023-01-05T11:48:00Z">
        <w:r w:rsidR="00701C99" w:rsidRPr="00701C99">
          <w:rPr>
            <w:highlight w:val="yellow"/>
            <w:rPrChange w:id="6" w:author="heather jarvis" w:date="2023-01-05T11:49:00Z">
              <w:rPr/>
            </w:rPrChange>
          </w:rPr>
          <w:t>265</w:t>
        </w:r>
      </w:ins>
      <w:r w:rsidRPr="00701C99">
        <w:rPr>
          <w:highlight w:val="yellow"/>
          <w:rPrChange w:id="7" w:author="heather jarvis" w:date="2023-01-05T11:49:00Z">
            <w:rPr/>
          </w:rPrChange>
        </w:rPr>
        <w:t xml:space="preserve"> of </w:t>
      </w:r>
      <w:ins w:id="8" w:author="heather jarvis" w:date="2023-01-05T11:48:00Z">
        <w:r w:rsidR="00701C99" w:rsidRPr="00701C99">
          <w:rPr>
            <w:highlight w:val="yellow"/>
            <w:rPrChange w:id="9" w:author="heather jarvis" w:date="2023-01-05T11:49:00Z">
              <w:rPr/>
            </w:rPrChange>
          </w:rPr>
          <w:t xml:space="preserve">30 </w:t>
        </w:r>
      </w:ins>
      <w:r w:rsidRPr="00701C99">
        <w:rPr>
          <w:highlight w:val="yellow"/>
          <w:rPrChange w:id="10" w:author="heather jarvis" w:date="2023-01-05T11:49:00Z">
            <w:rPr/>
          </w:rPrChange>
        </w:rPr>
        <w:t>December 20</w:t>
      </w:r>
      <w:r w:rsidRPr="0060550E">
        <w:t xml:space="preserve">22 relating to unforeseen and extraordinary expenses for 2023; the Secretary-General shall make provision in the budget estimates for reimbursing the Working Capital </w:t>
      </w:r>
      <w:proofErr w:type="gramStart"/>
      <w:r w:rsidRPr="0060550E">
        <w:t>Fund;</w:t>
      </w:r>
      <w:proofErr w:type="gramEnd"/>
    </w:p>
    <w:p w14:paraId="3B2486EF" w14:textId="77777777" w:rsidR="00D620E9" w:rsidRPr="0060550E" w:rsidRDefault="00D620E9" w:rsidP="00D620E9">
      <w:pPr>
        <w:pStyle w:val="SingleTxt"/>
      </w:pPr>
      <w:r w:rsidRPr="0060550E">
        <w:tab/>
        <w:t>(c)</w:t>
      </w:r>
      <w:r w:rsidRPr="0060550E">
        <w:tab/>
        <w:t xml:space="preserve">Such sums as may be necessary to continue the revolving fund to finance miscellaneous self-liquidating purchases and activities, which, together with net sums outstanding for the same purpose, do not exceed 200,000 dollars; advances in excess of 200,000 dollars may be made with the prior concurrence of the Advisory Committee on Administrative and Budgetary </w:t>
      </w:r>
      <w:proofErr w:type="gramStart"/>
      <w:r w:rsidRPr="0060550E">
        <w:t>Questions;</w:t>
      </w:r>
      <w:proofErr w:type="gramEnd"/>
    </w:p>
    <w:p w14:paraId="035951C6" w14:textId="77777777" w:rsidR="00D620E9" w:rsidRPr="0060550E" w:rsidRDefault="00D620E9" w:rsidP="00D620E9">
      <w:pPr>
        <w:pStyle w:val="SingleTxt"/>
      </w:pPr>
      <w:r w:rsidRPr="0060550E">
        <w:tab/>
        <w:t>(d)</w:t>
      </w:r>
      <w:r w:rsidRPr="0060550E">
        <w:tab/>
        <w:t xml:space="preserve">With the prior concurrence of the Advisory Committee, such sums as may be required to finance payments of advance insurance premiums where the period of insurance extends beyond the end of the year in which payment is made; the Secretary-General shall make provision in the budget estimates of each year, during the life of the related policies, to cover the charges applicable to each </w:t>
      </w:r>
      <w:proofErr w:type="gramStart"/>
      <w:r w:rsidRPr="0060550E">
        <w:t>year;</w:t>
      </w:r>
      <w:proofErr w:type="gramEnd"/>
    </w:p>
    <w:p w14:paraId="14A2CF55" w14:textId="77777777" w:rsidR="00D620E9" w:rsidRPr="0060550E" w:rsidRDefault="00D620E9" w:rsidP="00D620E9">
      <w:pPr>
        <w:pStyle w:val="SingleTxt"/>
      </w:pPr>
      <w:r w:rsidRPr="0060550E">
        <w:tab/>
        <w:t>(e)</w:t>
      </w:r>
      <w:r w:rsidRPr="0060550E">
        <w:tab/>
        <w:t xml:space="preserve">Such sums as may be necessary to enable the Tax Equalization Fund to meet current commitments pending the accumulation of credits; such advances shall be repaid as soon as credits are available in the Tax Equalization </w:t>
      </w:r>
      <w:proofErr w:type="gramStart"/>
      <w:r w:rsidRPr="0060550E">
        <w:t>Fund;</w:t>
      </w:r>
      <w:proofErr w:type="gramEnd"/>
    </w:p>
    <w:p w14:paraId="44F89E69" w14:textId="77777777" w:rsidR="00D620E9" w:rsidRPr="0060550E" w:rsidRDefault="00D620E9" w:rsidP="00D620E9">
      <w:pPr>
        <w:pStyle w:val="SingleTxt"/>
      </w:pPr>
      <w:r w:rsidRPr="0060550E">
        <w:tab/>
        <w:t>6.</w:t>
      </w:r>
      <w:r w:rsidRPr="0060550E">
        <w:tab/>
        <w:t xml:space="preserve">Should the provision in paragraph 1 above prove inadequate to meet the purposes normally related to the Working Capital Fund, the Secretary-General is authorized to utilize, in 2023, cash from special funds and accounts in his custody, under the conditions approved by the General Assembly in its resolution </w:t>
      </w:r>
      <w:hyperlink r:id="rId20" w:history="1">
        <w:r w:rsidRPr="0060550E">
          <w:rPr>
            <w:rStyle w:val="Hyperlink"/>
          </w:rPr>
          <w:t>1341 (XIII)</w:t>
        </w:r>
      </w:hyperlink>
      <w:r w:rsidRPr="0060550E">
        <w:t xml:space="preserve"> of 13 December 1958, or the proceeds of loans authorized by the Assembly.</w:t>
      </w:r>
    </w:p>
    <w:p w14:paraId="20AB8E4C" w14:textId="77777777" w:rsidR="00AA2005" w:rsidRPr="00590CDC" w:rsidRDefault="00AA2005" w:rsidP="00AA2005">
      <w:pPr>
        <w:pStyle w:val="SingleTxt"/>
        <w:spacing w:after="0" w:line="120" w:lineRule="atLeast"/>
        <w:rPr>
          <w:sz w:val="10"/>
        </w:rPr>
      </w:pPr>
    </w:p>
    <w:p w14:paraId="707EAB5C" w14:textId="0A15C4CA" w:rsidR="00AA2005" w:rsidRDefault="00D04A10" w:rsidP="00AA2005">
      <w:pPr>
        <w:pStyle w:val="SingleTxt"/>
        <w:jc w:val="right"/>
        <w:rPr>
          <w:i/>
        </w:rPr>
      </w:pPr>
      <w:r>
        <w:rPr>
          <w:i/>
        </w:rPr>
        <w:t>56th (resumed)</w:t>
      </w:r>
      <w:r w:rsidR="00A14DCF">
        <w:rPr>
          <w:i/>
        </w:rPr>
        <w:t xml:space="preserve"> plenary meeting</w:t>
      </w:r>
      <w:r w:rsidR="00A14DCF">
        <w:rPr>
          <w:i/>
        </w:rPr>
        <w:br/>
      </w:r>
      <w:r>
        <w:rPr>
          <w:i/>
        </w:rPr>
        <w:t>30 December</w:t>
      </w:r>
      <w:r w:rsidR="00AA2005">
        <w:rPr>
          <w:i/>
        </w:rPr>
        <w:t xml:space="preserve"> </w:t>
      </w:r>
      <w:r w:rsidR="00AA2005" w:rsidRPr="00590CDC">
        <w:rPr>
          <w:i/>
        </w:rPr>
        <w:t>20</w:t>
      </w:r>
      <w:r w:rsidR="00C5452E">
        <w:rPr>
          <w:i/>
        </w:rPr>
        <w:t>2</w:t>
      </w:r>
      <w:r w:rsidR="00125D7B">
        <w:rPr>
          <w:i/>
        </w:rPr>
        <w:t>2</w:t>
      </w:r>
    </w:p>
    <w:p w14:paraId="4680D9A3" w14:textId="77777777" w:rsidR="00AA2005" w:rsidRPr="00590CDC" w:rsidRDefault="00AA2005" w:rsidP="00AA2005">
      <w:pPr>
        <w:pStyle w:val="SingleTxt"/>
        <w:jc w:val="right"/>
        <w:rPr>
          <w:i/>
        </w:rPr>
      </w:pPr>
      <w:r>
        <w:rPr>
          <w:noProof/>
          <w:w w:val="100"/>
        </w:rPr>
        <mc:AlternateContent>
          <mc:Choice Requires="wps">
            <w:drawing>
              <wp:anchor distT="0" distB="0" distL="114300" distR="114300" simplePos="0" relativeHeight="251659264" behindDoc="0" locked="0" layoutInCell="1" allowOverlap="1" wp14:anchorId="582A2DBC" wp14:editId="6529783C">
                <wp:simplePos x="0" y="0"/>
                <wp:positionH relativeFrom="column">
                  <wp:posOffset>2733675</wp:posOffset>
                </wp:positionH>
                <wp:positionV relativeFrom="paragraph">
                  <wp:posOffset>200025</wp:posOffset>
                </wp:positionV>
                <wp:extent cx="914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6BBDF8"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5.25pt,15.75pt" to="287.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" strokecolor="#010000" strokeweight=".25pt"/>
            </w:pict>
          </mc:Fallback>
        </mc:AlternateContent>
      </w:r>
    </w:p>
    <w:sectPr w:rsidR="00AA2005" w:rsidRPr="00590CDC" w:rsidSect="00590CDC">
      <w:endnotePr>
        <w:numFmt w:val="decimal"/>
      </w:endnotePr>
      <w:type w:val="continuous"/>
      <w:pgSz w:w="12240" w:h="15840"/>
      <w:pgMar w:top="1440" w:right="1200" w:bottom="1152" w:left="1200" w:header="432" w:footer="504" w:gutter="0"/>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ather Jarvis" w:date="2023-01-04T15:56:00Z" w:initials="HJ">
    <w:p w14:paraId="1EB00CF4" w14:textId="0E517E9E" w:rsidR="00D04A10" w:rsidRPr="00701C99" w:rsidRDefault="00D04A10" w:rsidP="00D04A10">
      <w:pPr>
        <w:pStyle w:val="CommentText"/>
      </w:pPr>
      <w:r w:rsidRPr="00701C99">
        <w:rPr>
          <w:rStyle w:val="CommentReference"/>
        </w:rPr>
        <w:annotationRef/>
      </w:r>
      <w:bookmarkStart w:id="1" w:name="_Hlk122717211"/>
      <w:bookmarkStart w:id="2" w:name="_Hlk121502065"/>
      <w:r w:rsidRPr="00701C99">
        <w:rPr>
          <w:color w:val="201F1E"/>
          <w:shd w:val="clear" w:color="auto" w:fill="FFFFFF"/>
        </w:rPr>
        <w:t>Job # 23</w:t>
      </w:r>
      <w:r w:rsidR="00701C99">
        <w:rPr>
          <w:color w:val="201F1E"/>
          <w:shd w:val="clear" w:color="auto" w:fill="FFFFFF"/>
        </w:rPr>
        <w:t>00150</w:t>
      </w:r>
      <w:r w:rsidRPr="00701C99">
        <w:rPr>
          <w:color w:val="201F1E"/>
          <w:shd w:val="clear" w:color="auto" w:fill="FFFFFF"/>
        </w:rPr>
        <w:t>.</w:t>
      </w:r>
    </w:p>
    <w:p w14:paraId="62EDAE93" w14:textId="77777777" w:rsidR="00D04A10" w:rsidRPr="00701C99" w:rsidRDefault="00D04A10" w:rsidP="00D04A10">
      <w:pPr>
        <w:pStyle w:val="CommentText"/>
      </w:pPr>
    </w:p>
    <w:p w14:paraId="534F379C" w14:textId="77777777" w:rsidR="00D04A10" w:rsidRPr="00701C99" w:rsidRDefault="00D04A10" w:rsidP="00D04A10">
      <w:pPr>
        <w:pStyle w:val="CommentText"/>
      </w:pPr>
      <w:r w:rsidRPr="00701C99">
        <w:t>Edited text/2: Heather Jarvis, jarvis@un.org.</w:t>
      </w:r>
    </w:p>
    <w:p w14:paraId="21153F54" w14:textId="77777777" w:rsidR="00D04A10" w:rsidRPr="00701C99" w:rsidRDefault="00D04A10" w:rsidP="00D04A10">
      <w:pPr>
        <w:pStyle w:val="CommentText"/>
      </w:pPr>
    </w:p>
    <w:p w14:paraId="472B4352" w14:textId="03372884" w:rsidR="00D04A10" w:rsidRPr="00701C99" w:rsidRDefault="00D04A10" w:rsidP="00D04A10">
      <w:pPr>
        <w:pStyle w:val="CommentText"/>
      </w:pPr>
      <w:r w:rsidRPr="00701C99">
        <w:t>Text of res. taken from A/</w:t>
      </w:r>
      <w:r w:rsidR="00DA398D" w:rsidRPr="00701C99">
        <w:t>C.5/</w:t>
      </w:r>
      <w:r w:rsidRPr="00701C99">
        <w:t>77/</w:t>
      </w:r>
      <w:bookmarkEnd w:id="1"/>
      <w:r w:rsidR="00DA398D" w:rsidRPr="00701C99">
        <w:t>L</w:t>
      </w:r>
      <w:r w:rsidR="00D620E9" w:rsidRPr="00701C99">
        <w:t>.10</w:t>
      </w:r>
      <w:r w:rsidRPr="00701C99">
        <w:t>.</w:t>
      </w:r>
    </w:p>
    <w:p w14:paraId="61C27768" w14:textId="77777777" w:rsidR="00D04A10" w:rsidRPr="00701C99" w:rsidRDefault="00D04A10" w:rsidP="00D04A10">
      <w:pPr>
        <w:pStyle w:val="CommentText"/>
      </w:pPr>
    </w:p>
    <w:p w14:paraId="381359B5" w14:textId="08699181" w:rsidR="00D04A10" w:rsidRDefault="0096547E" w:rsidP="00D04A10">
      <w:r>
        <w:t>C</w:t>
      </w:r>
      <w:r w:rsidR="00D04A10" w:rsidRPr="00701C99">
        <w:t>hange</w:t>
      </w:r>
      <w:r>
        <w:t xml:space="preserve"> in OP 5 (b)</w:t>
      </w:r>
      <w:r w:rsidR="00D04A10" w:rsidRPr="00701C99">
        <w:t>.</w:t>
      </w:r>
      <w:bookmarkEnd w:id="2"/>
    </w:p>
  </w:comment>
  <w:comment w:id="3" w:author="heather jarvis" w:date="2023-01-05T11:50:00Z" w:initials="hj">
    <w:p w14:paraId="3BE546C9" w14:textId="71DC31DA" w:rsidR="0096547E" w:rsidRDefault="0096547E">
      <w:pPr>
        <w:pStyle w:val="CommentText"/>
      </w:pPr>
      <w:r>
        <w:rPr>
          <w:rStyle w:val="CommentReference"/>
        </w:rPr>
        <w:annotationRef/>
      </w:r>
      <w:r>
        <w:t>TPU: please keep together with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1359B5" w15:done="0"/>
  <w15:commentEx w15:paraId="3BE546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0202A" w16cex:dateUtc="2023-01-04T20:56:00Z"/>
  <w16cex:commentExtensible w16cex:durableId="27613819" w16cex:dateUtc="2023-01-05T1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1359B5" w16cid:durableId="2760202A"/>
  <w16cid:commentId w16cid:paraId="3BE546C9" w16cid:durableId="276138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5BEDC" w14:textId="77777777" w:rsidR="00AB0623" w:rsidRDefault="00AB0623" w:rsidP="00556720">
      <w:r>
        <w:separator/>
      </w:r>
    </w:p>
  </w:endnote>
  <w:endnote w:type="continuationSeparator" w:id="0">
    <w:p w14:paraId="14266D04" w14:textId="77777777" w:rsidR="00AB0623" w:rsidRDefault="00AB0623" w:rsidP="0055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code 3 of 9 by request">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5F4079" w14:paraId="716AED8F" w14:textId="77777777" w:rsidTr="005F4079">
      <w:tc>
        <w:tcPr>
          <w:tcW w:w="4920" w:type="dxa"/>
          <w:shd w:val="clear" w:color="auto" w:fill="auto"/>
        </w:tcPr>
        <w:p w14:paraId="417949E7" w14:textId="2D7D2CA7" w:rsidR="005F4079" w:rsidRPr="005F4079" w:rsidRDefault="005F4079" w:rsidP="005F4079">
          <w:pPr>
            <w:pStyle w:val="Footer"/>
            <w:jc w:val="right"/>
            <w:rPr>
              <w:b w:val="0"/>
              <w:w w:val="103"/>
              <w:sz w:val="14"/>
            </w:rPr>
          </w:pPr>
        </w:p>
      </w:tc>
      <w:tc>
        <w:tcPr>
          <w:tcW w:w="4920" w:type="dxa"/>
          <w:shd w:val="clear" w:color="auto" w:fill="auto"/>
        </w:tcPr>
        <w:p w14:paraId="6514FE41" w14:textId="77777777" w:rsidR="005F4079" w:rsidRPr="005F4079" w:rsidRDefault="005F4079" w:rsidP="005F4079">
          <w:pPr>
            <w:pStyle w:val="Footer"/>
            <w:rPr>
              <w:w w:val="103"/>
            </w:rPr>
          </w:pPr>
          <w:r>
            <w:rPr>
              <w:w w:val="103"/>
            </w:rPr>
            <w:fldChar w:fldCharType="begin"/>
          </w:r>
          <w:r>
            <w:rPr>
              <w:w w:val="103"/>
            </w:rPr>
            <w:instrText xml:space="preserve"> PAGE  \* Arabic  \* MERGEFORMAT </w:instrText>
          </w:r>
          <w:r>
            <w:rPr>
              <w:w w:val="103"/>
            </w:rPr>
            <w:fldChar w:fldCharType="separate"/>
          </w:r>
          <w:r>
            <w:rPr>
              <w:w w:val="103"/>
            </w:rPr>
            <w:t>3</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4</w:t>
          </w:r>
          <w:r>
            <w:rPr>
              <w:w w:val="103"/>
            </w:rPr>
            <w:fldChar w:fldCharType="end"/>
          </w:r>
        </w:p>
      </w:tc>
    </w:tr>
  </w:tbl>
  <w:p w14:paraId="2E288102" w14:textId="77777777" w:rsidR="005F4079" w:rsidRPr="005F4079" w:rsidRDefault="005F4079" w:rsidP="005F40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5F4079" w14:paraId="21F2AA7C" w14:textId="77777777" w:rsidTr="005F4079">
      <w:tc>
        <w:tcPr>
          <w:tcW w:w="4920" w:type="dxa"/>
          <w:shd w:val="clear" w:color="auto" w:fill="auto"/>
        </w:tcPr>
        <w:p w14:paraId="45FC6A55" w14:textId="77777777" w:rsidR="005F4079" w:rsidRPr="005F4079" w:rsidRDefault="005F4079" w:rsidP="005F4079">
          <w:pPr>
            <w:pStyle w:val="Footer"/>
            <w:jc w:val="right"/>
            <w:rPr>
              <w:w w:val="103"/>
            </w:rPr>
          </w:pPr>
          <w:r>
            <w:rPr>
              <w:w w:val="103"/>
            </w:rPr>
            <w:fldChar w:fldCharType="begin"/>
          </w:r>
          <w:r>
            <w:rPr>
              <w:w w:val="103"/>
            </w:rPr>
            <w:instrText xml:space="preserve"> PAGE  \* Arabic  \* MERGEFORMAT </w:instrText>
          </w:r>
          <w:r>
            <w:rPr>
              <w:w w:val="103"/>
            </w:rPr>
            <w:fldChar w:fldCharType="separate"/>
          </w:r>
          <w:r>
            <w:rPr>
              <w:w w:val="103"/>
            </w:rPr>
            <w:t>2</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3</w:t>
          </w:r>
          <w:r>
            <w:rPr>
              <w:w w:val="103"/>
            </w:rPr>
            <w:fldChar w:fldCharType="end"/>
          </w:r>
        </w:p>
      </w:tc>
      <w:tc>
        <w:tcPr>
          <w:tcW w:w="4920" w:type="dxa"/>
          <w:shd w:val="clear" w:color="auto" w:fill="auto"/>
        </w:tcPr>
        <w:p w14:paraId="7F88109F" w14:textId="57AD2FF9" w:rsidR="005F4079" w:rsidRPr="005F4079" w:rsidRDefault="005F4079" w:rsidP="005F4079">
          <w:pPr>
            <w:pStyle w:val="Footer"/>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end"/>
          </w:r>
        </w:p>
      </w:tc>
    </w:tr>
  </w:tbl>
  <w:p w14:paraId="7583214C" w14:textId="77777777" w:rsidR="005F4079" w:rsidRPr="005F4079" w:rsidRDefault="005F4079" w:rsidP="005F40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801"/>
      <w:gridCol w:w="4920"/>
    </w:tblGrid>
    <w:tr w:rsidR="005F4079" w14:paraId="246B00AD" w14:textId="77777777" w:rsidTr="005F4079">
      <w:tc>
        <w:tcPr>
          <w:tcW w:w="3801" w:type="dxa"/>
        </w:tcPr>
        <w:p w14:paraId="1999F8C5" w14:textId="13F75F00" w:rsidR="007A57C1" w:rsidRPr="005F4079" w:rsidRDefault="00C5452E" w:rsidP="007A57C1">
          <w:pPr>
            <w:pStyle w:val="ReleaseDate0"/>
            <w:rPr>
              <w:rFonts w:ascii="Barcode 3 of 9 by request" w:hAnsi="Barcode 3 of 9 by request"/>
              <w:b/>
              <w:sz w:val="24"/>
            </w:rPr>
          </w:pPr>
          <w:r>
            <w:t>2</w:t>
          </w:r>
          <w:r w:rsidR="00D04A10">
            <w:t>3</w:t>
          </w:r>
          <w:r w:rsidR="005F4079">
            <w:t>-</w:t>
          </w:r>
        </w:p>
        <w:p w14:paraId="42E95C95" w14:textId="17BEBE70" w:rsidR="005F4079" w:rsidRPr="005F4079" w:rsidRDefault="005F4079" w:rsidP="005F4079">
          <w:pPr>
            <w:pStyle w:val="Footer"/>
            <w:spacing w:before="80" w:line="210" w:lineRule="exact"/>
            <w:rPr>
              <w:rFonts w:ascii="Barcode 3 of 9 by request" w:hAnsi="Barcode 3 of 9 by request"/>
              <w:b w:val="0"/>
              <w:sz w:val="24"/>
              <w:lang w:val="en-GB"/>
            </w:rPr>
          </w:pPr>
        </w:p>
      </w:tc>
      <w:tc>
        <w:tcPr>
          <w:tcW w:w="4920" w:type="dxa"/>
        </w:tcPr>
        <w:p w14:paraId="0D9190C1" w14:textId="77777777" w:rsidR="005F4079" w:rsidRDefault="005F4079" w:rsidP="005F4079">
          <w:pPr>
            <w:pStyle w:val="Footer"/>
            <w:jc w:val="right"/>
            <w:rPr>
              <w:b w:val="0"/>
              <w:sz w:val="20"/>
            </w:rPr>
          </w:pPr>
          <w:r>
            <w:rPr>
              <w:b w:val="0"/>
              <w:sz w:val="20"/>
            </w:rPr>
            <w:drawing>
              <wp:inline distT="0" distB="0" distL="0" distR="0" wp14:anchorId="649A8ED9" wp14:editId="186714AB">
                <wp:extent cx="929642" cy="231648"/>
                <wp:effectExtent l="0" t="0" r="381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stretch>
                          <a:fillRect/>
                        </a:stretch>
                      </pic:blipFill>
                      <pic:spPr>
                        <a:xfrm>
                          <a:off x="0" y="0"/>
                          <a:ext cx="929642" cy="231648"/>
                        </a:xfrm>
                        <a:prstGeom prst="rect">
                          <a:avLst/>
                        </a:prstGeom>
                      </pic:spPr>
                    </pic:pic>
                  </a:graphicData>
                </a:graphic>
              </wp:inline>
            </w:drawing>
          </w:r>
        </w:p>
      </w:tc>
    </w:tr>
  </w:tbl>
  <w:p w14:paraId="3805A80B" w14:textId="77777777" w:rsidR="005F4079" w:rsidRPr="005F4079" w:rsidRDefault="005F4079" w:rsidP="005F4079">
    <w:pPr>
      <w:pStyle w:val="Footer"/>
      <w:spacing w:line="56"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7A891" w14:textId="77777777" w:rsidR="00AB0623" w:rsidRPr="00373206" w:rsidRDefault="00AB0623" w:rsidP="00373206">
      <w:pPr>
        <w:pStyle w:val="Footer"/>
        <w:spacing w:after="80"/>
        <w:ind w:left="792"/>
        <w:rPr>
          <w:sz w:val="16"/>
        </w:rPr>
      </w:pPr>
      <w:r w:rsidRPr="00373206">
        <w:rPr>
          <w:sz w:val="16"/>
        </w:rPr>
        <w:t>__________________</w:t>
      </w:r>
    </w:p>
  </w:footnote>
  <w:footnote w:type="continuationSeparator" w:id="0">
    <w:p w14:paraId="32D589E9" w14:textId="77777777" w:rsidR="00AB0623" w:rsidRPr="00373206" w:rsidRDefault="00AB0623" w:rsidP="00373206">
      <w:pPr>
        <w:pStyle w:val="Footer"/>
        <w:spacing w:after="80"/>
        <w:ind w:left="792"/>
        <w:rPr>
          <w:sz w:val="16"/>
        </w:rPr>
      </w:pPr>
      <w:r w:rsidRPr="00373206">
        <w:rPr>
          <w:sz w:val="16"/>
        </w:rPr>
        <w:t>__________________</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5F4079" w:rsidRPr="00D620E9" w14:paraId="2D22CF64" w14:textId="77777777" w:rsidTr="005F4079">
      <w:trPr>
        <w:trHeight w:hRule="exact" w:val="864"/>
      </w:trPr>
      <w:tc>
        <w:tcPr>
          <w:tcW w:w="4920" w:type="dxa"/>
          <w:shd w:val="clear" w:color="auto" w:fill="auto"/>
          <w:vAlign w:val="bottom"/>
        </w:tcPr>
        <w:p w14:paraId="6BB6F754" w14:textId="09EB80E6" w:rsidR="005F4079" w:rsidRPr="005F4079" w:rsidRDefault="00631030" w:rsidP="005F4079">
          <w:pPr>
            <w:pStyle w:val="Header"/>
            <w:spacing w:after="80"/>
            <w:rPr>
              <w:b/>
            </w:rPr>
          </w:pPr>
          <w:r>
            <w:rPr>
              <w:b/>
            </w:rPr>
            <w:t>A/RES/7</w:t>
          </w:r>
          <w:r w:rsidR="00F343C1">
            <w:rPr>
              <w:b/>
            </w:rPr>
            <w:t>7</w:t>
          </w:r>
          <w:r>
            <w:rPr>
              <w:b/>
            </w:rPr>
            <w:t>/</w:t>
          </w:r>
          <w:r w:rsidR="00D620E9">
            <w:rPr>
              <w:b/>
            </w:rPr>
            <w:t>266</w:t>
          </w:r>
        </w:p>
      </w:tc>
      <w:tc>
        <w:tcPr>
          <w:tcW w:w="4920" w:type="dxa"/>
          <w:shd w:val="clear" w:color="auto" w:fill="auto"/>
          <w:vAlign w:val="bottom"/>
        </w:tcPr>
        <w:p w14:paraId="653B4068" w14:textId="53FE2841" w:rsidR="005F4079" w:rsidRPr="00D620E9" w:rsidRDefault="00D620E9" w:rsidP="00631030">
          <w:pPr>
            <w:pStyle w:val="Header"/>
            <w:spacing w:after="60"/>
            <w:jc w:val="right"/>
            <w:rPr>
              <w:b/>
              <w:bCs/>
            </w:rPr>
          </w:pPr>
          <w:r w:rsidRPr="00D620E9">
            <w:rPr>
              <w:b/>
              <w:bCs/>
            </w:rPr>
            <w:t>Working Capital Fund for 2023</w:t>
          </w:r>
        </w:p>
      </w:tc>
    </w:tr>
  </w:tbl>
  <w:p w14:paraId="2B7B019A" w14:textId="77777777" w:rsidR="005F4079" w:rsidRPr="005F4079" w:rsidRDefault="005F4079" w:rsidP="005F40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5F4079" w14:paraId="45E21F9C" w14:textId="77777777" w:rsidTr="005F4079">
      <w:trPr>
        <w:trHeight w:hRule="exact" w:val="864"/>
      </w:trPr>
      <w:tc>
        <w:tcPr>
          <w:tcW w:w="4920" w:type="dxa"/>
          <w:shd w:val="clear" w:color="auto" w:fill="auto"/>
          <w:vAlign w:val="bottom"/>
        </w:tcPr>
        <w:p w14:paraId="7B80B7AD" w14:textId="25718855" w:rsidR="005F4079" w:rsidRPr="00D620E9" w:rsidRDefault="00D620E9" w:rsidP="00631030">
          <w:pPr>
            <w:pStyle w:val="Header"/>
            <w:spacing w:after="60"/>
            <w:rPr>
              <w:b/>
              <w:bCs/>
            </w:rPr>
          </w:pPr>
          <w:r w:rsidRPr="00D620E9">
            <w:rPr>
              <w:b/>
              <w:bCs/>
            </w:rPr>
            <w:t>Working Capital Fund for 2023</w:t>
          </w:r>
        </w:p>
      </w:tc>
      <w:tc>
        <w:tcPr>
          <w:tcW w:w="4920" w:type="dxa"/>
          <w:shd w:val="clear" w:color="auto" w:fill="auto"/>
          <w:vAlign w:val="bottom"/>
        </w:tcPr>
        <w:p w14:paraId="14135CF7" w14:textId="0B3C5ABC" w:rsidR="005F4079" w:rsidRPr="005F4079" w:rsidRDefault="005F4079" w:rsidP="005F4079">
          <w:pPr>
            <w:pStyle w:val="Header"/>
            <w:spacing w:after="80"/>
            <w:jc w:val="right"/>
            <w:rPr>
              <w:b/>
            </w:rPr>
          </w:pPr>
          <w:r>
            <w:rPr>
              <w:b/>
            </w:rPr>
            <w:fldChar w:fldCharType="begin"/>
          </w:r>
          <w:r>
            <w:rPr>
              <w:b/>
            </w:rPr>
            <w:instrText xml:space="preserve"> DOCVARIABLE "sss1" \* MERGEFORMAT </w:instrText>
          </w:r>
          <w:r>
            <w:rPr>
              <w:b/>
            </w:rPr>
            <w:fldChar w:fldCharType="end"/>
          </w:r>
          <w:r w:rsidR="00631030">
            <w:rPr>
              <w:b/>
            </w:rPr>
            <w:t>A/RES/7</w:t>
          </w:r>
          <w:r w:rsidR="00F343C1">
            <w:rPr>
              <w:b/>
            </w:rPr>
            <w:t>7</w:t>
          </w:r>
          <w:r w:rsidR="00631030">
            <w:rPr>
              <w:b/>
            </w:rPr>
            <w:t>/</w:t>
          </w:r>
          <w:r w:rsidR="00D620E9">
            <w:rPr>
              <w:b/>
            </w:rPr>
            <w:t>266</w:t>
          </w:r>
        </w:p>
      </w:tc>
    </w:tr>
  </w:tbl>
  <w:p w14:paraId="0EE38023" w14:textId="5E699E50" w:rsidR="005F4079" w:rsidRPr="005F4079" w:rsidRDefault="005F4079" w:rsidP="005F40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0"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096"/>
      <w:gridCol w:w="15"/>
    </w:tblGrid>
    <w:tr w:rsidR="005F4079" w14:paraId="13AFCD07" w14:textId="77777777" w:rsidTr="005F4079">
      <w:trPr>
        <w:trHeight w:hRule="exact" w:val="864"/>
      </w:trPr>
      <w:tc>
        <w:tcPr>
          <w:tcW w:w="1267" w:type="dxa"/>
          <w:tcBorders>
            <w:bottom w:val="single" w:sz="4" w:space="0" w:color="auto"/>
          </w:tcBorders>
          <w:shd w:val="clear" w:color="auto" w:fill="auto"/>
          <w:vAlign w:val="bottom"/>
        </w:tcPr>
        <w:p w14:paraId="44147CFF" w14:textId="77777777" w:rsidR="005F4079" w:rsidRDefault="005F4079" w:rsidP="005F4079">
          <w:pPr>
            <w:pStyle w:val="Header"/>
            <w:spacing w:after="120"/>
          </w:pPr>
        </w:p>
      </w:tc>
      <w:tc>
        <w:tcPr>
          <w:tcW w:w="1872" w:type="dxa"/>
          <w:tcBorders>
            <w:bottom w:val="single" w:sz="4" w:space="0" w:color="auto"/>
          </w:tcBorders>
          <w:shd w:val="clear" w:color="auto" w:fill="auto"/>
          <w:vAlign w:val="bottom"/>
        </w:tcPr>
        <w:p w14:paraId="610C1D99" w14:textId="77777777" w:rsidR="005F4079" w:rsidRPr="005F4079" w:rsidRDefault="005F4079" w:rsidP="005F4079">
          <w:pPr>
            <w:pStyle w:val="HCh"/>
            <w:spacing w:after="80"/>
            <w:rPr>
              <w:b w:val="0"/>
              <w:spacing w:val="2"/>
              <w:w w:val="96"/>
            </w:rPr>
          </w:pPr>
          <w:r>
            <w:rPr>
              <w:b w:val="0"/>
              <w:spacing w:val="2"/>
              <w:w w:val="96"/>
            </w:rPr>
            <w:t>United Nations</w:t>
          </w:r>
        </w:p>
      </w:tc>
      <w:tc>
        <w:tcPr>
          <w:tcW w:w="245" w:type="dxa"/>
          <w:tcBorders>
            <w:bottom w:val="single" w:sz="4" w:space="0" w:color="auto"/>
          </w:tcBorders>
          <w:shd w:val="clear" w:color="auto" w:fill="auto"/>
          <w:vAlign w:val="bottom"/>
        </w:tcPr>
        <w:p w14:paraId="28D8640E" w14:textId="77777777" w:rsidR="005F4079" w:rsidRDefault="005F4079" w:rsidP="005F4079">
          <w:pPr>
            <w:pStyle w:val="Header"/>
            <w:spacing w:after="120"/>
          </w:pPr>
        </w:p>
      </w:tc>
      <w:tc>
        <w:tcPr>
          <w:tcW w:w="6466" w:type="dxa"/>
          <w:gridSpan w:val="4"/>
          <w:tcBorders>
            <w:bottom w:val="single" w:sz="4" w:space="0" w:color="auto"/>
          </w:tcBorders>
          <w:shd w:val="clear" w:color="auto" w:fill="auto"/>
          <w:vAlign w:val="bottom"/>
        </w:tcPr>
        <w:p w14:paraId="10832F07" w14:textId="0DE4039C" w:rsidR="005F4079" w:rsidRPr="005F4079" w:rsidRDefault="005F4079" w:rsidP="005F4079">
          <w:pPr>
            <w:spacing w:after="80" w:line="240" w:lineRule="auto"/>
            <w:jc w:val="right"/>
            <w:rPr>
              <w:position w:val="-4"/>
            </w:rPr>
          </w:pPr>
          <w:r>
            <w:rPr>
              <w:position w:val="-4"/>
              <w:sz w:val="40"/>
            </w:rPr>
            <w:t>A</w:t>
          </w:r>
          <w:r>
            <w:rPr>
              <w:position w:val="-4"/>
            </w:rPr>
            <w:t>/RES/7</w:t>
          </w:r>
          <w:r w:rsidR="00F343C1">
            <w:rPr>
              <w:position w:val="-4"/>
            </w:rPr>
            <w:t>7</w:t>
          </w:r>
          <w:r w:rsidR="003223E8">
            <w:rPr>
              <w:position w:val="-4"/>
            </w:rPr>
            <w:t>/</w:t>
          </w:r>
          <w:r w:rsidR="00D620E9">
            <w:rPr>
              <w:position w:val="-4"/>
            </w:rPr>
            <w:t>266</w:t>
          </w:r>
          <w:r w:rsidR="00195224">
            <w:rPr>
              <w:position w:val="-4"/>
            </w:rPr>
            <w:t xml:space="preserve"> </w:t>
          </w:r>
        </w:p>
      </w:tc>
    </w:tr>
    <w:tr w:rsidR="005F4079" w:rsidRPr="005F4079" w14:paraId="045FE2BF" w14:textId="77777777" w:rsidTr="005F4079">
      <w:trPr>
        <w:gridAfter w:val="1"/>
        <w:wAfter w:w="15" w:type="dxa"/>
        <w:trHeight w:hRule="exact" w:val="2880"/>
      </w:trPr>
      <w:tc>
        <w:tcPr>
          <w:tcW w:w="1267" w:type="dxa"/>
          <w:tcBorders>
            <w:top w:val="single" w:sz="4" w:space="0" w:color="auto"/>
            <w:bottom w:val="single" w:sz="12" w:space="0" w:color="auto"/>
          </w:tcBorders>
          <w:shd w:val="clear" w:color="auto" w:fill="auto"/>
        </w:tcPr>
        <w:p w14:paraId="5A5942D5" w14:textId="77777777" w:rsidR="005F4079" w:rsidRPr="005F4079" w:rsidRDefault="005F4079" w:rsidP="005F4079">
          <w:pPr>
            <w:pStyle w:val="Header"/>
            <w:spacing w:before="120"/>
            <w:jc w:val="center"/>
          </w:pPr>
          <w:r>
            <w:t xml:space="preserve"> </w:t>
          </w:r>
          <w:r>
            <w:drawing>
              <wp:inline distT="0" distB="0" distL="0" distR="0" wp14:anchorId="15664453" wp14:editId="0F57E558">
                <wp:extent cx="713232" cy="5971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3232" cy="597103"/>
                        </a:xfrm>
                        <a:prstGeom prst="rect">
                          <a:avLst/>
                        </a:prstGeom>
                      </pic:spPr>
                    </pic:pic>
                  </a:graphicData>
                </a:graphic>
              </wp:inline>
            </w:drawing>
          </w:r>
        </w:p>
      </w:tc>
      <w:tc>
        <w:tcPr>
          <w:tcW w:w="5227" w:type="dxa"/>
          <w:gridSpan w:val="3"/>
          <w:tcBorders>
            <w:top w:val="single" w:sz="4" w:space="0" w:color="auto"/>
            <w:bottom w:val="single" w:sz="12" w:space="0" w:color="auto"/>
          </w:tcBorders>
          <w:shd w:val="clear" w:color="auto" w:fill="auto"/>
        </w:tcPr>
        <w:p w14:paraId="2D65D58C" w14:textId="77777777" w:rsidR="005F4079" w:rsidRPr="005F4079" w:rsidRDefault="005F4079" w:rsidP="005F4079">
          <w:pPr>
            <w:pStyle w:val="XLarge"/>
            <w:spacing w:before="109"/>
          </w:pPr>
          <w:r>
            <w:t>General Assembly</w:t>
          </w:r>
        </w:p>
      </w:tc>
      <w:tc>
        <w:tcPr>
          <w:tcW w:w="245" w:type="dxa"/>
          <w:tcBorders>
            <w:top w:val="single" w:sz="4" w:space="0" w:color="auto"/>
            <w:bottom w:val="single" w:sz="12" w:space="0" w:color="auto"/>
          </w:tcBorders>
          <w:shd w:val="clear" w:color="auto" w:fill="auto"/>
        </w:tcPr>
        <w:p w14:paraId="36BE327A" w14:textId="77777777" w:rsidR="005F4079" w:rsidRPr="005F4079" w:rsidRDefault="005F4079" w:rsidP="005F4079">
          <w:pPr>
            <w:pStyle w:val="Header"/>
            <w:spacing w:before="109"/>
          </w:pPr>
        </w:p>
      </w:tc>
      <w:tc>
        <w:tcPr>
          <w:tcW w:w="3096" w:type="dxa"/>
          <w:tcBorders>
            <w:top w:val="single" w:sz="4" w:space="0" w:color="auto"/>
            <w:bottom w:val="single" w:sz="12" w:space="0" w:color="auto"/>
          </w:tcBorders>
          <w:shd w:val="clear" w:color="auto" w:fill="auto"/>
        </w:tcPr>
        <w:p w14:paraId="39A34B43" w14:textId="77777777" w:rsidR="005F4079" w:rsidRDefault="005F4079" w:rsidP="005F4079">
          <w:pPr>
            <w:pStyle w:val="Publication"/>
            <w:spacing w:before="240"/>
            <w:rPr>
              <w:color w:val="010000"/>
            </w:rPr>
          </w:pPr>
          <w:r>
            <w:rPr>
              <w:color w:val="010000"/>
            </w:rPr>
            <w:t>Distr.: General</w:t>
          </w:r>
        </w:p>
        <w:p w14:paraId="488B141E" w14:textId="2E577D3D" w:rsidR="005F4079" w:rsidRDefault="00D620E9" w:rsidP="005F4079">
          <w:r>
            <w:t xml:space="preserve">5 January </w:t>
          </w:r>
          <w:r w:rsidR="00AA4E92" w:rsidRPr="00855802">
            <w:t>202</w:t>
          </w:r>
          <w:r w:rsidR="00D04A10">
            <w:t>3</w:t>
          </w:r>
        </w:p>
        <w:p w14:paraId="1414FDF9" w14:textId="586E29D7" w:rsidR="005F4079" w:rsidRPr="005F4079" w:rsidRDefault="005F4079" w:rsidP="005F4079"/>
      </w:tc>
    </w:tr>
  </w:tbl>
  <w:p w14:paraId="6D8A7015" w14:textId="77777777" w:rsidR="005F4079" w:rsidRPr="005F4079" w:rsidRDefault="005F4079" w:rsidP="005F407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AD0"/>
    <w:multiLevelType w:val="hybridMultilevel"/>
    <w:tmpl w:val="B13E15D6"/>
    <w:lvl w:ilvl="0" w:tplc="7E46B9FA">
      <w:start w:val="1"/>
      <w:numFmt w:val="bullet"/>
      <w:pStyle w:val="Bullet2"/>
      <w:lvlText w:val=""/>
      <w:lvlJc w:val="left"/>
      <w:pPr>
        <w:ind w:left="2807" w:hanging="360"/>
      </w:pPr>
      <w:rPr>
        <w:rFonts w:ascii="Symbol" w:hAnsi="Symbol" w:hint="default"/>
        <w:sz w:val="14"/>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1" w15:restartNumberingAfterBreak="0">
    <w:nsid w:val="3C456276"/>
    <w:multiLevelType w:val="hybridMultilevel"/>
    <w:tmpl w:val="19149710"/>
    <w:lvl w:ilvl="0" w:tplc="F4AAAF66">
      <w:start w:val="1"/>
      <w:numFmt w:val="bullet"/>
      <w:pStyle w:val="Bullet3"/>
      <w:lvlText w:val=""/>
      <w:lvlJc w:val="left"/>
      <w:pPr>
        <w:ind w:left="3283" w:hanging="360"/>
      </w:pPr>
      <w:rPr>
        <w:rFonts w:ascii="Symbol" w:hAnsi="Symbol" w:cs="Symbol" w:hint="default"/>
        <w:sz w:val="14"/>
        <w:szCs w:val="14"/>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2" w15:restartNumberingAfterBreak="0">
    <w:nsid w:val="4CE669A5"/>
    <w:multiLevelType w:val="multilevel"/>
    <w:tmpl w:val="2B7A5FDC"/>
    <w:lvl w:ilvl="0">
      <w:start w:val="1"/>
      <w:numFmt w:val="bullet"/>
      <w:pStyle w:val="NormalBullet"/>
      <w:lvlText w:val=""/>
      <w:lvlJc w:val="left"/>
      <w:pPr>
        <w:tabs>
          <w:tab w:val="num" w:pos="2376"/>
        </w:tabs>
        <w:ind w:left="2218" w:hanging="202"/>
      </w:pPr>
      <w:rPr>
        <w:rFonts w:ascii="Symbol" w:hAnsi="Symbol" w:hint="default"/>
      </w:rPr>
    </w:lvl>
    <w:lvl w:ilvl="1">
      <w:start w:val="1"/>
      <w:numFmt w:val="lowerLetter"/>
      <w:lvlText w:val="%2)"/>
      <w:lvlJc w:val="left"/>
      <w:pPr>
        <w:tabs>
          <w:tab w:val="num" w:pos="2736"/>
        </w:tabs>
        <w:ind w:left="2736" w:hanging="360"/>
      </w:pPr>
      <w:rPr>
        <w:rFonts w:hint="default"/>
      </w:rPr>
    </w:lvl>
    <w:lvl w:ilvl="2">
      <w:start w:val="1"/>
      <w:numFmt w:val="lowerRoman"/>
      <w:lvlText w:val="%3)"/>
      <w:lvlJc w:val="left"/>
      <w:pPr>
        <w:tabs>
          <w:tab w:val="num" w:pos="3096"/>
        </w:tabs>
        <w:ind w:left="3096" w:hanging="36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3816"/>
        </w:tabs>
        <w:ind w:left="3816" w:hanging="360"/>
      </w:pPr>
      <w:rPr>
        <w:rFonts w:hint="default"/>
      </w:rPr>
    </w:lvl>
    <w:lvl w:ilvl="5">
      <w:start w:val="1"/>
      <w:numFmt w:val="lowerRoman"/>
      <w:lvlText w:val="(%6)"/>
      <w:lvlJc w:val="left"/>
      <w:pPr>
        <w:tabs>
          <w:tab w:val="num" w:pos="4176"/>
        </w:tabs>
        <w:ind w:left="4176" w:hanging="360"/>
      </w:pPr>
      <w:rPr>
        <w:rFonts w:hint="default"/>
      </w:rPr>
    </w:lvl>
    <w:lvl w:ilvl="6">
      <w:start w:val="1"/>
      <w:numFmt w:val="decimal"/>
      <w:lvlText w:val="%7."/>
      <w:lvlJc w:val="left"/>
      <w:pPr>
        <w:tabs>
          <w:tab w:val="num" w:pos="4536"/>
        </w:tabs>
        <w:ind w:left="4536" w:hanging="360"/>
      </w:pPr>
      <w:rPr>
        <w:rFonts w:hint="default"/>
      </w:rPr>
    </w:lvl>
    <w:lvl w:ilvl="7">
      <w:start w:val="1"/>
      <w:numFmt w:val="lowerLetter"/>
      <w:lvlText w:val="%8."/>
      <w:lvlJc w:val="left"/>
      <w:pPr>
        <w:tabs>
          <w:tab w:val="num" w:pos="4896"/>
        </w:tabs>
        <w:ind w:left="4896" w:hanging="360"/>
      </w:pPr>
      <w:rPr>
        <w:rFonts w:hint="default"/>
      </w:rPr>
    </w:lvl>
    <w:lvl w:ilvl="8">
      <w:start w:val="1"/>
      <w:numFmt w:val="lowerRoman"/>
      <w:lvlText w:val="%9."/>
      <w:lvlJc w:val="left"/>
      <w:pPr>
        <w:tabs>
          <w:tab w:val="num" w:pos="5256"/>
        </w:tabs>
        <w:ind w:left="5256" w:hanging="360"/>
      </w:pPr>
      <w:rPr>
        <w:rFonts w:hint="default"/>
      </w:rPr>
    </w:lvl>
  </w:abstractNum>
  <w:abstractNum w:abstractNumId="3" w15:restartNumberingAfterBreak="0">
    <w:nsid w:val="64F14A04"/>
    <w:multiLevelType w:val="hybridMultilevel"/>
    <w:tmpl w:val="0F8E0BF2"/>
    <w:lvl w:ilvl="0" w:tplc="F404D8B4">
      <w:start w:val="1"/>
      <w:numFmt w:val="bullet"/>
      <w:pStyle w:val="Bullet1"/>
      <w:lvlText w:val=""/>
      <w:lvlJc w:val="left"/>
      <w:pPr>
        <w:ind w:left="1976" w:hanging="360"/>
      </w:pPr>
      <w:rPr>
        <w:rFonts w:ascii="Symbol" w:hAnsi="Symbol" w:cs="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num w:numId="1" w16cid:durableId="1106775495">
    <w:abstractNumId w:val="0"/>
  </w:num>
  <w:num w:numId="2" w16cid:durableId="1151210391">
    <w:abstractNumId w:val="2"/>
  </w:num>
  <w:num w:numId="3" w16cid:durableId="135536031">
    <w:abstractNumId w:val="3"/>
  </w:num>
  <w:num w:numId="4" w16cid:durableId="393509289">
    <w:abstractNumId w:val="1"/>
  </w:num>
  <w:num w:numId="5" w16cid:durableId="2140023982">
    <w:abstractNumId w:val="3"/>
  </w:num>
  <w:num w:numId="6" w16cid:durableId="29696598">
    <w:abstractNumId w:val="1"/>
  </w:num>
  <w:num w:numId="7" w16cid:durableId="1894848364">
    <w:abstractNumId w:val="3"/>
  </w:num>
  <w:num w:numId="8" w16cid:durableId="162550987">
    <w:abstractNumId w:val="1"/>
  </w:num>
  <w:num w:numId="9" w16cid:durableId="813839395">
    <w:abstractNumId w:val="3"/>
  </w:num>
  <w:num w:numId="10" w16cid:durableId="960115489">
    <w:abstractNumId w:val="1"/>
  </w:num>
  <w:num w:numId="11" w16cid:durableId="591014991">
    <w:abstractNumId w:val="3"/>
  </w:num>
  <w:num w:numId="12" w16cid:durableId="9187086">
    <w:abstractNumId w:val="0"/>
  </w:num>
  <w:num w:numId="13" w16cid:durableId="1047727544">
    <w:abstractNumId w:val="1"/>
  </w:num>
  <w:num w:numId="14" w16cid:durableId="1359888656">
    <w:abstractNumId w:val="2"/>
  </w:num>
  <w:num w:numId="15" w16cid:durableId="2020425424">
    <w:abstractNumId w:val="3"/>
  </w:num>
  <w:num w:numId="16" w16cid:durableId="1024208405">
    <w:abstractNumId w:val="0"/>
  </w:num>
  <w:num w:numId="17" w16cid:durableId="864756830">
    <w:abstractNumId w:val="1"/>
  </w:num>
  <w:num w:numId="18" w16cid:durableId="941643184">
    <w:abstractNumId w:val="2"/>
  </w:num>
  <w:num w:numId="19" w16cid:durableId="967203793">
    <w:abstractNumId w:val="3"/>
  </w:num>
  <w:num w:numId="20" w16cid:durableId="1584603990">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ther Jarvis">
    <w15:presenceInfo w15:providerId="AD" w15:userId="S::jarvis@un.org::0e92f364-1429-4b9e-9c17-66b27f904d74"/>
  </w15:person>
  <w15:person w15:author="heather jarvis">
    <w15:presenceInfo w15:providerId="Windows Live" w15:userId="c1aa7f46b5f955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475"/>
  <w:hyphenationZone w:val="20"/>
  <w:doNotHyphenateCaps/>
  <w:evenAndOddHeaders/>
  <w:characterSpacingControl w:val="doNotCompress"/>
  <w:hdrShapeDefaults>
    <o:shapedefaults v:ext="edit" spidmax="57345"/>
  </w:hdrShapeDefaults>
  <w:footnotePr>
    <w:footnote w:id="-1"/>
    <w:footnote w:id="0"/>
  </w:footnotePr>
  <w:endnotePr>
    <w:pos w:val="sectEnd"/>
    <w:numFmt w:val="decimal"/>
    <w:endnote w:id="-1"/>
    <w:endnote w:id="0"/>
  </w:endnotePr>
  <w:compat>
    <w:suppressBottomSpacing/>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arcode" w:val="*1921742*"/>
    <w:docVar w:name="CreationDt" w:val="17/12/2019 4:31: PM"/>
    <w:docVar w:name="DocCategory" w:val="Doc"/>
    <w:docVar w:name="DocType" w:val="Final"/>
    <w:docVar w:name="DutyStation" w:val="New York"/>
    <w:docVar w:name="FooterJN" w:val="19-21742"/>
    <w:docVar w:name="jobn" w:val="19-21742 (E)"/>
    <w:docVar w:name="jobnDT" w:val="19-21742 (E)   171219"/>
    <w:docVar w:name="jobnDTDT" w:val="19-21742 (E)   171219   171219"/>
    <w:docVar w:name="JobNo" w:val="1921742E"/>
    <w:docVar w:name="JobNo2" w:val="1941245E"/>
    <w:docVar w:name="LocalDrive" w:val="0"/>
    <w:docVar w:name="OandT" w:val=" "/>
    <w:docVar w:name="sss1" w:val="A/RES/74/41"/>
    <w:docVar w:name="sss2" w:val="-"/>
    <w:docVar w:name="Symbol1" w:val="A/RES/74/41"/>
    <w:docVar w:name="Symbol2" w:val="-"/>
  </w:docVars>
  <w:rsids>
    <w:rsidRoot w:val="00E238B6"/>
    <w:rsid w:val="00012805"/>
    <w:rsid w:val="0001325F"/>
    <w:rsid w:val="00017FCF"/>
    <w:rsid w:val="00023FDF"/>
    <w:rsid w:val="00024D1E"/>
    <w:rsid w:val="000408AB"/>
    <w:rsid w:val="00043018"/>
    <w:rsid w:val="00043877"/>
    <w:rsid w:val="00052FA5"/>
    <w:rsid w:val="00064AEB"/>
    <w:rsid w:val="00090D15"/>
    <w:rsid w:val="000B3288"/>
    <w:rsid w:val="000B7F40"/>
    <w:rsid w:val="000C4C9C"/>
    <w:rsid w:val="000E4E70"/>
    <w:rsid w:val="000E7E14"/>
    <w:rsid w:val="000F4C9A"/>
    <w:rsid w:val="001107BC"/>
    <w:rsid w:val="0011766D"/>
    <w:rsid w:val="00125D7B"/>
    <w:rsid w:val="00142E36"/>
    <w:rsid w:val="00150042"/>
    <w:rsid w:val="00171E2D"/>
    <w:rsid w:val="00193A84"/>
    <w:rsid w:val="00195224"/>
    <w:rsid w:val="00196EA8"/>
    <w:rsid w:val="001A207A"/>
    <w:rsid w:val="001B321D"/>
    <w:rsid w:val="001B5CA0"/>
    <w:rsid w:val="001C22A4"/>
    <w:rsid w:val="001C66B8"/>
    <w:rsid w:val="001D56FE"/>
    <w:rsid w:val="001D6641"/>
    <w:rsid w:val="001D79B0"/>
    <w:rsid w:val="002007C7"/>
    <w:rsid w:val="00200F9C"/>
    <w:rsid w:val="00201732"/>
    <w:rsid w:val="00205FA2"/>
    <w:rsid w:val="00214645"/>
    <w:rsid w:val="00220B1D"/>
    <w:rsid w:val="002309BB"/>
    <w:rsid w:val="00234E6B"/>
    <w:rsid w:val="00242A26"/>
    <w:rsid w:val="002706A2"/>
    <w:rsid w:val="00270B54"/>
    <w:rsid w:val="00283171"/>
    <w:rsid w:val="00297714"/>
    <w:rsid w:val="002B0A07"/>
    <w:rsid w:val="002B5FBC"/>
    <w:rsid w:val="002C14A3"/>
    <w:rsid w:val="002C633D"/>
    <w:rsid w:val="002D5AB8"/>
    <w:rsid w:val="002D7CE8"/>
    <w:rsid w:val="002E09A8"/>
    <w:rsid w:val="00300B6A"/>
    <w:rsid w:val="003223E8"/>
    <w:rsid w:val="003305EB"/>
    <w:rsid w:val="00346E64"/>
    <w:rsid w:val="003526A7"/>
    <w:rsid w:val="00371A3B"/>
    <w:rsid w:val="00373206"/>
    <w:rsid w:val="00391DBE"/>
    <w:rsid w:val="003A0A16"/>
    <w:rsid w:val="003A2EEF"/>
    <w:rsid w:val="003D159A"/>
    <w:rsid w:val="003E3B08"/>
    <w:rsid w:val="003E723B"/>
    <w:rsid w:val="003F25BA"/>
    <w:rsid w:val="00401853"/>
    <w:rsid w:val="00410514"/>
    <w:rsid w:val="0041359E"/>
    <w:rsid w:val="00416DB9"/>
    <w:rsid w:val="00431FB2"/>
    <w:rsid w:val="00435988"/>
    <w:rsid w:val="00437819"/>
    <w:rsid w:val="0044179B"/>
    <w:rsid w:val="004435F2"/>
    <w:rsid w:val="004856CD"/>
    <w:rsid w:val="00487192"/>
    <w:rsid w:val="00492ED8"/>
    <w:rsid w:val="004933F5"/>
    <w:rsid w:val="0049365E"/>
    <w:rsid w:val="004A199E"/>
    <w:rsid w:val="004A6554"/>
    <w:rsid w:val="004B0B18"/>
    <w:rsid w:val="004B4C46"/>
    <w:rsid w:val="004B59B7"/>
    <w:rsid w:val="004D17DB"/>
    <w:rsid w:val="004D555F"/>
    <w:rsid w:val="004E1DB0"/>
    <w:rsid w:val="004E37D0"/>
    <w:rsid w:val="00504361"/>
    <w:rsid w:val="005117DD"/>
    <w:rsid w:val="00525648"/>
    <w:rsid w:val="0053005C"/>
    <w:rsid w:val="0054091E"/>
    <w:rsid w:val="00547DD9"/>
    <w:rsid w:val="00556720"/>
    <w:rsid w:val="00557D42"/>
    <w:rsid w:val="00590CDC"/>
    <w:rsid w:val="00595B7D"/>
    <w:rsid w:val="005B1D76"/>
    <w:rsid w:val="005B40E6"/>
    <w:rsid w:val="005C3784"/>
    <w:rsid w:val="005C49C8"/>
    <w:rsid w:val="005D0596"/>
    <w:rsid w:val="005E06F0"/>
    <w:rsid w:val="005F2F1C"/>
    <w:rsid w:val="005F4079"/>
    <w:rsid w:val="00602CE8"/>
    <w:rsid w:val="00612565"/>
    <w:rsid w:val="006137E4"/>
    <w:rsid w:val="00631030"/>
    <w:rsid w:val="00633D35"/>
    <w:rsid w:val="006367AF"/>
    <w:rsid w:val="00636929"/>
    <w:rsid w:val="0064252E"/>
    <w:rsid w:val="0064418B"/>
    <w:rsid w:val="006479FC"/>
    <w:rsid w:val="00651750"/>
    <w:rsid w:val="006625E9"/>
    <w:rsid w:val="006701BE"/>
    <w:rsid w:val="00674235"/>
    <w:rsid w:val="00681D74"/>
    <w:rsid w:val="00696915"/>
    <w:rsid w:val="006D0C90"/>
    <w:rsid w:val="006D6278"/>
    <w:rsid w:val="006D634A"/>
    <w:rsid w:val="006E2FA3"/>
    <w:rsid w:val="00701C99"/>
    <w:rsid w:val="007050B2"/>
    <w:rsid w:val="00707CAD"/>
    <w:rsid w:val="00747697"/>
    <w:rsid w:val="00764DD9"/>
    <w:rsid w:val="00776177"/>
    <w:rsid w:val="00777887"/>
    <w:rsid w:val="00794DB5"/>
    <w:rsid w:val="007A4C14"/>
    <w:rsid w:val="007A57C1"/>
    <w:rsid w:val="007A620C"/>
    <w:rsid w:val="007C205B"/>
    <w:rsid w:val="007D4354"/>
    <w:rsid w:val="007F1EE6"/>
    <w:rsid w:val="007F395A"/>
    <w:rsid w:val="00811400"/>
    <w:rsid w:val="00815C57"/>
    <w:rsid w:val="008441A1"/>
    <w:rsid w:val="00846D29"/>
    <w:rsid w:val="00854844"/>
    <w:rsid w:val="00855802"/>
    <w:rsid w:val="00855FFA"/>
    <w:rsid w:val="008723C3"/>
    <w:rsid w:val="00890662"/>
    <w:rsid w:val="0089085F"/>
    <w:rsid w:val="008A0BFA"/>
    <w:rsid w:val="008A156F"/>
    <w:rsid w:val="008F1C5D"/>
    <w:rsid w:val="008F6956"/>
    <w:rsid w:val="00910BAC"/>
    <w:rsid w:val="0091662A"/>
    <w:rsid w:val="00936CA3"/>
    <w:rsid w:val="00937006"/>
    <w:rsid w:val="00946C00"/>
    <w:rsid w:val="00947922"/>
    <w:rsid w:val="009517EC"/>
    <w:rsid w:val="00960023"/>
    <w:rsid w:val="0096547E"/>
    <w:rsid w:val="00991CAC"/>
    <w:rsid w:val="009A4BD3"/>
    <w:rsid w:val="009E1969"/>
    <w:rsid w:val="009E694E"/>
    <w:rsid w:val="009F1E29"/>
    <w:rsid w:val="00A14DCF"/>
    <w:rsid w:val="00A20AC0"/>
    <w:rsid w:val="00A30DCB"/>
    <w:rsid w:val="00A31B8F"/>
    <w:rsid w:val="00A32692"/>
    <w:rsid w:val="00A33E39"/>
    <w:rsid w:val="00A55B33"/>
    <w:rsid w:val="00A636EC"/>
    <w:rsid w:val="00A67B69"/>
    <w:rsid w:val="00A73452"/>
    <w:rsid w:val="00A81678"/>
    <w:rsid w:val="00A93A73"/>
    <w:rsid w:val="00AA2005"/>
    <w:rsid w:val="00AA2E74"/>
    <w:rsid w:val="00AA31F4"/>
    <w:rsid w:val="00AA4E92"/>
    <w:rsid w:val="00AB0623"/>
    <w:rsid w:val="00AB2BAB"/>
    <w:rsid w:val="00AC617F"/>
    <w:rsid w:val="00AE72A3"/>
    <w:rsid w:val="00AF1145"/>
    <w:rsid w:val="00AF689A"/>
    <w:rsid w:val="00AF6DCA"/>
    <w:rsid w:val="00AF6EF7"/>
    <w:rsid w:val="00B16A91"/>
    <w:rsid w:val="00B27E2C"/>
    <w:rsid w:val="00B40842"/>
    <w:rsid w:val="00BA666B"/>
    <w:rsid w:val="00BB4FA4"/>
    <w:rsid w:val="00BB5C7D"/>
    <w:rsid w:val="00BC411F"/>
    <w:rsid w:val="00BC5B27"/>
    <w:rsid w:val="00BE196B"/>
    <w:rsid w:val="00BE3C48"/>
    <w:rsid w:val="00BF5B27"/>
    <w:rsid w:val="00BF6BE0"/>
    <w:rsid w:val="00C25AC9"/>
    <w:rsid w:val="00C430FA"/>
    <w:rsid w:val="00C45FED"/>
    <w:rsid w:val="00C5452E"/>
    <w:rsid w:val="00C5688A"/>
    <w:rsid w:val="00C67741"/>
    <w:rsid w:val="00C779E4"/>
    <w:rsid w:val="00C81ECA"/>
    <w:rsid w:val="00CD4AC4"/>
    <w:rsid w:val="00CE1BFB"/>
    <w:rsid w:val="00D04A10"/>
    <w:rsid w:val="00D04F14"/>
    <w:rsid w:val="00D149DA"/>
    <w:rsid w:val="00D165B2"/>
    <w:rsid w:val="00D526E8"/>
    <w:rsid w:val="00D52917"/>
    <w:rsid w:val="00D620E9"/>
    <w:rsid w:val="00D71CAC"/>
    <w:rsid w:val="00D8126A"/>
    <w:rsid w:val="00D94A42"/>
    <w:rsid w:val="00DA398D"/>
    <w:rsid w:val="00DC28C1"/>
    <w:rsid w:val="00DC7B16"/>
    <w:rsid w:val="00DD42F7"/>
    <w:rsid w:val="00DD44EE"/>
    <w:rsid w:val="00DD7CAC"/>
    <w:rsid w:val="00DE7D6C"/>
    <w:rsid w:val="00E20355"/>
    <w:rsid w:val="00E2112C"/>
    <w:rsid w:val="00E238B6"/>
    <w:rsid w:val="00E51712"/>
    <w:rsid w:val="00E870C2"/>
    <w:rsid w:val="00EA60CE"/>
    <w:rsid w:val="00ED42F5"/>
    <w:rsid w:val="00ED5AA7"/>
    <w:rsid w:val="00F13821"/>
    <w:rsid w:val="00F21D20"/>
    <w:rsid w:val="00F2284C"/>
    <w:rsid w:val="00F27BF6"/>
    <w:rsid w:val="00F30184"/>
    <w:rsid w:val="00F3028D"/>
    <w:rsid w:val="00F343C1"/>
    <w:rsid w:val="00F35FB6"/>
    <w:rsid w:val="00F5593E"/>
    <w:rsid w:val="00F7600D"/>
    <w:rsid w:val="00F8600E"/>
    <w:rsid w:val="00F866CD"/>
    <w:rsid w:val="00F94BC6"/>
    <w:rsid w:val="00FB75E7"/>
    <w:rsid w:val="00FC49F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7345"/>
    <o:shapelayout v:ext="edit">
      <o:idmap v:ext="edit" data="1"/>
    </o:shapelayout>
  </w:shapeDefaults>
  <w:decimalSymbol w:val="."/>
  <w:listSeparator w:val=","/>
  <w14:docId w14:val="4590A4EF"/>
  <w15:chartTrackingRefBased/>
  <w15:docId w15:val="{A672DE7D-D77B-48B4-B2E6-8E96BE090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qFormat="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00D"/>
    <w:pPr>
      <w:suppressAutoHyphens/>
      <w:spacing w:after="0" w:line="240" w:lineRule="exact"/>
    </w:pPr>
    <w:rPr>
      <w:rFonts w:ascii="Times New Roman" w:eastAsiaTheme="minorHAnsi" w:hAnsi="Times New Roman" w:cs="Times New Roman"/>
      <w:spacing w:val="4"/>
      <w:w w:val="103"/>
      <w:kern w:val="14"/>
      <w:sz w:val="20"/>
      <w:szCs w:val="20"/>
      <w:lang w:eastAsia="en-US"/>
    </w:rPr>
  </w:style>
  <w:style w:type="paragraph" w:styleId="Heading1">
    <w:name w:val="heading 1"/>
    <w:basedOn w:val="Normal"/>
    <w:next w:val="Normal"/>
    <w:link w:val="Heading1Char"/>
    <w:uiPriority w:val="9"/>
    <w:qFormat/>
    <w:rsid w:val="003A0A16"/>
    <w:pPr>
      <w:keepNext/>
      <w:spacing w:before="240" w:after="60"/>
      <w:outlineLvl w:val="0"/>
    </w:pPr>
    <w:rPr>
      <w:rFonts w:ascii="Arial" w:eastAsia="Times New Roman" w:hAnsi="Arial"/>
      <w:b/>
      <w:bCs/>
      <w:kern w:val="32"/>
      <w:sz w:val="32"/>
      <w:szCs w:val="28"/>
    </w:rPr>
  </w:style>
  <w:style w:type="paragraph" w:styleId="Heading2">
    <w:name w:val="heading 2"/>
    <w:basedOn w:val="Normal"/>
    <w:next w:val="Normal"/>
    <w:link w:val="Heading2Char"/>
    <w:uiPriority w:val="9"/>
    <w:qFormat/>
    <w:rsid w:val="003A0A16"/>
    <w:pPr>
      <w:keepNext/>
      <w:spacing w:before="240" w:after="60"/>
      <w:outlineLvl w:val="1"/>
    </w:pPr>
    <w:rPr>
      <w:rFonts w:ascii="Arial" w:eastAsia="Times New Roman" w:hAnsi="Arial"/>
      <w:b/>
      <w:bCs/>
      <w:i/>
      <w:sz w:val="28"/>
      <w:szCs w:val="26"/>
    </w:rPr>
  </w:style>
  <w:style w:type="paragraph" w:styleId="Heading3">
    <w:name w:val="heading 3"/>
    <w:basedOn w:val="Normal"/>
    <w:next w:val="Normal"/>
    <w:link w:val="Heading3Char"/>
    <w:uiPriority w:val="9"/>
    <w:qFormat/>
    <w:rsid w:val="003A0A16"/>
    <w:pPr>
      <w:keepNext/>
      <w:spacing w:before="240" w:after="60"/>
      <w:outlineLvl w:val="2"/>
    </w:pPr>
    <w:rPr>
      <w:rFonts w:ascii="Arial" w:eastAsia="Times New Roman" w:hAnsi="Arial"/>
      <w:b/>
      <w:bCs/>
      <w:sz w:val="26"/>
    </w:rPr>
  </w:style>
  <w:style w:type="paragraph" w:styleId="Heading4">
    <w:name w:val="heading 4"/>
    <w:basedOn w:val="Normal"/>
    <w:next w:val="Normal"/>
    <w:link w:val="Heading4Char"/>
    <w:uiPriority w:val="9"/>
    <w:semiHidden/>
    <w:unhideWhenUsed/>
    <w:qFormat/>
    <w:rsid w:val="003A0A16"/>
    <w:pPr>
      <w:spacing w:before="200"/>
      <w:outlineLvl w:val="3"/>
    </w:pPr>
    <w:rPr>
      <w:rFonts w:ascii="Cambria" w:eastAsia="Times New Roman" w:hAnsi="Cambria"/>
      <w:b/>
      <w:bCs/>
      <w:i/>
      <w:iCs/>
    </w:rPr>
  </w:style>
  <w:style w:type="paragraph" w:styleId="Heading5">
    <w:name w:val="heading 5"/>
    <w:basedOn w:val="Normal"/>
    <w:next w:val="Normal"/>
    <w:link w:val="Heading5Char"/>
    <w:uiPriority w:val="9"/>
    <w:semiHidden/>
    <w:unhideWhenUsed/>
    <w:qFormat/>
    <w:rsid w:val="003A0A16"/>
    <w:pPr>
      <w:spacing w:before="200"/>
      <w:outlineLvl w:val="4"/>
    </w:pPr>
    <w:rPr>
      <w:rFonts w:ascii="Cambria" w:eastAsia="Times New Roman" w:hAnsi="Cambria"/>
      <w:b/>
      <w:bCs/>
      <w:color w:val="7F7F7F"/>
    </w:rPr>
  </w:style>
  <w:style w:type="paragraph" w:styleId="Heading6">
    <w:name w:val="heading 6"/>
    <w:basedOn w:val="Normal"/>
    <w:next w:val="Normal"/>
    <w:link w:val="Heading6Char"/>
    <w:uiPriority w:val="9"/>
    <w:semiHidden/>
    <w:unhideWhenUsed/>
    <w:qFormat/>
    <w:rsid w:val="003A0A16"/>
    <w:pPr>
      <w:spacing w:line="271" w:lineRule="auto"/>
      <w:outlineLvl w:val="5"/>
    </w:pPr>
    <w:rPr>
      <w:rFonts w:ascii="Cambria" w:eastAsia="Times New Roman" w:hAnsi="Cambria"/>
      <w:b/>
      <w:bCs/>
      <w:i/>
      <w:iCs/>
      <w:color w:val="7F7F7F"/>
    </w:rPr>
  </w:style>
  <w:style w:type="paragraph" w:styleId="Heading7">
    <w:name w:val="heading 7"/>
    <w:basedOn w:val="Normal"/>
    <w:next w:val="Normal"/>
    <w:link w:val="Heading7Char"/>
    <w:uiPriority w:val="9"/>
    <w:semiHidden/>
    <w:unhideWhenUsed/>
    <w:qFormat/>
    <w:rsid w:val="003A0A16"/>
    <w:pPr>
      <w:outlineLvl w:val="6"/>
    </w:pPr>
    <w:rPr>
      <w:rFonts w:ascii="Cambria" w:eastAsia="Times New Roman" w:hAnsi="Cambria"/>
      <w:i/>
      <w:iCs/>
    </w:rPr>
  </w:style>
  <w:style w:type="paragraph" w:styleId="Heading8">
    <w:name w:val="heading 8"/>
    <w:basedOn w:val="Normal"/>
    <w:next w:val="Normal"/>
    <w:link w:val="Heading8Char"/>
    <w:uiPriority w:val="9"/>
    <w:semiHidden/>
    <w:unhideWhenUsed/>
    <w:qFormat/>
    <w:rsid w:val="003A0A16"/>
    <w:pPr>
      <w:outlineLvl w:val="7"/>
    </w:pPr>
    <w:rPr>
      <w:rFonts w:ascii="Cambria" w:eastAsia="Times New Roman" w:hAnsi="Cambria"/>
    </w:rPr>
  </w:style>
  <w:style w:type="paragraph" w:styleId="Heading9">
    <w:name w:val="heading 9"/>
    <w:basedOn w:val="Normal"/>
    <w:next w:val="Normal"/>
    <w:link w:val="Heading9Char"/>
    <w:uiPriority w:val="9"/>
    <w:semiHidden/>
    <w:unhideWhenUsed/>
    <w:qFormat/>
    <w:rsid w:val="003A0A16"/>
    <w:pPr>
      <w:outlineLvl w:val="8"/>
    </w:pPr>
    <w:rPr>
      <w:rFonts w:ascii="Cambria" w:eastAsia="Times New Roman"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P">
    <w:name w:val="_ 7_ P"/>
    <w:basedOn w:val="Normal"/>
    <w:next w:val="Normal"/>
    <w:qFormat/>
    <w:rsid w:val="003A0A16"/>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00" w:lineRule="exact"/>
      <w:ind w:left="1267" w:right="1267" w:hanging="1267"/>
      <w:outlineLvl w:val="3"/>
    </w:pPr>
    <w:rPr>
      <w:rFonts w:eastAsia="Times New Roman"/>
      <w:iCs/>
      <w:spacing w:val="3"/>
      <w:sz w:val="14"/>
      <w:szCs w:val="24"/>
    </w:rPr>
  </w:style>
  <w:style w:type="paragraph" w:customStyle="1" w:styleId="H1">
    <w:name w:val="_ H_1"/>
    <w:basedOn w:val="Normal"/>
    <w:next w:val="Normal"/>
    <w:rsid w:val="00F7600D"/>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HCh">
    <w:name w:val="_ H _Ch"/>
    <w:basedOn w:val="H1"/>
    <w:next w:val="Normal"/>
    <w:rsid w:val="00F7600D"/>
    <w:pPr>
      <w:spacing w:line="300" w:lineRule="exact"/>
      <w:ind w:left="0" w:right="0" w:firstLine="0"/>
    </w:pPr>
    <w:rPr>
      <w:spacing w:val="-2"/>
      <w:sz w:val="28"/>
    </w:rPr>
  </w:style>
  <w:style w:type="paragraph" w:customStyle="1" w:styleId="HM">
    <w:name w:val="_ H __M"/>
    <w:basedOn w:val="HCh"/>
    <w:next w:val="Normal"/>
    <w:rsid w:val="00F7600D"/>
    <w:pPr>
      <w:spacing w:line="360" w:lineRule="exact"/>
    </w:pPr>
    <w:rPr>
      <w:spacing w:val="-3"/>
      <w:w w:val="99"/>
      <w:sz w:val="34"/>
    </w:rPr>
  </w:style>
  <w:style w:type="paragraph" w:customStyle="1" w:styleId="H23">
    <w:name w:val="_ H_2/3"/>
    <w:basedOn w:val="Normal"/>
    <w:next w:val="Normal"/>
    <w:rsid w:val="00F7600D"/>
    <w:pPr>
      <w:outlineLvl w:val="1"/>
    </w:pPr>
    <w:rPr>
      <w:b/>
      <w:lang w:val="en-US"/>
    </w:rPr>
  </w:style>
  <w:style w:type="paragraph" w:customStyle="1" w:styleId="H4">
    <w:name w:val="_ H_4"/>
    <w:basedOn w:val="Normal"/>
    <w:next w:val="SingleTxt"/>
    <w:rsid w:val="00F7600D"/>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3"/>
    </w:pPr>
    <w:rPr>
      <w:i/>
      <w:spacing w:val="3"/>
    </w:rPr>
  </w:style>
  <w:style w:type="paragraph" w:customStyle="1" w:styleId="H56">
    <w:name w:val="_ H_5/6"/>
    <w:basedOn w:val="Normal"/>
    <w:next w:val="Normal"/>
    <w:rsid w:val="00F7600D"/>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4"/>
    </w:pPr>
  </w:style>
  <w:style w:type="paragraph" w:customStyle="1" w:styleId="DualTxt">
    <w:name w:val="__Dual Txt"/>
    <w:basedOn w:val="Normal"/>
    <w:rsid w:val="00F7600D"/>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rsid w:val="00F7600D"/>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rsid w:val="00F7600D"/>
    <w:pPr>
      <w:spacing w:line="540" w:lineRule="exact"/>
    </w:pPr>
    <w:rPr>
      <w:spacing w:val="-8"/>
      <w:w w:val="96"/>
      <w:sz w:val="57"/>
    </w:rPr>
  </w:style>
  <w:style w:type="paragraph" w:customStyle="1" w:styleId="SS">
    <w:name w:val="__S_S"/>
    <w:basedOn w:val="HCh"/>
    <w:next w:val="Normal"/>
    <w:rsid w:val="00F7600D"/>
    <w:pPr>
      <w:ind w:left="1267" w:right="1267"/>
    </w:pPr>
  </w:style>
  <w:style w:type="paragraph" w:customStyle="1" w:styleId="SingleTxt">
    <w:name w:val="__Single Txt"/>
    <w:basedOn w:val="Normal"/>
    <w:link w:val="SingleTxtChar"/>
    <w:qFormat/>
    <w:rsid w:val="00F7600D"/>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style>
  <w:style w:type="paragraph" w:customStyle="1" w:styleId="AgendaItemNormal">
    <w:name w:val="Agenda_Item_Normal"/>
    <w:next w:val="Normal"/>
    <w:qFormat/>
    <w:rsid w:val="00F7600D"/>
    <w:pPr>
      <w:spacing w:after="0" w:line="240" w:lineRule="exact"/>
    </w:pPr>
    <w:rPr>
      <w:rFonts w:ascii="Times New Roman" w:eastAsiaTheme="minorHAnsi" w:hAnsi="Times New Roman" w:cs="Times New Roman"/>
      <w:spacing w:val="4"/>
      <w:w w:val="103"/>
      <w:kern w:val="14"/>
      <w:sz w:val="20"/>
      <w:szCs w:val="20"/>
      <w:lang w:eastAsia="en-US"/>
    </w:rPr>
  </w:style>
  <w:style w:type="paragraph" w:customStyle="1" w:styleId="TitleH1">
    <w:name w:val="Title_H1"/>
    <w:basedOn w:val="Normal"/>
    <w:next w:val="SingleTxt"/>
    <w:qFormat/>
    <w:rsid w:val="00F7600D"/>
    <w:pPr>
      <w:keepNext/>
      <w:keepLines/>
      <w:spacing w:line="270" w:lineRule="exact"/>
      <w:ind w:left="1267" w:right="1267" w:hanging="1267"/>
      <w:outlineLvl w:val="0"/>
    </w:pPr>
    <w:rPr>
      <w:b/>
      <w:sz w:val="24"/>
    </w:rPr>
  </w:style>
  <w:style w:type="paragraph" w:customStyle="1" w:styleId="AgendaTitleH2">
    <w:name w:val="Agenda_Title_H2"/>
    <w:basedOn w:val="TitleH1"/>
    <w:next w:val="Normal"/>
    <w:qFormat/>
    <w:rsid w:val="00F7600D"/>
    <w:pPr>
      <w:spacing w:line="240" w:lineRule="exact"/>
      <w:ind w:left="0" w:right="5040" w:firstLine="0"/>
      <w:outlineLvl w:val="1"/>
    </w:pPr>
    <w:rPr>
      <w:sz w:val="20"/>
    </w:rPr>
  </w:style>
  <w:style w:type="paragraph" w:styleId="BalloonText">
    <w:name w:val="Balloon Text"/>
    <w:basedOn w:val="Normal"/>
    <w:link w:val="BalloonTextChar"/>
    <w:semiHidden/>
    <w:rsid w:val="00F7600D"/>
    <w:rPr>
      <w:rFonts w:ascii="Tahoma" w:hAnsi="Tahoma" w:cs="Tahoma"/>
      <w:sz w:val="16"/>
      <w:szCs w:val="16"/>
    </w:rPr>
  </w:style>
  <w:style w:type="character" w:customStyle="1" w:styleId="BalloonTextChar">
    <w:name w:val="Balloon Text Char"/>
    <w:basedOn w:val="DefaultParagraphFont"/>
    <w:link w:val="BalloonText"/>
    <w:semiHidden/>
    <w:rsid w:val="00F7600D"/>
    <w:rPr>
      <w:rFonts w:ascii="Tahoma" w:eastAsiaTheme="minorHAnsi" w:hAnsi="Tahoma" w:cs="Tahoma"/>
      <w:spacing w:val="4"/>
      <w:w w:val="103"/>
      <w:kern w:val="14"/>
      <w:sz w:val="16"/>
      <w:szCs w:val="16"/>
      <w:lang w:eastAsia="en-US"/>
    </w:rPr>
  </w:style>
  <w:style w:type="paragraph" w:customStyle="1" w:styleId="Bullet1">
    <w:name w:val="Bullet 1"/>
    <w:basedOn w:val="Normal"/>
    <w:qFormat/>
    <w:rsid w:val="00F7600D"/>
    <w:pPr>
      <w:numPr>
        <w:numId w:val="19"/>
      </w:numPr>
      <w:spacing w:after="120" w:line="240" w:lineRule="atLeast"/>
      <w:ind w:right="1267"/>
      <w:jc w:val="both"/>
    </w:pPr>
  </w:style>
  <w:style w:type="paragraph" w:customStyle="1" w:styleId="Bullet2">
    <w:name w:val="Bullet 2"/>
    <w:basedOn w:val="Normal"/>
    <w:qFormat/>
    <w:rsid w:val="003A0A16"/>
    <w:pPr>
      <w:numPr>
        <w:numId w:val="16"/>
      </w:numPr>
      <w:spacing w:after="120"/>
      <w:ind w:right="1264"/>
      <w:jc w:val="both"/>
    </w:pPr>
  </w:style>
  <w:style w:type="paragraph" w:customStyle="1" w:styleId="Bullet3">
    <w:name w:val="Bullet 3"/>
    <w:basedOn w:val="SingleTxt"/>
    <w:qFormat/>
    <w:rsid w:val="00F7600D"/>
    <w:pPr>
      <w:numPr>
        <w:numId w:val="20"/>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pPr>
  </w:style>
  <w:style w:type="paragraph" w:styleId="Caption">
    <w:name w:val="caption"/>
    <w:basedOn w:val="Normal"/>
    <w:next w:val="Normal"/>
    <w:uiPriority w:val="35"/>
    <w:semiHidden/>
    <w:unhideWhenUsed/>
    <w:rsid w:val="003A0A16"/>
    <w:pPr>
      <w:spacing w:line="240" w:lineRule="auto"/>
    </w:pPr>
    <w:rPr>
      <w:b/>
      <w:bCs/>
      <w:color w:val="4F81BD"/>
      <w:sz w:val="18"/>
      <w:szCs w:val="18"/>
    </w:rPr>
  </w:style>
  <w:style w:type="character" w:styleId="CommentReference">
    <w:name w:val="annotation reference"/>
    <w:semiHidden/>
    <w:rsid w:val="00F7600D"/>
    <w:rPr>
      <w:sz w:val="6"/>
    </w:rPr>
  </w:style>
  <w:style w:type="paragraph" w:customStyle="1" w:styleId="Distribution">
    <w:name w:val="Distribution"/>
    <w:next w:val="Normal"/>
    <w:rsid w:val="00F7600D"/>
    <w:pPr>
      <w:spacing w:before="240" w:after="0" w:line="240" w:lineRule="auto"/>
    </w:pPr>
    <w:rPr>
      <w:rFonts w:ascii="Times New Roman" w:eastAsiaTheme="minorHAnsi" w:hAnsi="Times New Roman" w:cs="Times New Roman"/>
      <w:spacing w:val="4"/>
      <w:w w:val="103"/>
      <w:kern w:val="14"/>
      <w:sz w:val="20"/>
      <w:szCs w:val="20"/>
      <w:lang w:eastAsia="en-US"/>
    </w:rPr>
  </w:style>
  <w:style w:type="character" w:styleId="EndnoteReference">
    <w:name w:val="endnote reference"/>
    <w:semiHidden/>
    <w:rsid w:val="00F7600D"/>
    <w:rPr>
      <w:color w:val="auto"/>
      <w:spacing w:val="5"/>
      <w:w w:val="103"/>
      <w:kern w:val="14"/>
      <w:position w:val="0"/>
      <w:vertAlign w:val="superscript"/>
      <w14:ligatures w14:val="none"/>
      <w14:numForm w14:val="default"/>
      <w14:numSpacing w14:val="default"/>
      <w14:stylisticSets/>
      <w14:cntxtAlts w14:val="0"/>
    </w:rPr>
  </w:style>
  <w:style w:type="paragraph" w:styleId="FootnoteText">
    <w:name w:val="footnote text"/>
    <w:basedOn w:val="Normal"/>
    <w:link w:val="FootnoteTextChar"/>
    <w:rsid w:val="00F7600D"/>
    <w:pPr>
      <w:widowControl w:val="0"/>
      <w:tabs>
        <w:tab w:val="right" w:pos="418"/>
      </w:tabs>
      <w:spacing w:line="210" w:lineRule="exact"/>
      <w:ind w:left="475" w:hanging="475"/>
    </w:pPr>
    <w:rPr>
      <w:spacing w:val="5"/>
      <w:sz w:val="17"/>
    </w:rPr>
  </w:style>
  <w:style w:type="character" w:customStyle="1" w:styleId="FootnoteTextChar">
    <w:name w:val="Footnote Text Char"/>
    <w:basedOn w:val="DefaultParagraphFont"/>
    <w:link w:val="FootnoteText"/>
    <w:rsid w:val="00F7600D"/>
    <w:rPr>
      <w:rFonts w:ascii="Times New Roman" w:eastAsiaTheme="minorHAnsi" w:hAnsi="Times New Roman" w:cs="Times New Roman"/>
      <w:spacing w:val="5"/>
      <w:w w:val="103"/>
      <w:kern w:val="14"/>
      <w:sz w:val="17"/>
      <w:szCs w:val="20"/>
      <w:lang w:eastAsia="en-US"/>
    </w:rPr>
  </w:style>
  <w:style w:type="paragraph" w:styleId="EndnoteText">
    <w:name w:val="endnote text"/>
    <w:basedOn w:val="FootnoteText"/>
    <w:link w:val="EndnoteTextChar"/>
    <w:semiHidden/>
    <w:rsid w:val="00F7600D"/>
  </w:style>
  <w:style w:type="character" w:customStyle="1" w:styleId="EndnoteTextChar">
    <w:name w:val="Endnote Text Char"/>
    <w:basedOn w:val="DefaultParagraphFont"/>
    <w:link w:val="EndnoteText"/>
    <w:semiHidden/>
    <w:rsid w:val="00F7600D"/>
    <w:rPr>
      <w:rFonts w:ascii="Times New Roman" w:eastAsiaTheme="minorHAnsi" w:hAnsi="Times New Roman" w:cs="Times New Roman"/>
      <w:spacing w:val="5"/>
      <w:w w:val="103"/>
      <w:kern w:val="14"/>
      <w:sz w:val="17"/>
      <w:szCs w:val="20"/>
      <w:lang w:eastAsia="en-US"/>
    </w:rPr>
  </w:style>
  <w:style w:type="paragraph" w:styleId="Footer">
    <w:name w:val="footer"/>
    <w:link w:val="FooterChar"/>
    <w:rsid w:val="00F7600D"/>
    <w:pPr>
      <w:tabs>
        <w:tab w:val="center" w:pos="4320"/>
        <w:tab w:val="right" w:pos="8640"/>
      </w:tabs>
      <w:spacing w:after="0" w:line="240" w:lineRule="auto"/>
    </w:pPr>
    <w:rPr>
      <w:rFonts w:ascii="Times New Roman" w:eastAsiaTheme="minorHAnsi" w:hAnsi="Times New Roman" w:cs="Times New Roman"/>
      <w:b/>
      <w:noProof/>
      <w:sz w:val="17"/>
      <w:szCs w:val="20"/>
      <w:lang w:val="en-US" w:eastAsia="en-US"/>
    </w:rPr>
  </w:style>
  <w:style w:type="character" w:customStyle="1" w:styleId="FooterChar">
    <w:name w:val="Footer Char"/>
    <w:basedOn w:val="DefaultParagraphFont"/>
    <w:link w:val="Footer"/>
    <w:rsid w:val="00F7600D"/>
    <w:rPr>
      <w:rFonts w:ascii="Times New Roman" w:eastAsiaTheme="minorHAnsi" w:hAnsi="Times New Roman" w:cs="Times New Roman"/>
      <w:b/>
      <w:noProof/>
      <w:sz w:val="17"/>
      <w:szCs w:val="20"/>
      <w:lang w:val="en-US" w:eastAsia="en-US"/>
    </w:rPr>
  </w:style>
  <w:style w:type="character" w:styleId="FootnoteReference">
    <w:name w:val="footnote reference"/>
    <w:semiHidden/>
    <w:rsid w:val="00F7600D"/>
    <w:rPr>
      <w:color w:val="auto"/>
      <w:spacing w:val="5"/>
      <w:w w:val="103"/>
      <w:kern w:val="14"/>
      <w:position w:val="0"/>
      <w:vertAlign w:val="superscript"/>
      <w14:ligatures w14:val="none"/>
      <w14:numForm w14:val="default"/>
      <w14:numSpacing w14:val="default"/>
      <w14:stylisticSets/>
      <w14:cntxtAlts w14:val="0"/>
    </w:rPr>
  </w:style>
  <w:style w:type="paragraph" w:customStyle="1" w:styleId="HdBanner">
    <w:name w:val="Hd Banner"/>
    <w:basedOn w:val="Normal"/>
    <w:next w:val="Normal"/>
    <w:qFormat/>
    <w:rsid w:val="003A0A16"/>
    <w:pPr>
      <w:keepLines/>
      <w:shd w:val="pct10" w:color="auto" w:fill="FFFFFF"/>
      <w:tabs>
        <w:tab w:val="left" w:pos="2218"/>
      </w:tabs>
      <w:spacing w:line="360" w:lineRule="exact"/>
    </w:pPr>
    <w:rPr>
      <w:b/>
      <w:spacing w:val="1"/>
      <w:position w:val="6"/>
      <w:sz w:val="24"/>
      <w:szCs w:val="24"/>
    </w:rPr>
  </w:style>
  <w:style w:type="paragraph" w:customStyle="1" w:styleId="HdChapterLt">
    <w:name w:val="Hd Chapter Lt"/>
    <w:basedOn w:val="Normal"/>
    <w:next w:val="Normal"/>
    <w:qFormat/>
    <w:rsid w:val="003A0A16"/>
    <w:pPr>
      <w:keepNext/>
      <w:keepLines/>
      <w:tabs>
        <w:tab w:val="left" w:pos="2218"/>
      </w:tabs>
      <w:spacing w:before="300" w:line="300" w:lineRule="exact"/>
    </w:pPr>
    <w:rPr>
      <w:spacing w:val="2"/>
      <w:w w:val="96"/>
      <w:kern w:val="34"/>
      <w:sz w:val="28"/>
      <w:szCs w:val="28"/>
    </w:rPr>
  </w:style>
  <w:style w:type="paragraph" w:customStyle="1" w:styleId="HdChapterBD">
    <w:name w:val="Hd Chapter BD"/>
    <w:basedOn w:val="HdChapterLt"/>
    <w:next w:val="Normal"/>
    <w:qFormat/>
    <w:rsid w:val="003A0A16"/>
    <w:pPr>
      <w:spacing w:before="240"/>
    </w:pPr>
    <w:rPr>
      <w:b/>
      <w:spacing w:val="-2"/>
      <w:w w:val="100"/>
    </w:rPr>
  </w:style>
  <w:style w:type="paragraph" w:customStyle="1" w:styleId="HdChapterBdLg">
    <w:name w:val="Hd Chapter Bd Lg"/>
    <w:basedOn w:val="HdChapterBD"/>
    <w:next w:val="Normal"/>
    <w:qFormat/>
    <w:rsid w:val="003A0A16"/>
    <w:rPr>
      <w:spacing w:val="-3"/>
      <w:w w:val="99"/>
      <w:kern w:val="14"/>
      <w:sz w:val="34"/>
      <w:szCs w:val="34"/>
    </w:rPr>
  </w:style>
  <w:style w:type="paragraph" w:styleId="Header">
    <w:name w:val="header"/>
    <w:link w:val="HeaderChar"/>
    <w:rsid w:val="00F7600D"/>
    <w:pPr>
      <w:tabs>
        <w:tab w:val="center" w:pos="4320"/>
        <w:tab w:val="right" w:pos="8640"/>
      </w:tabs>
      <w:spacing w:after="0" w:line="240" w:lineRule="auto"/>
    </w:pPr>
    <w:rPr>
      <w:rFonts w:ascii="Times New Roman" w:eastAsiaTheme="minorHAnsi" w:hAnsi="Times New Roman" w:cs="Times New Roman"/>
      <w:noProof/>
      <w:sz w:val="17"/>
      <w:szCs w:val="20"/>
      <w:lang w:val="en-US" w:eastAsia="en-US"/>
    </w:rPr>
  </w:style>
  <w:style w:type="character" w:customStyle="1" w:styleId="HeaderChar">
    <w:name w:val="Header Char"/>
    <w:basedOn w:val="DefaultParagraphFont"/>
    <w:link w:val="Header"/>
    <w:rsid w:val="00F7600D"/>
    <w:rPr>
      <w:rFonts w:ascii="Times New Roman" w:eastAsiaTheme="minorHAnsi" w:hAnsi="Times New Roman" w:cs="Times New Roman"/>
      <w:noProof/>
      <w:sz w:val="17"/>
      <w:szCs w:val="20"/>
      <w:lang w:val="en-US" w:eastAsia="en-US"/>
    </w:rPr>
  </w:style>
  <w:style w:type="character" w:customStyle="1" w:styleId="Heading1Char">
    <w:name w:val="Heading 1 Char"/>
    <w:link w:val="Heading1"/>
    <w:uiPriority w:val="9"/>
    <w:rsid w:val="003A0A16"/>
    <w:rPr>
      <w:rFonts w:ascii="Arial" w:eastAsia="Times New Roman" w:hAnsi="Arial" w:cs="Times New Roman"/>
      <w:b/>
      <w:bCs/>
      <w:spacing w:val="4"/>
      <w:w w:val="103"/>
      <w:kern w:val="32"/>
      <w:sz w:val="32"/>
      <w:szCs w:val="28"/>
      <w:lang w:eastAsia="en-US"/>
    </w:rPr>
  </w:style>
  <w:style w:type="character" w:customStyle="1" w:styleId="Heading2Char">
    <w:name w:val="Heading 2 Char"/>
    <w:link w:val="Heading2"/>
    <w:uiPriority w:val="9"/>
    <w:rsid w:val="003A0A16"/>
    <w:rPr>
      <w:rFonts w:ascii="Arial" w:eastAsia="Times New Roman" w:hAnsi="Arial" w:cs="Times New Roman"/>
      <w:b/>
      <w:bCs/>
      <w:i/>
      <w:spacing w:val="4"/>
      <w:w w:val="103"/>
      <w:kern w:val="14"/>
      <w:sz w:val="28"/>
      <w:szCs w:val="26"/>
      <w:lang w:eastAsia="en-US"/>
    </w:rPr>
  </w:style>
  <w:style w:type="character" w:customStyle="1" w:styleId="Heading3Char">
    <w:name w:val="Heading 3 Char"/>
    <w:link w:val="Heading3"/>
    <w:uiPriority w:val="9"/>
    <w:rsid w:val="003A0A16"/>
    <w:rPr>
      <w:rFonts w:ascii="Arial" w:eastAsia="Times New Roman" w:hAnsi="Arial" w:cs="Times New Roman"/>
      <w:b/>
      <w:bCs/>
      <w:spacing w:val="4"/>
      <w:w w:val="103"/>
      <w:kern w:val="14"/>
      <w:sz w:val="26"/>
      <w:szCs w:val="20"/>
      <w:lang w:eastAsia="en-US"/>
    </w:rPr>
  </w:style>
  <w:style w:type="character" w:customStyle="1" w:styleId="Heading4Char">
    <w:name w:val="Heading 4 Char"/>
    <w:link w:val="Heading4"/>
    <w:uiPriority w:val="9"/>
    <w:semiHidden/>
    <w:rsid w:val="003A0A16"/>
    <w:rPr>
      <w:rFonts w:ascii="Cambria" w:eastAsia="Times New Roman" w:hAnsi="Cambria" w:cs="Times New Roman"/>
      <w:b/>
      <w:bCs/>
      <w:i/>
      <w:iCs/>
      <w:spacing w:val="4"/>
      <w:w w:val="103"/>
      <w:kern w:val="14"/>
      <w:sz w:val="20"/>
      <w:szCs w:val="20"/>
      <w:lang w:eastAsia="en-US"/>
    </w:rPr>
  </w:style>
  <w:style w:type="character" w:customStyle="1" w:styleId="Heading5Char">
    <w:name w:val="Heading 5 Char"/>
    <w:link w:val="Heading5"/>
    <w:uiPriority w:val="9"/>
    <w:semiHidden/>
    <w:rsid w:val="003A0A16"/>
    <w:rPr>
      <w:rFonts w:ascii="Cambria" w:eastAsia="Times New Roman" w:hAnsi="Cambria" w:cs="Times New Roman"/>
      <w:b/>
      <w:bCs/>
      <w:color w:val="7F7F7F"/>
      <w:spacing w:val="4"/>
      <w:w w:val="103"/>
      <w:kern w:val="14"/>
      <w:sz w:val="20"/>
      <w:szCs w:val="20"/>
      <w:lang w:eastAsia="en-US"/>
    </w:rPr>
  </w:style>
  <w:style w:type="character" w:customStyle="1" w:styleId="Heading6Char">
    <w:name w:val="Heading 6 Char"/>
    <w:link w:val="Heading6"/>
    <w:uiPriority w:val="9"/>
    <w:semiHidden/>
    <w:rsid w:val="003A0A16"/>
    <w:rPr>
      <w:rFonts w:ascii="Cambria" w:eastAsia="Times New Roman" w:hAnsi="Cambria" w:cs="Times New Roman"/>
      <w:b/>
      <w:bCs/>
      <w:i/>
      <w:iCs/>
      <w:color w:val="7F7F7F"/>
      <w:spacing w:val="4"/>
      <w:w w:val="103"/>
      <w:kern w:val="14"/>
      <w:sz w:val="20"/>
      <w:szCs w:val="20"/>
      <w:lang w:eastAsia="en-US"/>
    </w:rPr>
  </w:style>
  <w:style w:type="character" w:customStyle="1" w:styleId="Heading7Char">
    <w:name w:val="Heading 7 Char"/>
    <w:link w:val="Heading7"/>
    <w:uiPriority w:val="9"/>
    <w:semiHidden/>
    <w:rsid w:val="003A0A16"/>
    <w:rPr>
      <w:rFonts w:ascii="Cambria" w:eastAsia="Times New Roman" w:hAnsi="Cambria" w:cs="Times New Roman"/>
      <w:i/>
      <w:iCs/>
      <w:spacing w:val="4"/>
      <w:w w:val="103"/>
      <w:kern w:val="14"/>
      <w:sz w:val="20"/>
      <w:szCs w:val="20"/>
      <w:lang w:eastAsia="en-US"/>
    </w:rPr>
  </w:style>
  <w:style w:type="character" w:customStyle="1" w:styleId="Heading8Char">
    <w:name w:val="Heading 8 Char"/>
    <w:link w:val="Heading8"/>
    <w:uiPriority w:val="9"/>
    <w:semiHidden/>
    <w:rsid w:val="003A0A16"/>
    <w:rPr>
      <w:rFonts w:ascii="Cambria" w:eastAsia="Times New Roman" w:hAnsi="Cambria" w:cs="Times New Roman"/>
      <w:spacing w:val="4"/>
      <w:w w:val="103"/>
      <w:kern w:val="14"/>
      <w:sz w:val="20"/>
      <w:szCs w:val="20"/>
      <w:lang w:eastAsia="en-US"/>
    </w:rPr>
  </w:style>
  <w:style w:type="character" w:customStyle="1" w:styleId="Heading9Char">
    <w:name w:val="Heading 9 Char"/>
    <w:link w:val="Heading9"/>
    <w:uiPriority w:val="9"/>
    <w:semiHidden/>
    <w:rsid w:val="003A0A16"/>
    <w:rPr>
      <w:rFonts w:ascii="Cambria" w:eastAsia="Times New Roman" w:hAnsi="Cambria" w:cs="Times New Roman"/>
      <w:i/>
      <w:iCs/>
      <w:spacing w:val="5"/>
      <w:w w:val="103"/>
      <w:kern w:val="14"/>
      <w:sz w:val="20"/>
      <w:szCs w:val="20"/>
      <w:lang w:eastAsia="en-US"/>
    </w:rPr>
  </w:style>
  <w:style w:type="paragraph" w:customStyle="1" w:styleId="JournalHeading1">
    <w:name w:val="Journal_Heading1"/>
    <w:basedOn w:val="Normal"/>
    <w:next w:val="Normal"/>
    <w:qFormat/>
    <w:rsid w:val="003A0A16"/>
    <w:pPr>
      <w:keepNext/>
      <w:spacing w:before="190" w:line="270" w:lineRule="exact"/>
    </w:pPr>
    <w:rPr>
      <w:b/>
      <w:sz w:val="24"/>
    </w:rPr>
  </w:style>
  <w:style w:type="paragraph" w:customStyle="1" w:styleId="JournalHeading2">
    <w:name w:val="Journal_Heading2"/>
    <w:basedOn w:val="Normal"/>
    <w:next w:val="Normal"/>
    <w:qFormat/>
    <w:rsid w:val="003A0A16"/>
    <w:pPr>
      <w:keepNext/>
      <w:keepLines/>
      <w:spacing w:before="240"/>
      <w:outlineLvl w:val="1"/>
    </w:pPr>
    <w:rPr>
      <w:b/>
      <w:spacing w:val="2"/>
    </w:rPr>
  </w:style>
  <w:style w:type="paragraph" w:customStyle="1" w:styleId="JournalHeading4">
    <w:name w:val="Journal_Heading4"/>
    <w:basedOn w:val="Normal"/>
    <w:next w:val="Normal"/>
    <w:qFormat/>
    <w:rsid w:val="003A0A16"/>
    <w:pPr>
      <w:keepNext/>
      <w:keepLines/>
      <w:spacing w:before="240"/>
      <w:outlineLvl w:val="3"/>
    </w:pPr>
    <w:rPr>
      <w:i/>
    </w:rPr>
  </w:style>
  <w:style w:type="character" w:styleId="LineNumber">
    <w:name w:val="line number"/>
    <w:rsid w:val="00F7600D"/>
    <w:rPr>
      <w:sz w:val="14"/>
    </w:rPr>
  </w:style>
  <w:style w:type="paragraph" w:styleId="NoSpacing">
    <w:name w:val="No Spacing"/>
    <w:basedOn w:val="Normal"/>
    <w:uiPriority w:val="1"/>
    <w:rsid w:val="003A0A16"/>
    <w:pPr>
      <w:spacing w:line="240" w:lineRule="auto"/>
    </w:pPr>
  </w:style>
  <w:style w:type="paragraph" w:customStyle="1" w:styleId="NormalBullet">
    <w:name w:val="Normal Bullet"/>
    <w:basedOn w:val="Normal"/>
    <w:next w:val="Normal"/>
    <w:qFormat/>
    <w:rsid w:val="003A0A16"/>
    <w:pPr>
      <w:keepLines/>
      <w:numPr>
        <w:numId w:val="18"/>
      </w:numPr>
      <w:tabs>
        <w:tab w:val="left" w:pos="2218"/>
      </w:tabs>
      <w:spacing w:before="40" w:after="80"/>
      <w:ind w:right="302"/>
    </w:pPr>
  </w:style>
  <w:style w:type="paragraph" w:customStyle="1" w:styleId="NormalSchedule">
    <w:name w:val="Normal Schedule"/>
    <w:basedOn w:val="Normal"/>
    <w:next w:val="Normal"/>
    <w:qFormat/>
    <w:rsid w:val="003A0A16"/>
    <w:pPr>
      <w:tabs>
        <w:tab w:val="left" w:leader="dot" w:pos="2218"/>
        <w:tab w:val="left" w:pos="2707"/>
        <w:tab w:val="right" w:leader="dot" w:pos="9835"/>
      </w:tabs>
    </w:pPr>
  </w:style>
  <w:style w:type="paragraph" w:customStyle="1" w:styleId="Original">
    <w:name w:val="Original"/>
    <w:next w:val="Normal"/>
    <w:rsid w:val="00F7600D"/>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Publication">
    <w:name w:val="Publication"/>
    <w:next w:val="Normal"/>
    <w:rsid w:val="00F7600D"/>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ReleaseDate">
    <w:name w:val="ReleaseDate"/>
    <w:next w:val="Footer"/>
    <w:autoRedefine/>
    <w:qFormat/>
    <w:rsid w:val="003A0A16"/>
    <w:pPr>
      <w:spacing w:after="0" w:line="240" w:lineRule="auto"/>
    </w:pPr>
    <w:rPr>
      <w:rFonts w:ascii="Times New Roman" w:eastAsiaTheme="minorHAnsi" w:hAnsi="Times New Roman" w:cs="Times New Roman"/>
      <w:spacing w:val="4"/>
      <w:w w:val="103"/>
      <w:sz w:val="20"/>
      <w:lang w:val="es-ES" w:eastAsia="en-US"/>
    </w:rPr>
  </w:style>
  <w:style w:type="paragraph" w:customStyle="1" w:styleId="Small">
    <w:name w:val="Small"/>
    <w:basedOn w:val="Normal"/>
    <w:next w:val="Normal"/>
    <w:rsid w:val="00F7600D"/>
    <w:pPr>
      <w:tabs>
        <w:tab w:val="right" w:pos="9965"/>
      </w:tabs>
      <w:spacing w:line="210" w:lineRule="exact"/>
    </w:pPr>
    <w:rPr>
      <w:spacing w:val="5"/>
      <w:w w:val="104"/>
      <w:sz w:val="17"/>
    </w:rPr>
  </w:style>
  <w:style w:type="paragraph" w:customStyle="1" w:styleId="SmallX">
    <w:name w:val="SmallX"/>
    <w:basedOn w:val="Small"/>
    <w:next w:val="Normal"/>
    <w:rsid w:val="00F7600D"/>
    <w:pPr>
      <w:spacing w:line="180" w:lineRule="exact"/>
      <w:jc w:val="right"/>
    </w:pPr>
    <w:rPr>
      <w:spacing w:val="6"/>
      <w:w w:val="106"/>
      <w:sz w:val="14"/>
    </w:rPr>
  </w:style>
  <w:style w:type="paragraph" w:customStyle="1" w:styleId="TitleHCH">
    <w:name w:val="Title_H_CH"/>
    <w:basedOn w:val="H1"/>
    <w:next w:val="Normal"/>
    <w:qFormat/>
    <w:rsid w:val="00F7600D"/>
    <w:pPr>
      <w:spacing w:line="300" w:lineRule="exact"/>
      <w:ind w:left="0" w:right="0" w:firstLine="0"/>
    </w:pPr>
    <w:rPr>
      <w:spacing w:val="-2"/>
      <w:sz w:val="28"/>
    </w:rPr>
  </w:style>
  <w:style w:type="paragraph" w:customStyle="1" w:styleId="TitleH2">
    <w:name w:val="Title_H2"/>
    <w:basedOn w:val="Normal"/>
    <w:next w:val="Normal"/>
    <w:qFormat/>
    <w:rsid w:val="00F7600D"/>
    <w:pPr>
      <w:outlineLvl w:val="1"/>
    </w:pPr>
    <w:rPr>
      <w:b/>
    </w:rPr>
  </w:style>
  <w:style w:type="paragraph" w:styleId="TOCHeading">
    <w:name w:val="TOC Heading"/>
    <w:basedOn w:val="Heading1"/>
    <w:next w:val="Normal"/>
    <w:uiPriority w:val="39"/>
    <w:semiHidden/>
    <w:unhideWhenUsed/>
    <w:qFormat/>
    <w:rsid w:val="003A0A16"/>
    <w:pPr>
      <w:outlineLvl w:val="9"/>
    </w:pPr>
    <w:rPr>
      <w:rFonts w:eastAsiaTheme="majorEastAsia" w:cstheme="majorBidi"/>
      <w:lang w:bidi="en-US"/>
    </w:rPr>
  </w:style>
  <w:style w:type="paragraph" w:customStyle="1" w:styleId="XLarge">
    <w:name w:val="XLarge"/>
    <w:basedOn w:val="HM"/>
    <w:rsid w:val="00F7600D"/>
    <w:pPr>
      <w:spacing w:line="390" w:lineRule="exact"/>
    </w:pPr>
    <w:rPr>
      <w:spacing w:val="-4"/>
      <w:w w:val="98"/>
      <w:sz w:val="40"/>
    </w:rPr>
  </w:style>
  <w:style w:type="character" w:styleId="Hyperlink">
    <w:name w:val="Hyperlink"/>
    <w:basedOn w:val="DefaultParagraphFont"/>
    <w:rsid w:val="00F7600D"/>
    <w:rPr>
      <w:color w:val="0000FF"/>
      <w:u w:val="none"/>
    </w:rPr>
  </w:style>
  <w:style w:type="paragraph" w:styleId="PlainText">
    <w:name w:val="Plain Text"/>
    <w:basedOn w:val="Normal"/>
    <w:link w:val="PlainTextChar"/>
    <w:rsid w:val="00F7600D"/>
    <w:pPr>
      <w:suppressAutoHyphens w:val="0"/>
      <w:spacing w:line="240" w:lineRule="auto"/>
    </w:pPr>
    <w:rPr>
      <w:rFonts w:ascii="Courier New" w:eastAsia="Times New Roman" w:hAnsi="Courier New"/>
      <w:spacing w:val="0"/>
      <w:w w:val="100"/>
      <w:kern w:val="0"/>
      <w:lang w:val="en-US" w:eastAsia="en-GB"/>
    </w:rPr>
  </w:style>
  <w:style w:type="character" w:customStyle="1" w:styleId="PlainTextChar">
    <w:name w:val="Plain Text Char"/>
    <w:basedOn w:val="DefaultParagraphFont"/>
    <w:link w:val="PlainText"/>
    <w:rsid w:val="00F7600D"/>
    <w:rPr>
      <w:rFonts w:ascii="Courier New" w:eastAsia="Times New Roman" w:hAnsi="Courier New" w:cs="Times New Roman"/>
      <w:sz w:val="20"/>
      <w:szCs w:val="20"/>
      <w:lang w:val="en-US" w:eastAsia="en-GB"/>
    </w:rPr>
  </w:style>
  <w:style w:type="paragraph" w:customStyle="1" w:styleId="ReleaseDate0">
    <w:name w:val="Release Date"/>
    <w:next w:val="Footer"/>
    <w:rsid w:val="00F7600D"/>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Session">
    <w:name w:val="Session"/>
    <w:basedOn w:val="H23"/>
    <w:rsid w:val="00F7600D"/>
  </w:style>
  <w:style w:type="table" w:styleId="TableGrid">
    <w:name w:val="Table Grid"/>
    <w:basedOn w:val="TableNormal"/>
    <w:rsid w:val="00F7600D"/>
    <w:pPr>
      <w:suppressAutoHyphens/>
      <w:spacing w:after="0" w:line="240" w:lineRule="exact"/>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onsors">
    <w:name w:val="Sponsors"/>
    <w:basedOn w:val="Normal"/>
    <w:next w:val="Normal"/>
    <w:qFormat/>
    <w:rsid w:val="006E2FA3"/>
    <w:pPr>
      <w:ind w:left="1267" w:right="1267" w:hanging="1267"/>
      <w:outlineLvl w:val="1"/>
    </w:pPr>
    <w:rPr>
      <w:b/>
    </w:rPr>
  </w:style>
  <w:style w:type="paragraph" w:customStyle="1" w:styleId="STitleM">
    <w:name w:val="S_Title_M"/>
    <w:basedOn w:val="Normal"/>
    <w:next w:val="Normal"/>
    <w:qFormat/>
    <w:rsid w:val="003A0A16"/>
    <w:pPr>
      <w:keepNext/>
      <w:keepLines/>
      <w:tabs>
        <w:tab w:val="right" w:leader="dot" w:pos="357"/>
      </w:tabs>
      <w:spacing w:line="390" w:lineRule="exact"/>
      <w:ind w:left="1264" w:right="1264"/>
      <w:outlineLvl w:val="0"/>
    </w:pPr>
    <w:rPr>
      <w:b/>
      <w:spacing w:val="-4"/>
      <w:w w:val="98"/>
      <w:sz w:val="40"/>
    </w:rPr>
  </w:style>
  <w:style w:type="paragraph" w:customStyle="1" w:styleId="STitleS">
    <w:name w:val="S_Title_S"/>
    <w:basedOn w:val="HCh"/>
    <w:next w:val="Normal"/>
    <w:qFormat/>
    <w:rsid w:val="003A0A16"/>
    <w:pPr>
      <w:ind w:left="1264" w:right="1264"/>
    </w:pPr>
  </w:style>
  <w:style w:type="paragraph" w:customStyle="1" w:styleId="STitleL">
    <w:name w:val="S_Title_L"/>
    <w:basedOn w:val="SM"/>
    <w:next w:val="Normal"/>
    <w:qFormat/>
    <w:rsid w:val="003A0A16"/>
    <w:pPr>
      <w:spacing w:line="540" w:lineRule="exact"/>
    </w:pPr>
    <w:rPr>
      <w:rFonts w:eastAsiaTheme="minorEastAsia"/>
      <w:spacing w:val="-8"/>
      <w:w w:val="96"/>
      <w:sz w:val="57"/>
      <w:lang w:eastAsia="zh-CN"/>
    </w:rPr>
  </w:style>
  <w:style w:type="paragraph" w:customStyle="1" w:styleId="SummaryRecord">
    <w:name w:val="SummaryRecord"/>
    <w:basedOn w:val="H23"/>
    <w:next w:val="Session"/>
    <w:qFormat/>
    <w:rsid w:val="003A0A16"/>
  </w:style>
  <w:style w:type="paragraph" w:customStyle="1" w:styleId="SRMeetingInfo">
    <w:name w:val="SR_Meeting_Info"/>
    <w:next w:val="Normal"/>
    <w:qFormat/>
    <w:rsid w:val="003A0A16"/>
    <w:pPr>
      <w:spacing w:after="0" w:line="240" w:lineRule="exact"/>
    </w:pPr>
    <w:rPr>
      <w:rFonts w:ascii="Times New Roman" w:eastAsiaTheme="minorHAnsi" w:hAnsi="Times New Roman" w:cs="Times New Roman"/>
      <w:spacing w:val="4"/>
      <w:w w:val="103"/>
      <w:kern w:val="14"/>
      <w:sz w:val="20"/>
      <w:szCs w:val="20"/>
      <w:lang w:val="en-US" w:eastAsia="en-US"/>
    </w:rPr>
  </w:style>
  <w:style w:type="character" w:styleId="FollowedHyperlink">
    <w:name w:val="FollowedHyperlink"/>
    <w:basedOn w:val="DefaultParagraphFont"/>
    <w:uiPriority w:val="99"/>
    <w:semiHidden/>
    <w:unhideWhenUsed/>
    <w:rsid w:val="003A0A16"/>
    <w:rPr>
      <w:color w:val="0000FF"/>
      <w:u w:val="none"/>
    </w:rPr>
  </w:style>
  <w:style w:type="paragraph" w:styleId="NormalWeb">
    <w:name w:val="Normal (Web)"/>
    <w:basedOn w:val="Normal"/>
    <w:uiPriority w:val="99"/>
    <w:semiHidden/>
    <w:unhideWhenUsed/>
    <w:rsid w:val="003A0A16"/>
    <w:rPr>
      <w:sz w:val="24"/>
      <w:szCs w:val="24"/>
    </w:rPr>
  </w:style>
  <w:style w:type="paragraph" w:customStyle="1" w:styleId="SRContents">
    <w:name w:val="SR_Contents"/>
    <w:basedOn w:val="Normal"/>
    <w:qFormat/>
    <w:rsid w:val="003A0A16"/>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pPr>
  </w:style>
  <w:style w:type="paragraph" w:customStyle="1" w:styleId="AgendaItemNumber">
    <w:name w:val="Agenda_Item_Number"/>
    <w:next w:val="Normal"/>
    <w:qFormat/>
    <w:rsid w:val="003A0A16"/>
    <w:pPr>
      <w:spacing w:after="0" w:line="240" w:lineRule="exact"/>
    </w:pPr>
    <w:rPr>
      <w:rFonts w:ascii="Times New Roman" w:eastAsiaTheme="minorHAnsi" w:hAnsi="Times New Roman" w:cs="Times New Roman"/>
      <w:spacing w:val="2"/>
      <w:w w:val="103"/>
      <w:kern w:val="14"/>
      <w:sz w:val="20"/>
      <w:szCs w:val="20"/>
      <w:lang w:eastAsia="en-US"/>
    </w:rPr>
  </w:style>
  <w:style w:type="paragraph" w:customStyle="1" w:styleId="AgendaItemTitle">
    <w:name w:val="Agenda_Item_Title"/>
    <w:basedOn w:val="TitleH1"/>
    <w:next w:val="Normal"/>
    <w:qFormat/>
    <w:rsid w:val="003A0A16"/>
    <w:pPr>
      <w:spacing w:line="240" w:lineRule="exact"/>
      <w:ind w:left="0" w:right="5040" w:firstLine="0"/>
      <w:outlineLvl w:val="1"/>
    </w:pPr>
    <w:rPr>
      <w:sz w:val="20"/>
    </w:rPr>
  </w:style>
  <w:style w:type="paragraph" w:customStyle="1" w:styleId="DecisionNumber">
    <w:name w:val="DecisionNumber"/>
    <w:basedOn w:val="TitleH1"/>
    <w:next w:val="Normal"/>
    <w:qFormat/>
    <w:rsid w:val="003A0A16"/>
    <w:pPr>
      <w:spacing w:line="240" w:lineRule="exact"/>
      <w:ind w:left="0" w:right="5040" w:firstLine="0"/>
      <w:outlineLvl w:val="1"/>
    </w:pPr>
    <w:rPr>
      <w:sz w:val="20"/>
    </w:rPr>
  </w:style>
  <w:style w:type="paragraph" w:customStyle="1" w:styleId="DecisionTitle">
    <w:name w:val="DecisionTitle"/>
    <w:basedOn w:val="TitleH1"/>
    <w:next w:val="Normal"/>
    <w:qFormat/>
    <w:rsid w:val="003A0A16"/>
    <w:pPr>
      <w:spacing w:line="240" w:lineRule="exact"/>
      <w:ind w:left="0" w:right="5040" w:firstLine="0"/>
      <w:outlineLvl w:val="1"/>
    </w:pPr>
    <w:rPr>
      <w:sz w:val="20"/>
    </w:rPr>
  </w:style>
  <w:style w:type="paragraph" w:customStyle="1" w:styleId="MeetingNumber">
    <w:name w:val="MeetingNumber"/>
    <w:basedOn w:val="TitleH1"/>
    <w:next w:val="Normal"/>
    <w:qFormat/>
    <w:rsid w:val="003A0A16"/>
    <w:pPr>
      <w:spacing w:line="240" w:lineRule="exact"/>
      <w:ind w:left="0" w:right="5040" w:firstLine="0"/>
      <w:outlineLvl w:val="1"/>
    </w:pPr>
    <w:rPr>
      <w:sz w:val="20"/>
    </w:rPr>
  </w:style>
  <w:style w:type="paragraph" w:styleId="CommentText">
    <w:name w:val="annotation text"/>
    <w:basedOn w:val="Normal"/>
    <w:link w:val="CommentTextChar"/>
    <w:uiPriority w:val="99"/>
    <w:unhideWhenUsed/>
    <w:rsid w:val="005F4079"/>
    <w:pPr>
      <w:spacing w:line="240" w:lineRule="auto"/>
    </w:pPr>
  </w:style>
  <w:style w:type="character" w:customStyle="1" w:styleId="CommentTextChar">
    <w:name w:val="Comment Text Char"/>
    <w:basedOn w:val="DefaultParagraphFont"/>
    <w:link w:val="CommentText"/>
    <w:uiPriority w:val="99"/>
    <w:rsid w:val="005F4079"/>
    <w:rPr>
      <w:rFonts w:ascii="Times New Roman" w:eastAsiaTheme="minorHAnsi" w:hAnsi="Times New Roman" w:cs="Times New Roman"/>
      <w:spacing w:val="4"/>
      <w:w w:val="103"/>
      <w:kern w:val="14"/>
      <w:sz w:val="20"/>
      <w:szCs w:val="20"/>
      <w:lang w:eastAsia="en-US"/>
    </w:rPr>
  </w:style>
  <w:style w:type="paragraph" w:styleId="CommentSubject">
    <w:name w:val="annotation subject"/>
    <w:basedOn w:val="CommentText"/>
    <w:next w:val="CommentText"/>
    <w:link w:val="CommentSubjectChar"/>
    <w:uiPriority w:val="99"/>
    <w:semiHidden/>
    <w:unhideWhenUsed/>
    <w:rsid w:val="005F4079"/>
    <w:rPr>
      <w:b/>
      <w:bCs/>
    </w:rPr>
  </w:style>
  <w:style w:type="character" w:customStyle="1" w:styleId="CommentSubjectChar">
    <w:name w:val="Comment Subject Char"/>
    <w:basedOn w:val="CommentTextChar"/>
    <w:link w:val="CommentSubject"/>
    <w:uiPriority w:val="99"/>
    <w:semiHidden/>
    <w:rsid w:val="005F4079"/>
    <w:rPr>
      <w:rFonts w:ascii="Times New Roman" w:eastAsiaTheme="minorHAnsi" w:hAnsi="Times New Roman" w:cs="Times New Roman"/>
      <w:b/>
      <w:bCs/>
      <w:spacing w:val="4"/>
      <w:w w:val="103"/>
      <w:kern w:val="14"/>
      <w:sz w:val="20"/>
      <w:szCs w:val="20"/>
      <w:lang w:eastAsia="en-US"/>
    </w:rPr>
  </w:style>
  <w:style w:type="character" w:styleId="UnresolvedMention">
    <w:name w:val="Unresolved Mention"/>
    <w:basedOn w:val="DefaultParagraphFont"/>
    <w:uiPriority w:val="99"/>
    <w:semiHidden/>
    <w:unhideWhenUsed/>
    <w:rsid w:val="00D71CAC"/>
    <w:rPr>
      <w:color w:val="605E5C"/>
      <w:shd w:val="clear" w:color="auto" w:fill="E1DFDD"/>
    </w:rPr>
  </w:style>
  <w:style w:type="character" w:customStyle="1" w:styleId="SingleTxtChar">
    <w:name w:val="__Single Txt Char"/>
    <w:link w:val="SingleTxt"/>
    <w:qFormat/>
    <w:locked/>
    <w:rsid w:val="00D620E9"/>
    <w:rPr>
      <w:rFonts w:ascii="Times New Roman" w:eastAsiaTheme="minorHAnsi" w:hAnsi="Times New Roman" w:cs="Times New Roman"/>
      <w:spacing w:val="4"/>
      <w:w w:val="103"/>
      <w:kern w:val="14"/>
      <w:sz w:val="20"/>
      <w:szCs w:val="20"/>
      <w:lang w:eastAsia="en-US"/>
    </w:rPr>
  </w:style>
  <w:style w:type="paragraph" w:styleId="Revision">
    <w:name w:val="Revision"/>
    <w:hidden/>
    <w:uiPriority w:val="99"/>
    <w:semiHidden/>
    <w:rsid w:val="00701C99"/>
    <w:pPr>
      <w:spacing w:after="0" w:line="240" w:lineRule="auto"/>
    </w:pPr>
    <w:rPr>
      <w:rFonts w:ascii="Times New Roman" w:eastAsiaTheme="minorHAnsi" w:hAnsi="Times New Roman" w:cs="Times New Roman"/>
      <w:spacing w:val="4"/>
      <w:w w:val="103"/>
      <w:kern w:val="14"/>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426563">
      <w:bodyDiv w:val="1"/>
      <w:marLeft w:val="0"/>
      <w:marRight w:val="0"/>
      <w:marTop w:val="0"/>
      <w:marBottom w:val="0"/>
      <w:divBdr>
        <w:top w:val="none" w:sz="0" w:space="0" w:color="auto"/>
        <w:left w:val="none" w:sz="0" w:space="0" w:color="auto"/>
        <w:bottom w:val="none" w:sz="0" w:space="0" w:color="auto"/>
        <w:right w:val="none" w:sz="0" w:space="0" w:color="auto"/>
      </w:divBdr>
    </w:div>
    <w:div w:id="11248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undocs.org/en/A/77/672" TargetMode="External"/><Relationship Id="rId18" Type="http://schemas.openxmlformats.org/officeDocument/2006/relationships/hyperlink" Target="https://undocs.org/en/A/RES/76/27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yperlink" Target="https://undocs.org/en/A/RES/1341(XII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undocs.org/en/A/RES/76/249"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omments" Target="comments.xml"/><Relationship Id="rId22" Type="http://schemas.microsoft.com/office/2011/relationships/people" Target="peop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 Martens</dc:creator>
  <cp:keywords/>
  <dc:description/>
  <cp:lastModifiedBy>heather jarvis</cp:lastModifiedBy>
  <cp:revision>8</cp:revision>
  <cp:lastPrinted>2019-12-19T17:08:00Z</cp:lastPrinted>
  <dcterms:created xsi:type="dcterms:W3CDTF">2023-01-04T21:00:00Z</dcterms:created>
  <dcterms:modified xsi:type="dcterms:W3CDTF">2023-01-05T16:51:00Z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2">
    <vt:lpwstr/>
  </property>
  <property fmtid="{D5CDD505-2E9C-101B-9397-08002B2CF9AE}" pid="3" name="Translator">
    <vt:lpwstr/>
  </property>
  <property fmtid="{D5CDD505-2E9C-101B-9397-08002B2CF9AE}" pid="4" name="Operator">
    <vt:lpwstr/>
  </property>
  <property fmtid="{D5CDD505-2E9C-101B-9397-08002B2CF9AE}" pid="5" name="DraftPages">
    <vt:lpwstr> </vt:lpwstr>
  </property>
  <property fmtid="{D5CDD505-2E9C-101B-9397-08002B2CF9AE}" pid="6" name="Comment">
    <vt:lpwstr/>
  </property>
  <property fmtid="{D5CDD505-2E9C-101B-9397-08002B2CF9AE}" pid="7" name="Publication Date">
    <vt:lpwstr>Distr.: General</vt:lpwstr>
  </property>
</Properties>
</file>
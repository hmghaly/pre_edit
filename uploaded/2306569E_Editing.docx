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7"/>
        <w:gridCol w:w="1872"/>
        <w:gridCol w:w="245"/>
        <w:gridCol w:w="3110"/>
        <w:gridCol w:w="245"/>
        <w:gridCol w:w="3071"/>
      </w:tblGrid>
      <w:tr w:rsidR="00D41699" w:rsidRPr="00767269" w14:paraId="7CC12405" w14:textId="77777777" w:rsidTr="0041398C">
        <w:trPr>
          <w:trHeight w:hRule="exact" w:val="990"/>
        </w:trPr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0AD756" w14:textId="77777777" w:rsidR="00D41699" w:rsidRDefault="00D41699" w:rsidP="0041398C">
            <w:pPr>
              <w:pStyle w:val="Header"/>
              <w:spacing w:after="120"/>
            </w:pPr>
          </w:p>
        </w:tc>
        <w:tc>
          <w:tcPr>
            <w:tcW w:w="18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F406B0" w14:textId="77777777" w:rsidR="00D41699" w:rsidRPr="00767269" w:rsidRDefault="00D41699" w:rsidP="0041398C">
            <w:pPr>
              <w:pStyle w:val="HCh"/>
              <w:spacing w:after="80"/>
              <w:rPr>
                <w:b w:val="0"/>
                <w:spacing w:val="2"/>
                <w:w w:val="96"/>
              </w:rPr>
            </w:pPr>
            <w:r>
              <w:rPr>
                <w:b w:val="0"/>
                <w:spacing w:val="2"/>
                <w:w w:val="96"/>
              </w:rPr>
              <w:t>United Nations</w:t>
            </w:r>
          </w:p>
        </w:tc>
        <w:tc>
          <w:tcPr>
            <w:tcW w:w="24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B15EEF" w14:textId="77777777" w:rsidR="00D41699" w:rsidRDefault="00D41699" w:rsidP="0041398C">
            <w:pPr>
              <w:pStyle w:val="Header"/>
              <w:spacing w:after="120"/>
            </w:pPr>
          </w:p>
        </w:tc>
        <w:tc>
          <w:tcPr>
            <w:tcW w:w="642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93DE3B" w14:textId="77777777" w:rsidR="00D41699" w:rsidRPr="00767269" w:rsidRDefault="00D41699" w:rsidP="0041398C">
            <w:pPr>
              <w:spacing w:after="80"/>
              <w:jc w:val="right"/>
              <w:rPr>
                <w:position w:val="-4"/>
              </w:rPr>
            </w:pPr>
            <w:r>
              <w:rPr>
                <w:position w:val="-4"/>
                <w:sz w:val="40"/>
              </w:rPr>
              <w:t>S</w:t>
            </w:r>
            <w:r>
              <w:rPr>
                <w:position w:val="-4"/>
              </w:rPr>
              <w:t>/2023/260</w:t>
            </w:r>
          </w:p>
        </w:tc>
      </w:tr>
      <w:tr w:rsidR="00D41699" w:rsidRPr="00767269" w14:paraId="3B34F987" w14:textId="77777777" w:rsidTr="0041398C">
        <w:trPr>
          <w:trHeight w:hRule="exact" w:val="2880"/>
        </w:trPr>
        <w:tc>
          <w:tcPr>
            <w:tcW w:w="12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188FC290" w14:textId="4CC144B5" w:rsidR="00D41699" w:rsidRDefault="00D41699" w:rsidP="0041398C">
            <w:pPr>
              <w:pStyle w:val="Header"/>
              <w:spacing w:before="109"/>
            </w:pPr>
            <w:r>
              <w:rPr>
                <w:noProof/>
              </w:rPr>
              <w:drawing>
                <wp:inline distT="0" distB="0" distL="0" distR="0" wp14:anchorId="254C37F1" wp14:editId="5ED2818F">
                  <wp:extent cx="708660" cy="5943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27D3C5" w14:textId="77777777" w:rsidR="00D41699" w:rsidRPr="00767269" w:rsidRDefault="00D41699" w:rsidP="0041398C">
            <w:pPr>
              <w:pStyle w:val="Header"/>
              <w:spacing w:before="109"/>
            </w:pPr>
          </w:p>
        </w:tc>
        <w:tc>
          <w:tcPr>
            <w:tcW w:w="5227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38F41504" w14:textId="77777777" w:rsidR="00D41699" w:rsidRDefault="00D41699" w:rsidP="0041398C">
            <w:pPr>
              <w:pStyle w:val="XLarge"/>
              <w:spacing w:before="109"/>
            </w:pPr>
            <w:r>
              <w:t>Security Council</w:t>
            </w:r>
          </w:p>
          <w:p w14:paraId="06D71C3D" w14:textId="77777777" w:rsidR="00D41699" w:rsidRPr="00773871" w:rsidRDefault="00D41699" w:rsidP="0041398C"/>
          <w:p w14:paraId="05630537" w14:textId="77777777" w:rsidR="00D41699" w:rsidRPr="00773871" w:rsidRDefault="00D41699" w:rsidP="0041398C"/>
          <w:p w14:paraId="42CBB32C" w14:textId="77777777" w:rsidR="00D41699" w:rsidRPr="00773871" w:rsidRDefault="00D41699" w:rsidP="0041398C">
            <w:pPr>
              <w:tabs>
                <w:tab w:val="left" w:pos="1712"/>
              </w:tabs>
            </w:pPr>
            <w:r>
              <w:tab/>
            </w:r>
          </w:p>
          <w:p w14:paraId="1BA56E90" w14:textId="77777777" w:rsidR="00D41699" w:rsidRDefault="00D41699" w:rsidP="0041398C"/>
          <w:p w14:paraId="348F3A0B" w14:textId="77777777" w:rsidR="00D41699" w:rsidRPr="00773871" w:rsidRDefault="00D41699" w:rsidP="0041398C">
            <w:pPr>
              <w:tabs>
                <w:tab w:val="left" w:pos="4320"/>
              </w:tabs>
            </w:pPr>
            <w:r>
              <w:tab/>
            </w:r>
          </w:p>
        </w:tc>
        <w:tc>
          <w:tcPr>
            <w:tcW w:w="2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75B28685" w14:textId="77777777" w:rsidR="00D41699" w:rsidRPr="00767269" w:rsidRDefault="00D41699" w:rsidP="0041398C">
            <w:pPr>
              <w:pStyle w:val="Header"/>
              <w:spacing w:before="109"/>
            </w:pPr>
          </w:p>
        </w:tc>
        <w:tc>
          <w:tcPr>
            <w:tcW w:w="307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CDF83F1" w14:textId="77777777" w:rsidR="00D41699" w:rsidRDefault="00D41699" w:rsidP="0041398C">
            <w:pPr>
              <w:spacing w:before="240"/>
            </w:pPr>
            <w:r>
              <w:t>Distr.: General</w:t>
            </w:r>
          </w:p>
          <w:p w14:paraId="05D5967C" w14:textId="77777777" w:rsidR="00D41699" w:rsidRDefault="00D41699" w:rsidP="0041398C">
            <w:r>
              <w:t>10 April 2023</w:t>
            </w:r>
          </w:p>
          <w:p w14:paraId="6DFAD608" w14:textId="77777777" w:rsidR="00D41699" w:rsidRDefault="00D41699" w:rsidP="0041398C"/>
          <w:p w14:paraId="4AF1D995" w14:textId="77777777" w:rsidR="00D41699" w:rsidRPr="00767269" w:rsidRDefault="00D41699" w:rsidP="0041398C">
            <w:r>
              <w:t>Original: English</w:t>
            </w:r>
          </w:p>
        </w:tc>
      </w:tr>
    </w:tbl>
    <w:p w14:paraId="6CADFF45" w14:textId="77777777" w:rsidR="00D41699" w:rsidRPr="009360D4" w:rsidRDefault="00D41699" w:rsidP="00D41699">
      <w:pPr>
        <w:rPr>
          <w:b/>
          <w:bCs/>
        </w:rPr>
      </w:pPr>
      <w:bookmarkStart w:id="0" w:name="_Hlk25066740"/>
      <w:commentRangeStart w:id="1"/>
      <w:r w:rsidRPr="009360D4">
        <w:rPr>
          <w:b/>
          <w:bCs/>
        </w:rPr>
        <w:t xml:space="preserve">Letter </w:t>
      </w:r>
      <w:commentRangeEnd w:id="1"/>
      <w:r w:rsidR="003870D3">
        <w:rPr>
          <w:rStyle w:val="CommentReference"/>
          <w:lang w:val="en-GB"/>
        </w:rPr>
        <w:commentReference w:id="1"/>
      </w:r>
      <w:r w:rsidRPr="009360D4">
        <w:rPr>
          <w:b/>
          <w:bCs/>
        </w:rPr>
        <w:t xml:space="preserve">dated </w:t>
      </w:r>
      <w:r>
        <w:rPr>
          <w:b/>
          <w:bCs/>
        </w:rPr>
        <w:t xml:space="preserve">4 April </w:t>
      </w:r>
      <w:r w:rsidRPr="009360D4">
        <w:rPr>
          <w:b/>
          <w:bCs/>
        </w:rPr>
        <w:t>20</w:t>
      </w:r>
      <w:r>
        <w:rPr>
          <w:b/>
          <w:bCs/>
        </w:rPr>
        <w:t>23</w:t>
      </w:r>
      <w:r w:rsidRPr="009360D4">
        <w:rPr>
          <w:b/>
          <w:bCs/>
        </w:rPr>
        <w:t xml:space="preserve"> from the Secretary-General addressed to the President of the Security Council</w:t>
      </w:r>
    </w:p>
    <w:bookmarkEnd w:id="0"/>
    <w:p w14:paraId="0148C507" w14:textId="77777777" w:rsidR="00A87B8F" w:rsidRDefault="00A87B8F" w:rsidP="00D25563">
      <w:pPr>
        <w:tabs>
          <w:tab w:val="center" w:pos="5400"/>
        </w:tabs>
        <w:ind w:right="-334"/>
      </w:pPr>
    </w:p>
    <w:p w14:paraId="19D301BD" w14:textId="77777777" w:rsidR="006455D5" w:rsidRDefault="006455D5" w:rsidP="00D25563">
      <w:pPr>
        <w:tabs>
          <w:tab w:val="center" w:pos="5400"/>
        </w:tabs>
        <w:ind w:right="-334"/>
      </w:pPr>
    </w:p>
    <w:p w14:paraId="406966CB" w14:textId="16A30C1F" w:rsidR="00043ED6" w:rsidRDefault="00D25563" w:rsidP="00D25563">
      <w:pPr>
        <w:tabs>
          <w:tab w:val="center" w:pos="5400"/>
        </w:tabs>
        <w:ind w:right="-334"/>
      </w:pPr>
      <w:r>
        <w:tab/>
      </w:r>
    </w:p>
    <w:p w14:paraId="6125EA50" w14:textId="6BDEBCE0" w:rsidR="00043ED6" w:rsidRPr="00731D77" w:rsidRDefault="00043ED6" w:rsidP="00043ED6">
      <w:pPr>
        <w:ind w:right="-334"/>
        <w:rPr>
          <w:sz w:val="22"/>
          <w:szCs w:val="22"/>
        </w:rPr>
      </w:pPr>
    </w:p>
    <w:p w14:paraId="5B00C41A" w14:textId="68710169" w:rsidR="008275A4" w:rsidRDefault="008275A4" w:rsidP="00043ED6">
      <w:pPr>
        <w:ind w:right="-334"/>
      </w:pPr>
    </w:p>
    <w:p w14:paraId="525003D7" w14:textId="77777777" w:rsidR="003D2C31" w:rsidRDefault="003D2C31" w:rsidP="00043ED6">
      <w:pPr>
        <w:ind w:right="-334"/>
      </w:pPr>
    </w:p>
    <w:p w14:paraId="3BD49AF6" w14:textId="6649B44B" w:rsidR="00FC3822" w:rsidRDefault="00FC3822" w:rsidP="000071CB">
      <w:pPr>
        <w:rPr>
          <w:spacing w:val="2"/>
        </w:rPr>
      </w:pPr>
    </w:p>
    <w:p w14:paraId="401D2711" w14:textId="2E74E8AF" w:rsidR="0076574A" w:rsidRPr="0076574A" w:rsidRDefault="00262603" w:rsidP="0076574A">
      <w:pPr>
        <w:ind w:firstLine="720"/>
      </w:pPr>
      <w:r w:rsidRPr="00CF3B17">
        <w:t xml:space="preserve">I have </w:t>
      </w:r>
      <w:r w:rsidR="0076574A" w:rsidRPr="00B404FB">
        <w:t xml:space="preserve">the </w:t>
      </w:r>
      <w:proofErr w:type="spellStart"/>
      <w:r w:rsidR="0076574A" w:rsidRPr="00B404FB">
        <w:t>honour</w:t>
      </w:r>
      <w:proofErr w:type="spellEnd"/>
      <w:r w:rsidR="0076574A" w:rsidRPr="00B404FB">
        <w:t xml:space="preserve"> to refer to</w:t>
      </w:r>
      <w:r w:rsidR="0076574A">
        <w:t xml:space="preserve"> </w:t>
      </w:r>
      <w:del w:id="2" w:author="Luke Croll" w:date="2023-04-10T16:13:00Z">
        <w:r w:rsidR="0076574A" w:rsidRPr="00B404FB" w:rsidDel="003870D3">
          <w:delText xml:space="preserve">Security Council </w:delText>
        </w:r>
      </w:del>
      <w:r w:rsidR="0076574A" w:rsidRPr="00B404FB">
        <w:t xml:space="preserve">resolution </w:t>
      </w:r>
      <w:r w:rsidR="0076574A">
        <w:t>26</w:t>
      </w:r>
      <w:r w:rsidR="00412A44">
        <w:t xml:space="preserve">76 </w:t>
      </w:r>
      <w:r w:rsidR="0076574A" w:rsidRPr="00B404FB">
        <w:t>(20</w:t>
      </w:r>
      <w:r w:rsidR="0076574A">
        <w:t>2</w:t>
      </w:r>
      <w:r w:rsidR="00412A44">
        <w:t>3</w:t>
      </w:r>
      <w:r w:rsidR="0076574A" w:rsidRPr="00B404FB">
        <w:t>)</w:t>
      </w:r>
      <w:r w:rsidR="0076574A">
        <w:t xml:space="preserve">, </w:t>
      </w:r>
      <w:r w:rsidR="0076574A" w:rsidRPr="00B404FB">
        <w:t xml:space="preserve">adopted on </w:t>
      </w:r>
      <w:r w:rsidR="00412A44">
        <w:t>8 March</w:t>
      </w:r>
      <w:r w:rsidR="0076574A">
        <w:t xml:space="preserve"> 202</w:t>
      </w:r>
      <w:r w:rsidR="00412A44">
        <w:t>3</w:t>
      </w:r>
      <w:r w:rsidR="0076574A">
        <w:t xml:space="preserve">, by which </w:t>
      </w:r>
      <w:r w:rsidR="0076574A" w:rsidRPr="009D5E87">
        <w:t xml:space="preserve">the </w:t>
      </w:r>
      <w:ins w:id="3" w:author="Luke Croll" w:date="2023-04-10T16:13:00Z">
        <w:r w:rsidR="003870D3">
          <w:t xml:space="preserve">Security </w:t>
        </w:r>
      </w:ins>
      <w:r w:rsidR="0076574A" w:rsidRPr="009D5E87">
        <w:t xml:space="preserve">Council </w:t>
      </w:r>
      <w:r w:rsidR="0076574A">
        <w:t>decided to extend the mandate of the Panel of Experts on the Sudan until 12 March 202</w:t>
      </w:r>
      <w:r w:rsidR="00412A44">
        <w:t>4</w:t>
      </w:r>
      <w:del w:id="4" w:author="Luke Croll" w:date="2023-04-10T16:13:00Z">
        <w:r w:rsidR="00F44679" w:rsidDel="003870D3">
          <w:delText>,</w:delText>
        </w:r>
      </w:del>
      <w:r w:rsidR="0076574A">
        <w:t xml:space="preserve"> and requested me to take the necessary administrative measures to </w:t>
      </w:r>
      <w:del w:id="5" w:author="Luke Croll" w:date="2023-04-10T16:13:00Z">
        <w:r w:rsidR="0076574A" w:rsidDel="003870D3">
          <w:delText xml:space="preserve">this </w:delText>
        </w:r>
      </w:del>
      <w:ins w:id="6" w:author="Luke Croll" w:date="2023-04-10T16:13:00Z">
        <w:r w:rsidR="003870D3">
          <w:t xml:space="preserve">that </w:t>
        </w:r>
      </w:ins>
      <w:r w:rsidR="0076574A">
        <w:t xml:space="preserve">effect. </w:t>
      </w:r>
      <w:r w:rsidR="0076574A" w:rsidRPr="009D5E87">
        <w:t xml:space="preserve"> </w:t>
      </w:r>
    </w:p>
    <w:p w14:paraId="39708AF2" w14:textId="77777777" w:rsidR="0076574A" w:rsidRPr="00E225A8" w:rsidRDefault="0076574A" w:rsidP="0076574A"/>
    <w:p w14:paraId="1A94BC02" w14:textId="1E3EE74A" w:rsidR="005E3B13" w:rsidRDefault="0076574A" w:rsidP="003870D3">
      <w:pPr>
        <w:autoSpaceDE w:val="0"/>
        <w:autoSpaceDN w:val="0"/>
        <w:adjustRightInd w:val="0"/>
        <w:ind w:firstLine="720"/>
        <w:jc w:val="both"/>
      </w:pPr>
      <w:r>
        <w:t>Accordingly, I wish to inform you that, after consulting with the Security Council Committee established pursuant to resolution 1591 (2005),</w:t>
      </w:r>
      <w:r w:rsidR="003870D3">
        <w:t xml:space="preserve"> </w:t>
      </w:r>
      <w:r>
        <w:t>I have appointed the following experts</w:t>
      </w:r>
      <w:r w:rsidR="007532D7">
        <w:t>:</w:t>
      </w:r>
      <w:r>
        <w:t xml:space="preserve"> </w:t>
      </w:r>
    </w:p>
    <w:p w14:paraId="0BD42411" w14:textId="77777777" w:rsidR="007D2971" w:rsidRPr="00412A44" w:rsidRDefault="007D2971" w:rsidP="754E76AC">
      <w:pPr>
        <w:autoSpaceDE w:val="0"/>
        <w:autoSpaceDN w:val="0"/>
        <w:adjustRightInd w:val="0"/>
        <w:ind w:firstLine="720"/>
        <w:jc w:val="both"/>
      </w:pPr>
    </w:p>
    <w:p w14:paraId="15F24DF5" w14:textId="2235DFDB" w:rsidR="00412A44" w:rsidRPr="00412A44" w:rsidRDefault="00412A44">
      <w:pPr>
        <w:pStyle w:val="ListParagraph"/>
        <w:ind w:left="1080"/>
        <w:outlineLvl w:val="0"/>
        <w:rPr>
          <w:sz w:val="24"/>
          <w:szCs w:val="24"/>
          <w:lang w:val="es-ES"/>
        </w:rPr>
        <w:pPrChange w:id="7" w:author="Luke Croll" w:date="2023-04-10T16:13:00Z">
          <w:pPr>
            <w:pStyle w:val="ListParagraph"/>
            <w:numPr>
              <w:numId w:val="3"/>
            </w:numPr>
            <w:ind w:left="1080" w:hanging="360"/>
            <w:outlineLvl w:val="0"/>
          </w:pPr>
        </w:pPrChange>
      </w:pPr>
      <w:r w:rsidRPr="00412A44">
        <w:rPr>
          <w:sz w:val="24"/>
          <w:szCs w:val="24"/>
          <w:lang w:val="es-ES"/>
        </w:rPr>
        <w:t xml:space="preserve">Ms. Laura Victoria Bernal Moncada, </w:t>
      </w:r>
      <w:proofErr w:type="spellStart"/>
      <w:r w:rsidRPr="00412A44">
        <w:rPr>
          <w:sz w:val="24"/>
          <w:szCs w:val="24"/>
          <w:lang w:val="es-ES"/>
        </w:rPr>
        <w:t>armed</w:t>
      </w:r>
      <w:proofErr w:type="spellEnd"/>
      <w:r w:rsidRPr="00412A44">
        <w:rPr>
          <w:sz w:val="24"/>
          <w:szCs w:val="24"/>
          <w:lang w:val="es-ES"/>
        </w:rPr>
        <w:t xml:space="preserve"> </w:t>
      </w:r>
      <w:proofErr w:type="spellStart"/>
      <w:r w:rsidRPr="00412A44">
        <w:rPr>
          <w:sz w:val="24"/>
          <w:szCs w:val="24"/>
          <w:lang w:val="es-ES"/>
        </w:rPr>
        <w:t>groups</w:t>
      </w:r>
      <w:proofErr w:type="spellEnd"/>
      <w:r w:rsidRPr="00412A44">
        <w:rPr>
          <w:sz w:val="24"/>
          <w:szCs w:val="24"/>
          <w:lang w:val="es-ES"/>
        </w:rPr>
        <w:t xml:space="preserve"> (Colombia)</w:t>
      </w:r>
      <w:del w:id="8" w:author="Luke Croll" w:date="2023-04-10T16:13:00Z">
        <w:r w:rsidR="00FD24A2" w:rsidDel="003870D3">
          <w:rPr>
            <w:sz w:val="24"/>
            <w:szCs w:val="24"/>
            <w:lang w:val="es-ES"/>
          </w:rPr>
          <w:delText>;</w:delText>
        </w:r>
      </w:del>
      <w:r w:rsidRPr="00412A44">
        <w:rPr>
          <w:sz w:val="24"/>
          <w:szCs w:val="24"/>
          <w:lang w:val="es-ES"/>
        </w:rPr>
        <w:t xml:space="preserve"> </w:t>
      </w:r>
    </w:p>
    <w:p w14:paraId="0BA566B5" w14:textId="53FADCF3" w:rsidR="00412A44" w:rsidRPr="00412A44" w:rsidRDefault="00412A44">
      <w:pPr>
        <w:pStyle w:val="ListParagraph"/>
        <w:ind w:left="1080"/>
        <w:outlineLvl w:val="0"/>
        <w:rPr>
          <w:sz w:val="24"/>
          <w:szCs w:val="24"/>
          <w:lang w:val="en-US"/>
        </w:rPr>
        <w:pPrChange w:id="9" w:author="Luke Croll" w:date="2023-04-10T16:13:00Z">
          <w:pPr>
            <w:pStyle w:val="ListParagraph"/>
            <w:numPr>
              <w:numId w:val="3"/>
            </w:numPr>
            <w:ind w:left="1080" w:hanging="360"/>
            <w:outlineLvl w:val="0"/>
          </w:pPr>
        </w:pPrChange>
      </w:pPr>
      <w:r w:rsidRPr="00412A44">
        <w:rPr>
          <w:sz w:val="24"/>
          <w:szCs w:val="24"/>
        </w:rPr>
        <w:t xml:space="preserve">Mr. Vincent </w:t>
      </w:r>
      <w:proofErr w:type="spellStart"/>
      <w:r w:rsidRPr="00412A44">
        <w:rPr>
          <w:sz w:val="24"/>
          <w:szCs w:val="24"/>
        </w:rPr>
        <w:t>Darracq</w:t>
      </w:r>
      <w:proofErr w:type="spellEnd"/>
      <w:r w:rsidRPr="00412A44">
        <w:rPr>
          <w:sz w:val="24"/>
          <w:szCs w:val="24"/>
        </w:rPr>
        <w:t>, arms (France)</w:t>
      </w:r>
      <w:del w:id="10" w:author="Luke Croll" w:date="2023-04-10T16:13:00Z">
        <w:r w:rsidR="00144DD6" w:rsidDel="003870D3">
          <w:rPr>
            <w:sz w:val="24"/>
            <w:szCs w:val="24"/>
          </w:rPr>
          <w:delText>;</w:delText>
        </w:r>
        <w:r w:rsidRPr="00412A44" w:rsidDel="003870D3">
          <w:rPr>
            <w:sz w:val="24"/>
            <w:szCs w:val="24"/>
          </w:rPr>
          <w:delText xml:space="preserve"> </w:delText>
        </w:r>
      </w:del>
    </w:p>
    <w:p w14:paraId="6361D1CB" w14:textId="70F8E66B" w:rsidR="00412A44" w:rsidRPr="00412A44" w:rsidRDefault="00412A44">
      <w:pPr>
        <w:pStyle w:val="ListParagraph"/>
        <w:ind w:left="1080"/>
        <w:outlineLvl w:val="0"/>
        <w:rPr>
          <w:sz w:val="24"/>
          <w:szCs w:val="24"/>
        </w:rPr>
        <w:pPrChange w:id="11" w:author="Luke Croll" w:date="2023-04-10T16:13:00Z">
          <w:pPr>
            <w:pStyle w:val="ListParagraph"/>
            <w:numPr>
              <w:numId w:val="3"/>
            </w:numPr>
            <w:ind w:left="1080" w:hanging="360"/>
            <w:outlineLvl w:val="0"/>
          </w:pPr>
        </w:pPrChange>
      </w:pPr>
      <w:r w:rsidRPr="00412A44">
        <w:rPr>
          <w:sz w:val="24"/>
          <w:szCs w:val="24"/>
        </w:rPr>
        <w:t xml:space="preserve">Mr. Andrei </w:t>
      </w:r>
      <w:proofErr w:type="spellStart"/>
      <w:r w:rsidRPr="00412A44">
        <w:rPr>
          <w:sz w:val="24"/>
          <w:szCs w:val="24"/>
        </w:rPr>
        <w:t>Kolmakov</w:t>
      </w:r>
      <w:proofErr w:type="spellEnd"/>
      <w:r w:rsidRPr="00412A44">
        <w:rPr>
          <w:sz w:val="24"/>
          <w:szCs w:val="24"/>
        </w:rPr>
        <w:t>, regional issues (Russian Federation)</w:t>
      </w:r>
      <w:del w:id="12" w:author="Luke Croll" w:date="2023-04-10T16:13:00Z">
        <w:r w:rsidR="00144DD6" w:rsidDel="003870D3">
          <w:rPr>
            <w:sz w:val="24"/>
            <w:szCs w:val="24"/>
          </w:rPr>
          <w:delText>;</w:delText>
        </w:r>
      </w:del>
      <w:r w:rsidRPr="00412A44">
        <w:rPr>
          <w:sz w:val="24"/>
          <w:szCs w:val="24"/>
        </w:rPr>
        <w:t xml:space="preserve"> </w:t>
      </w:r>
    </w:p>
    <w:p w14:paraId="3ABA40BF" w14:textId="0832EBD8" w:rsidR="00412A44" w:rsidRPr="00C2720C" w:rsidRDefault="00412A44">
      <w:pPr>
        <w:pStyle w:val="ListParagraph"/>
        <w:ind w:left="1080"/>
        <w:outlineLvl w:val="0"/>
        <w:rPr>
          <w:sz w:val="24"/>
          <w:szCs w:val="24"/>
          <w:lang w:val="en-US"/>
        </w:rPr>
        <w:pPrChange w:id="13" w:author="Luke Croll" w:date="2023-04-10T16:13:00Z">
          <w:pPr>
            <w:pStyle w:val="ListParagraph"/>
            <w:numPr>
              <w:numId w:val="3"/>
            </w:numPr>
            <w:ind w:left="1080" w:hanging="360"/>
            <w:outlineLvl w:val="0"/>
          </w:pPr>
        </w:pPrChange>
      </w:pPr>
      <w:r w:rsidRPr="00C2720C">
        <w:rPr>
          <w:sz w:val="24"/>
          <w:szCs w:val="24"/>
          <w:lang w:val="en-US"/>
        </w:rPr>
        <w:t xml:space="preserve">Ms. Amber Larsen, </w:t>
      </w:r>
      <w:r w:rsidRPr="00FA27E4">
        <w:rPr>
          <w:sz w:val="24"/>
          <w:szCs w:val="24"/>
          <w:lang w:val="en-US"/>
        </w:rPr>
        <w:t>international humanitarian law (Sweden)</w:t>
      </w:r>
      <w:del w:id="14" w:author="Luke Croll" w:date="2023-04-10T16:13:00Z">
        <w:r w:rsidR="00144DD6" w:rsidDel="003870D3">
          <w:rPr>
            <w:sz w:val="24"/>
            <w:szCs w:val="24"/>
            <w:lang w:val="en-US"/>
          </w:rPr>
          <w:delText>;</w:delText>
        </w:r>
      </w:del>
      <w:r w:rsidR="000802EE" w:rsidRPr="5354470E">
        <w:rPr>
          <w:sz w:val="24"/>
          <w:szCs w:val="24"/>
          <w:lang w:val="en-US"/>
        </w:rPr>
        <w:t xml:space="preserve"> </w:t>
      </w:r>
      <w:del w:id="15" w:author="Luke Croll" w:date="2023-04-10T16:13:00Z">
        <w:r w:rsidR="000802EE" w:rsidRPr="5354470E" w:rsidDel="003870D3">
          <w:rPr>
            <w:sz w:val="24"/>
            <w:szCs w:val="24"/>
            <w:lang w:val="en-US"/>
          </w:rPr>
          <w:delText>and</w:delText>
        </w:r>
      </w:del>
    </w:p>
    <w:p w14:paraId="1652BDB9" w14:textId="03398EAF" w:rsidR="00412A44" w:rsidRPr="00412A44" w:rsidRDefault="00412A44">
      <w:pPr>
        <w:pStyle w:val="ListParagraph"/>
        <w:ind w:left="1080"/>
        <w:outlineLvl w:val="0"/>
        <w:rPr>
          <w:sz w:val="24"/>
          <w:szCs w:val="24"/>
          <w:lang w:val="en-US"/>
        </w:rPr>
        <w:pPrChange w:id="16" w:author="Luke Croll" w:date="2023-04-10T16:13:00Z">
          <w:pPr>
            <w:pStyle w:val="ListParagraph"/>
            <w:numPr>
              <w:numId w:val="3"/>
            </w:numPr>
            <w:ind w:left="1080" w:hanging="360"/>
            <w:outlineLvl w:val="0"/>
          </w:pPr>
        </w:pPrChange>
      </w:pPr>
      <w:r w:rsidRPr="00412A44">
        <w:rPr>
          <w:sz w:val="24"/>
          <w:szCs w:val="24"/>
        </w:rPr>
        <w:t xml:space="preserve">Mr. Thomas </w:t>
      </w:r>
      <w:proofErr w:type="spellStart"/>
      <w:r w:rsidRPr="00412A44">
        <w:rPr>
          <w:sz w:val="24"/>
          <w:szCs w:val="24"/>
        </w:rPr>
        <w:t>Bifwoli</w:t>
      </w:r>
      <w:proofErr w:type="spellEnd"/>
      <w:r w:rsidRPr="00412A44">
        <w:rPr>
          <w:sz w:val="24"/>
          <w:szCs w:val="24"/>
        </w:rPr>
        <w:t xml:space="preserve"> </w:t>
      </w:r>
      <w:proofErr w:type="spellStart"/>
      <w:r w:rsidRPr="00412A44">
        <w:rPr>
          <w:sz w:val="24"/>
          <w:szCs w:val="24"/>
        </w:rPr>
        <w:t>Wanjala</w:t>
      </w:r>
      <w:proofErr w:type="spellEnd"/>
      <w:r w:rsidRPr="00412A44">
        <w:rPr>
          <w:sz w:val="24"/>
          <w:szCs w:val="24"/>
        </w:rPr>
        <w:t>, finance (Kenya)</w:t>
      </w:r>
      <w:del w:id="17" w:author="Luke Croll" w:date="2023-04-10T16:13:00Z">
        <w:r w:rsidR="00144DD6" w:rsidDel="003870D3">
          <w:rPr>
            <w:sz w:val="24"/>
            <w:szCs w:val="24"/>
          </w:rPr>
          <w:delText>.</w:delText>
        </w:r>
      </w:del>
      <w:r w:rsidRPr="00412A44">
        <w:rPr>
          <w:sz w:val="24"/>
          <w:szCs w:val="24"/>
        </w:rPr>
        <w:t xml:space="preserve">  </w:t>
      </w:r>
    </w:p>
    <w:p w14:paraId="0941EC4B" w14:textId="77777777" w:rsidR="008838C1" w:rsidRDefault="008838C1" w:rsidP="005E3B13">
      <w:pPr>
        <w:autoSpaceDE w:val="0"/>
        <w:autoSpaceDN w:val="0"/>
        <w:adjustRightInd w:val="0"/>
        <w:jc w:val="both"/>
        <w:rPr>
          <w:lang w:eastAsia="en-GB"/>
        </w:rPr>
      </w:pPr>
    </w:p>
    <w:p w14:paraId="56FD4AA1" w14:textId="186FFB95" w:rsidR="005E3B13" w:rsidRDefault="005E3B13" w:rsidP="005E3B13">
      <w:pPr>
        <w:autoSpaceDE w:val="0"/>
        <w:autoSpaceDN w:val="0"/>
        <w:adjustRightInd w:val="0"/>
        <w:ind w:firstLine="720"/>
        <w:jc w:val="both"/>
        <w:rPr>
          <w:lang w:eastAsia="en-GB"/>
        </w:rPr>
      </w:pPr>
      <w:r w:rsidRPr="00AC05E2">
        <w:rPr>
          <w:lang w:eastAsia="en-GB"/>
        </w:rPr>
        <w:t xml:space="preserve">I have </w:t>
      </w:r>
      <w:r w:rsidRPr="002A5512">
        <w:rPr>
          <w:lang w:eastAsia="en-GB"/>
        </w:rPr>
        <w:t xml:space="preserve">designated </w:t>
      </w:r>
      <w:commentRangeStart w:id="18"/>
      <w:r w:rsidRPr="002A5512">
        <w:t>Ms</w:t>
      </w:r>
      <w:r w:rsidR="002A5512" w:rsidRPr="002A5512">
        <w:t>.</w:t>
      </w:r>
      <w:r w:rsidR="00A43238">
        <w:t xml:space="preserve"> Bernal </w:t>
      </w:r>
      <w:commentRangeEnd w:id="18"/>
      <w:r w:rsidR="00AC1212">
        <w:rPr>
          <w:rStyle w:val="CommentReference"/>
          <w:lang w:val="en-GB"/>
        </w:rPr>
        <w:commentReference w:id="18"/>
      </w:r>
      <w:r w:rsidRPr="00BC59F6">
        <w:rPr>
          <w:lang w:eastAsia="en-GB"/>
        </w:rPr>
        <w:t>to serve</w:t>
      </w:r>
      <w:r w:rsidRPr="00AC05E2">
        <w:rPr>
          <w:lang w:eastAsia="en-GB"/>
        </w:rPr>
        <w:t xml:space="preserve"> as the Coordinator of the Panel</w:t>
      </w:r>
      <w:r>
        <w:rPr>
          <w:lang w:eastAsia="en-GB"/>
        </w:rPr>
        <w:t xml:space="preserve"> of Experts</w:t>
      </w:r>
      <w:r w:rsidRPr="00AC05E2">
        <w:rPr>
          <w:lang w:eastAsia="en-GB"/>
        </w:rPr>
        <w:t>.</w:t>
      </w:r>
      <w:r w:rsidRPr="00536CE6">
        <w:rPr>
          <w:lang w:eastAsia="en-GB"/>
        </w:rPr>
        <w:t xml:space="preserve"> </w:t>
      </w:r>
    </w:p>
    <w:p w14:paraId="4E24DB47" w14:textId="77777777" w:rsidR="005E3B13" w:rsidRPr="005A0D94" w:rsidRDefault="005E3B13" w:rsidP="005E3B13">
      <w:pPr>
        <w:autoSpaceDE w:val="0"/>
        <w:autoSpaceDN w:val="0"/>
        <w:adjustRightInd w:val="0"/>
        <w:ind w:firstLine="720"/>
        <w:jc w:val="both"/>
      </w:pPr>
    </w:p>
    <w:p w14:paraId="76FD15FF" w14:textId="3687E8A8" w:rsidR="005E3B13" w:rsidRDefault="005E3B13" w:rsidP="005E3B13">
      <w:pPr>
        <w:autoSpaceDE w:val="0"/>
        <w:autoSpaceDN w:val="0"/>
        <w:adjustRightInd w:val="0"/>
        <w:ind w:firstLine="720"/>
        <w:jc w:val="both"/>
        <w:rPr>
          <w:lang w:eastAsia="en-GB"/>
        </w:rPr>
      </w:pPr>
      <w:r>
        <w:rPr>
          <w:lang w:eastAsia="en-GB"/>
        </w:rPr>
        <w:t xml:space="preserve">I </w:t>
      </w:r>
      <w:ins w:id="19" w:author="Luke Croll" w:date="2023-04-10T16:13:00Z">
        <w:r w:rsidR="003870D3">
          <w:rPr>
            <w:lang w:eastAsia="en-GB"/>
          </w:rPr>
          <w:t>sh</w:t>
        </w:r>
      </w:ins>
      <w:del w:id="20" w:author="Luke Croll" w:date="2023-04-10T16:13:00Z">
        <w:r w:rsidR="004512A1" w:rsidDel="003870D3">
          <w:rPr>
            <w:lang w:eastAsia="en-GB"/>
          </w:rPr>
          <w:delText>w</w:delText>
        </w:r>
      </w:del>
      <w:r w:rsidR="004512A1">
        <w:rPr>
          <w:lang w:eastAsia="en-GB"/>
        </w:rPr>
        <w:t>ould</w:t>
      </w:r>
      <w:r>
        <w:rPr>
          <w:lang w:eastAsia="en-GB"/>
        </w:rPr>
        <w:t xml:space="preserve"> be grateful if you </w:t>
      </w:r>
      <w:ins w:id="21" w:author="Luke Croll" w:date="2023-04-10T16:13:00Z">
        <w:r w:rsidR="003870D3">
          <w:rPr>
            <w:lang w:eastAsia="en-GB"/>
          </w:rPr>
          <w:t>w</w:t>
        </w:r>
      </w:ins>
      <w:del w:id="22" w:author="Luke Croll" w:date="2023-04-10T16:13:00Z">
        <w:r w:rsidDel="003870D3">
          <w:rPr>
            <w:lang w:eastAsia="en-GB"/>
          </w:rPr>
          <w:delText>c</w:delText>
        </w:r>
      </w:del>
      <w:r>
        <w:rPr>
          <w:lang w:eastAsia="en-GB"/>
        </w:rPr>
        <w:t xml:space="preserve">ould bring this </w:t>
      </w:r>
      <w:del w:id="23" w:author="Luke Croll" w:date="2023-04-10T16:13:00Z">
        <w:r w:rsidDel="003870D3">
          <w:rPr>
            <w:lang w:eastAsia="en-GB"/>
          </w:rPr>
          <w:delText xml:space="preserve">letter </w:delText>
        </w:r>
      </w:del>
      <w:ins w:id="24" w:author="Luke Croll" w:date="2023-04-10T16:13:00Z">
        <w:r w:rsidR="003870D3">
          <w:rPr>
            <w:lang w:eastAsia="en-GB"/>
          </w:rPr>
          <w:t xml:space="preserve">matter </w:t>
        </w:r>
      </w:ins>
      <w:r>
        <w:rPr>
          <w:lang w:eastAsia="en-GB"/>
        </w:rPr>
        <w:t xml:space="preserve">to the attention of the members of the Security Council. </w:t>
      </w:r>
    </w:p>
    <w:p w14:paraId="6641C45B" w14:textId="77777777" w:rsidR="005E3B13" w:rsidRDefault="005E3B13" w:rsidP="005E3B13">
      <w:pPr>
        <w:autoSpaceDE w:val="0"/>
        <w:autoSpaceDN w:val="0"/>
        <w:adjustRightInd w:val="0"/>
        <w:ind w:firstLine="720"/>
        <w:jc w:val="both"/>
        <w:rPr>
          <w:lang w:eastAsia="en-GB"/>
        </w:rPr>
      </w:pPr>
    </w:p>
    <w:p w14:paraId="4724CCFC" w14:textId="4DB236DE" w:rsidR="00043ED6" w:rsidRDefault="00043ED6" w:rsidP="00043ED6">
      <w:pPr>
        <w:ind w:left="180"/>
      </w:pPr>
    </w:p>
    <w:p w14:paraId="48EFCE3F" w14:textId="32C81A6F" w:rsidR="00043ED6" w:rsidRDefault="00043ED6" w:rsidP="00043ED6">
      <w:pPr>
        <w:ind w:left="180"/>
      </w:pPr>
    </w:p>
    <w:p w14:paraId="49EADE33" w14:textId="77777777" w:rsidR="00043ED6" w:rsidRPr="00CA26B6" w:rsidRDefault="00043ED6" w:rsidP="00125B68"/>
    <w:p w14:paraId="69D8B27E" w14:textId="77777777" w:rsidR="00043ED6" w:rsidRPr="00CA26B6" w:rsidRDefault="00043ED6" w:rsidP="00043ED6">
      <w:pPr>
        <w:ind w:left="180"/>
      </w:pPr>
    </w:p>
    <w:p w14:paraId="208ADD38" w14:textId="758185BB" w:rsidR="00FC3822" w:rsidRPr="00125B68" w:rsidRDefault="008275A4" w:rsidP="00125B68">
      <w:pPr>
        <w:pStyle w:val="Heading1"/>
        <w:tabs>
          <w:tab w:val="center" w:pos="5400"/>
        </w:tabs>
        <w:ind w:left="0"/>
        <w:jc w:val="left"/>
      </w:pPr>
      <w:r w:rsidRPr="00731D77">
        <w:lastRenderedPageBreak/>
        <w:tab/>
      </w:r>
      <w:ins w:id="25" w:author="Luke Croll" w:date="2023-04-10T16:20:00Z">
        <w:r w:rsidR="00B045D8">
          <w:t>(</w:t>
        </w:r>
        <w:r w:rsidR="00B045D8" w:rsidRPr="00B045D8">
          <w:rPr>
            <w:i/>
            <w:iCs/>
            <w:rPrChange w:id="26" w:author="Luke Croll" w:date="2023-04-10T16:21:00Z">
              <w:rPr/>
            </w:rPrChange>
          </w:rPr>
          <w:t>Sign</w:t>
        </w:r>
      </w:ins>
      <w:ins w:id="27" w:author="Luke Croll" w:date="2023-04-10T16:21:00Z">
        <w:r w:rsidR="00B045D8" w:rsidRPr="00B045D8">
          <w:rPr>
            <w:i/>
            <w:iCs/>
            <w:rPrChange w:id="28" w:author="Luke Croll" w:date="2023-04-10T16:21:00Z">
              <w:rPr/>
            </w:rPrChange>
          </w:rPr>
          <w:t>ed</w:t>
        </w:r>
        <w:r w:rsidR="00B045D8">
          <w:t xml:space="preserve">) </w:t>
        </w:r>
      </w:ins>
      <w:r w:rsidR="00043ED6" w:rsidRPr="00731D77">
        <w:t xml:space="preserve">António </w:t>
      </w:r>
      <w:r w:rsidR="00043ED6" w:rsidRPr="00B045D8">
        <w:rPr>
          <w:b/>
          <w:bCs/>
          <w:rPrChange w:id="29" w:author="Luke Croll" w:date="2023-04-10T16:21:00Z">
            <w:rPr/>
          </w:rPrChange>
        </w:rPr>
        <w:t>Guterres</w:t>
      </w:r>
    </w:p>
    <w:p w14:paraId="005BB564" w14:textId="77777777" w:rsidR="00125B68" w:rsidRDefault="00125B68" w:rsidP="00456270"/>
    <w:p w14:paraId="2E37D278" w14:textId="77777777" w:rsidR="00125B68" w:rsidRDefault="00125B68" w:rsidP="00456270"/>
    <w:p w14:paraId="34BBCECB" w14:textId="77777777" w:rsidR="00125B68" w:rsidRDefault="00125B68" w:rsidP="00456270"/>
    <w:p w14:paraId="129772B8" w14:textId="4F3CE95D" w:rsidR="00FC3822" w:rsidRPr="00456270" w:rsidRDefault="00FC3822" w:rsidP="00D41699"/>
    <w:sectPr w:rsidR="00FC3822" w:rsidRPr="00456270" w:rsidSect="003870D3">
      <w:footerReference w:type="default" r:id="rId16"/>
      <w:footnotePr>
        <w:numRestart w:val="eachPage"/>
      </w:footnotePr>
      <w:endnotePr>
        <w:numFmt w:val="decimal"/>
      </w:endnotePr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uke Croll" w:date="2023-04-10T16:14:00Z" w:initials="LC">
    <w:p w14:paraId="19547437" w14:textId="53E20EDD" w:rsidR="003870D3" w:rsidRDefault="003870D3">
      <w:pPr>
        <w:pStyle w:val="CommentText"/>
      </w:pPr>
      <w:r>
        <w:rPr>
          <w:rStyle w:val="CommentReference"/>
        </w:rPr>
        <w:annotationRef/>
      </w:r>
      <w:r>
        <w:t xml:space="preserve">Croll, </w:t>
      </w:r>
      <w:hyperlink r:id="rId1" w:history="1">
        <w:r w:rsidRPr="00566B3C">
          <w:rPr>
            <w:rStyle w:val="Hyperlink"/>
          </w:rPr>
          <w:t>crolll@un.org</w:t>
        </w:r>
      </w:hyperlink>
      <w:r>
        <w:t xml:space="preserve"> </w:t>
      </w:r>
    </w:p>
  </w:comment>
  <w:comment w:id="18" w:author="Luke Croll" w:date="2023-04-10T16:33:00Z" w:initials="LC">
    <w:p w14:paraId="4CBF4741" w14:textId="00BCACA6" w:rsidR="00AC1212" w:rsidRDefault="00AC1212" w:rsidP="00AC1212">
      <w:pPr>
        <w:pStyle w:val="CommentText"/>
      </w:pPr>
      <w:r>
        <w:rPr>
          <w:rStyle w:val="CommentReference"/>
        </w:rPr>
        <w:annotationRef/>
      </w:r>
      <w:r>
        <w:t>Per CO (</w:t>
      </w:r>
      <w:proofErr w:type="spellStart"/>
      <w:r>
        <w:t>Snjezana</w:t>
      </w:r>
      <w:proofErr w:type="spellEnd"/>
      <w:r>
        <w:t xml:space="preserve"> Gillingham),</w:t>
      </w:r>
      <w:r>
        <w:t xml:space="preserve"> use Ms. Bernal only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547437" w15:done="0"/>
  <w15:commentEx w15:paraId="4CBF47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EB450" w16cex:dateUtc="2023-04-10T20:14:00Z"/>
  <w16cex:commentExtensible w16cex:durableId="27DEB8BD" w16cex:dateUtc="2023-04-10T2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547437" w16cid:durableId="27DEB450"/>
  <w16cid:commentId w16cid:paraId="4CBF4741" w16cid:durableId="27DEB8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B951" w14:textId="77777777" w:rsidR="003B1A7D" w:rsidRDefault="003B1A7D" w:rsidP="00FC4C00">
      <w:r>
        <w:separator/>
      </w:r>
    </w:p>
  </w:endnote>
  <w:endnote w:type="continuationSeparator" w:id="0">
    <w:p w14:paraId="43A3FFB8" w14:textId="77777777" w:rsidR="003B1A7D" w:rsidRDefault="003B1A7D" w:rsidP="00FC4C00">
      <w:r>
        <w:continuationSeparator/>
      </w:r>
    </w:p>
  </w:endnote>
  <w:endnote w:type="continuationNotice" w:id="1">
    <w:p w14:paraId="66CAF66E" w14:textId="77777777" w:rsidR="003B1A7D" w:rsidRDefault="003B1A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921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66A161" w14:textId="01B87EC0" w:rsidR="00D41699" w:rsidRDefault="00D416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32216" w14:textId="77777777" w:rsidR="00D41699" w:rsidRDefault="00D41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4CC5" w14:textId="77777777" w:rsidR="003B1A7D" w:rsidRDefault="003B1A7D" w:rsidP="00FC4C00">
      <w:r>
        <w:separator/>
      </w:r>
    </w:p>
  </w:footnote>
  <w:footnote w:type="continuationSeparator" w:id="0">
    <w:p w14:paraId="097506A0" w14:textId="77777777" w:rsidR="003B1A7D" w:rsidRDefault="003B1A7D" w:rsidP="00FC4C00">
      <w:r>
        <w:continuationSeparator/>
      </w:r>
    </w:p>
  </w:footnote>
  <w:footnote w:type="continuationNotice" w:id="1">
    <w:p w14:paraId="385173A4" w14:textId="77777777" w:rsidR="003B1A7D" w:rsidRDefault="003B1A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64451"/>
    <w:multiLevelType w:val="hybridMultilevel"/>
    <w:tmpl w:val="673E172E"/>
    <w:lvl w:ilvl="0" w:tplc="02EA32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7B4291"/>
    <w:multiLevelType w:val="hybridMultilevel"/>
    <w:tmpl w:val="E1BCA078"/>
    <w:lvl w:ilvl="0" w:tplc="AB4404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4399860">
    <w:abstractNumId w:val="1"/>
  </w:num>
  <w:num w:numId="2" w16cid:durableId="600144446">
    <w:abstractNumId w:val="0"/>
  </w:num>
  <w:num w:numId="3" w16cid:durableId="138074377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ke Croll">
    <w15:presenceInfo w15:providerId="AD" w15:userId="S::crolll@un.org::82f6372e-e66a-4e75-b16e-b3bd64305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numFmt w:val="decimal"/>
    <w:endnote w:id="-1"/>
    <w:endnote w:id="0"/>
    <w:endnote w:id="1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D6"/>
    <w:rsid w:val="000071A3"/>
    <w:rsid w:val="000071CB"/>
    <w:rsid w:val="000141E0"/>
    <w:rsid w:val="00031239"/>
    <w:rsid w:val="00043ED6"/>
    <w:rsid w:val="00060000"/>
    <w:rsid w:val="00075BFA"/>
    <w:rsid w:val="00077337"/>
    <w:rsid w:val="000802EE"/>
    <w:rsid w:val="00081280"/>
    <w:rsid w:val="0008424E"/>
    <w:rsid w:val="00090CE6"/>
    <w:rsid w:val="000D12C1"/>
    <w:rsid w:val="000E3B76"/>
    <w:rsid w:val="000E6CA0"/>
    <w:rsid w:val="000F2EA6"/>
    <w:rsid w:val="00104D5A"/>
    <w:rsid w:val="00112641"/>
    <w:rsid w:val="00125B68"/>
    <w:rsid w:val="00142826"/>
    <w:rsid w:val="00142AEA"/>
    <w:rsid w:val="00144DD6"/>
    <w:rsid w:val="0014648A"/>
    <w:rsid w:val="00154BA5"/>
    <w:rsid w:val="00173448"/>
    <w:rsid w:val="00191BE7"/>
    <w:rsid w:val="00195E29"/>
    <w:rsid w:val="001A11BA"/>
    <w:rsid w:val="001C4F6C"/>
    <w:rsid w:val="00204252"/>
    <w:rsid w:val="00204B3E"/>
    <w:rsid w:val="002232AD"/>
    <w:rsid w:val="002369C7"/>
    <w:rsid w:val="00262603"/>
    <w:rsid w:val="00264B39"/>
    <w:rsid w:val="002A5512"/>
    <w:rsid w:val="002B1D2A"/>
    <w:rsid w:val="002D3320"/>
    <w:rsid w:val="002D42D2"/>
    <w:rsid w:val="002F23C8"/>
    <w:rsid w:val="002F77CE"/>
    <w:rsid w:val="00305CE3"/>
    <w:rsid w:val="00324000"/>
    <w:rsid w:val="00332738"/>
    <w:rsid w:val="003545F6"/>
    <w:rsid w:val="003870D3"/>
    <w:rsid w:val="003A1B56"/>
    <w:rsid w:val="003A67B6"/>
    <w:rsid w:val="003B1A7D"/>
    <w:rsid w:val="003D2C31"/>
    <w:rsid w:val="003D7B5A"/>
    <w:rsid w:val="003E2131"/>
    <w:rsid w:val="003E652A"/>
    <w:rsid w:val="00412A44"/>
    <w:rsid w:val="00416F41"/>
    <w:rsid w:val="00436B57"/>
    <w:rsid w:val="004512A1"/>
    <w:rsid w:val="00456270"/>
    <w:rsid w:val="0047682F"/>
    <w:rsid w:val="00486622"/>
    <w:rsid w:val="00491248"/>
    <w:rsid w:val="004A4C50"/>
    <w:rsid w:val="004F6341"/>
    <w:rsid w:val="00500755"/>
    <w:rsid w:val="005065D3"/>
    <w:rsid w:val="00524A0F"/>
    <w:rsid w:val="005654DF"/>
    <w:rsid w:val="00570362"/>
    <w:rsid w:val="00591BCD"/>
    <w:rsid w:val="005E3122"/>
    <w:rsid w:val="005E3B13"/>
    <w:rsid w:val="00641F07"/>
    <w:rsid w:val="006455D5"/>
    <w:rsid w:val="00664DE5"/>
    <w:rsid w:val="0067722F"/>
    <w:rsid w:val="00677E26"/>
    <w:rsid w:val="006B393A"/>
    <w:rsid w:val="006C4C25"/>
    <w:rsid w:val="006C58C2"/>
    <w:rsid w:val="00713DEB"/>
    <w:rsid w:val="00717AD0"/>
    <w:rsid w:val="00721CE3"/>
    <w:rsid w:val="00727EE9"/>
    <w:rsid w:val="00731D77"/>
    <w:rsid w:val="00743843"/>
    <w:rsid w:val="007532D7"/>
    <w:rsid w:val="00756922"/>
    <w:rsid w:val="0076574A"/>
    <w:rsid w:val="007D2971"/>
    <w:rsid w:val="007D79D0"/>
    <w:rsid w:val="008014F9"/>
    <w:rsid w:val="00816842"/>
    <w:rsid w:val="008275A4"/>
    <w:rsid w:val="00846165"/>
    <w:rsid w:val="00862527"/>
    <w:rsid w:val="00876CCC"/>
    <w:rsid w:val="008838C1"/>
    <w:rsid w:val="008C0CB3"/>
    <w:rsid w:val="009005C6"/>
    <w:rsid w:val="00940E02"/>
    <w:rsid w:val="00942965"/>
    <w:rsid w:val="00945B32"/>
    <w:rsid w:val="00986A07"/>
    <w:rsid w:val="009976E3"/>
    <w:rsid w:val="009A634C"/>
    <w:rsid w:val="009A7F57"/>
    <w:rsid w:val="009C3CFB"/>
    <w:rsid w:val="009D0771"/>
    <w:rsid w:val="009D35F3"/>
    <w:rsid w:val="009D4B22"/>
    <w:rsid w:val="009E2341"/>
    <w:rsid w:val="009F2AB3"/>
    <w:rsid w:val="009F7854"/>
    <w:rsid w:val="00A05780"/>
    <w:rsid w:val="00A0637C"/>
    <w:rsid w:val="00A15BFF"/>
    <w:rsid w:val="00A2097E"/>
    <w:rsid w:val="00A30D7A"/>
    <w:rsid w:val="00A365F7"/>
    <w:rsid w:val="00A43238"/>
    <w:rsid w:val="00A46792"/>
    <w:rsid w:val="00A519E7"/>
    <w:rsid w:val="00A55BE3"/>
    <w:rsid w:val="00A76A40"/>
    <w:rsid w:val="00A87B8F"/>
    <w:rsid w:val="00AA6F34"/>
    <w:rsid w:val="00AB7A67"/>
    <w:rsid w:val="00AC1212"/>
    <w:rsid w:val="00AE769B"/>
    <w:rsid w:val="00B045D8"/>
    <w:rsid w:val="00B05F8E"/>
    <w:rsid w:val="00B54AB4"/>
    <w:rsid w:val="00B57377"/>
    <w:rsid w:val="00B62BBE"/>
    <w:rsid w:val="00B77802"/>
    <w:rsid w:val="00B841A5"/>
    <w:rsid w:val="00B940F8"/>
    <w:rsid w:val="00BA6098"/>
    <w:rsid w:val="00BD4566"/>
    <w:rsid w:val="00BE6EF2"/>
    <w:rsid w:val="00BF7E7F"/>
    <w:rsid w:val="00C2720C"/>
    <w:rsid w:val="00C73BD7"/>
    <w:rsid w:val="00C83EEB"/>
    <w:rsid w:val="00CB3883"/>
    <w:rsid w:val="00CF3B17"/>
    <w:rsid w:val="00D00113"/>
    <w:rsid w:val="00D25563"/>
    <w:rsid w:val="00D41699"/>
    <w:rsid w:val="00DB5949"/>
    <w:rsid w:val="00DC424F"/>
    <w:rsid w:val="00DC65D9"/>
    <w:rsid w:val="00DD694E"/>
    <w:rsid w:val="00E10824"/>
    <w:rsid w:val="00E14056"/>
    <w:rsid w:val="00E15858"/>
    <w:rsid w:val="00E175A3"/>
    <w:rsid w:val="00E17BAD"/>
    <w:rsid w:val="00E45EA9"/>
    <w:rsid w:val="00E71D06"/>
    <w:rsid w:val="00E85B89"/>
    <w:rsid w:val="00E91BE5"/>
    <w:rsid w:val="00ED0317"/>
    <w:rsid w:val="00EF4342"/>
    <w:rsid w:val="00F046CC"/>
    <w:rsid w:val="00F22462"/>
    <w:rsid w:val="00F44679"/>
    <w:rsid w:val="00F65190"/>
    <w:rsid w:val="00F67001"/>
    <w:rsid w:val="00F73F20"/>
    <w:rsid w:val="00F761FF"/>
    <w:rsid w:val="00F77190"/>
    <w:rsid w:val="00F84BC2"/>
    <w:rsid w:val="00F9121C"/>
    <w:rsid w:val="00FA27E4"/>
    <w:rsid w:val="00FA3C5A"/>
    <w:rsid w:val="00FC0248"/>
    <w:rsid w:val="00FC3822"/>
    <w:rsid w:val="00FC4C00"/>
    <w:rsid w:val="00FD24A2"/>
    <w:rsid w:val="00FF22DA"/>
    <w:rsid w:val="08877C87"/>
    <w:rsid w:val="1B3BFB85"/>
    <w:rsid w:val="1EF3F0DB"/>
    <w:rsid w:val="2A4228C4"/>
    <w:rsid w:val="5354470E"/>
    <w:rsid w:val="57B4BAD7"/>
    <w:rsid w:val="598406EB"/>
    <w:rsid w:val="59A2FB45"/>
    <w:rsid w:val="6C3E9882"/>
    <w:rsid w:val="6E2783A7"/>
    <w:rsid w:val="754E76AC"/>
    <w:rsid w:val="786B82FE"/>
    <w:rsid w:val="789D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A20DC8"/>
  <w15:chartTrackingRefBased/>
  <w15:docId w15:val="{3F0F5578-29CD-4DAE-BD76-69BBAF5B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5B6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43ED6"/>
    <w:pPr>
      <w:keepNext/>
      <w:ind w:left="2880"/>
      <w:jc w:val="center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NoteVerbaleEnglish">
    <w:name w:val="NoteVerbale English"/>
    <w:basedOn w:val="Normal"/>
    <w:rsid w:val="00A76A40"/>
    <w:pPr>
      <w:tabs>
        <w:tab w:val="left" w:pos="576"/>
        <w:tab w:val="left" w:pos="1152"/>
        <w:tab w:val="left" w:pos="1728"/>
        <w:tab w:val="left" w:pos="2304"/>
        <w:tab w:val="left" w:pos="50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rsid w:val="00FC4C00"/>
    <w:pPr>
      <w:tabs>
        <w:tab w:val="center" w:pos="4513"/>
        <w:tab w:val="right" w:pos="9026"/>
      </w:tabs>
    </w:pPr>
    <w:rPr>
      <w:szCs w:val="20"/>
      <w:lang w:val="en-GB"/>
    </w:rPr>
  </w:style>
  <w:style w:type="character" w:customStyle="1" w:styleId="HeaderChar">
    <w:name w:val="Header Char"/>
    <w:link w:val="Header"/>
    <w:rsid w:val="00FC4C00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rsid w:val="00FC4C00"/>
    <w:pPr>
      <w:tabs>
        <w:tab w:val="center" w:pos="4513"/>
        <w:tab w:val="right" w:pos="9026"/>
      </w:tabs>
    </w:pPr>
    <w:rPr>
      <w:szCs w:val="20"/>
      <w:lang w:val="en-GB"/>
    </w:rPr>
  </w:style>
  <w:style w:type="character" w:customStyle="1" w:styleId="FooterChar">
    <w:name w:val="Footer Char"/>
    <w:link w:val="Footer"/>
    <w:uiPriority w:val="99"/>
    <w:rsid w:val="00FC4C00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9D35F3"/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rsid w:val="009D35F3"/>
    <w:rPr>
      <w:rFonts w:ascii="Segoe UI" w:hAnsi="Segoe UI" w:cs="Segoe UI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043ED6"/>
    <w:rPr>
      <w:sz w:val="24"/>
      <w:lang w:eastAsia="en-US"/>
    </w:rPr>
  </w:style>
  <w:style w:type="character" w:styleId="CommentReference">
    <w:name w:val="annotation reference"/>
    <w:basedOn w:val="DefaultParagraphFont"/>
    <w:rsid w:val="009A63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634C"/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A634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A6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A634C"/>
    <w:rPr>
      <w:b/>
      <w:bCs/>
      <w:lang w:val="en-GB" w:eastAsia="en-US"/>
    </w:rPr>
  </w:style>
  <w:style w:type="paragraph" w:styleId="Revision">
    <w:name w:val="Revision"/>
    <w:hidden/>
    <w:uiPriority w:val="99"/>
    <w:semiHidden/>
    <w:rsid w:val="00031239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986A07"/>
    <w:pPr>
      <w:ind w:left="720"/>
      <w:contextualSpacing/>
    </w:pPr>
    <w:rPr>
      <w:color w:val="000000"/>
      <w:sz w:val="26"/>
      <w:szCs w:val="20"/>
      <w:lang w:val="en-GB"/>
    </w:rPr>
  </w:style>
  <w:style w:type="character" w:customStyle="1" w:styleId="ng-tns-c0-0">
    <w:name w:val="ng-tns-c0-0"/>
    <w:basedOn w:val="DefaultParagraphFont"/>
    <w:rsid w:val="00125B68"/>
  </w:style>
  <w:style w:type="paragraph" w:customStyle="1" w:styleId="HCh">
    <w:name w:val="_ H _Ch"/>
    <w:basedOn w:val="Normal"/>
    <w:next w:val="Normal"/>
    <w:rsid w:val="00D41699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uppressAutoHyphens/>
      <w:spacing w:line="300" w:lineRule="exact"/>
      <w:outlineLvl w:val="0"/>
    </w:pPr>
    <w:rPr>
      <w:b/>
      <w:spacing w:val="-2"/>
      <w:w w:val="103"/>
      <w:kern w:val="14"/>
      <w:sz w:val="28"/>
      <w:szCs w:val="20"/>
      <w:lang w:val="en-GB"/>
    </w:rPr>
  </w:style>
  <w:style w:type="paragraph" w:customStyle="1" w:styleId="XLarge">
    <w:name w:val="XLarge"/>
    <w:basedOn w:val="Normal"/>
    <w:rsid w:val="00D41699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uppressAutoHyphens/>
      <w:spacing w:line="390" w:lineRule="exact"/>
      <w:outlineLvl w:val="0"/>
    </w:pPr>
    <w:rPr>
      <w:b/>
      <w:spacing w:val="-4"/>
      <w:w w:val="98"/>
      <w:kern w:val="14"/>
      <w:sz w:val="40"/>
      <w:szCs w:val="20"/>
      <w:lang w:val="en-GB"/>
    </w:rPr>
  </w:style>
  <w:style w:type="character" w:styleId="Hyperlink">
    <w:name w:val="Hyperlink"/>
    <w:basedOn w:val="DefaultParagraphFont"/>
    <w:rsid w:val="00387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90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crolll@un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ya.dimitrova\Desktop\EOSG%20templates\01_SG%20Letter%20PRs\SG%20Letter%20PRs%20-%20Engli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19F519AFC9644FB8D3D4B9DB76C27E" ma:contentTypeVersion="16" ma:contentTypeDescription="Create a new document." ma:contentTypeScope="" ma:versionID="dfdb676f7382fc4f41cb4688c27415dc">
  <xsd:schema xmlns:xsd="http://www.w3.org/2001/XMLSchema" xmlns:xs="http://www.w3.org/2001/XMLSchema" xmlns:p="http://schemas.microsoft.com/office/2006/metadata/properties" xmlns:ns2="cfc03cda-bc36-4859-b431-cc9043cb4594" xmlns:ns3="4774538e-7891-43b6-a84b-740af6ca28fe" xmlns:ns4="985ec44e-1bab-4c0b-9df0-6ba128686fc9" targetNamespace="http://schemas.microsoft.com/office/2006/metadata/properties" ma:root="true" ma:fieldsID="5fec70b71140ba078f816a2dcb201078" ns2:_="" ns3:_="" ns4:_="">
    <xsd:import namespace="cfc03cda-bc36-4859-b431-cc9043cb4594"/>
    <xsd:import namespace="4774538e-7891-43b6-a84b-740af6ca28fe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03cda-bc36-4859-b431-cc9043cb4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4538e-7891-43b6-a84b-740af6ca2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bf0096c-6304-439c-afd6-40b8855e9c24}" ma:internalName="TaxCatchAll" ma:showField="CatchAllData" ma:web="4774538e-7891-43b6-a84b-740af6ca28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c03cda-bc36-4859-b431-cc9043cb4594">
      <Terms xmlns="http://schemas.microsoft.com/office/infopath/2007/PartnerControls"/>
    </lcf76f155ced4ddcb4097134ff3c332f>
    <TaxCatchAll xmlns="985ec44e-1bab-4c0b-9df0-6ba128686fc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EDFB37-E48B-40E6-854E-BEAEF2D4A1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EA6521-2EC1-435E-A364-C4AF04491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c03cda-bc36-4859-b431-cc9043cb4594"/>
    <ds:schemaRef ds:uri="4774538e-7891-43b6-a84b-740af6ca28fe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BF739B-D3FE-4CC6-9403-61FA10035A5A}">
  <ds:schemaRefs>
    <ds:schemaRef ds:uri="http://schemas.microsoft.com/office/2006/metadata/properties"/>
    <ds:schemaRef ds:uri="http://schemas.microsoft.com/office/infopath/2007/PartnerControls"/>
    <ds:schemaRef ds:uri="cfc03cda-bc36-4859-b431-cc9043cb4594"/>
    <ds:schemaRef ds:uri="985ec44e-1bab-4c0b-9df0-6ba128686fc9"/>
  </ds:schemaRefs>
</ds:datastoreItem>
</file>

<file path=customXml/itemProps4.xml><?xml version="1.0" encoding="utf-8"?>
<ds:datastoreItem xmlns:ds="http://schemas.openxmlformats.org/officeDocument/2006/customXml" ds:itemID="{FB44CADE-FB6A-4765-9B6C-3857A687AF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SG Letter PRs - English</Template>
  <TotalTime>10</TotalTime>
  <Pages>2</Pages>
  <Words>174</Words>
  <Characters>1039</Characters>
  <Application>Microsoft Office Word</Application>
  <DocSecurity>0</DocSecurity>
  <Lines>18</Lines>
  <Paragraphs>8</Paragraphs>
  <ScaleCrop>false</ScaleCrop>
  <Company>United Nations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Dimitrova</dc:creator>
  <cp:keywords/>
  <cp:lastModifiedBy>Luke Croll</cp:lastModifiedBy>
  <cp:revision>6</cp:revision>
  <cp:lastPrinted>2014-11-07T21:33:00Z</cp:lastPrinted>
  <dcterms:created xsi:type="dcterms:W3CDTF">2023-04-10T19:45:00Z</dcterms:created>
  <dcterms:modified xsi:type="dcterms:W3CDTF">2023-04-10T20:33:00Z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0x0101000719F519AFC9644FB8D3D4B9DB76C27E</vt:lpwstr>
  </property>
  <property fmtid="{D5CDD505-2E9C-101B-9397-08002B2CF9AE}" pid="3" name="MediaServiceImageTags">
    <vt:lpwstr/>
  </property>
</Properties>
</file>
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350" w:type="dxa"/>
        <w:tblLayout w:type="fixed"/>
        <w:tblCellMar>
          <w:left w:w="0" w:type="dxa"/>
          <w:right w:w="0" w:type="dxa"/>
        </w:tblCellMar>
        <w:tblLook w:val="0000" w:firstRow="0" w:lastRow="0" w:firstColumn="0" w:lastColumn="0" w:noHBand="0" w:noVBand="0"/>
      </w:tblPr>
      <w:tblGrid>
        <w:gridCol w:w="1267"/>
        <w:gridCol w:w="1872"/>
        <w:gridCol w:w="245"/>
        <w:gridCol w:w="3110"/>
        <w:gridCol w:w="1066"/>
        <w:gridCol w:w="2790"/>
      </w:tblGrid>
      <w:tr w:rsidR="00990060" w:rsidRPr="000C0A9C" w14:paraId="0C082D51" w14:textId="77777777" w:rsidTr="006403E0">
        <w:trPr>
          <w:trHeight w:hRule="exact" w:val="864"/>
        </w:trPr>
        <w:tc>
          <w:tcPr>
            <w:tcW w:w="1267" w:type="dxa"/>
            <w:tcBorders>
              <w:bottom w:val="single" w:sz="4" w:space="0" w:color="auto"/>
            </w:tcBorders>
            <w:shd w:val="clear" w:color="auto" w:fill="auto"/>
            <w:vAlign w:val="bottom"/>
          </w:tcPr>
          <w:p w14:paraId="7E7F0EDD" w14:textId="77777777" w:rsidR="00990060" w:rsidRPr="000C0A9C" w:rsidRDefault="00990060" w:rsidP="006403E0">
            <w:pPr>
              <w:pStyle w:val="Header"/>
              <w:spacing w:after="120"/>
            </w:pPr>
            <w:bookmarkStart w:id="0" w:name="Starting" w:colFirst="0" w:colLast="0"/>
          </w:p>
        </w:tc>
        <w:tc>
          <w:tcPr>
            <w:tcW w:w="1872" w:type="dxa"/>
            <w:tcBorders>
              <w:bottom w:val="single" w:sz="4" w:space="0" w:color="auto"/>
            </w:tcBorders>
            <w:shd w:val="clear" w:color="auto" w:fill="auto"/>
            <w:vAlign w:val="bottom"/>
          </w:tcPr>
          <w:p w14:paraId="6B6A3216" w14:textId="77777777" w:rsidR="00990060" w:rsidRPr="000C0A9C" w:rsidRDefault="00990060" w:rsidP="006403E0">
            <w:pPr>
              <w:pStyle w:val="HCh"/>
              <w:spacing w:after="80"/>
              <w:rPr>
                <w:b w:val="0"/>
                <w:spacing w:val="2"/>
                <w:w w:val="96"/>
              </w:rPr>
            </w:pPr>
            <w:r w:rsidRPr="000C0A9C">
              <w:t>United N</w:t>
            </w:r>
            <w:commentRangeStart w:id="1"/>
            <w:r w:rsidRPr="000C0A9C">
              <w:t>ations</w:t>
            </w:r>
            <w:commentRangeEnd w:id="1"/>
            <w:r w:rsidR="00DA7831">
              <w:rPr>
                <w:rStyle w:val="CommentReference"/>
                <w:rFonts w:ascii="Times New Roman" w:eastAsia="Times New Roman" w:hAnsi="Times New Roman" w:cs="Nazanin"/>
                <w:b w:val="0"/>
                <w:color w:val="000000"/>
                <w:spacing w:val="0"/>
                <w:w w:val="100"/>
                <w:kern w:val="28"/>
                <w:lang w:val="en-US"/>
              </w:rPr>
              <w:commentReference w:id="1"/>
            </w:r>
          </w:p>
        </w:tc>
        <w:tc>
          <w:tcPr>
            <w:tcW w:w="245" w:type="dxa"/>
            <w:tcBorders>
              <w:bottom w:val="single" w:sz="4" w:space="0" w:color="auto"/>
            </w:tcBorders>
            <w:shd w:val="clear" w:color="auto" w:fill="auto"/>
            <w:vAlign w:val="bottom"/>
          </w:tcPr>
          <w:p w14:paraId="6410754B" w14:textId="77777777" w:rsidR="00990060" w:rsidRPr="000C0A9C" w:rsidRDefault="00990060" w:rsidP="006403E0">
            <w:pPr>
              <w:pStyle w:val="Header"/>
              <w:spacing w:after="120"/>
            </w:pPr>
          </w:p>
        </w:tc>
        <w:tc>
          <w:tcPr>
            <w:tcW w:w="6966" w:type="dxa"/>
            <w:gridSpan w:val="3"/>
            <w:tcBorders>
              <w:bottom w:val="single" w:sz="4" w:space="0" w:color="auto"/>
            </w:tcBorders>
            <w:shd w:val="clear" w:color="auto" w:fill="auto"/>
            <w:vAlign w:val="bottom"/>
          </w:tcPr>
          <w:p w14:paraId="6670AF76" w14:textId="77777777" w:rsidR="00990060" w:rsidRPr="000C0A9C" w:rsidRDefault="00990060" w:rsidP="006403E0">
            <w:pPr>
              <w:spacing w:after="80"/>
              <w:jc w:val="right"/>
              <w:rPr>
                <w:position w:val="-4"/>
              </w:rPr>
            </w:pPr>
            <w:r w:rsidRPr="000C0A9C">
              <w:t>S/2023/286</w:t>
            </w:r>
          </w:p>
        </w:tc>
      </w:tr>
      <w:bookmarkEnd w:id="0"/>
      <w:tr w:rsidR="00990060" w:rsidRPr="000C0A9C" w14:paraId="50DE2B84" w14:textId="77777777" w:rsidTr="006403E0">
        <w:trPr>
          <w:trHeight w:hRule="exact" w:val="2880"/>
        </w:trPr>
        <w:tc>
          <w:tcPr>
            <w:tcW w:w="1267" w:type="dxa"/>
            <w:tcBorders>
              <w:top w:val="single" w:sz="4" w:space="0" w:color="auto"/>
              <w:bottom w:val="single" w:sz="12" w:space="0" w:color="auto"/>
            </w:tcBorders>
            <w:shd w:val="clear" w:color="auto" w:fill="auto"/>
          </w:tcPr>
          <w:p w14:paraId="30BF4209" w14:textId="77777777" w:rsidR="00990060" w:rsidRPr="000C0A9C" w:rsidRDefault="00990060" w:rsidP="006403E0">
            <w:pPr>
              <w:pStyle w:val="Header"/>
              <w:spacing w:before="109"/>
            </w:pPr>
            <w:r w:rsidRPr="000C0A9C">
              <w:rPr>
                <w:noProof/>
              </w:rPr>
              <w:drawing>
                <wp:inline distT="0" distB="0" distL="0" distR="0" wp14:anchorId="51E31F8B" wp14:editId="113DF157">
                  <wp:extent cx="708660" cy="59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 cy="594360"/>
                          </a:xfrm>
                          <a:prstGeom prst="rect">
                            <a:avLst/>
                          </a:prstGeom>
                          <a:noFill/>
                          <a:ln>
                            <a:noFill/>
                          </a:ln>
                        </pic:spPr>
                      </pic:pic>
                    </a:graphicData>
                  </a:graphic>
                </wp:inline>
              </w:drawing>
            </w:r>
          </w:p>
          <w:p w14:paraId="3455234B" w14:textId="77777777" w:rsidR="00990060" w:rsidRPr="000C0A9C" w:rsidRDefault="00990060" w:rsidP="006403E0">
            <w:pPr>
              <w:pStyle w:val="Header"/>
              <w:spacing w:before="109"/>
            </w:pPr>
          </w:p>
        </w:tc>
        <w:tc>
          <w:tcPr>
            <w:tcW w:w="5227" w:type="dxa"/>
            <w:gridSpan w:val="3"/>
            <w:tcBorders>
              <w:top w:val="single" w:sz="4" w:space="0" w:color="auto"/>
              <w:bottom w:val="single" w:sz="12" w:space="0" w:color="auto"/>
            </w:tcBorders>
            <w:shd w:val="clear" w:color="auto" w:fill="auto"/>
          </w:tcPr>
          <w:p w14:paraId="4137CDC9" w14:textId="77777777" w:rsidR="00990060" w:rsidRPr="000C0A9C" w:rsidRDefault="00990060" w:rsidP="006403E0">
            <w:pPr>
              <w:pStyle w:val="XLarge"/>
              <w:spacing w:before="109"/>
            </w:pPr>
            <w:r w:rsidRPr="000C0A9C">
              <w:rPr>
                <w:bCs/>
              </w:rPr>
              <w:t>Security Council</w:t>
            </w:r>
          </w:p>
        </w:tc>
        <w:tc>
          <w:tcPr>
            <w:tcW w:w="1066" w:type="dxa"/>
            <w:tcBorders>
              <w:top w:val="single" w:sz="4" w:space="0" w:color="auto"/>
              <w:bottom w:val="single" w:sz="12" w:space="0" w:color="auto"/>
            </w:tcBorders>
            <w:shd w:val="clear" w:color="auto" w:fill="auto"/>
          </w:tcPr>
          <w:p w14:paraId="14DE742F" w14:textId="77777777" w:rsidR="00990060" w:rsidRPr="000C0A9C" w:rsidRDefault="00990060" w:rsidP="006403E0">
            <w:pPr>
              <w:pStyle w:val="Header"/>
              <w:spacing w:before="109"/>
            </w:pPr>
          </w:p>
        </w:tc>
        <w:tc>
          <w:tcPr>
            <w:tcW w:w="2790" w:type="dxa"/>
            <w:tcBorders>
              <w:top w:val="single" w:sz="4" w:space="0" w:color="auto"/>
              <w:bottom w:val="single" w:sz="12" w:space="0" w:color="auto"/>
            </w:tcBorders>
            <w:shd w:val="clear" w:color="auto" w:fill="auto"/>
          </w:tcPr>
          <w:p w14:paraId="351BF296" w14:textId="77777777" w:rsidR="00990060" w:rsidRPr="000C0A9C" w:rsidRDefault="00990060" w:rsidP="006403E0">
            <w:pPr>
              <w:spacing w:before="240"/>
            </w:pPr>
            <w:r w:rsidRPr="000C0A9C">
              <w:t>Distr.: General</w:t>
            </w:r>
          </w:p>
          <w:p w14:paraId="0C363139" w14:textId="29833043" w:rsidR="00990060" w:rsidRPr="000C0A9C" w:rsidRDefault="00990060" w:rsidP="006403E0">
            <w:pPr>
              <w:spacing w:before="240"/>
            </w:pPr>
            <w:r w:rsidRPr="000C0A9C">
              <w:t>25 April 2023</w:t>
            </w:r>
          </w:p>
          <w:p w14:paraId="160B0B30" w14:textId="77777777" w:rsidR="00990060" w:rsidRPr="000C0A9C" w:rsidRDefault="00990060" w:rsidP="006403E0"/>
          <w:p w14:paraId="40B8DBBF" w14:textId="77777777" w:rsidR="00990060" w:rsidRPr="000C0A9C" w:rsidRDefault="00990060" w:rsidP="006403E0">
            <w:r w:rsidRPr="000C0A9C">
              <w:t>Original: English</w:t>
            </w:r>
          </w:p>
          <w:p w14:paraId="0ED307C8" w14:textId="77777777" w:rsidR="00990060" w:rsidRPr="000C0A9C" w:rsidRDefault="00990060" w:rsidP="006403E0">
            <w:pPr>
              <w:jc w:val="center"/>
            </w:pPr>
          </w:p>
        </w:tc>
      </w:tr>
    </w:tbl>
    <w:p w14:paraId="76385911" w14:textId="77777777" w:rsidR="00990060" w:rsidRPr="000C0A9C" w:rsidRDefault="00990060" w:rsidP="00D12D8E">
      <w:pPr>
        <w:ind w:right="-346"/>
        <w:jc w:val="left"/>
        <w:rPr>
          <w:rFonts w:cs="Times New Roman"/>
          <w:b/>
          <w:bCs/>
          <w:color w:val="auto"/>
          <w:szCs w:val="24"/>
        </w:rPr>
      </w:pPr>
      <w:bookmarkStart w:id="2" w:name="_Hlk505681938"/>
      <w:bookmarkStart w:id="3" w:name="_Hlk527025655"/>
      <w:bookmarkStart w:id="4" w:name="_Hlk536714504"/>
      <w:bookmarkStart w:id="5" w:name="_Hlk7427901"/>
      <w:bookmarkStart w:id="6" w:name="_Hlk9248098"/>
      <w:bookmarkStart w:id="7" w:name="_Hlk20988580"/>
      <w:bookmarkStart w:id="8" w:name="_Hlk21078739"/>
      <w:bookmarkStart w:id="9" w:name="_Hlk28857038"/>
      <w:bookmarkStart w:id="10" w:name="_Hlk30603596"/>
      <w:bookmarkStart w:id="11" w:name="_Hlk31808619"/>
      <w:bookmarkStart w:id="12" w:name="_Hlk33802183"/>
      <w:bookmarkStart w:id="13" w:name="_Hlk34302591"/>
      <w:bookmarkStart w:id="14" w:name="_Hlk55979898"/>
      <w:bookmarkStart w:id="15" w:name="_Hlk67388820"/>
      <w:bookmarkStart w:id="16" w:name="_Hlk82506976"/>
      <w:bookmarkStart w:id="17" w:name="_Hlk83818403"/>
      <w:bookmarkStart w:id="18" w:name="_Hlk97799247"/>
      <w:bookmarkStart w:id="19" w:name="_Hlk98834920"/>
      <w:bookmarkStart w:id="20" w:name="_Hlk102980389"/>
      <w:bookmarkStart w:id="21" w:name="_Hlk115769775"/>
      <w:bookmarkStart w:id="22" w:name="_Hlk130467317"/>
      <w:bookmarkStart w:id="23" w:name="_Hlk132103696"/>
      <w:commentRangeStart w:id="24"/>
      <w:r w:rsidRPr="000C0A9C">
        <w:rPr>
          <w:b/>
          <w:bCs/>
        </w:rPr>
        <w:t>L</w:t>
      </w:r>
      <w:commentRangeEnd w:id="24"/>
      <w:r w:rsidRPr="000C0A9C">
        <w:rPr>
          <w:rStyle w:val="CommentReference"/>
        </w:rPr>
        <w:commentReference w:id="24"/>
      </w:r>
      <w:r w:rsidRPr="000C0A9C">
        <w:rPr>
          <w:b/>
          <w:bCs/>
        </w:rPr>
        <w:t xml:space="preserve">etter dated 20 April 2023 from the Permanent Representative of the Islamic Republic of Iran to the United Nations addressed to the Secretary-General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6ABDD384" w14:textId="77777777" w:rsidR="00990060" w:rsidRPr="000C0A9C" w:rsidRDefault="00990060" w:rsidP="00D12D8E">
      <w:pPr>
        <w:ind w:right="-346"/>
        <w:jc w:val="center"/>
        <w:rPr>
          <w:rFonts w:cs="Times New Roman"/>
          <w:color w:val="auto"/>
          <w:szCs w:val="24"/>
        </w:rPr>
      </w:pPr>
    </w:p>
    <w:p w14:paraId="0F684FFD" w14:textId="77777777" w:rsidR="00990060" w:rsidRPr="000C0A9C" w:rsidRDefault="00990060" w:rsidP="00D12D8E">
      <w:pPr>
        <w:ind w:right="-346"/>
        <w:rPr>
          <w:rFonts w:cs="Times New Roman"/>
          <w:color w:val="auto"/>
          <w:szCs w:val="24"/>
        </w:rPr>
      </w:pPr>
    </w:p>
    <w:p w14:paraId="2FD15901" w14:textId="77777777" w:rsidR="00990060" w:rsidRPr="000C0A9C" w:rsidRDefault="00990060" w:rsidP="00D12D8E">
      <w:pPr>
        <w:ind w:right="-346"/>
        <w:rPr>
          <w:rFonts w:cs="Times New Roman"/>
          <w:color w:val="auto"/>
          <w:szCs w:val="24"/>
        </w:rPr>
      </w:pPr>
    </w:p>
    <w:p w14:paraId="0D5048C5" w14:textId="3917B33A" w:rsidR="00990060" w:rsidRPr="000C0A9C" w:rsidRDefault="00990060" w:rsidP="00D12D8E">
      <w:pPr>
        <w:pStyle w:val="NormalWeb"/>
        <w:shd w:val="clear" w:color="auto" w:fill="FFFFFF"/>
        <w:spacing w:line="276" w:lineRule="auto"/>
        <w:ind w:firstLine="720"/>
        <w:jc w:val="both"/>
        <w:rPr>
          <w:color w:val="000000"/>
        </w:rPr>
      </w:pPr>
      <w:r w:rsidRPr="000C0A9C">
        <w:t xml:space="preserve">I have the honour to transmit herewith a letter from Hossein Amir-Abdollahian, Foreign Minister of the Islamic Republic of Iran, addressed to </w:t>
      </w:r>
      <w:r w:rsidR="000A4070" w:rsidRPr="000C0A9C">
        <w:t>you</w:t>
      </w:r>
      <w:r w:rsidRPr="000C0A9C">
        <w:t>, concerning the recent developments in the occupied Palestine territories (see annex).</w:t>
      </w:r>
    </w:p>
    <w:p w14:paraId="5C045307" w14:textId="77777777" w:rsidR="00990060" w:rsidRPr="000C0A9C" w:rsidRDefault="00990060" w:rsidP="00D12D8E">
      <w:pPr>
        <w:widowControl w:val="0"/>
        <w:autoSpaceDE w:val="0"/>
        <w:autoSpaceDN w:val="0"/>
        <w:adjustRightInd w:val="0"/>
        <w:ind w:firstLine="720"/>
        <w:jc w:val="lowKashida"/>
        <w:rPr>
          <w:szCs w:val="24"/>
        </w:rPr>
      </w:pPr>
      <w:r w:rsidRPr="000C0A9C">
        <w:t xml:space="preserve">I should be grateful if you would have the present letter and its annex circulated as a document of the Security Council. </w:t>
      </w:r>
    </w:p>
    <w:p w14:paraId="2CF22CDA" w14:textId="77777777" w:rsidR="00990060" w:rsidRPr="000C0A9C" w:rsidRDefault="00990060" w:rsidP="00D12D8E">
      <w:pPr>
        <w:widowControl w:val="0"/>
        <w:autoSpaceDE w:val="0"/>
        <w:autoSpaceDN w:val="0"/>
        <w:adjustRightInd w:val="0"/>
        <w:ind w:firstLine="720"/>
        <w:jc w:val="lowKashida"/>
        <w:rPr>
          <w:szCs w:val="24"/>
        </w:rPr>
      </w:pPr>
    </w:p>
    <w:p w14:paraId="61AF83F4" w14:textId="77777777" w:rsidR="00990060" w:rsidRPr="000C0A9C" w:rsidRDefault="00990060" w:rsidP="00D12D8E">
      <w:pPr>
        <w:widowControl w:val="0"/>
        <w:autoSpaceDE w:val="0"/>
        <w:autoSpaceDN w:val="0"/>
        <w:adjustRightInd w:val="0"/>
        <w:ind w:firstLine="720"/>
        <w:jc w:val="lowKashida"/>
        <w:rPr>
          <w:rFonts w:cs="Times New Roman"/>
          <w:color w:val="auto"/>
          <w:kern w:val="0"/>
          <w:szCs w:val="24"/>
        </w:rPr>
      </w:pPr>
    </w:p>
    <w:p w14:paraId="256622E6" w14:textId="77777777" w:rsidR="00990060" w:rsidRPr="000C0A9C" w:rsidRDefault="00990060" w:rsidP="00D12D8E">
      <w:pPr>
        <w:widowControl w:val="0"/>
        <w:autoSpaceDE w:val="0"/>
        <w:autoSpaceDN w:val="0"/>
        <w:adjustRightInd w:val="0"/>
        <w:jc w:val="lowKashida"/>
        <w:rPr>
          <w:rFonts w:cs="Times New Roman"/>
          <w:color w:val="auto"/>
          <w:kern w:val="0"/>
          <w:szCs w:val="24"/>
        </w:rPr>
      </w:pPr>
    </w:p>
    <w:p w14:paraId="5A55A3AD" w14:textId="77777777" w:rsidR="00990060" w:rsidRPr="000C0A9C" w:rsidRDefault="00990060" w:rsidP="00D12D8E">
      <w:pPr>
        <w:widowControl w:val="0"/>
        <w:autoSpaceDE w:val="0"/>
        <w:autoSpaceDN w:val="0"/>
        <w:adjustRightInd w:val="0"/>
        <w:jc w:val="lowKashida"/>
        <w:rPr>
          <w:rFonts w:cs="Times New Roman"/>
          <w:color w:val="auto"/>
          <w:kern w:val="0"/>
          <w:szCs w:val="24"/>
        </w:rPr>
      </w:pPr>
    </w:p>
    <w:p w14:paraId="227500B0" w14:textId="77777777" w:rsidR="00990060" w:rsidRPr="000C0A9C" w:rsidRDefault="00990060" w:rsidP="00D12D8E">
      <w:pPr>
        <w:widowControl w:val="0"/>
        <w:autoSpaceDE w:val="0"/>
        <w:autoSpaceDN w:val="0"/>
        <w:adjustRightInd w:val="0"/>
        <w:jc w:val="lowKashida"/>
        <w:rPr>
          <w:rFonts w:cs="Times New Roman"/>
          <w:color w:val="auto"/>
          <w:kern w:val="0"/>
          <w:szCs w:val="24"/>
        </w:rPr>
      </w:pPr>
    </w:p>
    <w:p w14:paraId="7DA8156F" w14:textId="77777777" w:rsidR="00990060" w:rsidRPr="000C0A9C" w:rsidRDefault="00990060" w:rsidP="000C0A9C">
      <w:pPr>
        <w:spacing w:line="276" w:lineRule="auto"/>
        <w:ind w:left="10" w:hanging="10"/>
        <w:rPr>
          <w:rFonts w:cs="Times New Roman"/>
          <w:szCs w:val="24"/>
        </w:rPr>
      </w:pPr>
      <w:r w:rsidRPr="000C0A9C">
        <w:t xml:space="preserve">                                  </w:t>
      </w:r>
      <w:r w:rsidRPr="000C0A9C">
        <w:tab/>
      </w:r>
      <w:r w:rsidRPr="000C0A9C">
        <w:tab/>
      </w:r>
      <w:r w:rsidRPr="000C0A9C">
        <w:tab/>
      </w:r>
      <w:r w:rsidRPr="000C0A9C">
        <w:tab/>
      </w:r>
      <w:r w:rsidRPr="000C0A9C">
        <w:tab/>
      </w:r>
      <w:r w:rsidRPr="000C0A9C">
        <w:tab/>
        <w:t xml:space="preserve">           (</w:t>
      </w:r>
      <w:r w:rsidRPr="000C0A9C">
        <w:rPr>
          <w:i/>
          <w:iCs/>
        </w:rPr>
        <w:t>Signed</w:t>
      </w:r>
      <w:r w:rsidRPr="000C0A9C">
        <w:t xml:space="preserve">) Amir Saeid </w:t>
      </w:r>
      <w:r w:rsidRPr="000C0A9C">
        <w:rPr>
          <w:b/>
          <w:bCs/>
        </w:rPr>
        <w:t>Iravani</w:t>
      </w:r>
    </w:p>
    <w:p w14:paraId="344B37B0" w14:textId="77777777" w:rsidR="00990060" w:rsidRPr="000C0A9C" w:rsidRDefault="00990060" w:rsidP="00D12D8E">
      <w:pPr>
        <w:spacing w:line="276" w:lineRule="auto"/>
        <w:ind w:left="10" w:right="806" w:hanging="10"/>
        <w:rPr>
          <w:rFonts w:cs="Times New Roman"/>
          <w:szCs w:val="24"/>
        </w:rPr>
      </w:pPr>
      <w:r w:rsidRPr="000C0A9C">
        <w:t xml:space="preserve">                                                                           </w:t>
      </w:r>
      <w:r w:rsidRPr="000C0A9C">
        <w:tab/>
      </w:r>
      <w:r w:rsidRPr="000C0A9C">
        <w:tab/>
      </w:r>
      <w:r w:rsidRPr="000C0A9C">
        <w:tab/>
        <w:t xml:space="preserve">      Ambassador</w:t>
      </w:r>
    </w:p>
    <w:p w14:paraId="44A43839" w14:textId="77777777" w:rsidR="00990060" w:rsidRPr="000C0A9C" w:rsidRDefault="00990060" w:rsidP="00D12D8E">
      <w:pPr>
        <w:spacing w:line="276" w:lineRule="auto"/>
        <w:ind w:left="5760"/>
        <w:rPr>
          <w:rFonts w:cs="Times New Roman"/>
          <w:szCs w:val="24"/>
        </w:rPr>
      </w:pPr>
      <w:r w:rsidRPr="000C0A9C">
        <w:t xml:space="preserve">       Permanent Representative    </w:t>
      </w:r>
    </w:p>
    <w:p w14:paraId="6B0DC203" w14:textId="77777777" w:rsidR="00990060" w:rsidRPr="000C0A9C" w:rsidRDefault="00990060" w:rsidP="00D12D8E">
      <w:pPr>
        <w:widowControl w:val="0"/>
        <w:autoSpaceDE w:val="0"/>
        <w:autoSpaceDN w:val="0"/>
        <w:adjustRightInd w:val="0"/>
        <w:ind w:left="5040" w:firstLine="720"/>
        <w:jc w:val="center"/>
        <w:rPr>
          <w:rFonts w:cs="Times New Roman"/>
          <w:color w:val="auto"/>
          <w:kern w:val="0"/>
          <w:szCs w:val="24"/>
          <w:rtl/>
        </w:rPr>
      </w:pPr>
    </w:p>
    <w:p w14:paraId="09D8EF18" w14:textId="77777777" w:rsidR="00990060" w:rsidRPr="000C0A9C" w:rsidRDefault="00990060" w:rsidP="00D12D8E">
      <w:pPr>
        <w:ind w:right="-346"/>
        <w:rPr>
          <w:rFonts w:cs="Times New Roman"/>
          <w:color w:val="auto"/>
          <w:szCs w:val="24"/>
        </w:rPr>
      </w:pPr>
    </w:p>
    <w:p w14:paraId="7CC8475D" w14:textId="77777777" w:rsidR="00A777DC" w:rsidRPr="000C0A9C" w:rsidRDefault="00A777DC">
      <w:pPr>
        <w:jc w:val="left"/>
        <w:rPr>
          <w:b/>
          <w:bCs/>
        </w:rPr>
      </w:pPr>
      <w:r w:rsidRPr="000C0A9C">
        <w:rPr>
          <w:b/>
          <w:bCs/>
        </w:rPr>
        <w:br w:type="page"/>
      </w:r>
    </w:p>
    <w:p w14:paraId="625924E3" w14:textId="0A265CF1" w:rsidR="00990060" w:rsidRPr="000C0A9C" w:rsidRDefault="00990060" w:rsidP="00D12D8E">
      <w:pPr>
        <w:jc w:val="left"/>
        <w:rPr>
          <w:rStyle w:val="Emphasis"/>
          <w:rFonts w:cs="Times New Roman"/>
          <w:b/>
          <w:bCs/>
          <w:szCs w:val="24"/>
        </w:rPr>
      </w:pPr>
      <w:commentRangeStart w:id="25"/>
      <w:r w:rsidRPr="000C0A9C">
        <w:rPr>
          <w:b/>
          <w:bCs/>
        </w:rPr>
        <w:lastRenderedPageBreak/>
        <w:t>A</w:t>
      </w:r>
      <w:commentRangeEnd w:id="25"/>
      <w:r w:rsidR="001F7D57">
        <w:rPr>
          <w:rStyle w:val="CommentReference"/>
        </w:rPr>
        <w:commentReference w:id="25"/>
      </w:r>
      <w:r w:rsidRPr="000C0A9C">
        <w:rPr>
          <w:b/>
          <w:bCs/>
        </w:rPr>
        <w:t>nnex to the letter dated 20 April 2023 from the Permanent Representative of the Islamic Republic of Iran to the United Nations addressed to the Secretary-General</w:t>
      </w:r>
      <w:r w:rsidRPr="000C0A9C">
        <w:rPr>
          <w:b/>
          <w:bCs/>
          <w:i/>
          <w:iCs/>
        </w:rPr>
        <w:t xml:space="preserve"> </w:t>
      </w:r>
    </w:p>
    <w:p w14:paraId="10E90903" w14:textId="77777777" w:rsidR="00990060" w:rsidRPr="000C0A9C" w:rsidRDefault="00990060" w:rsidP="00D12D8E">
      <w:pPr>
        <w:jc w:val="center"/>
        <w:rPr>
          <w:rStyle w:val="Emphasis"/>
          <w:rFonts w:cs="Times New Roman"/>
          <w:szCs w:val="24"/>
        </w:rPr>
      </w:pPr>
    </w:p>
    <w:p w14:paraId="570B64D2" w14:textId="77777777" w:rsidR="00990060" w:rsidRPr="000C0A9C" w:rsidRDefault="00990060" w:rsidP="00D12D8E">
      <w:pPr>
        <w:rPr>
          <w:rFonts w:cs="Times New Roman"/>
          <w:szCs w:val="24"/>
        </w:rPr>
      </w:pPr>
    </w:p>
    <w:p w14:paraId="6B27B6FC" w14:textId="55B06937" w:rsidR="00990060" w:rsidRPr="000C0A9C" w:rsidRDefault="00990060" w:rsidP="00FE02E4">
      <w:pPr>
        <w:ind w:firstLine="720"/>
        <w:jc w:val="lowKashida"/>
        <w:rPr>
          <w:rStyle w:val="fontstyle01"/>
          <w:rFonts w:ascii="Times New Roman" w:hAnsi="Times New Roman"/>
          <w:sz w:val="24"/>
          <w:szCs w:val="28"/>
        </w:rPr>
      </w:pPr>
      <w:r w:rsidRPr="000C0A9C">
        <w:t>I am writing to you to express my deepest concerns about the current situation in Palestine and the criminal acts being carried out by the Quds-occupying regime in violating the rights of the residents of Palestine, particularly in the West Bank. During the past several months, most notably since the beginning of the year, the defenceless Palestinians have suffered from excessive violence, suppression and terror by illegal Israeli settlers and armed forces. Such violent and criminal acts include detain</w:t>
      </w:r>
      <w:r w:rsidR="00FE02E4" w:rsidRPr="000C0A9C">
        <w:t>ing</w:t>
      </w:r>
      <w:r w:rsidRPr="000C0A9C">
        <w:t xml:space="preserve"> and assassinatin</w:t>
      </w:r>
      <w:r w:rsidR="00FE02E4" w:rsidRPr="000C0A9C">
        <w:t>g</w:t>
      </w:r>
      <w:r w:rsidRPr="000C0A9C">
        <w:t xml:space="preserve"> civilians, killing and martyring 100 Palestinians (including 2l children), imprisoning almost 5,000 Palestinians (including 31 women and 170 children who are being arbitrarily and illegally imprisoned in Zionist Israeli jails and being subjected to the most inhumane treatment), blockading cities, destroying and confiscating properties, farmlands and houses</w:t>
      </w:r>
      <w:r w:rsidR="00F010FB" w:rsidRPr="000C0A9C">
        <w:t>,</w:t>
      </w:r>
      <w:r w:rsidRPr="000C0A9C">
        <w:t xml:space="preserve"> and forcibly evicting their residents. These atrocious crimes, which are only a small part of the widespread and systematic violations of the fundamental human rights of the defenceless people of Palestine by the Zionist regime, are illegitimate, unacceptable, and constitute a flagrant violation of the established principles and norms of human rights and international law. Such criminal and barbaric acts are vehemently rejected and abhorred by the international community and global public opinion. In this respect, the Islamic Republic of Iran strongly condemns the Israeli regime</w:t>
      </w:r>
      <w:r w:rsidR="00F010FB" w:rsidRPr="000C0A9C">
        <w:t>’</w:t>
      </w:r>
      <w:r w:rsidRPr="000C0A9C">
        <w:t>s suppression of and violent acts against the people of Palestine and considers such egregious violations of the human rights of Palestinians, including their inalienable right to life and their right to self-determination, as a clear example of apartheid.</w:t>
      </w:r>
    </w:p>
    <w:p w14:paraId="6DA3D48F" w14:textId="6A6E4212" w:rsidR="00990060" w:rsidRPr="000C0A9C" w:rsidRDefault="00990060" w:rsidP="00D12D8E">
      <w:pPr>
        <w:ind w:firstLine="720"/>
        <w:jc w:val="lowKashida"/>
        <w:rPr>
          <w:rStyle w:val="fontstyle01"/>
          <w:rFonts w:ascii="Times New Roman" w:hAnsi="Times New Roman" w:cs="Times New Roman"/>
          <w:sz w:val="24"/>
          <w:szCs w:val="24"/>
        </w:rPr>
      </w:pPr>
    </w:p>
    <w:p w14:paraId="411E6B42" w14:textId="1FA9C80C" w:rsidR="00990060" w:rsidRPr="000C0A9C" w:rsidRDefault="00990060" w:rsidP="00D12D8E">
      <w:pPr>
        <w:ind w:firstLine="720"/>
        <w:jc w:val="lowKashida"/>
        <w:rPr>
          <w:rStyle w:val="fontstyle01"/>
          <w:rFonts w:ascii="Times New Roman" w:hAnsi="Times New Roman" w:cs="Times New Roman"/>
          <w:sz w:val="24"/>
          <w:szCs w:val="24"/>
        </w:rPr>
      </w:pPr>
      <w:r w:rsidRPr="000C0A9C">
        <w:t xml:space="preserve">The Zionist regime is abusing the global attention on the ongoing conflict in Ukraine, as well as the silence and inaction of human rights bodies and global </w:t>
      </w:r>
      <w:r w:rsidR="00C67B15" w:rsidRPr="000C0A9C">
        <w:t>P</w:t>
      </w:r>
      <w:r w:rsidRPr="000C0A9C">
        <w:t xml:space="preserve">owers </w:t>
      </w:r>
      <w:r w:rsidR="00C467C3" w:rsidRPr="000C0A9C">
        <w:t>o</w:t>
      </w:r>
      <w:r w:rsidRPr="000C0A9C">
        <w:t xml:space="preserve">n protecting the rights of the oppressed people of Palestine, to further its oppression. Indeed, double standards and the silence of some Member States and international organizations have emboldened Israel to escalate such barbaric actions that violate the basic human rights law and international humanitarian law of the Palestinians. These circumstances highlight the necessity of urgent and decisive action by the international community to fulfil its duty of supporting the people of Palestine against the apartheid and occupation of Zionists in the occupied territories. In this respect, I believe that the United Nations, as well as other relevant international organizations and human rights machinery, must </w:t>
      </w:r>
      <w:commentRangeStart w:id="26"/>
      <w:r w:rsidRPr="000C0A9C">
        <w:t>place on their immediate agenda the addressing of the current situation in occupied Palestine</w:t>
      </w:r>
      <w:commentRangeEnd w:id="26"/>
      <w:r w:rsidR="006F67A1">
        <w:rPr>
          <w:rStyle w:val="CommentReference"/>
        </w:rPr>
        <w:commentReference w:id="26"/>
      </w:r>
      <w:r w:rsidRPr="000C0A9C">
        <w:t>.</w:t>
      </w:r>
    </w:p>
    <w:p w14:paraId="47059FD0" w14:textId="77777777" w:rsidR="00990060" w:rsidRPr="000C0A9C" w:rsidRDefault="00990060" w:rsidP="00D12D8E">
      <w:pPr>
        <w:ind w:firstLine="720"/>
        <w:jc w:val="lowKashida"/>
        <w:rPr>
          <w:rFonts w:cs="Times New Roman"/>
          <w:szCs w:val="24"/>
        </w:rPr>
      </w:pPr>
    </w:p>
    <w:p w14:paraId="3DD0CA6D" w14:textId="2FEB7B39" w:rsidR="00990060" w:rsidRPr="000C0A9C" w:rsidRDefault="00990060" w:rsidP="00D12D8E">
      <w:pPr>
        <w:ind w:firstLine="720"/>
        <w:jc w:val="lowKashida"/>
        <w:rPr>
          <w:rStyle w:val="fontstyle01"/>
          <w:rFonts w:ascii="Times New Roman" w:hAnsi="Times New Roman" w:cs="Times New Roman"/>
          <w:sz w:val="24"/>
          <w:szCs w:val="24"/>
        </w:rPr>
      </w:pPr>
      <w:r w:rsidRPr="000C0A9C">
        <w:t>The Islamic Republic of Iran firmly believes that sustainable peace and justice in the region can only be achieved by fully ending the occupation of Palestine, by the return of all Palestinian refugees to their rightful homeland and by a determination of the future Palestinian</w:t>
      </w:r>
      <w:commentRangeStart w:id="27"/>
      <w:r w:rsidRPr="000C0A9C">
        <w:t xml:space="preserve"> </w:t>
      </w:r>
      <w:del w:id="28" w:author="Alan Roche" w:date="2023-04-27T10:21:00Z">
        <w:r w:rsidRPr="001E707C" w:rsidDel="007E6909">
          <w:rPr>
            <w:highlight w:val="yellow"/>
          </w:rPr>
          <w:delText>e</w:delText>
        </w:r>
      </w:del>
      <w:commentRangeEnd w:id="27"/>
      <w:r w:rsidR="007E6909">
        <w:rPr>
          <w:rStyle w:val="CommentReference"/>
        </w:rPr>
        <w:commentReference w:id="27"/>
      </w:r>
      <w:del w:id="29" w:author="Alan Roche" w:date="2023-04-27T10:21:00Z">
        <w:r w:rsidRPr="001E707C" w:rsidDel="007E6909">
          <w:rPr>
            <w:highlight w:val="yellow"/>
          </w:rPr>
          <w:delText xml:space="preserve">stablishment </w:delText>
        </w:r>
      </w:del>
      <w:ins w:id="30" w:author="Alan Roche" w:date="2023-04-27T10:21:00Z">
        <w:r w:rsidR="007E6909" w:rsidRPr="001E707C">
          <w:rPr>
            <w:highlight w:val="yellow"/>
          </w:rPr>
          <w:t xml:space="preserve">system </w:t>
        </w:r>
      </w:ins>
      <w:r w:rsidRPr="000C0A9C">
        <w:t xml:space="preserve">through a public and fair referendum held among the original inhabitants of Palestine, including all Muslims, Christians and Jews, and ultimately the formation of an independent and integrated government in Palestine with Holy Quds as its capital on the basis of the plan registered by the Islamic Republic of Iran with the Secretariat on 1 November 2019 as document S/2019/862. </w:t>
      </w:r>
    </w:p>
    <w:p w14:paraId="0DF2859A" w14:textId="77777777" w:rsidR="00990060" w:rsidRPr="000C0A9C" w:rsidRDefault="00990060" w:rsidP="00D12D8E">
      <w:pPr>
        <w:ind w:firstLine="720"/>
        <w:jc w:val="lowKashida"/>
        <w:rPr>
          <w:rStyle w:val="fontstyle01"/>
          <w:rFonts w:ascii="Times New Roman" w:hAnsi="Times New Roman" w:cs="Times New Roman"/>
          <w:sz w:val="24"/>
          <w:szCs w:val="24"/>
        </w:rPr>
      </w:pPr>
    </w:p>
    <w:p w14:paraId="2BFC1BCB" w14:textId="7A4034C3" w:rsidR="00990060" w:rsidRPr="000C0A9C" w:rsidRDefault="00990060" w:rsidP="00D12D8E">
      <w:pPr>
        <w:ind w:firstLine="720"/>
        <w:jc w:val="lowKashida"/>
        <w:rPr>
          <w:rStyle w:val="fontstyle01"/>
          <w:rFonts w:ascii="Times New Roman" w:hAnsi="Times New Roman" w:cs="Times New Roman"/>
          <w:sz w:val="24"/>
          <w:szCs w:val="24"/>
        </w:rPr>
      </w:pPr>
      <w:r w:rsidRPr="000C0A9C">
        <w:t xml:space="preserve"> In light of the foregoing, I would like to ask that you condemn and denounce the atrocities and terrorist acts committed by the apartheid Israeli regime against the oppressed people of Palestine, in compliance with the human and ethical obligations of the United Nations, as well as in accordance with international and human rights principles and norms. Additionally, I ask that </w:t>
      </w:r>
      <w:r w:rsidRPr="000C0A9C">
        <w:lastRenderedPageBreak/>
        <w:t>immediate and appropriate measures be taken in your authority and capacity under the Charter of the United Nations to put an end to the crimes committed by this apartheid regime and to ensure that those responsible for such heinous and brutal crimes are held accountable.</w:t>
      </w:r>
    </w:p>
    <w:p w14:paraId="01C31317" w14:textId="77777777" w:rsidR="00990060" w:rsidRPr="000C0A9C" w:rsidRDefault="00990060" w:rsidP="00D12D8E">
      <w:pPr>
        <w:jc w:val="lowKashida"/>
        <w:rPr>
          <w:rStyle w:val="fontstyle01"/>
          <w:rFonts w:ascii="Times New Roman" w:hAnsi="Times New Roman" w:cs="Times New Roman"/>
          <w:sz w:val="24"/>
          <w:szCs w:val="24"/>
        </w:rPr>
      </w:pPr>
    </w:p>
    <w:p w14:paraId="33C012C0" w14:textId="77777777" w:rsidR="00990060" w:rsidRPr="000C0A9C" w:rsidRDefault="00990060" w:rsidP="00D12D8E">
      <w:pPr>
        <w:ind w:firstLine="720"/>
        <w:jc w:val="lowKashida"/>
        <w:rPr>
          <w:rStyle w:val="fontstyle01"/>
          <w:rFonts w:ascii="Times New Roman" w:hAnsi="Times New Roman" w:cs="Times New Roman"/>
          <w:sz w:val="24"/>
          <w:szCs w:val="24"/>
        </w:rPr>
      </w:pPr>
      <w:r w:rsidRPr="000C0A9C">
        <w:t>Without a doubt, we all bear a moral and international responsibility for the oppression and crimes perpetrated against the people of Palestine. In these difficult circumstances, history and the nation of Palestine will judge our actions. May we place ourselves on the right side of history?</w:t>
      </w:r>
    </w:p>
    <w:p w14:paraId="6A9C2ED6" w14:textId="77777777" w:rsidR="00990060" w:rsidRPr="000C0A9C" w:rsidRDefault="00990060" w:rsidP="00D12D8E">
      <w:pPr>
        <w:jc w:val="lowKashida"/>
        <w:rPr>
          <w:rStyle w:val="fontstyle01"/>
          <w:rFonts w:ascii="Times New Roman" w:hAnsi="Times New Roman" w:cs="Times New Roman"/>
          <w:sz w:val="24"/>
          <w:szCs w:val="24"/>
        </w:rPr>
      </w:pPr>
    </w:p>
    <w:p w14:paraId="04BDA57B" w14:textId="77777777" w:rsidR="00990060" w:rsidRPr="000C0A9C" w:rsidRDefault="00990060" w:rsidP="00D12D8E">
      <w:pPr>
        <w:jc w:val="lowKashida"/>
        <w:rPr>
          <w:rStyle w:val="fontstyle01"/>
          <w:rFonts w:ascii="Times New Roman" w:hAnsi="Times New Roman" w:cs="Times New Roman"/>
          <w:sz w:val="24"/>
          <w:szCs w:val="24"/>
        </w:rPr>
      </w:pPr>
    </w:p>
    <w:p w14:paraId="7A821C13" w14:textId="77777777" w:rsidR="00990060" w:rsidRPr="000C0A9C" w:rsidRDefault="00990060" w:rsidP="00D12D8E">
      <w:pPr>
        <w:jc w:val="lowKashida"/>
        <w:rPr>
          <w:rStyle w:val="fontstyle01"/>
          <w:rFonts w:ascii="Times New Roman" w:hAnsi="Times New Roman" w:cs="Times New Roman"/>
          <w:sz w:val="24"/>
          <w:szCs w:val="24"/>
        </w:rPr>
      </w:pPr>
    </w:p>
    <w:p w14:paraId="6C7BEE2D" w14:textId="77777777" w:rsidR="00990060" w:rsidRPr="000C0A9C" w:rsidRDefault="00990060" w:rsidP="00D12D8E">
      <w:pPr>
        <w:jc w:val="lowKashida"/>
        <w:rPr>
          <w:rStyle w:val="fontstyle01"/>
          <w:rFonts w:ascii="Times New Roman" w:hAnsi="Times New Roman" w:cs="Times New Roman"/>
          <w:sz w:val="24"/>
          <w:szCs w:val="24"/>
        </w:rPr>
      </w:pPr>
    </w:p>
    <w:p w14:paraId="696D1620" w14:textId="77777777" w:rsidR="00990060" w:rsidRPr="000C0A9C" w:rsidRDefault="00990060" w:rsidP="00D12D8E">
      <w:pPr>
        <w:jc w:val="lowKashida"/>
        <w:rPr>
          <w:rStyle w:val="fontstyle01"/>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909"/>
        <w:gridCol w:w="3325"/>
      </w:tblGrid>
      <w:tr w:rsidR="00990060" w:rsidRPr="000C0A9C" w14:paraId="70EE3E36" w14:textId="77777777" w:rsidTr="006403E0">
        <w:tc>
          <w:tcPr>
            <w:tcW w:w="3116" w:type="dxa"/>
          </w:tcPr>
          <w:p w14:paraId="18F6CB7A" w14:textId="77777777" w:rsidR="00990060" w:rsidRPr="000C0A9C" w:rsidRDefault="00990060" w:rsidP="006403E0">
            <w:pPr>
              <w:rPr>
                <w:rStyle w:val="fontstyle01"/>
                <w:rFonts w:ascii="Times New Roman" w:hAnsi="Times New Roman" w:cs="Times New Roman"/>
                <w:sz w:val="24"/>
                <w:szCs w:val="24"/>
              </w:rPr>
            </w:pPr>
          </w:p>
        </w:tc>
        <w:tc>
          <w:tcPr>
            <w:tcW w:w="2909" w:type="dxa"/>
          </w:tcPr>
          <w:p w14:paraId="4EE8D8D7" w14:textId="77777777" w:rsidR="00990060" w:rsidRPr="000C0A9C" w:rsidRDefault="00990060" w:rsidP="006403E0">
            <w:pPr>
              <w:rPr>
                <w:rStyle w:val="fontstyle01"/>
                <w:rFonts w:ascii="Times New Roman" w:hAnsi="Times New Roman" w:cs="Times New Roman"/>
                <w:sz w:val="24"/>
                <w:szCs w:val="24"/>
              </w:rPr>
            </w:pPr>
          </w:p>
        </w:tc>
        <w:tc>
          <w:tcPr>
            <w:tcW w:w="3325" w:type="dxa"/>
          </w:tcPr>
          <w:p w14:paraId="55D3A1EC" w14:textId="77777777" w:rsidR="00990060" w:rsidRPr="000C0A9C" w:rsidRDefault="00990060" w:rsidP="006403E0">
            <w:pPr>
              <w:jc w:val="center"/>
              <w:rPr>
                <w:rStyle w:val="fontstyle01"/>
                <w:rFonts w:ascii="Times New Roman" w:hAnsi="Times New Roman" w:cs="Times New Roman"/>
                <w:sz w:val="24"/>
                <w:szCs w:val="24"/>
              </w:rPr>
            </w:pPr>
            <w:r w:rsidRPr="000C0A9C">
              <w:t>(</w:t>
            </w:r>
            <w:r w:rsidRPr="000C0A9C">
              <w:rPr>
                <w:i/>
                <w:iCs/>
              </w:rPr>
              <w:t>Signed</w:t>
            </w:r>
            <w:r w:rsidRPr="000C0A9C">
              <w:t xml:space="preserve">) Hossein </w:t>
            </w:r>
            <w:r w:rsidRPr="000C0A9C">
              <w:rPr>
                <w:b/>
                <w:bCs/>
              </w:rPr>
              <w:t>Amir-Abdollahian</w:t>
            </w:r>
          </w:p>
          <w:p w14:paraId="32F7B134" w14:textId="77777777" w:rsidR="00990060" w:rsidRPr="000C0A9C" w:rsidRDefault="00990060" w:rsidP="006403E0">
            <w:pPr>
              <w:jc w:val="center"/>
              <w:rPr>
                <w:rStyle w:val="fontstyle01"/>
                <w:rFonts w:ascii="Times New Roman" w:hAnsi="Times New Roman" w:cs="Times New Roman"/>
                <w:sz w:val="24"/>
                <w:szCs w:val="24"/>
              </w:rPr>
            </w:pPr>
            <w:r w:rsidRPr="000C0A9C">
              <w:t>Minister of Foreign Affairs</w:t>
            </w:r>
          </w:p>
          <w:p w14:paraId="6355E2E4" w14:textId="77777777" w:rsidR="00990060" w:rsidRPr="000C0A9C" w:rsidRDefault="00990060" w:rsidP="006403E0">
            <w:pPr>
              <w:jc w:val="center"/>
              <w:rPr>
                <w:rStyle w:val="fontstyle01"/>
                <w:rFonts w:ascii="Times New Roman" w:hAnsi="Times New Roman" w:cs="Times New Roman"/>
                <w:sz w:val="24"/>
                <w:szCs w:val="24"/>
              </w:rPr>
            </w:pPr>
            <w:r w:rsidRPr="000C0A9C">
              <w:t>of the Islamic Republic of Iran</w:t>
            </w:r>
          </w:p>
        </w:tc>
      </w:tr>
    </w:tbl>
    <w:p w14:paraId="7ED58158" w14:textId="77777777" w:rsidR="00990060" w:rsidRPr="000C0A9C" w:rsidRDefault="00990060" w:rsidP="00D12D8E">
      <w:pPr>
        <w:rPr>
          <w:rStyle w:val="fontstyle01"/>
          <w:rFonts w:ascii="Times New Roman" w:hAnsi="Times New Roman" w:cs="Times New Roman"/>
          <w:sz w:val="24"/>
          <w:szCs w:val="24"/>
        </w:rPr>
      </w:pPr>
    </w:p>
    <w:p w14:paraId="5FD0042E" w14:textId="77777777" w:rsidR="00990060" w:rsidRPr="000C0A9C" w:rsidRDefault="00990060" w:rsidP="00D12D8E">
      <w:pPr>
        <w:ind w:firstLine="720"/>
        <w:jc w:val="center"/>
        <w:rPr>
          <w:rStyle w:val="fontstyle01"/>
          <w:rFonts w:ascii="Times New Roman" w:hAnsi="Times New Roman" w:cs="Times New Roman"/>
          <w:sz w:val="24"/>
          <w:szCs w:val="24"/>
        </w:rPr>
      </w:pPr>
      <w:r w:rsidRPr="000C0A9C">
        <w:rPr>
          <w:rFonts w:cs="Times New Roman"/>
          <w:szCs w:val="24"/>
        </w:rPr>
        <w:br/>
      </w:r>
      <w:r w:rsidRPr="000C0A9C">
        <w:rPr>
          <w:rStyle w:val="fontstyle01"/>
          <w:rFonts w:ascii="Times New Roman" w:hAnsi="Times New Roman" w:cs="Times New Roman"/>
          <w:sz w:val="24"/>
          <w:szCs w:val="24"/>
        </w:rPr>
        <w:t xml:space="preserve">                                                                                   </w:t>
      </w:r>
    </w:p>
    <w:p w14:paraId="4A3D3240" w14:textId="77777777" w:rsidR="00990060" w:rsidRPr="000C0A9C" w:rsidRDefault="00990060" w:rsidP="00D12D8E">
      <w:pPr>
        <w:ind w:firstLine="720"/>
        <w:jc w:val="center"/>
        <w:rPr>
          <w:rStyle w:val="fontstyle01"/>
          <w:rFonts w:ascii="Times New Roman" w:hAnsi="Times New Roman" w:cs="Times New Roman"/>
          <w:sz w:val="24"/>
          <w:szCs w:val="24"/>
        </w:rPr>
      </w:pPr>
    </w:p>
    <w:p w14:paraId="0D4CAF06" w14:textId="4118C912" w:rsidR="00990060" w:rsidRPr="000C0A9C" w:rsidRDefault="00E1473A" w:rsidP="00D12D8E">
      <w:pPr>
        <w:rPr>
          <w:rFonts w:cs="Times New Roman"/>
          <w:szCs w:val="24"/>
        </w:rPr>
      </w:pPr>
      <w:r w:rsidRPr="000C0A9C">
        <w:rPr>
          <w:rFonts w:cs="Times New Roman"/>
          <w:szCs w:val="24"/>
        </w:rPr>
        <w:t>_______________</w:t>
      </w:r>
    </w:p>
    <w:sectPr w:rsidR="00990060" w:rsidRPr="000C0A9C">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an Roche" w:date="2023-04-27T10:22:00Z" w:initials="AR">
    <w:p w14:paraId="33B583BE" w14:textId="77777777" w:rsidR="00DA7831" w:rsidRPr="001E707C" w:rsidRDefault="00DA7831">
      <w:pPr>
        <w:pStyle w:val="CommentText"/>
        <w:rPr>
          <w:highlight w:val="yellow"/>
        </w:rPr>
      </w:pPr>
      <w:r w:rsidRPr="001E707C">
        <w:rPr>
          <w:rStyle w:val="CommentReference"/>
          <w:highlight w:val="yellow"/>
        </w:rPr>
        <w:annotationRef/>
      </w:r>
      <w:r w:rsidRPr="001E707C">
        <w:rPr>
          <w:highlight w:val="yellow"/>
        </w:rPr>
        <w:t>Dept Corr: 27 April (10:22)</w:t>
      </w:r>
    </w:p>
    <w:p w14:paraId="6FB221D5" w14:textId="32B8624B" w:rsidR="00DA7831" w:rsidRPr="001E707C" w:rsidRDefault="001E707C">
      <w:pPr>
        <w:pStyle w:val="CommentText"/>
        <w:rPr>
          <w:highlight w:val="yellow"/>
        </w:rPr>
      </w:pPr>
      <w:r w:rsidRPr="001E707C">
        <w:rPr>
          <w:highlight w:val="yellow"/>
        </w:rPr>
        <w:t>CO responses to queries</w:t>
      </w:r>
    </w:p>
    <w:p w14:paraId="06A86C3B" w14:textId="19C99932" w:rsidR="001E707C" w:rsidRPr="001E707C" w:rsidRDefault="001E707C">
      <w:pPr>
        <w:pStyle w:val="CommentText"/>
        <w:rPr>
          <w:highlight w:val="yellow"/>
        </w:rPr>
      </w:pPr>
    </w:p>
    <w:p w14:paraId="479AE836" w14:textId="1FC8CC56" w:rsidR="00DA7831" w:rsidRDefault="00DA7831">
      <w:pPr>
        <w:pStyle w:val="CommentText"/>
      </w:pPr>
      <w:r w:rsidRPr="001E707C">
        <w:rPr>
          <w:highlight w:val="yellow"/>
        </w:rPr>
        <w:t>p. 2</w:t>
      </w:r>
    </w:p>
  </w:comment>
  <w:comment w:id="24" w:author="Alan Roche" w:date="2023-04-25T14:27:00Z" w:initials="AR">
    <w:p w14:paraId="39C16321" w14:textId="77777777" w:rsidR="00990060" w:rsidRDefault="00990060">
      <w:pPr>
        <w:pStyle w:val="CommentText"/>
      </w:pPr>
      <w:r>
        <w:rPr>
          <w:rStyle w:val="CommentReference"/>
        </w:rPr>
        <w:annotationRef/>
      </w:r>
      <w:r>
        <w:t>Ed text/2, Alan Roche (roche@un.org)</w:t>
      </w:r>
    </w:p>
    <w:p w14:paraId="11A485D4" w14:textId="77777777" w:rsidR="00990060" w:rsidRDefault="00990060">
      <w:pPr>
        <w:pStyle w:val="CommentText"/>
      </w:pPr>
      <w:r>
        <w:t>Job No.: 2307033</w:t>
      </w:r>
    </w:p>
    <w:p w14:paraId="1F40FAC7" w14:textId="77777777" w:rsidR="00990060" w:rsidRDefault="00990060">
      <w:pPr>
        <w:pStyle w:val="CommentText"/>
      </w:pPr>
    </w:p>
    <w:p w14:paraId="38D162A9" w14:textId="77777777" w:rsidR="00287ED2" w:rsidRDefault="00990060">
      <w:pPr>
        <w:pStyle w:val="CommentText"/>
      </w:pPr>
      <w:r>
        <w:t>CO per gDoc: Mohammad Kihanrad (iranunny@mfa.gov.ir)Previous: S/2023/90</w:t>
      </w:r>
    </w:p>
    <w:p w14:paraId="54532611" w14:textId="77777777" w:rsidR="00287ED2" w:rsidRDefault="00287ED2">
      <w:pPr>
        <w:pStyle w:val="CommentText"/>
      </w:pPr>
    </w:p>
    <w:p w14:paraId="0630F3A9" w14:textId="0959C7D0" w:rsidR="00990060" w:rsidRDefault="00990060">
      <w:pPr>
        <w:pStyle w:val="CommentText"/>
      </w:pPr>
      <w:r>
        <w:t>Rev: LC</w:t>
      </w:r>
    </w:p>
  </w:comment>
  <w:comment w:id="25" w:author="Alan Roche" w:date="2023-04-27T10:22:00Z" w:initials="AR">
    <w:p w14:paraId="2E138962" w14:textId="02B6FCDC" w:rsidR="001F7D57" w:rsidRDefault="001F7D57" w:rsidP="00DF5562">
      <w:pPr>
        <w:pStyle w:val="CommentText"/>
      </w:pPr>
      <w:r>
        <w:rPr>
          <w:rStyle w:val="CommentReference"/>
        </w:rPr>
        <w:annotationRef/>
      </w:r>
      <w:r w:rsidR="00DF5562">
        <w:rPr>
          <w:rStyle w:val="CommentReference"/>
        </w:rPr>
        <w:annotationRef/>
      </w:r>
      <w:r w:rsidR="00DF5562">
        <w:t>All previous edits to the annex confirmed by CO</w:t>
      </w:r>
    </w:p>
  </w:comment>
  <w:comment w:id="26" w:author="Alan Roche" w:date="2023-04-27T10:22:00Z" w:initials="AR">
    <w:p w14:paraId="0DDB8124" w14:textId="5FCE6B30" w:rsidR="006F67A1" w:rsidRDefault="006F67A1">
      <w:pPr>
        <w:pStyle w:val="CommentText"/>
      </w:pPr>
      <w:r>
        <w:rPr>
          <w:rStyle w:val="CommentReference"/>
        </w:rPr>
        <w:annotationRef/>
      </w:r>
      <w:r w:rsidR="001F7D57">
        <w:t>CO confirmed that the meaning is “</w:t>
      </w:r>
      <w:r w:rsidR="001F7D57">
        <w:rPr>
          <w:rStyle w:val="ui-provider"/>
        </w:rPr>
        <w:t>put the examination of the serious situation  in occupied Palestine on their immediate agenda”</w:t>
      </w:r>
    </w:p>
  </w:comment>
  <w:comment w:id="27" w:author="Alan Roche" w:date="2023-04-27T10:21:00Z" w:initials="AR">
    <w:p w14:paraId="5CE482A8" w14:textId="512AA153" w:rsidR="007E6909" w:rsidRDefault="007E6909">
      <w:pPr>
        <w:pStyle w:val="CommentText"/>
      </w:pPr>
      <w:r>
        <w:rPr>
          <w:rStyle w:val="CommentReference"/>
        </w:rPr>
        <w:annotationRef/>
      </w:r>
      <w:r w:rsidR="006F67A1">
        <w:t>CO requested this phrasing; the meaning is “</w:t>
      </w:r>
      <w:r w:rsidR="006F67A1">
        <w:rPr>
          <w:rStyle w:val="ui-provider"/>
        </w:rPr>
        <w:t>determining the future system for Palestine”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AE836" w15:done="0"/>
  <w15:commentEx w15:paraId="0630F3A9" w15:done="0"/>
  <w15:commentEx w15:paraId="2E138962" w15:done="0"/>
  <w15:commentEx w15:paraId="0DDB8124" w15:done="0"/>
  <w15:commentEx w15:paraId="5CE482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CB82" w16cex:dateUtc="2023-04-27T14:22:00Z"/>
  <w16cex:commentExtensible w16cex:durableId="27F261DB" w16cex:dateUtc="2023-04-25T18:27:00Z"/>
  <w16cex:commentExtensible w16cex:durableId="27F4CB61" w16cex:dateUtc="2023-04-27T14:22:00Z"/>
  <w16cex:commentExtensible w16cex:durableId="27F4CB56" w16cex:dateUtc="2023-04-27T14:22:00Z"/>
  <w16cex:commentExtensible w16cex:durableId="27F4CB31" w16cex:dateUtc="2023-04-2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AE836" w16cid:durableId="27F4CB82"/>
  <w16cid:commentId w16cid:paraId="0630F3A9" w16cid:durableId="27F261DB"/>
  <w16cid:commentId w16cid:paraId="2E138962" w16cid:durableId="27F4CB61"/>
  <w16cid:commentId w16cid:paraId="0DDB8124" w16cid:durableId="27F4CB56"/>
  <w16cid:commentId w16cid:paraId="5CE482A8" w16cid:durableId="27F4CB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1EE9" w14:textId="77777777" w:rsidR="00641E88" w:rsidRDefault="00641E88">
      <w:r>
        <w:separator/>
      </w:r>
    </w:p>
  </w:endnote>
  <w:endnote w:type="continuationSeparator" w:id="0">
    <w:p w14:paraId="4F68AC57" w14:textId="77777777" w:rsidR="00641E88" w:rsidRDefault="0064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B6629" w14:textId="17621F23" w:rsidR="00416B4E" w:rsidRDefault="00000000">
    <w:pPr>
      <w:pStyle w:val="Footer"/>
      <w:jc w:val="center"/>
    </w:pPr>
    <w:sdt>
      <w:sdtPr>
        <w:id w:val="-1400209551"/>
        <w:docPartObj>
          <w:docPartGallery w:val="Page Numbers (Bottom of Page)"/>
          <w:docPartUnique/>
        </w:docPartObj>
      </w:sdtPr>
      <w:sdtEndPr>
        <w:rPr>
          <w:noProof/>
        </w:rPr>
      </w:sdtEndPr>
      <w:sdtContent>
        <w:r w:rsidR="00D048DB">
          <w:fldChar w:fldCharType="begin"/>
        </w:r>
        <w:r w:rsidR="00D048DB">
          <w:instrText xml:space="preserve"> PAGE   \* MERGEFORMAT </w:instrText>
        </w:r>
        <w:r w:rsidR="00D048DB">
          <w:fldChar w:fldCharType="separate"/>
        </w:r>
        <w:r w:rsidR="00D048DB">
          <w:rPr>
            <w:noProof/>
          </w:rPr>
          <w:t>2</w:t>
        </w:r>
        <w:r w:rsidR="00D048DB">
          <w:rPr>
            <w:noProof/>
          </w:rPr>
          <w:fldChar w:fldCharType="end"/>
        </w:r>
      </w:sdtContent>
    </w:sdt>
  </w:p>
  <w:p w14:paraId="6CC8CD95" w14:textId="77777777" w:rsidR="00416B4E" w:rsidRDefault="00416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152C3" w14:textId="77777777" w:rsidR="00641E88" w:rsidRDefault="00641E88">
      <w:r>
        <w:separator/>
      </w:r>
    </w:p>
  </w:footnote>
  <w:footnote w:type="continuationSeparator" w:id="0">
    <w:p w14:paraId="01ECDB1F" w14:textId="77777777" w:rsidR="00641E88" w:rsidRDefault="00641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BED"/>
    <w:multiLevelType w:val="hybridMultilevel"/>
    <w:tmpl w:val="B85C2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EA18C0"/>
    <w:multiLevelType w:val="hybridMultilevel"/>
    <w:tmpl w:val="B5922604"/>
    <w:lvl w:ilvl="0" w:tplc="F398C32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5E96688"/>
    <w:multiLevelType w:val="hybridMultilevel"/>
    <w:tmpl w:val="906E5F62"/>
    <w:lvl w:ilvl="0" w:tplc="3D845E20">
      <w:start w:val="1"/>
      <w:numFmt w:val="decimal"/>
      <w:lvlText w:val="%1-"/>
      <w:lvlJc w:val="left"/>
      <w:pPr>
        <w:tabs>
          <w:tab w:val="num" w:pos="990"/>
        </w:tabs>
        <w:ind w:left="990" w:hanging="63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458F4B4F"/>
    <w:multiLevelType w:val="hybridMultilevel"/>
    <w:tmpl w:val="A51E1760"/>
    <w:lvl w:ilvl="0" w:tplc="0409000F">
      <w:start w:val="1"/>
      <w:numFmt w:val="decimal"/>
      <w:lvlText w:val="%1."/>
      <w:lvlJc w:val="left"/>
      <w:pPr>
        <w:tabs>
          <w:tab w:val="num" w:pos="720"/>
        </w:tabs>
        <w:ind w:left="720" w:hanging="360"/>
      </w:pPr>
      <w:rPr>
        <w:rFonts w:cs="Times New Roman"/>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6353308C"/>
    <w:multiLevelType w:val="hybridMultilevel"/>
    <w:tmpl w:val="F79CC8C6"/>
    <w:lvl w:ilvl="0" w:tplc="B0E0286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224185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0184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1722984">
    <w:abstractNumId w:val="3"/>
  </w:num>
  <w:num w:numId="4" w16cid:durableId="1116875103">
    <w:abstractNumId w:val="2"/>
  </w:num>
  <w:num w:numId="5" w16cid:durableId="1513059935">
    <w:abstractNumId w:val="0"/>
  </w:num>
  <w:num w:numId="6" w16cid:durableId="1882865144">
    <w:abstractNumId w:val="1"/>
  </w:num>
  <w:num w:numId="7" w16cid:durableId="2814997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Roche">
    <w15:presenceInfo w15:providerId="None" w15:userId="Alan Ro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0C"/>
    <w:rsid w:val="00000683"/>
    <w:rsid w:val="00002D90"/>
    <w:rsid w:val="00006324"/>
    <w:rsid w:val="000063FD"/>
    <w:rsid w:val="0001013E"/>
    <w:rsid w:val="0001024A"/>
    <w:rsid w:val="00012D08"/>
    <w:rsid w:val="00012EA3"/>
    <w:rsid w:val="00013DFB"/>
    <w:rsid w:val="00015BF0"/>
    <w:rsid w:val="000254ED"/>
    <w:rsid w:val="00025746"/>
    <w:rsid w:val="00025B67"/>
    <w:rsid w:val="000276F1"/>
    <w:rsid w:val="00040856"/>
    <w:rsid w:val="00045905"/>
    <w:rsid w:val="000628D9"/>
    <w:rsid w:val="00064341"/>
    <w:rsid w:val="00064FA2"/>
    <w:rsid w:val="00070B3A"/>
    <w:rsid w:val="000739A0"/>
    <w:rsid w:val="00073E60"/>
    <w:rsid w:val="00075B2A"/>
    <w:rsid w:val="00077922"/>
    <w:rsid w:val="000903FD"/>
    <w:rsid w:val="00096399"/>
    <w:rsid w:val="000A1628"/>
    <w:rsid w:val="000A3F9D"/>
    <w:rsid w:val="000A4070"/>
    <w:rsid w:val="000B7761"/>
    <w:rsid w:val="000C0A9C"/>
    <w:rsid w:val="000C3466"/>
    <w:rsid w:val="000C6721"/>
    <w:rsid w:val="000E022F"/>
    <w:rsid w:val="000E12EE"/>
    <w:rsid w:val="000E5DC1"/>
    <w:rsid w:val="000E6039"/>
    <w:rsid w:val="000F3C91"/>
    <w:rsid w:val="00100E69"/>
    <w:rsid w:val="0010104B"/>
    <w:rsid w:val="00106CC7"/>
    <w:rsid w:val="00107C1B"/>
    <w:rsid w:val="001107C3"/>
    <w:rsid w:val="00112E03"/>
    <w:rsid w:val="00113D0B"/>
    <w:rsid w:val="00115892"/>
    <w:rsid w:val="00117783"/>
    <w:rsid w:val="0013448F"/>
    <w:rsid w:val="00136252"/>
    <w:rsid w:val="0013645B"/>
    <w:rsid w:val="001374DD"/>
    <w:rsid w:val="001409DA"/>
    <w:rsid w:val="00142864"/>
    <w:rsid w:val="0014364C"/>
    <w:rsid w:val="00146C84"/>
    <w:rsid w:val="00150C31"/>
    <w:rsid w:val="0016180B"/>
    <w:rsid w:val="0016524B"/>
    <w:rsid w:val="00175EB0"/>
    <w:rsid w:val="0018602F"/>
    <w:rsid w:val="00192137"/>
    <w:rsid w:val="00194350"/>
    <w:rsid w:val="0019564B"/>
    <w:rsid w:val="0019738D"/>
    <w:rsid w:val="001A124A"/>
    <w:rsid w:val="001A37AD"/>
    <w:rsid w:val="001A3B1E"/>
    <w:rsid w:val="001A60BF"/>
    <w:rsid w:val="001A6319"/>
    <w:rsid w:val="001B5E0D"/>
    <w:rsid w:val="001B6B26"/>
    <w:rsid w:val="001C05F6"/>
    <w:rsid w:val="001D0587"/>
    <w:rsid w:val="001D12DA"/>
    <w:rsid w:val="001D5538"/>
    <w:rsid w:val="001E707C"/>
    <w:rsid w:val="001F2219"/>
    <w:rsid w:val="001F622D"/>
    <w:rsid w:val="001F7D57"/>
    <w:rsid w:val="0021549D"/>
    <w:rsid w:val="00216F07"/>
    <w:rsid w:val="00220CFE"/>
    <w:rsid w:val="00221A13"/>
    <w:rsid w:val="00230CC6"/>
    <w:rsid w:val="002345E3"/>
    <w:rsid w:val="002359ED"/>
    <w:rsid w:val="0024268C"/>
    <w:rsid w:val="002432DE"/>
    <w:rsid w:val="002456C0"/>
    <w:rsid w:val="00257847"/>
    <w:rsid w:val="00264A70"/>
    <w:rsid w:val="0027399B"/>
    <w:rsid w:val="00273F59"/>
    <w:rsid w:val="00274591"/>
    <w:rsid w:val="002827FD"/>
    <w:rsid w:val="00287220"/>
    <w:rsid w:val="00287ED2"/>
    <w:rsid w:val="00290C5D"/>
    <w:rsid w:val="0029154B"/>
    <w:rsid w:val="002951D0"/>
    <w:rsid w:val="002A0A3D"/>
    <w:rsid w:val="002A17F3"/>
    <w:rsid w:val="002A2A47"/>
    <w:rsid w:val="002A69E1"/>
    <w:rsid w:val="002A754D"/>
    <w:rsid w:val="002B337D"/>
    <w:rsid w:val="002C0453"/>
    <w:rsid w:val="002C35E0"/>
    <w:rsid w:val="002C4F2F"/>
    <w:rsid w:val="002E7C36"/>
    <w:rsid w:val="002F05D7"/>
    <w:rsid w:val="002F4503"/>
    <w:rsid w:val="002F4EF8"/>
    <w:rsid w:val="00304EF8"/>
    <w:rsid w:val="00320A18"/>
    <w:rsid w:val="00321909"/>
    <w:rsid w:val="00325D94"/>
    <w:rsid w:val="0034128A"/>
    <w:rsid w:val="0034144F"/>
    <w:rsid w:val="00346479"/>
    <w:rsid w:val="003542E3"/>
    <w:rsid w:val="00361658"/>
    <w:rsid w:val="003620E9"/>
    <w:rsid w:val="00365B49"/>
    <w:rsid w:val="003670E6"/>
    <w:rsid w:val="00373025"/>
    <w:rsid w:val="00375CBA"/>
    <w:rsid w:val="00376276"/>
    <w:rsid w:val="00376612"/>
    <w:rsid w:val="00380C95"/>
    <w:rsid w:val="00383BA6"/>
    <w:rsid w:val="00391CA5"/>
    <w:rsid w:val="00395665"/>
    <w:rsid w:val="003A2AC8"/>
    <w:rsid w:val="003A6306"/>
    <w:rsid w:val="003A63AA"/>
    <w:rsid w:val="003B057C"/>
    <w:rsid w:val="003C6D19"/>
    <w:rsid w:val="003D09D9"/>
    <w:rsid w:val="003D2E5E"/>
    <w:rsid w:val="003D484F"/>
    <w:rsid w:val="003D4959"/>
    <w:rsid w:val="003E0114"/>
    <w:rsid w:val="003E1B06"/>
    <w:rsid w:val="003E32CF"/>
    <w:rsid w:val="003E5A52"/>
    <w:rsid w:val="003F6F9F"/>
    <w:rsid w:val="004108E3"/>
    <w:rsid w:val="00411DE3"/>
    <w:rsid w:val="00413866"/>
    <w:rsid w:val="00416B4E"/>
    <w:rsid w:val="0041740A"/>
    <w:rsid w:val="00417B21"/>
    <w:rsid w:val="00427FE1"/>
    <w:rsid w:val="004307B8"/>
    <w:rsid w:val="00432C6B"/>
    <w:rsid w:val="0043500C"/>
    <w:rsid w:val="00450CF2"/>
    <w:rsid w:val="00451292"/>
    <w:rsid w:val="00467E40"/>
    <w:rsid w:val="004715FE"/>
    <w:rsid w:val="00472B97"/>
    <w:rsid w:val="00476010"/>
    <w:rsid w:val="0047685E"/>
    <w:rsid w:val="00483891"/>
    <w:rsid w:val="004838F4"/>
    <w:rsid w:val="004926A4"/>
    <w:rsid w:val="0049630D"/>
    <w:rsid w:val="004A0844"/>
    <w:rsid w:val="004A2F5D"/>
    <w:rsid w:val="004B11B0"/>
    <w:rsid w:val="004B71A2"/>
    <w:rsid w:val="004C32C6"/>
    <w:rsid w:val="004C5BCE"/>
    <w:rsid w:val="004D0ABD"/>
    <w:rsid w:val="004D3E77"/>
    <w:rsid w:val="004D48FE"/>
    <w:rsid w:val="004E10FF"/>
    <w:rsid w:val="004E36EE"/>
    <w:rsid w:val="004E519A"/>
    <w:rsid w:val="004E59F2"/>
    <w:rsid w:val="004F5B3F"/>
    <w:rsid w:val="005044F3"/>
    <w:rsid w:val="00504B8C"/>
    <w:rsid w:val="00507912"/>
    <w:rsid w:val="00511D2B"/>
    <w:rsid w:val="00516477"/>
    <w:rsid w:val="005227B8"/>
    <w:rsid w:val="00524C61"/>
    <w:rsid w:val="00532881"/>
    <w:rsid w:val="00532B24"/>
    <w:rsid w:val="0053470B"/>
    <w:rsid w:val="005347A7"/>
    <w:rsid w:val="0053535E"/>
    <w:rsid w:val="005354FD"/>
    <w:rsid w:val="00535B22"/>
    <w:rsid w:val="00542C39"/>
    <w:rsid w:val="00545967"/>
    <w:rsid w:val="005521F1"/>
    <w:rsid w:val="0056358D"/>
    <w:rsid w:val="00574040"/>
    <w:rsid w:val="0057464C"/>
    <w:rsid w:val="00582660"/>
    <w:rsid w:val="005971C6"/>
    <w:rsid w:val="005A4926"/>
    <w:rsid w:val="005A7413"/>
    <w:rsid w:val="005B1B3A"/>
    <w:rsid w:val="005B7240"/>
    <w:rsid w:val="005C1F33"/>
    <w:rsid w:val="005C4166"/>
    <w:rsid w:val="005C53BE"/>
    <w:rsid w:val="005C55A5"/>
    <w:rsid w:val="005D59CD"/>
    <w:rsid w:val="005E4129"/>
    <w:rsid w:val="005E4CB5"/>
    <w:rsid w:val="005F0DBF"/>
    <w:rsid w:val="005F7552"/>
    <w:rsid w:val="005F78FA"/>
    <w:rsid w:val="006009A1"/>
    <w:rsid w:val="00603138"/>
    <w:rsid w:val="00607B47"/>
    <w:rsid w:val="00612043"/>
    <w:rsid w:val="006131CA"/>
    <w:rsid w:val="00614840"/>
    <w:rsid w:val="0062092A"/>
    <w:rsid w:val="0062642E"/>
    <w:rsid w:val="00631D8B"/>
    <w:rsid w:val="006338A5"/>
    <w:rsid w:val="00641A41"/>
    <w:rsid w:val="00641E88"/>
    <w:rsid w:val="006458DA"/>
    <w:rsid w:val="0064791A"/>
    <w:rsid w:val="00651C20"/>
    <w:rsid w:val="006532E2"/>
    <w:rsid w:val="006569A8"/>
    <w:rsid w:val="00656B18"/>
    <w:rsid w:val="00657106"/>
    <w:rsid w:val="00661194"/>
    <w:rsid w:val="00661E2F"/>
    <w:rsid w:val="006707E9"/>
    <w:rsid w:val="006829C7"/>
    <w:rsid w:val="0068590D"/>
    <w:rsid w:val="006866E5"/>
    <w:rsid w:val="00687C27"/>
    <w:rsid w:val="006926AB"/>
    <w:rsid w:val="00694285"/>
    <w:rsid w:val="006B3146"/>
    <w:rsid w:val="006C1A67"/>
    <w:rsid w:val="006D7A56"/>
    <w:rsid w:val="006E22E3"/>
    <w:rsid w:val="006E67C0"/>
    <w:rsid w:val="006F67A1"/>
    <w:rsid w:val="007014B3"/>
    <w:rsid w:val="00701A37"/>
    <w:rsid w:val="00705508"/>
    <w:rsid w:val="00707AC8"/>
    <w:rsid w:val="00713351"/>
    <w:rsid w:val="00715687"/>
    <w:rsid w:val="00716245"/>
    <w:rsid w:val="00732689"/>
    <w:rsid w:val="007356CA"/>
    <w:rsid w:val="00736015"/>
    <w:rsid w:val="007410DA"/>
    <w:rsid w:val="00743F3D"/>
    <w:rsid w:val="007511C5"/>
    <w:rsid w:val="007548AE"/>
    <w:rsid w:val="00754FBA"/>
    <w:rsid w:val="00761CA5"/>
    <w:rsid w:val="00765015"/>
    <w:rsid w:val="00765296"/>
    <w:rsid w:val="00770475"/>
    <w:rsid w:val="007706B5"/>
    <w:rsid w:val="007714D3"/>
    <w:rsid w:val="007739AD"/>
    <w:rsid w:val="00780CDF"/>
    <w:rsid w:val="0079121D"/>
    <w:rsid w:val="00793C9D"/>
    <w:rsid w:val="007960E3"/>
    <w:rsid w:val="00796915"/>
    <w:rsid w:val="007A060D"/>
    <w:rsid w:val="007A431E"/>
    <w:rsid w:val="007A4FD6"/>
    <w:rsid w:val="007A580A"/>
    <w:rsid w:val="007B28F6"/>
    <w:rsid w:val="007B2C47"/>
    <w:rsid w:val="007B3870"/>
    <w:rsid w:val="007B3D76"/>
    <w:rsid w:val="007B6E11"/>
    <w:rsid w:val="007C04FF"/>
    <w:rsid w:val="007C1FE1"/>
    <w:rsid w:val="007C510E"/>
    <w:rsid w:val="007C7725"/>
    <w:rsid w:val="007D0DE1"/>
    <w:rsid w:val="007D380E"/>
    <w:rsid w:val="007D54BF"/>
    <w:rsid w:val="007D7AC4"/>
    <w:rsid w:val="007E018B"/>
    <w:rsid w:val="007E594C"/>
    <w:rsid w:val="007E6909"/>
    <w:rsid w:val="007F7574"/>
    <w:rsid w:val="00804792"/>
    <w:rsid w:val="00806544"/>
    <w:rsid w:val="00815CFF"/>
    <w:rsid w:val="00816127"/>
    <w:rsid w:val="00822FD1"/>
    <w:rsid w:val="00827D14"/>
    <w:rsid w:val="0083298C"/>
    <w:rsid w:val="00852CFA"/>
    <w:rsid w:val="0085403E"/>
    <w:rsid w:val="0086678A"/>
    <w:rsid w:val="00867D59"/>
    <w:rsid w:val="00877BCF"/>
    <w:rsid w:val="0088188D"/>
    <w:rsid w:val="0088491F"/>
    <w:rsid w:val="008950F6"/>
    <w:rsid w:val="008A226F"/>
    <w:rsid w:val="008A7E32"/>
    <w:rsid w:val="008B43FC"/>
    <w:rsid w:val="008B78E3"/>
    <w:rsid w:val="008C12DA"/>
    <w:rsid w:val="008D1EC9"/>
    <w:rsid w:val="008D2057"/>
    <w:rsid w:val="008D2402"/>
    <w:rsid w:val="008D3C35"/>
    <w:rsid w:val="008E5A9E"/>
    <w:rsid w:val="008F31AE"/>
    <w:rsid w:val="00904D2A"/>
    <w:rsid w:val="00905627"/>
    <w:rsid w:val="009165C6"/>
    <w:rsid w:val="0092387F"/>
    <w:rsid w:val="00931DEB"/>
    <w:rsid w:val="00937C11"/>
    <w:rsid w:val="00952422"/>
    <w:rsid w:val="0095348C"/>
    <w:rsid w:val="0095662B"/>
    <w:rsid w:val="00966232"/>
    <w:rsid w:val="00970EE3"/>
    <w:rsid w:val="00973AA2"/>
    <w:rsid w:val="0097500A"/>
    <w:rsid w:val="009756CB"/>
    <w:rsid w:val="00977085"/>
    <w:rsid w:val="009837D0"/>
    <w:rsid w:val="00984ADA"/>
    <w:rsid w:val="00990060"/>
    <w:rsid w:val="00994350"/>
    <w:rsid w:val="00994C65"/>
    <w:rsid w:val="009B7969"/>
    <w:rsid w:val="009C60A2"/>
    <w:rsid w:val="009E1DEF"/>
    <w:rsid w:val="009E4D26"/>
    <w:rsid w:val="009F46A1"/>
    <w:rsid w:val="009F5D2B"/>
    <w:rsid w:val="009F5E8B"/>
    <w:rsid w:val="00A00A0C"/>
    <w:rsid w:val="00A01D89"/>
    <w:rsid w:val="00A075FA"/>
    <w:rsid w:val="00A11407"/>
    <w:rsid w:val="00A12A94"/>
    <w:rsid w:val="00A13821"/>
    <w:rsid w:val="00A2115E"/>
    <w:rsid w:val="00A22306"/>
    <w:rsid w:val="00A232B0"/>
    <w:rsid w:val="00A350E5"/>
    <w:rsid w:val="00A51A3C"/>
    <w:rsid w:val="00A537FF"/>
    <w:rsid w:val="00A55422"/>
    <w:rsid w:val="00A600CE"/>
    <w:rsid w:val="00A60144"/>
    <w:rsid w:val="00A669F4"/>
    <w:rsid w:val="00A777DC"/>
    <w:rsid w:val="00A826FD"/>
    <w:rsid w:val="00A86E9D"/>
    <w:rsid w:val="00A933F8"/>
    <w:rsid w:val="00A942BF"/>
    <w:rsid w:val="00A96131"/>
    <w:rsid w:val="00AA02DD"/>
    <w:rsid w:val="00AA2912"/>
    <w:rsid w:val="00AC4304"/>
    <w:rsid w:val="00AC4592"/>
    <w:rsid w:val="00AC70F7"/>
    <w:rsid w:val="00AD1F9F"/>
    <w:rsid w:val="00AE319B"/>
    <w:rsid w:val="00AF283C"/>
    <w:rsid w:val="00AF38E6"/>
    <w:rsid w:val="00AF4973"/>
    <w:rsid w:val="00B12B33"/>
    <w:rsid w:val="00B12ECE"/>
    <w:rsid w:val="00B16564"/>
    <w:rsid w:val="00B266D0"/>
    <w:rsid w:val="00B37120"/>
    <w:rsid w:val="00B3740B"/>
    <w:rsid w:val="00B37ECE"/>
    <w:rsid w:val="00B40718"/>
    <w:rsid w:val="00B445D6"/>
    <w:rsid w:val="00B45DA4"/>
    <w:rsid w:val="00B52751"/>
    <w:rsid w:val="00B56359"/>
    <w:rsid w:val="00B56729"/>
    <w:rsid w:val="00B5744C"/>
    <w:rsid w:val="00B60888"/>
    <w:rsid w:val="00B612CA"/>
    <w:rsid w:val="00B648F2"/>
    <w:rsid w:val="00B7034C"/>
    <w:rsid w:val="00B7189D"/>
    <w:rsid w:val="00B80DE9"/>
    <w:rsid w:val="00B82E28"/>
    <w:rsid w:val="00B846ED"/>
    <w:rsid w:val="00B849F5"/>
    <w:rsid w:val="00B921BA"/>
    <w:rsid w:val="00B968A0"/>
    <w:rsid w:val="00B96B6D"/>
    <w:rsid w:val="00BA1B64"/>
    <w:rsid w:val="00BA6C85"/>
    <w:rsid w:val="00BA7F3A"/>
    <w:rsid w:val="00BB0763"/>
    <w:rsid w:val="00BC0685"/>
    <w:rsid w:val="00BC3916"/>
    <w:rsid w:val="00BC3DF0"/>
    <w:rsid w:val="00BD0B91"/>
    <w:rsid w:val="00BD42B0"/>
    <w:rsid w:val="00BE19D7"/>
    <w:rsid w:val="00BE2F40"/>
    <w:rsid w:val="00C069E7"/>
    <w:rsid w:val="00C143A9"/>
    <w:rsid w:val="00C22638"/>
    <w:rsid w:val="00C303B6"/>
    <w:rsid w:val="00C33681"/>
    <w:rsid w:val="00C36D51"/>
    <w:rsid w:val="00C37610"/>
    <w:rsid w:val="00C4013D"/>
    <w:rsid w:val="00C41AFA"/>
    <w:rsid w:val="00C42CBE"/>
    <w:rsid w:val="00C467C3"/>
    <w:rsid w:val="00C46EE9"/>
    <w:rsid w:val="00C5079A"/>
    <w:rsid w:val="00C55A3E"/>
    <w:rsid w:val="00C55E96"/>
    <w:rsid w:val="00C603F4"/>
    <w:rsid w:val="00C604D5"/>
    <w:rsid w:val="00C67B15"/>
    <w:rsid w:val="00C73B1C"/>
    <w:rsid w:val="00C77190"/>
    <w:rsid w:val="00C87118"/>
    <w:rsid w:val="00CA0573"/>
    <w:rsid w:val="00CB2FD1"/>
    <w:rsid w:val="00CB304A"/>
    <w:rsid w:val="00CB3BAD"/>
    <w:rsid w:val="00CB6DB4"/>
    <w:rsid w:val="00CD05C0"/>
    <w:rsid w:val="00CD1B06"/>
    <w:rsid w:val="00CE2B6A"/>
    <w:rsid w:val="00CE4E27"/>
    <w:rsid w:val="00D048DB"/>
    <w:rsid w:val="00D0713F"/>
    <w:rsid w:val="00D13FDD"/>
    <w:rsid w:val="00D140C0"/>
    <w:rsid w:val="00D21DD7"/>
    <w:rsid w:val="00D25277"/>
    <w:rsid w:val="00D263C7"/>
    <w:rsid w:val="00D3404A"/>
    <w:rsid w:val="00D34733"/>
    <w:rsid w:val="00D3553D"/>
    <w:rsid w:val="00D36970"/>
    <w:rsid w:val="00D471AD"/>
    <w:rsid w:val="00D477D8"/>
    <w:rsid w:val="00D53604"/>
    <w:rsid w:val="00D566E0"/>
    <w:rsid w:val="00D6470F"/>
    <w:rsid w:val="00D6649E"/>
    <w:rsid w:val="00D7558C"/>
    <w:rsid w:val="00D77C4F"/>
    <w:rsid w:val="00D82A78"/>
    <w:rsid w:val="00D839ED"/>
    <w:rsid w:val="00D840DF"/>
    <w:rsid w:val="00D932EB"/>
    <w:rsid w:val="00D9406C"/>
    <w:rsid w:val="00DA6BAF"/>
    <w:rsid w:val="00DA7831"/>
    <w:rsid w:val="00DB1819"/>
    <w:rsid w:val="00DB2862"/>
    <w:rsid w:val="00DB5192"/>
    <w:rsid w:val="00DB53AB"/>
    <w:rsid w:val="00DC3846"/>
    <w:rsid w:val="00DD195A"/>
    <w:rsid w:val="00DD7E83"/>
    <w:rsid w:val="00DE0F52"/>
    <w:rsid w:val="00DE2AD5"/>
    <w:rsid w:val="00DE2CFC"/>
    <w:rsid w:val="00DE48C5"/>
    <w:rsid w:val="00DF0637"/>
    <w:rsid w:val="00DF0A5E"/>
    <w:rsid w:val="00DF2B9B"/>
    <w:rsid w:val="00DF5562"/>
    <w:rsid w:val="00DF73FA"/>
    <w:rsid w:val="00E07AA1"/>
    <w:rsid w:val="00E07ED5"/>
    <w:rsid w:val="00E13946"/>
    <w:rsid w:val="00E1473A"/>
    <w:rsid w:val="00E2151E"/>
    <w:rsid w:val="00E25263"/>
    <w:rsid w:val="00E26EFF"/>
    <w:rsid w:val="00E3044F"/>
    <w:rsid w:val="00E34FA5"/>
    <w:rsid w:val="00E35425"/>
    <w:rsid w:val="00E3632D"/>
    <w:rsid w:val="00E472BD"/>
    <w:rsid w:val="00E500E1"/>
    <w:rsid w:val="00E516D5"/>
    <w:rsid w:val="00E53AEA"/>
    <w:rsid w:val="00E57B97"/>
    <w:rsid w:val="00E7563A"/>
    <w:rsid w:val="00E81A98"/>
    <w:rsid w:val="00E9065F"/>
    <w:rsid w:val="00E9541F"/>
    <w:rsid w:val="00EA1869"/>
    <w:rsid w:val="00EB233B"/>
    <w:rsid w:val="00EB4E9D"/>
    <w:rsid w:val="00EB551D"/>
    <w:rsid w:val="00EB581D"/>
    <w:rsid w:val="00EB7D68"/>
    <w:rsid w:val="00EC3FF4"/>
    <w:rsid w:val="00EC4D0E"/>
    <w:rsid w:val="00EC5EAE"/>
    <w:rsid w:val="00EC6A34"/>
    <w:rsid w:val="00EC7875"/>
    <w:rsid w:val="00ED2E0C"/>
    <w:rsid w:val="00ED661C"/>
    <w:rsid w:val="00ED7604"/>
    <w:rsid w:val="00EE0A8B"/>
    <w:rsid w:val="00EE33C1"/>
    <w:rsid w:val="00EE42D3"/>
    <w:rsid w:val="00EE47A3"/>
    <w:rsid w:val="00EE5545"/>
    <w:rsid w:val="00EE5652"/>
    <w:rsid w:val="00EE730E"/>
    <w:rsid w:val="00EE75D0"/>
    <w:rsid w:val="00EF0BDD"/>
    <w:rsid w:val="00EF1672"/>
    <w:rsid w:val="00EF7E73"/>
    <w:rsid w:val="00F00495"/>
    <w:rsid w:val="00F00D96"/>
    <w:rsid w:val="00F010FB"/>
    <w:rsid w:val="00F034E8"/>
    <w:rsid w:val="00F27BA4"/>
    <w:rsid w:val="00F34CBC"/>
    <w:rsid w:val="00F42871"/>
    <w:rsid w:val="00F518B3"/>
    <w:rsid w:val="00F51BF6"/>
    <w:rsid w:val="00F54712"/>
    <w:rsid w:val="00F6203D"/>
    <w:rsid w:val="00F62B09"/>
    <w:rsid w:val="00F63D3A"/>
    <w:rsid w:val="00F6593A"/>
    <w:rsid w:val="00F721F3"/>
    <w:rsid w:val="00F73DF8"/>
    <w:rsid w:val="00F761AA"/>
    <w:rsid w:val="00F872CD"/>
    <w:rsid w:val="00F91D53"/>
    <w:rsid w:val="00F92CEB"/>
    <w:rsid w:val="00F961C3"/>
    <w:rsid w:val="00F96C38"/>
    <w:rsid w:val="00FA24ED"/>
    <w:rsid w:val="00FA534E"/>
    <w:rsid w:val="00FB1485"/>
    <w:rsid w:val="00FB1A65"/>
    <w:rsid w:val="00FB4693"/>
    <w:rsid w:val="00FC199F"/>
    <w:rsid w:val="00FC6A92"/>
    <w:rsid w:val="00FC6BF5"/>
    <w:rsid w:val="00FD7F86"/>
    <w:rsid w:val="00FE02E4"/>
    <w:rsid w:val="00FE41B7"/>
    <w:rsid w:val="00FE4F0D"/>
    <w:rsid w:val="00FE6FE9"/>
    <w:rsid w:val="00FE72D1"/>
    <w:rsid w:val="00FF16A5"/>
    <w:rsid w:val="00FF44ED"/>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A4C973"/>
  <w15:chartTrackingRefBased/>
  <w15:docId w15:val="{06F4743C-ED36-4573-9150-DED125FF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2CD"/>
    <w:pPr>
      <w:jc w:val="both"/>
    </w:pPr>
    <w:rPr>
      <w:rFonts w:cs="Nazanin"/>
      <w:color w:val="000000"/>
      <w:kern w:val="28"/>
      <w:sz w:val="24"/>
      <w:szCs w:val="28"/>
      <w:lang w:eastAsia="en-US"/>
    </w:rPr>
  </w:style>
  <w:style w:type="paragraph" w:styleId="Heading1">
    <w:name w:val="heading 1"/>
    <w:basedOn w:val="Normal"/>
    <w:next w:val="Normal"/>
    <w:link w:val="Heading1Char"/>
    <w:uiPriority w:val="99"/>
    <w:qFormat/>
    <w:rsid w:val="00FE4F0D"/>
    <w:pPr>
      <w:keepNext/>
      <w:spacing w:before="240" w:after="60"/>
      <w:outlineLvl w:val="0"/>
    </w:pPr>
    <w:rPr>
      <w:rFonts w:ascii="Arial" w:hAnsi="Arial"/>
      <w:b/>
      <w:bCs/>
      <w:kern w:val="32"/>
      <w:sz w:val="32"/>
      <w:szCs w:val="36"/>
    </w:rPr>
  </w:style>
  <w:style w:type="paragraph" w:styleId="Heading2">
    <w:name w:val="heading 2"/>
    <w:basedOn w:val="Normal"/>
    <w:next w:val="Normal"/>
    <w:link w:val="Heading2Char"/>
    <w:uiPriority w:val="99"/>
    <w:qFormat/>
    <w:rsid w:val="00FE4F0D"/>
    <w:pPr>
      <w:keepNext/>
      <w:spacing w:before="240" w:after="60"/>
      <w:outlineLvl w:val="1"/>
    </w:pPr>
    <w:rPr>
      <w:rFonts w:ascii="Arial" w:hAnsi="Arial"/>
      <w:b/>
      <w:bCs/>
      <w:i/>
      <w:iCs/>
      <w:sz w:val="28"/>
      <w:szCs w:val="32"/>
    </w:rPr>
  </w:style>
  <w:style w:type="paragraph" w:styleId="Heading3">
    <w:name w:val="heading 3"/>
    <w:basedOn w:val="Normal"/>
    <w:next w:val="Normal"/>
    <w:link w:val="Heading3Char"/>
    <w:uiPriority w:val="99"/>
    <w:qFormat/>
    <w:rsid w:val="00FE4F0D"/>
    <w:pPr>
      <w:keepNext/>
      <w:spacing w:before="240" w:after="60"/>
      <w:outlineLvl w:val="2"/>
    </w:pPr>
    <w:rPr>
      <w:rFonts w:ascii="Arial" w:hAnsi="Arial"/>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54D56"/>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rsid w:val="00954D56"/>
    <w:rPr>
      <w:rFonts w:ascii="Cambria" w:eastAsia="Times New Roman" w:hAnsi="Cambria" w:cs="Times New Roman"/>
      <w:b/>
      <w:bCs/>
      <w:i/>
      <w:iCs/>
      <w:color w:val="000000"/>
      <w:kern w:val="28"/>
      <w:sz w:val="28"/>
      <w:szCs w:val="28"/>
    </w:rPr>
  </w:style>
  <w:style w:type="character" w:customStyle="1" w:styleId="Heading3Char">
    <w:name w:val="Heading 3 Char"/>
    <w:link w:val="Heading3"/>
    <w:uiPriority w:val="9"/>
    <w:semiHidden/>
    <w:rsid w:val="00954D56"/>
    <w:rPr>
      <w:rFonts w:ascii="Cambria" w:eastAsia="Times New Roman" w:hAnsi="Cambria" w:cs="Times New Roman"/>
      <w:b/>
      <w:bCs/>
      <w:color w:val="000000"/>
      <w:kern w:val="28"/>
      <w:sz w:val="26"/>
      <w:szCs w:val="26"/>
    </w:rPr>
  </w:style>
  <w:style w:type="paragraph" w:styleId="Header">
    <w:name w:val="header"/>
    <w:basedOn w:val="Normal"/>
    <w:link w:val="HeaderChar"/>
    <w:rsid w:val="0043500C"/>
    <w:pPr>
      <w:tabs>
        <w:tab w:val="center" w:pos="4320"/>
        <w:tab w:val="right" w:pos="8640"/>
      </w:tabs>
    </w:pPr>
  </w:style>
  <w:style w:type="character" w:customStyle="1" w:styleId="HeaderChar">
    <w:name w:val="Header Char"/>
    <w:link w:val="Header"/>
    <w:uiPriority w:val="99"/>
    <w:semiHidden/>
    <w:rsid w:val="00954D56"/>
    <w:rPr>
      <w:rFonts w:cs="Nazanin"/>
      <w:color w:val="000000"/>
      <w:kern w:val="28"/>
      <w:sz w:val="24"/>
      <w:szCs w:val="28"/>
    </w:rPr>
  </w:style>
  <w:style w:type="paragraph" w:styleId="Footer">
    <w:name w:val="footer"/>
    <w:basedOn w:val="Normal"/>
    <w:link w:val="FooterChar"/>
    <w:uiPriority w:val="99"/>
    <w:rsid w:val="0043500C"/>
    <w:pPr>
      <w:tabs>
        <w:tab w:val="center" w:pos="4320"/>
        <w:tab w:val="right" w:pos="8640"/>
      </w:tabs>
    </w:pPr>
  </w:style>
  <w:style w:type="character" w:customStyle="1" w:styleId="FooterChar">
    <w:name w:val="Footer Char"/>
    <w:link w:val="Footer"/>
    <w:uiPriority w:val="99"/>
    <w:rsid w:val="00954D56"/>
    <w:rPr>
      <w:rFonts w:cs="Nazanin"/>
      <w:color w:val="000000"/>
      <w:kern w:val="28"/>
      <w:sz w:val="24"/>
      <w:szCs w:val="28"/>
    </w:rPr>
  </w:style>
  <w:style w:type="table" w:styleId="TableGrid">
    <w:name w:val="Table Grid"/>
    <w:basedOn w:val="TableNormal"/>
    <w:uiPriority w:val="39"/>
    <w:rsid w:val="0043500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951D0"/>
    <w:rPr>
      <w:rFonts w:cs="Times New Roman"/>
      <w:color w:val="0000FF"/>
      <w:u w:val="single"/>
    </w:rPr>
  </w:style>
  <w:style w:type="paragraph" w:styleId="ListParagraph">
    <w:name w:val="List Paragraph"/>
    <w:basedOn w:val="Normal"/>
    <w:uiPriority w:val="99"/>
    <w:qFormat/>
    <w:rsid w:val="007014B3"/>
    <w:pPr>
      <w:ind w:left="720"/>
    </w:pPr>
  </w:style>
  <w:style w:type="paragraph" w:styleId="BalloonText">
    <w:name w:val="Balloon Text"/>
    <w:basedOn w:val="Normal"/>
    <w:link w:val="BalloonTextChar"/>
    <w:uiPriority w:val="99"/>
    <w:semiHidden/>
    <w:rsid w:val="00077922"/>
    <w:rPr>
      <w:rFonts w:ascii="Tahoma" w:hAnsi="Tahoma" w:cs="Tahoma"/>
      <w:sz w:val="16"/>
      <w:szCs w:val="16"/>
    </w:rPr>
  </w:style>
  <w:style w:type="character" w:customStyle="1" w:styleId="BalloonTextChar">
    <w:name w:val="Balloon Text Char"/>
    <w:link w:val="BalloonText"/>
    <w:uiPriority w:val="99"/>
    <w:locked/>
    <w:rsid w:val="00077922"/>
    <w:rPr>
      <w:rFonts w:ascii="Tahoma" w:hAnsi="Tahoma" w:cs="Tahoma"/>
      <w:color w:val="000000"/>
      <w:kern w:val="28"/>
      <w:sz w:val="16"/>
      <w:szCs w:val="16"/>
    </w:rPr>
  </w:style>
  <w:style w:type="paragraph" w:styleId="FootnoteText">
    <w:name w:val="footnote text"/>
    <w:basedOn w:val="Normal"/>
    <w:link w:val="FootnoteTextChar"/>
    <w:uiPriority w:val="99"/>
    <w:semiHidden/>
    <w:unhideWhenUsed/>
    <w:rsid w:val="004E59F2"/>
    <w:pPr>
      <w:jc w:val="left"/>
    </w:pPr>
    <w:rPr>
      <w:rFonts w:ascii="Calibri" w:eastAsia="Calibri" w:hAnsi="Calibri" w:cs="Calibri"/>
      <w:color w:val="auto"/>
      <w:kern w:val="0"/>
      <w:sz w:val="20"/>
      <w:szCs w:val="20"/>
    </w:rPr>
  </w:style>
  <w:style w:type="character" w:customStyle="1" w:styleId="FootnoteTextChar">
    <w:name w:val="Footnote Text Char"/>
    <w:link w:val="FootnoteText"/>
    <w:uiPriority w:val="99"/>
    <w:semiHidden/>
    <w:rsid w:val="004E59F2"/>
    <w:rPr>
      <w:rFonts w:ascii="Calibri" w:eastAsia="Calibri" w:hAnsi="Calibri" w:cs="Calibri"/>
    </w:rPr>
  </w:style>
  <w:style w:type="character" w:styleId="FootnoteReference">
    <w:name w:val="footnote reference"/>
    <w:uiPriority w:val="99"/>
    <w:semiHidden/>
    <w:unhideWhenUsed/>
    <w:rsid w:val="004E59F2"/>
    <w:rPr>
      <w:vertAlign w:val="superscript"/>
    </w:rPr>
  </w:style>
  <w:style w:type="character" w:styleId="CommentReference">
    <w:name w:val="annotation reference"/>
    <w:uiPriority w:val="99"/>
    <w:semiHidden/>
    <w:unhideWhenUsed/>
    <w:rsid w:val="00516477"/>
    <w:rPr>
      <w:sz w:val="16"/>
      <w:szCs w:val="16"/>
    </w:rPr>
  </w:style>
  <w:style w:type="paragraph" w:styleId="CommentText">
    <w:name w:val="annotation text"/>
    <w:basedOn w:val="Normal"/>
    <w:link w:val="CommentTextChar"/>
    <w:uiPriority w:val="99"/>
    <w:semiHidden/>
    <w:unhideWhenUsed/>
    <w:rsid w:val="00516477"/>
    <w:rPr>
      <w:sz w:val="20"/>
      <w:szCs w:val="20"/>
    </w:rPr>
  </w:style>
  <w:style w:type="character" w:customStyle="1" w:styleId="CommentTextChar">
    <w:name w:val="Comment Text Char"/>
    <w:link w:val="CommentText"/>
    <w:uiPriority w:val="99"/>
    <w:semiHidden/>
    <w:rsid w:val="00516477"/>
    <w:rPr>
      <w:rFonts w:cs="Nazanin"/>
      <w:color w:val="000000"/>
      <w:kern w:val="28"/>
    </w:rPr>
  </w:style>
  <w:style w:type="paragraph" w:styleId="CommentSubject">
    <w:name w:val="annotation subject"/>
    <w:basedOn w:val="CommentText"/>
    <w:next w:val="CommentText"/>
    <w:link w:val="CommentSubjectChar"/>
    <w:uiPriority w:val="99"/>
    <w:semiHidden/>
    <w:unhideWhenUsed/>
    <w:rsid w:val="00516477"/>
    <w:rPr>
      <w:b/>
      <w:bCs/>
    </w:rPr>
  </w:style>
  <w:style w:type="character" w:customStyle="1" w:styleId="CommentSubjectChar">
    <w:name w:val="Comment Subject Char"/>
    <w:link w:val="CommentSubject"/>
    <w:uiPriority w:val="99"/>
    <w:semiHidden/>
    <w:rsid w:val="00516477"/>
    <w:rPr>
      <w:rFonts w:cs="Nazanin"/>
      <w:b/>
      <w:bCs/>
      <w:color w:val="000000"/>
      <w:kern w:val="28"/>
    </w:rPr>
  </w:style>
  <w:style w:type="paragraph" w:styleId="NormalWeb">
    <w:name w:val="Normal (Web)"/>
    <w:basedOn w:val="Normal"/>
    <w:uiPriority w:val="99"/>
    <w:unhideWhenUsed/>
    <w:rsid w:val="00D6470F"/>
    <w:pPr>
      <w:spacing w:before="100" w:beforeAutospacing="1" w:after="100" w:afterAutospacing="1"/>
      <w:jc w:val="left"/>
    </w:pPr>
    <w:rPr>
      <w:rFonts w:cs="Times New Roman"/>
      <w:color w:val="auto"/>
      <w:kern w:val="0"/>
      <w:szCs w:val="24"/>
    </w:rPr>
  </w:style>
  <w:style w:type="paragraph" w:customStyle="1" w:styleId="SingleTxt">
    <w:name w:val="__Single Txt"/>
    <w:basedOn w:val="Normal"/>
    <w:rsid w:val="00EB551D"/>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pPr>
    <w:rPr>
      <w:rFonts w:cs="Times New Roman"/>
      <w:color w:val="auto"/>
      <w:spacing w:val="4"/>
      <w:w w:val="103"/>
      <w:kern w:val="14"/>
      <w:sz w:val="20"/>
      <w:szCs w:val="20"/>
      <w:lang w:val="en-GB"/>
    </w:rPr>
  </w:style>
  <w:style w:type="paragraph" w:styleId="Revision">
    <w:name w:val="Revision"/>
    <w:hidden/>
    <w:uiPriority w:val="99"/>
    <w:semiHidden/>
    <w:rsid w:val="00F761AA"/>
    <w:rPr>
      <w:rFonts w:cs="Nazanin"/>
      <w:color w:val="000000"/>
      <w:kern w:val="28"/>
      <w:sz w:val="24"/>
      <w:szCs w:val="28"/>
      <w:lang w:eastAsia="en-US"/>
    </w:rPr>
  </w:style>
  <w:style w:type="paragraph" w:styleId="HTMLPreformatted">
    <w:name w:val="HTML Preformatted"/>
    <w:basedOn w:val="Normal"/>
    <w:link w:val="HTMLPreformattedChar"/>
    <w:uiPriority w:val="99"/>
    <w:unhideWhenUsed/>
    <w:rsid w:val="0019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kern w:val="0"/>
      <w:sz w:val="20"/>
      <w:szCs w:val="20"/>
    </w:rPr>
  </w:style>
  <w:style w:type="character" w:customStyle="1" w:styleId="HTMLPreformattedChar">
    <w:name w:val="HTML Preformatted Char"/>
    <w:link w:val="HTMLPreformatted"/>
    <w:uiPriority w:val="99"/>
    <w:rsid w:val="0019738D"/>
    <w:rPr>
      <w:rFonts w:ascii="Courier New" w:hAnsi="Courier New" w:cs="Courier New"/>
    </w:rPr>
  </w:style>
  <w:style w:type="character" w:customStyle="1" w:styleId="fontstyle01">
    <w:name w:val="fontstyle01"/>
    <w:rsid w:val="00CD1B06"/>
    <w:rPr>
      <w:rFonts w:ascii="Helvetica" w:hAnsi="Helvetica" w:hint="default"/>
      <w:b w:val="0"/>
      <w:bCs w:val="0"/>
      <w:i w:val="0"/>
      <w:iCs w:val="0"/>
      <w:color w:val="000000"/>
      <w:sz w:val="30"/>
      <w:szCs w:val="30"/>
    </w:rPr>
  </w:style>
  <w:style w:type="paragraph" w:customStyle="1" w:styleId="HCh">
    <w:name w:val="_ H _Ch"/>
    <w:basedOn w:val="Normal"/>
    <w:next w:val="Normal"/>
    <w:rsid w:val="00CD1B0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300" w:lineRule="exact"/>
      <w:jc w:val="left"/>
      <w:outlineLvl w:val="0"/>
    </w:pPr>
    <w:rPr>
      <w:rFonts w:ascii="DengXian" w:eastAsia="DengXian" w:hAnsi="DengXian" w:cs="DengXian"/>
      <w:b/>
      <w:color w:val="auto"/>
      <w:spacing w:val="-2"/>
      <w:w w:val="103"/>
      <w:kern w:val="14"/>
      <w:sz w:val="28"/>
      <w:szCs w:val="20"/>
      <w:lang w:val="en-GB"/>
    </w:rPr>
  </w:style>
  <w:style w:type="paragraph" w:customStyle="1" w:styleId="XLarge">
    <w:name w:val="XLarge"/>
    <w:basedOn w:val="Normal"/>
    <w:rsid w:val="00CD1B0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390" w:lineRule="exact"/>
      <w:jc w:val="left"/>
      <w:outlineLvl w:val="0"/>
    </w:pPr>
    <w:rPr>
      <w:rFonts w:ascii="DengXian" w:eastAsia="DengXian" w:hAnsi="DengXian" w:cs="DengXian"/>
      <w:b/>
      <w:color w:val="auto"/>
      <w:spacing w:val="-4"/>
      <w:w w:val="98"/>
      <w:kern w:val="14"/>
      <w:sz w:val="40"/>
      <w:szCs w:val="20"/>
      <w:lang w:val="en-GB"/>
    </w:rPr>
  </w:style>
  <w:style w:type="character" w:styleId="Emphasis">
    <w:name w:val="Emphasis"/>
    <w:qFormat/>
    <w:locked/>
    <w:rsid w:val="00CD1B06"/>
    <w:rPr>
      <w:i/>
      <w:iCs/>
    </w:rPr>
  </w:style>
  <w:style w:type="character" w:customStyle="1" w:styleId="ui-provider">
    <w:name w:val="ui-provider"/>
    <w:basedOn w:val="DefaultParagraphFont"/>
    <w:rsid w:val="006F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6032">
      <w:marLeft w:val="0"/>
      <w:marRight w:val="0"/>
      <w:marTop w:val="0"/>
      <w:marBottom w:val="0"/>
      <w:divBdr>
        <w:top w:val="none" w:sz="0" w:space="0" w:color="auto"/>
        <w:left w:val="none" w:sz="0" w:space="0" w:color="auto"/>
        <w:bottom w:val="none" w:sz="0" w:space="0" w:color="auto"/>
        <w:right w:val="none" w:sz="0" w:space="0" w:color="auto"/>
      </w:divBdr>
    </w:div>
    <w:div w:id="362246033">
      <w:marLeft w:val="0"/>
      <w:marRight w:val="0"/>
      <w:marTop w:val="0"/>
      <w:marBottom w:val="0"/>
      <w:divBdr>
        <w:top w:val="none" w:sz="0" w:space="0" w:color="auto"/>
        <w:left w:val="none" w:sz="0" w:space="0" w:color="auto"/>
        <w:bottom w:val="none" w:sz="0" w:space="0" w:color="auto"/>
        <w:right w:val="none" w:sz="0" w:space="0" w:color="auto"/>
      </w:divBdr>
    </w:div>
    <w:div w:id="362246034">
      <w:marLeft w:val="0"/>
      <w:marRight w:val="0"/>
      <w:marTop w:val="0"/>
      <w:marBottom w:val="0"/>
      <w:divBdr>
        <w:top w:val="none" w:sz="0" w:space="0" w:color="auto"/>
        <w:left w:val="none" w:sz="0" w:space="0" w:color="auto"/>
        <w:bottom w:val="none" w:sz="0" w:space="0" w:color="auto"/>
        <w:right w:val="none" w:sz="0" w:space="0" w:color="auto"/>
      </w:divBdr>
    </w:div>
    <w:div w:id="362246035">
      <w:marLeft w:val="0"/>
      <w:marRight w:val="0"/>
      <w:marTop w:val="0"/>
      <w:marBottom w:val="0"/>
      <w:divBdr>
        <w:top w:val="none" w:sz="0" w:space="0" w:color="auto"/>
        <w:left w:val="none" w:sz="0" w:space="0" w:color="auto"/>
        <w:bottom w:val="none" w:sz="0" w:space="0" w:color="auto"/>
        <w:right w:val="none" w:sz="0" w:space="0" w:color="auto"/>
      </w:divBdr>
    </w:div>
    <w:div w:id="362246036">
      <w:marLeft w:val="0"/>
      <w:marRight w:val="0"/>
      <w:marTop w:val="0"/>
      <w:marBottom w:val="0"/>
      <w:divBdr>
        <w:top w:val="none" w:sz="0" w:space="0" w:color="auto"/>
        <w:left w:val="none" w:sz="0" w:space="0" w:color="auto"/>
        <w:bottom w:val="none" w:sz="0" w:space="0" w:color="auto"/>
        <w:right w:val="none" w:sz="0" w:space="0" w:color="auto"/>
      </w:divBdr>
    </w:div>
    <w:div w:id="362246037">
      <w:marLeft w:val="0"/>
      <w:marRight w:val="0"/>
      <w:marTop w:val="0"/>
      <w:marBottom w:val="0"/>
      <w:divBdr>
        <w:top w:val="none" w:sz="0" w:space="0" w:color="auto"/>
        <w:left w:val="none" w:sz="0" w:space="0" w:color="auto"/>
        <w:bottom w:val="none" w:sz="0" w:space="0" w:color="auto"/>
        <w:right w:val="none" w:sz="0" w:space="0" w:color="auto"/>
      </w:divBdr>
    </w:div>
    <w:div w:id="362246038">
      <w:marLeft w:val="0"/>
      <w:marRight w:val="0"/>
      <w:marTop w:val="0"/>
      <w:marBottom w:val="0"/>
      <w:divBdr>
        <w:top w:val="none" w:sz="0" w:space="0" w:color="auto"/>
        <w:left w:val="none" w:sz="0" w:space="0" w:color="auto"/>
        <w:bottom w:val="none" w:sz="0" w:space="0" w:color="auto"/>
        <w:right w:val="none" w:sz="0" w:space="0" w:color="auto"/>
      </w:divBdr>
    </w:div>
    <w:div w:id="362246039">
      <w:marLeft w:val="0"/>
      <w:marRight w:val="0"/>
      <w:marTop w:val="0"/>
      <w:marBottom w:val="0"/>
      <w:divBdr>
        <w:top w:val="none" w:sz="0" w:space="0" w:color="auto"/>
        <w:left w:val="none" w:sz="0" w:space="0" w:color="auto"/>
        <w:bottom w:val="none" w:sz="0" w:space="0" w:color="auto"/>
        <w:right w:val="none" w:sz="0" w:space="0" w:color="auto"/>
      </w:divBdr>
    </w:div>
    <w:div w:id="362246040">
      <w:marLeft w:val="0"/>
      <w:marRight w:val="0"/>
      <w:marTop w:val="0"/>
      <w:marBottom w:val="0"/>
      <w:divBdr>
        <w:top w:val="none" w:sz="0" w:space="0" w:color="auto"/>
        <w:left w:val="none" w:sz="0" w:space="0" w:color="auto"/>
        <w:bottom w:val="none" w:sz="0" w:space="0" w:color="auto"/>
        <w:right w:val="none" w:sz="0" w:space="0" w:color="auto"/>
      </w:divBdr>
    </w:div>
    <w:div w:id="362246041">
      <w:marLeft w:val="0"/>
      <w:marRight w:val="0"/>
      <w:marTop w:val="0"/>
      <w:marBottom w:val="0"/>
      <w:divBdr>
        <w:top w:val="none" w:sz="0" w:space="0" w:color="auto"/>
        <w:left w:val="none" w:sz="0" w:space="0" w:color="auto"/>
        <w:bottom w:val="none" w:sz="0" w:space="0" w:color="auto"/>
        <w:right w:val="none" w:sz="0" w:space="0" w:color="auto"/>
      </w:divBdr>
    </w:div>
    <w:div w:id="362246042">
      <w:marLeft w:val="0"/>
      <w:marRight w:val="0"/>
      <w:marTop w:val="0"/>
      <w:marBottom w:val="0"/>
      <w:divBdr>
        <w:top w:val="none" w:sz="0" w:space="0" w:color="auto"/>
        <w:left w:val="none" w:sz="0" w:space="0" w:color="auto"/>
        <w:bottom w:val="none" w:sz="0" w:space="0" w:color="auto"/>
        <w:right w:val="none" w:sz="0" w:space="0" w:color="auto"/>
      </w:divBdr>
    </w:div>
    <w:div w:id="491414621">
      <w:bodyDiv w:val="1"/>
      <w:marLeft w:val="0"/>
      <w:marRight w:val="0"/>
      <w:marTop w:val="0"/>
      <w:marBottom w:val="0"/>
      <w:divBdr>
        <w:top w:val="none" w:sz="0" w:space="0" w:color="auto"/>
        <w:left w:val="none" w:sz="0" w:space="0" w:color="auto"/>
        <w:bottom w:val="none" w:sz="0" w:space="0" w:color="auto"/>
        <w:right w:val="none" w:sz="0" w:space="0" w:color="auto"/>
      </w:divBdr>
    </w:div>
    <w:div w:id="767389476">
      <w:bodyDiv w:val="1"/>
      <w:marLeft w:val="0"/>
      <w:marRight w:val="0"/>
      <w:marTop w:val="0"/>
      <w:marBottom w:val="0"/>
      <w:divBdr>
        <w:top w:val="none" w:sz="0" w:space="0" w:color="auto"/>
        <w:left w:val="none" w:sz="0" w:space="0" w:color="auto"/>
        <w:bottom w:val="none" w:sz="0" w:space="0" w:color="auto"/>
        <w:right w:val="none" w:sz="0" w:space="0" w:color="auto"/>
      </w:divBdr>
    </w:div>
    <w:div w:id="1100292486">
      <w:bodyDiv w:val="1"/>
      <w:marLeft w:val="0"/>
      <w:marRight w:val="0"/>
      <w:marTop w:val="0"/>
      <w:marBottom w:val="0"/>
      <w:divBdr>
        <w:top w:val="none" w:sz="0" w:space="0" w:color="auto"/>
        <w:left w:val="none" w:sz="0" w:space="0" w:color="auto"/>
        <w:bottom w:val="none" w:sz="0" w:space="0" w:color="auto"/>
        <w:right w:val="none" w:sz="0" w:space="0" w:color="auto"/>
      </w:divBdr>
    </w:div>
    <w:div w:id="1281111168">
      <w:bodyDiv w:val="1"/>
      <w:marLeft w:val="0"/>
      <w:marRight w:val="0"/>
      <w:marTop w:val="0"/>
      <w:marBottom w:val="0"/>
      <w:divBdr>
        <w:top w:val="none" w:sz="0" w:space="0" w:color="auto"/>
        <w:left w:val="none" w:sz="0" w:space="0" w:color="auto"/>
        <w:bottom w:val="none" w:sz="0" w:space="0" w:color="auto"/>
        <w:right w:val="none" w:sz="0" w:space="0" w:color="auto"/>
      </w:divBdr>
    </w:div>
    <w:div w:id="1697121840">
      <w:bodyDiv w:val="1"/>
      <w:marLeft w:val="0"/>
      <w:marRight w:val="0"/>
      <w:marTop w:val="0"/>
      <w:marBottom w:val="0"/>
      <w:divBdr>
        <w:top w:val="none" w:sz="0" w:space="0" w:color="auto"/>
        <w:left w:val="none" w:sz="0" w:space="0" w:color="auto"/>
        <w:bottom w:val="none" w:sz="0" w:space="0" w:color="auto"/>
        <w:right w:val="none" w:sz="0" w:space="0" w:color="auto"/>
      </w:divBdr>
    </w:div>
    <w:div w:id="185507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ff390913-0a23-479f-8ac8-2b54e7c47c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8A87079BE917469101071A8C95A492" ma:contentTypeVersion="16" ma:contentTypeDescription="Create a new document." ma:contentTypeScope="" ma:versionID="86ec9d89eef9a11226955483f409f35e">
  <xsd:schema xmlns:xsd="http://www.w3.org/2001/XMLSchema" xmlns:xs="http://www.w3.org/2001/XMLSchema" xmlns:p="http://schemas.microsoft.com/office/2006/metadata/properties" xmlns:ns2="ff390913-0a23-479f-8ac8-2b54e7c47cdc" xmlns:ns3="ea0ec693-b112-41c0-8629-e3b04af4f42e" xmlns:ns4="985ec44e-1bab-4c0b-9df0-6ba128686fc9" targetNamespace="http://schemas.microsoft.com/office/2006/metadata/properties" ma:root="true" ma:fieldsID="2e48a14c9e32f92d7f40bae729415f3f" ns2:_="" ns3:_="" ns4:_="">
    <xsd:import namespace="ff390913-0a23-479f-8ac8-2b54e7c47cdc"/>
    <xsd:import namespace="ea0ec693-b112-41c0-8629-e3b04af4f42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90913-0a23-479f-8ac8-2b54e7c47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ec693-b112-41c0-8629-e3b04af4f4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0f89bb-8e87-4607-b6e0-4f50a40fb328}" ma:internalName="TaxCatchAll" ma:showField="CatchAllData" ma:web="ea0ec693-b112-41c0-8629-e3b04af4f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E8A90-A51F-4555-845F-A48931B361B0}">
  <ds:schemaRefs>
    <ds:schemaRef ds:uri="http://schemas.microsoft.com/office/2006/metadata/properties"/>
    <ds:schemaRef ds:uri="http://schemas.microsoft.com/office/infopath/2007/PartnerControls"/>
    <ds:schemaRef ds:uri="985ec44e-1bab-4c0b-9df0-6ba128686fc9"/>
    <ds:schemaRef ds:uri="ff390913-0a23-479f-8ac8-2b54e7c47cdc"/>
  </ds:schemaRefs>
</ds:datastoreItem>
</file>

<file path=customXml/itemProps2.xml><?xml version="1.0" encoding="utf-8"?>
<ds:datastoreItem xmlns:ds="http://schemas.openxmlformats.org/officeDocument/2006/customXml" ds:itemID="{98B97154-2743-4289-A434-666EF1ABF34F}">
  <ds:schemaRefs>
    <ds:schemaRef ds:uri="http://schemas.microsoft.com/sharepoint/v3/contenttype/forms"/>
  </ds:schemaRefs>
</ds:datastoreItem>
</file>

<file path=customXml/itemProps3.xml><?xml version="1.0" encoding="utf-8"?>
<ds:datastoreItem xmlns:ds="http://schemas.openxmlformats.org/officeDocument/2006/customXml" ds:itemID="{E8747E78-DDAF-45B1-B272-83276BC865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90913-0a23-479f-8ac8-2b54e7c47cdc"/>
    <ds:schemaRef ds:uri="ea0ec693-b112-41c0-8629-e3b04af4f42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 the name of God, the Compassionate, the Merciful</vt:lpstr>
    </vt:vector>
  </TitlesOfParts>
  <Company>Microsoft</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name of God, the Compassionate, the Merciful</dc:title>
  <dc:subject/>
  <dc:creator>MJZ</dc:creator>
  <cp:keywords/>
  <cp:lastModifiedBy>Alan Roche</cp:lastModifiedBy>
  <cp:revision>6</cp:revision>
  <cp:lastPrinted>2023-04-27T14:23:00Z</cp:lastPrinted>
  <dcterms:created xsi:type="dcterms:W3CDTF">2023-04-27T14:22:00Z</dcterms:created>
  <dcterms:modified xsi:type="dcterms:W3CDTF">2023-04-27T14:24:00Z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aa390bfce1f25c4fbbb69b1463c350d3a576112ec82ee62a7dc3b5d058a536f6</vt:lpwstr>
  </property>
  <property fmtid="{D5CDD505-2E9C-101B-9397-08002B2CF9AE}" pid="3" name="ContentTypeId">
    <vt:lpwstr>0x0101000719F519AFC9644FB8D3D4B9DB76C27E</vt:lpwstr>
  </property>
  <property fmtid="{D5CDD505-2E9C-101B-9397-08002B2CF9AE}" pid="4" name="MediaServiceImageTags">
    <vt:lpwstr/>
  </property>
</Properties>
</file>
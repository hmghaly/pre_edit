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CB263" w14:textId="77777777" w:rsidR="0002465F" w:rsidRPr="00D82A5F" w:rsidRDefault="0002465F" w:rsidP="0002465F">
      <w:pPr>
        <w:spacing w:line="240" w:lineRule="auto"/>
        <w:rPr>
          <w:sz w:val="2"/>
        </w:rPr>
        <w:sectPr w:rsidR="0002465F" w:rsidRPr="00D82A5F" w:rsidSect="001F4F5A">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200" w:bottom="1728" w:left="1200" w:header="432" w:footer="504" w:gutter="0"/>
          <w:cols w:space="720"/>
          <w:titlePg/>
          <w:docGrid w:linePitch="360"/>
        </w:sectPr>
      </w:pPr>
    </w:p>
    <w:p w14:paraId="57F7B90F" w14:textId="77777777" w:rsidR="005F40E9" w:rsidRPr="00D82A5F" w:rsidRDefault="005F40E9" w:rsidP="005F40E9">
      <w:pPr>
        <w:pStyle w:val="H1"/>
        <w:tabs>
          <w:tab w:val="clear" w:pos="1742"/>
        </w:tabs>
        <w:ind w:right="0"/>
      </w:pPr>
      <w:r w:rsidRPr="00D82A5F">
        <w:t>Permanent Forum on Indigenous Issues</w:t>
      </w:r>
    </w:p>
    <w:p w14:paraId="5583576E" w14:textId="77777777" w:rsidR="005F40E9" w:rsidRPr="00D82A5F" w:rsidRDefault="005F40E9" w:rsidP="005F40E9">
      <w:pPr>
        <w:pStyle w:val="Session"/>
        <w:rPr>
          <w:lang w:val="en-GB"/>
        </w:rPr>
      </w:pPr>
      <w:r w:rsidRPr="00D82A5F">
        <w:rPr>
          <w:lang w:val="en-GB"/>
        </w:rPr>
        <w:t xml:space="preserve">Twenty-second </w:t>
      </w:r>
      <w:commentRangeStart w:id="5"/>
      <w:r w:rsidRPr="00D82A5F">
        <w:rPr>
          <w:lang w:val="en-GB"/>
        </w:rPr>
        <w:t>session</w:t>
      </w:r>
      <w:commentRangeEnd w:id="5"/>
      <w:r w:rsidR="00683E12">
        <w:rPr>
          <w:rStyle w:val="CommentReference"/>
          <w:b w:val="0"/>
          <w:lang w:val="en-GB"/>
        </w:rPr>
        <w:commentReference w:id="5"/>
      </w:r>
    </w:p>
    <w:p w14:paraId="57C9C3EB" w14:textId="37BC1171" w:rsidR="005F40E9" w:rsidRPr="00D82A5F" w:rsidRDefault="005F40E9" w:rsidP="005F40E9">
      <w:r w:rsidRPr="00D82A5F">
        <w:t>New York, 17–28 April 2023</w:t>
      </w:r>
    </w:p>
    <w:p w14:paraId="28185DD5" w14:textId="77777777" w:rsidR="005F40E9" w:rsidRPr="00D82A5F" w:rsidRDefault="005F40E9" w:rsidP="005F40E9">
      <w:pPr>
        <w:pStyle w:val="SingleTxt"/>
        <w:spacing w:after="0" w:line="120" w:lineRule="exact"/>
        <w:rPr>
          <w:sz w:val="10"/>
        </w:rPr>
      </w:pPr>
    </w:p>
    <w:p w14:paraId="797AD65C" w14:textId="77777777" w:rsidR="005F40E9" w:rsidRPr="00D82A5F" w:rsidRDefault="005F40E9" w:rsidP="005F40E9">
      <w:pPr>
        <w:pStyle w:val="SingleTxt"/>
        <w:spacing w:after="0" w:line="120" w:lineRule="exact"/>
        <w:rPr>
          <w:sz w:val="10"/>
        </w:rPr>
      </w:pPr>
    </w:p>
    <w:p w14:paraId="26BEB28D" w14:textId="77777777" w:rsidR="005F40E9" w:rsidRPr="00D82A5F" w:rsidRDefault="005F40E9" w:rsidP="005F40E9">
      <w:pPr>
        <w:pStyle w:val="SingleTxt"/>
        <w:spacing w:after="0" w:line="120" w:lineRule="exact"/>
        <w:rPr>
          <w:sz w:val="10"/>
        </w:rPr>
      </w:pPr>
    </w:p>
    <w:p w14:paraId="0104482B" w14:textId="787E7796" w:rsidR="005F40E9" w:rsidRPr="00D82A5F" w:rsidRDefault="005F40E9" w:rsidP="005F40E9">
      <w:pPr>
        <w:pStyle w:val="TitleHCH"/>
        <w:ind w:left="1267" w:right="1260" w:hanging="1267"/>
      </w:pPr>
      <w:r w:rsidRPr="00D82A5F">
        <w:tab/>
      </w:r>
      <w:r w:rsidRPr="00D82A5F">
        <w:tab/>
        <w:t>Draft report</w:t>
      </w:r>
    </w:p>
    <w:p w14:paraId="7FF92017" w14:textId="77777777" w:rsidR="005F40E9" w:rsidRPr="00D82A5F" w:rsidRDefault="005F40E9" w:rsidP="005F40E9">
      <w:pPr>
        <w:pStyle w:val="SingleTxt"/>
        <w:spacing w:after="0" w:line="120" w:lineRule="exact"/>
        <w:rPr>
          <w:sz w:val="10"/>
        </w:rPr>
      </w:pPr>
    </w:p>
    <w:p w14:paraId="294A3DCD" w14:textId="77777777" w:rsidR="005F40E9" w:rsidRPr="00D82A5F" w:rsidRDefault="005F40E9" w:rsidP="005F40E9">
      <w:pPr>
        <w:pStyle w:val="SingleTxt"/>
        <w:spacing w:after="0" w:line="120" w:lineRule="exact"/>
        <w:rPr>
          <w:sz w:val="10"/>
        </w:rPr>
      </w:pPr>
    </w:p>
    <w:p w14:paraId="750A9522" w14:textId="13511974" w:rsidR="005F40E9" w:rsidRPr="00D82A5F" w:rsidRDefault="005F40E9" w:rsidP="005F40E9">
      <w:pPr>
        <w:pStyle w:val="H4"/>
        <w:ind w:right="1260"/>
      </w:pPr>
      <w:r w:rsidRPr="00D82A5F">
        <w:tab/>
      </w:r>
      <w:r w:rsidRPr="00D82A5F">
        <w:tab/>
        <w:t>Rapporteur</w:t>
      </w:r>
      <w:r w:rsidRPr="00D82A5F">
        <w:rPr>
          <w:i w:val="0"/>
          <w:iCs/>
        </w:rPr>
        <w:t xml:space="preserve">: Ms. Tove Søvndahl </w:t>
      </w:r>
      <w:r w:rsidRPr="00D82A5F">
        <w:rPr>
          <w:b/>
          <w:bCs/>
          <w:i w:val="0"/>
          <w:iCs/>
        </w:rPr>
        <w:t>Gant</w:t>
      </w:r>
    </w:p>
    <w:p w14:paraId="16B3D6B5" w14:textId="77777777" w:rsidR="005F40E9" w:rsidRPr="00D82A5F" w:rsidRDefault="005F40E9" w:rsidP="005F40E9">
      <w:pPr>
        <w:pStyle w:val="SingleTxt"/>
        <w:spacing w:after="0" w:line="120" w:lineRule="exact"/>
        <w:rPr>
          <w:sz w:val="10"/>
        </w:rPr>
      </w:pPr>
    </w:p>
    <w:p w14:paraId="23B73A1E" w14:textId="77777777" w:rsidR="005F40E9" w:rsidRPr="00D82A5F" w:rsidRDefault="005F40E9" w:rsidP="005F40E9">
      <w:pPr>
        <w:pStyle w:val="SingleTxt"/>
        <w:spacing w:after="0" w:line="120" w:lineRule="exact"/>
        <w:rPr>
          <w:sz w:val="10"/>
        </w:rPr>
      </w:pPr>
    </w:p>
    <w:p w14:paraId="38460846" w14:textId="0C408EE9" w:rsidR="005F40E9" w:rsidRPr="00D82A5F" w:rsidRDefault="005F40E9" w:rsidP="005F40E9">
      <w:pPr>
        <w:pStyle w:val="HCh"/>
        <w:ind w:left="1267" w:right="1260" w:hanging="1267"/>
      </w:pPr>
      <w:r w:rsidRPr="00D82A5F">
        <w:tab/>
      </w:r>
      <w:r w:rsidRPr="00D82A5F">
        <w:tab/>
        <w:t>Chapter I</w:t>
      </w:r>
    </w:p>
    <w:p w14:paraId="7F17EF81" w14:textId="58272603" w:rsidR="005F40E9" w:rsidRPr="00D82A5F" w:rsidRDefault="005F40E9" w:rsidP="005F40E9">
      <w:pPr>
        <w:pStyle w:val="HCh"/>
        <w:ind w:left="1267" w:right="1260" w:hanging="1267"/>
      </w:pPr>
      <w:r w:rsidRPr="00D82A5F">
        <w:tab/>
      </w:r>
      <w:r w:rsidRPr="00D82A5F">
        <w:tab/>
        <w:t>Matters calling for action by the Economic and Social Council or brought to its attention</w:t>
      </w:r>
    </w:p>
    <w:p w14:paraId="3B9B768B" w14:textId="77777777" w:rsidR="005F40E9" w:rsidRPr="00D82A5F" w:rsidRDefault="005F40E9" w:rsidP="005F40E9">
      <w:pPr>
        <w:pStyle w:val="SingleTxt"/>
        <w:spacing w:after="0" w:line="120" w:lineRule="exact"/>
        <w:rPr>
          <w:sz w:val="10"/>
        </w:rPr>
      </w:pPr>
    </w:p>
    <w:p w14:paraId="10A89B4A" w14:textId="77777777" w:rsidR="005F40E9" w:rsidRPr="00D82A5F" w:rsidRDefault="005F40E9" w:rsidP="005F40E9">
      <w:pPr>
        <w:pStyle w:val="SingleTxt"/>
        <w:spacing w:after="0" w:line="120" w:lineRule="exact"/>
        <w:rPr>
          <w:sz w:val="10"/>
        </w:rPr>
      </w:pPr>
    </w:p>
    <w:p w14:paraId="05C16759" w14:textId="561F7A6D" w:rsidR="005F40E9" w:rsidRPr="00D82A5F" w:rsidRDefault="005F40E9" w:rsidP="005F40E9">
      <w:pPr>
        <w:pStyle w:val="H1"/>
        <w:ind w:right="1260"/>
      </w:pPr>
      <w:r w:rsidRPr="00D82A5F">
        <w:tab/>
        <w:t>B.</w:t>
      </w:r>
      <w:r w:rsidRPr="00D82A5F">
        <w:tab/>
        <w:t>Matters brought to the attention of the Council</w:t>
      </w:r>
    </w:p>
    <w:p w14:paraId="21982E1C" w14:textId="77777777" w:rsidR="005F40E9" w:rsidRPr="00D82A5F" w:rsidRDefault="005F40E9" w:rsidP="005F40E9">
      <w:pPr>
        <w:pStyle w:val="SingleTxt"/>
        <w:spacing w:after="0" w:line="120" w:lineRule="exact"/>
        <w:rPr>
          <w:sz w:val="10"/>
        </w:rPr>
      </w:pPr>
    </w:p>
    <w:p w14:paraId="015F6276" w14:textId="77777777" w:rsidR="005F40E9" w:rsidRPr="00D82A5F" w:rsidRDefault="005F40E9" w:rsidP="005F40E9">
      <w:pPr>
        <w:pStyle w:val="SingleTxt"/>
        <w:spacing w:after="0" w:line="120" w:lineRule="exact"/>
        <w:rPr>
          <w:sz w:val="10"/>
        </w:rPr>
      </w:pPr>
    </w:p>
    <w:p w14:paraId="76C5276A" w14:textId="662DAD54" w:rsidR="005F40E9" w:rsidRPr="00D82A5F" w:rsidRDefault="005F40E9" w:rsidP="005F40E9">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n-GB"/>
        </w:rPr>
      </w:pPr>
      <w:r w:rsidRPr="00D82A5F">
        <w:rPr>
          <w:lang w:val="en-GB"/>
        </w:rPr>
        <w:tab/>
      </w:r>
      <w:r w:rsidRPr="00D82A5F">
        <w:rPr>
          <w:lang w:val="en-GB"/>
        </w:rPr>
        <w:tab/>
        <w:t>Recommendations of the Permanent Forum</w:t>
      </w:r>
    </w:p>
    <w:p w14:paraId="2B022AAF" w14:textId="0FB8D802" w:rsidR="005F40E9" w:rsidRPr="00D82A5F" w:rsidRDefault="005F40E9" w:rsidP="00F419C7">
      <w:pPr>
        <w:pStyle w:val="SingleTxt"/>
        <w:spacing w:after="0" w:line="120" w:lineRule="exact"/>
        <w:rPr>
          <w:sz w:val="10"/>
        </w:rPr>
      </w:pPr>
    </w:p>
    <w:p w14:paraId="41436F83" w14:textId="77777777" w:rsidR="00F419C7" w:rsidRPr="00D82A5F" w:rsidRDefault="00F419C7" w:rsidP="005F40E9">
      <w:pPr>
        <w:pStyle w:val="SingleTxt"/>
        <w:spacing w:after="0" w:line="120" w:lineRule="exact"/>
        <w:rPr>
          <w:sz w:val="10"/>
        </w:rPr>
      </w:pPr>
    </w:p>
    <w:p w14:paraId="2261D7FA" w14:textId="0D2C4CCD" w:rsidR="005F40E9" w:rsidRPr="00D82A5F" w:rsidRDefault="005F40E9" w:rsidP="005F40E9">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n-GB"/>
        </w:rPr>
      </w:pPr>
      <w:r w:rsidRPr="00D82A5F">
        <w:rPr>
          <w:lang w:val="en-GB"/>
        </w:rPr>
        <w:tab/>
      </w:r>
      <w:r w:rsidRPr="00D82A5F">
        <w:rPr>
          <w:lang w:val="en-GB"/>
        </w:rPr>
        <w:tab/>
        <w:t>Dialogues: thematic dialogues (item 5 (g))</w:t>
      </w:r>
    </w:p>
    <w:p w14:paraId="1B9D963B" w14:textId="77777777" w:rsidR="005F40E9" w:rsidRPr="00D82A5F" w:rsidRDefault="005F40E9" w:rsidP="005F40E9">
      <w:pPr>
        <w:pStyle w:val="SingleTxt"/>
        <w:spacing w:after="0" w:line="120" w:lineRule="exact"/>
        <w:rPr>
          <w:sz w:val="10"/>
        </w:rPr>
      </w:pPr>
    </w:p>
    <w:p w14:paraId="15875DDA" w14:textId="77777777" w:rsidR="005F40E9" w:rsidRPr="00D82A5F" w:rsidRDefault="005F40E9" w:rsidP="005F40E9">
      <w:pPr>
        <w:pStyle w:val="SingleTxt"/>
        <w:spacing w:after="0" w:line="120" w:lineRule="exact"/>
        <w:rPr>
          <w:sz w:val="10"/>
        </w:rPr>
      </w:pPr>
    </w:p>
    <w:p w14:paraId="1530C2B8" w14:textId="07990CA9" w:rsidR="005F40E9" w:rsidRPr="00D82A5F" w:rsidRDefault="005F40E9" w:rsidP="005F40E9">
      <w:pPr>
        <w:pStyle w:val="H4"/>
        <w:ind w:right="1260"/>
      </w:pPr>
      <w:r w:rsidRPr="00D82A5F">
        <w:tab/>
      </w:r>
      <w:r w:rsidRPr="00D82A5F">
        <w:tab/>
        <w:t>International Decade of Indigenous Languages (2022–2032)</w:t>
      </w:r>
    </w:p>
    <w:p w14:paraId="356F9843" w14:textId="2AD32D34" w:rsidR="005F40E9" w:rsidRPr="00D82A5F" w:rsidRDefault="005F40E9" w:rsidP="004B7F4B">
      <w:pPr>
        <w:pStyle w:val="SingleTxt"/>
        <w:spacing w:after="0" w:line="120" w:lineRule="exact"/>
        <w:rPr>
          <w:sz w:val="10"/>
        </w:rPr>
      </w:pPr>
    </w:p>
    <w:p w14:paraId="0279FF88" w14:textId="77777777" w:rsidR="004B7F4B" w:rsidRPr="00D82A5F" w:rsidRDefault="004B7F4B" w:rsidP="005F40E9">
      <w:pPr>
        <w:pStyle w:val="SingleTxt"/>
        <w:spacing w:after="0" w:line="120" w:lineRule="exact"/>
        <w:rPr>
          <w:sz w:val="10"/>
        </w:rPr>
      </w:pPr>
    </w:p>
    <w:p w14:paraId="798A2641" w14:textId="0F89D2FB" w:rsidR="005F40E9" w:rsidRPr="00D82A5F" w:rsidRDefault="005F40E9" w:rsidP="005F40E9">
      <w:pPr>
        <w:pStyle w:val="SingleTxt"/>
      </w:pPr>
      <w:r w:rsidRPr="00D82A5F">
        <w:t>1.</w:t>
      </w:r>
      <w:r w:rsidRPr="00D82A5F">
        <w:tab/>
        <w:t>The Permanent Forum commends the United Nations Educational, Scientific and Cultural Organization and the Global Task Force for Making a Decade of Action for Indigenous Languages for developing the Global Action Plan of the International Decade of Indigenous Languages.</w:t>
      </w:r>
    </w:p>
    <w:p w14:paraId="43EA8D2A" w14:textId="77777777" w:rsidR="005F40E9" w:rsidRPr="00D82A5F" w:rsidRDefault="005F40E9" w:rsidP="005F40E9">
      <w:pPr>
        <w:pStyle w:val="SingleTxt"/>
      </w:pPr>
      <w:r w:rsidRPr="00D82A5F">
        <w:t>2.</w:t>
      </w:r>
      <w:r w:rsidRPr="00D82A5F">
        <w:tab/>
        <w:t>The Permanent Forum recommends that Member States support, financially and in every other way, Indigenous Peoples’ development of their own strategies in revitalizing, strengthening and developing their languages parallel to other efforts under the Global Action Plan.</w:t>
      </w:r>
    </w:p>
    <w:p w14:paraId="098D546E" w14:textId="028C6DC9" w:rsidR="005F40E9" w:rsidRPr="00D82A5F" w:rsidRDefault="005F40E9" w:rsidP="005F40E9">
      <w:pPr>
        <w:pStyle w:val="SingleTxt"/>
      </w:pPr>
      <w:r w:rsidRPr="00D82A5F">
        <w:t>3.</w:t>
      </w:r>
      <w:r w:rsidRPr="00D82A5F">
        <w:tab/>
        <w:t>The Permanent Forum recalls the relevance of article 13 (1) of the United Nations Declaration on the Rights of Indigenous Peoples</w:t>
      </w:r>
      <w:ins w:id="6" w:author="Phyliss Lynn Greenberg" w:date="2023-04-27T14:44:00Z">
        <w:r w:rsidR="00923AB5">
          <w:t>,</w:t>
        </w:r>
      </w:ins>
      <w:r w:rsidRPr="00D82A5F">
        <w:t xml:space="preserve"> and encourages States to step up efforts, in collaboration with Indigenous Peoples, to advance the realization of the linguistic</w:t>
      </w:r>
      <w:r w:rsidR="003A548B" w:rsidRPr="00D82A5F">
        <w:t xml:space="preserve"> and cultural</w:t>
      </w:r>
      <w:r w:rsidRPr="00D82A5F">
        <w:t xml:space="preserve"> rights of Indigenous Peoples, including through the right to education in Indigenous </w:t>
      </w:r>
      <w:r w:rsidR="002C2DA2" w:rsidRPr="00D82A5F">
        <w:t>Peoples</w:t>
      </w:r>
      <w:r w:rsidR="003A548B" w:rsidRPr="00D82A5F">
        <w:t>’</w:t>
      </w:r>
      <w:r w:rsidR="002C2DA2" w:rsidRPr="00D82A5F">
        <w:t xml:space="preserve"> </w:t>
      </w:r>
      <w:r w:rsidRPr="00D82A5F">
        <w:t>languages in the context of the International Decade.</w:t>
      </w:r>
    </w:p>
    <w:p w14:paraId="4F951FDD" w14:textId="4E45ECCA" w:rsidR="005F40E9" w:rsidRPr="00D82A5F" w:rsidRDefault="005F40E9" w:rsidP="003A548B">
      <w:pPr>
        <w:pStyle w:val="SingleTxt"/>
      </w:pPr>
      <w:r w:rsidRPr="00D82A5F">
        <w:t>4.</w:t>
      </w:r>
      <w:r w:rsidRPr="00D82A5F">
        <w:tab/>
        <w:t xml:space="preserve">The importance of Indigenous </w:t>
      </w:r>
      <w:r w:rsidR="002C2DA2" w:rsidRPr="00D82A5F">
        <w:t>Peoples</w:t>
      </w:r>
      <w:r w:rsidR="003A548B" w:rsidRPr="00D82A5F">
        <w:t>’</w:t>
      </w:r>
      <w:r w:rsidR="002C2DA2" w:rsidRPr="00D82A5F">
        <w:t xml:space="preserve"> </w:t>
      </w:r>
      <w:r w:rsidRPr="00D82A5F">
        <w:t xml:space="preserve">languages is clear given that they embody and convey ancestral and millennial Indigenous Peoples’ knowledge, culture, history, traditions and values, including the critical knowledge of nature and the </w:t>
      </w:r>
      <w:r w:rsidRPr="00D82A5F">
        <w:lastRenderedPageBreak/>
        <w:t xml:space="preserve">environment that is so crucial in addressing the climate crisis. Indigenous Peoples individually and collectively carry their rich cultural knowledge across generations. The Permanent Forum shares the vision that Indigenous Peoples will continue to be able to articulate in Indigenous </w:t>
      </w:r>
      <w:r w:rsidR="003A548B" w:rsidRPr="00D82A5F">
        <w:t xml:space="preserve">Peoples’ </w:t>
      </w:r>
      <w:r w:rsidRPr="00D82A5F">
        <w:t>languages the concepts that the future of the planet depends on us</w:t>
      </w:r>
      <w:r w:rsidR="003A548B" w:rsidRPr="00D82A5F">
        <w:t xml:space="preserve">. </w:t>
      </w:r>
    </w:p>
    <w:p w14:paraId="0381614F" w14:textId="5DBCF2BC" w:rsidR="005F40E9" w:rsidRPr="00D82A5F" w:rsidRDefault="005F40E9" w:rsidP="0084183F">
      <w:pPr>
        <w:pStyle w:val="SingleTxt"/>
      </w:pPr>
      <w:r w:rsidRPr="00D82A5F">
        <w:t>5.</w:t>
      </w:r>
      <w:r w:rsidRPr="00D82A5F">
        <w:tab/>
        <w:t xml:space="preserve">Indigenous </w:t>
      </w:r>
      <w:r w:rsidR="003A548B" w:rsidRPr="00D82A5F">
        <w:t xml:space="preserve">Peoples’ </w:t>
      </w:r>
      <w:r w:rsidRPr="00D82A5F">
        <w:t xml:space="preserve">languages are an integral part of Indigenous Peoples and there is a recognition that they have the right to learn and use Indigenous </w:t>
      </w:r>
      <w:r w:rsidR="003A548B" w:rsidRPr="00D82A5F">
        <w:t xml:space="preserve">Peoples’ </w:t>
      </w:r>
      <w:r w:rsidRPr="00D82A5F">
        <w:t xml:space="preserve">languages. To further strengthen Indigenous </w:t>
      </w:r>
      <w:r w:rsidR="003A548B" w:rsidRPr="00D82A5F">
        <w:t xml:space="preserve">Peoples’ </w:t>
      </w:r>
      <w:r w:rsidRPr="00D82A5F">
        <w:t xml:space="preserve">languages, there is a need to use public policy to popularize them so that they are part of the mainstream and visible and available in every aspect of life. In that regard, it is important that Indigenous </w:t>
      </w:r>
      <w:r w:rsidR="003A548B" w:rsidRPr="00D82A5F">
        <w:t xml:space="preserve">Peoples’ </w:t>
      </w:r>
      <w:r w:rsidRPr="00D82A5F">
        <w:t xml:space="preserve">languages be made a part of the arts through the development, creation and sharing of songs, literature and the media as well as </w:t>
      </w:r>
      <w:r w:rsidR="0084183F" w:rsidRPr="00D82A5F">
        <w:t xml:space="preserve">in </w:t>
      </w:r>
      <w:r w:rsidR="003A548B" w:rsidRPr="00D82A5F">
        <w:t>the</w:t>
      </w:r>
      <w:r w:rsidR="0084183F" w:rsidRPr="00D82A5F">
        <w:t xml:space="preserve"> formal education system and in the</w:t>
      </w:r>
      <w:r w:rsidR="003A548B" w:rsidRPr="00D82A5F">
        <w:t xml:space="preserve"> provision of </w:t>
      </w:r>
      <w:r w:rsidR="0084183F" w:rsidRPr="00D82A5F">
        <w:t>basic</w:t>
      </w:r>
      <w:r w:rsidR="003A548B" w:rsidRPr="00D82A5F">
        <w:t xml:space="preserve"> services</w:t>
      </w:r>
      <w:r w:rsidR="0084183F" w:rsidRPr="00D82A5F">
        <w:t xml:space="preserve">. </w:t>
      </w:r>
    </w:p>
    <w:p w14:paraId="341722F1" w14:textId="34B8F934" w:rsidR="00F419C7" w:rsidRPr="00D82A5F" w:rsidRDefault="00F419C7" w:rsidP="00F419C7">
      <w:pPr>
        <w:pStyle w:val="SingleTxt"/>
      </w:pPr>
      <w:r w:rsidRPr="00D82A5F">
        <w:t>6.</w:t>
      </w:r>
      <w:r w:rsidRPr="00D82A5F">
        <w:tab/>
        <w:t>The Permanent Forum underlines the need for the examination of national policies, practices and funding programmes on Indigenous media, including capacity-building and content production in Indigenous languages by Indigenous media professionals, including Indigenous women, and for the promotion of international cooperation, knowledge-sharing and cooperation among Indigenous media and other partners, including mainstream media and Governments. The Permanent Forum recommends that the United Nations Educational, Scientific and Cultural Organization, in partnership with relevant United Nations entities and Indigenous Peoples, conduct a study on Indigenous media and present their findings at the annual session of the Permanent Forum in 2025.</w:t>
      </w:r>
    </w:p>
    <w:p w14:paraId="3ADA0476" w14:textId="53916F05" w:rsidR="005F40E9" w:rsidRPr="00D82A5F" w:rsidRDefault="00F419C7" w:rsidP="005F40E9">
      <w:pPr>
        <w:pStyle w:val="SingleTxt"/>
      </w:pPr>
      <w:r w:rsidRPr="00D82A5F">
        <w:t>7</w:t>
      </w:r>
      <w:r w:rsidR="005F40E9" w:rsidRPr="00D82A5F">
        <w:t>.</w:t>
      </w:r>
      <w:r w:rsidR="005F40E9" w:rsidRPr="00D82A5F">
        <w:tab/>
        <w:t xml:space="preserve">The Permanent Forum acknowledges the commitments and support of the Member States that have established action plans, in parallel with the Global Action Plan, that include support for transformative initiatives that strengthen and protect Indigenous languages, such as the establishment of universities of Indigenous </w:t>
      </w:r>
      <w:r w:rsidR="0084183F" w:rsidRPr="00D82A5F">
        <w:t xml:space="preserve">Peoples’ </w:t>
      </w:r>
      <w:r w:rsidR="005F40E9" w:rsidRPr="00D82A5F">
        <w:t>languages in Mexico</w:t>
      </w:r>
      <w:r w:rsidR="0084183F" w:rsidRPr="00D82A5F">
        <w:t xml:space="preserve"> and Morocco</w:t>
      </w:r>
      <w:r w:rsidR="005F40E9" w:rsidRPr="00D82A5F">
        <w:t xml:space="preserve"> and the efforts of Nordic </w:t>
      </w:r>
      <w:r w:rsidR="0042005F" w:rsidRPr="00D82A5F">
        <w:t xml:space="preserve">and other </w:t>
      </w:r>
      <w:r w:rsidR="005F40E9" w:rsidRPr="00D82A5F">
        <w:t xml:space="preserve">countries in committing to engaging in digital communication and information technologies for Indigenous </w:t>
      </w:r>
      <w:r w:rsidR="0084183F" w:rsidRPr="00D82A5F">
        <w:t xml:space="preserve">Peoples’ </w:t>
      </w:r>
      <w:r w:rsidR="005F40E9" w:rsidRPr="00D82A5F">
        <w:t>languages. For those Member States that have yet to develop an action plan, the Permanent Forum reiterates the call for Member States to initiate such plans, in full cooperation with Indigenous Peoples.</w:t>
      </w:r>
    </w:p>
    <w:p w14:paraId="229668AE" w14:textId="60A65C6E" w:rsidR="005F40E9" w:rsidRPr="00D82A5F" w:rsidRDefault="00F419C7" w:rsidP="005F40E9">
      <w:pPr>
        <w:pStyle w:val="SingleTxt"/>
      </w:pPr>
      <w:r w:rsidRPr="00D82A5F">
        <w:t>8</w:t>
      </w:r>
      <w:r w:rsidR="005F40E9" w:rsidRPr="00D82A5F">
        <w:t>.</w:t>
      </w:r>
      <w:r w:rsidR="005F40E9" w:rsidRPr="00D82A5F">
        <w:tab/>
        <w:t xml:space="preserve">Importantly, and in parallel with action plans, the Permanent Forum calls on Member States to urgently provide adequate and appropriate support and resources for Indigenous Peoples’ languages, with a focus on Indigenous-led initiatives. That is especially crucial in circumstances in which the languages are critically endangered. When an Indigenous </w:t>
      </w:r>
      <w:r w:rsidR="0084183F" w:rsidRPr="00D82A5F">
        <w:t xml:space="preserve">Peoples’ </w:t>
      </w:r>
      <w:r w:rsidR="005F40E9" w:rsidRPr="00D82A5F">
        <w:t>language becomes extinct, the richness of the ways of life and world views of Indigenous Peoples is lost, which is detrimental both to Indigenous Peoples and to the world.</w:t>
      </w:r>
    </w:p>
    <w:p w14:paraId="066C5180" w14:textId="07B4DC81" w:rsidR="005F40E9" w:rsidRPr="00D82A5F" w:rsidRDefault="00F419C7" w:rsidP="005F40E9">
      <w:pPr>
        <w:pStyle w:val="SingleTxt"/>
      </w:pPr>
      <w:r w:rsidRPr="00D82A5F">
        <w:t>9</w:t>
      </w:r>
      <w:r w:rsidR="005F40E9" w:rsidRPr="00D82A5F">
        <w:t>.</w:t>
      </w:r>
      <w:r w:rsidR="005F40E9" w:rsidRPr="00D82A5F">
        <w:tab/>
        <w:t xml:space="preserve">The Permanent Forum acknowledges the importance of collaboration across all sectors to ensure that Indigenous </w:t>
      </w:r>
      <w:r w:rsidR="0084183F" w:rsidRPr="00D82A5F">
        <w:t xml:space="preserve">Peoples’ </w:t>
      </w:r>
      <w:r w:rsidR="005F40E9" w:rsidRPr="00D82A5F">
        <w:t xml:space="preserve">languages continue to thrive for generations. In that regard, the Permanent Forum calls upon large technological companies to support the development and accessibility of digital tools for the expansion and increased use of Indigenous </w:t>
      </w:r>
      <w:r w:rsidR="0084183F" w:rsidRPr="00D82A5F">
        <w:t xml:space="preserve">Peoples’ </w:t>
      </w:r>
      <w:r w:rsidR="005F40E9" w:rsidRPr="00D82A5F">
        <w:t>languages</w:t>
      </w:r>
      <w:r w:rsidR="0042005F" w:rsidRPr="00D82A5F">
        <w:t xml:space="preserve"> with the full and effective participation of Indigenous Peoples</w:t>
      </w:r>
      <w:r w:rsidR="005F40E9" w:rsidRPr="00D82A5F">
        <w:t>.</w:t>
      </w:r>
    </w:p>
    <w:p w14:paraId="2FD62A2B" w14:textId="22BB75CF" w:rsidR="005F40E9" w:rsidRPr="00D82A5F" w:rsidRDefault="00F419C7" w:rsidP="005F40E9">
      <w:pPr>
        <w:pStyle w:val="SingleTxt"/>
      </w:pPr>
      <w:r w:rsidRPr="00D82A5F">
        <w:t>10</w:t>
      </w:r>
      <w:r w:rsidR="005F40E9" w:rsidRPr="00D82A5F">
        <w:t>.</w:t>
      </w:r>
      <w:r w:rsidR="005F40E9" w:rsidRPr="00D82A5F">
        <w:tab/>
        <w:t xml:space="preserve">The Permanent Forum acknowledges the crucial role that Indigenous women play in the transmittal of Indigenous </w:t>
      </w:r>
      <w:r w:rsidR="0084183F" w:rsidRPr="00D82A5F">
        <w:t xml:space="preserve">Peoples’ </w:t>
      </w:r>
      <w:r w:rsidR="005F40E9" w:rsidRPr="00D82A5F">
        <w:t>languages and emphasizes the significance of providing educational opportunities for them.</w:t>
      </w:r>
    </w:p>
    <w:p w14:paraId="619C01BC" w14:textId="2920EC48" w:rsidR="005F40E9" w:rsidRPr="00D82A5F" w:rsidRDefault="00F419C7" w:rsidP="00F419C7">
      <w:pPr>
        <w:pStyle w:val="SingleTxt"/>
      </w:pPr>
      <w:r w:rsidRPr="00D82A5F">
        <w:t>11.</w:t>
      </w:r>
      <w:r w:rsidRPr="00D82A5F">
        <w:tab/>
        <w:t xml:space="preserve">The Permanent Forum urges Member States, international organizations and the United Nations system to support, financially and by other means, the strengthening of the Ibero-American Institute of Indigenous Languages, which aims to guarantee </w:t>
      </w:r>
      <w:r w:rsidRPr="00D82A5F">
        <w:lastRenderedPageBreak/>
        <w:t>the exercise of the cultural and linguistic rights recognized in, inter alia, the United Nations Declaration on the Rights of Indigenous Peoples and International Labour Organization (ILO) Indigenous and Tribal Peoples Convention, 1989 (No. 169).</w:t>
      </w:r>
    </w:p>
    <w:p w14:paraId="6F15573A" w14:textId="42C6EE7D" w:rsidR="00F419C7" w:rsidRPr="00D82A5F" w:rsidRDefault="00F419C7" w:rsidP="00AB569E">
      <w:pPr>
        <w:pStyle w:val="SingleTxt"/>
        <w:spacing w:after="0" w:line="120" w:lineRule="exact"/>
        <w:rPr>
          <w:sz w:val="10"/>
        </w:rPr>
      </w:pPr>
    </w:p>
    <w:p w14:paraId="4BA050C3" w14:textId="2D186311" w:rsidR="005F40E9" w:rsidRPr="00D82A5F" w:rsidRDefault="005F40E9" w:rsidP="005F40E9">
      <w:pPr>
        <w:pStyle w:val="H4"/>
        <w:ind w:right="1260"/>
      </w:pPr>
      <w:r w:rsidRPr="00D82A5F">
        <w:tab/>
      </w:r>
      <w:r w:rsidRPr="00D82A5F">
        <w:tab/>
      </w:r>
      <w:r w:rsidR="00F55634" w:rsidRPr="00D82A5F">
        <w:t xml:space="preserve">Indigenous </w:t>
      </w:r>
      <w:commentRangeStart w:id="7"/>
      <w:del w:id="8" w:author="Phyliss Lynn Greenberg" w:date="2023-04-27T14:52:00Z">
        <w:r w:rsidR="00F55634" w:rsidRPr="00D82A5F" w:rsidDel="00CF399C">
          <w:delText xml:space="preserve">Women </w:delText>
        </w:r>
      </w:del>
      <w:ins w:id="9" w:author="Phyliss Lynn Greenberg" w:date="2023-04-27T14:52:00Z">
        <w:r w:rsidR="00CF399C">
          <w:t>w</w:t>
        </w:r>
        <w:r w:rsidR="00CF399C" w:rsidRPr="00D82A5F">
          <w:t xml:space="preserve">omen </w:t>
        </w:r>
      </w:ins>
      <w:r w:rsidR="00F55634" w:rsidRPr="00D82A5F">
        <w:t xml:space="preserve">and </w:t>
      </w:r>
      <w:del w:id="10" w:author="Phyliss Lynn Greenberg" w:date="2023-04-27T14:52:00Z">
        <w:r w:rsidR="00F55634" w:rsidRPr="00D82A5F" w:rsidDel="00CF399C">
          <w:delText>Girls</w:delText>
        </w:r>
      </w:del>
      <w:ins w:id="11" w:author="Phyliss Lynn Greenberg" w:date="2023-04-27T14:52:00Z">
        <w:r w:rsidR="00CF399C">
          <w:t>g</w:t>
        </w:r>
        <w:r w:rsidR="00CF399C" w:rsidRPr="00D82A5F">
          <w:t>irls</w:t>
        </w:r>
      </w:ins>
      <w:commentRangeEnd w:id="7"/>
      <w:ins w:id="12" w:author="Phyliss Lynn Greenberg" w:date="2023-04-27T14:53:00Z">
        <w:r w:rsidR="00661357">
          <w:rPr>
            <w:rStyle w:val="CommentReference"/>
            <w:i w:val="0"/>
            <w:spacing w:val="4"/>
          </w:rPr>
          <w:commentReference w:id="7"/>
        </w:r>
      </w:ins>
    </w:p>
    <w:p w14:paraId="2A5AA2F3" w14:textId="77777777" w:rsidR="005F40E9" w:rsidRPr="00D82A5F" w:rsidRDefault="005F40E9" w:rsidP="005F40E9">
      <w:pPr>
        <w:pStyle w:val="SingleTxt"/>
        <w:spacing w:after="0" w:line="120" w:lineRule="exact"/>
        <w:rPr>
          <w:sz w:val="10"/>
        </w:rPr>
      </w:pPr>
    </w:p>
    <w:p w14:paraId="757702F5" w14:textId="5CDEB471" w:rsidR="005F40E9" w:rsidRPr="00D82A5F" w:rsidRDefault="005F40E9" w:rsidP="005F40E9">
      <w:pPr>
        <w:pStyle w:val="SingleTxt"/>
      </w:pPr>
      <w:r w:rsidRPr="00D82A5F">
        <w:t>1</w:t>
      </w:r>
      <w:r w:rsidR="00F419C7" w:rsidRPr="00D82A5F">
        <w:t>2</w:t>
      </w:r>
      <w:r w:rsidRPr="00D82A5F">
        <w:t>.</w:t>
      </w:r>
      <w:r w:rsidRPr="00D82A5F">
        <w:tab/>
        <w:t>The Permanent Forum is alarmed by the widespread reports of criminalization and killings of Indigenous women as a direct result of these women defending their rights and their land</w:t>
      </w:r>
      <w:r w:rsidR="00DB6F20" w:rsidRPr="00D82A5F">
        <w:t>s</w:t>
      </w:r>
      <w:r w:rsidRPr="00D82A5F">
        <w:t xml:space="preserve"> and resources.</w:t>
      </w:r>
    </w:p>
    <w:p w14:paraId="32964F26" w14:textId="036FCBD7" w:rsidR="005F40E9" w:rsidRPr="00D82A5F" w:rsidRDefault="005F40E9" w:rsidP="005F40E9">
      <w:pPr>
        <w:pStyle w:val="SingleTxt"/>
      </w:pPr>
      <w:r w:rsidRPr="00D82A5F">
        <w:t>1</w:t>
      </w:r>
      <w:r w:rsidR="00F419C7" w:rsidRPr="00D82A5F">
        <w:t>3</w:t>
      </w:r>
      <w:r w:rsidRPr="00D82A5F">
        <w:t>.</w:t>
      </w:r>
      <w:r w:rsidRPr="00D82A5F">
        <w:tab/>
        <w:t xml:space="preserve">The Permanent Forum welcomes and endorses general recommendation No. 39 (2022) on the rights of Indigenous women and girls of the Committee on the Elimination of Discrimination against Women. Recommendation No. 39 provides critical guidance to States parties on legislative, policy and other relevant measures to ensure the implementation of their obligations under the Convention on the Elimination of All Forms of Discrimination against Women, while taking into account the rights of Indigenous women and girls derived from specific instruments for the protection of Indigenous Peoples, such as the United Nations Declaration on the Rights of Indigenous Peoples and ILO </w:t>
      </w:r>
      <w:r w:rsidR="00F419C7" w:rsidRPr="00D82A5F">
        <w:t>Convention No</w:t>
      </w:r>
      <w:r w:rsidRPr="00D82A5F">
        <w:t>. 169. The Permanent Forum calls upon Member States that have not yet done so to ratify without delay the Convention on the Elimination of All Forms of Discrimination against Women and ILO Convention No. 169.</w:t>
      </w:r>
    </w:p>
    <w:p w14:paraId="4FA4F69A" w14:textId="5394C37A" w:rsidR="005F40E9" w:rsidRPr="00D82A5F" w:rsidRDefault="005F40E9" w:rsidP="005F40E9">
      <w:pPr>
        <w:pStyle w:val="SingleTxt"/>
      </w:pPr>
      <w:r w:rsidRPr="00D82A5F">
        <w:t>1</w:t>
      </w:r>
      <w:r w:rsidR="00F419C7" w:rsidRPr="00D82A5F">
        <w:t>4</w:t>
      </w:r>
      <w:r w:rsidRPr="00D82A5F">
        <w:t>.</w:t>
      </w:r>
      <w:r w:rsidRPr="00D82A5F">
        <w:tab/>
        <w:t>Discrimination and violence disproportionately affect Indigenous women and girls worldwide and are intersectional based on factors including sex, gender, Indigenous origin, status or identity, race, ethnicity, disability, age, language, socioeconomic status, HIV/AIDS status and other factors. General recommendation No. 39 reflects and recognizes that Indigenous women and girls are inextricably linked to their peoples</w:t>
      </w:r>
      <w:r w:rsidR="00E85EA5" w:rsidRPr="00D82A5F">
        <w:t>,</w:t>
      </w:r>
      <w:r w:rsidRPr="00D82A5F">
        <w:t xml:space="preserve"> lands, territories, natural resources and culture. Their leadership is critical to the realization of their rights and must be respected and upheld by Member States at all times.</w:t>
      </w:r>
    </w:p>
    <w:p w14:paraId="26DFC2D5" w14:textId="500B9916" w:rsidR="005F40E9" w:rsidRPr="00D82A5F" w:rsidRDefault="005F40E9" w:rsidP="005F40E9">
      <w:pPr>
        <w:pStyle w:val="SingleTxt"/>
      </w:pPr>
      <w:r w:rsidRPr="00D82A5F">
        <w:t>1</w:t>
      </w:r>
      <w:r w:rsidR="00F419C7" w:rsidRPr="00D82A5F">
        <w:t>5</w:t>
      </w:r>
      <w:r w:rsidRPr="00D82A5F">
        <w:t>.</w:t>
      </w:r>
      <w:r w:rsidRPr="00D82A5F">
        <w:tab/>
        <w:t xml:space="preserve">The accessibility of general recommendation No. 39 to Indigenous Peoples is crucial to ensure its effective implementation and impact on the ground. </w:t>
      </w:r>
    </w:p>
    <w:p w14:paraId="14D96085" w14:textId="050FED1F" w:rsidR="005F40E9" w:rsidRPr="00D82A5F" w:rsidRDefault="005F40E9" w:rsidP="005F40E9">
      <w:pPr>
        <w:pStyle w:val="SingleTxt"/>
      </w:pPr>
      <w:r w:rsidRPr="00D82A5F">
        <w:t>1</w:t>
      </w:r>
      <w:r w:rsidR="00F419C7" w:rsidRPr="00D82A5F">
        <w:t>6</w:t>
      </w:r>
      <w:r w:rsidRPr="00D82A5F">
        <w:t>.</w:t>
      </w:r>
      <w:r w:rsidRPr="00D82A5F">
        <w:tab/>
        <w:t>The Permanent Forum encourages Member States to translate general recommendation No. 39 into the Indigenous languages spoken by Indigenous Peoples in their State by the end of the International Decade on Indigenous Languages, in 2032.</w:t>
      </w:r>
    </w:p>
    <w:p w14:paraId="49BA0BEF" w14:textId="661F68F8" w:rsidR="005F40E9" w:rsidRPr="00D82A5F" w:rsidRDefault="005F40E9" w:rsidP="00F419C7">
      <w:pPr>
        <w:pStyle w:val="SingleTxt"/>
      </w:pPr>
      <w:r w:rsidRPr="00D82A5F">
        <w:t>1</w:t>
      </w:r>
      <w:r w:rsidR="00F419C7" w:rsidRPr="00D82A5F">
        <w:t>7</w:t>
      </w:r>
      <w:r w:rsidRPr="00D82A5F">
        <w:t>.</w:t>
      </w:r>
      <w:r w:rsidRPr="00D82A5F">
        <w:tab/>
        <w:t xml:space="preserve">Indigenous women’s collective rights and the decolonization of State structures are essential to implementing general recommendation No. 39. The Permanent Forum recommends that the </w:t>
      </w:r>
      <w:r w:rsidR="00F419C7" w:rsidRPr="00D82A5F">
        <w:t>United Nations Entity for Gender Equality and the Empowerment of Women (UN-Women)</w:t>
      </w:r>
      <w:r w:rsidR="002F07A1" w:rsidRPr="00D82A5F">
        <w:t xml:space="preserve"> conduct </w:t>
      </w:r>
      <w:r w:rsidR="002C2DA2" w:rsidRPr="00D82A5F">
        <w:t xml:space="preserve">and present </w:t>
      </w:r>
      <w:r w:rsidR="002F07A1" w:rsidRPr="00D82A5F">
        <w:t>a study</w:t>
      </w:r>
      <w:r w:rsidRPr="00D82A5F">
        <w:t xml:space="preserve"> </w:t>
      </w:r>
      <w:r w:rsidR="002C2DA2" w:rsidRPr="00D82A5F">
        <w:t xml:space="preserve">by 2025 </w:t>
      </w:r>
      <w:r w:rsidRPr="00D82A5F">
        <w:t>on the impacts of colonization on the rights of Indigenous women and girls</w:t>
      </w:r>
      <w:r w:rsidR="00F419C7" w:rsidRPr="00D82A5F">
        <w:t>, including within the context of the UN-Women strategy for the inclusion and visibility of Indigenous women</w:t>
      </w:r>
      <w:r w:rsidR="002F07A1" w:rsidRPr="00D82A5F">
        <w:t>, in collaboration with other United Nations entities</w:t>
      </w:r>
      <w:r w:rsidR="00F419C7" w:rsidRPr="00D82A5F">
        <w:t>.</w:t>
      </w:r>
      <w:r w:rsidRPr="00D82A5F">
        <w:t xml:space="preserve"> The study should identify critical action areas and strategies to advance the implementation of general recommendation No. 39. </w:t>
      </w:r>
    </w:p>
    <w:p w14:paraId="655423CD" w14:textId="2FE329B1" w:rsidR="005F40E9" w:rsidRPr="00D82A5F" w:rsidRDefault="005F40E9" w:rsidP="005F40E9">
      <w:pPr>
        <w:pStyle w:val="SingleTxt"/>
      </w:pPr>
      <w:r w:rsidRPr="00D82A5F">
        <w:t>1</w:t>
      </w:r>
      <w:r w:rsidR="00F419C7" w:rsidRPr="00D82A5F">
        <w:t>8</w:t>
      </w:r>
      <w:r w:rsidRPr="00D82A5F">
        <w:t>.</w:t>
      </w:r>
      <w:r w:rsidRPr="00D82A5F">
        <w:tab/>
        <w:t>The Permanent Forum also recommends that the Commission on the Status of Women include in its agenda a specific focus on Indigenous women and girls to identify best practices and guide Member States in implementing general recommendation No. 39.</w:t>
      </w:r>
    </w:p>
    <w:p w14:paraId="23386853" w14:textId="297C13F0" w:rsidR="005F40E9" w:rsidRPr="00D82A5F" w:rsidRDefault="005F40E9" w:rsidP="005F40E9">
      <w:pPr>
        <w:pStyle w:val="SingleTxt"/>
      </w:pPr>
      <w:r w:rsidRPr="00D82A5F">
        <w:t>1</w:t>
      </w:r>
      <w:r w:rsidR="00F419C7" w:rsidRPr="00D82A5F">
        <w:t>9</w:t>
      </w:r>
      <w:r w:rsidRPr="00D82A5F">
        <w:t>.</w:t>
      </w:r>
      <w:r w:rsidRPr="00D82A5F">
        <w:tab/>
        <w:t>The Permanent Forum has also decided to include an annual review of progress on the implementation of general recommendation No. 39 within the agenda item</w:t>
      </w:r>
      <w:r w:rsidR="00DB6F20" w:rsidRPr="00D82A5F">
        <w:t>s</w:t>
      </w:r>
      <w:r w:rsidRPr="00D82A5F">
        <w:t xml:space="preserve"> pertaining to human rights</w:t>
      </w:r>
      <w:r w:rsidR="00DB6F20" w:rsidRPr="00D82A5F">
        <w:t xml:space="preserve">. </w:t>
      </w:r>
      <w:r w:rsidRPr="00D82A5F">
        <w:t xml:space="preserve"> </w:t>
      </w:r>
    </w:p>
    <w:p w14:paraId="27A86834" w14:textId="77777777" w:rsidR="00D11DA6" w:rsidRPr="00D82A5F" w:rsidRDefault="00D11DA6" w:rsidP="00D11DA6">
      <w:pPr>
        <w:pStyle w:val="SingleTxt"/>
        <w:spacing w:after="0" w:line="120" w:lineRule="exact"/>
        <w:rPr>
          <w:sz w:val="10"/>
        </w:rPr>
      </w:pPr>
    </w:p>
    <w:p w14:paraId="174FFA33" w14:textId="14DAC446" w:rsidR="005F40E9" w:rsidRPr="00D82A5F" w:rsidRDefault="005F40E9" w:rsidP="00D11DA6">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n-GB"/>
        </w:rPr>
      </w:pPr>
      <w:r w:rsidRPr="00D82A5F">
        <w:rPr>
          <w:lang w:val="en-GB"/>
        </w:rPr>
        <w:lastRenderedPageBreak/>
        <w:tab/>
      </w:r>
      <w:r w:rsidRPr="00D82A5F">
        <w:rPr>
          <w:lang w:val="en-GB"/>
        </w:rPr>
        <w:tab/>
        <w:t>Indigenous platforms established within United Nations entities (item 5 (f))</w:t>
      </w:r>
    </w:p>
    <w:p w14:paraId="689C507E" w14:textId="77777777" w:rsidR="00D11DA6" w:rsidRPr="00D82A5F" w:rsidRDefault="00D11DA6" w:rsidP="00D11DA6">
      <w:pPr>
        <w:pStyle w:val="SingleTxt"/>
        <w:spacing w:after="0" w:line="120" w:lineRule="exact"/>
        <w:rPr>
          <w:sz w:val="10"/>
        </w:rPr>
      </w:pPr>
    </w:p>
    <w:p w14:paraId="27083305" w14:textId="36ECBFFE" w:rsidR="005F40E9" w:rsidRPr="00D82A5F" w:rsidRDefault="00F419C7" w:rsidP="005F40E9">
      <w:pPr>
        <w:pStyle w:val="SingleTxt"/>
      </w:pPr>
      <w:r w:rsidRPr="00D82A5F">
        <w:t>20</w:t>
      </w:r>
      <w:r w:rsidR="005F40E9" w:rsidRPr="00D82A5F">
        <w:t>.</w:t>
      </w:r>
      <w:r w:rsidR="005F40E9" w:rsidRPr="00D82A5F">
        <w:tab/>
        <w:t>The Permanent Forum appreciates the updates provided on platforms for Indigenous Peoples established by the secretariat of the Convention on Biological Diversity, the International Fund for Agricultural Development</w:t>
      </w:r>
      <w:r w:rsidRPr="00D82A5F">
        <w:t xml:space="preserve"> (IFAD)</w:t>
      </w:r>
      <w:r w:rsidR="005F40E9" w:rsidRPr="00D82A5F">
        <w:t>, the Conference of the Parties to the United Nations Framework Convention on Climate Change, the Green Climate Fund, the Food and Agriculture Organization of the United Nations, the Indigenous Peoples Major Group for Sustainable Development and the Global-Hub on Indigenous Peoples’ Food Systems.</w:t>
      </w:r>
    </w:p>
    <w:p w14:paraId="2EED235E" w14:textId="28FD0A8C" w:rsidR="005F40E9" w:rsidRPr="00D82A5F" w:rsidRDefault="00F419C7" w:rsidP="005F40E9">
      <w:pPr>
        <w:pStyle w:val="SingleTxt"/>
      </w:pPr>
      <w:r w:rsidRPr="00D82A5F">
        <w:t>21</w:t>
      </w:r>
      <w:r w:rsidR="005F40E9" w:rsidRPr="00D82A5F">
        <w:t>.</w:t>
      </w:r>
      <w:r w:rsidR="005F40E9" w:rsidRPr="00D82A5F">
        <w:tab/>
        <w:t>The Permanent Forum urges Member States</w:t>
      </w:r>
      <w:r w:rsidR="00DB6F20" w:rsidRPr="00D82A5F">
        <w:t xml:space="preserve"> and </w:t>
      </w:r>
      <w:ins w:id="13" w:author="Phyliss Lynn Greenberg" w:date="2023-04-27T14:57:00Z">
        <w:r w:rsidR="00613D9C" w:rsidRPr="00613D9C">
          <w:t xml:space="preserve">United Nations </w:t>
        </w:r>
      </w:ins>
      <w:del w:id="14" w:author="Phyliss Lynn Greenberg" w:date="2023-04-27T14:57:00Z">
        <w:r w:rsidR="00DB6F20" w:rsidRPr="00D82A5F" w:rsidDel="00613D9C">
          <w:delText xml:space="preserve">UN </w:delText>
        </w:r>
      </w:del>
      <w:r w:rsidR="00DB6F20" w:rsidRPr="00D82A5F">
        <w:t>entities</w:t>
      </w:r>
      <w:r w:rsidR="005F40E9" w:rsidRPr="00D82A5F">
        <w:t xml:space="preserve"> to ensure the implementation of </w:t>
      </w:r>
      <w:ins w:id="15" w:author="Phyliss Lynn Greenberg" w:date="2023-04-27T14:59:00Z">
        <w:r w:rsidR="00106260" w:rsidRPr="00106260">
          <w:t>free, prior and informed consent</w:t>
        </w:r>
        <w:r w:rsidR="00106260" w:rsidRPr="00106260" w:rsidDel="00106260">
          <w:t xml:space="preserve"> </w:t>
        </w:r>
      </w:ins>
      <w:del w:id="16" w:author="Phyliss Lynn Greenberg" w:date="2023-04-27T14:59:00Z">
        <w:r w:rsidR="00DB6F20" w:rsidRPr="00D82A5F" w:rsidDel="00106260">
          <w:delText>FPIC</w:delText>
        </w:r>
        <w:r w:rsidR="005F40E9" w:rsidRPr="00D82A5F" w:rsidDel="00106260">
          <w:delText xml:space="preserve"> </w:delText>
        </w:r>
      </w:del>
      <w:r w:rsidR="005F40E9" w:rsidRPr="00D82A5F">
        <w:t>in all actions and measures, especially in the context of environment, biodiversity, climate change, food systems and sustainable development.</w:t>
      </w:r>
    </w:p>
    <w:p w14:paraId="7AA12EF9" w14:textId="72908177" w:rsidR="005F40E9" w:rsidRPr="00D82A5F" w:rsidRDefault="005F40E9" w:rsidP="005F40E9">
      <w:pPr>
        <w:pStyle w:val="SingleTxt"/>
      </w:pPr>
      <w:r w:rsidRPr="00D82A5F">
        <w:t>2</w:t>
      </w:r>
      <w:r w:rsidR="00F419C7" w:rsidRPr="00D82A5F">
        <w:t>2</w:t>
      </w:r>
      <w:r w:rsidRPr="00D82A5F">
        <w:t>.</w:t>
      </w:r>
      <w:r w:rsidRPr="00D82A5F">
        <w:tab/>
      </w:r>
      <w:bookmarkStart w:id="17" w:name="_Hlk133494019"/>
      <w:r w:rsidRPr="00D82A5F">
        <w:t>The Permanent Forum reiterates its call at its twenty-first session for a clear distinction between Indigenous Peoples and local communities. All United Nations entities and States parties to treaties concerning the environment, biodiversity and climate are encouraged to eliminate the use of the term “local communities” in conjunction with Indigenous Peoples, so that the term “Indigenous Peoples and local communities” would be abolished.</w:t>
      </w:r>
      <w:bookmarkEnd w:id="17"/>
    </w:p>
    <w:p w14:paraId="05FB0926" w14:textId="12141F31" w:rsidR="00DB6F20" w:rsidRPr="00D82A5F" w:rsidRDefault="00DB6F20" w:rsidP="00DB6F20">
      <w:pPr>
        <w:pStyle w:val="SingleTxt"/>
      </w:pPr>
      <w:del w:id="18" w:author="Phyliss Lynn Greenberg" w:date="2023-04-27T15:00:00Z">
        <w:r w:rsidRPr="00D82A5F" w:rsidDel="008E29DE">
          <w:delText>24</w:delText>
        </w:r>
      </w:del>
      <w:ins w:id="19" w:author="Phyliss Lynn Greenberg" w:date="2023-04-27T15:00:00Z">
        <w:r w:rsidR="008E29DE" w:rsidRPr="00D82A5F">
          <w:t>2</w:t>
        </w:r>
        <w:r w:rsidR="008E29DE">
          <w:t>3</w:t>
        </w:r>
      </w:ins>
      <w:r w:rsidRPr="00D82A5F">
        <w:t>.</w:t>
      </w:r>
      <w:r w:rsidRPr="00D82A5F">
        <w:tab/>
        <w:t>Urgent transformational actions by States and other development actors must be based on a human rights framework enabling the identification of the root causes of inequality and providing mechanisms to tackle systemic discrimination and racism and must contribute to reforming discriminatory laws and policies and strengthening the accountability of States, including ensuring democratic space for all.</w:t>
      </w:r>
    </w:p>
    <w:p w14:paraId="0E51AD40" w14:textId="49146DF2" w:rsidR="005F40E9" w:rsidRPr="00D82A5F" w:rsidRDefault="005F40E9" w:rsidP="005F40E9">
      <w:pPr>
        <w:pStyle w:val="SingleTxt"/>
      </w:pPr>
      <w:del w:id="20" w:author="Phyliss Lynn Greenberg" w:date="2023-04-27T15:00:00Z">
        <w:r w:rsidRPr="00D82A5F" w:rsidDel="008E29DE">
          <w:delText>2</w:delText>
        </w:r>
        <w:r w:rsidR="00F419C7" w:rsidRPr="00D82A5F" w:rsidDel="008E29DE">
          <w:delText>3</w:delText>
        </w:r>
      </w:del>
      <w:ins w:id="21" w:author="Phyliss Lynn Greenberg" w:date="2023-04-27T15:00:00Z">
        <w:r w:rsidR="008E29DE" w:rsidRPr="00D82A5F">
          <w:t>2</w:t>
        </w:r>
        <w:r w:rsidR="008E29DE">
          <w:t>4</w:t>
        </w:r>
      </w:ins>
      <w:r w:rsidRPr="00D82A5F">
        <w:t>.</w:t>
      </w:r>
      <w:r w:rsidRPr="00D82A5F">
        <w:tab/>
        <w:t xml:space="preserve">The Permanent Forum encourages United Nations </w:t>
      </w:r>
      <w:r w:rsidR="00DB6F20" w:rsidRPr="00D82A5F">
        <w:t>entities</w:t>
      </w:r>
      <w:r w:rsidRPr="00D82A5F">
        <w:t>, the World Bank, the Green Climate Fund, the African Commission on Human and Peoples’ Rights and other relevant international and regional bodies to align their policies with the United Nations Declaration on the Rights of Indigenous Peoples. Indigenous Peoples should be employed within those entities as part of diversity and inclusion policies and to ensure Indigenous perspectives</w:t>
      </w:r>
      <w:r w:rsidR="00DB6F20" w:rsidRPr="00D82A5F">
        <w:t>.</w:t>
      </w:r>
      <w:r w:rsidRPr="00D82A5F">
        <w:t xml:space="preserve"> </w:t>
      </w:r>
    </w:p>
    <w:p w14:paraId="4924DE1F" w14:textId="41F3B8A3" w:rsidR="005F40E9" w:rsidRPr="00D82A5F" w:rsidRDefault="005F40E9" w:rsidP="00F419C7">
      <w:pPr>
        <w:pStyle w:val="SingleTxt"/>
      </w:pPr>
      <w:r w:rsidRPr="00D82A5F">
        <w:t>2</w:t>
      </w:r>
      <w:r w:rsidR="00F419C7" w:rsidRPr="00D82A5F">
        <w:t>5</w:t>
      </w:r>
      <w:r w:rsidRPr="00D82A5F">
        <w:t>.</w:t>
      </w:r>
      <w:r w:rsidRPr="00D82A5F">
        <w:tab/>
        <w:t xml:space="preserve">The Permanent Forum </w:t>
      </w:r>
      <w:r w:rsidR="00F419C7" w:rsidRPr="00D82A5F">
        <w:t xml:space="preserve">reiterates its recommendation to </w:t>
      </w:r>
      <w:r w:rsidRPr="00D82A5F">
        <w:t>adopt a programme of work on article 8 (j) and other provisions of the Convention</w:t>
      </w:r>
      <w:r w:rsidR="00F419C7" w:rsidRPr="00D82A5F">
        <w:t xml:space="preserve"> on Biological Diversity and strengthened</w:t>
      </w:r>
      <w:r w:rsidRPr="00D82A5F">
        <w:t xml:space="preserve"> institutional arrangements through a permanent subsidiary body to take forward </w:t>
      </w:r>
      <w:r w:rsidR="00B761B6" w:rsidRPr="00D82A5F">
        <w:t xml:space="preserve">the Kunming-Montreal Global Biodiversity Framework </w:t>
      </w:r>
      <w:del w:id="22" w:author="Phyliss Lynn Greenberg" w:date="2023-04-27T15:05:00Z">
        <w:r w:rsidR="00B761B6" w:rsidRPr="00D82A5F" w:rsidDel="00AA52C9">
          <w:delText xml:space="preserve">(GBF) </w:delText>
        </w:r>
      </w:del>
      <w:r w:rsidR="00F419C7" w:rsidRPr="00D82A5F">
        <w:t>and to</w:t>
      </w:r>
      <w:r w:rsidRPr="00D82A5F">
        <w:t xml:space="preserve"> ensure a human rights-based approach</w:t>
      </w:r>
      <w:r w:rsidR="00356795" w:rsidRPr="00D82A5F">
        <w:t>,</w:t>
      </w:r>
      <w:r w:rsidRPr="00D82A5F">
        <w:t xml:space="preserve"> and full and effective participation of Indigenous Peoples</w:t>
      </w:r>
      <w:r w:rsidR="00F419C7" w:rsidRPr="00D82A5F">
        <w:t xml:space="preserve">, </w:t>
      </w:r>
      <w:bookmarkStart w:id="23" w:name="_Hlk133318107"/>
      <w:r w:rsidR="00F419C7" w:rsidRPr="00D82A5F">
        <w:t xml:space="preserve">by the </w:t>
      </w:r>
      <w:del w:id="24" w:author="Phyliss Lynn Greenberg" w:date="2023-04-27T15:16:00Z">
        <w:r w:rsidR="00F419C7" w:rsidRPr="00D82A5F" w:rsidDel="003F7208">
          <w:delText>16</w:delText>
        </w:r>
      </w:del>
      <w:ins w:id="25" w:author="Phyliss Lynn Greenberg" w:date="2023-04-27T15:16:00Z">
        <w:r w:rsidR="003F7208">
          <w:t>sixteen</w:t>
        </w:r>
      </w:ins>
      <w:r w:rsidR="00F419C7" w:rsidRPr="00D82A5F">
        <w:t xml:space="preserve">th meeting of the Conference of </w:t>
      </w:r>
      <w:ins w:id="26" w:author="Phyliss Lynn Greenberg" w:date="2023-04-27T15:16:00Z">
        <w:r w:rsidR="00892325">
          <w:t xml:space="preserve">the </w:t>
        </w:r>
      </w:ins>
      <w:r w:rsidR="00F419C7" w:rsidRPr="00D82A5F">
        <w:t>Parties to the Convention.</w:t>
      </w:r>
      <w:bookmarkEnd w:id="23"/>
      <w:r w:rsidR="00F419C7" w:rsidRPr="00D82A5F">
        <w:t xml:space="preserve"> </w:t>
      </w:r>
      <w:bookmarkStart w:id="27" w:name="_Hlk133318176"/>
      <w:r w:rsidR="00F419C7" w:rsidRPr="00D82A5F">
        <w:t>The Permanent Forum recommends ensuring</w:t>
      </w:r>
      <w:bookmarkEnd w:id="27"/>
      <w:r w:rsidR="00F419C7" w:rsidRPr="00D82A5F">
        <w:t xml:space="preserve"> </w:t>
      </w:r>
      <w:r w:rsidRPr="00D82A5F">
        <w:t xml:space="preserve">direct access to financial resources for Indigenous Peoples, inclusive of all landscapes and seascapes, more efficient financial mechanisms managed by Indigenous Peoples </w:t>
      </w:r>
      <w:r w:rsidR="00F419C7" w:rsidRPr="00D82A5F">
        <w:t xml:space="preserve">and the inclusion of Indigenous Peoples representatives in the governance of the </w:t>
      </w:r>
      <w:ins w:id="28" w:author="Phyliss Lynn Greenberg" w:date="2023-04-27T15:06:00Z">
        <w:r w:rsidR="00F0519C" w:rsidRPr="00D82A5F">
          <w:t xml:space="preserve">Framework </w:t>
        </w:r>
      </w:ins>
      <w:del w:id="29" w:author="Phyliss Lynn Greenberg" w:date="2023-04-27T15:06:00Z">
        <w:r w:rsidR="00B761B6" w:rsidRPr="00D82A5F" w:rsidDel="00F0519C">
          <w:delText>GBF</w:delText>
        </w:r>
        <w:r w:rsidR="00F419C7" w:rsidRPr="00D82A5F" w:rsidDel="00F0519C">
          <w:delText xml:space="preserve"> </w:delText>
        </w:r>
      </w:del>
      <w:r w:rsidR="00F419C7" w:rsidRPr="00D82A5F">
        <w:t xml:space="preserve">to better design and implement grants. </w:t>
      </w:r>
      <w:r w:rsidRPr="00D82A5F">
        <w:t xml:space="preserve">In that respect, </w:t>
      </w:r>
      <w:r w:rsidR="00F419C7" w:rsidRPr="00D82A5F">
        <w:t xml:space="preserve">the modus operandi and </w:t>
      </w:r>
      <w:r w:rsidRPr="00D82A5F">
        <w:t xml:space="preserve">methods of work for enhanced Indigenous participation </w:t>
      </w:r>
      <w:r w:rsidR="00AB569E" w:rsidRPr="00D82A5F">
        <w:t>under</w:t>
      </w:r>
      <w:r w:rsidR="00F419C7" w:rsidRPr="00D82A5F">
        <w:t xml:space="preserve"> </w:t>
      </w:r>
      <w:r w:rsidRPr="00D82A5F">
        <w:t xml:space="preserve">article 8 (j) </w:t>
      </w:r>
      <w:r w:rsidR="00F419C7" w:rsidRPr="00D82A5F">
        <w:t xml:space="preserve">and related provisions </w:t>
      </w:r>
      <w:r w:rsidRPr="00D82A5F">
        <w:t>must be the minimum standard and be prioritized as an essential prerequisite for the full implementation of target 3</w:t>
      </w:r>
      <w:r w:rsidR="00D11DA6" w:rsidRPr="00D82A5F">
        <w:rPr>
          <w:rStyle w:val="FootnoteReference"/>
        </w:rPr>
        <w:footnoteReference w:id="1"/>
      </w:r>
      <w:r w:rsidRPr="00D82A5F">
        <w:t xml:space="preserve"> of the </w:t>
      </w:r>
      <w:ins w:id="30" w:author="Phyliss Lynn Greenberg" w:date="2023-04-27T15:06:00Z">
        <w:r w:rsidR="00F0519C" w:rsidRPr="00D82A5F">
          <w:t>Framework</w:t>
        </w:r>
      </w:ins>
      <w:del w:id="31" w:author="Phyliss Lynn Greenberg" w:date="2023-04-27T15:06:00Z">
        <w:r w:rsidR="00B761B6" w:rsidRPr="00D82A5F" w:rsidDel="00F0519C">
          <w:delText>GBF</w:delText>
        </w:r>
      </w:del>
      <w:r w:rsidRPr="00D82A5F">
        <w:t>.</w:t>
      </w:r>
    </w:p>
    <w:p w14:paraId="1C1A554D" w14:textId="1A58D427" w:rsidR="00E85EA5" w:rsidRPr="00D82A5F" w:rsidRDefault="005F40E9" w:rsidP="00F419C7">
      <w:pPr>
        <w:pStyle w:val="SingleTxt"/>
      </w:pPr>
      <w:r w:rsidRPr="00D82A5F">
        <w:t>2</w:t>
      </w:r>
      <w:r w:rsidR="00F419C7" w:rsidRPr="00D82A5F">
        <w:t>6</w:t>
      </w:r>
      <w:r w:rsidRPr="00D82A5F">
        <w:t>.</w:t>
      </w:r>
      <w:r w:rsidRPr="00D82A5F">
        <w:tab/>
      </w:r>
      <w:r w:rsidR="00F419C7" w:rsidRPr="00D82A5F">
        <w:t xml:space="preserve">The Permanent Forum welcomes the updated IFAD Policy on Engagement with Indigenous Peoples, developed in consultation with the Steering Committee of the Indigenous Peoples’ Forum at IFAD, and recommends that IFAD further strengthen its policies on consultations and Indigenous Peoples’ food systems. These should </w:t>
      </w:r>
      <w:r w:rsidR="00F419C7" w:rsidRPr="00D82A5F">
        <w:lastRenderedPageBreak/>
        <w:t>include, inter alia, a focus on climate change, food security, and strengthening country-level partnerships, and resource mobilization.</w:t>
      </w:r>
    </w:p>
    <w:p w14:paraId="7AB6D8C3" w14:textId="00BD3277" w:rsidR="005F40E9" w:rsidRPr="00D82A5F" w:rsidRDefault="005F40E9" w:rsidP="00B761B6">
      <w:pPr>
        <w:pStyle w:val="SingleTxt"/>
      </w:pPr>
      <w:r w:rsidRPr="00D82A5F">
        <w:t>2</w:t>
      </w:r>
      <w:r w:rsidR="00F419C7" w:rsidRPr="00D82A5F">
        <w:t>7</w:t>
      </w:r>
      <w:r w:rsidRPr="00D82A5F">
        <w:t>.</w:t>
      </w:r>
      <w:r w:rsidRPr="00D82A5F">
        <w:tab/>
        <w:t xml:space="preserve">The Permanent Forum recommends that the Intergovernmental Panel on Climate Change prepare a special report within its seventh assessment cycle, led by Indigenous academics, scientists and traditional knowledge holders, to assess the opportunities for and threats against Indigenous Peoples in the areas of adaptation, mitigation, and loss and damage. </w:t>
      </w:r>
    </w:p>
    <w:p w14:paraId="2E46FCE7" w14:textId="23F15CA9" w:rsidR="0002465F" w:rsidRPr="00D82A5F" w:rsidRDefault="005F40E9" w:rsidP="005F40E9">
      <w:pPr>
        <w:pStyle w:val="SingleTxt"/>
      </w:pPr>
      <w:r w:rsidRPr="00D82A5F">
        <w:t>2</w:t>
      </w:r>
      <w:r w:rsidR="00F419C7" w:rsidRPr="00D82A5F">
        <w:t>8</w:t>
      </w:r>
      <w:r w:rsidRPr="00D82A5F">
        <w:t>.</w:t>
      </w:r>
      <w:r w:rsidRPr="00D82A5F">
        <w:tab/>
        <w:t>The Permanent Forum notes that targeted programmes and measures and the allocation of resources for the implementation of the Sustainable Development Goals at local levels are needed to adequately address the situation of Indigenous Peoples.</w:t>
      </w:r>
    </w:p>
    <w:p w14:paraId="18BFE52C" w14:textId="444C290C" w:rsidR="00D11DA6" w:rsidRPr="00D82A5F" w:rsidRDefault="00D11DA6" w:rsidP="005F40E9">
      <w:pPr>
        <w:pStyle w:val="SingleTxt"/>
      </w:pPr>
      <w:r w:rsidRPr="00D82A5F">
        <w:rPr>
          <w:noProof/>
          <w:w w:val="100"/>
        </w:rPr>
        <mc:AlternateContent>
          <mc:Choice Requires="wps">
            <w:drawing>
              <wp:anchor distT="0" distB="0" distL="114300" distR="114300" simplePos="0" relativeHeight="251659264" behindDoc="0" locked="0" layoutInCell="1" allowOverlap="1" wp14:anchorId="38CF8E92" wp14:editId="052F9B01">
                <wp:simplePos x="0" y="0"/>
                <wp:positionH relativeFrom="column">
                  <wp:posOffset>2669540</wp:posOffset>
                </wp:positionH>
                <wp:positionV relativeFrom="paragraph">
                  <wp:posOffset>304800</wp:posOffset>
                </wp:positionV>
                <wp:extent cx="914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0852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0.2pt,24pt" to="282.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" strokecolor="#010000" strokeweight=".25pt"/>
            </w:pict>
          </mc:Fallback>
        </mc:AlternateContent>
      </w:r>
    </w:p>
    <w:sectPr w:rsidR="00D11DA6" w:rsidRPr="00D82A5F" w:rsidSect="001F4F5A">
      <w:endnotePr>
        <w:numFmt w:val="decimal"/>
      </w:endnotePr>
      <w:type w:val="continuous"/>
      <w:pgSz w:w="12240" w:h="15840"/>
      <w:pgMar w:top="1440" w:right="1200" w:bottom="1152" w:left="1200" w:header="432" w:footer="504"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Phyliss Lynn Greenberg" w:date="2023-04-27T14:33:00Z" w:initials="PLG">
    <w:p w14:paraId="70282BC6" w14:textId="78310DFE" w:rsidR="00683E12" w:rsidRPr="005210CB" w:rsidRDefault="00683E12" w:rsidP="005210CB">
      <w:pPr>
        <w:spacing w:line="240" w:lineRule="auto"/>
      </w:pPr>
      <w:r>
        <w:rPr>
          <w:rStyle w:val="CommentReference"/>
        </w:rPr>
        <w:annotationRef/>
      </w:r>
      <w:r w:rsidR="0042568A" w:rsidRPr="00745C92">
        <w:t xml:space="preserve">Ed/2. Phyliss Greenberg, </w:t>
      </w:r>
      <w:hyperlink r:id="rId1" w:history="1">
        <w:r w:rsidR="0042568A" w:rsidRPr="002A701A">
          <w:rPr>
            <w:rStyle w:val="Hyperlink"/>
          </w:rPr>
          <w:t>greenbergp@un.org</w:t>
        </w:r>
      </w:hyperlink>
      <w:r w:rsidR="0042568A" w:rsidRPr="00745C92">
        <w:t xml:space="preserve">. </w:t>
      </w:r>
      <w:r w:rsidR="005210CB">
        <w:br/>
        <w:t xml:space="preserve">Prev.: </w:t>
      </w:r>
      <w:r w:rsidR="005210CB" w:rsidRPr="005210CB">
        <w:t>E/C.19/2023/L.4</w:t>
      </w:r>
      <w:r w:rsidR="005210CB">
        <w:t xml:space="preserve">. </w:t>
      </w:r>
      <w:r w:rsidR="0042568A" w:rsidRPr="00745C92">
        <w:t xml:space="preserve">Job </w:t>
      </w:r>
      <w:r w:rsidR="0042568A" w:rsidRPr="0042568A">
        <w:t>2307999</w:t>
      </w:r>
      <w:r w:rsidR="0042568A" w:rsidRPr="00745C92">
        <w:t xml:space="preserve">. </w:t>
      </w:r>
      <w:r w:rsidR="005210CB">
        <w:br/>
      </w:r>
      <w:r w:rsidR="0042568A" w:rsidRPr="007E4DCB">
        <w:rPr>
          <w:lang w:val="en-US"/>
        </w:rPr>
        <w:t xml:space="preserve">CO: </w:t>
      </w:r>
      <w:r w:rsidR="0042568A">
        <w:t>Melissa Martin, martin25@un.org.</w:t>
      </w:r>
    </w:p>
  </w:comment>
  <w:comment w:id="7" w:author="Phyliss Lynn Greenberg" w:date="2023-04-27T14:53:00Z" w:initials="PLG">
    <w:p w14:paraId="234A4A4D" w14:textId="7B1C1B77" w:rsidR="00661357" w:rsidRDefault="00661357">
      <w:pPr>
        <w:pStyle w:val="CommentText"/>
      </w:pPr>
      <w:r>
        <w:rPr>
          <w:rStyle w:val="CommentReference"/>
        </w:rPr>
        <w:annotationRef/>
      </w:r>
      <w:r>
        <w:t xml:space="preserve">Changed per an email of the </w:t>
      </w:r>
      <w:r w:rsidRPr="00661357">
        <w:t>Chief Editor and Deputy Chief</w:t>
      </w:r>
      <w:r>
        <w:t xml:space="preserve"> of 26 April 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282BC6" w15:done="0"/>
  <w15:commentEx w15:paraId="234A4A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50638" w16cex:dateUtc="2023-04-27T18:33:00Z"/>
  <w16cex:commentExtensible w16cex:durableId="27F50AD4" w16cex:dateUtc="2023-04-27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282BC6" w16cid:durableId="27F50638"/>
  <w16cid:commentId w16cid:paraId="234A4A4D" w16cid:durableId="27F50A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489FC" w14:textId="77777777" w:rsidR="000A5595" w:rsidRDefault="000A5595" w:rsidP="00556720">
      <w:r>
        <w:separator/>
      </w:r>
    </w:p>
  </w:endnote>
  <w:endnote w:type="continuationSeparator" w:id="0">
    <w:p w14:paraId="7984068C" w14:textId="77777777" w:rsidR="000A5595" w:rsidRDefault="000A5595" w:rsidP="005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code 3 of 9 by request">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9844" w:type="dxa"/>
      <w:tblLayout w:type="fixed"/>
      <w:tblCellMar>
        <w:left w:w="0" w:type="dxa"/>
        <w:right w:w="0" w:type="dxa"/>
      </w:tblCellMar>
      <w:tblLook w:val="0000" w:firstRow="0" w:lastRow="0" w:firstColumn="0" w:lastColumn="0" w:noHBand="0" w:noVBand="0"/>
    </w:tblPr>
    <w:tblGrid>
      <w:gridCol w:w="5028"/>
      <w:gridCol w:w="4816"/>
    </w:tblGrid>
    <w:tr w:rsidR="0002465F" w14:paraId="49E09935" w14:textId="77777777" w:rsidTr="00AB569E">
      <w:tc>
        <w:tcPr>
          <w:tcW w:w="5028" w:type="dxa"/>
          <w:shd w:val="clear" w:color="auto" w:fill="auto"/>
        </w:tcPr>
        <w:p w14:paraId="43A393AE" w14:textId="31BE506A" w:rsidR="0002465F" w:rsidRPr="0002465F" w:rsidRDefault="0002465F" w:rsidP="0002465F">
          <w:pPr>
            <w:pStyle w:val="Footer"/>
            <w:jc w:val="right"/>
            <w:rPr>
              <w:b w:val="0"/>
              <w:w w:val="103"/>
              <w:sz w:val="14"/>
            </w:rPr>
          </w:pPr>
          <w:del w:id="0" w:author="Phyliss Lynn Greenberg" w:date="2023-04-27T14:45:00Z">
            <w:r w:rsidDel="00062243">
              <w:rPr>
                <w:b w:val="0"/>
                <w:w w:val="103"/>
                <w:sz w:val="14"/>
              </w:rPr>
              <w:fldChar w:fldCharType="begin"/>
            </w:r>
            <w:r w:rsidDel="00062243">
              <w:rPr>
                <w:b w:val="0"/>
                <w:w w:val="103"/>
                <w:sz w:val="14"/>
              </w:rPr>
              <w:delInstrText xml:space="preserve"> DOCVARIABLE "FooterJN" \* MERGEFORMAT </w:delInstrText>
            </w:r>
            <w:r w:rsidDel="00062243">
              <w:rPr>
                <w:b w:val="0"/>
                <w:w w:val="103"/>
                <w:sz w:val="14"/>
              </w:rPr>
              <w:fldChar w:fldCharType="separate"/>
            </w:r>
            <w:r w:rsidR="00050F10" w:rsidDel="00062243">
              <w:rPr>
                <w:b w:val="0"/>
                <w:w w:val="103"/>
                <w:sz w:val="14"/>
              </w:rPr>
              <w:delText>23-07510</w:delText>
            </w:r>
            <w:r w:rsidDel="00062243">
              <w:rPr>
                <w:b w:val="0"/>
                <w:w w:val="103"/>
                <w:sz w:val="14"/>
              </w:rPr>
              <w:fldChar w:fldCharType="end"/>
            </w:r>
          </w:del>
        </w:p>
      </w:tc>
      <w:tc>
        <w:tcPr>
          <w:tcW w:w="4816" w:type="dxa"/>
          <w:shd w:val="clear" w:color="auto" w:fill="auto"/>
        </w:tcPr>
        <w:p w14:paraId="75654A4E" w14:textId="141AED60" w:rsidR="0002465F" w:rsidRPr="0002465F" w:rsidRDefault="0002465F" w:rsidP="0002465F">
          <w:pPr>
            <w:pStyle w:val="Footer"/>
            <w:rPr>
              <w:w w:val="103"/>
            </w:rPr>
          </w:pPr>
          <w:r>
            <w:rPr>
              <w:w w:val="103"/>
            </w:rPr>
            <w:fldChar w:fldCharType="begin"/>
          </w:r>
          <w:r>
            <w:rPr>
              <w:w w:val="103"/>
            </w:rPr>
            <w:instrText xml:space="preserve"> PAGE  \* Arabic  \* MERGEFORMAT </w:instrText>
          </w:r>
          <w:r>
            <w:rPr>
              <w:w w:val="103"/>
            </w:rPr>
            <w:fldChar w:fldCharType="separate"/>
          </w:r>
          <w:r>
            <w:rPr>
              <w:w w:val="103"/>
            </w:rPr>
            <w:t>3</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r>
  </w:tbl>
  <w:p w14:paraId="47CE4FB9" w14:textId="77777777" w:rsidR="0002465F" w:rsidRPr="0002465F" w:rsidRDefault="0002465F" w:rsidP="000246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9853" w:type="dxa"/>
      <w:tblLayout w:type="fixed"/>
      <w:tblCellMar>
        <w:left w:w="0" w:type="dxa"/>
        <w:right w:w="0" w:type="dxa"/>
      </w:tblCellMar>
      <w:tblLook w:val="0000" w:firstRow="0" w:lastRow="0" w:firstColumn="0" w:lastColumn="0" w:noHBand="0" w:noVBand="0"/>
    </w:tblPr>
    <w:tblGrid>
      <w:gridCol w:w="5028"/>
      <w:gridCol w:w="4825"/>
    </w:tblGrid>
    <w:tr w:rsidR="0002465F" w14:paraId="61693771" w14:textId="77777777" w:rsidTr="00AB569E">
      <w:tc>
        <w:tcPr>
          <w:tcW w:w="5028" w:type="dxa"/>
          <w:shd w:val="clear" w:color="auto" w:fill="auto"/>
        </w:tcPr>
        <w:p w14:paraId="72107A92" w14:textId="002DC35A" w:rsidR="0002465F" w:rsidRPr="0002465F" w:rsidRDefault="0002465F" w:rsidP="0002465F">
          <w:pPr>
            <w:pStyle w:val="Footer"/>
            <w:jc w:val="right"/>
            <w:rPr>
              <w:w w:val="103"/>
            </w:rPr>
          </w:pPr>
          <w:r>
            <w:rPr>
              <w:w w:val="103"/>
            </w:rPr>
            <w:fldChar w:fldCharType="begin"/>
          </w:r>
          <w:r>
            <w:rPr>
              <w:w w:val="103"/>
            </w:rPr>
            <w:instrText xml:space="preserve"> PAGE  \* Arabic  \* MERGEFORMAT </w:instrText>
          </w:r>
          <w:r>
            <w:rPr>
              <w:w w:val="103"/>
            </w:rPr>
            <w:fldChar w:fldCharType="separate"/>
          </w:r>
          <w:r>
            <w:rPr>
              <w:w w:val="103"/>
            </w:rPr>
            <w:t>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3</w:t>
          </w:r>
          <w:r>
            <w:rPr>
              <w:w w:val="103"/>
            </w:rPr>
            <w:fldChar w:fldCharType="end"/>
          </w:r>
        </w:p>
      </w:tc>
      <w:tc>
        <w:tcPr>
          <w:tcW w:w="4825" w:type="dxa"/>
          <w:shd w:val="clear" w:color="auto" w:fill="auto"/>
        </w:tcPr>
        <w:p w14:paraId="7D3B278D" w14:textId="125A37CC" w:rsidR="0002465F" w:rsidRPr="0002465F" w:rsidRDefault="0002465F" w:rsidP="0002465F">
          <w:pPr>
            <w:pStyle w:val="Footer"/>
            <w:rPr>
              <w:b w:val="0"/>
              <w:w w:val="103"/>
              <w:sz w:val="14"/>
            </w:rPr>
          </w:pPr>
          <w:del w:id="1" w:author="Phyliss Lynn Greenberg" w:date="2023-04-27T14:46:00Z">
            <w:r w:rsidDel="00062243">
              <w:rPr>
                <w:b w:val="0"/>
                <w:w w:val="103"/>
                <w:sz w:val="14"/>
              </w:rPr>
              <w:fldChar w:fldCharType="begin"/>
            </w:r>
            <w:r w:rsidDel="00062243">
              <w:rPr>
                <w:b w:val="0"/>
                <w:w w:val="103"/>
                <w:sz w:val="14"/>
              </w:rPr>
              <w:delInstrText xml:space="preserve"> DOCVARIABLE "FooterJN" \* MERGEFORMAT </w:delInstrText>
            </w:r>
            <w:r w:rsidDel="00062243">
              <w:rPr>
                <w:b w:val="0"/>
                <w:w w:val="103"/>
                <w:sz w:val="14"/>
              </w:rPr>
              <w:fldChar w:fldCharType="separate"/>
            </w:r>
            <w:r w:rsidR="00050F10" w:rsidDel="00062243">
              <w:rPr>
                <w:b w:val="0"/>
                <w:w w:val="103"/>
                <w:sz w:val="14"/>
              </w:rPr>
              <w:delText>23-07510</w:delText>
            </w:r>
            <w:r w:rsidDel="00062243">
              <w:rPr>
                <w:b w:val="0"/>
                <w:w w:val="103"/>
                <w:sz w:val="14"/>
              </w:rPr>
              <w:fldChar w:fldCharType="end"/>
            </w:r>
          </w:del>
        </w:p>
      </w:tc>
    </w:tr>
  </w:tbl>
  <w:p w14:paraId="7DDA4BB3" w14:textId="77777777" w:rsidR="0002465F" w:rsidRPr="0002465F" w:rsidRDefault="0002465F" w:rsidP="000246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801"/>
      <w:gridCol w:w="5028"/>
    </w:tblGrid>
    <w:tr w:rsidR="0002465F" w14:paraId="332DB728" w14:textId="77777777" w:rsidTr="0002465F">
      <w:tc>
        <w:tcPr>
          <w:tcW w:w="3801" w:type="dxa"/>
        </w:tcPr>
        <w:p w14:paraId="233E2F7B" w14:textId="2B111A1F" w:rsidR="0002465F" w:rsidDel="00062243" w:rsidRDefault="0002465F" w:rsidP="0002465F">
          <w:pPr>
            <w:pStyle w:val="ReleaseDate0"/>
            <w:rPr>
              <w:del w:id="2" w:author="Phyliss Lynn Greenberg" w:date="2023-04-27T14:45:00Z"/>
            </w:rPr>
          </w:pPr>
          <w:del w:id="3" w:author="Phyliss Lynn Greenberg" w:date="2023-04-27T14:45:00Z">
            <w:r w:rsidDel="00062243">
              <w:rPr>
                <w:noProof/>
              </w:rPr>
              <w:drawing>
                <wp:anchor distT="0" distB="0" distL="114300" distR="114300" simplePos="0" relativeHeight="251662848" behindDoc="0" locked="0" layoutInCell="1" allowOverlap="1" wp14:anchorId="583D0201" wp14:editId="55D33337">
                  <wp:simplePos x="0" y="0"/>
                  <wp:positionH relativeFrom="column">
                    <wp:posOffset>5458460</wp:posOffset>
                  </wp:positionH>
                  <wp:positionV relativeFrom="paragraph">
                    <wp:posOffset>-365760</wp:posOffset>
                  </wp:positionV>
                  <wp:extent cx="69469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solidFill>
                            <a:schemeClr val="accent1"/>
                          </a:solidFill>
                          <a:ln w="9525" cap="flat" cmpd="sng" algn="ctr">
                            <a:no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r w:rsidDel="00062243">
              <w:delText>23-07510 (E)    250423</w:delText>
            </w:r>
          </w:del>
        </w:p>
        <w:p w14:paraId="17196706" w14:textId="6734E9EB" w:rsidR="0002465F" w:rsidRPr="0002465F" w:rsidRDefault="0002465F" w:rsidP="0002465F">
          <w:pPr>
            <w:pStyle w:val="Footer"/>
            <w:spacing w:before="80" w:line="210" w:lineRule="exact"/>
            <w:rPr>
              <w:rFonts w:ascii="Barcode 3 of 9 by request" w:hAnsi="Barcode 3 of 9 by request"/>
              <w:b w:val="0"/>
              <w:sz w:val="24"/>
              <w:lang w:val="en-GB"/>
            </w:rPr>
          </w:pPr>
          <w:r>
            <w:rPr>
              <w:rFonts w:ascii="Barcode 3 of 9 by request" w:hAnsi="Barcode 3 of 9 by request"/>
              <w:sz w:val="24"/>
              <w:lang w:val="en-GB"/>
            </w:rPr>
            <w:t>*</w:t>
          </w:r>
          <w:del w:id="4" w:author="Phyliss Lynn Greenberg" w:date="2023-04-27T14:45:00Z">
            <w:r w:rsidDel="00062243">
              <w:rPr>
                <w:rFonts w:ascii="Barcode 3 of 9 by request" w:hAnsi="Barcode 3 of 9 by request"/>
                <w:sz w:val="24"/>
                <w:lang w:val="en-GB"/>
              </w:rPr>
              <w:delText>2307510</w:delText>
            </w:r>
          </w:del>
          <w:r>
            <w:rPr>
              <w:rFonts w:ascii="Barcode 3 of 9 by request" w:hAnsi="Barcode 3 of 9 by request"/>
              <w:sz w:val="24"/>
              <w:lang w:val="en-GB"/>
            </w:rPr>
            <w:t>*</w:t>
          </w:r>
        </w:p>
      </w:tc>
      <w:tc>
        <w:tcPr>
          <w:tcW w:w="5028" w:type="dxa"/>
        </w:tcPr>
        <w:p w14:paraId="4492149D" w14:textId="04217C64" w:rsidR="0002465F" w:rsidRDefault="0002465F" w:rsidP="0002465F">
          <w:pPr>
            <w:pStyle w:val="Footer"/>
            <w:jc w:val="right"/>
            <w:rPr>
              <w:b w:val="0"/>
              <w:sz w:val="20"/>
            </w:rPr>
          </w:pPr>
          <w:r>
            <w:rPr>
              <w:b w:val="0"/>
              <w:sz w:val="20"/>
            </w:rPr>
            <w:drawing>
              <wp:inline distT="0" distB="0" distL="0" distR="0" wp14:anchorId="13ADBEE1" wp14:editId="5ADD0D22">
                <wp:extent cx="929642" cy="231648"/>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
                        <a:stretch>
                          <a:fillRect/>
                        </a:stretch>
                      </pic:blipFill>
                      <pic:spPr>
                        <a:xfrm>
                          <a:off x="0" y="0"/>
                          <a:ext cx="929642" cy="231648"/>
                        </a:xfrm>
                        <a:prstGeom prst="rect">
                          <a:avLst/>
                        </a:prstGeom>
                      </pic:spPr>
                    </pic:pic>
                  </a:graphicData>
                </a:graphic>
              </wp:inline>
            </w:drawing>
          </w:r>
        </w:p>
      </w:tc>
    </w:tr>
  </w:tbl>
  <w:p w14:paraId="0A893352" w14:textId="77777777" w:rsidR="0002465F" w:rsidRPr="0002465F" w:rsidRDefault="0002465F" w:rsidP="0002465F">
    <w:pPr>
      <w:pStyle w:val="Footer"/>
      <w:spacing w:line="56"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2E5C9" w14:textId="77777777" w:rsidR="000A5595" w:rsidRPr="00D11DA6" w:rsidRDefault="000A5595" w:rsidP="00D11DA6">
      <w:pPr>
        <w:pStyle w:val="Footer"/>
        <w:spacing w:after="80"/>
        <w:ind w:left="792"/>
        <w:rPr>
          <w:sz w:val="16"/>
        </w:rPr>
      </w:pPr>
      <w:r w:rsidRPr="00D11DA6">
        <w:rPr>
          <w:sz w:val="16"/>
        </w:rPr>
        <w:t>__________________</w:t>
      </w:r>
    </w:p>
  </w:footnote>
  <w:footnote w:type="continuationSeparator" w:id="0">
    <w:p w14:paraId="57CC1945" w14:textId="77777777" w:rsidR="000A5595" w:rsidRPr="00D11DA6" w:rsidRDefault="000A5595" w:rsidP="00D11DA6">
      <w:pPr>
        <w:pStyle w:val="Footer"/>
        <w:spacing w:after="80"/>
        <w:ind w:left="792"/>
        <w:rPr>
          <w:sz w:val="16"/>
        </w:rPr>
      </w:pPr>
      <w:r w:rsidRPr="00D11DA6">
        <w:rPr>
          <w:sz w:val="16"/>
        </w:rPr>
        <w:t>__________________</w:t>
      </w:r>
    </w:p>
  </w:footnote>
  <w:footnote w:id="1">
    <w:p w14:paraId="5485B371" w14:textId="32067182" w:rsidR="00D11DA6" w:rsidRPr="00D11DA6" w:rsidRDefault="00D11DA6" w:rsidP="00D11DA6">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ab/>
      </w:r>
      <w:r w:rsidRPr="00D11DA6">
        <w:t>Target 3 of the Global Biodiversity Framework: to ensure that at least 30 per cent of terrestrial, inland water and of coastal and marine areas are effectively conserved and managed.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53" w:type="dxa"/>
      <w:tblBorders>
        <w:bottom w:val="single" w:sz="2" w:space="0" w:color="000000"/>
      </w:tblBorders>
      <w:tblLayout w:type="fixed"/>
      <w:tblCellMar>
        <w:left w:w="0" w:type="dxa"/>
        <w:right w:w="0" w:type="dxa"/>
      </w:tblCellMar>
      <w:tblLook w:val="0000" w:firstRow="0" w:lastRow="0" w:firstColumn="0" w:lastColumn="0" w:noHBand="0" w:noVBand="0"/>
    </w:tblPr>
    <w:tblGrid>
      <w:gridCol w:w="4925"/>
      <w:gridCol w:w="5028"/>
    </w:tblGrid>
    <w:tr w:rsidR="0002465F" w14:paraId="68D7D4C4" w14:textId="77777777" w:rsidTr="0002465F">
      <w:trPr>
        <w:trHeight w:hRule="exact" w:val="864"/>
      </w:trPr>
      <w:tc>
        <w:tcPr>
          <w:tcW w:w="4925" w:type="dxa"/>
          <w:shd w:val="clear" w:color="auto" w:fill="auto"/>
          <w:vAlign w:val="bottom"/>
        </w:tcPr>
        <w:p w14:paraId="145DDD3F" w14:textId="3CF14E36" w:rsidR="0002465F" w:rsidRPr="0002465F" w:rsidRDefault="0002465F" w:rsidP="0002465F">
          <w:pPr>
            <w:pStyle w:val="Header"/>
            <w:spacing w:after="80"/>
            <w:rPr>
              <w:b/>
            </w:rPr>
          </w:pPr>
          <w:r>
            <w:rPr>
              <w:b/>
            </w:rPr>
            <w:fldChar w:fldCharType="begin"/>
          </w:r>
          <w:r>
            <w:rPr>
              <w:b/>
            </w:rPr>
            <w:instrText xml:space="preserve"> DOCVARIABLE "sss1" \* MERGEFORMAT </w:instrText>
          </w:r>
          <w:r>
            <w:rPr>
              <w:b/>
            </w:rPr>
            <w:fldChar w:fldCharType="separate"/>
          </w:r>
          <w:r w:rsidR="00050F10">
            <w:rPr>
              <w:b/>
            </w:rPr>
            <w:t>E/C.19/2023/L.4</w:t>
          </w:r>
          <w:r>
            <w:rPr>
              <w:b/>
            </w:rPr>
            <w:fldChar w:fldCharType="end"/>
          </w:r>
          <w:r w:rsidR="00871BEC">
            <w:rPr>
              <w:b/>
            </w:rPr>
            <w:t>/Rev.1</w:t>
          </w:r>
        </w:p>
      </w:tc>
      <w:tc>
        <w:tcPr>
          <w:tcW w:w="5028" w:type="dxa"/>
          <w:shd w:val="clear" w:color="auto" w:fill="auto"/>
          <w:vAlign w:val="bottom"/>
        </w:tcPr>
        <w:p w14:paraId="6FFD70A8" w14:textId="77777777" w:rsidR="0002465F" w:rsidRDefault="0002465F" w:rsidP="0002465F">
          <w:pPr>
            <w:pStyle w:val="Header"/>
          </w:pPr>
        </w:p>
      </w:tc>
    </w:tr>
  </w:tbl>
  <w:p w14:paraId="0B0F0EFA" w14:textId="77777777" w:rsidR="0002465F" w:rsidRPr="0002465F" w:rsidRDefault="0002465F" w:rsidP="000246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53" w:type="dxa"/>
      <w:tblBorders>
        <w:bottom w:val="single" w:sz="2" w:space="0" w:color="000000"/>
      </w:tblBorders>
      <w:tblLayout w:type="fixed"/>
      <w:tblCellMar>
        <w:left w:w="0" w:type="dxa"/>
        <w:right w:w="0" w:type="dxa"/>
      </w:tblCellMar>
      <w:tblLook w:val="0000" w:firstRow="0" w:lastRow="0" w:firstColumn="0" w:lastColumn="0" w:noHBand="0" w:noVBand="0"/>
    </w:tblPr>
    <w:tblGrid>
      <w:gridCol w:w="4925"/>
      <w:gridCol w:w="5028"/>
    </w:tblGrid>
    <w:tr w:rsidR="0002465F" w14:paraId="3B2C20D0" w14:textId="77777777" w:rsidTr="0002465F">
      <w:trPr>
        <w:trHeight w:hRule="exact" w:val="864"/>
      </w:trPr>
      <w:tc>
        <w:tcPr>
          <w:tcW w:w="4925" w:type="dxa"/>
          <w:shd w:val="clear" w:color="auto" w:fill="auto"/>
          <w:vAlign w:val="bottom"/>
        </w:tcPr>
        <w:p w14:paraId="4AA677B6" w14:textId="77777777" w:rsidR="0002465F" w:rsidRDefault="0002465F" w:rsidP="0002465F">
          <w:pPr>
            <w:pStyle w:val="Header"/>
          </w:pPr>
        </w:p>
      </w:tc>
      <w:tc>
        <w:tcPr>
          <w:tcW w:w="5028" w:type="dxa"/>
          <w:shd w:val="clear" w:color="auto" w:fill="auto"/>
          <w:vAlign w:val="bottom"/>
        </w:tcPr>
        <w:p w14:paraId="6F4B69F0" w14:textId="1B502598" w:rsidR="0002465F" w:rsidRPr="0002465F" w:rsidRDefault="0002465F" w:rsidP="0002465F">
          <w:pPr>
            <w:pStyle w:val="Header"/>
            <w:spacing w:after="80"/>
            <w:jc w:val="right"/>
            <w:rPr>
              <w:b/>
            </w:rPr>
          </w:pPr>
          <w:r>
            <w:rPr>
              <w:b/>
            </w:rPr>
            <w:fldChar w:fldCharType="begin"/>
          </w:r>
          <w:r>
            <w:rPr>
              <w:b/>
            </w:rPr>
            <w:instrText xml:space="preserve"> DOCVARIABLE "sss1" \* MERGEFORMAT </w:instrText>
          </w:r>
          <w:r>
            <w:rPr>
              <w:b/>
            </w:rPr>
            <w:fldChar w:fldCharType="separate"/>
          </w:r>
          <w:r w:rsidR="00050F10">
            <w:rPr>
              <w:b/>
            </w:rPr>
            <w:t>E/C.19/2023/L.4</w:t>
          </w:r>
          <w:r>
            <w:rPr>
              <w:b/>
            </w:rPr>
            <w:fldChar w:fldCharType="end"/>
          </w:r>
          <w:r w:rsidR="00BC3E60">
            <w:rPr>
              <w:b/>
            </w:rPr>
            <w:t>/</w:t>
          </w:r>
          <w:r w:rsidR="00871BEC">
            <w:rPr>
              <w:b/>
            </w:rPr>
            <w:t>/Rev.1</w:t>
          </w:r>
        </w:p>
      </w:tc>
    </w:tr>
  </w:tbl>
  <w:p w14:paraId="1A4043FB" w14:textId="77777777" w:rsidR="0002465F" w:rsidRPr="0002465F" w:rsidRDefault="0002465F" w:rsidP="000246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02465F" w14:paraId="31781941" w14:textId="77777777" w:rsidTr="0002465F">
      <w:trPr>
        <w:trHeight w:hRule="exact" w:val="864"/>
      </w:trPr>
      <w:tc>
        <w:tcPr>
          <w:tcW w:w="1267" w:type="dxa"/>
          <w:tcBorders>
            <w:bottom w:val="single" w:sz="4" w:space="0" w:color="auto"/>
          </w:tcBorders>
          <w:shd w:val="clear" w:color="auto" w:fill="auto"/>
          <w:vAlign w:val="bottom"/>
        </w:tcPr>
        <w:p w14:paraId="0DB2E95F" w14:textId="77777777" w:rsidR="0002465F" w:rsidRDefault="0002465F" w:rsidP="0002465F">
          <w:pPr>
            <w:pStyle w:val="Header"/>
            <w:spacing w:after="120"/>
          </w:pPr>
        </w:p>
      </w:tc>
      <w:tc>
        <w:tcPr>
          <w:tcW w:w="1872" w:type="dxa"/>
          <w:tcBorders>
            <w:bottom w:val="single" w:sz="4" w:space="0" w:color="auto"/>
          </w:tcBorders>
          <w:shd w:val="clear" w:color="auto" w:fill="auto"/>
          <w:vAlign w:val="bottom"/>
        </w:tcPr>
        <w:p w14:paraId="23AFACBE" w14:textId="61C97CBD" w:rsidR="0002465F" w:rsidRPr="0002465F" w:rsidRDefault="0002465F" w:rsidP="0002465F">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14:paraId="2582CD97" w14:textId="77777777" w:rsidR="0002465F" w:rsidRDefault="0002465F" w:rsidP="0002465F">
          <w:pPr>
            <w:pStyle w:val="Header"/>
            <w:spacing w:after="120"/>
          </w:pPr>
        </w:p>
      </w:tc>
      <w:tc>
        <w:tcPr>
          <w:tcW w:w="6466" w:type="dxa"/>
          <w:gridSpan w:val="4"/>
          <w:tcBorders>
            <w:bottom w:val="single" w:sz="4" w:space="0" w:color="auto"/>
          </w:tcBorders>
          <w:shd w:val="clear" w:color="auto" w:fill="auto"/>
          <w:vAlign w:val="bottom"/>
        </w:tcPr>
        <w:p w14:paraId="2615E828" w14:textId="522C4930" w:rsidR="0002465F" w:rsidRPr="0002465F" w:rsidRDefault="0002465F" w:rsidP="0002465F">
          <w:pPr>
            <w:spacing w:after="80" w:line="240" w:lineRule="auto"/>
            <w:jc w:val="right"/>
            <w:rPr>
              <w:position w:val="-4"/>
            </w:rPr>
          </w:pPr>
          <w:r>
            <w:rPr>
              <w:position w:val="-4"/>
              <w:sz w:val="40"/>
            </w:rPr>
            <w:t>E</w:t>
          </w:r>
          <w:r>
            <w:rPr>
              <w:position w:val="-4"/>
            </w:rPr>
            <w:t>/C.19/2023/L.4</w:t>
          </w:r>
          <w:r w:rsidR="00136E7E">
            <w:rPr>
              <w:position w:val="-4"/>
            </w:rPr>
            <w:t>/Rev.1</w:t>
          </w:r>
        </w:p>
      </w:tc>
    </w:tr>
    <w:tr w:rsidR="0002465F" w:rsidRPr="0002465F" w14:paraId="22F9BCB7" w14:textId="77777777" w:rsidTr="0002465F">
      <w:trPr>
        <w:gridAfter w:val="1"/>
        <w:wAfter w:w="15" w:type="dxa"/>
        <w:trHeight w:hRule="exact" w:val="2880"/>
      </w:trPr>
      <w:tc>
        <w:tcPr>
          <w:tcW w:w="1267" w:type="dxa"/>
          <w:tcBorders>
            <w:top w:val="single" w:sz="4" w:space="0" w:color="auto"/>
            <w:bottom w:val="single" w:sz="12" w:space="0" w:color="auto"/>
          </w:tcBorders>
          <w:shd w:val="clear" w:color="auto" w:fill="auto"/>
        </w:tcPr>
        <w:p w14:paraId="676D9A78" w14:textId="3F1D5DF0" w:rsidR="0002465F" w:rsidRPr="0002465F" w:rsidRDefault="0002465F" w:rsidP="0002465F">
          <w:pPr>
            <w:pStyle w:val="Header"/>
            <w:spacing w:before="120"/>
            <w:jc w:val="center"/>
          </w:pPr>
          <w:r>
            <w:t xml:space="preserve"> </w:t>
          </w:r>
          <w:r>
            <w:drawing>
              <wp:inline distT="0" distB="0" distL="0" distR="0" wp14:anchorId="64A9A5A3" wp14:editId="07628BEF">
                <wp:extent cx="713232" cy="5971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14:paraId="72CBCED9" w14:textId="6A9F1761" w:rsidR="0002465F" w:rsidRPr="0002465F" w:rsidRDefault="0002465F" w:rsidP="0002465F">
          <w:pPr>
            <w:pStyle w:val="XLarge"/>
            <w:spacing w:before="109"/>
          </w:pPr>
          <w:r>
            <w:t>Economic and Social Council</w:t>
          </w:r>
        </w:p>
      </w:tc>
      <w:tc>
        <w:tcPr>
          <w:tcW w:w="245" w:type="dxa"/>
          <w:tcBorders>
            <w:top w:val="single" w:sz="4" w:space="0" w:color="auto"/>
            <w:bottom w:val="single" w:sz="12" w:space="0" w:color="auto"/>
          </w:tcBorders>
          <w:shd w:val="clear" w:color="auto" w:fill="auto"/>
        </w:tcPr>
        <w:p w14:paraId="0FCB5232" w14:textId="77777777" w:rsidR="0002465F" w:rsidRPr="0002465F" w:rsidRDefault="0002465F" w:rsidP="0002465F">
          <w:pPr>
            <w:pStyle w:val="Header"/>
            <w:spacing w:before="109"/>
          </w:pPr>
        </w:p>
      </w:tc>
      <w:tc>
        <w:tcPr>
          <w:tcW w:w="3096" w:type="dxa"/>
          <w:tcBorders>
            <w:top w:val="single" w:sz="4" w:space="0" w:color="auto"/>
            <w:bottom w:val="single" w:sz="12" w:space="0" w:color="auto"/>
          </w:tcBorders>
          <w:shd w:val="clear" w:color="auto" w:fill="auto"/>
        </w:tcPr>
        <w:p w14:paraId="5EFE5252" w14:textId="77777777" w:rsidR="0002465F" w:rsidRDefault="0002465F" w:rsidP="0002465F">
          <w:pPr>
            <w:pStyle w:val="Publication"/>
            <w:spacing w:before="240"/>
            <w:rPr>
              <w:color w:val="010000"/>
            </w:rPr>
          </w:pPr>
          <w:r>
            <w:rPr>
              <w:color w:val="010000"/>
            </w:rPr>
            <w:t>Distr.: Limited</w:t>
          </w:r>
        </w:p>
        <w:p w14:paraId="418A147C" w14:textId="685B7333" w:rsidR="0002465F" w:rsidRDefault="0002465F" w:rsidP="0002465F">
          <w:r>
            <w:t>2</w:t>
          </w:r>
          <w:r w:rsidR="00E24382">
            <w:t>7</w:t>
          </w:r>
          <w:r>
            <w:t xml:space="preserve"> April 2023</w:t>
          </w:r>
        </w:p>
        <w:p w14:paraId="5D8696FC" w14:textId="466D1715" w:rsidR="0002465F" w:rsidRDefault="0002465F" w:rsidP="0002465F"/>
        <w:p w14:paraId="061D0948" w14:textId="3A04BF49" w:rsidR="0002465F" w:rsidRPr="0002465F" w:rsidRDefault="0002465F" w:rsidP="0002465F">
          <w:r>
            <w:t>Original: English</w:t>
          </w:r>
        </w:p>
      </w:tc>
    </w:tr>
  </w:tbl>
  <w:p w14:paraId="3EB4F036" w14:textId="77777777" w:rsidR="0002465F" w:rsidRPr="0002465F" w:rsidRDefault="0002465F" w:rsidP="0002465F">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AD0"/>
    <w:multiLevelType w:val="hybridMultilevel"/>
    <w:tmpl w:val="B13E15D6"/>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1" w15:restartNumberingAfterBreak="0">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2" w15:restartNumberingAfterBreak="0">
    <w:nsid w:val="4CE669A5"/>
    <w:multiLevelType w:val="multilevel"/>
    <w:tmpl w:val="2B7A5FDC"/>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3" w15:restartNumberingAfterBreak="0">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num w:numId="1" w16cid:durableId="1222601280">
    <w:abstractNumId w:val="0"/>
  </w:num>
  <w:num w:numId="2" w16cid:durableId="1051803421">
    <w:abstractNumId w:val="2"/>
  </w:num>
  <w:num w:numId="3" w16cid:durableId="270208716">
    <w:abstractNumId w:val="3"/>
  </w:num>
  <w:num w:numId="4" w16cid:durableId="646931375">
    <w:abstractNumId w:val="1"/>
  </w:num>
  <w:num w:numId="5" w16cid:durableId="593056811">
    <w:abstractNumId w:val="3"/>
  </w:num>
  <w:num w:numId="6" w16cid:durableId="20591675">
    <w:abstractNumId w:val="1"/>
  </w:num>
  <w:num w:numId="7" w16cid:durableId="344552416">
    <w:abstractNumId w:val="3"/>
  </w:num>
  <w:num w:numId="8" w16cid:durableId="1775205894">
    <w:abstractNumId w:val="1"/>
  </w:num>
  <w:num w:numId="9" w16cid:durableId="1305307601">
    <w:abstractNumId w:val="3"/>
  </w:num>
  <w:num w:numId="10" w16cid:durableId="1472751812">
    <w:abstractNumId w:val="1"/>
  </w:num>
  <w:num w:numId="11" w16cid:durableId="1901743064">
    <w:abstractNumId w:val="3"/>
  </w:num>
  <w:num w:numId="12" w16cid:durableId="951670541">
    <w:abstractNumId w:val="0"/>
  </w:num>
  <w:num w:numId="13" w16cid:durableId="1544709741">
    <w:abstractNumId w:val="1"/>
  </w:num>
  <w:num w:numId="14" w16cid:durableId="1756240150">
    <w:abstractNumId w:val="2"/>
  </w:num>
  <w:num w:numId="15" w16cid:durableId="1650330575">
    <w:abstractNumId w:val="3"/>
  </w:num>
  <w:num w:numId="16" w16cid:durableId="1944919973">
    <w:abstractNumId w:val="0"/>
  </w:num>
  <w:num w:numId="17" w16cid:durableId="1526552369">
    <w:abstractNumId w:val="1"/>
  </w:num>
  <w:num w:numId="18" w16cid:durableId="1291012081">
    <w:abstractNumId w:val="2"/>
  </w:num>
  <w:num w:numId="19" w16cid:durableId="1488934056">
    <w:abstractNumId w:val="3"/>
  </w:num>
  <w:num w:numId="20" w16cid:durableId="192113318">
    <w:abstractNumId w:val="1"/>
  </w:num>
  <w:num w:numId="21" w16cid:durableId="1655454938">
    <w:abstractNumId w:val="3"/>
  </w:num>
  <w:num w:numId="22" w16cid:durableId="639383318">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yliss Lynn Greenberg">
    <w15:presenceInfo w15:providerId="AD" w15:userId="S::greenbergp@un.org::b3909379-253a-47ac-8ddf-e1c5558a6e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isplayBackgroundShape/>
  <w:trackRevisions/>
  <w:doNotTrackFormatting/>
  <w:defaultTabStop w:val="475"/>
  <w:hyphenationZone w:val="20"/>
  <w:doNotHyphenateCaps/>
  <w:evenAndOddHeaders/>
  <w:characterSpacingControl w:val="doNotCompress"/>
  <w:hdrShapeDefaults>
    <o:shapedefaults v:ext="edit" spidmax="2050"/>
  </w:hdrShapeDefaults>
  <w:footnotePr>
    <w:footnote w:id="-1"/>
    <w:footnote w:id="0"/>
  </w:footnotePr>
  <w:endnotePr>
    <w:pos w:val="sectEnd"/>
    <w:numFmt w:val="decimal"/>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arcode" w:val="*2307510*"/>
    <w:docVar w:name="CreationDt" w:val="25/04/2023 09:22:45"/>
    <w:docVar w:name="DocCategory" w:val="Doc"/>
    <w:docVar w:name="DocType" w:val="Final"/>
    <w:docVar w:name="DutyStation" w:val="New York"/>
    <w:docVar w:name="FooterJN" w:val="23-07510"/>
    <w:docVar w:name="jobn" w:val="23-07510 (E)"/>
    <w:docVar w:name="jobnDT" w:val="23-07510 (E)   250423"/>
    <w:docVar w:name="jobnDTDT" w:val="23-07510 (E)   250423   250423"/>
    <w:docVar w:name="JobNo" w:val="2307510E"/>
    <w:docVar w:name="JobNo2" w:val="2311334E"/>
    <w:docVar w:name="LocalDrive" w:val="-1"/>
    <w:docVar w:name="OandT" w:val=" "/>
    <w:docVar w:name="Session1" w:val="Twenty-second session_x000d_"/>
    <w:docVar w:name="sss1" w:val="E/C.19/2023/L.4"/>
    <w:docVar w:name="sss2" w:val="-"/>
    <w:docVar w:name="Symbol1" w:val="E/C.19/2023/L.4"/>
    <w:docVar w:name="Symbol2" w:val="-"/>
    <w:docVar w:name="Title1" w:val="_x0009__x0009_Draft report_x000d_"/>
  </w:docVars>
  <w:rsids>
    <w:rsidRoot w:val="000C23F7"/>
    <w:rsid w:val="00000E7A"/>
    <w:rsid w:val="0001325F"/>
    <w:rsid w:val="00017FCF"/>
    <w:rsid w:val="0002465F"/>
    <w:rsid w:val="00024D1E"/>
    <w:rsid w:val="00050F10"/>
    <w:rsid w:val="00062243"/>
    <w:rsid w:val="000A5595"/>
    <w:rsid w:val="000B3288"/>
    <w:rsid w:val="000C23F7"/>
    <w:rsid w:val="000C361C"/>
    <w:rsid w:val="000C4C9C"/>
    <w:rsid w:val="000D2CDD"/>
    <w:rsid w:val="00103D71"/>
    <w:rsid w:val="00106260"/>
    <w:rsid w:val="00136E7E"/>
    <w:rsid w:val="001634BA"/>
    <w:rsid w:val="0016426D"/>
    <w:rsid w:val="001733DD"/>
    <w:rsid w:val="00193365"/>
    <w:rsid w:val="001A207A"/>
    <w:rsid w:val="001C22A4"/>
    <w:rsid w:val="001C66B8"/>
    <w:rsid w:val="001D421C"/>
    <w:rsid w:val="001D79B0"/>
    <w:rsid w:val="001F4F5A"/>
    <w:rsid w:val="002007C7"/>
    <w:rsid w:val="00200F9C"/>
    <w:rsid w:val="00201732"/>
    <w:rsid w:val="00214645"/>
    <w:rsid w:val="002706A2"/>
    <w:rsid w:val="00283891"/>
    <w:rsid w:val="002C2DA2"/>
    <w:rsid w:val="002C633D"/>
    <w:rsid w:val="002D5AB8"/>
    <w:rsid w:val="002E09A8"/>
    <w:rsid w:val="002F07A1"/>
    <w:rsid w:val="00300B6A"/>
    <w:rsid w:val="0033698D"/>
    <w:rsid w:val="00346E64"/>
    <w:rsid w:val="00356795"/>
    <w:rsid w:val="00366D95"/>
    <w:rsid w:val="00371A3B"/>
    <w:rsid w:val="00390649"/>
    <w:rsid w:val="003A0A16"/>
    <w:rsid w:val="003A548B"/>
    <w:rsid w:val="003D159A"/>
    <w:rsid w:val="003E3B08"/>
    <w:rsid w:val="003E723B"/>
    <w:rsid w:val="003F7208"/>
    <w:rsid w:val="00410EEE"/>
    <w:rsid w:val="0042005F"/>
    <w:rsid w:val="0042568A"/>
    <w:rsid w:val="0044179B"/>
    <w:rsid w:val="004856CD"/>
    <w:rsid w:val="00492ED8"/>
    <w:rsid w:val="004A199E"/>
    <w:rsid w:val="004A6554"/>
    <w:rsid w:val="004B0B18"/>
    <w:rsid w:val="004B4C46"/>
    <w:rsid w:val="004B7F4B"/>
    <w:rsid w:val="004D17DB"/>
    <w:rsid w:val="004E08C7"/>
    <w:rsid w:val="005210CB"/>
    <w:rsid w:val="00525648"/>
    <w:rsid w:val="00541288"/>
    <w:rsid w:val="00556441"/>
    <w:rsid w:val="00556720"/>
    <w:rsid w:val="005675F7"/>
    <w:rsid w:val="005809C7"/>
    <w:rsid w:val="00583A6C"/>
    <w:rsid w:val="005A326E"/>
    <w:rsid w:val="005C49C8"/>
    <w:rsid w:val="005F2F1C"/>
    <w:rsid w:val="005F40E9"/>
    <w:rsid w:val="00603BC1"/>
    <w:rsid w:val="00612565"/>
    <w:rsid w:val="006137E4"/>
    <w:rsid w:val="00613D9C"/>
    <w:rsid w:val="00636929"/>
    <w:rsid w:val="0064252E"/>
    <w:rsid w:val="0064740E"/>
    <w:rsid w:val="00651750"/>
    <w:rsid w:val="00661357"/>
    <w:rsid w:val="00674235"/>
    <w:rsid w:val="00683E12"/>
    <w:rsid w:val="006D3F24"/>
    <w:rsid w:val="006D6278"/>
    <w:rsid w:val="006D73A6"/>
    <w:rsid w:val="00706E59"/>
    <w:rsid w:val="00707CAD"/>
    <w:rsid w:val="00747697"/>
    <w:rsid w:val="00764DD9"/>
    <w:rsid w:val="00766739"/>
    <w:rsid w:val="0076714B"/>
    <w:rsid w:val="00777887"/>
    <w:rsid w:val="007A2E27"/>
    <w:rsid w:val="007A4C14"/>
    <w:rsid w:val="007A620C"/>
    <w:rsid w:val="007B0707"/>
    <w:rsid w:val="007D1A24"/>
    <w:rsid w:val="007F1EE6"/>
    <w:rsid w:val="00811400"/>
    <w:rsid w:val="008134BA"/>
    <w:rsid w:val="008261E7"/>
    <w:rsid w:val="008261F4"/>
    <w:rsid w:val="0084183F"/>
    <w:rsid w:val="00846D29"/>
    <w:rsid w:val="00855FFA"/>
    <w:rsid w:val="00871BEC"/>
    <w:rsid w:val="008723C3"/>
    <w:rsid w:val="00890662"/>
    <w:rsid w:val="0089085F"/>
    <w:rsid w:val="00892325"/>
    <w:rsid w:val="008A156F"/>
    <w:rsid w:val="008E29DE"/>
    <w:rsid w:val="008F1C5D"/>
    <w:rsid w:val="00912F90"/>
    <w:rsid w:val="00923AB5"/>
    <w:rsid w:val="00947922"/>
    <w:rsid w:val="009515FC"/>
    <w:rsid w:val="009E1969"/>
    <w:rsid w:val="00A13829"/>
    <w:rsid w:val="00A20AC0"/>
    <w:rsid w:val="00A30DCB"/>
    <w:rsid w:val="00A3290D"/>
    <w:rsid w:val="00A61758"/>
    <w:rsid w:val="00A63756"/>
    <w:rsid w:val="00A67B69"/>
    <w:rsid w:val="00A73452"/>
    <w:rsid w:val="00A81678"/>
    <w:rsid w:val="00A920D1"/>
    <w:rsid w:val="00A93A73"/>
    <w:rsid w:val="00AA2E74"/>
    <w:rsid w:val="00AA31F4"/>
    <w:rsid w:val="00AA52C9"/>
    <w:rsid w:val="00AB2BAB"/>
    <w:rsid w:val="00AB569E"/>
    <w:rsid w:val="00AC617F"/>
    <w:rsid w:val="00AE72A3"/>
    <w:rsid w:val="00B27E2C"/>
    <w:rsid w:val="00B40842"/>
    <w:rsid w:val="00B626F1"/>
    <w:rsid w:val="00B72352"/>
    <w:rsid w:val="00B761B6"/>
    <w:rsid w:val="00B855B3"/>
    <w:rsid w:val="00BA666B"/>
    <w:rsid w:val="00BB5C7D"/>
    <w:rsid w:val="00BC3E60"/>
    <w:rsid w:val="00BD0E97"/>
    <w:rsid w:val="00BE196B"/>
    <w:rsid w:val="00BF5B27"/>
    <w:rsid w:val="00BF6BE0"/>
    <w:rsid w:val="00C779E4"/>
    <w:rsid w:val="00C83E21"/>
    <w:rsid w:val="00CA7B2A"/>
    <w:rsid w:val="00CD4AC4"/>
    <w:rsid w:val="00CE281A"/>
    <w:rsid w:val="00CF399C"/>
    <w:rsid w:val="00D11DA6"/>
    <w:rsid w:val="00D526E8"/>
    <w:rsid w:val="00D82A5F"/>
    <w:rsid w:val="00D94A42"/>
    <w:rsid w:val="00DA45F3"/>
    <w:rsid w:val="00DB6F20"/>
    <w:rsid w:val="00DC7B16"/>
    <w:rsid w:val="00DD42F7"/>
    <w:rsid w:val="00DF1145"/>
    <w:rsid w:val="00E24382"/>
    <w:rsid w:val="00E41701"/>
    <w:rsid w:val="00E445A0"/>
    <w:rsid w:val="00E85EA5"/>
    <w:rsid w:val="00E870C2"/>
    <w:rsid w:val="00E91B5F"/>
    <w:rsid w:val="00ED42F5"/>
    <w:rsid w:val="00ED5AA7"/>
    <w:rsid w:val="00EE1580"/>
    <w:rsid w:val="00EE50D8"/>
    <w:rsid w:val="00EF26CE"/>
    <w:rsid w:val="00EF43F9"/>
    <w:rsid w:val="00F0519C"/>
    <w:rsid w:val="00F27BF6"/>
    <w:rsid w:val="00F30184"/>
    <w:rsid w:val="00F419C7"/>
    <w:rsid w:val="00F55634"/>
    <w:rsid w:val="00F5593E"/>
    <w:rsid w:val="00F8600E"/>
    <w:rsid w:val="00F94BC6"/>
    <w:rsid w:val="00FB0A03"/>
    <w:rsid w:val="00FC49F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5C2C8C"/>
  <w15:chartTrackingRefBased/>
  <w15:docId w15:val="{6EC7F6B5-7E03-453B-8AC8-05F58B64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6CE"/>
    <w:pPr>
      <w:suppressAutoHyphens/>
      <w:spacing w:after="0" w:line="240" w:lineRule="exact"/>
    </w:pPr>
    <w:rPr>
      <w:rFonts w:ascii="Times New Roman" w:eastAsiaTheme="minorHAnsi" w:hAnsi="Times New Roman" w:cs="Times New Roman"/>
      <w:spacing w:val="4"/>
      <w:w w:val="103"/>
      <w:kern w:val="14"/>
      <w:sz w:val="20"/>
      <w:szCs w:val="20"/>
      <w:lang w:eastAsia="en-US"/>
    </w:rPr>
  </w:style>
  <w:style w:type="paragraph" w:styleId="Heading1">
    <w:name w:val="heading 1"/>
    <w:basedOn w:val="Normal"/>
    <w:next w:val="Normal"/>
    <w:link w:val="Heading1Char"/>
    <w:uiPriority w:val="9"/>
    <w:qFormat/>
    <w:rsid w:val="003A0A16"/>
    <w:pPr>
      <w:keepNext/>
      <w:spacing w:before="240" w:after="60"/>
      <w:outlineLvl w:val="0"/>
    </w:pPr>
    <w:rPr>
      <w:rFonts w:ascii="Arial" w:eastAsia="Times New Roman" w:hAnsi="Arial"/>
      <w:b/>
      <w:bCs/>
      <w:kern w:val="32"/>
      <w:sz w:val="32"/>
      <w:szCs w:val="28"/>
    </w:rPr>
  </w:style>
  <w:style w:type="paragraph" w:styleId="Heading2">
    <w:name w:val="heading 2"/>
    <w:basedOn w:val="Normal"/>
    <w:next w:val="Normal"/>
    <w:link w:val="Heading2Char"/>
    <w:uiPriority w:val="9"/>
    <w:qFormat/>
    <w:rsid w:val="003A0A16"/>
    <w:pPr>
      <w:keepNext/>
      <w:spacing w:before="240" w:after="60"/>
      <w:outlineLvl w:val="1"/>
    </w:pPr>
    <w:rPr>
      <w:rFonts w:ascii="Arial" w:eastAsia="Times New Roman" w:hAnsi="Arial"/>
      <w:b/>
      <w:bCs/>
      <w:i/>
      <w:sz w:val="28"/>
      <w:szCs w:val="26"/>
    </w:rPr>
  </w:style>
  <w:style w:type="paragraph" w:styleId="Heading3">
    <w:name w:val="heading 3"/>
    <w:basedOn w:val="Normal"/>
    <w:next w:val="Normal"/>
    <w:link w:val="Heading3Char"/>
    <w:uiPriority w:val="9"/>
    <w:qFormat/>
    <w:rsid w:val="003A0A16"/>
    <w:pPr>
      <w:keepNext/>
      <w:spacing w:before="240" w:after="60"/>
      <w:outlineLvl w:val="2"/>
    </w:pPr>
    <w:rPr>
      <w:rFonts w:ascii="Arial" w:eastAsia="Times New Roman" w:hAnsi="Arial"/>
      <w:b/>
      <w:bCs/>
      <w:sz w:val="26"/>
    </w:rPr>
  </w:style>
  <w:style w:type="paragraph" w:styleId="Heading4">
    <w:name w:val="heading 4"/>
    <w:basedOn w:val="Normal"/>
    <w:next w:val="Normal"/>
    <w:link w:val="Heading4Char"/>
    <w:uiPriority w:val="9"/>
    <w:semiHidden/>
    <w:unhideWhenUsed/>
    <w:qFormat/>
    <w:rsid w:val="003A0A16"/>
    <w:pPr>
      <w:spacing w:before="20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3A0A16"/>
    <w:pPr>
      <w:spacing w:before="20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3A0A16"/>
    <w:pPr>
      <w:spacing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3A0A16"/>
    <w:pPr>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3A0A16"/>
    <w:pPr>
      <w:outlineLvl w:val="7"/>
    </w:pPr>
    <w:rPr>
      <w:rFonts w:ascii="Cambria" w:eastAsia="Times New Roman" w:hAnsi="Cambria"/>
    </w:rPr>
  </w:style>
  <w:style w:type="paragraph" w:styleId="Heading9">
    <w:name w:val="heading 9"/>
    <w:basedOn w:val="Normal"/>
    <w:next w:val="Normal"/>
    <w:link w:val="Heading9Char"/>
    <w:uiPriority w:val="9"/>
    <w:semiHidden/>
    <w:unhideWhenUsed/>
    <w:qFormat/>
    <w:rsid w:val="003A0A16"/>
    <w:pPr>
      <w:outlineLvl w:val="8"/>
    </w:pPr>
    <w:rPr>
      <w:rFonts w:ascii="Cambria" w:eastAsia="Times New Roman"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P">
    <w:name w:val="_ 7_ P"/>
    <w:basedOn w:val="Normal"/>
    <w:next w:val="Normal"/>
    <w:qFormat/>
    <w:rsid w:val="003A0A16"/>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sz w:val="14"/>
      <w:szCs w:val="24"/>
    </w:rPr>
  </w:style>
  <w:style w:type="paragraph" w:customStyle="1" w:styleId="H1">
    <w:name w:val="_ H_1"/>
    <w:basedOn w:val="Normal"/>
    <w:next w:val="SingleTxt"/>
    <w:rsid w:val="00EF26CE"/>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SingleTxt"/>
    <w:rsid w:val="00EF26CE"/>
    <w:pPr>
      <w:spacing w:line="300" w:lineRule="exact"/>
      <w:ind w:left="0" w:right="0" w:firstLine="0"/>
    </w:pPr>
    <w:rPr>
      <w:spacing w:val="-2"/>
      <w:sz w:val="28"/>
    </w:rPr>
  </w:style>
  <w:style w:type="paragraph" w:customStyle="1" w:styleId="HM">
    <w:name w:val="_ H __M"/>
    <w:basedOn w:val="HCh"/>
    <w:next w:val="Normal"/>
    <w:rsid w:val="00EF26CE"/>
    <w:pPr>
      <w:spacing w:line="360" w:lineRule="exact"/>
    </w:pPr>
    <w:rPr>
      <w:spacing w:val="-3"/>
      <w:w w:val="99"/>
      <w:sz w:val="34"/>
    </w:rPr>
  </w:style>
  <w:style w:type="paragraph" w:customStyle="1" w:styleId="H23">
    <w:name w:val="_ H_2/3"/>
    <w:basedOn w:val="Normal"/>
    <w:next w:val="SingleTxt"/>
    <w:rsid w:val="00EF26CE"/>
    <w:pPr>
      <w:outlineLvl w:val="1"/>
    </w:pPr>
    <w:rPr>
      <w:b/>
      <w:lang w:val="en-US"/>
    </w:rPr>
  </w:style>
  <w:style w:type="paragraph" w:customStyle="1" w:styleId="H4">
    <w:name w:val="_ H_4"/>
    <w:basedOn w:val="Normal"/>
    <w:next w:val="SingleTxt"/>
    <w:rsid w:val="00EF26CE"/>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EF26CE"/>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EF26CE"/>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EF26CE"/>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EF26CE"/>
    <w:pPr>
      <w:spacing w:line="540" w:lineRule="exact"/>
    </w:pPr>
    <w:rPr>
      <w:spacing w:val="-8"/>
      <w:w w:val="96"/>
      <w:sz w:val="57"/>
    </w:rPr>
  </w:style>
  <w:style w:type="paragraph" w:customStyle="1" w:styleId="SS">
    <w:name w:val="__S_S"/>
    <w:basedOn w:val="HCh"/>
    <w:next w:val="Normal"/>
    <w:rsid w:val="00EF26CE"/>
    <w:pPr>
      <w:ind w:left="1267" w:right="1267"/>
    </w:pPr>
  </w:style>
  <w:style w:type="paragraph" w:customStyle="1" w:styleId="SingleTxt">
    <w:name w:val="__Single Txt"/>
    <w:basedOn w:val="Normal"/>
    <w:rsid w:val="00EF26C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qFormat/>
    <w:rsid w:val="00EF26CE"/>
    <w:pPr>
      <w:spacing w:after="0" w:line="240" w:lineRule="exact"/>
    </w:pPr>
    <w:rPr>
      <w:rFonts w:ascii="Times New Roman" w:eastAsiaTheme="minorHAnsi" w:hAnsi="Times New Roman" w:cs="Times New Roman"/>
      <w:spacing w:val="4"/>
      <w:w w:val="103"/>
      <w:kern w:val="14"/>
      <w:sz w:val="20"/>
      <w:szCs w:val="20"/>
      <w:lang w:eastAsia="en-US"/>
    </w:rPr>
  </w:style>
  <w:style w:type="paragraph" w:customStyle="1" w:styleId="TitleH1">
    <w:name w:val="Title_H1"/>
    <w:basedOn w:val="Normal"/>
    <w:next w:val="Normal"/>
    <w:qFormat/>
    <w:rsid w:val="00EF26CE"/>
    <w:pPr>
      <w:keepNext/>
      <w:keepLines/>
      <w:spacing w:line="270" w:lineRule="exact"/>
      <w:ind w:left="1267" w:right="1267" w:hanging="1267"/>
      <w:outlineLvl w:val="0"/>
    </w:pPr>
    <w:rPr>
      <w:b/>
      <w:sz w:val="24"/>
    </w:rPr>
  </w:style>
  <w:style w:type="paragraph" w:customStyle="1" w:styleId="AgendaTitleH2">
    <w:name w:val="Agenda_Title_H2"/>
    <w:basedOn w:val="TitleH1"/>
    <w:next w:val="Normal"/>
    <w:qFormat/>
    <w:rsid w:val="00EF26CE"/>
    <w:pPr>
      <w:spacing w:line="240" w:lineRule="exact"/>
      <w:ind w:left="0" w:right="5040" w:firstLine="0"/>
      <w:outlineLvl w:val="1"/>
    </w:pPr>
    <w:rPr>
      <w:sz w:val="20"/>
    </w:rPr>
  </w:style>
  <w:style w:type="paragraph" w:styleId="BalloonText">
    <w:name w:val="Balloon Text"/>
    <w:basedOn w:val="Normal"/>
    <w:link w:val="BalloonTextChar"/>
    <w:semiHidden/>
    <w:rsid w:val="00EF26CE"/>
    <w:rPr>
      <w:rFonts w:ascii="Tahoma" w:hAnsi="Tahoma" w:cs="Tahoma"/>
      <w:sz w:val="16"/>
      <w:szCs w:val="16"/>
    </w:rPr>
  </w:style>
  <w:style w:type="character" w:customStyle="1" w:styleId="BalloonTextChar">
    <w:name w:val="Balloon Text Char"/>
    <w:basedOn w:val="DefaultParagraphFont"/>
    <w:link w:val="BalloonText"/>
    <w:semiHidden/>
    <w:rsid w:val="00EF26CE"/>
    <w:rPr>
      <w:rFonts w:ascii="Tahoma" w:eastAsiaTheme="minorHAnsi" w:hAnsi="Tahoma" w:cs="Tahoma"/>
      <w:spacing w:val="4"/>
      <w:w w:val="103"/>
      <w:kern w:val="14"/>
      <w:sz w:val="16"/>
      <w:szCs w:val="16"/>
      <w:lang w:eastAsia="en-US"/>
    </w:rPr>
  </w:style>
  <w:style w:type="paragraph" w:customStyle="1" w:styleId="Bullet1">
    <w:name w:val="Bullet 1"/>
    <w:basedOn w:val="Normal"/>
    <w:qFormat/>
    <w:rsid w:val="00EF26CE"/>
    <w:pPr>
      <w:numPr>
        <w:numId w:val="21"/>
      </w:numPr>
      <w:spacing w:after="120" w:line="240" w:lineRule="atLeast"/>
      <w:ind w:right="1267"/>
      <w:jc w:val="both"/>
    </w:pPr>
  </w:style>
  <w:style w:type="paragraph" w:customStyle="1" w:styleId="Bullet2">
    <w:name w:val="Bullet 2"/>
    <w:basedOn w:val="Normal"/>
    <w:qFormat/>
    <w:rsid w:val="003A0A16"/>
    <w:pPr>
      <w:numPr>
        <w:numId w:val="16"/>
      </w:numPr>
      <w:spacing w:after="120"/>
      <w:ind w:right="1264"/>
      <w:jc w:val="both"/>
    </w:pPr>
  </w:style>
  <w:style w:type="paragraph" w:customStyle="1" w:styleId="Bullet3">
    <w:name w:val="Bullet 3"/>
    <w:basedOn w:val="SingleTxt"/>
    <w:qFormat/>
    <w:rsid w:val="00EF26CE"/>
    <w:pPr>
      <w:numPr>
        <w:numId w:val="22"/>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styleId="Caption">
    <w:name w:val="caption"/>
    <w:basedOn w:val="Normal"/>
    <w:next w:val="Normal"/>
    <w:uiPriority w:val="35"/>
    <w:semiHidden/>
    <w:unhideWhenUsed/>
    <w:rsid w:val="003A0A16"/>
    <w:pPr>
      <w:spacing w:line="240" w:lineRule="auto"/>
    </w:pPr>
    <w:rPr>
      <w:b/>
      <w:bCs/>
      <w:color w:val="4F81BD"/>
      <w:sz w:val="18"/>
      <w:szCs w:val="18"/>
    </w:rPr>
  </w:style>
  <w:style w:type="character" w:styleId="CommentReference">
    <w:name w:val="annotation reference"/>
    <w:semiHidden/>
    <w:rsid w:val="00EF26CE"/>
    <w:rPr>
      <w:sz w:val="6"/>
    </w:rPr>
  </w:style>
  <w:style w:type="paragraph" w:customStyle="1" w:styleId="Distribution">
    <w:name w:val="Distribution"/>
    <w:next w:val="Normal"/>
    <w:rsid w:val="00EF26CE"/>
    <w:pPr>
      <w:spacing w:before="240" w:after="0" w:line="240" w:lineRule="auto"/>
    </w:pPr>
    <w:rPr>
      <w:rFonts w:ascii="Times New Roman" w:eastAsiaTheme="minorHAnsi" w:hAnsi="Times New Roman" w:cs="Times New Roman"/>
      <w:spacing w:val="4"/>
      <w:w w:val="103"/>
      <w:kern w:val="14"/>
      <w:sz w:val="20"/>
      <w:szCs w:val="20"/>
      <w:lang w:eastAsia="en-US"/>
    </w:rPr>
  </w:style>
  <w:style w:type="character" w:styleId="EndnoteReference">
    <w:name w:val="endnote reference"/>
    <w:semiHidden/>
    <w:rsid w:val="00EF26CE"/>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link w:val="FootnoteTextChar"/>
    <w:rsid w:val="00EF26CE"/>
    <w:pPr>
      <w:widowControl w:val="0"/>
      <w:tabs>
        <w:tab w:val="right" w:pos="418"/>
      </w:tabs>
      <w:spacing w:line="210" w:lineRule="exact"/>
      <w:ind w:left="475" w:hanging="475"/>
    </w:pPr>
    <w:rPr>
      <w:spacing w:val="5"/>
      <w:sz w:val="17"/>
    </w:rPr>
  </w:style>
  <w:style w:type="character" w:customStyle="1" w:styleId="FootnoteTextChar">
    <w:name w:val="Footnote Text Char"/>
    <w:basedOn w:val="DefaultParagraphFont"/>
    <w:link w:val="FootnoteText"/>
    <w:rsid w:val="00EF26CE"/>
    <w:rPr>
      <w:rFonts w:ascii="Times New Roman" w:eastAsiaTheme="minorHAnsi" w:hAnsi="Times New Roman" w:cs="Times New Roman"/>
      <w:spacing w:val="5"/>
      <w:w w:val="103"/>
      <w:kern w:val="14"/>
      <w:sz w:val="17"/>
      <w:szCs w:val="20"/>
      <w:lang w:eastAsia="en-US"/>
    </w:rPr>
  </w:style>
  <w:style w:type="paragraph" w:styleId="EndnoteText">
    <w:name w:val="endnote text"/>
    <w:basedOn w:val="FootnoteText"/>
    <w:link w:val="EndnoteTextChar"/>
    <w:semiHidden/>
    <w:rsid w:val="00EF26CE"/>
  </w:style>
  <w:style w:type="character" w:customStyle="1" w:styleId="EndnoteTextChar">
    <w:name w:val="Endnote Text Char"/>
    <w:basedOn w:val="DefaultParagraphFont"/>
    <w:link w:val="EndnoteText"/>
    <w:semiHidden/>
    <w:rsid w:val="00EF26CE"/>
    <w:rPr>
      <w:rFonts w:ascii="Times New Roman" w:eastAsiaTheme="minorHAnsi" w:hAnsi="Times New Roman" w:cs="Times New Roman"/>
      <w:spacing w:val="5"/>
      <w:w w:val="103"/>
      <w:kern w:val="14"/>
      <w:sz w:val="17"/>
      <w:szCs w:val="20"/>
      <w:lang w:eastAsia="en-US"/>
    </w:rPr>
  </w:style>
  <w:style w:type="paragraph" w:styleId="Footer">
    <w:name w:val="footer"/>
    <w:link w:val="FooterChar"/>
    <w:rsid w:val="00EF26CE"/>
    <w:pPr>
      <w:tabs>
        <w:tab w:val="center" w:pos="4320"/>
        <w:tab w:val="right" w:pos="8640"/>
      </w:tabs>
      <w:spacing w:after="0" w:line="240" w:lineRule="auto"/>
    </w:pPr>
    <w:rPr>
      <w:rFonts w:ascii="Times New Roman" w:eastAsiaTheme="minorHAnsi" w:hAnsi="Times New Roman" w:cs="Times New Roman"/>
      <w:b/>
      <w:noProof/>
      <w:sz w:val="17"/>
      <w:szCs w:val="20"/>
      <w:lang w:val="en-US" w:eastAsia="en-US"/>
    </w:rPr>
  </w:style>
  <w:style w:type="character" w:customStyle="1" w:styleId="FooterChar">
    <w:name w:val="Footer Char"/>
    <w:basedOn w:val="DefaultParagraphFont"/>
    <w:link w:val="Footer"/>
    <w:rsid w:val="00EF26CE"/>
    <w:rPr>
      <w:rFonts w:ascii="Times New Roman" w:eastAsiaTheme="minorHAnsi" w:hAnsi="Times New Roman" w:cs="Times New Roman"/>
      <w:b/>
      <w:noProof/>
      <w:sz w:val="17"/>
      <w:szCs w:val="20"/>
      <w:lang w:val="en-US" w:eastAsia="en-US"/>
    </w:rPr>
  </w:style>
  <w:style w:type="character" w:styleId="FootnoteReference">
    <w:name w:val="footnote reference"/>
    <w:semiHidden/>
    <w:rsid w:val="00EF26CE"/>
    <w:rPr>
      <w:color w:val="auto"/>
      <w:spacing w:val="5"/>
      <w:w w:val="103"/>
      <w:kern w:val="14"/>
      <w:position w:val="0"/>
      <w:vertAlign w:val="superscript"/>
      <w14:ligatures w14:val="none"/>
      <w14:numForm w14:val="default"/>
      <w14:numSpacing w14:val="default"/>
      <w14:stylisticSets/>
      <w14:cntxtAlts w14:val="0"/>
    </w:rPr>
  </w:style>
  <w:style w:type="paragraph" w:customStyle="1" w:styleId="HdBanner">
    <w:name w:val="Hd Banner"/>
    <w:basedOn w:val="Normal"/>
    <w:next w:val="Normal"/>
    <w:qFormat/>
    <w:rsid w:val="003A0A16"/>
    <w:pPr>
      <w:keepLines/>
      <w:shd w:val="pct10" w:color="auto" w:fill="FFFFFF"/>
      <w:tabs>
        <w:tab w:val="left" w:pos="2218"/>
      </w:tabs>
      <w:spacing w:line="360" w:lineRule="exact"/>
    </w:pPr>
    <w:rPr>
      <w:b/>
      <w:spacing w:val="1"/>
      <w:position w:val="6"/>
      <w:sz w:val="24"/>
      <w:szCs w:val="24"/>
    </w:rPr>
  </w:style>
  <w:style w:type="paragraph" w:customStyle="1" w:styleId="HdChapterLt">
    <w:name w:val="Hd Chapter Lt"/>
    <w:basedOn w:val="Normal"/>
    <w:next w:val="Normal"/>
    <w:qFormat/>
    <w:rsid w:val="003A0A16"/>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3A0A16"/>
    <w:pPr>
      <w:spacing w:before="240"/>
    </w:pPr>
    <w:rPr>
      <w:b/>
      <w:spacing w:val="-2"/>
      <w:w w:val="100"/>
    </w:rPr>
  </w:style>
  <w:style w:type="paragraph" w:customStyle="1" w:styleId="HdChapterBdLg">
    <w:name w:val="Hd Chapter Bd Lg"/>
    <w:basedOn w:val="HdChapterBD"/>
    <w:next w:val="Normal"/>
    <w:qFormat/>
    <w:rsid w:val="003A0A16"/>
    <w:rPr>
      <w:spacing w:val="-3"/>
      <w:w w:val="99"/>
      <w:kern w:val="14"/>
      <w:sz w:val="34"/>
      <w:szCs w:val="34"/>
    </w:rPr>
  </w:style>
  <w:style w:type="paragraph" w:styleId="Header">
    <w:name w:val="header"/>
    <w:link w:val="HeaderChar"/>
    <w:rsid w:val="00EF26CE"/>
    <w:pPr>
      <w:tabs>
        <w:tab w:val="center" w:pos="4320"/>
        <w:tab w:val="right" w:pos="8640"/>
      </w:tabs>
      <w:spacing w:after="0" w:line="240" w:lineRule="auto"/>
    </w:pPr>
    <w:rPr>
      <w:rFonts w:ascii="Times New Roman" w:eastAsiaTheme="minorHAnsi" w:hAnsi="Times New Roman" w:cs="Times New Roman"/>
      <w:noProof/>
      <w:sz w:val="17"/>
      <w:szCs w:val="20"/>
      <w:lang w:val="en-US" w:eastAsia="en-US"/>
    </w:rPr>
  </w:style>
  <w:style w:type="character" w:customStyle="1" w:styleId="HeaderChar">
    <w:name w:val="Header Char"/>
    <w:basedOn w:val="DefaultParagraphFont"/>
    <w:link w:val="Header"/>
    <w:rsid w:val="00EF26CE"/>
    <w:rPr>
      <w:rFonts w:ascii="Times New Roman" w:eastAsiaTheme="minorHAnsi" w:hAnsi="Times New Roman" w:cs="Times New Roman"/>
      <w:noProof/>
      <w:sz w:val="17"/>
      <w:szCs w:val="20"/>
      <w:lang w:val="en-US" w:eastAsia="en-US"/>
    </w:rPr>
  </w:style>
  <w:style w:type="character" w:customStyle="1" w:styleId="Heading1Char">
    <w:name w:val="Heading 1 Char"/>
    <w:link w:val="Heading1"/>
    <w:uiPriority w:val="9"/>
    <w:rsid w:val="003A0A16"/>
    <w:rPr>
      <w:rFonts w:ascii="Arial" w:eastAsia="Times New Roman" w:hAnsi="Arial" w:cs="Times New Roman"/>
      <w:b/>
      <w:bCs/>
      <w:spacing w:val="4"/>
      <w:w w:val="103"/>
      <w:kern w:val="32"/>
      <w:sz w:val="32"/>
      <w:szCs w:val="28"/>
      <w:lang w:eastAsia="en-US"/>
    </w:rPr>
  </w:style>
  <w:style w:type="character" w:customStyle="1" w:styleId="Heading2Char">
    <w:name w:val="Heading 2 Char"/>
    <w:link w:val="Heading2"/>
    <w:uiPriority w:val="9"/>
    <w:rsid w:val="003A0A16"/>
    <w:rPr>
      <w:rFonts w:ascii="Arial" w:eastAsia="Times New Roman" w:hAnsi="Arial" w:cs="Times New Roman"/>
      <w:b/>
      <w:bCs/>
      <w:i/>
      <w:spacing w:val="4"/>
      <w:w w:val="103"/>
      <w:kern w:val="14"/>
      <w:sz w:val="28"/>
      <w:szCs w:val="26"/>
      <w:lang w:eastAsia="en-US"/>
    </w:rPr>
  </w:style>
  <w:style w:type="character" w:customStyle="1" w:styleId="Heading3Char">
    <w:name w:val="Heading 3 Char"/>
    <w:link w:val="Heading3"/>
    <w:uiPriority w:val="9"/>
    <w:rsid w:val="003A0A16"/>
    <w:rPr>
      <w:rFonts w:ascii="Arial" w:eastAsia="Times New Roman" w:hAnsi="Arial" w:cs="Times New Roman"/>
      <w:b/>
      <w:bCs/>
      <w:spacing w:val="4"/>
      <w:w w:val="103"/>
      <w:kern w:val="14"/>
      <w:sz w:val="26"/>
      <w:szCs w:val="20"/>
      <w:lang w:eastAsia="en-US"/>
    </w:rPr>
  </w:style>
  <w:style w:type="character" w:customStyle="1" w:styleId="Heading4Char">
    <w:name w:val="Heading 4 Char"/>
    <w:link w:val="Heading4"/>
    <w:uiPriority w:val="9"/>
    <w:semiHidden/>
    <w:rsid w:val="003A0A16"/>
    <w:rPr>
      <w:rFonts w:ascii="Cambria" w:eastAsia="Times New Roman" w:hAnsi="Cambria" w:cs="Times New Roman"/>
      <w:b/>
      <w:bCs/>
      <w:i/>
      <w:iCs/>
      <w:spacing w:val="4"/>
      <w:w w:val="103"/>
      <w:kern w:val="14"/>
      <w:sz w:val="20"/>
      <w:szCs w:val="20"/>
      <w:lang w:eastAsia="en-US"/>
    </w:rPr>
  </w:style>
  <w:style w:type="character" w:customStyle="1" w:styleId="Heading5Char">
    <w:name w:val="Heading 5 Char"/>
    <w:link w:val="Heading5"/>
    <w:uiPriority w:val="9"/>
    <w:semiHidden/>
    <w:rsid w:val="003A0A16"/>
    <w:rPr>
      <w:rFonts w:ascii="Cambria" w:eastAsia="Times New Roman" w:hAnsi="Cambria" w:cs="Times New Roman"/>
      <w:b/>
      <w:bCs/>
      <w:color w:val="7F7F7F"/>
      <w:spacing w:val="4"/>
      <w:w w:val="103"/>
      <w:kern w:val="14"/>
      <w:sz w:val="20"/>
      <w:szCs w:val="20"/>
      <w:lang w:eastAsia="en-US"/>
    </w:rPr>
  </w:style>
  <w:style w:type="character" w:customStyle="1" w:styleId="Heading6Char">
    <w:name w:val="Heading 6 Char"/>
    <w:link w:val="Heading6"/>
    <w:uiPriority w:val="9"/>
    <w:semiHidden/>
    <w:rsid w:val="003A0A16"/>
    <w:rPr>
      <w:rFonts w:ascii="Cambria" w:eastAsia="Times New Roman" w:hAnsi="Cambria" w:cs="Times New Roman"/>
      <w:b/>
      <w:bCs/>
      <w:i/>
      <w:iCs/>
      <w:color w:val="7F7F7F"/>
      <w:spacing w:val="4"/>
      <w:w w:val="103"/>
      <w:kern w:val="14"/>
      <w:sz w:val="20"/>
      <w:szCs w:val="20"/>
      <w:lang w:eastAsia="en-US"/>
    </w:rPr>
  </w:style>
  <w:style w:type="character" w:customStyle="1" w:styleId="Heading7Char">
    <w:name w:val="Heading 7 Char"/>
    <w:link w:val="Heading7"/>
    <w:uiPriority w:val="9"/>
    <w:semiHidden/>
    <w:rsid w:val="003A0A16"/>
    <w:rPr>
      <w:rFonts w:ascii="Cambria" w:eastAsia="Times New Roman" w:hAnsi="Cambria" w:cs="Times New Roman"/>
      <w:i/>
      <w:iCs/>
      <w:spacing w:val="4"/>
      <w:w w:val="103"/>
      <w:kern w:val="14"/>
      <w:sz w:val="20"/>
      <w:szCs w:val="20"/>
      <w:lang w:eastAsia="en-US"/>
    </w:rPr>
  </w:style>
  <w:style w:type="character" w:customStyle="1" w:styleId="Heading8Char">
    <w:name w:val="Heading 8 Char"/>
    <w:link w:val="Heading8"/>
    <w:uiPriority w:val="9"/>
    <w:semiHidden/>
    <w:rsid w:val="003A0A16"/>
    <w:rPr>
      <w:rFonts w:ascii="Cambria" w:eastAsia="Times New Roman" w:hAnsi="Cambria" w:cs="Times New Roman"/>
      <w:spacing w:val="4"/>
      <w:w w:val="103"/>
      <w:kern w:val="14"/>
      <w:sz w:val="20"/>
      <w:szCs w:val="20"/>
      <w:lang w:eastAsia="en-US"/>
    </w:rPr>
  </w:style>
  <w:style w:type="character" w:customStyle="1" w:styleId="Heading9Char">
    <w:name w:val="Heading 9 Char"/>
    <w:link w:val="Heading9"/>
    <w:uiPriority w:val="9"/>
    <w:semiHidden/>
    <w:rsid w:val="003A0A16"/>
    <w:rPr>
      <w:rFonts w:ascii="Cambria" w:eastAsia="Times New Roman" w:hAnsi="Cambria" w:cs="Times New Roman"/>
      <w:i/>
      <w:iCs/>
      <w:spacing w:val="5"/>
      <w:w w:val="103"/>
      <w:kern w:val="14"/>
      <w:sz w:val="20"/>
      <w:szCs w:val="20"/>
      <w:lang w:eastAsia="en-US"/>
    </w:rPr>
  </w:style>
  <w:style w:type="paragraph" w:customStyle="1" w:styleId="JournalHeading1">
    <w:name w:val="Journal_Heading1"/>
    <w:basedOn w:val="Normal"/>
    <w:next w:val="Normal"/>
    <w:qFormat/>
    <w:rsid w:val="003A0A16"/>
    <w:pPr>
      <w:keepNext/>
      <w:spacing w:before="190" w:line="270" w:lineRule="exact"/>
    </w:pPr>
    <w:rPr>
      <w:b/>
      <w:sz w:val="24"/>
    </w:rPr>
  </w:style>
  <w:style w:type="paragraph" w:customStyle="1" w:styleId="JournalHeading2">
    <w:name w:val="Journal_Heading2"/>
    <w:basedOn w:val="Normal"/>
    <w:next w:val="Normal"/>
    <w:qFormat/>
    <w:rsid w:val="003A0A16"/>
    <w:pPr>
      <w:keepNext/>
      <w:keepLines/>
      <w:spacing w:before="240"/>
      <w:outlineLvl w:val="1"/>
    </w:pPr>
    <w:rPr>
      <w:b/>
      <w:spacing w:val="2"/>
    </w:rPr>
  </w:style>
  <w:style w:type="paragraph" w:customStyle="1" w:styleId="JournalHeading4">
    <w:name w:val="Journal_Heading4"/>
    <w:basedOn w:val="Normal"/>
    <w:next w:val="Normal"/>
    <w:qFormat/>
    <w:rsid w:val="003A0A16"/>
    <w:pPr>
      <w:keepNext/>
      <w:keepLines/>
      <w:spacing w:before="240"/>
      <w:outlineLvl w:val="3"/>
    </w:pPr>
    <w:rPr>
      <w:i/>
    </w:rPr>
  </w:style>
  <w:style w:type="character" w:styleId="LineNumber">
    <w:name w:val="line number"/>
    <w:rsid w:val="00EF26CE"/>
    <w:rPr>
      <w:sz w:val="14"/>
    </w:rPr>
  </w:style>
  <w:style w:type="paragraph" w:styleId="NoSpacing">
    <w:name w:val="No Spacing"/>
    <w:basedOn w:val="Normal"/>
    <w:uiPriority w:val="1"/>
    <w:rsid w:val="003A0A16"/>
    <w:pPr>
      <w:spacing w:line="240" w:lineRule="auto"/>
    </w:pPr>
  </w:style>
  <w:style w:type="paragraph" w:customStyle="1" w:styleId="NormalBullet">
    <w:name w:val="Normal Bullet"/>
    <w:basedOn w:val="Normal"/>
    <w:next w:val="Normal"/>
    <w:qFormat/>
    <w:rsid w:val="003A0A16"/>
    <w:pPr>
      <w:keepLines/>
      <w:numPr>
        <w:numId w:val="18"/>
      </w:numPr>
      <w:tabs>
        <w:tab w:val="left" w:pos="2218"/>
      </w:tabs>
      <w:spacing w:before="40" w:after="80"/>
      <w:ind w:right="302"/>
    </w:pPr>
  </w:style>
  <w:style w:type="paragraph" w:customStyle="1" w:styleId="NormalSchedule">
    <w:name w:val="Normal Schedule"/>
    <w:basedOn w:val="Normal"/>
    <w:next w:val="Normal"/>
    <w:qFormat/>
    <w:rsid w:val="003A0A16"/>
    <w:pPr>
      <w:tabs>
        <w:tab w:val="left" w:leader="dot" w:pos="2218"/>
        <w:tab w:val="left" w:pos="2707"/>
        <w:tab w:val="right" w:leader="dot" w:pos="9835"/>
      </w:tabs>
    </w:pPr>
  </w:style>
  <w:style w:type="paragraph" w:customStyle="1" w:styleId="Original">
    <w:name w:val="Original"/>
    <w:next w:val="Normal"/>
    <w:rsid w:val="00EF26CE"/>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Publication">
    <w:name w:val="Publication"/>
    <w:next w:val="Normal"/>
    <w:rsid w:val="00EF26CE"/>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ReleaseDate">
    <w:name w:val="ReleaseDate"/>
    <w:next w:val="Footer"/>
    <w:autoRedefine/>
    <w:qFormat/>
    <w:rsid w:val="003A0A16"/>
    <w:pPr>
      <w:spacing w:after="0" w:line="240" w:lineRule="auto"/>
    </w:pPr>
    <w:rPr>
      <w:rFonts w:ascii="Times New Roman" w:eastAsiaTheme="minorHAnsi" w:hAnsi="Times New Roman" w:cs="Times New Roman"/>
      <w:spacing w:val="4"/>
      <w:w w:val="103"/>
      <w:sz w:val="20"/>
      <w:lang w:val="es-ES" w:eastAsia="en-US"/>
    </w:rPr>
  </w:style>
  <w:style w:type="paragraph" w:customStyle="1" w:styleId="Small">
    <w:name w:val="Small"/>
    <w:basedOn w:val="Normal"/>
    <w:next w:val="Normal"/>
    <w:rsid w:val="00EF26CE"/>
    <w:pPr>
      <w:tabs>
        <w:tab w:val="right" w:pos="9965"/>
      </w:tabs>
      <w:spacing w:line="210" w:lineRule="exact"/>
    </w:pPr>
    <w:rPr>
      <w:spacing w:val="5"/>
      <w:w w:val="104"/>
      <w:sz w:val="17"/>
    </w:rPr>
  </w:style>
  <w:style w:type="paragraph" w:customStyle="1" w:styleId="SmallX">
    <w:name w:val="SmallX"/>
    <w:basedOn w:val="Small"/>
    <w:next w:val="Normal"/>
    <w:rsid w:val="00EF26CE"/>
    <w:pPr>
      <w:spacing w:line="180" w:lineRule="exact"/>
      <w:jc w:val="right"/>
    </w:pPr>
    <w:rPr>
      <w:spacing w:val="6"/>
      <w:w w:val="106"/>
      <w:sz w:val="14"/>
    </w:rPr>
  </w:style>
  <w:style w:type="paragraph" w:customStyle="1" w:styleId="TitleHCH">
    <w:name w:val="Title_H_CH"/>
    <w:basedOn w:val="H1"/>
    <w:next w:val="Normal"/>
    <w:qFormat/>
    <w:rsid w:val="00EF26CE"/>
    <w:pPr>
      <w:spacing w:line="300" w:lineRule="exact"/>
      <w:ind w:left="0" w:right="0" w:firstLine="0"/>
    </w:pPr>
    <w:rPr>
      <w:spacing w:val="-2"/>
      <w:sz w:val="28"/>
    </w:rPr>
  </w:style>
  <w:style w:type="paragraph" w:customStyle="1" w:styleId="TitleH2">
    <w:name w:val="Title_H2"/>
    <w:basedOn w:val="Normal"/>
    <w:next w:val="Normal"/>
    <w:qFormat/>
    <w:rsid w:val="00EF26CE"/>
    <w:pPr>
      <w:outlineLvl w:val="1"/>
    </w:pPr>
    <w:rPr>
      <w:b/>
    </w:rPr>
  </w:style>
  <w:style w:type="paragraph" w:styleId="TOCHeading">
    <w:name w:val="TOC Heading"/>
    <w:basedOn w:val="Heading1"/>
    <w:next w:val="Normal"/>
    <w:uiPriority w:val="39"/>
    <w:semiHidden/>
    <w:unhideWhenUsed/>
    <w:qFormat/>
    <w:rsid w:val="003A0A16"/>
    <w:pPr>
      <w:outlineLvl w:val="9"/>
    </w:pPr>
    <w:rPr>
      <w:rFonts w:eastAsiaTheme="majorEastAsia" w:cstheme="majorBidi"/>
      <w:lang w:bidi="en-US"/>
    </w:rPr>
  </w:style>
  <w:style w:type="paragraph" w:customStyle="1" w:styleId="XLarge">
    <w:name w:val="XLarge"/>
    <w:basedOn w:val="HM"/>
    <w:rsid w:val="00EF26CE"/>
    <w:pPr>
      <w:spacing w:line="390" w:lineRule="exact"/>
    </w:pPr>
    <w:rPr>
      <w:spacing w:val="-4"/>
      <w:w w:val="98"/>
      <w:sz w:val="40"/>
    </w:rPr>
  </w:style>
  <w:style w:type="character" w:styleId="Hyperlink">
    <w:name w:val="Hyperlink"/>
    <w:basedOn w:val="DefaultParagraphFont"/>
    <w:rsid w:val="00EF26CE"/>
    <w:rPr>
      <w:color w:val="0000FF"/>
      <w:u w:val="none"/>
    </w:rPr>
  </w:style>
  <w:style w:type="paragraph" w:styleId="PlainText">
    <w:name w:val="Plain Text"/>
    <w:basedOn w:val="Normal"/>
    <w:link w:val="PlainTextChar"/>
    <w:rsid w:val="00EF26CE"/>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rsid w:val="00EF26CE"/>
    <w:rPr>
      <w:rFonts w:ascii="Courier New" w:eastAsia="Times New Roman" w:hAnsi="Courier New" w:cs="Times New Roman"/>
      <w:sz w:val="20"/>
      <w:szCs w:val="20"/>
      <w:lang w:val="en-US" w:eastAsia="en-GB"/>
    </w:rPr>
  </w:style>
  <w:style w:type="paragraph" w:customStyle="1" w:styleId="ReleaseDate0">
    <w:name w:val="Release Date"/>
    <w:next w:val="Footer"/>
    <w:rsid w:val="00EF26CE"/>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Session">
    <w:name w:val="Session"/>
    <w:basedOn w:val="H23"/>
    <w:rsid w:val="00EF26CE"/>
  </w:style>
  <w:style w:type="table" w:styleId="TableGrid">
    <w:name w:val="Table Grid"/>
    <w:basedOn w:val="TableNormal"/>
    <w:rsid w:val="00EF26CE"/>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basedOn w:val="Normal"/>
    <w:next w:val="Normal"/>
    <w:qFormat/>
    <w:rsid w:val="003A0A16"/>
    <w:pPr>
      <w:outlineLvl w:val="1"/>
    </w:pPr>
    <w:rPr>
      <w:b/>
    </w:rPr>
  </w:style>
  <w:style w:type="paragraph" w:customStyle="1" w:styleId="STitleM">
    <w:name w:val="S_Title_M"/>
    <w:basedOn w:val="Normal"/>
    <w:next w:val="Normal"/>
    <w:qFormat/>
    <w:rsid w:val="003A0A16"/>
    <w:pPr>
      <w:keepNext/>
      <w:keepLines/>
      <w:tabs>
        <w:tab w:val="right" w:leader="dot" w:pos="357"/>
      </w:tabs>
      <w:spacing w:line="390" w:lineRule="exact"/>
      <w:ind w:left="1264" w:right="1264"/>
      <w:outlineLvl w:val="0"/>
    </w:pPr>
    <w:rPr>
      <w:b/>
      <w:spacing w:val="-4"/>
      <w:w w:val="98"/>
      <w:sz w:val="40"/>
    </w:rPr>
  </w:style>
  <w:style w:type="paragraph" w:customStyle="1" w:styleId="STitleS">
    <w:name w:val="S_Title_S"/>
    <w:basedOn w:val="HCh"/>
    <w:next w:val="Normal"/>
    <w:qFormat/>
    <w:rsid w:val="003A0A16"/>
    <w:pPr>
      <w:ind w:left="1264" w:right="1264"/>
    </w:pPr>
  </w:style>
  <w:style w:type="paragraph" w:customStyle="1" w:styleId="STitleL">
    <w:name w:val="S_Title_L"/>
    <w:basedOn w:val="SM"/>
    <w:next w:val="Normal"/>
    <w:qFormat/>
    <w:rsid w:val="003A0A16"/>
    <w:pPr>
      <w:spacing w:line="540" w:lineRule="exact"/>
    </w:pPr>
    <w:rPr>
      <w:rFonts w:eastAsiaTheme="minorEastAsia"/>
      <w:spacing w:val="-8"/>
      <w:w w:val="96"/>
      <w:sz w:val="57"/>
      <w:lang w:eastAsia="zh-CN"/>
    </w:rPr>
  </w:style>
  <w:style w:type="paragraph" w:customStyle="1" w:styleId="SummaryRecord">
    <w:name w:val="SummaryRecord"/>
    <w:basedOn w:val="H23"/>
    <w:next w:val="Session"/>
    <w:qFormat/>
    <w:rsid w:val="003A0A16"/>
  </w:style>
  <w:style w:type="paragraph" w:customStyle="1" w:styleId="SRMeetingInfo">
    <w:name w:val="SR_Meeting_Info"/>
    <w:next w:val="Normal"/>
    <w:qFormat/>
    <w:rsid w:val="003A0A16"/>
    <w:pPr>
      <w:spacing w:after="0" w:line="240" w:lineRule="exact"/>
    </w:pPr>
    <w:rPr>
      <w:rFonts w:ascii="Times New Roman" w:eastAsiaTheme="minorHAnsi" w:hAnsi="Times New Roman" w:cs="Times New Roman"/>
      <w:spacing w:val="4"/>
      <w:w w:val="103"/>
      <w:kern w:val="14"/>
      <w:sz w:val="20"/>
      <w:szCs w:val="20"/>
      <w:lang w:val="en-US" w:eastAsia="en-US"/>
    </w:rPr>
  </w:style>
  <w:style w:type="character" w:styleId="FollowedHyperlink">
    <w:name w:val="FollowedHyperlink"/>
    <w:basedOn w:val="DefaultParagraphFont"/>
    <w:uiPriority w:val="99"/>
    <w:semiHidden/>
    <w:unhideWhenUsed/>
    <w:rsid w:val="003A0A16"/>
    <w:rPr>
      <w:color w:val="0000FF"/>
      <w:u w:val="none"/>
    </w:rPr>
  </w:style>
  <w:style w:type="paragraph" w:styleId="NormalWeb">
    <w:name w:val="Normal (Web)"/>
    <w:basedOn w:val="Normal"/>
    <w:uiPriority w:val="99"/>
    <w:semiHidden/>
    <w:unhideWhenUsed/>
    <w:rsid w:val="003A0A16"/>
    <w:rPr>
      <w:sz w:val="24"/>
      <w:szCs w:val="24"/>
    </w:rPr>
  </w:style>
  <w:style w:type="paragraph" w:customStyle="1" w:styleId="SRContents">
    <w:name w:val="SR_Contents"/>
    <w:basedOn w:val="Normal"/>
    <w:qFormat/>
    <w:rsid w:val="003A0A16"/>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pPr>
  </w:style>
  <w:style w:type="paragraph" w:customStyle="1" w:styleId="AgendaItemNumber">
    <w:name w:val="Agenda_Item_Number"/>
    <w:next w:val="Normal"/>
    <w:qFormat/>
    <w:rsid w:val="003A0A16"/>
    <w:pPr>
      <w:spacing w:after="0" w:line="240" w:lineRule="exact"/>
    </w:pPr>
    <w:rPr>
      <w:rFonts w:ascii="Times New Roman" w:eastAsiaTheme="minorHAnsi" w:hAnsi="Times New Roman" w:cs="Times New Roman"/>
      <w:spacing w:val="2"/>
      <w:w w:val="103"/>
      <w:kern w:val="14"/>
      <w:sz w:val="20"/>
      <w:szCs w:val="20"/>
      <w:lang w:eastAsia="en-US"/>
    </w:rPr>
  </w:style>
  <w:style w:type="paragraph" w:customStyle="1" w:styleId="AgendaItemTitle">
    <w:name w:val="Agenda_Item_Title"/>
    <w:basedOn w:val="TitleH1"/>
    <w:next w:val="Normal"/>
    <w:qFormat/>
    <w:rsid w:val="003A0A16"/>
    <w:pPr>
      <w:spacing w:line="240" w:lineRule="exact"/>
      <w:ind w:left="0" w:right="5040" w:firstLine="0"/>
      <w:outlineLvl w:val="1"/>
    </w:pPr>
    <w:rPr>
      <w:sz w:val="20"/>
    </w:rPr>
  </w:style>
  <w:style w:type="paragraph" w:customStyle="1" w:styleId="DecisionNumber">
    <w:name w:val="DecisionNumber"/>
    <w:basedOn w:val="TitleH1"/>
    <w:next w:val="Normal"/>
    <w:qFormat/>
    <w:rsid w:val="003A0A16"/>
    <w:pPr>
      <w:spacing w:line="240" w:lineRule="exact"/>
      <w:ind w:left="0" w:right="5040" w:firstLine="0"/>
      <w:outlineLvl w:val="1"/>
    </w:pPr>
    <w:rPr>
      <w:sz w:val="20"/>
    </w:rPr>
  </w:style>
  <w:style w:type="paragraph" w:customStyle="1" w:styleId="DecisionTitle">
    <w:name w:val="DecisionTitle"/>
    <w:basedOn w:val="TitleH1"/>
    <w:next w:val="Normal"/>
    <w:qFormat/>
    <w:rsid w:val="003A0A16"/>
    <w:pPr>
      <w:spacing w:line="240" w:lineRule="exact"/>
      <w:ind w:left="0" w:right="5040" w:firstLine="0"/>
      <w:outlineLvl w:val="1"/>
    </w:pPr>
    <w:rPr>
      <w:sz w:val="20"/>
    </w:rPr>
  </w:style>
  <w:style w:type="paragraph" w:customStyle="1" w:styleId="MeetingNumber">
    <w:name w:val="MeetingNumber"/>
    <w:basedOn w:val="TitleH1"/>
    <w:next w:val="Normal"/>
    <w:qFormat/>
    <w:rsid w:val="003A0A16"/>
    <w:pPr>
      <w:spacing w:line="240" w:lineRule="exact"/>
      <w:ind w:left="0" w:right="5040" w:firstLine="0"/>
      <w:outlineLvl w:val="1"/>
    </w:pPr>
    <w:rPr>
      <w:sz w:val="20"/>
    </w:rPr>
  </w:style>
  <w:style w:type="paragraph" w:styleId="CommentText">
    <w:name w:val="annotation text"/>
    <w:basedOn w:val="Normal"/>
    <w:link w:val="CommentTextChar"/>
    <w:uiPriority w:val="99"/>
    <w:unhideWhenUsed/>
    <w:rsid w:val="0002465F"/>
    <w:pPr>
      <w:spacing w:line="240" w:lineRule="auto"/>
    </w:pPr>
  </w:style>
  <w:style w:type="character" w:customStyle="1" w:styleId="CommentTextChar">
    <w:name w:val="Comment Text Char"/>
    <w:basedOn w:val="DefaultParagraphFont"/>
    <w:link w:val="CommentText"/>
    <w:uiPriority w:val="99"/>
    <w:semiHidden/>
    <w:rsid w:val="0002465F"/>
    <w:rPr>
      <w:rFonts w:ascii="Times New Roman" w:eastAsiaTheme="minorHAnsi"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02465F"/>
    <w:rPr>
      <w:b/>
      <w:bCs/>
    </w:rPr>
  </w:style>
  <w:style w:type="character" w:customStyle="1" w:styleId="CommentSubjectChar">
    <w:name w:val="Comment Subject Char"/>
    <w:basedOn w:val="CommentTextChar"/>
    <w:link w:val="CommentSubject"/>
    <w:uiPriority w:val="99"/>
    <w:semiHidden/>
    <w:rsid w:val="0002465F"/>
    <w:rPr>
      <w:rFonts w:ascii="Times New Roman" w:eastAsiaTheme="minorHAnsi" w:hAnsi="Times New Roman" w:cs="Times New Roman"/>
      <w:b/>
      <w:bCs/>
      <w:spacing w:val="4"/>
      <w:w w:val="103"/>
      <w:kern w:val="14"/>
      <w:sz w:val="20"/>
      <w:szCs w:val="20"/>
      <w:lang w:eastAsia="en-US"/>
    </w:rPr>
  </w:style>
  <w:style w:type="character" w:styleId="UnresolvedMention">
    <w:name w:val="Unresolved Mention"/>
    <w:basedOn w:val="DefaultParagraphFont"/>
    <w:uiPriority w:val="99"/>
    <w:semiHidden/>
    <w:unhideWhenUsed/>
    <w:rsid w:val="005F40E9"/>
    <w:rPr>
      <w:color w:val="605E5C"/>
      <w:shd w:val="clear" w:color="auto" w:fill="E1DFDD"/>
    </w:rPr>
  </w:style>
  <w:style w:type="paragraph" w:styleId="Revision">
    <w:name w:val="Revision"/>
    <w:hidden/>
    <w:uiPriority w:val="99"/>
    <w:semiHidden/>
    <w:rsid w:val="00F419C7"/>
    <w:pPr>
      <w:spacing w:after="0" w:line="240" w:lineRule="auto"/>
    </w:pPr>
    <w:rPr>
      <w:rFonts w:ascii="Times New Roman" w:eastAsiaTheme="minorHAnsi" w:hAnsi="Times New Roman" w:cs="Times New Roman"/>
      <w:spacing w:val="4"/>
      <w:w w:val="103"/>
      <w:kern w:val="14"/>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mailto:greenbergp@un.org"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Romaka</dc:creator>
  <cp:keywords/>
  <dc:description/>
  <cp:lastModifiedBy>Phyliss Lynn Greenberg</cp:lastModifiedBy>
  <cp:revision>38</cp:revision>
  <cp:lastPrinted>2023-04-26T13:35:00Z</cp:lastPrinted>
  <dcterms:created xsi:type="dcterms:W3CDTF">2023-04-27T18:31:00Z</dcterms:created>
  <dcterms:modified xsi:type="dcterms:W3CDTF">2023-04-27T19:16:00Z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2307510</vt:lpwstr>
  </property>
  <property fmtid="{D5CDD505-2E9C-101B-9397-08002B2CF9AE}" pid="3" name="ODSRefJobNo">
    <vt:lpwstr>2311334E</vt:lpwstr>
  </property>
  <property fmtid="{D5CDD505-2E9C-101B-9397-08002B2CF9AE}" pid="4" name="Symbol1">
    <vt:lpwstr>E/C.19/2023/L.4</vt:lpwstr>
  </property>
  <property fmtid="{D5CDD505-2E9C-101B-9397-08002B2CF9AE}" pid="5" name="Symbol2">
    <vt:lpwstr/>
  </property>
  <property fmtid="{D5CDD505-2E9C-101B-9397-08002B2CF9AE}" pid="6" name="Translator">
    <vt:lpwstr/>
  </property>
  <property fmtid="{D5CDD505-2E9C-101B-9397-08002B2CF9AE}" pid="7" name="Operator">
    <vt:lpwstr/>
  </property>
  <property fmtid="{D5CDD505-2E9C-101B-9397-08002B2CF9AE}" pid="8" name="DraftPages">
    <vt:lpwstr> </vt:lpwstr>
  </property>
  <property fmtid="{D5CDD505-2E9C-101B-9397-08002B2CF9AE}" pid="9" name="Comment">
    <vt:lpwstr/>
  </property>
  <property fmtid="{D5CDD505-2E9C-101B-9397-08002B2CF9AE}" pid="10" name="DocType">
    <vt:lpwstr>S</vt:lpwstr>
  </property>
  <property fmtid="{D5CDD505-2E9C-101B-9397-08002B2CF9AE}" pid="11" name="Category">
    <vt:lpwstr>Document</vt:lpwstr>
  </property>
  <property fmtid="{D5CDD505-2E9C-101B-9397-08002B2CF9AE}" pid="12" name="Language">
    <vt:lpwstr>English</vt:lpwstr>
  </property>
  <property fmtid="{D5CDD505-2E9C-101B-9397-08002B2CF9AE}" pid="13" name="Session1">
    <vt:lpwstr>Twenty-second session_x000d_</vt:lpwstr>
  </property>
  <property fmtid="{D5CDD505-2E9C-101B-9397-08002B2CF9AE}" pid="14" name="Title1">
    <vt:lpwstr>Draft report</vt:lpwstr>
  </property>
</Properties>
</file>
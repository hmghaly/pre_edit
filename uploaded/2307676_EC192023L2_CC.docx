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615E" w14:textId="77777777" w:rsidR="00B45F9A" w:rsidRPr="0028399F" w:rsidRDefault="00B45F9A" w:rsidP="00B45F9A">
      <w:pPr>
        <w:spacing w:line="240" w:lineRule="auto"/>
        <w:rPr>
          <w:sz w:val="2"/>
        </w:rPr>
        <w:sectPr w:rsidR="00B45F9A" w:rsidRPr="0028399F" w:rsidSect="00493988">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200" w:bottom="1728" w:left="1200" w:header="432" w:footer="504" w:gutter="0"/>
          <w:cols w:space="720"/>
          <w:titlePg/>
          <w:docGrid w:linePitch="360"/>
        </w:sectPr>
      </w:pPr>
    </w:p>
    <w:p w14:paraId="2A650C4C" w14:textId="77777777" w:rsidR="0028399F" w:rsidRPr="0028399F" w:rsidRDefault="0028399F" w:rsidP="0028399F">
      <w:pPr>
        <w:pStyle w:val="H1"/>
        <w:ind w:right="1260"/>
      </w:pPr>
      <w:commentRangeStart w:id="3"/>
      <w:r w:rsidRPr="0028399F">
        <w:t xml:space="preserve">Permanent </w:t>
      </w:r>
      <w:commentRangeEnd w:id="3"/>
      <w:r w:rsidR="004F5FFA">
        <w:rPr>
          <w:rStyle w:val="CommentReference"/>
          <w:b w:val="0"/>
        </w:rPr>
        <w:commentReference w:id="3"/>
      </w:r>
      <w:r w:rsidRPr="0028399F">
        <w:t>Forum on Indigenous Issues</w:t>
      </w:r>
    </w:p>
    <w:p w14:paraId="01958C44" w14:textId="0D76309B" w:rsidR="0028399F" w:rsidRPr="0028399F" w:rsidRDefault="0028399F" w:rsidP="0028399F">
      <w:pPr>
        <w:pStyle w:val="Session"/>
      </w:pPr>
      <w:r w:rsidRPr="0028399F">
        <w:t>Twenty-</w:t>
      </w:r>
      <w:del w:id="4" w:author="Christine Jeanette Cuk" w:date="2023-04-25T17:30:00Z">
        <w:r w:rsidR="00F11EC0" w:rsidDel="00421252">
          <w:delText xml:space="preserve"> </w:delText>
        </w:r>
      </w:del>
      <w:r w:rsidR="00F11EC0">
        <w:t>se</w:t>
      </w:r>
      <w:r w:rsidR="00DF497F">
        <w:t>c</w:t>
      </w:r>
      <w:r w:rsidR="00F11EC0">
        <w:t>ond</w:t>
      </w:r>
      <w:r w:rsidRPr="0028399F">
        <w:t xml:space="preserve"> session</w:t>
      </w:r>
    </w:p>
    <w:p w14:paraId="6132B935" w14:textId="2A5D94B1" w:rsidR="0028399F" w:rsidRPr="0028399F" w:rsidRDefault="0028399F" w:rsidP="0028399F">
      <w:r w:rsidRPr="0028399F">
        <w:t xml:space="preserve">New </w:t>
      </w:r>
      <w:r w:rsidR="00DF497F" w:rsidRPr="0028399F">
        <w:t xml:space="preserve">York, </w:t>
      </w:r>
      <w:r w:rsidR="00DF497F">
        <w:t>17</w:t>
      </w:r>
      <w:del w:id="5" w:author="Christine Jeanette Cuk" w:date="2023-04-25T14:17:00Z">
        <w:r w:rsidR="00F11EC0" w:rsidDel="00E12754">
          <w:delText xml:space="preserve"> </w:delText>
        </w:r>
      </w:del>
      <w:r w:rsidR="00F11EC0">
        <w:t>–</w:t>
      </w:r>
      <w:del w:id="6" w:author="Christine Jeanette Cuk" w:date="2023-04-25T14:17:00Z">
        <w:r w:rsidR="00F11EC0" w:rsidDel="00E12754">
          <w:delText xml:space="preserve"> </w:delText>
        </w:r>
      </w:del>
      <w:r w:rsidR="00F11EC0">
        <w:t>28 April 2023</w:t>
      </w:r>
    </w:p>
    <w:p w14:paraId="71F82269" w14:textId="659AE51B" w:rsidR="0028399F" w:rsidRPr="0028399F" w:rsidRDefault="0028399F" w:rsidP="0028399F">
      <w:pPr>
        <w:pStyle w:val="SingleTxt"/>
        <w:spacing w:after="0" w:line="120" w:lineRule="exact"/>
        <w:rPr>
          <w:sz w:val="10"/>
        </w:rPr>
      </w:pPr>
    </w:p>
    <w:p w14:paraId="02543A2B" w14:textId="74483E23" w:rsidR="0028399F" w:rsidRPr="0028399F" w:rsidRDefault="0028399F" w:rsidP="0028399F">
      <w:pPr>
        <w:pStyle w:val="SingleTxt"/>
        <w:spacing w:after="0" w:line="120" w:lineRule="exact"/>
        <w:rPr>
          <w:sz w:val="10"/>
        </w:rPr>
      </w:pPr>
    </w:p>
    <w:p w14:paraId="1284BF9A" w14:textId="09B73D4E" w:rsidR="0028399F" w:rsidRPr="0028399F" w:rsidRDefault="0028399F" w:rsidP="0028399F">
      <w:pPr>
        <w:pStyle w:val="SingleTxt"/>
        <w:spacing w:after="0" w:line="120" w:lineRule="exact"/>
        <w:rPr>
          <w:sz w:val="10"/>
        </w:rPr>
      </w:pPr>
    </w:p>
    <w:p w14:paraId="527FA214" w14:textId="77777777" w:rsidR="0028399F" w:rsidRPr="0028399F" w:rsidRDefault="0028399F" w:rsidP="0028399F">
      <w:pPr>
        <w:pStyle w:val="TitleHCH"/>
        <w:ind w:left="1267" w:right="1260" w:hanging="1267"/>
      </w:pPr>
      <w:r w:rsidRPr="0028399F">
        <w:tab/>
      </w:r>
      <w:r w:rsidRPr="0028399F">
        <w:tab/>
        <w:t>Draft report</w:t>
      </w:r>
    </w:p>
    <w:p w14:paraId="0579B236" w14:textId="00DAD41F" w:rsidR="0028399F" w:rsidRPr="0028399F" w:rsidRDefault="0028399F" w:rsidP="0028399F">
      <w:pPr>
        <w:pStyle w:val="SingleTxt"/>
        <w:spacing w:after="0" w:line="120" w:lineRule="exact"/>
        <w:rPr>
          <w:sz w:val="10"/>
        </w:rPr>
      </w:pPr>
    </w:p>
    <w:p w14:paraId="660862CE" w14:textId="6AC365DB" w:rsidR="0028399F" w:rsidRPr="0028399F" w:rsidRDefault="0028399F" w:rsidP="0028399F">
      <w:pPr>
        <w:pStyle w:val="SingleTxt"/>
        <w:spacing w:after="0" w:line="120" w:lineRule="exact"/>
        <w:rPr>
          <w:sz w:val="10"/>
        </w:rPr>
      </w:pPr>
    </w:p>
    <w:p w14:paraId="78752562" w14:textId="79917E28" w:rsidR="0028399F" w:rsidRPr="004F5FFA" w:rsidRDefault="0028399F" w:rsidP="0028399F">
      <w:pPr>
        <w:pStyle w:val="SingleTxt"/>
        <w:spacing w:after="0"/>
        <w:rPr>
          <w:lang w:val="en-US"/>
        </w:rPr>
      </w:pPr>
      <w:r w:rsidRPr="004F5FFA">
        <w:rPr>
          <w:i/>
          <w:iCs/>
          <w:lang w:val="en-US"/>
        </w:rPr>
        <w:t>Rapporteur</w:t>
      </w:r>
      <w:r w:rsidRPr="004F5FFA">
        <w:rPr>
          <w:lang w:val="en-US"/>
        </w:rPr>
        <w:t xml:space="preserve">: Ms. </w:t>
      </w:r>
      <w:proofErr w:type="spellStart"/>
      <w:r w:rsidRPr="004F5FFA">
        <w:rPr>
          <w:lang w:val="en-US"/>
        </w:rPr>
        <w:t>Tove</w:t>
      </w:r>
      <w:proofErr w:type="spellEnd"/>
      <w:r w:rsidRPr="004F5FFA">
        <w:rPr>
          <w:lang w:val="en-US"/>
        </w:rPr>
        <w:t xml:space="preserve"> </w:t>
      </w:r>
      <w:proofErr w:type="spellStart"/>
      <w:r w:rsidRPr="004F5FFA">
        <w:rPr>
          <w:lang w:val="en-US"/>
        </w:rPr>
        <w:t>Søvndahl</w:t>
      </w:r>
      <w:proofErr w:type="spellEnd"/>
      <w:r w:rsidRPr="004F5FFA">
        <w:rPr>
          <w:lang w:val="en-US"/>
        </w:rPr>
        <w:t xml:space="preserve"> </w:t>
      </w:r>
      <w:r w:rsidRPr="004F5FFA">
        <w:rPr>
          <w:b/>
          <w:bCs/>
          <w:lang w:val="en-US"/>
        </w:rPr>
        <w:t>Gant</w:t>
      </w:r>
      <w:r w:rsidRPr="004F5FFA">
        <w:rPr>
          <w:lang w:val="en-US"/>
        </w:rPr>
        <w:t xml:space="preserve"> </w:t>
      </w:r>
    </w:p>
    <w:p w14:paraId="412810B2" w14:textId="4CFA75D0" w:rsidR="0028399F" w:rsidRPr="004F5FFA" w:rsidRDefault="0028399F" w:rsidP="0028399F">
      <w:pPr>
        <w:pStyle w:val="SingleTxt"/>
        <w:spacing w:after="0" w:line="120" w:lineRule="exact"/>
        <w:rPr>
          <w:sz w:val="10"/>
          <w:lang w:val="en-US"/>
        </w:rPr>
      </w:pPr>
    </w:p>
    <w:p w14:paraId="3F868534" w14:textId="26B0F129" w:rsidR="0028399F" w:rsidRPr="004F5FFA" w:rsidRDefault="0028399F" w:rsidP="0028399F">
      <w:pPr>
        <w:pStyle w:val="SingleTxt"/>
        <w:spacing w:after="0" w:line="120" w:lineRule="exact"/>
        <w:rPr>
          <w:sz w:val="10"/>
          <w:lang w:val="en-US"/>
        </w:rPr>
      </w:pPr>
    </w:p>
    <w:p w14:paraId="011D7621" w14:textId="6360D5D5" w:rsidR="0028399F" w:rsidRPr="004F5FFA" w:rsidRDefault="0028399F" w:rsidP="0028399F">
      <w:pPr>
        <w:pStyle w:val="HCh"/>
        <w:ind w:left="1267" w:right="1260" w:hanging="1267"/>
        <w:rPr>
          <w:lang w:val="en-US"/>
        </w:rPr>
      </w:pPr>
      <w:r w:rsidRPr="004F5FFA">
        <w:rPr>
          <w:lang w:val="en-US"/>
        </w:rPr>
        <w:tab/>
      </w:r>
      <w:r w:rsidRPr="004F5FFA">
        <w:rPr>
          <w:lang w:val="en-US"/>
        </w:rPr>
        <w:tab/>
        <w:t>Chapter I</w:t>
      </w:r>
    </w:p>
    <w:p w14:paraId="62497407" w14:textId="77777777" w:rsidR="0028399F" w:rsidRPr="0028399F" w:rsidRDefault="0028399F" w:rsidP="0028399F">
      <w:pPr>
        <w:pStyle w:val="HCh"/>
        <w:ind w:left="1267" w:right="1260" w:hanging="1267"/>
      </w:pPr>
      <w:r w:rsidRPr="004F5FFA">
        <w:rPr>
          <w:lang w:val="en-US"/>
        </w:rPr>
        <w:tab/>
      </w:r>
      <w:r w:rsidRPr="004F5FFA">
        <w:rPr>
          <w:lang w:val="en-US"/>
        </w:rPr>
        <w:tab/>
      </w:r>
      <w:r w:rsidRPr="0028399F">
        <w:t>Matters calling for action by the Economic and Social Council or brought to its attention</w:t>
      </w:r>
    </w:p>
    <w:p w14:paraId="36F5188C" w14:textId="14F82E2A" w:rsidR="0028399F" w:rsidRPr="0028399F" w:rsidRDefault="0028399F" w:rsidP="0028399F">
      <w:pPr>
        <w:pStyle w:val="SingleTxt"/>
        <w:spacing w:after="0" w:line="120" w:lineRule="exact"/>
        <w:rPr>
          <w:sz w:val="10"/>
        </w:rPr>
      </w:pPr>
    </w:p>
    <w:p w14:paraId="100FB64F" w14:textId="45D1BF41" w:rsidR="0028399F" w:rsidRPr="0028399F" w:rsidRDefault="0028399F" w:rsidP="0028399F">
      <w:pPr>
        <w:pStyle w:val="SingleTxt"/>
        <w:spacing w:after="0" w:line="120" w:lineRule="exact"/>
        <w:rPr>
          <w:sz w:val="10"/>
        </w:rPr>
      </w:pPr>
    </w:p>
    <w:p w14:paraId="79B6075D" w14:textId="54A47EAB" w:rsidR="0028399F" w:rsidRPr="0028399F" w:rsidRDefault="0028399F" w:rsidP="0028399F">
      <w:pPr>
        <w:pStyle w:val="H1"/>
        <w:ind w:right="1260"/>
      </w:pPr>
      <w:r w:rsidRPr="0028399F">
        <w:tab/>
        <w:t>A.</w:t>
      </w:r>
      <w:r w:rsidRPr="0028399F">
        <w:tab/>
        <w:t xml:space="preserve">Draft </w:t>
      </w:r>
      <w:r w:rsidRPr="0028399F">
        <w:rPr>
          <w:spacing w:val="0"/>
          <w:w w:val="100"/>
        </w:rPr>
        <w:t>decisions recommended by the Forum for adoption by the Council</w:t>
      </w:r>
    </w:p>
    <w:p w14:paraId="57457F2F" w14:textId="459C4967" w:rsidR="0028399F" w:rsidRPr="0028399F" w:rsidRDefault="0028399F" w:rsidP="0028399F">
      <w:pPr>
        <w:pStyle w:val="SingleTxt"/>
        <w:spacing w:after="0" w:line="120" w:lineRule="exact"/>
        <w:rPr>
          <w:sz w:val="10"/>
        </w:rPr>
      </w:pPr>
    </w:p>
    <w:p w14:paraId="17B8C1BF" w14:textId="25ED813F" w:rsidR="0028399F" w:rsidRPr="0028399F" w:rsidRDefault="0028399F" w:rsidP="0028399F">
      <w:pPr>
        <w:pStyle w:val="SingleTxt"/>
        <w:spacing w:after="0" w:line="120" w:lineRule="exact"/>
        <w:rPr>
          <w:sz w:val="10"/>
        </w:rPr>
      </w:pPr>
    </w:p>
    <w:p w14:paraId="7A5BF043" w14:textId="77777777" w:rsidR="0028399F" w:rsidRPr="0028399F" w:rsidRDefault="0028399F" w:rsidP="0028399F">
      <w:pPr>
        <w:pStyle w:val="SingleTxt"/>
      </w:pPr>
      <w:r w:rsidRPr="0028399F">
        <w:t>1.</w:t>
      </w:r>
      <w:r w:rsidRPr="0028399F">
        <w:tab/>
        <w:t>The Permanent Forum on Indigenous Issues recommends to the Economic and Social Council the adoption of the following draft decisions:</w:t>
      </w:r>
    </w:p>
    <w:p w14:paraId="341D3FCA" w14:textId="3981135A" w:rsidR="0028399F" w:rsidRPr="0028399F" w:rsidRDefault="0028399F" w:rsidP="0028399F">
      <w:pPr>
        <w:pStyle w:val="SingleTxt"/>
      </w:pPr>
      <w:r w:rsidRPr="0028399F">
        <w:t>[</w:t>
      </w:r>
      <w:r w:rsidRPr="0028399F">
        <w:rPr>
          <w:i/>
          <w:iCs/>
        </w:rPr>
        <w:t>To be completed</w:t>
      </w:r>
      <w:r w:rsidRPr="0028399F">
        <w:t>]</w:t>
      </w:r>
    </w:p>
    <w:p w14:paraId="6124EF30" w14:textId="1F8A8108" w:rsidR="0028399F" w:rsidRPr="0028399F" w:rsidRDefault="0028399F" w:rsidP="0028399F">
      <w:pPr>
        <w:pStyle w:val="SingleTxt"/>
        <w:spacing w:after="0" w:line="120" w:lineRule="exact"/>
        <w:rPr>
          <w:sz w:val="10"/>
        </w:rPr>
      </w:pPr>
    </w:p>
    <w:p w14:paraId="1F84C1F6" w14:textId="4311BABB" w:rsidR="0028399F" w:rsidRPr="0028399F" w:rsidRDefault="0028399F" w:rsidP="0028399F">
      <w:pPr>
        <w:pStyle w:val="SingleTxt"/>
        <w:spacing w:after="0" w:line="120" w:lineRule="exact"/>
        <w:rPr>
          <w:sz w:val="10"/>
        </w:rPr>
      </w:pPr>
    </w:p>
    <w:p w14:paraId="4A315066" w14:textId="77777777" w:rsidR="0028399F" w:rsidRPr="0028399F" w:rsidRDefault="0028399F" w:rsidP="0028399F">
      <w:pPr>
        <w:pStyle w:val="H1"/>
        <w:ind w:right="1260"/>
      </w:pPr>
      <w:r w:rsidRPr="0028399F">
        <w:tab/>
        <w:t>B.</w:t>
      </w:r>
      <w:r w:rsidRPr="0028399F">
        <w:tab/>
        <w:t>Matters brought to the attention of the Council</w:t>
      </w:r>
    </w:p>
    <w:p w14:paraId="60E63B36" w14:textId="0F85A8AA" w:rsidR="0028399F" w:rsidRPr="0028399F" w:rsidRDefault="0028399F" w:rsidP="0028399F">
      <w:pPr>
        <w:pStyle w:val="SingleTxt"/>
        <w:spacing w:after="0" w:line="120" w:lineRule="exact"/>
        <w:rPr>
          <w:sz w:val="10"/>
        </w:rPr>
      </w:pPr>
    </w:p>
    <w:p w14:paraId="15A443B3" w14:textId="59C5D782" w:rsidR="0028399F" w:rsidRPr="0028399F" w:rsidRDefault="0028399F" w:rsidP="0028399F">
      <w:pPr>
        <w:pStyle w:val="SingleTxt"/>
        <w:spacing w:after="0" w:line="120" w:lineRule="exact"/>
        <w:rPr>
          <w:sz w:val="10"/>
        </w:rPr>
      </w:pPr>
    </w:p>
    <w:p w14:paraId="20887D8A" w14:textId="36C0CE61" w:rsidR="0028399F" w:rsidRPr="0028399F" w:rsidRDefault="0028399F" w:rsidP="0028399F">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28399F">
        <w:tab/>
      </w:r>
      <w:r w:rsidRPr="0028399F">
        <w:tab/>
        <w:t>Decision of the Permanent Forum</w:t>
      </w:r>
    </w:p>
    <w:p w14:paraId="1DBA38EE" w14:textId="62E737B6" w:rsidR="0028399F" w:rsidRDefault="0028399F" w:rsidP="0028399F">
      <w:pPr>
        <w:pStyle w:val="SingleTxt"/>
        <w:spacing w:after="0" w:line="120" w:lineRule="exact"/>
        <w:rPr>
          <w:sz w:val="10"/>
          <w:lang w:val="en-US"/>
        </w:rPr>
      </w:pPr>
    </w:p>
    <w:p w14:paraId="5B51310F" w14:textId="77777777" w:rsidR="00091334" w:rsidRPr="0028399F" w:rsidRDefault="00091334" w:rsidP="0028399F">
      <w:pPr>
        <w:pStyle w:val="SingleTxt"/>
        <w:spacing w:after="0" w:line="120" w:lineRule="exact"/>
        <w:rPr>
          <w:sz w:val="10"/>
          <w:lang w:val="en-US"/>
        </w:rPr>
      </w:pPr>
    </w:p>
    <w:p w14:paraId="2F44E895" w14:textId="3DADCDFA" w:rsidR="0028399F" w:rsidRPr="0028399F" w:rsidRDefault="0028399F" w:rsidP="0028399F">
      <w:pPr>
        <w:pStyle w:val="SingleTxt"/>
      </w:pPr>
      <w:r w:rsidRPr="0028399F">
        <w:t>2.</w:t>
      </w:r>
      <w:r w:rsidRPr="0028399F">
        <w:tab/>
        <w:t xml:space="preserve">The following oral decision adopted by the Forum at its 1st meeting, </w:t>
      </w:r>
      <w:r w:rsidR="00DF497F" w:rsidRPr="0028399F">
        <w:t xml:space="preserve">on </w:t>
      </w:r>
      <w:r w:rsidR="00DF497F">
        <w:t>17</w:t>
      </w:r>
      <w:r w:rsidR="00DF4B3D">
        <w:t xml:space="preserve"> </w:t>
      </w:r>
      <w:r w:rsidRPr="0028399F">
        <w:t>April, is brought to the attention of the Council.</w:t>
      </w:r>
    </w:p>
    <w:p w14:paraId="019B609E" w14:textId="4FC3D114" w:rsidR="0028399F" w:rsidRPr="0028399F" w:rsidRDefault="0028399F" w:rsidP="00D075D4">
      <w:pPr>
        <w:pStyle w:val="SingleTxt"/>
        <w:ind w:left="1742" w:hanging="475"/>
      </w:pPr>
      <w:r w:rsidRPr="0028399F">
        <w:tab/>
        <w:t>The Forum decides to enlarge its Bureau to seven members</w:t>
      </w:r>
      <w:del w:id="7" w:author="Christine Jeanette Cuk" w:date="2023-04-25T14:21:00Z">
        <w:r w:rsidRPr="0028399F" w:rsidDel="00060D56">
          <w:delText>,</w:delText>
        </w:r>
      </w:del>
      <w:r w:rsidRPr="0028399F">
        <w:t xml:space="preserve"> for its twenty-</w:t>
      </w:r>
      <w:r w:rsidR="00392ED5">
        <w:t>second</w:t>
      </w:r>
      <w:r w:rsidR="00392ED5" w:rsidRPr="0028399F">
        <w:t xml:space="preserve"> </w:t>
      </w:r>
      <w:r w:rsidRPr="0028399F">
        <w:t>session</w:t>
      </w:r>
      <w:del w:id="8" w:author="Christine Jeanette Cuk" w:date="2023-04-25T14:22:00Z">
        <w:r w:rsidRPr="0028399F" w:rsidDel="002F362F">
          <w:delText>,</w:delText>
        </w:r>
      </w:del>
      <w:r w:rsidRPr="0028399F">
        <w:t xml:space="preserve"> to better represent each of its seven regional groups.</w:t>
      </w:r>
    </w:p>
    <w:p w14:paraId="3A6AC687" w14:textId="7CB19633" w:rsidR="0028399F" w:rsidRDefault="0028399F" w:rsidP="0028399F">
      <w:pPr>
        <w:pStyle w:val="SingleTxt"/>
        <w:spacing w:after="0" w:line="120" w:lineRule="exact"/>
        <w:rPr>
          <w:sz w:val="10"/>
        </w:rPr>
      </w:pPr>
    </w:p>
    <w:p w14:paraId="43DC1192" w14:textId="77777777" w:rsidR="00091334" w:rsidRPr="0028399F" w:rsidRDefault="00091334" w:rsidP="0028399F">
      <w:pPr>
        <w:pStyle w:val="SingleTxt"/>
        <w:spacing w:after="0" w:line="120" w:lineRule="exact"/>
        <w:rPr>
          <w:sz w:val="10"/>
        </w:rPr>
      </w:pPr>
    </w:p>
    <w:p w14:paraId="40D641A0" w14:textId="178903EE" w:rsidR="0028399F" w:rsidRPr="0028399F" w:rsidRDefault="0028399F" w:rsidP="0028399F">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28399F">
        <w:tab/>
      </w:r>
      <w:r w:rsidRPr="0028399F">
        <w:tab/>
        <w:t>Recommendations of the Permanent Forum</w:t>
      </w:r>
    </w:p>
    <w:p w14:paraId="7E688352" w14:textId="54D3F486" w:rsidR="0028399F" w:rsidRDefault="0028399F" w:rsidP="0028399F">
      <w:pPr>
        <w:pStyle w:val="SingleTxt"/>
        <w:spacing w:after="0" w:line="120" w:lineRule="exact"/>
        <w:rPr>
          <w:sz w:val="10"/>
          <w:lang w:val="en-US"/>
        </w:rPr>
      </w:pPr>
    </w:p>
    <w:p w14:paraId="62589DFB" w14:textId="77777777" w:rsidR="00091334" w:rsidRPr="0028399F" w:rsidRDefault="00091334" w:rsidP="0028399F">
      <w:pPr>
        <w:pStyle w:val="SingleTxt"/>
        <w:spacing w:after="0" w:line="120" w:lineRule="exact"/>
        <w:rPr>
          <w:sz w:val="10"/>
          <w:lang w:val="en-US"/>
        </w:rPr>
      </w:pPr>
    </w:p>
    <w:p w14:paraId="76A061C0" w14:textId="1EBC9305" w:rsidR="0028399F" w:rsidRPr="0028399F" w:rsidRDefault="0028399F" w:rsidP="0028399F">
      <w:pPr>
        <w:pStyle w:val="SingleTxt"/>
      </w:pPr>
      <w:r w:rsidRPr="0028399F">
        <w:t>3.</w:t>
      </w:r>
      <w:r w:rsidRPr="0028399F">
        <w:tab/>
        <w:t xml:space="preserve">The Permanent Forum has identified the proposals, objectives, recommendations and areas of possible future action set out below and, through the Council, recommends that States, entities of the United Nations system, intergovernmental organizations, </w:t>
      </w:r>
      <w:del w:id="9" w:author="Christine Jeanette Cuk" w:date="2023-04-25T14:22:00Z">
        <w:r w:rsidRPr="0028399F" w:rsidDel="002F362F">
          <w:delText>i</w:delText>
        </w:r>
      </w:del>
      <w:ins w:id="10" w:author="Christine Jeanette Cuk" w:date="2023-04-25T14:22:00Z">
        <w:r w:rsidR="002F362F">
          <w:t>I</w:t>
        </w:r>
      </w:ins>
      <w:r w:rsidRPr="0028399F">
        <w:t xml:space="preserve">ndigenous </w:t>
      </w:r>
      <w:del w:id="11" w:author="Christine Jeanette Cuk" w:date="2023-04-25T14:22:00Z">
        <w:r w:rsidRPr="0028399F" w:rsidDel="002F362F">
          <w:delText>p</w:delText>
        </w:r>
      </w:del>
      <w:ins w:id="12" w:author="Christine Jeanette Cuk" w:date="2023-04-25T14:22:00Z">
        <w:r w:rsidR="002F362F">
          <w:t>P</w:t>
        </w:r>
      </w:ins>
      <w:r w:rsidRPr="0028399F">
        <w:t>eoples, the private sector and non</w:t>
      </w:r>
      <w:r w:rsidRPr="0028399F">
        <w:noBreakHyphen/>
        <w:t xml:space="preserve">governmental organizations assist in their realization. </w:t>
      </w:r>
    </w:p>
    <w:p w14:paraId="01D30B20" w14:textId="11C89934" w:rsidR="0028399F" w:rsidRPr="0028399F" w:rsidRDefault="0028399F" w:rsidP="0028399F">
      <w:pPr>
        <w:pStyle w:val="SingleTxt"/>
      </w:pPr>
      <w:r w:rsidRPr="0028399F">
        <w:lastRenderedPageBreak/>
        <w:t>4.</w:t>
      </w:r>
      <w:r w:rsidRPr="0028399F">
        <w:tab/>
        <w:t>It is the understanding of the Permanent Forum that the proposals, objectives, recommendations and areas of possible future action to be carried out by the United Nations as set out below will</w:t>
      </w:r>
      <w:r>
        <w:t xml:space="preserve"> </w:t>
      </w:r>
      <w:r w:rsidRPr="0028399F">
        <w:t xml:space="preserve">be implemented to the extent possible within the context of the approved programme of work of the relevant entities. </w:t>
      </w:r>
    </w:p>
    <w:p w14:paraId="00352779" w14:textId="77777777" w:rsidR="0028399F" w:rsidRPr="0028399F" w:rsidRDefault="0028399F" w:rsidP="0028399F">
      <w:pPr>
        <w:pStyle w:val="SingleTxt"/>
      </w:pPr>
      <w:r w:rsidRPr="0028399F">
        <w:t>[</w:t>
      </w:r>
      <w:r w:rsidRPr="0028399F">
        <w:rPr>
          <w:i/>
          <w:iCs/>
        </w:rPr>
        <w:t>To be completed with text of recommendations</w:t>
      </w:r>
      <w:r w:rsidRPr="0028399F">
        <w:t>]</w:t>
      </w:r>
    </w:p>
    <w:p w14:paraId="12380F6C" w14:textId="39260C25" w:rsidR="0028399F" w:rsidRPr="0028399F" w:rsidRDefault="0028399F" w:rsidP="0028399F">
      <w:pPr>
        <w:pStyle w:val="SingleTxt"/>
        <w:spacing w:after="0" w:line="120" w:lineRule="exact"/>
        <w:rPr>
          <w:sz w:val="10"/>
        </w:rPr>
      </w:pPr>
    </w:p>
    <w:p w14:paraId="03ACA8DC" w14:textId="11D6A2FE" w:rsidR="0028399F" w:rsidRPr="0028399F" w:rsidRDefault="0028399F" w:rsidP="0028399F">
      <w:pPr>
        <w:pStyle w:val="SingleTxt"/>
        <w:spacing w:after="0" w:line="120" w:lineRule="exact"/>
        <w:rPr>
          <w:sz w:val="10"/>
        </w:rPr>
      </w:pPr>
    </w:p>
    <w:p w14:paraId="0BB45A23" w14:textId="77777777" w:rsidR="0028399F" w:rsidRPr="0028399F" w:rsidRDefault="0028399F" w:rsidP="0028399F">
      <w:pPr>
        <w:pStyle w:val="HCh"/>
        <w:ind w:left="1267" w:right="1260" w:hanging="1267"/>
      </w:pPr>
      <w:r w:rsidRPr="0028399F">
        <w:tab/>
      </w:r>
      <w:r w:rsidRPr="0028399F">
        <w:tab/>
        <w:t>Chapter II</w:t>
      </w:r>
    </w:p>
    <w:p w14:paraId="20F29F87" w14:textId="77777777" w:rsidR="0028399F" w:rsidRPr="0028399F" w:rsidRDefault="0028399F" w:rsidP="0028399F">
      <w:pPr>
        <w:pStyle w:val="HCh"/>
        <w:ind w:left="1267" w:right="1260" w:hanging="1267"/>
      </w:pPr>
      <w:r w:rsidRPr="0028399F">
        <w:tab/>
      </w:r>
      <w:r w:rsidRPr="0028399F">
        <w:tab/>
        <w:t>Venue, dates and proceedings of the session</w:t>
      </w:r>
    </w:p>
    <w:p w14:paraId="16DECD87" w14:textId="5AB71FE7" w:rsidR="0028399F" w:rsidRPr="0028399F" w:rsidRDefault="0028399F" w:rsidP="0028399F">
      <w:pPr>
        <w:pStyle w:val="SingleTxt"/>
        <w:spacing w:after="0" w:line="120" w:lineRule="exact"/>
        <w:rPr>
          <w:sz w:val="10"/>
        </w:rPr>
      </w:pPr>
    </w:p>
    <w:p w14:paraId="3E4FD056" w14:textId="16F850E8" w:rsidR="0028399F" w:rsidRPr="0028399F" w:rsidRDefault="0028399F" w:rsidP="0028399F">
      <w:pPr>
        <w:pStyle w:val="SingleTxt"/>
        <w:spacing w:after="0" w:line="120" w:lineRule="exact"/>
        <w:rPr>
          <w:sz w:val="10"/>
        </w:rPr>
      </w:pPr>
    </w:p>
    <w:p w14:paraId="3E45EFE7" w14:textId="185C4077" w:rsidR="0028399F" w:rsidRPr="0028399F" w:rsidRDefault="0028399F" w:rsidP="0028399F">
      <w:pPr>
        <w:pStyle w:val="SingleTxt"/>
      </w:pPr>
      <w:r w:rsidRPr="0028399F">
        <w:t>5.</w:t>
      </w:r>
      <w:r w:rsidRPr="0028399F">
        <w:tab/>
        <w:t xml:space="preserve">By its </w:t>
      </w:r>
      <w:r w:rsidR="00DF497F" w:rsidRPr="00B941A1">
        <w:t>decision 2022</w:t>
      </w:r>
      <w:r w:rsidR="00142DE9" w:rsidRPr="00B941A1">
        <w:t>/353</w:t>
      </w:r>
      <w:r w:rsidRPr="00DF497F">
        <w:t xml:space="preserve">, the </w:t>
      </w:r>
      <w:r w:rsidRPr="0028399F">
        <w:t>Economic and Social Council decided that the twenty-</w:t>
      </w:r>
      <w:del w:id="13" w:author="Christine Jeanette Cuk" w:date="2023-04-25T14:23:00Z">
        <w:r w:rsidR="00A803C3" w:rsidDel="000233CC">
          <w:delText xml:space="preserve"> </w:delText>
        </w:r>
      </w:del>
      <w:r w:rsidR="004C5FCF">
        <w:t>second</w:t>
      </w:r>
      <w:r w:rsidRPr="0028399F">
        <w:t xml:space="preserve"> session of the Permanent Forum would be held at United Nations Headquarters </w:t>
      </w:r>
      <w:r w:rsidR="00DF497F" w:rsidRPr="0028399F">
        <w:t xml:space="preserve">from </w:t>
      </w:r>
      <w:r w:rsidR="00DF497F">
        <w:t>17</w:t>
      </w:r>
      <w:del w:id="14" w:author="Christine Jeanette Cuk" w:date="2023-04-25T14:27:00Z">
        <w:r w:rsidR="004C5FCF" w:rsidDel="008E3438">
          <w:delText xml:space="preserve"> </w:delText>
        </w:r>
      </w:del>
      <w:r w:rsidR="004C5FCF">
        <w:t>–</w:t>
      </w:r>
      <w:del w:id="15" w:author="Christine Jeanette Cuk" w:date="2023-04-25T14:27:00Z">
        <w:r w:rsidR="004C5FCF" w:rsidDel="008E3438">
          <w:delText xml:space="preserve"> </w:delText>
        </w:r>
      </w:del>
      <w:r w:rsidR="004C5FCF">
        <w:t>28 April 2023</w:t>
      </w:r>
      <w:r w:rsidRPr="0028399F">
        <w:t xml:space="preserve">. </w:t>
      </w:r>
    </w:p>
    <w:p w14:paraId="305F6CAC" w14:textId="54E6060E" w:rsidR="003604F0" w:rsidRDefault="0028399F" w:rsidP="008B2E49">
      <w:pPr>
        <w:pStyle w:val="SingleTxt"/>
        <w:spacing w:after="0" w:line="240" w:lineRule="auto"/>
        <w:contextualSpacing/>
      </w:pPr>
      <w:r w:rsidRPr="0028399F">
        <w:t>6.</w:t>
      </w:r>
      <w:r w:rsidRPr="0028399F">
        <w:tab/>
        <w:t xml:space="preserve">At its 3rd and 4th meetings, on </w:t>
      </w:r>
      <w:r w:rsidR="001076E5">
        <w:t>18</w:t>
      </w:r>
      <w:r w:rsidR="001076E5" w:rsidRPr="0028399F">
        <w:t xml:space="preserve"> </w:t>
      </w:r>
      <w:r w:rsidRPr="0028399F">
        <w:t xml:space="preserve">April, the Permanent Forum considered agenda item 3, entitled “Discussion on the </w:t>
      </w:r>
      <w:r w:rsidR="00DF497F" w:rsidRPr="0028399F">
        <w:t>theme</w:t>
      </w:r>
      <w:ins w:id="16" w:author="Christine Jeanette Cuk" w:date="2023-04-25T14:38:00Z">
        <w:r w:rsidR="00F73F84">
          <w:t>,</w:t>
        </w:r>
      </w:ins>
      <w:del w:id="17" w:author="Christine Jeanette Cuk" w:date="2023-04-25T14:38:00Z">
        <w:r w:rsidR="00DF497F" w:rsidRPr="0028399F" w:rsidDel="00F73F84">
          <w:delText>”</w:delText>
        </w:r>
      </w:del>
      <w:r w:rsidR="00DF497F" w:rsidRPr="0028399F">
        <w:t xml:space="preserve"> </w:t>
      </w:r>
      <w:ins w:id="18" w:author="Christine Jeanette Cuk" w:date="2023-04-25T16:34:00Z">
        <w:r w:rsidR="005F0D0C">
          <w:t>‘</w:t>
        </w:r>
      </w:ins>
      <w:r w:rsidR="00DF497F" w:rsidRPr="0028399F">
        <w:t>Indigenous</w:t>
      </w:r>
      <w:r w:rsidRPr="0028399F">
        <w:t xml:space="preserve"> peoples, </w:t>
      </w:r>
      <w:r w:rsidR="008B7CDF">
        <w:t>human health, planetary</w:t>
      </w:r>
      <w:r w:rsidR="00B77736">
        <w:t xml:space="preserve"> and territorial health and climate change: a right</w:t>
      </w:r>
      <w:r w:rsidR="006341DF">
        <w:t>s-based approach</w:t>
      </w:r>
      <w:ins w:id="19" w:author="Christine Jeanette Cuk" w:date="2023-04-25T16:35:00Z">
        <w:r w:rsidR="005F0D0C">
          <w:t>’</w:t>
        </w:r>
      </w:ins>
      <w:del w:id="20" w:author="Christine Jeanette Cuk" w:date="2023-04-25T16:35:00Z">
        <w:r w:rsidR="00DF497F" w:rsidDel="005F0D0C">
          <w:delText>”</w:delText>
        </w:r>
      </w:del>
      <w:r w:rsidR="00DF497F">
        <w:t>.</w:t>
      </w:r>
      <w:r w:rsidRPr="0028399F">
        <w:t xml:space="preserve"> For its consideration of the item, the Forum had before </w:t>
      </w:r>
      <w:r w:rsidR="00E02220">
        <w:t xml:space="preserve">it </w:t>
      </w:r>
      <w:r w:rsidR="00AF7F3A">
        <w:t>a note by the Secretariat transmitting the</w:t>
      </w:r>
      <w:del w:id="21" w:author="Christine Jeanette Cuk" w:date="2023-04-25T14:41:00Z">
        <w:r w:rsidR="00AF7F3A" w:rsidDel="002B070A">
          <w:delText xml:space="preserve"> </w:delText>
        </w:r>
      </w:del>
      <w:r w:rsidR="00632C8F">
        <w:t xml:space="preserve"> findings o</w:t>
      </w:r>
      <w:r w:rsidR="003919B6">
        <w:t xml:space="preserve">f </w:t>
      </w:r>
      <w:del w:id="22" w:author="Christine Jeanette Cuk" w:date="2023-04-25T14:48:00Z">
        <w:r w:rsidR="003919B6" w:rsidDel="002841D4">
          <w:delText xml:space="preserve">the </w:delText>
        </w:r>
      </w:del>
      <w:ins w:id="23" w:author="Christine Jeanette Cuk" w:date="2023-04-25T14:48:00Z">
        <w:r w:rsidR="002841D4">
          <w:t>a</w:t>
        </w:r>
        <w:r w:rsidR="002841D4">
          <w:t xml:space="preserve"> </w:t>
        </w:r>
      </w:ins>
      <w:r w:rsidR="003919B6">
        <w:t>study</w:t>
      </w:r>
      <w:ins w:id="24" w:author="Christine Jeanette Cuk" w:date="2023-04-25T14:51:00Z">
        <w:r w:rsidR="00D01121">
          <w:t>,</w:t>
        </w:r>
      </w:ins>
      <w:r w:rsidR="003919B6">
        <w:t xml:space="preserve"> </w:t>
      </w:r>
      <w:ins w:id="25" w:author="Christine Jeanette Cuk" w:date="2023-04-25T14:51:00Z">
        <w:r w:rsidR="00D01121" w:rsidRPr="00173253">
          <w:rPr>
            <w:rStyle w:val="normaltextrun"/>
            <w:shd w:val="clear" w:color="auto" w:fill="FFFFFF"/>
          </w:rPr>
          <w:t>commissioned by the Forum</w:t>
        </w:r>
        <w:r w:rsidR="00D01121">
          <w:rPr>
            <w:rStyle w:val="normaltextrun"/>
            <w:shd w:val="clear" w:color="auto" w:fill="FFFFFF"/>
          </w:rPr>
          <w:t>,</w:t>
        </w:r>
        <w:r w:rsidR="00D01121">
          <w:t xml:space="preserve"> </w:t>
        </w:r>
      </w:ins>
      <w:r w:rsidR="003919B6">
        <w:t xml:space="preserve">on </w:t>
      </w:r>
      <w:del w:id="26" w:author="Christine Jeanette Cuk" w:date="2023-04-25T14:50:00Z">
        <w:r w:rsidR="003919B6" w:rsidRPr="00A83B9F" w:rsidDel="00B2567A">
          <w:rPr>
            <w:rStyle w:val="normaltextrun"/>
            <w:shd w:val="clear" w:color="auto" w:fill="FFFFFF"/>
          </w:rPr>
          <w:delText>“</w:delText>
        </w:r>
      </w:del>
      <w:r w:rsidR="003919B6" w:rsidRPr="00C02D6A">
        <w:rPr>
          <w:rStyle w:val="normaltextrun"/>
          <w:shd w:val="clear" w:color="auto" w:fill="FFFFFF"/>
          <w:rPrChange w:id="27" w:author="Christine Jeanette Cuk" w:date="2023-04-25T14:41:00Z">
            <w:rPr>
              <w:rStyle w:val="normaltextrun"/>
              <w:u w:val="single"/>
              <w:shd w:val="clear" w:color="auto" w:fill="FFFFFF"/>
            </w:rPr>
          </w:rPrChange>
        </w:rPr>
        <w:t>Indigenous determinants of health in the 2030 Agenda</w:t>
      </w:r>
      <w:del w:id="28" w:author="Christine Jeanette Cuk" w:date="2023-04-25T16:59:00Z">
        <w:r w:rsidR="003919B6" w:rsidRPr="00A83B9F" w:rsidDel="00C83FF5">
          <w:rPr>
            <w:rStyle w:val="normaltextrun"/>
            <w:shd w:val="clear" w:color="auto" w:fill="FFFFFF"/>
          </w:rPr>
          <w:delText>”</w:delText>
        </w:r>
      </w:del>
      <w:ins w:id="29" w:author="Christine Jeanette Cuk" w:date="2023-04-25T16:58:00Z">
        <w:r w:rsidR="006B2987">
          <w:rPr>
            <w:rStyle w:val="normaltextrun"/>
            <w:shd w:val="clear" w:color="auto" w:fill="FFFFFF"/>
          </w:rPr>
          <w:t xml:space="preserve"> </w:t>
        </w:r>
      </w:ins>
      <w:del w:id="30" w:author="Christine Jeanette Cuk" w:date="2023-04-25T16:58:00Z">
        <w:r w:rsidR="003919B6" w:rsidRPr="00173253" w:rsidDel="00CF7753">
          <w:rPr>
            <w:rStyle w:val="normaltextrun"/>
            <w:shd w:val="clear" w:color="auto" w:fill="FFFFFF"/>
          </w:rPr>
          <w:delText>, commissioned by the Forum</w:delText>
        </w:r>
        <w:r w:rsidR="006C3962" w:rsidDel="00CF7753">
          <w:rPr>
            <w:rStyle w:val="normaltextrun"/>
            <w:shd w:val="clear" w:color="auto" w:fill="FFFFFF"/>
          </w:rPr>
          <w:delText xml:space="preserve"> </w:delText>
        </w:r>
      </w:del>
      <w:r w:rsidR="006C3962">
        <w:rPr>
          <w:rStyle w:val="normaltextrun"/>
          <w:shd w:val="clear" w:color="auto" w:fill="FFFFFF"/>
        </w:rPr>
        <w:t>(E/C.19/2023/5)</w:t>
      </w:r>
      <w:r w:rsidR="00DE27DD">
        <w:rPr>
          <w:rStyle w:val="normaltextrun"/>
          <w:shd w:val="clear" w:color="auto" w:fill="FFFFFF"/>
        </w:rPr>
        <w:t>.</w:t>
      </w:r>
      <w:r w:rsidR="003919B6" w:rsidRPr="00173253">
        <w:rPr>
          <w:rStyle w:val="normaltextrun"/>
          <w:shd w:val="clear" w:color="auto" w:fill="FFFFFF"/>
        </w:rPr>
        <w:t xml:space="preserve"> </w:t>
      </w:r>
      <w:r w:rsidRPr="0028399F">
        <w:t xml:space="preserve">At its </w:t>
      </w:r>
      <w:r w:rsidR="00F870DC">
        <w:t>1</w:t>
      </w:r>
      <w:r w:rsidR="00162BEF">
        <w:t>3th</w:t>
      </w:r>
      <w:r w:rsidR="00F870DC" w:rsidRPr="0028399F">
        <w:t xml:space="preserve"> </w:t>
      </w:r>
      <w:r w:rsidRPr="0028399F">
        <w:t xml:space="preserve">meeting, on </w:t>
      </w:r>
      <w:r w:rsidR="001B2E8B">
        <w:t>28</w:t>
      </w:r>
      <w:del w:id="31" w:author="Christine Jeanette Cuk" w:date="2023-04-25T17:25:00Z">
        <w:r w:rsidR="001B2E8B" w:rsidDel="00152FAD">
          <w:delText>th</w:delText>
        </w:r>
      </w:del>
      <w:r w:rsidR="001B2E8B">
        <w:t xml:space="preserve"> April</w:t>
      </w:r>
      <w:r w:rsidRPr="0028399F">
        <w:t>, the Forum considered and adopted its recommendations submitted under that item (see chap. I, sect. B).</w:t>
      </w:r>
    </w:p>
    <w:p w14:paraId="753B9F91" w14:textId="77777777" w:rsidR="003604F0" w:rsidRDefault="003604F0" w:rsidP="003604F0">
      <w:pPr>
        <w:pStyle w:val="SingleTxt"/>
        <w:spacing w:after="0" w:line="240" w:lineRule="auto"/>
        <w:contextualSpacing/>
      </w:pPr>
    </w:p>
    <w:p w14:paraId="5ED5417E" w14:textId="5E75234A" w:rsidR="0028399F" w:rsidRDefault="0028399F" w:rsidP="00F54011">
      <w:pPr>
        <w:pStyle w:val="SingleTxt"/>
        <w:spacing w:after="0" w:line="240" w:lineRule="auto"/>
        <w:contextualSpacing/>
      </w:pPr>
      <w:r w:rsidRPr="0028399F">
        <w:t>7.</w:t>
      </w:r>
      <w:r w:rsidRPr="0028399F">
        <w:tab/>
        <w:t xml:space="preserve">At its 7th and 9th meetings, </w:t>
      </w:r>
      <w:r w:rsidR="00DF497F" w:rsidRPr="0028399F">
        <w:t xml:space="preserve">on </w:t>
      </w:r>
      <w:r w:rsidR="00DF497F">
        <w:t>20</w:t>
      </w:r>
      <w:r w:rsidRPr="0028399F">
        <w:t xml:space="preserve"> and </w:t>
      </w:r>
      <w:r w:rsidR="00BF6ADB">
        <w:t>2</w:t>
      </w:r>
      <w:ins w:id="32" w:author="Christine Jeanette Cuk" w:date="2023-04-25T15:48:00Z">
        <w:r w:rsidR="00BE4692">
          <w:t>4</w:t>
        </w:r>
      </w:ins>
      <w:del w:id="33" w:author="Christine Jeanette Cuk" w:date="2023-04-25T15:48:00Z">
        <w:r w:rsidR="00BF6ADB" w:rsidDel="00BE4692">
          <w:delText>5</w:delText>
        </w:r>
      </w:del>
      <w:r w:rsidR="00BF6ADB" w:rsidRPr="0028399F">
        <w:t xml:space="preserve"> </w:t>
      </w:r>
      <w:r w:rsidRPr="0028399F">
        <w:t>April, the Forum considered agenda item 4, entitled “Discussion on the six mandated areas of the Permanent Forum (economic and social development, culture, environment, education, health and human rights), with reference to the United Nations Declaration on the Rights of Indigenous Peoples, the outcome document of the World Conference on Indigenous Peoples and the 2030 Agenda for Sustainable Development”. For its consideration of the item, the Forum had before</w:t>
      </w:r>
      <w:r w:rsidR="00D2651B">
        <w:t xml:space="preserve"> it</w:t>
      </w:r>
      <w:r w:rsidRPr="0028399F">
        <w:t xml:space="preserve"> </w:t>
      </w:r>
      <w:r w:rsidR="008D108D">
        <w:t>three notes by the Secretariat</w:t>
      </w:r>
      <w:ins w:id="34" w:author="Christine Jeanette Cuk" w:date="2023-04-25T15:09:00Z">
        <w:r w:rsidR="00FB619A">
          <w:t xml:space="preserve">, </w:t>
        </w:r>
      </w:ins>
      <w:del w:id="35" w:author="Christine Jeanette Cuk" w:date="2023-04-25T15:09:00Z">
        <w:r w:rsidR="008D108D" w:rsidDel="00FB619A">
          <w:delText xml:space="preserve"> </w:delText>
        </w:r>
        <w:r w:rsidR="00DD7929" w:rsidDel="00FB619A">
          <w:delText xml:space="preserve">transmitting a report on </w:delText>
        </w:r>
      </w:del>
      <w:ins w:id="36" w:author="Christine Jeanette Cuk" w:date="2023-04-25T15:09:00Z">
        <w:r w:rsidR="00FB619A">
          <w:t xml:space="preserve">entitled </w:t>
        </w:r>
      </w:ins>
      <w:del w:id="37" w:author="Christine Jeanette Cuk" w:date="2023-04-25T15:09:00Z">
        <w:r w:rsidR="00DD7929" w:rsidDel="00A91580">
          <w:delText xml:space="preserve">the </w:delText>
        </w:r>
      </w:del>
      <w:ins w:id="38" w:author="Christine Jeanette Cuk" w:date="2023-04-25T15:09:00Z">
        <w:r w:rsidR="00A91580">
          <w:t>“</w:t>
        </w:r>
      </w:ins>
      <w:r w:rsidR="00DD7929" w:rsidRPr="00444561">
        <w:rPr>
          <w:color w:val="333333"/>
        </w:rPr>
        <w:t xml:space="preserve">System-wide </w:t>
      </w:r>
      <w:del w:id="39" w:author="Christine Jeanette Cuk" w:date="2023-04-25T15:09:00Z">
        <w:r w:rsidR="00DD7929" w:rsidRPr="00444561" w:rsidDel="00A91580">
          <w:rPr>
            <w:color w:val="333333"/>
          </w:rPr>
          <w:delText>A</w:delText>
        </w:r>
      </w:del>
      <w:ins w:id="40" w:author="Christine Jeanette Cuk" w:date="2023-04-25T15:09:00Z">
        <w:r w:rsidR="00A91580">
          <w:rPr>
            <w:color w:val="333333"/>
          </w:rPr>
          <w:t>a</w:t>
        </w:r>
      </w:ins>
      <w:r w:rsidR="00DD7929" w:rsidRPr="00444561">
        <w:rPr>
          <w:color w:val="333333"/>
        </w:rPr>
        <w:t xml:space="preserve">ction </w:t>
      </w:r>
      <w:del w:id="41" w:author="Christine Jeanette Cuk" w:date="2023-04-25T15:09:00Z">
        <w:r w:rsidR="00DD7929" w:rsidRPr="00444561" w:rsidDel="00A91580">
          <w:rPr>
            <w:color w:val="333333"/>
          </w:rPr>
          <w:delText>P</w:delText>
        </w:r>
      </w:del>
      <w:ins w:id="42" w:author="Christine Jeanette Cuk" w:date="2023-04-25T15:09:00Z">
        <w:r w:rsidR="00A91580">
          <w:rPr>
            <w:color w:val="333333"/>
          </w:rPr>
          <w:t>p</w:t>
        </w:r>
      </w:ins>
      <w:r w:rsidR="00DD7929" w:rsidRPr="00444561">
        <w:rPr>
          <w:color w:val="333333"/>
        </w:rPr>
        <w:t xml:space="preserve">lan for </w:t>
      </w:r>
      <w:del w:id="43" w:author="Christine Jeanette Cuk" w:date="2023-04-25T15:09:00Z">
        <w:r w:rsidR="00DD7929" w:rsidRPr="00444561" w:rsidDel="00A91580">
          <w:rPr>
            <w:color w:val="333333"/>
          </w:rPr>
          <w:delText>E</w:delText>
        </w:r>
      </w:del>
      <w:ins w:id="44" w:author="Christine Jeanette Cuk" w:date="2023-04-25T15:09:00Z">
        <w:r w:rsidR="00A91580">
          <w:rPr>
            <w:color w:val="333333"/>
          </w:rPr>
          <w:t>e</w:t>
        </w:r>
      </w:ins>
      <w:r w:rsidR="00DD7929" w:rsidRPr="00444561">
        <w:rPr>
          <w:color w:val="333333"/>
        </w:rPr>
        <w:t xml:space="preserve">nsuring a </w:t>
      </w:r>
      <w:del w:id="45" w:author="Christine Jeanette Cuk" w:date="2023-04-25T15:09:00Z">
        <w:r w:rsidR="00DD7929" w:rsidRPr="00444561" w:rsidDel="00A91580">
          <w:rPr>
            <w:color w:val="333333"/>
          </w:rPr>
          <w:delText>C</w:delText>
        </w:r>
      </w:del>
      <w:ins w:id="46" w:author="Christine Jeanette Cuk" w:date="2023-04-25T15:09:00Z">
        <w:r w:rsidR="00A91580">
          <w:rPr>
            <w:color w:val="333333"/>
          </w:rPr>
          <w:t>c</w:t>
        </w:r>
      </w:ins>
      <w:r w:rsidR="00DD7929" w:rsidRPr="00444561">
        <w:rPr>
          <w:color w:val="333333"/>
        </w:rPr>
        <w:t xml:space="preserve">oherent </w:t>
      </w:r>
      <w:del w:id="47" w:author="Christine Jeanette Cuk" w:date="2023-04-25T15:09:00Z">
        <w:r w:rsidR="00DD7929" w:rsidRPr="00444561" w:rsidDel="00A91580">
          <w:rPr>
            <w:color w:val="333333"/>
          </w:rPr>
          <w:delText>A</w:delText>
        </w:r>
      </w:del>
      <w:ins w:id="48" w:author="Christine Jeanette Cuk" w:date="2023-04-25T15:09:00Z">
        <w:r w:rsidR="00A91580">
          <w:rPr>
            <w:color w:val="333333"/>
          </w:rPr>
          <w:t>a</w:t>
        </w:r>
      </w:ins>
      <w:r w:rsidR="00DD7929" w:rsidRPr="00444561">
        <w:rPr>
          <w:color w:val="333333"/>
        </w:rPr>
        <w:t xml:space="preserve">pproach to </w:t>
      </w:r>
      <w:del w:id="49" w:author="Christine Jeanette Cuk" w:date="2023-04-25T15:09:00Z">
        <w:r w:rsidR="00DD7929" w:rsidRPr="00444561" w:rsidDel="00A91580">
          <w:rPr>
            <w:color w:val="333333"/>
          </w:rPr>
          <w:delText>A</w:delText>
        </w:r>
      </w:del>
      <w:ins w:id="50" w:author="Christine Jeanette Cuk" w:date="2023-04-25T15:09:00Z">
        <w:r w:rsidR="00A91580">
          <w:rPr>
            <w:color w:val="333333"/>
          </w:rPr>
          <w:t>a</w:t>
        </w:r>
      </w:ins>
      <w:r w:rsidR="00DD7929" w:rsidRPr="00444561">
        <w:rPr>
          <w:color w:val="333333"/>
        </w:rPr>
        <w:t xml:space="preserve">chieving the ends of the United Nations Declaration on the Rights of Indigenous Peoples, including in the 2030 Agenda: </w:t>
      </w:r>
      <w:del w:id="51" w:author="Christine Jeanette Cuk" w:date="2023-04-25T15:09:00Z">
        <w:r w:rsidR="00DD7929" w:rsidRPr="00444561" w:rsidDel="00A91580">
          <w:rPr>
            <w:color w:val="333333"/>
          </w:rPr>
          <w:delText>I</w:delText>
        </w:r>
      </w:del>
      <w:ins w:id="52" w:author="Christine Jeanette Cuk" w:date="2023-04-25T15:09:00Z">
        <w:r w:rsidR="00A91580">
          <w:rPr>
            <w:color w:val="333333"/>
          </w:rPr>
          <w:t>i</w:t>
        </w:r>
      </w:ins>
      <w:r w:rsidR="00DD7929" w:rsidRPr="00444561">
        <w:rPr>
          <w:color w:val="333333"/>
        </w:rPr>
        <w:t xml:space="preserve">mplementation by the United Nations </w:t>
      </w:r>
      <w:del w:id="53" w:author="Christine Jeanette Cuk" w:date="2023-04-25T15:09:00Z">
        <w:r w:rsidR="00DD7929" w:rsidRPr="00444561" w:rsidDel="00A91580">
          <w:rPr>
            <w:color w:val="333333"/>
          </w:rPr>
          <w:delText>S</w:delText>
        </w:r>
      </w:del>
      <w:ins w:id="54" w:author="Christine Jeanette Cuk" w:date="2023-04-25T15:09:00Z">
        <w:r w:rsidR="00A91580">
          <w:rPr>
            <w:color w:val="333333"/>
          </w:rPr>
          <w:t>s</w:t>
        </w:r>
      </w:ins>
      <w:r w:rsidR="00DD7929" w:rsidRPr="00444561">
        <w:rPr>
          <w:color w:val="333333"/>
        </w:rPr>
        <w:t>ystem</w:t>
      </w:r>
      <w:ins w:id="55" w:author="Christine Jeanette Cuk" w:date="2023-04-25T17:04:00Z">
        <w:r w:rsidR="006609EC">
          <w:rPr>
            <w:color w:val="333333"/>
          </w:rPr>
          <w:t>”</w:t>
        </w:r>
      </w:ins>
      <w:r w:rsidR="00DD7929">
        <w:rPr>
          <w:color w:val="333333"/>
        </w:rPr>
        <w:t xml:space="preserve"> (</w:t>
      </w:r>
      <w:r w:rsidR="00DD7929" w:rsidRPr="00444561">
        <w:rPr>
          <w:color w:val="333333"/>
        </w:rPr>
        <w:t>E/C.19/2023/2</w:t>
      </w:r>
      <w:r w:rsidR="00DD7929">
        <w:rPr>
          <w:color w:val="333333"/>
        </w:rPr>
        <w:t>)</w:t>
      </w:r>
      <w:r w:rsidR="00D14BAD">
        <w:rPr>
          <w:color w:val="333333"/>
        </w:rPr>
        <w:t xml:space="preserve">; </w:t>
      </w:r>
      <w:del w:id="56" w:author="Christine Jeanette Cuk" w:date="2023-04-25T15:18:00Z">
        <w:r w:rsidR="0095349E" w:rsidDel="00A766FF">
          <w:rPr>
            <w:color w:val="333333"/>
          </w:rPr>
          <w:delText xml:space="preserve">the findings of the study on </w:delText>
        </w:r>
      </w:del>
      <w:r w:rsidR="0095349E">
        <w:rPr>
          <w:color w:val="333333"/>
        </w:rPr>
        <w:t>“</w:t>
      </w:r>
      <w:r w:rsidR="00A65D5F" w:rsidRPr="00444561">
        <w:rPr>
          <w:color w:val="333333"/>
        </w:rPr>
        <w:t xml:space="preserve">Indigenous </w:t>
      </w:r>
      <w:del w:id="57" w:author="Christine Jeanette Cuk" w:date="2023-04-25T15:18:00Z">
        <w:r w:rsidR="00A65D5F" w:rsidRPr="00444561" w:rsidDel="00655587">
          <w:rPr>
            <w:color w:val="333333"/>
          </w:rPr>
          <w:delText>D</w:delText>
        </w:r>
      </w:del>
      <w:ins w:id="58" w:author="Christine Jeanette Cuk" w:date="2023-04-25T15:18:00Z">
        <w:r w:rsidR="00655587">
          <w:rPr>
            <w:color w:val="333333"/>
          </w:rPr>
          <w:t>d</w:t>
        </w:r>
      </w:ins>
      <w:r w:rsidR="00A65D5F" w:rsidRPr="00444561">
        <w:rPr>
          <w:color w:val="333333"/>
        </w:rPr>
        <w:t xml:space="preserve">eterminants of </w:t>
      </w:r>
      <w:del w:id="59" w:author="Christine Jeanette Cuk" w:date="2023-04-25T15:18:00Z">
        <w:r w:rsidR="00A65D5F" w:rsidRPr="00444561" w:rsidDel="00655587">
          <w:rPr>
            <w:color w:val="333333"/>
          </w:rPr>
          <w:delText>H</w:delText>
        </w:r>
      </w:del>
      <w:ins w:id="60" w:author="Christine Jeanette Cuk" w:date="2023-04-25T15:18:00Z">
        <w:r w:rsidR="00655587">
          <w:rPr>
            <w:color w:val="333333"/>
          </w:rPr>
          <w:t>h</w:t>
        </w:r>
      </w:ins>
      <w:r w:rsidR="00A65D5F" w:rsidRPr="00444561">
        <w:rPr>
          <w:color w:val="333333"/>
        </w:rPr>
        <w:t>ealth in the 2030 Agenda</w:t>
      </w:r>
      <w:ins w:id="61" w:author="Christine Jeanette Cuk" w:date="2023-04-25T17:04:00Z">
        <w:r w:rsidR="006609EC">
          <w:rPr>
            <w:color w:val="333333"/>
          </w:rPr>
          <w:t>”</w:t>
        </w:r>
      </w:ins>
      <w:r w:rsidR="00A65D5F">
        <w:rPr>
          <w:color w:val="333333"/>
        </w:rPr>
        <w:t xml:space="preserve"> (E/C.19/2023/5)</w:t>
      </w:r>
      <w:del w:id="62" w:author="Christine Jeanette Cuk" w:date="2023-04-25T17:04:00Z">
        <w:r w:rsidR="00A65D5F" w:rsidDel="006609EC">
          <w:rPr>
            <w:color w:val="333333"/>
          </w:rPr>
          <w:delText>”</w:delText>
        </w:r>
      </w:del>
      <w:r w:rsidR="00A65D5F">
        <w:rPr>
          <w:color w:val="333333"/>
        </w:rPr>
        <w:t xml:space="preserve">; and </w:t>
      </w:r>
      <w:del w:id="63" w:author="Christine Jeanette Cuk" w:date="2023-04-25T15:19:00Z">
        <w:r w:rsidR="00004889" w:rsidDel="00655587">
          <w:rPr>
            <w:color w:val="333333"/>
          </w:rPr>
          <w:delText>the report on the study</w:delText>
        </w:r>
        <w:r w:rsidR="00AC7D0A" w:rsidDel="00655587">
          <w:rPr>
            <w:color w:val="333333"/>
          </w:rPr>
          <w:delText xml:space="preserve"> on </w:delText>
        </w:r>
      </w:del>
      <w:r w:rsidR="00AC7D0A">
        <w:rPr>
          <w:color w:val="333333"/>
        </w:rPr>
        <w:t>“</w:t>
      </w:r>
      <w:r w:rsidR="00AC7D0A" w:rsidRPr="00444561">
        <w:rPr>
          <w:color w:val="333333"/>
        </w:rPr>
        <w:t xml:space="preserve">Implementing </w:t>
      </w:r>
      <w:del w:id="64" w:author="Christine Jeanette Cuk" w:date="2023-04-25T15:19:00Z">
        <w:r w:rsidR="00AC7D0A" w:rsidRPr="00444561" w:rsidDel="00FE1328">
          <w:rPr>
            <w:color w:val="333333"/>
          </w:rPr>
          <w:delText>F</w:delText>
        </w:r>
      </w:del>
      <w:ins w:id="65" w:author="Christine Jeanette Cuk" w:date="2023-04-25T15:19:00Z">
        <w:r w:rsidR="00FE1328">
          <w:rPr>
            <w:color w:val="333333"/>
          </w:rPr>
          <w:t>f</w:t>
        </w:r>
      </w:ins>
      <w:r w:rsidR="00AC7D0A" w:rsidRPr="00444561">
        <w:rPr>
          <w:color w:val="333333"/>
        </w:rPr>
        <w:t xml:space="preserve">ree, </w:t>
      </w:r>
      <w:del w:id="66" w:author="Christine Jeanette Cuk" w:date="2023-04-25T15:19:00Z">
        <w:r w:rsidR="00AC7D0A" w:rsidRPr="00444561" w:rsidDel="00FE1328">
          <w:rPr>
            <w:color w:val="333333"/>
          </w:rPr>
          <w:delText>P</w:delText>
        </w:r>
      </w:del>
      <w:ins w:id="67" w:author="Christine Jeanette Cuk" w:date="2023-04-25T15:19:00Z">
        <w:r w:rsidR="00FE1328">
          <w:rPr>
            <w:color w:val="333333"/>
          </w:rPr>
          <w:t>p</w:t>
        </w:r>
      </w:ins>
      <w:r w:rsidR="00AC7D0A" w:rsidRPr="00444561">
        <w:rPr>
          <w:color w:val="333333"/>
        </w:rPr>
        <w:t xml:space="preserve">rior and </w:t>
      </w:r>
      <w:del w:id="68" w:author="Christine Jeanette Cuk" w:date="2023-04-25T15:19:00Z">
        <w:r w:rsidR="00AC7D0A" w:rsidRPr="00444561" w:rsidDel="00FE1328">
          <w:rPr>
            <w:color w:val="333333"/>
          </w:rPr>
          <w:delText>I</w:delText>
        </w:r>
      </w:del>
      <w:ins w:id="69" w:author="Christine Jeanette Cuk" w:date="2023-04-25T15:19:00Z">
        <w:r w:rsidR="00FE1328">
          <w:rPr>
            <w:color w:val="333333"/>
          </w:rPr>
          <w:t>i</w:t>
        </w:r>
      </w:ins>
      <w:r w:rsidR="00AC7D0A" w:rsidRPr="00444561">
        <w:rPr>
          <w:color w:val="333333"/>
        </w:rPr>
        <w:t xml:space="preserve">nformed </w:t>
      </w:r>
      <w:del w:id="70" w:author="Christine Jeanette Cuk" w:date="2023-04-25T15:19:00Z">
        <w:r w:rsidR="00AC7D0A" w:rsidRPr="00444561" w:rsidDel="00FE1328">
          <w:rPr>
            <w:color w:val="333333"/>
          </w:rPr>
          <w:delText>C</w:delText>
        </w:r>
      </w:del>
      <w:ins w:id="71" w:author="Christine Jeanette Cuk" w:date="2023-04-25T15:19:00Z">
        <w:r w:rsidR="00FE1328">
          <w:rPr>
            <w:color w:val="333333"/>
          </w:rPr>
          <w:t>c</w:t>
        </w:r>
      </w:ins>
      <w:r w:rsidR="00AC7D0A" w:rsidRPr="00444561">
        <w:rPr>
          <w:color w:val="333333"/>
        </w:rPr>
        <w:t xml:space="preserve">onsent in the </w:t>
      </w:r>
      <w:del w:id="72" w:author="Christine Jeanette Cuk" w:date="2023-04-25T15:19:00Z">
        <w:r w:rsidR="00AC7D0A" w:rsidRPr="00444561" w:rsidDel="00FE1328">
          <w:rPr>
            <w:color w:val="333333"/>
          </w:rPr>
          <w:delText>C</w:delText>
        </w:r>
      </w:del>
      <w:ins w:id="73" w:author="Christine Jeanette Cuk" w:date="2023-04-25T15:19:00Z">
        <w:r w:rsidR="00FE1328">
          <w:rPr>
            <w:color w:val="333333"/>
          </w:rPr>
          <w:t>c</w:t>
        </w:r>
      </w:ins>
      <w:r w:rsidR="00AC7D0A" w:rsidRPr="00444561">
        <w:rPr>
          <w:color w:val="333333"/>
        </w:rPr>
        <w:t>ontext of Indigenous Peoples</w:t>
      </w:r>
      <w:ins w:id="74" w:author="Christine Jeanette Cuk" w:date="2023-04-25T17:04:00Z">
        <w:r w:rsidR="006609EC">
          <w:rPr>
            <w:color w:val="333333"/>
          </w:rPr>
          <w:t>”</w:t>
        </w:r>
      </w:ins>
      <w:r w:rsidR="00AC7D0A">
        <w:rPr>
          <w:color w:val="333333"/>
        </w:rPr>
        <w:t xml:space="preserve"> (E/C.19/2023/6).</w:t>
      </w:r>
      <w:r w:rsidR="00AC7D0A" w:rsidRPr="00444561">
        <w:rPr>
          <w:color w:val="333333"/>
        </w:rPr>
        <w:t> </w:t>
      </w:r>
      <w:r w:rsidRPr="0028399F">
        <w:t xml:space="preserve"> At its </w:t>
      </w:r>
      <w:r w:rsidR="00F54011">
        <w:t>1</w:t>
      </w:r>
      <w:r w:rsidR="00F164F4">
        <w:t>3</w:t>
      </w:r>
      <w:r w:rsidR="00F54011" w:rsidRPr="00400955">
        <w:rPr>
          <w:rPrChange w:id="75" w:author="Christine Jeanette Cuk" w:date="2023-04-25T15:20:00Z">
            <w:rPr>
              <w:vertAlign w:val="superscript"/>
            </w:rPr>
          </w:rPrChange>
        </w:rPr>
        <w:t>th</w:t>
      </w:r>
      <w:r w:rsidR="00BE1755">
        <w:t xml:space="preserve"> </w:t>
      </w:r>
      <w:r w:rsidRPr="0028399F">
        <w:t>meeting, the Forum considered and adopted its recommendations submitted under that item (see chap. I, sect. B).</w:t>
      </w:r>
    </w:p>
    <w:p w14:paraId="710749E0" w14:textId="77777777" w:rsidR="0077340A" w:rsidRPr="0028399F" w:rsidRDefault="0077340A" w:rsidP="00F54011">
      <w:pPr>
        <w:pStyle w:val="SingleTxt"/>
        <w:spacing w:after="0" w:line="240" w:lineRule="auto"/>
        <w:contextualSpacing/>
      </w:pPr>
    </w:p>
    <w:p w14:paraId="363E5D42" w14:textId="4DF6D72E" w:rsidR="0028399F" w:rsidRPr="0028399F" w:rsidRDefault="0028399F" w:rsidP="0028399F">
      <w:pPr>
        <w:pStyle w:val="SingleTxt"/>
      </w:pPr>
      <w:r w:rsidRPr="0028399F">
        <w:t>8.</w:t>
      </w:r>
      <w:r w:rsidRPr="0028399F">
        <w:tab/>
      </w:r>
      <w:r w:rsidRPr="008707B3">
        <w:rPr>
          <w:spacing w:val="2"/>
          <w:w w:val="101"/>
        </w:rPr>
        <w:t xml:space="preserve">At its </w:t>
      </w:r>
      <w:r w:rsidR="009E74E5">
        <w:rPr>
          <w:spacing w:val="2"/>
          <w:w w:val="101"/>
        </w:rPr>
        <w:t>9th</w:t>
      </w:r>
      <w:r w:rsidR="009E74E5" w:rsidRPr="008707B3">
        <w:rPr>
          <w:spacing w:val="2"/>
          <w:w w:val="101"/>
        </w:rPr>
        <w:t xml:space="preserve"> </w:t>
      </w:r>
      <w:r w:rsidRPr="008707B3">
        <w:rPr>
          <w:spacing w:val="2"/>
          <w:w w:val="101"/>
        </w:rPr>
        <w:t>meeting</w:t>
      </w:r>
      <w:del w:id="76" w:author="Christine Jeanette Cuk" w:date="2023-04-25T16:36:00Z">
        <w:r w:rsidRPr="008707B3" w:rsidDel="00AD3FD5">
          <w:rPr>
            <w:spacing w:val="2"/>
            <w:w w:val="101"/>
          </w:rPr>
          <w:delText xml:space="preserve">, </w:delText>
        </w:r>
        <w:r w:rsidR="00DF497F" w:rsidRPr="008707B3" w:rsidDel="00AD3FD5">
          <w:rPr>
            <w:spacing w:val="2"/>
            <w:w w:val="101"/>
          </w:rPr>
          <w:delText>on 24</w:delText>
        </w:r>
        <w:r w:rsidRPr="008707B3" w:rsidDel="00AD3FD5">
          <w:rPr>
            <w:spacing w:val="2"/>
            <w:w w:val="101"/>
          </w:rPr>
          <w:delText>April</w:delText>
        </w:r>
      </w:del>
      <w:r w:rsidRPr="008707B3">
        <w:rPr>
          <w:spacing w:val="2"/>
          <w:w w:val="101"/>
        </w:rPr>
        <w:t xml:space="preserve">, the </w:t>
      </w:r>
      <w:del w:id="77" w:author="Christine Jeanette Cuk" w:date="2023-04-25T15:27:00Z">
        <w:r w:rsidRPr="008707B3" w:rsidDel="00BE22E3">
          <w:rPr>
            <w:spacing w:val="2"/>
            <w:w w:val="101"/>
          </w:rPr>
          <w:delText xml:space="preserve">Permanent </w:delText>
        </w:r>
      </w:del>
      <w:r w:rsidRPr="008707B3">
        <w:rPr>
          <w:spacing w:val="2"/>
          <w:w w:val="101"/>
        </w:rPr>
        <w:t>Forum considered agenda item 5 (a),</w:t>
      </w:r>
      <w:r w:rsidRPr="0028399F">
        <w:t xml:space="preserve"> entitled “Dialogue with </w:t>
      </w:r>
      <w:del w:id="78" w:author="Christine Jeanette Cuk" w:date="2023-04-25T15:25:00Z">
        <w:r w:rsidRPr="0028399F" w:rsidDel="00095133">
          <w:delText>i</w:delText>
        </w:r>
      </w:del>
      <w:ins w:id="79" w:author="Christine Jeanette Cuk" w:date="2023-04-25T15:25:00Z">
        <w:r w:rsidR="00095133">
          <w:t>I</w:t>
        </w:r>
      </w:ins>
      <w:r w:rsidRPr="0028399F">
        <w:t xml:space="preserve">ndigenous </w:t>
      </w:r>
      <w:del w:id="80" w:author="Christine Jeanette Cuk" w:date="2023-04-25T15:25:00Z">
        <w:r w:rsidRPr="0028399F" w:rsidDel="00095133">
          <w:delText>p</w:delText>
        </w:r>
      </w:del>
      <w:ins w:id="81" w:author="Christine Jeanette Cuk" w:date="2023-04-25T15:25:00Z">
        <w:r w:rsidR="00095133">
          <w:t>P</w:t>
        </w:r>
      </w:ins>
      <w:r w:rsidRPr="0028399F">
        <w:t xml:space="preserve">eoples”. At its </w:t>
      </w:r>
      <w:r w:rsidR="00B07EA3">
        <w:t>1</w:t>
      </w:r>
      <w:r w:rsidR="00F164F4">
        <w:t>3</w:t>
      </w:r>
      <w:r w:rsidR="00B07EA3" w:rsidRPr="0028399F">
        <w:t xml:space="preserve">th </w:t>
      </w:r>
      <w:r w:rsidRPr="0028399F">
        <w:t>meeting, the Forum considered and adopted its recommendations submitted under that item (see chap. I, sect. B).</w:t>
      </w:r>
    </w:p>
    <w:p w14:paraId="118C88B1" w14:textId="4C1DCBE8" w:rsidR="0028399F" w:rsidRPr="0028399F" w:rsidRDefault="0028399F" w:rsidP="0028399F">
      <w:pPr>
        <w:pStyle w:val="SingleTxt"/>
      </w:pPr>
      <w:r w:rsidRPr="0028399F">
        <w:t>9.</w:t>
      </w:r>
      <w:r w:rsidRPr="0028399F">
        <w:tab/>
        <w:t xml:space="preserve">At its </w:t>
      </w:r>
      <w:r w:rsidR="00444E0B">
        <w:t>12t</w:t>
      </w:r>
      <w:r w:rsidR="00444E0B" w:rsidRPr="0028399F">
        <w:t xml:space="preserve">h </w:t>
      </w:r>
      <w:r w:rsidRPr="0028399F">
        <w:t>meeting</w:t>
      </w:r>
      <w:ins w:id="82" w:author="Christine Jeanette Cuk" w:date="2023-04-25T15:26:00Z">
        <w:r w:rsidR="003410B9">
          <w:t>,</w:t>
        </w:r>
      </w:ins>
      <w:r w:rsidR="00444E0B">
        <w:t xml:space="preserve"> </w:t>
      </w:r>
      <w:r w:rsidR="006E7FE5">
        <w:t xml:space="preserve">on </w:t>
      </w:r>
      <w:r w:rsidR="0066256A">
        <w:t>27 April,</w:t>
      </w:r>
      <w:r w:rsidRPr="0028399F">
        <w:t xml:space="preserve"> the Forum considered agenda item 5 (b), entitled “Dialogue with Member States”. At its </w:t>
      </w:r>
      <w:r w:rsidR="0066256A">
        <w:t>1</w:t>
      </w:r>
      <w:r w:rsidR="00267649">
        <w:t>3</w:t>
      </w:r>
      <w:r w:rsidR="0066256A" w:rsidRPr="005D1DB7">
        <w:rPr>
          <w:rPrChange w:id="83" w:author="Christine Jeanette Cuk" w:date="2023-04-25T16:31:00Z">
            <w:rPr>
              <w:vertAlign w:val="superscript"/>
            </w:rPr>
          </w:rPrChange>
        </w:rPr>
        <w:t>th</w:t>
      </w:r>
      <w:r w:rsidR="00B96C28">
        <w:t xml:space="preserve"> </w:t>
      </w:r>
      <w:r w:rsidRPr="0028399F">
        <w:t>meeting, the Forum considered and adopted its recommendations submitted under that item (see chap. I, sect. B).</w:t>
      </w:r>
    </w:p>
    <w:p w14:paraId="5764AE5D" w14:textId="49AA88B9" w:rsidR="0028399F" w:rsidRPr="0028399F" w:rsidRDefault="0028399F" w:rsidP="0028399F">
      <w:pPr>
        <w:pStyle w:val="SingleTxt"/>
      </w:pPr>
      <w:r w:rsidRPr="0028399F">
        <w:t>10.</w:t>
      </w:r>
      <w:r w:rsidRPr="0028399F">
        <w:tab/>
        <w:t>At its 10</w:t>
      </w:r>
      <w:r w:rsidRPr="00D11971">
        <w:t>th</w:t>
      </w:r>
      <w:r w:rsidRPr="0028399F">
        <w:t xml:space="preserve"> meeting, on </w:t>
      </w:r>
      <w:r w:rsidR="00824A21">
        <w:t>25 April</w:t>
      </w:r>
      <w:r w:rsidRPr="0028399F">
        <w:t>, the Forum considered agenda item 5 (c), entitled “Dialogue with</w:t>
      </w:r>
      <w:ins w:id="84" w:author="Christine Jeanette Cuk" w:date="2023-04-25T15:29:00Z">
        <w:r w:rsidR="001C09D2">
          <w:t xml:space="preserve"> the</w:t>
        </w:r>
      </w:ins>
      <w:r w:rsidRPr="0028399F">
        <w:t xml:space="preserve"> United Nations agencies, funds and programmes”. At its </w:t>
      </w:r>
      <w:r w:rsidR="001C4F5A">
        <w:t>1</w:t>
      </w:r>
      <w:r w:rsidR="00F22928">
        <w:t>3</w:t>
      </w:r>
      <w:r w:rsidR="001C4F5A">
        <w:t xml:space="preserve">th </w:t>
      </w:r>
      <w:r w:rsidRPr="0028399F">
        <w:t>meeting, the Forum considered and adopted its recommendations submitted under that item (see chap. I, sect. B).</w:t>
      </w:r>
    </w:p>
    <w:p w14:paraId="4C820B3D" w14:textId="12532D3F" w:rsidR="0028399F" w:rsidRPr="0028399F" w:rsidRDefault="0028399F" w:rsidP="0028399F">
      <w:pPr>
        <w:pStyle w:val="SingleTxt"/>
      </w:pPr>
      <w:r w:rsidRPr="0028399F">
        <w:t>11.</w:t>
      </w:r>
      <w:r w:rsidRPr="0028399F">
        <w:tab/>
        <w:t xml:space="preserve">At its 5th and 6th meetings, </w:t>
      </w:r>
      <w:r w:rsidR="00E95B75" w:rsidRPr="0028399F">
        <w:t xml:space="preserve">on </w:t>
      </w:r>
      <w:r w:rsidR="00E95B75">
        <w:t>19</w:t>
      </w:r>
      <w:r w:rsidR="00367570">
        <w:t xml:space="preserve"> </w:t>
      </w:r>
      <w:r w:rsidRPr="0028399F">
        <w:t xml:space="preserve">April, the Forum considered agenda item 5 (d), entitled “Human rights dialogue with the Special Rapporteur on the rights of </w:t>
      </w:r>
      <w:del w:id="85" w:author="Christine Jeanette Cuk" w:date="2023-04-25T15:29:00Z">
        <w:r w:rsidRPr="0028399F" w:rsidDel="008F10C1">
          <w:delText>i</w:delText>
        </w:r>
      </w:del>
      <w:ins w:id="86" w:author="Christine Jeanette Cuk" w:date="2023-04-25T15:29:00Z">
        <w:r w:rsidR="008F10C1">
          <w:t>I</w:t>
        </w:r>
      </w:ins>
      <w:r w:rsidRPr="0028399F">
        <w:t xml:space="preserve">ndigenous </w:t>
      </w:r>
      <w:del w:id="87" w:author="Christine Jeanette Cuk" w:date="2023-04-25T15:29:00Z">
        <w:r w:rsidRPr="0028399F" w:rsidDel="008F10C1">
          <w:delText>p</w:delText>
        </w:r>
      </w:del>
      <w:ins w:id="88" w:author="Christine Jeanette Cuk" w:date="2023-04-25T15:29:00Z">
        <w:r w:rsidR="008F10C1">
          <w:t>P</w:t>
        </w:r>
      </w:ins>
      <w:r w:rsidRPr="0028399F">
        <w:t xml:space="preserve">eoples and the Expert Mechanism on the Rights of Indigenous Peoples”. </w:t>
      </w:r>
      <w:r w:rsidRPr="0028399F">
        <w:lastRenderedPageBreak/>
        <w:t xml:space="preserve">At its </w:t>
      </w:r>
      <w:r w:rsidR="0061562D">
        <w:t>13th</w:t>
      </w:r>
      <w:r w:rsidR="0061562D" w:rsidRPr="0028399F">
        <w:t xml:space="preserve"> </w:t>
      </w:r>
      <w:r w:rsidRPr="0028399F">
        <w:t xml:space="preserve">meeting, the Forum considered and adopted its recommendations submitted under that item (see chap. I, sect. B). </w:t>
      </w:r>
    </w:p>
    <w:p w14:paraId="33F5FAC1" w14:textId="2BFF2EFE" w:rsidR="0028399F" w:rsidRDefault="0028399F" w:rsidP="0028399F">
      <w:pPr>
        <w:pStyle w:val="SingleTxt"/>
      </w:pPr>
      <w:r w:rsidRPr="0028399F">
        <w:t>12.</w:t>
      </w:r>
      <w:r w:rsidRPr="0028399F">
        <w:tab/>
        <w:t xml:space="preserve">At seven informal meetings, including two sets of two meetings held in parallel, </w:t>
      </w:r>
      <w:del w:id="89" w:author="Christine Jeanette Cuk" w:date="2023-04-25T15:30:00Z">
        <w:r w:rsidRPr="0028399F" w:rsidDel="0096248F">
          <w:delText>from</w:delText>
        </w:r>
        <w:r w:rsidR="00EA5FC7" w:rsidDel="0096248F">
          <w:delText xml:space="preserve"> </w:delText>
        </w:r>
      </w:del>
      <w:ins w:id="90" w:author="Christine Jeanette Cuk" w:date="2023-04-25T15:30:00Z">
        <w:r w:rsidR="0096248F">
          <w:t>on</w:t>
        </w:r>
        <w:r w:rsidR="0096248F">
          <w:t xml:space="preserve"> </w:t>
        </w:r>
      </w:ins>
      <w:r w:rsidR="00EA5FC7">
        <w:t xml:space="preserve">26 </w:t>
      </w:r>
      <w:del w:id="91" w:author="Christine Jeanette Cuk" w:date="2023-04-25T15:30:00Z">
        <w:r w:rsidR="00EA5FC7" w:rsidDel="0096248F">
          <w:delText xml:space="preserve">to </w:delText>
        </w:r>
      </w:del>
      <w:ins w:id="92" w:author="Christine Jeanette Cuk" w:date="2023-04-25T15:30:00Z">
        <w:r w:rsidR="0096248F">
          <w:t>and</w:t>
        </w:r>
        <w:r w:rsidR="0096248F">
          <w:t xml:space="preserve"> </w:t>
        </w:r>
      </w:ins>
      <w:r w:rsidR="00EA5FC7">
        <w:t>27 April</w:t>
      </w:r>
      <w:r w:rsidRPr="0028399F">
        <w:t xml:space="preserve">, the Forum considered agenda item 5 (e), entitled “Regional dialogues”. At its </w:t>
      </w:r>
      <w:r w:rsidR="00793B1C">
        <w:t>13</w:t>
      </w:r>
      <w:r w:rsidR="00793B1C" w:rsidRPr="0028399F">
        <w:t xml:space="preserve">th </w:t>
      </w:r>
      <w:r w:rsidRPr="0028399F">
        <w:t>meeting, the Forum considered and adopted its recommendations submitted under that item (see chap. I, sect. B).</w:t>
      </w:r>
    </w:p>
    <w:p w14:paraId="448106F0" w14:textId="7EBA6BAE" w:rsidR="006A3FB9" w:rsidRPr="0028399F" w:rsidRDefault="000F0896" w:rsidP="00A54259">
      <w:pPr>
        <w:pStyle w:val="SingleTxt"/>
      </w:pPr>
      <w:r>
        <w:t xml:space="preserve">13. At its </w:t>
      </w:r>
      <w:del w:id="93" w:author="Christine Jeanette Cuk" w:date="2023-04-25T15:31:00Z">
        <w:r w:rsidDel="00AC0F9B">
          <w:delText>2</w:delText>
        </w:r>
        <w:r w:rsidRPr="000F0896" w:rsidDel="00AC0F9B">
          <w:rPr>
            <w:vertAlign w:val="superscript"/>
          </w:rPr>
          <w:delText>nd</w:delText>
        </w:r>
        <w:r w:rsidDel="00AC0F9B">
          <w:delText xml:space="preserve"> </w:delText>
        </w:r>
      </w:del>
      <w:ins w:id="94" w:author="Christine Jeanette Cuk" w:date="2023-04-25T15:31:00Z">
        <w:r w:rsidR="00AC0F9B">
          <w:t>2nd</w:t>
        </w:r>
        <w:r w:rsidR="00AC0F9B">
          <w:t xml:space="preserve"> </w:t>
        </w:r>
      </w:ins>
      <w:r>
        <w:t xml:space="preserve">meeting, on 17 April, the Forum considered item </w:t>
      </w:r>
      <w:r w:rsidR="00EE53B3">
        <w:t xml:space="preserve">5 (f), entitled </w:t>
      </w:r>
      <w:r w:rsidR="00C652EF">
        <w:t xml:space="preserve">“Dialogue on Indigenous platforms </w:t>
      </w:r>
      <w:r w:rsidR="0052317D">
        <w:t xml:space="preserve">established within United Nations entities”. </w:t>
      </w:r>
      <w:r w:rsidR="003664D7" w:rsidRPr="0028399F">
        <w:t xml:space="preserve">At its </w:t>
      </w:r>
      <w:r w:rsidR="003664D7">
        <w:t>13</w:t>
      </w:r>
      <w:r w:rsidR="003664D7" w:rsidRPr="0028399F">
        <w:t>th meeting, the Forum considered and adopted its recommendations submitted under that item (see chap. I, sect. B).</w:t>
      </w:r>
    </w:p>
    <w:p w14:paraId="3B3B9289" w14:textId="302E5DD5" w:rsidR="00C32BD3" w:rsidDel="00933AF3" w:rsidRDefault="00E4133C" w:rsidP="009116B3">
      <w:pPr>
        <w:pStyle w:val="SingleTxt"/>
        <w:spacing w:after="0" w:line="240" w:lineRule="auto"/>
        <w:contextualSpacing/>
        <w:rPr>
          <w:del w:id="95" w:author="Christine Jeanette Cuk" w:date="2023-04-25T15:32:00Z"/>
        </w:rPr>
      </w:pPr>
      <w:r>
        <w:t xml:space="preserve"> 14</w:t>
      </w:r>
      <w:r w:rsidR="0028399F" w:rsidRPr="0028399F">
        <w:t>.</w:t>
      </w:r>
      <w:r w:rsidR="0028399F" w:rsidRPr="0028399F">
        <w:tab/>
        <w:t>A</w:t>
      </w:r>
      <w:r w:rsidR="00DD6CFD">
        <w:t>lso a</w:t>
      </w:r>
      <w:r w:rsidR="0028399F" w:rsidRPr="0028399F">
        <w:t xml:space="preserve">t its 2nd meeting, </w:t>
      </w:r>
      <w:r w:rsidR="00E95B75" w:rsidRPr="0028399F">
        <w:t xml:space="preserve">on </w:t>
      </w:r>
      <w:r w:rsidR="00E95B75">
        <w:t>17</w:t>
      </w:r>
      <w:r w:rsidR="0028399F" w:rsidRPr="0028399F">
        <w:t xml:space="preserve"> April, the Forum considered agenda item </w:t>
      </w:r>
    </w:p>
    <w:p w14:paraId="7EA17E8C" w14:textId="5ACDE684" w:rsidR="0028399F" w:rsidRDefault="0028399F" w:rsidP="00933AF3">
      <w:pPr>
        <w:pStyle w:val="SingleTxt"/>
        <w:spacing w:after="0" w:line="240" w:lineRule="auto"/>
        <w:contextualSpacing/>
        <w:rPr>
          <w:ins w:id="96" w:author="Christine Jeanette Cuk" w:date="2023-04-25T15:41:00Z"/>
        </w:rPr>
      </w:pPr>
      <w:r w:rsidRPr="0028399F">
        <w:t>5</w:t>
      </w:r>
      <w:r w:rsidR="00C32BD3">
        <w:t xml:space="preserve"> (g)</w:t>
      </w:r>
      <w:ins w:id="97" w:author="Christine Jeanette Cuk" w:date="2023-04-25T16:26:00Z">
        <w:r w:rsidR="00093563">
          <w:t>,</w:t>
        </w:r>
      </w:ins>
      <w:r w:rsidRPr="0028399F">
        <w:t xml:space="preserve"> entitled “Thematic dialogues”. At </w:t>
      </w:r>
      <w:r w:rsidR="00E95B75" w:rsidRPr="0028399F">
        <w:t xml:space="preserve">its </w:t>
      </w:r>
      <w:r w:rsidR="00E95B75">
        <w:t>13</w:t>
      </w:r>
      <w:r w:rsidR="00A12EB9">
        <w:t>th</w:t>
      </w:r>
      <w:r w:rsidRPr="0028399F">
        <w:t xml:space="preserve"> meeting, the Forum considered and adopted its recommendations submitted under that item (see chap. I, sect. B). </w:t>
      </w:r>
    </w:p>
    <w:p w14:paraId="3905FA27" w14:textId="77777777" w:rsidR="0095305E" w:rsidRPr="0028399F" w:rsidRDefault="0095305E" w:rsidP="00933AF3">
      <w:pPr>
        <w:pStyle w:val="SingleTxt"/>
        <w:spacing w:after="0" w:line="240" w:lineRule="auto"/>
        <w:contextualSpacing/>
      </w:pPr>
    </w:p>
    <w:p w14:paraId="1480C928" w14:textId="31992A81" w:rsidR="0028399F" w:rsidRPr="0028399F" w:rsidRDefault="0028399F" w:rsidP="0028399F">
      <w:pPr>
        <w:pStyle w:val="SingleTxt"/>
      </w:pPr>
      <w:r w:rsidRPr="0028399F">
        <w:t>1</w:t>
      </w:r>
      <w:ins w:id="98" w:author="Christine Jeanette Cuk" w:date="2023-04-25T15:34:00Z">
        <w:r w:rsidR="005436AB">
          <w:t>5</w:t>
        </w:r>
      </w:ins>
      <w:del w:id="99" w:author="Christine Jeanette Cuk" w:date="2023-04-25T15:34:00Z">
        <w:r w:rsidRPr="0028399F" w:rsidDel="005436AB">
          <w:delText>4</w:delText>
        </w:r>
      </w:del>
      <w:r w:rsidRPr="0028399F">
        <w:t>.</w:t>
      </w:r>
      <w:r w:rsidRPr="0028399F">
        <w:tab/>
        <w:t xml:space="preserve">At </w:t>
      </w:r>
      <w:r w:rsidR="00E95B75" w:rsidRPr="0028399F">
        <w:t xml:space="preserve">its </w:t>
      </w:r>
      <w:r w:rsidR="00E95B75">
        <w:t>8</w:t>
      </w:r>
      <w:r w:rsidR="000976AE">
        <w:t>th</w:t>
      </w:r>
      <w:r w:rsidRPr="0028399F">
        <w:t xml:space="preserve"> meeting,</w:t>
      </w:r>
      <w:ins w:id="100" w:author="Christine Jeanette Cuk" w:date="2023-04-25T16:20:00Z">
        <w:r w:rsidR="00910ABA">
          <w:t xml:space="preserve"> on </w:t>
        </w:r>
      </w:ins>
      <w:ins w:id="101" w:author="Christine Jeanette Cuk" w:date="2023-04-25T16:21:00Z">
        <w:r w:rsidR="00256682">
          <w:t>24 April,</w:t>
        </w:r>
      </w:ins>
      <w:r w:rsidRPr="0028399F">
        <w:t xml:space="preserve"> the Forum considered agenda item 6, entitled “Future work of the Permanent Forum, including issues considered by the Economic and Social Council</w:t>
      </w:r>
      <w:ins w:id="102" w:author="Christine Jeanette Cuk" w:date="2023-04-25T16:22:00Z">
        <w:r w:rsidR="00802D30">
          <w:t>, the outcome document of the World Conference on Indigenous Peoples</w:t>
        </w:r>
      </w:ins>
      <w:r w:rsidRPr="0028399F">
        <w:t xml:space="preserve"> and emerging issues”. </w:t>
      </w:r>
      <w:r w:rsidR="00620C63">
        <w:t>For its consideration of th</w:t>
      </w:r>
      <w:r w:rsidR="009748A1">
        <w:t>e</w:t>
      </w:r>
      <w:r w:rsidR="00620C63">
        <w:t xml:space="preserve"> item</w:t>
      </w:r>
      <w:ins w:id="103" w:author="Christine Jeanette Cuk" w:date="2023-04-25T16:22:00Z">
        <w:r w:rsidR="00996F08">
          <w:t>,</w:t>
        </w:r>
      </w:ins>
      <w:r w:rsidR="00620C63">
        <w:t xml:space="preserve"> the Forum had before it a note by the Secretariat transmitting the report of the international expert group meeting on the theme “Truth, transitional justice and reconciliation processes”</w:t>
      </w:r>
      <w:ins w:id="104" w:author="Christine Jeanette Cuk" w:date="2023-04-25T17:07:00Z">
        <w:r w:rsidR="009452D0">
          <w:t xml:space="preserve"> (E/C.19/2023/3)</w:t>
        </w:r>
      </w:ins>
      <w:r w:rsidR="009748A1">
        <w:t>.</w:t>
      </w:r>
      <w:r w:rsidR="00620C63">
        <w:t xml:space="preserve"> </w:t>
      </w:r>
      <w:r w:rsidRPr="0028399F">
        <w:t xml:space="preserve">At its </w:t>
      </w:r>
      <w:r w:rsidR="009748A1">
        <w:t>13th</w:t>
      </w:r>
      <w:r w:rsidR="009748A1" w:rsidRPr="0028399F">
        <w:t xml:space="preserve"> </w:t>
      </w:r>
      <w:r w:rsidRPr="0028399F">
        <w:t xml:space="preserve">meeting, the Forum considered and adopted its recommendations submitted under that item (see chap. I, sect. B). </w:t>
      </w:r>
    </w:p>
    <w:p w14:paraId="2BB1C698" w14:textId="1356FE03" w:rsidR="0028399F" w:rsidRPr="0028399F" w:rsidRDefault="0028399F" w:rsidP="0028399F">
      <w:pPr>
        <w:pStyle w:val="SingleTxt"/>
      </w:pPr>
      <w:r w:rsidRPr="0028399F">
        <w:t>1</w:t>
      </w:r>
      <w:ins w:id="105" w:author="Christine Jeanette Cuk" w:date="2023-04-25T15:34:00Z">
        <w:r w:rsidR="005436AB">
          <w:t>6</w:t>
        </w:r>
      </w:ins>
      <w:del w:id="106" w:author="Christine Jeanette Cuk" w:date="2023-04-25T15:34:00Z">
        <w:r w:rsidRPr="0028399F" w:rsidDel="005436AB">
          <w:delText>5</w:delText>
        </w:r>
      </w:del>
      <w:r w:rsidRPr="0028399F">
        <w:t>.</w:t>
      </w:r>
      <w:r w:rsidRPr="0028399F">
        <w:tab/>
        <w:t xml:space="preserve">At </w:t>
      </w:r>
      <w:r w:rsidR="00E95B75" w:rsidRPr="0028399F">
        <w:t xml:space="preserve">its </w:t>
      </w:r>
      <w:r w:rsidR="00E95B75">
        <w:t>13</w:t>
      </w:r>
      <w:r w:rsidR="00F67F29">
        <w:t>th</w:t>
      </w:r>
      <w:r w:rsidRPr="0028399F">
        <w:t xml:space="preserve"> meeting, the Forum considered agenda item 7, entitled “Provisional agenda of the twenty-</w:t>
      </w:r>
      <w:del w:id="107" w:author="Christine Jeanette Cuk" w:date="2023-04-25T16:52:00Z">
        <w:r w:rsidR="00F67F29" w:rsidDel="004C3D9B">
          <w:delText xml:space="preserve"> </w:delText>
        </w:r>
      </w:del>
      <w:r w:rsidR="00F67F29">
        <w:t>third</w:t>
      </w:r>
      <w:r w:rsidRPr="0028399F">
        <w:t xml:space="preserve"> session”, and agenda item 8, entitled “Adoption of the report</w:t>
      </w:r>
      <w:ins w:id="108" w:author="Christine Jeanette Cuk" w:date="2023-04-25T16:52:00Z">
        <w:r w:rsidR="00871F0B">
          <w:t xml:space="preserve"> of the Permanent Forum on its twenty-second session</w:t>
        </w:r>
      </w:ins>
      <w:r w:rsidRPr="0028399F">
        <w:t>”. At the same meeting, the Forum considered and adopted a draft decision submitted under that item (see chap. I, sect. A).</w:t>
      </w:r>
    </w:p>
    <w:p w14:paraId="5E1C7E7F" w14:textId="095613E0" w:rsidR="0028399F" w:rsidRPr="0028399F" w:rsidRDefault="0028399F" w:rsidP="0028399F">
      <w:pPr>
        <w:pStyle w:val="SingleTxt"/>
      </w:pPr>
      <w:r w:rsidRPr="0028399F">
        <w:t>1</w:t>
      </w:r>
      <w:ins w:id="109" w:author="Christine Jeanette Cuk" w:date="2023-04-25T15:34:00Z">
        <w:r w:rsidR="005436AB">
          <w:t>7</w:t>
        </w:r>
      </w:ins>
      <w:del w:id="110" w:author="Christine Jeanette Cuk" w:date="2023-04-25T15:34:00Z">
        <w:r w:rsidRPr="0028399F" w:rsidDel="005436AB">
          <w:delText>6</w:delText>
        </w:r>
      </w:del>
      <w:r w:rsidRPr="0028399F">
        <w:t>.</w:t>
      </w:r>
      <w:r w:rsidRPr="0028399F">
        <w:tab/>
      </w:r>
      <w:r w:rsidR="00E95B75" w:rsidRPr="0028399F">
        <w:t xml:space="preserve">At </w:t>
      </w:r>
      <w:r w:rsidR="00E95B75">
        <w:t>three</w:t>
      </w:r>
      <w:r w:rsidRPr="0028399F">
        <w:t xml:space="preserve"> informal closed meetings, </w:t>
      </w:r>
      <w:r w:rsidR="00E95B75" w:rsidRPr="0028399F">
        <w:t>on 20</w:t>
      </w:r>
      <w:r w:rsidR="00E511C3">
        <w:t>, 2</w:t>
      </w:r>
      <w:r w:rsidR="006E3F14">
        <w:t>6</w:t>
      </w:r>
      <w:r w:rsidR="00E511C3">
        <w:t xml:space="preserve"> and 28 </w:t>
      </w:r>
      <w:r w:rsidRPr="0028399F">
        <w:t>April</w:t>
      </w:r>
      <w:r w:rsidR="00E511C3">
        <w:t>,</w:t>
      </w:r>
      <w:del w:id="111" w:author="Christine Jeanette Cuk" w:date="2023-04-25T16:32:00Z">
        <w:r w:rsidR="00E511C3" w:rsidDel="00534E9E">
          <w:delText xml:space="preserve"> </w:delText>
        </w:r>
      </w:del>
      <w:r w:rsidRPr="0028399F">
        <w:t xml:space="preserve"> the Permanent Forum met to hold discussions.</w:t>
      </w:r>
    </w:p>
    <w:p w14:paraId="062DC0B5" w14:textId="3F3997A9" w:rsidR="0028399F" w:rsidRPr="0028399F" w:rsidRDefault="0028399F" w:rsidP="0028399F">
      <w:pPr>
        <w:pStyle w:val="SingleTxt"/>
        <w:spacing w:after="0" w:line="120" w:lineRule="exact"/>
        <w:rPr>
          <w:sz w:val="10"/>
        </w:rPr>
      </w:pPr>
    </w:p>
    <w:p w14:paraId="1F7C11D4" w14:textId="75C4A6E9" w:rsidR="0028399F" w:rsidRPr="0028399F" w:rsidRDefault="0028399F" w:rsidP="0028399F">
      <w:pPr>
        <w:pStyle w:val="SingleTxt"/>
        <w:spacing w:after="0" w:line="120" w:lineRule="exact"/>
        <w:rPr>
          <w:sz w:val="10"/>
        </w:rPr>
      </w:pPr>
    </w:p>
    <w:p w14:paraId="670A1649" w14:textId="02EA3FC6" w:rsidR="009637CE" w:rsidRDefault="0028399F" w:rsidP="00E95B75">
      <w:pPr>
        <w:pStyle w:val="HCh"/>
        <w:ind w:left="1267" w:right="1260" w:hanging="1267"/>
      </w:pPr>
      <w:r w:rsidRPr="0028399F">
        <w:tab/>
      </w:r>
      <w:r w:rsidRPr="0028399F">
        <w:tab/>
      </w:r>
    </w:p>
    <w:p w14:paraId="7C979D27" w14:textId="77777777" w:rsidR="00F03AE7" w:rsidRDefault="009637CE" w:rsidP="0028399F">
      <w:pPr>
        <w:pStyle w:val="HCh"/>
        <w:ind w:left="1267" w:right="1260" w:hanging="1267"/>
      </w:pPr>
      <w:r>
        <w:tab/>
      </w:r>
      <w:r>
        <w:tab/>
      </w:r>
    </w:p>
    <w:p w14:paraId="40FB8215" w14:textId="64506DF8" w:rsidR="0028399F" w:rsidRPr="0028399F" w:rsidRDefault="0028399F" w:rsidP="0028399F">
      <w:pPr>
        <w:pStyle w:val="HCh"/>
        <w:ind w:left="1267" w:right="1260" w:hanging="1267"/>
      </w:pPr>
      <w:r w:rsidRPr="0028399F">
        <w:t>Chapter III</w:t>
      </w:r>
    </w:p>
    <w:p w14:paraId="0BBA3666" w14:textId="6618E655" w:rsidR="0028399F" w:rsidRPr="0028399F" w:rsidRDefault="0028399F" w:rsidP="0028399F">
      <w:pPr>
        <w:pStyle w:val="HCh"/>
        <w:ind w:left="1267" w:right="1260" w:hanging="1267"/>
      </w:pPr>
      <w:r w:rsidRPr="0028399F">
        <w:tab/>
      </w:r>
      <w:r w:rsidRPr="0028399F">
        <w:tab/>
      </w:r>
      <w:r w:rsidRPr="0028399F">
        <w:rPr>
          <w:spacing w:val="0"/>
        </w:rPr>
        <w:t>Adoption of the report of the Forum on its twenty</w:t>
      </w:r>
      <w:r w:rsidRPr="0028399F">
        <w:rPr>
          <w:spacing w:val="0"/>
        </w:rPr>
        <w:noBreakHyphen/>
      </w:r>
      <w:r w:rsidR="00074A3C">
        <w:rPr>
          <w:spacing w:val="0"/>
        </w:rPr>
        <w:t xml:space="preserve"> se</w:t>
      </w:r>
      <w:del w:id="112" w:author="Christine Jeanette Cuk" w:date="2023-04-25T16:26:00Z">
        <w:r w:rsidR="00074A3C" w:rsidDel="00783AE0">
          <w:rPr>
            <w:spacing w:val="0"/>
          </w:rPr>
          <w:delText>o</w:delText>
        </w:r>
      </w:del>
      <w:r w:rsidR="00074A3C">
        <w:rPr>
          <w:spacing w:val="0"/>
        </w:rPr>
        <w:t>cond</w:t>
      </w:r>
      <w:r w:rsidRPr="0028399F">
        <w:rPr>
          <w:spacing w:val="0"/>
        </w:rPr>
        <w:t> sessio</w:t>
      </w:r>
      <w:r w:rsidRPr="0028399F">
        <w:t>n</w:t>
      </w:r>
    </w:p>
    <w:p w14:paraId="01C5A792" w14:textId="19A45ECE" w:rsidR="0028399F" w:rsidRPr="0028399F" w:rsidRDefault="0028399F" w:rsidP="0028399F">
      <w:pPr>
        <w:pStyle w:val="SingleTxt"/>
        <w:spacing w:after="0" w:line="120" w:lineRule="exact"/>
        <w:rPr>
          <w:sz w:val="10"/>
        </w:rPr>
      </w:pPr>
    </w:p>
    <w:p w14:paraId="51D5BAC9" w14:textId="0F6B8278" w:rsidR="0028399F" w:rsidRPr="0028399F" w:rsidRDefault="0028399F" w:rsidP="0028399F">
      <w:pPr>
        <w:pStyle w:val="SingleTxt"/>
        <w:spacing w:after="0" w:line="120" w:lineRule="exact"/>
        <w:rPr>
          <w:sz w:val="10"/>
        </w:rPr>
      </w:pPr>
    </w:p>
    <w:p w14:paraId="046542A3" w14:textId="724A9781" w:rsidR="0028399F" w:rsidRPr="0028399F" w:rsidRDefault="0028399F" w:rsidP="0028399F">
      <w:pPr>
        <w:pStyle w:val="SingleTxt"/>
      </w:pPr>
      <w:r w:rsidRPr="0028399F">
        <w:t>1</w:t>
      </w:r>
      <w:ins w:id="113" w:author="Christine Jeanette Cuk" w:date="2023-04-25T15:34:00Z">
        <w:r w:rsidR="005436AB">
          <w:t>8</w:t>
        </w:r>
      </w:ins>
      <w:del w:id="114" w:author="Christine Jeanette Cuk" w:date="2023-04-25T15:34:00Z">
        <w:r w:rsidRPr="0028399F" w:rsidDel="005436AB">
          <w:delText>7</w:delText>
        </w:r>
      </w:del>
      <w:r w:rsidRPr="0028399F">
        <w:t>.</w:t>
      </w:r>
      <w:r w:rsidRPr="0028399F">
        <w:tab/>
        <w:t xml:space="preserve">At the </w:t>
      </w:r>
      <w:r w:rsidR="00EC3355">
        <w:t>13th</w:t>
      </w:r>
      <w:r w:rsidR="00EC3355" w:rsidRPr="0028399F">
        <w:t xml:space="preserve"> </w:t>
      </w:r>
      <w:r w:rsidRPr="0028399F">
        <w:t>meeting, the Rapporteur introduced the draft decisions and recommendations and the draft report of the Permanent Forum on its twenty-</w:t>
      </w:r>
      <w:r w:rsidR="00EC3355">
        <w:t xml:space="preserve">second </w:t>
      </w:r>
      <w:r w:rsidRPr="0028399F">
        <w:t>session.</w:t>
      </w:r>
    </w:p>
    <w:p w14:paraId="3BBA1A8B" w14:textId="234BC18C" w:rsidR="0028399F" w:rsidRPr="0028399F" w:rsidRDefault="0028399F" w:rsidP="0028399F">
      <w:pPr>
        <w:pStyle w:val="SingleTxt"/>
      </w:pPr>
      <w:r w:rsidRPr="0028399F">
        <w:t>1</w:t>
      </w:r>
      <w:ins w:id="115" w:author="Christine Jeanette Cuk" w:date="2023-04-25T15:34:00Z">
        <w:r w:rsidR="005436AB">
          <w:t>9</w:t>
        </w:r>
      </w:ins>
      <w:del w:id="116" w:author="Christine Jeanette Cuk" w:date="2023-04-25T15:34:00Z">
        <w:r w:rsidRPr="0028399F" w:rsidDel="005436AB">
          <w:delText>8</w:delText>
        </w:r>
      </w:del>
      <w:r w:rsidRPr="0028399F">
        <w:t>.</w:t>
      </w:r>
      <w:r w:rsidRPr="0028399F">
        <w:tab/>
        <w:t>At the same meeting, the Permanent Forum adopted its draft report.</w:t>
      </w:r>
    </w:p>
    <w:p w14:paraId="6D990A3B" w14:textId="6FEAE08B" w:rsidR="0028399F" w:rsidRPr="0028399F" w:rsidRDefault="0028399F" w:rsidP="0028399F">
      <w:pPr>
        <w:pStyle w:val="SingleTxt"/>
        <w:spacing w:after="0" w:line="120" w:lineRule="exact"/>
        <w:rPr>
          <w:sz w:val="10"/>
        </w:rPr>
      </w:pPr>
    </w:p>
    <w:p w14:paraId="20B53407" w14:textId="6299AA03" w:rsidR="0028399F" w:rsidRPr="0028399F" w:rsidRDefault="0028399F" w:rsidP="0028399F">
      <w:pPr>
        <w:pStyle w:val="SingleTxt"/>
        <w:spacing w:after="0" w:line="120" w:lineRule="exact"/>
        <w:rPr>
          <w:sz w:val="10"/>
        </w:rPr>
      </w:pPr>
    </w:p>
    <w:p w14:paraId="2AF468BA" w14:textId="77777777" w:rsidR="0028399F" w:rsidRPr="0028399F" w:rsidRDefault="0028399F" w:rsidP="0028399F">
      <w:pPr>
        <w:pStyle w:val="HCh"/>
        <w:ind w:left="1267" w:right="1260" w:hanging="1267"/>
      </w:pPr>
      <w:r w:rsidRPr="0028399F">
        <w:tab/>
      </w:r>
      <w:r w:rsidRPr="0028399F">
        <w:tab/>
        <w:t>Chapter IV</w:t>
      </w:r>
    </w:p>
    <w:p w14:paraId="7D628155" w14:textId="77777777" w:rsidR="0028399F" w:rsidRPr="0028399F" w:rsidRDefault="0028399F" w:rsidP="0028399F">
      <w:pPr>
        <w:pStyle w:val="HCh"/>
        <w:ind w:left="1267" w:right="1260" w:hanging="1267"/>
      </w:pPr>
      <w:r w:rsidRPr="0028399F">
        <w:tab/>
      </w:r>
      <w:r w:rsidRPr="0028399F">
        <w:tab/>
        <w:t>Organization of the session</w:t>
      </w:r>
    </w:p>
    <w:p w14:paraId="47088AF2" w14:textId="1D4A1D0E" w:rsidR="0028399F" w:rsidRPr="0028399F" w:rsidRDefault="0028399F" w:rsidP="0028399F">
      <w:pPr>
        <w:pStyle w:val="SingleTxt"/>
        <w:spacing w:after="0" w:line="120" w:lineRule="exact"/>
        <w:rPr>
          <w:sz w:val="10"/>
        </w:rPr>
      </w:pPr>
    </w:p>
    <w:p w14:paraId="3F4967EB" w14:textId="7E24874C" w:rsidR="0028399F" w:rsidRPr="0028399F" w:rsidRDefault="0028399F" w:rsidP="0028399F">
      <w:pPr>
        <w:pStyle w:val="SingleTxt"/>
        <w:spacing w:after="0" w:line="120" w:lineRule="exact"/>
        <w:rPr>
          <w:sz w:val="10"/>
        </w:rPr>
      </w:pPr>
    </w:p>
    <w:p w14:paraId="50755A51" w14:textId="77777777" w:rsidR="0028399F" w:rsidRPr="0028399F" w:rsidRDefault="0028399F" w:rsidP="0028399F">
      <w:pPr>
        <w:pStyle w:val="H1"/>
        <w:ind w:right="1260"/>
      </w:pPr>
      <w:r w:rsidRPr="0028399F">
        <w:tab/>
        <w:t>A.</w:t>
      </w:r>
      <w:r w:rsidRPr="0028399F">
        <w:tab/>
        <w:t>Opening and duration of the session</w:t>
      </w:r>
    </w:p>
    <w:p w14:paraId="4116C6F1" w14:textId="4B2D293D" w:rsidR="0028399F" w:rsidRPr="0028399F" w:rsidRDefault="0028399F" w:rsidP="0028399F">
      <w:pPr>
        <w:pStyle w:val="SingleTxt"/>
        <w:spacing w:after="0" w:line="120" w:lineRule="exact"/>
        <w:rPr>
          <w:sz w:val="10"/>
        </w:rPr>
      </w:pPr>
    </w:p>
    <w:p w14:paraId="1E93F668" w14:textId="2D60C72E" w:rsidR="0028399F" w:rsidRPr="0028399F" w:rsidRDefault="0028399F" w:rsidP="0028399F">
      <w:pPr>
        <w:pStyle w:val="SingleTxt"/>
        <w:spacing w:after="0" w:line="120" w:lineRule="exact"/>
        <w:rPr>
          <w:sz w:val="10"/>
        </w:rPr>
      </w:pPr>
    </w:p>
    <w:p w14:paraId="66B012B6" w14:textId="1B0C7739" w:rsidR="0028399F" w:rsidRPr="0028399F" w:rsidRDefault="005436AB" w:rsidP="0028399F">
      <w:pPr>
        <w:pStyle w:val="SingleTxt"/>
      </w:pPr>
      <w:ins w:id="117" w:author="Christine Jeanette Cuk" w:date="2023-04-25T15:34:00Z">
        <w:r>
          <w:t>20</w:t>
        </w:r>
      </w:ins>
      <w:del w:id="118" w:author="Christine Jeanette Cuk" w:date="2023-04-25T15:34:00Z">
        <w:r w:rsidR="0028399F" w:rsidRPr="0028399F" w:rsidDel="005436AB">
          <w:delText>19</w:delText>
        </w:r>
      </w:del>
      <w:r w:rsidR="0028399F" w:rsidRPr="0028399F">
        <w:t>.</w:t>
      </w:r>
      <w:r w:rsidR="0028399F" w:rsidRPr="0028399F">
        <w:tab/>
        <w:t>The Permanent Forum held its twenty-</w:t>
      </w:r>
      <w:del w:id="119" w:author="Christine Jeanette Cuk" w:date="2023-04-25T17:10:00Z">
        <w:r w:rsidR="00362C09" w:rsidDel="008D0A57">
          <w:delText xml:space="preserve"> </w:delText>
        </w:r>
      </w:del>
      <w:r w:rsidR="00362C09">
        <w:t>second</w:t>
      </w:r>
      <w:r w:rsidR="0028399F" w:rsidRPr="0028399F">
        <w:t xml:space="preserve"> session at United Nations Headquarters from</w:t>
      </w:r>
      <w:r w:rsidR="00B014A0">
        <w:t xml:space="preserve"> 17 to 28 April 2023</w:t>
      </w:r>
      <w:r w:rsidR="0028399F" w:rsidRPr="0028399F">
        <w:t xml:space="preserve">. It held </w:t>
      </w:r>
      <w:r w:rsidR="00E95B75">
        <w:t>13</w:t>
      </w:r>
      <w:r w:rsidR="00E95B75" w:rsidRPr="0028399F">
        <w:t xml:space="preserve"> </w:t>
      </w:r>
      <w:r w:rsidR="00E95B75">
        <w:t>formal</w:t>
      </w:r>
      <w:r w:rsidR="00334293" w:rsidRPr="0028399F">
        <w:t xml:space="preserve"> </w:t>
      </w:r>
      <w:r w:rsidR="00334293">
        <w:t>meetings</w:t>
      </w:r>
      <w:r w:rsidR="0028399F" w:rsidRPr="0028399F">
        <w:t xml:space="preserve">, including 3 closed meetings, and </w:t>
      </w:r>
      <w:del w:id="120" w:author="Christine Jeanette Cuk" w:date="2023-04-25T17:08:00Z">
        <w:r w:rsidR="00EF4DFA" w:rsidDel="009452D0">
          <w:delText xml:space="preserve"> </w:delText>
        </w:r>
      </w:del>
      <w:r w:rsidR="00EF4DFA">
        <w:t>10</w:t>
      </w:r>
      <w:r w:rsidR="0028399F" w:rsidRPr="0028399F">
        <w:t xml:space="preserve"> informal meetings, including </w:t>
      </w:r>
      <w:del w:id="121" w:author="Christine Jeanette Cuk" w:date="2023-04-25T17:10:00Z">
        <w:r w:rsidR="0028399F" w:rsidRPr="0028399F" w:rsidDel="008D0A57">
          <w:delText xml:space="preserve"> </w:delText>
        </w:r>
      </w:del>
      <w:r w:rsidR="00FA1F2C">
        <w:t xml:space="preserve">3 </w:t>
      </w:r>
      <w:r w:rsidR="0028399F" w:rsidRPr="0028399F">
        <w:t>closed meetings and</w:t>
      </w:r>
      <w:r w:rsidR="00400F7B">
        <w:t xml:space="preserve"> </w:t>
      </w:r>
      <w:del w:id="122" w:author="Christine Jeanette Cuk" w:date="2023-04-25T17:10:00Z">
        <w:r w:rsidR="0028399F" w:rsidRPr="0028399F" w:rsidDel="008D0A57">
          <w:delText xml:space="preserve"> </w:delText>
        </w:r>
      </w:del>
      <w:r w:rsidR="00B06DA5">
        <w:t>2</w:t>
      </w:r>
      <w:r w:rsidR="00B06DA5" w:rsidRPr="0028399F">
        <w:t xml:space="preserve"> </w:t>
      </w:r>
      <w:r w:rsidR="0028399F" w:rsidRPr="0028399F">
        <w:t xml:space="preserve">meetings in parallel, </w:t>
      </w:r>
      <w:r w:rsidR="00400F7B">
        <w:t>twice</w:t>
      </w:r>
      <w:r w:rsidR="00800645">
        <w:t xml:space="preserve">, </w:t>
      </w:r>
      <w:r w:rsidR="0028399F" w:rsidRPr="0028399F">
        <w:t>to consider the items on its agenda.</w:t>
      </w:r>
    </w:p>
    <w:p w14:paraId="0BCAC802" w14:textId="6292A56B" w:rsidR="0028399F" w:rsidRPr="0028399F" w:rsidRDefault="0028399F" w:rsidP="0028399F">
      <w:pPr>
        <w:pStyle w:val="SingleTxt"/>
      </w:pPr>
      <w:r w:rsidRPr="0028399F">
        <w:lastRenderedPageBreak/>
        <w:t>2</w:t>
      </w:r>
      <w:ins w:id="123" w:author="Christine Jeanette Cuk" w:date="2023-04-25T15:34:00Z">
        <w:r w:rsidR="005436AB">
          <w:t>1</w:t>
        </w:r>
      </w:ins>
      <w:del w:id="124" w:author="Christine Jeanette Cuk" w:date="2023-04-25T15:34:00Z">
        <w:r w:rsidRPr="0028399F" w:rsidDel="005436AB">
          <w:delText>0</w:delText>
        </w:r>
      </w:del>
      <w:r w:rsidRPr="0028399F">
        <w:t>.</w:t>
      </w:r>
      <w:r w:rsidRPr="0028399F">
        <w:tab/>
        <w:t xml:space="preserve">At the 1st meeting, on </w:t>
      </w:r>
      <w:r w:rsidR="00800645">
        <w:t>17</w:t>
      </w:r>
      <w:r w:rsidR="00800645" w:rsidRPr="0028399F">
        <w:t xml:space="preserve"> </w:t>
      </w:r>
      <w:r w:rsidRPr="0028399F">
        <w:t xml:space="preserve">April, the session was opened by the temporary </w:t>
      </w:r>
      <w:r w:rsidR="00E95B75" w:rsidRPr="0028399F">
        <w:t xml:space="preserve">Chair, </w:t>
      </w:r>
      <w:r w:rsidR="00E95B75">
        <w:t>the</w:t>
      </w:r>
      <w:r w:rsidR="000F0D93">
        <w:t xml:space="preserve"> </w:t>
      </w:r>
      <w:commentRangeStart w:id="125"/>
      <w:r w:rsidR="00CB434E">
        <w:t xml:space="preserve">Under-Secretary-General </w:t>
      </w:r>
      <w:commentRangeEnd w:id="125"/>
      <w:r w:rsidR="00EF2EBA">
        <w:rPr>
          <w:rStyle w:val="CommentReference"/>
        </w:rPr>
        <w:commentReference w:id="125"/>
      </w:r>
      <w:r w:rsidR="00CB434E">
        <w:t>for Economic and Social Affairs</w:t>
      </w:r>
      <w:r w:rsidRPr="0028399F">
        <w:t xml:space="preserve">. At the opening </w:t>
      </w:r>
      <w:r w:rsidR="00E95B75" w:rsidRPr="0028399F">
        <w:t xml:space="preserve">ceremony, </w:t>
      </w:r>
      <w:r w:rsidR="00E95B75">
        <w:t>the</w:t>
      </w:r>
      <w:r w:rsidR="00020D39">
        <w:t xml:space="preserve"> traditional </w:t>
      </w:r>
      <w:commentRangeStart w:id="126"/>
      <w:r w:rsidR="00020D39">
        <w:t xml:space="preserve">Chief </w:t>
      </w:r>
      <w:commentRangeEnd w:id="126"/>
      <w:r w:rsidR="00213F5F">
        <w:rPr>
          <w:rStyle w:val="CommentReference"/>
        </w:rPr>
        <w:commentReference w:id="126"/>
      </w:r>
      <w:r w:rsidR="00020D39">
        <w:t>of the Onondaga Nation</w:t>
      </w:r>
      <w:r w:rsidR="002E7647">
        <w:t xml:space="preserve">, </w:t>
      </w:r>
      <w:proofErr w:type="spellStart"/>
      <w:r w:rsidR="002E7647">
        <w:t>Tadodaho</w:t>
      </w:r>
      <w:proofErr w:type="spellEnd"/>
      <w:r w:rsidR="002E7647">
        <w:t xml:space="preserve"> Sid Hill</w:t>
      </w:r>
      <w:r w:rsidRPr="0028399F">
        <w:t>, delivered a welcoming address. At the same meeting, the Forum adopted an oral draft decision (see chap. I, sect. B).</w:t>
      </w:r>
    </w:p>
    <w:p w14:paraId="7D6799D0" w14:textId="5B232AED" w:rsidR="0028399F" w:rsidRPr="0028399F" w:rsidRDefault="0028399F" w:rsidP="0028399F">
      <w:pPr>
        <w:pStyle w:val="SingleTxt"/>
      </w:pPr>
      <w:r w:rsidRPr="0028399F">
        <w:t>2</w:t>
      </w:r>
      <w:ins w:id="127" w:author="Christine Jeanette Cuk" w:date="2023-04-25T15:34:00Z">
        <w:r w:rsidR="005436AB">
          <w:t>2</w:t>
        </w:r>
      </w:ins>
      <w:del w:id="128" w:author="Christine Jeanette Cuk" w:date="2023-04-25T15:34:00Z">
        <w:r w:rsidRPr="0028399F" w:rsidDel="005436AB">
          <w:delText>1</w:delText>
        </w:r>
      </w:del>
      <w:r w:rsidRPr="0028399F">
        <w:t>.</w:t>
      </w:r>
      <w:r w:rsidRPr="0028399F">
        <w:tab/>
        <w:t xml:space="preserve">At the same meeting, statements were made by the </w:t>
      </w:r>
      <w:r w:rsidR="0052459E">
        <w:t xml:space="preserve">Secretary-General of the United Nations, the </w:t>
      </w:r>
      <w:commentRangeStart w:id="129"/>
      <w:r w:rsidRPr="0028399F">
        <w:t>President</w:t>
      </w:r>
      <w:commentRangeEnd w:id="129"/>
      <w:r w:rsidR="00B44A7F">
        <w:rPr>
          <w:rStyle w:val="CommentReference"/>
        </w:rPr>
        <w:commentReference w:id="129"/>
      </w:r>
      <w:r w:rsidRPr="0028399F">
        <w:t xml:space="preserve"> of the General Assembly,</w:t>
      </w:r>
      <w:r w:rsidR="00A86A43">
        <w:t xml:space="preserve"> </w:t>
      </w:r>
      <w:r w:rsidR="00E95B75">
        <w:t>t</w:t>
      </w:r>
      <w:r w:rsidR="00A86A43">
        <w:t xml:space="preserve">he </w:t>
      </w:r>
      <w:commentRangeStart w:id="130"/>
      <w:r w:rsidR="00A86A43">
        <w:t xml:space="preserve">President </w:t>
      </w:r>
      <w:commentRangeEnd w:id="130"/>
      <w:r w:rsidR="00FB1FDF">
        <w:rPr>
          <w:rStyle w:val="CommentReference"/>
        </w:rPr>
        <w:commentReference w:id="130"/>
      </w:r>
      <w:r w:rsidR="00A86A43">
        <w:t xml:space="preserve">of </w:t>
      </w:r>
      <w:r w:rsidR="00E95B75">
        <w:t xml:space="preserve">Colombia, </w:t>
      </w:r>
      <w:r w:rsidR="00E95B75" w:rsidRPr="0028399F">
        <w:t>the</w:t>
      </w:r>
      <w:r w:rsidRPr="0028399F">
        <w:t xml:space="preserve"> </w:t>
      </w:r>
      <w:commentRangeStart w:id="131"/>
      <w:r w:rsidRPr="0028399F">
        <w:t xml:space="preserve">President </w:t>
      </w:r>
      <w:commentRangeEnd w:id="131"/>
      <w:r w:rsidR="00A47532">
        <w:rPr>
          <w:rStyle w:val="CommentReference"/>
        </w:rPr>
        <w:commentReference w:id="131"/>
      </w:r>
      <w:r w:rsidRPr="0028399F">
        <w:t xml:space="preserve">of the Economic and Social Council, the </w:t>
      </w:r>
      <w:r w:rsidR="00B27B0A">
        <w:t>Under-Secretary-General for Economic and Social Affairs</w:t>
      </w:r>
      <w:del w:id="132" w:author="Christine Jeanette Cuk" w:date="2023-04-25T17:16:00Z">
        <w:r w:rsidR="00B27B0A" w:rsidDel="00B44A7F">
          <w:delText>,</w:delText>
        </w:r>
      </w:del>
      <w:r w:rsidR="00B27B0A">
        <w:t xml:space="preserve"> </w:t>
      </w:r>
      <w:r w:rsidR="001C296A">
        <w:t xml:space="preserve">and the United States </w:t>
      </w:r>
      <w:commentRangeStart w:id="133"/>
      <w:r w:rsidR="001C296A">
        <w:t xml:space="preserve">Secretary </w:t>
      </w:r>
      <w:commentRangeEnd w:id="133"/>
      <w:r w:rsidR="00B24886">
        <w:rPr>
          <w:rStyle w:val="CommentReference"/>
        </w:rPr>
        <w:commentReference w:id="133"/>
      </w:r>
      <w:r w:rsidR="001C296A">
        <w:t xml:space="preserve">of the Interior. </w:t>
      </w:r>
    </w:p>
    <w:p w14:paraId="0A84BD66" w14:textId="2A03BE7D" w:rsidR="0028399F" w:rsidRPr="0028399F" w:rsidRDefault="0028399F" w:rsidP="0028399F">
      <w:pPr>
        <w:pStyle w:val="SingleTxt"/>
        <w:spacing w:after="0" w:line="120" w:lineRule="exact"/>
        <w:rPr>
          <w:sz w:val="10"/>
        </w:rPr>
      </w:pPr>
    </w:p>
    <w:p w14:paraId="6CAF8CC9" w14:textId="25B8F0E2" w:rsidR="0028399F" w:rsidRPr="0028399F" w:rsidRDefault="0028399F" w:rsidP="0028399F">
      <w:pPr>
        <w:pStyle w:val="SingleTxt"/>
        <w:spacing w:after="0" w:line="120" w:lineRule="exact"/>
        <w:rPr>
          <w:sz w:val="10"/>
        </w:rPr>
      </w:pPr>
    </w:p>
    <w:p w14:paraId="5E41BD6D" w14:textId="77777777" w:rsidR="0028399F" w:rsidRPr="0028399F" w:rsidRDefault="0028399F" w:rsidP="0028399F">
      <w:pPr>
        <w:pStyle w:val="H1"/>
        <w:ind w:right="1260"/>
      </w:pPr>
      <w:r w:rsidRPr="0028399F">
        <w:tab/>
        <w:t>B.</w:t>
      </w:r>
      <w:r w:rsidRPr="0028399F">
        <w:tab/>
        <w:t>Attendance</w:t>
      </w:r>
    </w:p>
    <w:p w14:paraId="1B0CDA16" w14:textId="201FAC97" w:rsidR="0028399F" w:rsidRPr="0028399F" w:rsidRDefault="0028399F" w:rsidP="0028399F">
      <w:pPr>
        <w:pStyle w:val="SingleTxt"/>
        <w:spacing w:after="0" w:line="120" w:lineRule="exact"/>
        <w:rPr>
          <w:sz w:val="10"/>
        </w:rPr>
      </w:pPr>
    </w:p>
    <w:p w14:paraId="7A2CD99E" w14:textId="25A58E84" w:rsidR="0028399F" w:rsidRPr="0028399F" w:rsidRDefault="0028399F" w:rsidP="0028399F">
      <w:pPr>
        <w:pStyle w:val="SingleTxt"/>
        <w:spacing w:after="0" w:line="120" w:lineRule="exact"/>
        <w:rPr>
          <w:sz w:val="10"/>
        </w:rPr>
      </w:pPr>
    </w:p>
    <w:p w14:paraId="4EA2D4BF" w14:textId="525F6E5D" w:rsidR="00F03AE7" w:rsidRDefault="0028399F" w:rsidP="00E95B75">
      <w:pPr>
        <w:pStyle w:val="SingleTxt"/>
      </w:pPr>
      <w:r w:rsidRPr="0028399F">
        <w:t>2</w:t>
      </w:r>
      <w:ins w:id="134" w:author="Christine Jeanette Cuk" w:date="2023-04-25T15:34:00Z">
        <w:r w:rsidR="005436AB">
          <w:t>3</w:t>
        </w:r>
      </w:ins>
      <w:del w:id="135" w:author="Christine Jeanette Cuk" w:date="2023-04-25T15:34:00Z">
        <w:r w:rsidRPr="0028399F" w:rsidDel="005436AB">
          <w:delText>2</w:delText>
        </w:r>
      </w:del>
      <w:r w:rsidRPr="0028399F">
        <w:t>.</w:t>
      </w:r>
      <w:r w:rsidRPr="0028399F">
        <w:tab/>
        <w:t xml:space="preserve">Members of the Forum and representatives of Governments, intergovernmental organizations and bodies, United Nations entities and non-governmental and </w:t>
      </w:r>
      <w:del w:id="136" w:author="Christine Jeanette Cuk" w:date="2023-04-25T16:33:00Z">
        <w:r w:rsidRPr="0028399F" w:rsidDel="00867CF3">
          <w:delText>i</w:delText>
        </w:r>
      </w:del>
      <w:ins w:id="137" w:author="Christine Jeanette Cuk" w:date="2023-04-25T16:33:00Z">
        <w:r w:rsidR="00867CF3">
          <w:t>I</w:t>
        </w:r>
      </w:ins>
      <w:r w:rsidRPr="0028399F">
        <w:t xml:space="preserve">ndigenous organizations attended the session. The list of participants will be published </w:t>
      </w:r>
      <w:proofErr w:type="gramStart"/>
      <w:r w:rsidRPr="0028399F">
        <w:t>at a later date</w:t>
      </w:r>
      <w:proofErr w:type="gramEnd"/>
      <w:r w:rsidRPr="0028399F">
        <w:t xml:space="preserve">. </w:t>
      </w:r>
    </w:p>
    <w:p w14:paraId="43E317B0" w14:textId="77777777" w:rsidR="00F03AE7" w:rsidRDefault="00F03AE7" w:rsidP="0028399F">
      <w:pPr>
        <w:pStyle w:val="H1"/>
        <w:ind w:right="1260"/>
      </w:pPr>
    </w:p>
    <w:p w14:paraId="1C1C54A3" w14:textId="75A876D4" w:rsidR="0028399F" w:rsidRPr="0028399F" w:rsidRDefault="00F03AE7" w:rsidP="0028399F">
      <w:pPr>
        <w:pStyle w:val="H1"/>
        <w:ind w:right="1260"/>
      </w:pPr>
      <w:r>
        <w:tab/>
      </w:r>
      <w:r w:rsidR="0028399F" w:rsidRPr="0028399F">
        <w:t>C.</w:t>
      </w:r>
      <w:r w:rsidR="0028399F" w:rsidRPr="0028399F">
        <w:tab/>
        <w:t>Election of officers</w:t>
      </w:r>
    </w:p>
    <w:p w14:paraId="05E7AE96" w14:textId="67CBC7A7" w:rsidR="0028399F" w:rsidRPr="0028399F" w:rsidRDefault="0028399F" w:rsidP="0028399F">
      <w:pPr>
        <w:pStyle w:val="SingleTxt"/>
        <w:spacing w:after="0" w:line="120" w:lineRule="exact"/>
        <w:rPr>
          <w:sz w:val="10"/>
        </w:rPr>
      </w:pPr>
    </w:p>
    <w:p w14:paraId="0FB75120" w14:textId="06AFEAFB" w:rsidR="0028399F" w:rsidRPr="0028399F" w:rsidRDefault="0028399F" w:rsidP="0028399F">
      <w:pPr>
        <w:pStyle w:val="SingleTxt"/>
        <w:spacing w:after="0" w:line="120" w:lineRule="exact"/>
        <w:rPr>
          <w:sz w:val="10"/>
        </w:rPr>
      </w:pPr>
    </w:p>
    <w:p w14:paraId="2EA9226A" w14:textId="6B7B686D" w:rsidR="0028399F" w:rsidRPr="0028399F" w:rsidRDefault="0028399F" w:rsidP="0028399F">
      <w:pPr>
        <w:pStyle w:val="SingleTxt"/>
      </w:pPr>
      <w:r w:rsidRPr="0028399F">
        <w:t>2</w:t>
      </w:r>
      <w:ins w:id="138" w:author="Christine Jeanette Cuk" w:date="2023-04-25T15:34:00Z">
        <w:r w:rsidR="005436AB">
          <w:t>4</w:t>
        </w:r>
      </w:ins>
      <w:del w:id="139" w:author="Christine Jeanette Cuk" w:date="2023-04-25T15:34:00Z">
        <w:r w:rsidRPr="0028399F" w:rsidDel="005436AB">
          <w:delText>3</w:delText>
        </w:r>
      </w:del>
      <w:r w:rsidRPr="0028399F">
        <w:t>.</w:t>
      </w:r>
      <w:r w:rsidRPr="0028399F">
        <w:tab/>
        <w:t xml:space="preserve">At its 1st meeting, the Forum elected the following members of the Bureau by acclamation: </w:t>
      </w:r>
    </w:p>
    <w:p w14:paraId="299A15D3" w14:textId="77777777" w:rsidR="0028399F" w:rsidRPr="0028399F" w:rsidRDefault="0028399F" w:rsidP="0028399F">
      <w:pPr>
        <w:pStyle w:val="SingleTxt"/>
        <w:spacing w:after="0"/>
      </w:pPr>
      <w:r w:rsidRPr="0028399F">
        <w:rPr>
          <w:i/>
          <w:iCs/>
        </w:rPr>
        <w:t>Chair</w:t>
      </w:r>
      <w:r w:rsidRPr="0028399F">
        <w:t>:</w:t>
      </w:r>
    </w:p>
    <w:p w14:paraId="174406E9" w14:textId="77777777" w:rsidR="0028399F" w:rsidRPr="0028399F" w:rsidRDefault="0028399F" w:rsidP="0028399F">
      <w:pPr>
        <w:pStyle w:val="SingleTxt"/>
      </w:pPr>
      <w:r w:rsidRPr="0028399F">
        <w:tab/>
      </w:r>
      <w:commentRangeStart w:id="140"/>
      <w:r w:rsidRPr="0028399F">
        <w:t>Darío José Mejía Montalvo</w:t>
      </w:r>
      <w:commentRangeEnd w:id="140"/>
      <w:r w:rsidR="00A32AF1">
        <w:rPr>
          <w:rStyle w:val="CommentReference"/>
        </w:rPr>
        <w:commentReference w:id="140"/>
      </w:r>
    </w:p>
    <w:p w14:paraId="27C9E885" w14:textId="77777777" w:rsidR="0028399F" w:rsidRPr="0028399F" w:rsidRDefault="0028399F" w:rsidP="0028399F">
      <w:pPr>
        <w:pStyle w:val="SingleTxt"/>
        <w:spacing w:after="0"/>
      </w:pPr>
      <w:r w:rsidRPr="0028399F">
        <w:rPr>
          <w:i/>
          <w:iCs/>
        </w:rPr>
        <w:t>Vice-Chairs</w:t>
      </w:r>
      <w:r w:rsidRPr="0028399F">
        <w:t>:</w:t>
      </w:r>
    </w:p>
    <w:p w14:paraId="11F8DEC9" w14:textId="77777777" w:rsidR="0005738B" w:rsidRDefault="0028399F" w:rsidP="0005738B">
      <w:pPr>
        <w:pStyle w:val="SingleTxt"/>
        <w:spacing w:after="0" w:line="240" w:lineRule="auto"/>
        <w:ind w:left="1987"/>
      </w:pPr>
      <w:commentRangeStart w:id="141"/>
      <w:r w:rsidRPr="0028399F">
        <w:t>Geoffrey Scott Roth</w:t>
      </w:r>
      <w:commentRangeEnd w:id="141"/>
      <w:r w:rsidR="007C47E0">
        <w:rPr>
          <w:rStyle w:val="CommentReference"/>
        </w:rPr>
        <w:commentReference w:id="141"/>
      </w:r>
      <w:r w:rsidRPr="0028399F">
        <w:t xml:space="preserve"> </w:t>
      </w:r>
    </w:p>
    <w:p w14:paraId="375878C7" w14:textId="3EEFD631" w:rsidR="0028399F" w:rsidRPr="0028399F" w:rsidRDefault="00882398" w:rsidP="0005738B">
      <w:pPr>
        <w:pStyle w:val="SingleTxt"/>
        <w:spacing w:after="0" w:line="240" w:lineRule="auto"/>
        <w:ind w:left="1987"/>
      </w:pPr>
      <w:commentRangeStart w:id="142"/>
      <w:r w:rsidRPr="00674449">
        <w:rPr>
          <w:rStyle w:val="normaltextrun"/>
          <w:shd w:val="clear" w:color="auto" w:fill="FFFFFF"/>
        </w:rPr>
        <w:t xml:space="preserve">Suleiman </w:t>
      </w:r>
      <w:proofErr w:type="spellStart"/>
      <w:r w:rsidRPr="00674449">
        <w:rPr>
          <w:rStyle w:val="normaltextrun"/>
          <w:shd w:val="clear" w:color="auto" w:fill="FFFFFF"/>
        </w:rPr>
        <w:t>Mamutov</w:t>
      </w:r>
      <w:commentRangeEnd w:id="142"/>
      <w:proofErr w:type="spellEnd"/>
      <w:r w:rsidR="00384749">
        <w:rPr>
          <w:rStyle w:val="CommentReference"/>
        </w:rPr>
        <w:commentReference w:id="142"/>
      </w:r>
      <w:del w:id="143" w:author="Christine Jeanette Cuk" w:date="2023-04-25T17:20:00Z">
        <w:r w:rsidRPr="00674449" w:rsidDel="00667509">
          <w:rPr>
            <w:rStyle w:val="normaltextrun"/>
            <w:shd w:val="clear" w:color="auto" w:fill="FFFFFF"/>
          </w:rPr>
          <w:delText>,</w:delText>
        </w:r>
      </w:del>
      <w:r w:rsidRPr="00674449">
        <w:rPr>
          <w:rStyle w:val="normaltextrun"/>
          <w:shd w:val="clear" w:color="auto" w:fill="FFFFFF"/>
        </w:rPr>
        <w:t xml:space="preserve"> </w:t>
      </w:r>
      <w:r w:rsidR="0028399F" w:rsidRPr="0028399F">
        <w:t xml:space="preserve"> </w:t>
      </w:r>
    </w:p>
    <w:p w14:paraId="34657209" w14:textId="77777777" w:rsidR="0005738B" w:rsidRDefault="0028399F" w:rsidP="0005738B">
      <w:pPr>
        <w:pStyle w:val="SingleTxt"/>
        <w:spacing w:after="0" w:line="240" w:lineRule="auto"/>
        <w:ind w:left="1987"/>
        <w:contextualSpacing/>
      </w:pPr>
      <w:commentRangeStart w:id="144"/>
      <w:proofErr w:type="spellStart"/>
      <w:r w:rsidRPr="0028399F">
        <w:t>Hindou</w:t>
      </w:r>
      <w:proofErr w:type="spellEnd"/>
      <w:r w:rsidRPr="0028399F">
        <w:t xml:space="preserve"> </w:t>
      </w:r>
      <w:proofErr w:type="spellStart"/>
      <w:r w:rsidRPr="0028399F">
        <w:t>Oumarou</w:t>
      </w:r>
      <w:proofErr w:type="spellEnd"/>
      <w:r w:rsidRPr="0028399F">
        <w:t xml:space="preserve"> Ibrahim</w:t>
      </w:r>
      <w:commentRangeEnd w:id="144"/>
      <w:r w:rsidR="00505EC9">
        <w:rPr>
          <w:rStyle w:val="CommentReference"/>
        </w:rPr>
        <w:commentReference w:id="144"/>
      </w:r>
      <w:r w:rsidRPr="0028399F">
        <w:t xml:space="preserve"> </w:t>
      </w:r>
    </w:p>
    <w:p w14:paraId="29418C89" w14:textId="77777777" w:rsidR="0005738B" w:rsidRDefault="007C70A9" w:rsidP="0005738B">
      <w:pPr>
        <w:pStyle w:val="SingleTxt"/>
        <w:spacing w:after="0" w:line="240" w:lineRule="auto"/>
        <w:ind w:left="1987"/>
        <w:contextualSpacing/>
      </w:pPr>
      <w:commentRangeStart w:id="145"/>
      <w:r w:rsidRPr="00674449">
        <w:rPr>
          <w:rStyle w:val="normaltextrun"/>
          <w:shd w:val="clear" w:color="auto" w:fill="FFFFFF"/>
        </w:rPr>
        <w:t>Hannah McGlade</w:t>
      </w:r>
      <w:commentRangeEnd w:id="145"/>
      <w:r w:rsidR="00D341CC">
        <w:rPr>
          <w:rStyle w:val="CommentReference"/>
        </w:rPr>
        <w:commentReference w:id="145"/>
      </w:r>
    </w:p>
    <w:p w14:paraId="18B345DC" w14:textId="5713AF86" w:rsidR="0028399F" w:rsidRPr="004F5FFA" w:rsidRDefault="007C70A9" w:rsidP="0005738B">
      <w:pPr>
        <w:pStyle w:val="SingleTxt"/>
        <w:spacing w:after="0" w:line="240" w:lineRule="auto"/>
        <w:ind w:left="1987"/>
        <w:contextualSpacing/>
        <w:rPr>
          <w:lang w:val="fr-FR"/>
        </w:rPr>
      </w:pPr>
      <w:commentRangeStart w:id="146"/>
      <w:proofErr w:type="spellStart"/>
      <w:r w:rsidRPr="004F5FFA">
        <w:rPr>
          <w:rStyle w:val="normaltextrun"/>
          <w:shd w:val="clear" w:color="auto" w:fill="FFFFFF"/>
          <w:lang w:val="fr-FR"/>
        </w:rPr>
        <w:t>Hanieh</w:t>
      </w:r>
      <w:proofErr w:type="spellEnd"/>
      <w:r w:rsidRPr="004F5FFA">
        <w:rPr>
          <w:rStyle w:val="normaltextrun"/>
          <w:shd w:val="clear" w:color="auto" w:fill="FFFFFF"/>
          <w:lang w:val="fr-FR"/>
        </w:rPr>
        <w:t xml:space="preserve"> </w:t>
      </w:r>
      <w:proofErr w:type="spellStart"/>
      <w:r w:rsidRPr="004F5FFA">
        <w:rPr>
          <w:rStyle w:val="normaltextrun"/>
          <w:shd w:val="clear" w:color="auto" w:fill="FFFFFF"/>
          <w:lang w:val="fr-FR"/>
        </w:rPr>
        <w:t>Moghan</w:t>
      </w:r>
      <w:proofErr w:type="spellEnd"/>
      <w:r w:rsidRPr="004F5FFA">
        <w:rPr>
          <w:rStyle w:val="normaltextrun"/>
          <w:shd w:val="clear" w:color="auto" w:fill="FFFFFF"/>
          <w:lang w:val="fr-FR"/>
        </w:rPr>
        <w:t>i</w:t>
      </w:r>
      <w:commentRangeEnd w:id="146"/>
      <w:r w:rsidR="0080217D">
        <w:rPr>
          <w:rStyle w:val="CommentReference"/>
        </w:rPr>
        <w:commentReference w:id="146"/>
      </w:r>
      <w:r w:rsidR="0028399F" w:rsidRPr="004F5FFA">
        <w:rPr>
          <w:lang w:val="fr-FR"/>
        </w:rPr>
        <w:t xml:space="preserve"> </w:t>
      </w:r>
    </w:p>
    <w:p w14:paraId="1DDA0340" w14:textId="77777777" w:rsidR="00362C09" w:rsidRPr="004F5FFA" w:rsidRDefault="00362C09" w:rsidP="0005738B">
      <w:pPr>
        <w:pStyle w:val="SingleTxt"/>
        <w:spacing w:after="0" w:line="240" w:lineRule="auto"/>
        <w:rPr>
          <w:i/>
          <w:iCs/>
          <w:lang w:val="fr-FR"/>
        </w:rPr>
      </w:pPr>
    </w:p>
    <w:p w14:paraId="308BBF3F" w14:textId="090848B5" w:rsidR="0028399F" w:rsidRPr="004F5FFA" w:rsidRDefault="0028399F" w:rsidP="0005738B">
      <w:pPr>
        <w:pStyle w:val="SingleTxt"/>
        <w:spacing w:after="0" w:line="240" w:lineRule="auto"/>
        <w:rPr>
          <w:lang w:val="fr-FR"/>
        </w:rPr>
      </w:pPr>
      <w:proofErr w:type="gramStart"/>
      <w:r w:rsidRPr="004F5FFA">
        <w:rPr>
          <w:i/>
          <w:iCs/>
          <w:lang w:val="fr-FR"/>
        </w:rPr>
        <w:t>Rapporteur</w:t>
      </w:r>
      <w:r w:rsidRPr="004F5FFA">
        <w:rPr>
          <w:lang w:val="fr-FR"/>
        </w:rPr>
        <w:t>:</w:t>
      </w:r>
      <w:proofErr w:type="gramEnd"/>
    </w:p>
    <w:p w14:paraId="7C34A1CF" w14:textId="77777777" w:rsidR="0028399F" w:rsidRPr="004F5FFA" w:rsidRDefault="0028399F" w:rsidP="0005738B">
      <w:pPr>
        <w:pStyle w:val="SingleTxt"/>
        <w:spacing w:after="0" w:line="240" w:lineRule="auto"/>
        <w:rPr>
          <w:lang w:val="fr-FR"/>
        </w:rPr>
      </w:pPr>
      <w:r w:rsidRPr="004F5FFA">
        <w:rPr>
          <w:lang w:val="fr-FR"/>
        </w:rPr>
        <w:tab/>
      </w:r>
      <w:proofErr w:type="spellStart"/>
      <w:r w:rsidRPr="004F5FFA">
        <w:rPr>
          <w:lang w:val="fr-FR"/>
        </w:rPr>
        <w:t>Tove</w:t>
      </w:r>
      <w:proofErr w:type="spellEnd"/>
      <w:r w:rsidRPr="004F5FFA">
        <w:rPr>
          <w:lang w:val="fr-FR"/>
        </w:rPr>
        <w:t xml:space="preserve"> </w:t>
      </w:r>
      <w:proofErr w:type="spellStart"/>
      <w:r w:rsidRPr="004F5FFA">
        <w:rPr>
          <w:lang w:val="fr-FR"/>
        </w:rPr>
        <w:t>Søvndahl</w:t>
      </w:r>
      <w:proofErr w:type="spellEnd"/>
      <w:r w:rsidRPr="004F5FFA">
        <w:rPr>
          <w:lang w:val="fr-FR"/>
        </w:rPr>
        <w:t xml:space="preserve"> Gant</w:t>
      </w:r>
    </w:p>
    <w:p w14:paraId="0A307ECF" w14:textId="153166A9" w:rsidR="0028399F" w:rsidRPr="004F5FFA" w:rsidRDefault="0028399F" w:rsidP="0028399F">
      <w:pPr>
        <w:pStyle w:val="SingleTxt"/>
        <w:spacing w:after="0" w:line="120" w:lineRule="exact"/>
        <w:rPr>
          <w:sz w:val="10"/>
          <w:lang w:val="fr-FR"/>
        </w:rPr>
      </w:pPr>
    </w:p>
    <w:p w14:paraId="233C1B8A" w14:textId="53F9552C" w:rsidR="0028399F" w:rsidRPr="004F5FFA" w:rsidRDefault="0028399F" w:rsidP="0028399F">
      <w:pPr>
        <w:pStyle w:val="SingleTxt"/>
        <w:spacing w:after="0" w:line="120" w:lineRule="exact"/>
        <w:rPr>
          <w:sz w:val="10"/>
          <w:lang w:val="fr-FR"/>
        </w:rPr>
      </w:pPr>
    </w:p>
    <w:p w14:paraId="04D3969A" w14:textId="77777777" w:rsidR="00E95B75" w:rsidRPr="004F5FFA" w:rsidRDefault="0028399F" w:rsidP="0028399F">
      <w:pPr>
        <w:pStyle w:val="H1"/>
        <w:ind w:right="1260"/>
        <w:rPr>
          <w:lang w:val="fr-FR"/>
        </w:rPr>
      </w:pPr>
      <w:r w:rsidRPr="004F5FFA">
        <w:rPr>
          <w:lang w:val="fr-FR"/>
        </w:rPr>
        <w:tab/>
      </w:r>
    </w:p>
    <w:p w14:paraId="46D8FFDD" w14:textId="44453EE7" w:rsidR="0028399F" w:rsidRPr="00B06DA5" w:rsidRDefault="00E95B75" w:rsidP="0028399F">
      <w:pPr>
        <w:pStyle w:val="H1"/>
        <w:ind w:right="1260"/>
        <w:rPr>
          <w:lang w:val="en-US"/>
        </w:rPr>
      </w:pPr>
      <w:r w:rsidRPr="004F5FFA">
        <w:rPr>
          <w:lang w:val="fr-FR"/>
        </w:rPr>
        <w:tab/>
      </w:r>
      <w:r w:rsidR="0028399F" w:rsidRPr="00B06DA5">
        <w:rPr>
          <w:lang w:val="en-US"/>
        </w:rPr>
        <w:t>D.</w:t>
      </w:r>
      <w:r w:rsidR="0028399F" w:rsidRPr="00B06DA5">
        <w:rPr>
          <w:lang w:val="en-US"/>
        </w:rPr>
        <w:tab/>
        <w:t>Agenda</w:t>
      </w:r>
    </w:p>
    <w:p w14:paraId="0DDC9FC6" w14:textId="43FCBE00" w:rsidR="0028399F" w:rsidRPr="00B06DA5" w:rsidRDefault="0028399F" w:rsidP="0028399F">
      <w:pPr>
        <w:pStyle w:val="SingleTxt"/>
        <w:spacing w:after="0" w:line="120" w:lineRule="exact"/>
        <w:rPr>
          <w:sz w:val="10"/>
          <w:lang w:val="en-US"/>
        </w:rPr>
      </w:pPr>
    </w:p>
    <w:p w14:paraId="5211F199" w14:textId="156E4E21" w:rsidR="0028399F" w:rsidRPr="00B06DA5" w:rsidRDefault="0028399F" w:rsidP="0028399F">
      <w:pPr>
        <w:pStyle w:val="SingleTxt"/>
        <w:spacing w:after="0" w:line="120" w:lineRule="exact"/>
        <w:rPr>
          <w:sz w:val="10"/>
          <w:lang w:val="en-US"/>
        </w:rPr>
      </w:pPr>
    </w:p>
    <w:p w14:paraId="049DF912" w14:textId="5D654828" w:rsidR="0028399F" w:rsidRDefault="0028399F" w:rsidP="0005738B">
      <w:pPr>
        <w:pStyle w:val="SingleTxt"/>
      </w:pPr>
      <w:r w:rsidRPr="0028399F">
        <w:t>2</w:t>
      </w:r>
      <w:ins w:id="147" w:author="Christine Jeanette Cuk" w:date="2023-04-25T15:35:00Z">
        <w:r w:rsidR="005436AB">
          <w:t>5</w:t>
        </w:r>
      </w:ins>
      <w:del w:id="148" w:author="Christine Jeanette Cuk" w:date="2023-04-25T15:35:00Z">
        <w:r w:rsidRPr="0028399F" w:rsidDel="005436AB">
          <w:delText>4</w:delText>
        </w:r>
      </w:del>
      <w:r w:rsidRPr="0028399F">
        <w:t>.</w:t>
      </w:r>
      <w:r w:rsidRPr="0028399F">
        <w:tab/>
        <w:t>At its 1st meeting, the Forum adopted the provisional agenda contained in documen</w:t>
      </w:r>
      <w:r w:rsidR="0005738B">
        <w:t>t E/C.19/2023/1.</w:t>
      </w:r>
    </w:p>
    <w:p w14:paraId="021ECE30" w14:textId="77777777" w:rsidR="00E95B75" w:rsidRPr="0028399F" w:rsidRDefault="00E95B75" w:rsidP="0005738B">
      <w:pPr>
        <w:pStyle w:val="SingleTxt"/>
        <w:rPr>
          <w:sz w:val="10"/>
        </w:rPr>
      </w:pPr>
    </w:p>
    <w:p w14:paraId="0342F0AE" w14:textId="3A1803E0" w:rsidR="0028399F" w:rsidRPr="0028399F" w:rsidRDefault="0028399F" w:rsidP="0028399F">
      <w:pPr>
        <w:pStyle w:val="SingleTxt"/>
        <w:spacing w:after="0" w:line="120" w:lineRule="exact"/>
        <w:rPr>
          <w:sz w:val="10"/>
        </w:rPr>
      </w:pPr>
    </w:p>
    <w:p w14:paraId="4327FD49" w14:textId="77777777" w:rsidR="0028399F" w:rsidRPr="0028399F" w:rsidRDefault="0028399F" w:rsidP="0028399F">
      <w:pPr>
        <w:pStyle w:val="H1"/>
        <w:ind w:right="1260"/>
      </w:pPr>
      <w:r w:rsidRPr="0028399F">
        <w:tab/>
        <w:t>E.</w:t>
      </w:r>
      <w:r w:rsidRPr="0028399F">
        <w:tab/>
        <w:t>Documentation</w:t>
      </w:r>
    </w:p>
    <w:p w14:paraId="702CB4A1" w14:textId="717E10D1" w:rsidR="0028399F" w:rsidRPr="0028399F" w:rsidRDefault="0028399F" w:rsidP="0028399F">
      <w:pPr>
        <w:pStyle w:val="SingleTxt"/>
        <w:spacing w:after="0" w:line="120" w:lineRule="exact"/>
        <w:rPr>
          <w:sz w:val="10"/>
        </w:rPr>
      </w:pPr>
    </w:p>
    <w:p w14:paraId="0C582906" w14:textId="2D2A91D7" w:rsidR="0028399F" w:rsidRPr="0028399F" w:rsidRDefault="0028399F" w:rsidP="0028399F">
      <w:pPr>
        <w:pStyle w:val="SingleTxt"/>
        <w:spacing w:after="0" w:line="120" w:lineRule="exact"/>
        <w:rPr>
          <w:sz w:val="10"/>
        </w:rPr>
      </w:pPr>
    </w:p>
    <w:p w14:paraId="6FDB7789" w14:textId="2E8DB303" w:rsidR="00B45F9A" w:rsidRPr="00173253" w:rsidRDefault="0028399F" w:rsidP="00660F3F">
      <w:pPr>
        <w:pStyle w:val="SingleTxt"/>
      </w:pPr>
      <w:r w:rsidRPr="0028399F">
        <w:t>2</w:t>
      </w:r>
      <w:ins w:id="149" w:author="Christine Jeanette Cuk" w:date="2023-04-25T15:35:00Z">
        <w:r w:rsidR="005436AB">
          <w:t>6</w:t>
        </w:r>
      </w:ins>
      <w:del w:id="150" w:author="Christine Jeanette Cuk" w:date="2023-04-25T15:35:00Z">
        <w:r w:rsidRPr="0028399F" w:rsidDel="005436AB">
          <w:delText>5</w:delText>
        </w:r>
      </w:del>
      <w:r w:rsidRPr="0028399F">
        <w:t>.</w:t>
      </w:r>
      <w:r w:rsidRPr="0028399F">
        <w:tab/>
        <w:t>The list of the documents before the Forum at its twenty-</w:t>
      </w:r>
      <w:r w:rsidR="00C552F3">
        <w:t>second</w:t>
      </w:r>
      <w:r w:rsidR="00C552F3" w:rsidRPr="0028399F">
        <w:t xml:space="preserve"> </w:t>
      </w:r>
      <w:r w:rsidRPr="0028399F">
        <w:t xml:space="preserve">session will be published </w:t>
      </w:r>
      <w:proofErr w:type="gramStart"/>
      <w:r w:rsidRPr="0028399F">
        <w:t>at a later date</w:t>
      </w:r>
      <w:proofErr w:type="gramEnd"/>
      <w:r w:rsidRPr="0028399F">
        <w:t>.</w:t>
      </w:r>
      <w:bookmarkStart w:id="151" w:name="BeginPage"/>
      <w:bookmarkEnd w:id="151"/>
    </w:p>
    <w:sectPr w:rsidR="00B45F9A" w:rsidRPr="00173253" w:rsidSect="00493988">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ristine Jeanette Cuk" w:date="2023-04-25T13:58:00Z" w:initials="CJC">
    <w:p w14:paraId="2402EA2F" w14:textId="63BB674D" w:rsidR="004F5FFA" w:rsidRDefault="004F5FFA">
      <w:pPr>
        <w:pStyle w:val="CommentText"/>
      </w:pPr>
      <w:r>
        <w:rPr>
          <w:rStyle w:val="CommentReference"/>
        </w:rPr>
        <w:annotationRef/>
      </w:r>
      <w:r>
        <w:t>Ed text/2; Christine Cuk (</w:t>
      </w:r>
      <w:hyperlink r:id="rId1" w:history="1">
        <w:r w:rsidRPr="006D2BDC">
          <w:rPr>
            <w:rStyle w:val="Hyperlink"/>
          </w:rPr>
          <w:t>christine.cuk@un.org</w:t>
        </w:r>
      </w:hyperlink>
      <w:r>
        <w:t>)</w:t>
      </w:r>
    </w:p>
    <w:p w14:paraId="6AA44029" w14:textId="77777777" w:rsidR="004F5FFA" w:rsidRDefault="004F5FFA">
      <w:pPr>
        <w:pStyle w:val="CommentText"/>
      </w:pPr>
      <w:r>
        <w:t>Job No. 2307676</w:t>
      </w:r>
    </w:p>
    <w:p w14:paraId="0A7688DB" w14:textId="77777777" w:rsidR="004F5FFA" w:rsidRDefault="004F5FFA">
      <w:pPr>
        <w:pStyle w:val="CommentText"/>
      </w:pPr>
      <w:r>
        <w:t xml:space="preserve">CO: </w:t>
      </w:r>
      <w:proofErr w:type="spellStart"/>
      <w:r w:rsidR="00643532">
        <w:t>Jullyette</w:t>
      </w:r>
      <w:proofErr w:type="spellEnd"/>
      <w:r w:rsidR="00643532">
        <w:t xml:space="preserve"> </w:t>
      </w:r>
      <w:proofErr w:type="spellStart"/>
      <w:r w:rsidR="00643532">
        <w:t>Ukabiala</w:t>
      </w:r>
      <w:proofErr w:type="spellEnd"/>
    </w:p>
    <w:p w14:paraId="4FFB97FB" w14:textId="610DB1BC" w:rsidR="00643532" w:rsidRDefault="00A05A9F">
      <w:pPr>
        <w:pStyle w:val="CommentText"/>
      </w:pPr>
      <w:hyperlink r:id="rId2" w:history="1">
        <w:r w:rsidRPr="006D2BDC">
          <w:rPr>
            <w:rStyle w:val="Hyperlink"/>
          </w:rPr>
          <w:t>ukabiala@un.org</w:t>
        </w:r>
      </w:hyperlink>
    </w:p>
    <w:p w14:paraId="1D8D7845" w14:textId="77777777" w:rsidR="00A05A9F" w:rsidRDefault="00A05A9F">
      <w:pPr>
        <w:pStyle w:val="CommentText"/>
      </w:pPr>
    </w:p>
    <w:p w14:paraId="224EA402" w14:textId="4F707FD5" w:rsidR="00A05A9F" w:rsidRDefault="00A05A9F">
      <w:pPr>
        <w:pStyle w:val="CommentText"/>
      </w:pPr>
      <w:r>
        <w:t>Previous: E/C.19/2022/L.2</w:t>
      </w:r>
    </w:p>
  </w:comment>
  <w:comment w:id="125" w:author="Christine Jeanette Cuk" w:date="2023-04-25T17:11:00Z" w:initials="CJC">
    <w:p w14:paraId="6ABD48A5" w14:textId="6BC897DA" w:rsidR="00EF2EBA" w:rsidRDefault="00EF2EBA">
      <w:pPr>
        <w:pStyle w:val="CommentText"/>
      </w:pPr>
      <w:r>
        <w:rPr>
          <w:rStyle w:val="CommentReference"/>
        </w:rPr>
        <w:annotationRef/>
      </w:r>
      <w:proofErr w:type="spellStart"/>
      <w:r>
        <w:t>Trns</w:t>
      </w:r>
      <w:proofErr w:type="spellEnd"/>
      <w:r>
        <w:t>: a man</w:t>
      </w:r>
    </w:p>
  </w:comment>
  <w:comment w:id="126" w:author="Christine Jeanette Cuk" w:date="2023-04-25T17:13:00Z" w:initials="CJC">
    <w:p w14:paraId="0314FF00" w14:textId="336071A1" w:rsidR="00213F5F" w:rsidRDefault="00213F5F">
      <w:pPr>
        <w:pStyle w:val="CommentText"/>
      </w:pPr>
      <w:r>
        <w:rPr>
          <w:rStyle w:val="CommentReference"/>
        </w:rPr>
        <w:annotationRef/>
      </w:r>
      <w:proofErr w:type="spellStart"/>
      <w:r>
        <w:t>Trns</w:t>
      </w:r>
      <w:proofErr w:type="spellEnd"/>
      <w:r>
        <w:t>: a man</w:t>
      </w:r>
    </w:p>
  </w:comment>
  <w:comment w:id="129" w:author="Christine Jeanette Cuk" w:date="2023-04-25T17:16:00Z" w:initials="CJC">
    <w:p w14:paraId="10A4581B" w14:textId="12CBAB42" w:rsidR="00B44A7F" w:rsidRDefault="00B44A7F">
      <w:pPr>
        <w:pStyle w:val="CommentText"/>
      </w:pPr>
      <w:r>
        <w:rPr>
          <w:rStyle w:val="CommentReference"/>
        </w:rPr>
        <w:annotationRef/>
      </w:r>
      <w:proofErr w:type="spellStart"/>
      <w:r>
        <w:t>Trns</w:t>
      </w:r>
      <w:proofErr w:type="spellEnd"/>
      <w:r>
        <w:t>: a man</w:t>
      </w:r>
    </w:p>
  </w:comment>
  <w:comment w:id="130" w:author="Christine Jeanette Cuk" w:date="2023-04-25T17:18:00Z" w:initials="CJC">
    <w:p w14:paraId="6EA758D5" w14:textId="1DDAF8A4" w:rsidR="00FB1FDF" w:rsidRDefault="00FB1FDF">
      <w:pPr>
        <w:pStyle w:val="CommentText"/>
      </w:pPr>
      <w:r>
        <w:rPr>
          <w:rStyle w:val="CommentReference"/>
        </w:rPr>
        <w:annotationRef/>
      </w:r>
      <w:proofErr w:type="spellStart"/>
      <w:r>
        <w:t>Trns</w:t>
      </w:r>
      <w:proofErr w:type="spellEnd"/>
      <w:r>
        <w:t>: a man</w:t>
      </w:r>
    </w:p>
  </w:comment>
  <w:comment w:id="131" w:author="Christine Jeanette Cuk" w:date="2023-04-25T17:18:00Z" w:initials="CJC">
    <w:p w14:paraId="53A3F01D" w14:textId="42F476F4" w:rsidR="00A47532" w:rsidRDefault="00A47532">
      <w:pPr>
        <w:pStyle w:val="CommentText"/>
      </w:pPr>
      <w:r>
        <w:rPr>
          <w:rStyle w:val="CommentReference"/>
        </w:rPr>
        <w:annotationRef/>
      </w:r>
      <w:proofErr w:type="spellStart"/>
      <w:r>
        <w:t>Trns</w:t>
      </w:r>
      <w:proofErr w:type="spellEnd"/>
      <w:r>
        <w:t>: a woman</w:t>
      </w:r>
    </w:p>
  </w:comment>
  <w:comment w:id="133" w:author="Christine Jeanette Cuk" w:date="2023-04-25T17:19:00Z" w:initials="CJC">
    <w:p w14:paraId="0647A79E" w14:textId="31C1AD08" w:rsidR="00B24886" w:rsidRDefault="00B24886">
      <w:pPr>
        <w:pStyle w:val="CommentText"/>
      </w:pPr>
      <w:r>
        <w:rPr>
          <w:rStyle w:val="CommentReference"/>
        </w:rPr>
        <w:annotationRef/>
      </w:r>
      <w:proofErr w:type="spellStart"/>
      <w:r>
        <w:t>Trns</w:t>
      </w:r>
      <w:proofErr w:type="spellEnd"/>
      <w:r>
        <w:t>: a woman</w:t>
      </w:r>
    </w:p>
  </w:comment>
  <w:comment w:id="140" w:author="Christine Jeanette Cuk" w:date="2023-04-25T17:32:00Z" w:initials="CJC">
    <w:p w14:paraId="229C325A" w14:textId="5649F1E1" w:rsidR="00A32AF1" w:rsidRDefault="00A32AF1">
      <w:pPr>
        <w:pStyle w:val="CommentText"/>
      </w:pPr>
      <w:r>
        <w:rPr>
          <w:rStyle w:val="CommentReference"/>
        </w:rPr>
        <w:annotationRef/>
      </w:r>
      <w:proofErr w:type="spellStart"/>
      <w:r>
        <w:t>Trns</w:t>
      </w:r>
      <w:proofErr w:type="spellEnd"/>
      <w:r>
        <w:t>: a man</w:t>
      </w:r>
    </w:p>
  </w:comment>
  <w:comment w:id="141" w:author="Christine Jeanette Cuk" w:date="2023-04-25T17:24:00Z" w:initials="CJC">
    <w:p w14:paraId="3193B6D2" w14:textId="5A04D78D" w:rsidR="007C47E0" w:rsidRDefault="007C47E0">
      <w:pPr>
        <w:pStyle w:val="CommentText"/>
      </w:pPr>
      <w:r>
        <w:rPr>
          <w:rStyle w:val="CommentReference"/>
        </w:rPr>
        <w:annotationRef/>
      </w:r>
      <w:proofErr w:type="spellStart"/>
      <w:r>
        <w:t>Trns</w:t>
      </w:r>
      <w:proofErr w:type="spellEnd"/>
      <w:r>
        <w:t>: a man</w:t>
      </w:r>
    </w:p>
  </w:comment>
  <w:comment w:id="142" w:author="Christine Jeanette Cuk" w:date="2023-04-25T17:21:00Z" w:initials="CJC">
    <w:p w14:paraId="09D8048A" w14:textId="7B3F7014" w:rsidR="00384749" w:rsidRDefault="00384749">
      <w:pPr>
        <w:pStyle w:val="CommentText"/>
      </w:pPr>
      <w:r>
        <w:rPr>
          <w:rStyle w:val="CommentReference"/>
        </w:rPr>
        <w:annotationRef/>
      </w:r>
      <w:proofErr w:type="spellStart"/>
      <w:r w:rsidR="00931DB7">
        <w:t>Trns</w:t>
      </w:r>
      <w:proofErr w:type="spellEnd"/>
      <w:r w:rsidR="00931DB7">
        <w:t>: a woman</w:t>
      </w:r>
    </w:p>
  </w:comment>
  <w:comment w:id="144" w:author="Christine Jeanette Cuk" w:date="2023-04-25T17:22:00Z" w:initials="CJC">
    <w:p w14:paraId="129DC49A" w14:textId="6F96411C" w:rsidR="00505EC9" w:rsidRDefault="00505EC9">
      <w:pPr>
        <w:pStyle w:val="CommentText"/>
      </w:pPr>
      <w:r>
        <w:rPr>
          <w:rStyle w:val="CommentReference"/>
        </w:rPr>
        <w:annotationRef/>
      </w:r>
      <w:proofErr w:type="spellStart"/>
      <w:r>
        <w:t>Trns</w:t>
      </w:r>
      <w:proofErr w:type="spellEnd"/>
      <w:r>
        <w:t>: a woman</w:t>
      </w:r>
    </w:p>
  </w:comment>
  <w:comment w:id="145" w:author="Christine Jeanette Cuk" w:date="2023-04-25T17:22:00Z" w:initials="CJC">
    <w:p w14:paraId="78AF2235" w14:textId="7CA68B42" w:rsidR="00D341CC" w:rsidRDefault="00D341CC">
      <w:pPr>
        <w:pStyle w:val="CommentText"/>
      </w:pPr>
      <w:r>
        <w:rPr>
          <w:rStyle w:val="CommentReference"/>
        </w:rPr>
        <w:annotationRef/>
      </w:r>
      <w:proofErr w:type="spellStart"/>
      <w:r>
        <w:t>Trns</w:t>
      </w:r>
      <w:proofErr w:type="spellEnd"/>
      <w:r>
        <w:t>: a woman</w:t>
      </w:r>
    </w:p>
  </w:comment>
  <w:comment w:id="146" w:author="Christine Jeanette Cuk" w:date="2023-04-25T17:23:00Z" w:initials="CJC">
    <w:p w14:paraId="7EAD20C8" w14:textId="12AFF107" w:rsidR="0080217D" w:rsidRDefault="0080217D">
      <w:pPr>
        <w:pStyle w:val="CommentText"/>
      </w:pPr>
      <w:r>
        <w:rPr>
          <w:rStyle w:val="CommentReference"/>
        </w:rPr>
        <w:annotationRef/>
      </w:r>
      <w:proofErr w:type="spellStart"/>
      <w:r>
        <w:t>Trns</w:t>
      </w:r>
      <w:proofErr w:type="spellEnd"/>
      <w:r>
        <w:t>: a woman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EA402" w15:done="0"/>
  <w15:commentEx w15:paraId="6ABD48A5" w15:done="0"/>
  <w15:commentEx w15:paraId="0314FF00" w15:done="0"/>
  <w15:commentEx w15:paraId="10A4581B" w15:done="0"/>
  <w15:commentEx w15:paraId="6EA758D5" w15:done="0"/>
  <w15:commentEx w15:paraId="53A3F01D" w15:done="0"/>
  <w15:commentEx w15:paraId="0647A79E" w15:done="0"/>
  <w15:commentEx w15:paraId="229C325A" w15:done="0"/>
  <w15:commentEx w15:paraId="3193B6D2" w15:done="0"/>
  <w15:commentEx w15:paraId="09D8048A" w15:done="0"/>
  <w15:commentEx w15:paraId="129DC49A" w15:done="0"/>
  <w15:commentEx w15:paraId="78AF2235" w15:done="0"/>
  <w15:commentEx w15:paraId="7EAD20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5B0A" w16cex:dateUtc="2023-04-25T17:58:00Z"/>
  <w16cex:commentExtensible w16cex:durableId="27F2883E" w16cex:dateUtc="2023-04-25T21:11:00Z"/>
  <w16cex:commentExtensible w16cex:durableId="27F2889F" w16cex:dateUtc="2023-04-25T21:13:00Z"/>
  <w16cex:commentExtensible w16cex:durableId="27F28967" w16cex:dateUtc="2023-04-25T21:16:00Z"/>
  <w16cex:commentExtensible w16cex:durableId="27F289D0" w16cex:dateUtc="2023-04-25T21:18:00Z"/>
  <w16cex:commentExtensible w16cex:durableId="27F289F4" w16cex:dateUtc="2023-04-25T21:18:00Z"/>
  <w16cex:commentExtensible w16cex:durableId="27F28A0A" w16cex:dateUtc="2023-04-25T21:19:00Z"/>
  <w16cex:commentExtensible w16cex:durableId="27F28D3F" w16cex:dateUtc="2023-04-25T21:32:00Z"/>
  <w16cex:commentExtensible w16cex:durableId="27F28B43" w16cex:dateUtc="2023-04-25T21:24:00Z"/>
  <w16cex:commentExtensible w16cex:durableId="27F28A98" w16cex:dateUtc="2023-04-25T21:21:00Z"/>
  <w16cex:commentExtensible w16cex:durableId="27F28AC2" w16cex:dateUtc="2023-04-25T21:22:00Z"/>
  <w16cex:commentExtensible w16cex:durableId="27F28ADB" w16cex:dateUtc="2023-04-25T21:22:00Z"/>
  <w16cex:commentExtensible w16cex:durableId="27F28B16" w16cex:dateUtc="2023-04-25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EA402" w16cid:durableId="27F25B0A"/>
  <w16cid:commentId w16cid:paraId="6ABD48A5" w16cid:durableId="27F2883E"/>
  <w16cid:commentId w16cid:paraId="0314FF00" w16cid:durableId="27F2889F"/>
  <w16cid:commentId w16cid:paraId="10A4581B" w16cid:durableId="27F28967"/>
  <w16cid:commentId w16cid:paraId="6EA758D5" w16cid:durableId="27F289D0"/>
  <w16cid:commentId w16cid:paraId="53A3F01D" w16cid:durableId="27F289F4"/>
  <w16cid:commentId w16cid:paraId="0647A79E" w16cid:durableId="27F28A0A"/>
  <w16cid:commentId w16cid:paraId="229C325A" w16cid:durableId="27F28D3F"/>
  <w16cid:commentId w16cid:paraId="3193B6D2" w16cid:durableId="27F28B43"/>
  <w16cid:commentId w16cid:paraId="09D8048A" w16cid:durableId="27F28A98"/>
  <w16cid:commentId w16cid:paraId="129DC49A" w16cid:durableId="27F28AC2"/>
  <w16cid:commentId w16cid:paraId="78AF2235" w16cid:durableId="27F28ADB"/>
  <w16cid:commentId w16cid:paraId="7EAD20C8" w16cid:durableId="27F28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4790" w14:textId="77777777" w:rsidR="009469D8" w:rsidRDefault="009469D8" w:rsidP="00556720">
      <w:r>
        <w:separator/>
      </w:r>
    </w:p>
  </w:endnote>
  <w:endnote w:type="continuationSeparator" w:id="0">
    <w:p w14:paraId="065F6836" w14:textId="77777777" w:rsidR="009469D8" w:rsidRDefault="009469D8"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B45F9A" w14:paraId="286221BE" w14:textId="77777777" w:rsidTr="00B45F9A">
      <w:tc>
        <w:tcPr>
          <w:tcW w:w="4920" w:type="dxa"/>
          <w:shd w:val="clear" w:color="auto" w:fill="auto"/>
        </w:tcPr>
        <w:p w14:paraId="41D7CF53" w14:textId="4B200EB7" w:rsidR="00B45F9A" w:rsidRPr="00B45F9A" w:rsidRDefault="00B45F9A" w:rsidP="00B45F9A">
          <w:pPr>
            <w:pStyle w:val="Footer"/>
            <w:jc w:val="right"/>
            <w:rPr>
              <w:b w:val="0"/>
              <w:w w:val="103"/>
              <w:sz w:val="14"/>
            </w:rPr>
          </w:pPr>
        </w:p>
      </w:tc>
      <w:tc>
        <w:tcPr>
          <w:tcW w:w="4920" w:type="dxa"/>
          <w:shd w:val="clear" w:color="auto" w:fill="auto"/>
        </w:tcPr>
        <w:p w14:paraId="0F396847" w14:textId="602B37C3" w:rsidR="00B45F9A" w:rsidRPr="00B45F9A" w:rsidRDefault="00B45F9A" w:rsidP="00B45F9A">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7466F19C" w14:textId="77777777" w:rsidR="00B45F9A" w:rsidRPr="00B45F9A" w:rsidRDefault="00B45F9A" w:rsidP="00B45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B45F9A" w14:paraId="7CDDD5E0" w14:textId="77777777" w:rsidTr="00B45F9A">
      <w:tc>
        <w:tcPr>
          <w:tcW w:w="4920" w:type="dxa"/>
          <w:shd w:val="clear" w:color="auto" w:fill="auto"/>
        </w:tcPr>
        <w:p w14:paraId="423B5CA4" w14:textId="0DFF1B47" w:rsidR="00B45F9A" w:rsidRPr="00B45F9A" w:rsidRDefault="00B45F9A" w:rsidP="00B45F9A">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7A5DD5BE" w14:textId="24B28BA5" w:rsidR="00B45F9A" w:rsidRPr="00B45F9A" w:rsidRDefault="00B45F9A" w:rsidP="00B45F9A">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A311C2">
            <w:rPr>
              <w:b w:val="0"/>
              <w:w w:val="103"/>
              <w:sz w:val="14"/>
            </w:rPr>
            <w:t>22-06398</w:t>
          </w:r>
          <w:r>
            <w:rPr>
              <w:b w:val="0"/>
              <w:w w:val="103"/>
              <w:sz w:val="14"/>
            </w:rPr>
            <w:fldChar w:fldCharType="end"/>
          </w:r>
        </w:p>
      </w:tc>
    </w:tr>
  </w:tbl>
  <w:p w14:paraId="7123E6F3" w14:textId="77777777" w:rsidR="00B45F9A" w:rsidRPr="00B45F9A" w:rsidRDefault="00B45F9A" w:rsidP="00B45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B45F9A" w14:paraId="5D6F1E5B" w14:textId="77777777" w:rsidTr="00B45F9A">
      <w:tc>
        <w:tcPr>
          <w:tcW w:w="3801" w:type="dxa"/>
        </w:tcPr>
        <w:p w14:paraId="6C538F9F" w14:textId="3FD4E2FF" w:rsidR="00B45F9A" w:rsidRDefault="00B45F9A" w:rsidP="00B45F9A">
          <w:pPr>
            <w:pStyle w:val="ReleaseDate0"/>
          </w:pPr>
          <w:r>
            <w:rPr>
              <w:noProof/>
            </w:rPr>
            <w:drawing>
              <wp:anchor distT="0" distB="0" distL="114300" distR="114300" simplePos="0" relativeHeight="251658240" behindDoc="0" locked="0" layoutInCell="1" allowOverlap="1" wp14:anchorId="0EEB97F6" wp14:editId="39AD7788">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22-06398 (</w:t>
          </w:r>
          <w:proofErr w:type="gramStart"/>
          <w:r>
            <w:t xml:space="preserve">E)   </w:t>
          </w:r>
          <w:proofErr w:type="gramEnd"/>
          <w:r>
            <w:t xml:space="preserve"> 040522</w:t>
          </w:r>
        </w:p>
        <w:p w14:paraId="649AAFA7" w14:textId="5CB9AFE2" w:rsidR="00B45F9A" w:rsidRPr="00B45F9A" w:rsidRDefault="00B45F9A" w:rsidP="00B45F9A">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*2206398*</w:t>
          </w:r>
        </w:p>
      </w:tc>
      <w:tc>
        <w:tcPr>
          <w:tcW w:w="4920" w:type="dxa"/>
        </w:tcPr>
        <w:p w14:paraId="1D519288" w14:textId="642A995A" w:rsidR="00B45F9A" w:rsidRDefault="00B45F9A" w:rsidP="00B45F9A">
          <w:pPr>
            <w:pStyle w:val="Footer"/>
            <w:jc w:val="right"/>
            <w:rPr>
              <w:b w:val="0"/>
              <w:sz w:val="20"/>
            </w:rPr>
          </w:pPr>
          <w:r>
            <w:rPr>
              <w:b w:val="0"/>
              <w:sz w:val="20"/>
            </w:rPr>
            <w:drawing>
              <wp:inline distT="0" distB="0" distL="0" distR="0" wp14:anchorId="514A01DD" wp14:editId="116239B4">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1FC636CE" w14:textId="77777777" w:rsidR="00B45F9A" w:rsidRPr="00B45F9A" w:rsidRDefault="00B45F9A" w:rsidP="00B45F9A">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AE463" w14:textId="77777777" w:rsidR="009469D8" w:rsidRDefault="009469D8" w:rsidP="00556720">
      <w:r>
        <w:separator/>
      </w:r>
    </w:p>
  </w:footnote>
  <w:footnote w:type="continuationSeparator" w:id="0">
    <w:p w14:paraId="5F46D799" w14:textId="77777777" w:rsidR="009469D8" w:rsidRDefault="009469D8" w:rsidP="00556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B45F9A" w14:paraId="418D3000" w14:textId="77777777" w:rsidTr="00B45F9A">
      <w:trPr>
        <w:trHeight w:hRule="exact" w:val="864"/>
      </w:trPr>
      <w:tc>
        <w:tcPr>
          <w:tcW w:w="4920" w:type="dxa"/>
          <w:shd w:val="clear" w:color="auto" w:fill="auto"/>
          <w:vAlign w:val="bottom"/>
        </w:tcPr>
        <w:p w14:paraId="50F40984" w14:textId="06DEEABB" w:rsidR="00B45F9A" w:rsidRPr="00B45F9A" w:rsidRDefault="00B45F9A" w:rsidP="00B45F9A">
          <w:pPr>
            <w:pStyle w:val="Header"/>
            <w:spacing w:after="80"/>
            <w:rPr>
              <w:b/>
            </w:rPr>
          </w:pPr>
          <w:r>
            <w:rPr>
              <w:b/>
            </w:rPr>
            <w:fldChar w:fldCharType="begin"/>
          </w:r>
          <w:r>
            <w:rPr>
              <w:b/>
            </w:rPr>
            <w:instrText xml:space="preserve"> DOCVARIABLE "sss1" \* MERGEFORMAT </w:instrText>
          </w:r>
          <w:r>
            <w:rPr>
              <w:b/>
            </w:rPr>
            <w:fldChar w:fldCharType="separate"/>
          </w:r>
          <w:r w:rsidR="00A311C2">
            <w:rPr>
              <w:b/>
            </w:rPr>
            <w:t>E/C.19/</w:t>
          </w:r>
          <w:r w:rsidR="00765DB5">
            <w:rPr>
              <w:b/>
            </w:rPr>
            <w:t xml:space="preserve"> 2023</w:t>
          </w:r>
          <w:r w:rsidR="00A311C2">
            <w:rPr>
              <w:b/>
            </w:rPr>
            <w:t>/L.2</w:t>
          </w:r>
          <w:r>
            <w:rPr>
              <w:b/>
            </w:rPr>
            <w:fldChar w:fldCharType="end"/>
          </w:r>
        </w:p>
      </w:tc>
      <w:tc>
        <w:tcPr>
          <w:tcW w:w="4920" w:type="dxa"/>
          <w:shd w:val="clear" w:color="auto" w:fill="auto"/>
          <w:vAlign w:val="bottom"/>
        </w:tcPr>
        <w:p w14:paraId="3D1DF6AD" w14:textId="77777777" w:rsidR="00B45F9A" w:rsidRDefault="00B45F9A" w:rsidP="00B45F9A">
          <w:pPr>
            <w:pStyle w:val="Header"/>
          </w:pPr>
        </w:p>
      </w:tc>
    </w:tr>
  </w:tbl>
  <w:p w14:paraId="5F554DC8" w14:textId="77777777" w:rsidR="00B45F9A" w:rsidRPr="00B45F9A" w:rsidRDefault="00B45F9A" w:rsidP="00B45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B45F9A" w14:paraId="6E4FA37A" w14:textId="77777777" w:rsidTr="00B45F9A">
      <w:trPr>
        <w:trHeight w:hRule="exact" w:val="864"/>
      </w:trPr>
      <w:tc>
        <w:tcPr>
          <w:tcW w:w="4920" w:type="dxa"/>
          <w:shd w:val="clear" w:color="auto" w:fill="auto"/>
          <w:vAlign w:val="bottom"/>
        </w:tcPr>
        <w:p w14:paraId="60897770" w14:textId="77777777" w:rsidR="00B45F9A" w:rsidRDefault="00B45F9A" w:rsidP="00B45F9A">
          <w:pPr>
            <w:pStyle w:val="Header"/>
          </w:pPr>
        </w:p>
      </w:tc>
      <w:tc>
        <w:tcPr>
          <w:tcW w:w="4920" w:type="dxa"/>
          <w:shd w:val="clear" w:color="auto" w:fill="auto"/>
          <w:vAlign w:val="bottom"/>
        </w:tcPr>
        <w:p w14:paraId="14B7E818" w14:textId="30DFC899" w:rsidR="00B45F9A" w:rsidRPr="00B45F9A" w:rsidRDefault="00B45F9A" w:rsidP="00B45F9A">
          <w:pPr>
            <w:pStyle w:val="Header"/>
            <w:spacing w:after="80"/>
            <w:jc w:val="right"/>
            <w:rPr>
              <w:b/>
            </w:rPr>
          </w:pPr>
          <w:r>
            <w:rPr>
              <w:b/>
            </w:rPr>
            <w:fldChar w:fldCharType="begin"/>
          </w:r>
          <w:r>
            <w:rPr>
              <w:b/>
            </w:rPr>
            <w:instrText xml:space="preserve"> DOCVARIABLE "sss1" \* MERGEFORMAT </w:instrText>
          </w:r>
          <w:r>
            <w:rPr>
              <w:b/>
            </w:rPr>
            <w:fldChar w:fldCharType="separate"/>
          </w:r>
          <w:r w:rsidR="00A311C2">
            <w:rPr>
              <w:b/>
            </w:rPr>
            <w:t>E/C.19/</w:t>
          </w:r>
          <w:r w:rsidR="000C4A90">
            <w:rPr>
              <w:b/>
            </w:rPr>
            <w:t>2023</w:t>
          </w:r>
          <w:r w:rsidR="00A311C2">
            <w:rPr>
              <w:b/>
            </w:rPr>
            <w:t>/L.2</w:t>
          </w:r>
          <w:r>
            <w:rPr>
              <w:b/>
            </w:rPr>
            <w:fldChar w:fldCharType="end"/>
          </w:r>
        </w:p>
      </w:tc>
    </w:tr>
  </w:tbl>
  <w:p w14:paraId="10B19A65" w14:textId="77777777" w:rsidR="00B45F9A" w:rsidRPr="00B45F9A" w:rsidRDefault="00B45F9A" w:rsidP="00B45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B45F9A" w14:paraId="2163B97E" w14:textId="77777777" w:rsidTr="00B45F9A">
      <w:trPr>
        <w:trHeight w:hRule="exact" w:val="864"/>
      </w:trPr>
      <w:tc>
        <w:tcPr>
          <w:tcW w:w="1267" w:type="dxa"/>
          <w:tcBorders>
            <w:bottom w:val="single" w:sz="4" w:space="0" w:color="auto"/>
          </w:tcBorders>
          <w:shd w:val="clear" w:color="auto" w:fill="auto"/>
          <w:vAlign w:val="bottom"/>
        </w:tcPr>
        <w:p w14:paraId="0A7FA311" w14:textId="77777777" w:rsidR="00B45F9A" w:rsidRDefault="00B45F9A" w:rsidP="00B45F9A">
          <w:pPr>
            <w:pStyle w:val="Header"/>
            <w:spacing w:after="120"/>
          </w:pPr>
        </w:p>
      </w:tc>
      <w:tc>
        <w:tcPr>
          <w:tcW w:w="1872" w:type="dxa"/>
          <w:tcBorders>
            <w:bottom w:val="single" w:sz="4" w:space="0" w:color="auto"/>
          </w:tcBorders>
          <w:shd w:val="clear" w:color="auto" w:fill="auto"/>
          <w:vAlign w:val="bottom"/>
        </w:tcPr>
        <w:p w14:paraId="5D9F6C89" w14:textId="6FF29809" w:rsidR="00B45F9A" w:rsidRPr="00B45F9A" w:rsidRDefault="00B45F9A" w:rsidP="00B45F9A">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4813A7CC" w14:textId="77777777" w:rsidR="00B45F9A" w:rsidRDefault="00B45F9A" w:rsidP="00B45F9A">
          <w:pPr>
            <w:pStyle w:val="Header"/>
            <w:spacing w:after="120"/>
          </w:pPr>
        </w:p>
      </w:tc>
      <w:tc>
        <w:tcPr>
          <w:tcW w:w="6466" w:type="dxa"/>
          <w:gridSpan w:val="4"/>
          <w:tcBorders>
            <w:bottom w:val="single" w:sz="4" w:space="0" w:color="auto"/>
          </w:tcBorders>
          <w:shd w:val="clear" w:color="auto" w:fill="auto"/>
          <w:vAlign w:val="bottom"/>
        </w:tcPr>
        <w:p w14:paraId="351929C2" w14:textId="141F660F" w:rsidR="00B45F9A" w:rsidRPr="00B45F9A" w:rsidRDefault="00B45F9A" w:rsidP="00B45F9A">
          <w:pPr>
            <w:spacing w:after="80" w:line="240" w:lineRule="auto"/>
            <w:jc w:val="right"/>
            <w:rPr>
              <w:position w:val="-4"/>
            </w:rPr>
          </w:pPr>
          <w:r>
            <w:rPr>
              <w:position w:val="-4"/>
              <w:sz w:val="40"/>
            </w:rPr>
            <w:t>E</w:t>
          </w:r>
          <w:r>
            <w:rPr>
              <w:position w:val="-4"/>
            </w:rPr>
            <w:t>/C.19/</w:t>
          </w:r>
          <w:del w:id="0" w:author="Christine Jeanette Cuk" w:date="2023-04-25T14:00:00Z">
            <w:r w:rsidR="00D66DA9" w:rsidDel="00C04385">
              <w:rPr>
                <w:position w:val="-4"/>
              </w:rPr>
              <w:delText xml:space="preserve"> </w:delText>
            </w:r>
          </w:del>
          <w:r w:rsidR="00D66DA9">
            <w:rPr>
              <w:position w:val="-4"/>
            </w:rPr>
            <w:t>2023</w:t>
          </w:r>
          <w:r>
            <w:rPr>
              <w:position w:val="-4"/>
            </w:rPr>
            <w:t>/L.2</w:t>
          </w:r>
        </w:p>
      </w:tc>
    </w:tr>
    <w:tr w:rsidR="00B45F9A" w:rsidRPr="00B45F9A" w14:paraId="7B831CBE" w14:textId="77777777" w:rsidTr="00B45F9A">
      <w:trPr>
        <w:gridAfter w:val="1"/>
        <w:wAfter w:w="15" w:type="dxa"/>
        <w:trHeight w:hRule="exact" w:val="2880"/>
      </w:trPr>
      <w:tc>
        <w:tcPr>
          <w:tcW w:w="1267" w:type="dxa"/>
          <w:tcBorders>
            <w:top w:val="single" w:sz="4" w:space="0" w:color="auto"/>
            <w:bottom w:val="single" w:sz="12" w:space="0" w:color="auto"/>
          </w:tcBorders>
          <w:shd w:val="clear" w:color="auto" w:fill="auto"/>
        </w:tcPr>
        <w:p w14:paraId="09CFCB3A" w14:textId="7D666B7A" w:rsidR="00B45F9A" w:rsidRPr="00B45F9A" w:rsidRDefault="00B45F9A" w:rsidP="00B45F9A">
          <w:pPr>
            <w:pStyle w:val="Header"/>
            <w:spacing w:before="120"/>
            <w:jc w:val="center"/>
          </w:pPr>
          <w:r>
            <w:t xml:space="preserve"> </w:t>
          </w:r>
          <w:r>
            <w:drawing>
              <wp:inline distT="0" distB="0" distL="0" distR="0" wp14:anchorId="5D361DC8" wp14:editId="3906BF57">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03B4293F" w14:textId="52E74180" w:rsidR="00B45F9A" w:rsidRPr="00B45F9A" w:rsidRDefault="00B45F9A" w:rsidP="00B45F9A">
          <w:pPr>
            <w:pStyle w:val="XLarge"/>
            <w:spacing w:before="109"/>
          </w:pPr>
          <w:r>
            <w:t>Economic and Social Council</w:t>
          </w:r>
        </w:p>
      </w:tc>
      <w:tc>
        <w:tcPr>
          <w:tcW w:w="245" w:type="dxa"/>
          <w:tcBorders>
            <w:top w:val="single" w:sz="4" w:space="0" w:color="auto"/>
            <w:bottom w:val="single" w:sz="12" w:space="0" w:color="auto"/>
          </w:tcBorders>
          <w:shd w:val="clear" w:color="auto" w:fill="auto"/>
        </w:tcPr>
        <w:p w14:paraId="319EF9B4" w14:textId="77777777" w:rsidR="00B45F9A" w:rsidRPr="00B45F9A" w:rsidRDefault="00B45F9A" w:rsidP="00B45F9A">
          <w:pPr>
            <w:pStyle w:val="Header"/>
            <w:spacing w:before="109"/>
          </w:pPr>
        </w:p>
      </w:tc>
      <w:tc>
        <w:tcPr>
          <w:tcW w:w="3096" w:type="dxa"/>
          <w:tcBorders>
            <w:top w:val="single" w:sz="4" w:space="0" w:color="auto"/>
            <w:bottom w:val="single" w:sz="12" w:space="0" w:color="auto"/>
          </w:tcBorders>
          <w:shd w:val="clear" w:color="auto" w:fill="auto"/>
        </w:tcPr>
        <w:p w14:paraId="5E45296A" w14:textId="77777777" w:rsidR="00B45F9A" w:rsidRDefault="00B45F9A" w:rsidP="00B45F9A">
          <w:pPr>
            <w:pStyle w:val="Publication"/>
            <w:spacing w:before="240"/>
            <w:rPr>
              <w:color w:val="010000"/>
            </w:rPr>
          </w:pPr>
          <w:r>
            <w:rPr>
              <w:color w:val="010000"/>
            </w:rPr>
            <w:t>Distr.: Limited</w:t>
          </w:r>
        </w:p>
        <w:p w14:paraId="269B8DD6" w14:textId="40115C02" w:rsidR="00B45F9A" w:rsidRDefault="00493988" w:rsidP="00B45F9A">
          <w:r>
            <w:t>2</w:t>
          </w:r>
          <w:ins w:id="1" w:author="Christine Jeanette Cuk" w:date="2023-04-25T14:00:00Z">
            <w:r w:rsidR="00ED1D3A">
              <w:t>4</w:t>
            </w:r>
          </w:ins>
          <w:del w:id="2" w:author="Christine Jeanette Cuk" w:date="2023-04-25T14:00:00Z">
            <w:r w:rsidR="00403695" w:rsidDel="00ED1D3A">
              <w:delText>8</w:delText>
            </w:r>
          </w:del>
          <w:r>
            <w:t xml:space="preserve"> April</w:t>
          </w:r>
          <w:r w:rsidR="00B45F9A">
            <w:t xml:space="preserve"> </w:t>
          </w:r>
          <w:r w:rsidR="00D66DA9">
            <w:t>2023</w:t>
          </w:r>
        </w:p>
        <w:p w14:paraId="1BD07331" w14:textId="51692A37" w:rsidR="00B45F9A" w:rsidRDefault="00B45F9A" w:rsidP="00B45F9A"/>
        <w:p w14:paraId="3ADE417D" w14:textId="75C6261D" w:rsidR="00B45F9A" w:rsidRPr="00B45F9A" w:rsidRDefault="00B45F9A" w:rsidP="00B45F9A">
          <w:r>
            <w:t>Original: English</w:t>
          </w:r>
        </w:p>
      </w:tc>
    </w:tr>
  </w:tbl>
  <w:p w14:paraId="65878502" w14:textId="77777777" w:rsidR="00B45F9A" w:rsidRPr="00B45F9A" w:rsidRDefault="00B45F9A" w:rsidP="00B45F9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003"/>
    <w:multiLevelType w:val="hybridMultilevel"/>
    <w:tmpl w:val="9894CA5A"/>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 w15:restartNumberingAfterBreak="0">
    <w:nsid w:val="346542CF"/>
    <w:multiLevelType w:val="hybridMultilevel"/>
    <w:tmpl w:val="B9628A6E"/>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4"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5"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6" w15:restartNumberingAfterBreak="0">
    <w:nsid w:val="675F629B"/>
    <w:multiLevelType w:val="multilevel"/>
    <w:tmpl w:val="4CF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15750"/>
    <w:multiLevelType w:val="multilevel"/>
    <w:tmpl w:val="A6D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5"/>
  </w:num>
  <w:num w:numId="6">
    <w:abstractNumId w:val="3"/>
  </w:num>
  <w:num w:numId="7">
    <w:abstractNumId w:val="5"/>
  </w:num>
  <w:num w:numId="8">
    <w:abstractNumId w:val="3"/>
  </w:num>
  <w:num w:numId="9">
    <w:abstractNumId w:val="5"/>
  </w:num>
  <w:num w:numId="10">
    <w:abstractNumId w:val="3"/>
  </w:num>
  <w:num w:numId="11">
    <w:abstractNumId w:val="5"/>
  </w:num>
  <w:num w:numId="12">
    <w:abstractNumId w:val="1"/>
  </w:num>
  <w:num w:numId="13">
    <w:abstractNumId w:val="3"/>
  </w:num>
  <w:num w:numId="14">
    <w:abstractNumId w:val="4"/>
  </w:num>
  <w:num w:numId="15">
    <w:abstractNumId w:val="5"/>
  </w:num>
  <w:num w:numId="16">
    <w:abstractNumId w:val="1"/>
  </w:num>
  <w:num w:numId="17">
    <w:abstractNumId w:val="3"/>
  </w:num>
  <w:num w:numId="18">
    <w:abstractNumId w:val="4"/>
  </w:num>
  <w:num w:numId="19">
    <w:abstractNumId w:val="5"/>
  </w:num>
  <w:num w:numId="20">
    <w:abstractNumId w:val="3"/>
  </w:num>
  <w:num w:numId="21">
    <w:abstractNumId w:val="5"/>
  </w:num>
  <w:num w:numId="22">
    <w:abstractNumId w:val="3"/>
  </w:num>
  <w:num w:numId="23">
    <w:abstractNumId w:val="5"/>
  </w:num>
  <w:num w:numId="24">
    <w:abstractNumId w:val="3"/>
  </w:num>
  <w:num w:numId="25">
    <w:abstractNumId w:val="7"/>
  </w:num>
  <w:num w:numId="26">
    <w:abstractNumId w:val="6"/>
  </w:num>
  <w:num w:numId="27">
    <w:abstractNumId w:val="2"/>
  </w:num>
  <w:num w:numId="28">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 Jeanette Cuk">
    <w15:presenceInfo w15:providerId="AD" w15:userId="S::christine.cuk@un.org::9c706b43-d0d3-49ad-8001-0a5325651d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206398*"/>
    <w:docVar w:name="CreationDt" w:val="04/05/2022 10:57 AM"/>
    <w:docVar w:name="DocCategory" w:val="Doc"/>
    <w:docVar w:name="DocType" w:val="Final"/>
    <w:docVar w:name="DutyStation" w:val="New York"/>
    <w:docVar w:name="FooterJN" w:val="22-06398"/>
    <w:docVar w:name="jobn" w:val="22-06398 (E)"/>
    <w:docVar w:name="jobnDT" w:val="22-06398 (E)   040522"/>
    <w:docVar w:name="jobnDTDT" w:val="22-06398 (E)   040522   040522"/>
    <w:docVar w:name="JobNo" w:val="2206398E"/>
    <w:docVar w:name="JobNo2" w:val="2233371E"/>
    <w:docVar w:name="LocalDrive" w:val="0"/>
    <w:docVar w:name="OandT" w:val=" "/>
    <w:docVar w:name="Session1" w:val="Twenty-first session_x000d_"/>
    <w:docVar w:name="sss1" w:val="E/C.19/2022/L.2"/>
    <w:docVar w:name="sss2" w:val="-"/>
    <w:docVar w:name="Symbol1" w:val="E/C.19/2022/L.2"/>
    <w:docVar w:name="Symbol2" w:val="-"/>
    <w:docVar w:name="Title1" w:val="_x0009__x0009_Draft report_x000d_"/>
  </w:docVars>
  <w:rsids>
    <w:rsidRoot w:val="001758C3"/>
    <w:rsid w:val="00004889"/>
    <w:rsid w:val="00012805"/>
    <w:rsid w:val="0001325F"/>
    <w:rsid w:val="00017FCF"/>
    <w:rsid w:val="00020D39"/>
    <w:rsid w:val="000233CC"/>
    <w:rsid w:val="00024D1E"/>
    <w:rsid w:val="000408AB"/>
    <w:rsid w:val="00053344"/>
    <w:rsid w:val="0005738B"/>
    <w:rsid w:val="00060D56"/>
    <w:rsid w:val="00074A3C"/>
    <w:rsid w:val="00082235"/>
    <w:rsid w:val="00091334"/>
    <w:rsid w:val="00093563"/>
    <w:rsid w:val="00095133"/>
    <w:rsid w:val="00096129"/>
    <w:rsid w:val="000976AE"/>
    <w:rsid w:val="000A5991"/>
    <w:rsid w:val="000B3288"/>
    <w:rsid w:val="000B5AFB"/>
    <w:rsid w:val="000C4A90"/>
    <w:rsid w:val="000C4C9C"/>
    <w:rsid w:val="000D48F4"/>
    <w:rsid w:val="000E05B5"/>
    <w:rsid w:val="000F0896"/>
    <w:rsid w:val="000F0D93"/>
    <w:rsid w:val="000F61E3"/>
    <w:rsid w:val="001076E5"/>
    <w:rsid w:val="0011766D"/>
    <w:rsid w:val="00120A89"/>
    <w:rsid w:val="00124A5B"/>
    <w:rsid w:val="00142DE9"/>
    <w:rsid w:val="00152FAD"/>
    <w:rsid w:val="00162BEF"/>
    <w:rsid w:val="00173253"/>
    <w:rsid w:val="001758C3"/>
    <w:rsid w:val="001A207A"/>
    <w:rsid w:val="001B2E8B"/>
    <w:rsid w:val="001C09D2"/>
    <w:rsid w:val="001C22A4"/>
    <w:rsid w:val="001C296A"/>
    <w:rsid w:val="001C4F5A"/>
    <w:rsid w:val="001C66B8"/>
    <w:rsid w:val="001D79B0"/>
    <w:rsid w:val="002007C7"/>
    <w:rsid w:val="00200F9C"/>
    <w:rsid w:val="00201732"/>
    <w:rsid w:val="00213F5F"/>
    <w:rsid w:val="00214645"/>
    <w:rsid w:val="002525D9"/>
    <w:rsid w:val="00256682"/>
    <w:rsid w:val="00267649"/>
    <w:rsid w:val="002706A2"/>
    <w:rsid w:val="00283171"/>
    <w:rsid w:val="0028399F"/>
    <w:rsid w:val="002841D4"/>
    <w:rsid w:val="00290968"/>
    <w:rsid w:val="002A2647"/>
    <w:rsid w:val="002B070A"/>
    <w:rsid w:val="002B591C"/>
    <w:rsid w:val="002C633D"/>
    <w:rsid w:val="002D5AB8"/>
    <w:rsid w:val="002E09A8"/>
    <w:rsid w:val="002E7647"/>
    <w:rsid w:val="002F362F"/>
    <w:rsid w:val="00300B6A"/>
    <w:rsid w:val="00334293"/>
    <w:rsid w:val="003410B9"/>
    <w:rsid w:val="0034285E"/>
    <w:rsid w:val="003457BD"/>
    <w:rsid w:val="00346E64"/>
    <w:rsid w:val="003604F0"/>
    <w:rsid w:val="00362C09"/>
    <w:rsid w:val="003664D7"/>
    <w:rsid w:val="00367570"/>
    <w:rsid w:val="00371A3B"/>
    <w:rsid w:val="00372263"/>
    <w:rsid w:val="00384749"/>
    <w:rsid w:val="003919B6"/>
    <w:rsid w:val="00392ED5"/>
    <w:rsid w:val="003A0A16"/>
    <w:rsid w:val="003C2163"/>
    <w:rsid w:val="003D159A"/>
    <w:rsid w:val="003E3B08"/>
    <w:rsid w:val="003E723B"/>
    <w:rsid w:val="003F25BA"/>
    <w:rsid w:val="00400955"/>
    <w:rsid w:val="00400F7B"/>
    <w:rsid w:val="00403695"/>
    <w:rsid w:val="004038C1"/>
    <w:rsid w:val="004169AF"/>
    <w:rsid w:val="00421252"/>
    <w:rsid w:val="004215B9"/>
    <w:rsid w:val="00435206"/>
    <w:rsid w:val="0044179B"/>
    <w:rsid w:val="00441D20"/>
    <w:rsid w:val="00444561"/>
    <w:rsid w:val="00444E0B"/>
    <w:rsid w:val="004470B3"/>
    <w:rsid w:val="00477CFC"/>
    <w:rsid w:val="004856CD"/>
    <w:rsid w:val="00492ED8"/>
    <w:rsid w:val="00493988"/>
    <w:rsid w:val="004A199E"/>
    <w:rsid w:val="004A6554"/>
    <w:rsid w:val="004B0B18"/>
    <w:rsid w:val="004B36FF"/>
    <w:rsid w:val="004B4C46"/>
    <w:rsid w:val="004C3D9B"/>
    <w:rsid w:val="004C5FCF"/>
    <w:rsid w:val="004C7B89"/>
    <w:rsid w:val="004D17DB"/>
    <w:rsid w:val="004F19E6"/>
    <w:rsid w:val="004F5FFA"/>
    <w:rsid w:val="00504675"/>
    <w:rsid w:val="00505EC9"/>
    <w:rsid w:val="00517D0A"/>
    <w:rsid w:val="0052317D"/>
    <w:rsid w:val="0052459E"/>
    <w:rsid w:val="00525648"/>
    <w:rsid w:val="00526F81"/>
    <w:rsid w:val="00532CF2"/>
    <w:rsid w:val="00534E9E"/>
    <w:rsid w:val="0054091E"/>
    <w:rsid w:val="005436AB"/>
    <w:rsid w:val="00556720"/>
    <w:rsid w:val="00562E62"/>
    <w:rsid w:val="00564E7E"/>
    <w:rsid w:val="005911FF"/>
    <w:rsid w:val="00593A01"/>
    <w:rsid w:val="005A50CC"/>
    <w:rsid w:val="005C2276"/>
    <w:rsid w:val="005C49C8"/>
    <w:rsid w:val="005D1DB7"/>
    <w:rsid w:val="005D7079"/>
    <w:rsid w:val="005F0D0C"/>
    <w:rsid w:val="005F2F1C"/>
    <w:rsid w:val="00612565"/>
    <w:rsid w:val="006137E4"/>
    <w:rsid w:val="0061562D"/>
    <w:rsid w:val="00620C63"/>
    <w:rsid w:val="006266AD"/>
    <w:rsid w:val="00632C8F"/>
    <w:rsid w:val="00633379"/>
    <w:rsid w:val="006341DF"/>
    <w:rsid w:val="00636929"/>
    <w:rsid w:val="0064252E"/>
    <w:rsid w:val="00643532"/>
    <w:rsid w:val="00647794"/>
    <w:rsid w:val="00651750"/>
    <w:rsid w:val="00653804"/>
    <w:rsid w:val="00655587"/>
    <w:rsid w:val="006609EC"/>
    <w:rsid w:val="00660F3F"/>
    <w:rsid w:val="0066256A"/>
    <w:rsid w:val="00667509"/>
    <w:rsid w:val="00674235"/>
    <w:rsid w:val="00674449"/>
    <w:rsid w:val="00691996"/>
    <w:rsid w:val="006A3FB9"/>
    <w:rsid w:val="006B2987"/>
    <w:rsid w:val="006C3962"/>
    <w:rsid w:val="006D6278"/>
    <w:rsid w:val="006E19F3"/>
    <w:rsid w:val="006E2FA3"/>
    <w:rsid w:val="006E3F14"/>
    <w:rsid w:val="006E7FE5"/>
    <w:rsid w:val="00707CAD"/>
    <w:rsid w:val="00722CEC"/>
    <w:rsid w:val="0072476A"/>
    <w:rsid w:val="00747697"/>
    <w:rsid w:val="00764DD9"/>
    <w:rsid w:val="00765DB5"/>
    <w:rsid w:val="007667F7"/>
    <w:rsid w:val="0077340A"/>
    <w:rsid w:val="00777887"/>
    <w:rsid w:val="00783AE0"/>
    <w:rsid w:val="00785124"/>
    <w:rsid w:val="007908D4"/>
    <w:rsid w:val="00793B1C"/>
    <w:rsid w:val="007A4C14"/>
    <w:rsid w:val="007A620C"/>
    <w:rsid w:val="007B2921"/>
    <w:rsid w:val="007B6F86"/>
    <w:rsid w:val="007C328B"/>
    <w:rsid w:val="007C47E0"/>
    <w:rsid w:val="007C70A9"/>
    <w:rsid w:val="007D68EB"/>
    <w:rsid w:val="007F1EE6"/>
    <w:rsid w:val="00800645"/>
    <w:rsid w:val="0080217D"/>
    <w:rsid w:val="00802D30"/>
    <w:rsid w:val="00811400"/>
    <w:rsid w:val="00824A21"/>
    <w:rsid w:val="008372BF"/>
    <w:rsid w:val="00846D29"/>
    <w:rsid w:val="00855FFA"/>
    <w:rsid w:val="00867CF3"/>
    <w:rsid w:val="008707B3"/>
    <w:rsid w:val="00871F0B"/>
    <w:rsid w:val="008723C3"/>
    <w:rsid w:val="00882398"/>
    <w:rsid w:val="00890662"/>
    <w:rsid w:val="0089085F"/>
    <w:rsid w:val="008A156F"/>
    <w:rsid w:val="008A514C"/>
    <w:rsid w:val="008B2E49"/>
    <w:rsid w:val="008B7CDF"/>
    <w:rsid w:val="008D0A57"/>
    <w:rsid w:val="008D108D"/>
    <w:rsid w:val="008E3438"/>
    <w:rsid w:val="008F10C1"/>
    <w:rsid w:val="008F1301"/>
    <w:rsid w:val="008F1C5D"/>
    <w:rsid w:val="00910ABA"/>
    <w:rsid w:val="009116B3"/>
    <w:rsid w:val="00925DF4"/>
    <w:rsid w:val="00927442"/>
    <w:rsid w:val="00931DB7"/>
    <w:rsid w:val="00933AF3"/>
    <w:rsid w:val="00942725"/>
    <w:rsid w:val="009430D5"/>
    <w:rsid w:val="009452D0"/>
    <w:rsid w:val="009469D8"/>
    <w:rsid w:val="00947922"/>
    <w:rsid w:val="009517EC"/>
    <w:rsid w:val="0095305E"/>
    <w:rsid w:val="0095349E"/>
    <w:rsid w:val="009623B4"/>
    <w:rsid w:val="0096248F"/>
    <w:rsid w:val="009637CE"/>
    <w:rsid w:val="009748A1"/>
    <w:rsid w:val="00982F7C"/>
    <w:rsid w:val="00996F08"/>
    <w:rsid w:val="009D3092"/>
    <w:rsid w:val="009D3E44"/>
    <w:rsid w:val="009E0F4D"/>
    <w:rsid w:val="009E1969"/>
    <w:rsid w:val="009E74E5"/>
    <w:rsid w:val="00A05A9F"/>
    <w:rsid w:val="00A12EB9"/>
    <w:rsid w:val="00A20AC0"/>
    <w:rsid w:val="00A24F47"/>
    <w:rsid w:val="00A30DCB"/>
    <w:rsid w:val="00A311C2"/>
    <w:rsid w:val="00A32AF1"/>
    <w:rsid w:val="00A47532"/>
    <w:rsid w:val="00A54259"/>
    <w:rsid w:val="00A55DEC"/>
    <w:rsid w:val="00A65D5F"/>
    <w:rsid w:val="00A67B69"/>
    <w:rsid w:val="00A73452"/>
    <w:rsid w:val="00A766FF"/>
    <w:rsid w:val="00A803C3"/>
    <w:rsid w:val="00A81678"/>
    <w:rsid w:val="00A83B9F"/>
    <w:rsid w:val="00A86A43"/>
    <w:rsid w:val="00A91580"/>
    <w:rsid w:val="00A93A73"/>
    <w:rsid w:val="00AA2E74"/>
    <w:rsid w:val="00AA31F4"/>
    <w:rsid w:val="00AB2BAB"/>
    <w:rsid w:val="00AC0F9B"/>
    <w:rsid w:val="00AC617F"/>
    <w:rsid w:val="00AC7D0A"/>
    <w:rsid w:val="00AD1A5C"/>
    <w:rsid w:val="00AD3FD5"/>
    <w:rsid w:val="00AE72A3"/>
    <w:rsid w:val="00AF7F3A"/>
    <w:rsid w:val="00B014A0"/>
    <w:rsid w:val="00B060A0"/>
    <w:rsid w:val="00B06DA5"/>
    <w:rsid w:val="00B07EA3"/>
    <w:rsid w:val="00B24886"/>
    <w:rsid w:val="00B2567A"/>
    <w:rsid w:val="00B27B0A"/>
    <w:rsid w:val="00B27E2C"/>
    <w:rsid w:val="00B40842"/>
    <w:rsid w:val="00B44A7F"/>
    <w:rsid w:val="00B45F9A"/>
    <w:rsid w:val="00B77736"/>
    <w:rsid w:val="00B90233"/>
    <w:rsid w:val="00B941A1"/>
    <w:rsid w:val="00B96C28"/>
    <w:rsid w:val="00BA19F7"/>
    <w:rsid w:val="00BA3180"/>
    <w:rsid w:val="00BA666B"/>
    <w:rsid w:val="00BB2E11"/>
    <w:rsid w:val="00BB5C7D"/>
    <w:rsid w:val="00BE1755"/>
    <w:rsid w:val="00BE196B"/>
    <w:rsid w:val="00BE22E3"/>
    <w:rsid w:val="00BE4692"/>
    <w:rsid w:val="00BF5B27"/>
    <w:rsid w:val="00BF6ADB"/>
    <w:rsid w:val="00BF6BE0"/>
    <w:rsid w:val="00C02D6A"/>
    <w:rsid w:val="00C04385"/>
    <w:rsid w:val="00C139B1"/>
    <w:rsid w:val="00C32191"/>
    <w:rsid w:val="00C32BD3"/>
    <w:rsid w:val="00C552F3"/>
    <w:rsid w:val="00C652EF"/>
    <w:rsid w:val="00C779E4"/>
    <w:rsid w:val="00C83FF5"/>
    <w:rsid w:val="00C9251F"/>
    <w:rsid w:val="00C9703F"/>
    <w:rsid w:val="00CB434E"/>
    <w:rsid w:val="00CC5737"/>
    <w:rsid w:val="00CD434F"/>
    <w:rsid w:val="00CD4AC4"/>
    <w:rsid w:val="00CF7753"/>
    <w:rsid w:val="00D01121"/>
    <w:rsid w:val="00D075D4"/>
    <w:rsid w:val="00D1036B"/>
    <w:rsid w:val="00D11971"/>
    <w:rsid w:val="00D12FDA"/>
    <w:rsid w:val="00D14BAD"/>
    <w:rsid w:val="00D2651B"/>
    <w:rsid w:val="00D341CC"/>
    <w:rsid w:val="00D34F87"/>
    <w:rsid w:val="00D526E8"/>
    <w:rsid w:val="00D605CF"/>
    <w:rsid w:val="00D66DA9"/>
    <w:rsid w:val="00D80D89"/>
    <w:rsid w:val="00D94A42"/>
    <w:rsid w:val="00DB14C1"/>
    <w:rsid w:val="00DC7B16"/>
    <w:rsid w:val="00DD42F7"/>
    <w:rsid w:val="00DD6CFD"/>
    <w:rsid w:val="00DD7929"/>
    <w:rsid w:val="00DE27DD"/>
    <w:rsid w:val="00DE72B6"/>
    <w:rsid w:val="00DF130B"/>
    <w:rsid w:val="00DF48BE"/>
    <w:rsid w:val="00DF497F"/>
    <w:rsid w:val="00DF4B3D"/>
    <w:rsid w:val="00E02220"/>
    <w:rsid w:val="00E12754"/>
    <w:rsid w:val="00E4133C"/>
    <w:rsid w:val="00E511C3"/>
    <w:rsid w:val="00E712C9"/>
    <w:rsid w:val="00E772C4"/>
    <w:rsid w:val="00E868BB"/>
    <w:rsid w:val="00E870C2"/>
    <w:rsid w:val="00E95B75"/>
    <w:rsid w:val="00EA5FC7"/>
    <w:rsid w:val="00EB5774"/>
    <w:rsid w:val="00EC3355"/>
    <w:rsid w:val="00ED1D3A"/>
    <w:rsid w:val="00ED42F5"/>
    <w:rsid w:val="00ED5AA7"/>
    <w:rsid w:val="00EE0BB5"/>
    <w:rsid w:val="00EE53B3"/>
    <w:rsid w:val="00EF2EBA"/>
    <w:rsid w:val="00EF3844"/>
    <w:rsid w:val="00EF4A6C"/>
    <w:rsid w:val="00EF4DFA"/>
    <w:rsid w:val="00F00530"/>
    <w:rsid w:val="00F03AE7"/>
    <w:rsid w:val="00F0401A"/>
    <w:rsid w:val="00F11EC0"/>
    <w:rsid w:val="00F164F4"/>
    <w:rsid w:val="00F22928"/>
    <w:rsid w:val="00F27BF6"/>
    <w:rsid w:val="00F30184"/>
    <w:rsid w:val="00F45DD7"/>
    <w:rsid w:val="00F54011"/>
    <w:rsid w:val="00F5593E"/>
    <w:rsid w:val="00F67F29"/>
    <w:rsid w:val="00F71914"/>
    <w:rsid w:val="00F73F84"/>
    <w:rsid w:val="00F7600D"/>
    <w:rsid w:val="00F8600E"/>
    <w:rsid w:val="00F870DC"/>
    <w:rsid w:val="00F94BC6"/>
    <w:rsid w:val="00FA1F2C"/>
    <w:rsid w:val="00FB1FDF"/>
    <w:rsid w:val="00FB619A"/>
    <w:rsid w:val="00FC0353"/>
    <w:rsid w:val="00FC49F5"/>
    <w:rsid w:val="00FE13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267D43"/>
  <w15:chartTrackingRefBased/>
  <w15:docId w15:val="{5D1E97B5-8141-471B-A596-540F781E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C1"/>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4038C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4038C1"/>
    <w:pPr>
      <w:spacing w:line="300" w:lineRule="exact"/>
      <w:ind w:left="0" w:right="0" w:firstLine="0"/>
    </w:pPr>
    <w:rPr>
      <w:spacing w:val="-2"/>
      <w:sz w:val="28"/>
    </w:rPr>
  </w:style>
  <w:style w:type="paragraph" w:customStyle="1" w:styleId="HM">
    <w:name w:val="_ H __M"/>
    <w:basedOn w:val="HCh"/>
    <w:next w:val="Normal"/>
    <w:rsid w:val="004038C1"/>
    <w:pPr>
      <w:spacing w:line="360" w:lineRule="exact"/>
    </w:pPr>
    <w:rPr>
      <w:spacing w:val="-3"/>
      <w:w w:val="99"/>
      <w:sz w:val="34"/>
    </w:rPr>
  </w:style>
  <w:style w:type="paragraph" w:customStyle="1" w:styleId="H23">
    <w:name w:val="_ H_2/3"/>
    <w:basedOn w:val="Normal"/>
    <w:next w:val="SingleTxt"/>
    <w:rsid w:val="004038C1"/>
    <w:pPr>
      <w:outlineLvl w:val="1"/>
    </w:pPr>
    <w:rPr>
      <w:b/>
      <w:lang w:val="en-US"/>
    </w:rPr>
  </w:style>
  <w:style w:type="paragraph" w:customStyle="1" w:styleId="H4">
    <w:name w:val="_ H_4"/>
    <w:basedOn w:val="Normal"/>
    <w:next w:val="Normal"/>
    <w:rsid w:val="004038C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4038C1"/>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4038C1"/>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4038C1"/>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4038C1"/>
    <w:pPr>
      <w:spacing w:line="540" w:lineRule="exact"/>
    </w:pPr>
    <w:rPr>
      <w:spacing w:val="-8"/>
      <w:w w:val="96"/>
      <w:sz w:val="57"/>
    </w:rPr>
  </w:style>
  <w:style w:type="paragraph" w:customStyle="1" w:styleId="SS">
    <w:name w:val="__S_S"/>
    <w:basedOn w:val="HCh"/>
    <w:next w:val="Normal"/>
    <w:rsid w:val="004038C1"/>
    <w:pPr>
      <w:ind w:left="1267" w:right="1267"/>
    </w:pPr>
  </w:style>
  <w:style w:type="paragraph" w:customStyle="1" w:styleId="SingleTxt">
    <w:name w:val="__Single Txt"/>
    <w:basedOn w:val="Normal"/>
    <w:rsid w:val="004038C1"/>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4038C1"/>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Normal"/>
    <w:qFormat/>
    <w:rsid w:val="004038C1"/>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4038C1"/>
    <w:pPr>
      <w:spacing w:line="240" w:lineRule="exact"/>
      <w:ind w:left="0" w:right="5040" w:firstLine="0"/>
      <w:outlineLvl w:val="1"/>
    </w:pPr>
    <w:rPr>
      <w:sz w:val="20"/>
    </w:rPr>
  </w:style>
  <w:style w:type="paragraph" w:styleId="BalloonText">
    <w:name w:val="Balloon Text"/>
    <w:basedOn w:val="Normal"/>
    <w:link w:val="BalloonTextChar"/>
    <w:semiHidden/>
    <w:rsid w:val="004038C1"/>
    <w:rPr>
      <w:rFonts w:ascii="Tahoma" w:hAnsi="Tahoma" w:cs="Tahoma"/>
      <w:sz w:val="16"/>
      <w:szCs w:val="16"/>
    </w:rPr>
  </w:style>
  <w:style w:type="character" w:customStyle="1" w:styleId="BalloonTextChar">
    <w:name w:val="Balloon Text Char"/>
    <w:basedOn w:val="DefaultParagraphFont"/>
    <w:link w:val="BalloonText"/>
    <w:semiHidden/>
    <w:rsid w:val="004038C1"/>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4038C1"/>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4038C1"/>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4038C1"/>
    <w:rPr>
      <w:sz w:val="6"/>
    </w:rPr>
  </w:style>
  <w:style w:type="paragraph" w:customStyle="1" w:styleId="Distribution">
    <w:name w:val="Distribution"/>
    <w:next w:val="Normal"/>
    <w:rsid w:val="004038C1"/>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4038C1"/>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4038C1"/>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4038C1"/>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4038C1"/>
  </w:style>
  <w:style w:type="character" w:customStyle="1" w:styleId="EndnoteTextChar">
    <w:name w:val="Endnote Text Char"/>
    <w:basedOn w:val="DefaultParagraphFont"/>
    <w:link w:val="EndnoteText"/>
    <w:semiHidden/>
    <w:rsid w:val="004038C1"/>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4038C1"/>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4038C1"/>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4038C1"/>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4038C1"/>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4038C1"/>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4038C1"/>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4038C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4038C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4038C1"/>
    <w:pPr>
      <w:tabs>
        <w:tab w:val="right" w:pos="9965"/>
      </w:tabs>
      <w:spacing w:line="210" w:lineRule="exact"/>
    </w:pPr>
    <w:rPr>
      <w:spacing w:val="5"/>
      <w:w w:val="104"/>
      <w:sz w:val="17"/>
    </w:rPr>
  </w:style>
  <w:style w:type="paragraph" w:customStyle="1" w:styleId="SmallX">
    <w:name w:val="SmallX"/>
    <w:basedOn w:val="Small"/>
    <w:next w:val="Normal"/>
    <w:rsid w:val="004038C1"/>
    <w:pPr>
      <w:spacing w:line="180" w:lineRule="exact"/>
      <w:jc w:val="right"/>
    </w:pPr>
    <w:rPr>
      <w:spacing w:val="6"/>
      <w:w w:val="106"/>
      <w:sz w:val="14"/>
    </w:rPr>
  </w:style>
  <w:style w:type="paragraph" w:customStyle="1" w:styleId="TitleHCH">
    <w:name w:val="Title_H_CH"/>
    <w:basedOn w:val="H1"/>
    <w:next w:val="Normal"/>
    <w:qFormat/>
    <w:rsid w:val="004038C1"/>
    <w:pPr>
      <w:spacing w:line="300" w:lineRule="exact"/>
      <w:ind w:left="0" w:right="0" w:firstLine="0"/>
    </w:pPr>
    <w:rPr>
      <w:spacing w:val="-2"/>
      <w:sz w:val="28"/>
    </w:rPr>
  </w:style>
  <w:style w:type="paragraph" w:customStyle="1" w:styleId="TitleH2">
    <w:name w:val="Title_H2"/>
    <w:basedOn w:val="Normal"/>
    <w:next w:val="Normal"/>
    <w:qFormat/>
    <w:rsid w:val="004038C1"/>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4038C1"/>
    <w:pPr>
      <w:spacing w:line="390" w:lineRule="exact"/>
    </w:pPr>
    <w:rPr>
      <w:spacing w:val="-4"/>
      <w:w w:val="98"/>
      <w:sz w:val="40"/>
    </w:rPr>
  </w:style>
  <w:style w:type="character" w:styleId="Hyperlink">
    <w:name w:val="Hyperlink"/>
    <w:basedOn w:val="DefaultParagraphFont"/>
    <w:rsid w:val="004038C1"/>
    <w:rPr>
      <w:color w:val="0000FF"/>
      <w:u w:val="none"/>
    </w:rPr>
  </w:style>
  <w:style w:type="paragraph" w:styleId="PlainText">
    <w:name w:val="Plain Text"/>
    <w:basedOn w:val="Normal"/>
    <w:link w:val="PlainTextChar"/>
    <w:rsid w:val="004038C1"/>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4038C1"/>
    <w:rPr>
      <w:rFonts w:ascii="Courier New" w:eastAsia="Times New Roman" w:hAnsi="Courier New" w:cs="Times New Roman"/>
      <w:sz w:val="20"/>
      <w:szCs w:val="20"/>
      <w:lang w:val="en-US" w:eastAsia="en-GB"/>
    </w:rPr>
  </w:style>
  <w:style w:type="paragraph" w:customStyle="1" w:styleId="ReleaseDate0">
    <w:name w:val="Release Date"/>
    <w:next w:val="Footer"/>
    <w:rsid w:val="004038C1"/>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4038C1"/>
  </w:style>
  <w:style w:type="table" w:styleId="TableGrid">
    <w:name w:val="Table Grid"/>
    <w:basedOn w:val="TableNormal"/>
    <w:rsid w:val="004038C1"/>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B45F9A"/>
    <w:pPr>
      <w:spacing w:line="240" w:lineRule="auto"/>
    </w:pPr>
  </w:style>
  <w:style w:type="character" w:customStyle="1" w:styleId="CommentTextChar">
    <w:name w:val="Comment Text Char"/>
    <w:basedOn w:val="DefaultParagraphFont"/>
    <w:link w:val="CommentText"/>
    <w:uiPriority w:val="99"/>
    <w:semiHidden/>
    <w:rsid w:val="00B45F9A"/>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B45F9A"/>
    <w:rPr>
      <w:b/>
      <w:bCs/>
    </w:rPr>
  </w:style>
  <w:style w:type="character" w:customStyle="1" w:styleId="CommentSubjectChar">
    <w:name w:val="Comment Subject Char"/>
    <w:basedOn w:val="CommentTextChar"/>
    <w:link w:val="CommentSubject"/>
    <w:uiPriority w:val="99"/>
    <w:semiHidden/>
    <w:rsid w:val="00B45F9A"/>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28399F"/>
    <w:rPr>
      <w:color w:val="605E5C"/>
      <w:shd w:val="clear" w:color="auto" w:fill="E1DFDD"/>
    </w:rPr>
  </w:style>
  <w:style w:type="paragraph" w:styleId="Revision">
    <w:name w:val="Revision"/>
    <w:hidden/>
    <w:uiPriority w:val="99"/>
    <w:semiHidden/>
    <w:rsid w:val="00435206"/>
    <w:pPr>
      <w:spacing w:after="0" w:line="240" w:lineRule="auto"/>
    </w:pPr>
    <w:rPr>
      <w:rFonts w:ascii="Times New Roman" w:eastAsiaTheme="minorHAnsi" w:hAnsi="Times New Roman" w:cs="Times New Roman"/>
      <w:spacing w:val="4"/>
      <w:w w:val="103"/>
      <w:kern w:val="14"/>
      <w:sz w:val="20"/>
      <w:szCs w:val="20"/>
      <w:lang w:eastAsia="en-US"/>
    </w:rPr>
  </w:style>
  <w:style w:type="character" w:customStyle="1" w:styleId="normaltextrun">
    <w:name w:val="normaltextrun"/>
    <w:basedOn w:val="DefaultParagraphFont"/>
    <w:rsid w:val="00173253"/>
  </w:style>
  <w:style w:type="character" w:styleId="Strong">
    <w:name w:val="Strong"/>
    <w:basedOn w:val="DefaultParagraphFont"/>
    <w:uiPriority w:val="22"/>
    <w:qFormat/>
    <w:rsid w:val="00AD1A5C"/>
    <w:rPr>
      <w:b/>
      <w:bCs/>
    </w:rPr>
  </w:style>
  <w:style w:type="character" w:styleId="Emphasis">
    <w:name w:val="Emphasis"/>
    <w:basedOn w:val="DefaultParagraphFont"/>
    <w:uiPriority w:val="20"/>
    <w:qFormat/>
    <w:rsid w:val="00AD1A5C"/>
    <w:rPr>
      <w:i/>
      <w:iCs/>
    </w:rPr>
  </w:style>
  <w:style w:type="paragraph" w:customStyle="1" w:styleId="paragraph">
    <w:name w:val="paragraph"/>
    <w:basedOn w:val="Normal"/>
    <w:rsid w:val="00526F81"/>
    <w:pPr>
      <w:suppressAutoHyphens w:val="0"/>
      <w:spacing w:before="100" w:beforeAutospacing="1" w:after="100" w:afterAutospacing="1" w:line="240" w:lineRule="auto"/>
    </w:pPr>
    <w:rPr>
      <w:rFonts w:eastAsia="Times New Roman"/>
      <w:spacing w:val="0"/>
      <w:w w:val="100"/>
      <w:kern w:val="0"/>
      <w:sz w:val="24"/>
      <w:szCs w:val="24"/>
      <w:lang w:val="en-US"/>
    </w:rPr>
  </w:style>
  <w:style w:type="character" w:customStyle="1" w:styleId="eop">
    <w:name w:val="eop"/>
    <w:basedOn w:val="DefaultParagraphFont"/>
    <w:rsid w:val="00526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8043">
      <w:bodyDiv w:val="1"/>
      <w:marLeft w:val="0"/>
      <w:marRight w:val="0"/>
      <w:marTop w:val="0"/>
      <w:marBottom w:val="0"/>
      <w:divBdr>
        <w:top w:val="none" w:sz="0" w:space="0" w:color="auto"/>
        <w:left w:val="none" w:sz="0" w:space="0" w:color="auto"/>
        <w:bottom w:val="none" w:sz="0" w:space="0" w:color="auto"/>
        <w:right w:val="none" w:sz="0" w:space="0" w:color="auto"/>
      </w:divBdr>
      <w:divsChild>
        <w:div w:id="885216764">
          <w:marLeft w:val="0"/>
          <w:marRight w:val="0"/>
          <w:marTop w:val="0"/>
          <w:marBottom w:val="0"/>
          <w:divBdr>
            <w:top w:val="none" w:sz="0" w:space="0" w:color="auto"/>
            <w:left w:val="none" w:sz="0" w:space="0" w:color="auto"/>
            <w:bottom w:val="none" w:sz="0" w:space="0" w:color="auto"/>
            <w:right w:val="none" w:sz="0" w:space="0" w:color="auto"/>
          </w:divBdr>
        </w:div>
        <w:div w:id="986786436">
          <w:marLeft w:val="0"/>
          <w:marRight w:val="0"/>
          <w:marTop w:val="0"/>
          <w:marBottom w:val="0"/>
          <w:divBdr>
            <w:top w:val="none" w:sz="0" w:space="0" w:color="auto"/>
            <w:left w:val="none" w:sz="0" w:space="0" w:color="auto"/>
            <w:bottom w:val="none" w:sz="0" w:space="0" w:color="auto"/>
            <w:right w:val="none" w:sz="0" w:space="0" w:color="auto"/>
          </w:divBdr>
        </w:div>
      </w:divsChild>
    </w:div>
    <w:div w:id="15827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ukabiala@un.org" TargetMode="External"/><Relationship Id="rId1" Type="http://schemas.openxmlformats.org/officeDocument/2006/relationships/hyperlink" Target="mailto:christine.cuk@un.org"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3372BFDE99D646BC4D3939361BFBBF" ma:contentTypeVersion="19" ma:contentTypeDescription="Create a new document." ma:contentTypeScope="" ma:versionID="f349b968300482b272f026bf67a55942">
  <xsd:schema xmlns:xsd="http://www.w3.org/2001/XMLSchema" xmlns:xs="http://www.w3.org/2001/XMLSchema" xmlns:p="http://schemas.microsoft.com/office/2006/metadata/properties" xmlns:ns2="deef3d6e-7b5a-47da-bd2a-381058c98bbd" xmlns:ns3="70fef31c-8a19-437b-ac68-a32e636be2a7" xmlns:ns4="985ec44e-1bab-4c0b-9df0-6ba128686fc9" targetNamespace="http://schemas.microsoft.com/office/2006/metadata/properties" ma:root="true" ma:fieldsID="86f532b4adb8246b6e75d56330094c56" ns2:_="" ns3:_="" ns4:_="">
    <xsd:import namespace="deef3d6e-7b5a-47da-bd2a-381058c98bbd"/>
    <xsd:import namespace="70fef31c-8a19-437b-ac68-a32e636be2a7"/>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Delegation"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f3d6e-7b5a-47da-bd2a-381058c98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Delegation" ma:index="20" nillable="true" ma:displayName="Delegation" ma:format="Dropdown" ma:internalName="Delegation">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0fef31c-8a19-437b-ac68-a32e636be2a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260dc5a4-fc10-4e44-8b98-485d9540168f}" ma:internalName="TaxCatchAll" ma:showField="CatchAllData" ma:web="70fef31c-8a19-437b-ac68-a32e636be2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Delegation xmlns="deef3d6e-7b5a-47da-bd2a-381058c98bbd" xsi:nil="true"/>
    <lcf76f155ced4ddcb4097134ff3c332f xmlns="deef3d6e-7b5a-47da-bd2a-381058c98b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BA486F-90B4-4B25-B0B0-7B10AC2B9238}">
  <ds:schemaRefs>
    <ds:schemaRef ds:uri="http://schemas.microsoft.com/sharepoint/v3/contenttype/forms"/>
  </ds:schemaRefs>
</ds:datastoreItem>
</file>

<file path=customXml/itemProps2.xml><?xml version="1.0" encoding="utf-8"?>
<ds:datastoreItem xmlns:ds="http://schemas.openxmlformats.org/officeDocument/2006/customXml" ds:itemID="{D391B0F8-A32A-4428-A6EA-174CE331B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f3d6e-7b5a-47da-bd2a-381058c98bbd"/>
    <ds:schemaRef ds:uri="70fef31c-8a19-437b-ac68-a32e636be2a7"/>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E27572-9D19-43C7-B179-4B9705E6C083}">
  <ds:schemaRefs>
    <ds:schemaRef ds:uri="http://schemas.microsoft.com/office/2006/metadata/properties"/>
    <ds:schemaRef ds:uri="http://schemas.microsoft.com/office/infopath/2007/PartnerControls"/>
    <ds:schemaRef ds:uri="985ec44e-1bab-4c0b-9df0-6ba128686fc9"/>
    <ds:schemaRef ds:uri="deef3d6e-7b5a-47da-bd2a-381058c98b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1312</Words>
  <Characters>7728</Characters>
  <Application>Microsoft Office Word</Application>
  <DocSecurity>0</DocSecurity>
  <Lines>140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Jullyette Ukabiala</dc:creator>
  <cp:keywords/>
  <dc:description/>
  <cp:lastModifiedBy>Christine Jeanette Cuk</cp:lastModifiedBy>
  <cp:revision>94</cp:revision>
  <cp:lastPrinted>2022-05-04T21:40:00Z</cp:lastPrinted>
  <dcterms:created xsi:type="dcterms:W3CDTF">2023-04-25T17:58:00Z</dcterms:created>
  <dcterms:modified xsi:type="dcterms:W3CDTF">2023-04-25T21:35:00Z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2206398</vt:lpwstr>
  </property>
  <property fmtid="{D5CDD505-2E9C-101B-9397-08002B2CF9AE}" pid="3" name="ODSRefJobNo">
    <vt:lpwstr>2233371E</vt:lpwstr>
  </property>
  <property fmtid="{D5CDD505-2E9C-101B-9397-08002B2CF9AE}" pid="4" name="Symbol1">
    <vt:lpwstr>E/C.19/2022/L.2</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Session1">
    <vt:lpwstr>Twenty-first session_x000d_</vt:lpwstr>
  </property>
  <property fmtid="{D5CDD505-2E9C-101B-9397-08002B2CF9AE}" pid="14" name="Title1">
    <vt:lpwstr>Draft report</vt:lpwstr>
  </property>
  <property fmtid="{D5CDD505-2E9C-101B-9397-08002B2CF9AE}" pid="15" name="ContentTypeId">
    <vt:lpwstr>0x0101002C3372BFDE99D646BC4D3939361BFBBF</vt:lpwstr>
  </property>
  <property fmtid="{D5CDD505-2E9C-101B-9397-08002B2CF9AE}" pid="16" name="MediaServiceImageTags">
    <vt:lpwstr/>
  </property>
</Properties>
</file>